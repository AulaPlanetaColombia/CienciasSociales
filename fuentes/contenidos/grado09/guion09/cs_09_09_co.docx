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B90" w:rsidRDefault="00E23B90" w:rsidP="00F558AC">
      <w:pPr>
        <w:spacing w:line="360" w:lineRule="auto"/>
        <w:rPr>
          <w:rFonts w:ascii="Times New Roman" w:eastAsia="Times New Roman" w:hAnsi="Times New Roman" w:cs="Times New Roman"/>
          <w:color w:val="000000"/>
          <w:sz w:val="24"/>
          <w:szCs w:val="24"/>
          <w:lang w:eastAsia="es-CO"/>
        </w:rPr>
      </w:pPr>
    </w:p>
    <w:p w:rsidR="00F558AC" w:rsidRPr="00EC61CE" w:rsidRDefault="00F558AC" w:rsidP="00F558AC">
      <w:pPr>
        <w:spacing w:line="360" w:lineRule="auto"/>
        <w:rPr>
          <w:rFonts w:ascii="Times New Roman" w:hAnsi="Times New Roman" w:cs="Times New Roman"/>
          <w:b/>
          <w:sz w:val="24"/>
          <w:szCs w:val="24"/>
        </w:rPr>
      </w:pPr>
      <w:r w:rsidRPr="00EC61CE">
        <w:rPr>
          <w:rFonts w:ascii="Times New Roman" w:hAnsi="Times New Roman" w:cs="Times New Roman"/>
          <w:b/>
          <w:sz w:val="24"/>
          <w:szCs w:val="24"/>
        </w:rPr>
        <w:t xml:space="preserve">1 El Frente Nacional </w:t>
      </w:r>
    </w:p>
    <w:p w:rsidR="00F558AC" w:rsidRPr="00EC61CE" w:rsidRDefault="00F558AC" w:rsidP="00F558AC">
      <w:pPr>
        <w:spacing w:line="360" w:lineRule="auto"/>
        <w:rPr>
          <w:rFonts w:ascii="Times New Roman" w:hAnsi="Times New Roman" w:cs="Times New Roman"/>
          <w:b/>
          <w:sz w:val="24"/>
          <w:szCs w:val="24"/>
        </w:rPr>
      </w:pPr>
      <w:r w:rsidRPr="00EC61CE">
        <w:rPr>
          <w:rFonts w:ascii="Times New Roman" w:hAnsi="Times New Roman" w:cs="Times New Roman"/>
          <w:b/>
          <w:sz w:val="24"/>
          <w:szCs w:val="24"/>
        </w:rPr>
        <w:t>1.1 Alberto Lleras Camargo, primer presidente del Frente Nacional (1958-1962)</w:t>
      </w:r>
    </w:p>
    <w:p w:rsidR="00F558AC" w:rsidRPr="00EC61CE" w:rsidRDefault="00F558AC" w:rsidP="00F558AC">
      <w:pPr>
        <w:spacing w:line="360" w:lineRule="auto"/>
        <w:rPr>
          <w:rFonts w:ascii="Times New Roman" w:hAnsi="Times New Roman" w:cs="Times New Roman"/>
          <w:b/>
          <w:sz w:val="24"/>
          <w:szCs w:val="24"/>
        </w:rPr>
      </w:pPr>
      <w:r w:rsidRPr="00EC61CE">
        <w:rPr>
          <w:rFonts w:ascii="Times New Roman" w:hAnsi="Times New Roman" w:cs="Times New Roman"/>
          <w:b/>
          <w:sz w:val="24"/>
          <w:szCs w:val="24"/>
        </w:rPr>
        <w:t>1.2 Guillermo León Valencia (1962-1966)</w:t>
      </w:r>
    </w:p>
    <w:p w:rsidR="00F558AC" w:rsidRPr="00EC61CE" w:rsidRDefault="00F558AC" w:rsidP="00F558AC">
      <w:pPr>
        <w:spacing w:line="360" w:lineRule="auto"/>
        <w:rPr>
          <w:rFonts w:ascii="Times New Roman" w:hAnsi="Times New Roman" w:cs="Times New Roman"/>
          <w:b/>
          <w:sz w:val="24"/>
          <w:szCs w:val="24"/>
        </w:rPr>
      </w:pPr>
      <w:r w:rsidRPr="00EC61CE">
        <w:rPr>
          <w:rFonts w:ascii="Times New Roman" w:hAnsi="Times New Roman" w:cs="Times New Roman"/>
          <w:b/>
          <w:sz w:val="24"/>
          <w:szCs w:val="24"/>
        </w:rPr>
        <w:t>1.3 Carlos Lleras Restrepo (1966-1970)</w:t>
      </w:r>
    </w:p>
    <w:p w:rsidR="00F558AC" w:rsidRPr="00EC61CE" w:rsidRDefault="00F558AC" w:rsidP="00F558AC">
      <w:pPr>
        <w:spacing w:line="360" w:lineRule="auto"/>
        <w:rPr>
          <w:rFonts w:ascii="Times New Roman" w:eastAsia="Times New Roman" w:hAnsi="Times New Roman" w:cs="Times New Roman"/>
          <w:color w:val="000000"/>
          <w:sz w:val="24"/>
          <w:szCs w:val="24"/>
          <w:lang w:eastAsia="es-CO"/>
        </w:rPr>
      </w:pPr>
      <w:r w:rsidRPr="00EC61CE">
        <w:rPr>
          <w:rFonts w:ascii="Times New Roman" w:hAnsi="Times New Roman" w:cs="Times New Roman"/>
          <w:b/>
          <w:sz w:val="24"/>
          <w:szCs w:val="24"/>
        </w:rPr>
        <w:t>1.4 Misael Pastrana, el último presidente del Frente Nacional (1970-</w:t>
      </w:r>
      <w:r w:rsidR="00EB7443">
        <w:rPr>
          <w:rFonts w:ascii="Times New Roman" w:hAnsi="Times New Roman" w:cs="Times New Roman"/>
          <w:b/>
          <w:sz w:val="24"/>
          <w:szCs w:val="24"/>
        </w:rPr>
        <w:t>1974)</w:t>
      </w:r>
    </w:p>
    <w:p w:rsidR="00F558AC" w:rsidRPr="00EC61CE" w:rsidRDefault="00F558AC" w:rsidP="00F558AC">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b/>
          <w:sz w:val="24"/>
          <w:szCs w:val="24"/>
        </w:rPr>
        <w:t xml:space="preserve">1.5 </w:t>
      </w:r>
      <w:r w:rsidRPr="00EC61CE">
        <w:rPr>
          <w:rFonts w:ascii="Times New Roman" w:hAnsi="Times New Roman" w:cs="Times New Roman"/>
          <w:b/>
          <w:color w:val="000000" w:themeColor="text1"/>
          <w:sz w:val="24"/>
          <w:szCs w:val="24"/>
        </w:rPr>
        <w:t>Consolidación</w:t>
      </w:r>
    </w:p>
    <w:p w:rsidR="00F558AC" w:rsidRPr="00EC61CE" w:rsidRDefault="00F558AC" w:rsidP="00F558AC">
      <w:pPr>
        <w:spacing w:line="360" w:lineRule="auto"/>
        <w:rPr>
          <w:rFonts w:ascii="Times New Roman" w:eastAsia="Times New Roman" w:hAnsi="Times New Roman" w:cs="Times New Roman"/>
          <w:b/>
          <w:color w:val="000000"/>
          <w:sz w:val="24"/>
          <w:szCs w:val="24"/>
          <w:lang w:eastAsia="es-CO"/>
        </w:rPr>
      </w:pPr>
      <w:r w:rsidRPr="00EC61CE">
        <w:rPr>
          <w:rFonts w:ascii="Times New Roman" w:eastAsia="Times New Roman" w:hAnsi="Times New Roman" w:cs="Times New Roman"/>
          <w:b/>
          <w:color w:val="000000"/>
          <w:sz w:val="24"/>
          <w:szCs w:val="24"/>
          <w:lang w:eastAsia="es-CO"/>
        </w:rPr>
        <w:t xml:space="preserve">2 Colombia </w:t>
      </w:r>
      <w:r w:rsidR="00A76442">
        <w:rPr>
          <w:rFonts w:ascii="Times New Roman" w:eastAsia="Times New Roman" w:hAnsi="Times New Roman" w:cs="Times New Roman"/>
          <w:b/>
          <w:color w:val="000000"/>
          <w:sz w:val="24"/>
          <w:szCs w:val="24"/>
          <w:lang w:eastAsia="es-CO"/>
        </w:rPr>
        <w:t>después</w:t>
      </w:r>
      <w:r w:rsidRPr="00EC61CE">
        <w:rPr>
          <w:rFonts w:ascii="Times New Roman" w:eastAsia="Times New Roman" w:hAnsi="Times New Roman" w:cs="Times New Roman"/>
          <w:b/>
          <w:color w:val="000000"/>
          <w:sz w:val="24"/>
          <w:szCs w:val="24"/>
          <w:lang w:eastAsia="es-CO"/>
        </w:rPr>
        <w:t xml:space="preserve"> </w:t>
      </w:r>
      <w:r w:rsidR="00A76442">
        <w:rPr>
          <w:rFonts w:ascii="Times New Roman" w:eastAsia="Times New Roman" w:hAnsi="Times New Roman" w:cs="Times New Roman"/>
          <w:b/>
          <w:color w:val="000000"/>
          <w:sz w:val="24"/>
          <w:szCs w:val="24"/>
          <w:lang w:eastAsia="es-CO"/>
        </w:rPr>
        <w:t>d</w:t>
      </w:r>
      <w:r w:rsidRPr="00EC61CE">
        <w:rPr>
          <w:rFonts w:ascii="Times New Roman" w:eastAsia="Times New Roman" w:hAnsi="Times New Roman" w:cs="Times New Roman"/>
          <w:b/>
          <w:color w:val="000000"/>
          <w:sz w:val="24"/>
          <w:szCs w:val="24"/>
          <w:lang w:eastAsia="es-CO"/>
        </w:rPr>
        <w:t>el Frente Nacional (1974</w:t>
      </w:r>
      <w:r w:rsidR="00000CEB">
        <w:rPr>
          <w:rFonts w:ascii="Times New Roman" w:eastAsia="Times New Roman" w:hAnsi="Times New Roman" w:cs="Times New Roman"/>
          <w:b/>
          <w:color w:val="000000"/>
          <w:sz w:val="24"/>
          <w:szCs w:val="24"/>
          <w:lang w:eastAsia="es-CO"/>
        </w:rPr>
        <w:t>-</w:t>
      </w:r>
      <w:r w:rsidRPr="00EC61CE">
        <w:rPr>
          <w:rFonts w:ascii="Times New Roman" w:eastAsia="Times New Roman" w:hAnsi="Times New Roman" w:cs="Times New Roman"/>
          <w:b/>
          <w:color w:val="000000"/>
          <w:sz w:val="24"/>
          <w:szCs w:val="24"/>
          <w:lang w:eastAsia="es-CO"/>
        </w:rPr>
        <w:t>1986)</w:t>
      </w:r>
    </w:p>
    <w:p w:rsidR="00F558AC" w:rsidRPr="00EC61CE" w:rsidRDefault="00F558AC" w:rsidP="00F558AC">
      <w:pPr>
        <w:spacing w:line="360" w:lineRule="auto"/>
        <w:rPr>
          <w:rFonts w:ascii="Times New Roman" w:hAnsi="Times New Roman" w:cs="Times New Roman"/>
          <w:sz w:val="24"/>
          <w:szCs w:val="24"/>
        </w:rPr>
      </w:pPr>
      <w:r w:rsidRPr="00EC61CE">
        <w:rPr>
          <w:rFonts w:ascii="Times New Roman" w:eastAsia="Times New Roman" w:hAnsi="Times New Roman" w:cs="Times New Roman"/>
          <w:b/>
          <w:color w:val="000000"/>
          <w:sz w:val="24"/>
          <w:szCs w:val="24"/>
          <w:lang w:eastAsia="es-CO"/>
        </w:rPr>
        <w:t xml:space="preserve">2.1 </w:t>
      </w:r>
      <w:r w:rsidRPr="00EC61CE">
        <w:rPr>
          <w:rFonts w:ascii="Times New Roman" w:hAnsi="Times New Roman" w:cs="Times New Roman"/>
          <w:b/>
          <w:sz w:val="24"/>
          <w:szCs w:val="24"/>
        </w:rPr>
        <w:t xml:space="preserve">Alfonso López </w:t>
      </w:r>
      <w:proofErr w:type="spellStart"/>
      <w:r w:rsidRPr="00EC61CE">
        <w:rPr>
          <w:rFonts w:ascii="Times New Roman" w:hAnsi="Times New Roman" w:cs="Times New Roman"/>
          <w:b/>
          <w:sz w:val="24"/>
          <w:szCs w:val="24"/>
        </w:rPr>
        <w:t>Michelsen</w:t>
      </w:r>
      <w:proofErr w:type="spellEnd"/>
      <w:r w:rsidRPr="00EC61CE">
        <w:rPr>
          <w:rFonts w:ascii="Times New Roman" w:hAnsi="Times New Roman" w:cs="Times New Roman"/>
          <w:b/>
          <w:sz w:val="24"/>
          <w:szCs w:val="24"/>
        </w:rPr>
        <w:t xml:space="preserve"> (1974-1978)</w:t>
      </w:r>
    </w:p>
    <w:p w:rsidR="00F558AC" w:rsidRPr="00EC61CE" w:rsidRDefault="00F558AC" w:rsidP="00F558AC">
      <w:pPr>
        <w:spacing w:line="360" w:lineRule="auto"/>
        <w:rPr>
          <w:rFonts w:ascii="Times New Roman" w:hAnsi="Times New Roman" w:cs="Times New Roman"/>
          <w:sz w:val="24"/>
          <w:szCs w:val="24"/>
        </w:rPr>
      </w:pPr>
      <w:r w:rsidRPr="00EC61CE">
        <w:rPr>
          <w:rFonts w:ascii="Times New Roman" w:eastAsia="Times New Roman" w:hAnsi="Times New Roman" w:cs="Times New Roman"/>
          <w:b/>
          <w:color w:val="000000"/>
          <w:sz w:val="24"/>
          <w:szCs w:val="24"/>
          <w:lang w:eastAsia="es-CO"/>
        </w:rPr>
        <w:t xml:space="preserve">2.2 </w:t>
      </w:r>
      <w:r w:rsidRPr="00EC61CE">
        <w:rPr>
          <w:rFonts w:ascii="Times New Roman" w:hAnsi="Times New Roman" w:cs="Times New Roman"/>
          <w:b/>
          <w:sz w:val="24"/>
          <w:szCs w:val="24"/>
        </w:rPr>
        <w:t>Julio César Turbay Ayala (1978-1982)</w:t>
      </w:r>
    </w:p>
    <w:p w:rsidR="00F558AC" w:rsidRPr="00EC61CE" w:rsidRDefault="00F558AC" w:rsidP="00F558AC">
      <w:pPr>
        <w:spacing w:line="360" w:lineRule="auto"/>
        <w:jc w:val="both"/>
        <w:rPr>
          <w:rFonts w:ascii="Times New Roman" w:hAnsi="Times New Roman" w:cs="Times New Roman"/>
          <w:sz w:val="24"/>
          <w:szCs w:val="24"/>
        </w:rPr>
      </w:pPr>
      <w:r w:rsidRPr="00EC61CE">
        <w:rPr>
          <w:rFonts w:ascii="Times New Roman" w:eastAsia="Times New Roman" w:hAnsi="Times New Roman" w:cs="Times New Roman"/>
          <w:b/>
          <w:color w:val="000000"/>
          <w:sz w:val="24"/>
          <w:szCs w:val="24"/>
          <w:lang w:eastAsia="es-CO"/>
        </w:rPr>
        <w:t>2.3 B</w:t>
      </w:r>
      <w:r w:rsidRPr="00EC61CE">
        <w:rPr>
          <w:rFonts w:ascii="Times New Roman" w:hAnsi="Times New Roman" w:cs="Times New Roman"/>
          <w:b/>
          <w:sz w:val="24"/>
          <w:szCs w:val="24"/>
        </w:rPr>
        <w:t>elisario Betancur Cuartas (1982-1986)</w:t>
      </w:r>
    </w:p>
    <w:p w:rsidR="00F558AC" w:rsidRPr="00EC61CE" w:rsidRDefault="00F558AC" w:rsidP="00F558AC">
      <w:pPr>
        <w:spacing w:line="360" w:lineRule="auto"/>
        <w:jc w:val="both"/>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b/>
          <w:color w:val="000000"/>
          <w:sz w:val="24"/>
          <w:szCs w:val="24"/>
          <w:lang w:eastAsia="es-CO"/>
        </w:rPr>
        <w:t>2.4 Consolidación</w:t>
      </w:r>
    </w:p>
    <w:p w:rsidR="00D706A1" w:rsidRDefault="00F558AC" w:rsidP="00F558AC">
      <w:pPr>
        <w:spacing w:line="360" w:lineRule="auto"/>
        <w:jc w:val="both"/>
        <w:rPr>
          <w:rFonts w:ascii="Times New Roman" w:eastAsia="Times New Roman" w:hAnsi="Times New Roman" w:cs="Times New Roman"/>
          <w:b/>
          <w:color w:val="000000"/>
          <w:sz w:val="24"/>
          <w:szCs w:val="24"/>
          <w:lang w:eastAsia="es-CO"/>
        </w:rPr>
      </w:pPr>
      <w:r w:rsidRPr="00EC61CE">
        <w:rPr>
          <w:rFonts w:ascii="Times New Roman" w:eastAsia="Times New Roman" w:hAnsi="Times New Roman" w:cs="Times New Roman"/>
          <w:b/>
          <w:color w:val="000000"/>
          <w:sz w:val="24"/>
          <w:szCs w:val="24"/>
          <w:lang w:eastAsia="es-CO"/>
        </w:rPr>
        <w:t xml:space="preserve">3 </w:t>
      </w:r>
      <w:r w:rsidR="00D706A1" w:rsidRPr="00D706A1">
        <w:rPr>
          <w:rFonts w:ascii="Times New Roman" w:eastAsia="Times New Roman" w:hAnsi="Times New Roman" w:cs="Times New Roman"/>
          <w:b/>
          <w:color w:val="000000"/>
          <w:sz w:val="24"/>
          <w:szCs w:val="24"/>
          <w:lang w:eastAsia="es-CO"/>
        </w:rPr>
        <w:t>Los gobiernos de Colombia desde finales del siglo XX</w:t>
      </w:r>
    </w:p>
    <w:p w:rsidR="00F558AC" w:rsidRPr="00EC61CE" w:rsidRDefault="007841F9" w:rsidP="00F558AC">
      <w:pPr>
        <w:spacing w:line="360" w:lineRule="auto"/>
        <w:jc w:val="both"/>
        <w:rPr>
          <w:rFonts w:ascii="Times New Roman" w:hAnsi="Times New Roman" w:cs="Times New Roman"/>
          <w:b/>
          <w:sz w:val="24"/>
          <w:szCs w:val="24"/>
        </w:rPr>
      </w:pPr>
      <w:r w:rsidRPr="00EC61CE">
        <w:rPr>
          <w:rFonts w:ascii="Times New Roman" w:eastAsia="Times New Roman" w:hAnsi="Times New Roman" w:cs="Times New Roman"/>
          <w:b/>
          <w:color w:val="000000"/>
          <w:sz w:val="24"/>
          <w:szCs w:val="24"/>
          <w:lang w:eastAsia="es-CO"/>
        </w:rPr>
        <w:t>3</w:t>
      </w:r>
      <w:r>
        <w:rPr>
          <w:rFonts w:ascii="Times New Roman" w:eastAsia="Times New Roman" w:hAnsi="Times New Roman" w:cs="Times New Roman"/>
          <w:b/>
          <w:color w:val="000000"/>
          <w:sz w:val="24"/>
          <w:szCs w:val="24"/>
          <w:lang w:eastAsia="es-CO"/>
        </w:rPr>
        <w:t xml:space="preserve">.1 </w:t>
      </w:r>
      <w:r w:rsidR="00F558AC" w:rsidRPr="00EC61CE">
        <w:rPr>
          <w:rFonts w:ascii="Times New Roman" w:hAnsi="Times New Roman" w:cs="Times New Roman"/>
          <w:b/>
          <w:sz w:val="24"/>
          <w:szCs w:val="24"/>
        </w:rPr>
        <w:t>El gobierno de Virgilio Barco Vargas (1986-1990)</w:t>
      </w:r>
    </w:p>
    <w:p w:rsidR="00F558AC" w:rsidRPr="00EC61CE" w:rsidRDefault="007841F9" w:rsidP="00F558AC">
      <w:pPr>
        <w:spacing w:line="360" w:lineRule="auto"/>
        <w:jc w:val="both"/>
        <w:rPr>
          <w:rFonts w:ascii="Times New Roman" w:hAnsi="Times New Roman" w:cs="Times New Roman"/>
          <w:b/>
          <w:sz w:val="24"/>
          <w:szCs w:val="24"/>
        </w:rPr>
      </w:pPr>
      <w:r>
        <w:rPr>
          <w:rFonts w:ascii="Times New Roman" w:eastAsia="Times New Roman" w:hAnsi="Times New Roman" w:cs="Times New Roman"/>
          <w:b/>
          <w:color w:val="000000"/>
          <w:sz w:val="24"/>
          <w:szCs w:val="24"/>
          <w:lang w:eastAsia="es-CO"/>
        </w:rPr>
        <w:t>3.2</w:t>
      </w:r>
      <w:r w:rsidR="00F558AC" w:rsidRPr="00EC61CE">
        <w:rPr>
          <w:rFonts w:ascii="Times New Roman" w:hAnsi="Times New Roman" w:cs="Times New Roman"/>
          <w:b/>
          <w:sz w:val="24"/>
          <w:szCs w:val="24"/>
        </w:rPr>
        <w:t xml:space="preserve"> </w:t>
      </w:r>
      <w:r w:rsidR="00681C56">
        <w:rPr>
          <w:rFonts w:ascii="Times New Roman" w:hAnsi="Times New Roman" w:cs="Times New Roman"/>
          <w:b/>
          <w:sz w:val="24"/>
          <w:szCs w:val="24"/>
        </w:rPr>
        <w:t xml:space="preserve"> César</w:t>
      </w:r>
      <w:r w:rsidR="00F558AC" w:rsidRPr="00EC61CE">
        <w:rPr>
          <w:rFonts w:ascii="Times New Roman" w:hAnsi="Times New Roman" w:cs="Times New Roman"/>
          <w:b/>
          <w:sz w:val="24"/>
          <w:szCs w:val="24"/>
        </w:rPr>
        <w:t xml:space="preserve"> Gaviria Trujillo (1990-1994)</w:t>
      </w:r>
    </w:p>
    <w:p w:rsidR="00F558AC" w:rsidRPr="00EC61CE" w:rsidRDefault="007841F9" w:rsidP="00F558AC">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b/>
          <w:color w:val="000000"/>
          <w:sz w:val="24"/>
          <w:szCs w:val="24"/>
          <w:lang w:eastAsia="es-CO"/>
        </w:rPr>
        <w:t>3.3</w:t>
      </w:r>
      <w:r w:rsidR="00F558AC" w:rsidRPr="00EC61CE">
        <w:rPr>
          <w:rFonts w:ascii="Times New Roman" w:eastAsia="Times New Roman" w:hAnsi="Times New Roman" w:cs="Times New Roman"/>
          <w:b/>
          <w:color w:val="000000"/>
          <w:sz w:val="24"/>
          <w:szCs w:val="24"/>
          <w:lang w:eastAsia="es-CO"/>
        </w:rPr>
        <w:t xml:space="preserve"> Ernesto Samper Pizano (1994-1998)</w:t>
      </w:r>
    </w:p>
    <w:p w:rsidR="00F558AC" w:rsidRPr="00EC61CE" w:rsidRDefault="007841F9" w:rsidP="00F558AC">
      <w:pPr>
        <w:spacing w:line="360" w:lineRule="auto"/>
        <w:rPr>
          <w:rFonts w:ascii="Times New Roman" w:eastAsia="Times New Roman" w:hAnsi="Times New Roman" w:cs="Times New Roman"/>
          <w:b/>
          <w:color w:val="000000"/>
          <w:sz w:val="24"/>
          <w:szCs w:val="24"/>
          <w:lang w:eastAsia="es-CO"/>
        </w:rPr>
      </w:pPr>
      <w:r>
        <w:rPr>
          <w:rFonts w:ascii="Times New Roman" w:eastAsia="Times New Roman" w:hAnsi="Times New Roman" w:cs="Times New Roman"/>
          <w:b/>
          <w:color w:val="000000"/>
          <w:sz w:val="24"/>
          <w:szCs w:val="24"/>
          <w:lang w:eastAsia="es-CO"/>
        </w:rPr>
        <w:t>3.4</w:t>
      </w:r>
      <w:r w:rsidR="00F558AC" w:rsidRPr="00EC61CE">
        <w:rPr>
          <w:rFonts w:ascii="Times New Roman" w:eastAsia="Times New Roman" w:hAnsi="Times New Roman" w:cs="Times New Roman"/>
          <w:b/>
          <w:color w:val="000000"/>
          <w:sz w:val="24"/>
          <w:szCs w:val="24"/>
          <w:lang w:eastAsia="es-CO"/>
        </w:rPr>
        <w:t xml:space="preserve"> Andrés Pastrana (1998-2002)</w:t>
      </w:r>
    </w:p>
    <w:p w:rsidR="00F558AC" w:rsidRPr="00EC61CE" w:rsidRDefault="007841F9" w:rsidP="007841F9">
      <w:pPr>
        <w:spacing w:line="36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b/>
          <w:color w:val="000000"/>
          <w:sz w:val="24"/>
          <w:szCs w:val="24"/>
          <w:lang w:eastAsia="es-CO"/>
        </w:rPr>
        <w:t>3.5</w:t>
      </w:r>
      <w:r w:rsidR="00F558AC" w:rsidRPr="00EC61CE">
        <w:rPr>
          <w:rFonts w:ascii="Times New Roman" w:eastAsia="Times New Roman" w:hAnsi="Times New Roman" w:cs="Times New Roman"/>
          <w:b/>
          <w:color w:val="000000"/>
          <w:sz w:val="24"/>
          <w:szCs w:val="24"/>
          <w:lang w:eastAsia="es-CO"/>
        </w:rPr>
        <w:t xml:space="preserve"> </w:t>
      </w:r>
      <w:r w:rsidR="00EB7443" w:rsidRPr="00EC61CE">
        <w:rPr>
          <w:rFonts w:ascii="Times New Roman" w:eastAsia="Times New Roman" w:hAnsi="Times New Roman" w:cs="Times New Roman"/>
          <w:b/>
          <w:color w:val="000000"/>
          <w:sz w:val="24"/>
          <w:szCs w:val="24"/>
          <w:lang w:eastAsia="es-CO"/>
        </w:rPr>
        <w:t>Álvaro</w:t>
      </w:r>
      <w:r w:rsidR="00F558AC" w:rsidRPr="00EC61CE">
        <w:rPr>
          <w:rFonts w:ascii="Times New Roman" w:eastAsia="Times New Roman" w:hAnsi="Times New Roman" w:cs="Times New Roman"/>
          <w:b/>
          <w:color w:val="000000"/>
          <w:sz w:val="24"/>
          <w:szCs w:val="24"/>
          <w:lang w:eastAsia="es-CO"/>
        </w:rPr>
        <w:t xml:space="preserve"> Uribe Vélez </w:t>
      </w:r>
      <w:r w:rsidR="003A091B">
        <w:rPr>
          <w:rFonts w:ascii="Times New Roman" w:eastAsia="Times New Roman" w:hAnsi="Times New Roman" w:cs="Times New Roman"/>
          <w:b/>
          <w:color w:val="000000"/>
          <w:sz w:val="24"/>
          <w:szCs w:val="24"/>
          <w:lang w:eastAsia="es-CO"/>
        </w:rPr>
        <w:t>(2002-2010)</w:t>
      </w:r>
    </w:p>
    <w:p w:rsidR="00F558AC" w:rsidRPr="00EC61CE" w:rsidRDefault="007841F9" w:rsidP="00F558AC">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b/>
          <w:color w:val="000000"/>
          <w:sz w:val="24"/>
          <w:szCs w:val="24"/>
          <w:lang w:eastAsia="es-CO"/>
        </w:rPr>
        <w:t>3.6</w:t>
      </w:r>
      <w:r w:rsidR="00F558AC" w:rsidRPr="00EC61CE">
        <w:rPr>
          <w:rFonts w:ascii="Times New Roman" w:eastAsia="Times New Roman" w:hAnsi="Times New Roman" w:cs="Times New Roman"/>
          <w:b/>
          <w:color w:val="000000"/>
          <w:sz w:val="24"/>
          <w:szCs w:val="24"/>
          <w:lang w:eastAsia="es-CO"/>
        </w:rPr>
        <w:t xml:space="preserve"> Juan Manuel Santos (2010-</w:t>
      </w:r>
      <w:proofErr w:type="gramStart"/>
      <w:r w:rsidR="003502CC">
        <w:rPr>
          <w:rFonts w:ascii="Times New Roman" w:eastAsia="Times New Roman" w:hAnsi="Times New Roman" w:cs="Times New Roman"/>
          <w:b/>
          <w:color w:val="000000"/>
          <w:sz w:val="24"/>
          <w:szCs w:val="24"/>
          <w:lang w:eastAsia="es-CO"/>
        </w:rPr>
        <w:t>2018</w:t>
      </w:r>
      <w:r w:rsidR="00F558AC" w:rsidRPr="00EC61CE">
        <w:rPr>
          <w:rFonts w:ascii="Times New Roman" w:eastAsia="Times New Roman" w:hAnsi="Times New Roman" w:cs="Times New Roman"/>
          <w:b/>
          <w:color w:val="000000"/>
          <w:sz w:val="24"/>
          <w:szCs w:val="24"/>
          <w:lang w:eastAsia="es-CO"/>
        </w:rPr>
        <w:t xml:space="preserve"> )</w:t>
      </w:r>
      <w:proofErr w:type="gramEnd"/>
    </w:p>
    <w:p w:rsidR="00F558AC" w:rsidRPr="00EC61CE" w:rsidRDefault="007841F9" w:rsidP="00F558AC">
      <w:pPr>
        <w:spacing w:line="36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b/>
          <w:color w:val="000000"/>
          <w:sz w:val="24"/>
          <w:szCs w:val="24"/>
          <w:lang w:eastAsia="es-CO"/>
        </w:rPr>
        <w:t>3.7</w:t>
      </w:r>
      <w:r w:rsidR="00F558AC" w:rsidRPr="00EC61CE">
        <w:rPr>
          <w:rFonts w:ascii="Times New Roman" w:eastAsia="Times New Roman" w:hAnsi="Times New Roman" w:cs="Times New Roman"/>
          <w:b/>
          <w:color w:val="000000"/>
          <w:sz w:val="24"/>
          <w:szCs w:val="24"/>
          <w:lang w:eastAsia="es-CO"/>
        </w:rPr>
        <w:t xml:space="preserve"> Consolidación</w:t>
      </w:r>
    </w:p>
    <w:p w:rsidR="00F558AC" w:rsidRPr="00EC61CE" w:rsidRDefault="007841F9" w:rsidP="00F558AC">
      <w:pPr>
        <w:spacing w:line="36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b/>
          <w:color w:val="000000"/>
          <w:sz w:val="24"/>
          <w:szCs w:val="24"/>
          <w:lang w:eastAsia="es-CO"/>
        </w:rPr>
        <w:t xml:space="preserve">4 </w:t>
      </w:r>
      <w:r w:rsidR="00F558AC" w:rsidRPr="00EC61CE">
        <w:rPr>
          <w:rFonts w:ascii="Times New Roman" w:eastAsia="Times New Roman" w:hAnsi="Times New Roman" w:cs="Times New Roman"/>
          <w:b/>
          <w:color w:val="000000"/>
          <w:sz w:val="24"/>
          <w:szCs w:val="24"/>
          <w:lang w:eastAsia="es-CO"/>
        </w:rPr>
        <w:t>La economía colombiana desde la segunda mitad del siglo XX</w:t>
      </w:r>
    </w:p>
    <w:p w:rsidR="00F558AC" w:rsidRPr="00A62E6A" w:rsidRDefault="007841F9" w:rsidP="00F558AC">
      <w:pPr>
        <w:spacing w:line="360" w:lineRule="auto"/>
        <w:jc w:val="both"/>
        <w:rPr>
          <w:rStyle w:val="un"/>
          <w:rFonts w:ascii="Times New Roman" w:eastAsia="Times New Roman" w:hAnsi="Times New Roman" w:cs="Times New Roman"/>
          <w:color w:val="000000"/>
          <w:sz w:val="24"/>
          <w:szCs w:val="24"/>
          <w:lang w:eastAsia="es-CO"/>
        </w:rPr>
      </w:pPr>
      <w:r>
        <w:rPr>
          <w:rFonts w:ascii="Times New Roman" w:eastAsia="Times New Roman" w:hAnsi="Times New Roman" w:cs="Times New Roman"/>
          <w:b/>
          <w:color w:val="000000"/>
          <w:sz w:val="24"/>
          <w:szCs w:val="24"/>
          <w:lang w:eastAsia="es-CO"/>
        </w:rPr>
        <w:lastRenderedPageBreak/>
        <w:t>4</w:t>
      </w:r>
      <w:r w:rsidR="00F558AC" w:rsidRPr="00EC61CE">
        <w:rPr>
          <w:rFonts w:ascii="Times New Roman" w:eastAsia="Times New Roman" w:hAnsi="Times New Roman" w:cs="Times New Roman"/>
          <w:b/>
          <w:color w:val="000000"/>
          <w:sz w:val="24"/>
          <w:szCs w:val="24"/>
          <w:lang w:eastAsia="es-CO"/>
        </w:rPr>
        <w:t>.1 Consolidación</w:t>
      </w:r>
    </w:p>
    <w:p w:rsidR="00F558AC" w:rsidRPr="00EC61CE" w:rsidRDefault="007841F9" w:rsidP="00F558AC">
      <w:pPr>
        <w:spacing w:line="360" w:lineRule="auto"/>
        <w:rPr>
          <w:rFonts w:ascii="Times New Roman" w:eastAsia="Times New Roman" w:hAnsi="Times New Roman" w:cs="Times New Roman"/>
          <w:b/>
          <w:color w:val="000000"/>
          <w:sz w:val="24"/>
          <w:szCs w:val="24"/>
          <w:lang w:eastAsia="es-CO"/>
        </w:rPr>
      </w:pPr>
      <w:r>
        <w:rPr>
          <w:rFonts w:ascii="Times New Roman" w:eastAsia="Times New Roman" w:hAnsi="Times New Roman" w:cs="Times New Roman"/>
          <w:b/>
          <w:color w:val="000000"/>
          <w:sz w:val="24"/>
          <w:szCs w:val="24"/>
          <w:lang w:eastAsia="es-CO"/>
        </w:rPr>
        <w:t>5</w:t>
      </w:r>
      <w:r w:rsidR="00F558AC" w:rsidRPr="00EC61CE">
        <w:rPr>
          <w:rFonts w:ascii="Times New Roman" w:eastAsia="Times New Roman" w:hAnsi="Times New Roman" w:cs="Times New Roman"/>
          <w:b/>
          <w:color w:val="000000"/>
          <w:sz w:val="24"/>
          <w:szCs w:val="24"/>
          <w:lang w:eastAsia="es-CO"/>
        </w:rPr>
        <w:t>. El conflicto armado y los procesos de paz</w:t>
      </w:r>
    </w:p>
    <w:p w:rsidR="00F558AC" w:rsidRPr="00EC61CE" w:rsidRDefault="007841F9" w:rsidP="00F558AC">
      <w:pPr>
        <w:spacing w:line="36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b/>
          <w:color w:val="000000"/>
          <w:sz w:val="24"/>
          <w:szCs w:val="24"/>
          <w:lang w:eastAsia="es-CO"/>
        </w:rPr>
        <w:t>5</w:t>
      </w:r>
      <w:r w:rsidR="00F558AC" w:rsidRPr="00EC61CE">
        <w:rPr>
          <w:rFonts w:ascii="Times New Roman" w:eastAsia="Times New Roman" w:hAnsi="Times New Roman" w:cs="Times New Roman"/>
          <w:b/>
          <w:color w:val="000000"/>
          <w:sz w:val="24"/>
          <w:szCs w:val="24"/>
          <w:lang w:eastAsia="es-CO"/>
        </w:rPr>
        <w:t>.1 Consolidación</w:t>
      </w:r>
    </w:p>
    <w:p w:rsidR="00F558AC" w:rsidRPr="00EC61CE" w:rsidRDefault="007841F9" w:rsidP="00F558AC">
      <w:pPr>
        <w:spacing w:after="36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b/>
          <w:color w:val="000000"/>
          <w:sz w:val="24"/>
          <w:szCs w:val="24"/>
          <w:lang w:eastAsia="es-CO"/>
        </w:rPr>
        <w:t>6</w:t>
      </w:r>
      <w:r w:rsidR="00F558AC" w:rsidRPr="00EC61CE">
        <w:rPr>
          <w:rFonts w:ascii="Times New Roman" w:eastAsia="Times New Roman" w:hAnsi="Times New Roman" w:cs="Times New Roman"/>
          <w:b/>
          <w:color w:val="000000"/>
          <w:sz w:val="24"/>
          <w:szCs w:val="24"/>
          <w:lang w:eastAsia="es-CO"/>
        </w:rPr>
        <w:t xml:space="preserve"> Las manifestaciones de la cultura</w:t>
      </w:r>
    </w:p>
    <w:p w:rsidR="00F558AC" w:rsidRPr="00EC61CE" w:rsidRDefault="007841F9" w:rsidP="00F558AC">
      <w:pPr>
        <w:spacing w:line="36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b/>
          <w:color w:val="000000"/>
          <w:sz w:val="24"/>
          <w:szCs w:val="24"/>
          <w:lang w:eastAsia="es-CO"/>
        </w:rPr>
        <w:t>6</w:t>
      </w:r>
      <w:r w:rsidR="00F558AC" w:rsidRPr="00EC61CE">
        <w:rPr>
          <w:rFonts w:ascii="Times New Roman" w:eastAsia="Times New Roman" w:hAnsi="Times New Roman" w:cs="Times New Roman"/>
          <w:b/>
          <w:color w:val="000000"/>
          <w:sz w:val="24"/>
          <w:szCs w:val="24"/>
          <w:lang w:eastAsia="es-CO"/>
        </w:rPr>
        <w:t>.1 Consolidación</w:t>
      </w:r>
    </w:p>
    <w:p w:rsidR="003A3EF3" w:rsidRPr="003A3EF3" w:rsidRDefault="007841F9" w:rsidP="00345E88">
      <w:pPr>
        <w:spacing w:line="360" w:lineRule="auto"/>
        <w:rPr>
          <w:rFonts w:ascii="Times New Roman" w:hAnsi="Times New Roman" w:cs="Times New Roman"/>
          <w:b/>
          <w:sz w:val="24"/>
          <w:szCs w:val="24"/>
        </w:rPr>
      </w:pPr>
      <w:r>
        <w:rPr>
          <w:rFonts w:ascii="Times New Roman" w:hAnsi="Times New Roman" w:cs="Times New Roman"/>
          <w:b/>
          <w:sz w:val="24"/>
          <w:szCs w:val="24"/>
        </w:rPr>
        <w:t>7</w:t>
      </w:r>
      <w:r w:rsidR="003A3EF3" w:rsidRPr="003A3EF3">
        <w:rPr>
          <w:rFonts w:ascii="Times New Roman" w:hAnsi="Times New Roman" w:cs="Times New Roman"/>
          <w:b/>
          <w:sz w:val="24"/>
          <w:szCs w:val="24"/>
        </w:rPr>
        <w:t xml:space="preserve"> Competencias</w:t>
      </w:r>
    </w:p>
    <w:p w:rsidR="003A3EF3" w:rsidRPr="003A3EF3" w:rsidRDefault="003A3EF3" w:rsidP="00345E88">
      <w:pPr>
        <w:spacing w:line="360" w:lineRule="auto"/>
        <w:rPr>
          <w:rFonts w:ascii="Times New Roman" w:hAnsi="Times New Roman" w:cs="Times New Roman"/>
          <w:b/>
          <w:sz w:val="24"/>
          <w:szCs w:val="24"/>
        </w:rPr>
      </w:pPr>
      <w:r w:rsidRPr="003A3EF3">
        <w:rPr>
          <w:rFonts w:ascii="Times New Roman" w:hAnsi="Times New Roman" w:cs="Times New Roman"/>
          <w:b/>
          <w:sz w:val="24"/>
          <w:szCs w:val="24"/>
        </w:rPr>
        <w:t>Fin de tema</w:t>
      </w:r>
    </w:p>
    <w:p w:rsidR="00E23B90" w:rsidRDefault="00E23B90" w:rsidP="00345E88">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951"/>
        <w:gridCol w:w="7027"/>
      </w:tblGrid>
      <w:tr w:rsidR="00E23B90" w:rsidRPr="00D5168D" w:rsidTr="007A423B">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23B90" w:rsidRPr="00D5168D" w:rsidRDefault="00E23B90" w:rsidP="007A423B">
            <w:pPr>
              <w:tabs>
                <w:tab w:val="right" w:pos="8498"/>
              </w:tabs>
              <w:spacing w:before="2" w:after="2"/>
              <w:rPr>
                <w:rFonts w:ascii="Times New Roman" w:hAnsi="Times New Roman" w:cs="Times New Roman"/>
                <w:sz w:val="24"/>
                <w:szCs w:val="24"/>
              </w:rPr>
            </w:pPr>
            <w:r w:rsidRPr="00D5168D">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3B90" w:rsidRPr="00D5168D" w:rsidRDefault="00E23B90" w:rsidP="007A423B">
            <w:pPr>
              <w:spacing w:line="360" w:lineRule="auto"/>
              <w:rPr>
                <w:rFonts w:ascii="Times New Roman" w:hAnsi="Times New Roman" w:cs="Times New Roman"/>
                <w:b/>
                <w:sz w:val="24"/>
                <w:szCs w:val="24"/>
              </w:rPr>
            </w:pPr>
            <w:r w:rsidRPr="00E23B90">
              <w:rPr>
                <w:rFonts w:ascii="Times New Roman" w:hAnsi="Times New Roman" w:cs="Times New Roman"/>
                <w:b/>
                <w:sz w:val="24"/>
                <w:szCs w:val="24"/>
              </w:rPr>
              <w:t>Colombia desde la segunda mitad del siglo XX</w:t>
            </w:r>
          </w:p>
          <w:p w:rsidR="00E23B90" w:rsidRPr="00D5168D" w:rsidRDefault="00E23B90" w:rsidP="007A423B">
            <w:pPr>
              <w:tabs>
                <w:tab w:val="right" w:pos="8498"/>
              </w:tabs>
              <w:spacing w:before="2" w:after="2"/>
              <w:rPr>
                <w:rFonts w:ascii="Times New Roman" w:hAnsi="Times New Roman" w:cs="Times New Roman"/>
                <w:sz w:val="24"/>
                <w:szCs w:val="24"/>
                <w:highlight w:val="yellow"/>
              </w:rPr>
            </w:pPr>
          </w:p>
        </w:tc>
      </w:tr>
      <w:tr w:rsidR="00E23B90" w:rsidRPr="00D5168D" w:rsidTr="007A423B">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23B90" w:rsidRPr="00D5168D" w:rsidRDefault="00E23B90" w:rsidP="007A423B">
            <w:pPr>
              <w:tabs>
                <w:tab w:val="right" w:pos="8498"/>
              </w:tabs>
              <w:spacing w:before="2" w:after="2"/>
              <w:rPr>
                <w:rFonts w:ascii="Times New Roman" w:hAnsi="Times New Roman" w:cs="Times New Roman"/>
                <w:sz w:val="24"/>
                <w:szCs w:val="24"/>
              </w:rPr>
            </w:pPr>
            <w:r w:rsidRPr="00D5168D">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3B90" w:rsidRPr="00D5168D" w:rsidRDefault="00E23B90" w:rsidP="007A423B">
            <w:pPr>
              <w:tabs>
                <w:tab w:val="right" w:pos="8498"/>
              </w:tabs>
              <w:spacing w:before="2" w:after="2"/>
              <w:rPr>
                <w:rFonts w:ascii="Times New Roman" w:hAnsi="Times New Roman" w:cs="Times New Roman"/>
                <w:sz w:val="24"/>
                <w:szCs w:val="24"/>
                <w:highlight w:val="yellow"/>
              </w:rPr>
            </w:pPr>
            <w:r w:rsidRPr="00D5168D">
              <w:rPr>
                <w:rFonts w:ascii="Times New Roman" w:hAnsi="Times New Roman" w:cs="Times New Roman"/>
                <w:sz w:val="24"/>
                <w:szCs w:val="24"/>
                <w:lang w:val="en-US"/>
              </w:rPr>
              <w:t>CS_09_</w:t>
            </w:r>
            <w:r w:rsidR="007A423B">
              <w:rPr>
                <w:rFonts w:ascii="Times New Roman" w:hAnsi="Times New Roman" w:cs="Times New Roman"/>
                <w:sz w:val="24"/>
                <w:szCs w:val="24"/>
                <w:lang w:val="en-US"/>
              </w:rPr>
              <w:t>09</w:t>
            </w:r>
            <w:r w:rsidRPr="00D5168D">
              <w:rPr>
                <w:rFonts w:ascii="Times New Roman" w:hAnsi="Times New Roman" w:cs="Times New Roman"/>
                <w:sz w:val="24"/>
                <w:szCs w:val="24"/>
                <w:lang w:val="en-US"/>
              </w:rPr>
              <w:t>_CO</w:t>
            </w:r>
          </w:p>
        </w:tc>
      </w:tr>
      <w:tr w:rsidR="00E23B90" w:rsidRPr="00D5168D" w:rsidTr="007A423B">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23B90" w:rsidRPr="00D5168D" w:rsidRDefault="00E23B90" w:rsidP="007A423B">
            <w:pPr>
              <w:tabs>
                <w:tab w:val="right" w:pos="8498"/>
              </w:tabs>
              <w:spacing w:before="2" w:after="2"/>
              <w:rPr>
                <w:rFonts w:ascii="Times New Roman" w:hAnsi="Times New Roman" w:cs="Times New Roman"/>
                <w:sz w:val="24"/>
                <w:szCs w:val="24"/>
              </w:rPr>
            </w:pPr>
            <w:r w:rsidRPr="00D5168D">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23B90" w:rsidRPr="00722F88" w:rsidRDefault="00126A58" w:rsidP="007A423B">
            <w:pPr>
              <w:tabs>
                <w:tab w:val="right" w:pos="8498"/>
              </w:tabs>
              <w:spacing w:before="2" w:after="2"/>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Luego de los hechos del 9 de abril y la </w:t>
            </w:r>
            <w:r w:rsidR="003A091B">
              <w:rPr>
                <w:rFonts w:ascii="Times New Roman" w:hAnsi="Times New Roman" w:cs="Times New Roman"/>
                <w:color w:val="000000" w:themeColor="text1"/>
                <w:sz w:val="24"/>
                <w:szCs w:val="24"/>
                <w:lang w:val="es-ES"/>
              </w:rPr>
              <w:t>v</w:t>
            </w:r>
            <w:r>
              <w:rPr>
                <w:rFonts w:ascii="Times New Roman" w:hAnsi="Times New Roman" w:cs="Times New Roman"/>
                <w:color w:val="000000" w:themeColor="text1"/>
                <w:sz w:val="24"/>
                <w:szCs w:val="24"/>
                <w:lang w:val="es-ES"/>
              </w:rPr>
              <w:t xml:space="preserve">iolencia de los años cincuenta, el país entró en una etapa de transformación en la que los partidos políticos tradicionales </w:t>
            </w:r>
            <w:r w:rsidR="00A76BC2">
              <w:rPr>
                <w:rFonts w:ascii="Times New Roman" w:hAnsi="Times New Roman" w:cs="Times New Roman"/>
                <w:color w:val="000000" w:themeColor="text1"/>
                <w:sz w:val="24"/>
                <w:szCs w:val="24"/>
                <w:lang w:val="es-ES"/>
              </w:rPr>
              <w:t xml:space="preserve"> compartieron </w:t>
            </w:r>
            <w:r>
              <w:rPr>
                <w:rFonts w:ascii="Times New Roman" w:hAnsi="Times New Roman" w:cs="Times New Roman"/>
                <w:color w:val="000000" w:themeColor="text1"/>
                <w:sz w:val="24"/>
                <w:szCs w:val="24"/>
                <w:lang w:val="es-ES"/>
              </w:rPr>
              <w:t>el poder de manera pacífica. No obstante, la exclusión de otras ideologías llevó al surgimiento de movimientos de izquierda</w:t>
            </w:r>
            <w:r w:rsidR="00A76BC2">
              <w:rPr>
                <w:rFonts w:ascii="Times New Roman" w:hAnsi="Times New Roman" w:cs="Times New Roman"/>
                <w:color w:val="000000" w:themeColor="text1"/>
                <w:sz w:val="24"/>
                <w:szCs w:val="24"/>
                <w:lang w:val="es-ES"/>
              </w:rPr>
              <w:t>,</w:t>
            </w:r>
            <w:r>
              <w:rPr>
                <w:rFonts w:ascii="Times New Roman" w:hAnsi="Times New Roman" w:cs="Times New Roman"/>
                <w:color w:val="000000" w:themeColor="text1"/>
                <w:sz w:val="24"/>
                <w:szCs w:val="24"/>
                <w:lang w:val="es-ES"/>
              </w:rPr>
              <w:t xml:space="preserve"> que buscaban mayor inclusión e igualdad social. Esto trajo una nueva etapa de conflicto que, sumada a la influencia del narcotráfico, hizo más compleja la convivencia y las pugnas por el poder.</w:t>
            </w:r>
          </w:p>
          <w:p w:rsidR="00E23B90" w:rsidRPr="00D5168D" w:rsidRDefault="00E23B90" w:rsidP="007A423B">
            <w:pPr>
              <w:tabs>
                <w:tab w:val="right" w:pos="8498"/>
              </w:tabs>
              <w:spacing w:before="2" w:after="2"/>
              <w:rPr>
                <w:rFonts w:ascii="Times New Roman" w:hAnsi="Times New Roman" w:cs="Times New Roman"/>
                <w:b/>
                <w:color w:val="000000" w:themeColor="text1"/>
                <w:sz w:val="24"/>
                <w:szCs w:val="24"/>
                <w:lang w:val="es-ES"/>
              </w:rPr>
            </w:pPr>
          </w:p>
          <w:p w:rsidR="00E23B90" w:rsidRPr="00D5168D" w:rsidRDefault="00E23B90" w:rsidP="007A423B">
            <w:pPr>
              <w:tabs>
                <w:tab w:val="right" w:pos="8498"/>
              </w:tabs>
              <w:spacing w:before="2" w:after="2"/>
              <w:rPr>
                <w:rFonts w:ascii="Times New Roman" w:hAnsi="Times New Roman" w:cs="Times New Roman"/>
                <w:b/>
                <w:color w:val="000000" w:themeColor="text1"/>
                <w:sz w:val="24"/>
                <w:szCs w:val="24"/>
                <w:lang w:val="es-ES"/>
              </w:rPr>
            </w:pPr>
          </w:p>
          <w:p w:rsidR="00E23B90" w:rsidRPr="00D5168D" w:rsidRDefault="00E23B90" w:rsidP="007A423B">
            <w:pPr>
              <w:tabs>
                <w:tab w:val="right" w:pos="8498"/>
              </w:tabs>
              <w:spacing w:before="2" w:after="2"/>
              <w:rPr>
                <w:rFonts w:ascii="Times New Roman" w:hAnsi="Times New Roman" w:cs="Times New Roman"/>
                <w:sz w:val="24"/>
                <w:szCs w:val="24"/>
                <w:highlight w:val="yellow"/>
              </w:rPr>
            </w:pPr>
          </w:p>
        </w:tc>
      </w:tr>
      <w:tr w:rsidR="00126A58" w:rsidRPr="00D5168D" w:rsidTr="007A423B">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126A58" w:rsidRPr="00D5168D" w:rsidRDefault="00126A58" w:rsidP="007A423B">
            <w:pPr>
              <w:tabs>
                <w:tab w:val="right" w:pos="8498"/>
              </w:tabs>
              <w:spacing w:before="2" w:after="2"/>
              <w:rPr>
                <w:rFonts w:ascii="Times New Roman" w:hAnsi="Times New Roman" w:cs="Times New Roman"/>
                <w:sz w:val="24"/>
                <w:szCs w:val="24"/>
              </w:rPr>
            </w:pP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6A58" w:rsidRDefault="00126A58" w:rsidP="007A423B">
            <w:pPr>
              <w:tabs>
                <w:tab w:val="right" w:pos="8498"/>
              </w:tabs>
              <w:spacing w:before="2" w:after="2"/>
              <w:rPr>
                <w:rFonts w:ascii="Times New Roman" w:hAnsi="Times New Roman" w:cs="Times New Roman"/>
                <w:color w:val="000000" w:themeColor="text1"/>
                <w:sz w:val="24"/>
                <w:szCs w:val="24"/>
                <w:lang w:val="es-ES"/>
              </w:rPr>
            </w:pPr>
          </w:p>
        </w:tc>
      </w:tr>
    </w:tbl>
    <w:p w:rsidR="00E23B90" w:rsidRPr="00EC61CE" w:rsidRDefault="00E23B90" w:rsidP="00345E88">
      <w:pPr>
        <w:spacing w:line="360" w:lineRule="auto"/>
        <w:rPr>
          <w:rFonts w:ascii="Times New Roman" w:hAnsi="Times New Roman" w:cs="Times New Roman"/>
          <w:sz w:val="24"/>
          <w:szCs w:val="24"/>
        </w:rPr>
      </w:pPr>
    </w:p>
    <w:p w:rsidR="00957739" w:rsidRPr="00EC61CE" w:rsidRDefault="00957739" w:rsidP="00345E88">
      <w:pPr>
        <w:spacing w:line="360" w:lineRule="auto"/>
        <w:rPr>
          <w:rFonts w:ascii="Times New Roman" w:hAnsi="Times New Roman" w:cs="Times New Roman"/>
          <w:b/>
          <w:sz w:val="24"/>
          <w:szCs w:val="24"/>
        </w:rPr>
      </w:pPr>
    </w:p>
    <w:p w:rsidR="00957739" w:rsidRPr="00EC61CE" w:rsidRDefault="00B652AC" w:rsidP="00345E88">
      <w:pPr>
        <w:spacing w:line="360" w:lineRule="auto"/>
        <w:rPr>
          <w:rFonts w:ascii="Times New Roman" w:hAnsi="Times New Roman" w:cs="Times New Roman"/>
          <w:b/>
          <w:sz w:val="24"/>
          <w:szCs w:val="24"/>
        </w:rPr>
      </w:pPr>
      <w:r w:rsidRPr="00EC61CE">
        <w:rPr>
          <w:rStyle w:val="Ttulo1Car"/>
          <w:rFonts w:ascii="Times New Roman" w:hAnsi="Times New Roman" w:cs="Times New Roman"/>
          <w:sz w:val="24"/>
          <w:szCs w:val="24"/>
          <w:highlight w:val="yellow"/>
        </w:rPr>
        <w:t>[SECCIÓN 1]</w:t>
      </w:r>
      <w:r w:rsidRPr="00EC61CE">
        <w:rPr>
          <w:rStyle w:val="Ttulo1Car"/>
          <w:rFonts w:ascii="Times New Roman" w:hAnsi="Times New Roman" w:cs="Times New Roman"/>
          <w:sz w:val="24"/>
          <w:szCs w:val="24"/>
        </w:rPr>
        <w:t xml:space="preserve"> </w:t>
      </w:r>
      <w:r w:rsidRPr="00EC61CE">
        <w:rPr>
          <w:rFonts w:ascii="Times New Roman" w:hAnsi="Times New Roman" w:cs="Times New Roman"/>
          <w:b/>
          <w:sz w:val="24"/>
          <w:szCs w:val="24"/>
        </w:rPr>
        <w:t>1 E</w:t>
      </w:r>
      <w:r w:rsidR="00957739" w:rsidRPr="00EC61CE">
        <w:rPr>
          <w:rFonts w:ascii="Times New Roman" w:hAnsi="Times New Roman" w:cs="Times New Roman"/>
          <w:b/>
          <w:sz w:val="24"/>
          <w:szCs w:val="24"/>
        </w:rPr>
        <w:t xml:space="preserve">l Frente Nacional </w:t>
      </w:r>
    </w:p>
    <w:p w:rsidR="00087F32" w:rsidRPr="00EC61CE" w:rsidRDefault="009716DD"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En 1957</w:t>
      </w:r>
      <w:r w:rsidR="00A76BC2">
        <w:rPr>
          <w:rFonts w:ascii="Times New Roman" w:hAnsi="Times New Roman" w:cs="Times New Roman"/>
          <w:sz w:val="24"/>
          <w:szCs w:val="24"/>
        </w:rPr>
        <w:t>,</w:t>
      </w:r>
      <w:r w:rsidRPr="00EC61CE">
        <w:rPr>
          <w:rFonts w:ascii="Times New Roman" w:hAnsi="Times New Roman" w:cs="Times New Roman"/>
          <w:sz w:val="24"/>
          <w:szCs w:val="24"/>
        </w:rPr>
        <w:t xml:space="preserve"> un acuerdo entre los altos dirigentes de los partidos conservador y liberal </w:t>
      </w:r>
      <w:r w:rsidR="00087F32" w:rsidRPr="00EC61CE">
        <w:rPr>
          <w:rFonts w:ascii="Times New Roman" w:hAnsi="Times New Roman" w:cs="Times New Roman"/>
          <w:sz w:val="24"/>
          <w:szCs w:val="24"/>
        </w:rPr>
        <w:t>depuso al general Rojas Pinilla, instaló una junta militar de transición y en 1958 puso en marcha lo que se conoció como el Frente Nacional.</w:t>
      </w:r>
      <w:r w:rsidR="00F558AC">
        <w:rPr>
          <w:rFonts w:ascii="Times New Roman" w:hAnsi="Times New Roman" w:cs="Times New Roman"/>
          <w:sz w:val="24"/>
          <w:szCs w:val="24"/>
        </w:rPr>
        <w:t xml:space="preserve"> </w:t>
      </w:r>
    </w:p>
    <w:p w:rsidR="00D46D3D" w:rsidRPr="00EC61CE" w:rsidRDefault="00087F32"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lastRenderedPageBreak/>
        <w:t xml:space="preserve">El Frente </w:t>
      </w:r>
      <w:r w:rsidR="003A091B">
        <w:rPr>
          <w:rFonts w:ascii="Times New Roman" w:hAnsi="Times New Roman" w:cs="Times New Roman"/>
          <w:sz w:val="24"/>
          <w:szCs w:val="24"/>
        </w:rPr>
        <w:t>N</w:t>
      </w:r>
      <w:r w:rsidRPr="00EC61CE">
        <w:rPr>
          <w:rFonts w:ascii="Times New Roman" w:hAnsi="Times New Roman" w:cs="Times New Roman"/>
          <w:sz w:val="24"/>
          <w:szCs w:val="24"/>
        </w:rPr>
        <w:t xml:space="preserve">acional fue un </w:t>
      </w:r>
      <w:r w:rsidR="00A97DC6" w:rsidRPr="00EC61CE">
        <w:rPr>
          <w:rFonts w:ascii="Times New Roman" w:hAnsi="Times New Roman" w:cs="Times New Roman"/>
          <w:sz w:val="24"/>
          <w:szCs w:val="24"/>
        </w:rPr>
        <w:t>acuerdo</w:t>
      </w:r>
      <w:r w:rsidRPr="00EC61CE">
        <w:rPr>
          <w:rFonts w:ascii="Times New Roman" w:hAnsi="Times New Roman" w:cs="Times New Roman"/>
          <w:sz w:val="24"/>
          <w:szCs w:val="24"/>
        </w:rPr>
        <w:t xml:space="preserve"> entre </w:t>
      </w:r>
      <w:r w:rsidR="009716DD" w:rsidRPr="00EC61CE">
        <w:rPr>
          <w:rFonts w:ascii="Times New Roman" w:hAnsi="Times New Roman" w:cs="Times New Roman"/>
          <w:sz w:val="24"/>
          <w:szCs w:val="24"/>
        </w:rPr>
        <w:t xml:space="preserve">los dos partidos tradicionales del país. </w:t>
      </w:r>
      <w:r w:rsidRPr="00EC61CE">
        <w:rPr>
          <w:rFonts w:ascii="Times New Roman" w:hAnsi="Times New Roman" w:cs="Times New Roman"/>
          <w:sz w:val="24"/>
          <w:szCs w:val="24"/>
        </w:rPr>
        <w:t>Fue impulsado por Laureano Gómez</w:t>
      </w:r>
      <w:r w:rsidR="00D46D3D" w:rsidRPr="00EC61CE">
        <w:rPr>
          <w:rFonts w:ascii="Times New Roman" w:hAnsi="Times New Roman" w:cs="Times New Roman"/>
          <w:sz w:val="24"/>
          <w:szCs w:val="24"/>
        </w:rPr>
        <w:t xml:space="preserve"> [</w:t>
      </w:r>
      <w:hyperlink r:id="rId9" w:history="1">
        <w:r w:rsidR="00D46D3D" w:rsidRPr="00EC61CE">
          <w:rPr>
            <w:rStyle w:val="Hipervnculo"/>
            <w:rFonts w:ascii="Times New Roman" w:hAnsi="Times New Roman" w:cs="Times New Roman"/>
            <w:sz w:val="24"/>
            <w:szCs w:val="24"/>
          </w:rPr>
          <w:t>VER</w:t>
        </w:r>
      </w:hyperlink>
      <w:r w:rsidR="00D46D3D" w:rsidRPr="00EC61CE">
        <w:rPr>
          <w:rFonts w:ascii="Times New Roman" w:hAnsi="Times New Roman" w:cs="Times New Roman"/>
          <w:sz w:val="24"/>
          <w:szCs w:val="24"/>
        </w:rPr>
        <w:t>]</w:t>
      </w:r>
      <w:r w:rsidR="00F93A44" w:rsidRPr="00EC61CE">
        <w:rPr>
          <w:rFonts w:ascii="Times New Roman" w:hAnsi="Times New Roman" w:cs="Times New Roman"/>
          <w:sz w:val="24"/>
          <w:szCs w:val="24"/>
        </w:rPr>
        <w:t xml:space="preserve"> </w:t>
      </w:r>
      <w:r w:rsidR="00F93A44" w:rsidRPr="00EC61CE">
        <w:rPr>
          <w:rFonts w:ascii="Times New Roman" w:hAnsi="Times New Roman" w:cs="Times New Roman"/>
          <w:b/>
          <w:color w:val="1F497D" w:themeColor="text2"/>
          <w:sz w:val="24"/>
          <w:szCs w:val="24"/>
        </w:rPr>
        <w:t>[/BCRedir.aspx?URL=/encyclo</w:t>
      </w:r>
      <w:commentRangeStart w:id="0"/>
      <w:r w:rsidR="00F93A44" w:rsidRPr="00EC61CE">
        <w:rPr>
          <w:rFonts w:ascii="Times New Roman" w:hAnsi="Times New Roman" w:cs="Times New Roman"/>
          <w:b/>
          <w:color w:val="1F497D" w:themeColor="text2"/>
          <w:sz w:val="24"/>
          <w:szCs w:val="24"/>
        </w:rPr>
        <w:t>pedia/default.asp?idreg=92089&amp;ruta=Buscador]</w:t>
      </w:r>
      <w:r w:rsidRPr="00EC61CE">
        <w:rPr>
          <w:rFonts w:ascii="Times New Roman" w:hAnsi="Times New Roman" w:cs="Times New Roman"/>
          <w:color w:val="1F497D" w:themeColor="text2"/>
          <w:sz w:val="24"/>
          <w:szCs w:val="24"/>
        </w:rPr>
        <w:t xml:space="preserve"> </w:t>
      </w:r>
      <w:r w:rsidRPr="00EC61CE">
        <w:rPr>
          <w:rFonts w:ascii="Times New Roman" w:hAnsi="Times New Roman" w:cs="Times New Roman"/>
          <w:sz w:val="24"/>
          <w:szCs w:val="24"/>
        </w:rPr>
        <w:t xml:space="preserve">del </w:t>
      </w:r>
      <w:commentRangeEnd w:id="0"/>
      <w:r w:rsidR="00A76BC2">
        <w:rPr>
          <w:rStyle w:val="Refdecomentario"/>
        </w:rPr>
        <w:commentReference w:id="0"/>
      </w:r>
      <w:r w:rsidR="003A091B">
        <w:rPr>
          <w:rFonts w:ascii="Times New Roman" w:hAnsi="Times New Roman" w:cs="Times New Roman"/>
          <w:sz w:val="24"/>
          <w:szCs w:val="24"/>
        </w:rPr>
        <w:t>p</w:t>
      </w:r>
      <w:r w:rsidRPr="00EC61CE">
        <w:rPr>
          <w:rFonts w:ascii="Times New Roman" w:hAnsi="Times New Roman" w:cs="Times New Roman"/>
          <w:sz w:val="24"/>
          <w:szCs w:val="24"/>
        </w:rPr>
        <w:t xml:space="preserve">artido conservador y Alberto Lleras </w:t>
      </w:r>
      <w:r w:rsidR="00D46D3D" w:rsidRPr="00EC61CE">
        <w:rPr>
          <w:rFonts w:ascii="Times New Roman" w:hAnsi="Times New Roman" w:cs="Times New Roman"/>
          <w:sz w:val="24"/>
          <w:szCs w:val="24"/>
        </w:rPr>
        <w:t>[</w:t>
      </w:r>
      <w:hyperlink r:id="rId11" w:history="1">
        <w:r w:rsidR="00D46D3D" w:rsidRPr="00EC61CE">
          <w:rPr>
            <w:rStyle w:val="Hipervnculo"/>
            <w:rFonts w:ascii="Times New Roman" w:hAnsi="Times New Roman" w:cs="Times New Roman"/>
            <w:sz w:val="24"/>
            <w:szCs w:val="24"/>
          </w:rPr>
          <w:t>VER</w:t>
        </w:r>
      </w:hyperlink>
      <w:r w:rsidR="00D46D3D" w:rsidRPr="00EC61CE">
        <w:rPr>
          <w:rFonts w:ascii="Times New Roman" w:hAnsi="Times New Roman" w:cs="Times New Roman"/>
          <w:sz w:val="24"/>
          <w:szCs w:val="24"/>
        </w:rPr>
        <w:t xml:space="preserve">] </w:t>
      </w:r>
      <w:r w:rsidR="00F93A44" w:rsidRPr="00EC61CE">
        <w:rPr>
          <w:rFonts w:ascii="Times New Roman" w:hAnsi="Times New Roman" w:cs="Times New Roman"/>
          <w:b/>
          <w:color w:val="1F497D" w:themeColor="text2"/>
          <w:sz w:val="24"/>
          <w:szCs w:val="24"/>
        </w:rPr>
        <w:t>[/BCRedir.aspx?URL=/encyclopedia/default.asp?idreg=123413&amp;ruta=Buscador]</w:t>
      </w:r>
      <w:r w:rsidR="00F93A44" w:rsidRPr="00EC61CE">
        <w:rPr>
          <w:rFonts w:ascii="Times New Roman" w:hAnsi="Times New Roman" w:cs="Times New Roman"/>
          <w:color w:val="1F497D" w:themeColor="text2"/>
          <w:sz w:val="24"/>
          <w:szCs w:val="24"/>
        </w:rPr>
        <w:t xml:space="preserve"> </w:t>
      </w:r>
      <w:r w:rsidRPr="00EC61CE">
        <w:rPr>
          <w:rFonts w:ascii="Times New Roman" w:hAnsi="Times New Roman" w:cs="Times New Roman"/>
          <w:sz w:val="24"/>
          <w:szCs w:val="24"/>
        </w:rPr>
        <w:t xml:space="preserve">del </w:t>
      </w:r>
      <w:r w:rsidR="003A091B">
        <w:rPr>
          <w:rFonts w:ascii="Times New Roman" w:hAnsi="Times New Roman" w:cs="Times New Roman"/>
          <w:sz w:val="24"/>
          <w:szCs w:val="24"/>
        </w:rPr>
        <w:t>p</w:t>
      </w:r>
      <w:r w:rsidRPr="00EC61CE">
        <w:rPr>
          <w:rFonts w:ascii="Times New Roman" w:hAnsi="Times New Roman" w:cs="Times New Roman"/>
          <w:sz w:val="24"/>
          <w:szCs w:val="24"/>
        </w:rPr>
        <w:t xml:space="preserve">artido liberal. </w:t>
      </w:r>
      <w:r w:rsidRPr="00EC61CE">
        <w:rPr>
          <w:rFonts w:ascii="Times New Roman" w:hAnsi="Times New Roman" w:cs="Times New Roman"/>
          <w:color w:val="000000" w:themeColor="text1"/>
          <w:sz w:val="24"/>
          <w:szCs w:val="24"/>
        </w:rPr>
        <w:t xml:space="preserve">Ambos sellaron lo que se conoció como </w:t>
      </w:r>
      <w:r w:rsidR="00A97DC6" w:rsidRPr="00EC61CE">
        <w:rPr>
          <w:rFonts w:ascii="Times New Roman" w:hAnsi="Times New Roman" w:cs="Times New Roman"/>
          <w:color w:val="000000" w:themeColor="text1"/>
          <w:sz w:val="24"/>
          <w:szCs w:val="24"/>
        </w:rPr>
        <w:t xml:space="preserve">el </w:t>
      </w:r>
      <w:r w:rsidR="00A76BC2">
        <w:rPr>
          <w:rFonts w:ascii="Times New Roman" w:hAnsi="Times New Roman" w:cs="Times New Roman"/>
          <w:color w:val="000000" w:themeColor="text1"/>
          <w:sz w:val="24"/>
          <w:szCs w:val="24"/>
        </w:rPr>
        <w:t>P</w:t>
      </w:r>
      <w:r w:rsidR="00A97DC6" w:rsidRPr="00EC61CE">
        <w:rPr>
          <w:rFonts w:ascii="Times New Roman" w:hAnsi="Times New Roman" w:cs="Times New Roman"/>
          <w:color w:val="000000" w:themeColor="text1"/>
          <w:sz w:val="24"/>
          <w:szCs w:val="24"/>
        </w:rPr>
        <w:t>acto de Sitges, que institucionalizó el bipartidismo</w:t>
      </w:r>
      <w:r w:rsidR="00823294" w:rsidRPr="00EC61CE">
        <w:rPr>
          <w:rFonts w:ascii="Times New Roman" w:hAnsi="Times New Roman" w:cs="Times New Roman"/>
          <w:color w:val="000000" w:themeColor="text1"/>
          <w:sz w:val="24"/>
          <w:szCs w:val="24"/>
        </w:rPr>
        <w:t xml:space="preserve">. Con este pacto, liberales y conservadores se turnaron para gobernar en </w:t>
      </w:r>
      <w:r w:rsidR="00A97DC6" w:rsidRPr="00EC61CE">
        <w:rPr>
          <w:rFonts w:ascii="Times New Roman" w:hAnsi="Times New Roman" w:cs="Times New Roman"/>
          <w:color w:val="000000" w:themeColor="text1"/>
          <w:sz w:val="24"/>
          <w:szCs w:val="24"/>
        </w:rPr>
        <w:t>per</w:t>
      </w:r>
      <w:r w:rsidR="003A091B">
        <w:rPr>
          <w:rFonts w:ascii="Times New Roman" w:hAnsi="Times New Roman" w:cs="Times New Roman"/>
          <w:color w:val="000000" w:themeColor="text1"/>
          <w:sz w:val="24"/>
          <w:szCs w:val="24"/>
        </w:rPr>
        <w:t>i</w:t>
      </w:r>
      <w:r w:rsidR="00A97DC6" w:rsidRPr="00EC61CE">
        <w:rPr>
          <w:rFonts w:ascii="Times New Roman" w:hAnsi="Times New Roman" w:cs="Times New Roman"/>
          <w:color w:val="000000" w:themeColor="text1"/>
          <w:sz w:val="24"/>
          <w:szCs w:val="24"/>
        </w:rPr>
        <w:t>odos de cuatro años</w:t>
      </w:r>
      <w:r w:rsidR="00D46D3D" w:rsidRPr="00EC61CE">
        <w:rPr>
          <w:rFonts w:ascii="Times New Roman" w:hAnsi="Times New Roman" w:cs="Times New Roman"/>
          <w:color w:val="000000" w:themeColor="text1"/>
          <w:sz w:val="24"/>
          <w:szCs w:val="24"/>
        </w:rPr>
        <w:t xml:space="preserve">. Se llamó el </w:t>
      </w:r>
      <w:r w:rsidR="00A76BC2">
        <w:rPr>
          <w:rFonts w:ascii="Times New Roman" w:hAnsi="Times New Roman" w:cs="Times New Roman"/>
          <w:color w:val="000000" w:themeColor="text1"/>
          <w:sz w:val="24"/>
          <w:szCs w:val="24"/>
        </w:rPr>
        <w:t>P</w:t>
      </w:r>
      <w:r w:rsidR="00D46D3D" w:rsidRPr="00EC61CE">
        <w:rPr>
          <w:rFonts w:ascii="Times New Roman" w:hAnsi="Times New Roman" w:cs="Times New Roman"/>
          <w:color w:val="000000" w:themeColor="text1"/>
          <w:sz w:val="24"/>
          <w:szCs w:val="24"/>
        </w:rPr>
        <w:t xml:space="preserve">acto de Sitges porque se firmó en la población que tiene el mismo nombre, ubicada en España, en donde Laureano Gómez se encontraba exiliado. </w:t>
      </w:r>
    </w:p>
    <w:tbl>
      <w:tblPr>
        <w:tblStyle w:val="Tablaconcuadrcula"/>
        <w:tblW w:w="0" w:type="auto"/>
        <w:tblLook w:val="04A0" w:firstRow="1" w:lastRow="0" w:firstColumn="1" w:lastColumn="0" w:noHBand="0" w:noVBand="1"/>
      </w:tblPr>
      <w:tblGrid>
        <w:gridCol w:w="9054"/>
      </w:tblGrid>
      <w:tr w:rsidR="00B652AC" w:rsidRPr="00EC61CE" w:rsidTr="004063AE">
        <w:tc>
          <w:tcPr>
            <w:tcW w:w="9054" w:type="dxa"/>
            <w:shd w:val="clear" w:color="auto" w:fill="000000" w:themeFill="text1"/>
          </w:tcPr>
          <w:p w:rsidR="00B652AC" w:rsidRPr="00EC61CE" w:rsidRDefault="00B652AC" w:rsidP="004063AE">
            <w:pPr>
              <w:spacing w:line="360" w:lineRule="auto"/>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Recuerda</w:t>
            </w:r>
          </w:p>
        </w:tc>
      </w:tr>
      <w:tr w:rsidR="00B652AC" w:rsidRPr="00EC61CE" w:rsidTr="004063AE">
        <w:tc>
          <w:tcPr>
            <w:tcW w:w="9054" w:type="dxa"/>
            <w:shd w:val="clear" w:color="auto" w:fill="auto"/>
          </w:tcPr>
          <w:p w:rsidR="00B652AC" w:rsidRPr="00EC61CE" w:rsidRDefault="00B652AC" w:rsidP="00B652AC">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 xml:space="preserve">El Frente Nacional fue un acuerdo entre dirigentes de los partidos tradicionales que </w:t>
            </w:r>
            <w:r w:rsidR="00A76BC2">
              <w:rPr>
                <w:rFonts w:ascii="Times New Roman" w:hAnsi="Times New Roman" w:cs="Times New Roman"/>
                <w:color w:val="000000" w:themeColor="text1"/>
                <w:sz w:val="24"/>
                <w:szCs w:val="24"/>
              </w:rPr>
              <w:t xml:space="preserve">derrocaron </w:t>
            </w:r>
            <w:r w:rsidRPr="00EC61CE">
              <w:rPr>
                <w:rFonts w:ascii="Times New Roman" w:hAnsi="Times New Roman" w:cs="Times New Roman"/>
                <w:color w:val="000000" w:themeColor="text1"/>
                <w:sz w:val="24"/>
                <w:szCs w:val="24"/>
              </w:rPr>
              <w:t xml:space="preserve">el gobierno militar del general Gustavo Rojas Pinilla. </w:t>
            </w:r>
          </w:p>
          <w:p w:rsidR="00B652AC" w:rsidRPr="00EC61CE" w:rsidRDefault="00B652AC" w:rsidP="00B652AC">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El primer periodo le</w:t>
            </w:r>
            <w:ins w:id="1" w:author="ANA MARIA LARA" w:date="2016-02-08T07:36:00Z">
              <w:r w:rsidR="00E01A79">
                <w:rPr>
                  <w:rFonts w:ascii="Times New Roman" w:hAnsi="Times New Roman" w:cs="Times New Roman"/>
                  <w:color w:val="000000" w:themeColor="text1"/>
                  <w:sz w:val="24"/>
                  <w:szCs w:val="24"/>
                </w:rPr>
                <w:t>s</w:t>
              </w:r>
            </w:ins>
            <w:r w:rsidRPr="00EC61CE">
              <w:rPr>
                <w:rFonts w:ascii="Times New Roman" w:hAnsi="Times New Roman" w:cs="Times New Roman"/>
                <w:color w:val="000000" w:themeColor="text1"/>
                <w:sz w:val="24"/>
                <w:szCs w:val="24"/>
              </w:rPr>
              <w:t xml:space="preserve"> correspondió a los </w:t>
            </w:r>
            <w:r w:rsidR="003502CC">
              <w:rPr>
                <w:rFonts w:ascii="Times New Roman" w:hAnsi="Times New Roman" w:cs="Times New Roman"/>
                <w:color w:val="000000" w:themeColor="text1"/>
                <w:sz w:val="24"/>
                <w:szCs w:val="24"/>
              </w:rPr>
              <w:t>liberales</w:t>
            </w:r>
            <w:r w:rsidRPr="00EC61CE">
              <w:rPr>
                <w:rFonts w:ascii="Times New Roman" w:hAnsi="Times New Roman" w:cs="Times New Roman"/>
                <w:color w:val="000000" w:themeColor="text1"/>
                <w:sz w:val="24"/>
                <w:szCs w:val="24"/>
              </w:rPr>
              <w:t xml:space="preserve">, siendo </w:t>
            </w:r>
            <w:r w:rsidR="003502CC">
              <w:rPr>
                <w:rFonts w:ascii="Times New Roman" w:hAnsi="Times New Roman" w:cs="Times New Roman"/>
                <w:color w:val="000000" w:themeColor="text1"/>
                <w:sz w:val="24"/>
                <w:szCs w:val="24"/>
              </w:rPr>
              <w:t xml:space="preserve">Alberto Lleras Camargo </w:t>
            </w:r>
            <w:r w:rsidRPr="00EC61CE">
              <w:rPr>
                <w:rFonts w:ascii="Times New Roman" w:hAnsi="Times New Roman" w:cs="Times New Roman"/>
                <w:color w:val="000000" w:themeColor="text1"/>
                <w:sz w:val="24"/>
                <w:szCs w:val="24"/>
              </w:rPr>
              <w:t>el presidente que le dio inicio a esta modalidad de gobierno</w:t>
            </w:r>
            <w:r w:rsidR="003A091B">
              <w:rPr>
                <w:rFonts w:ascii="Times New Roman" w:hAnsi="Times New Roman" w:cs="Times New Roman"/>
                <w:color w:val="000000" w:themeColor="text1"/>
                <w:sz w:val="24"/>
                <w:szCs w:val="24"/>
              </w:rPr>
              <w:t>.</w:t>
            </w:r>
          </w:p>
          <w:p w:rsidR="00B652AC" w:rsidRPr="00EC61CE" w:rsidRDefault="00B652AC" w:rsidP="004063AE">
            <w:pPr>
              <w:spacing w:line="360" w:lineRule="auto"/>
              <w:rPr>
                <w:rFonts w:ascii="Times New Roman" w:hAnsi="Times New Roman" w:cs="Times New Roman"/>
                <w:color w:val="000000" w:themeColor="text1"/>
                <w:sz w:val="24"/>
                <w:szCs w:val="24"/>
              </w:rPr>
            </w:pPr>
          </w:p>
        </w:tc>
      </w:tr>
    </w:tbl>
    <w:p w:rsidR="00823294" w:rsidRPr="00EC61CE" w:rsidRDefault="00823294" w:rsidP="00345E88">
      <w:pPr>
        <w:spacing w:line="360" w:lineRule="auto"/>
        <w:rPr>
          <w:rFonts w:ascii="Times New Roman" w:hAnsi="Times New Roman" w:cs="Times New Roman"/>
          <w:color w:val="6D6E71"/>
          <w:sz w:val="24"/>
          <w:szCs w:val="24"/>
        </w:rPr>
      </w:pPr>
    </w:p>
    <w:p w:rsidR="00D46D3D" w:rsidRPr="00EC61CE" w:rsidRDefault="00D46D3D" w:rsidP="00345E88">
      <w:pPr>
        <w:spacing w:line="360" w:lineRule="auto"/>
        <w:rPr>
          <w:rFonts w:ascii="Times New Roman" w:hAnsi="Times New Roman" w:cs="Times New Roman"/>
          <w:color w:val="6D6E71"/>
          <w:sz w:val="24"/>
          <w:szCs w:val="24"/>
        </w:rPr>
      </w:pPr>
    </w:p>
    <w:p w:rsidR="00B652AC" w:rsidRPr="00EC61CE" w:rsidRDefault="00B652AC" w:rsidP="00345E88">
      <w:pPr>
        <w:spacing w:line="360" w:lineRule="auto"/>
        <w:rPr>
          <w:rFonts w:ascii="Times New Roman" w:hAnsi="Times New Roman" w:cs="Times New Roman"/>
          <w:color w:val="6D6E71"/>
          <w:sz w:val="24"/>
          <w:szCs w:val="24"/>
        </w:rPr>
      </w:pPr>
    </w:p>
    <w:tbl>
      <w:tblPr>
        <w:tblStyle w:val="Tablaconcuadrcula"/>
        <w:tblW w:w="0" w:type="auto"/>
        <w:tblLayout w:type="fixed"/>
        <w:tblLook w:val="04A0" w:firstRow="1" w:lastRow="0" w:firstColumn="1" w:lastColumn="0" w:noHBand="0" w:noVBand="1"/>
      </w:tblPr>
      <w:tblGrid>
        <w:gridCol w:w="1668"/>
        <w:gridCol w:w="7386"/>
      </w:tblGrid>
      <w:tr w:rsidR="00B652AC" w:rsidRPr="00EC61CE" w:rsidTr="004063AE">
        <w:tc>
          <w:tcPr>
            <w:tcW w:w="9054" w:type="dxa"/>
            <w:gridSpan w:val="2"/>
            <w:shd w:val="clear" w:color="auto" w:fill="0D0D0D" w:themeFill="text1" w:themeFillTint="F2"/>
          </w:tcPr>
          <w:p w:rsidR="00B652AC" w:rsidRPr="00EC61CE" w:rsidRDefault="00B652AC" w:rsidP="004063AE">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Imagen (fotografía, gráfica o ilustración)</w:t>
            </w:r>
          </w:p>
        </w:tc>
      </w:tr>
      <w:tr w:rsidR="00B652AC" w:rsidRPr="00EC61CE" w:rsidTr="004063AE">
        <w:tc>
          <w:tcPr>
            <w:tcW w:w="1668" w:type="dxa"/>
          </w:tcPr>
          <w:p w:rsidR="00B652AC" w:rsidRPr="00EC61CE" w:rsidRDefault="00B652AC" w:rsidP="004063AE">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B652AC" w:rsidRPr="00EC61CE" w:rsidRDefault="00B652AC" w:rsidP="00827121">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w:t>
            </w:r>
            <w:r w:rsidR="00F26E56" w:rsidRPr="00EC61CE">
              <w:rPr>
                <w:rFonts w:ascii="Times New Roman" w:hAnsi="Times New Roman" w:cs="Times New Roman"/>
                <w:b/>
                <w:color w:val="000000"/>
                <w:sz w:val="24"/>
                <w:szCs w:val="24"/>
              </w:rPr>
              <w:t>9</w:t>
            </w:r>
            <w:r w:rsidRPr="00EC61CE">
              <w:rPr>
                <w:rFonts w:ascii="Times New Roman" w:hAnsi="Times New Roman" w:cs="Times New Roman"/>
                <w:b/>
                <w:color w:val="000000"/>
                <w:sz w:val="24"/>
                <w:szCs w:val="24"/>
              </w:rPr>
              <w:t>_IMG0</w:t>
            </w:r>
            <w:r w:rsidR="00827121" w:rsidRPr="00EC61CE">
              <w:rPr>
                <w:rFonts w:ascii="Times New Roman" w:hAnsi="Times New Roman" w:cs="Times New Roman"/>
                <w:b/>
                <w:color w:val="000000"/>
                <w:sz w:val="24"/>
                <w:szCs w:val="24"/>
              </w:rPr>
              <w:t>1</w:t>
            </w:r>
          </w:p>
        </w:tc>
      </w:tr>
      <w:tr w:rsidR="00B652AC" w:rsidRPr="00EC61CE" w:rsidTr="004063AE">
        <w:tc>
          <w:tcPr>
            <w:tcW w:w="1668" w:type="dxa"/>
          </w:tcPr>
          <w:p w:rsidR="00B652AC" w:rsidRPr="00EC61CE" w:rsidRDefault="00B652AC" w:rsidP="004063AE">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B652AC" w:rsidRPr="00EC61CE" w:rsidRDefault="00B652AC" w:rsidP="00D216CB">
            <w:pPr>
              <w:rPr>
                <w:rFonts w:ascii="Times New Roman" w:hAnsi="Times New Roman" w:cs="Times New Roman"/>
                <w:color w:val="000000"/>
                <w:sz w:val="24"/>
                <w:szCs w:val="24"/>
              </w:rPr>
            </w:pPr>
            <w:r w:rsidRPr="00EC61CE">
              <w:rPr>
                <w:rFonts w:ascii="Times New Roman" w:hAnsi="Times New Roman" w:cs="Times New Roman"/>
                <w:color w:val="000000"/>
                <w:sz w:val="24"/>
                <w:szCs w:val="24"/>
              </w:rPr>
              <w:t xml:space="preserve">Laureano y </w:t>
            </w:r>
            <w:r w:rsidR="00D216CB">
              <w:rPr>
                <w:rFonts w:ascii="Times New Roman" w:hAnsi="Times New Roman" w:cs="Times New Roman"/>
                <w:color w:val="000000"/>
                <w:sz w:val="24"/>
                <w:szCs w:val="24"/>
              </w:rPr>
              <w:t>L</w:t>
            </w:r>
            <w:r w:rsidRPr="00EC61CE">
              <w:rPr>
                <w:rFonts w:ascii="Times New Roman" w:hAnsi="Times New Roman" w:cs="Times New Roman"/>
                <w:color w:val="000000"/>
                <w:sz w:val="24"/>
                <w:szCs w:val="24"/>
              </w:rPr>
              <w:t>leras</w:t>
            </w:r>
          </w:p>
        </w:tc>
      </w:tr>
      <w:tr w:rsidR="00B652AC" w:rsidRPr="00EC61CE" w:rsidTr="004063AE">
        <w:tc>
          <w:tcPr>
            <w:tcW w:w="1668" w:type="dxa"/>
          </w:tcPr>
          <w:p w:rsidR="00B652AC" w:rsidRPr="00EC61CE" w:rsidRDefault="00B652AC" w:rsidP="004063AE">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t>AulaPlaneta</w:t>
            </w:r>
            <w:proofErr w:type="spellEnd"/>
            <w:r w:rsidRPr="00EC61CE">
              <w:rPr>
                <w:rFonts w:ascii="Times New Roman" w:hAnsi="Times New Roman" w:cs="Times New Roman"/>
                <w:b/>
                <w:color w:val="000000"/>
                <w:sz w:val="24"/>
                <w:szCs w:val="24"/>
              </w:rPr>
              <w:t>)</w:t>
            </w:r>
          </w:p>
        </w:tc>
        <w:tc>
          <w:tcPr>
            <w:tcW w:w="7386" w:type="dxa"/>
          </w:tcPr>
          <w:p w:rsidR="00B652AC" w:rsidRPr="00EC61CE" w:rsidRDefault="00F93A44" w:rsidP="004063AE">
            <w:pPr>
              <w:spacing w:after="200" w:line="276" w:lineRule="auto"/>
              <w:rPr>
                <w:rFonts w:ascii="Times New Roman" w:hAnsi="Times New Roman" w:cs="Times New Roman"/>
                <w:color w:val="000000"/>
                <w:sz w:val="24"/>
                <w:szCs w:val="24"/>
              </w:rPr>
            </w:pPr>
            <w:r w:rsidRPr="00EC61CE">
              <w:rPr>
                <w:rFonts w:ascii="Times New Roman" w:hAnsi="Times New Roman" w:cs="Times New Roman"/>
                <w:noProof/>
                <w:sz w:val="24"/>
                <w:szCs w:val="24"/>
                <w:lang w:eastAsia="es-CO"/>
              </w:rPr>
              <w:drawing>
                <wp:inline distT="0" distB="0" distL="0" distR="0" wp14:anchorId="35A043BD" wp14:editId="605373EA">
                  <wp:extent cx="1714500" cy="1933575"/>
                  <wp:effectExtent l="0" t="0" r="0" b="9525"/>
                  <wp:docPr id="2" name="Imagen 2" descr="http://www.banrepcultural.org/sites/default/files/lablaa/revistas/credencial/julio2006/imagenes/conlaure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nrepcultural.org/sites/default/files/lablaa/revistas/credencial/julio2006/imagenes/conlaurean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933575"/>
                          </a:xfrm>
                          <a:prstGeom prst="rect">
                            <a:avLst/>
                          </a:prstGeom>
                          <a:noFill/>
                          <a:ln>
                            <a:noFill/>
                          </a:ln>
                        </pic:spPr>
                      </pic:pic>
                    </a:graphicData>
                  </a:graphic>
                </wp:inline>
              </w:drawing>
            </w:r>
          </w:p>
          <w:p w:rsidR="00F26E56" w:rsidRPr="00EC61CE" w:rsidRDefault="00F26E56" w:rsidP="004063AE">
            <w:pPr>
              <w:spacing w:after="200" w:line="276" w:lineRule="auto"/>
              <w:rPr>
                <w:rFonts w:ascii="Times New Roman" w:hAnsi="Times New Roman" w:cs="Times New Roman"/>
                <w:color w:val="000000"/>
                <w:sz w:val="24"/>
                <w:szCs w:val="24"/>
              </w:rPr>
            </w:pPr>
          </w:p>
          <w:p w:rsidR="00F26E56" w:rsidRPr="00EC61CE" w:rsidRDefault="00F93A44" w:rsidP="004063AE">
            <w:pPr>
              <w:spacing w:after="200" w:line="276" w:lineRule="auto"/>
              <w:rPr>
                <w:rFonts w:ascii="Times New Roman" w:hAnsi="Times New Roman" w:cs="Times New Roman"/>
                <w:color w:val="000000"/>
                <w:sz w:val="24"/>
                <w:szCs w:val="24"/>
              </w:rPr>
            </w:pPr>
            <w:proofErr w:type="spellStart"/>
            <w:r w:rsidRPr="00EC61CE">
              <w:rPr>
                <w:rFonts w:ascii="Times New Roman" w:hAnsi="Times New Roman" w:cs="Times New Roman"/>
                <w:color w:val="000000"/>
                <w:sz w:val="24"/>
                <w:szCs w:val="24"/>
              </w:rPr>
              <w:t>Blaa</w:t>
            </w:r>
            <w:proofErr w:type="spellEnd"/>
          </w:p>
          <w:p w:rsidR="00F93A44" w:rsidRPr="00EC61CE" w:rsidRDefault="004D196F" w:rsidP="004063AE">
            <w:pPr>
              <w:spacing w:after="200" w:line="276" w:lineRule="auto"/>
              <w:rPr>
                <w:rFonts w:ascii="Times New Roman" w:hAnsi="Times New Roman" w:cs="Times New Roman"/>
                <w:color w:val="000000"/>
                <w:sz w:val="24"/>
                <w:szCs w:val="24"/>
              </w:rPr>
            </w:pPr>
            <w:hyperlink r:id="rId13" w:history="1">
              <w:r w:rsidR="00D216CB" w:rsidRPr="00832567">
                <w:rPr>
                  <w:rStyle w:val="Hipervnculo"/>
                  <w:rFonts w:ascii="Times New Roman" w:hAnsi="Times New Roman" w:cs="Times New Roman"/>
                  <w:sz w:val="24"/>
                  <w:szCs w:val="24"/>
                </w:rPr>
                <w:t>http://www.banrepcultural.org/blaavirtual/ayudadetareas/politica/el_frente_nacional</w:t>
              </w:r>
            </w:hyperlink>
          </w:p>
        </w:tc>
      </w:tr>
      <w:tr w:rsidR="00B652AC" w:rsidRPr="00EC61CE" w:rsidTr="004063AE">
        <w:tc>
          <w:tcPr>
            <w:tcW w:w="1668" w:type="dxa"/>
          </w:tcPr>
          <w:p w:rsidR="00B652AC" w:rsidRPr="00EC61CE" w:rsidRDefault="00B652AC" w:rsidP="004063AE">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lastRenderedPageBreak/>
              <w:t>Pie de imagen</w:t>
            </w:r>
          </w:p>
        </w:tc>
        <w:tc>
          <w:tcPr>
            <w:tcW w:w="7386" w:type="dxa"/>
          </w:tcPr>
          <w:p w:rsidR="00B652AC" w:rsidRPr="00EC61CE" w:rsidRDefault="00B652AC" w:rsidP="00B652AC">
            <w:pPr>
              <w:spacing w:line="360" w:lineRule="auto"/>
              <w:rPr>
                <w:rFonts w:ascii="Times New Roman" w:eastAsia="Times New Roman" w:hAnsi="Times New Roman" w:cs="Times New Roman"/>
                <w:color w:val="000000" w:themeColor="text1"/>
                <w:sz w:val="24"/>
                <w:szCs w:val="24"/>
                <w:lang w:eastAsia="es-CO"/>
              </w:rPr>
            </w:pPr>
            <w:r w:rsidRPr="00EC61CE">
              <w:rPr>
                <w:rFonts w:ascii="Times New Roman" w:hAnsi="Times New Roman" w:cs="Times New Roman"/>
                <w:color w:val="000000" w:themeColor="text1"/>
                <w:sz w:val="24"/>
                <w:szCs w:val="24"/>
              </w:rPr>
              <w:t xml:space="preserve">El </w:t>
            </w:r>
            <w:r w:rsidRPr="00EC61CE">
              <w:rPr>
                <w:rFonts w:ascii="Times New Roman" w:hAnsi="Times New Roman" w:cs="Times New Roman"/>
                <w:b/>
                <w:color w:val="000000" w:themeColor="text1"/>
                <w:sz w:val="24"/>
                <w:szCs w:val="24"/>
              </w:rPr>
              <w:t>Pacto de Sitges</w:t>
            </w:r>
            <w:r w:rsidRPr="00EC61CE">
              <w:rPr>
                <w:rFonts w:ascii="Times New Roman" w:hAnsi="Times New Roman" w:cs="Times New Roman"/>
                <w:color w:val="000000" w:themeColor="text1"/>
                <w:sz w:val="24"/>
                <w:szCs w:val="24"/>
              </w:rPr>
              <w:t xml:space="preserve"> fue un a</w:t>
            </w:r>
            <w:r w:rsidRPr="00EC61CE">
              <w:rPr>
                <w:rFonts w:ascii="Times New Roman" w:eastAsia="Times New Roman" w:hAnsi="Times New Roman" w:cs="Times New Roman"/>
                <w:color w:val="000000" w:themeColor="text1"/>
                <w:sz w:val="24"/>
                <w:szCs w:val="24"/>
                <w:lang w:eastAsia="es-CO"/>
              </w:rPr>
              <w:t xml:space="preserve">cuerdo entre </w:t>
            </w:r>
            <w:r w:rsidR="00077BB1">
              <w:rPr>
                <w:rFonts w:ascii="Times New Roman" w:eastAsia="Times New Roman" w:hAnsi="Times New Roman" w:cs="Times New Roman"/>
                <w:color w:val="000000" w:themeColor="text1"/>
                <w:sz w:val="24"/>
                <w:szCs w:val="24"/>
                <w:lang w:eastAsia="es-CO"/>
              </w:rPr>
              <w:t>los p</w:t>
            </w:r>
            <w:r w:rsidRPr="00EC61CE">
              <w:rPr>
                <w:rFonts w:ascii="Times New Roman" w:eastAsia="Times New Roman" w:hAnsi="Times New Roman" w:cs="Times New Roman"/>
                <w:color w:val="000000" w:themeColor="text1"/>
                <w:sz w:val="24"/>
                <w:szCs w:val="24"/>
                <w:lang w:eastAsia="es-CO"/>
              </w:rPr>
              <w:t>artido</w:t>
            </w:r>
            <w:r w:rsidR="00077BB1">
              <w:rPr>
                <w:rFonts w:ascii="Times New Roman" w:eastAsia="Times New Roman" w:hAnsi="Times New Roman" w:cs="Times New Roman"/>
                <w:color w:val="000000" w:themeColor="text1"/>
                <w:sz w:val="24"/>
                <w:szCs w:val="24"/>
                <w:lang w:eastAsia="es-CO"/>
              </w:rPr>
              <w:t>s</w:t>
            </w:r>
            <w:r w:rsidRPr="00EC61CE">
              <w:rPr>
                <w:rFonts w:ascii="Times New Roman" w:eastAsia="Times New Roman" w:hAnsi="Times New Roman" w:cs="Times New Roman"/>
                <w:color w:val="000000" w:themeColor="text1"/>
                <w:sz w:val="24"/>
                <w:szCs w:val="24"/>
                <w:lang w:eastAsia="es-CO"/>
              </w:rPr>
              <w:t xml:space="preserve"> </w:t>
            </w:r>
            <w:r w:rsidR="00A76BC2">
              <w:rPr>
                <w:rFonts w:ascii="Times New Roman" w:eastAsia="Times New Roman" w:hAnsi="Times New Roman" w:cs="Times New Roman"/>
                <w:color w:val="000000" w:themeColor="text1"/>
                <w:sz w:val="24"/>
                <w:szCs w:val="24"/>
                <w:lang w:eastAsia="es-CO"/>
              </w:rPr>
              <w:t>c</w:t>
            </w:r>
            <w:r w:rsidRPr="00EC61CE">
              <w:rPr>
                <w:rFonts w:ascii="Times New Roman" w:eastAsia="Times New Roman" w:hAnsi="Times New Roman" w:cs="Times New Roman"/>
                <w:color w:val="000000" w:themeColor="text1"/>
                <w:sz w:val="24"/>
                <w:szCs w:val="24"/>
                <w:lang w:eastAsia="es-CO"/>
              </w:rPr>
              <w:t xml:space="preserve">onservador y </w:t>
            </w:r>
            <w:r w:rsidR="00A76BC2">
              <w:rPr>
                <w:rFonts w:ascii="Times New Roman" w:eastAsia="Times New Roman" w:hAnsi="Times New Roman" w:cs="Times New Roman"/>
                <w:color w:val="000000" w:themeColor="text1"/>
                <w:sz w:val="24"/>
                <w:szCs w:val="24"/>
                <w:lang w:eastAsia="es-CO"/>
              </w:rPr>
              <w:t>l</w:t>
            </w:r>
            <w:r w:rsidRPr="00EC61CE">
              <w:rPr>
                <w:rFonts w:ascii="Times New Roman" w:eastAsia="Times New Roman" w:hAnsi="Times New Roman" w:cs="Times New Roman"/>
                <w:color w:val="000000" w:themeColor="text1"/>
                <w:sz w:val="24"/>
                <w:szCs w:val="24"/>
                <w:lang w:eastAsia="es-CO"/>
              </w:rPr>
              <w:t>iberal en 1957.</w:t>
            </w:r>
            <w:bookmarkStart w:id="2" w:name="3487100"/>
            <w:bookmarkEnd w:id="2"/>
            <w:r w:rsidRPr="00EC61CE">
              <w:rPr>
                <w:rFonts w:ascii="Times New Roman" w:eastAsia="Times New Roman" w:hAnsi="Times New Roman" w:cs="Times New Roman"/>
                <w:color w:val="000000" w:themeColor="text1"/>
                <w:sz w:val="24"/>
                <w:szCs w:val="24"/>
                <w:lang w:eastAsia="es-CO"/>
              </w:rPr>
              <w:t xml:space="preserve"> Entró en vigor con el derrocamiento de la dictadura de Rojas Pinilla (1957). El pacto institucionalizó el bipartidismo y repartió el poder de forma alternativa y durante per</w:t>
            </w:r>
            <w:r w:rsidR="00D216CB">
              <w:rPr>
                <w:rFonts w:ascii="Times New Roman" w:eastAsia="Times New Roman" w:hAnsi="Times New Roman" w:cs="Times New Roman"/>
                <w:color w:val="000000" w:themeColor="text1"/>
                <w:sz w:val="24"/>
                <w:szCs w:val="24"/>
                <w:lang w:eastAsia="es-CO"/>
              </w:rPr>
              <w:t>i</w:t>
            </w:r>
            <w:r w:rsidRPr="00EC61CE">
              <w:rPr>
                <w:rFonts w:ascii="Times New Roman" w:eastAsia="Times New Roman" w:hAnsi="Times New Roman" w:cs="Times New Roman"/>
                <w:color w:val="000000" w:themeColor="text1"/>
                <w:sz w:val="24"/>
                <w:szCs w:val="24"/>
                <w:lang w:eastAsia="es-CO"/>
              </w:rPr>
              <w:t xml:space="preserve">odos de cuatro años, entre los dos partidos que </w:t>
            </w:r>
            <w:r w:rsidR="00D216CB">
              <w:rPr>
                <w:rFonts w:ascii="Times New Roman" w:eastAsia="Times New Roman" w:hAnsi="Times New Roman" w:cs="Times New Roman"/>
                <w:color w:val="000000" w:themeColor="text1"/>
                <w:sz w:val="24"/>
                <w:szCs w:val="24"/>
                <w:lang w:eastAsia="es-CO"/>
              </w:rPr>
              <w:t xml:space="preserve">formaron </w:t>
            </w:r>
            <w:r w:rsidRPr="00EC61CE">
              <w:rPr>
                <w:rFonts w:ascii="Times New Roman" w:eastAsia="Times New Roman" w:hAnsi="Times New Roman" w:cs="Times New Roman"/>
                <w:color w:val="000000" w:themeColor="text1"/>
                <w:sz w:val="24"/>
                <w:szCs w:val="24"/>
                <w:lang w:eastAsia="es-CO"/>
              </w:rPr>
              <w:t xml:space="preserve">en 1958 la coalición del Frente Nacional. </w:t>
            </w:r>
            <w:r w:rsidR="00B43FE2">
              <w:rPr>
                <w:rFonts w:ascii="Times New Roman" w:eastAsia="Times New Roman" w:hAnsi="Times New Roman" w:cs="Times New Roman"/>
                <w:color w:val="000000" w:themeColor="text1"/>
                <w:sz w:val="24"/>
                <w:szCs w:val="24"/>
                <w:lang w:eastAsia="es-CO"/>
              </w:rPr>
              <w:t xml:space="preserve">Este acuerdo finalizó </w:t>
            </w:r>
            <w:r w:rsidRPr="00EC61CE">
              <w:rPr>
                <w:rFonts w:ascii="Times New Roman" w:eastAsia="Times New Roman" w:hAnsi="Times New Roman" w:cs="Times New Roman"/>
                <w:color w:val="000000" w:themeColor="text1"/>
                <w:sz w:val="24"/>
                <w:szCs w:val="24"/>
                <w:lang w:eastAsia="es-CO"/>
              </w:rPr>
              <w:t xml:space="preserve">en 1974. </w:t>
            </w:r>
          </w:p>
          <w:p w:rsidR="00B652AC" w:rsidRPr="00EC61CE" w:rsidRDefault="00B652AC" w:rsidP="004063AE">
            <w:pPr>
              <w:pStyle w:val="mw-mmv-image-desc"/>
            </w:pPr>
          </w:p>
        </w:tc>
      </w:tr>
    </w:tbl>
    <w:p w:rsidR="00B652AC" w:rsidRPr="00EC61CE" w:rsidRDefault="00B652AC" w:rsidP="00345E88">
      <w:pPr>
        <w:spacing w:line="360" w:lineRule="auto"/>
        <w:rPr>
          <w:rFonts w:ascii="Times New Roman" w:hAnsi="Times New Roman" w:cs="Times New Roman"/>
          <w:color w:val="6D6E71"/>
          <w:sz w:val="24"/>
          <w:szCs w:val="24"/>
        </w:rPr>
      </w:pPr>
    </w:p>
    <w:p w:rsidR="00D46D3D" w:rsidRPr="00EC61CE" w:rsidRDefault="00D46D3D" w:rsidP="00345E88">
      <w:pPr>
        <w:spacing w:line="360" w:lineRule="auto"/>
        <w:rPr>
          <w:rFonts w:ascii="Times New Roman" w:hAnsi="Times New Roman" w:cs="Times New Roman"/>
          <w:color w:val="6D6E71"/>
          <w:sz w:val="24"/>
          <w:szCs w:val="24"/>
        </w:rPr>
      </w:pPr>
    </w:p>
    <w:p w:rsidR="00A97DC6" w:rsidRPr="00EC61CE" w:rsidRDefault="00A97DC6" w:rsidP="00345E88">
      <w:pPr>
        <w:spacing w:line="360" w:lineRule="auto"/>
        <w:rPr>
          <w:rFonts w:ascii="Times New Roman" w:hAnsi="Times New Roman" w:cs="Times New Roman"/>
          <w:sz w:val="24"/>
          <w:szCs w:val="24"/>
        </w:rPr>
      </w:pPr>
    </w:p>
    <w:p w:rsidR="00676193" w:rsidRDefault="00D8605D" w:rsidP="00345E88">
      <w:pPr>
        <w:spacing w:line="360" w:lineRule="auto"/>
        <w:rPr>
          <w:rFonts w:ascii="Times New Roman" w:hAnsi="Times New Roman" w:cs="Times New Roman"/>
          <w:b/>
          <w:sz w:val="24"/>
          <w:szCs w:val="24"/>
        </w:rPr>
      </w:pPr>
      <w:r w:rsidRPr="00EC61CE">
        <w:rPr>
          <w:rStyle w:val="Ttulo1Car"/>
          <w:rFonts w:ascii="Times New Roman" w:hAnsi="Times New Roman" w:cs="Times New Roman"/>
          <w:sz w:val="24"/>
          <w:szCs w:val="24"/>
          <w:highlight w:val="yellow"/>
        </w:rPr>
        <w:t>[SECCIÓN 2</w:t>
      </w:r>
      <w:r w:rsidR="00B652AC" w:rsidRPr="00EC61CE">
        <w:rPr>
          <w:rStyle w:val="Ttulo1Car"/>
          <w:rFonts w:ascii="Times New Roman" w:hAnsi="Times New Roman" w:cs="Times New Roman"/>
          <w:sz w:val="24"/>
          <w:szCs w:val="24"/>
          <w:highlight w:val="yellow"/>
        </w:rPr>
        <w:t>]</w:t>
      </w:r>
      <w:r w:rsidR="00B652AC" w:rsidRPr="00EC61CE">
        <w:rPr>
          <w:rStyle w:val="Ttulo1Car"/>
          <w:rFonts w:ascii="Times New Roman" w:hAnsi="Times New Roman" w:cs="Times New Roman"/>
          <w:sz w:val="24"/>
          <w:szCs w:val="24"/>
        </w:rPr>
        <w:t xml:space="preserve"> </w:t>
      </w:r>
      <w:r w:rsidR="00F26E56" w:rsidRPr="00EC61CE">
        <w:rPr>
          <w:rFonts w:ascii="Times New Roman" w:hAnsi="Times New Roman" w:cs="Times New Roman"/>
          <w:b/>
          <w:sz w:val="24"/>
          <w:szCs w:val="24"/>
        </w:rPr>
        <w:t>1.</w:t>
      </w:r>
      <w:r w:rsidR="00B652AC" w:rsidRPr="00EC61CE">
        <w:rPr>
          <w:rFonts w:ascii="Times New Roman" w:hAnsi="Times New Roman" w:cs="Times New Roman"/>
          <w:b/>
          <w:sz w:val="24"/>
          <w:szCs w:val="24"/>
        </w:rPr>
        <w:t xml:space="preserve">1 </w:t>
      </w:r>
      <w:r w:rsidR="00676193" w:rsidRPr="00EC61CE">
        <w:rPr>
          <w:rFonts w:ascii="Times New Roman" w:hAnsi="Times New Roman" w:cs="Times New Roman"/>
          <w:b/>
          <w:sz w:val="24"/>
          <w:szCs w:val="24"/>
        </w:rPr>
        <w:t xml:space="preserve">Alberto Lleras Camargo, primer presidente del Frente Nacional </w:t>
      </w:r>
      <w:r w:rsidR="008A7EE6" w:rsidRPr="00EC61CE">
        <w:rPr>
          <w:rFonts w:ascii="Times New Roman" w:hAnsi="Times New Roman" w:cs="Times New Roman"/>
          <w:b/>
          <w:sz w:val="24"/>
          <w:szCs w:val="24"/>
        </w:rPr>
        <w:t>(1958-1962)</w:t>
      </w:r>
    </w:p>
    <w:tbl>
      <w:tblPr>
        <w:tblStyle w:val="Tablaconcuadrcula"/>
        <w:tblW w:w="0" w:type="auto"/>
        <w:tblLook w:val="04A0" w:firstRow="1" w:lastRow="0" w:firstColumn="1" w:lastColumn="0" w:noHBand="0" w:noVBand="1"/>
      </w:tblPr>
      <w:tblGrid>
        <w:gridCol w:w="1668"/>
        <w:gridCol w:w="7386"/>
      </w:tblGrid>
      <w:tr w:rsidR="006D1674" w:rsidRPr="00EC61CE" w:rsidTr="00064A54">
        <w:tc>
          <w:tcPr>
            <w:tcW w:w="9054" w:type="dxa"/>
            <w:gridSpan w:val="2"/>
            <w:shd w:val="clear" w:color="auto" w:fill="000000" w:themeFill="text1"/>
          </w:tcPr>
          <w:p w:rsidR="006D1674" w:rsidRPr="00BE5E3B" w:rsidRDefault="006D1674" w:rsidP="00064A54">
            <w:pPr>
              <w:spacing w:before="2" w:after="2"/>
              <w:jc w:val="center"/>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FFFFFF" w:themeColor="background1"/>
                <w:sz w:val="24"/>
                <w:szCs w:val="24"/>
                <w:highlight w:val="green"/>
              </w:rPr>
              <w:t>Profundiza. Recurso nuevo</w:t>
            </w:r>
          </w:p>
        </w:tc>
      </w:tr>
      <w:tr w:rsidR="006D1674" w:rsidRPr="00EC61CE" w:rsidTr="00064A54">
        <w:tc>
          <w:tcPr>
            <w:tcW w:w="1668" w:type="dxa"/>
          </w:tcPr>
          <w:p w:rsidR="006D1674" w:rsidRPr="00BE5E3B" w:rsidRDefault="006D1674" w:rsidP="00064A54">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000000" w:themeColor="text1"/>
                <w:sz w:val="24"/>
                <w:szCs w:val="24"/>
                <w:highlight w:val="green"/>
              </w:rPr>
              <w:t>Código</w:t>
            </w:r>
          </w:p>
        </w:tc>
        <w:tc>
          <w:tcPr>
            <w:tcW w:w="7386" w:type="dxa"/>
          </w:tcPr>
          <w:p w:rsidR="006D1674" w:rsidRPr="00BE5E3B" w:rsidRDefault="006D1674" w:rsidP="00064A54">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color w:val="000000" w:themeColor="text1"/>
                <w:sz w:val="24"/>
                <w:szCs w:val="24"/>
                <w:highlight w:val="green"/>
              </w:rPr>
              <w:t>CS_09_09_REC10</w:t>
            </w:r>
          </w:p>
        </w:tc>
      </w:tr>
      <w:tr w:rsidR="006D1674" w:rsidRPr="00EC61CE" w:rsidTr="00064A54">
        <w:tc>
          <w:tcPr>
            <w:tcW w:w="1668" w:type="dxa"/>
          </w:tcPr>
          <w:p w:rsidR="006D1674" w:rsidRPr="00BE5E3B" w:rsidRDefault="006D1674" w:rsidP="00064A54">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000000" w:themeColor="text1"/>
                <w:sz w:val="24"/>
                <w:szCs w:val="24"/>
                <w:highlight w:val="green"/>
              </w:rPr>
              <w:t>Título</w:t>
            </w:r>
          </w:p>
        </w:tc>
        <w:tc>
          <w:tcPr>
            <w:tcW w:w="7386" w:type="dxa"/>
          </w:tcPr>
          <w:p w:rsidR="006D1674" w:rsidRPr="00BE5E3B" w:rsidRDefault="006D1674" w:rsidP="00064A54">
            <w:pPr>
              <w:spacing w:before="100" w:beforeAutospacing="1" w:after="100" w:afterAutospacing="1" w:line="384" w:lineRule="atLeast"/>
              <w:jc w:val="both"/>
              <w:rPr>
                <w:rFonts w:ascii="Times New Roman" w:eastAsia="Times New Roman" w:hAnsi="Times New Roman" w:cs="Times New Roman"/>
                <w:b/>
                <w:bCs/>
                <w:caps/>
                <w:color w:val="000000" w:themeColor="text1"/>
                <w:sz w:val="24"/>
                <w:szCs w:val="24"/>
                <w:highlight w:val="green"/>
                <w:lang w:eastAsia="es-CO"/>
              </w:rPr>
            </w:pPr>
            <w:r w:rsidRPr="00BE5E3B">
              <w:rPr>
                <w:rFonts w:ascii="Times New Roman" w:hAnsi="Times New Roman" w:cs="Times New Roman"/>
                <w:b/>
                <w:color w:val="000000" w:themeColor="text1"/>
                <w:sz w:val="24"/>
                <w:szCs w:val="24"/>
                <w:highlight w:val="green"/>
              </w:rPr>
              <w:t>La Alianza para el Progreso</w:t>
            </w:r>
          </w:p>
        </w:tc>
      </w:tr>
      <w:tr w:rsidR="006D1674" w:rsidRPr="00EC61CE" w:rsidTr="00064A54">
        <w:tc>
          <w:tcPr>
            <w:tcW w:w="1668" w:type="dxa"/>
          </w:tcPr>
          <w:p w:rsidR="006D1674" w:rsidRPr="00BE5E3B" w:rsidRDefault="006D1674" w:rsidP="00064A54">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000000" w:themeColor="text1"/>
                <w:sz w:val="24"/>
                <w:szCs w:val="24"/>
                <w:highlight w:val="green"/>
              </w:rPr>
              <w:t>Descripción</w:t>
            </w:r>
          </w:p>
        </w:tc>
        <w:tc>
          <w:tcPr>
            <w:tcW w:w="7386" w:type="dxa"/>
          </w:tcPr>
          <w:p w:rsidR="006D1674" w:rsidRPr="00BE5E3B" w:rsidRDefault="006D1674" w:rsidP="00064A54">
            <w:pPr>
              <w:rPr>
                <w:rFonts w:ascii="Times New Roman" w:hAnsi="Times New Roman" w:cs="Times New Roman"/>
                <w:color w:val="000000" w:themeColor="text1"/>
                <w:sz w:val="24"/>
                <w:szCs w:val="24"/>
                <w:highlight w:val="green"/>
                <w:lang w:val="es-ES_tradnl"/>
              </w:rPr>
            </w:pPr>
            <w:r w:rsidRPr="00BE5E3B">
              <w:rPr>
                <w:rFonts w:ascii="Times New Roman" w:hAnsi="Times New Roman" w:cs="Times New Roman"/>
                <w:color w:val="000000" w:themeColor="text1"/>
                <w:sz w:val="24"/>
                <w:szCs w:val="24"/>
                <w:highlight w:val="green"/>
                <w:lang w:val="es-ES_tradnl"/>
              </w:rPr>
              <w:t>Interactivo que presenta algunos aspectos relacionados con la Alianza para el Progreso</w:t>
            </w:r>
          </w:p>
        </w:tc>
      </w:tr>
    </w:tbl>
    <w:p w:rsidR="006D1674" w:rsidRPr="00EC61CE" w:rsidRDefault="006D1674" w:rsidP="00345E88">
      <w:pPr>
        <w:spacing w:line="360" w:lineRule="auto"/>
        <w:rPr>
          <w:rFonts w:ascii="Times New Roman" w:hAnsi="Times New Roman" w:cs="Times New Roman"/>
          <w:b/>
          <w:sz w:val="24"/>
          <w:szCs w:val="24"/>
        </w:rPr>
      </w:pPr>
    </w:p>
    <w:p w:rsidR="00676193" w:rsidRPr="00EC61CE" w:rsidRDefault="006A4485"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Alberto Lleras</w:t>
      </w:r>
      <w:r w:rsidR="00676193" w:rsidRPr="00EC61CE">
        <w:rPr>
          <w:rFonts w:ascii="Times New Roman" w:hAnsi="Times New Roman" w:cs="Times New Roman"/>
          <w:sz w:val="24"/>
          <w:szCs w:val="24"/>
        </w:rPr>
        <w:t xml:space="preserve"> Camargo</w:t>
      </w:r>
      <w:r w:rsidRPr="00EC61CE">
        <w:rPr>
          <w:rFonts w:ascii="Times New Roman" w:hAnsi="Times New Roman" w:cs="Times New Roman"/>
          <w:sz w:val="24"/>
          <w:szCs w:val="24"/>
        </w:rPr>
        <w:t xml:space="preserve">, </w:t>
      </w:r>
      <w:r w:rsidR="00676193" w:rsidRPr="00EC61CE">
        <w:rPr>
          <w:rFonts w:ascii="Times New Roman" w:hAnsi="Times New Roman" w:cs="Times New Roman"/>
          <w:sz w:val="24"/>
          <w:szCs w:val="24"/>
        </w:rPr>
        <w:t xml:space="preserve">quien había sido uno de los promotores del </w:t>
      </w:r>
      <w:r w:rsidR="00676193" w:rsidRPr="00EC61CE">
        <w:rPr>
          <w:rFonts w:ascii="Times New Roman" w:hAnsi="Times New Roman" w:cs="Times New Roman"/>
          <w:b/>
          <w:sz w:val="24"/>
          <w:szCs w:val="24"/>
        </w:rPr>
        <w:t>Pacto de Sitges</w:t>
      </w:r>
      <w:r w:rsidR="00676193" w:rsidRPr="00EC61CE">
        <w:rPr>
          <w:rFonts w:ascii="Times New Roman" w:hAnsi="Times New Roman" w:cs="Times New Roman"/>
          <w:sz w:val="24"/>
          <w:szCs w:val="24"/>
        </w:rPr>
        <w:t xml:space="preserve">, fue el primer </w:t>
      </w:r>
      <w:r w:rsidRPr="00EC61CE">
        <w:rPr>
          <w:rFonts w:ascii="Times New Roman" w:hAnsi="Times New Roman" w:cs="Times New Roman"/>
          <w:sz w:val="24"/>
          <w:szCs w:val="24"/>
        </w:rPr>
        <w:t>presidente del Frente Nacional (1958-1962)</w:t>
      </w:r>
      <w:r w:rsidR="00676193" w:rsidRPr="00EC61CE">
        <w:rPr>
          <w:rFonts w:ascii="Times New Roman" w:hAnsi="Times New Roman" w:cs="Times New Roman"/>
          <w:sz w:val="24"/>
          <w:szCs w:val="24"/>
        </w:rPr>
        <w:t xml:space="preserve">. </w:t>
      </w:r>
      <w:r w:rsidR="00D216CB">
        <w:rPr>
          <w:rFonts w:ascii="Times New Roman" w:hAnsi="Times New Roman" w:cs="Times New Roman"/>
          <w:sz w:val="24"/>
          <w:szCs w:val="24"/>
        </w:rPr>
        <w:t xml:space="preserve"> E</w:t>
      </w:r>
      <w:r w:rsidR="00676193" w:rsidRPr="00EC61CE">
        <w:rPr>
          <w:rFonts w:ascii="Times New Roman" w:hAnsi="Times New Roman" w:cs="Times New Roman"/>
          <w:sz w:val="24"/>
          <w:szCs w:val="24"/>
        </w:rPr>
        <w:t xml:space="preserve">ntre 1945 y 1946 </w:t>
      </w:r>
      <w:r w:rsidR="00D216CB">
        <w:rPr>
          <w:rFonts w:ascii="Times New Roman" w:hAnsi="Times New Roman" w:cs="Times New Roman"/>
          <w:sz w:val="24"/>
          <w:szCs w:val="24"/>
        </w:rPr>
        <w:t xml:space="preserve">ocupó </w:t>
      </w:r>
      <w:r w:rsidR="00676193" w:rsidRPr="00EC61CE">
        <w:rPr>
          <w:rFonts w:ascii="Times New Roman" w:hAnsi="Times New Roman" w:cs="Times New Roman"/>
          <w:sz w:val="24"/>
          <w:szCs w:val="24"/>
        </w:rPr>
        <w:t xml:space="preserve">la presidencia mientras se resolvió </w:t>
      </w:r>
      <w:r w:rsidR="00EB7462">
        <w:rPr>
          <w:rFonts w:ascii="Times New Roman" w:hAnsi="Times New Roman" w:cs="Times New Roman"/>
          <w:sz w:val="24"/>
          <w:szCs w:val="24"/>
        </w:rPr>
        <w:t xml:space="preserve">la </w:t>
      </w:r>
      <w:r w:rsidR="00676193" w:rsidRPr="00EC61CE">
        <w:rPr>
          <w:rFonts w:ascii="Times New Roman" w:hAnsi="Times New Roman" w:cs="Times New Roman"/>
          <w:sz w:val="24"/>
          <w:szCs w:val="24"/>
        </w:rPr>
        <w:t xml:space="preserve">crisis </w:t>
      </w:r>
      <w:r w:rsidR="00D216CB">
        <w:rPr>
          <w:rFonts w:ascii="Times New Roman" w:hAnsi="Times New Roman" w:cs="Times New Roman"/>
          <w:sz w:val="24"/>
          <w:szCs w:val="24"/>
        </w:rPr>
        <w:t xml:space="preserve">causada por </w:t>
      </w:r>
      <w:r w:rsidR="00676193" w:rsidRPr="00EC61CE">
        <w:rPr>
          <w:rFonts w:ascii="Times New Roman" w:hAnsi="Times New Roman" w:cs="Times New Roman"/>
          <w:sz w:val="24"/>
          <w:szCs w:val="24"/>
        </w:rPr>
        <w:t>la renuncia del entonces mandatario Alfonso López Pumarejo.</w:t>
      </w:r>
    </w:p>
    <w:p w:rsidR="00D46D3D" w:rsidRPr="00EC61CE" w:rsidRDefault="00676193"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 xml:space="preserve">Lleras Camargo fue un notable </w:t>
      </w:r>
      <w:r w:rsidRPr="00EC61CE">
        <w:rPr>
          <w:rFonts w:ascii="Times New Roman" w:hAnsi="Times New Roman" w:cs="Times New Roman"/>
          <w:b/>
          <w:sz w:val="24"/>
          <w:szCs w:val="24"/>
        </w:rPr>
        <w:t>periodista</w:t>
      </w:r>
      <w:r w:rsidRPr="00EC61CE">
        <w:rPr>
          <w:rFonts w:ascii="Times New Roman" w:hAnsi="Times New Roman" w:cs="Times New Roman"/>
          <w:sz w:val="24"/>
          <w:szCs w:val="24"/>
        </w:rPr>
        <w:t>. Fundó la revista Semana en 1946</w:t>
      </w:r>
      <w:r w:rsidR="00AA126B" w:rsidRPr="00EC61CE">
        <w:rPr>
          <w:rFonts w:ascii="Times New Roman" w:hAnsi="Times New Roman" w:cs="Times New Roman"/>
          <w:sz w:val="24"/>
          <w:szCs w:val="24"/>
        </w:rPr>
        <w:t xml:space="preserve">. </w:t>
      </w:r>
      <w:r w:rsidRPr="00EC61CE">
        <w:rPr>
          <w:rFonts w:ascii="Times New Roman" w:hAnsi="Times New Roman" w:cs="Times New Roman"/>
          <w:sz w:val="24"/>
          <w:szCs w:val="24"/>
        </w:rPr>
        <w:t xml:space="preserve">Durante su mandato echó abajo el </w:t>
      </w:r>
      <w:r w:rsidR="008F5BA2">
        <w:rPr>
          <w:rFonts w:ascii="Times New Roman" w:hAnsi="Times New Roman" w:cs="Times New Roman"/>
          <w:b/>
          <w:sz w:val="24"/>
          <w:szCs w:val="24"/>
        </w:rPr>
        <w:t>e</w:t>
      </w:r>
      <w:r w:rsidRPr="00EC61CE">
        <w:rPr>
          <w:rFonts w:ascii="Times New Roman" w:hAnsi="Times New Roman" w:cs="Times New Roman"/>
          <w:b/>
          <w:sz w:val="24"/>
          <w:szCs w:val="24"/>
        </w:rPr>
        <w:t xml:space="preserve">stado de </w:t>
      </w:r>
      <w:r w:rsidR="008F5BA2">
        <w:rPr>
          <w:rFonts w:ascii="Times New Roman" w:hAnsi="Times New Roman" w:cs="Times New Roman"/>
          <w:b/>
          <w:sz w:val="24"/>
          <w:szCs w:val="24"/>
        </w:rPr>
        <w:t>s</w:t>
      </w:r>
      <w:r w:rsidRPr="00EC61CE">
        <w:rPr>
          <w:rFonts w:ascii="Times New Roman" w:hAnsi="Times New Roman" w:cs="Times New Roman"/>
          <w:b/>
          <w:sz w:val="24"/>
          <w:szCs w:val="24"/>
        </w:rPr>
        <w:t>itio</w:t>
      </w:r>
      <w:r w:rsidRPr="00EC61CE">
        <w:rPr>
          <w:rFonts w:ascii="Times New Roman" w:hAnsi="Times New Roman" w:cs="Times New Roman"/>
          <w:sz w:val="24"/>
          <w:szCs w:val="24"/>
        </w:rPr>
        <w:t xml:space="preserve"> que se había </w:t>
      </w:r>
      <w:r w:rsidR="00492B51" w:rsidRPr="00EC61CE">
        <w:rPr>
          <w:rFonts w:ascii="Times New Roman" w:hAnsi="Times New Roman" w:cs="Times New Roman"/>
          <w:sz w:val="24"/>
          <w:szCs w:val="24"/>
        </w:rPr>
        <w:t>mantenido por varios años</w:t>
      </w:r>
      <w:r w:rsidRPr="00EC61CE">
        <w:rPr>
          <w:rFonts w:ascii="Times New Roman" w:hAnsi="Times New Roman" w:cs="Times New Roman"/>
          <w:sz w:val="24"/>
          <w:szCs w:val="24"/>
        </w:rPr>
        <w:t xml:space="preserve">. </w:t>
      </w:r>
      <w:r w:rsidR="00492B51" w:rsidRPr="00EC61CE">
        <w:rPr>
          <w:rFonts w:ascii="Times New Roman" w:hAnsi="Times New Roman" w:cs="Times New Roman"/>
          <w:sz w:val="24"/>
          <w:szCs w:val="24"/>
        </w:rPr>
        <w:t xml:space="preserve">Sin </w:t>
      </w:r>
      <w:r w:rsidR="00492B51" w:rsidRPr="00EC61CE">
        <w:rPr>
          <w:rFonts w:ascii="Times New Roman" w:hAnsi="Times New Roman" w:cs="Times New Roman"/>
          <w:sz w:val="24"/>
          <w:szCs w:val="24"/>
        </w:rPr>
        <w:lastRenderedPageBreak/>
        <w:t>embargo</w:t>
      </w:r>
      <w:r w:rsidR="00D216CB">
        <w:rPr>
          <w:rFonts w:ascii="Times New Roman" w:hAnsi="Times New Roman" w:cs="Times New Roman"/>
          <w:sz w:val="24"/>
          <w:szCs w:val="24"/>
        </w:rPr>
        <w:t>,</w:t>
      </w:r>
      <w:r w:rsidR="00492B51" w:rsidRPr="00EC61CE">
        <w:rPr>
          <w:rFonts w:ascii="Times New Roman" w:hAnsi="Times New Roman" w:cs="Times New Roman"/>
          <w:sz w:val="24"/>
          <w:szCs w:val="24"/>
        </w:rPr>
        <w:t xml:space="preserve"> lo volvió a instaurar de manera intermitente con el objetivo de contener la violencia que seguía en el país</w:t>
      </w:r>
      <w:r w:rsidR="003502CC">
        <w:rPr>
          <w:rFonts w:ascii="Times New Roman" w:hAnsi="Times New Roman" w:cs="Times New Roman"/>
          <w:sz w:val="24"/>
          <w:szCs w:val="24"/>
        </w:rPr>
        <w:t xml:space="preserve"> </w:t>
      </w:r>
      <w:r w:rsidR="003502CC" w:rsidRPr="00EC61CE">
        <w:rPr>
          <w:rFonts w:ascii="Times New Roman" w:hAnsi="Times New Roman" w:cs="Times New Roman"/>
          <w:sz w:val="24"/>
          <w:szCs w:val="24"/>
        </w:rPr>
        <w:t>[VER] [</w:t>
      </w:r>
      <w:hyperlink r:id="rId14" w:history="1">
        <w:r w:rsidR="003502CC" w:rsidRPr="00EC61CE">
          <w:rPr>
            <w:rStyle w:val="Hipervnculo"/>
            <w:rFonts w:ascii="Times New Roman" w:hAnsi="Times New Roman" w:cs="Times New Roman"/>
            <w:sz w:val="24"/>
            <w:szCs w:val="24"/>
          </w:rPr>
          <w:t>http://www.elespectador.com/impreso/politica/articuloimpreso43317-un-pais-de-estados-de-excepcion</w:t>
        </w:r>
      </w:hyperlink>
      <w:r w:rsidR="003502CC" w:rsidRPr="00EC61CE">
        <w:rPr>
          <w:rFonts w:ascii="Times New Roman" w:hAnsi="Times New Roman" w:cs="Times New Roman"/>
          <w:sz w:val="24"/>
          <w:szCs w:val="24"/>
        </w:rPr>
        <w:t>]</w:t>
      </w:r>
      <w:r w:rsidR="00492B51" w:rsidRPr="00EC61CE">
        <w:rPr>
          <w:rFonts w:ascii="Times New Roman" w:hAnsi="Times New Roman" w:cs="Times New Roman"/>
          <w:sz w:val="24"/>
          <w:szCs w:val="24"/>
        </w:rPr>
        <w:t>.</w:t>
      </w:r>
    </w:p>
    <w:p w:rsidR="00492B51" w:rsidRPr="00EC61CE" w:rsidRDefault="00492B51"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 xml:space="preserve">Lleras Camargo fue un actor importante en las </w:t>
      </w:r>
      <w:r w:rsidRPr="00EC61CE">
        <w:rPr>
          <w:rFonts w:ascii="Times New Roman" w:hAnsi="Times New Roman" w:cs="Times New Roman"/>
          <w:b/>
          <w:sz w:val="24"/>
          <w:szCs w:val="24"/>
        </w:rPr>
        <w:t>relaciones internacionales</w:t>
      </w:r>
      <w:r w:rsidRPr="00EC61CE">
        <w:rPr>
          <w:rFonts w:ascii="Times New Roman" w:hAnsi="Times New Roman" w:cs="Times New Roman"/>
          <w:sz w:val="24"/>
          <w:szCs w:val="24"/>
        </w:rPr>
        <w:t>. En</w:t>
      </w:r>
      <w:r w:rsidR="00E43260">
        <w:rPr>
          <w:rFonts w:ascii="Times New Roman" w:hAnsi="Times New Roman" w:cs="Times New Roman"/>
          <w:sz w:val="24"/>
          <w:szCs w:val="24"/>
        </w:rPr>
        <w:t xml:space="preserve">tre </w:t>
      </w:r>
      <w:r w:rsidRPr="00EC61CE">
        <w:rPr>
          <w:rFonts w:ascii="Times New Roman" w:hAnsi="Times New Roman" w:cs="Times New Roman"/>
          <w:sz w:val="24"/>
          <w:szCs w:val="24"/>
        </w:rPr>
        <w:t xml:space="preserve"> los años 1948 </w:t>
      </w:r>
      <w:r w:rsidR="00E43260">
        <w:rPr>
          <w:rFonts w:ascii="Times New Roman" w:hAnsi="Times New Roman" w:cs="Times New Roman"/>
          <w:sz w:val="24"/>
          <w:szCs w:val="24"/>
        </w:rPr>
        <w:t xml:space="preserve">a </w:t>
      </w:r>
      <w:r w:rsidRPr="00EC61CE">
        <w:rPr>
          <w:rFonts w:ascii="Times New Roman" w:hAnsi="Times New Roman" w:cs="Times New Roman"/>
          <w:sz w:val="24"/>
          <w:szCs w:val="24"/>
        </w:rPr>
        <w:t xml:space="preserve"> 1954 </w:t>
      </w:r>
      <w:r w:rsidR="00E43260">
        <w:rPr>
          <w:rFonts w:ascii="Times New Roman" w:hAnsi="Times New Roman" w:cs="Times New Roman"/>
          <w:sz w:val="24"/>
          <w:szCs w:val="24"/>
        </w:rPr>
        <w:t xml:space="preserve">fue </w:t>
      </w:r>
      <w:r w:rsidR="00191B2E">
        <w:rPr>
          <w:rFonts w:ascii="Times New Roman" w:hAnsi="Times New Roman" w:cs="Times New Roman"/>
          <w:sz w:val="24"/>
          <w:szCs w:val="24"/>
        </w:rPr>
        <w:t xml:space="preserve"> </w:t>
      </w:r>
      <w:r w:rsidR="00E43260">
        <w:rPr>
          <w:rFonts w:ascii="Times New Roman" w:hAnsi="Times New Roman" w:cs="Times New Roman"/>
          <w:sz w:val="24"/>
          <w:szCs w:val="24"/>
        </w:rPr>
        <w:t xml:space="preserve">el </w:t>
      </w:r>
      <w:r w:rsidRPr="00EC61CE">
        <w:rPr>
          <w:rFonts w:ascii="Times New Roman" w:hAnsi="Times New Roman" w:cs="Times New Roman"/>
          <w:b/>
          <w:sz w:val="24"/>
          <w:szCs w:val="24"/>
        </w:rPr>
        <w:t>primer secretario general</w:t>
      </w:r>
      <w:r w:rsidRPr="00EC61CE">
        <w:rPr>
          <w:rFonts w:ascii="Times New Roman" w:hAnsi="Times New Roman" w:cs="Times New Roman"/>
          <w:sz w:val="24"/>
          <w:szCs w:val="24"/>
        </w:rPr>
        <w:t xml:space="preserve"> de la O</w:t>
      </w:r>
      <w:r w:rsidR="003A72B3" w:rsidRPr="00EC61CE">
        <w:rPr>
          <w:rFonts w:ascii="Times New Roman" w:hAnsi="Times New Roman" w:cs="Times New Roman"/>
          <w:sz w:val="24"/>
          <w:szCs w:val="24"/>
        </w:rPr>
        <w:t xml:space="preserve">rganización de </w:t>
      </w:r>
      <w:r w:rsidRPr="00EC61CE">
        <w:rPr>
          <w:rFonts w:ascii="Times New Roman" w:hAnsi="Times New Roman" w:cs="Times New Roman"/>
          <w:sz w:val="24"/>
          <w:szCs w:val="24"/>
        </w:rPr>
        <w:t>E</w:t>
      </w:r>
      <w:r w:rsidR="003A72B3" w:rsidRPr="00EC61CE">
        <w:rPr>
          <w:rFonts w:ascii="Times New Roman" w:hAnsi="Times New Roman" w:cs="Times New Roman"/>
          <w:sz w:val="24"/>
          <w:szCs w:val="24"/>
        </w:rPr>
        <w:t xml:space="preserve">stados </w:t>
      </w:r>
      <w:r w:rsidRPr="00EC61CE">
        <w:rPr>
          <w:rFonts w:ascii="Times New Roman" w:hAnsi="Times New Roman" w:cs="Times New Roman"/>
          <w:sz w:val="24"/>
          <w:szCs w:val="24"/>
        </w:rPr>
        <w:t>A</w:t>
      </w:r>
      <w:r w:rsidR="003A72B3" w:rsidRPr="00EC61CE">
        <w:rPr>
          <w:rFonts w:ascii="Times New Roman" w:hAnsi="Times New Roman" w:cs="Times New Roman"/>
          <w:sz w:val="24"/>
          <w:szCs w:val="24"/>
        </w:rPr>
        <w:t>mericanos</w:t>
      </w:r>
      <w:r w:rsidR="00A7786A" w:rsidRPr="00EC61CE">
        <w:rPr>
          <w:rFonts w:ascii="Times New Roman" w:hAnsi="Times New Roman" w:cs="Times New Roman"/>
          <w:sz w:val="24"/>
          <w:szCs w:val="24"/>
        </w:rPr>
        <w:t xml:space="preserve"> (OEA) </w:t>
      </w:r>
      <w:r w:rsidR="00A7786A" w:rsidRPr="00EC61CE">
        <w:rPr>
          <w:rFonts w:ascii="Times New Roman" w:hAnsi="Times New Roman" w:cs="Times New Roman"/>
          <w:b/>
          <w:color w:val="1F497D" w:themeColor="text2"/>
          <w:sz w:val="24"/>
          <w:szCs w:val="24"/>
        </w:rPr>
        <w:t>[VER]</w:t>
      </w:r>
      <w:r w:rsidRPr="00EC61CE">
        <w:rPr>
          <w:rFonts w:ascii="Times New Roman" w:hAnsi="Times New Roman" w:cs="Times New Roman"/>
          <w:b/>
          <w:color w:val="1F497D" w:themeColor="text2"/>
          <w:sz w:val="24"/>
          <w:szCs w:val="24"/>
        </w:rPr>
        <w:t>.</w:t>
      </w:r>
      <w:r w:rsidR="0082275B" w:rsidRPr="00EC61CE">
        <w:rPr>
          <w:rFonts w:ascii="Times New Roman" w:hAnsi="Times New Roman" w:cs="Times New Roman"/>
          <w:b/>
          <w:color w:val="1F497D" w:themeColor="text2"/>
          <w:sz w:val="24"/>
          <w:szCs w:val="24"/>
        </w:rPr>
        <w:t xml:space="preserve"> [/BCRedir.aspx?URL=/encyclopedia/default.asp?idpack=3&amp;idpil=7006371&amp;ruta=Buscador]</w:t>
      </w:r>
      <w:r w:rsidR="0082275B" w:rsidRPr="00EC61CE">
        <w:rPr>
          <w:rFonts w:ascii="Times New Roman" w:hAnsi="Times New Roman" w:cs="Times New Roman"/>
          <w:sz w:val="24"/>
          <w:szCs w:val="24"/>
        </w:rPr>
        <w:t>.</w:t>
      </w:r>
      <w:r w:rsidRPr="00EC61CE">
        <w:rPr>
          <w:rFonts w:ascii="Times New Roman" w:hAnsi="Times New Roman" w:cs="Times New Roman"/>
          <w:sz w:val="24"/>
          <w:szCs w:val="24"/>
        </w:rPr>
        <w:t xml:space="preserve"> Igualmente</w:t>
      </w:r>
      <w:r w:rsidR="00E43260">
        <w:rPr>
          <w:rFonts w:ascii="Times New Roman" w:hAnsi="Times New Roman" w:cs="Times New Roman"/>
          <w:sz w:val="24"/>
          <w:szCs w:val="24"/>
        </w:rPr>
        <w:t>,</w:t>
      </w:r>
      <w:r w:rsidRPr="00EC61CE">
        <w:rPr>
          <w:rFonts w:ascii="Times New Roman" w:hAnsi="Times New Roman" w:cs="Times New Roman"/>
          <w:sz w:val="24"/>
          <w:szCs w:val="24"/>
        </w:rPr>
        <w:t xml:space="preserve"> fue representante de Colombia en la </w:t>
      </w:r>
      <w:r w:rsidRPr="00EC61CE">
        <w:rPr>
          <w:rFonts w:ascii="Times New Roman" w:hAnsi="Times New Roman" w:cs="Times New Roman"/>
          <w:b/>
          <w:sz w:val="24"/>
          <w:szCs w:val="24"/>
        </w:rPr>
        <w:t>Conferencia de Chapultepec</w:t>
      </w:r>
      <w:r w:rsidRPr="00EC61CE">
        <w:rPr>
          <w:rFonts w:ascii="Times New Roman" w:hAnsi="Times New Roman" w:cs="Times New Roman"/>
          <w:sz w:val="24"/>
          <w:szCs w:val="24"/>
        </w:rPr>
        <w:t xml:space="preserve">, que dio origen a la Organización de  </w:t>
      </w:r>
      <w:r w:rsidR="003502CC">
        <w:rPr>
          <w:rFonts w:ascii="Times New Roman" w:hAnsi="Times New Roman" w:cs="Times New Roman"/>
          <w:sz w:val="24"/>
          <w:szCs w:val="24"/>
        </w:rPr>
        <w:t>Estados Americanos</w:t>
      </w:r>
      <w:r w:rsidR="003A72B3" w:rsidRPr="00EC61CE">
        <w:rPr>
          <w:rFonts w:ascii="Times New Roman" w:hAnsi="Times New Roman" w:cs="Times New Roman"/>
          <w:sz w:val="24"/>
          <w:szCs w:val="24"/>
        </w:rPr>
        <w:t xml:space="preserve">. Este recorrido le permitió afianzar las relaciones con </w:t>
      </w:r>
      <w:r w:rsidR="003A72B3" w:rsidRPr="00EC61CE">
        <w:rPr>
          <w:rFonts w:ascii="Times New Roman" w:hAnsi="Times New Roman" w:cs="Times New Roman"/>
          <w:b/>
          <w:sz w:val="24"/>
          <w:szCs w:val="24"/>
        </w:rPr>
        <w:t>Estados Unidos</w:t>
      </w:r>
      <w:r w:rsidR="003A72B3" w:rsidRPr="00EC61CE">
        <w:rPr>
          <w:rFonts w:ascii="Times New Roman" w:hAnsi="Times New Roman" w:cs="Times New Roman"/>
          <w:sz w:val="24"/>
          <w:szCs w:val="24"/>
        </w:rPr>
        <w:t xml:space="preserve"> y, por ello, </w:t>
      </w:r>
      <w:r w:rsidR="00554218">
        <w:rPr>
          <w:rFonts w:ascii="Times New Roman" w:hAnsi="Times New Roman" w:cs="Times New Roman"/>
          <w:sz w:val="24"/>
          <w:szCs w:val="24"/>
        </w:rPr>
        <w:t xml:space="preserve">como </w:t>
      </w:r>
      <w:r w:rsidR="003A72B3" w:rsidRPr="00EC61CE">
        <w:rPr>
          <w:rFonts w:ascii="Times New Roman" w:hAnsi="Times New Roman" w:cs="Times New Roman"/>
          <w:sz w:val="24"/>
          <w:szCs w:val="24"/>
        </w:rPr>
        <w:t xml:space="preserve">primer </w:t>
      </w:r>
      <w:r w:rsidR="00A7786A" w:rsidRPr="00EC61CE">
        <w:rPr>
          <w:rFonts w:ascii="Times New Roman" w:hAnsi="Times New Roman" w:cs="Times New Roman"/>
          <w:sz w:val="24"/>
          <w:szCs w:val="24"/>
        </w:rPr>
        <w:t>presidente del Frente Nacional</w:t>
      </w:r>
      <w:r w:rsidR="009A0DF0">
        <w:rPr>
          <w:rFonts w:ascii="Times New Roman" w:hAnsi="Times New Roman" w:cs="Times New Roman"/>
          <w:sz w:val="24"/>
          <w:szCs w:val="24"/>
        </w:rPr>
        <w:t>,</w:t>
      </w:r>
      <w:r w:rsidR="00A7786A" w:rsidRPr="00EC61CE">
        <w:rPr>
          <w:rFonts w:ascii="Times New Roman" w:hAnsi="Times New Roman" w:cs="Times New Roman"/>
          <w:sz w:val="24"/>
          <w:szCs w:val="24"/>
        </w:rPr>
        <w:t xml:space="preserve"> </w:t>
      </w:r>
      <w:r w:rsidR="003A72B3" w:rsidRPr="00EC61CE">
        <w:rPr>
          <w:rFonts w:ascii="Times New Roman" w:hAnsi="Times New Roman" w:cs="Times New Roman"/>
          <w:sz w:val="24"/>
          <w:szCs w:val="24"/>
        </w:rPr>
        <w:t xml:space="preserve">promovió la creación de la </w:t>
      </w:r>
      <w:r w:rsidR="003A72B3" w:rsidRPr="00EC61CE">
        <w:rPr>
          <w:rFonts w:ascii="Times New Roman" w:hAnsi="Times New Roman" w:cs="Times New Roman"/>
          <w:b/>
          <w:sz w:val="24"/>
          <w:szCs w:val="24"/>
        </w:rPr>
        <w:t>Alianza para el Progreso</w:t>
      </w:r>
      <w:r w:rsidR="003A72B3" w:rsidRPr="00EC61CE">
        <w:rPr>
          <w:rFonts w:ascii="Times New Roman" w:hAnsi="Times New Roman" w:cs="Times New Roman"/>
          <w:sz w:val="24"/>
          <w:szCs w:val="24"/>
        </w:rPr>
        <w:t xml:space="preserve">, </w:t>
      </w:r>
      <w:r w:rsidR="00E6516A" w:rsidRPr="00EC61CE">
        <w:rPr>
          <w:rFonts w:ascii="Times New Roman" w:hAnsi="Times New Roman" w:cs="Times New Roman"/>
          <w:sz w:val="24"/>
          <w:szCs w:val="24"/>
        </w:rPr>
        <w:t>que fue</w:t>
      </w:r>
      <w:r w:rsidR="00DD6459">
        <w:rPr>
          <w:rFonts w:ascii="Times New Roman" w:hAnsi="Times New Roman" w:cs="Times New Roman"/>
          <w:sz w:val="24"/>
          <w:szCs w:val="24"/>
        </w:rPr>
        <w:t xml:space="preserve"> </w:t>
      </w:r>
      <w:r w:rsidR="00E6516A" w:rsidRPr="00EC61CE">
        <w:rPr>
          <w:rFonts w:ascii="Times New Roman" w:hAnsi="Times New Roman" w:cs="Times New Roman"/>
          <w:sz w:val="24"/>
          <w:szCs w:val="24"/>
        </w:rPr>
        <w:t>un plan de préstamos bancarios y ayudas en especie del país del norte para las naciones latinoamericanas</w:t>
      </w:r>
      <w:r w:rsidR="003502CC">
        <w:rPr>
          <w:rFonts w:ascii="Times New Roman" w:hAnsi="Times New Roman" w:cs="Times New Roman"/>
          <w:sz w:val="24"/>
          <w:szCs w:val="24"/>
        </w:rPr>
        <w:t xml:space="preserve"> </w:t>
      </w:r>
      <w:r w:rsidR="003502CC" w:rsidRPr="00EC61CE">
        <w:rPr>
          <w:rFonts w:ascii="Times New Roman" w:hAnsi="Times New Roman" w:cs="Times New Roman"/>
          <w:b/>
          <w:color w:val="1F497D" w:themeColor="text2"/>
          <w:sz w:val="24"/>
          <w:szCs w:val="24"/>
        </w:rPr>
        <w:t>[VER] [http://www.lablaa.org/blaavirtual/exhibiciones/lleras/internacionalista.htm]</w:t>
      </w:r>
      <w:r w:rsidR="00E6516A" w:rsidRPr="00EC61CE">
        <w:rPr>
          <w:rFonts w:ascii="Times New Roman" w:hAnsi="Times New Roman" w:cs="Times New Roman"/>
          <w:sz w:val="24"/>
          <w:szCs w:val="24"/>
        </w:rPr>
        <w:t xml:space="preserve">. </w:t>
      </w:r>
    </w:p>
    <w:p w:rsidR="009336E7" w:rsidRPr="00EC61CE" w:rsidRDefault="009336E7"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 xml:space="preserve">En el contexto de la Alianza para el Progreso, durante el gobierno de Alberto Lleras se crearon </w:t>
      </w:r>
      <w:r w:rsidRPr="00EC61CE">
        <w:rPr>
          <w:rFonts w:ascii="Times New Roman" w:hAnsi="Times New Roman" w:cs="Times New Roman"/>
          <w:b/>
          <w:sz w:val="24"/>
          <w:szCs w:val="24"/>
        </w:rPr>
        <w:t>escuelas</w:t>
      </w:r>
      <w:r w:rsidRPr="00EC61CE">
        <w:rPr>
          <w:rFonts w:ascii="Times New Roman" w:hAnsi="Times New Roman" w:cs="Times New Roman"/>
          <w:sz w:val="24"/>
          <w:szCs w:val="24"/>
        </w:rPr>
        <w:t xml:space="preserve">, se promovieron planes </w:t>
      </w:r>
      <w:r w:rsidRPr="00EC61CE">
        <w:rPr>
          <w:rFonts w:ascii="Times New Roman" w:hAnsi="Times New Roman" w:cs="Times New Roman"/>
          <w:b/>
          <w:sz w:val="24"/>
          <w:szCs w:val="24"/>
        </w:rPr>
        <w:t>de vivienda popular</w:t>
      </w:r>
      <w:r w:rsidRPr="00EC61CE">
        <w:rPr>
          <w:rFonts w:ascii="Times New Roman" w:hAnsi="Times New Roman" w:cs="Times New Roman"/>
          <w:sz w:val="24"/>
          <w:szCs w:val="24"/>
        </w:rPr>
        <w:t xml:space="preserve"> y se intentó una </w:t>
      </w:r>
      <w:r w:rsidRPr="00EC61CE">
        <w:rPr>
          <w:rFonts w:ascii="Times New Roman" w:hAnsi="Times New Roman" w:cs="Times New Roman"/>
          <w:b/>
          <w:sz w:val="24"/>
          <w:szCs w:val="24"/>
        </w:rPr>
        <w:t>fallida reforma agraria</w:t>
      </w:r>
      <w:r w:rsidRPr="00EC61CE">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827121" w:rsidRPr="00EC61CE" w:rsidTr="00A004C9">
        <w:tc>
          <w:tcPr>
            <w:tcW w:w="9054" w:type="dxa"/>
            <w:gridSpan w:val="2"/>
            <w:shd w:val="clear" w:color="auto" w:fill="0D0D0D" w:themeFill="text1" w:themeFillTint="F2"/>
          </w:tcPr>
          <w:p w:rsidR="00827121" w:rsidRPr="00EC61CE" w:rsidRDefault="00827121" w:rsidP="00A004C9">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Imagen (fotografía, gráfica o ilustración)</w:t>
            </w:r>
          </w:p>
        </w:tc>
      </w:tr>
      <w:tr w:rsidR="00827121" w:rsidRPr="00EC61CE" w:rsidTr="00A004C9">
        <w:tc>
          <w:tcPr>
            <w:tcW w:w="1668" w:type="dxa"/>
          </w:tcPr>
          <w:p w:rsidR="00827121" w:rsidRPr="00EC61CE" w:rsidRDefault="00827121" w:rsidP="00A004C9">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827121" w:rsidRPr="00EC61CE" w:rsidRDefault="00827121" w:rsidP="00AA5150">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CS_09_09_IMG0</w:t>
            </w:r>
            <w:r w:rsidR="00AA5150" w:rsidRPr="00EC61CE">
              <w:rPr>
                <w:rFonts w:ascii="Times New Roman" w:hAnsi="Times New Roman" w:cs="Times New Roman"/>
                <w:b/>
                <w:color w:val="000000"/>
                <w:sz w:val="24"/>
                <w:szCs w:val="24"/>
              </w:rPr>
              <w:t>2</w:t>
            </w:r>
          </w:p>
        </w:tc>
      </w:tr>
      <w:tr w:rsidR="00827121" w:rsidRPr="00EC61CE" w:rsidTr="00A004C9">
        <w:tc>
          <w:tcPr>
            <w:tcW w:w="1668" w:type="dxa"/>
          </w:tcPr>
          <w:p w:rsidR="00827121" w:rsidRPr="00EC61CE" w:rsidRDefault="00827121" w:rsidP="00A004C9">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827121" w:rsidRPr="00EC61CE" w:rsidRDefault="00AA5150" w:rsidP="00A004C9">
            <w:pPr>
              <w:rPr>
                <w:rFonts w:ascii="Times New Roman" w:hAnsi="Times New Roman" w:cs="Times New Roman"/>
                <w:color w:val="000000"/>
                <w:sz w:val="24"/>
                <w:szCs w:val="24"/>
              </w:rPr>
            </w:pPr>
            <w:r w:rsidRPr="00EC61CE">
              <w:rPr>
                <w:rFonts w:ascii="Times New Roman" w:hAnsi="Times New Roman" w:cs="Times New Roman"/>
                <w:color w:val="000000"/>
                <w:sz w:val="24"/>
                <w:szCs w:val="24"/>
              </w:rPr>
              <w:t xml:space="preserve">John </w:t>
            </w:r>
            <w:proofErr w:type="spellStart"/>
            <w:r w:rsidRPr="00EC61CE">
              <w:rPr>
                <w:rFonts w:ascii="Times New Roman" w:hAnsi="Times New Roman" w:cs="Times New Roman"/>
                <w:color w:val="000000"/>
                <w:sz w:val="24"/>
                <w:szCs w:val="24"/>
              </w:rPr>
              <w:t>Fitzgerald</w:t>
            </w:r>
            <w:proofErr w:type="spellEnd"/>
            <w:r w:rsidRPr="00EC61CE">
              <w:rPr>
                <w:rFonts w:ascii="Times New Roman" w:hAnsi="Times New Roman" w:cs="Times New Roman"/>
                <w:color w:val="000000"/>
                <w:sz w:val="24"/>
                <w:szCs w:val="24"/>
              </w:rPr>
              <w:t xml:space="preserve"> Kennedy</w:t>
            </w:r>
          </w:p>
        </w:tc>
      </w:tr>
      <w:tr w:rsidR="00827121" w:rsidRPr="00EC61CE" w:rsidTr="00A004C9">
        <w:tc>
          <w:tcPr>
            <w:tcW w:w="1668" w:type="dxa"/>
          </w:tcPr>
          <w:p w:rsidR="00827121" w:rsidRPr="00EC61CE" w:rsidRDefault="00827121" w:rsidP="00A004C9">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lastRenderedPageBreak/>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t>AulaPlaneta</w:t>
            </w:r>
            <w:proofErr w:type="spellEnd"/>
            <w:r w:rsidRPr="00EC61CE">
              <w:rPr>
                <w:rFonts w:ascii="Times New Roman" w:hAnsi="Times New Roman" w:cs="Times New Roman"/>
                <w:b/>
                <w:color w:val="000000"/>
                <w:sz w:val="24"/>
                <w:szCs w:val="24"/>
              </w:rPr>
              <w:t>)</w:t>
            </w:r>
          </w:p>
        </w:tc>
        <w:tc>
          <w:tcPr>
            <w:tcW w:w="7386" w:type="dxa"/>
          </w:tcPr>
          <w:p w:rsidR="00827121" w:rsidRPr="00EC61CE" w:rsidRDefault="00AA5150" w:rsidP="00A004C9">
            <w:pPr>
              <w:spacing w:after="200" w:line="276" w:lineRule="auto"/>
              <w:rPr>
                <w:rFonts w:ascii="Times New Roman" w:hAnsi="Times New Roman" w:cs="Times New Roman"/>
                <w:color w:val="000000"/>
                <w:sz w:val="24"/>
                <w:szCs w:val="24"/>
              </w:rPr>
            </w:pPr>
            <w:r w:rsidRPr="00EC61CE">
              <w:rPr>
                <w:rFonts w:ascii="Times New Roman" w:hAnsi="Times New Roman" w:cs="Times New Roman"/>
                <w:noProof/>
                <w:color w:val="000000"/>
                <w:sz w:val="24"/>
                <w:szCs w:val="24"/>
                <w:lang w:eastAsia="es-CO"/>
              </w:rPr>
              <w:drawing>
                <wp:inline distT="0" distB="0" distL="0" distR="0" wp14:anchorId="4DD534A7" wp14:editId="0751B740">
                  <wp:extent cx="2262063" cy="3338830"/>
                  <wp:effectExtent l="0" t="0" r="508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7Z401.jpg"/>
                          <pic:cNvPicPr/>
                        </pic:nvPicPr>
                        <pic:blipFill>
                          <a:blip r:embed="rId15">
                            <a:extLst>
                              <a:ext uri="{28A0092B-C50C-407E-A947-70E740481C1C}">
                                <a14:useLocalDpi xmlns:a14="http://schemas.microsoft.com/office/drawing/2010/main" val="0"/>
                              </a:ext>
                            </a:extLst>
                          </a:blip>
                          <a:stretch>
                            <a:fillRect/>
                          </a:stretch>
                        </pic:blipFill>
                        <pic:spPr>
                          <a:xfrm>
                            <a:off x="0" y="0"/>
                            <a:ext cx="2262063" cy="3338830"/>
                          </a:xfrm>
                          <a:prstGeom prst="rect">
                            <a:avLst/>
                          </a:prstGeom>
                        </pic:spPr>
                      </pic:pic>
                    </a:graphicData>
                  </a:graphic>
                </wp:inline>
              </w:drawing>
            </w:r>
          </w:p>
          <w:p w:rsidR="00827121" w:rsidRPr="00EC61CE" w:rsidRDefault="00827121" w:rsidP="00A004C9">
            <w:pPr>
              <w:spacing w:after="200" w:line="276" w:lineRule="auto"/>
              <w:rPr>
                <w:rFonts w:ascii="Times New Roman" w:hAnsi="Times New Roman" w:cs="Times New Roman"/>
                <w:color w:val="000000"/>
                <w:sz w:val="24"/>
                <w:szCs w:val="24"/>
              </w:rPr>
            </w:pPr>
            <w:r w:rsidRPr="00EC61CE">
              <w:rPr>
                <w:rFonts w:ascii="Times New Roman" w:hAnsi="Times New Roman" w:cs="Times New Roman"/>
                <w:color w:val="000000"/>
                <w:sz w:val="24"/>
                <w:szCs w:val="24"/>
              </w:rPr>
              <w:t xml:space="preserve"> </w:t>
            </w:r>
            <w:hyperlink r:id="rId16" w:history="1">
              <w:r w:rsidR="00191B2E" w:rsidRPr="002A3DFA">
                <w:rPr>
                  <w:rStyle w:val="Hipervnculo"/>
                  <w:rFonts w:ascii="Times New Roman" w:hAnsi="Times New Roman" w:cs="Times New Roman"/>
                  <w:sz w:val="24"/>
                  <w:szCs w:val="24"/>
                </w:rPr>
                <w:t>http://aulaplaneta.planetasaber.com/encyclopedia/default.asp?idreg=121838&amp;ruta=Buscador</w:t>
              </w:r>
            </w:hyperlink>
          </w:p>
        </w:tc>
      </w:tr>
      <w:tr w:rsidR="00827121" w:rsidRPr="00EC61CE" w:rsidTr="00A004C9">
        <w:tc>
          <w:tcPr>
            <w:tcW w:w="1668" w:type="dxa"/>
          </w:tcPr>
          <w:p w:rsidR="00827121" w:rsidRPr="00EC61CE" w:rsidRDefault="00827121" w:rsidP="00A004C9">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Pie de imagen</w:t>
            </w:r>
          </w:p>
        </w:tc>
        <w:tc>
          <w:tcPr>
            <w:tcW w:w="7386" w:type="dxa"/>
          </w:tcPr>
          <w:p w:rsidR="00827121" w:rsidRPr="00EC61CE" w:rsidRDefault="00827121" w:rsidP="00A004C9">
            <w:pPr>
              <w:spacing w:line="360" w:lineRule="auto"/>
              <w:rPr>
                <w:rFonts w:ascii="Times New Roman" w:eastAsia="Times New Roman" w:hAnsi="Times New Roman" w:cs="Times New Roman"/>
                <w:color w:val="000000" w:themeColor="text1"/>
                <w:sz w:val="24"/>
                <w:szCs w:val="24"/>
                <w:lang w:eastAsia="es-CO"/>
              </w:rPr>
            </w:pPr>
            <w:r w:rsidRPr="00EC61CE">
              <w:rPr>
                <w:rFonts w:ascii="Times New Roman" w:hAnsi="Times New Roman" w:cs="Times New Roman"/>
                <w:color w:val="000000" w:themeColor="text1"/>
                <w:sz w:val="24"/>
                <w:szCs w:val="24"/>
              </w:rPr>
              <w:t xml:space="preserve"> </w:t>
            </w:r>
            <w:r w:rsidRPr="00EC61CE">
              <w:rPr>
                <w:rFonts w:ascii="Times New Roman" w:eastAsia="Times New Roman" w:hAnsi="Times New Roman" w:cs="Times New Roman"/>
                <w:color w:val="000000" w:themeColor="text1"/>
                <w:sz w:val="24"/>
                <w:szCs w:val="24"/>
                <w:lang w:eastAsia="es-CO"/>
              </w:rPr>
              <w:t xml:space="preserve">Durante el gobierno de Alberto Lleras, en </w:t>
            </w:r>
            <w:r w:rsidR="002E3508">
              <w:rPr>
                <w:rFonts w:ascii="Times New Roman" w:eastAsia="Times New Roman" w:hAnsi="Times New Roman" w:cs="Times New Roman"/>
                <w:color w:val="000000" w:themeColor="text1"/>
                <w:sz w:val="24"/>
                <w:szCs w:val="24"/>
                <w:lang w:eastAsia="es-CO"/>
              </w:rPr>
              <w:t xml:space="preserve">diciembre de </w:t>
            </w:r>
            <w:r w:rsidRPr="00EC61CE">
              <w:rPr>
                <w:rFonts w:ascii="Times New Roman" w:eastAsia="Times New Roman" w:hAnsi="Times New Roman" w:cs="Times New Roman"/>
                <w:color w:val="000000" w:themeColor="text1"/>
                <w:sz w:val="24"/>
                <w:szCs w:val="24"/>
                <w:lang w:eastAsia="es-CO"/>
              </w:rPr>
              <w:t>961 se llevó a</w:t>
            </w:r>
            <w:r w:rsidR="003F4F2F">
              <w:rPr>
                <w:rFonts w:ascii="Times New Roman" w:eastAsia="Times New Roman" w:hAnsi="Times New Roman" w:cs="Times New Roman"/>
                <w:color w:val="000000" w:themeColor="text1"/>
                <w:sz w:val="24"/>
                <w:szCs w:val="24"/>
                <w:lang w:eastAsia="es-CO"/>
              </w:rPr>
              <w:t xml:space="preserve"> </w:t>
            </w:r>
            <w:r w:rsidRPr="00EC61CE">
              <w:rPr>
                <w:rFonts w:ascii="Times New Roman" w:eastAsia="Times New Roman" w:hAnsi="Times New Roman" w:cs="Times New Roman"/>
                <w:color w:val="000000" w:themeColor="text1"/>
                <w:sz w:val="24"/>
                <w:szCs w:val="24"/>
                <w:lang w:eastAsia="es-CO"/>
              </w:rPr>
              <w:t xml:space="preserve">cabo la visita del presidente estadounidense John F. Kennedy. </w:t>
            </w:r>
            <w:r w:rsidR="00AA5150" w:rsidRPr="00EC61CE">
              <w:rPr>
                <w:rFonts w:ascii="Times New Roman" w:eastAsia="Times New Roman" w:hAnsi="Times New Roman" w:cs="Times New Roman"/>
                <w:color w:val="000000" w:themeColor="text1"/>
                <w:sz w:val="24"/>
                <w:szCs w:val="24"/>
                <w:lang w:eastAsia="es-CO"/>
              </w:rPr>
              <w:t xml:space="preserve">En aquella </w:t>
            </w:r>
            <w:r w:rsidRPr="00EC61CE">
              <w:rPr>
                <w:rFonts w:ascii="Times New Roman" w:eastAsia="Times New Roman" w:hAnsi="Times New Roman" w:cs="Times New Roman"/>
                <w:color w:val="000000" w:themeColor="text1"/>
                <w:sz w:val="24"/>
                <w:szCs w:val="24"/>
                <w:lang w:eastAsia="es-CO"/>
              </w:rPr>
              <w:t xml:space="preserve">ocasión se </w:t>
            </w:r>
            <w:r w:rsidR="003502CC">
              <w:rPr>
                <w:rFonts w:ascii="Times New Roman" w:eastAsia="Times New Roman" w:hAnsi="Times New Roman" w:cs="Times New Roman"/>
                <w:color w:val="000000" w:themeColor="text1"/>
                <w:sz w:val="24"/>
                <w:szCs w:val="24"/>
                <w:lang w:eastAsia="es-CO"/>
              </w:rPr>
              <w:t>puso en marcha</w:t>
            </w:r>
            <w:r w:rsidR="003502CC" w:rsidRPr="00EC61CE">
              <w:rPr>
                <w:rFonts w:ascii="Times New Roman" w:eastAsia="Times New Roman" w:hAnsi="Times New Roman" w:cs="Times New Roman"/>
                <w:color w:val="000000" w:themeColor="text1"/>
                <w:sz w:val="24"/>
                <w:szCs w:val="24"/>
                <w:lang w:eastAsia="es-CO"/>
              </w:rPr>
              <w:t xml:space="preserve"> </w:t>
            </w:r>
            <w:r w:rsidRPr="00EC61CE">
              <w:rPr>
                <w:rFonts w:ascii="Times New Roman" w:eastAsia="Times New Roman" w:hAnsi="Times New Roman" w:cs="Times New Roman"/>
                <w:color w:val="000000" w:themeColor="text1"/>
                <w:sz w:val="24"/>
                <w:szCs w:val="24"/>
                <w:lang w:eastAsia="es-CO"/>
              </w:rPr>
              <w:t xml:space="preserve">la Alianza para el Progreso. </w:t>
            </w:r>
          </w:p>
          <w:p w:rsidR="00827121" w:rsidRPr="00EC61CE" w:rsidRDefault="00827121" w:rsidP="00A004C9">
            <w:pPr>
              <w:pStyle w:val="mw-mmv-image-desc"/>
            </w:pPr>
          </w:p>
        </w:tc>
      </w:tr>
    </w:tbl>
    <w:p w:rsidR="00827121" w:rsidRPr="00EC61CE" w:rsidRDefault="00827121" w:rsidP="00345E88">
      <w:pPr>
        <w:spacing w:line="360" w:lineRule="auto"/>
        <w:rPr>
          <w:rFonts w:ascii="Times New Roman" w:hAnsi="Times New Roman" w:cs="Times New Roman"/>
          <w:sz w:val="24"/>
          <w:szCs w:val="24"/>
        </w:rPr>
      </w:pPr>
    </w:p>
    <w:p w:rsidR="00827121" w:rsidRPr="00EC61CE" w:rsidRDefault="00827121" w:rsidP="00345E88">
      <w:pPr>
        <w:spacing w:line="360" w:lineRule="auto"/>
        <w:rPr>
          <w:rFonts w:ascii="Times New Roman" w:hAnsi="Times New Roman" w:cs="Times New Roman"/>
          <w:sz w:val="24"/>
          <w:szCs w:val="24"/>
        </w:rPr>
      </w:pPr>
    </w:p>
    <w:p w:rsidR="0082275B" w:rsidRPr="00EC61CE" w:rsidRDefault="0082275B" w:rsidP="00345E88">
      <w:pPr>
        <w:spacing w:line="360" w:lineRule="auto"/>
        <w:rPr>
          <w:rStyle w:val="Ttulo1Car"/>
          <w:rFonts w:ascii="Times New Roman" w:hAnsi="Times New Roman" w:cs="Times New Roman"/>
          <w:sz w:val="24"/>
          <w:szCs w:val="24"/>
          <w:highlight w:val="yellow"/>
        </w:rPr>
      </w:pPr>
    </w:p>
    <w:p w:rsidR="008A7EE6" w:rsidRPr="00EC61CE" w:rsidRDefault="00D8605D" w:rsidP="00345E88">
      <w:pPr>
        <w:spacing w:line="360" w:lineRule="auto"/>
        <w:rPr>
          <w:rFonts w:ascii="Times New Roman" w:hAnsi="Times New Roman" w:cs="Times New Roman"/>
          <w:b/>
          <w:sz w:val="24"/>
          <w:szCs w:val="24"/>
        </w:rPr>
      </w:pPr>
      <w:r w:rsidRPr="00EC61CE">
        <w:rPr>
          <w:rStyle w:val="Ttulo1Car"/>
          <w:rFonts w:ascii="Times New Roman" w:hAnsi="Times New Roman" w:cs="Times New Roman"/>
          <w:sz w:val="24"/>
          <w:szCs w:val="24"/>
          <w:highlight w:val="yellow"/>
        </w:rPr>
        <w:t>[SECCIÓN 2]</w:t>
      </w:r>
      <w:r w:rsidRPr="00EC61CE">
        <w:rPr>
          <w:rStyle w:val="Ttulo1Car"/>
          <w:rFonts w:ascii="Times New Roman" w:hAnsi="Times New Roman" w:cs="Times New Roman"/>
          <w:sz w:val="24"/>
          <w:szCs w:val="24"/>
        </w:rPr>
        <w:t xml:space="preserve"> </w:t>
      </w:r>
      <w:r w:rsidRPr="00EC61CE">
        <w:rPr>
          <w:rFonts w:ascii="Times New Roman" w:hAnsi="Times New Roman" w:cs="Times New Roman"/>
          <w:b/>
          <w:sz w:val="24"/>
          <w:szCs w:val="24"/>
        </w:rPr>
        <w:t xml:space="preserve">1.2 </w:t>
      </w:r>
      <w:r w:rsidR="008A7EE6" w:rsidRPr="00EC61CE">
        <w:rPr>
          <w:rFonts w:ascii="Times New Roman" w:hAnsi="Times New Roman" w:cs="Times New Roman"/>
          <w:b/>
          <w:sz w:val="24"/>
          <w:szCs w:val="24"/>
        </w:rPr>
        <w:t xml:space="preserve">Guillermo León Valencia </w:t>
      </w:r>
      <w:r w:rsidR="00911C18" w:rsidRPr="00EC61CE">
        <w:rPr>
          <w:rFonts w:ascii="Times New Roman" w:hAnsi="Times New Roman" w:cs="Times New Roman"/>
          <w:b/>
          <w:sz w:val="24"/>
          <w:szCs w:val="24"/>
        </w:rPr>
        <w:t>(1962-1966)</w:t>
      </w:r>
    </w:p>
    <w:p w:rsidR="00002C15" w:rsidRPr="00EC61CE" w:rsidRDefault="00911C18"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 xml:space="preserve">El segundo presidente del Frente Nacional fue Guillermo León Valencia. Para este periodo, la violencia se había recrudecido. La fórmula del bipartidismo </w:t>
      </w:r>
      <w:r w:rsidR="00191B2E">
        <w:rPr>
          <w:rFonts w:ascii="Times New Roman" w:hAnsi="Times New Roman" w:cs="Times New Roman"/>
          <w:sz w:val="24"/>
          <w:szCs w:val="24"/>
        </w:rPr>
        <w:t>d</w:t>
      </w:r>
      <w:r w:rsidR="00002C15" w:rsidRPr="00EC61CE">
        <w:rPr>
          <w:rFonts w:ascii="Times New Roman" w:hAnsi="Times New Roman" w:cs="Times New Roman"/>
          <w:sz w:val="24"/>
          <w:szCs w:val="24"/>
        </w:rPr>
        <w:t xml:space="preserve">el Frente Nacional </w:t>
      </w:r>
      <w:r w:rsidRPr="00EC61CE">
        <w:rPr>
          <w:rFonts w:ascii="Times New Roman" w:hAnsi="Times New Roman" w:cs="Times New Roman"/>
          <w:sz w:val="24"/>
          <w:szCs w:val="24"/>
        </w:rPr>
        <w:t xml:space="preserve">había excluido </w:t>
      </w:r>
      <w:r w:rsidR="00464BCA" w:rsidRPr="00EC61CE">
        <w:rPr>
          <w:rFonts w:ascii="Times New Roman" w:hAnsi="Times New Roman" w:cs="Times New Roman"/>
          <w:sz w:val="24"/>
          <w:szCs w:val="24"/>
        </w:rPr>
        <w:t xml:space="preserve">a sectores de la población que no compartían los ideales de los partidos conservador y liberal. Aquello, sumado a la pobreza de grandes </w:t>
      </w:r>
      <w:r w:rsidR="00002C15" w:rsidRPr="00EC61CE">
        <w:rPr>
          <w:rFonts w:ascii="Times New Roman" w:hAnsi="Times New Roman" w:cs="Times New Roman"/>
          <w:sz w:val="24"/>
          <w:szCs w:val="24"/>
        </w:rPr>
        <w:t xml:space="preserve">masas de campesinos sin </w:t>
      </w:r>
      <w:r w:rsidR="00002C15" w:rsidRPr="00EC61CE">
        <w:rPr>
          <w:rFonts w:ascii="Times New Roman" w:hAnsi="Times New Roman" w:cs="Times New Roman"/>
          <w:sz w:val="24"/>
          <w:szCs w:val="24"/>
        </w:rPr>
        <w:lastRenderedPageBreak/>
        <w:t>tierra</w:t>
      </w:r>
      <w:r w:rsidR="00453A74">
        <w:rPr>
          <w:rFonts w:ascii="Times New Roman" w:hAnsi="Times New Roman" w:cs="Times New Roman"/>
          <w:sz w:val="24"/>
          <w:szCs w:val="24"/>
        </w:rPr>
        <w:t>,</w:t>
      </w:r>
      <w:r w:rsidR="00002C15" w:rsidRPr="00EC61CE">
        <w:rPr>
          <w:rFonts w:ascii="Times New Roman" w:hAnsi="Times New Roman" w:cs="Times New Roman"/>
          <w:sz w:val="24"/>
          <w:szCs w:val="24"/>
        </w:rPr>
        <w:t xml:space="preserve"> </w:t>
      </w:r>
      <w:r w:rsidR="00554218">
        <w:rPr>
          <w:rFonts w:ascii="Times New Roman" w:hAnsi="Times New Roman" w:cs="Times New Roman"/>
          <w:sz w:val="24"/>
          <w:szCs w:val="24"/>
        </w:rPr>
        <w:t xml:space="preserve"> generó </w:t>
      </w:r>
      <w:r w:rsidR="00464BCA" w:rsidRPr="00EC61CE">
        <w:rPr>
          <w:rFonts w:ascii="Times New Roman" w:hAnsi="Times New Roman" w:cs="Times New Roman"/>
          <w:sz w:val="24"/>
          <w:szCs w:val="24"/>
        </w:rPr>
        <w:t xml:space="preserve">la conformación de </w:t>
      </w:r>
      <w:r w:rsidR="00002C15" w:rsidRPr="00EC61CE">
        <w:rPr>
          <w:rFonts w:ascii="Times New Roman" w:hAnsi="Times New Roman" w:cs="Times New Roman"/>
          <w:sz w:val="24"/>
          <w:szCs w:val="24"/>
        </w:rPr>
        <w:t xml:space="preserve">grupos armados que a partir de 1964 se convertirían en </w:t>
      </w:r>
      <w:r w:rsidR="00002C15" w:rsidRPr="00EC61CE">
        <w:rPr>
          <w:rFonts w:ascii="Times New Roman" w:hAnsi="Times New Roman" w:cs="Times New Roman"/>
          <w:b/>
          <w:sz w:val="24"/>
          <w:szCs w:val="24"/>
        </w:rPr>
        <w:t>guerrillas</w:t>
      </w:r>
      <w:r w:rsidR="00002C15" w:rsidRPr="00EC61CE">
        <w:rPr>
          <w:rFonts w:ascii="Times New Roman" w:hAnsi="Times New Roman" w:cs="Times New Roman"/>
          <w:sz w:val="24"/>
          <w:szCs w:val="24"/>
        </w:rPr>
        <w:t>.</w:t>
      </w:r>
    </w:p>
    <w:p w:rsidR="00911C18" w:rsidRPr="00EC61CE" w:rsidRDefault="00002C15" w:rsidP="00345E88">
      <w:pPr>
        <w:spacing w:line="360" w:lineRule="auto"/>
        <w:rPr>
          <w:rFonts w:ascii="Times New Roman" w:hAnsi="Times New Roman" w:cs="Times New Roman"/>
          <w:color w:val="333333"/>
          <w:sz w:val="24"/>
          <w:szCs w:val="24"/>
        </w:rPr>
      </w:pPr>
      <w:r w:rsidRPr="006819FC">
        <w:rPr>
          <w:rFonts w:ascii="Times New Roman" w:hAnsi="Times New Roman" w:cs="Times New Roman"/>
          <w:sz w:val="24"/>
          <w:szCs w:val="24"/>
        </w:rPr>
        <w:t xml:space="preserve">La respuesta del gobierno de Guillermo León Valencia al surgimiento de estos grupos fue la </w:t>
      </w:r>
      <w:r w:rsidRPr="006819FC">
        <w:rPr>
          <w:rFonts w:ascii="Times New Roman" w:hAnsi="Times New Roman" w:cs="Times New Roman"/>
          <w:b/>
          <w:sz w:val="24"/>
          <w:szCs w:val="24"/>
        </w:rPr>
        <w:t>persecución armada</w:t>
      </w:r>
      <w:r w:rsidRPr="006819FC">
        <w:rPr>
          <w:rFonts w:ascii="Times New Roman" w:hAnsi="Times New Roman" w:cs="Times New Roman"/>
          <w:sz w:val="24"/>
          <w:szCs w:val="24"/>
        </w:rPr>
        <w:t xml:space="preserve">. Se fortaleció al </w:t>
      </w:r>
      <w:r w:rsidR="00876C7C" w:rsidRPr="006819FC">
        <w:rPr>
          <w:rFonts w:ascii="Times New Roman" w:hAnsi="Times New Roman" w:cs="Times New Roman"/>
          <w:sz w:val="24"/>
          <w:szCs w:val="24"/>
        </w:rPr>
        <w:t>E</w:t>
      </w:r>
      <w:r w:rsidRPr="006819FC">
        <w:rPr>
          <w:rFonts w:ascii="Times New Roman" w:hAnsi="Times New Roman" w:cs="Times New Roman"/>
          <w:sz w:val="24"/>
          <w:szCs w:val="24"/>
        </w:rPr>
        <w:t xml:space="preserve">jército </w:t>
      </w:r>
      <w:r w:rsidR="00B918B1" w:rsidRPr="006819FC">
        <w:rPr>
          <w:rFonts w:ascii="Times New Roman" w:hAnsi="Times New Roman" w:cs="Times New Roman"/>
          <w:sz w:val="24"/>
          <w:szCs w:val="24"/>
        </w:rPr>
        <w:t>N</w:t>
      </w:r>
      <w:r w:rsidRPr="006819FC">
        <w:rPr>
          <w:rFonts w:ascii="Times New Roman" w:hAnsi="Times New Roman" w:cs="Times New Roman"/>
          <w:sz w:val="24"/>
          <w:szCs w:val="24"/>
        </w:rPr>
        <w:t xml:space="preserve">acional y se puso en marcha el </w:t>
      </w:r>
      <w:r w:rsidRPr="006819FC">
        <w:rPr>
          <w:rFonts w:ascii="Times New Roman" w:hAnsi="Times New Roman" w:cs="Times New Roman"/>
          <w:b/>
          <w:sz w:val="24"/>
          <w:szCs w:val="24"/>
        </w:rPr>
        <w:t>Plan Laso</w:t>
      </w:r>
      <w:r w:rsidRPr="006819FC">
        <w:rPr>
          <w:rFonts w:ascii="Times New Roman" w:hAnsi="Times New Roman" w:cs="Times New Roman"/>
          <w:sz w:val="24"/>
          <w:szCs w:val="24"/>
        </w:rPr>
        <w:t>, un conjunto de operaciones mil</w:t>
      </w:r>
      <w:r w:rsidR="00876C7C" w:rsidRPr="006819FC">
        <w:rPr>
          <w:rFonts w:ascii="Times New Roman" w:hAnsi="Times New Roman" w:cs="Times New Roman"/>
          <w:sz w:val="24"/>
          <w:szCs w:val="24"/>
        </w:rPr>
        <w:t>i</w:t>
      </w:r>
      <w:r w:rsidRPr="006819FC">
        <w:rPr>
          <w:rFonts w:ascii="Times New Roman" w:hAnsi="Times New Roman" w:cs="Times New Roman"/>
          <w:sz w:val="24"/>
          <w:szCs w:val="24"/>
        </w:rPr>
        <w:t>tares</w:t>
      </w:r>
      <w:r w:rsidR="00876C7C" w:rsidRPr="006819FC">
        <w:rPr>
          <w:rFonts w:ascii="Times New Roman" w:hAnsi="Times New Roman" w:cs="Times New Roman"/>
          <w:sz w:val="24"/>
          <w:szCs w:val="24"/>
        </w:rPr>
        <w:t xml:space="preserve"> con las que se pretendió aniquilar a los</w:t>
      </w:r>
      <w:r w:rsidR="00876C7C" w:rsidRPr="00EC61CE">
        <w:rPr>
          <w:rFonts w:ascii="Times New Roman" w:hAnsi="Times New Roman" w:cs="Times New Roman"/>
          <w:sz w:val="24"/>
          <w:szCs w:val="24"/>
        </w:rPr>
        <w:t xml:space="preserve"> insurgentes. De aquel plan </w:t>
      </w:r>
      <w:r w:rsidR="006819FC">
        <w:rPr>
          <w:rFonts w:ascii="Times New Roman" w:hAnsi="Times New Roman" w:cs="Times New Roman"/>
          <w:sz w:val="24"/>
          <w:szCs w:val="24"/>
        </w:rPr>
        <w:t xml:space="preserve">formó </w:t>
      </w:r>
      <w:r w:rsidR="00876C7C" w:rsidRPr="00EC61CE">
        <w:rPr>
          <w:rFonts w:ascii="Times New Roman" w:hAnsi="Times New Roman" w:cs="Times New Roman"/>
          <w:sz w:val="24"/>
          <w:szCs w:val="24"/>
        </w:rPr>
        <w:t xml:space="preserve">parte la </w:t>
      </w:r>
      <w:r w:rsidR="00876C7C" w:rsidRPr="00EC61CE">
        <w:rPr>
          <w:rFonts w:ascii="Times New Roman" w:hAnsi="Times New Roman" w:cs="Times New Roman"/>
          <w:b/>
          <w:sz w:val="24"/>
          <w:szCs w:val="24"/>
        </w:rPr>
        <w:t xml:space="preserve">Operación </w:t>
      </w:r>
      <w:proofErr w:type="spellStart"/>
      <w:r w:rsidR="00876C7C" w:rsidRPr="00EC61CE">
        <w:rPr>
          <w:rFonts w:ascii="Times New Roman" w:hAnsi="Times New Roman" w:cs="Times New Roman"/>
          <w:b/>
          <w:sz w:val="24"/>
          <w:szCs w:val="24"/>
        </w:rPr>
        <w:t>Marquetalia</w:t>
      </w:r>
      <w:proofErr w:type="spellEnd"/>
      <w:r w:rsidR="006819FC" w:rsidRPr="003502CC">
        <w:rPr>
          <w:rFonts w:ascii="Times New Roman" w:hAnsi="Times New Roman" w:cs="Times New Roman"/>
          <w:sz w:val="24"/>
          <w:szCs w:val="24"/>
        </w:rPr>
        <w:t>,</w:t>
      </w:r>
      <w:r w:rsidR="00876C7C" w:rsidRPr="00EC61CE">
        <w:rPr>
          <w:rFonts w:ascii="Times New Roman" w:hAnsi="Times New Roman" w:cs="Times New Roman"/>
          <w:sz w:val="24"/>
          <w:szCs w:val="24"/>
        </w:rPr>
        <w:t xml:space="preserve"> que </w:t>
      </w:r>
      <w:r w:rsidR="006819FC">
        <w:rPr>
          <w:rFonts w:ascii="Times New Roman" w:hAnsi="Times New Roman" w:cs="Times New Roman"/>
          <w:sz w:val="24"/>
          <w:szCs w:val="24"/>
        </w:rPr>
        <w:t xml:space="preserve">fue </w:t>
      </w:r>
      <w:r w:rsidR="00876C7C" w:rsidRPr="00EC61CE">
        <w:rPr>
          <w:rFonts w:ascii="Times New Roman" w:hAnsi="Times New Roman" w:cs="Times New Roman"/>
          <w:sz w:val="24"/>
          <w:szCs w:val="24"/>
        </w:rPr>
        <w:t xml:space="preserve">el ataque por tierra y aire de una región llamada </w:t>
      </w:r>
      <w:proofErr w:type="spellStart"/>
      <w:r w:rsidR="00876C7C" w:rsidRPr="00EC61CE">
        <w:rPr>
          <w:rFonts w:ascii="Times New Roman" w:hAnsi="Times New Roman" w:cs="Times New Roman"/>
          <w:color w:val="333333"/>
          <w:sz w:val="24"/>
          <w:szCs w:val="24"/>
        </w:rPr>
        <w:t>Marquetalia</w:t>
      </w:r>
      <w:proofErr w:type="spellEnd"/>
      <w:r w:rsidR="00876C7C" w:rsidRPr="00EC61CE">
        <w:rPr>
          <w:rFonts w:ascii="Times New Roman" w:hAnsi="Times New Roman" w:cs="Times New Roman"/>
          <w:color w:val="333333"/>
          <w:sz w:val="24"/>
          <w:szCs w:val="24"/>
        </w:rPr>
        <w:t xml:space="preserve"> (corregimiento de </w:t>
      </w:r>
      <w:proofErr w:type="spellStart"/>
      <w:r w:rsidR="00876C7C" w:rsidRPr="00EC61CE">
        <w:rPr>
          <w:rFonts w:ascii="Times New Roman" w:hAnsi="Times New Roman" w:cs="Times New Roman"/>
          <w:color w:val="333333"/>
          <w:sz w:val="24"/>
          <w:szCs w:val="24"/>
        </w:rPr>
        <w:t>Gaitania</w:t>
      </w:r>
      <w:proofErr w:type="spellEnd"/>
      <w:r w:rsidR="00876C7C" w:rsidRPr="00EC61CE">
        <w:rPr>
          <w:rFonts w:ascii="Times New Roman" w:hAnsi="Times New Roman" w:cs="Times New Roman"/>
          <w:color w:val="333333"/>
          <w:sz w:val="24"/>
          <w:szCs w:val="24"/>
        </w:rPr>
        <w:t xml:space="preserve">, en el municipio de Planadas, Tolima) y de otras como </w:t>
      </w:r>
      <w:proofErr w:type="spellStart"/>
      <w:r w:rsidR="00876C7C" w:rsidRPr="00EC61CE">
        <w:rPr>
          <w:rFonts w:ascii="Times New Roman" w:hAnsi="Times New Roman" w:cs="Times New Roman"/>
          <w:color w:val="333333"/>
          <w:sz w:val="24"/>
          <w:szCs w:val="24"/>
        </w:rPr>
        <w:t>Riochiquito</w:t>
      </w:r>
      <w:proofErr w:type="spellEnd"/>
      <w:r w:rsidR="00876C7C" w:rsidRPr="00EC61CE">
        <w:rPr>
          <w:rFonts w:ascii="Times New Roman" w:hAnsi="Times New Roman" w:cs="Times New Roman"/>
          <w:color w:val="333333"/>
          <w:sz w:val="24"/>
          <w:szCs w:val="24"/>
        </w:rPr>
        <w:t xml:space="preserve"> (Cauca), El Pato (Huila) y Guayabero (Guaviare). </w:t>
      </w:r>
    </w:p>
    <w:p w:rsidR="00876C7C" w:rsidRPr="00EC61CE" w:rsidRDefault="00876C7C" w:rsidP="00345E88">
      <w:pPr>
        <w:spacing w:line="360" w:lineRule="auto"/>
        <w:rPr>
          <w:rFonts w:ascii="Times New Roman" w:hAnsi="Times New Roman" w:cs="Times New Roman"/>
          <w:color w:val="333333"/>
          <w:sz w:val="24"/>
          <w:szCs w:val="24"/>
        </w:rPr>
      </w:pPr>
      <w:r w:rsidRPr="00EC61CE">
        <w:rPr>
          <w:rFonts w:ascii="Times New Roman" w:hAnsi="Times New Roman" w:cs="Times New Roman"/>
          <w:color w:val="333333"/>
          <w:sz w:val="24"/>
          <w:szCs w:val="24"/>
        </w:rPr>
        <w:t>Aunque aquellos ataques se hicieron con un impresionante despliegue militar y</w:t>
      </w:r>
      <w:r w:rsidR="006819FC">
        <w:rPr>
          <w:rFonts w:ascii="Times New Roman" w:hAnsi="Times New Roman" w:cs="Times New Roman"/>
          <w:color w:val="333333"/>
          <w:sz w:val="24"/>
          <w:szCs w:val="24"/>
        </w:rPr>
        <w:t>,</w:t>
      </w:r>
      <w:r w:rsidRPr="00EC61CE">
        <w:rPr>
          <w:rFonts w:ascii="Times New Roman" w:hAnsi="Times New Roman" w:cs="Times New Roman"/>
          <w:color w:val="333333"/>
          <w:sz w:val="24"/>
          <w:szCs w:val="24"/>
        </w:rPr>
        <w:t xml:space="preserve"> por lo tanto</w:t>
      </w:r>
      <w:r w:rsidR="006819FC">
        <w:rPr>
          <w:rFonts w:ascii="Times New Roman" w:hAnsi="Times New Roman" w:cs="Times New Roman"/>
          <w:color w:val="333333"/>
          <w:sz w:val="24"/>
          <w:szCs w:val="24"/>
        </w:rPr>
        <w:t>,</w:t>
      </w:r>
      <w:r w:rsidRPr="00EC61CE">
        <w:rPr>
          <w:rFonts w:ascii="Times New Roman" w:hAnsi="Times New Roman" w:cs="Times New Roman"/>
          <w:color w:val="333333"/>
          <w:sz w:val="24"/>
          <w:szCs w:val="24"/>
        </w:rPr>
        <w:t xml:space="preserve"> </w:t>
      </w:r>
      <w:r w:rsidR="006F3FCF" w:rsidRPr="00EC61CE">
        <w:rPr>
          <w:rFonts w:ascii="Times New Roman" w:hAnsi="Times New Roman" w:cs="Times New Roman"/>
          <w:color w:val="333333"/>
          <w:sz w:val="24"/>
          <w:szCs w:val="24"/>
        </w:rPr>
        <w:t>dejaron</w:t>
      </w:r>
      <w:r w:rsidRPr="00EC61CE">
        <w:rPr>
          <w:rFonts w:ascii="Times New Roman" w:hAnsi="Times New Roman" w:cs="Times New Roman"/>
          <w:color w:val="333333"/>
          <w:sz w:val="24"/>
          <w:szCs w:val="24"/>
        </w:rPr>
        <w:t xml:space="preserve"> muchas muertes de campesinos, el resultado para el gobierno no fue exitoso. Cientos de los perseguidos lograron escapar y conformaron guerrillas móviles. De estas surgieron las </w:t>
      </w:r>
      <w:r w:rsidRPr="00EC61CE">
        <w:rPr>
          <w:rFonts w:ascii="Times New Roman" w:hAnsi="Times New Roman" w:cs="Times New Roman"/>
          <w:b/>
          <w:color w:val="333333"/>
          <w:sz w:val="24"/>
          <w:szCs w:val="24"/>
        </w:rPr>
        <w:t>Fuerzas Armadas Revolucionarias de Colombia</w:t>
      </w:r>
      <w:r w:rsidRPr="00EC61CE">
        <w:rPr>
          <w:rFonts w:ascii="Times New Roman" w:hAnsi="Times New Roman" w:cs="Times New Roman"/>
          <w:color w:val="333333"/>
          <w:sz w:val="24"/>
          <w:szCs w:val="24"/>
        </w:rPr>
        <w:t xml:space="preserve"> </w:t>
      </w:r>
      <w:r w:rsidR="009F06CC" w:rsidRPr="00EC61CE">
        <w:rPr>
          <w:rFonts w:ascii="Times New Roman" w:hAnsi="Times New Roman" w:cs="Times New Roman"/>
          <w:color w:val="333333"/>
          <w:sz w:val="24"/>
          <w:szCs w:val="24"/>
        </w:rPr>
        <w:t>(</w:t>
      </w:r>
      <w:proofErr w:type="spellStart"/>
      <w:r w:rsidRPr="00EC61CE">
        <w:rPr>
          <w:rFonts w:ascii="Times New Roman" w:hAnsi="Times New Roman" w:cs="Times New Roman"/>
          <w:color w:val="333333"/>
          <w:sz w:val="24"/>
          <w:szCs w:val="24"/>
        </w:rPr>
        <w:t>F</w:t>
      </w:r>
      <w:r w:rsidR="002143C9">
        <w:rPr>
          <w:rFonts w:ascii="Times New Roman" w:hAnsi="Times New Roman" w:cs="Times New Roman"/>
          <w:color w:val="333333"/>
          <w:sz w:val="24"/>
          <w:szCs w:val="24"/>
        </w:rPr>
        <w:t>arc</w:t>
      </w:r>
      <w:proofErr w:type="spellEnd"/>
      <w:r w:rsidRPr="00EC61CE">
        <w:rPr>
          <w:rFonts w:ascii="Times New Roman" w:hAnsi="Times New Roman" w:cs="Times New Roman"/>
          <w:color w:val="333333"/>
          <w:sz w:val="24"/>
          <w:szCs w:val="24"/>
        </w:rPr>
        <w:t>)</w:t>
      </w:r>
      <w:r w:rsidR="003502CC">
        <w:rPr>
          <w:rFonts w:ascii="Times New Roman" w:hAnsi="Times New Roman" w:cs="Times New Roman"/>
          <w:color w:val="333333"/>
          <w:sz w:val="24"/>
          <w:szCs w:val="24"/>
        </w:rPr>
        <w:t xml:space="preserve"> </w:t>
      </w:r>
      <w:r w:rsidR="003502CC" w:rsidRPr="00EC61CE">
        <w:rPr>
          <w:rFonts w:ascii="Times New Roman" w:hAnsi="Times New Roman" w:cs="Times New Roman"/>
          <w:b/>
          <w:color w:val="1F497D" w:themeColor="text2"/>
          <w:sz w:val="24"/>
          <w:szCs w:val="24"/>
        </w:rPr>
        <w:t>[</w:t>
      </w:r>
      <w:hyperlink r:id="rId17" w:history="1">
        <w:r w:rsidR="003502CC" w:rsidRPr="00EC61CE">
          <w:rPr>
            <w:rStyle w:val="Hipervnculo"/>
            <w:rFonts w:ascii="Times New Roman" w:hAnsi="Times New Roman" w:cs="Times New Roman"/>
            <w:b/>
            <w:color w:val="1F497D" w:themeColor="text2"/>
            <w:sz w:val="24"/>
            <w:szCs w:val="24"/>
          </w:rPr>
          <w:t>VER</w:t>
        </w:r>
      </w:hyperlink>
      <w:r w:rsidR="003502CC" w:rsidRPr="00EC61CE">
        <w:rPr>
          <w:rFonts w:ascii="Times New Roman" w:hAnsi="Times New Roman" w:cs="Times New Roman"/>
          <w:b/>
          <w:color w:val="1F497D" w:themeColor="text2"/>
          <w:sz w:val="24"/>
          <w:szCs w:val="24"/>
        </w:rPr>
        <w:t>] [http://www.senalmemoria.gov.co/articulos/la-%E2%80%9Coperaci%C3%B3n-marquetalia%E2%80%9D-en-1964]</w:t>
      </w:r>
      <w:r w:rsidRPr="00EC61CE">
        <w:rPr>
          <w:rFonts w:ascii="Times New Roman" w:hAnsi="Times New Roman" w:cs="Times New Roman"/>
          <w:color w:val="333333"/>
          <w:sz w:val="24"/>
          <w:szCs w:val="24"/>
        </w:rPr>
        <w:t>.</w:t>
      </w:r>
    </w:p>
    <w:tbl>
      <w:tblPr>
        <w:tblStyle w:val="Tablaconcuadrcula"/>
        <w:tblW w:w="0" w:type="auto"/>
        <w:tblLayout w:type="fixed"/>
        <w:tblLook w:val="04A0" w:firstRow="1" w:lastRow="0" w:firstColumn="1" w:lastColumn="0" w:noHBand="0" w:noVBand="1"/>
      </w:tblPr>
      <w:tblGrid>
        <w:gridCol w:w="1668"/>
        <w:gridCol w:w="7386"/>
      </w:tblGrid>
      <w:tr w:rsidR="00AA5150" w:rsidRPr="00EC61CE" w:rsidTr="00A004C9">
        <w:tc>
          <w:tcPr>
            <w:tcW w:w="9054" w:type="dxa"/>
            <w:gridSpan w:val="2"/>
            <w:shd w:val="clear" w:color="auto" w:fill="0D0D0D" w:themeFill="text1" w:themeFillTint="F2"/>
          </w:tcPr>
          <w:p w:rsidR="00AA5150" w:rsidRPr="00EC61CE" w:rsidRDefault="00AA5150" w:rsidP="00A004C9">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Imagen (fotografía, gráfica o ilustración)</w:t>
            </w:r>
          </w:p>
        </w:tc>
      </w:tr>
      <w:tr w:rsidR="00AA5150" w:rsidRPr="00EC61CE" w:rsidTr="00A004C9">
        <w:tc>
          <w:tcPr>
            <w:tcW w:w="1668" w:type="dxa"/>
          </w:tcPr>
          <w:p w:rsidR="00AA5150" w:rsidRPr="00EC61CE" w:rsidRDefault="00AA5150" w:rsidP="00A004C9">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AA5150" w:rsidRPr="00EC61CE" w:rsidRDefault="00AA5150" w:rsidP="00AA5150">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CS_09_09_IMG03</w:t>
            </w:r>
          </w:p>
        </w:tc>
      </w:tr>
      <w:tr w:rsidR="00AA5150" w:rsidRPr="00EC61CE" w:rsidTr="00A004C9">
        <w:tc>
          <w:tcPr>
            <w:tcW w:w="1668" w:type="dxa"/>
          </w:tcPr>
          <w:p w:rsidR="00AA5150" w:rsidRPr="00EC61CE" w:rsidRDefault="00AA5150" w:rsidP="00A004C9">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AA5150" w:rsidRPr="00EC61CE" w:rsidRDefault="00AA5150" w:rsidP="00A004C9">
            <w:pPr>
              <w:rPr>
                <w:rFonts w:ascii="Times New Roman" w:hAnsi="Times New Roman" w:cs="Times New Roman"/>
                <w:color w:val="000000"/>
                <w:sz w:val="24"/>
                <w:szCs w:val="24"/>
              </w:rPr>
            </w:pPr>
            <w:r w:rsidRPr="00EC61CE">
              <w:rPr>
                <w:rFonts w:ascii="Times New Roman" w:hAnsi="Times New Roman" w:cs="Times New Roman"/>
                <w:color w:val="000000"/>
                <w:sz w:val="24"/>
                <w:szCs w:val="24"/>
              </w:rPr>
              <w:t>Guillermo León Valencia</w:t>
            </w:r>
          </w:p>
        </w:tc>
      </w:tr>
      <w:tr w:rsidR="00AA5150" w:rsidRPr="00EC61CE" w:rsidTr="00A004C9">
        <w:tc>
          <w:tcPr>
            <w:tcW w:w="1668" w:type="dxa"/>
          </w:tcPr>
          <w:p w:rsidR="00AA5150" w:rsidRPr="00EC61CE" w:rsidRDefault="00AA5150" w:rsidP="00A004C9">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t>AulaPlaneta</w:t>
            </w:r>
            <w:proofErr w:type="spellEnd"/>
            <w:r w:rsidRPr="00EC61CE">
              <w:rPr>
                <w:rFonts w:ascii="Times New Roman" w:hAnsi="Times New Roman" w:cs="Times New Roman"/>
                <w:b/>
                <w:color w:val="000000"/>
                <w:sz w:val="24"/>
                <w:szCs w:val="24"/>
              </w:rPr>
              <w:t>)</w:t>
            </w:r>
          </w:p>
        </w:tc>
        <w:tc>
          <w:tcPr>
            <w:tcW w:w="7386" w:type="dxa"/>
          </w:tcPr>
          <w:p w:rsidR="00AA5150" w:rsidRPr="00EC61CE" w:rsidRDefault="00AA5150" w:rsidP="00AA5150">
            <w:pPr>
              <w:rPr>
                <w:rFonts w:ascii="Times New Roman" w:eastAsia="Times New Roman" w:hAnsi="Times New Roman" w:cs="Times New Roman"/>
                <w:sz w:val="24"/>
                <w:szCs w:val="24"/>
                <w:lang w:val="es-ES" w:eastAsia="es-CO"/>
              </w:rPr>
            </w:pPr>
            <w:r w:rsidRPr="00EC61CE">
              <w:rPr>
                <w:rFonts w:ascii="Times New Roman" w:eastAsia="Times New Roman" w:hAnsi="Times New Roman" w:cs="Times New Roman"/>
                <w:noProof/>
                <w:sz w:val="24"/>
                <w:szCs w:val="24"/>
                <w:lang w:eastAsia="es-CO"/>
              </w:rPr>
              <w:drawing>
                <wp:inline distT="0" distB="0" distL="0" distR="0" wp14:anchorId="2BD98FA6" wp14:editId="5468A354">
                  <wp:extent cx="1557719" cy="2114550"/>
                  <wp:effectExtent l="0" t="0" r="4445" b="0"/>
                  <wp:docPr id="7" name="Imagen 7" descr="Guillermo León Val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llermo León Valenc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7719" cy="2114550"/>
                          </a:xfrm>
                          <a:prstGeom prst="rect">
                            <a:avLst/>
                          </a:prstGeom>
                          <a:noFill/>
                          <a:ln>
                            <a:noFill/>
                          </a:ln>
                        </pic:spPr>
                      </pic:pic>
                    </a:graphicData>
                  </a:graphic>
                </wp:inline>
              </w:drawing>
            </w:r>
          </w:p>
          <w:p w:rsidR="00AA5150" w:rsidRPr="00EC61CE" w:rsidRDefault="00AA5150" w:rsidP="00A004C9">
            <w:pPr>
              <w:spacing w:after="200" w:line="276" w:lineRule="auto"/>
              <w:rPr>
                <w:rFonts w:ascii="Times New Roman" w:hAnsi="Times New Roman" w:cs="Times New Roman"/>
                <w:color w:val="000000"/>
                <w:sz w:val="24"/>
                <w:szCs w:val="24"/>
              </w:rPr>
            </w:pPr>
          </w:p>
          <w:p w:rsidR="00AA5150" w:rsidRPr="00EC61CE" w:rsidRDefault="00AA5150" w:rsidP="00A004C9">
            <w:pPr>
              <w:spacing w:after="200" w:line="276" w:lineRule="auto"/>
              <w:rPr>
                <w:rFonts w:ascii="Times New Roman" w:hAnsi="Times New Roman" w:cs="Times New Roman"/>
                <w:color w:val="000000"/>
                <w:sz w:val="24"/>
                <w:szCs w:val="24"/>
              </w:rPr>
            </w:pPr>
            <w:proofErr w:type="spellStart"/>
            <w:r w:rsidRPr="00EC61CE">
              <w:rPr>
                <w:rFonts w:ascii="Times New Roman" w:hAnsi="Times New Roman" w:cs="Times New Roman"/>
                <w:color w:val="000000"/>
                <w:sz w:val="24"/>
                <w:szCs w:val="24"/>
              </w:rPr>
              <w:t>Blaa</w:t>
            </w:r>
            <w:proofErr w:type="spellEnd"/>
            <w:r w:rsidRPr="00EC61CE">
              <w:rPr>
                <w:rFonts w:ascii="Times New Roman" w:hAnsi="Times New Roman" w:cs="Times New Roman"/>
                <w:color w:val="000000"/>
                <w:sz w:val="24"/>
                <w:szCs w:val="24"/>
              </w:rPr>
              <w:t xml:space="preserve"> </w:t>
            </w:r>
          </w:p>
          <w:p w:rsidR="00AA5150" w:rsidRPr="00EC61CE" w:rsidRDefault="004D196F" w:rsidP="00A004C9">
            <w:pPr>
              <w:spacing w:after="200" w:line="276" w:lineRule="auto"/>
              <w:rPr>
                <w:rFonts w:ascii="Times New Roman" w:hAnsi="Times New Roman" w:cs="Times New Roman"/>
                <w:color w:val="000000"/>
                <w:sz w:val="24"/>
                <w:szCs w:val="24"/>
              </w:rPr>
            </w:pPr>
            <w:hyperlink r:id="rId19" w:history="1">
              <w:r w:rsidR="002D7016" w:rsidRPr="000F4A9B">
                <w:rPr>
                  <w:rStyle w:val="Hipervnculo"/>
                  <w:rFonts w:ascii="Times New Roman" w:hAnsi="Times New Roman" w:cs="Times New Roman"/>
                  <w:sz w:val="24"/>
                  <w:szCs w:val="24"/>
                </w:rPr>
                <w:t>http://www.banrepcultural.org/blaavirtual/biografias/guillermo-valencia-hijo</w:t>
              </w:r>
            </w:hyperlink>
          </w:p>
        </w:tc>
      </w:tr>
      <w:tr w:rsidR="00AA5150" w:rsidRPr="00EC61CE" w:rsidTr="00A004C9">
        <w:tc>
          <w:tcPr>
            <w:tcW w:w="1668" w:type="dxa"/>
          </w:tcPr>
          <w:p w:rsidR="00AA5150" w:rsidRPr="00EC61CE" w:rsidRDefault="00AA5150" w:rsidP="00A004C9">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lastRenderedPageBreak/>
              <w:t>Pie de imagen</w:t>
            </w:r>
          </w:p>
        </w:tc>
        <w:tc>
          <w:tcPr>
            <w:tcW w:w="7386" w:type="dxa"/>
          </w:tcPr>
          <w:p w:rsidR="00A04C3E" w:rsidRPr="00EC61CE" w:rsidRDefault="00AA5150" w:rsidP="00A004C9">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 xml:space="preserve">El conservador Guillermo León Valencia fue el segundo presidente del Frente Nacional. Durante su mandato ocurrió la Operación </w:t>
            </w:r>
            <w:proofErr w:type="spellStart"/>
            <w:r w:rsidRPr="00EC61CE">
              <w:rPr>
                <w:rFonts w:ascii="Times New Roman" w:hAnsi="Times New Roman" w:cs="Times New Roman"/>
                <w:color w:val="000000" w:themeColor="text1"/>
                <w:sz w:val="24"/>
                <w:szCs w:val="24"/>
              </w:rPr>
              <w:t>Marquetalia</w:t>
            </w:r>
            <w:proofErr w:type="spellEnd"/>
            <w:r w:rsidRPr="00EC61CE">
              <w:rPr>
                <w:rFonts w:ascii="Times New Roman" w:hAnsi="Times New Roman" w:cs="Times New Roman"/>
                <w:color w:val="000000" w:themeColor="text1"/>
                <w:sz w:val="24"/>
                <w:szCs w:val="24"/>
              </w:rPr>
              <w:t>, una intervención militar contra comunidades de campesinos que habían sobrevivido a la violencia de los años cuarenta y se habían organizado en cooperativas</w:t>
            </w:r>
            <w:r w:rsidR="00A04C3E" w:rsidRPr="00EC61CE">
              <w:rPr>
                <w:rFonts w:ascii="Times New Roman" w:hAnsi="Times New Roman" w:cs="Times New Roman"/>
                <w:color w:val="000000" w:themeColor="text1"/>
                <w:sz w:val="24"/>
                <w:szCs w:val="24"/>
              </w:rPr>
              <w:t xml:space="preserve"> de trabajo. Estas cooperativas lograron tener control del territorio y autonomía política, lo que atemorizó al Estado</w:t>
            </w:r>
            <w:r w:rsidR="002143C9">
              <w:rPr>
                <w:rFonts w:ascii="Times New Roman" w:hAnsi="Times New Roman" w:cs="Times New Roman"/>
                <w:color w:val="000000" w:themeColor="text1"/>
                <w:sz w:val="24"/>
                <w:szCs w:val="24"/>
              </w:rPr>
              <w:t>.</w:t>
            </w:r>
            <w:r w:rsidR="00A04C3E" w:rsidRPr="00EC61CE">
              <w:rPr>
                <w:rFonts w:ascii="Times New Roman" w:hAnsi="Times New Roman" w:cs="Times New Roman"/>
                <w:color w:val="000000" w:themeColor="text1"/>
                <w:sz w:val="24"/>
                <w:szCs w:val="24"/>
              </w:rPr>
              <w:t xml:space="preserve"> </w:t>
            </w:r>
          </w:p>
          <w:p w:rsidR="00AA5150" w:rsidRPr="00EC61CE" w:rsidRDefault="00AA5150" w:rsidP="00A004C9">
            <w:pPr>
              <w:pStyle w:val="mw-mmv-image-desc"/>
            </w:pPr>
          </w:p>
        </w:tc>
      </w:tr>
    </w:tbl>
    <w:p w:rsidR="006F3FCF" w:rsidRPr="00EC61CE" w:rsidRDefault="006F3FCF" w:rsidP="00345E88">
      <w:pPr>
        <w:spacing w:line="360" w:lineRule="auto"/>
        <w:rPr>
          <w:rFonts w:ascii="Times New Roman" w:hAnsi="Times New Roman" w:cs="Times New Roman"/>
          <w:color w:val="333333"/>
          <w:sz w:val="24"/>
          <w:szCs w:val="24"/>
        </w:rPr>
      </w:pPr>
    </w:p>
    <w:p w:rsidR="008B017B" w:rsidRPr="00EC61CE" w:rsidRDefault="006F3FCF" w:rsidP="00345E88">
      <w:pPr>
        <w:spacing w:line="360" w:lineRule="auto"/>
        <w:rPr>
          <w:rFonts w:ascii="Times New Roman" w:hAnsi="Times New Roman" w:cs="Times New Roman"/>
          <w:color w:val="333333"/>
          <w:sz w:val="24"/>
          <w:szCs w:val="24"/>
        </w:rPr>
      </w:pPr>
      <w:r w:rsidRPr="00EC61CE">
        <w:rPr>
          <w:rFonts w:ascii="Times New Roman" w:hAnsi="Times New Roman" w:cs="Times New Roman"/>
          <w:color w:val="333333"/>
          <w:sz w:val="24"/>
          <w:szCs w:val="24"/>
        </w:rPr>
        <w:t xml:space="preserve">Otro asunto por el que se destacó el gobierno de Guillermo León Valencia fue </w:t>
      </w:r>
      <w:r w:rsidR="008B017B" w:rsidRPr="00EC61CE">
        <w:rPr>
          <w:rFonts w:ascii="Times New Roman" w:hAnsi="Times New Roman" w:cs="Times New Roman"/>
          <w:color w:val="333333"/>
          <w:sz w:val="24"/>
          <w:szCs w:val="24"/>
        </w:rPr>
        <w:t xml:space="preserve">la </w:t>
      </w:r>
      <w:r w:rsidR="008B017B" w:rsidRPr="00EC61CE">
        <w:rPr>
          <w:rFonts w:ascii="Times New Roman" w:hAnsi="Times New Roman" w:cs="Times New Roman"/>
          <w:b/>
          <w:color w:val="333333"/>
          <w:sz w:val="24"/>
          <w:szCs w:val="24"/>
        </w:rPr>
        <w:t>paridad</w:t>
      </w:r>
      <w:r w:rsidR="008B017B" w:rsidRPr="00EC61CE">
        <w:rPr>
          <w:rFonts w:ascii="Times New Roman" w:hAnsi="Times New Roman" w:cs="Times New Roman"/>
          <w:color w:val="333333"/>
          <w:sz w:val="24"/>
          <w:szCs w:val="24"/>
        </w:rPr>
        <w:t>, es decir</w:t>
      </w:r>
      <w:r w:rsidR="006819FC">
        <w:rPr>
          <w:rFonts w:ascii="Times New Roman" w:hAnsi="Times New Roman" w:cs="Times New Roman"/>
          <w:color w:val="333333"/>
          <w:sz w:val="24"/>
          <w:szCs w:val="24"/>
        </w:rPr>
        <w:t>,</w:t>
      </w:r>
      <w:r w:rsidR="008B017B" w:rsidRPr="00EC61CE">
        <w:rPr>
          <w:rFonts w:ascii="Times New Roman" w:hAnsi="Times New Roman" w:cs="Times New Roman"/>
          <w:color w:val="333333"/>
          <w:sz w:val="24"/>
          <w:szCs w:val="24"/>
        </w:rPr>
        <w:t xml:space="preserve"> la división en forma equitativa y en igual número de funcionarios conservadores y liberales en los </w:t>
      </w:r>
      <w:r w:rsidR="008B017B" w:rsidRPr="00EC61CE">
        <w:rPr>
          <w:rFonts w:ascii="Times New Roman" w:hAnsi="Times New Roman" w:cs="Times New Roman"/>
          <w:b/>
          <w:color w:val="333333"/>
          <w:sz w:val="24"/>
          <w:szCs w:val="24"/>
        </w:rPr>
        <w:t>cargos públicos</w:t>
      </w:r>
      <w:r w:rsidR="008B017B" w:rsidRPr="00EC61CE">
        <w:rPr>
          <w:rFonts w:ascii="Times New Roman" w:hAnsi="Times New Roman" w:cs="Times New Roman"/>
          <w:color w:val="333333"/>
          <w:sz w:val="24"/>
          <w:szCs w:val="24"/>
        </w:rPr>
        <w:t>. Es</w:t>
      </w:r>
      <w:r w:rsidR="002143C9">
        <w:rPr>
          <w:rFonts w:ascii="Times New Roman" w:hAnsi="Times New Roman" w:cs="Times New Roman"/>
          <w:color w:val="333333"/>
          <w:sz w:val="24"/>
          <w:szCs w:val="24"/>
        </w:rPr>
        <w:t xml:space="preserve"> decir,  que </w:t>
      </w:r>
      <w:r w:rsidR="008B017B" w:rsidRPr="00EC61CE">
        <w:rPr>
          <w:rFonts w:ascii="Times New Roman" w:hAnsi="Times New Roman" w:cs="Times New Roman"/>
          <w:color w:val="333333"/>
          <w:sz w:val="24"/>
          <w:szCs w:val="24"/>
        </w:rPr>
        <w:t>la mitad de los cargos que dependían del poder ejecutivo debían ser para liberales</w:t>
      </w:r>
      <w:r w:rsidR="006819FC">
        <w:rPr>
          <w:rFonts w:ascii="Times New Roman" w:hAnsi="Times New Roman" w:cs="Times New Roman"/>
          <w:color w:val="333333"/>
          <w:sz w:val="24"/>
          <w:szCs w:val="24"/>
        </w:rPr>
        <w:t>,</w:t>
      </w:r>
      <w:r w:rsidR="008B017B" w:rsidRPr="00EC61CE">
        <w:rPr>
          <w:rFonts w:ascii="Times New Roman" w:hAnsi="Times New Roman" w:cs="Times New Roman"/>
          <w:color w:val="333333"/>
          <w:sz w:val="24"/>
          <w:szCs w:val="24"/>
        </w:rPr>
        <w:t xml:space="preserve"> y la otra mitad</w:t>
      </w:r>
      <w:r w:rsidR="006819FC">
        <w:rPr>
          <w:rFonts w:ascii="Times New Roman" w:hAnsi="Times New Roman" w:cs="Times New Roman"/>
          <w:color w:val="333333"/>
          <w:sz w:val="24"/>
          <w:szCs w:val="24"/>
        </w:rPr>
        <w:t>,</w:t>
      </w:r>
      <w:r w:rsidR="008B017B" w:rsidRPr="00EC61CE">
        <w:rPr>
          <w:rFonts w:ascii="Times New Roman" w:hAnsi="Times New Roman" w:cs="Times New Roman"/>
          <w:color w:val="333333"/>
          <w:sz w:val="24"/>
          <w:szCs w:val="24"/>
        </w:rPr>
        <w:t xml:space="preserve"> para conservadores. Los demás gobiernos del Frente Nacional siguieron esta pauta. </w:t>
      </w:r>
    </w:p>
    <w:p w:rsidR="008F40C1" w:rsidRPr="00EC61CE" w:rsidRDefault="008F40C1" w:rsidP="00345E88">
      <w:pPr>
        <w:spacing w:line="360" w:lineRule="auto"/>
        <w:rPr>
          <w:rFonts w:ascii="Times New Roman" w:hAnsi="Times New Roman" w:cs="Times New Roman"/>
          <w:color w:val="333333"/>
          <w:sz w:val="24"/>
          <w:szCs w:val="24"/>
        </w:rPr>
      </w:pPr>
    </w:p>
    <w:p w:rsidR="006F3FCF" w:rsidRPr="00EC61CE" w:rsidRDefault="006F3FCF" w:rsidP="00345E88">
      <w:pPr>
        <w:spacing w:line="360" w:lineRule="auto"/>
        <w:rPr>
          <w:rFonts w:ascii="Times New Roman" w:hAnsi="Times New Roman" w:cs="Times New Roman"/>
          <w:color w:val="333333"/>
          <w:sz w:val="24"/>
          <w:szCs w:val="24"/>
        </w:rPr>
      </w:pPr>
    </w:p>
    <w:tbl>
      <w:tblPr>
        <w:tblStyle w:val="Tablaconcuadrcula"/>
        <w:tblW w:w="0" w:type="auto"/>
        <w:tblLook w:val="04A0" w:firstRow="1" w:lastRow="0" w:firstColumn="1" w:lastColumn="0" w:noHBand="0" w:noVBand="1"/>
      </w:tblPr>
      <w:tblGrid>
        <w:gridCol w:w="1283"/>
        <w:gridCol w:w="7771"/>
      </w:tblGrid>
      <w:tr w:rsidR="00582E63" w:rsidRPr="00EC61CE" w:rsidTr="00F558AC">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2E63" w:rsidRPr="00EC61CE" w:rsidRDefault="00582E63" w:rsidP="00F558AC">
            <w:pPr>
              <w:spacing w:before="100" w:beforeAutospacing="1" w:after="100" w:afterAutospacing="1"/>
              <w:jc w:val="center"/>
              <w:rPr>
                <w:rFonts w:ascii="Times New Roman" w:eastAsia="Times New Roman" w:hAnsi="Times New Roman" w:cs="Times New Roman"/>
                <w:b/>
                <w:color w:val="000000" w:themeColor="text1"/>
                <w:sz w:val="24"/>
                <w:szCs w:val="24"/>
              </w:rPr>
            </w:pPr>
            <w:r w:rsidRPr="00EC61CE">
              <w:rPr>
                <w:rFonts w:ascii="Times New Roman" w:hAnsi="Times New Roman" w:cs="Times New Roman"/>
                <w:b/>
                <w:color w:val="FFFFFF" w:themeColor="background1"/>
                <w:sz w:val="24"/>
                <w:szCs w:val="24"/>
              </w:rPr>
              <w:t>Destacado</w:t>
            </w:r>
          </w:p>
        </w:tc>
      </w:tr>
      <w:tr w:rsidR="00582E63" w:rsidRPr="00EC61CE" w:rsidTr="00F558A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E63" w:rsidRPr="00EC61CE" w:rsidRDefault="00582E63" w:rsidP="00F558AC">
            <w:pPr>
              <w:spacing w:before="100" w:beforeAutospacing="1" w:after="100" w:afterAutospacing="1"/>
              <w:rPr>
                <w:rFonts w:ascii="Times New Roman" w:eastAsia="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Título</w:t>
            </w:r>
          </w:p>
        </w:tc>
        <w:tc>
          <w:tcPr>
            <w:tcW w:w="77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2E63" w:rsidRPr="00EC61CE" w:rsidRDefault="00582E63" w:rsidP="00F558AC">
            <w:pPr>
              <w:shd w:val="clear" w:color="auto" w:fill="FFFFFF"/>
              <w:spacing w:line="345" w:lineRule="atLeast"/>
              <w:jc w:val="both"/>
              <w:rPr>
                <w:rFonts w:ascii="Times New Roman" w:eastAsia="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El surgimiento de las guerrillas comunistas</w:t>
            </w:r>
          </w:p>
          <w:p w:rsidR="00582E63" w:rsidRPr="00EC61CE" w:rsidRDefault="00582E63" w:rsidP="00F558AC">
            <w:pPr>
              <w:spacing w:before="100" w:beforeAutospacing="1" w:after="100" w:afterAutospacing="1"/>
              <w:rPr>
                <w:rFonts w:ascii="Times New Roman" w:eastAsia="Times New Roman" w:hAnsi="Times New Roman" w:cs="Times New Roman"/>
                <w:b/>
                <w:color w:val="000000" w:themeColor="text1"/>
                <w:sz w:val="24"/>
                <w:szCs w:val="24"/>
              </w:rPr>
            </w:pPr>
          </w:p>
        </w:tc>
      </w:tr>
      <w:tr w:rsidR="00582E63" w:rsidRPr="00EC61CE" w:rsidTr="00F558AC">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E63" w:rsidRPr="00EC61CE" w:rsidRDefault="00582E63" w:rsidP="00F558AC">
            <w:pPr>
              <w:spacing w:before="100" w:beforeAutospacing="1" w:after="100" w:afterAutospacing="1"/>
              <w:rPr>
                <w:rFonts w:ascii="Times New Roman" w:eastAsia="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Contenido</w:t>
            </w:r>
          </w:p>
        </w:tc>
        <w:tc>
          <w:tcPr>
            <w:tcW w:w="77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2E63" w:rsidRPr="00EC61CE" w:rsidRDefault="00582E63" w:rsidP="006819FC">
            <w:pPr>
              <w:spacing w:before="100" w:beforeAutospacing="1" w:after="100" w:afterAutospacing="1"/>
              <w:rPr>
                <w:rFonts w:ascii="Times New Roman" w:eastAsia="Times New Roman" w:hAnsi="Times New Roman" w:cs="Times New Roman"/>
                <w:color w:val="000000" w:themeColor="text1"/>
                <w:sz w:val="24"/>
                <w:szCs w:val="24"/>
              </w:rPr>
            </w:pPr>
            <w:r w:rsidRPr="00EC61CE">
              <w:rPr>
                <w:rFonts w:ascii="Times New Roman" w:hAnsi="Times New Roman" w:cs="Times New Roman"/>
                <w:sz w:val="24"/>
                <w:szCs w:val="24"/>
              </w:rPr>
              <w:t xml:space="preserve">Luego de la Operación </w:t>
            </w:r>
            <w:proofErr w:type="spellStart"/>
            <w:r w:rsidRPr="00EC61CE">
              <w:rPr>
                <w:rFonts w:ascii="Times New Roman" w:hAnsi="Times New Roman" w:cs="Times New Roman"/>
                <w:sz w:val="24"/>
                <w:szCs w:val="24"/>
              </w:rPr>
              <w:t>Marquetalia</w:t>
            </w:r>
            <w:proofErr w:type="spellEnd"/>
            <w:r w:rsidRPr="00EC61CE">
              <w:rPr>
                <w:rFonts w:ascii="Times New Roman" w:hAnsi="Times New Roman" w:cs="Times New Roman"/>
                <w:sz w:val="24"/>
                <w:szCs w:val="24"/>
              </w:rPr>
              <w:t xml:space="preserve">, ocurrida </w:t>
            </w:r>
            <w:r w:rsidR="006819FC">
              <w:rPr>
                <w:rFonts w:ascii="Times New Roman" w:hAnsi="Times New Roman" w:cs="Times New Roman"/>
                <w:sz w:val="24"/>
                <w:szCs w:val="24"/>
              </w:rPr>
              <w:t xml:space="preserve">en </w:t>
            </w:r>
            <w:r w:rsidRPr="00EC61CE">
              <w:rPr>
                <w:rFonts w:ascii="Times New Roman" w:hAnsi="Times New Roman" w:cs="Times New Roman"/>
                <w:sz w:val="24"/>
                <w:szCs w:val="24"/>
              </w:rPr>
              <w:t xml:space="preserve">el gobierno de Guillermo León Valencia, se conformaron las primeras guerrillas de orientación comunista: las </w:t>
            </w:r>
            <w:proofErr w:type="spellStart"/>
            <w:r w:rsidRPr="00EC61CE">
              <w:rPr>
                <w:rFonts w:ascii="Times New Roman" w:hAnsi="Times New Roman" w:cs="Times New Roman"/>
                <w:sz w:val="24"/>
                <w:szCs w:val="24"/>
              </w:rPr>
              <w:t>F</w:t>
            </w:r>
            <w:r w:rsidR="002143C9" w:rsidRPr="00EC61CE">
              <w:rPr>
                <w:rFonts w:ascii="Times New Roman" w:hAnsi="Times New Roman" w:cs="Times New Roman"/>
                <w:sz w:val="24"/>
                <w:szCs w:val="24"/>
              </w:rPr>
              <w:t>arc</w:t>
            </w:r>
            <w:proofErr w:type="spellEnd"/>
            <w:r w:rsidRPr="00EC61CE">
              <w:rPr>
                <w:rFonts w:ascii="Times New Roman" w:hAnsi="Times New Roman" w:cs="Times New Roman"/>
                <w:sz w:val="24"/>
                <w:szCs w:val="24"/>
              </w:rPr>
              <w:t xml:space="preserve"> y el ELN.</w:t>
            </w:r>
          </w:p>
        </w:tc>
      </w:tr>
    </w:tbl>
    <w:p w:rsidR="00582E63" w:rsidRPr="00EC61CE" w:rsidRDefault="00582E63" w:rsidP="00345E88">
      <w:pPr>
        <w:spacing w:line="360" w:lineRule="auto"/>
        <w:rPr>
          <w:rFonts w:ascii="Times New Roman" w:hAnsi="Times New Roman" w:cs="Times New Roman"/>
          <w:color w:val="333333"/>
          <w:sz w:val="24"/>
          <w:szCs w:val="24"/>
        </w:rPr>
      </w:pPr>
    </w:p>
    <w:p w:rsidR="00D46D3D" w:rsidRDefault="00D8605D" w:rsidP="00345E88">
      <w:pPr>
        <w:spacing w:line="360" w:lineRule="auto"/>
        <w:rPr>
          <w:rFonts w:ascii="Times New Roman" w:hAnsi="Times New Roman" w:cs="Times New Roman"/>
          <w:b/>
          <w:sz w:val="24"/>
          <w:szCs w:val="24"/>
        </w:rPr>
      </w:pPr>
      <w:r w:rsidRPr="00EC61CE">
        <w:rPr>
          <w:rStyle w:val="Ttulo1Car"/>
          <w:rFonts w:ascii="Times New Roman" w:hAnsi="Times New Roman" w:cs="Times New Roman"/>
          <w:sz w:val="24"/>
          <w:szCs w:val="24"/>
          <w:highlight w:val="yellow"/>
        </w:rPr>
        <w:t>[SECCIÓN 2]</w:t>
      </w:r>
      <w:r w:rsidRPr="00EC61CE">
        <w:rPr>
          <w:rStyle w:val="Ttulo1Car"/>
          <w:rFonts w:ascii="Times New Roman" w:hAnsi="Times New Roman" w:cs="Times New Roman"/>
          <w:sz w:val="24"/>
          <w:szCs w:val="24"/>
        </w:rPr>
        <w:t xml:space="preserve"> </w:t>
      </w:r>
      <w:r w:rsidRPr="00EC61CE">
        <w:rPr>
          <w:rFonts w:ascii="Times New Roman" w:hAnsi="Times New Roman" w:cs="Times New Roman"/>
          <w:b/>
          <w:sz w:val="24"/>
          <w:szCs w:val="24"/>
        </w:rPr>
        <w:t xml:space="preserve">1.3 </w:t>
      </w:r>
      <w:r w:rsidR="008B017B" w:rsidRPr="00EC61CE">
        <w:rPr>
          <w:rFonts w:ascii="Times New Roman" w:hAnsi="Times New Roman" w:cs="Times New Roman"/>
          <w:b/>
          <w:sz w:val="24"/>
          <w:szCs w:val="24"/>
        </w:rPr>
        <w:t>Carlos Lleras Restrepo (1966-1970)</w:t>
      </w:r>
    </w:p>
    <w:p w:rsidR="006D1674" w:rsidRPr="00EC61CE" w:rsidRDefault="006D1674" w:rsidP="00345E88">
      <w:pPr>
        <w:spacing w:line="360" w:lineRule="auto"/>
        <w:rPr>
          <w:rFonts w:ascii="Times New Roman" w:hAnsi="Times New Roman" w:cs="Times New Roman"/>
          <w:b/>
          <w:sz w:val="24"/>
          <w:szCs w:val="24"/>
        </w:rPr>
      </w:pPr>
    </w:p>
    <w:p w:rsidR="008B017B" w:rsidRPr="00EC61CE" w:rsidRDefault="008B017B"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El tercer presidente del Frente Nacional debía ser libe</w:t>
      </w:r>
      <w:r w:rsidR="00212C09" w:rsidRPr="00EC61CE">
        <w:rPr>
          <w:rFonts w:ascii="Times New Roman" w:hAnsi="Times New Roman" w:cs="Times New Roman"/>
          <w:sz w:val="24"/>
          <w:szCs w:val="24"/>
        </w:rPr>
        <w:t xml:space="preserve">ral y Carlos Lleras Restrepo fue elegido para </w:t>
      </w:r>
      <w:r w:rsidR="006819FC">
        <w:rPr>
          <w:rFonts w:ascii="Times New Roman" w:hAnsi="Times New Roman" w:cs="Times New Roman"/>
          <w:sz w:val="24"/>
          <w:szCs w:val="24"/>
        </w:rPr>
        <w:t>este periodo</w:t>
      </w:r>
      <w:r w:rsidR="00212C09" w:rsidRPr="00EC61CE">
        <w:rPr>
          <w:rFonts w:ascii="Times New Roman" w:hAnsi="Times New Roman" w:cs="Times New Roman"/>
          <w:sz w:val="24"/>
          <w:szCs w:val="24"/>
        </w:rPr>
        <w:t xml:space="preserve">. Lleras fue un brillante abogado que tuvo una notable carrera en el sector financiero y empresarial. Durante su gobierno, al que él mismo llamó de </w:t>
      </w:r>
      <w:r w:rsidR="00212C09" w:rsidRPr="00EC61CE">
        <w:rPr>
          <w:rFonts w:ascii="Times New Roman" w:hAnsi="Times New Roman" w:cs="Times New Roman"/>
          <w:b/>
          <w:sz w:val="24"/>
          <w:szCs w:val="24"/>
        </w:rPr>
        <w:t>“</w:t>
      </w:r>
      <w:r w:rsidR="002143C9">
        <w:rPr>
          <w:rFonts w:ascii="Times New Roman" w:hAnsi="Times New Roman" w:cs="Times New Roman"/>
          <w:b/>
          <w:sz w:val="24"/>
          <w:szCs w:val="24"/>
        </w:rPr>
        <w:t>T</w:t>
      </w:r>
      <w:r w:rsidR="00212C09" w:rsidRPr="00EC61CE">
        <w:rPr>
          <w:rFonts w:ascii="Times New Roman" w:hAnsi="Times New Roman" w:cs="Times New Roman"/>
          <w:b/>
          <w:sz w:val="24"/>
          <w:szCs w:val="24"/>
        </w:rPr>
        <w:t>ransformación nacional”</w:t>
      </w:r>
      <w:r w:rsidR="00212C09" w:rsidRPr="00EC61CE">
        <w:rPr>
          <w:rFonts w:ascii="Times New Roman" w:hAnsi="Times New Roman" w:cs="Times New Roman"/>
          <w:sz w:val="24"/>
          <w:szCs w:val="24"/>
        </w:rPr>
        <w:t xml:space="preserve">, fueron varios los intentos para mejorar los índices de </w:t>
      </w:r>
      <w:r w:rsidR="00212C09" w:rsidRPr="00EC61CE">
        <w:rPr>
          <w:rFonts w:ascii="Times New Roman" w:hAnsi="Times New Roman" w:cs="Times New Roman"/>
          <w:sz w:val="24"/>
          <w:szCs w:val="24"/>
        </w:rPr>
        <w:lastRenderedPageBreak/>
        <w:t xml:space="preserve">crecimiento económico del país, así como la calidad de vida de los colombianos. </w:t>
      </w:r>
      <w:r w:rsidR="00D44F81" w:rsidRPr="00EC61CE">
        <w:rPr>
          <w:rFonts w:ascii="Times New Roman" w:hAnsi="Times New Roman" w:cs="Times New Roman"/>
          <w:sz w:val="24"/>
          <w:szCs w:val="24"/>
        </w:rPr>
        <w:t>Para avanza</w:t>
      </w:r>
      <w:r w:rsidR="00E40329" w:rsidRPr="00EC61CE">
        <w:rPr>
          <w:rFonts w:ascii="Times New Roman" w:hAnsi="Times New Roman" w:cs="Times New Roman"/>
          <w:sz w:val="24"/>
          <w:szCs w:val="24"/>
        </w:rPr>
        <w:t xml:space="preserve">r </w:t>
      </w:r>
      <w:r w:rsidR="00D44F81" w:rsidRPr="00EC61CE">
        <w:rPr>
          <w:rFonts w:ascii="Times New Roman" w:hAnsi="Times New Roman" w:cs="Times New Roman"/>
          <w:sz w:val="24"/>
          <w:szCs w:val="24"/>
        </w:rPr>
        <w:t>en esos propósito</w:t>
      </w:r>
      <w:r w:rsidR="00E40329" w:rsidRPr="00EC61CE">
        <w:rPr>
          <w:rFonts w:ascii="Times New Roman" w:hAnsi="Times New Roman" w:cs="Times New Roman"/>
          <w:sz w:val="24"/>
          <w:szCs w:val="24"/>
        </w:rPr>
        <w:t>s</w:t>
      </w:r>
      <w:r w:rsidR="00D44F81" w:rsidRPr="00EC61CE">
        <w:rPr>
          <w:rFonts w:ascii="Times New Roman" w:hAnsi="Times New Roman" w:cs="Times New Roman"/>
          <w:sz w:val="24"/>
          <w:szCs w:val="24"/>
        </w:rPr>
        <w:t xml:space="preserve"> realizó varias acciones para modernizar al Estado</w:t>
      </w:r>
      <w:r w:rsidR="00D15F53" w:rsidRPr="00EC61CE">
        <w:rPr>
          <w:rFonts w:ascii="Times New Roman" w:hAnsi="Times New Roman" w:cs="Times New Roman"/>
          <w:sz w:val="24"/>
          <w:szCs w:val="24"/>
        </w:rPr>
        <w:t xml:space="preserve">. Creó instituciones como </w:t>
      </w:r>
      <w:r w:rsidR="00E40329" w:rsidRPr="00EC61CE">
        <w:rPr>
          <w:rFonts w:ascii="Times New Roman" w:hAnsi="Times New Roman" w:cs="Times New Roman"/>
          <w:sz w:val="24"/>
          <w:szCs w:val="24"/>
        </w:rPr>
        <w:t xml:space="preserve">el </w:t>
      </w:r>
      <w:r w:rsidR="00E40329" w:rsidRPr="00EC61CE">
        <w:rPr>
          <w:rFonts w:ascii="Times New Roman" w:hAnsi="Times New Roman" w:cs="Times New Roman"/>
          <w:b/>
          <w:sz w:val="24"/>
          <w:szCs w:val="24"/>
        </w:rPr>
        <w:t>Fondo Nacional del Ahorro</w:t>
      </w:r>
      <w:r w:rsidR="00E40329" w:rsidRPr="00EC61CE">
        <w:rPr>
          <w:rFonts w:ascii="Times New Roman" w:hAnsi="Times New Roman" w:cs="Times New Roman"/>
          <w:sz w:val="24"/>
          <w:szCs w:val="24"/>
        </w:rPr>
        <w:t>,</w:t>
      </w:r>
      <w:r w:rsidR="006819FC">
        <w:rPr>
          <w:rFonts w:ascii="Times New Roman" w:hAnsi="Times New Roman" w:cs="Times New Roman"/>
          <w:sz w:val="24"/>
          <w:szCs w:val="24"/>
        </w:rPr>
        <w:t xml:space="preserve"> el</w:t>
      </w:r>
      <w:r w:rsidR="00E40329" w:rsidRPr="00EC61CE">
        <w:rPr>
          <w:rFonts w:ascii="Times New Roman" w:hAnsi="Times New Roman" w:cs="Times New Roman"/>
          <w:sz w:val="24"/>
          <w:szCs w:val="24"/>
        </w:rPr>
        <w:t xml:space="preserve"> </w:t>
      </w:r>
      <w:r w:rsidR="00E40329" w:rsidRPr="00EC61CE">
        <w:rPr>
          <w:rFonts w:ascii="Times New Roman" w:hAnsi="Times New Roman" w:cs="Times New Roman"/>
          <w:b/>
          <w:sz w:val="24"/>
          <w:szCs w:val="24"/>
        </w:rPr>
        <w:t>ICFES</w:t>
      </w:r>
      <w:r w:rsidR="00E40329" w:rsidRPr="00EC61CE">
        <w:rPr>
          <w:rFonts w:ascii="Times New Roman" w:hAnsi="Times New Roman" w:cs="Times New Roman"/>
          <w:sz w:val="24"/>
          <w:szCs w:val="24"/>
        </w:rPr>
        <w:t xml:space="preserve">, el Instituto Colombiano para la Evaluación de la Educación, </w:t>
      </w:r>
      <w:proofErr w:type="spellStart"/>
      <w:r w:rsidR="00E40329" w:rsidRPr="00EC61CE">
        <w:rPr>
          <w:rFonts w:ascii="Times New Roman" w:hAnsi="Times New Roman" w:cs="Times New Roman"/>
          <w:b/>
          <w:sz w:val="24"/>
          <w:szCs w:val="24"/>
        </w:rPr>
        <w:t>Coldeportes</w:t>
      </w:r>
      <w:proofErr w:type="spellEnd"/>
      <w:r w:rsidR="00E40329" w:rsidRPr="00EC61CE">
        <w:rPr>
          <w:rFonts w:ascii="Times New Roman" w:hAnsi="Times New Roman" w:cs="Times New Roman"/>
          <w:sz w:val="24"/>
          <w:szCs w:val="24"/>
        </w:rPr>
        <w:t xml:space="preserve"> y Colcultura (hoy Ministerio de Cultura).</w:t>
      </w:r>
    </w:p>
    <w:p w:rsidR="00D15F53" w:rsidRPr="00EC61CE" w:rsidRDefault="00E40329"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 xml:space="preserve">Mientras </w:t>
      </w:r>
      <w:r w:rsidR="001F1DFC">
        <w:rPr>
          <w:rFonts w:ascii="Times New Roman" w:hAnsi="Times New Roman" w:cs="Times New Roman"/>
          <w:sz w:val="24"/>
          <w:szCs w:val="24"/>
        </w:rPr>
        <w:t xml:space="preserve">transcurría </w:t>
      </w:r>
      <w:r w:rsidRPr="00EC61CE">
        <w:rPr>
          <w:rFonts w:ascii="Times New Roman" w:hAnsi="Times New Roman" w:cs="Times New Roman"/>
          <w:sz w:val="24"/>
          <w:szCs w:val="24"/>
        </w:rPr>
        <w:t xml:space="preserve">el Frente Nacional, América Latina adelantaba el modelo de </w:t>
      </w:r>
      <w:r w:rsidR="001F1DFC">
        <w:rPr>
          <w:rFonts w:ascii="Times New Roman" w:hAnsi="Times New Roman" w:cs="Times New Roman"/>
          <w:sz w:val="24"/>
          <w:szCs w:val="24"/>
        </w:rPr>
        <w:t>i</w:t>
      </w:r>
      <w:r w:rsidRPr="00EC61CE">
        <w:rPr>
          <w:rFonts w:ascii="Times New Roman" w:hAnsi="Times New Roman" w:cs="Times New Roman"/>
          <w:sz w:val="24"/>
          <w:szCs w:val="24"/>
        </w:rPr>
        <w:t xml:space="preserve">ndustrialización por </w:t>
      </w:r>
      <w:r w:rsidR="001F1DFC">
        <w:rPr>
          <w:rFonts w:ascii="Times New Roman" w:hAnsi="Times New Roman" w:cs="Times New Roman"/>
          <w:sz w:val="24"/>
          <w:szCs w:val="24"/>
        </w:rPr>
        <w:t>s</w:t>
      </w:r>
      <w:r w:rsidRPr="00EC61CE">
        <w:rPr>
          <w:rFonts w:ascii="Times New Roman" w:hAnsi="Times New Roman" w:cs="Times New Roman"/>
          <w:sz w:val="24"/>
          <w:szCs w:val="24"/>
        </w:rPr>
        <w:t xml:space="preserve">ustitución de </w:t>
      </w:r>
      <w:r w:rsidR="001F1DFC">
        <w:rPr>
          <w:rFonts w:ascii="Times New Roman" w:hAnsi="Times New Roman" w:cs="Times New Roman"/>
          <w:sz w:val="24"/>
          <w:szCs w:val="24"/>
        </w:rPr>
        <w:t>i</w:t>
      </w:r>
      <w:r w:rsidRPr="00EC61CE">
        <w:rPr>
          <w:rFonts w:ascii="Times New Roman" w:hAnsi="Times New Roman" w:cs="Times New Roman"/>
          <w:sz w:val="24"/>
          <w:szCs w:val="24"/>
        </w:rPr>
        <w:t xml:space="preserve">mportaciones. Con este se impulsó la creación de </w:t>
      </w:r>
      <w:r w:rsidR="00026E77" w:rsidRPr="00EC61CE">
        <w:rPr>
          <w:rFonts w:ascii="Times New Roman" w:hAnsi="Times New Roman" w:cs="Times New Roman"/>
          <w:sz w:val="24"/>
          <w:szCs w:val="24"/>
        </w:rPr>
        <w:t>industrias nacionales y</w:t>
      </w:r>
      <w:r w:rsidRPr="00EC61CE">
        <w:rPr>
          <w:rFonts w:ascii="Times New Roman" w:hAnsi="Times New Roman" w:cs="Times New Roman"/>
          <w:sz w:val="24"/>
          <w:szCs w:val="24"/>
        </w:rPr>
        <w:t xml:space="preserve"> Carlos Lleras </w:t>
      </w:r>
      <w:r w:rsidR="00D15F53" w:rsidRPr="00EC61CE">
        <w:rPr>
          <w:rFonts w:ascii="Times New Roman" w:hAnsi="Times New Roman" w:cs="Times New Roman"/>
          <w:sz w:val="24"/>
          <w:szCs w:val="24"/>
        </w:rPr>
        <w:t>impuso</w:t>
      </w:r>
      <w:r w:rsidR="00026E77" w:rsidRPr="00EC61CE">
        <w:rPr>
          <w:rFonts w:ascii="Times New Roman" w:hAnsi="Times New Roman" w:cs="Times New Roman"/>
          <w:sz w:val="24"/>
          <w:szCs w:val="24"/>
        </w:rPr>
        <w:t xml:space="preserve"> para ello un fuerte control a las importaciones, lo que estimuló </w:t>
      </w:r>
      <w:r w:rsidR="001F1DFC">
        <w:rPr>
          <w:rFonts w:ascii="Times New Roman" w:hAnsi="Times New Roman" w:cs="Times New Roman"/>
          <w:sz w:val="24"/>
          <w:szCs w:val="24"/>
        </w:rPr>
        <w:t>l</w:t>
      </w:r>
      <w:r w:rsidR="00026E77" w:rsidRPr="003502CC">
        <w:rPr>
          <w:rFonts w:ascii="Times New Roman" w:hAnsi="Times New Roman" w:cs="Times New Roman"/>
          <w:sz w:val="24"/>
          <w:szCs w:val="24"/>
        </w:rPr>
        <w:t>a</w:t>
      </w:r>
      <w:r w:rsidR="00026E77" w:rsidRPr="00EC61CE">
        <w:rPr>
          <w:rFonts w:ascii="Times New Roman" w:hAnsi="Times New Roman" w:cs="Times New Roman"/>
          <w:sz w:val="24"/>
          <w:szCs w:val="24"/>
        </w:rPr>
        <w:t xml:space="preserve"> creación de fábricas y la generación de empleo. </w:t>
      </w:r>
    </w:p>
    <w:p w:rsidR="00E40329" w:rsidRPr="00EC61CE" w:rsidRDefault="001F1DFC" w:rsidP="00345E88">
      <w:pPr>
        <w:spacing w:line="360" w:lineRule="auto"/>
        <w:rPr>
          <w:rFonts w:ascii="Times New Roman" w:hAnsi="Times New Roman" w:cs="Times New Roman"/>
          <w:sz w:val="24"/>
          <w:szCs w:val="24"/>
        </w:rPr>
      </w:pPr>
      <w:r>
        <w:rPr>
          <w:rFonts w:ascii="Times New Roman" w:hAnsi="Times New Roman" w:cs="Times New Roman"/>
          <w:sz w:val="24"/>
          <w:szCs w:val="24"/>
        </w:rPr>
        <w:t>S</w:t>
      </w:r>
      <w:r w:rsidR="00026E77" w:rsidRPr="00EC61CE">
        <w:rPr>
          <w:rFonts w:ascii="Times New Roman" w:hAnsi="Times New Roman" w:cs="Times New Roman"/>
          <w:sz w:val="24"/>
          <w:szCs w:val="24"/>
        </w:rPr>
        <w:t>u gobierno fue represivo con</w:t>
      </w:r>
      <w:r w:rsidR="00317FE3" w:rsidRPr="00EC61CE">
        <w:rPr>
          <w:rFonts w:ascii="Times New Roman" w:hAnsi="Times New Roman" w:cs="Times New Roman"/>
          <w:sz w:val="24"/>
          <w:szCs w:val="24"/>
        </w:rPr>
        <w:t xml:space="preserve"> los trabajadores y los estudiantes universitarios</w:t>
      </w:r>
      <w:r>
        <w:rPr>
          <w:rFonts w:ascii="Times New Roman" w:hAnsi="Times New Roman" w:cs="Times New Roman"/>
          <w:sz w:val="24"/>
          <w:szCs w:val="24"/>
        </w:rPr>
        <w:t>,</w:t>
      </w:r>
      <w:r w:rsidR="00317FE3" w:rsidRPr="00EC61CE">
        <w:rPr>
          <w:rFonts w:ascii="Times New Roman" w:hAnsi="Times New Roman" w:cs="Times New Roman"/>
          <w:sz w:val="24"/>
          <w:szCs w:val="24"/>
        </w:rPr>
        <w:t xml:space="preserve"> quienes en 196</w:t>
      </w:r>
      <w:r w:rsidR="001F4F41" w:rsidRPr="00EC61CE">
        <w:rPr>
          <w:rFonts w:ascii="Times New Roman" w:hAnsi="Times New Roman" w:cs="Times New Roman"/>
          <w:sz w:val="24"/>
          <w:szCs w:val="24"/>
        </w:rPr>
        <w:t xml:space="preserve">8 </w:t>
      </w:r>
      <w:r w:rsidR="00317FE3" w:rsidRPr="00EC61CE">
        <w:rPr>
          <w:rFonts w:ascii="Times New Roman" w:hAnsi="Times New Roman" w:cs="Times New Roman"/>
          <w:sz w:val="24"/>
          <w:szCs w:val="24"/>
        </w:rPr>
        <w:t xml:space="preserve">organizaron huelgas a nivel </w:t>
      </w:r>
      <w:r w:rsidR="001F4F41" w:rsidRPr="00EC61CE">
        <w:rPr>
          <w:rFonts w:ascii="Times New Roman" w:hAnsi="Times New Roman" w:cs="Times New Roman"/>
          <w:sz w:val="24"/>
          <w:szCs w:val="24"/>
        </w:rPr>
        <w:t xml:space="preserve">nacional pidiendo más democracia, más cobertura y mayor autonomía </w:t>
      </w:r>
      <w:r w:rsidR="0039240F" w:rsidRPr="00EC61CE">
        <w:rPr>
          <w:rFonts w:ascii="Times New Roman" w:hAnsi="Times New Roman" w:cs="Times New Roman"/>
          <w:sz w:val="24"/>
          <w:szCs w:val="24"/>
        </w:rPr>
        <w:t xml:space="preserve">universitaria. El movimiento tuvo repercusión en toda la sociedad colombiana. Carlos Lleras respondió </w:t>
      </w:r>
      <w:r w:rsidR="0039240F" w:rsidRPr="00EC61CE">
        <w:rPr>
          <w:rFonts w:ascii="Times New Roman" w:hAnsi="Times New Roman" w:cs="Times New Roman"/>
          <w:b/>
          <w:sz w:val="24"/>
          <w:szCs w:val="24"/>
        </w:rPr>
        <w:t>militarizando</w:t>
      </w:r>
      <w:r w:rsidR="0039240F" w:rsidRPr="00EC61CE">
        <w:rPr>
          <w:rFonts w:ascii="Times New Roman" w:hAnsi="Times New Roman" w:cs="Times New Roman"/>
          <w:sz w:val="24"/>
          <w:szCs w:val="24"/>
        </w:rPr>
        <w:t xml:space="preserve"> la </w:t>
      </w:r>
      <w:r w:rsidR="0039240F" w:rsidRPr="00EC61CE">
        <w:rPr>
          <w:rFonts w:ascii="Times New Roman" w:hAnsi="Times New Roman" w:cs="Times New Roman"/>
          <w:b/>
          <w:sz w:val="24"/>
          <w:szCs w:val="24"/>
        </w:rPr>
        <w:t>Universidad Nacional</w:t>
      </w:r>
      <w:r w:rsidR="0039240F" w:rsidRPr="00EC61CE">
        <w:rPr>
          <w:rFonts w:ascii="Times New Roman" w:hAnsi="Times New Roman" w:cs="Times New Roman"/>
          <w:sz w:val="24"/>
          <w:szCs w:val="24"/>
        </w:rPr>
        <w:t xml:space="preserve"> y ordenando el cierre de varias facultades de universidades privadas.</w:t>
      </w:r>
    </w:p>
    <w:tbl>
      <w:tblPr>
        <w:tblStyle w:val="Tablaconcuadrcula"/>
        <w:tblW w:w="0" w:type="auto"/>
        <w:tblLayout w:type="fixed"/>
        <w:tblLook w:val="04A0" w:firstRow="1" w:lastRow="0" w:firstColumn="1" w:lastColumn="0" w:noHBand="0" w:noVBand="1"/>
      </w:tblPr>
      <w:tblGrid>
        <w:gridCol w:w="1668"/>
        <w:gridCol w:w="7386"/>
      </w:tblGrid>
      <w:tr w:rsidR="008F40C1" w:rsidRPr="00EC61CE" w:rsidTr="00A004C9">
        <w:tc>
          <w:tcPr>
            <w:tcW w:w="9054" w:type="dxa"/>
            <w:gridSpan w:val="2"/>
            <w:shd w:val="clear" w:color="auto" w:fill="0D0D0D" w:themeFill="text1" w:themeFillTint="F2"/>
          </w:tcPr>
          <w:p w:rsidR="008F40C1" w:rsidRPr="00EC61CE" w:rsidRDefault="008F40C1" w:rsidP="00A004C9">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Imagen (fotografía, gráfica o ilustración)</w:t>
            </w:r>
          </w:p>
        </w:tc>
      </w:tr>
      <w:tr w:rsidR="008F40C1" w:rsidRPr="00EC61CE" w:rsidTr="00A004C9">
        <w:tc>
          <w:tcPr>
            <w:tcW w:w="1668" w:type="dxa"/>
          </w:tcPr>
          <w:p w:rsidR="008F40C1" w:rsidRPr="00EC61CE" w:rsidRDefault="008F40C1" w:rsidP="00A004C9">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8F40C1" w:rsidRPr="00EC61CE" w:rsidRDefault="008F40C1" w:rsidP="00A004C9">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CS_09_09_IMG04</w:t>
            </w:r>
          </w:p>
        </w:tc>
      </w:tr>
      <w:tr w:rsidR="008F40C1" w:rsidRPr="00EC61CE" w:rsidTr="00A004C9">
        <w:tc>
          <w:tcPr>
            <w:tcW w:w="1668" w:type="dxa"/>
          </w:tcPr>
          <w:p w:rsidR="008F40C1" w:rsidRPr="00EC61CE" w:rsidRDefault="008F40C1" w:rsidP="00A004C9">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8F40C1" w:rsidRPr="00EC61CE" w:rsidRDefault="008F40C1" w:rsidP="00A004C9">
            <w:pPr>
              <w:rPr>
                <w:rFonts w:ascii="Times New Roman" w:hAnsi="Times New Roman" w:cs="Times New Roman"/>
                <w:color w:val="000000"/>
                <w:sz w:val="24"/>
                <w:szCs w:val="24"/>
              </w:rPr>
            </w:pPr>
            <w:r w:rsidRPr="00EC61CE">
              <w:rPr>
                <w:rFonts w:ascii="Times New Roman" w:hAnsi="Times New Roman" w:cs="Times New Roman"/>
                <w:color w:val="000000"/>
                <w:sz w:val="24"/>
                <w:szCs w:val="24"/>
              </w:rPr>
              <w:t>Reforma agraria</w:t>
            </w:r>
          </w:p>
        </w:tc>
      </w:tr>
      <w:tr w:rsidR="008F40C1" w:rsidRPr="00EC61CE" w:rsidTr="00A004C9">
        <w:tc>
          <w:tcPr>
            <w:tcW w:w="1668" w:type="dxa"/>
          </w:tcPr>
          <w:p w:rsidR="008F40C1" w:rsidRPr="00EC61CE" w:rsidRDefault="008F40C1" w:rsidP="00A004C9">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t>AulaPlaneta</w:t>
            </w:r>
            <w:proofErr w:type="spellEnd"/>
            <w:r w:rsidRPr="00EC61CE">
              <w:rPr>
                <w:rFonts w:ascii="Times New Roman" w:hAnsi="Times New Roman" w:cs="Times New Roman"/>
                <w:b/>
                <w:color w:val="000000"/>
                <w:sz w:val="24"/>
                <w:szCs w:val="24"/>
              </w:rPr>
              <w:t>)</w:t>
            </w:r>
          </w:p>
        </w:tc>
        <w:tc>
          <w:tcPr>
            <w:tcW w:w="7386" w:type="dxa"/>
          </w:tcPr>
          <w:p w:rsidR="008F40C1" w:rsidRPr="00EC61CE" w:rsidRDefault="008F40C1" w:rsidP="00A004C9">
            <w:pPr>
              <w:rPr>
                <w:rFonts w:ascii="Times New Roman" w:eastAsia="Times New Roman" w:hAnsi="Times New Roman" w:cs="Times New Roman"/>
                <w:sz w:val="24"/>
                <w:szCs w:val="24"/>
                <w:lang w:val="es-ES" w:eastAsia="es-CO"/>
              </w:rPr>
            </w:pPr>
            <w:r w:rsidRPr="00EC61CE">
              <w:rPr>
                <w:rFonts w:ascii="Times New Roman" w:hAnsi="Times New Roman" w:cs="Times New Roman"/>
                <w:noProof/>
                <w:color w:val="555555"/>
                <w:sz w:val="24"/>
                <w:szCs w:val="24"/>
                <w:lang w:eastAsia="es-CO"/>
              </w:rPr>
              <w:drawing>
                <wp:inline distT="0" distB="0" distL="0" distR="0" wp14:anchorId="35DBA18A" wp14:editId="45D0F3F7">
                  <wp:extent cx="2852964" cy="3238500"/>
                  <wp:effectExtent l="0" t="0" r="5080" b="0"/>
                  <wp:docPr id="8" name="Imagen 8" descr="La agricultura - Pedro Nel Gom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descr="La agricultura - Pedro Nel Gome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2964" cy="3238500"/>
                          </a:xfrm>
                          <a:prstGeom prst="rect">
                            <a:avLst/>
                          </a:prstGeom>
                          <a:noFill/>
                          <a:ln>
                            <a:noFill/>
                          </a:ln>
                        </pic:spPr>
                      </pic:pic>
                    </a:graphicData>
                  </a:graphic>
                </wp:inline>
              </w:drawing>
            </w:r>
          </w:p>
          <w:p w:rsidR="008F40C1" w:rsidRPr="00EC61CE" w:rsidRDefault="008F40C1" w:rsidP="00A004C9">
            <w:pPr>
              <w:spacing w:after="200" w:line="276" w:lineRule="auto"/>
              <w:rPr>
                <w:rFonts w:ascii="Times New Roman" w:hAnsi="Times New Roman" w:cs="Times New Roman"/>
                <w:color w:val="000000"/>
                <w:sz w:val="24"/>
                <w:szCs w:val="24"/>
              </w:rPr>
            </w:pPr>
          </w:p>
          <w:p w:rsidR="008F40C1" w:rsidRPr="00EC61CE" w:rsidRDefault="008F40C1" w:rsidP="00A004C9">
            <w:pPr>
              <w:spacing w:after="200" w:line="276" w:lineRule="auto"/>
              <w:rPr>
                <w:rFonts w:ascii="Times New Roman" w:hAnsi="Times New Roman" w:cs="Times New Roman"/>
                <w:color w:val="000000"/>
                <w:sz w:val="24"/>
                <w:szCs w:val="24"/>
              </w:rPr>
            </w:pPr>
            <w:proofErr w:type="spellStart"/>
            <w:r w:rsidRPr="00EC61CE">
              <w:rPr>
                <w:rFonts w:ascii="Times New Roman" w:hAnsi="Times New Roman" w:cs="Times New Roman"/>
                <w:color w:val="000000"/>
                <w:sz w:val="24"/>
                <w:szCs w:val="24"/>
              </w:rPr>
              <w:lastRenderedPageBreak/>
              <w:t>Blaa</w:t>
            </w:r>
            <w:proofErr w:type="spellEnd"/>
            <w:r w:rsidRPr="00EC61CE">
              <w:rPr>
                <w:rFonts w:ascii="Times New Roman" w:hAnsi="Times New Roman" w:cs="Times New Roman"/>
                <w:color w:val="000000"/>
                <w:sz w:val="24"/>
                <w:szCs w:val="24"/>
              </w:rPr>
              <w:t xml:space="preserve"> </w:t>
            </w:r>
          </w:p>
          <w:p w:rsidR="008F40C1" w:rsidRPr="00EC61CE" w:rsidRDefault="008F40C1" w:rsidP="00A004C9">
            <w:pPr>
              <w:spacing w:line="360" w:lineRule="auto"/>
              <w:rPr>
                <w:rFonts w:ascii="Times New Roman" w:hAnsi="Times New Roman" w:cs="Times New Roman"/>
                <w:color w:val="333333"/>
                <w:sz w:val="24"/>
                <w:szCs w:val="24"/>
              </w:rPr>
            </w:pPr>
            <w:r w:rsidRPr="00EC61CE">
              <w:rPr>
                <w:rFonts w:ascii="Times New Roman" w:hAnsi="Times New Roman" w:cs="Times New Roman"/>
                <w:color w:val="333333"/>
                <w:sz w:val="24"/>
                <w:szCs w:val="24"/>
              </w:rPr>
              <w:t>http://www.banrepcultural.org/node/32856</w:t>
            </w:r>
          </w:p>
          <w:p w:rsidR="008F40C1" w:rsidRPr="00EC61CE" w:rsidRDefault="008F40C1" w:rsidP="00A004C9">
            <w:pPr>
              <w:spacing w:after="200" w:line="276" w:lineRule="auto"/>
              <w:rPr>
                <w:rFonts w:ascii="Times New Roman" w:hAnsi="Times New Roman" w:cs="Times New Roman"/>
                <w:color w:val="000000"/>
                <w:sz w:val="24"/>
                <w:szCs w:val="24"/>
              </w:rPr>
            </w:pPr>
          </w:p>
        </w:tc>
      </w:tr>
      <w:tr w:rsidR="008F40C1" w:rsidRPr="00EC61CE" w:rsidTr="00A004C9">
        <w:tc>
          <w:tcPr>
            <w:tcW w:w="1668" w:type="dxa"/>
          </w:tcPr>
          <w:p w:rsidR="008F40C1" w:rsidRPr="00EC61CE" w:rsidRDefault="008F40C1" w:rsidP="00A004C9">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lastRenderedPageBreak/>
              <w:t>Pie de imagen</w:t>
            </w:r>
          </w:p>
        </w:tc>
        <w:tc>
          <w:tcPr>
            <w:tcW w:w="7386" w:type="dxa"/>
          </w:tcPr>
          <w:p w:rsidR="008F40C1" w:rsidRPr="00EC61CE" w:rsidRDefault="008F40C1" w:rsidP="00A004C9">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El mandato del presidente Carlos Lleras se caracterizó por intentar darles a los campesinos un lugar en la sociedad colombiana. Por ello adelant</w:t>
            </w:r>
            <w:r w:rsidR="001F1DFC">
              <w:rPr>
                <w:rFonts w:ascii="Times New Roman" w:hAnsi="Times New Roman" w:cs="Times New Roman"/>
                <w:color w:val="000000" w:themeColor="text1"/>
                <w:sz w:val="24"/>
                <w:szCs w:val="24"/>
              </w:rPr>
              <w:t xml:space="preserve">ó </w:t>
            </w:r>
            <w:r w:rsidRPr="00EC61CE">
              <w:rPr>
                <w:rFonts w:ascii="Times New Roman" w:hAnsi="Times New Roman" w:cs="Times New Roman"/>
                <w:color w:val="000000" w:themeColor="text1"/>
                <w:sz w:val="24"/>
                <w:szCs w:val="24"/>
              </w:rPr>
              <w:t xml:space="preserve"> una </w:t>
            </w:r>
            <w:r w:rsidRPr="00EC61CE">
              <w:rPr>
                <w:rFonts w:ascii="Times New Roman" w:hAnsi="Times New Roman" w:cs="Times New Roman"/>
                <w:b/>
                <w:color w:val="000000" w:themeColor="text1"/>
                <w:sz w:val="24"/>
                <w:szCs w:val="24"/>
              </w:rPr>
              <w:t>reforma agraria</w:t>
            </w:r>
            <w:r w:rsidRPr="00EC61CE">
              <w:rPr>
                <w:rFonts w:ascii="Times New Roman" w:hAnsi="Times New Roman" w:cs="Times New Roman"/>
                <w:color w:val="000000" w:themeColor="text1"/>
                <w:sz w:val="24"/>
                <w:szCs w:val="24"/>
              </w:rPr>
              <w:t xml:space="preserve"> y facilitó la </w:t>
            </w:r>
            <w:r w:rsidRPr="00EC61CE">
              <w:rPr>
                <w:rFonts w:ascii="Times New Roman" w:hAnsi="Times New Roman" w:cs="Times New Roman"/>
                <w:b/>
                <w:color w:val="000000" w:themeColor="text1"/>
                <w:sz w:val="24"/>
                <w:szCs w:val="24"/>
              </w:rPr>
              <w:t>participación</w:t>
            </w:r>
            <w:r w:rsidRPr="00EC61CE">
              <w:rPr>
                <w:rFonts w:ascii="Times New Roman" w:hAnsi="Times New Roman" w:cs="Times New Roman"/>
                <w:color w:val="000000" w:themeColor="text1"/>
                <w:sz w:val="24"/>
                <w:szCs w:val="24"/>
              </w:rPr>
              <w:t xml:space="preserve"> de organizaciones campesinas en la vida política colombiana. </w:t>
            </w:r>
          </w:p>
          <w:p w:rsidR="008F40C1" w:rsidRPr="00EC61CE" w:rsidRDefault="008F40C1" w:rsidP="00A004C9">
            <w:pPr>
              <w:pStyle w:val="mw-mmv-image-desc"/>
            </w:pPr>
          </w:p>
        </w:tc>
      </w:tr>
    </w:tbl>
    <w:p w:rsidR="008F40C1" w:rsidRPr="00EC61CE" w:rsidRDefault="008F40C1" w:rsidP="00345E88">
      <w:pPr>
        <w:spacing w:line="360" w:lineRule="auto"/>
        <w:rPr>
          <w:rFonts w:ascii="Times New Roman" w:hAnsi="Times New Roman" w:cs="Times New Roman"/>
          <w:sz w:val="24"/>
          <w:szCs w:val="24"/>
        </w:rPr>
      </w:pPr>
    </w:p>
    <w:p w:rsidR="00212C09" w:rsidRPr="00EC61CE" w:rsidRDefault="00212C09"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En 1968 impulsó un nuevo intento de reforma agraria</w:t>
      </w:r>
      <w:r w:rsidR="0039240F" w:rsidRPr="00EC61CE">
        <w:rPr>
          <w:rFonts w:ascii="Times New Roman" w:hAnsi="Times New Roman" w:cs="Times New Roman"/>
          <w:sz w:val="24"/>
          <w:szCs w:val="24"/>
        </w:rPr>
        <w:t xml:space="preserve"> pero fue un fracaso</w:t>
      </w:r>
      <w:r w:rsidR="001F1DFC">
        <w:rPr>
          <w:rFonts w:ascii="Times New Roman" w:hAnsi="Times New Roman" w:cs="Times New Roman"/>
          <w:sz w:val="24"/>
          <w:szCs w:val="24"/>
        </w:rPr>
        <w:t>,</w:t>
      </w:r>
      <w:r w:rsidR="0039240F" w:rsidRPr="00EC61CE">
        <w:rPr>
          <w:rFonts w:ascii="Times New Roman" w:hAnsi="Times New Roman" w:cs="Times New Roman"/>
          <w:sz w:val="24"/>
          <w:szCs w:val="24"/>
        </w:rPr>
        <w:t xml:space="preserve"> pues los grandes terratenientes impidieron </w:t>
      </w:r>
      <w:r w:rsidR="002143C9">
        <w:rPr>
          <w:rFonts w:ascii="Times New Roman" w:hAnsi="Times New Roman" w:cs="Times New Roman"/>
          <w:sz w:val="24"/>
          <w:szCs w:val="24"/>
        </w:rPr>
        <w:t xml:space="preserve">la </w:t>
      </w:r>
      <w:r w:rsidR="0039240F" w:rsidRPr="00EC61CE">
        <w:rPr>
          <w:rFonts w:ascii="Times New Roman" w:hAnsi="Times New Roman" w:cs="Times New Roman"/>
          <w:sz w:val="24"/>
          <w:szCs w:val="24"/>
        </w:rPr>
        <w:t xml:space="preserve">repartición de tierras. Aun </w:t>
      </w:r>
      <w:r w:rsidR="00EB7443" w:rsidRPr="00EC61CE">
        <w:rPr>
          <w:rFonts w:ascii="Times New Roman" w:hAnsi="Times New Roman" w:cs="Times New Roman"/>
          <w:sz w:val="24"/>
          <w:szCs w:val="24"/>
        </w:rPr>
        <w:t>así</w:t>
      </w:r>
      <w:r w:rsidR="0039240F" w:rsidRPr="00EC61CE">
        <w:rPr>
          <w:rFonts w:ascii="Times New Roman" w:hAnsi="Times New Roman" w:cs="Times New Roman"/>
          <w:sz w:val="24"/>
          <w:szCs w:val="24"/>
        </w:rPr>
        <w:t xml:space="preserve">, se creó la </w:t>
      </w:r>
      <w:r w:rsidR="0039240F" w:rsidRPr="00EC61CE">
        <w:rPr>
          <w:rFonts w:ascii="Times New Roman" w:hAnsi="Times New Roman" w:cs="Times New Roman"/>
          <w:b/>
          <w:sz w:val="24"/>
          <w:szCs w:val="24"/>
        </w:rPr>
        <w:t>Asociación Nacional de Usuarios Campesinos</w:t>
      </w:r>
      <w:r w:rsidR="0039240F" w:rsidRPr="00EC61CE">
        <w:rPr>
          <w:rFonts w:ascii="Times New Roman" w:hAnsi="Times New Roman" w:cs="Times New Roman"/>
          <w:sz w:val="24"/>
          <w:szCs w:val="24"/>
        </w:rPr>
        <w:t>, una organización que les daba a los campesinos la posibilidad de participar en decisiones políticas y económicas para mejorar su nivel de vida.</w:t>
      </w:r>
    </w:p>
    <w:p w:rsidR="0039240F" w:rsidRPr="00EC61CE" w:rsidRDefault="0039240F"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Finalmente, en política internaciona</w:t>
      </w:r>
      <w:r w:rsidR="00817FCF" w:rsidRPr="00EC61CE">
        <w:rPr>
          <w:rFonts w:ascii="Times New Roman" w:hAnsi="Times New Roman" w:cs="Times New Roman"/>
          <w:sz w:val="24"/>
          <w:szCs w:val="24"/>
        </w:rPr>
        <w:t>l el gobierno de Carlos Ll</w:t>
      </w:r>
      <w:r w:rsidR="00D15F53" w:rsidRPr="00EC61CE">
        <w:rPr>
          <w:rFonts w:ascii="Times New Roman" w:hAnsi="Times New Roman" w:cs="Times New Roman"/>
          <w:sz w:val="24"/>
          <w:szCs w:val="24"/>
        </w:rPr>
        <w:t xml:space="preserve">eras, </w:t>
      </w:r>
      <w:r w:rsidR="001F1DFC">
        <w:rPr>
          <w:rFonts w:ascii="Times New Roman" w:hAnsi="Times New Roman" w:cs="Times New Roman"/>
          <w:sz w:val="24"/>
          <w:szCs w:val="24"/>
        </w:rPr>
        <w:t xml:space="preserve">en </w:t>
      </w:r>
      <w:r w:rsidR="00D15F53" w:rsidRPr="00EC61CE">
        <w:rPr>
          <w:rFonts w:ascii="Times New Roman" w:hAnsi="Times New Roman" w:cs="Times New Roman"/>
          <w:sz w:val="24"/>
          <w:szCs w:val="24"/>
        </w:rPr>
        <w:t>coordinación con Eduardo F</w:t>
      </w:r>
      <w:r w:rsidR="00817FCF" w:rsidRPr="00EC61CE">
        <w:rPr>
          <w:rFonts w:ascii="Times New Roman" w:hAnsi="Times New Roman" w:cs="Times New Roman"/>
          <w:sz w:val="24"/>
          <w:szCs w:val="24"/>
        </w:rPr>
        <w:t>rei de Chile y Raúl Leoni de Venezuela</w:t>
      </w:r>
      <w:r w:rsidR="001F1DFC">
        <w:rPr>
          <w:rFonts w:ascii="Times New Roman" w:hAnsi="Times New Roman" w:cs="Times New Roman"/>
          <w:sz w:val="24"/>
          <w:szCs w:val="24"/>
        </w:rPr>
        <w:t>,</w:t>
      </w:r>
      <w:r w:rsidR="00817FCF" w:rsidRPr="00EC61CE">
        <w:rPr>
          <w:rFonts w:ascii="Times New Roman" w:hAnsi="Times New Roman" w:cs="Times New Roman"/>
          <w:sz w:val="24"/>
          <w:szCs w:val="24"/>
        </w:rPr>
        <w:t xml:space="preserve"> </w:t>
      </w:r>
      <w:r w:rsidRPr="00EC61CE">
        <w:rPr>
          <w:rFonts w:ascii="Times New Roman" w:hAnsi="Times New Roman" w:cs="Times New Roman"/>
          <w:sz w:val="24"/>
          <w:szCs w:val="24"/>
        </w:rPr>
        <w:t xml:space="preserve">impulsó la exportación de café y </w:t>
      </w:r>
      <w:r w:rsidR="000314BB" w:rsidRPr="00EC61CE">
        <w:rPr>
          <w:rFonts w:ascii="Times New Roman" w:hAnsi="Times New Roman" w:cs="Times New Roman"/>
          <w:sz w:val="24"/>
          <w:szCs w:val="24"/>
        </w:rPr>
        <w:t>participó en la creación del Pacto Andino</w:t>
      </w:r>
      <w:r w:rsidR="003502CC">
        <w:rPr>
          <w:rFonts w:ascii="Times New Roman" w:hAnsi="Times New Roman" w:cs="Times New Roman"/>
          <w:sz w:val="24"/>
          <w:szCs w:val="24"/>
        </w:rPr>
        <w:t xml:space="preserve">, </w:t>
      </w:r>
      <w:r w:rsidR="00817FCF" w:rsidRPr="00EC61CE">
        <w:rPr>
          <w:rFonts w:ascii="Times New Roman" w:hAnsi="Times New Roman" w:cs="Times New Roman"/>
          <w:color w:val="1F497D" w:themeColor="text2"/>
          <w:sz w:val="24"/>
          <w:szCs w:val="24"/>
        </w:rPr>
        <w:t xml:space="preserve"> </w:t>
      </w:r>
      <w:r w:rsidR="00817FCF" w:rsidRPr="00EC61CE">
        <w:rPr>
          <w:rFonts w:ascii="Times New Roman" w:hAnsi="Times New Roman" w:cs="Times New Roman"/>
          <w:sz w:val="24"/>
          <w:szCs w:val="24"/>
        </w:rPr>
        <w:t xml:space="preserve">un intento de articular los mercados de cada país para competir como bloque y facilitar el intercambio comercial entre los países que lo conformaron: </w:t>
      </w:r>
      <w:r w:rsidR="00817FCF" w:rsidRPr="00EC61CE">
        <w:rPr>
          <w:rFonts w:ascii="Times New Roman" w:hAnsi="Times New Roman" w:cs="Times New Roman"/>
          <w:color w:val="000000"/>
          <w:sz w:val="24"/>
          <w:szCs w:val="24"/>
        </w:rPr>
        <w:t>Bolivia, C</w:t>
      </w:r>
      <w:r w:rsidR="008F40C1" w:rsidRPr="00EC61CE">
        <w:rPr>
          <w:rFonts w:ascii="Times New Roman" w:hAnsi="Times New Roman" w:cs="Times New Roman"/>
          <w:color w:val="000000"/>
          <w:sz w:val="24"/>
          <w:szCs w:val="24"/>
        </w:rPr>
        <w:t>hile, Ecuador, Perú y Colombia</w:t>
      </w:r>
      <w:r w:rsidR="003502CC">
        <w:rPr>
          <w:rFonts w:ascii="Times New Roman" w:hAnsi="Times New Roman" w:cs="Times New Roman"/>
          <w:color w:val="000000"/>
          <w:sz w:val="24"/>
          <w:szCs w:val="24"/>
        </w:rPr>
        <w:t xml:space="preserve"> </w:t>
      </w:r>
      <w:r w:rsidR="003502CC" w:rsidRPr="00EC61CE">
        <w:rPr>
          <w:rFonts w:ascii="Times New Roman" w:hAnsi="Times New Roman" w:cs="Times New Roman"/>
          <w:b/>
          <w:color w:val="1F497D" w:themeColor="text2"/>
          <w:sz w:val="24"/>
          <w:szCs w:val="24"/>
        </w:rPr>
        <w:t>[</w:t>
      </w:r>
      <w:hyperlink r:id="rId21" w:history="1">
        <w:r w:rsidR="003502CC" w:rsidRPr="00EC61CE">
          <w:rPr>
            <w:rStyle w:val="Hipervnculo"/>
            <w:rFonts w:ascii="Times New Roman" w:hAnsi="Times New Roman" w:cs="Times New Roman"/>
            <w:b/>
            <w:color w:val="1F497D" w:themeColor="text2"/>
            <w:sz w:val="24"/>
            <w:szCs w:val="24"/>
          </w:rPr>
          <w:t>VER</w:t>
        </w:r>
      </w:hyperlink>
      <w:r w:rsidR="003502CC" w:rsidRPr="00EC61CE">
        <w:rPr>
          <w:rFonts w:ascii="Times New Roman" w:hAnsi="Times New Roman" w:cs="Times New Roman"/>
          <w:b/>
          <w:color w:val="1F497D" w:themeColor="text2"/>
          <w:sz w:val="24"/>
          <w:szCs w:val="24"/>
        </w:rPr>
        <w:t>] [/BCRedir.aspx?URL=/encyclopedia/default.asp?idreg=348680&amp;ruta=Buscador]</w:t>
      </w:r>
      <w:r w:rsidR="0057449C" w:rsidRPr="00EC61CE">
        <w:rPr>
          <w:rFonts w:ascii="Times New Roman" w:hAnsi="Times New Roman" w:cs="Times New Roman"/>
          <w:color w:val="000000"/>
          <w:sz w:val="24"/>
          <w:szCs w:val="24"/>
        </w:rPr>
        <w:t>.</w:t>
      </w:r>
    </w:p>
    <w:p w:rsidR="00D15F53" w:rsidRPr="00EC61CE" w:rsidRDefault="00D15F53" w:rsidP="00345E88">
      <w:pPr>
        <w:spacing w:line="360" w:lineRule="auto"/>
        <w:rPr>
          <w:rFonts w:ascii="Times New Roman" w:hAnsi="Times New Roman" w:cs="Times New Roman"/>
          <w:sz w:val="24"/>
          <w:szCs w:val="24"/>
          <w:lang w:val="es-ES"/>
        </w:rPr>
      </w:pPr>
    </w:p>
    <w:p w:rsidR="0057449C" w:rsidRPr="00EC61CE" w:rsidRDefault="0057449C" w:rsidP="00345E88">
      <w:pPr>
        <w:spacing w:line="360" w:lineRule="auto"/>
        <w:rPr>
          <w:rFonts w:ascii="Times New Roman" w:hAnsi="Times New Roman" w:cs="Times New Roman"/>
          <w:sz w:val="24"/>
          <w:szCs w:val="24"/>
        </w:rPr>
      </w:pPr>
    </w:p>
    <w:p w:rsidR="0057449C" w:rsidRPr="00EC61CE" w:rsidRDefault="00A94EF6"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El fina</w:t>
      </w:r>
      <w:r w:rsidR="00283E02" w:rsidRPr="00EC61CE">
        <w:rPr>
          <w:rFonts w:ascii="Times New Roman" w:hAnsi="Times New Roman" w:cs="Times New Roman"/>
          <w:sz w:val="24"/>
          <w:szCs w:val="24"/>
        </w:rPr>
        <w:t>l</w:t>
      </w:r>
      <w:r w:rsidRPr="00EC61CE">
        <w:rPr>
          <w:rFonts w:ascii="Times New Roman" w:hAnsi="Times New Roman" w:cs="Times New Roman"/>
          <w:sz w:val="24"/>
          <w:szCs w:val="24"/>
        </w:rPr>
        <w:t xml:space="preserve"> del gobierno de Carlos Lleras estuvo marcado por el proceso de elecciones para el</w:t>
      </w:r>
      <w:r w:rsidR="00283E02" w:rsidRPr="00EC61CE">
        <w:rPr>
          <w:rFonts w:ascii="Times New Roman" w:hAnsi="Times New Roman" w:cs="Times New Roman"/>
          <w:sz w:val="24"/>
          <w:szCs w:val="24"/>
        </w:rPr>
        <w:t xml:space="preserve"> siguiente periodo presidencial, en 1970. </w:t>
      </w:r>
      <w:r w:rsidR="000E5518" w:rsidRPr="00EC61CE">
        <w:rPr>
          <w:rFonts w:ascii="Times New Roman" w:hAnsi="Times New Roman" w:cs="Times New Roman"/>
          <w:sz w:val="24"/>
          <w:szCs w:val="24"/>
        </w:rPr>
        <w:t>Según lo acordado por los partidos tradicionales, el periodo 1970-1974 sería el último del Frente Nacional. Sin embargo, para aquel momento muchos sectores que se sentían excluidos formaron otros movimientos políticos para disputar</w:t>
      </w:r>
      <w:r w:rsidR="0069345E" w:rsidRPr="00EC61CE">
        <w:rPr>
          <w:rFonts w:ascii="Times New Roman" w:hAnsi="Times New Roman" w:cs="Times New Roman"/>
          <w:sz w:val="24"/>
          <w:szCs w:val="24"/>
        </w:rPr>
        <w:t>se el poder</w:t>
      </w:r>
      <w:r w:rsidR="000E5518" w:rsidRPr="00EC61CE">
        <w:rPr>
          <w:rFonts w:ascii="Times New Roman" w:hAnsi="Times New Roman" w:cs="Times New Roman"/>
          <w:sz w:val="24"/>
          <w:szCs w:val="24"/>
        </w:rPr>
        <w:t xml:space="preserve"> con el part</w:t>
      </w:r>
      <w:r w:rsidR="00D15F53" w:rsidRPr="00EC61CE">
        <w:rPr>
          <w:rFonts w:ascii="Times New Roman" w:hAnsi="Times New Roman" w:cs="Times New Roman"/>
          <w:sz w:val="24"/>
          <w:szCs w:val="24"/>
        </w:rPr>
        <w:t xml:space="preserve">ido </w:t>
      </w:r>
      <w:r w:rsidR="00C024A0">
        <w:rPr>
          <w:rFonts w:ascii="Times New Roman" w:hAnsi="Times New Roman" w:cs="Times New Roman"/>
          <w:sz w:val="24"/>
          <w:szCs w:val="24"/>
        </w:rPr>
        <w:t>l</w:t>
      </w:r>
      <w:r w:rsidR="00D15F53" w:rsidRPr="00EC61CE">
        <w:rPr>
          <w:rFonts w:ascii="Times New Roman" w:hAnsi="Times New Roman" w:cs="Times New Roman"/>
          <w:sz w:val="24"/>
          <w:szCs w:val="24"/>
        </w:rPr>
        <w:t xml:space="preserve">iberal y el </w:t>
      </w:r>
      <w:r w:rsidR="00C024A0">
        <w:rPr>
          <w:rFonts w:ascii="Times New Roman" w:hAnsi="Times New Roman" w:cs="Times New Roman"/>
          <w:sz w:val="24"/>
          <w:szCs w:val="24"/>
        </w:rPr>
        <w:t>c</w:t>
      </w:r>
      <w:r w:rsidR="00D15F53" w:rsidRPr="00EC61CE">
        <w:rPr>
          <w:rFonts w:ascii="Times New Roman" w:hAnsi="Times New Roman" w:cs="Times New Roman"/>
          <w:sz w:val="24"/>
          <w:szCs w:val="24"/>
        </w:rPr>
        <w:t>onservador. La</w:t>
      </w:r>
      <w:r w:rsidR="000E5518" w:rsidRPr="00EC61CE">
        <w:rPr>
          <w:rFonts w:ascii="Times New Roman" w:hAnsi="Times New Roman" w:cs="Times New Roman"/>
          <w:b/>
          <w:sz w:val="24"/>
          <w:szCs w:val="24"/>
        </w:rPr>
        <w:t xml:space="preserve"> ANAPO</w:t>
      </w:r>
      <w:r w:rsidR="000E5518" w:rsidRPr="00EC61CE">
        <w:rPr>
          <w:rFonts w:ascii="Times New Roman" w:hAnsi="Times New Roman" w:cs="Times New Roman"/>
          <w:sz w:val="24"/>
          <w:szCs w:val="24"/>
        </w:rPr>
        <w:t xml:space="preserve"> (Alianza Nacional Popular) fue uno de esos</w:t>
      </w:r>
      <w:r w:rsidR="00C024A0">
        <w:rPr>
          <w:rFonts w:ascii="Times New Roman" w:hAnsi="Times New Roman" w:cs="Times New Roman"/>
          <w:sz w:val="24"/>
          <w:szCs w:val="24"/>
        </w:rPr>
        <w:t xml:space="preserve"> movimientos, y su líder era</w:t>
      </w:r>
      <w:r w:rsidR="000E5518" w:rsidRPr="00EC61CE">
        <w:rPr>
          <w:rFonts w:ascii="Times New Roman" w:hAnsi="Times New Roman" w:cs="Times New Roman"/>
          <w:sz w:val="24"/>
          <w:szCs w:val="24"/>
        </w:rPr>
        <w:t xml:space="preserve"> el general </w:t>
      </w:r>
      <w:r w:rsidR="000E5518" w:rsidRPr="00EC61CE">
        <w:rPr>
          <w:rFonts w:ascii="Times New Roman" w:hAnsi="Times New Roman" w:cs="Times New Roman"/>
          <w:b/>
          <w:sz w:val="24"/>
          <w:szCs w:val="24"/>
        </w:rPr>
        <w:t>Rojas Pinilla</w:t>
      </w:r>
      <w:r w:rsidR="00C024A0" w:rsidRPr="00CD2BF3">
        <w:rPr>
          <w:rFonts w:ascii="Times New Roman" w:hAnsi="Times New Roman" w:cs="Times New Roman"/>
          <w:sz w:val="24"/>
          <w:szCs w:val="24"/>
        </w:rPr>
        <w:t>,</w:t>
      </w:r>
      <w:r w:rsidR="000E5518" w:rsidRPr="00EC61CE">
        <w:rPr>
          <w:rFonts w:ascii="Times New Roman" w:hAnsi="Times New Roman" w:cs="Times New Roman"/>
          <w:sz w:val="24"/>
          <w:szCs w:val="24"/>
        </w:rPr>
        <w:t xml:space="preserve"> de quien muchos ciudadanos tenía</w:t>
      </w:r>
      <w:r w:rsidR="00D15F53" w:rsidRPr="00EC61CE">
        <w:rPr>
          <w:rFonts w:ascii="Times New Roman" w:hAnsi="Times New Roman" w:cs="Times New Roman"/>
          <w:sz w:val="24"/>
          <w:szCs w:val="24"/>
        </w:rPr>
        <w:t>n</w:t>
      </w:r>
      <w:r w:rsidR="000E5518" w:rsidRPr="00EC61CE">
        <w:rPr>
          <w:rFonts w:ascii="Times New Roman" w:hAnsi="Times New Roman" w:cs="Times New Roman"/>
          <w:sz w:val="24"/>
          <w:szCs w:val="24"/>
        </w:rPr>
        <w:t xml:space="preserve"> una buena imagen. </w:t>
      </w:r>
    </w:p>
    <w:p w:rsidR="00722A5D" w:rsidRPr="00EC61CE" w:rsidRDefault="00722A5D" w:rsidP="00345E88">
      <w:pPr>
        <w:spacing w:line="360" w:lineRule="auto"/>
        <w:rPr>
          <w:rFonts w:ascii="Times New Roman" w:hAnsi="Times New Roman" w:cs="Times New Roman"/>
          <w:sz w:val="24"/>
          <w:szCs w:val="24"/>
        </w:rPr>
      </w:pPr>
    </w:p>
    <w:p w:rsidR="00722A5D" w:rsidRPr="00EC61CE" w:rsidRDefault="00722A5D" w:rsidP="00345E88">
      <w:pPr>
        <w:spacing w:line="360" w:lineRule="auto"/>
        <w:rPr>
          <w:rFonts w:ascii="Times New Roman" w:hAnsi="Times New Roman" w:cs="Times New Roman"/>
          <w:sz w:val="24"/>
          <w:szCs w:val="24"/>
        </w:rPr>
      </w:pPr>
    </w:p>
    <w:p w:rsidR="000E5518" w:rsidRPr="00EC61CE" w:rsidRDefault="0069345E"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 xml:space="preserve">Las </w:t>
      </w:r>
      <w:r w:rsidRPr="00EC61CE">
        <w:rPr>
          <w:rFonts w:ascii="Times New Roman" w:hAnsi="Times New Roman" w:cs="Times New Roman"/>
          <w:b/>
          <w:sz w:val="24"/>
          <w:szCs w:val="24"/>
        </w:rPr>
        <w:t>elecciones</w:t>
      </w:r>
      <w:r w:rsidRPr="00EC61CE">
        <w:rPr>
          <w:rFonts w:ascii="Times New Roman" w:hAnsi="Times New Roman" w:cs="Times New Roman"/>
          <w:sz w:val="24"/>
          <w:szCs w:val="24"/>
        </w:rPr>
        <w:t xml:space="preserve"> ocurrieron el </w:t>
      </w:r>
      <w:r w:rsidRPr="00EC61CE">
        <w:rPr>
          <w:rFonts w:ascii="Times New Roman" w:hAnsi="Times New Roman" w:cs="Times New Roman"/>
          <w:b/>
          <w:sz w:val="24"/>
          <w:szCs w:val="24"/>
        </w:rPr>
        <w:t>19 de abril de 1970</w:t>
      </w:r>
      <w:r w:rsidRPr="00EC61CE">
        <w:rPr>
          <w:rFonts w:ascii="Times New Roman" w:hAnsi="Times New Roman" w:cs="Times New Roman"/>
          <w:sz w:val="24"/>
          <w:szCs w:val="24"/>
        </w:rPr>
        <w:t xml:space="preserve">. </w:t>
      </w:r>
      <w:r w:rsidR="000E5518" w:rsidRPr="00EC61CE">
        <w:rPr>
          <w:rFonts w:ascii="Times New Roman" w:hAnsi="Times New Roman" w:cs="Times New Roman"/>
          <w:sz w:val="24"/>
          <w:szCs w:val="24"/>
        </w:rPr>
        <w:t xml:space="preserve">Los comicios </w:t>
      </w:r>
      <w:r w:rsidRPr="00EC61CE">
        <w:rPr>
          <w:rFonts w:ascii="Times New Roman" w:hAnsi="Times New Roman" w:cs="Times New Roman"/>
          <w:sz w:val="24"/>
          <w:szCs w:val="24"/>
        </w:rPr>
        <w:t>tuvieron resultados inesperados y para muchos colombianos</w:t>
      </w:r>
      <w:r w:rsidR="00F558AC">
        <w:rPr>
          <w:rFonts w:ascii="Times New Roman" w:hAnsi="Times New Roman" w:cs="Times New Roman"/>
          <w:sz w:val="24"/>
          <w:szCs w:val="24"/>
        </w:rPr>
        <w:t xml:space="preserve"> </w:t>
      </w:r>
      <w:r w:rsidRPr="00EC61CE">
        <w:rPr>
          <w:rFonts w:ascii="Times New Roman" w:hAnsi="Times New Roman" w:cs="Times New Roman"/>
          <w:sz w:val="24"/>
          <w:szCs w:val="24"/>
        </w:rPr>
        <w:t xml:space="preserve">fraudulentos. El ganador resultó ser Misael Pastrana del </w:t>
      </w:r>
      <w:r w:rsidR="00C024A0">
        <w:rPr>
          <w:rFonts w:ascii="Times New Roman" w:hAnsi="Times New Roman" w:cs="Times New Roman"/>
          <w:sz w:val="24"/>
          <w:szCs w:val="24"/>
        </w:rPr>
        <w:t>p</w:t>
      </w:r>
      <w:r w:rsidRPr="00EC61CE">
        <w:rPr>
          <w:rFonts w:ascii="Times New Roman" w:hAnsi="Times New Roman" w:cs="Times New Roman"/>
          <w:sz w:val="24"/>
          <w:szCs w:val="24"/>
        </w:rPr>
        <w:t xml:space="preserve">artido </w:t>
      </w:r>
      <w:r w:rsidR="00C024A0">
        <w:rPr>
          <w:rFonts w:ascii="Times New Roman" w:hAnsi="Times New Roman" w:cs="Times New Roman"/>
          <w:sz w:val="24"/>
          <w:szCs w:val="24"/>
        </w:rPr>
        <w:t>c</w:t>
      </w:r>
      <w:r w:rsidRPr="00EC61CE">
        <w:rPr>
          <w:rFonts w:ascii="Times New Roman" w:hAnsi="Times New Roman" w:cs="Times New Roman"/>
          <w:sz w:val="24"/>
          <w:szCs w:val="24"/>
        </w:rPr>
        <w:t>onservador, y no Rojas Pinilla</w:t>
      </w:r>
      <w:r w:rsidR="00C024A0">
        <w:rPr>
          <w:rFonts w:ascii="Times New Roman" w:hAnsi="Times New Roman" w:cs="Times New Roman"/>
          <w:sz w:val="24"/>
          <w:szCs w:val="24"/>
        </w:rPr>
        <w:t>,</w:t>
      </w:r>
      <w:r w:rsidRPr="00EC61CE">
        <w:rPr>
          <w:rFonts w:ascii="Times New Roman" w:hAnsi="Times New Roman" w:cs="Times New Roman"/>
          <w:sz w:val="24"/>
          <w:szCs w:val="24"/>
        </w:rPr>
        <w:t xml:space="preserve"> quien tenía el favoritismo de las mayorías. Para contener la </w:t>
      </w:r>
      <w:r w:rsidR="004063AE" w:rsidRPr="00EC61CE">
        <w:rPr>
          <w:rFonts w:ascii="Times New Roman" w:hAnsi="Times New Roman" w:cs="Times New Roman"/>
          <w:sz w:val="24"/>
          <w:szCs w:val="24"/>
        </w:rPr>
        <w:t xml:space="preserve">ira </w:t>
      </w:r>
      <w:r w:rsidRPr="00EC61CE">
        <w:rPr>
          <w:rFonts w:ascii="Times New Roman" w:hAnsi="Times New Roman" w:cs="Times New Roman"/>
          <w:sz w:val="24"/>
          <w:szCs w:val="24"/>
        </w:rPr>
        <w:t>popular</w:t>
      </w:r>
      <w:r w:rsidR="00BF0772">
        <w:rPr>
          <w:rFonts w:ascii="Times New Roman" w:hAnsi="Times New Roman" w:cs="Times New Roman"/>
          <w:sz w:val="24"/>
          <w:szCs w:val="24"/>
        </w:rPr>
        <w:t>,</w:t>
      </w:r>
      <w:r w:rsidRPr="00EC61CE">
        <w:rPr>
          <w:rFonts w:ascii="Times New Roman" w:hAnsi="Times New Roman" w:cs="Times New Roman"/>
          <w:sz w:val="24"/>
          <w:szCs w:val="24"/>
        </w:rPr>
        <w:t xml:space="preserve"> Carlos Lleras acudió al toque de queda y </w:t>
      </w:r>
      <w:r w:rsidR="00C024A0">
        <w:rPr>
          <w:rFonts w:ascii="Times New Roman" w:hAnsi="Times New Roman" w:cs="Times New Roman"/>
          <w:sz w:val="24"/>
          <w:szCs w:val="24"/>
        </w:rPr>
        <w:t>al e</w:t>
      </w:r>
      <w:r w:rsidRPr="00EC61CE">
        <w:rPr>
          <w:rFonts w:ascii="Times New Roman" w:hAnsi="Times New Roman" w:cs="Times New Roman"/>
          <w:sz w:val="24"/>
          <w:szCs w:val="24"/>
        </w:rPr>
        <w:t xml:space="preserve">stado de </w:t>
      </w:r>
      <w:r w:rsidR="00C024A0">
        <w:rPr>
          <w:rFonts w:ascii="Times New Roman" w:hAnsi="Times New Roman" w:cs="Times New Roman"/>
          <w:sz w:val="24"/>
          <w:szCs w:val="24"/>
        </w:rPr>
        <w:t>s</w:t>
      </w:r>
      <w:r w:rsidRPr="00EC61CE">
        <w:rPr>
          <w:rFonts w:ascii="Times New Roman" w:hAnsi="Times New Roman" w:cs="Times New Roman"/>
          <w:sz w:val="24"/>
          <w:szCs w:val="24"/>
        </w:rPr>
        <w:t xml:space="preserve">itio. La zozobra se apoderó del país y en ese contexto surgió un nuevo grupo armado de izquierda: el </w:t>
      </w:r>
      <w:r w:rsidRPr="00EC61CE">
        <w:rPr>
          <w:rFonts w:ascii="Times New Roman" w:hAnsi="Times New Roman" w:cs="Times New Roman"/>
          <w:b/>
          <w:sz w:val="24"/>
          <w:szCs w:val="24"/>
        </w:rPr>
        <w:t>M-19</w:t>
      </w:r>
      <w:r w:rsidRPr="00EC61CE">
        <w:rPr>
          <w:rFonts w:ascii="Times New Roman" w:hAnsi="Times New Roman" w:cs="Times New Roman"/>
          <w:sz w:val="24"/>
          <w:szCs w:val="24"/>
        </w:rPr>
        <w:t xml:space="preserve"> (</w:t>
      </w:r>
      <w:r w:rsidR="00C024A0">
        <w:rPr>
          <w:rFonts w:ascii="Times New Roman" w:hAnsi="Times New Roman" w:cs="Times New Roman"/>
          <w:sz w:val="24"/>
          <w:szCs w:val="24"/>
        </w:rPr>
        <w:t>M</w:t>
      </w:r>
      <w:r w:rsidRPr="00EC61CE">
        <w:rPr>
          <w:rFonts w:ascii="Times New Roman" w:hAnsi="Times New Roman" w:cs="Times New Roman"/>
          <w:sz w:val="24"/>
          <w:szCs w:val="24"/>
        </w:rPr>
        <w:t>ovimiento 19 de abril).</w:t>
      </w:r>
    </w:p>
    <w:p w:rsidR="00722A5D" w:rsidRPr="00EC61CE" w:rsidRDefault="00722A5D" w:rsidP="00345E88">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582E63" w:rsidRPr="00EC61CE" w:rsidTr="00F558AC">
        <w:tc>
          <w:tcPr>
            <w:tcW w:w="9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2E63" w:rsidRPr="00EC61CE" w:rsidRDefault="00582E63" w:rsidP="00F558AC">
            <w:pPr>
              <w:spacing w:before="100" w:beforeAutospacing="1" w:after="100" w:afterAutospacing="1"/>
              <w:jc w:val="center"/>
              <w:rPr>
                <w:rFonts w:ascii="Times New Roman" w:eastAsia="Times New Roman" w:hAnsi="Times New Roman" w:cs="Times New Roman"/>
                <w:b/>
                <w:color w:val="000000" w:themeColor="text1"/>
                <w:sz w:val="24"/>
                <w:szCs w:val="24"/>
              </w:rPr>
            </w:pPr>
            <w:r w:rsidRPr="00EC61CE">
              <w:rPr>
                <w:rFonts w:ascii="Times New Roman" w:hAnsi="Times New Roman" w:cs="Times New Roman"/>
                <w:b/>
                <w:color w:val="FFFFFF" w:themeColor="background1"/>
                <w:sz w:val="24"/>
                <w:szCs w:val="24"/>
              </w:rPr>
              <w:t>Recuerda</w:t>
            </w:r>
          </w:p>
        </w:tc>
      </w:tr>
      <w:tr w:rsidR="00582E63" w:rsidRPr="00EC61CE" w:rsidTr="00F558AC">
        <w:tc>
          <w:tcPr>
            <w:tcW w:w="9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82E63" w:rsidRPr="00EC61CE" w:rsidRDefault="00582E63" w:rsidP="00F558AC">
            <w:pPr>
              <w:shd w:val="clear" w:color="auto" w:fill="FFFFFF"/>
              <w:spacing w:line="345" w:lineRule="atLeast"/>
              <w:jc w:val="both"/>
              <w:rPr>
                <w:rFonts w:ascii="Times New Roman" w:eastAsia="Times New Roman" w:hAnsi="Times New Roman" w:cs="Times New Roman"/>
                <w:b/>
                <w:color w:val="000000" w:themeColor="text1"/>
                <w:sz w:val="24"/>
                <w:szCs w:val="24"/>
              </w:rPr>
            </w:pPr>
            <w:r w:rsidRPr="00EC61CE">
              <w:rPr>
                <w:rFonts w:ascii="Times New Roman" w:hAnsi="Times New Roman" w:cs="Times New Roman"/>
                <w:color w:val="000000" w:themeColor="text1"/>
                <w:sz w:val="24"/>
                <w:szCs w:val="24"/>
              </w:rPr>
              <w:t xml:space="preserve">El Movimiento 19 de abril (M-19) surgió luego de la cuestionada derrota </w:t>
            </w:r>
            <w:r w:rsidR="00BF0772">
              <w:rPr>
                <w:rFonts w:ascii="Times New Roman" w:hAnsi="Times New Roman" w:cs="Times New Roman"/>
                <w:color w:val="000000" w:themeColor="text1"/>
                <w:sz w:val="24"/>
                <w:szCs w:val="24"/>
              </w:rPr>
              <w:t xml:space="preserve">electoral </w:t>
            </w:r>
            <w:r w:rsidRPr="00EC61CE">
              <w:rPr>
                <w:rFonts w:ascii="Times New Roman" w:hAnsi="Times New Roman" w:cs="Times New Roman"/>
                <w:color w:val="000000" w:themeColor="text1"/>
                <w:sz w:val="24"/>
                <w:szCs w:val="24"/>
              </w:rPr>
              <w:t xml:space="preserve">del general Rojas Pinilla, quien se enfrentó a Misael Pastrana. El probable fraude de aquellas elecciones fue el origen de una nueva guerrilla en Colombia. </w:t>
            </w:r>
          </w:p>
          <w:p w:rsidR="00582E63" w:rsidRPr="00EC61CE" w:rsidRDefault="00582E63" w:rsidP="00F558AC">
            <w:pPr>
              <w:spacing w:before="100" w:beforeAutospacing="1" w:after="100" w:afterAutospacing="1"/>
              <w:rPr>
                <w:rFonts w:ascii="Times New Roman" w:eastAsia="Times New Roman" w:hAnsi="Times New Roman" w:cs="Times New Roman"/>
                <w:b/>
                <w:color w:val="000000" w:themeColor="text1"/>
                <w:sz w:val="24"/>
                <w:szCs w:val="24"/>
              </w:rPr>
            </w:pPr>
          </w:p>
        </w:tc>
      </w:tr>
    </w:tbl>
    <w:p w:rsidR="00582E63" w:rsidRPr="00EC61CE" w:rsidRDefault="00582E63" w:rsidP="00345E88">
      <w:pPr>
        <w:spacing w:line="360" w:lineRule="auto"/>
        <w:rPr>
          <w:rFonts w:ascii="Times New Roman" w:hAnsi="Times New Roman" w:cs="Times New Roman"/>
          <w:sz w:val="24"/>
          <w:szCs w:val="24"/>
        </w:rPr>
      </w:pPr>
    </w:p>
    <w:p w:rsidR="00EF75E9" w:rsidRPr="00EC61CE" w:rsidRDefault="00EF75E9" w:rsidP="00345E88">
      <w:pPr>
        <w:spacing w:line="360" w:lineRule="auto"/>
        <w:rPr>
          <w:rFonts w:ascii="Times New Roman" w:hAnsi="Times New Roman" w:cs="Times New Roman"/>
          <w:sz w:val="24"/>
          <w:szCs w:val="24"/>
        </w:rPr>
      </w:pPr>
    </w:p>
    <w:p w:rsidR="00EF75E9" w:rsidRPr="00EC61CE" w:rsidRDefault="004063AE" w:rsidP="00345E88">
      <w:pPr>
        <w:spacing w:line="360" w:lineRule="auto"/>
        <w:rPr>
          <w:rFonts w:ascii="Times New Roman" w:hAnsi="Times New Roman" w:cs="Times New Roman"/>
          <w:sz w:val="24"/>
          <w:szCs w:val="24"/>
        </w:rPr>
      </w:pPr>
      <w:r w:rsidRPr="00EC61CE">
        <w:rPr>
          <w:rStyle w:val="Ttulo1Car"/>
          <w:rFonts w:ascii="Times New Roman" w:hAnsi="Times New Roman" w:cs="Times New Roman"/>
          <w:sz w:val="24"/>
          <w:szCs w:val="24"/>
          <w:highlight w:val="yellow"/>
        </w:rPr>
        <w:t>[SECCIÓN 2]</w:t>
      </w:r>
      <w:r w:rsidRPr="00EC61CE">
        <w:rPr>
          <w:rStyle w:val="Ttulo1Car"/>
          <w:rFonts w:ascii="Times New Roman" w:hAnsi="Times New Roman" w:cs="Times New Roman"/>
          <w:sz w:val="24"/>
          <w:szCs w:val="24"/>
        </w:rPr>
        <w:t xml:space="preserve"> </w:t>
      </w:r>
      <w:r w:rsidRPr="00EC61CE">
        <w:rPr>
          <w:rFonts w:ascii="Times New Roman" w:hAnsi="Times New Roman" w:cs="Times New Roman"/>
          <w:b/>
          <w:sz w:val="24"/>
          <w:szCs w:val="24"/>
        </w:rPr>
        <w:t xml:space="preserve">1.4 </w:t>
      </w:r>
      <w:r w:rsidR="00EF75E9" w:rsidRPr="00EC61CE">
        <w:rPr>
          <w:rFonts w:ascii="Times New Roman" w:hAnsi="Times New Roman" w:cs="Times New Roman"/>
          <w:b/>
          <w:sz w:val="24"/>
          <w:szCs w:val="24"/>
        </w:rPr>
        <w:t>Misael Pastrana, el último presidente del Frente Nacional (1970-1974)</w:t>
      </w:r>
    </w:p>
    <w:p w:rsidR="00EF75E9" w:rsidRPr="00EC61CE" w:rsidRDefault="00EF75E9" w:rsidP="00345E88">
      <w:pPr>
        <w:spacing w:line="360" w:lineRule="auto"/>
        <w:rPr>
          <w:rFonts w:ascii="Times New Roman" w:eastAsia="Times New Roman" w:hAnsi="Times New Roman" w:cs="Times New Roman"/>
          <w:color w:val="000000"/>
          <w:sz w:val="24"/>
          <w:szCs w:val="24"/>
          <w:lang w:eastAsia="es-CO"/>
        </w:rPr>
      </w:pPr>
      <w:r w:rsidRPr="00591B98">
        <w:rPr>
          <w:rFonts w:ascii="Times New Roman" w:eastAsia="Times New Roman" w:hAnsi="Times New Roman" w:cs="Times New Roman"/>
          <w:color w:val="000000"/>
          <w:sz w:val="24"/>
          <w:szCs w:val="24"/>
          <w:lang w:eastAsia="es-CO"/>
        </w:rPr>
        <w:t xml:space="preserve">El conservador Misael Pastrana ascendió al poder en 1970 </w:t>
      </w:r>
      <w:r w:rsidR="00C024A0" w:rsidRPr="00591B98">
        <w:rPr>
          <w:rFonts w:ascii="Times New Roman" w:eastAsia="Times New Roman" w:hAnsi="Times New Roman" w:cs="Times New Roman"/>
          <w:color w:val="000000"/>
          <w:sz w:val="24"/>
          <w:szCs w:val="24"/>
          <w:lang w:eastAsia="es-CO"/>
        </w:rPr>
        <w:t xml:space="preserve">y se </w:t>
      </w:r>
      <w:r w:rsidRPr="00591B98">
        <w:rPr>
          <w:rFonts w:ascii="Times New Roman" w:eastAsia="Times New Roman" w:hAnsi="Times New Roman" w:cs="Times New Roman"/>
          <w:color w:val="000000"/>
          <w:sz w:val="24"/>
          <w:szCs w:val="24"/>
          <w:lang w:eastAsia="es-CO"/>
        </w:rPr>
        <w:t>convirti</w:t>
      </w:r>
      <w:r w:rsidR="00C024A0" w:rsidRPr="00591B98">
        <w:rPr>
          <w:rFonts w:ascii="Times New Roman" w:eastAsia="Times New Roman" w:hAnsi="Times New Roman" w:cs="Times New Roman"/>
          <w:color w:val="000000"/>
          <w:sz w:val="24"/>
          <w:szCs w:val="24"/>
          <w:lang w:eastAsia="es-CO"/>
        </w:rPr>
        <w:t xml:space="preserve">ó </w:t>
      </w:r>
      <w:r w:rsidRPr="00591B98">
        <w:rPr>
          <w:rFonts w:ascii="Times New Roman" w:eastAsia="Times New Roman" w:hAnsi="Times New Roman" w:cs="Times New Roman"/>
          <w:color w:val="000000"/>
          <w:sz w:val="24"/>
          <w:szCs w:val="24"/>
          <w:lang w:eastAsia="es-CO"/>
        </w:rPr>
        <w:t>en el último presidente del Frente Nacional. A su gobierno</w:t>
      </w:r>
      <w:r w:rsidR="00F15B91" w:rsidRPr="00591B98">
        <w:rPr>
          <w:rFonts w:ascii="Times New Roman" w:eastAsia="Times New Roman" w:hAnsi="Times New Roman" w:cs="Times New Roman"/>
          <w:color w:val="000000"/>
          <w:sz w:val="24"/>
          <w:szCs w:val="24"/>
          <w:lang w:eastAsia="es-CO"/>
        </w:rPr>
        <w:t xml:space="preserve"> lo llamó </w:t>
      </w:r>
      <w:r w:rsidR="0065596E" w:rsidRPr="00591B98">
        <w:rPr>
          <w:rFonts w:ascii="Times New Roman" w:eastAsia="Times New Roman" w:hAnsi="Times New Roman" w:cs="Times New Roman"/>
          <w:b/>
          <w:color w:val="000000"/>
          <w:sz w:val="24"/>
          <w:szCs w:val="24"/>
          <w:lang w:eastAsia="es-CO"/>
        </w:rPr>
        <w:t>“</w:t>
      </w:r>
      <w:r w:rsidR="00F15B91" w:rsidRPr="00591B98">
        <w:rPr>
          <w:rFonts w:ascii="Times New Roman" w:eastAsia="Times New Roman" w:hAnsi="Times New Roman" w:cs="Times New Roman"/>
          <w:b/>
          <w:color w:val="000000"/>
          <w:sz w:val="24"/>
          <w:szCs w:val="24"/>
          <w:lang w:eastAsia="es-CO"/>
        </w:rPr>
        <w:t xml:space="preserve">Frente </w:t>
      </w:r>
      <w:r w:rsidR="00FE1BDD">
        <w:rPr>
          <w:rFonts w:ascii="Times New Roman" w:eastAsia="Times New Roman" w:hAnsi="Times New Roman" w:cs="Times New Roman"/>
          <w:b/>
          <w:color w:val="000000"/>
          <w:sz w:val="24"/>
          <w:szCs w:val="24"/>
          <w:lang w:eastAsia="es-CO"/>
        </w:rPr>
        <w:t>s</w:t>
      </w:r>
      <w:r w:rsidR="00F15B91" w:rsidRPr="00591B98">
        <w:rPr>
          <w:rFonts w:ascii="Times New Roman" w:eastAsia="Times New Roman" w:hAnsi="Times New Roman" w:cs="Times New Roman"/>
          <w:b/>
          <w:color w:val="000000"/>
          <w:sz w:val="24"/>
          <w:szCs w:val="24"/>
          <w:lang w:eastAsia="es-CO"/>
        </w:rPr>
        <w:t>ocial</w:t>
      </w:r>
      <w:r w:rsidR="0065596E" w:rsidRPr="00591B98">
        <w:rPr>
          <w:rFonts w:ascii="Times New Roman" w:eastAsia="Times New Roman" w:hAnsi="Times New Roman" w:cs="Times New Roman"/>
          <w:b/>
          <w:color w:val="000000"/>
          <w:sz w:val="24"/>
          <w:szCs w:val="24"/>
          <w:lang w:eastAsia="es-CO"/>
        </w:rPr>
        <w:t>”</w:t>
      </w:r>
      <w:r w:rsidR="00C024A0" w:rsidRPr="00591B98">
        <w:rPr>
          <w:rFonts w:ascii="Times New Roman" w:eastAsia="Times New Roman" w:hAnsi="Times New Roman" w:cs="Times New Roman"/>
          <w:color w:val="000000"/>
          <w:sz w:val="24"/>
          <w:szCs w:val="24"/>
          <w:lang w:eastAsia="es-CO"/>
        </w:rPr>
        <w:t xml:space="preserve">, </w:t>
      </w:r>
      <w:r w:rsidR="00F15B91" w:rsidRPr="00591B98">
        <w:rPr>
          <w:rFonts w:ascii="Times New Roman" w:eastAsia="Times New Roman" w:hAnsi="Times New Roman" w:cs="Times New Roman"/>
          <w:color w:val="000000"/>
          <w:sz w:val="24"/>
          <w:szCs w:val="24"/>
          <w:lang w:eastAsia="es-CO"/>
        </w:rPr>
        <w:t xml:space="preserve">y </w:t>
      </w:r>
      <w:r w:rsidR="00DE5A0C" w:rsidRPr="00CD2BF3">
        <w:rPr>
          <w:rFonts w:ascii="Times New Roman" w:eastAsia="Times New Roman" w:hAnsi="Times New Roman" w:cs="Times New Roman"/>
          <w:color w:val="000000"/>
          <w:sz w:val="24"/>
          <w:szCs w:val="24"/>
          <w:lang w:eastAsia="es-CO"/>
        </w:rPr>
        <w:t xml:space="preserve">se basó en </w:t>
      </w:r>
      <w:r w:rsidR="00F15B91" w:rsidRPr="00591B98">
        <w:rPr>
          <w:rFonts w:ascii="Times New Roman" w:eastAsia="Times New Roman" w:hAnsi="Times New Roman" w:cs="Times New Roman"/>
          <w:color w:val="000000"/>
          <w:sz w:val="24"/>
          <w:szCs w:val="24"/>
          <w:lang w:eastAsia="es-CO"/>
        </w:rPr>
        <w:t>cuatro estrategias centradas en impulsar el desarrollo urbano y la migración de campesinos a la ciudad:</w:t>
      </w:r>
    </w:p>
    <w:p w:rsidR="00F15B91" w:rsidRPr="00EC61CE" w:rsidRDefault="00F15B91" w:rsidP="00345E88">
      <w:pPr>
        <w:pStyle w:val="Prrafodelista"/>
        <w:numPr>
          <w:ilvl w:val="0"/>
          <w:numId w:val="1"/>
        </w:num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Estímulo a l</w:t>
      </w:r>
      <w:r w:rsidR="00544E51" w:rsidRPr="00EC61CE">
        <w:rPr>
          <w:rFonts w:ascii="Times New Roman" w:eastAsia="Times New Roman" w:hAnsi="Times New Roman" w:cs="Times New Roman"/>
          <w:color w:val="000000"/>
          <w:sz w:val="24"/>
          <w:szCs w:val="24"/>
          <w:lang w:eastAsia="es-CO"/>
        </w:rPr>
        <w:t xml:space="preserve">a industria de la </w:t>
      </w:r>
      <w:r w:rsidR="00544E51" w:rsidRPr="00EC61CE">
        <w:rPr>
          <w:rFonts w:ascii="Times New Roman" w:eastAsia="Times New Roman" w:hAnsi="Times New Roman" w:cs="Times New Roman"/>
          <w:b/>
          <w:color w:val="000000"/>
          <w:sz w:val="24"/>
          <w:szCs w:val="24"/>
          <w:lang w:eastAsia="es-CO"/>
        </w:rPr>
        <w:t>construcción</w:t>
      </w:r>
      <w:r w:rsidR="00544E51" w:rsidRPr="00EC61CE">
        <w:rPr>
          <w:rFonts w:ascii="Times New Roman" w:eastAsia="Times New Roman" w:hAnsi="Times New Roman" w:cs="Times New Roman"/>
          <w:color w:val="000000"/>
          <w:sz w:val="24"/>
          <w:szCs w:val="24"/>
          <w:lang w:eastAsia="es-CO"/>
        </w:rPr>
        <w:t xml:space="preserve">. Se esperaba que esta generara el empleo suficiente para los </w:t>
      </w:r>
      <w:r w:rsidR="00544E51" w:rsidRPr="00EC61CE">
        <w:rPr>
          <w:rFonts w:ascii="Times New Roman" w:eastAsia="Times New Roman" w:hAnsi="Times New Roman" w:cs="Times New Roman"/>
          <w:b/>
          <w:color w:val="000000"/>
          <w:sz w:val="24"/>
          <w:szCs w:val="24"/>
          <w:lang w:eastAsia="es-CO"/>
        </w:rPr>
        <w:t>campesinos migrantes</w:t>
      </w:r>
      <w:r w:rsidR="00544E51" w:rsidRPr="00EC61CE">
        <w:rPr>
          <w:rFonts w:ascii="Times New Roman" w:eastAsia="Times New Roman" w:hAnsi="Times New Roman" w:cs="Times New Roman"/>
          <w:color w:val="000000"/>
          <w:sz w:val="24"/>
          <w:szCs w:val="24"/>
          <w:lang w:eastAsia="es-CO"/>
        </w:rPr>
        <w:t xml:space="preserve">. </w:t>
      </w:r>
    </w:p>
    <w:p w:rsidR="00544E51" w:rsidRPr="00EC61CE" w:rsidRDefault="00544E51" w:rsidP="00345E88">
      <w:pPr>
        <w:pStyle w:val="Prrafodelista"/>
        <w:numPr>
          <w:ilvl w:val="0"/>
          <w:numId w:val="1"/>
        </w:num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Estímulo a las </w:t>
      </w:r>
      <w:r w:rsidRPr="00EC61CE">
        <w:rPr>
          <w:rFonts w:ascii="Times New Roman" w:eastAsia="Times New Roman" w:hAnsi="Times New Roman" w:cs="Times New Roman"/>
          <w:b/>
          <w:color w:val="000000"/>
          <w:sz w:val="24"/>
          <w:szCs w:val="24"/>
          <w:lang w:eastAsia="es-CO"/>
        </w:rPr>
        <w:t>exportaciones</w:t>
      </w:r>
      <w:r w:rsidR="00061225" w:rsidRPr="00EC61CE">
        <w:rPr>
          <w:rFonts w:ascii="Times New Roman" w:eastAsia="Times New Roman" w:hAnsi="Times New Roman" w:cs="Times New Roman"/>
          <w:color w:val="000000"/>
          <w:sz w:val="24"/>
          <w:szCs w:val="24"/>
          <w:lang w:eastAsia="es-CO"/>
        </w:rPr>
        <w:t>.</w:t>
      </w:r>
    </w:p>
    <w:p w:rsidR="00544E51" w:rsidRPr="00EC61CE" w:rsidRDefault="00544E51" w:rsidP="00345E88">
      <w:pPr>
        <w:pStyle w:val="Prrafodelista"/>
        <w:numPr>
          <w:ilvl w:val="0"/>
          <w:numId w:val="1"/>
        </w:num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Ajustes a la reforma agraria propuesta en el gobierno de Carlos Lleras.</w:t>
      </w:r>
    </w:p>
    <w:p w:rsidR="00061225" w:rsidRPr="00EC61CE" w:rsidRDefault="00544E51" w:rsidP="00345E88">
      <w:pPr>
        <w:pStyle w:val="Prrafodelista"/>
        <w:numPr>
          <w:ilvl w:val="0"/>
          <w:numId w:val="1"/>
        </w:num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Redistribución del ingreso</w:t>
      </w:r>
      <w:r w:rsidR="00061225" w:rsidRPr="00EC61CE">
        <w:rPr>
          <w:rFonts w:ascii="Times New Roman" w:eastAsia="Times New Roman" w:hAnsi="Times New Roman" w:cs="Times New Roman"/>
          <w:color w:val="000000"/>
          <w:sz w:val="24"/>
          <w:szCs w:val="24"/>
          <w:lang w:eastAsia="es-CO"/>
        </w:rPr>
        <w:t xml:space="preserve"> de los colombianos.</w:t>
      </w:r>
    </w:p>
    <w:p w:rsidR="00EF75E9" w:rsidRPr="00EC61CE" w:rsidRDefault="00EF75E9" w:rsidP="00345E88">
      <w:pPr>
        <w:spacing w:line="360" w:lineRule="auto"/>
        <w:rPr>
          <w:rFonts w:ascii="Times New Roman" w:eastAsia="Times New Roman" w:hAnsi="Times New Roman" w:cs="Times New Roman"/>
          <w:color w:val="000000"/>
          <w:sz w:val="24"/>
          <w:szCs w:val="24"/>
          <w:lang w:eastAsia="es-CO"/>
        </w:rPr>
      </w:pPr>
    </w:p>
    <w:p w:rsidR="00052C7F" w:rsidRPr="00EC61CE" w:rsidRDefault="00061225"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En aquel momento de la historia del país era urgente la reforma agraria. Carlos Lleras la había propuesto</w:t>
      </w:r>
      <w:r w:rsidR="00020D79">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pero tuvo una fuerte oposición de los grandes propietarios. El gobierno de Misael Pastrana</w:t>
      </w:r>
      <w:r w:rsidR="004A26EC" w:rsidRPr="00EC61CE">
        <w:rPr>
          <w:rFonts w:ascii="Times New Roman" w:eastAsia="Times New Roman" w:hAnsi="Times New Roman" w:cs="Times New Roman"/>
          <w:color w:val="000000"/>
          <w:sz w:val="24"/>
          <w:szCs w:val="24"/>
          <w:lang w:eastAsia="es-CO"/>
        </w:rPr>
        <w:t xml:space="preserve"> propició lo que se conoció como la firma del </w:t>
      </w:r>
      <w:r w:rsidR="004A26EC" w:rsidRPr="00EC61CE">
        <w:rPr>
          <w:rFonts w:ascii="Times New Roman" w:eastAsia="Times New Roman" w:hAnsi="Times New Roman" w:cs="Times New Roman"/>
          <w:b/>
          <w:color w:val="000000"/>
          <w:sz w:val="24"/>
          <w:szCs w:val="24"/>
          <w:lang w:eastAsia="es-CO"/>
        </w:rPr>
        <w:t xml:space="preserve">“pacto de </w:t>
      </w:r>
      <w:proofErr w:type="spellStart"/>
      <w:r w:rsidR="004A26EC" w:rsidRPr="00EC61CE">
        <w:rPr>
          <w:rFonts w:ascii="Times New Roman" w:eastAsia="Times New Roman" w:hAnsi="Times New Roman" w:cs="Times New Roman"/>
          <w:b/>
          <w:color w:val="000000"/>
          <w:sz w:val="24"/>
          <w:szCs w:val="24"/>
          <w:lang w:eastAsia="es-CO"/>
        </w:rPr>
        <w:t>Chicoral</w:t>
      </w:r>
      <w:proofErr w:type="spellEnd"/>
      <w:r w:rsidR="00052C7F" w:rsidRPr="00EC61CE">
        <w:rPr>
          <w:rFonts w:ascii="Times New Roman" w:eastAsia="Times New Roman" w:hAnsi="Times New Roman" w:cs="Times New Roman"/>
          <w:b/>
          <w:color w:val="000000"/>
          <w:sz w:val="24"/>
          <w:szCs w:val="24"/>
          <w:lang w:eastAsia="es-CO"/>
        </w:rPr>
        <w:t>”</w:t>
      </w:r>
      <w:r w:rsidR="00020D79">
        <w:rPr>
          <w:rFonts w:ascii="Times New Roman" w:eastAsia="Times New Roman" w:hAnsi="Times New Roman" w:cs="Times New Roman"/>
          <w:b/>
          <w:color w:val="1F497D" w:themeColor="text2"/>
          <w:sz w:val="24"/>
          <w:szCs w:val="24"/>
          <w:lang w:eastAsia="es-CO"/>
        </w:rPr>
        <w:t xml:space="preserve">, </w:t>
      </w:r>
      <w:r w:rsidR="00052C7F" w:rsidRPr="00EC61CE">
        <w:rPr>
          <w:rFonts w:ascii="Times New Roman" w:eastAsia="Times New Roman" w:hAnsi="Times New Roman" w:cs="Times New Roman"/>
          <w:color w:val="000000"/>
          <w:sz w:val="24"/>
          <w:szCs w:val="24"/>
          <w:lang w:eastAsia="es-CO"/>
        </w:rPr>
        <w:t>un acuerdo entre l</w:t>
      </w:r>
      <w:r w:rsidR="00744112">
        <w:rPr>
          <w:rFonts w:ascii="Times New Roman" w:eastAsia="Times New Roman" w:hAnsi="Times New Roman" w:cs="Times New Roman"/>
          <w:color w:val="000000"/>
          <w:sz w:val="24"/>
          <w:szCs w:val="24"/>
          <w:lang w:eastAsia="es-CO"/>
        </w:rPr>
        <w:t>o</w:t>
      </w:r>
      <w:r w:rsidR="00052C7F" w:rsidRPr="00EC61CE">
        <w:rPr>
          <w:rFonts w:ascii="Times New Roman" w:eastAsia="Times New Roman" w:hAnsi="Times New Roman" w:cs="Times New Roman"/>
          <w:color w:val="000000"/>
          <w:sz w:val="24"/>
          <w:szCs w:val="24"/>
          <w:lang w:eastAsia="es-CO"/>
        </w:rPr>
        <w:t xml:space="preserve">s </w:t>
      </w:r>
      <w:r w:rsidR="00A40265" w:rsidRPr="00EC61CE">
        <w:rPr>
          <w:rFonts w:ascii="Times New Roman" w:eastAsia="Times New Roman" w:hAnsi="Times New Roman" w:cs="Times New Roman"/>
          <w:color w:val="000000"/>
          <w:sz w:val="24"/>
          <w:szCs w:val="24"/>
          <w:lang w:eastAsia="es-CO"/>
        </w:rPr>
        <w:t>terratenientes</w:t>
      </w:r>
      <w:r w:rsidR="00052C7F" w:rsidRPr="00EC61CE">
        <w:rPr>
          <w:rFonts w:ascii="Times New Roman" w:eastAsia="Times New Roman" w:hAnsi="Times New Roman" w:cs="Times New Roman"/>
          <w:color w:val="000000"/>
          <w:sz w:val="24"/>
          <w:szCs w:val="24"/>
          <w:lang w:eastAsia="es-CO"/>
        </w:rPr>
        <w:t xml:space="preserve"> conservador</w:t>
      </w:r>
      <w:r w:rsidR="00A40265" w:rsidRPr="00EC61CE">
        <w:rPr>
          <w:rFonts w:ascii="Times New Roman" w:eastAsia="Times New Roman" w:hAnsi="Times New Roman" w:cs="Times New Roman"/>
          <w:color w:val="000000"/>
          <w:sz w:val="24"/>
          <w:szCs w:val="24"/>
          <w:lang w:eastAsia="es-CO"/>
        </w:rPr>
        <w:t>e</w:t>
      </w:r>
      <w:r w:rsidR="00052C7F" w:rsidRPr="00EC61CE">
        <w:rPr>
          <w:rFonts w:ascii="Times New Roman" w:eastAsia="Times New Roman" w:hAnsi="Times New Roman" w:cs="Times New Roman"/>
          <w:color w:val="000000"/>
          <w:sz w:val="24"/>
          <w:szCs w:val="24"/>
          <w:lang w:eastAsia="es-CO"/>
        </w:rPr>
        <w:t>s y liberales (</w:t>
      </w:r>
      <w:r w:rsidR="00A40265" w:rsidRPr="00EC61CE">
        <w:rPr>
          <w:rFonts w:ascii="Times New Roman" w:eastAsia="Times New Roman" w:hAnsi="Times New Roman" w:cs="Times New Roman"/>
          <w:color w:val="000000"/>
          <w:sz w:val="24"/>
          <w:szCs w:val="24"/>
          <w:lang w:eastAsia="es-CO"/>
        </w:rPr>
        <w:t xml:space="preserve">dueños de grandes </w:t>
      </w:r>
      <w:r w:rsidR="00744112">
        <w:rPr>
          <w:rFonts w:ascii="Times New Roman" w:eastAsia="Times New Roman" w:hAnsi="Times New Roman" w:cs="Times New Roman"/>
          <w:color w:val="000000"/>
          <w:sz w:val="24"/>
          <w:szCs w:val="24"/>
          <w:lang w:eastAsia="es-CO"/>
        </w:rPr>
        <w:t xml:space="preserve">fincas </w:t>
      </w:r>
      <w:r w:rsidR="00A40265" w:rsidRPr="00EC61CE">
        <w:rPr>
          <w:rFonts w:ascii="Times New Roman" w:eastAsia="Times New Roman" w:hAnsi="Times New Roman" w:cs="Times New Roman"/>
          <w:color w:val="000000"/>
          <w:sz w:val="24"/>
          <w:szCs w:val="24"/>
          <w:lang w:eastAsia="es-CO"/>
        </w:rPr>
        <w:t>ganaderas, bananeras</w:t>
      </w:r>
      <w:r w:rsidR="00744112">
        <w:rPr>
          <w:rFonts w:ascii="Times New Roman" w:eastAsia="Times New Roman" w:hAnsi="Times New Roman" w:cs="Times New Roman"/>
          <w:color w:val="000000"/>
          <w:sz w:val="24"/>
          <w:szCs w:val="24"/>
          <w:lang w:eastAsia="es-CO"/>
        </w:rPr>
        <w:t>,</w:t>
      </w:r>
      <w:r w:rsidR="00A40265" w:rsidRPr="00EC61CE">
        <w:rPr>
          <w:rFonts w:ascii="Times New Roman" w:eastAsia="Times New Roman" w:hAnsi="Times New Roman" w:cs="Times New Roman"/>
          <w:color w:val="000000"/>
          <w:sz w:val="24"/>
          <w:szCs w:val="24"/>
          <w:lang w:eastAsia="es-CO"/>
        </w:rPr>
        <w:t xml:space="preserve"> cafeteras y arrocera</w:t>
      </w:r>
      <w:r w:rsidR="00052C7F" w:rsidRPr="00EC61CE">
        <w:rPr>
          <w:rFonts w:ascii="Times New Roman" w:eastAsia="Times New Roman" w:hAnsi="Times New Roman" w:cs="Times New Roman"/>
          <w:color w:val="000000"/>
          <w:sz w:val="24"/>
          <w:szCs w:val="24"/>
          <w:lang w:eastAsia="es-CO"/>
        </w:rPr>
        <w:t xml:space="preserve">s, particularmente) para impedir que se llevara a cabo la distribución de tierras </w:t>
      </w:r>
      <w:r w:rsidR="00744112">
        <w:rPr>
          <w:rFonts w:ascii="Times New Roman" w:eastAsia="Times New Roman" w:hAnsi="Times New Roman" w:cs="Times New Roman"/>
          <w:color w:val="000000"/>
          <w:sz w:val="24"/>
          <w:szCs w:val="24"/>
          <w:lang w:eastAsia="es-CO"/>
        </w:rPr>
        <w:t xml:space="preserve">a los </w:t>
      </w:r>
      <w:r w:rsidR="00052C7F" w:rsidRPr="00EC61CE">
        <w:rPr>
          <w:rFonts w:ascii="Times New Roman" w:eastAsia="Times New Roman" w:hAnsi="Times New Roman" w:cs="Times New Roman"/>
          <w:color w:val="000000"/>
          <w:sz w:val="24"/>
          <w:szCs w:val="24"/>
          <w:lang w:eastAsia="es-CO"/>
        </w:rPr>
        <w:t>campesinos propuesta por el gobierno de Carlos Llera</w:t>
      </w:r>
      <w:r w:rsidR="00A40265" w:rsidRPr="00EC61CE">
        <w:rPr>
          <w:rFonts w:ascii="Times New Roman" w:eastAsia="Times New Roman" w:hAnsi="Times New Roman" w:cs="Times New Roman"/>
          <w:color w:val="000000"/>
          <w:sz w:val="24"/>
          <w:szCs w:val="24"/>
          <w:lang w:eastAsia="es-CO"/>
        </w:rPr>
        <w:t>s</w:t>
      </w:r>
      <w:r w:rsidR="003502CC">
        <w:rPr>
          <w:rFonts w:ascii="Times New Roman" w:eastAsia="Times New Roman" w:hAnsi="Times New Roman" w:cs="Times New Roman"/>
          <w:color w:val="000000"/>
          <w:sz w:val="24"/>
          <w:szCs w:val="24"/>
          <w:lang w:eastAsia="es-CO"/>
        </w:rPr>
        <w:t xml:space="preserve"> </w:t>
      </w:r>
      <w:r w:rsidR="003502CC" w:rsidRPr="00EC61CE">
        <w:rPr>
          <w:rFonts w:ascii="Times New Roman" w:eastAsia="Times New Roman" w:hAnsi="Times New Roman" w:cs="Times New Roman"/>
          <w:b/>
          <w:color w:val="000000"/>
          <w:sz w:val="24"/>
          <w:szCs w:val="24"/>
          <w:lang w:eastAsia="es-CO"/>
        </w:rPr>
        <w:t xml:space="preserve"> </w:t>
      </w:r>
      <w:r w:rsidR="003502CC" w:rsidRPr="00EC61CE">
        <w:rPr>
          <w:rFonts w:ascii="Times New Roman" w:eastAsia="Times New Roman" w:hAnsi="Times New Roman" w:cs="Times New Roman"/>
          <w:b/>
          <w:color w:val="1F497D" w:themeColor="text2"/>
          <w:sz w:val="24"/>
          <w:szCs w:val="24"/>
          <w:lang w:eastAsia="es-CO"/>
        </w:rPr>
        <w:t>[VER] [http://www.banrepcultural.org/node/64914]</w:t>
      </w:r>
      <w:r w:rsidR="00052C7F" w:rsidRPr="00EC61CE">
        <w:rPr>
          <w:rFonts w:ascii="Times New Roman" w:eastAsia="Times New Roman" w:hAnsi="Times New Roman" w:cs="Times New Roman"/>
          <w:color w:val="000000"/>
          <w:sz w:val="24"/>
          <w:szCs w:val="24"/>
          <w:lang w:eastAsia="es-CO"/>
        </w:rPr>
        <w:t>.</w:t>
      </w:r>
      <w:r w:rsidR="00F558AC">
        <w:rPr>
          <w:rFonts w:ascii="Times New Roman" w:eastAsia="Times New Roman" w:hAnsi="Times New Roman" w:cs="Times New Roman"/>
          <w:color w:val="000000"/>
          <w:sz w:val="24"/>
          <w:szCs w:val="24"/>
          <w:lang w:eastAsia="es-CO"/>
        </w:rPr>
        <w:t xml:space="preserve"> </w:t>
      </w:r>
    </w:p>
    <w:p w:rsidR="003842F0" w:rsidRPr="00EC61CE" w:rsidRDefault="003842F0" w:rsidP="0065596E">
      <w:pPr>
        <w:spacing w:line="360" w:lineRule="auto"/>
        <w:rPr>
          <w:rFonts w:ascii="Times New Roman" w:hAnsi="Times New Roman" w:cs="Times New Roman"/>
          <w:sz w:val="24"/>
          <w:szCs w:val="24"/>
          <w:lang w:val="es-ES"/>
        </w:rPr>
      </w:pPr>
    </w:p>
    <w:p w:rsidR="00EF75E9" w:rsidRPr="00EC61CE" w:rsidRDefault="00061225" w:rsidP="0065596E">
      <w:pPr>
        <w:spacing w:line="360" w:lineRule="auto"/>
        <w:rPr>
          <w:rFonts w:ascii="Times New Roman" w:hAnsi="Times New Roman" w:cs="Times New Roman"/>
          <w:iCs/>
          <w:sz w:val="24"/>
          <w:szCs w:val="24"/>
          <w:lang w:val="es-ES"/>
        </w:rPr>
      </w:pPr>
      <w:r w:rsidRPr="00EC61CE">
        <w:rPr>
          <w:rFonts w:ascii="Times New Roman" w:hAnsi="Times New Roman" w:cs="Times New Roman"/>
          <w:sz w:val="24"/>
          <w:szCs w:val="24"/>
          <w:lang w:val="es-ES"/>
        </w:rPr>
        <w:br/>
      </w:r>
      <w:r w:rsidR="00744112">
        <w:rPr>
          <w:rFonts w:ascii="Times New Roman" w:hAnsi="Times New Roman" w:cs="Times New Roman"/>
          <w:sz w:val="24"/>
          <w:szCs w:val="24"/>
          <w:lang w:val="es-ES"/>
        </w:rPr>
        <w:t>P</w:t>
      </w:r>
      <w:r w:rsidR="00A40265" w:rsidRPr="00EC61CE">
        <w:rPr>
          <w:rFonts w:ascii="Times New Roman" w:hAnsi="Times New Roman" w:cs="Times New Roman"/>
          <w:sz w:val="24"/>
          <w:szCs w:val="24"/>
          <w:lang w:val="es-ES"/>
        </w:rPr>
        <w:t>ara recoger fondos para el Estado, Misael Pa</w:t>
      </w:r>
      <w:r w:rsidR="003842F0" w:rsidRPr="00EC61CE">
        <w:rPr>
          <w:rFonts w:ascii="Times New Roman" w:hAnsi="Times New Roman" w:cs="Times New Roman"/>
          <w:sz w:val="24"/>
          <w:szCs w:val="24"/>
          <w:lang w:val="es-ES"/>
        </w:rPr>
        <w:t>s</w:t>
      </w:r>
      <w:r w:rsidR="00A40265" w:rsidRPr="00EC61CE">
        <w:rPr>
          <w:rFonts w:ascii="Times New Roman" w:hAnsi="Times New Roman" w:cs="Times New Roman"/>
          <w:sz w:val="24"/>
          <w:szCs w:val="24"/>
          <w:lang w:val="es-ES"/>
        </w:rPr>
        <w:t xml:space="preserve">trana creó el llamado </w:t>
      </w:r>
      <w:r w:rsidR="00A40265" w:rsidRPr="00EC61CE">
        <w:rPr>
          <w:rFonts w:ascii="Times New Roman" w:hAnsi="Times New Roman" w:cs="Times New Roman"/>
          <w:b/>
          <w:sz w:val="24"/>
          <w:szCs w:val="24"/>
          <w:lang w:val="es-ES"/>
        </w:rPr>
        <w:t>sistema UPAC</w:t>
      </w:r>
      <w:r w:rsidR="00A40265" w:rsidRPr="00EC61CE">
        <w:rPr>
          <w:rFonts w:ascii="Times New Roman" w:hAnsi="Times New Roman" w:cs="Times New Roman"/>
          <w:sz w:val="24"/>
          <w:szCs w:val="24"/>
          <w:lang w:val="es-ES"/>
        </w:rPr>
        <w:t xml:space="preserve"> (</w:t>
      </w:r>
      <w:r w:rsidR="00A40265" w:rsidRPr="00EC61CE">
        <w:rPr>
          <w:rFonts w:ascii="Times New Roman" w:hAnsi="Times New Roman" w:cs="Times New Roman"/>
          <w:i/>
          <w:iCs/>
          <w:sz w:val="24"/>
          <w:szCs w:val="24"/>
          <w:lang w:val="es-ES"/>
        </w:rPr>
        <w:t>unidad de poder adquisitivo constante</w:t>
      </w:r>
      <w:r w:rsidR="00051E50" w:rsidRPr="00EC61CE">
        <w:rPr>
          <w:rFonts w:ascii="Times New Roman" w:hAnsi="Times New Roman" w:cs="Times New Roman"/>
          <w:i/>
          <w:iCs/>
          <w:sz w:val="24"/>
          <w:szCs w:val="24"/>
          <w:lang w:val="es-ES"/>
        </w:rPr>
        <w:t>)</w:t>
      </w:r>
      <w:r w:rsidR="00591B98">
        <w:rPr>
          <w:rFonts w:ascii="Times New Roman" w:hAnsi="Times New Roman" w:cs="Times New Roman"/>
          <w:i/>
          <w:iCs/>
          <w:sz w:val="24"/>
          <w:szCs w:val="24"/>
          <w:lang w:val="es-ES"/>
        </w:rPr>
        <w:t xml:space="preserve">, </w:t>
      </w:r>
      <w:r w:rsidR="00051E50" w:rsidRPr="00EC61CE">
        <w:rPr>
          <w:rFonts w:ascii="Times New Roman" w:hAnsi="Times New Roman" w:cs="Times New Roman"/>
          <w:iCs/>
          <w:sz w:val="24"/>
          <w:szCs w:val="24"/>
          <w:lang w:val="es-ES"/>
        </w:rPr>
        <w:t xml:space="preserve">que le facilitaba a la gente adquirir vivienda con </w:t>
      </w:r>
      <w:r w:rsidR="00051E50" w:rsidRPr="00CD2BF3">
        <w:rPr>
          <w:rFonts w:ascii="Times New Roman" w:hAnsi="Times New Roman" w:cs="Times New Roman"/>
          <w:b/>
          <w:iCs/>
          <w:sz w:val="24"/>
          <w:szCs w:val="24"/>
          <w:lang w:val="es-ES"/>
        </w:rPr>
        <w:t>préstamos</w:t>
      </w:r>
      <w:r w:rsidR="00051E50" w:rsidRPr="00EC61CE">
        <w:rPr>
          <w:rFonts w:ascii="Times New Roman" w:hAnsi="Times New Roman" w:cs="Times New Roman"/>
          <w:iCs/>
          <w:sz w:val="24"/>
          <w:szCs w:val="24"/>
          <w:lang w:val="es-ES"/>
        </w:rPr>
        <w:t xml:space="preserve"> </w:t>
      </w:r>
      <w:r w:rsidR="00744112">
        <w:rPr>
          <w:rFonts w:ascii="Times New Roman" w:hAnsi="Times New Roman" w:cs="Times New Roman"/>
          <w:iCs/>
          <w:sz w:val="24"/>
          <w:szCs w:val="24"/>
          <w:lang w:val="es-ES"/>
        </w:rPr>
        <w:t xml:space="preserve">que </w:t>
      </w:r>
      <w:r w:rsidR="00051E50" w:rsidRPr="00EC61CE">
        <w:rPr>
          <w:rFonts w:ascii="Times New Roman" w:hAnsi="Times New Roman" w:cs="Times New Roman"/>
          <w:iCs/>
          <w:sz w:val="24"/>
          <w:szCs w:val="24"/>
          <w:lang w:val="es-ES"/>
        </w:rPr>
        <w:t xml:space="preserve">tenían unos intereses que crecían al ritmo de la </w:t>
      </w:r>
      <w:r w:rsidR="00051E50" w:rsidRPr="00EC61CE">
        <w:rPr>
          <w:rFonts w:ascii="Times New Roman" w:hAnsi="Times New Roman" w:cs="Times New Roman"/>
          <w:b/>
          <w:iCs/>
          <w:sz w:val="24"/>
          <w:szCs w:val="24"/>
          <w:lang w:val="es-ES"/>
        </w:rPr>
        <w:t>inflación</w:t>
      </w:r>
      <w:r w:rsidR="00051E50" w:rsidRPr="00EC61CE">
        <w:rPr>
          <w:rFonts w:ascii="Times New Roman" w:hAnsi="Times New Roman" w:cs="Times New Roman"/>
          <w:iCs/>
          <w:sz w:val="24"/>
          <w:szCs w:val="24"/>
          <w:lang w:val="es-ES"/>
        </w:rPr>
        <w:t>. En un momento crítico de la economía del país, estos intereses aumentaron de manera vertiginosa, lo que llevó a que las corporaciones y bancos recibieran grandes sumas de dinero</w:t>
      </w:r>
      <w:r w:rsidR="00744112">
        <w:rPr>
          <w:rFonts w:ascii="Times New Roman" w:hAnsi="Times New Roman" w:cs="Times New Roman"/>
          <w:iCs/>
          <w:sz w:val="24"/>
          <w:szCs w:val="24"/>
          <w:lang w:val="es-ES"/>
        </w:rPr>
        <w:t>,</w:t>
      </w:r>
      <w:r w:rsidR="00051E50" w:rsidRPr="00EC61CE">
        <w:rPr>
          <w:rFonts w:ascii="Times New Roman" w:hAnsi="Times New Roman" w:cs="Times New Roman"/>
          <w:iCs/>
          <w:sz w:val="24"/>
          <w:szCs w:val="24"/>
          <w:lang w:val="es-ES"/>
        </w:rPr>
        <w:t xml:space="preserve"> pero que los propietarios de viviendas compradas con </w:t>
      </w:r>
      <w:r w:rsidR="00591B98">
        <w:rPr>
          <w:rFonts w:ascii="Times New Roman" w:hAnsi="Times New Roman" w:cs="Times New Roman"/>
          <w:iCs/>
          <w:sz w:val="24"/>
          <w:szCs w:val="24"/>
          <w:lang w:val="es-ES"/>
        </w:rPr>
        <w:t xml:space="preserve">estos créditos </w:t>
      </w:r>
      <w:r w:rsidR="00051E50" w:rsidRPr="00EC61CE">
        <w:rPr>
          <w:rFonts w:ascii="Times New Roman" w:hAnsi="Times New Roman" w:cs="Times New Roman"/>
          <w:iCs/>
          <w:sz w:val="24"/>
          <w:szCs w:val="24"/>
          <w:lang w:val="es-ES"/>
        </w:rPr>
        <w:t>se vieran</w:t>
      </w:r>
      <w:r w:rsidR="004F6F2C">
        <w:rPr>
          <w:rFonts w:ascii="Times New Roman" w:hAnsi="Times New Roman" w:cs="Times New Roman"/>
          <w:iCs/>
          <w:sz w:val="24"/>
          <w:szCs w:val="24"/>
          <w:lang w:val="es-ES"/>
        </w:rPr>
        <w:t>,</w:t>
      </w:r>
      <w:r w:rsidR="00051E50" w:rsidRPr="00EC61CE">
        <w:rPr>
          <w:rFonts w:ascii="Times New Roman" w:hAnsi="Times New Roman" w:cs="Times New Roman"/>
          <w:iCs/>
          <w:sz w:val="24"/>
          <w:szCs w:val="24"/>
          <w:lang w:val="es-ES"/>
        </w:rPr>
        <w:t xml:space="preserve"> en muchos</w:t>
      </w:r>
      <w:r w:rsidR="0065596E" w:rsidRPr="00EC61CE">
        <w:rPr>
          <w:rFonts w:ascii="Times New Roman" w:hAnsi="Times New Roman" w:cs="Times New Roman"/>
          <w:iCs/>
          <w:sz w:val="24"/>
          <w:szCs w:val="24"/>
          <w:lang w:val="es-ES"/>
        </w:rPr>
        <w:t xml:space="preserve"> casos</w:t>
      </w:r>
      <w:r w:rsidR="004F6F2C">
        <w:rPr>
          <w:rFonts w:ascii="Times New Roman" w:hAnsi="Times New Roman" w:cs="Times New Roman"/>
          <w:iCs/>
          <w:sz w:val="24"/>
          <w:szCs w:val="24"/>
          <w:lang w:val="es-ES"/>
        </w:rPr>
        <w:t>,</w:t>
      </w:r>
      <w:r w:rsidR="0065596E" w:rsidRPr="00EC61CE">
        <w:rPr>
          <w:rFonts w:ascii="Times New Roman" w:hAnsi="Times New Roman" w:cs="Times New Roman"/>
          <w:iCs/>
          <w:sz w:val="24"/>
          <w:szCs w:val="24"/>
          <w:lang w:val="es-ES"/>
        </w:rPr>
        <w:t xml:space="preserve"> obligados a devolverlas.</w:t>
      </w:r>
    </w:p>
    <w:p w:rsidR="003842F0" w:rsidRPr="00EC61CE" w:rsidRDefault="003842F0" w:rsidP="0065596E">
      <w:pPr>
        <w:spacing w:line="360" w:lineRule="auto"/>
        <w:rPr>
          <w:rFonts w:ascii="Times New Roman" w:hAnsi="Times New Roman" w:cs="Times New Roman"/>
          <w:iCs/>
          <w:sz w:val="24"/>
          <w:szCs w:val="24"/>
          <w:lang w:val="es-ES"/>
        </w:rPr>
      </w:pPr>
    </w:p>
    <w:tbl>
      <w:tblPr>
        <w:tblStyle w:val="Tablaconcuadrcula"/>
        <w:tblW w:w="0" w:type="auto"/>
        <w:tblLayout w:type="fixed"/>
        <w:tblLook w:val="04A0" w:firstRow="1" w:lastRow="0" w:firstColumn="1" w:lastColumn="0" w:noHBand="0" w:noVBand="1"/>
      </w:tblPr>
      <w:tblGrid>
        <w:gridCol w:w="1668"/>
        <w:gridCol w:w="7386"/>
      </w:tblGrid>
      <w:tr w:rsidR="003842F0" w:rsidRPr="00EC61CE" w:rsidTr="00A004C9">
        <w:tc>
          <w:tcPr>
            <w:tcW w:w="9054" w:type="dxa"/>
            <w:gridSpan w:val="2"/>
            <w:shd w:val="clear" w:color="auto" w:fill="0D0D0D" w:themeFill="text1" w:themeFillTint="F2"/>
          </w:tcPr>
          <w:p w:rsidR="003842F0" w:rsidRPr="00EC61CE" w:rsidRDefault="003842F0" w:rsidP="00A004C9">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Imagen (fotografía, gráfica o ilustración)</w:t>
            </w:r>
          </w:p>
        </w:tc>
      </w:tr>
      <w:tr w:rsidR="003842F0" w:rsidRPr="00EC61CE" w:rsidTr="00A004C9">
        <w:tc>
          <w:tcPr>
            <w:tcW w:w="1668" w:type="dxa"/>
          </w:tcPr>
          <w:p w:rsidR="003842F0" w:rsidRPr="00EC61CE" w:rsidRDefault="003842F0" w:rsidP="00A004C9">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3842F0" w:rsidRPr="00EC61CE" w:rsidRDefault="003842F0" w:rsidP="003842F0">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CS_09_09_IMG05</w:t>
            </w:r>
          </w:p>
        </w:tc>
      </w:tr>
      <w:tr w:rsidR="003842F0" w:rsidRPr="00EC61CE" w:rsidTr="00A004C9">
        <w:tc>
          <w:tcPr>
            <w:tcW w:w="1668" w:type="dxa"/>
          </w:tcPr>
          <w:p w:rsidR="003842F0" w:rsidRPr="00EC61CE" w:rsidRDefault="003842F0" w:rsidP="00A004C9">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3842F0" w:rsidRPr="00EC61CE" w:rsidRDefault="003842F0" w:rsidP="00A004C9">
            <w:pPr>
              <w:rPr>
                <w:rFonts w:ascii="Times New Roman" w:hAnsi="Times New Roman" w:cs="Times New Roman"/>
                <w:color w:val="000000"/>
                <w:sz w:val="24"/>
                <w:szCs w:val="24"/>
              </w:rPr>
            </w:pPr>
            <w:r w:rsidRPr="00EC61CE">
              <w:rPr>
                <w:rFonts w:ascii="Times New Roman" w:hAnsi="Times New Roman" w:cs="Times New Roman"/>
                <w:color w:val="000000"/>
                <w:sz w:val="24"/>
                <w:szCs w:val="24"/>
              </w:rPr>
              <w:t>Firma de un cheque</w:t>
            </w:r>
          </w:p>
        </w:tc>
      </w:tr>
      <w:tr w:rsidR="003842F0" w:rsidRPr="00EC61CE" w:rsidTr="00A004C9">
        <w:tc>
          <w:tcPr>
            <w:tcW w:w="1668" w:type="dxa"/>
          </w:tcPr>
          <w:p w:rsidR="003842F0" w:rsidRPr="00EC61CE" w:rsidRDefault="003842F0" w:rsidP="00A004C9">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t>AulaPlaneta</w:t>
            </w:r>
            <w:proofErr w:type="spellEnd"/>
            <w:r w:rsidRPr="00EC61CE">
              <w:rPr>
                <w:rFonts w:ascii="Times New Roman" w:hAnsi="Times New Roman" w:cs="Times New Roman"/>
                <w:b/>
                <w:color w:val="000000"/>
                <w:sz w:val="24"/>
                <w:szCs w:val="24"/>
              </w:rPr>
              <w:t>)</w:t>
            </w:r>
          </w:p>
        </w:tc>
        <w:tc>
          <w:tcPr>
            <w:tcW w:w="7386" w:type="dxa"/>
          </w:tcPr>
          <w:p w:rsidR="003842F0" w:rsidRPr="00EC61CE" w:rsidRDefault="003842F0" w:rsidP="00A004C9">
            <w:pPr>
              <w:rPr>
                <w:rFonts w:ascii="Times New Roman" w:eastAsia="Times New Roman" w:hAnsi="Times New Roman" w:cs="Times New Roman"/>
                <w:sz w:val="24"/>
                <w:szCs w:val="24"/>
                <w:lang w:val="es-ES" w:eastAsia="es-CO"/>
              </w:rPr>
            </w:pPr>
          </w:p>
          <w:p w:rsidR="003842F0" w:rsidRPr="00EC61CE" w:rsidRDefault="003842F0" w:rsidP="00A004C9">
            <w:pPr>
              <w:spacing w:after="200" w:line="276" w:lineRule="auto"/>
              <w:rPr>
                <w:rFonts w:ascii="Times New Roman" w:hAnsi="Times New Roman" w:cs="Times New Roman"/>
                <w:color w:val="000000"/>
                <w:sz w:val="24"/>
                <w:szCs w:val="24"/>
              </w:rPr>
            </w:pPr>
            <w:r w:rsidRPr="00EC61CE">
              <w:rPr>
                <w:rFonts w:ascii="Times New Roman" w:hAnsi="Times New Roman" w:cs="Times New Roman"/>
                <w:color w:val="000000"/>
                <w:sz w:val="24"/>
                <w:szCs w:val="24"/>
              </w:rPr>
              <w:t>http://aulaplaneta.planetasaber.com/encyclopedia/default.asp?idpack=9&amp;idpil=000YO901&amp;ruta=Buscador</w:t>
            </w:r>
          </w:p>
          <w:p w:rsidR="003842F0" w:rsidRPr="00EC61CE" w:rsidRDefault="003842F0" w:rsidP="00A004C9">
            <w:pPr>
              <w:spacing w:after="200" w:line="276" w:lineRule="auto"/>
              <w:rPr>
                <w:rFonts w:ascii="Times New Roman" w:hAnsi="Times New Roman" w:cs="Times New Roman"/>
                <w:color w:val="000000"/>
                <w:sz w:val="24"/>
                <w:szCs w:val="24"/>
              </w:rPr>
            </w:pPr>
            <w:r w:rsidRPr="00EC61CE">
              <w:rPr>
                <w:rFonts w:ascii="Times New Roman" w:hAnsi="Times New Roman" w:cs="Times New Roman"/>
                <w:noProof/>
                <w:color w:val="000000"/>
                <w:sz w:val="24"/>
                <w:szCs w:val="24"/>
                <w:lang w:eastAsia="es-CO"/>
              </w:rPr>
              <w:lastRenderedPageBreak/>
              <w:drawing>
                <wp:inline distT="0" distB="0" distL="0" distR="0" wp14:anchorId="15B4A59C" wp14:editId="4E422092">
                  <wp:extent cx="2542261" cy="1676953"/>
                  <wp:effectExtent l="0" t="0" r="0" b="0"/>
                  <wp:docPr id="15" name="Imagen 15" descr="http://static0.planetasaber.com/encyclopedia/Data/Imagenes/FOTOS/000YO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0.planetasaber.com/encyclopedia/Data/Imagenes/FOTOS/000YO90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42921" cy="1677388"/>
                          </a:xfrm>
                          <a:prstGeom prst="rect">
                            <a:avLst/>
                          </a:prstGeom>
                          <a:noFill/>
                          <a:ln>
                            <a:noFill/>
                          </a:ln>
                        </pic:spPr>
                      </pic:pic>
                    </a:graphicData>
                  </a:graphic>
                </wp:inline>
              </w:drawing>
            </w:r>
          </w:p>
        </w:tc>
      </w:tr>
      <w:tr w:rsidR="003842F0" w:rsidRPr="00EC61CE" w:rsidTr="00A004C9">
        <w:tc>
          <w:tcPr>
            <w:tcW w:w="1668" w:type="dxa"/>
          </w:tcPr>
          <w:p w:rsidR="003842F0" w:rsidRPr="00EC61CE" w:rsidRDefault="003842F0" w:rsidP="00A004C9">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lastRenderedPageBreak/>
              <w:t>Pie de imagen</w:t>
            </w:r>
          </w:p>
        </w:tc>
        <w:tc>
          <w:tcPr>
            <w:tcW w:w="7386" w:type="dxa"/>
          </w:tcPr>
          <w:p w:rsidR="003842F0" w:rsidRPr="00EC61CE" w:rsidRDefault="00456F16" w:rsidP="003502CC">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El gobierno de Misael P</w:t>
            </w:r>
            <w:r w:rsidR="00293D56" w:rsidRPr="00EC61CE">
              <w:rPr>
                <w:rFonts w:ascii="Times New Roman" w:hAnsi="Times New Roman" w:cs="Times New Roman"/>
                <w:color w:val="000000" w:themeColor="text1"/>
                <w:sz w:val="24"/>
                <w:szCs w:val="24"/>
              </w:rPr>
              <w:t xml:space="preserve">astrana puso en marcha el sistema UPAC, que facilitó </w:t>
            </w:r>
            <w:r w:rsidR="003502CC">
              <w:rPr>
                <w:rFonts w:ascii="Times New Roman" w:hAnsi="Times New Roman" w:cs="Times New Roman"/>
                <w:color w:val="000000" w:themeColor="text1"/>
                <w:sz w:val="24"/>
                <w:szCs w:val="24"/>
              </w:rPr>
              <w:t xml:space="preserve">el acceso a créditos para </w:t>
            </w:r>
            <w:r w:rsidR="00293D56" w:rsidRPr="00EC61CE">
              <w:rPr>
                <w:rFonts w:ascii="Times New Roman" w:hAnsi="Times New Roman" w:cs="Times New Roman"/>
                <w:color w:val="000000" w:themeColor="text1"/>
                <w:sz w:val="24"/>
                <w:szCs w:val="24"/>
              </w:rPr>
              <w:t>la adquisición de vivienda. Debido a que los intereses de dichos créditos crecían al ritmo de la inflación, muchas familias se vieron obligadas a perder sus casas</w:t>
            </w:r>
            <w:r w:rsidR="00744112">
              <w:rPr>
                <w:rFonts w:ascii="Times New Roman" w:hAnsi="Times New Roman" w:cs="Times New Roman"/>
                <w:color w:val="000000" w:themeColor="text1"/>
                <w:sz w:val="24"/>
                <w:szCs w:val="24"/>
              </w:rPr>
              <w:t>,</w:t>
            </w:r>
            <w:r w:rsidR="00293D56" w:rsidRPr="00EC61CE">
              <w:rPr>
                <w:rFonts w:ascii="Times New Roman" w:hAnsi="Times New Roman" w:cs="Times New Roman"/>
                <w:color w:val="000000" w:themeColor="text1"/>
                <w:sz w:val="24"/>
                <w:szCs w:val="24"/>
              </w:rPr>
              <w:t xml:space="preserve"> pues no podían pagar las cuotas que cada vez se incrementaban más.</w:t>
            </w:r>
          </w:p>
        </w:tc>
      </w:tr>
    </w:tbl>
    <w:p w:rsidR="003842F0" w:rsidRPr="00EC61CE" w:rsidRDefault="003842F0" w:rsidP="0065596E">
      <w:pPr>
        <w:spacing w:line="360" w:lineRule="auto"/>
        <w:rPr>
          <w:rFonts w:ascii="Times New Roman" w:hAnsi="Times New Roman" w:cs="Times New Roman"/>
          <w:iCs/>
          <w:sz w:val="24"/>
          <w:szCs w:val="24"/>
          <w:lang w:val="es-ES"/>
        </w:rPr>
      </w:pPr>
    </w:p>
    <w:p w:rsidR="003842F0" w:rsidRPr="00EC61CE" w:rsidRDefault="003842F0" w:rsidP="0065596E">
      <w:pPr>
        <w:spacing w:line="360" w:lineRule="auto"/>
        <w:rPr>
          <w:rFonts w:ascii="Times New Roman" w:hAnsi="Times New Roman" w:cs="Times New Roman"/>
          <w:iCs/>
          <w:sz w:val="24"/>
          <w:szCs w:val="24"/>
          <w:lang w:val="es-ES"/>
        </w:rPr>
      </w:pPr>
    </w:p>
    <w:tbl>
      <w:tblPr>
        <w:tblStyle w:val="Tablaconcuadrcula"/>
        <w:tblW w:w="0" w:type="auto"/>
        <w:tblLook w:val="04A0" w:firstRow="1" w:lastRow="0" w:firstColumn="1" w:lastColumn="0" w:noHBand="0" w:noVBand="1"/>
      </w:tblPr>
      <w:tblGrid>
        <w:gridCol w:w="1668"/>
        <w:gridCol w:w="7386"/>
      </w:tblGrid>
      <w:tr w:rsidR="008C50BD" w:rsidRPr="00EC61CE" w:rsidTr="00524EDC">
        <w:tc>
          <w:tcPr>
            <w:tcW w:w="9054" w:type="dxa"/>
            <w:gridSpan w:val="2"/>
            <w:shd w:val="clear" w:color="auto" w:fill="000000" w:themeFill="text1"/>
          </w:tcPr>
          <w:p w:rsidR="008C50BD" w:rsidRPr="00BE5E3B" w:rsidRDefault="008C50BD" w:rsidP="00524EDC">
            <w:pPr>
              <w:spacing w:before="2" w:after="2"/>
              <w:jc w:val="center"/>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FFFFFF" w:themeColor="background1"/>
                <w:sz w:val="24"/>
                <w:szCs w:val="24"/>
                <w:highlight w:val="green"/>
              </w:rPr>
              <w:t>Practica. Recurso nuevo</w:t>
            </w:r>
          </w:p>
        </w:tc>
      </w:tr>
      <w:tr w:rsidR="008C50BD" w:rsidRPr="00EC61CE" w:rsidTr="00524EDC">
        <w:tc>
          <w:tcPr>
            <w:tcW w:w="1668" w:type="dxa"/>
          </w:tcPr>
          <w:p w:rsidR="008C50BD" w:rsidRPr="00BE5E3B" w:rsidRDefault="008C50BD" w:rsidP="00524EDC">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000000" w:themeColor="text1"/>
                <w:sz w:val="24"/>
                <w:szCs w:val="24"/>
                <w:highlight w:val="green"/>
              </w:rPr>
              <w:t>Código</w:t>
            </w:r>
          </w:p>
        </w:tc>
        <w:tc>
          <w:tcPr>
            <w:tcW w:w="7386" w:type="dxa"/>
          </w:tcPr>
          <w:p w:rsidR="008C50BD" w:rsidRPr="00BE5E3B" w:rsidRDefault="008C50BD" w:rsidP="00477DCC">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color w:val="000000" w:themeColor="text1"/>
                <w:sz w:val="24"/>
                <w:szCs w:val="24"/>
                <w:highlight w:val="green"/>
              </w:rPr>
              <w:t>CS_09_09_REC</w:t>
            </w:r>
            <w:r w:rsidR="00477DCC">
              <w:rPr>
                <w:rFonts w:ascii="Times New Roman" w:hAnsi="Times New Roman" w:cs="Times New Roman"/>
                <w:color w:val="000000" w:themeColor="text1"/>
                <w:sz w:val="24"/>
                <w:szCs w:val="24"/>
                <w:highlight w:val="green"/>
              </w:rPr>
              <w:t>2</w:t>
            </w:r>
            <w:r w:rsidRPr="00BE5E3B">
              <w:rPr>
                <w:rFonts w:ascii="Times New Roman" w:hAnsi="Times New Roman" w:cs="Times New Roman"/>
                <w:color w:val="000000" w:themeColor="text1"/>
                <w:sz w:val="24"/>
                <w:szCs w:val="24"/>
                <w:highlight w:val="green"/>
              </w:rPr>
              <w:t>0</w:t>
            </w:r>
          </w:p>
        </w:tc>
      </w:tr>
      <w:tr w:rsidR="008C50BD" w:rsidRPr="00EC61CE" w:rsidTr="00524EDC">
        <w:tc>
          <w:tcPr>
            <w:tcW w:w="1668" w:type="dxa"/>
          </w:tcPr>
          <w:p w:rsidR="008C50BD" w:rsidRPr="00BE5E3B" w:rsidRDefault="008C50BD" w:rsidP="00524EDC">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000000" w:themeColor="text1"/>
                <w:sz w:val="24"/>
                <w:szCs w:val="24"/>
                <w:highlight w:val="green"/>
              </w:rPr>
              <w:t>Título</w:t>
            </w:r>
          </w:p>
        </w:tc>
        <w:tc>
          <w:tcPr>
            <w:tcW w:w="7386" w:type="dxa"/>
          </w:tcPr>
          <w:p w:rsidR="008C50BD" w:rsidRPr="00BE5E3B" w:rsidRDefault="000B2844" w:rsidP="000B2844">
            <w:pPr>
              <w:spacing w:line="360" w:lineRule="auto"/>
              <w:rPr>
                <w:rFonts w:ascii="Times New Roman" w:hAnsi="Times New Roman" w:cs="Times New Roman"/>
                <w:sz w:val="24"/>
                <w:szCs w:val="24"/>
                <w:highlight w:val="green"/>
              </w:rPr>
            </w:pPr>
            <w:r w:rsidRPr="00BE5E3B">
              <w:rPr>
                <w:rFonts w:ascii="Times New Roman" w:hAnsi="Times New Roman" w:cs="Times New Roman"/>
                <w:sz w:val="24"/>
                <w:szCs w:val="24"/>
                <w:highlight w:val="green"/>
              </w:rPr>
              <w:t>Los gobiernos del Frente Nacional</w:t>
            </w:r>
          </w:p>
        </w:tc>
      </w:tr>
      <w:tr w:rsidR="008C50BD" w:rsidRPr="00EC61CE" w:rsidTr="00524EDC">
        <w:tc>
          <w:tcPr>
            <w:tcW w:w="1668" w:type="dxa"/>
          </w:tcPr>
          <w:p w:rsidR="008C50BD" w:rsidRPr="00BE5E3B" w:rsidRDefault="008C50BD" w:rsidP="00524EDC">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000000" w:themeColor="text1"/>
                <w:sz w:val="24"/>
                <w:szCs w:val="24"/>
                <w:highlight w:val="green"/>
              </w:rPr>
              <w:t>Descripción</w:t>
            </w:r>
          </w:p>
        </w:tc>
        <w:tc>
          <w:tcPr>
            <w:tcW w:w="7386" w:type="dxa"/>
          </w:tcPr>
          <w:p w:rsidR="008C50BD" w:rsidRPr="00BE5E3B" w:rsidRDefault="000B2844" w:rsidP="00524EDC">
            <w:pPr>
              <w:rPr>
                <w:rFonts w:ascii="Times New Roman" w:hAnsi="Times New Roman" w:cs="Times New Roman"/>
                <w:color w:val="000000" w:themeColor="text1"/>
                <w:sz w:val="24"/>
                <w:szCs w:val="24"/>
                <w:highlight w:val="green"/>
                <w:lang w:val="es-ES_tradnl"/>
              </w:rPr>
            </w:pPr>
            <w:r w:rsidRPr="00BE5E3B">
              <w:rPr>
                <w:rFonts w:ascii="Times New Roman" w:hAnsi="Times New Roman" w:cs="Times New Roman"/>
                <w:color w:val="000000" w:themeColor="text1"/>
                <w:sz w:val="24"/>
                <w:szCs w:val="24"/>
                <w:highlight w:val="green"/>
                <w:lang w:val="es-ES_tradnl"/>
              </w:rPr>
              <w:t xml:space="preserve">Actividad sobre los </w:t>
            </w:r>
            <w:r w:rsidRPr="00BE5E3B">
              <w:rPr>
                <w:rFonts w:ascii="Times New Roman" w:hAnsi="Times New Roman" w:cs="Times New Roman"/>
                <w:sz w:val="24"/>
                <w:szCs w:val="24"/>
                <w:highlight w:val="green"/>
              </w:rPr>
              <w:t>gobiernos del Frente Nacional</w:t>
            </w:r>
          </w:p>
        </w:tc>
      </w:tr>
    </w:tbl>
    <w:p w:rsidR="0065596E" w:rsidRPr="00EC61CE" w:rsidRDefault="0065596E" w:rsidP="00345E88">
      <w:pPr>
        <w:spacing w:line="360" w:lineRule="auto"/>
        <w:rPr>
          <w:rFonts w:ascii="Times New Roman" w:hAnsi="Times New Roman" w:cs="Times New Roman"/>
          <w:sz w:val="24"/>
          <w:szCs w:val="24"/>
        </w:rPr>
      </w:pPr>
    </w:p>
    <w:p w:rsidR="003842F0" w:rsidRPr="00EC61CE" w:rsidRDefault="003842F0" w:rsidP="00345E88">
      <w:pPr>
        <w:spacing w:line="360" w:lineRule="auto"/>
        <w:rPr>
          <w:rFonts w:ascii="Times New Roman" w:hAnsi="Times New Roman" w:cs="Times New Roman"/>
          <w:sz w:val="24"/>
          <w:szCs w:val="24"/>
        </w:rPr>
      </w:pPr>
    </w:p>
    <w:p w:rsidR="008C50BD" w:rsidRPr="00EC61CE" w:rsidRDefault="008C50BD" w:rsidP="008C50BD">
      <w:pPr>
        <w:spacing w:line="360" w:lineRule="auto"/>
        <w:rPr>
          <w:rFonts w:ascii="Times New Roman" w:hAnsi="Times New Roman" w:cs="Times New Roman"/>
          <w:color w:val="000000" w:themeColor="text1"/>
          <w:sz w:val="24"/>
          <w:szCs w:val="24"/>
        </w:rPr>
      </w:pPr>
      <w:r w:rsidRPr="00EC61CE">
        <w:rPr>
          <w:rStyle w:val="Ttulo1Car"/>
          <w:rFonts w:ascii="Times New Roman" w:hAnsi="Times New Roman" w:cs="Times New Roman"/>
          <w:sz w:val="24"/>
          <w:szCs w:val="24"/>
          <w:highlight w:val="yellow"/>
        </w:rPr>
        <w:t>[SECCIÓN 2]</w:t>
      </w:r>
      <w:r w:rsidRPr="00EC61CE">
        <w:rPr>
          <w:rStyle w:val="Ttulo1Car"/>
          <w:rFonts w:ascii="Times New Roman" w:hAnsi="Times New Roman" w:cs="Times New Roman"/>
          <w:sz w:val="24"/>
          <w:szCs w:val="24"/>
        </w:rPr>
        <w:t xml:space="preserve"> </w:t>
      </w:r>
      <w:r w:rsidRPr="00EC61CE">
        <w:rPr>
          <w:rFonts w:ascii="Times New Roman" w:hAnsi="Times New Roman" w:cs="Times New Roman"/>
          <w:b/>
          <w:sz w:val="24"/>
          <w:szCs w:val="24"/>
        </w:rPr>
        <w:t xml:space="preserve">1.5 </w:t>
      </w:r>
      <w:r w:rsidRPr="00EC61CE">
        <w:rPr>
          <w:rFonts w:ascii="Times New Roman" w:hAnsi="Times New Roman" w:cs="Times New Roman"/>
          <w:b/>
          <w:color w:val="000000" w:themeColor="text1"/>
          <w:sz w:val="24"/>
          <w:szCs w:val="24"/>
        </w:rPr>
        <w:t>Consolidación</w:t>
      </w:r>
    </w:p>
    <w:p w:rsidR="008C50BD" w:rsidRPr="00EC61CE" w:rsidRDefault="008C50BD" w:rsidP="008C50BD">
      <w:pPr>
        <w:shd w:val="clear" w:color="auto" w:fill="FFFFFF"/>
        <w:spacing w:before="100" w:beforeAutospacing="1" w:after="100" w:afterAutospacing="1"/>
        <w:rPr>
          <w:rFonts w:ascii="Times New Roman" w:hAnsi="Times New Roman" w:cs="Times New Roman"/>
          <w:color w:val="000000" w:themeColor="text1"/>
          <w:sz w:val="24"/>
          <w:szCs w:val="24"/>
        </w:rPr>
      </w:pPr>
      <w:r w:rsidRPr="00EC61CE">
        <w:rPr>
          <w:rStyle w:val="un"/>
          <w:rFonts w:ascii="Times New Roman" w:hAnsi="Times New Roman" w:cs="Times New Roman"/>
          <w:sz w:val="24"/>
          <w:szCs w:val="24"/>
          <w:lang w:val="es-ES"/>
        </w:rPr>
        <w:t>Actividades para consolidar lo que has aprendido en esta sección.</w:t>
      </w:r>
    </w:p>
    <w:p w:rsidR="008C50BD" w:rsidRPr="00EC61CE" w:rsidRDefault="008C50BD" w:rsidP="00345E88">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7386"/>
      </w:tblGrid>
      <w:tr w:rsidR="0065596E" w:rsidRPr="00BE5E3B" w:rsidTr="00524EDC">
        <w:tc>
          <w:tcPr>
            <w:tcW w:w="9054" w:type="dxa"/>
            <w:gridSpan w:val="2"/>
            <w:shd w:val="clear" w:color="auto" w:fill="000000" w:themeFill="text1"/>
          </w:tcPr>
          <w:p w:rsidR="0065596E" w:rsidRPr="00BE5E3B" w:rsidRDefault="0065596E" w:rsidP="00524EDC">
            <w:pPr>
              <w:spacing w:before="2" w:after="2"/>
              <w:jc w:val="center"/>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FFFFFF" w:themeColor="background1"/>
                <w:sz w:val="24"/>
                <w:szCs w:val="24"/>
                <w:highlight w:val="green"/>
              </w:rPr>
              <w:t>Practica. Recurso nuevo</w:t>
            </w:r>
          </w:p>
        </w:tc>
      </w:tr>
      <w:tr w:rsidR="0065596E" w:rsidRPr="00BE5E3B" w:rsidTr="00524EDC">
        <w:tc>
          <w:tcPr>
            <w:tcW w:w="1668" w:type="dxa"/>
          </w:tcPr>
          <w:p w:rsidR="0065596E" w:rsidRPr="00BE5E3B" w:rsidRDefault="0065596E" w:rsidP="00524EDC">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000000" w:themeColor="text1"/>
                <w:sz w:val="24"/>
                <w:szCs w:val="24"/>
                <w:highlight w:val="green"/>
              </w:rPr>
              <w:t>Código</w:t>
            </w:r>
          </w:p>
        </w:tc>
        <w:tc>
          <w:tcPr>
            <w:tcW w:w="7386" w:type="dxa"/>
          </w:tcPr>
          <w:p w:rsidR="0065596E" w:rsidRPr="00BE5E3B" w:rsidRDefault="008C50BD" w:rsidP="00477DCC">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color w:val="000000" w:themeColor="text1"/>
                <w:sz w:val="24"/>
                <w:szCs w:val="24"/>
                <w:highlight w:val="green"/>
              </w:rPr>
              <w:t>CS_09_09_REC</w:t>
            </w:r>
            <w:r w:rsidR="00477DCC">
              <w:rPr>
                <w:rFonts w:ascii="Times New Roman" w:hAnsi="Times New Roman" w:cs="Times New Roman"/>
                <w:color w:val="000000" w:themeColor="text1"/>
                <w:sz w:val="24"/>
                <w:szCs w:val="24"/>
                <w:highlight w:val="green"/>
              </w:rPr>
              <w:t>3</w:t>
            </w:r>
            <w:r w:rsidR="0065596E" w:rsidRPr="00BE5E3B">
              <w:rPr>
                <w:rFonts w:ascii="Times New Roman" w:hAnsi="Times New Roman" w:cs="Times New Roman"/>
                <w:color w:val="000000" w:themeColor="text1"/>
                <w:sz w:val="24"/>
                <w:szCs w:val="24"/>
                <w:highlight w:val="green"/>
              </w:rPr>
              <w:t>0</w:t>
            </w:r>
          </w:p>
        </w:tc>
      </w:tr>
      <w:tr w:rsidR="0065596E" w:rsidRPr="00BE5E3B" w:rsidTr="00524EDC">
        <w:tc>
          <w:tcPr>
            <w:tcW w:w="1668" w:type="dxa"/>
          </w:tcPr>
          <w:p w:rsidR="0065596E" w:rsidRPr="00BE5E3B" w:rsidRDefault="0065596E" w:rsidP="00524EDC">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000000" w:themeColor="text1"/>
                <w:sz w:val="24"/>
                <w:szCs w:val="24"/>
                <w:highlight w:val="green"/>
              </w:rPr>
              <w:t>Título</w:t>
            </w:r>
          </w:p>
        </w:tc>
        <w:tc>
          <w:tcPr>
            <w:tcW w:w="7386" w:type="dxa"/>
          </w:tcPr>
          <w:p w:rsidR="0065596E" w:rsidRPr="00BE5E3B" w:rsidRDefault="0065596E" w:rsidP="00524EDC">
            <w:pPr>
              <w:spacing w:line="360" w:lineRule="auto"/>
              <w:rPr>
                <w:rFonts w:ascii="Times New Roman" w:hAnsi="Times New Roman" w:cs="Times New Roman"/>
                <w:sz w:val="24"/>
                <w:szCs w:val="24"/>
                <w:highlight w:val="green"/>
              </w:rPr>
            </w:pPr>
            <w:r w:rsidRPr="00BE5E3B">
              <w:rPr>
                <w:rFonts w:ascii="Times New Roman" w:hAnsi="Times New Roman" w:cs="Times New Roman"/>
                <w:sz w:val="24"/>
                <w:szCs w:val="24"/>
                <w:highlight w:val="green"/>
              </w:rPr>
              <w:t>Refuerza tu aprendizaje: El Frente Nacional</w:t>
            </w:r>
          </w:p>
          <w:p w:rsidR="0065596E" w:rsidRPr="00BE5E3B" w:rsidRDefault="0065596E" w:rsidP="00524EDC">
            <w:pPr>
              <w:spacing w:before="100" w:beforeAutospacing="1" w:after="100" w:afterAutospacing="1" w:line="384" w:lineRule="atLeast"/>
              <w:jc w:val="both"/>
              <w:rPr>
                <w:rFonts w:ascii="Times New Roman" w:eastAsia="Times New Roman" w:hAnsi="Times New Roman" w:cs="Times New Roman"/>
                <w:b/>
                <w:bCs/>
                <w:caps/>
                <w:color w:val="000000" w:themeColor="text1"/>
                <w:sz w:val="24"/>
                <w:szCs w:val="24"/>
                <w:highlight w:val="green"/>
                <w:lang w:eastAsia="es-CO"/>
              </w:rPr>
            </w:pPr>
          </w:p>
        </w:tc>
      </w:tr>
      <w:tr w:rsidR="0065596E" w:rsidRPr="00EC61CE" w:rsidTr="00524EDC">
        <w:tc>
          <w:tcPr>
            <w:tcW w:w="1668" w:type="dxa"/>
          </w:tcPr>
          <w:p w:rsidR="0065596E" w:rsidRPr="00BE5E3B" w:rsidRDefault="0065596E" w:rsidP="00524EDC">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000000" w:themeColor="text1"/>
                <w:sz w:val="24"/>
                <w:szCs w:val="24"/>
                <w:highlight w:val="green"/>
              </w:rPr>
              <w:t>Descripción</w:t>
            </w:r>
          </w:p>
        </w:tc>
        <w:tc>
          <w:tcPr>
            <w:tcW w:w="7386" w:type="dxa"/>
          </w:tcPr>
          <w:p w:rsidR="0065596E" w:rsidRPr="00EC61CE" w:rsidRDefault="0065596E" w:rsidP="00524EDC">
            <w:pPr>
              <w:rPr>
                <w:rFonts w:ascii="Times New Roman" w:hAnsi="Times New Roman" w:cs="Times New Roman"/>
                <w:color w:val="000000" w:themeColor="text1"/>
                <w:sz w:val="24"/>
                <w:szCs w:val="24"/>
                <w:lang w:val="es-ES_tradnl"/>
              </w:rPr>
            </w:pPr>
            <w:r w:rsidRPr="00BE5E3B">
              <w:rPr>
                <w:rFonts w:ascii="Times New Roman" w:hAnsi="Times New Roman" w:cs="Times New Roman"/>
                <w:color w:val="000000" w:themeColor="text1"/>
                <w:sz w:val="24"/>
                <w:szCs w:val="24"/>
                <w:highlight w:val="green"/>
                <w:lang w:val="es-ES_tradnl"/>
              </w:rPr>
              <w:t>Actividades sobre El Frente Nacional</w:t>
            </w:r>
          </w:p>
          <w:p w:rsidR="0065596E" w:rsidRPr="00EC61CE" w:rsidRDefault="0065596E" w:rsidP="00524EDC">
            <w:pPr>
              <w:rPr>
                <w:rFonts w:ascii="Times New Roman" w:hAnsi="Times New Roman" w:cs="Times New Roman"/>
                <w:color w:val="000000" w:themeColor="text1"/>
                <w:sz w:val="24"/>
                <w:szCs w:val="24"/>
                <w:lang w:val="es-ES_tradnl"/>
              </w:rPr>
            </w:pPr>
          </w:p>
          <w:p w:rsidR="000B2844" w:rsidRPr="00EC61CE" w:rsidRDefault="000B2844" w:rsidP="00524EDC">
            <w:pPr>
              <w:rPr>
                <w:rFonts w:ascii="Times New Roman" w:hAnsi="Times New Roman" w:cs="Times New Roman"/>
                <w:color w:val="000000" w:themeColor="text1"/>
                <w:sz w:val="24"/>
                <w:szCs w:val="24"/>
                <w:lang w:val="es-ES_tradnl"/>
              </w:rPr>
            </w:pPr>
          </w:p>
        </w:tc>
      </w:tr>
    </w:tbl>
    <w:p w:rsidR="00EF75E9" w:rsidRPr="00EC61CE" w:rsidRDefault="00EF75E9" w:rsidP="00345E88">
      <w:pPr>
        <w:spacing w:line="360" w:lineRule="auto"/>
        <w:rPr>
          <w:rFonts w:ascii="Times New Roman" w:hAnsi="Times New Roman" w:cs="Times New Roman"/>
          <w:sz w:val="24"/>
          <w:szCs w:val="24"/>
        </w:rPr>
      </w:pPr>
    </w:p>
    <w:p w:rsidR="000B513A" w:rsidRPr="00EC61CE" w:rsidRDefault="000B513A" w:rsidP="00345E88">
      <w:pPr>
        <w:spacing w:line="360" w:lineRule="auto"/>
        <w:rPr>
          <w:rFonts w:ascii="Times New Roman" w:hAnsi="Times New Roman" w:cs="Times New Roman"/>
          <w:sz w:val="24"/>
          <w:szCs w:val="24"/>
        </w:rPr>
      </w:pPr>
    </w:p>
    <w:p w:rsidR="000B513A" w:rsidRPr="00EC61CE" w:rsidRDefault="008C50BD" w:rsidP="00345E88">
      <w:pPr>
        <w:spacing w:line="360" w:lineRule="auto"/>
        <w:rPr>
          <w:rFonts w:ascii="Times New Roman" w:eastAsia="Times New Roman" w:hAnsi="Times New Roman" w:cs="Times New Roman"/>
          <w:b/>
          <w:color w:val="000000"/>
          <w:sz w:val="24"/>
          <w:szCs w:val="24"/>
          <w:lang w:eastAsia="es-CO"/>
        </w:rPr>
      </w:pPr>
      <w:r w:rsidRPr="00EC61CE">
        <w:rPr>
          <w:rStyle w:val="Ttulo1Car"/>
          <w:rFonts w:ascii="Times New Roman" w:hAnsi="Times New Roman" w:cs="Times New Roman"/>
          <w:b w:val="0"/>
          <w:sz w:val="24"/>
          <w:szCs w:val="24"/>
          <w:highlight w:val="yellow"/>
        </w:rPr>
        <w:t xml:space="preserve">[SECCIÓN </w:t>
      </w:r>
      <w:r w:rsidR="002603A9" w:rsidRPr="00EC61CE">
        <w:rPr>
          <w:rStyle w:val="Ttulo1Car"/>
          <w:rFonts w:ascii="Times New Roman" w:hAnsi="Times New Roman" w:cs="Times New Roman"/>
          <w:b w:val="0"/>
          <w:sz w:val="24"/>
          <w:szCs w:val="24"/>
          <w:highlight w:val="yellow"/>
        </w:rPr>
        <w:t>1</w:t>
      </w:r>
      <w:r w:rsidRPr="00EC61CE">
        <w:rPr>
          <w:rStyle w:val="Ttulo1Car"/>
          <w:rFonts w:ascii="Times New Roman" w:hAnsi="Times New Roman" w:cs="Times New Roman"/>
          <w:b w:val="0"/>
          <w:sz w:val="24"/>
          <w:szCs w:val="24"/>
          <w:highlight w:val="yellow"/>
        </w:rPr>
        <w:t>]</w:t>
      </w:r>
      <w:r w:rsidRPr="00EC61CE">
        <w:rPr>
          <w:rStyle w:val="Ttulo1Car"/>
          <w:rFonts w:ascii="Times New Roman" w:hAnsi="Times New Roman" w:cs="Times New Roman"/>
          <w:b w:val="0"/>
          <w:sz w:val="24"/>
          <w:szCs w:val="24"/>
        </w:rPr>
        <w:t xml:space="preserve"> </w:t>
      </w:r>
      <w:r w:rsidR="000B513A" w:rsidRPr="00EC61CE">
        <w:rPr>
          <w:rFonts w:ascii="Times New Roman" w:eastAsia="Times New Roman" w:hAnsi="Times New Roman" w:cs="Times New Roman"/>
          <w:b/>
          <w:color w:val="000000"/>
          <w:sz w:val="24"/>
          <w:szCs w:val="24"/>
          <w:lang w:eastAsia="es-CO"/>
        </w:rPr>
        <w:t xml:space="preserve">2 Colombia </w:t>
      </w:r>
      <w:r w:rsidR="00A76442">
        <w:rPr>
          <w:rFonts w:ascii="Times New Roman" w:eastAsia="Times New Roman" w:hAnsi="Times New Roman" w:cs="Times New Roman"/>
          <w:b/>
          <w:color w:val="000000"/>
          <w:sz w:val="24"/>
          <w:szCs w:val="24"/>
          <w:lang w:eastAsia="es-CO"/>
        </w:rPr>
        <w:t>después d</w:t>
      </w:r>
      <w:r w:rsidR="000B513A" w:rsidRPr="00EC61CE">
        <w:rPr>
          <w:rFonts w:ascii="Times New Roman" w:eastAsia="Times New Roman" w:hAnsi="Times New Roman" w:cs="Times New Roman"/>
          <w:b/>
          <w:color w:val="000000"/>
          <w:sz w:val="24"/>
          <w:szCs w:val="24"/>
          <w:lang w:eastAsia="es-CO"/>
        </w:rPr>
        <w:t>el Frente Nacional (1974–1986)</w:t>
      </w:r>
    </w:p>
    <w:p w:rsidR="000B513A" w:rsidRPr="00EC61CE" w:rsidRDefault="003C3BB7" w:rsidP="00345E88">
      <w:pPr>
        <w:spacing w:line="360" w:lineRule="auto"/>
        <w:rPr>
          <w:rFonts w:ascii="Times New Roman" w:hAnsi="Times New Roman" w:cs="Times New Roman"/>
          <w:sz w:val="24"/>
          <w:szCs w:val="24"/>
        </w:rPr>
      </w:pPr>
      <w:r w:rsidRPr="004F6F2C">
        <w:rPr>
          <w:rFonts w:ascii="Times New Roman" w:hAnsi="Times New Roman" w:cs="Times New Roman"/>
          <w:sz w:val="24"/>
          <w:szCs w:val="24"/>
        </w:rPr>
        <w:t xml:space="preserve">A pesar </w:t>
      </w:r>
      <w:r w:rsidR="00744112" w:rsidRPr="004F6F2C">
        <w:rPr>
          <w:rFonts w:ascii="Times New Roman" w:hAnsi="Times New Roman" w:cs="Times New Roman"/>
          <w:sz w:val="24"/>
          <w:szCs w:val="24"/>
        </w:rPr>
        <w:t xml:space="preserve">de </w:t>
      </w:r>
      <w:r w:rsidRPr="004F6F2C">
        <w:rPr>
          <w:rFonts w:ascii="Times New Roman" w:hAnsi="Times New Roman" w:cs="Times New Roman"/>
          <w:sz w:val="24"/>
          <w:szCs w:val="24"/>
        </w:rPr>
        <w:t xml:space="preserve">que el Frente Nacional se </w:t>
      </w:r>
      <w:r w:rsidR="004F6F2C">
        <w:rPr>
          <w:rFonts w:ascii="Times New Roman" w:hAnsi="Times New Roman" w:cs="Times New Roman"/>
          <w:sz w:val="24"/>
          <w:szCs w:val="24"/>
        </w:rPr>
        <w:t xml:space="preserve">propuso </w:t>
      </w:r>
      <w:r w:rsidRPr="004F6F2C">
        <w:rPr>
          <w:rFonts w:ascii="Times New Roman" w:hAnsi="Times New Roman" w:cs="Times New Roman"/>
          <w:sz w:val="24"/>
          <w:szCs w:val="24"/>
        </w:rPr>
        <w:t>acabar con las pugnas bipartidistas y frenar la violencia que azota</w:t>
      </w:r>
      <w:r w:rsidR="00744112" w:rsidRPr="004F6F2C">
        <w:rPr>
          <w:rFonts w:ascii="Times New Roman" w:hAnsi="Times New Roman" w:cs="Times New Roman"/>
          <w:sz w:val="24"/>
          <w:szCs w:val="24"/>
        </w:rPr>
        <w:t>ba</w:t>
      </w:r>
      <w:r w:rsidRPr="004F6F2C">
        <w:rPr>
          <w:rFonts w:ascii="Times New Roman" w:hAnsi="Times New Roman" w:cs="Times New Roman"/>
          <w:sz w:val="24"/>
          <w:szCs w:val="24"/>
        </w:rPr>
        <w:t xml:space="preserve"> al país desde la </w:t>
      </w:r>
      <w:r w:rsidR="00744112" w:rsidRPr="004F6F2C">
        <w:rPr>
          <w:rFonts w:ascii="Times New Roman" w:hAnsi="Times New Roman" w:cs="Times New Roman"/>
          <w:sz w:val="24"/>
          <w:szCs w:val="24"/>
        </w:rPr>
        <w:t>g</w:t>
      </w:r>
      <w:r w:rsidRPr="004F6F2C">
        <w:rPr>
          <w:rFonts w:ascii="Times New Roman" w:hAnsi="Times New Roman" w:cs="Times New Roman"/>
          <w:sz w:val="24"/>
          <w:szCs w:val="24"/>
        </w:rPr>
        <w:t>uerra de los Mil Días</w:t>
      </w:r>
      <w:r w:rsidR="00AA0B3F" w:rsidRPr="004F6F2C">
        <w:rPr>
          <w:rFonts w:ascii="Times New Roman" w:hAnsi="Times New Roman" w:cs="Times New Roman"/>
          <w:sz w:val="24"/>
          <w:szCs w:val="24"/>
        </w:rPr>
        <w:t xml:space="preserve"> y, más tarde, después de</w:t>
      </w:r>
      <w:r w:rsidR="00744112" w:rsidRPr="004F6F2C">
        <w:rPr>
          <w:rFonts w:ascii="Times New Roman" w:hAnsi="Times New Roman" w:cs="Times New Roman"/>
          <w:sz w:val="24"/>
          <w:szCs w:val="24"/>
        </w:rPr>
        <w:t xml:space="preserve"> “E</w:t>
      </w:r>
      <w:r w:rsidR="00AA0B3F" w:rsidRPr="004F6F2C">
        <w:rPr>
          <w:rFonts w:ascii="Times New Roman" w:hAnsi="Times New Roman" w:cs="Times New Roman"/>
          <w:sz w:val="24"/>
          <w:szCs w:val="24"/>
        </w:rPr>
        <w:t>l Bogotazo</w:t>
      </w:r>
      <w:r w:rsidR="00744112" w:rsidRPr="004F6F2C">
        <w:rPr>
          <w:rFonts w:ascii="Times New Roman" w:hAnsi="Times New Roman" w:cs="Times New Roman"/>
          <w:sz w:val="24"/>
          <w:szCs w:val="24"/>
        </w:rPr>
        <w:t>”</w:t>
      </w:r>
      <w:r w:rsidR="00AA0B3F" w:rsidRPr="004F6F2C">
        <w:rPr>
          <w:rFonts w:ascii="Times New Roman" w:hAnsi="Times New Roman" w:cs="Times New Roman"/>
          <w:sz w:val="24"/>
          <w:szCs w:val="24"/>
        </w:rPr>
        <w:t xml:space="preserve">, no lo logró, pues propició tales niveles de </w:t>
      </w:r>
      <w:r w:rsidR="00AA0B3F" w:rsidRPr="004F6F2C">
        <w:rPr>
          <w:rFonts w:ascii="Times New Roman" w:hAnsi="Times New Roman" w:cs="Times New Roman"/>
          <w:b/>
          <w:sz w:val="24"/>
          <w:szCs w:val="24"/>
        </w:rPr>
        <w:t>exclusión política</w:t>
      </w:r>
      <w:r w:rsidR="00C8265E" w:rsidRPr="004F6F2C">
        <w:rPr>
          <w:rFonts w:ascii="Times New Roman" w:hAnsi="Times New Roman" w:cs="Times New Roman"/>
          <w:sz w:val="24"/>
          <w:szCs w:val="24"/>
        </w:rPr>
        <w:t xml:space="preserve">, </w:t>
      </w:r>
      <w:r w:rsidR="00AA0B3F" w:rsidRPr="004F6F2C">
        <w:rPr>
          <w:rFonts w:ascii="Times New Roman" w:hAnsi="Times New Roman" w:cs="Times New Roman"/>
          <w:sz w:val="24"/>
          <w:szCs w:val="24"/>
        </w:rPr>
        <w:t xml:space="preserve">que surgieron nuevos movimientos y actores políticos que también querían tener participación y poder. </w:t>
      </w:r>
      <w:r w:rsidR="004F6F2C">
        <w:rPr>
          <w:rFonts w:ascii="Times New Roman" w:hAnsi="Times New Roman" w:cs="Times New Roman"/>
          <w:sz w:val="24"/>
          <w:szCs w:val="24"/>
        </w:rPr>
        <w:t>P</w:t>
      </w:r>
      <w:r w:rsidR="00AA0B3F" w:rsidRPr="004F6F2C">
        <w:rPr>
          <w:rFonts w:ascii="Times New Roman" w:hAnsi="Times New Roman" w:cs="Times New Roman"/>
          <w:sz w:val="24"/>
          <w:szCs w:val="24"/>
        </w:rPr>
        <w:t>or eso en la Colombia que le siguió a los años del Frente Nacional la violencia tuvo nuevas expresiones. Así mismo, el contexto mundial se fue</w:t>
      </w:r>
      <w:r w:rsidR="00AA0B3F" w:rsidRPr="00EC61CE">
        <w:rPr>
          <w:rFonts w:ascii="Times New Roman" w:hAnsi="Times New Roman" w:cs="Times New Roman"/>
          <w:sz w:val="24"/>
          <w:szCs w:val="24"/>
        </w:rPr>
        <w:t xml:space="preserve"> transformando </w:t>
      </w:r>
      <w:r w:rsidR="004F6F2C">
        <w:rPr>
          <w:rFonts w:ascii="Times New Roman" w:hAnsi="Times New Roman" w:cs="Times New Roman"/>
          <w:sz w:val="24"/>
          <w:szCs w:val="24"/>
        </w:rPr>
        <w:t xml:space="preserve">con </w:t>
      </w:r>
      <w:r w:rsidR="00AA0B3F" w:rsidRPr="00EC61CE">
        <w:rPr>
          <w:rFonts w:ascii="Times New Roman" w:hAnsi="Times New Roman" w:cs="Times New Roman"/>
          <w:sz w:val="24"/>
          <w:szCs w:val="24"/>
        </w:rPr>
        <w:t xml:space="preserve">la </w:t>
      </w:r>
      <w:r w:rsidR="00AA0B3F" w:rsidRPr="00EC61CE">
        <w:rPr>
          <w:rFonts w:ascii="Times New Roman" w:hAnsi="Times New Roman" w:cs="Times New Roman"/>
          <w:b/>
          <w:sz w:val="24"/>
          <w:szCs w:val="24"/>
        </w:rPr>
        <w:t>crisis del petróleo</w:t>
      </w:r>
      <w:r w:rsidR="00AA0B3F" w:rsidRPr="00EC61CE">
        <w:rPr>
          <w:rFonts w:ascii="Times New Roman" w:hAnsi="Times New Roman" w:cs="Times New Roman"/>
          <w:sz w:val="24"/>
          <w:szCs w:val="24"/>
        </w:rPr>
        <w:t xml:space="preserve"> </w:t>
      </w:r>
      <w:r w:rsidR="008C50BD" w:rsidRPr="00EC61CE">
        <w:rPr>
          <w:rFonts w:ascii="Times New Roman" w:hAnsi="Times New Roman" w:cs="Times New Roman"/>
          <w:sz w:val="24"/>
          <w:szCs w:val="24"/>
        </w:rPr>
        <w:t xml:space="preserve">(1973) </w:t>
      </w:r>
      <w:r w:rsidR="001467E0" w:rsidRPr="00EC61CE">
        <w:rPr>
          <w:rFonts w:ascii="Times New Roman" w:hAnsi="Times New Roman" w:cs="Times New Roman"/>
          <w:b/>
          <w:color w:val="1F497D" w:themeColor="text2"/>
          <w:sz w:val="24"/>
          <w:szCs w:val="24"/>
        </w:rPr>
        <w:t>[VER]</w:t>
      </w:r>
      <w:r w:rsidR="005022B4" w:rsidRPr="00EC61CE">
        <w:rPr>
          <w:rFonts w:ascii="Times New Roman" w:hAnsi="Times New Roman" w:cs="Times New Roman"/>
          <w:b/>
          <w:color w:val="1F497D" w:themeColor="text2"/>
          <w:sz w:val="24"/>
          <w:szCs w:val="24"/>
        </w:rPr>
        <w:t xml:space="preserve"> [http://www.historiasiglo20.org/GLOS/crisispetroleo.htm]</w:t>
      </w:r>
      <w:r w:rsidR="001467E0" w:rsidRPr="00EC61CE">
        <w:rPr>
          <w:rFonts w:ascii="Times New Roman" w:hAnsi="Times New Roman" w:cs="Times New Roman"/>
          <w:b/>
          <w:color w:val="1F497D" w:themeColor="text2"/>
          <w:sz w:val="24"/>
          <w:szCs w:val="24"/>
        </w:rPr>
        <w:t>.</w:t>
      </w:r>
    </w:p>
    <w:p w:rsidR="001467E0" w:rsidRPr="00EC61CE" w:rsidRDefault="001467E0"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 xml:space="preserve">Durante el Frente Nacional se lograron importantes </w:t>
      </w:r>
      <w:r w:rsidRPr="00EC61CE">
        <w:rPr>
          <w:rFonts w:ascii="Times New Roman" w:hAnsi="Times New Roman" w:cs="Times New Roman"/>
          <w:b/>
          <w:sz w:val="24"/>
          <w:szCs w:val="24"/>
        </w:rPr>
        <w:t>avances</w:t>
      </w:r>
      <w:r w:rsidRPr="00EC61CE">
        <w:rPr>
          <w:rFonts w:ascii="Times New Roman" w:hAnsi="Times New Roman" w:cs="Times New Roman"/>
          <w:sz w:val="24"/>
          <w:szCs w:val="24"/>
        </w:rPr>
        <w:t xml:space="preserve"> en el campo económico. La </w:t>
      </w:r>
      <w:r w:rsidR="004F6F2C">
        <w:rPr>
          <w:rFonts w:ascii="Times New Roman" w:hAnsi="Times New Roman" w:cs="Times New Roman"/>
          <w:b/>
          <w:sz w:val="24"/>
          <w:szCs w:val="24"/>
        </w:rPr>
        <w:t>i</w:t>
      </w:r>
      <w:r w:rsidRPr="00EC61CE">
        <w:rPr>
          <w:rFonts w:ascii="Times New Roman" w:hAnsi="Times New Roman" w:cs="Times New Roman"/>
          <w:b/>
          <w:sz w:val="24"/>
          <w:szCs w:val="24"/>
        </w:rPr>
        <w:t xml:space="preserve">ndustrialización por </w:t>
      </w:r>
      <w:r w:rsidR="004F6F2C">
        <w:rPr>
          <w:rFonts w:ascii="Times New Roman" w:hAnsi="Times New Roman" w:cs="Times New Roman"/>
          <w:b/>
          <w:sz w:val="24"/>
          <w:szCs w:val="24"/>
        </w:rPr>
        <w:t>s</w:t>
      </w:r>
      <w:r w:rsidRPr="00EC61CE">
        <w:rPr>
          <w:rFonts w:ascii="Times New Roman" w:hAnsi="Times New Roman" w:cs="Times New Roman"/>
          <w:b/>
          <w:sz w:val="24"/>
          <w:szCs w:val="24"/>
        </w:rPr>
        <w:t xml:space="preserve">ustitución de </w:t>
      </w:r>
      <w:r w:rsidR="004F6F2C">
        <w:rPr>
          <w:rFonts w:ascii="Times New Roman" w:hAnsi="Times New Roman" w:cs="Times New Roman"/>
          <w:b/>
          <w:sz w:val="24"/>
          <w:szCs w:val="24"/>
        </w:rPr>
        <w:t>i</w:t>
      </w:r>
      <w:r w:rsidRPr="00EC61CE">
        <w:rPr>
          <w:rFonts w:ascii="Times New Roman" w:hAnsi="Times New Roman" w:cs="Times New Roman"/>
          <w:b/>
          <w:sz w:val="24"/>
          <w:szCs w:val="24"/>
        </w:rPr>
        <w:t>mportaciones</w:t>
      </w:r>
      <w:r w:rsidRPr="00EC61CE">
        <w:rPr>
          <w:rFonts w:ascii="Times New Roman" w:hAnsi="Times New Roman" w:cs="Times New Roman"/>
          <w:sz w:val="24"/>
          <w:szCs w:val="24"/>
        </w:rPr>
        <w:t xml:space="preserve"> impulsó la creación de empresas fabriles para la producción de </w:t>
      </w:r>
      <w:r w:rsidRPr="00EC61CE">
        <w:rPr>
          <w:rFonts w:ascii="Times New Roman" w:hAnsi="Times New Roman" w:cs="Times New Roman"/>
          <w:b/>
          <w:sz w:val="24"/>
          <w:szCs w:val="24"/>
        </w:rPr>
        <w:t>mercancías</w:t>
      </w:r>
      <w:r w:rsidRPr="00EC61CE">
        <w:rPr>
          <w:rFonts w:ascii="Times New Roman" w:hAnsi="Times New Roman" w:cs="Times New Roman"/>
          <w:sz w:val="24"/>
          <w:szCs w:val="24"/>
        </w:rPr>
        <w:t xml:space="preserve">. Esto generó mayor </w:t>
      </w:r>
      <w:r w:rsidRPr="00EC61CE">
        <w:rPr>
          <w:rFonts w:ascii="Times New Roman" w:hAnsi="Times New Roman" w:cs="Times New Roman"/>
          <w:b/>
          <w:sz w:val="24"/>
          <w:szCs w:val="24"/>
        </w:rPr>
        <w:t>empleo</w:t>
      </w:r>
      <w:r w:rsidRPr="00EC61CE">
        <w:rPr>
          <w:rFonts w:ascii="Times New Roman" w:hAnsi="Times New Roman" w:cs="Times New Roman"/>
          <w:sz w:val="24"/>
          <w:szCs w:val="24"/>
        </w:rPr>
        <w:t xml:space="preserve"> y un mercado interno. Pero </w:t>
      </w:r>
      <w:r w:rsidR="004F6F2C">
        <w:rPr>
          <w:rFonts w:ascii="Times New Roman" w:hAnsi="Times New Roman" w:cs="Times New Roman"/>
          <w:sz w:val="24"/>
          <w:szCs w:val="24"/>
        </w:rPr>
        <w:t xml:space="preserve">esto </w:t>
      </w:r>
      <w:r w:rsidRPr="00EC61CE">
        <w:rPr>
          <w:rFonts w:ascii="Times New Roman" w:hAnsi="Times New Roman" w:cs="Times New Roman"/>
          <w:sz w:val="24"/>
          <w:szCs w:val="24"/>
        </w:rPr>
        <w:t xml:space="preserve">fue insuficiente debido a la lentitud </w:t>
      </w:r>
      <w:r w:rsidR="00BF0772">
        <w:rPr>
          <w:rFonts w:ascii="Times New Roman" w:hAnsi="Times New Roman" w:cs="Times New Roman"/>
          <w:sz w:val="24"/>
          <w:szCs w:val="24"/>
        </w:rPr>
        <w:t xml:space="preserve">de la </w:t>
      </w:r>
      <w:r w:rsidRPr="00EC61CE">
        <w:rPr>
          <w:rFonts w:ascii="Times New Roman" w:hAnsi="Times New Roman" w:cs="Times New Roman"/>
          <w:sz w:val="24"/>
          <w:szCs w:val="24"/>
        </w:rPr>
        <w:t>reforma agraria</w:t>
      </w:r>
      <w:r w:rsidR="004F6F2C">
        <w:rPr>
          <w:rFonts w:ascii="Times New Roman" w:hAnsi="Times New Roman" w:cs="Times New Roman"/>
          <w:sz w:val="24"/>
          <w:szCs w:val="24"/>
        </w:rPr>
        <w:t>,</w:t>
      </w:r>
      <w:r w:rsidRPr="00EC61CE">
        <w:rPr>
          <w:rFonts w:ascii="Times New Roman" w:hAnsi="Times New Roman" w:cs="Times New Roman"/>
          <w:sz w:val="24"/>
          <w:szCs w:val="24"/>
        </w:rPr>
        <w:t xml:space="preserve"> que finalmente no se culminó.</w:t>
      </w:r>
    </w:p>
    <w:p w:rsidR="001467E0" w:rsidRPr="00EC61CE" w:rsidRDefault="001467E0"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La década de los años setenta fue, entonces, muy convulsionada. No solo porque ya venían presionando las guerrillas que surgieron hacia 1964 (</w:t>
      </w:r>
      <w:proofErr w:type="spellStart"/>
      <w:r w:rsidRPr="00EC61CE">
        <w:rPr>
          <w:rFonts w:ascii="Times New Roman" w:hAnsi="Times New Roman" w:cs="Times New Roman"/>
          <w:b/>
          <w:sz w:val="24"/>
          <w:szCs w:val="24"/>
        </w:rPr>
        <w:t>F</w:t>
      </w:r>
      <w:r w:rsidR="00BF0772" w:rsidRPr="00EC61CE">
        <w:rPr>
          <w:rFonts w:ascii="Times New Roman" w:hAnsi="Times New Roman" w:cs="Times New Roman"/>
          <w:b/>
          <w:sz w:val="24"/>
          <w:szCs w:val="24"/>
        </w:rPr>
        <w:t>arc</w:t>
      </w:r>
      <w:proofErr w:type="spellEnd"/>
      <w:r w:rsidRPr="00EC61CE">
        <w:rPr>
          <w:rFonts w:ascii="Times New Roman" w:hAnsi="Times New Roman" w:cs="Times New Roman"/>
          <w:sz w:val="24"/>
          <w:szCs w:val="24"/>
        </w:rPr>
        <w:t xml:space="preserve"> y </w:t>
      </w:r>
      <w:r w:rsidRPr="00EC61CE">
        <w:rPr>
          <w:rFonts w:ascii="Times New Roman" w:hAnsi="Times New Roman" w:cs="Times New Roman"/>
          <w:b/>
          <w:sz w:val="24"/>
          <w:szCs w:val="24"/>
        </w:rPr>
        <w:t>ELN</w:t>
      </w:r>
      <w:r w:rsidRPr="00EC61CE">
        <w:rPr>
          <w:rFonts w:ascii="Times New Roman" w:hAnsi="Times New Roman" w:cs="Times New Roman"/>
          <w:sz w:val="24"/>
          <w:szCs w:val="24"/>
        </w:rPr>
        <w:t>)</w:t>
      </w:r>
      <w:r w:rsidR="004F6F2C">
        <w:rPr>
          <w:rFonts w:ascii="Times New Roman" w:hAnsi="Times New Roman" w:cs="Times New Roman"/>
          <w:sz w:val="24"/>
          <w:szCs w:val="24"/>
        </w:rPr>
        <w:t>,</w:t>
      </w:r>
      <w:r w:rsidRPr="00EC61CE">
        <w:rPr>
          <w:rFonts w:ascii="Times New Roman" w:hAnsi="Times New Roman" w:cs="Times New Roman"/>
          <w:sz w:val="24"/>
          <w:szCs w:val="24"/>
        </w:rPr>
        <w:t xml:space="preserve"> sino porque con el </w:t>
      </w:r>
      <w:r w:rsidR="004F6F2C">
        <w:rPr>
          <w:rFonts w:ascii="Times New Roman" w:hAnsi="Times New Roman" w:cs="Times New Roman"/>
          <w:sz w:val="24"/>
          <w:szCs w:val="24"/>
        </w:rPr>
        <w:t xml:space="preserve">supuesto </w:t>
      </w:r>
      <w:r w:rsidRPr="00EC61CE">
        <w:rPr>
          <w:rFonts w:ascii="Times New Roman" w:hAnsi="Times New Roman" w:cs="Times New Roman"/>
          <w:sz w:val="24"/>
          <w:szCs w:val="24"/>
        </w:rPr>
        <w:t>fraude de las elecciones de 1970 surgió un tercer</w:t>
      </w:r>
      <w:r w:rsidR="004F6F2C">
        <w:rPr>
          <w:rFonts w:ascii="Times New Roman" w:hAnsi="Times New Roman" w:cs="Times New Roman"/>
          <w:sz w:val="24"/>
          <w:szCs w:val="24"/>
        </w:rPr>
        <w:t xml:space="preserve"> grupo</w:t>
      </w:r>
      <w:r w:rsidRPr="00EC61CE">
        <w:rPr>
          <w:rFonts w:ascii="Times New Roman" w:hAnsi="Times New Roman" w:cs="Times New Roman"/>
          <w:sz w:val="24"/>
          <w:szCs w:val="24"/>
        </w:rPr>
        <w:t xml:space="preserve"> de gran poder de maniobra en las ciudades, el M-19</w:t>
      </w:r>
      <w:r w:rsidR="00104E36" w:rsidRPr="00EC61CE">
        <w:rPr>
          <w:rFonts w:ascii="Times New Roman" w:hAnsi="Times New Roman" w:cs="Times New Roman"/>
          <w:sz w:val="24"/>
          <w:szCs w:val="24"/>
        </w:rPr>
        <w:t xml:space="preserve"> </w:t>
      </w:r>
      <w:r w:rsidR="00104E36" w:rsidRPr="00EC61CE">
        <w:rPr>
          <w:rFonts w:ascii="Times New Roman" w:hAnsi="Times New Roman" w:cs="Times New Roman"/>
          <w:b/>
          <w:color w:val="1F497D" w:themeColor="text2"/>
          <w:sz w:val="24"/>
          <w:szCs w:val="24"/>
        </w:rPr>
        <w:t>[VER]</w:t>
      </w:r>
      <w:r w:rsidR="004F6F2C">
        <w:rPr>
          <w:rFonts w:ascii="Times New Roman" w:hAnsi="Times New Roman" w:cs="Times New Roman"/>
          <w:b/>
          <w:color w:val="1F497D" w:themeColor="text2"/>
          <w:sz w:val="24"/>
          <w:szCs w:val="24"/>
        </w:rPr>
        <w:t>.</w:t>
      </w:r>
      <w:r w:rsidR="00104E36" w:rsidRPr="00EC61CE">
        <w:rPr>
          <w:rFonts w:ascii="Times New Roman" w:hAnsi="Times New Roman" w:cs="Times New Roman"/>
          <w:b/>
          <w:color w:val="1F497D" w:themeColor="text2"/>
          <w:sz w:val="24"/>
          <w:szCs w:val="24"/>
        </w:rPr>
        <w:t xml:space="preserve"> [http://www.google.com.co/url?sa=t&amp;rct=j&amp;q=&amp;esrc=s&amp;frm=1&amp;source=web&amp;cd=5&amp;ved=0CDQQFjAEahUKEwjohaW8hM3IAhXFph4KHYi3Chc&amp;url=http%3A%2F%2Fbanrepcultural.org%2Fsites%2Fdefault%2Ffiles%2Flablaa%2Frevistas%2Fanalisispolitico%2Fap7.pdf&amp;usg=AFQjCNG_Zyl1Vaa8HdkCJ8X7WbDPzagQIA&amp;sig2=YO6Dua7_szbqvlj0PawTAg&amp;bvm=bv.105454873,d.dmo]</w:t>
      </w:r>
    </w:p>
    <w:p w:rsidR="005F2D54" w:rsidRPr="00EC61CE" w:rsidRDefault="005F2D54"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 xml:space="preserve">Así mismo, nuevos partidos políticos como la </w:t>
      </w:r>
      <w:r w:rsidRPr="00EC61CE">
        <w:rPr>
          <w:rFonts w:ascii="Times New Roman" w:hAnsi="Times New Roman" w:cs="Times New Roman"/>
          <w:b/>
          <w:sz w:val="24"/>
          <w:szCs w:val="24"/>
        </w:rPr>
        <w:t>ANAPO</w:t>
      </w:r>
      <w:r w:rsidRPr="00EC61CE">
        <w:rPr>
          <w:rFonts w:ascii="Times New Roman" w:hAnsi="Times New Roman" w:cs="Times New Roman"/>
          <w:sz w:val="24"/>
          <w:szCs w:val="24"/>
        </w:rPr>
        <w:t xml:space="preserve"> y el </w:t>
      </w:r>
      <w:r w:rsidRPr="00EC61CE">
        <w:rPr>
          <w:rFonts w:ascii="Times New Roman" w:hAnsi="Times New Roman" w:cs="Times New Roman"/>
          <w:b/>
          <w:sz w:val="24"/>
          <w:szCs w:val="24"/>
        </w:rPr>
        <w:t>MRL</w:t>
      </w:r>
      <w:r w:rsidRPr="00EC61CE">
        <w:rPr>
          <w:rFonts w:ascii="Times New Roman" w:hAnsi="Times New Roman" w:cs="Times New Roman"/>
          <w:sz w:val="24"/>
          <w:szCs w:val="24"/>
        </w:rPr>
        <w:t xml:space="preserve"> entraron a competir por el poder. Este reacomodamiento de la realidad hizo más interesante y diverso, pero también más complicado</w:t>
      </w:r>
      <w:r w:rsidR="004F6F2C">
        <w:rPr>
          <w:rFonts w:ascii="Times New Roman" w:hAnsi="Times New Roman" w:cs="Times New Roman"/>
          <w:sz w:val="24"/>
          <w:szCs w:val="24"/>
        </w:rPr>
        <w:t>,</w:t>
      </w:r>
      <w:r w:rsidRPr="00EC61CE">
        <w:rPr>
          <w:rFonts w:ascii="Times New Roman" w:hAnsi="Times New Roman" w:cs="Times New Roman"/>
          <w:sz w:val="24"/>
          <w:szCs w:val="24"/>
        </w:rPr>
        <w:t xml:space="preserve"> el camino político del país. </w:t>
      </w:r>
    </w:p>
    <w:p w:rsidR="004B3C98" w:rsidRPr="00EC61CE" w:rsidRDefault="0098402B"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lastRenderedPageBreak/>
        <w:t xml:space="preserve">En abril de </w:t>
      </w:r>
      <w:r w:rsidRPr="00EC61CE">
        <w:rPr>
          <w:rFonts w:ascii="Times New Roman" w:hAnsi="Times New Roman" w:cs="Times New Roman"/>
          <w:b/>
          <w:sz w:val="24"/>
          <w:szCs w:val="24"/>
        </w:rPr>
        <w:t>1974</w:t>
      </w:r>
      <w:r w:rsidRPr="00EC61CE">
        <w:rPr>
          <w:rFonts w:ascii="Times New Roman" w:hAnsi="Times New Roman" w:cs="Times New Roman"/>
          <w:sz w:val="24"/>
          <w:szCs w:val="24"/>
        </w:rPr>
        <w:t xml:space="preserve"> el país se preparó para unas </w:t>
      </w:r>
      <w:r w:rsidRPr="00EC61CE">
        <w:rPr>
          <w:rFonts w:ascii="Times New Roman" w:hAnsi="Times New Roman" w:cs="Times New Roman"/>
          <w:b/>
          <w:sz w:val="24"/>
          <w:szCs w:val="24"/>
        </w:rPr>
        <w:t>nuevas</w:t>
      </w:r>
      <w:r w:rsidRPr="00EC61CE">
        <w:rPr>
          <w:rFonts w:ascii="Times New Roman" w:hAnsi="Times New Roman" w:cs="Times New Roman"/>
          <w:sz w:val="24"/>
          <w:szCs w:val="24"/>
        </w:rPr>
        <w:t xml:space="preserve"> </w:t>
      </w:r>
      <w:r w:rsidRPr="00EC61CE">
        <w:rPr>
          <w:rFonts w:ascii="Times New Roman" w:hAnsi="Times New Roman" w:cs="Times New Roman"/>
          <w:b/>
          <w:sz w:val="24"/>
          <w:szCs w:val="24"/>
        </w:rPr>
        <w:t>elecciones</w:t>
      </w:r>
      <w:r w:rsidRPr="00EC61CE">
        <w:rPr>
          <w:rFonts w:ascii="Times New Roman" w:hAnsi="Times New Roman" w:cs="Times New Roman"/>
          <w:sz w:val="24"/>
          <w:szCs w:val="24"/>
        </w:rPr>
        <w:t xml:space="preserve">. </w:t>
      </w:r>
      <w:r w:rsidR="00781850">
        <w:rPr>
          <w:rFonts w:ascii="Times New Roman" w:hAnsi="Times New Roman" w:cs="Times New Roman"/>
          <w:sz w:val="24"/>
          <w:szCs w:val="24"/>
        </w:rPr>
        <w:t xml:space="preserve">Participaron: </w:t>
      </w:r>
      <w:r w:rsidR="00EB7443" w:rsidRPr="00EC61CE">
        <w:rPr>
          <w:rFonts w:ascii="Times New Roman" w:hAnsi="Times New Roman" w:cs="Times New Roman"/>
          <w:sz w:val="24"/>
          <w:szCs w:val="24"/>
        </w:rPr>
        <w:t>Álvaro</w:t>
      </w:r>
      <w:r w:rsidR="004A4F1A" w:rsidRPr="00EC61CE">
        <w:rPr>
          <w:rFonts w:ascii="Times New Roman" w:hAnsi="Times New Roman" w:cs="Times New Roman"/>
          <w:sz w:val="24"/>
          <w:szCs w:val="24"/>
        </w:rPr>
        <w:t xml:space="preserve"> Gómez (conservador, hijo del expresidente Laureano Gómez); Alfonso López </w:t>
      </w:r>
      <w:proofErr w:type="spellStart"/>
      <w:r w:rsidR="004A4F1A" w:rsidRPr="00EC61CE">
        <w:rPr>
          <w:rFonts w:ascii="Times New Roman" w:hAnsi="Times New Roman" w:cs="Times New Roman"/>
          <w:sz w:val="24"/>
          <w:szCs w:val="24"/>
        </w:rPr>
        <w:t>Michelsen</w:t>
      </w:r>
      <w:proofErr w:type="spellEnd"/>
      <w:r w:rsidR="004A4F1A" w:rsidRPr="00EC61CE">
        <w:rPr>
          <w:rFonts w:ascii="Times New Roman" w:hAnsi="Times New Roman" w:cs="Times New Roman"/>
          <w:sz w:val="24"/>
          <w:szCs w:val="24"/>
        </w:rPr>
        <w:t xml:space="preserve"> (liberal, líder y fundador del Movimiento Revolucionario Liberal, MRL. Era el hijo del expresidente Alfonso López Pumarejo) y María Eugenia Rojas de Moreno (hija del expresidente Gustavo Rojas Pinilla). </w:t>
      </w:r>
      <w:r w:rsidR="004F6F2C">
        <w:rPr>
          <w:rFonts w:ascii="Times New Roman" w:hAnsi="Times New Roman" w:cs="Times New Roman"/>
          <w:sz w:val="24"/>
          <w:szCs w:val="24"/>
        </w:rPr>
        <w:t xml:space="preserve">Ganó </w:t>
      </w:r>
      <w:r w:rsidR="004B3C98" w:rsidRPr="00EC61CE">
        <w:rPr>
          <w:rFonts w:ascii="Times New Roman" w:hAnsi="Times New Roman" w:cs="Times New Roman"/>
          <w:sz w:val="24"/>
          <w:szCs w:val="24"/>
        </w:rPr>
        <w:t xml:space="preserve">el candidato del MRL. </w:t>
      </w:r>
    </w:p>
    <w:p w:rsidR="004B3C98" w:rsidRDefault="002429A5" w:rsidP="00345E88">
      <w:pPr>
        <w:spacing w:line="360" w:lineRule="auto"/>
        <w:rPr>
          <w:rFonts w:ascii="Times New Roman" w:hAnsi="Times New Roman" w:cs="Times New Roman"/>
          <w:b/>
          <w:sz w:val="24"/>
          <w:szCs w:val="24"/>
        </w:rPr>
      </w:pPr>
      <w:r w:rsidRPr="00EC61CE">
        <w:rPr>
          <w:rStyle w:val="Ttulo1Car"/>
          <w:rFonts w:ascii="Times New Roman" w:hAnsi="Times New Roman" w:cs="Times New Roman"/>
          <w:b w:val="0"/>
          <w:sz w:val="24"/>
          <w:szCs w:val="24"/>
          <w:highlight w:val="yellow"/>
        </w:rPr>
        <w:t xml:space="preserve">[SECCIÓN </w:t>
      </w:r>
      <w:r w:rsidR="00035D26" w:rsidRPr="00EC61CE">
        <w:rPr>
          <w:rStyle w:val="Ttulo1Car"/>
          <w:rFonts w:ascii="Times New Roman" w:hAnsi="Times New Roman" w:cs="Times New Roman"/>
          <w:b w:val="0"/>
          <w:sz w:val="24"/>
          <w:szCs w:val="24"/>
          <w:highlight w:val="yellow"/>
        </w:rPr>
        <w:t>2</w:t>
      </w:r>
      <w:r w:rsidRPr="00EC61CE">
        <w:rPr>
          <w:rStyle w:val="Ttulo1Car"/>
          <w:rFonts w:ascii="Times New Roman" w:hAnsi="Times New Roman" w:cs="Times New Roman"/>
          <w:b w:val="0"/>
          <w:sz w:val="24"/>
          <w:szCs w:val="24"/>
          <w:highlight w:val="yellow"/>
        </w:rPr>
        <w:t>]</w:t>
      </w:r>
      <w:r w:rsidRPr="00EC61CE">
        <w:rPr>
          <w:rStyle w:val="Ttulo1Car"/>
          <w:rFonts w:ascii="Times New Roman" w:hAnsi="Times New Roman" w:cs="Times New Roman"/>
          <w:b w:val="0"/>
          <w:sz w:val="24"/>
          <w:szCs w:val="24"/>
        </w:rPr>
        <w:t xml:space="preserve"> </w:t>
      </w:r>
      <w:r w:rsidRPr="00EC61CE">
        <w:rPr>
          <w:rFonts w:ascii="Times New Roman" w:eastAsia="Times New Roman" w:hAnsi="Times New Roman" w:cs="Times New Roman"/>
          <w:b/>
          <w:color w:val="000000"/>
          <w:sz w:val="24"/>
          <w:szCs w:val="24"/>
          <w:lang w:eastAsia="es-CO"/>
        </w:rPr>
        <w:t xml:space="preserve">2.1 </w:t>
      </w:r>
      <w:r w:rsidR="004B3C98" w:rsidRPr="00EC61CE">
        <w:rPr>
          <w:rFonts w:ascii="Times New Roman" w:hAnsi="Times New Roman" w:cs="Times New Roman"/>
          <w:b/>
          <w:sz w:val="24"/>
          <w:szCs w:val="24"/>
        </w:rPr>
        <w:t xml:space="preserve">Alfonso López </w:t>
      </w:r>
      <w:proofErr w:type="spellStart"/>
      <w:r w:rsidR="004B3C98" w:rsidRPr="00EC61CE">
        <w:rPr>
          <w:rFonts w:ascii="Times New Roman" w:hAnsi="Times New Roman" w:cs="Times New Roman"/>
          <w:b/>
          <w:sz w:val="24"/>
          <w:szCs w:val="24"/>
        </w:rPr>
        <w:t>Michelsen</w:t>
      </w:r>
      <w:proofErr w:type="spellEnd"/>
      <w:r w:rsidR="004B3C98" w:rsidRPr="00EC61CE">
        <w:rPr>
          <w:rFonts w:ascii="Times New Roman" w:hAnsi="Times New Roman" w:cs="Times New Roman"/>
          <w:b/>
          <w:sz w:val="24"/>
          <w:szCs w:val="24"/>
        </w:rPr>
        <w:t xml:space="preserve"> </w:t>
      </w:r>
      <w:r w:rsidR="00867DA8" w:rsidRPr="00EC61CE">
        <w:rPr>
          <w:rFonts w:ascii="Times New Roman" w:hAnsi="Times New Roman" w:cs="Times New Roman"/>
          <w:b/>
          <w:sz w:val="24"/>
          <w:szCs w:val="24"/>
        </w:rPr>
        <w:t>(1974-1978)</w:t>
      </w:r>
    </w:p>
    <w:p w:rsidR="006D1674" w:rsidRDefault="006D1674" w:rsidP="00345E88">
      <w:pPr>
        <w:spacing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1668"/>
        <w:gridCol w:w="7386"/>
      </w:tblGrid>
      <w:tr w:rsidR="006D1674" w:rsidRPr="00BE5E3B" w:rsidTr="00064A54">
        <w:tc>
          <w:tcPr>
            <w:tcW w:w="9054" w:type="dxa"/>
            <w:gridSpan w:val="2"/>
            <w:shd w:val="clear" w:color="auto" w:fill="000000" w:themeFill="text1"/>
          </w:tcPr>
          <w:p w:rsidR="006D1674" w:rsidRPr="00BE5E3B" w:rsidRDefault="006D1674" w:rsidP="00064A54">
            <w:pPr>
              <w:spacing w:before="2" w:after="2"/>
              <w:jc w:val="center"/>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FFFFFF" w:themeColor="background1"/>
                <w:sz w:val="24"/>
                <w:szCs w:val="24"/>
                <w:highlight w:val="green"/>
              </w:rPr>
              <w:t>Profundiza. Recurso nuevo</w:t>
            </w:r>
          </w:p>
        </w:tc>
      </w:tr>
      <w:tr w:rsidR="006D1674" w:rsidRPr="00BE5E3B" w:rsidTr="00064A54">
        <w:tc>
          <w:tcPr>
            <w:tcW w:w="1668" w:type="dxa"/>
          </w:tcPr>
          <w:p w:rsidR="006D1674" w:rsidRPr="00BE5E3B" w:rsidRDefault="006D1674" w:rsidP="00064A54">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000000" w:themeColor="text1"/>
                <w:sz w:val="24"/>
                <w:szCs w:val="24"/>
                <w:highlight w:val="green"/>
              </w:rPr>
              <w:t>Código</w:t>
            </w:r>
          </w:p>
        </w:tc>
        <w:tc>
          <w:tcPr>
            <w:tcW w:w="7386" w:type="dxa"/>
          </w:tcPr>
          <w:p w:rsidR="006D1674" w:rsidRPr="00BE5E3B" w:rsidRDefault="006D1674" w:rsidP="00477DCC">
            <w:pPr>
              <w:spacing w:before="2" w:after="2"/>
              <w:rPr>
                <w:rFonts w:ascii="Times New Roman" w:hAnsi="Times New Roman" w:cs="Times New Roman"/>
                <w:color w:val="000000" w:themeColor="text1"/>
                <w:sz w:val="24"/>
                <w:szCs w:val="24"/>
                <w:highlight w:val="green"/>
              </w:rPr>
            </w:pPr>
            <w:r w:rsidRPr="00BE5E3B">
              <w:rPr>
                <w:rFonts w:ascii="Times New Roman" w:hAnsi="Times New Roman" w:cs="Times New Roman"/>
                <w:color w:val="000000" w:themeColor="text1"/>
                <w:sz w:val="24"/>
                <w:szCs w:val="24"/>
                <w:highlight w:val="green"/>
              </w:rPr>
              <w:t>CS_09_09_REC</w:t>
            </w:r>
            <w:r w:rsidR="00477DCC">
              <w:rPr>
                <w:rFonts w:ascii="Times New Roman" w:hAnsi="Times New Roman" w:cs="Times New Roman"/>
                <w:color w:val="000000" w:themeColor="text1"/>
                <w:sz w:val="24"/>
                <w:szCs w:val="24"/>
                <w:highlight w:val="green"/>
              </w:rPr>
              <w:t>4</w:t>
            </w:r>
            <w:r w:rsidRPr="00BE5E3B">
              <w:rPr>
                <w:rFonts w:ascii="Times New Roman" w:hAnsi="Times New Roman" w:cs="Times New Roman"/>
                <w:color w:val="000000" w:themeColor="text1"/>
                <w:sz w:val="24"/>
                <w:szCs w:val="24"/>
                <w:highlight w:val="green"/>
              </w:rPr>
              <w:t>0</w:t>
            </w:r>
          </w:p>
        </w:tc>
      </w:tr>
      <w:tr w:rsidR="006D1674" w:rsidRPr="00BE5E3B" w:rsidTr="00064A54">
        <w:tc>
          <w:tcPr>
            <w:tcW w:w="1668" w:type="dxa"/>
          </w:tcPr>
          <w:p w:rsidR="006D1674" w:rsidRPr="00BE5E3B" w:rsidRDefault="006D1674" w:rsidP="00064A54">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000000" w:themeColor="text1"/>
                <w:sz w:val="24"/>
                <w:szCs w:val="24"/>
                <w:highlight w:val="green"/>
              </w:rPr>
              <w:t>Título</w:t>
            </w:r>
          </w:p>
        </w:tc>
        <w:tc>
          <w:tcPr>
            <w:tcW w:w="7386" w:type="dxa"/>
          </w:tcPr>
          <w:p w:rsidR="006D1674" w:rsidRPr="00BE5E3B" w:rsidRDefault="006D1674" w:rsidP="00064A54">
            <w:pPr>
              <w:spacing w:line="360" w:lineRule="auto"/>
              <w:rPr>
                <w:rFonts w:ascii="Times New Roman" w:eastAsia="Times New Roman" w:hAnsi="Times New Roman" w:cs="Times New Roman"/>
                <w:bCs/>
                <w:caps/>
                <w:color w:val="000000" w:themeColor="text1"/>
                <w:sz w:val="24"/>
                <w:szCs w:val="24"/>
                <w:highlight w:val="green"/>
                <w:lang w:eastAsia="es-CO"/>
              </w:rPr>
            </w:pPr>
            <w:r w:rsidRPr="00BE5E3B">
              <w:rPr>
                <w:rFonts w:ascii="Times New Roman" w:hAnsi="Times New Roman" w:cs="Times New Roman"/>
                <w:color w:val="000000" w:themeColor="text1"/>
                <w:sz w:val="24"/>
                <w:szCs w:val="24"/>
                <w:highlight w:val="green"/>
              </w:rPr>
              <w:t xml:space="preserve">La economía colombiana durante el gobierno de Alfonso López </w:t>
            </w:r>
            <w:proofErr w:type="spellStart"/>
            <w:r w:rsidRPr="00BE5E3B">
              <w:rPr>
                <w:rFonts w:ascii="Times New Roman" w:hAnsi="Times New Roman" w:cs="Times New Roman"/>
                <w:color w:val="000000" w:themeColor="text1"/>
                <w:sz w:val="24"/>
                <w:szCs w:val="24"/>
                <w:highlight w:val="green"/>
              </w:rPr>
              <w:t>Michelsen</w:t>
            </w:r>
            <w:proofErr w:type="spellEnd"/>
          </w:p>
        </w:tc>
      </w:tr>
      <w:tr w:rsidR="006D1674" w:rsidRPr="00EC61CE" w:rsidTr="00064A54">
        <w:tc>
          <w:tcPr>
            <w:tcW w:w="1668" w:type="dxa"/>
          </w:tcPr>
          <w:p w:rsidR="006D1674" w:rsidRPr="00BE5E3B" w:rsidRDefault="006D1674" w:rsidP="00064A54">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000000" w:themeColor="text1"/>
                <w:sz w:val="24"/>
                <w:szCs w:val="24"/>
                <w:highlight w:val="green"/>
              </w:rPr>
              <w:t>Descripción</w:t>
            </w:r>
          </w:p>
        </w:tc>
        <w:tc>
          <w:tcPr>
            <w:tcW w:w="7386" w:type="dxa"/>
          </w:tcPr>
          <w:p w:rsidR="006D1674" w:rsidRPr="00EC61CE" w:rsidRDefault="006D1674" w:rsidP="00064A54">
            <w:pPr>
              <w:rPr>
                <w:rFonts w:ascii="Times New Roman" w:hAnsi="Times New Roman" w:cs="Times New Roman"/>
                <w:color w:val="000000" w:themeColor="text1"/>
                <w:sz w:val="24"/>
                <w:szCs w:val="24"/>
                <w:lang w:val="es-ES_tradnl"/>
              </w:rPr>
            </w:pPr>
            <w:r w:rsidRPr="00BE5E3B">
              <w:rPr>
                <w:rFonts w:ascii="Times New Roman" w:hAnsi="Times New Roman" w:cs="Times New Roman"/>
                <w:color w:val="000000" w:themeColor="text1"/>
                <w:sz w:val="24"/>
                <w:szCs w:val="24"/>
                <w:highlight w:val="green"/>
                <w:lang w:val="es-ES_tradnl"/>
              </w:rPr>
              <w:t xml:space="preserve">Interactivo acerca de los principales aspectos de la economía colombiana durante el gobierno de Alfonso López </w:t>
            </w:r>
            <w:proofErr w:type="spellStart"/>
            <w:r w:rsidRPr="00BE5E3B">
              <w:rPr>
                <w:rFonts w:ascii="Times New Roman" w:hAnsi="Times New Roman" w:cs="Times New Roman"/>
                <w:color w:val="000000" w:themeColor="text1"/>
                <w:sz w:val="24"/>
                <w:szCs w:val="24"/>
                <w:highlight w:val="green"/>
                <w:lang w:val="es-ES_tradnl"/>
              </w:rPr>
              <w:t>Michelsen</w:t>
            </w:r>
            <w:proofErr w:type="spellEnd"/>
          </w:p>
        </w:tc>
      </w:tr>
    </w:tbl>
    <w:p w:rsidR="006D1674" w:rsidRPr="00EC61CE" w:rsidRDefault="006D1674" w:rsidP="00345E88">
      <w:pPr>
        <w:spacing w:line="360" w:lineRule="auto"/>
        <w:rPr>
          <w:rFonts w:ascii="Times New Roman" w:hAnsi="Times New Roman" w:cs="Times New Roman"/>
          <w:sz w:val="24"/>
          <w:szCs w:val="24"/>
        </w:rPr>
      </w:pPr>
    </w:p>
    <w:p w:rsidR="00D14BA9" w:rsidRPr="00EC61CE" w:rsidRDefault="004B3C98"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 xml:space="preserve">El </w:t>
      </w:r>
      <w:r w:rsidR="008C2C27" w:rsidRPr="00EC61CE">
        <w:rPr>
          <w:rFonts w:ascii="Times New Roman" w:hAnsi="Times New Roman" w:cs="Times New Roman"/>
          <w:sz w:val="24"/>
          <w:szCs w:val="24"/>
        </w:rPr>
        <w:t xml:space="preserve">gobierno del </w:t>
      </w:r>
      <w:r w:rsidRPr="00EC61CE">
        <w:rPr>
          <w:rFonts w:ascii="Times New Roman" w:hAnsi="Times New Roman" w:cs="Times New Roman"/>
          <w:sz w:val="24"/>
          <w:szCs w:val="24"/>
        </w:rPr>
        <w:t xml:space="preserve">primer presidente que gobernó una </w:t>
      </w:r>
      <w:r w:rsidR="008C2C27" w:rsidRPr="00EC61CE">
        <w:rPr>
          <w:rFonts w:ascii="Times New Roman" w:hAnsi="Times New Roman" w:cs="Times New Roman"/>
          <w:sz w:val="24"/>
          <w:szCs w:val="24"/>
        </w:rPr>
        <w:t>vez terminó el Frente Nacional se conoció como el “</w:t>
      </w:r>
      <w:r w:rsidR="008C2C27" w:rsidRPr="00EC61CE">
        <w:rPr>
          <w:rFonts w:ascii="Times New Roman" w:hAnsi="Times New Roman" w:cs="Times New Roman"/>
          <w:b/>
          <w:sz w:val="24"/>
          <w:szCs w:val="24"/>
        </w:rPr>
        <w:t xml:space="preserve">Mandato </w:t>
      </w:r>
      <w:r w:rsidR="00FE1BDD">
        <w:rPr>
          <w:rFonts w:ascii="Times New Roman" w:hAnsi="Times New Roman" w:cs="Times New Roman"/>
          <w:b/>
          <w:sz w:val="24"/>
          <w:szCs w:val="24"/>
        </w:rPr>
        <w:t>c</w:t>
      </w:r>
      <w:r w:rsidR="008C2C27" w:rsidRPr="00EC61CE">
        <w:rPr>
          <w:rFonts w:ascii="Times New Roman" w:hAnsi="Times New Roman" w:cs="Times New Roman"/>
          <w:b/>
          <w:sz w:val="24"/>
          <w:szCs w:val="24"/>
        </w:rPr>
        <w:t>laro”</w:t>
      </w:r>
      <w:r w:rsidR="008C2C27" w:rsidRPr="00EC61CE">
        <w:rPr>
          <w:rFonts w:ascii="Times New Roman" w:hAnsi="Times New Roman" w:cs="Times New Roman"/>
          <w:sz w:val="24"/>
          <w:szCs w:val="24"/>
        </w:rPr>
        <w:t>.</w:t>
      </w:r>
      <w:r w:rsidR="008B7059" w:rsidRPr="00EC61CE">
        <w:rPr>
          <w:rFonts w:ascii="Times New Roman" w:hAnsi="Times New Roman" w:cs="Times New Roman"/>
          <w:sz w:val="24"/>
          <w:szCs w:val="24"/>
        </w:rPr>
        <w:t xml:space="preserve"> Sus primeras medidas apuntaron a </w:t>
      </w:r>
      <w:r w:rsidR="008B7059" w:rsidRPr="00EC61CE">
        <w:rPr>
          <w:rFonts w:ascii="Times New Roman" w:hAnsi="Times New Roman" w:cs="Times New Roman"/>
          <w:b/>
          <w:sz w:val="24"/>
          <w:szCs w:val="24"/>
        </w:rPr>
        <w:t>controlar la inflación</w:t>
      </w:r>
      <w:r w:rsidR="008B7059" w:rsidRPr="00EC61CE">
        <w:rPr>
          <w:rFonts w:ascii="Times New Roman" w:hAnsi="Times New Roman" w:cs="Times New Roman"/>
          <w:sz w:val="24"/>
          <w:szCs w:val="24"/>
        </w:rPr>
        <w:t xml:space="preserve"> producid</w:t>
      </w:r>
      <w:r w:rsidR="00FE1BDD">
        <w:rPr>
          <w:rFonts w:ascii="Times New Roman" w:hAnsi="Times New Roman" w:cs="Times New Roman"/>
          <w:sz w:val="24"/>
          <w:szCs w:val="24"/>
        </w:rPr>
        <w:t xml:space="preserve">a por </w:t>
      </w:r>
      <w:r w:rsidR="00A35D92" w:rsidRPr="00EC61CE">
        <w:rPr>
          <w:rFonts w:ascii="Times New Roman" w:hAnsi="Times New Roman" w:cs="Times New Roman"/>
          <w:sz w:val="24"/>
          <w:szCs w:val="24"/>
        </w:rPr>
        <w:t xml:space="preserve">varios factores. Entre ellos, la disminución del poder adquisitivo de los trabajadores, cuyos salarios aumentaban de manera irregular y en menor proporción que los precios de la </w:t>
      </w:r>
      <w:r w:rsidR="00A35D92" w:rsidRPr="00EC61CE">
        <w:rPr>
          <w:rFonts w:ascii="Times New Roman" w:hAnsi="Times New Roman" w:cs="Times New Roman"/>
          <w:b/>
          <w:sz w:val="24"/>
          <w:szCs w:val="24"/>
        </w:rPr>
        <w:t>canasta familiar</w:t>
      </w:r>
      <w:r w:rsidR="00D14BA9" w:rsidRPr="00EC61CE">
        <w:rPr>
          <w:rFonts w:ascii="Times New Roman" w:hAnsi="Times New Roman" w:cs="Times New Roman"/>
          <w:sz w:val="24"/>
          <w:szCs w:val="24"/>
        </w:rPr>
        <w:t xml:space="preserve">; además, el país pasaba </w:t>
      </w:r>
      <w:r w:rsidR="008B7059" w:rsidRPr="00EC61CE">
        <w:rPr>
          <w:rFonts w:ascii="Times New Roman" w:hAnsi="Times New Roman" w:cs="Times New Roman"/>
          <w:sz w:val="24"/>
          <w:szCs w:val="24"/>
        </w:rPr>
        <w:t xml:space="preserve">por una bonanza cafetera momentánea. Esta </w:t>
      </w:r>
      <w:r w:rsidR="00781850">
        <w:rPr>
          <w:rFonts w:ascii="Times New Roman" w:hAnsi="Times New Roman" w:cs="Times New Roman"/>
          <w:sz w:val="24"/>
          <w:szCs w:val="24"/>
        </w:rPr>
        <w:t xml:space="preserve">generó el ingreso de </w:t>
      </w:r>
      <w:r w:rsidR="008B7059" w:rsidRPr="00EC61CE">
        <w:rPr>
          <w:rFonts w:ascii="Times New Roman" w:hAnsi="Times New Roman" w:cs="Times New Roman"/>
          <w:sz w:val="24"/>
          <w:szCs w:val="24"/>
        </w:rPr>
        <w:t>mucho dinero  por la venta de café</w:t>
      </w:r>
      <w:r w:rsidR="0058054A">
        <w:rPr>
          <w:rFonts w:ascii="Times New Roman" w:hAnsi="Times New Roman" w:cs="Times New Roman"/>
          <w:sz w:val="24"/>
          <w:szCs w:val="24"/>
        </w:rPr>
        <w:t xml:space="preserve"> al país</w:t>
      </w:r>
      <w:r w:rsidR="008B7059" w:rsidRPr="00EC61CE">
        <w:rPr>
          <w:rFonts w:ascii="Times New Roman" w:hAnsi="Times New Roman" w:cs="Times New Roman"/>
          <w:sz w:val="24"/>
          <w:szCs w:val="24"/>
        </w:rPr>
        <w:t xml:space="preserve">, lo que </w:t>
      </w:r>
      <w:r w:rsidR="00D14BA9" w:rsidRPr="00EC61CE">
        <w:rPr>
          <w:rFonts w:ascii="Times New Roman" w:hAnsi="Times New Roman" w:cs="Times New Roman"/>
          <w:sz w:val="24"/>
          <w:szCs w:val="24"/>
        </w:rPr>
        <w:t>también contribuyó a aumentar el costo de vida.</w:t>
      </w:r>
      <w:r w:rsidR="008B7059" w:rsidRPr="00EC61CE">
        <w:rPr>
          <w:rFonts w:ascii="Times New Roman" w:hAnsi="Times New Roman" w:cs="Times New Roman"/>
          <w:sz w:val="24"/>
          <w:szCs w:val="24"/>
        </w:rPr>
        <w:t xml:space="preserve"> </w:t>
      </w:r>
    </w:p>
    <w:p w:rsidR="00AC2145" w:rsidRPr="00EC61CE" w:rsidRDefault="00AC2145" w:rsidP="00345E88">
      <w:pPr>
        <w:spacing w:line="360" w:lineRule="auto"/>
        <w:rPr>
          <w:rFonts w:ascii="Times New Roman" w:hAnsi="Times New Roman" w:cs="Times New Roman"/>
          <w:sz w:val="24"/>
          <w:szCs w:val="24"/>
        </w:rPr>
      </w:pPr>
    </w:p>
    <w:p w:rsidR="004B3C98" w:rsidRPr="00EC61CE" w:rsidRDefault="00D14BA9"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Para enfrentar la situación, l</w:t>
      </w:r>
      <w:r w:rsidR="00227890" w:rsidRPr="00EC61CE">
        <w:rPr>
          <w:rFonts w:ascii="Times New Roman" w:hAnsi="Times New Roman" w:cs="Times New Roman"/>
          <w:sz w:val="24"/>
          <w:szCs w:val="24"/>
        </w:rPr>
        <w:t xml:space="preserve">as </w:t>
      </w:r>
      <w:r w:rsidR="008B7059" w:rsidRPr="00EC61CE">
        <w:rPr>
          <w:rFonts w:ascii="Times New Roman" w:hAnsi="Times New Roman" w:cs="Times New Roman"/>
          <w:sz w:val="24"/>
          <w:szCs w:val="24"/>
        </w:rPr>
        <w:t>medidas</w:t>
      </w:r>
      <w:r w:rsidR="00227890" w:rsidRPr="00EC61CE">
        <w:rPr>
          <w:rFonts w:ascii="Times New Roman" w:hAnsi="Times New Roman" w:cs="Times New Roman"/>
          <w:sz w:val="24"/>
          <w:szCs w:val="24"/>
        </w:rPr>
        <w:t xml:space="preserve"> del gobierno</w:t>
      </w:r>
      <w:r w:rsidR="008B7059" w:rsidRPr="00EC61CE">
        <w:rPr>
          <w:rFonts w:ascii="Times New Roman" w:hAnsi="Times New Roman" w:cs="Times New Roman"/>
          <w:sz w:val="24"/>
          <w:szCs w:val="24"/>
        </w:rPr>
        <w:t xml:space="preserve"> estuvieron orient</w:t>
      </w:r>
      <w:r w:rsidRPr="00EC61CE">
        <w:rPr>
          <w:rFonts w:ascii="Times New Roman" w:hAnsi="Times New Roman" w:cs="Times New Roman"/>
          <w:sz w:val="24"/>
          <w:szCs w:val="24"/>
        </w:rPr>
        <w:t xml:space="preserve">adas a </w:t>
      </w:r>
      <w:r w:rsidRPr="00EC61CE">
        <w:rPr>
          <w:rFonts w:ascii="Times New Roman" w:hAnsi="Times New Roman" w:cs="Times New Roman"/>
          <w:b/>
          <w:sz w:val="24"/>
          <w:szCs w:val="24"/>
        </w:rPr>
        <w:t>reducir</w:t>
      </w:r>
      <w:r w:rsidRPr="00EC61CE">
        <w:rPr>
          <w:rFonts w:ascii="Times New Roman" w:hAnsi="Times New Roman" w:cs="Times New Roman"/>
          <w:sz w:val="24"/>
          <w:szCs w:val="24"/>
        </w:rPr>
        <w:t xml:space="preserve"> el </w:t>
      </w:r>
      <w:r w:rsidRPr="00EC61CE">
        <w:rPr>
          <w:rFonts w:ascii="Times New Roman" w:hAnsi="Times New Roman" w:cs="Times New Roman"/>
          <w:b/>
          <w:sz w:val="24"/>
          <w:szCs w:val="24"/>
        </w:rPr>
        <w:t>gasto público</w:t>
      </w:r>
      <w:r w:rsidRPr="00EC61CE">
        <w:rPr>
          <w:rFonts w:ascii="Times New Roman" w:hAnsi="Times New Roman" w:cs="Times New Roman"/>
          <w:sz w:val="24"/>
          <w:szCs w:val="24"/>
        </w:rPr>
        <w:t xml:space="preserve">, y aunque se propuso negociar con los </w:t>
      </w:r>
      <w:r w:rsidRPr="00EC61CE">
        <w:rPr>
          <w:rFonts w:ascii="Times New Roman" w:hAnsi="Times New Roman" w:cs="Times New Roman"/>
          <w:b/>
          <w:sz w:val="24"/>
          <w:szCs w:val="24"/>
        </w:rPr>
        <w:t>sindicatos</w:t>
      </w:r>
      <w:r w:rsidRPr="00EC61CE">
        <w:rPr>
          <w:rFonts w:ascii="Times New Roman" w:hAnsi="Times New Roman" w:cs="Times New Roman"/>
          <w:sz w:val="24"/>
          <w:szCs w:val="24"/>
        </w:rPr>
        <w:t xml:space="preserve"> de trabajadores cómo sería el aumento del salario mínimo, no se llegó a acuerdos satisfactorios, </w:t>
      </w:r>
      <w:r w:rsidR="008B7059" w:rsidRPr="00EC61CE">
        <w:rPr>
          <w:rFonts w:ascii="Times New Roman" w:hAnsi="Times New Roman" w:cs="Times New Roman"/>
          <w:sz w:val="24"/>
          <w:szCs w:val="24"/>
        </w:rPr>
        <w:t xml:space="preserve">lo que provocó un gran malestar </w:t>
      </w:r>
      <w:r w:rsidRPr="00EC61CE">
        <w:rPr>
          <w:rFonts w:ascii="Times New Roman" w:hAnsi="Times New Roman" w:cs="Times New Roman"/>
          <w:sz w:val="24"/>
          <w:szCs w:val="24"/>
        </w:rPr>
        <w:t>y</w:t>
      </w:r>
      <w:r w:rsidR="008B7059" w:rsidRPr="00EC61CE">
        <w:rPr>
          <w:rFonts w:ascii="Times New Roman" w:hAnsi="Times New Roman" w:cs="Times New Roman"/>
          <w:sz w:val="24"/>
          <w:szCs w:val="24"/>
        </w:rPr>
        <w:t xml:space="preserve"> generó movilizaciones y paros</w:t>
      </w:r>
      <w:r w:rsidR="00FE1BDD">
        <w:rPr>
          <w:rFonts w:ascii="Times New Roman" w:hAnsi="Times New Roman" w:cs="Times New Roman"/>
          <w:sz w:val="24"/>
          <w:szCs w:val="24"/>
        </w:rPr>
        <w:t>,</w:t>
      </w:r>
      <w:r w:rsidR="008B7059" w:rsidRPr="00EC61CE">
        <w:rPr>
          <w:rFonts w:ascii="Times New Roman" w:hAnsi="Times New Roman" w:cs="Times New Roman"/>
          <w:sz w:val="24"/>
          <w:szCs w:val="24"/>
        </w:rPr>
        <w:t xml:space="preserve"> el más grande de ellos: el </w:t>
      </w:r>
      <w:r w:rsidR="008B7059" w:rsidRPr="00EC61CE">
        <w:rPr>
          <w:rFonts w:ascii="Times New Roman" w:hAnsi="Times New Roman" w:cs="Times New Roman"/>
          <w:b/>
          <w:sz w:val="24"/>
          <w:szCs w:val="24"/>
        </w:rPr>
        <w:t>paro de 1977</w:t>
      </w:r>
      <w:r w:rsidR="008B7059" w:rsidRPr="00EC61CE">
        <w:rPr>
          <w:rFonts w:ascii="Times New Roman" w:hAnsi="Times New Roman" w:cs="Times New Roman"/>
          <w:sz w:val="24"/>
          <w:szCs w:val="24"/>
        </w:rPr>
        <w:t xml:space="preserve">. </w:t>
      </w:r>
    </w:p>
    <w:p w:rsidR="00FE1BDD" w:rsidRDefault="00227890"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 xml:space="preserve">Adicionalmente, el país vivió lo que se conoció como la </w:t>
      </w:r>
      <w:r w:rsidRPr="00EC61CE">
        <w:rPr>
          <w:rFonts w:ascii="Times New Roman" w:hAnsi="Times New Roman" w:cs="Times New Roman"/>
          <w:b/>
          <w:sz w:val="24"/>
          <w:szCs w:val="24"/>
        </w:rPr>
        <w:t>“bonanza marimbera”</w:t>
      </w:r>
      <w:r w:rsidRPr="00EC61CE">
        <w:rPr>
          <w:rFonts w:ascii="Times New Roman" w:hAnsi="Times New Roman" w:cs="Times New Roman"/>
          <w:sz w:val="24"/>
          <w:szCs w:val="24"/>
        </w:rPr>
        <w:t xml:space="preserve">, un periodo en el que se </w:t>
      </w:r>
      <w:r w:rsidR="00FE1BDD">
        <w:rPr>
          <w:rFonts w:ascii="Times New Roman" w:hAnsi="Times New Roman" w:cs="Times New Roman"/>
          <w:sz w:val="24"/>
          <w:szCs w:val="24"/>
        </w:rPr>
        <w:t xml:space="preserve">sembraron </w:t>
      </w:r>
      <w:r w:rsidRPr="00EC61CE">
        <w:rPr>
          <w:rFonts w:ascii="Times New Roman" w:hAnsi="Times New Roman" w:cs="Times New Roman"/>
          <w:sz w:val="24"/>
          <w:szCs w:val="24"/>
        </w:rPr>
        <w:t xml:space="preserve">numerosos cultivos de </w:t>
      </w:r>
      <w:r w:rsidR="00D14BA9" w:rsidRPr="00EC61CE">
        <w:rPr>
          <w:rFonts w:ascii="Times New Roman" w:hAnsi="Times New Roman" w:cs="Times New Roman"/>
          <w:b/>
          <w:sz w:val="24"/>
          <w:szCs w:val="24"/>
        </w:rPr>
        <w:t>marihuana</w:t>
      </w:r>
      <w:r w:rsidRPr="00EC61CE">
        <w:rPr>
          <w:rFonts w:ascii="Times New Roman" w:hAnsi="Times New Roman" w:cs="Times New Roman"/>
          <w:sz w:val="24"/>
          <w:szCs w:val="24"/>
        </w:rPr>
        <w:t xml:space="preserve"> y </w:t>
      </w:r>
      <w:r w:rsidRPr="00EC61CE">
        <w:rPr>
          <w:rFonts w:ascii="Times New Roman" w:hAnsi="Times New Roman" w:cs="Times New Roman"/>
          <w:b/>
          <w:sz w:val="24"/>
          <w:szCs w:val="24"/>
        </w:rPr>
        <w:t>coca</w:t>
      </w:r>
      <w:r w:rsidRPr="00EC61CE">
        <w:rPr>
          <w:rFonts w:ascii="Times New Roman" w:hAnsi="Times New Roman" w:cs="Times New Roman"/>
          <w:sz w:val="24"/>
          <w:szCs w:val="24"/>
        </w:rPr>
        <w:t xml:space="preserve">, que se </w:t>
      </w:r>
      <w:r w:rsidRPr="00EC61CE">
        <w:rPr>
          <w:rFonts w:ascii="Times New Roman" w:hAnsi="Times New Roman" w:cs="Times New Roman"/>
          <w:sz w:val="24"/>
          <w:szCs w:val="24"/>
        </w:rPr>
        <w:lastRenderedPageBreak/>
        <w:t>exportaban a Estados Unidos</w:t>
      </w:r>
      <w:r w:rsidR="003502CC">
        <w:rPr>
          <w:rFonts w:ascii="Times New Roman" w:hAnsi="Times New Roman" w:cs="Times New Roman"/>
          <w:sz w:val="24"/>
          <w:szCs w:val="24"/>
        </w:rPr>
        <w:t xml:space="preserve"> </w:t>
      </w:r>
      <w:r w:rsidR="003502CC" w:rsidRPr="00EC61CE">
        <w:rPr>
          <w:rFonts w:ascii="Times New Roman" w:hAnsi="Times New Roman" w:cs="Times New Roman"/>
          <w:b/>
          <w:sz w:val="24"/>
          <w:szCs w:val="24"/>
        </w:rPr>
        <w:t>[</w:t>
      </w:r>
      <w:r w:rsidR="003502CC" w:rsidRPr="00EC61CE">
        <w:rPr>
          <w:rFonts w:ascii="Times New Roman" w:hAnsi="Times New Roman" w:cs="Times New Roman"/>
          <w:b/>
          <w:color w:val="1F497D" w:themeColor="text2"/>
          <w:sz w:val="24"/>
          <w:szCs w:val="24"/>
        </w:rPr>
        <w:t>VER] [http://revistas.elheraldo.co/latitud/tiempos-de-locura-la-bonanza-marimbera-parte-ii-83739]</w:t>
      </w:r>
      <w:r w:rsidRPr="00EC61CE">
        <w:rPr>
          <w:rFonts w:ascii="Times New Roman" w:hAnsi="Times New Roman" w:cs="Times New Roman"/>
          <w:sz w:val="24"/>
          <w:szCs w:val="24"/>
        </w:rPr>
        <w:t>.</w:t>
      </w:r>
    </w:p>
    <w:p w:rsidR="008C2C27" w:rsidRPr="00EC61CE" w:rsidRDefault="00227890"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Esta bonanza trajo violencia y a la vez puso a prueba al gobierno para contener un proceso que comprometía la estabilidad social</w:t>
      </w:r>
      <w:r w:rsidR="00FE1BDD">
        <w:rPr>
          <w:rFonts w:ascii="Times New Roman" w:hAnsi="Times New Roman" w:cs="Times New Roman"/>
          <w:sz w:val="24"/>
          <w:szCs w:val="24"/>
        </w:rPr>
        <w:t>,</w:t>
      </w:r>
      <w:r w:rsidRPr="00EC61CE">
        <w:rPr>
          <w:rFonts w:ascii="Times New Roman" w:hAnsi="Times New Roman" w:cs="Times New Roman"/>
          <w:sz w:val="24"/>
          <w:szCs w:val="24"/>
        </w:rPr>
        <w:t xml:space="preserve"> pues muchos campesinos veían en este negocio la oportunidad para salir de la pobreza, pero </w:t>
      </w:r>
      <w:r w:rsidR="00FE1BDD">
        <w:rPr>
          <w:rFonts w:ascii="Times New Roman" w:hAnsi="Times New Roman" w:cs="Times New Roman"/>
          <w:sz w:val="24"/>
          <w:szCs w:val="24"/>
        </w:rPr>
        <w:t xml:space="preserve">también </w:t>
      </w:r>
      <w:r w:rsidR="0077328D" w:rsidRPr="00EC61CE">
        <w:rPr>
          <w:rFonts w:ascii="Times New Roman" w:hAnsi="Times New Roman" w:cs="Times New Roman"/>
          <w:sz w:val="24"/>
          <w:szCs w:val="24"/>
        </w:rPr>
        <w:t>se encontraban sometidos por</w:t>
      </w:r>
      <w:r w:rsidRPr="00EC61CE">
        <w:rPr>
          <w:rFonts w:ascii="Times New Roman" w:hAnsi="Times New Roman" w:cs="Times New Roman"/>
          <w:sz w:val="24"/>
          <w:szCs w:val="24"/>
        </w:rPr>
        <w:t xml:space="preserve"> </w:t>
      </w:r>
      <w:r w:rsidR="0077328D" w:rsidRPr="00EC61CE">
        <w:rPr>
          <w:rFonts w:ascii="Times New Roman" w:hAnsi="Times New Roman" w:cs="Times New Roman"/>
          <w:sz w:val="24"/>
          <w:szCs w:val="24"/>
        </w:rPr>
        <w:t xml:space="preserve">los poderosos y peligrosos </w:t>
      </w:r>
      <w:r w:rsidR="000F7D27" w:rsidRPr="00EC61CE">
        <w:rPr>
          <w:rFonts w:ascii="Times New Roman" w:hAnsi="Times New Roman" w:cs="Times New Roman"/>
          <w:sz w:val="24"/>
          <w:szCs w:val="24"/>
        </w:rPr>
        <w:t>clanes mafiosos</w:t>
      </w:r>
      <w:r w:rsidRPr="00EC61CE">
        <w:rPr>
          <w:rFonts w:ascii="Times New Roman" w:hAnsi="Times New Roman" w:cs="Times New Roman"/>
          <w:sz w:val="24"/>
          <w:szCs w:val="24"/>
        </w:rPr>
        <w:t xml:space="preserve"> encargados de sacar la droga del país para venderla en los países desarrollados.</w:t>
      </w:r>
      <w:r w:rsidR="00F558AC">
        <w:rPr>
          <w:rFonts w:ascii="Times New Roman" w:hAnsi="Times New Roman" w:cs="Times New Roman"/>
          <w:sz w:val="24"/>
          <w:szCs w:val="24"/>
        </w:rPr>
        <w:t xml:space="preserve"> </w:t>
      </w:r>
    </w:p>
    <w:p w:rsidR="0077328D" w:rsidRPr="00EC61CE" w:rsidRDefault="00D14BA9"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t xml:space="preserve">Todos estos factores hicieron que el gobierno de López </w:t>
      </w:r>
      <w:proofErr w:type="spellStart"/>
      <w:r w:rsidRPr="00EC61CE">
        <w:rPr>
          <w:rFonts w:ascii="Times New Roman" w:hAnsi="Times New Roman" w:cs="Times New Roman"/>
          <w:sz w:val="24"/>
          <w:szCs w:val="24"/>
        </w:rPr>
        <w:t>Michelsen</w:t>
      </w:r>
      <w:proofErr w:type="spellEnd"/>
      <w:r w:rsidRPr="00EC61CE">
        <w:rPr>
          <w:rFonts w:ascii="Times New Roman" w:hAnsi="Times New Roman" w:cs="Times New Roman"/>
          <w:sz w:val="24"/>
          <w:szCs w:val="24"/>
        </w:rPr>
        <w:t xml:space="preserve"> coincidiera con </w:t>
      </w:r>
      <w:r w:rsidR="0077328D" w:rsidRPr="00EC61CE">
        <w:rPr>
          <w:rFonts w:ascii="Times New Roman" w:hAnsi="Times New Roman" w:cs="Times New Roman"/>
          <w:sz w:val="24"/>
          <w:szCs w:val="24"/>
        </w:rPr>
        <w:t>un periodo en que la economía sufrió grandes remezones. Por un lado</w:t>
      </w:r>
      <w:r w:rsidR="00FE1BDD">
        <w:rPr>
          <w:rFonts w:ascii="Times New Roman" w:hAnsi="Times New Roman" w:cs="Times New Roman"/>
          <w:sz w:val="24"/>
          <w:szCs w:val="24"/>
        </w:rPr>
        <w:t>,</w:t>
      </w:r>
      <w:r w:rsidR="0077328D" w:rsidRPr="00EC61CE">
        <w:rPr>
          <w:rFonts w:ascii="Times New Roman" w:hAnsi="Times New Roman" w:cs="Times New Roman"/>
          <w:sz w:val="24"/>
          <w:szCs w:val="24"/>
        </w:rPr>
        <w:t xml:space="preserve"> el dinero de la </w:t>
      </w:r>
      <w:r w:rsidR="0077328D" w:rsidRPr="00EC61CE">
        <w:rPr>
          <w:rFonts w:ascii="Times New Roman" w:hAnsi="Times New Roman" w:cs="Times New Roman"/>
          <w:b/>
          <w:sz w:val="24"/>
          <w:szCs w:val="24"/>
        </w:rPr>
        <w:t>mafia</w:t>
      </w:r>
      <w:r w:rsidR="00AC2145" w:rsidRPr="00EC61CE">
        <w:rPr>
          <w:rFonts w:ascii="Times New Roman" w:hAnsi="Times New Roman" w:cs="Times New Roman"/>
          <w:b/>
          <w:sz w:val="24"/>
          <w:szCs w:val="24"/>
        </w:rPr>
        <w:t xml:space="preserve"> </w:t>
      </w:r>
      <w:r w:rsidR="0077328D" w:rsidRPr="00EC61CE">
        <w:rPr>
          <w:rFonts w:ascii="Times New Roman" w:hAnsi="Times New Roman" w:cs="Times New Roman"/>
          <w:sz w:val="24"/>
          <w:szCs w:val="24"/>
        </w:rPr>
        <w:t xml:space="preserve">iba creando una </w:t>
      </w:r>
      <w:r w:rsidR="0077328D" w:rsidRPr="00EC61CE">
        <w:rPr>
          <w:rFonts w:ascii="Times New Roman" w:hAnsi="Times New Roman" w:cs="Times New Roman"/>
          <w:b/>
          <w:sz w:val="24"/>
          <w:szCs w:val="24"/>
        </w:rPr>
        <w:t>nueva clase social</w:t>
      </w:r>
      <w:r w:rsidR="0077328D" w:rsidRPr="00EC61CE">
        <w:rPr>
          <w:rFonts w:ascii="Times New Roman" w:hAnsi="Times New Roman" w:cs="Times New Roman"/>
          <w:sz w:val="24"/>
          <w:szCs w:val="24"/>
        </w:rPr>
        <w:t xml:space="preserve">, con nuevos gustos que exigían abrir las fronteras a las importaciones, pero por otro, </w:t>
      </w:r>
      <w:r w:rsidR="00C45FD1">
        <w:rPr>
          <w:rFonts w:ascii="Times New Roman" w:hAnsi="Times New Roman" w:cs="Times New Roman"/>
          <w:sz w:val="24"/>
          <w:szCs w:val="24"/>
        </w:rPr>
        <w:t xml:space="preserve">la gran mayoría </w:t>
      </w:r>
      <w:r w:rsidR="0077328D" w:rsidRPr="00EC61CE">
        <w:rPr>
          <w:rFonts w:ascii="Times New Roman" w:hAnsi="Times New Roman" w:cs="Times New Roman"/>
          <w:sz w:val="24"/>
          <w:szCs w:val="24"/>
        </w:rPr>
        <w:t>de trabajadores</w:t>
      </w:r>
      <w:r w:rsidR="00E42C84" w:rsidRPr="00EC61CE">
        <w:rPr>
          <w:rFonts w:ascii="Times New Roman" w:hAnsi="Times New Roman" w:cs="Times New Roman"/>
          <w:sz w:val="24"/>
          <w:szCs w:val="24"/>
        </w:rPr>
        <w:t xml:space="preserve"> debían vivir</w:t>
      </w:r>
      <w:r w:rsidR="0077328D" w:rsidRPr="00EC61CE">
        <w:rPr>
          <w:rFonts w:ascii="Times New Roman" w:hAnsi="Times New Roman" w:cs="Times New Roman"/>
          <w:sz w:val="24"/>
          <w:szCs w:val="24"/>
        </w:rPr>
        <w:t xml:space="preserve"> con </w:t>
      </w:r>
      <w:r w:rsidRPr="00EC61CE">
        <w:rPr>
          <w:rFonts w:ascii="Times New Roman" w:hAnsi="Times New Roman" w:cs="Times New Roman"/>
          <w:sz w:val="24"/>
          <w:szCs w:val="24"/>
        </w:rPr>
        <w:t xml:space="preserve">malos </w:t>
      </w:r>
      <w:r w:rsidR="0077328D" w:rsidRPr="00EC61CE">
        <w:rPr>
          <w:rFonts w:ascii="Times New Roman" w:hAnsi="Times New Roman" w:cs="Times New Roman"/>
          <w:sz w:val="24"/>
          <w:szCs w:val="24"/>
        </w:rPr>
        <w:t>salarios.</w:t>
      </w:r>
      <w:r w:rsidRPr="00EC61CE">
        <w:rPr>
          <w:rFonts w:ascii="Times New Roman" w:hAnsi="Times New Roman" w:cs="Times New Roman"/>
          <w:sz w:val="24"/>
          <w:szCs w:val="24"/>
        </w:rPr>
        <w:t xml:space="preserve"> Así mismo, </w:t>
      </w:r>
      <w:r w:rsidR="00E42C84" w:rsidRPr="00EC61CE">
        <w:rPr>
          <w:rFonts w:ascii="Times New Roman" w:hAnsi="Times New Roman" w:cs="Times New Roman"/>
          <w:sz w:val="24"/>
          <w:szCs w:val="24"/>
        </w:rPr>
        <w:t xml:space="preserve">con el propósito de mover la economía, López logró que </w:t>
      </w:r>
      <w:r w:rsidR="00A61AD8" w:rsidRPr="00EC61CE">
        <w:rPr>
          <w:rFonts w:ascii="Times New Roman" w:hAnsi="Times New Roman" w:cs="Times New Roman"/>
          <w:sz w:val="24"/>
          <w:szCs w:val="24"/>
        </w:rPr>
        <w:t>grandes empresas multinacionales se ocuparan de la explotación de recursos nacionales</w:t>
      </w:r>
      <w:r w:rsidR="00C45FD1">
        <w:rPr>
          <w:rFonts w:ascii="Times New Roman" w:hAnsi="Times New Roman" w:cs="Times New Roman"/>
          <w:sz w:val="24"/>
          <w:szCs w:val="24"/>
        </w:rPr>
        <w:t>,</w:t>
      </w:r>
      <w:r w:rsidRPr="00EC61CE">
        <w:rPr>
          <w:rFonts w:ascii="Times New Roman" w:hAnsi="Times New Roman" w:cs="Times New Roman"/>
          <w:sz w:val="24"/>
          <w:szCs w:val="24"/>
        </w:rPr>
        <w:t xml:space="preserve"> lo que llevó a que aumentara la </w:t>
      </w:r>
      <w:r w:rsidRPr="00EC61CE">
        <w:rPr>
          <w:rFonts w:ascii="Times New Roman" w:hAnsi="Times New Roman" w:cs="Times New Roman"/>
          <w:b/>
          <w:sz w:val="24"/>
          <w:szCs w:val="24"/>
        </w:rPr>
        <w:t>inversión</w:t>
      </w:r>
      <w:r w:rsidRPr="00EC61CE">
        <w:rPr>
          <w:rFonts w:ascii="Times New Roman" w:hAnsi="Times New Roman" w:cs="Times New Roman"/>
          <w:sz w:val="24"/>
          <w:szCs w:val="24"/>
        </w:rPr>
        <w:t xml:space="preserve"> en </w:t>
      </w:r>
      <w:r w:rsidRPr="00EC61CE">
        <w:rPr>
          <w:rFonts w:ascii="Times New Roman" w:hAnsi="Times New Roman" w:cs="Times New Roman"/>
          <w:b/>
          <w:sz w:val="24"/>
          <w:szCs w:val="24"/>
        </w:rPr>
        <w:t>infraestructura</w:t>
      </w:r>
      <w:r w:rsidRPr="00EC61CE">
        <w:rPr>
          <w:rFonts w:ascii="Times New Roman" w:hAnsi="Times New Roman" w:cs="Times New Roman"/>
          <w:sz w:val="24"/>
          <w:szCs w:val="24"/>
        </w:rPr>
        <w:t xml:space="preserve"> vial, portuaria y aeroportuaria para facilitar </w:t>
      </w:r>
      <w:r w:rsidR="0058054A">
        <w:rPr>
          <w:rFonts w:ascii="Times New Roman" w:hAnsi="Times New Roman" w:cs="Times New Roman"/>
          <w:sz w:val="24"/>
          <w:szCs w:val="24"/>
        </w:rPr>
        <w:t xml:space="preserve">el transporte </w:t>
      </w:r>
      <w:r w:rsidRPr="00EC61CE">
        <w:rPr>
          <w:rFonts w:ascii="Times New Roman" w:hAnsi="Times New Roman" w:cs="Times New Roman"/>
          <w:sz w:val="24"/>
          <w:szCs w:val="24"/>
        </w:rPr>
        <w:t>de mercancías.</w:t>
      </w:r>
      <w:r w:rsidR="00F558AC">
        <w:rPr>
          <w:rFonts w:ascii="Times New Roman" w:hAnsi="Times New Roman" w:cs="Times New Roman"/>
          <w:sz w:val="24"/>
          <w:szCs w:val="24"/>
        </w:rPr>
        <w:t xml:space="preserve"> </w:t>
      </w:r>
      <w:r w:rsidR="00A61AD8" w:rsidRPr="00EC61CE">
        <w:rPr>
          <w:rFonts w:ascii="Times New Roman" w:hAnsi="Times New Roman" w:cs="Times New Roman"/>
          <w:sz w:val="24"/>
          <w:szCs w:val="24"/>
        </w:rPr>
        <w:t>La sumatoria de estos factores hizo</w:t>
      </w:r>
      <w:r w:rsidR="003A5349" w:rsidRPr="00EC61CE">
        <w:rPr>
          <w:rFonts w:ascii="Times New Roman" w:hAnsi="Times New Roman" w:cs="Times New Roman"/>
          <w:sz w:val="24"/>
          <w:szCs w:val="24"/>
        </w:rPr>
        <w:t xml:space="preserve"> que Colombia se modernizar</w:t>
      </w:r>
      <w:r w:rsidRPr="00EC61CE">
        <w:rPr>
          <w:rFonts w:ascii="Times New Roman" w:hAnsi="Times New Roman" w:cs="Times New Roman"/>
          <w:sz w:val="24"/>
          <w:szCs w:val="24"/>
        </w:rPr>
        <w:t xml:space="preserve">a cada vez más, </w:t>
      </w:r>
      <w:r w:rsidR="003A5349" w:rsidRPr="00EC61CE">
        <w:rPr>
          <w:rFonts w:ascii="Times New Roman" w:hAnsi="Times New Roman" w:cs="Times New Roman"/>
          <w:sz w:val="24"/>
          <w:szCs w:val="24"/>
        </w:rPr>
        <w:t>aunque</w:t>
      </w:r>
      <w:r w:rsidRPr="00EC61CE">
        <w:rPr>
          <w:rFonts w:ascii="Times New Roman" w:hAnsi="Times New Roman" w:cs="Times New Roman"/>
          <w:sz w:val="24"/>
          <w:szCs w:val="24"/>
        </w:rPr>
        <w:t xml:space="preserve"> su población seguía viviendo en la desigualdad</w:t>
      </w:r>
      <w:r w:rsidR="003502CC">
        <w:rPr>
          <w:rFonts w:ascii="Times New Roman" w:hAnsi="Times New Roman" w:cs="Times New Roman"/>
          <w:sz w:val="24"/>
          <w:szCs w:val="24"/>
        </w:rPr>
        <w:t xml:space="preserve"> </w:t>
      </w:r>
      <w:r w:rsidR="003502CC" w:rsidRPr="00EC61CE">
        <w:rPr>
          <w:rFonts w:ascii="Times New Roman" w:hAnsi="Times New Roman" w:cs="Times New Roman"/>
          <w:b/>
          <w:color w:val="1F497D" w:themeColor="text2"/>
          <w:sz w:val="24"/>
          <w:szCs w:val="24"/>
        </w:rPr>
        <w:t>[VER] [/BCRedir.aspx?URL=/encyclopedia/default.asp?idpack=3&amp;idpil=7405159&amp;ruta=Buscador</w:t>
      </w:r>
      <w:r w:rsidR="003502CC" w:rsidRPr="00EC61CE">
        <w:rPr>
          <w:rFonts w:ascii="Times New Roman" w:hAnsi="Times New Roman" w:cs="Times New Roman"/>
          <w:b/>
          <w:sz w:val="24"/>
          <w:szCs w:val="24"/>
        </w:rPr>
        <w:t>]</w:t>
      </w:r>
      <w:r w:rsidRPr="00EC61CE">
        <w:rPr>
          <w:rFonts w:ascii="Times New Roman" w:hAnsi="Times New Roman" w:cs="Times New Roman"/>
          <w:sz w:val="24"/>
          <w:szCs w:val="24"/>
        </w:rPr>
        <w:t>.</w:t>
      </w:r>
    </w:p>
    <w:p w:rsidR="00582E63" w:rsidRPr="00EC61CE" w:rsidRDefault="00582E63" w:rsidP="00345E88">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582E63" w:rsidRPr="00EC61CE" w:rsidTr="00F558AC">
        <w:tc>
          <w:tcPr>
            <w:tcW w:w="9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2E63" w:rsidRPr="00EC61CE" w:rsidRDefault="00FA5AF4" w:rsidP="00F558AC">
            <w:pPr>
              <w:spacing w:before="100" w:beforeAutospacing="1" w:after="100" w:afterAutospacing="1"/>
              <w:jc w:val="center"/>
              <w:rPr>
                <w:rFonts w:ascii="Times New Roman" w:eastAsia="Times New Roman" w:hAnsi="Times New Roman" w:cs="Times New Roman"/>
                <w:b/>
                <w:color w:val="000000" w:themeColor="text1"/>
                <w:sz w:val="24"/>
                <w:szCs w:val="24"/>
              </w:rPr>
            </w:pPr>
            <w:r w:rsidRPr="00EC61CE">
              <w:rPr>
                <w:rFonts w:ascii="Times New Roman" w:hAnsi="Times New Roman" w:cs="Times New Roman"/>
                <w:b/>
                <w:color w:val="FFFFFF" w:themeColor="background1"/>
                <w:sz w:val="24"/>
                <w:szCs w:val="24"/>
              </w:rPr>
              <w:t>Recuerda</w:t>
            </w:r>
          </w:p>
        </w:tc>
      </w:tr>
      <w:tr w:rsidR="00FA5AF4" w:rsidRPr="00EC61CE" w:rsidTr="00F558AC">
        <w:tc>
          <w:tcPr>
            <w:tcW w:w="9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5AF4" w:rsidRPr="00EC61CE" w:rsidRDefault="00FA5AF4" w:rsidP="00F558AC">
            <w:pPr>
              <w:shd w:val="clear" w:color="auto" w:fill="FFFFFF"/>
              <w:spacing w:line="345" w:lineRule="atLeast"/>
              <w:jc w:val="both"/>
              <w:rPr>
                <w:rFonts w:ascii="Times New Roman" w:eastAsia="Times New Roman" w:hAnsi="Times New Roman" w:cs="Times New Roman"/>
                <w:color w:val="000000" w:themeColor="text1"/>
                <w:sz w:val="24"/>
                <w:szCs w:val="24"/>
              </w:rPr>
            </w:pPr>
            <w:r w:rsidRPr="00EC61CE">
              <w:rPr>
                <w:rFonts w:ascii="Times New Roman" w:eastAsia="Times New Roman" w:hAnsi="Times New Roman" w:cs="Times New Roman"/>
                <w:color w:val="000000" w:themeColor="text1"/>
                <w:sz w:val="24"/>
                <w:szCs w:val="24"/>
              </w:rPr>
              <w:t xml:space="preserve">En los años setenta se </w:t>
            </w:r>
            <w:r w:rsidR="00C45FD1">
              <w:rPr>
                <w:rFonts w:ascii="Times New Roman" w:eastAsia="Times New Roman" w:hAnsi="Times New Roman" w:cs="Times New Roman"/>
                <w:color w:val="000000" w:themeColor="text1"/>
                <w:sz w:val="24"/>
                <w:szCs w:val="24"/>
              </w:rPr>
              <w:t xml:space="preserve">presentó </w:t>
            </w:r>
            <w:r w:rsidRPr="00EC61CE">
              <w:rPr>
                <w:rFonts w:ascii="Times New Roman" w:eastAsia="Times New Roman" w:hAnsi="Times New Roman" w:cs="Times New Roman"/>
                <w:color w:val="000000" w:themeColor="text1"/>
                <w:sz w:val="24"/>
                <w:szCs w:val="24"/>
              </w:rPr>
              <w:t xml:space="preserve">un fenómeno que marcó el futuro del país. La </w:t>
            </w:r>
            <w:r w:rsidR="00C45FD1">
              <w:rPr>
                <w:rFonts w:ascii="Times New Roman" w:eastAsia="Times New Roman" w:hAnsi="Times New Roman" w:cs="Times New Roman"/>
                <w:color w:val="000000" w:themeColor="text1"/>
                <w:sz w:val="24"/>
                <w:szCs w:val="24"/>
              </w:rPr>
              <w:t>“b</w:t>
            </w:r>
            <w:r w:rsidRPr="00EC61CE">
              <w:rPr>
                <w:rFonts w:ascii="Times New Roman" w:eastAsia="Times New Roman" w:hAnsi="Times New Roman" w:cs="Times New Roman"/>
                <w:color w:val="000000" w:themeColor="text1"/>
                <w:sz w:val="24"/>
                <w:szCs w:val="24"/>
              </w:rPr>
              <w:t>onanza marimbera</w:t>
            </w:r>
            <w:r w:rsidR="00C45FD1">
              <w:rPr>
                <w:rFonts w:ascii="Times New Roman" w:eastAsia="Times New Roman" w:hAnsi="Times New Roman" w:cs="Times New Roman"/>
                <w:color w:val="000000" w:themeColor="text1"/>
                <w:sz w:val="24"/>
                <w:szCs w:val="24"/>
              </w:rPr>
              <w:t>”</w:t>
            </w:r>
            <w:r w:rsidRPr="00EC61CE">
              <w:rPr>
                <w:rFonts w:ascii="Times New Roman" w:eastAsia="Times New Roman" w:hAnsi="Times New Roman" w:cs="Times New Roman"/>
                <w:color w:val="000000" w:themeColor="text1"/>
                <w:sz w:val="24"/>
                <w:szCs w:val="24"/>
              </w:rPr>
              <w:t xml:space="preserve"> dio paso a los cultivos ilícitos</w:t>
            </w:r>
            <w:r w:rsidR="00C45FD1">
              <w:rPr>
                <w:rFonts w:ascii="Times New Roman" w:eastAsia="Times New Roman" w:hAnsi="Times New Roman" w:cs="Times New Roman"/>
                <w:color w:val="000000" w:themeColor="text1"/>
                <w:sz w:val="24"/>
                <w:szCs w:val="24"/>
              </w:rPr>
              <w:t>, hecho que trajo</w:t>
            </w:r>
            <w:r w:rsidRPr="00EC61CE">
              <w:rPr>
                <w:rFonts w:ascii="Times New Roman" w:eastAsia="Times New Roman" w:hAnsi="Times New Roman" w:cs="Times New Roman"/>
                <w:color w:val="000000" w:themeColor="text1"/>
                <w:sz w:val="24"/>
                <w:szCs w:val="24"/>
              </w:rPr>
              <w:t xml:space="preserve"> graves consecuencias sociales. </w:t>
            </w:r>
            <w:r w:rsidR="00E00BE7" w:rsidRPr="00EC61CE">
              <w:rPr>
                <w:rFonts w:ascii="Times New Roman" w:eastAsia="Times New Roman" w:hAnsi="Times New Roman" w:cs="Times New Roman"/>
                <w:color w:val="000000" w:themeColor="text1"/>
                <w:sz w:val="24"/>
                <w:szCs w:val="24"/>
              </w:rPr>
              <w:t>Desde entonces, Colombia enfrenta la realidad del narcotráfico.</w:t>
            </w:r>
          </w:p>
          <w:p w:rsidR="00FA5AF4" w:rsidRPr="00EC61CE" w:rsidRDefault="00FA5AF4" w:rsidP="00F558AC">
            <w:pPr>
              <w:spacing w:before="100" w:beforeAutospacing="1" w:after="100" w:afterAutospacing="1"/>
              <w:rPr>
                <w:rFonts w:ascii="Times New Roman" w:eastAsia="Times New Roman" w:hAnsi="Times New Roman" w:cs="Times New Roman"/>
                <w:b/>
                <w:color w:val="000000" w:themeColor="text1"/>
                <w:sz w:val="24"/>
                <w:szCs w:val="24"/>
              </w:rPr>
            </w:pPr>
          </w:p>
        </w:tc>
      </w:tr>
    </w:tbl>
    <w:p w:rsidR="00582E63" w:rsidRPr="00EC61CE" w:rsidRDefault="00582E63" w:rsidP="00345E88">
      <w:pPr>
        <w:spacing w:line="360" w:lineRule="auto"/>
        <w:rPr>
          <w:rFonts w:ascii="Times New Roman" w:hAnsi="Times New Roman" w:cs="Times New Roman"/>
          <w:sz w:val="24"/>
          <w:szCs w:val="24"/>
        </w:rPr>
      </w:pPr>
    </w:p>
    <w:p w:rsidR="00AC2145" w:rsidRPr="00EC61CE" w:rsidRDefault="00AC2145" w:rsidP="00345E88">
      <w:pPr>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AC2145" w:rsidRPr="00EC61CE" w:rsidTr="00F558AC">
        <w:tc>
          <w:tcPr>
            <w:tcW w:w="9054" w:type="dxa"/>
            <w:gridSpan w:val="2"/>
            <w:shd w:val="clear" w:color="auto" w:fill="0D0D0D" w:themeFill="text1" w:themeFillTint="F2"/>
          </w:tcPr>
          <w:p w:rsidR="00AC2145" w:rsidRPr="00EC61CE" w:rsidRDefault="00AC2145" w:rsidP="00F558AC">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Imagen (fotografía, gráfica o ilustración)</w:t>
            </w:r>
          </w:p>
        </w:tc>
      </w:tr>
      <w:tr w:rsidR="00AC2145" w:rsidRPr="00EC61CE" w:rsidTr="00F558AC">
        <w:tc>
          <w:tcPr>
            <w:tcW w:w="1668" w:type="dxa"/>
          </w:tcPr>
          <w:p w:rsidR="00AC2145" w:rsidRPr="00EC61CE" w:rsidRDefault="00AC2145" w:rsidP="00F558AC">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AC2145" w:rsidRPr="00EC61CE" w:rsidRDefault="00AC2145" w:rsidP="004D13C7">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CS_09_09_IMG0</w:t>
            </w:r>
            <w:r w:rsidR="004D13C7" w:rsidRPr="00EC61CE">
              <w:rPr>
                <w:rFonts w:ascii="Times New Roman" w:hAnsi="Times New Roman" w:cs="Times New Roman"/>
                <w:b/>
                <w:color w:val="000000"/>
                <w:sz w:val="24"/>
                <w:szCs w:val="24"/>
              </w:rPr>
              <w:t>6</w:t>
            </w:r>
          </w:p>
        </w:tc>
      </w:tr>
      <w:tr w:rsidR="00AC2145" w:rsidRPr="00EC61CE" w:rsidTr="00F558AC">
        <w:tc>
          <w:tcPr>
            <w:tcW w:w="1668" w:type="dxa"/>
          </w:tcPr>
          <w:p w:rsidR="00AC2145" w:rsidRPr="00EC61CE" w:rsidRDefault="00AC2145"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AC2145" w:rsidRPr="00EC61CE" w:rsidRDefault="002D7016" w:rsidP="00F558AC">
            <w:pPr>
              <w:rPr>
                <w:rFonts w:ascii="Times New Roman" w:hAnsi="Times New Roman" w:cs="Times New Roman"/>
                <w:color w:val="000000"/>
                <w:sz w:val="24"/>
                <w:szCs w:val="24"/>
              </w:rPr>
            </w:pPr>
            <w:r w:rsidRPr="00EC61CE">
              <w:rPr>
                <w:rFonts w:ascii="Times New Roman" w:hAnsi="Times New Roman" w:cs="Times New Roman"/>
                <w:color w:val="000000"/>
                <w:sz w:val="24"/>
                <w:szCs w:val="24"/>
              </w:rPr>
              <w:t>M</w:t>
            </w:r>
            <w:r w:rsidR="004D13C7" w:rsidRPr="00EC61CE">
              <w:rPr>
                <w:rFonts w:ascii="Times New Roman" w:hAnsi="Times New Roman" w:cs="Times New Roman"/>
                <w:color w:val="000000"/>
                <w:sz w:val="24"/>
                <w:szCs w:val="24"/>
              </w:rPr>
              <w:t>arihuana</w:t>
            </w:r>
          </w:p>
        </w:tc>
      </w:tr>
      <w:tr w:rsidR="00AC2145" w:rsidRPr="00EC61CE" w:rsidTr="00F558AC">
        <w:tc>
          <w:tcPr>
            <w:tcW w:w="1668" w:type="dxa"/>
          </w:tcPr>
          <w:p w:rsidR="00AC2145" w:rsidRPr="00EC61CE" w:rsidRDefault="00AC2145"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lastRenderedPageBreak/>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t>AulaPlaneta</w:t>
            </w:r>
            <w:proofErr w:type="spellEnd"/>
            <w:r w:rsidRPr="00EC61CE">
              <w:rPr>
                <w:rFonts w:ascii="Times New Roman" w:hAnsi="Times New Roman" w:cs="Times New Roman"/>
                <w:b/>
                <w:color w:val="000000"/>
                <w:sz w:val="24"/>
                <w:szCs w:val="24"/>
              </w:rPr>
              <w:t>)</w:t>
            </w:r>
          </w:p>
        </w:tc>
        <w:tc>
          <w:tcPr>
            <w:tcW w:w="7386" w:type="dxa"/>
          </w:tcPr>
          <w:p w:rsidR="00AC2145" w:rsidRPr="00EC61CE" w:rsidRDefault="00AC2145" w:rsidP="00F558AC">
            <w:pPr>
              <w:rPr>
                <w:rFonts w:ascii="Times New Roman" w:hAnsi="Times New Roman" w:cs="Times New Roman"/>
                <w:color w:val="B2B2B2"/>
                <w:sz w:val="24"/>
                <w:szCs w:val="24"/>
              </w:rPr>
            </w:pPr>
            <w:r w:rsidRPr="00EC61CE">
              <w:rPr>
                <w:rStyle w:val="spec-name3"/>
                <w:rFonts w:ascii="Times New Roman" w:hAnsi="Times New Roman" w:cs="Times New Roman"/>
                <w:sz w:val="24"/>
                <w:szCs w:val="24"/>
                <w:specVanish w:val="0"/>
              </w:rPr>
              <w:t>Número de la imagen</w:t>
            </w:r>
            <w:r w:rsidRPr="00EC61CE">
              <w:rPr>
                <w:rFonts w:ascii="Times New Roman" w:hAnsi="Times New Roman" w:cs="Times New Roman"/>
                <w:color w:val="B2B2B2"/>
                <w:sz w:val="24"/>
                <w:szCs w:val="24"/>
              </w:rPr>
              <w:t xml:space="preserve"> </w:t>
            </w:r>
            <w:hyperlink r:id="rId23" w:history="1">
              <w:r w:rsidRPr="00EC61CE">
                <w:rPr>
                  <w:rFonts w:ascii="Times New Roman" w:hAnsi="Times New Roman" w:cs="Times New Roman"/>
                  <w:color w:val="C2E1ED"/>
                  <w:sz w:val="24"/>
                  <w:szCs w:val="24"/>
                  <w:u w:val="single"/>
                </w:rPr>
                <w:t>246790006</w:t>
              </w:r>
            </w:hyperlink>
          </w:p>
          <w:p w:rsidR="00AC2145" w:rsidRPr="00EC61CE" w:rsidRDefault="00AC2145" w:rsidP="00F558AC">
            <w:pPr>
              <w:rPr>
                <w:rFonts w:ascii="Times New Roman" w:eastAsia="Times New Roman" w:hAnsi="Times New Roman" w:cs="Times New Roman"/>
                <w:sz w:val="24"/>
                <w:szCs w:val="24"/>
                <w:lang w:val="es-ES" w:eastAsia="es-CO"/>
              </w:rPr>
            </w:pPr>
            <w:r w:rsidRPr="00EC61CE">
              <w:rPr>
                <w:rFonts w:ascii="Times New Roman" w:eastAsia="Times New Roman" w:hAnsi="Times New Roman" w:cs="Times New Roman"/>
                <w:sz w:val="24"/>
                <w:szCs w:val="24"/>
                <w:lang w:val="es-ES" w:eastAsia="es-CO"/>
              </w:rPr>
              <w:t>http://www.shutterstock.com/cat.mhtml?autocomplete_id=&amp;language=es&amp;lang=es&amp;search_source=&amp;safesearch=1&amp;version=llv1&amp;searchterm=MARIHUANA&amp;media_type=images&amp;page=1&amp;inline=246790006</w:t>
            </w:r>
          </w:p>
          <w:p w:rsidR="00AC2145" w:rsidRPr="00EC61CE" w:rsidRDefault="00AC2145" w:rsidP="00F558AC">
            <w:pPr>
              <w:spacing w:after="200" w:line="276" w:lineRule="auto"/>
              <w:rPr>
                <w:rFonts w:ascii="Times New Roman" w:hAnsi="Times New Roman" w:cs="Times New Roman"/>
                <w:color w:val="000000"/>
                <w:sz w:val="24"/>
                <w:szCs w:val="24"/>
              </w:rPr>
            </w:pPr>
            <w:r w:rsidRPr="00EC61CE">
              <w:rPr>
                <w:rFonts w:ascii="Times New Roman" w:hAnsi="Times New Roman" w:cs="Times New Roman"/>
                <w:color w:val="000000"/>
                <w:sz w:val="24"/>
                <w:szCs w:val="24"/>
              </w:rPr>
              <w:t xml:space="preserve"> </w:t>
            </w:r>
          </w:p>
          <w:p w:rsidR="00AC2145" w:rsidRPr="00EC61CE" w:rsidRDefault="00AC2145" w:rsidP="00F558AC">
            <w:pPr>
              <w:spacing w:after="200" w:line="276" w:lineRule="auto"/>
              <w:rPr>
                <w:rFonts w:ascii="Times New Roman" w:hAnsi="Times New Roman" w:cs="Times New Roman"/>
                <w:color w:val="000000"/>
                <w:sz w:val="24"/>
                <w:szCs w:val="24"/>
              </w:rPr>
            </w:pPr>
            <w:r w:rsidRPr="00EC61CE">
              <w:rPr>
                <w:rFonts w:ascii="Times New Roman" w:hAnsi="Times New Roman" w:cs="Times New Roman"/>
                <w:noProof/>
                <w:color w:val="C2E1ED"/>
                <w:sz w:val="24"/>
                <w:szCs w:val="24"/>
                <w:lang w:eastAsia="es-CO"/>
              </w:rPr>
              <w:drawing>
                <wp:inline distT="0" distB="0" distL="0" distR="0" wp14:anchorId="306FD4B6" wp14:editId="4D4024DB">
                  <wp:extent cx="2304870" cy="1628775"/>
                  <wp:effectExtent l="0" t="0" r="635" b="0"/>
                  <wp:docPr id="16" name="Imagen 16" descr="http://thumb9.shutterstock.com/display_pic_with_logo/533773/246790006/stock-photo-marijuana-plants-246790006.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9.shutterstock.com/display_pic_with_logo/533773/246790006/stock-photo-marijuana-plants-246790006.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4870" cy="1628775"/>
                          </a:xfrm>
                          <a:prstGeom prst="rect">
                            <a:avLst/>
                          </a:prstGeom>
                          <a:noFill/>
                          <a:ln>
                            <a:noFill/>
                          </a:ln>
                        </pic:spPr>
                      </pic:pic>
                    </a:graphicData>
                  </a:graphic>
                </wp:inline>
              </w:drawing>
            </w:r>
          </w:p>
        </w:tc>
      </w:tr>
      <w:tr w:rsidR="00AC2145" w:rsidRPr="00EC61CE" w:rsidTr="00F558AC">
        <w:tc>
          <w:tcPr>
            <w:tcW w:w="1668" w:type="dxa"/>
          </w:tcPr>
          <w:p w:rsidR="00AC2145" w:rsidRPr="00EC61CE" w:rsidRDefault="00AC2145"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Pie de imagen</w:t>
            </w:r>
          </w:p>
        </w:tc>
        <w:tc>
          <w:tcPr>
            <w:tcW w:w="7386" w:type="dxa"/>
          </w:tcPr>
          <w:p w:rsidR="00AC2145" w:rsidRPr="00EC61CE" w:rsidRDefault="00AC2145" w:rsidP="00C45FD1">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 xml:space="preserve">La bonanza marimbera fue un fenómeno que impulso en regiones costeras del país </w:t>
            </w:r>
            <w:r w:rsidR="00C45FD1">
              <w:rPr>
                <w:rFonts w:ascii="Times New Roman" w:hAnsi="Times New Roman" w:cs="Times New Roman"/>
                <w:color w:val="000000" w:themeColor="text1"/>
                <w:sz w:val="24"/>
                <w:szCs w:val="24"/>
              </w:rPr>
              <w:t xml:space="preserve">el </w:t>
            </w:r>
            <w:r w:rsidRPr="00EC61CE">
              <w:rPr>
                <w:rFonts w:ascii="Times New Roman" w:hAnsi="Times New Roman" w:cs="Times New Roman"/>
                <w:color w:val="000000" w:themeColor="text1"/>
                <w:sz w:val="24"/>
                <w:szCs w:val="24"/>
              </w:rPr>
              <w:t>cultivo de la marihuana. Esto, que coincidió con la crisis de</w:t>
            </w:r>
            <w:r w:rsidR="00C45FD1">
              <w:rPr>
                <w:rFonts w:ascii="Times New Roman" w:hAnsi="Times New Roman" w:cs="Times New Roman"/>
                <w:color w:val="000000" w:themeColor="text1"/>
                <w:sz w:val="24"/>
                <w:szCs w:val="24"/>
              </w:rPr>
              <w:t>l</w:t>
            </w:r>
            <w:r w:rsidRPr="00EC61CE">
              <w:rPr>
                <w:rFonts w:ascii="Times New Roman" w:hAnsi="Times New Roman" w:cs="Times New Roman"/>
                <w:color w:val="000000" w:themeColor="text1"/>
                <w:sz w:val="24"/>
                <w:szCs w:val="24"/>
              </w:rPr>
              <w:t xml:space="preserve"> algodón, </w:t>
            </w:r>
            <w:r w:rsidR="00616D34" w:rsidRPr="00EC61CE">
              <w:rPr>
                <w:rFonts w:ascii="Times New Roman" w:hAnsi="Times New Roman" w:cs="Times New Roman"/>
                <w:color w:val="000000" w:themeColor="text1"/>
                <w:sz w:val="24"/>
                <w:szCs w:val="24"/>
              </w:rPr>
              <w:t xml:space="preserve">propició el surgimiento de mafias locales que </w:t>
            </w:r>
            <w:r w:rsidR="00C45FD1">
              <w:rPr>
                <w:rFonts w:ascii="Times New Roman" w:hAnsi="Times New Roman" w:cs="Times New Roman"/>
                <w:color w:val="000000" w:themeColor="text1"/>
                <w:sz w:val="24"/>
                <w:szCs w:val="24"/>
              </w:rPr>
              <w:t xml:space="preserve">iniciaron </w:t>
            </w:r>
            <w:r w:rsidR="00616D34" w:rsidRPr="00EC61CE">
              <w:rPr>
                <w:rFonts w:ascii="Times New Roman" w:hAnsi="Times New Roman" w:cs="Times New Roman"/>
                <w:color w:val="000000" w:themeColor="text1"/>
                <w:sz w:val="24"/>
                <w:szCs w:val="24"/>
              </w:rPr>
              <w:t>la exportación de esta planta y</w:t>
            </w:r>
            <w:r w:rsidR="00C45FD1">
              <w:rPr>
                <w:rFonts w:ascii="Times New Roman" w:hAnsi="Times New Roman" w:cs="Times New Roman"/>
                <w:color w:val="000000" w:themeColor="text1"/>
                <w:sz w:val="24"/>
                <w:szCs w:val="24"/>
              </w:rPr>
              <w:t>,</w:t>
            </w:r>
            <w:r w:rsidR="00616D34" w:rsidRPr="00EC61CE">
              <w:rPr>
                <w:rFonts w:ascii="Times New Roman" w:hAnsi="Times New Roman" w:cs="Times New Roman"/>
                <w:color w:val="000000" w:themeColor="text1"/>
                <w:sz w:val="24"/>
                <w:szCs w:val="24"/>
              </w:rPr>
              <w:t xml:space="preserve"> posteriormente</w:t>
            </w:r>
            <w:r w:rsidR="00C45FD1">
              <w:rPr>
                <w:rFonts w:ascii="Times New Roman" w:hAnsi="Times New Roman" w:cs="Times New Roman"/>
                <w:color w:val="000000" w:themeColor="text1"/>
                <w:sz w:val="24"/>
                <w:szCs w:val="24"/>
              </w:rPr>
              <w:t>,</w:t>
            </w:r>
            <w:r w:rsidR="00616D34" w:rsidRPr="00EC61CE">
              <w:rPr>
                <w:rFonts w:ascii="Times New Roman" w:hAnsi="Times New Roman" w:cs="Times New Roman"/>
                <w:color w:val="000000" w:themeColor="text1"/>
                <w:sz w:val="24"/>
                <w:szCs w:val="24"/>
              </w:rPr>
              <w:t xml:space="preserve"> la cocaína y la heroína.</w:t>
            </w:r>
          </w:p>
        </w:tc>
      </w:tr>
    </w:tbl>
    <w:p w:rsidR="00AC2145" w:rsidRPr="00EC61CE" w:rsidRDefault="00AC2145" w:rsidP="00345E88">
      <w:pPr>
        <w:spacing w:line="360" w:lineRule="auto"/>
        <w:rPr>
          <w:rFonts w:ascii="Times New Roman" w:hAnsi="Times New Roman" w:cs="Times New Roman"/>
          <w:sz w:val="24"/>
          <w:szCs w:val="24"/>
        </w:rPr>
      </w:pPr>
    </w:p>
    <w:p w:rsidR="00AC2145" w:rsidRPr="00EC61CE" w:rsidRDefault="00AC2145" w:rsidP="00345E88">
      <w:pPr>
        <w:spacing w:line="360" w:lineRule="auto"/>
        <w:rPr>
          <w:rFonts w:ascii="Times New Roman" w:hAnsi="Times New Roman" w:cs="Times New Roman"/>
          <w:sz w:val="24"/>
          <w:szCs w:val="24"/>
        </w:rPr>
      </w:pPr>
    </w:p>
    <w:p w:rsidR="00AC2145" w:rsidRPr="00EC61CE" w:rsidRDefault="00AC2145" w:rsidP="00345E88">
      <w:pPr>
        <w:spacing w:line="360" w:lineRule="auto"/>
        <w:rPr>
          <w:rFonts w:ascii="Times New Roman" w:hAnsi="Times New Roman" w:cs="Times New Roman"/>
          <w:sz w:val="24"/>
          <w:szCs w:val="24"/>
        </w:rPr>
      </w:pPr>
    </w:p>
    <w:p w:rsidR="002429A5" w:rsidRPr="00EC61CE" w:rsidRDefault="002429A5" w:rsidP="00345E88">
      <w:pPr>
        <w:spacing w:line="360" w:lineRule="auto"/>
        <w:rPr>
          <w:rFonts w:ascii="Times New Roman" w:hAnsi="Times New Roman" w:cs="Times New Roman"/>
          <w:sz w:val="24"/>
          <w:szCs w:val="24"/>
        </w:rPr>
      </w:pPr>
    </w:p>
    <w:p w:rsidR="00CA7E50" w:rsidRPr="00EC61CE" w:rsidRDefault="00CA7E50" w:rsidP="00345E88">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7386"/>
      </w:tblGrid>
      <w:tr w:rsidR="002429A5" w:rsidRPr="00EC61CE" w:rsidTr="00524EDC">
        <w:tc>
          <w:tcPr>
            <w:tcW w:w="9054" w:type="dxa"/>
            <w:gridSpan w:val="2"/>
            <w:shd w:val="clear" w:color="auto" w:fill="000000" w:themeFill="text1"/>
          </w:tcPr>
          <w:p w:rsidR="002429A5" w:rsidRPr="00EC61CE" w:rsidRDefault="002429A5" w:rsidP="00524EDC">
            <w:pPr>
              <w:spacing w:before="2" w:after="2"/>
              <w:jc w:val="center"/>
              <w:rPr>
                <w:rFonts w:ascii="Times New Roman" w:hAnsi="Times New Roman" w:cs="Times New Roman"/>
                <w:b/>
                <w:color w:val="000000" w:themeColor="text1"/>
                <w:sz w:val="24"/>
                <w:szCs w:val="24"/>
                <w:highlight w:val="cyan"/>
              </w:rPr>
            </w:pPr>
            <w:r w:rsidRPr="00EC61CE">
              <w:rPr>
                <w:rFonts w:ascii="Times New Roman" w:hAnsi="Times New Roman" w:cs="Times New Roman"/>
                <w:b/>
                <w:color w:val="FFFFFF" w:themeColor="background1"/>
                <w:sz w:val="24"/>
                <w:szCs w:val="24"/>
              </w:rPr>
              <w:t>Practica. Recurso nuevo</w:t>
            </w:r>
          </w:p>
        </w:tc>
      </w:tr>
      <w:tr w:rsidR="002429A5" w:rsidRPr="00EC61CE" w:rsidTr="00524EDC">
        <w:tc>
          <w:tcPr>
            <w:tcW w:w="1668" w:type="dxa"/>
          </w:tcPr>
          <w:p w:rsidR="002429A5" w:rsidRPr="00EC61CE" w:rsidRDefault="002429A5" w:rsidP="00524EDC">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Código</w:t>
            </w:r>
          </w:p>
        </w:tc>
        <w:tc>
          <w:tcPr>
            <w:tcW w:w="7386" w:type="dxa"/>
          </w:tcPr>
          <w:p w:rsidR="002429A5" w:rsidRPr="00EC61CE" w:rsidRDefault="002429A5" w:rsidP="00524EDC">
            <w:pPr>
              <w:spacing w:before="2" w:after="2"/>
              <w:rPr>
                <w:rFonts w:ascii="Times New Roman" w:hAnsi="Times New Roman" w:cs="Times New Roman"/>
                <w:b/>
                <w:color w:val="000000" w:themeColor="text1"/>
                <w:sz w:val="24"/>
                <w:szCs w:val="24"/>
              </w:rPr>
            </w:pPr>
            <w:r w:rsidRPr="00EC61CE">
              <w:rPr>
                <w:rFonts w:ascii="Times New Roman" w:hAnsi="Times New Roman" w:cs="Times New Roman"/>
                <w:color w:val="000000" w:themeColor="text1"/>
                <w:sz w:val="24"/>
                <w:szCs w:val="24"/>
              </w:rPr>
              <w:t>CS_09_09_REC70</w:t>
            </w:r>
          </w:p>
        </w:tc>
      </w:tr>
      <w:tr w:rsidR="002429A5" w:rsidRPr="00EC61CE" w:rsidTr="00524EDC">
        <w:tc>
          <w:tcPr>
            <w:tcW w:w="1668" w:type="dxa"/>
          </w:tcPr>
          <w:p w:rsidR="002429A5" w:rsidRPr="00EC61CE" w:rsidRDefault="002429A5" w:rsidP="00524EDC">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Título</w:t>
            </w:r>
          </w:p>
        </w:tc>
        <w:tc>
          <w:tcPr>
            <w:tcW w:w="7386" w:type="dxa"/>
          </w:tcPr>
          <w:p w:rsidR="002429A5" w:rsidRPr="00EC61CE" w:rsidRDefault="002429A5" w:rsidP="00524EDC">
            <w:pPr>
              <w:spacing w:line="360" w:lineRule="auto"/>
              <w:rPr>
                <w:rFonts w:ascii="Times New Roman" w:eastAsia="Times New Roman" w:hAnsi="Times New Roman" w:cs="Times New Roman"/>
                <w:bCs/>
                <w:caps/>
                <w:color w:val="000000" w:themeColor="text1"/>
                <w:sz w:val="24"/>
                <w:szCs w:val="24"/>
                <w:lang w:eastAsia="es-CO"/>
              </w:rPr>
            </w:pPr>
            <w:r w:rsidRPr="00EC61CE">
              <w:rPr>
                <w:rFonts w:ascii="Times New Roman" w:hAnsi="Times New Roman" w:cs="Times New Roman"/>
                <w:color w:val="000000" w:themeColor="text1"/>
                <w:sz w:val="24"/>
                <w:szCs w:val="24"/>
              </w:rPr>
              <w:t xml:space="preserve">El gobierno de López </w:t>
            </w:r>
            <w:proofErr w:type="spellStart"/>
            <w:r w:rsidRPr="00EC61CE">
              <w:rPr>
                <w:rFonts w:ascii="Times New Roman" w:hAnsi="Times New Roman" w:cs="Times New Roman"/>
                <w:color w:val="000000" w:themeColor="text1"/>
                <w:sz w:val="24"/>
                <w:szCs w:val="24"/>
              </w:rPr>
              <w:t>Michelsen</w:t>
            </w:r>
            <w:proofErr w:type="spellEnd"/>
          </w:p>
        </w:tc>
      </w:tr>
      <w:tr w:rsidR="002429A5" w:rsidRPr="00EC61CE" w:rsidTr="00524EDC">
        <w:tc>
          <w:tcPr>
            <w:tcW w:w="1668" w:type="dxa"/>
          </w:tcPr>
          <w:p w:rsidR="002429A5" w:rsidRPr="00EC61CE" w:rsidRDefault="002429A5" w:rsidP="00524EDC">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Descripción</w:t>
            </w:r>
          </w:p>
        </w:tc>
        <w:tc>
          <w:tcPr>
            <w:tcW w:w="7386" w:type="dxa"/>
          </w:tcPr>
          <w:p w:rsidR="002429A5" w:rsidRPr="00EC61CE" w:rsidRDefault="00D82906" w:rsidP="00524EDC">
            <w:pPr>
              <w:rPr>
                <w:rFonts w:ascii="Times New Roman" w:hAnsi="Times New Roman" w:cs="Times New Roman"/>
                <w:color w:val="000000" w:themeColor="text1"/>
                <w:sz w:val="24"/>
                <w:szCs w:val="24"/>
                <w:lang w:val="es-ES_tradnl"/>
              </w:rPr>
            </w:pPr>
            <w:r w:rsidRPr="00D82906">
              <w:rPr>
                <w:rFonts w:ascii="Times New Roman" w:hAnsi="Times New Roman" w:cs="Times New Roman"/>
                <w:color w:val="000000" w:themeColor="text1"/>
                <w:sz w:val="24"/>
                <w:szCs w:val="24"/>
                <w:lang w:val="es-ES_tradnl"/>
              </w:rPr>
              <w:t xml:space="preserve">Actividades de repaso acerca del gobierno de Alfonso López </w:t>
            </w:r>
            <w:proofErr w:type="spellStart"/>
            <w:r w:rsidRPr="00D82906">
              <w:rPr>
                <w:rFonts w:ascii="Times New Roman" w:hAnsi="Times New Roman" w:cs="Times New Roman"/>
                <w:color w:val="000000" w:themeColor="text1"/>
                <w:sz w:val="24"/>
                <w:szCs w:val="24"/>
                <w:lang w:val="es-ES_tradnl"/>
              </w:rPr>
              <w:t>Michelsen</w:t>
            </w:r>
            <w:proofErr w:type="spellEnd"/>
            <w:r w:rsidRPr="00D82906">
              <w:rPr>
                <w:rFonts w:ascii="Times New Roman" w:hAnsi="Times New Roman" w:cs="Times New Roman"/>
                <w:color w:val="000000" w:themeColor="text1"/>
                <w:sz w:val="24"/>
                <w:szCs w:val="24"/>
                <w:lang w:val="es-ES_tradnl"/>
              </w:rPr>
              <w:t xml:space="preserve"> (1974-1978)</w:t>
            </w:r>
          </w:p>
        </w:tc>
      </w:tr>
    </w:tbl>
    <w:p w:rsidR="002429A5" w:rsidRPr="00EC61CE" w:rsidRDefault="002429A5" w:rsidP="00345E88">
      <w:pPr>
        <w:spacing w:line="360" w:lineRule="auto"/>
        <w:rPr>
          <w:rFonts w:ascii="Times New Roman" w:hAnsi="Times New Roman" w:cs="Times New Roman"/>
          <w:sz w:val="24"/>
          <w:szCs w:val="24"/>
        </w:rPr>
      </w:pPr>
    </w:p>
    <w:p w:rsidR="002429A5" w:rsidRPr="00EC61CE" w:rsidRDefault="002429A5" w:rsidP="00345E88">
      <w:pPr>
        <w:spacing w:line="360" w:lineRule="auto"/>
        <w:rPr>
          <w:rFonts w:ascii="Times New Roman" w:hAnsi="Times New Roman" w:cs="Times New Roman"/>
          <w:sz w:val="24"/>
          <w:szCs w:val="24"/>
        </w:rPr>
      </w:pPr>
    </w:p>
    <w:p w:rsidR="00CA7E50" w:rsidRPr="00EC61CE" w:rsidRDefault="00F9032D" w:rsidP="00345E88">
      <w:pPr>
        <w:spacing w:line="360" w:lineRule="auto"/>
        <w:rPr>
          <w:rFonts w:ascii="Times New Roman" w:hAnsi="Times New Roman" w:cs="Times New Roman"/>
          <w:sz w:val="24"/>
          <w:szCs w:val="24"/>
        </w:rPr>
      </w:pPr>
      <w:r w:rsidRPr="00EC61CE">
        <w:rPr>
          <w:rStyle w:val="Ttulo1Car"/>
          <w:rFonts w:ascii="Times New Roman" w:hAnsi="Times New Roman" w:cs="Times New Roman"/>
          <w:b w:val="0"/>
          <w:sz w:val="24"/>
          <w:szCs w:val="24"/>
          <w:highlight w:val="yellow"/>
        </w:rPr>
        <w:t xml:space="preserve">[SECCIÓN </w:t>
      </w:r>
      <w:r w:rsidR="00035D26" w:rsidRPr="00EC61CE">
        <w:rPr>
          <w:rStyle w:val="Ttulo1Car"/>
          <w:rFonts w:ascii="Times New Roman" w:hAnsi="Times New Roman" w:cs="Times New Roman"/>
          <w:b w:val="0"/>
          <w:sz w:val="24"/>
          <w:szCs w:val="24"/>
          <w:highlight w:val="yellow"/>
        </w:rPr>
        <w:t>2</w:t>
      </w:r>
      <w:r w:rsidRPr="00EC61CE">
        <w:rPr>
          <w:rStyle w:val="Ttulo1Car"/>
          <w:rFonts w:ascii="Times New Roman" w:hAnsi="Times New Roman" w:cs="Times New Roman"/>
          <w:b w:val="0"/>
          <w:sz w:val="24"/>
          <w:szCs w:val="24"/>
          <w:highlight w:val="yellow"/>
        </w:rPr>
        <w:t>]</w:t>
      </w:r>
      <w:r w:rsidRPr="00EC61CE">
        <w:rPr>
          <w:rStyle w:val="Ttulo1Car"/>
          <w:rFonts w:ascii="Times New Roman" w:hAnsi="Times New Roman" w:cs="Times New Roman"/>
          <w:b w:val="0"/>
          <w:sz w:val="24"/>
          <w:szCs w:val="24"/>
        </w:rPr>
        <w:t xml:space="preserve"> </w:t>
      </w:r>
      <w:r w:rsidRPr="00EC61CE">
        <w:rPr>
          <w:rFonts w:ascii="Times New Roman" w:eastAsia="Times New Roman" w:hAnsi="Times New Roman" w:cs="Times New Roman"/>
          <w:b/>
          <w:color w:val="000000"/>
          <w:sz w:val="24"/>
          <w:szCs w:val="24"/>
          <w:lang w:eastAsia="es-CO"/>
        </w:rPr>
        <w:t xml:space="preserve">2.2 </w:t>
      </w:r>
      <w:r w:rsidR="00CA7E50" w:rsidRPr="00EC61CE">
        <w:rPr>
          <w:rFonts w:ascii="Times New Roman" w:hAnsi="Times New Roman" w:cs="Times New Roman"/>
          <w:b/>
          <w:sz w:val="24"/>
          <w:szCs w:val="24"/>
        </w:rPr>
        <w:t>Julio César Turbay Ayala (1978-1982)</w:t>
      </w:r>
    </w:p>
    <w:p w:rsidR="00CA7E50" w:rsidRPr="00EC61CE" w:rsidRDefault="00442E8F" w:rsidP="00345E88">
      <w:pPr>
        <w:spacing w:line="360" w:lineRule="auto"/>
        <w:rPr>
          <w:rFonts w:ascii="Times New Roman" w:hAnsi="Times New Roman" w:cs="Times New Roman"/>
          <w:sz w:val="24"/>
          <w:szCs w:val="24"/>
        </w:rPr>
      </w:pPr>
      <w:r w:rsidRPr="00EC61CE">
        <w:rPr>
          <w:rFonts w:ascii="Times New Roman" w:hAnsi="Times New Roman" w:cs="Times New Roman"/>
          <w:sz w:val="24"/>
          <w:szCs w:val="24"/>
        </w:rPr>
        <w:lastRenderedPageBreak/>
        <w:t>Este periodo presidencial se vio afectado por el final de la bonanza cafetera</w:t>
      </w:r>
      <w:r w:rsidR="00862484">
        <w:rPr>
          <w:rFonts w:ascii="Times New Roman" w:hAnsi="Times New Roman" w:cs="Times New Roman"/>
          <w:sz w:val="24"/>
          <w:szCs w:val="24"/>
        </w:rPr>
        <w:t>,</w:t>
      </w:r>
      <w:r w:rsidR="00340E29" w:rsidRPr="00EC61CE">
        <w:rPr>
          <w:rFonts w:ascii="Times New Roman" w:hAnsi="Times New Roman" w:cs="Times New Roman"/>
          <w:sz w:val="24"/>
          <w:szCs w:val="24"/>
        </w:rPr>
        <w:t xml:space="preserve"> debida a</w:t>
      </w:r>
      <w:r w:rsidRPr="00EC61CE">
        <w:rPr>
          <w:rFonts w:ascii="Times New Roman" w:hAnsi="Times New Roman" w:cs="Times New Roman"/>
          <w:sz w:val="24"/>
          <w:szCs w:val="24"/>
        </w:rPr>
        <w:t xml:space="preserve"> una paulatina </w:t>
      </w:r>
      <w:r w:rsidRPr="00EC61CE">
        <w:rPr>
          <w:rFonts w:ascii="Times New Roman" w:hAnsi="Times New Roman" w:cs="Times New Roman"/>
          <w:b/>
          <w:sz w:val="24"/>
          <w:szCs w:val="24"/>
        </w:rPr>
        <w:t>baja en los precios</w:t>
      </w:r>
      <w:r w:rsidRPr="00EC61CE">
        <w:rPr>
          <w:rFonts w:ascii="Times New Roman" w:hAnsi="Times New Roman" w:cs="Times New Roman"/>
          <w:sz w:val="24"/>
          <w:szCs w:val="24"/>
        </w:rPr>
        <w:t>. Además</w:t>
      </w:r>
      <w:r w:rsidR="00340E29" w:rsidRPr="00EC61CE">
        <w:rPr>
          <w:rFonts w:ascii="Times New Roman" w:hAnsi="Times New Roman" w:cs="Times New Roman"/>
          <w:sz w:val="24"/>
          <w:szCs w:val="24"/>
        </w:rPr>
        <w:t>,</w:t>
      </w:r>
      <w:r w:rsidRPr="00EC61CE">
        <w:rPr>
          <w:rFonts w:ascii="Times New Roman" w:hAnsi="Times New Roman" w:cs="Times New Roman"/>
          <w:sz w:val="24"/>
          <w:szCs w:val="24"/>
        </w:rPr>
        <w:t xml:space="preserve"> la crisis económica que se vivía a nivel global ocasionó un grave desequilibrio en el país. La producción y las exportaciones se vieron </w:t>
      </w:r>
      <w:r w:rsidR="00050699" w:rsidRPr="00EC61CE">
        <w:rPr>
          <w:rFonts w:ascii="Times New Roman" w:hAnsi="Times New Roman" w:cs="Times New Roman"/>
          <w:sz w:val="24"/>
          <w:szCs w:val="24"/>
        </w:rPr>
        <w:t>golpeadas</w:t>
      </w:r>
      <w:r w:rsidRPr="00EC61CE">
        <w:rPr>
          <w:rFonts w:ascii="Times New Roman" w:hAnsi="Times New Roman" w:cs="Times New Roman"/>
          <w:sz w:val="24"/>
          <w:szCs w:val="24"/>
        </w:rPr>
        <w:t>, como también el sector financiero. El bolsillo de los colombianos se</w:t>
      </w:r>
      <w:r w:rsidR="00862484">
        <w:rPr>
          <w:rFonts w:ascii="Times New Roman" w:hAnsi="Times New Roman" w:cs="Times New Roman"/>
          <w:sz w:val="24"/>
          <w:szCs w:val="24"/>
        </w:rPr>
        <w:t xml:space="preserve"> afectó</w:t>
      </w:r>
      <w:r w:rsidRPr="00EC61CE">
        <w:rPr>
          <w:rFonts w:ascii="Times New Roman" w:hAnsi="Times New Roman" w:cs="Times New Roman"/>
          <w:sz w:val="24"/>
          <w:szCs w:val="24"/>
        </w:rPr>
        <w:t xml:space="preserve"> por el aumento del costo de vida. Esta situación generó gran descontento popular</w:t>
      </w:r>
      <w:r w:rsidR="00FC0965" w:rsidRPr="00EC61CE">
        <w:rPr>
          <w:rFonts w:ascii="Times New Roman" w:hAnsi="Times New Roman" w:cs="Times New Roman"/>
          <w:sz w:val="24"/>
          <w:szCs w:val="24"/>
        </w:rPr>
        <w:t>.</w:t>
      </w:r>
    </w:p>
    <w:p w:rsidR="00FC0965" w:rsidRPr="00EC61CE" w:rsidRDefault="00FC0965" w:rsidP="00345E88">
      <w:pPr>
        <w:spacing w:line="360" w:lineRule="auto"/>
        <w:rPr>
          <w:rFonts w:ascii="Times New Roman" w:hAnsi="Times New Roman" w:cs="Times New Roman"/>
          <w:sz w:val="24"/>
          <w:szCs w:val="24"/>
        </w:rPr>
      </w:pPr>
    </w:p>
    <w:p w:rsidR="00541044" w:rsidRPr="00EC61CE" w:rsidRDefault="00FC0965"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De otra parte, el país vio c</w:t>
      </w:r>
      <w:r w:rsidR="00541044" w:rsidRPr="00EC61CE">
        <w:rPr>
          <w:rFonts w:ascii="Times New Roman" w:hAnsi="Times New Roman" w:cs="Times New Roman"/>
          <w:sz w:val="24"/>
          <w:szCs w:val="24"/>
        </w:rPr>
        <w:t>ó</w:t>
      </w:r>
      <w:r w:rsidRPr="00EC61CE">
        <w:rPr>
          <w:rFonts w:ascii="Times New Roman" w:hAnsi="Times New Roman" w:cs="Times New Roman"/>
          <w:sz w:val="24"/>
          <w:szCs w:val="24"/>
        </w:rPr>
        <w:t xml:space="preserve">mo crecían las guerrillas de las </w:t>
      </w:r>
      <w:proofErr w:type="spellStart"/>
      <w:r w:rsidRPr="00EC61CE">
        <w:rPr>
          <w:rFonts w:ascii="Times New Roman" w:hAnsi="Times New Roman" w:cs="Times New Roman"/>
          <w:sz w:val="24"/>
          <w:szCs w:val="24"/>
        </w:rPr>
        <w:t>F</w:t>
      </w:r>
      <w:r w:rsidR="0058054A" w:rsidRPr="00EC61CE">
        <w:rPr>
          <w:rFonts w:ascii="Times New Roman" w:hAnsi="Times New Roman" w:cs="Times New Roman"/>
          <w:sz w:val="24"/>
          <w:szCs w:val="24"/>
        </w:rPr>
        <w:t>arc</w:t>
      </w:r>
      <w:proofErr w:type="spellEnd"/>
      <w:r w:rsidRPr="00EC61CE">
        <w:rPr>
          <w:rFonts w:ascii="Times New Roman" w:hAnsi="Times New Roman" w:cs="Times New Roman"/>
          <w:sz w:val="24"/>
          <w:szCs w:val="24"/>
        </w:rPr>
        <w:t xml:space="preserve"> y el </w:t>
      </w:r>
      <w:r w:rsidR="00541044" w:rsidRPr="00EC61CE">
        <w:rPr>
          <w:rFonts w:ascii="Times New Roman" w:hAnsi="Times New Roman" w:cs="Times New Roman"/>
          <w:sz w:val="24"/>
          <w:szCs w:val="24"/>
        </w:rPr>
        <w:t xml:space="preserve">ELN. El M-19 se caracterizó por dar golpes que atraían la atención de la opinión pública. </w:t>
      </w:r>
    </w:p>
    <w:p w:rsidR="00FC0965" w:rsidRPr="00EC61CE" w:rsidRDefault="00541044"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En</w:t>
      </w:r>
      <w:r w:rsidR="00FC0965" w:rsidRPr="00EC61CE">
        <w:rPr>
          <w:rFonts w:ascii="Times New Roman" w:hAnsi="Times New Roman" w:cs="Times New Roman"/>
          <w:sz w:val="24"/>
          <w:szCs w:val="24"/>
        </w:rPr>
        <w:t xml:space="preserve"> enero de 1979</w:t>
      </w:r>
      <w:r w:rsidRPr="00EC61CE">
        <w:rPr>
          <w:rFonts w:ascii="Times New Roman" w:hAnsi="Times New Roman" w:cs="Times New Roman"/>
          <w:sz w:val="24"/>
          <w:szCs w:val="24"/>
        </w:rPr>
        <w:t>, el M-19</w:t>
      </w:r>
      <w:r w:rsidR="00FC0965" w:rsidRPr="00EC61CE">
        <w:rPr>
          <w:rFonts w:ascii="Times New Roman" w:hAnsi="Times New Roman" w:cs="Times New Roman"/>
          <w:sz w:val="24"/>
          <w:szCs w:val="24"/>
        </w:rPr>
        <w:t xml:space="preserve"> sustra</w:t>
      </w:r>
      <w:r w:rsidRPr="00EC61CE">
        <w:rPr>
          <w:rFonts w:ascii="Times New Roman" w:hAnsi="Times New Roman" w:cs="Times New Roman"/>
          <w:sz w:val="24"/>
          <w:szCs w:val="24"/>
        </w:rPr>
        <w:t>jo</w:t>
      </w:r>
      <w:r w:rsidR="00FC0965" w:rsidRPr="00EC61CE">
        <w:rPr>
          <w:rFonts w:ascii="Times New Roman" w:hAnsi="Times New Roman" w:cs="Times New Roman"/>
          <w:sz w:val="24"/>
          <w:szCs w:val="24"/>
        </w:rPr>
        <w:t xml:space="preserve"> 1500 armas del </w:t>
      </w:r>
      <w:r w:rsidR="00FC0965" w:rsidRPr="00EC61CE">
        <w:rPr>
          <w:rFonts w:ascii="Times New Roman" w:hAnsi="Times New Roman" w:cs="Times New Roman"/>
          <w:b/>
          <w:sz w:val="24"/>
          <w:szCs w:val="24"/>
        </w:rPr>
        <w:t>Cantón Norte</w:t>
      </w:r>
      <w:r w:rsidR="00FC0965" w:rsidRPr="00EC61CE">
        <w:rPr>
          <w:rFonts w:ascii="Times New Roman" w:hAnsi="Times New Roman" w:cs="Times New Roman"/>
          <w:sz w:val="24"/>
          <w:szCs w:val="24"/>
        </w:rPr>
        <w:t xml:space="preserve"> y en febrero de 19</w:t>
      </w:r>
      <w:r w:rsidRPr="00EC61CE">
        <w:rPr>
          <w:rFonts w:ascii="Times New Roman" w:hAnsi="Times New Roman" w:cs="Times New Roman"/>
          <w:sz w:val="24"/>
          <w:szCs w:val="24"/>
        </w:rPr>
        <w:t xml:space="preserve">80 se </w:t>
      </w:r>
      <w:r w:rsidRPr="00EC61CE">
        <w:rPr>
          <w:rFonts w:ascii="Times New Roman" w:hAnsi="Times New Roman" w:cs="Times New Roman"/>
          <w:b/>
          <w:sz w:val="24"/>
          <w:szCs w:val="24"/>
        </w:rPr>
        <w:t>tomó</w:t>
      </w:r>
      <w:r w:rsidR="00FC0965" w:rsidRPr="00EC61CE">
        <w:rPr>
          <w:rFonts w:ascii="Times New Roman" w:hAnsi="Times New Roman" w:cs="Times New Roman"/>
          <w:b/>
          <w:sz w:val="24"/>
          <w:szCs w:val="24"/>
        </w:rPr>
        <w:t xml:space="preserve"> la embajada</w:t>
      </w:r>
      <w:r w:rsidR="00FC0965" w:rsidRPr="00EC61CE">
        <w:rPr>
          <w:rFonts w:ascii="Times New Roman" w:hAnsi="Times New Roman" w:cs="Times New Roman"/>
          <w:sz w:val="24"/>
          <w:szCs w:val="24"/>
        </w:rPr>
        <w:t xml:space="preserve"> de la </w:t>
      </w:r>
      <w:r w:rsidR="00FC0965" w:rsidRPr="00EC61CE">
        <w:rPr>
          <w:rFonts w:ascii="Times New Roman" w:hAnsi="Times New Roman" w:cs="Times New Roman"/>
          <w:b/>
          <w:sz w:val="24"/>
          <w:szCs w:val="24"/>
        </w:rPr>
        <w:t>República Dominicana</w:t>
      </w:r>
      <w:r w:rsidR="00862484">
        <w:rPr>
          <w:rFonts w:ascii="Times New Roman" w:hAnsi="Times New Roman" w:cs="Times New Roman"/>
          <w:b/>
          <w:sz w:val="24"/>
          <w:szCs w:val="24"/>
        </w:rPr>
        <w:t xml:space="preserve"> en Bogotá</w:t>
      </w:r>
      <w:r w:rsidR="00FC0965" w:rsidRPr="00EC61CE">
        <w:rPr>
          <w:rFonts w:ascii="Times New Roman" w:hAnsi="Times New Roman" w:cs="Times New Roman"/>
          <w:sz w:val="24"/>
          <w:szCs w:val="24"/>
        </w:rPr>
        <w:t>.</w:t>
      </w:r>
      <w:r w:rsidRPr="00EC61CE">
        <w:rPr>
          <w:rFonts w:ascii="Times New Roman" w:hAnsi="Times New Roman" w:cs="Times New Roman"/>
          <w:sz w:val="24"/>
          <w:szCs w:val="24"/>
        </w:rPr>
        <w:t xml:space="preserve"> Desde aquel momento, el gobierno de Turbay Ayala permitió que el </w:t>
      </w:r>
      <w:r w:rsidRPr="00EC61CE">
        <w:rPr>
          <w:rFonts w:ascii="Times New Roman" w:hAnsi="Times New Roman" w:cs="Times New Roman"/>
          <w:b/>
          <w:sz w:val="24"/>
          <w:szCs w:val="24"/>
        </w:rPr>
        <w:t>Ejército</w:t>
      </w:r>
      <w:r w:rsidRPr="00EC61CE">
        <w:rPr>
          <w:rFonts w:ascii="Times New Roman" w:hAnsi="Times New Roman" w:cs="Times New Roman"/>
          <w:sz w:val="24"/>
          <w:szCs w:val="24"/>
        </w:rPr>
        <w:t xml:space="preserve"> </w:t>
      </w:r>
      <w:r w:rsidR="00961F7D">
        <w:rPr>
          <w:rFonts w:ascii="Times New Roman" w:hAnsi="Times New Roman" w:cs="Times New Roman"/>
          <w:sz w:val="24"/>
          <w:szCs w:val="24"/>
        </w:rPr>
        <w:t xml:space="preserve">enfrentara </w:t>
      </w:r>
      <w:r w:rsidR="00B215D3">
        <w:rPr>
          <w:rFonts w:ascii="Times New Roman" w:hAnsi="Times New Roman" w:cs="Times New Roman"/>
          <w:sz w:val="24"/>
          <w:szCs w:val="24"/>
        </w:rPr>
        <w:t xml:space="preserve">sin ninguna restricción a los grupos guerrilleros </w:t>
      </w:r>
      <w:r w:rsidR="00FC0965" w:rsidRPr="00EC61CE">
        <w:rPr>
          <w:rFonts w:ascii="Times New Roman" w:hAnsi="Times New Roman" w:cs="Times New Roman"/>
          <w:sz w:val="24"/>
          <w:szCs w:val="24"/>
        </w:rPr>
        <w:t xml:space="preserve">a </w:t>
      </w:r>
      <w:r w:rsidR="00976B41" w:rsidRPr="00EC61CE">
        <w:rPr>
          <w:rFonts w:ascii="Times New Roman" w:hAnsi="Times New Roman" w:cs="Times New Roman"/>
          <w:sz w:val="24"/>
          <w:szCs w:val="24"/>
        </w:rPr>
        <w:t>y</w:t>
      </w:r>
      <w:r w:rsidR="000A5A09">
        <w:rPr>
          <w:rFonts w:ascii="Times New Roman" w:hAnsi="Times New Roman" w:cs="Times New Roman"/>
          <w:sz w:val="24"/>
          <w:szCs w:val="24"/>
        </w:rPr>
        <w:t>, por tanto,</w:t>
      </w:r>
      <w:r w:rsidR="00976B41" w:rsidRPr="00EC61CE">
        <w:rPr>
          <w:rFonts w:ascii="Times New Roman" w:hAnsi="Times New Roman" w:cs="Times New Roman"/>
          <w:sz w:val="24"/>
          <w:szCs w:val="24"/>
        </w:rPr>
        <w:t xml:space="preserve"> </w:t>
      </w:r>
      <w:r w:rsidR="000A5A09">
        <w:rPr>
          <w:rFonts w:ascii="Times New Roman" w:hAnsi="Times New Roman" w:cs="Times New Roman"/>
          <w:sz w:val="24"/>
          <w:szCs w:val="24"/>
        </w:rPr>
        <w:t xml:space="preserve">se presentaron muchas violaciones </w:t>
      </w:r>
      <w:r w:rsidR="00FC0965" w:rsidRPr="00EC61CE">
        <w:rPr>
          <w:rFonts w:ascii="Times New Roman" w:hAnsi="Times New Roman" w:cs="Times New Roman"/>
          <w:sz w:val="24"/>
          <w:szCs w:val="24"/>
        </w:rPr>
        <w:t xml:space="preserve">a los derechos humanos. </w:t>
      </w:r>
    </w:p>
    <w:p w:rsidR="00FC0965" w:rsidRPr="00EC61CE" w:rsidRDefault="00976B41"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 xml:space="preserve">El gobierno aplicó </w:t>
      </w:r>
      <w:r w:rsidR="00FC0965" w:rsidRPr="00EC61CE">
        <w:rPr>
          <w:rFonts w:ascii="Times New Roman" w:hAnsi="Times New Roman" w:cs="Times New Roman"/>
          <w:sz w:val="24"/>
          <w:szCs w:val="24"/>
        </w:rPr>
        <w:t xml:space="preserve">el </w:t>
      </w:r>
      <w:r w:rsidRPr="00EC61CE">
        <w:rPr>
          <w:rFonts w:ascii="Times New Roman" w:hAnsi="Times New Roman" w:cs="Times New Roman"/>
          <w:b/>
          <w:sz w:val="24"/>
          <w:szCs w:val="24"/>
        </w:rPr>
        <w:t>“</w:t>
      </w:r>
      <w:r w:rsidR="00FC0965" w:rsidRPr="00EC61CE">
        <w:rPr>
          <w:rFonts w:ascii="Times New Roman" w:hAnsi="Times New Roman" w:cs="Times New Roman"/>
          <w:b/>
          <w:sz w:val="24"/>
          <w:szCs w:val="24"/>
        </w:rPr>
        <w:t>Estatuto de Seguridad</w:t>
      </w:r>
      <w:r w:rsidRPr="00EC61CE">
        <w:rPr>
          <w:rFonts w:ascii="Times New Roman" w:hAnsi="Times New Roman" w:cs="Times New Roman"/>
          <w:b/>
          <w:sz w:val="24"/>
          <w:szCs w:val="24"/>
        </w:rPr>
        <w:t>”</w:t>
      </w:r>
      <w:r w:rsidR="00FC0965" w:rsidRPr="00EC61CE">
        <w:rPr>
          <w:rFonts w:ascii="Times New Roman" w:hAnsi="Times New Roman" w:cs="Times New Roman"/>
          <w:sz w:val="24"/>
          <w:szCs w:val="24"/>
        </w:rPr>
        <w:t xml:space="preserve">, amparado en el </w:t>
      </w:r>
      <w:r w:rsidR="00862484">
        <w:rPr>
          <w:rFonts w:ascii="Times New Roman" w:hAnsi="Times New Roman" w:cs="Times New Roman"/>
          <w:sz w:val="24"/>
          <w:szCs w:val="24"/>
        </w:rPr>
        <w:t>e</w:t>
      </w:r>
      <w:r w:rsidR="00FC0965" w:rsidRPr="00EC61CE">
        <w:rPr>
          <w:rFonts w:ascii="Times New Roman" w:hAnsi="Times New Roman" w:cs="Times New Roman"/>
          <w:sz w:val="24"/>
          <w:szCs w:val="24"/>
        </w:rPr>
        <w:t xml:space="preserve">stado de </w:t>
      </w:r>
      <w:r w:rsidR="00862484">
        <w:rPr>
          <w:rFonts w:ascii="Times New Roman" w:hAnsi="Times New Roman" w:cs="Times New Roman"/>
          <w:sz w:val="24"/>
          <w:szCs w:val="24"/>
        </w:rPr>
        <w:t>s</w:t>
      </w:r>
      <w:r w:rsidR="00FC0965" w:rsidRPr="00EC61CE">
        <w:rPr>
          <w:rFonts w:ascii="Times New Roman" w:hAnsi="Times New Roman" w:cs="Times New Roman"/>
          <w:sz w:val="24"/>
          <w:szCs w:val="24"/>
        </w:rPr>
        <w:t xml:space="preserve">itio (artículo 121 de la Constitución vigente de 1886), figura </w:t>
      </w:r>
      <w:r w:rsidRPr="00EC61CE">
        <w:rPr>
          <w:rFonts w:ascii="Times New Roman" w:hAnsi="Times New Roman" w:cs="Times New Roman"/>
          <w:sz w:val="24"/>
          <w:szCs w:val="24"/>
        </w:rPr>
        <w:t xml:space="preserve">que había sido </w:t>
      </w:r>
      <w:r w:rsidR="00FC0965" w:rsidRPr="00EC61CE">
        <w:rPr>
          <w:rFonts w:ascii="Times New Roman" w:hAnsi="Times New Roman" w:cs="Times New Roman"/>
          <w:sz w:val="24"/>
          <w:szCs w:val="24"/>
        </w:rPr>
        <w:t xml:space="preserve">recurrente desde inicios del Frente Nacional. </w:t>
      </w:r>
      <w:r w:rsidRPr="00EC61CE">
        <w:rPr>
          <w:rFonts w:ascii="Times New Roman" w:hAnsi="Times New Roman" w:cs="Times New Roman"/>
          <w:sz w:val="24"/>
          <w:szCs w:val="24"/>
        </w:rPr>
        <w:t xml:space="preserve">Con el </w:t>
      </w:r>
      <w:r w:rsidR="00FC0965" w:rsidRPr="00EC61CE">
        <w:rPr>
          <w:rFonts w:ascii="Times New Roman" w:hAnsi="Times New Roman" w:cs="Times New Roman"/>
          <w:sz w:val="24"/>
          <w:szCs w:val="24"/>
        </w:rPr>
        <w:t>decreto 1923 del 6</w:t>
      </w:r>
      <w:r w:rsidRPr="00EC61CE">
        <w:rPr>
          <w:rFonts w:ascii="Times New Roman" w:hAnsi="Times New Roman" w:cs="Times New Roman"/>
          <w:sz w:val="24"/>
          <w:szCs w:val="24"/>
        </w:rPr>
        <w:t xml:space="preserve"> de septiembre de 1978,</w:t>
      </w:r>
      <w:r w:rsidR="00F558AC">
        <w:rPr>
          <w:rFonts w:ascii="Times New Roman" w:hAnsi="Times New Roman" w:cs="Times New Roman"/>
          <w:sz w:val="24"/>
          <w:szCs w:val="24"/>
        </w:rPr>
        <w:t xml:space="preserve"> </w:t>
      </w:r>
      <w:r w:rsidRPr="00EC61CE">
        <w:rPr>
          <w:rFonts w:ascii="Times New Roman" w:hAnsi="Times New Roman" w:cs="Times New Roman"/>
          <w:sz w:val="24"/>
          <w:szCs w:val="24"/>
        </w:rPr>
        <w:t>que rigió</w:t>
      </w:r>
      <w:r w:rsidR="00FC0965" w:rsidRPr="00EC61CE">
        <w:rPr>
          <w:rFonts w:ascii="Times New Roman" w:hAnsi="Times New Roman" w:cs="Times New Roman"/>
          <w:sz w:val="24"/>
          <w:szCs w:val="24"/>
        </w:rPr>
        <w:t xml:space="preserve"> hasta el 9 de junio de 1982, </w:t>
      </w:r>
      <w:r w:rsidRPr="00EC61CE">
        <w:rPr>
          <w:rFonts w:ascii="Times New Roman" w:hAnsi="Times New Roman" w:cs="Times New Roman"/>
          <w:sz w:val="24"/>
          <w:szCs w:val="24"/>
        </w:rPr>
        <w:t xml:space="preserve">se tomaron un </w:t>
      </w:r>
      <w:r w:rsidR="00FC0965" w:rsidRPr="00EC61CE">
        <w:rPr>
          <w:rFonts w:ascii="Times New Roman" w:hAnsi="Times New Roman" w:cs="Times New Roman"/>
          <w:sz w:val="24"/>
          <w:szCs w:val="24"/>
        </w:rPr>
        <w:t xml:space="preserve">conjunto de medidas </w:t>
      </w:r>
      <w:r w:rsidRPr="00EC61CE">
        <w:rPr>
          <w:rFonts w:ascii="Times New Roman" w:hAnsi="Times New Roman" w:cs="Times New Roman"/>
          <w:sz w:val="24"/>
          <w:szCs w:val="24"/>
        </w:rPr>
        <w:t xml:space="preserve">que </w:t>
      </w:r>
      <w:r w:rsidRPr="00EC61CE">
        <w:rPr>
          <w:rFonts w:ascii="Times New Roman" w:hAnsi="Times New Roman" w:cs="Times New Roman"/>
          <w:b/>
          <w:sz w:val="24"/>
          <w:szCs w:val="24"/>
        </w:rPr>
        <w:t>restringieron</w:t>
      </w:r>
      <w:r w:rsidRPr="00EC61CE">
        <w:rPr>
          <w:rFonts w:ascii="Times New Roman" w:hAnsi="Times New Roman" w:cs="Times New Roman"/>
          <w:sz w:val="24"/>
          <w:szCs w:val="24"/>
        </w:rPr>
        <w:t xml:space="preserve"> </w:t>
      </w:r>
      <w:r w:rsidR="00FC0965" w:rsidRPr="00EC61CE">
        <w:rPr>
          <w:rFonts w:ascii="Times New Roman" w:hAnsi="Times New Roman" w:cs="Times New Roman"/>
          <w:sz w:val="24"/>
          <w:szCs w:val="24"/>
        </w:rPr>
        <w:t xml:space="preserve">los </w:t>
      </w:r>
      <w:r w:rsidR="00FC0965" w:rsidRPr="00EC61CE">
        <w:rPr>
          <w:rFonts w:ascii="Times New Roman" w:hAnsi="Times New Roman" w:cs="Times New Roman"/>
          <w:b/>
          <w:sz w:val="24"/>
          <w:szCs w:val="24"/>
        </w:rPr>
        <w:t>derechos</w:t>
      </w:r>
      <w:r w:rsidR="00FC0965" w:rsidRPr="00EC61CE">
        <w:rPr>
          <w:rFonts w:ascii="Times New Roman" w:hAnsi="Times New Roman" w:cs="Times New Roman"/>
          <w:sz w:val="24"/>
          <w:szCs w:val="24"/>
        </w:rPr>
        <w:t xml:space="preserve"> y las garantías individuales</w:t>
      </w:r>
      <w:r w:rsidRPr="00EC61CE">
        <w:rPr>
          <w:rFonts w:ascii="Times New Roman" w:hAnsi="Times New Roman" w:cs="Times New Roman"/>
          <w:sz w:val="24"/>
          <w:szCs w:val="24"/>
        </w:rPr>
        <w:t>.</w:t>
      </w:r>
      <w:r w:rsidR="00993CED" w:rsidRPr="00EC61CE">
        <w:rPr>
          <w:rFonts w:ascii="Times New Roman" w:hAnsi="Times New Roman" w:cs="Times New Roman"/>
          <w:sz w:val="24"/>
          <w:szCs w:val="24"/>
        </w:rPr>
        <w:t xml:space="preserve"> </w:t>
      </w:r>
    </w:p>
    <w:p w:rsidR="004D13C7" w:rsidRPr="00EC61CE" w:rsidRDefault="004D13C7" w:rsidP="00345E88">
      <w:pPr>
        <w:spacing w:line="360" w:lineRule="auto"/>
        <w:jc w:val="both"/>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4D13C7" w:rsidRPr="00EC61CE" w:rsidTr="00F558AC">
        <w:tc>
          <w:tcPr>
            <w:tcW w:w="9054" w:type="dxa"/>
            <w:gridSpan w:val="2"/>
            <w:shd w:val="clear" w:color="auto" w:fill="0D0D0D" w:themeFill="text1" w:themeFillTint="F2"/>
          </w:tcPr>
          <w:p w:rsidR="004D13C7" w:rsidRPr="00EC61CE" w:rsidRDefault="004D13C7" w:rsidP="00F558AC">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Imagen (fotografía, gráfica o ilustración)</w:t>
            </w:r>
          </w:p>
        </w:tc>
      </w:tr>
      <w:tr w:rsidR="004D13C7" w:rsidRPr="00EC61CE" w:rsidTr="00F558AC">
        <w:tc>
          <w:tcPr>
            <w:tcW w:w="1668" w:type="dxa"/>
          </w:tcPr>
          <w:p w:rsidR="004D13C7" w:rsidRPr="00EC61CE" w:rsidRDefault="004D13C7" w:rsidP="00F558AC">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4D13C7" w:rsidRPr="00EC61CE" w:rsidRDefault="004D13C7" w:rsidP="004D13C7">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CS_09_09_IMG07</w:t>
            </w:r>
          </w:p>
        </w:tc>
      </w:tr>
      <w:tr w:rsidR="004D13C7" w:rsidRPr="00EC61CE" w:rsidTr="00F558AC">
        <w:tc>
          <w:tcPr>
            <w:tcW w:w="1668" w:type="dxa"/>
          </w:tcPr>
          <w:p w:rsidR="004D13C7" w:rsidRPr="00EC61CE" w:rsidRDefault="004D13C7"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4D13C7" w:rsidRPr="00EC61CE" w:rsidRDefault="004D13C7" w:rsidP="00F558AC">
            <w:pPr>
              <w:rPr>
                <w:rFonts w:ascii="Times New Roman" w:hAnsi="Times New Roman" w:cs="Times New Roman"/>
                <w:color w:val="000000"/>
                <w:sz w:val="24"/>
                <w:szCs w:val="24"/>
              </w:rPr>
            </w:pPr>
          </w:p>
        </w:tc>
      </w:tr>
      <w:tr w:rsidR="004D13C7" w:rsidRPr="00EC61CE" w:rsidTr="00F558AC">
        <w:tc>
          <w:tcPr>
            <w:tcW w:w="1668" w:type="dxa"/>
          </w:tcPr>
          <w:p w:rsidR="004D13C7" w:rsidRPr="00EC61CE" w:rsidRDefault="004D13C7"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t>AulaPlaneta</w:t>
            </w:r>
            <w:proofErr w:type="spellEnd"/>
            <w:r w:rsidRPr="00EC61CE">
              <w:rPr>
                <w:rFonts w:ascii="Times New Roman" w:hAnsi="Times New Roman" w:cs="Times New Roman"/>
                <w:b/>
                <w:color w:val="000000"/>
                <w:sz w:val="24"/>
                <w:szCs w:val="24"/>
              </w:rPr>
              <w:t>)</w:t>
            </w:r>
          </w:p>
        </w:tc>
        <w:tc>
          <w:tcPr>
            <w:tcW w:w="7386" w:type="dxa"/>
          </w:tcPr>
          <w:p w:rsidR="004D13C7" w:rsidRPr="00EC61CE" w:rsidRDefault="004D13C7" w:rsidP="00F558AC">
            <w:pPr>
              <w:spacing w:after="200" w:line="276" w:lineRule="auto"/>
              <w:rPr>
                <w:rFonts w:ascii="Times New Roman" w:hAnsi="Times New Roman" w:cs="Times New Roman"/>
                <w:color w:val="000000"/>
                <w:sz w:val="24"/>
                <w:szCs w:val="24"/>
              </w:rPr>
            </w:pPr>
          </w:p>
          <w:p w:rsidR="004D13C7" w:rsidRPr="00EC61CE" w:rsidRDefault="004D13C7" w:rsidP="00F558AC">
            <w:pPr>
              <w:spacing w:after="200" w:line="276" w:lineRule="auto"/>
              <w:rPr>
                <w:rFonts w:ascii="Times New Roman" w:hAnsi="Times New Roman" w:cs="Times New Roman"/>
                <w:color w:val="000000"/>
                <w:sz w:val="24"/>
                <w:szCs w:val="24"/>
              </w:rPr>
            </w:pPr>
            <w:r w:rsidRPr="00EC61CE">
              <w:rPr>
                <w:rFonts w:ascii="Times New Roman" w:hAnsi="Times New Roman" w:cs="Times New Roman"/>
                <w:noProof/>
                <w:color w:val="000000"/>
                <w:sz w:val="24"/>
                <w:szCs w:val="24"/>
                <w:lang w:eastAsia="es-CO"/>
              </w:rPr>
              <w:lastRenderedPageBreak/>
              <w:drawing>
                <wp:inline distT="0" distB="0" distL="0" distR="0" wp14:anchorId="142647E1" wp14:editId="1BA02C7A">
                  <wp:extent cx="2580217" cy="4038600"/>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69-2.jpg"/>
                          <pic:cNvPicPr/>
                        </pic:nvPicPr>
                        <pic:blipFill>
                          <a:blip r:embed="rId26">
                            <a:extLst>
                              <a:ext uri="{28A0092B-C50C-407E-A947-70E740481C1C}">
                                <a14:useLocalDpi xmlns:a14="http://schemas.microsoft.com/office/drawing/2010/main" val="0"/>
                              </a:ext>
                            </a:extLst>
                          </a:blip>
                          <a:stretch>
                            <a:fillRect/>
                          </a:stretch>
                        </pic:blipFill>
                        <pic:spPr>
                          <a:xfrm>
                            <a:off x="0" y="0"/>
                            <a:ext cx="2580217" cy="4038600"/>
                          </a:xfrm>
                          <a:prstGeom prst="rect">
                            <a:avLst/>
                          </a:prstGeom>
                        </pic:spPr>
                      </pic:pic>
                    </a:graphicData>
                  </a:graphic>
                </wp:inline>
              </w:drawing>
            </w:r>
          </w:p>
          <w:p w:rsidR="004D13C7" w:rsidRPr="00EC61CE" w:rsidRDefault="004D13C7" w:rsidP="00F558AC">
            <w:pPr>
              <w:spacing w:after="200" w:line="276" w:lineRule="auto"/>
              <w:rPr>
                <w:rFonts w:ascii="Times New Roman" w:hAnsi="Times New Roman" w:cs="Times New Roman"/>
                <w:color w:val="000000"/>
                <w:sz w:val="24"/>
                <w:szCs w:val="24"/>
              </w:rPr>
            </w:pPr>
          </w:p>
          <w:p w:rsidR="004D13C7" w:rsidRPr="00EC61CE" w:rsidRDefault="004D196F" w:rsidP="00F558AC">
            <w:pPr>
              <w:spacing w:after="200" w:line="276" w:lineRule="auto"/>
              <w:rPr>
                <w:rFonts w:ascii="Times New Roman" w:hAnsi="Times New Roman" w:cs="Times New Roman"/>
                <w:color w:val="000000"/>
                <w:sz w:val="24"/>
                <w:szCs w:val="24"/>
              </w:rPr>
            </w:pPr>
            <w:hyperlink r:id="rId27" w:history="1">
              <w:r w:rsidR="00961F7D" w:rsidRPr="006B4635">
                <w:rPr>
                  <w:rStyle w:val="Hipervnculo"/>
                  <w:rFonts w:ascii="Times New Roman" w:hAnsi="Times New Roman" w:cs="Times New Roman"/>
                  <w:sz w:val="24"/>
                  <w:szCs w:val="24"/>
                </w:rPr>
                <w:t>http://www.banrepcultural.org/blaavirtual/ayudadetareas/poli/poli73/republica-de-colombia</w:t>
              </w:r>
            </w:hyperlink>
          </w:p>
        </w:tc>
      </w:tr>
      <w:tr w:rsidR="004D13C7" w:rsidRPr="00EC61CE" w:rsidTr="00F558AC">
        <w:tc>
          <w:tcPr>
            <w:tcW w:w="1668" w:type="dxa"/>
          </w:tcPr>
          <w:p w:rsidR="004D13C7" w:rsidRPr="00EC61CE" w:rsidRDefault="004D13C7"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lastRenderedPageBreak/>
              <w:t>Pie de imagen</w:t>
            </w:r>
          </w:p>
        </w:tc>
        <w:tc>
          <w:tcPr>
            <w:tcW w:w="7386" w:type="dxa"/>
          </w:tcPr>
          <w:p w:rsidR="004D13C7" w:rsidRPr="00EC61CE" w:rsidRDefault="004D13C7" w:rsidP="000A5A09">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sz w:val="24"/>
                <w:szCs w:val="24"/>
              </w:rPr>
              <w:t>Julio César Turbay Ayala enfrent</w:t>
            </w:r>
            <w:r w:rsidR="00B215D3">
              <w:rPr>
                <w:rFonts w:ascii="Times New Roman" w:hAnsi="Times New Roman" w:cs="Times New Roman"/>
                <w:sz w:val="24"/>
                <w:szCs w:val="24"/>
              </w:rPr>
              <w:t>ó</w:t>
            </w:r>
            <w:r w:rsidRPr="00EC61CE">
              <w:rPr>
                <w:rFonts w:ascii="Times New Roman" w:hAnsi="Times New Roman" w:cs="Times New Roman"/>
                <w:sz w:val="24"/>
                <w:szCs w:val="24"/>
              </w:rPr>
              <w:t xml:space="preserve"> a las guerrillas colombianas al promulgar el </w:t>
            </w:r>
            <w:r w:rsidR="00961F7D">
              <w:rPr>
                <w:rFonts w:ascii="Times New Roman" w:hAnsi="Times New Roman" w:cs="Times New Roman"/>
                <w:sz w:val="24"/>
                <w:szCs w:val="24"/>
              </w:rPr>
              <w:t>E</w:t>
            </w:r>
            <w:r w:rsidRPr="00EC61CE">
              <w:rPr>
                <w:rFonts w:ascii="Times New Roman" w:hAnsi="Times New Roman" w:cs="Times New Roman"/>
                <w:sz w:val="24"/>
                <w:szCs w:val="24"/>
              </w:rPr>
              <w:t xml:space="preserve">statuto de </w:t>
            </w:r>
            <w:r w:rsidR="00961F7D">
              <w:rPr>
                <w:rFonts w:ascii="Times New Roman" w:hAnsi="Times New Roman" w:cs="Times New Roman"/>
                <w:sz w:val="24"/>
                <w:szCs w:val="24"/>
              </w:rPr>
              <w:t>S</w:t>
            </w:r>
            <w:r w:rsidRPr="00EC61CE">
              <w:rPr>
                <w:rFonts w:ascii="Times New Roman" w:hAnsi="Times New Roman" w:cs="Times New Roman"/>
                <w:sz w:val="24"/>
                <w:szCs w:val="24"/>
              </w:rPr>
              <w:t xml:space="preserve">eguridad, que concedió amplios poderes a las </w:t>
            </w:r>
            <w:r w:rsidR="000A5A09">
              <w:rPr>
                <w:rFonts w:ascii="Times New Roman" w:hAnsi="Times New Roman" w:cs="Times New Roman"/>
                <w:sz w:val="24"/>
                <w:szCs w:val="24"/>
              </w:rPr>
              <w:t>F</w:t>
            </w:r>
            <w:r w:rsidRPr="00EC61CE">
              <w:rPr>
                <w:rFonts w:ascii="Times New Roman" w:hAnsi="Times New Roman" w:cs="Times New Roman"/>
                <w:sz w:val="24"/>
                <w:szCs w:val="24"/>
              </w:rPr>
              <w:t xml:space="preserve">uerzas </w:t>
            </w:r>
            <w:r w:rsidR="000A5A09">
              <w:rPr>
                <w:rFonts w:ascii="Times New Roman" w:hAnsi="Times New Roman" w:cs="Times New Roman"/>
                <w:sz w:val="24"/>
                <w:szCs w:val="24"/>
              </w:rPr>
              <w:t>M</w:t>
            </w:r>
            <w:r w:rsidRPr="00EC61CE">
              <w:rPr>
                <w:rFonts w:ascii="Times New Roman" w:hAnsi="Times New Roman" w:cs="Times New Roman"/>
                <w:sz w:val="24"/>
                <w:szCs w:val="24"/>
              </w:rPr>
              <w:t>ilitares.</w:t>
            </w:r>
          </w:p>
        </w:tc>
      </w:tr>
    </w:tbl>
    <w:p w:rsidR="004D13C7" w:rsidRPr="00EC61CE" w:rsidRDefault="004D13C7" w:rsidP="00345E88">
      <w:pPr>
        <w:spacing w:line="360" w:lineRule="auto"/>
        <w:jc w:val="both"/>
        <w:rPr>
          <w:rFonts w:ascii="Times New Roman" w:hAnsi="Times New Roman" w:cs="Times New Roman"/>
          <w:sz w:val="24"/>
          <w:szCs w:val="24"/>
        </w:rPr>
      </w:pPr>
    </w:p>
    <w:p w:rsidR="00FC0965" w:rsidRPr="00EC61CE" w:rsidRDefault="00FC0965" w:rsidP="00345E88">
      <w:pPr>
        <w:spacing w:line="360" w:lineRule="auto"/>
        <w:jc w:val="both"/>
        <w:rPr>
          <w:rFonts w:ascii="Times New Roman" w:hAnsi="Times New Roman" w:cs="Times New Roman"/>
          <w:sz w:val="24"/>
          <w:szCs w:val="24"/>
        </w:rPr>
      </w:pPr>
    </w:p>
    <w:p w:rsidR="00FC0965" w:rsidRPr="00EC61CE" w:rsidRDefault="00FC0965"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 xml:space="preserve">Entre agosto de 1978 y julio de 1979 fueron </w:t>
      </w:r>
      <w:r w:rsidRPr="00EC61CE">
        <w:rPr>
          <w:rFonts w:ascii="Times New Roman" w:hAnsi="Times New Roman" w:cs="Times New Roman"/>
          <w:b/>
          <w:sz w:val="24"/>
          <w:szCs w:val="24"/>
        </w:rPr>
        <w:t>detenidas 60</w:t>
      </w:r>
      <w:r w:rsidR="00961F7D">
        <w:rPr>
          <w:rFonts w:ascii="Times New Roman" w:hAnsi="Times New Roman" w:cs="Times New Roman"/>
          <w:b/>
          <w:sz w:val="24"/>
          <w:szCs w:val="24"/>
        </w:rPr>
        <w:t xml:space="preserve"> </w:t>
      </w:r>
      <w:r w:rsidRPr="00EC61CE">
        <w:rPr>
          <w:rFonts w:ascii="Times New Roman" w:hAnsi="Times New Roman" w:cs="Times New Roman"/>
          <w:b/>
          <w:sz w:val="24"/>
          <w:szCs w:val="24"/>
        </w:rPr>
        <w:t xml:space="preserve">000 </w:t>
      </w:r>
      <w:r w:rsidRPr="00EC61CE">
        <w:rPr>
          <w:rFonts w:ascii="Times New Roman" w:hAnsi="Times New Roman" w:cs="Times New Roman"/>
          <w:sz w:val="24"/>
          <w:szCs w:val="24"/>
        </w:rPr>
        <w:t>personas</w:t>
      </w:r>
      <w:r w:rsidR="00961F7D">
        <w:rPr>
          <w:rFonts w:ascii="Times New Roman" w:hAnsi="Times New Roman" w:cs="Times New Roman"/>
          <w:sz w:val="24"/>
          <w:szCs w:val="24"/>
        </w:rPr>
        <w:t>,</w:t>
      </w:r>
      <w:r w:rsidRPr="00EC61CE">
        <w:rPr>
          <w:rFonts w:ascii="Times New Roman" w:hAnsi="Times New Roman" w:cs="Times New Roman"/>
          <w:sz w:val="24"/>
          <w:szCs w:val="24"/>
        </w:rPr>
        <w:t xml:space="preserve"> según fuentes del Ministerio de Defensa. El Ejército impartió justicia sobre delitos políticos a través de Consejos Verbales de </w:t>
      </w:r>
      <w:r w:rsidR="00961F7D">
        <w:rPr>
          <w:rFonts w:ascii="Times New Roman" w:hAnsi="Times New Roman" w:cs="Times New Roman"/>
          <w:sz w:val="24"/>
          <w:szCs w:val="24"/>
        </w:rPr>
        <w:t>G</w:t>
      </w:r>
      <w:r w:rsidRPr="00EC61CE">
        <w:rPr>
          <w:rFonts w:ascii="Times New Roman" w:hAnsi="Times New Roman" w:cs="Times New Roman"/>
          <w:sz w:val="24"/>
          <w:szCs w:val="24"/>
        </w:rPr>
        <w:t xml:space="preserve">uerra. </w:t>
      </w:r>
      <w:r w:rsidR="00993CED" w:rsidRPr="00EC61CE">
        <w:rPr>
          <w:rFonts w:ascii="Times New Roman" w:hAnsi="Times New Roman" w:cs="Times New Roman"/>
          <w:sz w:val="24"/>
          <w:szCs w:val="24"/>
        </w:rPr>
        <w:t>Incluso reconocidos intelectuales sufrieron detención</w:t>
      </w:r>
      <w:r w:rsidR="00961F7D">
        <w:rPr>
          <w:rFonts w:ascii="Times New Roman" w:hAnsi="Times New Roman" w:cs="Times New Roman"/>
          <w:sz w:val="24"/>
          <w:szCs w:val="24"/>
        </w:rPr>
        <w:t>;</w:t>
      </w:r>
      <w:r w:rsidR="00993CED" w:rsidRPr="00EC61CE">
        <w:rPr>
          <w:rFonts w:ascii="Times New Roman" w:hAnsi="Times New Roman" w:cs="Times New Roman"/>
          <w:sz w:val="24"/>
          <w:szCs w:val="24"/>
        </w:rPr>
        <w:t xml:space="preserve"> por ejemplo</w:t>
      </w:r>
      <w:r w:rsidR="00961F7D">
        <w:rPr>
          <w:rFonts w:ascii="Times New Roman" w:hAnsi="Times New Roman" w:cs="Times New Roman"/>
          <w:sz w:val="24"/>
          <w:szCs w:val="24"/>
        </w:rPr>
        <w:t>,</w:t>
      </w:r>
      <w:r w:rsidR="00993CED" w:rsidRPr="00EC61CE">
        <w:rPr>
          <w:rFonts w:ascii="Times New Roman" w:hAnsi="Times New Roman" w:cs="Times New Roman"/>
          <w:sz w:val="24"/>
          <w:szCs w:val="24"/>
        </w:rPr>
        <w:t xml:space="preserve"> e</w:t>
      </w:r>
      <w:r w:rsidR="00675019" w:rsidRPr="00EC61CE">
        <w:rPr>
          <w:rFonts w:ascii="Times New Roman" w:hAnsi="Times New Roman" w:cs="Times New Roman"/>
          <w:sz w:val="24"/>
          <w:szCs w:val="24"/>
        </w:rPr>
        <w:t xml:space="preserve">l poeta Luis Vidales, </w:t>
      </w:r>
      <w:r w:rsidR="00993CED" w:rsidRPr="00EC61CE">
        <w:rPr>
          <w:rFonts w:ascii="Times New Roman" w:hAnsi="Times New Roman" w:cs="Times New Roman"/>
          <w:sz w:val="24"/>
          <w:szCs w:val="24"/>
        </w:rPr>
        <w:t xml:space="preserve">la escultora </w:t>
      </w:r>
      <w:proofErr w:type="spellStart"/>
      <w:r w:rsidR="00993CED" w:rsidRPr="00EC61CE">
        <w:rPr>
          <w:rFonts w:ascii="Times New Roman" w:hAnsi="Times New Roman" w:cs="Times New Roman"/>
          <w:sz w:val="24"/>
          <w:szCs w:val="24"/>
        </w:rPr>
        <w:t>Feliza</w:t>
      </w:r>
      <w:proofErr w:type="spellEnd"/>
      <w:r w:rsidR="00993CED" w:rsidRPr="00EC61CE">
        <w:rPr>
          <w:rFonts w:ascii="Times New Roman" w:hAnsi="Times New Roman" w:cs="Times New Roman"/>
          <w:sz w:val="24"/>
          <w:szCs w:val="24"/>
        </w:rPr>
        <w:t xml:space="preserve"> </w:t>
      </w:r>
      <w:proofErr w:type="spellStart"/>
      <w:r w:rsidR="00993CED" w:rsidRPr="00EC61CE">
        <w:rPr>
          <w:rFonts w:ascii="Times New Roman" w:hAnsi="Times New Roman" w:cs="Times New Roman"/>
          <w:sz w:val="24"/>
          <w:szCs w:val="24"/>
        </w:rPr>
        <w:t>Bursztin</w:t>
      </w:r>
      <w:proofErr w:type="spellEnd"/>
      <w:r w:rsidR="00993CED" w:rsidRPr="00EC61CE">
        <w:rPr>
          <w:rFonts w:ascii="Times New Roman" w:hAnsi="Times New Roman" w:cs="Times New Roman"/>
          <w:sz w:val="24"/>
          <w:szCs w:val="24"/>
        </w:rPr>
        <w:t xml:space="preserve"> y la pianista Teresa G</w:t>
      </w:r>
      <w:r w:rsidR="004D13C7" w:rsidRPr="00EC61CE">
        <w:rPr>
          <w:rFonts w:ascii="Times New Roman" w:hAnsi="Times New Roman" w:cs="Times New Roman"/>
          <w:sz w:val="24"/>
          <w:szCs w:val="24"/>
        </w:rPr>
        <w:t>ó</w:t>
      </w:r>
      <w:r w:rsidR="00993CED" w:rsidRPr="00EC61CE">
        <w:rPr>
          <w:rFonts w:ascii="Times New Roman" w:hAnsi="Times New Roman" w:cs="Times New Roman"/>
          <w:sz w:val="24"/>
          <w:szCs w:val="24"/>
        </w:rPr>
        <w:t xml:space="preserve">mez. </w:t>
      </w:r>
      <w:r w:rsidR="00993CED" w:rsidRPr="00EC61CE">
        <w:rPr>
          <w:rFonts w:ascii="Times New Roman" w:hAnsi="Times New Roman" w:cs="Times New Roman"/>
          <w:b/>
          <w:sz w:val="24"/>
          <w:szCs w:val="24"/>
        </w:rPr>
        <w:t>Gabriel García Márquez</w:t>
      </w:r>
      <w:r w:rsidR="00993CED" w:rsidRPr="00EC61CE">
        <w:rPr>
          <w:rFonts w:ascii="Times New Roman" w:hAnsi="Times New Roman" w:cs="Times New Roman"/>
          <w:sz w:val="24"/>
          <w:szCs w:val="24"/>
        </w:rPr>
        <w:t xml:space="preserve"> tuvo que tomar el camino del </w:t>
      </w:r>
      <w:r w:rsidR="00993CED" w:rsidRPr="00EC61CE">
        <w:rPr>
          <w:rFonts w:ascii="Times New Roman" w:hAnsi="Times New Roman" w:cs="Times New Roman"/>
          <w:b/>
          <w:sz w:val="24"/>
          <w:szCs w:val="24"/>
        </w:rPr>
        <w:t>exilio</w:t>
      </w:r>
      <w:r w:rsidR="00993CED" w:rsidRPr="00EC61CE">
        <w:rPr>
          <w:rFonts w:ascii="Times New Roman" w:hAnsi="Times New Roman" w:cs="Times New Roman"/>
          <w:sz w:val="24"/>
          <w:szCs w:val="24"/>
        </w:rPr>
        <w:t xml:space="preserve">. </w:t>
      </w:r>
      <w:r w:rsidR="00675019" w:rsidRPr="00EC61CE">
        <w:rPr>
          <w:rFonts w:ascii="Times New Roman" w:hAnsi="Times New Roman" w:cs="Times New Roman"/>
          <w:sz w:val="24"/>
          <w:szCs w:val="24"/>
        </w:rPr>
        <w:t xml:space="preserve">Centenares de estudiantes de </w:t>
      </w:r>
      <w:r w:rsidRPr="00EC61CE">
        <w:rPr>
          <w:rFonts w:ascii="Times New Roman" w:hAnsi="Times New Roman" w:cs="Times New Roman"/>
          <w:sz w:val="24"/>
          <w:szCs w:val="24"/>
        </w:rPr>
        <w:t>universidades públicas fueron detenidos</w:t>
      </w:r>
      <w:r w:rsidR="00993CED" w:rsidRPr="00EC61CE">
        <w:rPr>
          <w:rFonts w:ascii="Times New Roman" w:hAnsi="Times New Roman" w:cs="Times New Roman"/>
          <w:sz w:val="24"/>
          <w:szCs w:val="24"/>
        </w:rPr>
        <w:t xml:space="preserve"> y </w:t>
      </w:r>
      <w:r w:rsidRPr="00EC61CE">
        <w:rPr>
          <w:rFonts w:ascii="Times New Roman" w:hAnsi="Times New Roman" w:cs="Times New Roman"/>
          <w:sz w:val="24"/>
          <w:szCs w:val="24"/>
        </w:rPr>
        <w:t xml:space="preserve">algunos asesinados </w:t>
      </w:r>
      <w:r w:rsidR="00993CED" w:rsidRPr="00EC61CE">
        <w:rPr>
          <w:rFonts w:ascii="Times New Roman" w:hAnsi="Times New Roman" w:cs="Times New Roman"/>
          <w:sz w:val="24"/>
          <w:szCs w:val="24"/>
        </w:rPr>
        <w:t>o desaparecidos</w:t>
      </w:r>
      <w:r w:rsidRPr="00EC61CE">
        <w:rPr>
          <w:rFonts w:ascii="Times New Roman" w:hAnsi="Times New Roman" w:cs="Times New Roman"/>
          <w:sz w:val="24"/>
          <w:szCs w:val="24"/>
        </w:rPr>
        <w:t>.</w:t>
      </w:r>
    </w:p>
    <w:p w:rsidR="00FC0965" w:rsidRPr="00EC61CE" w:rsidRDefault="00961F7D" w:rsidP="00345E8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Esta </w:t>
      </w:r>
      <w:r w:rsidR="00993CED" w:rsidRPr="00EC61CE">
        <w:rPr>
          <w:rFonts w:ascii="Times New Roman" w:hAnsi="Times New Roman" w:cs="Times New Roman"/>
          <w:sz w:val="24"/>
          <w:szCs w:val="24"/>
        </w:rPr>
        <w:t>manera de afrontar la lucha armada trajo efectos adversos. En vez de reducir los actos de las guerrillas, incrementó su fuerza</w:t>
      </w:r>
      <w:r w:rsidR="00035D26" w:rsidRPr="00EC61CE">
        <w:rPr>
          <w:rFonts w:ascii="Times New Roman" w:hAnsi="Times New Roman" w:cs="Times New Roman"/>
          <w:sz w:val="24"/>
          <w:szCs w:val="24"/>
        </w:rPr>
        <w:t>,</w:t>
      </w:r>
      <w:r w:rsidR="00993CED" w:rsidRPr="00EC61CE">
        <w:rPr>
          <w:rFonts w:ascii="Times New Roman" w:hAnsi="Times New Roman" w:cs="Times New Roman"/>
          <w:sz w:val="24"/>
          <w:szCs w:val="24"/>
        </w:rPr>
        <w:t xml:space="preserve"> pues sus filas se engrosar</w:t>
      </w:r>
      <w:r w:rsidR="000A5A09">
        <w:rPr>
          <w:rFonts w:ascii="Times New Roman" w:hAnsi="Times New Roman" w:cs="Times New Roman"/>
          <w:sz w:val="24"/>
          <w:szCs w:val="24"/>
        </w:rPr>
        <w:t>o</w:t>
      </w:r>
      <w:r w:rsidR="00993CED" w:rsidRPr="00EC61CE">
        <w:rPr>
          <w:rFonts w:ascii="Times New Roman" w:hAnsi="Times New Roman" w:cs="Times New Roman"/>
          <w:sz w:val="24"/>
          <w:szCs w:val="24"/>
        </w:rPr>
        <w:t xml:space="preserve">n aún más, lo que recrudeció la violencia en campos y ciudades. El país clamaba paz </w:t>
      </w:r>
      <w:r w:rsidR="009653E4" w:rsidRPr="00EC61CE">
        <w:rPr>
          <w:rFonts w:ascii="Times New Roman" w:hAnsi="Times New Roman" w:cs="Times New Roman"/>
          <w:sz w:val="24"/>
          <w:szCs w:val="24"/>
        </w:rPr>
        <w:t xml:space="preserve">con menos represión y más convivencia y diálogo. Este sentir fue definitivo para la elección del siguiente </w:t>
      </w:r>
      <w:r w:rsidR="00B215D3">
        <w:rPr>
          <w:rFonts w:ascii="Times New Roman" w:hAnsi="Times New Roman" w:cs="Times New Roman"/>
          <w:sz w:val="24"/>
          <w:szCs w:val="24"/>
        </w:rPr>
        <w:t xml:space="preserve">presidente. </w:t>
      </w:r>
    </w:p>
    <w:p w:rsidR="009653E4" w:rsidRPr="00EC61CE" w:rsidRDefault="009653E4" w:rsidP="00345E88">
      <w:pPr>
        <w:spacing w:line="360" w:lineRule="auto"/>
        <w:jc w:val="both"/>
        <w:rPr>
          <w:rFonts w:ascii="Times New Roman" w:hAnsi="Times New Roman" w:cs="Times New Roman"/>
          <w:sz w:val="24"/>
          <w:szCs w:val="24"/>
        </w:rPr>
      </w:pPr>
    </w:p>
    <w:p w:rsidR="00843226" w:rsidRPr="00EC61CE" w:rsidRDefault="00843226" w:rsidP="00345E88">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843226" w:rsidRPr="00EC61CE" w:rsidTr="00F558AC">
        <w:tc>
          <w:tcPr>
            <w:tcW w:w="9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43226" w:rsidRPr="00EC61CE" w:rsidRDefault="00843226" w:rsidP="00F558AC">
            <w:pPr>
              <w:spacing w:before="100" w:beforeAutospacing="1" w:after="100" w:afterAutospacing="1"/>
              <w:jc w:val="center"/>
              <w:rPr>
                <w:rFonts w:ascii="Times New Roman" w:eastAsia="Times New Roman" w:hAnsi="Times New Roman" w:cs="Times New Roman"/>
                <w:b/>
                <w:color w:val="000000" w:themeColor="text1"/>
                <w:sz w:val="24"/>
                <w:szCs w:val="24"/>
              </w:rPr>
            </w:pPr>
            <w:r w:rsidRPr="00EC61CE">
              <w:rPr>
                <w:rFonts w:ascii="Times New Roman" w:hAnsi="Times New Roman" w:cs="Times New Roman"/>
                <w:b/>
                <w:color w:val="FFFFFF" w:themeColor="background1"/>
                <w:sz w:val="24"/>
                <w:szCs w:val="24"/>
              </w:rPr>
              <w:t>Recuerda</w:t>
            </w:r>
          </w:p>
        </w:tc>
      </w:tr>
      <w:tr w:rsidR="00843226" w:rsidRPr="00EC61CE" w:rsidTr="00F558AC">
        <w:tc>
          <w:tcPr>
            <w:tcW w:w="9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3226" w:rsidRPr="00EC61CE" w:rsidRDefault="00843226" w:rsidP="00F558AC">
            <w:pPr>
              <w:shd w:val="clear" w:color="auto" w:fill="FFFFFF"/>
              <w:spacing w:line="345" w:lineRule="atLeast"/>
              <w:jc w:val="both"/>
              <w:rPr>
                <w:rFonts w:ascii="Times New Roman" w:eastAsia="Times New Roman" w:hAnsi="Times New Roman" w:cs="Times New Roman"/>
                <w:color w:val="000000" w:themeColor="text1"/>
                <w:sz w:val="24"/>
                <w:szCs w:val="24"/>
              </w:rPr>
            </w:pPr>
            <w:r w:rsidRPr="00EC61CE">
              <w:rPr>
                <w:rFonts w:ascii="Times New Roman" w:eastAsia="Times New Roman" w:hAnsi="Times New Roman" w:cs="Times New Roman"/>
                <w:color w:val="000000" w:themeColor="text1"/>
                <w:sz w:val="24"/>
                <w:szCs w:val="24"/>
              </w:rPr>
              <w:t xml:space="preserve">Durante el mandato de Julio </w:t>
            </w:r>
            <w:r w:rsidR="000A5A09">
              <w:rPr>
                <w:rFonts w:ascii="Times New Roman" w:eastAsia="Times New Roman" w:hAnsi="Times New Roman" w:cs="Times New Roman"/>
                <w:color w:val="000000" w:themeColor="text1"/>
                <w:sz w:val="24"/>
                <w:szCs w:val="24"/>
              </w:rPr>
              <w:t xml:space="preserve"> </w:t>
            </w:r>
            <w:r w:rsidR="00681C56">
              <w:rPr>
                <w:rFonts w:ascii="Times New Roman" w:eastAsia="Times New Roman" w:hAnsi="Times New Roman" w:cs="Times New Roman"/>
                <w:color w:val="000000" w:themeColor="text1"/>
                <w:sz w:val="24"/>
                <w:szCs w:val="24"/>
              </w:rPr>
              <w:t>César</w:t>
            </w:r>
            <w:r w:rsidRPr="00EC61CE">
              <w:rPr>
                <w:rFonts w:ascii="Times New Roman" w:eastAsia="Times New Roman" w:hAnsi="Times New Roman" w:cs="Times New Roman"/>
                <w:color w:val="000000" w:themeColor="text1"/>
                <w:sz w:val="24"/>
                <w:szCs w:val="24"/>
              </w:rPr>
              <w:t xml:space="preserve"> Turbay Ayala se puso en marcha el Estatuto de Seguridad, que le dio poderes a las Fuerzas Armadas, lo que tuvo graves consecuencias. Por ejemplo, las libertades de expresión y reunión fueron reprimidas con severidad.</w:t>
            </w:r>
          </w:p>
          <w:p w:rsidR="00843226" w:rsidRPr="00EC61CE" w:rsidRDefault="00843226" w:rsidP="00F558AC">
            <w:pPr>
              <w:spacing w:before="100" w:beforeAutospacing="1" w:after="100" w:afterAutospacing="1"/>
              <w:rPr>
                <w:rFonts w:ascii="Times New Roman" w:eastAsia="Times New Roman" w:hAnsi="Times New Roman" w:cs="Times New Roman"/>
                <w:b/>
                <w:color w:val="000000" w:themeColor="text1"/>
                <w:sz w:val="24"/>
                <w:szCs w:val="24"/>
              </w:rPr>
            </w:pPr>
          </w:p>
        </w:tc>
      </w:tr>
    </w:tbl>
    <w:p w:rsidR="00843226" w:rsidRPr="00EC61CE" w:rsidRDefault="00843226" w:rsidP="00345E88">
      <w:pPr>
        <w:spacing w:line="360" w:lineRule="auto"/>
        <w:jc w:val="both"/>
        <w:rPr>
          <w:rFonts w:ascii="Times New Roman" w:hAnsi="Times New Roman" w:cs="Times New Roman"/>
          <w:sz w:val="24"/>
          <w:szCs w:val="24"/>
        </w:rPr>
      </w:pPr>
    </w:p>
    <w:p w:rsidR="009653E4" w:rsidRPr="00EC61CE" w:rsidRDefault="00035D26" w:rsidP="00345E88">
      <w:pPr>
        <w:spacing w:line="360" w:lineRule="auto"/>
        <w:jc w:val="both"/>
        <w:rPr>
          <w:rFonts w:ascii="Times New Roman" w:hAnsi="Times New Roman" w:cs="Times New Roman"/>
          <w:sz w:val="24"/>
          <w:szCs w:val="24"/>
        </w:rPr>
      </w:pPr>
      <w:r w:rsidRPr="00EC61CE">
        <w:rPr>
          <w:rStyle w:val="Ttulo1Car"/>
          <w:rFonts w:ascii="Times New Roman" w:hAnsi="Times New Roman" w:cs="Times New Roman"/>
          <w:sz w:val="24"/>
          <w:szCs w:val="24"/>
          <w:highlight w:val="yellow"/>
        </w:rPr>
        <w:t>[SECCIÓN 2]</w:t>
      </w:r>
      <w:r w:rsidRPr="00EC61CE">
        <w:rPr>
          <w:rStyle w:val="Ttulo1Car"/>
          <w:rFonts w:ascii="Times New Roman" w:hAnsi="Times New Roman" w:cs="Times New Roman"/>
          <w:sz w:val="24"/>
          <w:szCs w:val="24"/>
        </w:rPr>
        <w:t xml:space="preserve"> </w:t>
      </w:r>
      <w:r w:rsidRPr="00EC61CE">
        <w:rPr>
          <w:rFonts w:ascii="Times New Roman" w:eastAsia="Times New Roman" w:hAnsi="Times New Roman" w:cs="Times New Roman"/>
          <w:b/>
          <w:color w:val="000000"/>
          <w:sz w:val="24"/>
          <w:szCs w:val="24"/>
          <w:lang w:eastAsia="es-CO"/>
        </w:rPr>
        <w:t>2.3 B</w:t>
      </w:r>
      <w:r w:rsidR="009653E4" w:rsidRPr="00EC61CE">
        <w:rPr>
          <w:rFonts w:ascii="Times New Roman" w:hAnsi="Times New Roman" w:cs="Times New Roman"/>
          <w:b/>
          <w:sz w:val="24"/>
          <w:szCs w:val="24"/>
        </w:rPr>
        <w:t>elisario Betancur Cuartas (1982-1986</w:t>
      </w:r>
      <w:r w:rsidR="003B5F31" w:rsidRPr="00EC61CE">
        <w:rPr>
          <w:rFonts w:ascii="Times New Roman" w:hAnsi="Times New Roman" w:cs="Times New Roman"/>
          <w:b/>
          <w:sz w:val="24"/>
          <w:szCs w:val="24"/>
        </w:rPr>
        <w:t>)</w:t>
      </w:r>
    </w:p>
    <w:p w:rsidR="003B5F31" w:rsidRDefault="003B5F31" w:rsidP="00345E88">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7386"/>
      </w:tblGrid>
      <w:tr w:rsidR="00D82906" w:rsidRPr="00EC61CE" w:rsidTr="00064A54">
        <w:tc>
          <w:tcPr>
            <w:tcW w:w="9054" w:type="dxa"/>
            <w:gridSpan w:val="2"/>
            <w:shd w:val="clear" w:color="auto" w:fill="000000" w:themeFill="text1"/>
          </w:tcPr>
          <w:p w:rsidR="00D82906" w:rsidRPr="00BE5E3B" w:rsidRDefault="00D82906" w:rsidP="00064A54">
            <w:pPr>
              <w:spacing w:before="2" w:after="2"/>
              <w:jc w:val="center"/>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FFFFFF" w:themeColor="background1"/>
                <w:sz w:val="24"/>
                <w:szCs w:val="24"/>
                <w:highlight w:val="green"/>
              </w:rPr>
              <w:t>Profundiza. Recurso nuevo</w:t>
            </w:r>
          </w:p>
        </w:tc>
      </w:tr>
      <w:tr w:rsidR="00D82906" w:rsidRPr="00EC61CE" w:rsidTr="00064A54">
        <w:tc>
          <w:tcPr>
            <w:tcW w:w="1668" w:type="dxa"/>
          </w:tcPr>
          <w:p w:rsidR="00D82906" w:rsidRPr="00EC61CE" w:rsidRDefault="00D82906" w:rsidP="00064A5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Código</w:t>
            </w:r>
          </w:p>
        </w:tc>
        <w:tc>
          <w:tcPr>
            <w:tcW w:w="7386" w:type="dxa"/>
          </w:tcPr>
          <w:p w:rsidR="00D82906" w:rsidRPr="00BE5E3B" w:rsidRDefault="00D82906" w:rsidP="00BE5E3B">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color w:val="000000" w:themeColor="text1"/>
                <w:sz w:val="24"/>
                <w:szCs w:val="24"/>
                <w:highlight w:val="green"/>
              </w:rPr>
              <w:t>CS_09_09_REC</w:t>
            </w:r>
            <w:r w:rsidR="00BE5E3B" w:rsidRPr="00BE5E3B">
              <w:rPr>
                <w:rFonts w:ascii="Times New Roman" w:hAnsi="Times New Roman" w:cs="Times New Roman"/>
                <w:color w:val="000000" w:themeColor="text1"/>
                <w:sz w:val="24"/>
                <w:szCs w:val="24"/>
                <w:highlight w:val="green"/>
              </w:rPr>
              <w:t>5</w:t>
            </w:r>
            <w:r w:rsidRPr="00BE5E3B">
              <w:rPr>
                <w:rFonts w:ascii="Times New Roman" w:hAnsi="Times New Roman" w:cs="Times New Roman"/>
                <w:color w:val="000000" w:themeColor="text1"/>
                <w:sz w:val="24"/>
                <w:szCs w:val="24"/>
                <w:highlight w:val="green"/>
              </w:rPr>
              <w:t>0</w:t>
            </w:r>
          </w:p>
        </w:tc>
      </w:tr>
      <w:tr w:rsidR="00D82906" w:rsidRPr="00EC61CE" w:rsidTr="00064A54">
        <w:tc>
          <w:tcPr>
            <w:tcW w:w="1668" w:type="dxa"/>
          </w:tcPr>
          <w:p w:rsidR="00D82906" w:rsidRPr="00EC61CE" w:rsidRDefault="00D82906" w:rsidP="00064A5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Título</w:t>
            </w:r>
          </w:p>
        </w:tc>
        <w:tc>
          <w:tcPr>
            <w:tcW w:w="7386" w:type="dxa"/>
          </w:tcPr>
          <w:p w:rsidR="00D82906" w:rsidRPr="00BE5E3B" w:rsidRDefault="00BE5E3B" w:rsidP="00064A54">
            <w:pPr>
              <w:spacing w:line="360" w:lineRule="auto"/>
              <w:rPr>
                <w:rFonts w:ascii="Times New Roman" w:eastAsia="Times New Roman" w:hAnsi="Times New Roman" w:cs="Times New Roman"/>
                <w:bCs/>
                <w:caps/>
                <w:color w:val="000000" w:themeColor="text1"/>
                <w:sz w:val="24"/>
                <w:szCs w:val="24"/>
                <w:highlight w:val="green"/>
                <w:lang w:eastAsia="es-CO"/>
              </w:rPr>
            </w:pPr>
            <w:r w:rsidRPr="00BE5E3B">
              <w:rPr>
                <w:rFonts w:ascii="Times New Roman" w:hAnsi="Times New Roman" w:cs="Times New Roman"/>
                <w:color w:val="000000" w:themeColor="text1"/>
                <w:sz w:val="24"/>
                <w:szCs w:val="24"/>
                <w:highlight w:val="green"/>
              </w:rPr>
              <w:t>La toma del Palacio de justicia, antecedentes y consecuencias</w:t>
            </w:r>
          </w:p>
        </w:tc>
      </w:tr>
      <w:tr w:rsidR="00D82906" w:rsidRPr="00EC61CE" w:rsidTr="00064A54">
        <w:tc>
          <w:tcPr>
            <w:tcW w:w="1668" w:type="dxa"/>
          </w:tcPr>
          <w:p w:rsidR="00D82906" w:rsidRPr="00EC61CE" w:rsidRDefault="00D82906" w:rsidP="00064A5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Descripción</w:t>
            </w:r>
          </w:p>
        </w:tc>
        <w:tc>
          <w:tcPr>
            <w:tcW w:w="7386" w:type="dxa"/>
          </w:tcPr>
          <w:p w:rsidR="00D82906" w:rsidRPr="00BE5E3B" w:rsidRDefault="00BE5E3B" w:rsidP="00064A54">
            <w:pPr>
              <w:rPr>
                <w:rFonts w:ascii="Times New Roman" w:hAnsi="Times New Roman" w:cs="Times New Roman"/>
                <w:color w:val="000000" w:themeColor="text1"/>
                <w:sz w:val="24"/>
                <w:szCs w:val="24"/>
                <w:highlight w:val="green"/>
                <w:lang w:val="es-ES_tradnl"/>
              </w:rPr>
            </w:pPr>
            <w:r w:rsidRPr="00BE5E3B">
              <w:rPr>
                <w:rFonts w:ascii="Times New Roman" w:hAnsi="Times New Roman" w:cs="Times New Roman"/>
                <w:color w:val="000000" w:themeColor="text1"/>
                <w:sz w:val="24"/>
                <w:szCs w:val="24"/>
                <w:highlight w:val="green"/>
                <w:lang w:val="es-ES_tradnl"/>
              </w:rPr>
              <w:t>Interactivo que muestra aspectos de la situación de Colombia antes y después de la toma del Palacio de justicia</w:t>
            </w:r>
          </w:p>
        </w:tc>
      </w:tr>
    </w:tbl>
    <w:p w:rsidR="00D82906" w:rsidRPr="00EC61CE" w:rsidRDefault="00D82906" w:rsidP="00345E88">
      <w:pPr>
        <w:spacing w:line="360" w:lineRule="auto"/>
        <w:jc w:val="both"/>
        <w:rPr>
          <w:rFonts w:ascii="Times New Roman" w:hAnsi="Times New Roman" w:cs="Times New Roman"/>
          <w:sz w:val="24"/>
          <w:szCs w:val="24"/>
        </w:rPr>
      </w:pPr>
    </w:p>
    <w:p w:rsidR="00D65B26" w:rsidRPr="00EC61CE" w:rsidRDefault="003B5F31"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Luego de que el país constató que el uso de la fuerza había resultado ineficaz para derrotar a las guerrillas, vio cómo desde el go</w:t>
      </w:r>
      <w:r w:rsidR="00C2644D" w:rsidRPr="00EC61CE">
        <w:rPr>
          <w:rFonts w:ascii="Times New Roman" w:hAnsi="Times New Roman" w:cs="Times New Roman"/>
          <w:sz w:val="24"/>
          <w:szCs w:val="24"/>
        </w:rPr>
        <w:t xml:space="preserve">bierno se planteó una nueva fórmula: un </w:t>
      </w:r>
      <w:r w:rsidR="00B215D3">
        <w:rPr>
          <w:rFonts w:ascii="Times New Roman" w:hAnsi="Times New Roman" w:cs="Times New Roman"/>
          <w:b/>
          <w:sz w:val="24"/>
          <w:szCs w:val="24"/>
        </w:rPr>
        <w:t>p</w:t>
      </w:r>
      <w:r w:rsidR="00C2644D" w:rsidRPr="00EC61CE">
        <w:rPr>
          <w:rFonts w:ascii="Times New Roman" w:hAnsi="Times New Roman" w:cs="Times New Roman"/>
          <w:b/>
          <w:sz w:val="24"/>
          <w:szCs w:val="24"/>
        </w:rPr>
        <w:t xml:space="preserve">roceso de </w:t>
      </w:r>
      <w:r w:rsidR="00B215D3">
        <w:rPr>
          <w:rFonts w:ascii="Times New Roman" w:hAnsi="Times New Roman" w:cs="Times New Roman"/>
          <w:b/>
          <w:sz w:val="24"/>
          <w:szCs w:val="24"/>
        </w:rPr>
        <w:t>p</w:t>
      </w:r>
      <w:r w:rsidR="00C2644D" w:rsidRPr="00EC61CE">
        <w:rPr>
          <w:rFonts w:ascii="Times New Roman" w:hAnsi="Times New Roman" w:cs="Times New Roman"/>
          <w:b/>
          <w:sz w:val="24"/>
          <w:szCs w:val="24"/>
        </w:rPr>
        <w:t>az</w:t>
      </w:r>
      <w:r w:rsidR="00C2644D" w:rsidRPr="00EC61CE">
        <w:rPr>
          <w:rFonts w:ascii="Times New Roman" w:hAnsi="Times New Roman" w:cs="Times New Roman"/>
          <w:sz w:val="24"/>
          <w:szCs w:val="24"/>
        </w:rPr>
        <w:t xml:space="preserve">, basado en la Ley de </w:t>
      </w:r>
      <w:r w:rsidR="00C2644D" w:rsidRPr="00EC61CE">
        <w:rPr>
          <w:rFonts w:ascii="Times New Roman" w:hAnsi="Times New Roman" w:cs="Times New Roman"/>
          <w:b/>
          <w:sz w:val="24"/>
          <w:szCs w:val="24"/>
        </w:rPr>
        <w:t>amnistía</w:t>
      </w:r>
      <w:r w:rsidR="00C2644D" w:rsidRPr="00EC61CE">
        <w:rPr>
          <w:rFonts w:ascii="Times New Roman" w:hAnsi="Times New Roman" w:cs="Times New Roman"/>
          <w:sz w:val="24"/>
          <w:szCs w:val="24"/>
        </w:rPr>
        <w:t xml:space="preserve"> de 1982. </w:t>
      </w:r>
      <w:r w:rsidR="00D07781" w:rsidRPr="00EC61CE">
        <w:rPr>
          <w:rFonts w:ascii="Times New Roman" w:hAnsi="Times New Roman" w:cs="Times New Roman"/>
          <w:sz w:val="24"/>
          <w:szCs w:val="24"/>
        </w:rPr>
        <w:t xml:space="preserve">Cada una de las guerrillas (M-19, </w:t>
      </w:r>
      <w:proofErr w:type="spellStart"/>
      <w:r w:rsidR="00D07781" w:rsidRPr="00EC61CE">
        <w:rPr>
          <w:rFonts w:ascii="Times New Roman" w:hAnsi="Times New Roman" w:cs="Times New Roman"/>
          <w:sz w:val="24"/>
          <w:szCs w:val="24"/>
        </w:rPr>
        <w:t>Farc</w:t>
      </w:r>
      <w:proofErr w:type="spellEnd"/>
      <w:r w:rsidR="00D07781" w:rsidRPr="00EC61CE">
        <w:rPr>
          <w:rFonts w:ascii="Times New Roman" w:hAnsi="Times New Roman" w:cs="Times New Roman"/>
          <w:sz w:val="24"/>
          <w:szCs w:val="24"/>
        </w:rPr>
        <w:t xml:space="preserve"> y ELN, principalmente) respondieron de distinta manera a la ley y a </w:t>
      </w:r>
      <w:r w:rsidR="0001777F" w:rsidRPr="00EC61CE">
        <w:rPr>
          <w:rFonts w:ascii="Times New Roman" w:hAnsi="Times New Roman" w:cs="Times New Roman"/>
          <w:sz w:val="24"/>
          <w:szCs w:val="24"/>
        </w:rPr>
        <w:t xml:space="preserve">la </w:t>
      </w:r>
      <w:r w:rsidR="00D07781" w:rsidRPr="00EC61CE">
        <w:rPr>
          <w:rFonts w:ascii="Times New Roman" w:hAnsi="Times New Roman" w:cs="Times New Roman"/>
          <w:sz w:val="24"/>
          <w:szCs w:val="24"/>
        </w:rPr>
        <w:t xml:space="preserve">propuesta de diálogo </w:t>
      </w:r>
      <w:r w:rsidR="00B215D3">
        <w:rPr>
          <w:rFonts w:ascii="Times New Roman" w:hAnsi="Times New Roman" w:cs="Times New Roman"/>
          <w:sz w:val="24"/>
          <w:szCs w:val="24"/>
        </w:rPr>
        <w:t xml:space="preserve">del </w:t>
      </w:r>
      <w:r w:rsidR="00D07781" w:rsidRPr="00EC61CE">
        <w:rPr>
          <w:rFonts w:ascii="Times New Roman" w:hAnsi="Times New Roman" w:cs="Times New Roman"/>
          <w:sz w:val="24"/>
          <w:szCs w:val="24"/>
        </w:rPr>
        <w:t xml:space="preserve">gobierno. </w:t>
      </w:r>
    </w:p>
    <w:p w:rsidR="00C616E6" w:rsidRPr="00EC61CE" w:rsidRDefault="00D07781"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En unos casos, mientras el gobierno liberaba a presos</w:t>
      </w:r>
      <w:r w:rsidR="0001777F" w:rsidRPr="00EC61CE">
        <w:rPr>
          <w:rFonts w:ascii="Times New Roman" w:hAnsi="Times New Roman" w:cs="Times New Roman"/>
          <w:sz w:val="24"/>
          <w:szCs w:val="24"/>
        </w:rPr>
        <w:t xml:space="preserve"> políticos, las guerrillas exigían reales cambios sociales. En otros</w:t>
      </w:r>
      <w:r w:rsidR="00C616E6" w:rsidRPr="00EC61CE">
        <w:rPr>
          <w:rFonts w:ascii="Times New Roman" w:hAnsi="Times New Roman" w:cs="Times New Roman"/>
          <w:sz w:val="24"/>
          <w:szCs w:val="24"/>
        </w:rPr>
        <w:t xml:space="preserve"> casos</w:t>
      </w:r>
      <w:r w:rsidR="0001777F" w:rsidRPr="00EC61CE">
        <w:rPr>
          <w:rFonts w:ascii="Times New Roman" w:hAnsi="Times New Roman" w:cs="Times New Roman"/>
          <w:sz w:val="24"/>
          <w:szCs w:val="24"/>
        </w:rPr>
        <w:t xml:space="preserve">, dialogaban pero se mantenían en pie de lucha con las armas. Las </w:t>
      </w:r>
      <w:r w:rsidR="0001777F" w:rsidRPr="00EC61CE">
        <w:rPr>
          <w:rFonts w:ascii="Times New Roman" w:hAnsi="Times New Roman" w:cs="Times New Roman"/>
          <w:b/>
          <w:sz w:val="24"/>
          <w:szCs w:val="24"/>
        </w:rPr>
        <w:t>treguas</w:t>
      </w:r>
      <w:r w:rsidR="0001777F" w:rsidRPr="00EC61CE">
        <w:rPr>
          <w:rFonts w:ascii="Times New Roman" w:hAnsi="Times New Roman" w:cs="Times New Roman"/>
          <w:sz w:val="24"/>
          <w:szCs w:val="24"/>
        </w:rPr>
        <w:t xml:space="preserve"> y cese al fuego fueron de corta duración. Ocurrieron varias </w:t>
      </w:r>
      <w:r w:rsidR="0001777F" w:rsidRPr="00EC61CE">
        <w:rPr>
          <w:rFonts w:ascii="Times New Roman" w:hAnsi="Times New Roman" w:cs="Times New Roman"/>
          <w:sz w:val="24"/>
          <w:szCs w:val="24"/>
        </w:rPr>
        <w:lastRenderedPageBreak/>
        <w:t>desmovilizaciones de guerrilleros que entregaron las armas</w:t>
      </w:r>
      <w:r w:rsidR="00B215D3">
        <w:rPr>
          <w:rFonts w:ascii="Times New Roman" w:hAnsi="Times New Roman" w:cs="Times New Roman"/>
          <w:sz w:val="24"/>
          <w:szCs w:val="24"/>
        </w:rPr>
        <w:t>,</w:t>
      </w:r>
      <w:r w:rsidR="0001777F" w:rsidRPr="00EC61CE">
        <w:rPr>
          <w:rFonts w:ascii="Times New Roman" w:hAnsi="Times New Roman" w:cs="Times New Roman"/>
          <w:sz w:val="24"/>
          <w:szCs w:val="24"/>
        </w:rPr>
        <w:t xml:space="preserve"> pero que pronto vieron que algunos sectores cercanos al poder estaban en desacuerdo con los diálogos y la amnistía. Muchos </w:t>
      </w:r>
      <w:r w:rsidR="00C616E6" w:rsidRPr="00EC61CE">
        <w:rPr>
          <w:rFonts w:ascii="Times New Roman" w:hAnsi="Times New Roman" w:cs="Times New Roman"/>
          <w:sz w:val="24"/>
          <w:szCs w:val="24"/>
        </w:rPr>
        <w:t>fueron víctimas de persecución y atentados</w:t>
      </w:r>
      <w:r w:rsidR="00B215D3">
        <w:rPr>
          <w:rFonts w:ascii="Times New Roman" w:hAnsi="Times New Roman" w:cs="Times New Roman"/>
          <w:sz w:val="24"/>
          <w:szCs w:val="24"/>
        </w:rPr>
        <w:t>,</w:t>
      </w:r>
      <w:r w:rsidR="00C616E6" w:rsidRPr="00EC61CE">
        <w:rPr>
          <w:rFonts w:ascii="Times New Roman" w:hAnsi="Times New Roman" w:cs="Times New Roman"/>
          <w:sz w:val="24"/>
          <w:szCs w:val="24"/>
        </w:rPr>
        <w:t xml:space="preserve"> como Antonio Navarro Wolf. </w:t>
      </w:r>
    </w:p>
    <w:p w:rsidR="00C616E6" w:rsidRPr="00EC61CE" w:rsidRDefault="00C616E6" w:rsidP="00345E88">
      <w:pPr>
        <w:spacing w:line="360" w:lineRule="auto"/>
        <w:jc w:val="both"/>
        <w:rPr>
          <w:rFonts w:ascii="Times New Roman" w:hAnsi="Times New Roman" w:cs="Times New Roman"/>
          <w:sz w:val="24"/>
          <w:szCs w:val="24"/>
        </w:rPr>
      </w:pPr>
    </w:p>
    <w:p w:rsidR="00FC0965" w:rsidRPr="00EC61CE" w:rsidRDefault="00C616E6"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 xml:space="preserve">La relación de fuerzas terminó por romper el proceso. El hecho con el que definitivamente se dio por terminado cualquier intento de paz en aquel momento fue la </w:t>
      </w:r>
      <w:r w:rsidRPr="00EC61CE">
        <w:rPr>
          <w:rFonts w:ascii="Times New Roman" w:hAnsi="Times New Roman" w:cs="Times New Roman"/>
          <w:b/>
          <w:sz w:val="24"/>
          <w:szCs w:val="24"/>
        </w:rPr>
        <w:t>toma</w:t>
      </w:r>
      <w:r w:rsidRPr="00EC61CE">
        <w:rPr>
          <w:rFonts w:ascii="Times New Roman" w:hAnsi="Times New Roman" w:cs="Times New Roman"/>
          <w:sz w:val="24"/>
          <w:szCs w:val="24"/>
        </w:rPr>
        <w:t xml:space="preserve"> del </w:t>
      </w:r>
      <w:r w:rsidRPr="00EC61CE">
        <w:rPr>
          <w:rFonts w:ascii="Times New Roman" w:hAnsi="Times New Roman" w:cs="Times New Roman"/>
          <w:b/>
          <w:sz w:val="24"/>
          <w:szCs w:val="24"/>
        </w:rPr>
        <w:t>Palacio de Justicia</w:t>
      </w:r>
      <w:r w:rsidRPr="00EC61CE">
        <w:rPr>
          <w:rFonts w:ascii="Times New Roman" w:hAnsi="Times New Roman" w:cs="Times New Roman"/>
          <w:sz w:val="24"/>
          <w:szCs w:val="24"/>
        </w:rPr>
        <w:t>, sede de la Corte Suprema de Justicia</w:t>
      </w:r>
      <w:r w:rsidR="00864232" w:rsidRPr="00EC61CE">
        <w:rPr>
          <w:rFonts w:ascii="Times New Roman" w:hAnsi="Times New Roman" w:cs="Times New Roman"/>
          <w:sz w:val="24"/>
          <w:szCs w:val="24"/>
        </w:rPr>
        <w:t>. El 6 de noviembre de 1985 un comando de asalto del M-19 ingresó por la fuerza a palacio. Aquella acción tuvo la respuesta in</w:t>
      </w:r>
      <w:r w:rsidR="00D65B26" w:rsidRPr="00EC61CE">
        <w:rPr>
          <w:rFonts w:ascii="Times New Roman" w:hAnsi="Times New Roman" w:cs="Times New Roman"/>
          <w:sz w:val="24"/>
          <w:szCs w:val="24"/>
        </w:rPr>
        <w:t xml:space="preserve">mediata de las Fuerzas Armadas </w:t>
      </w:r>
      <w:r w:rsidR="00864232" w:rsidRPr="00EC61CE">
        <w:rPr>
          <w:rFonts w:ascii="Times New Roman" w:hAnsi="Times New Roman" w:cs="Times New Roman"/>
          <w:sz w:val="24"/>
          <w:szCs w:val="24"/>
        </w:rPr>
        <w:t>que</w:t>
      </w:r>
      <w:r w:rsidR="00D65B26" w:rsidRPr="00EC61CE">
        <w:rPr>
          <w:rFonts w:ascii="Times New Roman" w:hAnsi="Times New Roman" w:cs="Times New Roman"/>
          <w:sz w:val="24"/>
          <w:szCs w:val="24"/>
        </w:rPr>
        <w:t>,</w:t>
      </w:r>
      <w:r w:rsidR="00864232" w:rsidRPr="00EC61CE">
        <w:rPr>
          <w:rFonts w:ascii="Times New Roman" w:hAnsi="Times New Roman" w:cs="Times New Roman"/>
          <w:sz w:val="24"/>
          <w:szCs w:val="24"/>
        </w:rPr>
        <w:t xml:space="preserve"> con tropas, tanques y </w:t>
      </w:r>
      <w:proofErr w:type="spellStart"/>
      <w:r w:rsidR="00864232" w:rsidRPr="00EC61CE">
        <w:rPr>
          <w:rFonts w:ascii="Times New Roman" w:hAnsi="Times New Roman" w:cs="Times New Roman"/>
          <w:sz w:val="24"/>
          <w:szCs w:val="24"/>
        </w:rPr>
        <w:t>rockets</w:t>
      </w:r>
      <w:proofErr w:type="spellEnd"/>
      <w:r w:rsidR="00136A0E">
        <w:rPr>
          <w:rFonts w:ascii="Times New Roman" w:hAnsi="Times New Roman" w:cs="Times New Roman"/>
          <w:sz w:val="24"/>
          <w:szCs w:val="24"/>
        </w:rPr>
        <w:t>,</w:t>
      </w:r>
      <w:r w:rsidR="00864232" w:rsidRPr="00EC61CE">
        <w:rPr>
          <w:rFonts w:ascii="Times New Roman" w:hAnsi="Times New Roman" w:cs="Times New Roman"/>
          <w:sz w:val="24"/>
          <w:szCs w:val="24"/>
        </w:rPr>
        <w:t xml:space="preserve"> </w:t>
      </w:r>
      <w:r w:rsidR="00136A0E">
        <w:rPr>
          <w:rFonts w:ascii="Times New Roman" w:hAnsi="Times New Roman" w:cs="Times New Roman"/>
          <w:sz w:val="24"/>
          <w:szCs w:val="24"/>
        </w:rPr>
        <w:t xml:space="preserve">enfrentaron a </w:t>
      </w:r>
      <w:r w:rsidR="00864232" w:rsidRPr="00EC61CE">
        <w:rPr>
          <w:rFonts w:ascii="Times New Roman" w:hAnsi="Times New Roman" w:cs="Times New Roman"/>
          <w:sz w:val="24"/>
          <w:szCs w:val="24"/>
        </w:rPr>
        <w:t>los guerrilleros. El resultado del operativo fue desastroso. Decenas de muertos y desaparecidos fueron las víctimas de confusos hechos</w:t>
      </w:r>
      <w:r w:rsidR="00CD5FC0">
        <w:rPr>
          <w:rFonts w:ascii="Times New Roman" w:hAnsi="Times New Roman" w:cs="Times New Roman"/>
          <w:sz w:val="24"/>
          <w:szCs w:val="24"/>
        </w:rPr>
        <w:t>,</w:t>
      </w:r>
      <w:r w:rsidR="00864232" w:rsidRPr="00EC61CE">
        <w:rPr>
          <w:rFonts w:ascii="Times New Roman" w:hAnsi="Times New Roman" w:cs="Times New Roman"/>
          <w:sz w:val="24"/>
          <w:szCs w:val="24"/>
        </w:rPr>
        <w:t xml:space="preserve"> en los que la responsabilidad </w:t>
      </w:r>
      <w:r w:rsidR="00136A0E">
        <w:rPr>
          <w:rFonts w:ascii="Times New Roman" w:hAnsi="Times New Roman" w:cs="Times New Roman"/>
          <w:sz w:val="24"/>
          <w:szCs w:val="24"/>
        </w:rPr>
        <w:t xml:space="preserve">por este hecho </w:t>
      </w:r>
      <w:r w:rsidR="00864232" w:rsidRPr="00EC61CE">
        <w:rPr>
          <w:rFonts w:ascii="Times New Roman" w:hAnsi="Times New Roman" w:cs="Times New Roman"/>
          <w:sz w:val="24"/>
          <w:szCs w:val="24"/>
        </w:rPr>
        <w:t>a</w:t>
      </w:r>
      <w:r w:rsidR="00CD5FC0">
        <w:rPr>
          <w:rFonts w:ascii="Times New Roman" w:hAnsi="Times New Roman" w:cs="Times New Roman"/>
          <w:sz w:val="24"/>
          <w:szCs w:val="24"/>
        </w:rPr>
        <w:t>ú</w:t>
      </w:r>
      <w:r w:rsidR="00864232" w:rsidRPr="00EC61CE">
        <w:rPr>
          <w:rFonts w:ascii="Times New Roman" w:hAnsi="Times New Roman" w:cs="Times New Roman"/>
          <w:sz w:val="24"/>
          <w:szCs w:val="24"/>
        </w:rPr>
        <w:t>n no acaba de establecerse</w:t>
      </w:r>
      <w:r w:rsidR="003502CC">
        <w:rPr>
          <w:rFonts w:ascii="Times New Roman" w:hAnsi="Times New Roman" w:cs="Times New Roman"/>
          <w:sz w:val="24"/>
          <w:szCs w:val="24"/>
        </w:rPr>
        <w:t xml:space="preserve"> </w:t>
      </w:r>
      <w:r w:rsidR="003502CC" w:rsidRPr="00EC61CE">
        <w:rPr>
          <w:rFonts w:ascii="Times New Roman" w:hAnsi="Times New Roman" w:cs="Times New Roman"/>
          <w:b/>
          <w:color w:val="4F81BD" w:themeColor="accent1"/>
          <w:sz w:val="24"/>
          <w:szCs w:val="24"/>
        </w:rPr>
        <w:t>[VER] [http://www.banrepcultural.org/blaavirtual/revistas/credencial/septiembre1999/117toma.htm]</w:t>
      </w:r>
      <w:r w:rsidR="00864232" w:rsidRPr="00EC61CE">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360386" w:rsidRPr="00EC61CE" w:rsidTr="00F558AC">
        <w:tc>
          <w:tcPr>
            <w:tcW w:w="9054" w:type="dxa"/>
            <w:gridSpan w:val="2"/>
            <w:shd w:val="clear" w:color="auto" w:fill="0D0D0D" w:themeFill="text1" w:themeFillTint="F2"/>
          </w:tcPr>
          <w:p w:rsidR="00360386" w:rsidRPr="00EC61CE" w:rsidRDefault="00360386" w:rsidP="00F558AC">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Imagen (fotografía, gráfica o ilustración)</w:t>
            </w:r>
          </w:p>
        </w:tc>
      </w:tr>
      <w:tr w:rsidR="00360386" w:rsidRPr="00EC61CE" w:rsidTr="00F558AC">
        <w:tc>
          <w:tcPr>
            <w:tcW w:w="1668" w:type="dxa"/>
          </w:tcPr>
          <w:p w:rsidR="00360386" w:rsidRPr="00EC61CE" w:rsidRDefault="00360386" w:rsidP="00F558AC">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360386" w:rsidRPr="00EC61CE" w:rsidRDefault="00360386" w:rsidP="00360386">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CS_09_09_IMG08</w:t>
            </w:r>
          </w:p>
        </w:tc>
      </w:tr>
      <w:tr w:rsidR="00360386" w:rsidRPr="00EC61CE" w:rsidTr="00F558AC">
        <w:tc>
          <w:tcPr>
            <w:tcW w:w="1668" w:type="dxa"/>
          </w:tcPr>
          <w:p w:rsidR="00360386" w:rsidRPr="00EC61CE" w:rsidRDefault="00360386"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360386" w:rsidRPr="00EC61CE" w:rsidRDefault="00BA712E" w:rsidP="00F558AC">
            <w:pPr>
              <w:rPr>
                <w:rFonts w:ascii="Times New Roman" w:hAnsi="Times New Roman" w:cs="Times New Roman"/>
                <w:color w:val="000000"/>
                <w:sz w:val="24"/>
                <w:szCs w:val="24"/>
              </w:rPr>
            </w:pPr>
            <w:r w:rsidRPr="00EC61CE">
              <w:rPr>
                <w:rFonts w:ascii="Times New Roman" w:hAnsi="Times New Roman" w:cs="Times New Roman"/>
                <w:color w:val="000000"/>
                <w:sz w:val="24"/>
                <w:szCs w:val="24"/>
              </w:rPr>
              <w:t>Toma del Palacio de Justicia</w:t>
            </w:r>
          </w:p>
        </w:tc>
      </w:tr>
      <w:tr w:rsidR="00360386" w:rsidRPr="00EC61CE" w:rsidTr="00F558AC">
        <w:tc>
          <w:tcPr>
            <w:tcW w:w="1668" w:type="dxa"/>
          </w:tcPr>
          <w:p w:rsidR="00360386" w:rsidRPr="00EC61CE" w:rsidRDefault="00360386"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t>AulaPlaneta</w:t>
            </w:r>
            <w:proofErr w:type="spellEnd"/>
            <w:r w:rsidRPr="00EC61CE">
              <w:rPr>
                <w:rFonts w:ascii="Times New Roman" w:hAnsi="Times New Roman" w:cs="Times New Roman"/>
                <w:b/>
                <w:color w:val="000000"/>
                <w:sz w:val="24"/>
                <w:szCs w:val="24"/>
              </w:rPr>
              <w:t>)</w:t>
            </w:r>
          </w:p>
        </w:tc>
        <w:tc>
          <w:tcPr>
            <w:tcW w:w="7386" w:type="dxa"/>
          </w:tcPr>
          <w:p w:rsidR="00360386" w:rsidRPr="00EC61CE" w:rsidRDefault="00360386" w:rsidP="00F558AC">
            <w:pPr>
              <w:spacing w:after="200" w:line="276" w:lineRule="auto"/>
              <w:rPr>
                <w:rFonts w:ascii="Times New Roman" w:hAnsi="Times New Roman" w:cs="Times New Roman"/>
                <w:color w:val="000000"/>
                <w:sz w:val="24"/>
                <w:szCs w:val="24"/>
              </w:rPr>
            </w:pPr>
          </w:p>
          <w:p w:rsidR="00360386" w:rsidRPr="00EC61CE" w:rsidRDefault="00360386" w:rsidP="00F558AC">
            <w:pPr>
              <w:spacing w:after="200" w:line="276" w:lineRule="auto"/>
              <w:rPr>
                <w:rFonts w:ascii="Times New Roman" w:hAnsi="Times New Roman" w:cs="Times New Roman"/>
                <w:color w:val="000000"/>
                <w:sz w:val="24"/>
                <w:szCs w:val="24"/>
              </w:rPr>
            </w:pPr>
            <w:r w:rsidRPr="00EC61CE">
              <w:rPr>
                <w:rFonts w:ascii="Times New Roman" w:hAnsi="Times New Roman" w:cs="Times New Roman"/>
                <w:noProof/>
                <w:sz w:val="24"/>
                <w:szCs w:val="24"/>
                <w:lang w:eastAsia="es-CO"/>
              </w:rPr>
              <w:drawing>
                <wp:inline distT="0" distB="0" distL="0" distR="0" wp14:anchorId="119E0E44" wp14:editId="7795F4DB">
                  <wp:extent cx="2124075" cy="1362075"/>
                  <wp:effectExtent l="0" t="0" r="9525" b="9525"/>
                  <wp:docPr id="21" name="Imagen 21" descr="toma.jpg (608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ma.jpg (6087 byt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4075" cy="1362075"/>
                          </a:xfrm>
                          <a:prstGeom prst="rect">
                            <a:avLst/>
                          </a:prstGeom>
                          <a:noFill/>
                          <a:ln>
                            <a:noFill/>
                          </a:ln>
                        </pic:spPr>
                      </pic:pic>
                    </a:graphicData>
                  </a:graphic>
                </wp:inline>
              </w:drawing>
            </w:r>
          </w:p>
          <w:p w:rsidR="00360386" w:rsidRPr="00EC61CE" w:rsidRDefault="00360386" w:rsidP="00F558AC">
            <w:pPr>
              <w:spacing w:after="200" w:line="276" w:lineRule="auto"/>
              <w:rPr>
                <w:rFonts w:ascii="Times New Roman" w:hAnsi="Times New Roman" w:cs="Times New Roman"/>
                <w:color w:val="000000"/>
                <w:sz w:val="24"/>
                <w:szCs w:val="24"/>
              </w:rPr>
            </w:pPr>
            <w:r w:rsidRPr="00EC61CE">
              <w:rPr>
                <w:rFonts w:ascii="Times New Roman" w:hAnsi="Times New Roman" w:cs="Times New Roman"/>
                <w:color w:val="000000"/>
                <w:sz w:val="24"/>
                <w:szCs w:val="24"/>
              </w:rPr>
              <w:t>http://www.banrepcultural.org/blaavirtual/revistas/credencial/septiembre1999/117toma.htm</w:t>
            </w:r>
          </w:p>
          <w:p w:rsidR="00360386" w:rsidRPr="00EC61CE" w:rsidRDefault="00360386" w:rsidP="00F558AC">
            <w:pPr>
              <w:spacing w:after="200" w:line="276" w:lineRule="auto"/>
              <w:rPr>
                <w:rFonts w:ascii="Times New Roman" w:hAnsi="Times New Roman" w:cs="Times New Roman"/>
                <w:color w:val="000000"/>
                <w:sz w:val="24"/>
                <w:szCs w:val="24"/>
              </w:rPr>
            </w:pPr>
          </w:p>
        </w:tc>
      </w:tr>
      <w:tr w:rsidR="00360386" w:rsidRPr="00EC61CE" w:rsidTr="00F558AC">
        <w:tc>
          <w:tcPr>
            <w:tcW w:w="1668" w:type="dxa"/>
          </w:tcPr>
          <w:p w:rsidR="00360386" w:rsidRPr="00EC61CE" w:rsidRDefault="00360386"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Pie de imagen</w:t>
            </w:r>
          </w:p>
        </w:tc>
        <w:tc>
          <w:tcPr>
            <w:tcW w:w="7386" w:type="dxa"/>
          </w:tcPr>
          <w:p w:rsidR="00360386" w:rsidRPr="00EC61CE" w:rsidRDefault="00360386" w:rsidP="00CD5FC0">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La toma y retoma del Palacio de Justicia, los días 5 y 6 de noviembre de 1985</w:t>
            </w:r>
            <w:r w:rsidR="00CD5FC0">
              <w:rPr>
                <w:rFonts w:ascii="Times New Roman" w:hAnsi="Times New Roman" w:cs="Times New Roman"/>
                <w:color w:val="000000" w:themeColor="text1"/>
                <w:sz w:val="24"/>
                <w:szCs w:val="24"/>
              </w:rPr>
              <w:t>,</w:t>
            </w:r>
            <w:r w:rsidRPr="00EC61CE">
              <w:rPr>
                <w:rFonts w:ascii="Times New Roman" w:hAnsi="Times New Roman" w:cs="Times New Roman"/>
                <w:color w:val="000000" w:themeColor="text1"/>
                <w:sz w:val="24"/>
                <w:szCs w:val="24"/>
              </w:rPr>
              <w:t xml:space="preserve"> puso en tela de juicio a la democracia colombiana, en tanto dejó al descubierto lo amenazado que se encontraba el poder judicial </w:t>
            </w:r>
            <w:r w:rsidR="00CD5FC0">
              <w:rPr>
                <w:rFonts w:ascii="Times New Roman" w:hAnsi="Times New Roman" w:cs="Times New Roman"/>
                <w:color w:val="000000" w:themeColor="text1"/>
                <w:sz w:val="24"/>
                <w:szCs w:val="24"/>
              </w:rPr>
              <w:t>del país</w:t>
            </w:r>
            <w:r w:rsidRPr="00EC61CE">
              <w:rPr>
                <w:rFonts w:ascii="Times New Roman" w:hAnsi="Times New Roman" w:cs="Times New Roman"/>
                <w:color w:val="000000" w:themeColor="text1"/>
                <w:sz w:val="24"/>
                <w:szCs w:val="24"/>
              </w:rPr>
              <w:t>.</w:t>
            </w:r>
          </w:p>
        </w:tc>
      </w:tr>
    </w:tbl>
    <w:p w:rsidR="00360386" w:rsidRPr="00EC61CE" w:rsidRDefault="00360386" w:rsidP="00345E88">
      <w:pPr>
        <w:spacing w:line="360" w:lineRule="auto"/>
        <w:jc w:val="both"/>
        <w:rPr>
          <w:rFonts w:ascii="Times New Roman" w:hAnsi="Times New Roman" w:cs="Times New Roman"/>
          <w:sz w:val="24"/>
          <w:szCs w:val="24"/>
        </w:rPr>
      </w:pPr>
    </w:p>
    <w:p w:rsidR="00155D2D" w:rsidRPr="00EC61CE" w:rsidRDefault="001677E6"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 xml:space="preserve">Ante </w:t>
      </w:r>
      <w:r w:rsidR="00506527" w:rsidRPr="00EC61CE">
        <w:rPr>
          <w:rFonts w:ascii="Times New Roman" w:hAnsi="Times New Roman" w:cs="Times New Roman"/>
          <w:sz w:val="24"/>
          <w:szCs w:val="24"/>
        </w:rPr>
        <w:t>los hechos del Palacio de Justicia, el país vio a un poder ejecutivo maniatado y débil ante la autonomía y decisión de las Fuerzas Armadas. El</w:t>
      </w:r>
      <w:r w:rsidR="00F558AC">
        <w:rPr>
          <w:rFonts w:ascii="Times New Roman" w:hAnsi="Times New Roman" w:cs="Times New Roman"/>
          <w:sz w:val="24"/>
          <w:szCs w:val="24"/>
        </w:rPr>
        <w:t xml:space="preserve"> </w:t>
      </w:r>
      <w:r w:rsidR="00CD5FC0">
        <w:rPr>
          <w:rFonts w:ascii="Times New Roman" w:hAnsi="Times New Roman" w:cs="Times New Roman"/>
          <w:sz w:val="24"/>
          <w:szCs w:val="24"/>
        </w:rPr>
        <w:t>p</w:t>
      </w:r>
      <w:r w:rsidR="00506527" w:rsidRPr="00EC61CE">
        <w:rPr>
          <w:rFonts w:ascii="Times New Roman" w:hAnsi="Times New Roman" w:cs="Times New Roman"/>
          <w:sz w:val="24"/>
          <w:szCs w:val="24"/>
        </w:rPr>
        <w:t xml:space="preserve">residente Betancur no supo contener la decisión del Ejército de responder con más fuego, lo que ocasionó, por ejemplo, impresionantes incendios </w:t>
      </w:r>
      <w:r w:rsidR="00CD5FC0">
        <w:rPr>
          <w:rFonts w:ascii="Times New Roman" w:hAnsi="Times New Roman" w:cs="Times New Roman"/>
          <w:sz w:val="24"/>
          <w:szCs w:val="24"/>
        </w:rPr>
        <w:t xml:space="preserve">en el </w:t>
      </w:r>
      <w:r w:rsidR="00506527" w:rsidRPr="00EC61CE">
        <w:rPr>
          <w:rFonts w:ascii="Times New Roman" w:hAnsi="Times New Roman" w:cs="Times New Roman"/>
          <w:sz w:val="24"/>
          <w:szCs w:val="24"/>
        </w:rPr>
        <w:t>interior del edificio</w:t>
      </w:r>
      <w:r w:rsidR="00136A0E">
        <w:rPr>
          <w:rFonts w:ascii="Times New Roman" w:hAnsi="Times New Roman" w:cs="Times New Roman"/>
          <w:sz w:val="24"/>
          <w:szCs w:val="24"/>
        </w:rPr>
        <w:t xml:space="preserve"> del palacio</w:t>
      </w:r>
      <w:r w:rsidR="00506527" w:rsidRPr="00EC61CE">
        <w:rPr>
          <w:rFonts w:ascii="Times New Roman" w:hAnsi="Times New Roman" w:cs="Times New Roman"/>
          <w:sz w:val="24"/>
          <w:szCs w:val="24"/>
        </w:rPr>
        <w:t>. Aquello fue una demostración de</w:t>
      </w:r>
      <w:r w:rsidRPr="00EC61CE">
        <w:rPr>
          <w:rFonts w:ascii="Times New Roman" w:hAnsi="Times New Roman" w:cs="Times New Roman"/>
          <w:sz w:val="24"/>
          <w:szCs w:val="24"/>
        </w:rPr>
        <w:t xml:space="preserve">l poder de la institución castrense en un país que aún no consolidaba su democracia y </w:t>
      </w:r>
      <w:r w:rsidR="00155D2D" w:rsidRPr="00EC61CE">
        <w:rPr>
          <w:rFonts w:ascii="Times New Roman" w:hAnsi="Times New Roman" w:cs="Times New Roman"/>
          <w:sz w:val="24"/>
          <w:szCs w:val="24"/>
        </w:rPr>
        <w:t>las garantías</w:t>
      </w:r>
      <w:r w:rsidRPr="00EC61CE">
        <w:rPr>
          <w:rFonts w:ascii="Times New Roman" w:hAnsi="Times New Roman" w:cs="Times New Roman"/>
          <w:sz w:val="24"/>
          <w:szCs w:val="24"/>
        </w:rPr>
        <w:t xml:space="preserve"> de</w:t>
      </w:r>
      <w:r w:rsidR="00155D2D" w:rsidRPr="00EC61CE">
        <w:rPr>
          <w:rFonts w:ascii="Times New Roman" w:hAnsi="Times New Roman" w:cs="Times New Roman"/>
          <w:sz w:val="24"/>
          <w:szCs w:val="24"/>
        </w:rPr>
        <w:t xml:space="preserve"> un</w:t>
      </w:r>
      <w:r w:rsidRPr="00EC61CE">
        <w:rPr>
          <w:rFonts w:ascii="Times New Roman" w:hAnsi="Times New Roman" w:cs="Times New Roman"/>
          <w:sz w:val="24"/>
          <w:szCs w:val="24"/>
        </w:rPr>
        <w:t xml:space="preserve"> Estado de </w:t>
      </w:r>
      <w:r w:rsidR="00CD5FC0">
        <w:rPr>
          <w:rFonts w:ascii="Times New Roman" w:hAnsi="Times New Roman" w:cs="Times New Roman"/>
          <w:sz w:val="24"/>
          <w:szCs w:val="24"/>
        </w:rPr>
        <w:t>d</w:t>
      </w:r>
      <w:r w:rsidRPr="00EC61CE">
        <w:rPr>
          <w:rFonts w:ascii="Times New Roman" w:hAnsi="Times New Roman" w:cs="Times New Roman"/>
          <w:sz w:val="24"/>
          <w:szCs w:val="24"/>
        </w:rPr>
        <w:t xml:space="preserve">erecho. Por esto, la tragedia del Palacio dejó graves secuelas para la sociedad colombiana. </w:t>
      </w:r>
    </w:p>
    <w:p w:rsidR="00155D2D" w:rsidRPr="00EC61CE" w:rsidRDefault="00155D2D" w:rsidP="00345E88">
      <w:pPr>
        <w:spacing w:line="360" w:lineRule="auto"/>
        <w:jc w:val="both"/>
        <w:rPr>
          <w:rFonts w:ascii="Times New Roman" w:hAnsi="Times New Roman" w:cs="Times New Roman"/>
          <w:sz w:val="24"/>
          <w:szCs w:val="24"/>
        </w:rPr>
      </w:pPr>
    </w:p>
    <w:p w:rsidR="00155D2D" w:rsidRPr="00EC61CE" w:rsidRDefault="00155D2D"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A los pocos días</w:t>
      </w:r>
      <w:r w:rsidR="00CD5FC0">
        <w:rPr>
          <w:rFonts w:ascii="Times New Roman" w:hAnsi="Times New Roman" w:cs="Times New Roman"/>
          <w:sz w:val="24"/>
          <w:szCs w:val="24"/>
        </w:rPr>
        <w:t xml:space="preserve"> de</w:t>
      </w:r>
      <w:r w:rsidRPr="00EC61CE">
        <w:rPr>
          <w:rFonts w:ascii="Times New Roman" w:hAnsi="Times New Roman" w:cs="Times New Roman"/>
          <w:sz w:val="24"/>
          <w:szCs w:val="24"/>
        </w:rPr>
        <w:t xml:space="preserve"> esta t</w:t>
      </w:r>
      <w:r w:rsidR="001677E6" w:rsidRPr="00EC61CE">
        <w:rPr>
          <w:rFonts w:ascii="Times New Roman" w:hAnsi="Times New Roman" w:cs="Times New Roman"/>
          <w:sz w:val="24"/>
          <w:szCs w:val="24"/>
        </w:rPr>
        <w:t>ragedia se sumó otra de enormes proporciones: la erupción del volcán nevado de Ruiz</w:t>
      </w:r>
      <w:r w:rsidR="00136A0E">
        <w:rPr>
          <w:rFonts w:ascii="Times New Roman" w:hAnsi="Times New Roman" w:cs="Times New Roman"/>
          <w:sz w:val="24"/>
          <w:szCs w:val="24"/>
        </w:rPr>
        <w:t>,</w:t>
      </w:r>
      <w:r w:rsidR="001677E6" w:rsidRPr="00EC61CE">
        <w:rPr>
          <w:rFonts w:ascii="Times New Roman" w:hAnsi="Times New Roman" w:cs="Times New Roman"/>
          <w:sz w:val="24"/>
          <w:szCs w:val="24"/>
        </w:rPr>
        <w:t xml:space="preserve"> el 13 de noviembre de 1985, que causó la destrucción de la ciudad de Armero, en el departamento del Tolima, </w:t>
      </w:r>
      <w:r w:rsidR="001677E6" w:rsidRPr="003502CC">
        <w:rPr>
          <w:rFonts w:ascii="Times New Roman" w:hAnsi="Times New Roman" w:cs="Times New Roman"/>
          <w:sz w:val="24"/>
          <w:szCs w:val="24"/>
        </w:rPr>
        <w:t>que</w:t>
      </w:r>
      <w:r w:rsidR="001677E6" w:rsidRPr="00EC61CE">
        <w:rPr>
          <w:rFonts w:ascii="Times New Roman" w:hAnsi="Times New Roman" w:cs="Times New Roman"/>
          <w:sz w:val="24"/>
          <w:szCs w:val="24"/>
        </w:rPr>
        <w:t xml:space="preserve"> dejó más de 20</w:t>
      </w:r>
      <w:r w:rsidR="00C458B2">
        <w:rPr>
          <w:rFonts w:ascii="Times New Roman" w:hAnsi="Times New Roman" w:cs="Times New Roman"/>
          <w:sz w:val="24"/>
          <w:szCs w:val="24"/>
        </w:rPr>
        <w:t xml:space="preserve"> </w:t>
      </w:r>
      <w:r w:rsidR="001677E6" w:rsidRPr="00EC61CE">
        <w:rPr>
          <w:rFonts w:ascii="Times New Roman" w:hAnsi="Times New Roman" w:cs="Times New Roman"/>
          <w:sz w:val="24"/>
          <w:szCs w:val="24"/>
        </w:rPr>
        <w:t>000 víctimas.</w:t>
      </w:r>
      <w:r w:rsidRPr="00EC61CE">
        <w:rPr>
          <w:rFonts w:ascii="Times New Roman" w:hAnsi="Times New Roman" w:cs="Times New Roman"/>
          <w:sz w:val="24"/>
          <w:szCs w:val="24"/>
        </w:rPr>
        <w:t xml:space="preserve"> Con este difícil acontecimiento </w:t>
      </w:r>
      <w:r w:rsidR="00381308" w:rsidRPr="00EC61CE">
        <w:rPr>
          <w:rFonts w:ascii="Times New Roman" w:hAnsi="Times New Roman" w:cs="Times New Roman"/>
          <w:sz w:val="24"/>
          <w:szCs w:val="24"/>
        </w:rPr>
        <w:t>empezó la culminación d</w:t>
      </w:r>
      <w:r w:rsidRPr="00EC61CE">
        <w:rPr>
          <w:rFonts w:ascii="Times New Roman" w:hAnsi="Times New Roman" w:cs="Times New Roman"/>
          <w:sz w:val="24"/>
          <w:szCs w:val="24"/>
        </w:rPr>
        <w:t>el gobierno de Belisario Betancur.</w:t>
      </w:r>
    </w:p>
    <w:p w:rsidR="0063587A" w:rsidRPr="00EC61CE" w:rsidRDefault="0063587A" w:rsidP="00345E88">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63587A" w:rsidRPr="00EC61CE" w:rsidTr="00F558AC">
        <w:tc>
          <w:tcPr>
            <w:tcW w:w="9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3587A" w:rsidRPr="00EC61CE" w:rsidRDefault="0063587A" w:rsidP="00F558AC">
            <w:pPr>
              <w:spacing w:before="100" w:beforeAutospacing="1" w:after="100" w:afterAutospacing="1"/>
              <w:jc w:val="center"/>
              <w:rPr>
                <w:rFonts w:ascii="Times New Roman" w:eastAsia="Times New Roman" w:hAnsi="Times New Roman" w:cs="Times New Roman"/>
                <w:b/>
                <w:color w:val="000000" w:themeColor="text1"/>
                <w:sz w:val="24"/>
                <w:szCs w:val="24"/>
              </w:rPr>
            </w:pPr>
            <w:r w:rsidRPr="00EC61CE">
              <w:rPr>
                <w:rFonts w:ascii="Times New Roman" w:hAnsi="Times New Roman" w:cs="Times New Roman"/>
                <w:b/>
                <w:color w:val="FFFFFF" w:themeColor="background1"/>
                <w:sz w:val="24"/>
                <w:szCs w:val="24"/>
              </w:rPr>
              <w:t>Recuerda</w:t>
            </w:r>
          </w:p>
        </w:tc>
      </w:tr>
      <w:tr w:rsidR="0063587A" w:rsidRPr="00EC61CE" w:rsidTr="00F558AC">
        <w:tc>
          <w:tcPr>
            <w:tcW w:w="9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3587A" w:rsidRPr="00EC61CE" w:rsidRDefault="0063587A" w:rsidP="00F558AC">
            <w:pPr>
              <w:shd w:val="clear" w:color="auto" w:fill="FFFFFF"/>
              <w:spacing w:line="345" w:lineRule="atLeast"/>
              <w:jc w:val="both"/>
              <w:rPr>
                <w:rFonts w:ascii="Times New Roman" w:eastAsia="Times New Roman" w:hAnsi="Times New Roman" w:cs="Times New Roman"/>
                <w:color w:val="000000" w:themeColor="text1"/>
                <w:sz w:val="24"/>
                <w:szCs w:val="24"/>
              </w:rPr>
            </w:pPr>
            <w:r w:rsidRPr="00EC61CE">
              <w:rPr>
                <w:rFonts w:ascii="Times New Roman" w:eastAsia="Times New Roman" w:hAnsi="Times New Roman" w:cs="Times New Roman"/>
                <w:color w:val="000000" w:themeColor="text1"/>
                <w:sz w:val="24"/>
                <w:szCs w:val="24"/>
              </w:rPr>
              <w:t>El gobierno de Belisario Betancur, que inició con grandes deseos de paz, terminó opacado por hechos como la toma y retoma del Palacio de Justicia y la avalancha del volcán nevado del Ruiz.</w:t>
            </w:r>
          </w:p>
          <w:p w:rsidR="0063587A" w:rsidRPr="00EC61CE" w:rsidRDefault="0063587A" w:rsidP="00F558AC">
            <w:pPr>
              <w:spacing w:before="100" w:beforeAutospacing="1" w:after="100" w:afterAutospacing="1"/>
              <w:rPr>
                <w:rFonts w:ascii="Times New Roman" w:eastAsia="Times New Roman" w:hAnsi="Times New Roman" w:cs="Times New Roman"/>
                <w:b/>
                <w:color w:val="000000" w:themeColor="text1"/>
                <w:sz w:val="24"/>
                <w:szCs w:val="24"/>
              </w:rPr>
            </w:pPr>
          </w:p>
        </w:tc>
      </w:tr>
    </w:tbl>
    <w:p w:rsidR="0063587A" w:rsidRPr="00EC61CE" w:rsidRDefault="0063587A" w:rsidP="00345E88">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7386"/>
      </w:tblGrid>
      <w:tr w:rsidR="00BE5E3B" w:rsidRPr="00BE5E3B" w:rsidTr="00BE5E3B">
        <w:tc>
          <w:tcPr>
            <w:tcW w:w="9054" w:type="dxa"/>
            <w:gridSpan w:val="2"/>
            <w:shd w:val="clear" w:color="auto" w:fill="000000" w:themeFill="text1"/>
          </w:tcPr>
          <w:p w:rsidR="00BE5E3B" w:rsidRPr="00BE5E3B" w:rsidRDefault="00BE5E3B" w:rsidP="00BE5E3B">
            <w:pPr>
              <w:spacing w:before="2" w:after="2"/>
              <w:jc w:val="center"/>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FFFFFF" w:themeColor="background1"/>
                <w:sz w:val="24"/>
                <w:szCs w:val="24"/>
                <w:highlight w:val="green"/>
              </w:rPr>
              <w:t>Practica. Recurso nuevo</w:t>
            </w:r>
          </w:p>
        </w:tc>
      </w:tr>
      <w:tr w:rsidR="00BE5E3B" w:rsidRPr="00BE5E3B" w:rsidTr="00BE5E3B">
        <w:tc>
          <w:tcPr>
            <w:tcW w:w="1668" w:type="dxa"/>
          </w:tcPr>
          <w:p w:rsidR="00BE5E3B" w:rsidRPr="00BE5E3B" w:rsidRDefault="00BE5E3B" w:rsidP="00BE5E3B">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000000" w:themeColor="text1"/>
                <w:sz w:val="24"/>
                <w:szCs w:val="24"/>
                <w:highlight w:val="green"/>
              </w:rPr>
              <w:t>Código</w:t>
            </w:r>
          </w:p>
        </w:tc>
        <w:tc>
          <w:tcPr>
            <w:tcW w:w="7386" w:type="dxa"/>
          </w:tcPr>
          <w:p w:rsidR="00BE5E3B" w:rsidRPr="00BE5E3B" w:rsidRDefault="00BE5E3B" w:rsidP="00BE5E3B">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color w:val="000000" w:themeColor="text1"/>
                <w:sz w:val="24"/>
                <w:szCs w:val="24"/>
                <w:highlight w:val="green"/>
              </w:rPr>
              <w:t>CS_09_09_REC</w:t>
            </w:r>
            <w:r>
              <w:rPr>
                <w:rFonts w:ascii="Times New Roman" w:hAnsi="Times New Roman" w:cs="Times New Roman"/>
                <w:color w:val="000000" w:themeColor="text1"/>
                <w:sz w:val="24"/>
                <w:szCs w:val="24"/>
                <w:highlight w:val="green"/>
              </w:rPr>
              <w:t>6</w:t>
            </w:r>
            <w:r w:rsidRPr="00BE5E3B">
              <w:rPr>
                <w:rFonts w:ascii="Times New Roman" w:hAnsi="Times New Roman" w:cs="Times New Roman"/>
                <w:color w:val="000000" w:themeColor="text1"/>
                <w:sz w:val="24"/>
                <w:szCs w:val="24"/>
                <w:highlight w:val="green"/>
              </w:rPr>
              <w:t>0</w:t>
            </w:r>
          </w:p>
        </w:tc>
      </w:tr>
      <w:tr w:rsidR="00BE5E3B" w:rsidRPr="00BE5E3B" w:rsidTr="00BE5E3B">
        <w:tc>
          <w:tcPr>
            <w:tcW w:w="1668" w:type="dxa"/>
          </w:tcPr>
          <w:p w:rsidR="00BE5E3B" w:rsidRPr="00BE5E3B" w:rsidRDefault="00BE5E3B" w:rsidP="00BE5E3B">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000000" w:themeColor="text1"/>
                <w:sz w:val="24"/>
                <w:szCs w:val="24"/>
                <w:highlight w:val="green"/>
              </w:rPr>
              <w:t>Título</w:t>
            </w:r>
          </w:p>
        </w:tc>
        <w:tc>
          <w:tcPr>
            <w:tcW w:w="7386" w:type="dxa"/>
          </w:tcPr>
          <w:p w:rsidR="00BE5E3B" w:rsidRPr="00BE5E3B" w:rsidRDefault="00BE5E3B" w:rsidP="00BE5E3B">
            <w:pPr>
              <w:spacing w:line="360" w:lineRule="auto"/>
              <w:rPr>
                <w:rFonts w:ascii="Times New Roman" w:eastAsia="Times New Roman" w:hAnsi="Times New Roman" w:cs="Times New Roman"/>
                <w:bCs/>
                <w:caps/>
                <w:color w:val="000000" w:themeColor="text1"/>
                <w:sz w:val="24"/>
                <w:szCs w:val="24"/>
                <w:highlight w:val="green"/>
                <w:lang w:eastAsia="es-CO"/>
              </w:rPr>
            </w:pPr>
            <w:r w:rsidRPr="00BE5E3B">
              <w:rPr>
                <w:rFonts w:ascii="Times New Roman" w:hAnsi="Times New Roman" w:cs="Times New Roman"/>
                <w:color w:val="000000" w:themeColor="text1"/>
                <w:sz w:val="24"/>
                <w:szCs w:val="24"/>
                <w:highlight w:val="green"/>
              </w:rPr>
              <w:t>Reconoce</w:t>
            </w:r>
            <w:r w:rsidR="00EB7443">
              <w:rPr>
                <w:rFonts w:ascii="Times New Roman" w:hAnsi="Times New Roman" w:cs="Times New Roman"/>
                <w:color w:val="000000" w:themeColor="text1"/>
                <w:sz w:val="24"/>
                <w:szCs w:val="24"/>
                <w:highlight w:val="green"/>
              </w:rPr>
              <w:t xml:space="preserve"> </w:t>
            </w:r>
            <w:r w:rsidRPr="00BE5E3B">
              <w:rPr>
                <w:rFonts w:ascii="Times New Roman" w:hAnsi="Times New Roman" w:cs="Times New Roman"/>
                <w:color w:val="000000" w:themeColor="text1"/>
                <w:sz w:val="24"/>
                <w:szCs w:val="24"/>
                <w:highlight w:val="green"/>
              </w:rPr>
              <w:t>aspectos destacados de la historia de Colombia entre 1974 y 1986</w:t>
            </w:r>
          </w:p>
        </w:tc>
      </w:tr>
      <w:tr w:rsidR="00BE5E3B" w:rsidRPr="00BE5E3B" w:rsidTr="00BE5E3B">
        <w:tc>
          <w:tcPr>
            <w:tcW w:w="1668" w:type="dxa"/>
          </w:tcPr>
          <w:p w:rsidR="00BE5E3B" w:rsidRPr="00BE5E3B" w:rsidRDefault="00BE5E3B" w:rsidP="00BE5E3B">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000000" w:themeColor="text1"/>
                <w:sz w:val="24"/>
                <w:szCs w:val="24"/>
                <w:highlight w:val="green"/>
              </w:rPr>
              <w:t>Descripción</w:t>
            </w:r>
          </w:p>
        </w:tc>
        <w:tc>
          <w:tcPr>
            <w:tcW w:w="7386" w:type="dxa"/>
          </w:tcPr>
          <w:p w:rsidR="00BE5E3B" w:rsidRPr="00BE5E3B" w:rsidRDefault="00BE5E3B" w:rsidP="00BE5E3B">
            <w:pPr>
              <w:rPr>
                <w:rFonts w:ascii="Times New Roman" w:hAnsi="Times New Roman" w:cs="Times New Roman"/>
                <w:color w:val="000000" w:themeColor="text1"/>
                <w:sz w:val="24"/>
                <w:szCs w:val="24"/>
                <w:highlight w:val="green"/>
                <w:lang w:val="es-ES_tradnl"/>
              </w:rPr>
            </w:pPr>
            <w:r w:rsidRPr="00BE5E3B">
              <w:rPr>
                <w:rFonts w:ascii="Times New Roman" w:hAnsi="Times New Roman" w:cs="Times New Roman"/>
                <w:color w:val="000000" w:themeColor="text1"/>
                <w:sz w:val="24"/>
                <w:szCs w:val="24"/>
                <w:highlight w:val="green"/>
                <w:lang w:val="es-ES_tradnl"/>
              </w:rPr>
              <w:t>Actividad para identificar hechos de la historia de Colombia entre 1974 y 1986</w:t>
            </w:r>
          </w:p>
        </w:tc>
      </w:tr>
    </w:tbl>
    <w:p w:rsidR="00470970" w:rsidRDefault="00470970" w:rsidP="00345E88">
      <w:pPr>
        <w:spacing w:line="360" w:lineRule="auto"/>
        <w:jc w:val="both"/>
        <w:rPr>
          <w:rFonts w:ascii="Times New Roman" w:hAnsi="Times New Roman" w:cs="Times New Roman"/>
          <w:b/>
          <w:color w:val="FFFFFF" w:themeColor="background1"/>
          <w:sz w:val="24"/>
          <w:szCs w:val="24"/>
        </w:rPr>
      </w:pPr>
    </w:p>
    <w:p w:rsidR="00C2160B" w:rsidRPr="00EC61CE" w:rsidRDefault="00C2160B" w:rsidP="00345E88">
      <w:pPr>
        <w:spacing w:line="360" w:lineRule="auto"/>
        <w:jc w:val="both"/>
        <w:rPr>
          <w:rFonts w:ascii="Times New Roman" w:hAnsi="Times New Roman" w:cs="Times New Roman"/>
          <w:sz w:val="24"/>
          <w:szCs w:val="24"/>
        </w:rPr>
      </w:pPr>
    </w:p>
    <w:p w:rsidR="00613079" w:rsidRPr="00EC61CE" w:rsidRDefault="00333B5F" w:rsidP="00345E88">
      <w:pPr>
        <w:spacing w:line="360" w:lineRule="auto"/>
        <w:jc w:val="both"/>
        <w:rPr>
          <w:rFonts w:ascii="Times New Roman" w:eastAsia="Times New Roman" w:hAnsi="Times New Roman" w:cs="Times New Roman"/>
          <w:color w:val="000000"/>
          <w:sz w:val="24"/>
          <w:szCs w:val="24"/>
          <w:lang w:eastAsia="es-CO"/>
        </w:rPr>
      </w:pPr>
      <w:r w:rsidRPr="00EC61CE">
        <w:rPr>
          <w:rStyle w:val="Ttulo1Car"/>
          <w:rFonts w:ascii="Times New Roman" w:hAnsi="Times New Roman" w:cs="Times New Roman"/>
          <w:sz w:val="24"/>
          <w:szCs w:val="24"/>
          <w:highlight w:val="yellow"/>
        </w:rPr>
        <w:t>[SECCIÓN 2]</w:t>
      </w:r>
      <w:r w:rsidRPr="00EC61CE">
        <w:rPr>
          <w:rStyle w:val="Ttulo1Car"/>
          <w:rFonts w:ascii="Times New Roman" w:hAnsi="Times New Roman" w:cs="Times New Roman"/>
          <w:sz w:val="24"/>
          <w:szCs w:val="24"/>
        </w:rPr>
        <w:t xml:space="preserve"> </w:t>
      </w:r>
      <w:r w:rsidRPr="00EC61CE">
        <w:rPr>
          <w:rFonts w:ascii="Times New Roman" w:eastAsia="Times New Roman" w:hAnsi="Times New Roman" w:cs="Times New Roman"/>
          <w:b/>
          <w:color w:val="000000"/>
          <w:sz w:val="24"/>
          <w:szCs w:val="24"/>
          <w:lang w:eastAsia="es-CO"/>
        </w:rPr>
        <w:t>2.4 Consolidación</w:t>
      </w:r>
    </w:p>
    <w:p w:rsidR="00960F54" w:rsidRPr="00EC61CE" w:rsidRDefault="00960F54" w:rsidP="00960F54">
      <w:pPr>
        <w:shd w:val="clear" w:color="auto" w:fill="FFFFFF"/>
        <w:spacing w:before="100" w:beforeAutospacing="1" w:after="100" w:afterAutospacing="1"/>
        <w:rPr>
          <w:rFonts w:ascii="Times New Roman" w:hAnsi="Times New Roman" w:cs="Times New Roman"/>
          <w:color w:val="000000" w:themeColor="text1"/>
          <w:sz w:val="24"/>
          <w:szCs w:val="24"/>
        </w:rPr>
      </w:pPr>
      <w:r w:rsidRPr="00EC61CE">
        <w:rPr>
          <w:rStyle w:val="un"/>
          <w:rFonts w:ascii="Times New Roman" w:hAnsi="Times New Roman" w:cs="Times New Roman"/>
          <w:sz w:val="24"/>
          <w:szCs w:val="24"/>
          <w:lang w:val="es-ES"/>
        </w:rPr>
        <w:lastRenderedPageBreak/>
        <w:t>Actividades para consolidar lo que has aprendido en esta sección.</w:t>
      </w:r>
    </w:p>
    <w:tbl>
      <w:tblPr>
        <w:tblStyle w:val="Tablaconcuadrcula"/>
        <w:tblW w:w="0" w:type="auto"/>
        <w:tblLook w:val="04A0" w:firstRow="1" w:lastRow="0" w:firstColumn="1" w:lastColumn="0" w:noHBand="0" w:noVBand="1"/>
      </w:tblPr>
      <w:tblGrid>
        <w:gridCol w:w="1668"/>
        <w:gridCol w:w="7386"/>
      </w:tblGrid>
      <w:tr w:rsidR="00960F54" w:rsidRPr="00EC61CE" w:rsidTr="00F93A44">
        <w:tc>
          <w:tcPr>
            <w:tcW w:w="9054" w:type="dxa"/>
            <w:gridSpan w:val="2"/>
            <w:shd w:val="clear" w:color="auto" w:fill="000000" w:themeFill="text1"/>
          </w:tcPr>
          <w:p w:rsidR="00960F54" w:rsidRPr="00BE5E3B" w:rsidRDefault="00960F54" w:rsidP="00F93A44">
            <w:pPr>
              <w:spacing w:before="2" w:after="2"/>
              <w:jc w:val="center"/>
              <w:rPr>
                <w:rFonts w:ascii="Times New Roman" w:hAnsi="Times New Roman" w:cs="Times New Roman"/>
                <w:b/>
                <w:color w:val="000000" w:themeColor="text1"/>
                <w:sz w:val="24"/>
                <w:szCs w:val="24"/>
                <w:highlight w:val="green"/>
              </w:rPr>
            </w:pPr>
            <w:r w:rsidRPr="00BE5E3B">
              <w:rPr>
                <w:rFonts w:ascii="Times New Roman" w:hAnsi="Times New Roman" w:cs="Times New Roman"/>
                <w:b/>
                <w:color w:val="FFFFFF" w:themeColor="background1"/>
                <w:sz w:val="24"/>
                <w:szCs w:val="24"/>
                <w:highlight w:val="green"/>
              </w:rPr>
              <w:t>Practica. Recurso nuevo</w:t>
            </w:r>
          </w:p>
        </w:tc>
      </w:tr>
      <w:tr w:rsidR="00960F54" w:rsidRPr="00EC61CE" w:rsidTr="00F93A44">
        <w:tc>
          <w:tcPr>
            <w:tcW w:w="1668" w:type="dxa"/>
          </w:tcPr>
          <w:p w:rsidR="00960F54" w:rsidRPr="00EC61CE" w:rsidRDefault="00960F54" w:rsidP="00F93A4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Código</w:t>
            </w:r>
          </w:p>
        </w:tc>
        <w:tc>
          <w:tcPr>
            <w:tcW w:w="7386" w:type="dxa"/>
          </w:tcPr>
          <w:p w:rsidR="00960F54" w:rsidRPr="00BE5E3B" w:rsidRDefault="00960F54" w:rsidP="00BE5E3B">
            <w:pPr>
              <w:spacing w:before="2" w:after="2"/>
              <w:rPr>
                <w:rFonts w:ascii="Times New Roman" w:hAnsi="Times New Roman" w:cs="Times New Roman"/>
                <w:b/>
                <w:color w:val="000000" w:themeColor="text1"/>
                <w:sz w:val="24"/>
                <w:szCs w:val="24"/>
                <w:highlight w:val="green"/>
              </w:rPr>
            </w:pPr>
            <w:r w:rsidRPr="00BE5E3B">
              <w:rPr>
                <w:rFonts w:ascii="Times New Roman" w:hAnsi="Times New Roman" w:cs="Times New Roman"/>
                <w:color w:val="000000" w:themeColor="text1"/>
                <w:sz w:val="24"/>
                <w:szCs w:val="24"/>
                <w:highlight w:val="green"/>
              </w:rPr>
              <w:t>CS_09_09_REC</w:t>
            </w:r>
            <w:r w:rsidR="00BE5E3B" w:rsidRPr="00BE5E3B">
              <w:rPr>
                <w:rFonts w:ascii="Times New Roman" w:hAnsi="Times New Roman" w:cs="Times New Roman"/>
                <w:color w:val="000000" w:themeColor="text1"/>
                <w:sz w:val="24"/>
                <w:szCs w:val="24"/>
                <w:highlight w:val="green"/>
              </w:rPr>
              <w:t>7</w:t>
            </w:r>
            <w:r w:rsidR="00C2160B" w:rsidRPr="00BE5E3B">
              <w:rPr>
                <w:rFonts w:ascii="Times New Roman" w:hAnsi="Times New Roman" w:cs="Times New Roman"/>
                <w:color w:val="000000" w:themeColor="text1"/>
                <w:sz w:val="24"/>
                <w:szCs w:val="24"/>
                <w:highlight w:val="green"/>
              </w:rPr>
              <w:t>0</w:t>
            </w:r>
          </w:p>
        </w:tc>
      </w:tr>
      <w:tr w:rsidR="00960F54" w:rsidRPr="00EC61CE" w:rsidTr="00F93A44">
        <w:tc>
          <w:tcPr>
            <w:tcW w:w="1668" w:type="dxa"/>
          </w:tcPr>
          <w:p w:rsidR="00960F54" w:rsidRPr="00EC61CE" w:rsidRDefault="00960F54" w:rsidP="00F93A4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Título</w:t>
            </w:r>
          </w:p>
        </w:tc>
        <w:tc>
          <w:tcPr>
            <w:tcW w:w="7386" w:type="dxa"/>
          </w:tcPr>
          <w:p w:rsidR="00960F54" w:rsidRPr="00BE5E3B" w:rsidRDefault="00004EB6" w:rsidP="007451DD">
            <w:pPr>
              <w:spacing w:line="360" w:lineRule="auto"/>
              <w:rPr>
                <w:rFonts w:ascii="Times New Roman" w:eastAsia="Times New Roman" w:hAnsi="Times New Roman" w:cs="Times New Roman"/>
                <w:bCs/>
                <w:caps/>
                <w:color w:val="000000" w:themeColor="text1"/>
                <w:sz w:val="24"/>
                <w:szCs w:val="24"/>
                <w:highlight w:val="green"/>
                <w:lang w:eastAsia="es-CO"/>
              </w:rPr>
            </w:pPr>
            <w:r w:rsidRPr="00BE5E3B">
              <w:rPr>
                <w:rFonts w:ascii="Times New Roman" w:hAnsi="Times New Roman" w:cs="Times New Roman"/>
                <w:color w:val="000000" w:themeColor="text1"/>
                <w:sz w:val="24"/>
                <w:szCs w:val="24"/>
                <w:highlight w:val="green"/>
              </w:rPr>
              <w:t xml:space="preserve">Refuerza tu aprendizaje: Colombia </w:t>
            </w:r>
            <w:r w:rsidR="007451DD">
              <w:rPr>
                <w:rFonts w:ascii="Times New Roman" w:hAnsi="Times New Roman" w:cs="Times New Roman"/>
                <w:color w:val="000000" w:themeColor="text1"/>
                <w:sz w:val="24"/>
                <w:szCs w:val="24"/>
                <w:highlight w:val="green"/>
              </w:rPr>
              <w:t>después d</w:t>
            </w:r>
            <w:r w:rsidRPr="00BE5E3B">
              <w:rPr>
                <w:rFonts w:ascii="Times New Roman" w:hAnsi="Times New Roman" w:cs="Times New Roman"/>
                <w:color w:val="000000" w:themeColor="text1"/>
                <w:sz w:val="24"/>
                <w:szCs w:val="24"/>
                <w:highlight w:val="green"/>
              </w:rPr>
              <w:t>el Frente Nacional</w:t>
            </w:r>
          </w:p>
        </w:tc>
      </w:tr>
      <w:tr w:rsidR="00960F54" w:rsidRPr="00EC61CE" w:rsidTr="00F93A44">
        <w:tc>
          <w:tcPr>
            <w:tcW w:w="1668" w:type="dxa"/>
          </w:tcPr>
          <w:p w:rsidR="00960F54" w:rsidRPr="00EC61CE" w:rsidRDefault="00960F54" w:rsidP="00F93A4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Descripción</w:t>
            </w:r>
          </w:p>
        </w:tc>
        <w:tc>
          <w:tcPr>
            <w:tcW w:w="7386" w:type="dxa"/>
          </w:tcPr>
          <w:p w:rsidR="00960F54" w:rsidRPr="00EC61CE" w:rsidRDefault="007451DD" w:rsidP="007451DD">
            <w:pPr>
              <w:rPr>
                <w:rFonts w:ascii="Times New Roman" w:hAnsi="Times New Roman" w:cs="Times New Roman"/>
                <w:color w:val="000000" w:themeColor="text1"/>
                <w:sz w:val="24"/>
                <w:szCs w:val="24"/>
                <w:lang w:val="es-ES_tradnl"/>
              </w:rPr>
            </w:pPr>
            <w:r>
              <w:rPr>
                <w:rFonts w:ascii="Times New Roman" w:hAnsi="Times New Roman" w:cs="Times New Roman"/>
                <w:color w:val="000000" w:themeColor="text1"/>
                <w:sz w:val="24"/>
                <w:szCs w:val="24"/>
                <w:lang w:val="es-ES_tradnl"/>
              </w:rPr>
              <w:t>Actividades sobre Colombia después</w:t>
            </w:r>
            <w:r w:rsidR="00004EB6" w:rsidRPr="00EC61CE">
              <w:rPr>
                <w:rFonts w:ascii="Times New Roman" w:hAnsi="Times New Roman" w:cs="Times New Roman"/>
                <w:color w:val="000000" w:themeColor="text1"/>
                <w:sz w:val="24"/>
                <w:szCs w:val="24"/>
                <w:lang w:val="es-ES_tradnl"/>
              </w:rPr>
              <w:t xml:space="preserve"> </w:t>
            </w:r>
            <w:r>
              <w:rPr>
                <w:rFonts w:ascii="Times New Roman" w:hAnsi="Times New Roman" w:cs="Times New Roman"/>
                <w:color w:val="000000" w:themeColor="text1"/>
                <w:sz w:val="24"/>
                <w:szCs w:val="24"/>
                <w:lang w:val="es-ES_tradnl"/>
              </w:rPr>
              <w:t>d</w:t>
            </w:r>
            <w:r w:rsidR="00004EB6" w:rsidRPr="00EC61CE">
              <w:rPr>
                <w:rFonts w:ascii="Times New Roman" w:hAnsi="Times New Roman" w:cs="Times New Roman"/>
                <w:color w:val="000000" w:themeColor="text1"/>
                <w:sz w:val="24"/>
                <w:szCs w:val="24"/>
                <w:lang w:val="es-ES_tradnl"/>
              </w:rPr>
              <w:t>el Frente Nacional</w:t>
            </w:r>
          </w:p>
        </w:tc>
      </w:tr>
    </w:tbl>
    <w:p w:rsidR="00333B5F" w:rsidRPr="00EC61CE" w:rsidRDefault="00333B5F" w:rsidP="00345E88">
      <w:pPr>
        <w:spacing w:line="360" w:lineRule="auto"/>
        <w:jc w:val="both"/>
        <w:rPr>
          <w:rFonts w:ascii="Times New Roman" w:hAnsi="Times New Roman" w:cs="Times New Roman"/>
          <w:sz w:val="24"/>
          <w:szCs w:val="24"/>
        </w:rPr>
      </w:pPr>
    </w:p>
    <w:p w:rsidR="00511775" w:rsidRPr="00EC61CE" w:rsidRDefault="00511775" w:rsidP="00345E88">
      <w:pPr>
        <w:spacing w:line="360" w:lineRule="auto"/>
        <w:jc w:val="both"/>
        <w:rPr>
          <w:rFonts w:ascii="Times New Roman" w:hAnsi="Times New Roman" w:cs="Times New Roman"/>
          <w:sz w:val="24"/>
          <w:szCs w:val="24"/>
          <w:highlight w:val="yellow"/>
        </w:rPr>
      </w:pPr>
    </w:p>
    <w:p w:rsidR="007451DD" w:rsidRDefault="00613079" w:rsidP="00345E88">
      <w:pPr>
        <w:spacing w:line="360" w:lineRule="auto"/>
        <w:jc w:val="both"/>
        <w:rPr>
          <w:rFonts w:ascii="Times New Roman" w:eastAsia="Times New Roman" w:hAnsi="Times New Roman" w:cs="Times New Roman"/>
          <w:b/>
          <w:color w:val="000000"/>
          <w:sz w:val="24"/>
          <w:szCs w:val="24"/>
          <w:lang w:eastAsia="es-CO"/>
        </w:rPr>
      </w:pPr>
      <w:r w:rsidRPr="00EC61CE">
        <w:rPr>
          <w:rStyle w:val="Ttulo1Car"/>
          <w:rFonts w:ascii="Times New Roman" w:hAnsi="Times New Roman" w:cs="Times New Roman"/>
          <w:sz w:val="24"/>
          <w:szCs w:val="24"/>
          <w:highlight w:val="yellow"/>
        </w:rPr>
        <w:t xml:space="preserve">[SECCIÓN </w:t>
      </w:r>
      <w:r w:rsidR="00524EDC" w:rsidRPr="00EC61CE">
        <w:rPr>
          <w:rStyle w:val="Ttulo1Car"/>
          <w:rFonts w:ascii="Times New Roman" w:hAnsi="Times New Roman" w:cs="Times New Roman"/>
          <w:sz w:val="24"/>
          <w:szCs w:val="24"/>
          <w:highlight w:val="yellow"/>
        </w:rPr>
        <w:t>1</w:t>
      </w:r>
      <w:r w:rsidRPr="00EC61CE">
        <w:rPr>
          <w:rStyle w:val="Ttulo1Car"/>
          <w:rFonts w:ascii="Times New Roman" w:hAnsi="Times New Roman" w:cs="Times New Roman"/>
          <w:sz w:val="24"/>
          <w:szCs w:val="24"/>
          <w:highlight w:val="yellow"/>
        </w:rPr>
        <w:t>]</w:t>
      </w:r>
      <w:r w:rsidRPr="00EC61CE">
        <w:rPr>
          <w:rStyle w:val="Ttulo1Car"/>
          <w:rFonts w:ascii="Times New Roman" w:hAnsi="Times New Roman" w:cs="Times New Roman"/>
          <w:sz w:val="24"/>
          <w:szCs w:val="24"/>
        </w:rPr>
        <w:t xml:space="preserve"> </w:t>
      </w:r>
      <w:r w:rsidR="00524EDC" w:rsidRPr="00EC61CE">
        <w:rPr>
          <w:rFonts w:ascii="Times New Roman" w:eastAsia="Times New Roman" w:hAnsi="Times New Roman" w:cs="Times New Roman"/>
          <w:b/>
          <w:color w:val="000000"/>
          <w:sz w:val="24"/>
          <w:szCs w:val="24"/>
          <w:lang w:eastAsia="es-CO"/>
        </w:rPr>
        <w:t>3</w:t>
      </w:r>
      <w:r w:rsidRPr="00EC61CE">
        <w:rPr>
          <w:rFonts w:ascii="Times New Roman" w:eastAsia="Times New Roman" w:hAnsi="Times New Roman" w:cs="Times New Roman"/>
          <w:b/>
          <w:color w:val="000000"/>
          <w:sz w:val="24"/>
          <w:szCs w:val="24"/>
          <w:lang w:eastAsia="es-CO"/>
        </w:rPr>
        <w:t xml:space="preserve"> </w:t>
      </w:r>
      <w:r w:rsidR="00BE5E3B">
        <w:rPr>
          <w:rFonts w:ascii="Times New Roman" w:eastAsia="Times New Roman" w:hAnsi="Times New Roman" w:cs="Times New Roman"/>
          <w:b/>
          <w:color w:val="000000"/>
          <w:sz w:val="24"/>
          <w:szCs w:val="24"/>
          <w:lang w:eastAsia="es-CO"/>
        </w:rPr>
        <w:t>Los gobiernos de Colo</w:t>
      </w:r>
      <w:r w:rsidR="007F1A52">
        <w:rPr>
          <w:rFonts w:ascii="Times New Roman" w:eastAsia="Times New Roman" w:hAnsi="Times New Roman" w:cs="Times New Roman"/>
          <w:b/>
          <w:color w:val="000000"/>
          <w:sz w:val="24"/>
          <w:szCs w:val="24"/>
          <w:lang w:eastAsia="es-CO"/>
        </w:rPr>
        <w:t xml:space="preserve">mbia desde finales </w:t>
      </w:r>
      <w:r w:rsidR="007F1A52" w:rsidRPr="00136A0E">
        <w:rPr>
          <w:rFonts w:ascii="Times New Roman" w:eastAsia="Times New Roman" w:hAnsi="Times New Roman" w:cs="Times New Roman"/>
          <w:b/>
          <w:color w:val="000000"/>
          <w:sz w:val="24"/>
          <w:szCs w:val="24"/>
          <w:highlight w:val="yellow"/>
          <w:lang w:eastAsia="es-CO"/>
        </w:rPr>
        <w:t>del siglo XX</w:t>
      </w:r>
    </w:p>
    <w:p w:rsidR="00381308" w:rsidRPr="008831CB" w:rsidRDefault="00BE5E3B" w:rsidP="00345E88">
      <w:pPr>
        <w:spacing w:line="360" w:lineRule="auto"/>
        <w:jc w:val="both"/>
        <w:rPr>
          <w:rFonts w:ascii="Times New Roman" w:hAnsi="Times New Roman" w:cs="Times New Roman"/>
          <w:b/>
          <w:sz w:val="24"/>
          <w:szCs w:val="24"/>
        </w:rPr>
      </w:pPr>
      <w:r w:rsidRPr="00EC61CE">
        <w:rPr>
          <w:rStyle w:val="Ttulo1Car"/>
          <w:rFonts w:ascii="Times New Roman" w:hAnsi="Times New Roman" w:cs="Times New Roman"/>
          <w:sz w:val="24"/>
          <w:szCs w:val="24"/>
          <w:highlight w:val="yellow"/>
        </w:rPr>
        <w:t xml:space="preserve">[SECCIÓN </w:t>
      </w:r>
      <w:r w:rsidR="007F1A52">
        <w:rPr>
          <w:rStyle w:val="Ttulo1Car"/>
          <w:rFonts w:ascii="Times New Roman" w:hAnsi="Times New Roman" w:cs="Times New Roman"/>
          <w:sz w:val="24"/>
          <w:szCs w:val="24"/>
          <w:highlight w:val="yellow"/>
        </w:rPr>
        <w:t>2</w:t>
      </w:r>
      <w:r w:rsidRPr="00EC61CE">
        <w:rPr>
          <w:rStyle w:val="Ttulo1Car"/>
          <w:rFonts w:ascii="Times New Roman" w:hAnsi="Times New Roman" w:cs="Times New Roman"/>
          <w:sz w:val="24"/>
          <w:szCs w:val="24"/>
          <w:highlight w:val="yellow"/>
        </w:rPr>
        <w:t>]</w:t>
      </w:r>
      <w:r w:rsidRPr="00EC61CE">
        <w:rPr>
          <w:rStyle w:val="Ttulo1Car"/>
          <w:rFonts w:ascii="Times New Roman" w:hAnsi="Times New Roman" w:cs="Times New Roman"/>
          <w:sz w:val="24"/>
          <w:szCs w:val="24"/>
        </w:rPr>
        <w:t xml:space="preserve"> </w:t>
      </w:r>
      <w:r>
        <w:rPr>
          <w:rFonts w:ascii="Times New Roman" w:hAnsi="Times New Roman" w:cs="Times New Roman"/>
          <w:b/>
          <w:sz w:val="24"/>
          <w:szCs w:val="24"/>
        </w:rPr>
        <w:t xml:space="preserve">3.1 </w:t>
      </w:r>
      <w:r w:rsidR="00004EB6" w:rsidRPr="008831CB">
        <w:rPr>
          <w:rFonts w:ascii="Times New Roman" w:hAnsi="Times New Roman" w:cs="Times New Roman"/>
          <w:b/>
          <w:sz w:val="24"/>
          <w:szCs w:val="24"/>
        </w:rPr>
        <w:t>El gobierno de V</w:t>
      </w:r>
      <w:r w:rsidR="00381308" w:rsidRPr="008831CB">
        <w:rPr>
          <w:rFonts w:ascii="Times New Roman" w:hAnsi="Times New Roman" w:cs="Times New Roman"/>
          <w:b/>
          <w:sz w:val="24"/>
          <w:szCs w:val="24"/>
        </w:rPr>
        <w:t>irgilio Barco Vargas (19</w:t>
      </w:r>
      <w:r w:rsidR="00470970" w:rsidRPr="008831CB">
        <w:rPr>
          <w:rFonts w:ascii="Times New Roman" w:hAnsi="Times New Roman" w:cs="Times New Roman"/>
          <w:b/>
          <w:sz w:val="24"/>
          <w:szCs w:val="24"/>
        </w:rPr>
        <w:t>86-1990)</w:t>
      </w:r>
    </w:p>
    <w:p w:rsidR="00A47848" w:rsidRPr="008831CB" w:rsidRDefault="00A47848" w:rsidP="00345E88">
      <w:pPr>
        <w:spacing w:line="360"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1668"/>
        <w:gridCol w:w="7386"/>
      </w:tblGrid>
      <w:tr w:rsidR="00A47848" w:rsidRPr="00C458B2" w:rsidTr="00064A54">
        <w:tc>
          <w:tcPr>
            <w:tcW w:w="9054" w:type="dxa"/>
            <w:gridSpan w:val="2"/>
            <w:shd w:val="clear" w:color="auto" w:fill="000000" w:themeFill="text1"/>
          </w:tcPr>
          <w:p w:rsidR="00A47848" w:rsidRPr="008831CB" w:rsidRDefault="00A47848" w:rsidP="00064A54">
            <w:pPr>
              <w:spacing w:before="2" w:after="2" w:line="276" w:lineRule="auto"/>
              <w:jc w:val="center"/>
              <w:rPr>
                <w:rFonts w:ascii="Times New Roman" w:hAnsi="Times New Roman" w:cs="Times New Roman"/>
                <w:b/>
                <w:color w:val="000000" w:themeColor="text1"/>
                <w:sz w:val="24"/>
                <w:szCs w:val="24"/>
                <w:highlight w:val="cyan"/>
              </w:rPr>
            </w:pPr>
            <w:r w:rsidRPr="008831CB">
              <w:rPr>
                <w:rFonts w:ascii="Times New Roman" w:hAnsi="Times New Roman" w:cs="Times New Roman"/>
                <w:b/>
                <w:color w:val="FFFFFF" w:themeColor="background1"/>
                <w:sz w:val="24"/>
                <w:szCs w:val="24"/>
              </w:rPr>
              <w:t>Profundiza. Recurso nuevo</w:t>
            </w:r>
          </w:p>
        </w:tc>
      </w:tr>
      <w:tr w:rsidR="00A47848" w:rsidRPr="00C458B2" w:rsidTr="00064A54">
        <w:tc>
          <w:tcPr>
            <w:tcW w:w="1668" w:type="dxa"/>
          </w:tcPr>
          <w:p w:rsidR="00A47848" w:rsidRPr="008831CB" w:rsidRDefault="00A47848" w:rsidP="00064A54">
            <w:pPr>
              <w:spacing w:before="2" w:after="2" w:line="276" w:lineRule="auto"/>
              <w:rPr>
                <w:rFonts w:ascii="Times New Roman" w:hAnsi="Times New Roman" w:cs="Times New Roman"/>
                <w:b/>
                <w:color w:val="000000" w:themeColor="text1"/>
                <w:sz w:val="24"/>
                <w:szCs w:val="24"/>
              </w:rPr>
            </w:pPr>
            <w:r w:rsidRPr="008831CB">
              <w:rPr>
                <w:rFonts w:ascii="Times New Roman" w:hAnsi="Times New Roman" w:cs="Times New Roman"/>
                <w:b/>
                <w:color w:val="000000" w:themeColor="text1"/>
                <w:sz w:val="24"/>
                <w:szCs w:val="24"/>
              </w:rPr>
              <w:t>Código</w:t>
            </w:r>
          </w:p>
        </w:tc>
        <w:tc>
          <w:tcPr>
            <w:tcW w:w="7386" w:type="dxa"/>
          </w:tcPr>
          <w:p w:rsidR="00A47848" w:rsidRPr="008831CB" w:rsidRDefault="007451DD" w:rsidP="007451DD">
            <w:pPr>
              <w:spacing w:before="2" w:after="2" w:line="276" w:lineRule="auto"/>
              <w:rPr>
                <w:rFonts w:ascii="Times New Roman" w:hAnsi="Times New Roman" w:cs="Times New Roman"/>
                <w:b/>
                <w:color w:val="000000" w:themeColor="text1"/>
                <w:sz w:val="24"/>
                <w:szCs w:val="24"/>
              </w:rPr>
            </w:pPr>
            <w:r w:rsidRPr="008831CB">
              <w:rPr>
                <w:rFonts w:ascii="Times New Roman" w:hAnsi="Times New Roman" w:cs="Times New Roman"/>
                <w:color w:val="000000" w:themeColor="text1"/>
                <w:sz w:val="24"/>
                <w:szCs w:val="24"/>
              </w:rPr>
              <w:t>CS_09_09_REC8</w:t>
            </w:r>
            <w:r w:rsidR="00A47848" w:rsidRPr="008831CB">
              <w:rPr>
                <w:rFonts w:ascii="Times New Roman" w:hAnsi="Times New Roman" w:cs="Times New Roman"/>
                <w:color w:val="000000" w:themeColor="text1"/>
                <w:sz w:val="24"/>
                <w:szCs w:val="24"/>
              </w:rPr>
              <w:t>0</w:t>
            </w:r>
          </w:p>
        </w:tc>
      </w:tr>
      <w:tr w:rsidR="007451DD" w:rsidRPr="00C458B2" w:rsidTr="00064A54">
        <w:tc>
          <w:tcPr>
            <w:tcW w:w="1668" w:type="dxa"/>
          </w:tcPr>
          <w:p w:rsidR="007451DD" w:rsidRPr="008831CB" w:rsidRDefault="007451DD" w:rsidP="00064A54">
            <w:pPr>
              <w:spacing w:before="2" w:after="2" w:line="276" w:lineRule="auto"/>
              <w:rPr>
                <w:rFonts w:ascii="Times New Roman" w:hAnsi="Times New Roman" w:cs="Times New Roman"/>
                <w:b/>
                <w:color w:val="000000" w:themeColor="text1"/>
                <w:sz w:val="24"/>
                <w:szCs w:val="24"/>
              </w:rPr>
            </w:pPr>
            <w:r w:rsidRPr="008831CB">
              <w:rPr>
                <w:rFonts w:ascii="Times New Roman" w:hAnsi="Times New Roman" w:cs="Times New Roman"/>
                <w:b/>
                <w:color w:val="000000" w:themeColor="text1"/>
                <w:sz w:val="24"/>
                <w:szCs w:val="24"/>
              </w:rPr>
              <w:t>Título</w:t>
            </w:r>
          </w:p>
        </w:tc>
        <w:tc>
          <w:tcPr>
            <w:tcW w:w="7386" w:type="dxa"/>
          </w:tcPr>
          <w:p w:rsidR="007451DD" w:rsidRPr="008831CB" w:rsidRDefault="007451DD" w:rsidP="002D7016">
            <w:pPr>
              <w:spacing w:after="200" w:line="276" w:lineRule="auto"/>
              <w:rPr>
                <w:rFonts w:ascii="Times New Roman" w:hAnsi="Times New Roman" w:cs="Times New Roman"/>
                <w:color w:val="000000" w:themeColor="text1"/>
                <w:sz w:val="24"/>
                <w:szCs w:val="24"/>
                <w:lang w:val="es-ES_tradnl"/>
              </w:rPr>
            </w:pPr>
            <w:r w:rsidRPr="008831CB">
              <w:rPr>
                <w:rFonts w:ascii="Times New Roman" w:hAnsi="Times New Roman" w:cs="Times New Roman"/>
                <w:color w:val="000000" w:themeColor="text1"/>
                <w:sz w:val="24"/>
                <w:szCs w:val="24"/>
                <w:lang w:val="es-ES_tradnl"/>
              </w:rPr>
              <w:t>Los principales acontecimientos en Colombia</w:t>
            </w:r>
            <w:r w:rsidR="00EB7443" w:rsidRPr="008831CB">
              <w:rPr>
                <w:rFonts w:ascii="Times New Roman" w:hAnsi="Times New Roman" w:cs="Times New Roman"/>
                <w:color w:val="000000" w:themeColor="text1"/>
                <w:sz w:val="24"/>
                <w:szCs w:val="24"/>
                <w:lang w:val="es-ES_tradnl"/>
              </w:rPr>
              <w:t xml:space="preserve"> </w:t>
            </w:r>
            <w:r w:rsidRPr="008831CB">
              <w:rPr>
                <w:rFonts w:ascii="Times New Roman" w:hAnsi="Times New Roman" w:cs="Times New Roman"/>
                <w:color w:val="000000" w:themeColor="text1"/>
                <w:sz w:val="24"/>
                <w:szCs w:val="24"/>
                <w:lang w:val="es-ES_tradnl"/>
              </w:rPr>
              <w:t>desde finales del siglo XX</w:t>
            </w:r>
          </w:p>
        </w:tc>
      </w:tr>
      <w:tr w:rsidR="007451DD" w:rsidRPr="00EC61CE" w:rsidTr="00064A54">
        <w:tc>
          <w:tcPr>
            <w:tcW w:w="1668" w:type="dxa"/>
          </w:tcPr>
          <w:p w:rsidR="007451DD" w:rsidRPr="008831CB" w:rsidRDefault="007451DD" w:rsidP="00064A54">
            <w:pPr>
              <w:spacing w:before="2" w:after="2" w:line="276" w:lineRule="auto"/>
              <w:rPr>
                <w:rFonts w:ascii="Times New Roman" w:hAnsi="Times New Roman" w:cs="Times New Roman"/>
                <w:b/>
                <w:color w:val="000000" w:themeColor="text1"/>
                <w:sz w:val="24"/>
                <w:szCs w:val="24"/>
              </w:rPr>
            </w:pPr>
            <w:r w:rsidRPr="008831CB">
              <w:rPr>
                <w:rFonts w:ascii="Times New Roman" w:hAnsi="Times New Roman" w:cs="Times New Roman"/>
                <w:b/>
                <w:color w:val="000000" w:themeColor="text1"/>
                <w:sz w:val="24"/>
                <w:szCs w:val="24"/>
              </w:rPr>
              <w:t>Descripción</w:t>
            </w:r>
          </w:p>
        </w:tc>
        <w:tc>
          <w:tcPr>
            <w:tcW w:w="7386" w:type="dxa"/>
          </w:tcPr>
          <w:p w:rsidR="007451DD" w:rsidRPr="00EC61CE" w:rsidRDefault="007451DD" w:rsidP="00064A54">
            <w:pPr>
              <w:rPr>
                <w:rFonts w:ascii="Times New Roman" w:hAnsi="Times New Roman" w:cs="Times New Roman"/>
                <w:color w:val="000000" w:themeColor="text1"/>
                <w:sz w:val="24"/>
                <w:szCs w:val="24"/>
                <w:lang w:val="es-ES_tradnl"/>
              </w:rPr>
            </w:pPr>
            <w:r w:rsidRPr="008831CB">
              <w:rPr>
                <w:rFonts w:ascii="Times New Roman" w:hAnsi="Times New Roman" w:cs="Times New Roman"/>
                <w:color w:val="000000" w:themeColor="text1"/>
                <w:sz w:val="24"/>
                <w:szCs w:val="24"/>
                <w:lang w:val="es-ES_tradnl"/>
              </w:rPr>
              <w:t>Interactivo que permite profundizar en los principales acontecimientos ocurridos en Colombia desde finales del siglo XX</w:t>
            </w:r>
          </w:p>
        </w:tc>
      </w:tr>
    </w:tbl>
    <w:p w:rsidR="00A47848" w:rsidRPr="00EC61CE" w:rsidRDefault="00A47848" w:rsidP="00345E88">
      <w:pPr>
        <w:spacing w:line="360" w:lineRule="auto"/>
        <w:jc w:val="both"/>
        <w:rPr>
          <w:rFonts w:ascii="Times New Roman" w:hAnsi="Times New Roman" w:cs="Times New Roman"/>
          <w:b/>
          <w:sz w:val="24"/>
          <w:szCs w:val="24"/>
        </w:rPr>
      </w:pPr>
    </w:p>
    <w:p w:rsidR="00524EDC" w:rsidRPr="00EC61CE" w:rsidRDefault="00470970"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Para 1986, la situación política del país, además de</w:t>
      </w:r>
      <w:r w:rsidR="00970F7B" w:rsidRPr="00EC61CE">
        <w:rPr>
          <w:rFonts w:ascii="Times New Roman" w:hAnsi="Times New Roman" w:cs="Times New Roman"/>
          <w:sz w:val="24"/>
          <w:szCs w:val="24"/>
        </w:rPr>
        <w:t xml:space="preserve"> ser crítica </w:t>
      </w:r>
      <w:r w:rsidR="008831CB">
        <w:rPr>
          <w:rFonts w:ascii="Times New Roman" w:hAnsi="Times New Roman" w:cs="Times New Roman"/>
          <w:sz w:val="24"/>
          <w:szCs w:val="24"/>
        </w:rPr>
        <w:t xml:space="preserve">en el campo </w:t>
      </w:r>
      <w:r w:rsidR="00970F7B" w:rsidRPr="00EC61CE">
        <w:rPr>
          <w:rFonts w:ascii="Times New Roman" w:hAnsi="Times New Roman" w:cs="Times New Roman"/>
          <w:sz w:val="24"/>
          <w:szCs w:val="24"/>
        </w:rPr>
        <w:t xml:space="preserve">político, lo era </w:t>
      </w:r>
      <w:r w:rsidR="008831CB">
        <w:rPr>
          <w:rFonts w:ascii="Times New Roman" w:hAnsi="Times New Roman" w:cs="Times New Roman"/>
          <w:sz w:val="24"/>
          <w:szCs w:val="24"/>
        </w:rPr>
        <w:t xml:space="preserve">en el </w:t>
      </w:r>
      <w:r w:rsidR="00970F7B" w:rsidRPr="00EC61CE">
        <w:rPr>
          <w:rFonts w:ascii="Times New Roman" w:hAnsi="Times New Roman" w:cs="Times New Roman"/>
          <w:sz w:val="24"/>
          <w:szCs w:val="24"/>
        </w:rPr>
        <w:t xml:space="preserve">económico. </w:t>
      </w:r>
    </w:p>
    <w:p w:rsidR="00155D2D" w:rsidRPr="00EC61CE" w:rsidRDefault="00970F7B"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 xml:space="preserve">La </w:t>
      </w:r>
      <w:r w:rsidRPr="00EC61CE">
        <w:rPr>
          <w:rFonts w:ascii="Times New Roman" w:hAnsi="Times New Roman" w:cs="Times New Roman"/>
          <w:b/>
          <w:sz w:val="24"/>
          <w:szCs w:val="24"/>
        </w:rPr>
        <w:t>crisis de la deuda</w:t>
      </w:r>
      <w:r w:rsidRPr="00EC61CE">
        <w:rPr>
          <w:rFonts w:ascii="Times New Roman" w:hAnsi="Times New Roman" w:cs="Times New Roman"/>
          <w:sz w:val="24"/>
          <w:szCs w:val="24"/>
        </w:rPr>
        <w:t xml:space="preserve"> que golpeaba al continente empezó a dar sus coletazos sin embargo, las </w:t>
      </w:r>
      <w:r w:rsidRPr="00EC61CE">
        <w:rPr>
          <w:rFonts w:ascii="Times New Roman" w:hAnsi="Times New Roman" w:cs="Times New Roman"/>
          <w:b/>
          <w:sz w:val="24"/>
          <w:szCs w:val="24"/>
        </w:rPr>
        <w:t>heladas</w:t>
      </w:r>
      <w:r w:rsidRPr="00EC61CE">
        <w:rPr>
          <w:rFonts w:ascii="Times New Roman" w:hAnsi="Times New Roman" w:cs="Times New Roman"/>
          <w:sz w:val="24"/>
          <w:szCs w:val="24"/>
        </w:rPr>
        <w:t xml:space="preserve"> que vivió Brasil en 1985 le deja</w:t>
      </w:r>
      <w:r w:rsidR="008831CB">
        <w:rPr>
          <w:rFonts w:ascii="Times New Roman" w:hAnsi="Times New Roman" w:cs="Times New Roman"/>
          <w:sz w:val="24"/>
          <w:szCs w:val="24"/>
        </w:rPr>
        <w:t>ron</w:t>
      </w:r>
      <w:r w:rsidRPr="00EC61CE">
        <w:rPr>
          <w:rFonts w:ascii="Times New Roman" w:hAnsi="Times New Roman" w:cs="Times New Roman"/>
          <w:sz w:val="24"/>
          <w:szCs w:val="24"/>
        </w:rPr>
        <w:t xml:space="preserve"> el </w:t>
      </w:r>
      <w:r w:rsidRPr="00EC61CE">
        <w:rPr>
          <w:rFonts w:ascii="Times New Roman" w:hAnsi="Times New Roman" w:cs="Times New Roman"/>
          <w:b/>
          <w:sz w:val="24"/>
          <w:szCs w:val="24"/>
        </w:rPr>
        <w:t>camino abierto</w:t>
      </w:r>
      <w:r w:rsidRPr="00EC61CE">
        <w:rPr>
          <w:rFonts w:ascii="Times New Roman" w:hAnsi="Times New Roman" w:cs="Times New Roman"/>
          <w:sz w:val="24"/>
          <w:szCs w:val="24"/>
        </w:rPr>
        <w:t xml:space="preserve"> a Colombia para </w:t>
      </w:r>
      <w:r w:rsidR="008831CB">
        <w:rPr>
          <w:rFonts w:ascii="Times New Roman" w:hAnsi="Times New Roman" w:cs="Times New Roman"/>
          <w:sz w:val="24"/>
          <w:szCs w:val="24"/>
        </w:rPr>
        <w:t xml:space="preserve">aumentar </w:t>
      </w:r>
      <w:r w:rsidRPr="00EC61CE">
        <w:rPr>
          <w:rFonts w:ascii="Times New Roman" w:hAnsi="Times New Roman" w:cs="Times New Roman"/>
          <w:sz w:val="24"/>
          <w:szCs w:val="24"/>
        </w:rPr>
        <w:t xml:space="preserve">sus </w:t>
      </w:r>
      <w:r w:rsidRPr="00EC61CE">
        <w:rPr>
          <w:rFonts w:ascii="Times New Roman" w:hAnsi="Times New Roman" w:cs="Times New Roman"/>
          <w:b/>
          <w:sz w:val="24"/>
          <w:szCs w:val="24"/>
        </w:rPr>
        <w:t>exportaciones de café</w:t>
      </w:r>
      <w:r w:rsidRPr="00EC61CE">
        <w:rPr>
          <w:rFonts w:ascii="Times New Roman" w:hAnsi="Times New Roman" w:cs="Times New Roman"/>
          <w:sz w:val="24"/>
          <w:szCs w:val="24"/>
        </w:rPr>
        <w:t xml:space="preserve">. Por unos meses la economía repuntó, </w:t>
      </w:r>
      <w:r w:rsidR="008831CB">
        <w:rPr>
          <w:rFonts w:ascii="Times New Roman" w:hAnsi="Times New Roman" w:cs="Times New Roman"/>
          <w:sz w:val="24"/>
          <w:szCs w:val="24"/>
        </w:rPr>
        <w:t xml:space="preserve">pero </w:t>
      </w:r>
      <w:r w:rsidRPr="00EC61CE">
        <w:rPr>
          <w:rFonts w:ascii="Times New Roman" w:hAnsi="Times New Roman" w:cs="Times New Roman"/>
          <w:sz w:val="24"/>
          <w:szCs w:val="24"/>
        </w:rPr>
        <w:t>esta fue una situación momentánea</w:t>
      </w:r>
      <w:r w:rsidR="008831CB">
        <w:rPr>
          <w:rFonts w:ascii="Times New Roman" w:hAnsi="Times New Roman" w:cs="Times New Roman"/>
          <w:sz w:val="24"/>
          <w:szCs w:val="24"/>
        </w:rPr>
        <w:t>, pues</w:t>
      </w:r>
      <w:r w:rsidRPr="00EC61CE">
        <w:rPr>
          <w:rFonts w:ascii="Times New Roman" w:hAnsi="Times New Roman" w:cs="Times New Roman"/>
          <w:sz w:val="24"/>
          <w:szCs w:val="24"/>
        </w:rPr>
        <w:t xml:space="preserve"> se agravó nuevamente. </w:t>
      </w:r>
    </w:p>
    <w:p w:rsidR="00524EDC" w:rsidRPr="00EC61CE" w:rsidRDefault="00970F7B"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Entre tanto</w:t>
      </w:r>
      <w:r w:rsidR="008831CB">
        <w:rPr>
          <w:rFonts w:ascii="Times New Roman" w:hAnsi="Times New Roman" w:cs="Times New Roman"/>
          <w:sz w:val="24"/>
          <w:szCs w:val="24"/>
        </w:rPr>
        <w:t>,</w:t>
      </w:r>
      <w:r w:rsidRPr="00EC61CE">
        <w:rPr>
          <w:rFonts w:ascii="Times New Roman" w:hAnsi="Times New Roman" w:cs="Times New Roman"/>
          <w:sz w:val="24"/>
          <w:szCs w:val="24"/>
        </w:rPr>
        <w:t xml:space="preserve"> un fenómeno había tomado vuelo: el </w:t>
      </w:r>
      <w:r w:rsidRPr="00EC61CE">
        <w:rPr>
          <w:rFonts w:ascii="Times New Roman" w:hAnsi="Times New Roman" w:cs="Times New Roman"/>
          <w:b/>
          <w:sz w:val="24"/>
          <w:szCs w:val="24"/>
        </w:rPr>
        <w:t>narcotráfico</w:t>
      </w:r>
      <w:r w:rsidRPr="00EC61CE">
        <w:rPr>
          <w:rFonts w:ascii="Times New Roman" w:hAnsi="Times New Roman" w:cs="Times New Roman"/>
          <w:sz w:val="24"/>
          <w:szCs w:val="24"/>
        </w:rPr>
        <w:t xml:space="preserve">. Este periodo presidencial vio brutalmente saboteada su gestión debido al poderío de grupos mafiosos y capos como </w:t>
      </w:r>
      <w:r w:rsidRPr="00EC61CE">
        <w:rPr>
          <w:rFonts w:ascii="Times New Roman" w:hAnsi="Times New Roman" w:cs="Times New Roman"/>
          <w:b/>
          <w:sz w:val="24"/>
          <w:szCs w:val="24"/>
        </w:rPr>
        <w:t>Pablo Escobar</w:t>
      </w:r>
      <w:r w:rsidR="0098290F" w:rsidRPr="00EC61CE">
        <w:rPr>
          <w:rFonts w:ascii="Times New Roman" w:hAnsi="Times New Roman" w:cs="Times New Roman"/>
          <w:sz w:val="24"/>
          <w:szCs w:val="24"/>
        </w:rPr>
        <w:t xml:space="preserve"> </w:t>
      </w:r>
      <w:r w:rsidR="0098290F" w:rsidRPr="00EC61CE">
        <w:rPr>
          <w:rFonts w:ascii="Times New Roman" w:hAnsi="Times New Roman" w:cs="Times New Roman"/>
          <w:b/>
          <w:color w:val="4F81BD" w:themeColor="accent1"/>
          <w:sz w:val="24"/>
          <w:szCs w:val="24"/>
        </w:rPr>
        <w:t xml:space="preserve"> </w:t>
      </w:r>
      <w:r w:rsidRPr="00EC61CE">
        <w:rPr>
          <w:rFonts w:ascii="Times New Roman" w:hAnsi="Times New Roman" w:cs="Times New Roman"/>
          <w:sz w:val="24"/>
          <w:szCs w:val="24"/>
        </w:rPr>
        <w:t xml:space="preserve">y </w:t>
      </w:r>
      <w:r w:rsidRPr="00EC61CE">
        <w:rPr>
          <w:rFonts w:ascii="Times New Roman" w:hAnsi="Times New Roman" w:cs="Times New Roman"/>
          <w:b/>
          <w:sz w:val="24"/>
          <w:szCs w:val="24"/>
        </w:rPr>
        <w:t>Gonzalo Rodríguez</w:t>
      </w:r>
      <w:r w:rsidR="006A7244" w:rsidRPr="00EC61CE">
        <w:rPr>
          <w:rFonts w:ascii="Times New Roman" w:hAnsi="Times New Roman" w:cs="Times New Roman"/>
          <w:b/>
          <w:sz w:val="24"/>
          <w:szCs w:val="24"/>
        </w:rPr>
        <w:t xml:space="preserve"> Gacha</w:t>
      </w:r>
      <w:r w:rsidR="006A7244" w:rsidRPr="00EC61CE">
        <w:rPr>
          <w:rFonts w:ascii="Times New Roman" w:hAnsi="Times New Roman" w:cs="Times New Roman"/>
          <w:sz w:val="24"/>
          <w:szCs w:val="24"/>
        </w:rPr>
        <w:t>. El interés de estos grupos por conquistar territorio en las zonas rurales del país</w:t>
      </w:r>
      <w:r w:rsidR="00F95AB3">
        <w:rPr>
          <w:rFonts w:ascii="Times New Roman" w:hAnsi="Times New Roman" w:cs="Times New Roman"/>
          <w:sz w:val="24"/>
          <w:szCs w:val="24"/>
        </w:rPr>
        <w:t>,</w:t>
      </w:r>
      <w:r w:rsidR="006A7244" w:rsidRPr="00EC61CE">
        <w:rPr>
          <w:rFonts w:ascii="Times New Roman" w:hAnsi="Times New Roman" w:cs="Times New Roman"/>
          <w:sz w:val="24"/>
          <w:szCs w:val="24"/>
        </w:rPr>
        <w:t xml:space="preserve"> los llevó a conformar grupos </w:t>
      </w:r>
      <w:r w:rsidR="006A7244" w:rsidRPr="00EC61CE">
        <w:rPr>
          <w:rFonts w:ascii="Times New Roman" w:hAnsi="Times New Roman" w:cs="Times New Roman"/>
          <w:b/>
          <w:sz w:val="24"/>
          <w:szCs w:val="24"/>
        </w:rPr>
        <w:t>paramilitares</w:t>
      </w:r>
      <w:r w:rsidR="0098290F" w:rsidRPr="00EC61CE">
        <w:rPr>
          <w:rFonts w:ascii="Times New Roman" w:hAnsi="Times New Roman" w:cs="Times New Roman"/>
          <w:b/>
          <w:sz w:val="24"/>
          <w:szCs w:val="24"/>
        </w:rPr>
        <w:t xml:space="preserve"> </w:t>
      </w:r>
      <w:r w:rsidR="006A7244" w:rsidRPr="00EC61CE">
        <w:rPr>
          <w:rFonts w:ascii="Times New Roman" w:hAnsi="Times New Roman" w:cs="Times New Roman"/>
          <w:sz w:val="24"/>
          <w:szCs w:val="24"/>
        </w:rPr>
        <w:t>para enfrentar</w:t>
      </w:r>
      <w:r w:rsidR="008831CB">
        <w:rPr>
          <w:rFonts w:ascii="Times New Roman" w:hAnsi="Times New Roman" w:cs="Times New Roman"/>
          <w:sz w:val="24"/>
          <w:szCs w:val="24"/>
        </w:rPr>
        <w:t xml:space="preserve"> a </w:t>
      </w:r>
      <w:r w:rsidR="006A7244" w:rsidRPr="00EC61CE">
        <w:rPr>
          <w:rFonts w:ascii="Times New Roman" w:hAnsi="Times New Roman" w:cs="Times New Roman"/>
          <w:sz w:val="24"/>
          <w:szCs w:val="24"/>
        </w:rPr>
        <w:t>las</w:t>
      </w:r>
      <w:r w:rsidR="008831CB">
        <w:rPr>
          <w:rFonts w:ascii="Times New Roman" w:hAnsi="Times New Roman" w:cs="Times New Roman"/>
          <w:sz w:val="24"/>
          <w:szCs w:val="24"/>
        </w:rPr>
        <w:t xml:space="preserve"> guerrillas</w:t>
      </w:r>
      <w:r w:rsidR="003502CC">
        <w:rPr>
          <w:rFonts w:ascii="Times New Roman" w:hAnsi="Times New Roman" w:cs="Times New Roman"/>
          <w:sz w:val="24"/>
          <w:szCs w:val="24"/>
        </w:rPr>
        <w:t xml:space="preserve"> </w:t>
      </w:r>
      <w:r w:rsidR="003502CC" w:rsidRPr="00EC61CE">
        <w:rPr>
          <w:rFonts w:ascii="Times New Roman" w:hAnsi="Times New Roman" w:cs="Times New Roman"/>
          <w:b/>
          <w:color w:val="4F81BD" w:themeColor="accent1"/>
          <w:sz w:val="24"/>
          <w:szCs w:val="24"/>
        </w:rPr>
        <w:t>[VER] [/BCRedir.aspx?URL=/encyclopedia/default.asp?idreg=532666&amp;ruta=Buscador]</w:t>
      </w:r>
      <w:r w:rsidR="006A7244" w:rsidRPr="00EC61CE">
        <w:rPr>
          <w:rFonts w:ascii="Times New Roman" w:hAnsi="Times New Roman" w:cs="Times New Roman"/>
          <w:sz w:val="24"/>
          <w:szCs w:val="24"/>
        </w:rPr>
        <w:t xml:space="preserve">. </w:t>
      </w:r>
    </w:p>
    <w:p w:rsidR="0098290F" w:rsidRPr="00EC61CE" w:rsidRDefault="0098290F" w:rsidP="00345E88">
      <w:pPr>
        <w:spacing w:line="360" w:lineRule="auto"/>
        <w:jc w:val="both"/>
        <w:rPr>
          <w:rFonts w:ascii="Times New Roman" w:hAnsi="Times New Roman" w:cs="Times New Roman"/>
          <w:sz w:val="24"/>
          <w:szCs w:val="24"/>
        </w:rPr>
      </w:pPr>
    </w:p>
    <w:p w:rsidR="00524EDC" w:rsidRPr="00EC61CE" w:rsidRDefault="006A7244"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 xml:space="preserve">Muchas veces estos grupos paramilitares tuvieron el apoyo del Estado colombiano. Esta circunstancia agravó el conflicto y generó nuevas formas de violencia. En el periodo de Virgilio Barco </w:t>
      </w:r>
      <w:r w:rsidR="00136A0E">
        <w:rPr>
          <w:rFonts w:ascii="Times New Roman" w:hAnsi="Times New Roman" w:cs="Times New Roman"/>
          <w:sz w:val="24"/>
          <w:szCs w:val="24"/>
        </w:rPr>
        <w:t xml:space="preserve">se presentaron varios </w:t>
      </w:r>
      <w:r w:rsidRPr="00EC61CE">
        <w:rPr>
          <w:rFonts w:ascii="Times New Roman" w:hAnsi="Times New Roman" w:cs="Times New Roman"/>
          <w:b/>
          <w:sz w:val="24"/>
          <w:szCs w:val="24"/>
        </w:rPr>
        <w:t>magnicidios</w:t>
      </w:r>
      <w:r w:rsidRPr="00EC61CE">
        <w:rPr>
          <w:rFonts w:ascii="Times New Roman" w:hAnsi="Times New Roman" w:cs="Times New Roman"/>
          <w:sz w:val="24"/>
          <w:szCs w:val="24"/>
        </w:rPr>
        <w:t xml:space="preserve">: fueron asesinados procuradores, políticos de izquierda y de centro. </w:t>
      </w:r>
    </w:p>
    <w:p w:rsidR="00D032E6" w:rsidRPr="00EC61CE" w:rsidRDefault="00D032E6" w:rsidP="00345E88">
      <w:pPr>
        <w:spacing w:line="360" w:lineRule="auto"/>
        <w:jc w:val="both"/>
        <w:rPr>
          <w:rFonts w:ascii="Times New Roman" w:hAnsi="Times New Roman" w:cs="Times New Roman"/>
          <w:sz w:val="24"/>
          <w:szCs w:val="24"/>
        </w:rPr>
      </w:pPr>
    </w:p>
    <w:p w:rsidR="00970F7B" w:rsidRPr="00EC61CE" w:rsidRDefault="006A7244"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Así mismo, se creó una ola de terror suscitada por una modalidad que amedrentó a la población civil: los atentados a los establecimientos públicos. Periódicos como</w:t>
      </w:r>
      <w:r w:rsidRPr="00EC61CE">
        <w:rPr>
          <w:rFonts w:ascii="Times New Roman" w:hAnsi="Times New Roman" w:cs="Times New Roman"/>
          <w:b/>
          <w:sz w:val="24"/>
          <w:szCs w:val="24"/>
        </w:rPr>
        <w:t xml:space="preserve"> El Espectador</w:t>
      </w:r>
      <w:r w:rsidRPr="00EC61CE">
        <w:rPr>
          <w:rFonts w:ascii="Times New Roman" w:hAnsi="Times New Roman" w:cs="Times New Roman"/>
          <w:sz w:val="24"/>
          <w:szCs w:val="24"/>
        </w:rPr>
        <w:t xml:space="preserve">, instituciones públicas como el </w:t>
      </w:r>
      <w:r w:rsidRPr="00EC61CE">
        <w:rPr>
          <w:rFonts w:ascii="Times New Roman" w:hAnsi="Times New Roman" w:cs="Times New Roman"/>
          <w:b/>
          <w:sz w:val="24"/>
          <w:szCs w:val="24"/>
        </w:rPr>
        <w:t>Departamen</w:t>
      </w:r>
      <w:r w:rsidR="001F03BE" w:rsidRPr="00EC61CE">
        <w:rPr>
          <w:rFonts w:ascii="Times New Roman" w:hAnsi="Times New Roman" w:cs="Times New Roman"/>
          <w:b/>
          <w:sz w:val="24"/>
          <w:szCs w:val="24"/>
        </w:rPr>
        <w:t>to Administrativo de Seguridad</w:t>
      </w:r>
      <w:r w:rsidR="001F03BE" w:rsidRPr="00EC61CE">
        <w:rPr>
          <w:rFonts w:ascii="Times New Roman" w:hAnsi="Times New Roman" w:cs="Times New Roman"/>
          <w:sz w:val="24"/>
          <w:szCs w:val="24"/>
        </w:rPr>
        <w:t xml:space="preserve"> </w:t>
      </w:r>
      <w:r w:rsidR="00A60F07">
        <w:rPr>
          <w:rFonts w:ascii="Times New Roman" w:hAnsi="Times New Roman" w:cs="Times New Roman"/>
          <w:sz w:val="24"/>
          <w:szCs w:val="24"/>
        </w:rPr>
        <w:t xml:space="preserve">(DAS) </w:t>
      </w:r>
      <w:r w:rsidR="001F03BE" w:rsidRPr="00EC61CE">
        <w:rPr>
          <w:rFonts w:ascii="Times New Roman" w:hAnsi="Times New Roman" w:cs="Times New Roman"/>
          <w:sz w:val="24"/>
          <w:szCs w:val="24"/>
        </w:rPr>
        <w:t xml:space="preserve">fueron algunos de los blancos de ataques que dejaron decenas de víctimas, además de atentados a aviones en pleno vuelo. </w:t>
      </w:r>
    </w:p>
    <w:tbl>
      <w:tblPr>
        <w:tblStyle w:val="Tablaconcuadrcula"/>
        <w:tblW w:w="0" w:type="auto"/>
        <w:tblLayout w:type="fixed"/>
        <w:tblLook w:val="04A0" w:firstRow="1" w:lastRow="0" w:firstColumn="1" w:lastColumn="0" w:noHBand="0" w:noVBand="1"/>
      </w:tblPr>
      <w:tblGrid>
        <w:gridCol w:w="1668"/>
        <w:gridCol w:w="7386"/>
      </w:tblGrid>
      <w:tr w:rsidR="00D032E6" w:rsidRPr="00EC61CE" w:rsidTr="00F558AC">
        <w:tc>
          <w:tcPr>
            <w:tcW w:w="9054" w:type="dxa"/>
            <w:gridSpan w:val="2"/>
            <w:shd w:val="clear" w:color="auto" w:fill="0D0D0D" w:themeFill="text1" w:themeFillTint="F2"/>
          </w:tcPr>
          <w:p w:rsidR="00D032E6" w:rsidRPr="00EC61CE" w:rsidRDefault="00D032E6" w:rsidP="00F558AC">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Imagen (fotografía, gráfica o ilustración)</w:t>
            </w:r>
          </w:p>
        </w:tc>
      </w:tr>
      <w:tr w:rsidR="00D032E6" w:rsidRPr="00EC61CE" w:rsidTr="00F558AC">
        <w:tc>
          <w:tcPr>
            <w:tcW w:w="1668" w:type="dxa"/>
          </w:tcPr>
          <w:p w:rsidR="00D032E6" w:rsidRPr="00EC61CE" w:rsidRDefault="00D032E6" w:rsidP="00F558AC">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D032E6" w:rsidRPr="00EC61CE" w:rsidRDefault="00D032E6" w:rsidP="00F558AC">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CS_09_09_IMG09</w:t>
            </w:r>
          </w:p>
        </w:tc>
      </w:tr>
      <w:tr w:rsidR="00D032E6" w:rsidRPr="00EC61CE" w:rsidTr="00F558AC">
        <w:tc>
          <w:tcPr>
            <w:tcW w:w="1668" w:type="dxa"/>
          </w:tcPr>
          <w:p w:rsidR="00D032E6" w:rsidRPr="00EC61CE" w:rsidRDefault="00D032E6"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D032E6" w:rsidRPr="00EC61CE" w:rsidRDefault="00D032E6" w:rsidP="00F558AC">
            <w:pPr>
              <w:rPr>
                <w:rFonts w:ascii="Times New Roman" w:hAnsi="Times New Roman" w:cs="Times New Roman"/>
                <w:color w:val="000000"/>
                <w:sz w:val="24"/>
                <w:szCs w:val="24"/>
              </w:rPr>
            </w:pPr>
          </w:p>
        </w:tc>
      </w:tr>
      <w:tr w:rsidR="00D032E6" w:rsidRPr="00EC61CE" w:rsidTr="00F558AC">
        <w:tc>
          <w:tcPr>
            <w:tcW w:w="1668" w:type="dxa"/>
          </w:tcPr>
          <w:p w:rsidR="00D032E6" w:rsidRPr="00EC61CE" w:rsidRDefault="00D032E6"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t>AulaPlaneta</w:t>
            </w:r>
            <w:proofErr w:type="spellEnd"/>
            <w:r w:rsidRPr="00EC61CE">
              <w:rPr>
                <w:rFonts w:ascii="Times New Roman" w:hAnsi="Times New Roman" w:cs="Times New Roman"/>
                <w:b/>
                <w:color w:val="000000"/>
                <w:sz w:val="24"/>
                <w:szCs w:val="24"/>
              </w:rPr>
              <w:t>)</w:t>
            </w:r>
          </w:p>
        </w:tc>
        <w:tc>
          <w:tcPr>
            <w:tcW w:w="7386" w:type="dxa"/>
          </w:tcPr>
          <w:p w:rsidR="00D032E6" w:rsidRPr="00D032E6" w:rsidRDefault="00D032E6" w:rsidP="00D032E6">
            <w:pPr>
              <w:spacing w:before="100" w:beforeAutospacing="1" w:after="100" w:afterAutospacing="1"/>
              <w:jc w:val="center"/>
              <w:rPr>
                <w:rFonts w:ascii="Times New Roman" w:eastAsia="Times New Roman" w:hAnsi="Times New Roman" w:cs="Times New Roman"/>
                <w:sz w:val="24"/>
                <w:szCs w:val="24"/>
                <w:lang w:eastAsia="es-CO"/>
              </w:rPr>
            </w:pPr>
            <w:r w:rsidRPr="00EC61CE">
              <w:rPr>
                <w:rFonts w:ascii="Times New Roman" w:eastAsia="Times New Roman" w:hAnsi="Times New Roman" w:cs="Times New Roman"/>
                <w:noProof/>
                <w:sz w:val="24"/>
                <w:szCs w:val="24"/>
                <w:lang w:eastAsia="es-CO"/>
              </w:rPr>
              <w:drawing>
                <wp:inline distT="0" distB="0" distL="0" distR="0" wp14:anchorId="5813D441" wp14:editId="0BC2ABA4">
                  <wp:extent cx="2190750" cy="1743075"/>
                  <wp:effectExtent l="0" t="0" r="0" b="9525"/>
                  <wp:docPr id="23" name="Imagen 23" descr="imagen5.jpg (124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5.jpg (12476 byt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0750" cy="1743075"/>
                          </a:xfrm>
                          <a:prstGeom prst="rect">
                            <a:avLst/>
                          </a:prstGeom>
                          <a:noFill/>
                          <a:ln>
                            <a:noFill/>
                          </a:ln>
                        </pic:spPr>
                      </pic:pic>
                    </a:graphicData>
                  </a:graphic>
                </wp:inline>
              </w:drawing>
            </w:r>
          </w:p>
          <w:p w:rsidR="00D032E6" w:rsidRPr="00EC61CE" w:rsidRDefault="00D032E6" w:rsidP="00F558AC">
            <w:pPr>
              <w:spacing w:after="200" w:line="276" w:lineRule="auto"/>
              <w:rPr>
                <w:rFonts w:ascii="Times New Roman" w:hAnsi="Times New Roman" w:cs="Times New Roman"/>
                <w:color w:val="000000"/>
                <w:sz w:val="24"/>
                <w:szCs w:val="24"/>
              </w:rPr>
            </w:pPr>
            <w:r w:rsidRPr="00EC61CE">
              <w:rPr>
                <w:rFonts w:ascii="Times New Roman" w:hAnsi="Times New Roman" w:cs="Times New Roman"/>
                <w:color w:val="000000"/>
                <w:sz w:val="24"/>
                <w:szCs w:val="24"/>
              </w:rPr>
              <w:t>http://www.banrepcultural.org/blaavirtual/revistas/credencial/septiembre1995/septiembre1.htm</w:t>
            </w:r>
          </w:p>
          <w:p w:rsidR="00D032E6" w:rsidRPr="00EC61CE" w:rsidRDefault="00D032E6" w:rsidP="00D032E6">
            <w:pPr>
              <w:rPr>
                <w:rFonts w:ascii="Times New Roman" w:hAnsi="Times New Roman" w:cs="Times New Roman"/>
                <w:color w:val="000000"/>
                <w:sz w:val="24"/>
                <w:szCs w:val="24"/>
              </w:rPr>
            </w:pPr>
          </w:p>
        </w:tc>
      </w:tr>
      <w:tr w:rsidR="00D032E6" w:rsidRPr="00EC61CE" w:rsidTr="00F558AC">
        <w:tc>
          <w:tcPr>
            <w:tcW w:w="1668" w:type="dxa"/>
          </w:tcPr>
          <w:p w:rsidR="00D032E6" w:rsidRPr="00EC61CE" w:rsidRDefault="00D032E6"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Pie de imagen</w:t>
            </w:r>
          </w:p>
        </w:tc>
        <w:tc>
          <w:tcPr>
            <w:tcW w:w="7386" w:type="dxa"/>
          </w:tcPr>
          <w:p w:rsidR="00D032E6" w:rsidRPr="00EC61CE" w:rsidRDefault="006D4233" w:rsidP="00A60F07">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sz w:val="24"/>
                <w:szCs w:val="24"/>
              </w:rPr>
              <w:t>El 2 de</w:t>
            </w:r>
            <w:r w:rsidR="00F558AC">
              <w:rPr>
                <w:rFonts w:ascii="Times New Roman" w:hAnsi="Times New Roman" w:cs="Times New Roman"/>
                <w:sz w:val="24"/>
                <w:szCs w:val="24"/>
              </w:rPr>
              <w:t xml:space="preserve"> </w:t>
            </w:r>
            <w:r w:rsidR="00D36FC8" w:rsidRPr="00EC61CE">
              <w:rPr>
                <w:rFonts w:ascii="Times New Roman" w:hAnsi="Times New Roman" w:cs="Times New Roman"/>
                <w:sz w:val="24"/>
                <w:szCs w:val="24"/>
              </w:rPr>
              <w:t>octubre</w:t>
            </w:r>
            <w:r w:rsidRPr="00EC61CE">
              <w:rPr>
                <w:rFonts w:ascii="Times New Roman" w:hAnsi="Times New Roman" w:cs="Times New Roman"/>
                <w:sz w:val="24"/>
                <w:szCs w:val="24"/>
              </w:rPr>
              <w:t xml:space="preserve"> de 1986 el presidente Virgilio Barco denunció la gravedad de la situación que vivía Colombia. La amenaza </w:t>
            </w:r>
            <w:r w:rsidR="00A60F07">
              <w:rPr>
                <w:rFonts w:ascii="Times New Roman" w:hAnsi="Times New Roman" w:cs="Times New Roman"/>
                <w:sz w:val="24"/>
                <w:szCs w:val="24"/>
              </w:rPr>
              <w:t xml:space="preserve"> d</w:t>
            </w:r>
            <w:r w:rsidRPr="00EC61CE">
              <w:rPr>
                <w:rFonts w:ascii="Times New Roman" w:hAnsi="Times New Roman" w:cs="Times New Roman"/>
                <w:sz w:val="24"/>
                <w:szCs w:val="24"/>
              </w:rPr>
              <w:t>el narcotráfico constituía la principal causa de inestabilidad y muerte en el país.</w:t>
            </w:r>
          </w:p>
        </w:tc>
      </w:tr>
    </w:tbl>
    <w:p w:rsidR="00D032E6" w:rsidRPr="00EC61CE" w:rsidRDefault="00D032E6" w:rsidP="00345E88">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283"/>
        <w:gridCol w:w="7771"/>
      </w:tblGrid>
      <w:tr w:rsidR="00511775" w:rsidRPr="00EC61CE" w:rsidTr="00511775">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11775" w:rsidRPr="00EC61CE" w:rsidRDefault="00511775">
            <w:pPr>
              <w:spacing w:before="100" w:beforeAutospacing="1" w:after="100" w:afterAutospacing="1"/>
              <w:jc w:val="center"/>
              <w:rPr>
                <w:rFonts w:ascii="Times New Roman" w:eastAsia="Times New Roman" w:hAnsi="Times New Roman" w:cs="Times New Roman"/>
                <w:b/>
                <w:color w:val="000000" w:themeColor="text1"/>
                <w:sz w:val="24"/>
                <w:szCs w:val="24"/>
              </w:rPr>
            </w:pPr>
            <w:r w:rsidRPr="00EC61CE">
              <w:rPr>
                <w:rFonts w:ascii="Times New Roman" w:hAnsi="Times New Roman" w:cs="Times New Roman"/>
                <w:b/>
                <w:color w:val="FFFFFF" w:themeColor="background1"/>
                <w:sz w:val="24"/>
                <w:szCs w:val="24"/>
              </w:rPr>
              <w:t>Destacado</w:t>
            </w:r>
          </w:p>
        </w:tc>
      </w:tr>
      <w:tr w:rsidR="00511775" w:rsidRPr="00EC61CE" w:rsidTr="00511775">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1775" w:rsidRPr="00EC61CE" w:rsidRDefault="00511775">
            <w:pPr>
              <w:spacing w:before="100" w:beforeAutospacing="1" w:after="100" w:afterAutospacing="1"/>
              <w:rPr>
                <w:rFonts w:ascii="Times New Roman" w:eastAsia="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Título</w:t>
            </w:r>
          </w:p>
        </w:tc>
        <w:tc>
          <w:tcPr>
            <w:tcW w:w="77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775" w:rsidRPr="00EC61CE" w:rsidRDefault="00511775">
            <w:pPr>
              <w:shd w:val="clear" w:color="auto" w:fill="FFFFFF"/>
              <w:spacing w:line="345" w:lineRule="atLeast"/>
              <w:jc w:val="both"/>
              <w:rPr>
                <w:rFonts w:ascii="Times New Roman" w:eastAsia="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Un periodo de magnicidios</w:t>
            </w:r>
          </w:p>
          <w:p w:rsidR="00511775" w:rsidRPr="00EC61CE" w:rsidRDefault="00511775">
            <w:pPr>
              <w:spacing w:before="100" w:beforeAutospacing="1" w:after="100" w:afterAutospacing="1"/>
              <w:rPr>
                <w:rFonts w:ascii="Times New Roman" w:eastAsia="Times New Roman" w:hAnsi="Times New Roman" w:cs="Times New Roman"/>
                <w:b/>
                <w:color w:val="000000" w:themeColor="text1"/>
                <w:sz w:val="24"/>
                <w:szCs w:val="24"/>
              </w:rPr>
            </w:pPr>
          </w:p>
        </w:tc>
      </w:tr>
      <w:tr w:rsidR="00511775" w:rsidRPr="00EC61CE" w:rsidTr="00511775">
        <w:tc>
          <w:tcPr>
            <w:tcW w:w="12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11775" w:rsidRPr="00EC61CE" w:rsidRDefault="00511775">
            <w:pPr>
              <w:spacing w:before="100" w:beforeAutospacing="1" w:after="100" w:afterAutospacing="1"/>
              <w:rPr>
                <w:rFonts w:ascii="Times New Roman" w:eastAsia="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lastRenderedPageBreak/>
              <w:t>Contenido</w:t>
            </w:r>
          </w:p>
        </w:tc>
        <w:tc>
          <w:tcPr>
            <w:tcW w:w="77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775" w:rsidRPr="00EC61CE" w:rsidRDefault="00511775" w:rsidP="00191B2E">
            <w:pPr>
              <w:spacing w:before="100" w:beforeAutospacing="1" w:after="100" w:afterAutospacing="1"/>
              <w:rPr>
                <w:rFonts w:ascii="Times New Roman" w:eastAsia="Times New Roman" w:hAnsi="Times New Roman" w:cs="Times New Roman"/>
                <w:color w:val="000000" w:themeColor="text1"/>
                <w:sz w:val="24"/>
                <w:szCs w:val="24"/>
              </w:rPr>
            </w:pPr>
            <w:r w:rsidRPr="00EC61CE">
              <w:rPr>
                <w:rFonts w:ascii="Times New Roman" w:hAnsi="Times New Roman" w:cs="Times New Roman"/>
                <w:sz w:val="24"/>
                <w:szCs w:val="24"/>
              </w:rPr>
              <w:t xml:space="preserve">Durante el gobierno de Virgilio </w:t>
            </w:r>
            <w:r w:rsidR="00191B2E">
              <w:rPr>
                <w:rFonts w:ascii="Times New Roman" w:hAnsi="Times New Roman" w:cs="Times New Roman"/>
                <w:sz w:val="24"/>
                <w:szCs w:val="24"/>
              </w:rPr>
              <w:t>B</w:t>
            </w:r>
            <w:r w:rsidRPr="00EC61CE">
              <w:rPr>
                <w:rFonts w:ascii="Times New Roman" w:hAnsi="Times New Roman" w:cs="Times New Roman"/>
                <w:sz w:val="24"/>
                <w:szCs w:val="24"/>
              </w:rPr>
              <w:t xml:space="preserve">arco ocurrió el asesinato de </w:t>
            </w:r>
            <w:r w:rsidRPr="00EC61CE">
              <w:rPr>
                <w:rFonts w:ascii="Times New Roman" w:hAnsi="Times New Roman" w:cs="Times New Roman"/>
                <w:b/>
                <w:sz w:val="24"/>
                <w:szCs w:val="24"/>
              </w:rPr>
              <w:t>Luis Carlos Galán Sarmiento</w:t>
            </w:r>
            <w:r w:rsidRPr="00EC61CE">
              <w:rPr>
                <w:rFonts w:ascii="Times New Roman" w:hAnsi="Times New Roman" w:cs="Times New Roman"/>
                <w:sz w:val="24"/>
                <w:szCs w:val="24"/>
              </w:rPr>
              <w:t>, quien era partidario de la extradición de los narcotraficantes a Estados Unidos. Esto le valió el odio de los grandes capos. Con su muerte, la nación entera vio cómo la democracia se deterioraba cada vez más</w:t>
            </w:r>
            <w:r w:rsidR="00A60F07">
              <w:rPr>
                <w:rFonts w:ascii="Times New Roman" w:hAnsi="Times New Roman" w:cs="Times New Roman"/>
                <w:sz w:val="24"/>
                <w:szCs w:val="24"/>
              </w:rPr>
              <w:t>,</w:t>
            </w:r>
            <w:r w:rsidRPr="00EC61CE">
              <w:rPr>
                <w:rFonts w:ascii="Times New Roman" w:hAnsi="Times New Roman" w:cs="Times New Roman"/>
                <w:sz w:val="24"/>
                <w:szCs w:val="24"/>
              </w:rPr>
              <w:t xml:space="preserve"> ya que se encontraba a merced de los carteles de la droga.</w:t>
            </w:r>
          </w:p>
        </w:tc>
      </w:tr>
    </w:tbl>
    <w:p w:rsidR="00511775" w:rsidRPr="00EC61CE" w:rsidRDefault="00511775" w:rsidP="00345E88">
      <w:pPr>
        <w:spacing w:line="360" w:lineRule="auto"/>
        <w:jc w:val="both"/>
        <w:rPr>
          <w:rFonts w:ascii="Times New Roman" w:hAnsi="Times New Roman" w:cs="Times New Roman"/>
          <w:sz w:val="24"/>
          <w:szCs w:val="24"/>
          <w:highlight w:val="yellow"/>
        </w:rPr>
      </w:pPr>
    </w:p>
    <w:p w:rsidR="00960F54" w:rsidRPr="00EC61CE" w:rsidRDefault="00BE5E3B" w:rsidP="00960F54">
      <w:pPr>
        <w:spacing w:line="360" w:lineRule="auto"/>
        <w:jc w:val="both"/>
        <w:rPr>
          <w:rFonts w:ascii="Times New Roman" w:hAnsi="Times New Roman" w:cs="Times New Roman"/>
          <w:sz w:val="24"/>
          <w:szCs w:val="24"/>
        </w:rPr>
      </w:pPr>
      <w:r>
        <w:rPr>
          <w:rStyle w:val="Ttulo1Car"/>
          <w:rFonts w:ascii="Times New Roman" w:hAnsi="Times New Roman" w:cs="Times New Roman"/>
          <w:sz w:val="24"/>
          <w:szCs w:val="24"/>
        </w:rPr>
        <w:t xml:space="preserve"> </w:t>
      </w:r>
    </w:p>
    <w:p w:rsidR="00960F54" w:rsidRPr="00EC61CE" w:rsidRDefault="00960F54" w:rsidP="00345E88">
      <w:pPr>
        <w:spacing w:line="360" w:lineRule="auto"/>
        <w:jc w:val="both"/>
        <w:rPr>
          <w:rFonts w:ascii="Times New Roman" w:hAnsi="Times New Roman" w:cs="Times New Roman"/>
          <w:sz w:val="24"/>
          <w:szCs w:val="24"/>
        </w:rPr>
      </w:pPr>
    </w:p>
    <w:p w:rsidR="005C3D38" w:rsidRDefault="00524EDC" w:rsidP="00345E88">
      <w:pPr>
        <w:spacing w:line="360" w:lineRule="auto"/>
        <w:jc w:val="both"/>
        <w:rPr>
          <w:rFonts w:ascii="Times New Roman" w:hAnsi="Times New Roman" w:cs="Times New Roman"/>
          <w:b/>
          <w:sz w:val="24"/>
          <w:szCs w:val="24"/>
        </w:rPr>
      </w:pPr>
      <w:r w:rsidRPr="00EC61CE">
        <w:rPr>
          <w:rStyle w:val="Ttulo1Car"/>
          <w:rFonts w:ascii="Times New Roman" w:hAnsi="Times New Roman" w:cs="Times New Roman"/>
          <w:sz w:val="24"/>
          <w:szCs w:val="24"/>
          <w:highlight w:val="yellow"/>
        </w:rPr>
        <w:t xml:space="preserve">[SECCIÓN </w:t>
      </w:r>
      <w:r w:rsidR="007F1A52">
        <w:rPr>
          <w:rStyle w:val="Ttulo1Car"/>
          <w:rFonts w:ascii="Times New Roman" w:hAnsi="Times New Roman" w:cs="Times New Roman"/>
          <w:sz w:val="24"/>
          <w:szCs w:val="24"/>
          <w:highlight w:val="yellow"/>
        </w:rPr>
        <w:t>2</w:t>
      </w:r>
      <w:r w:rsidRPr="00EC61CE">
        <w:rPr>
          <w:rStyle w:val="Ttulo1Car"/>
          <w:rFonts w:ascii="Times New Roman" w:hAnsi="Times New Roman" w:cs="Times New Roman"/>
          <w:sz w:val="24"/>
          <w:szCs w:val="24"/>
          <w:highlight w:val="yellow"/>
        </w:rPr>
        <w:t>]</w:t>
      </w:r>
      <w:r w:rsidRPr="00EC61CE">
        <w:rPr>
          <w:rStyle w:val="Ttulo1Car"/>
          <w:rFonts w:ascii="Times New Roman" w:hAnsi="Times New Roman" w:cs="Times New Roman"/>
          <w:sz w:val="24"/>
          <w:szCs w:val="24"/>
        </w:rPr>
        <w:t xml:space="preserve"> </w:t>
      </w:r>
      <w:r w:rsidR="00BE5E3B">
        <w:rPr>
          <w:rFonts w:ascii="Times New Roman" w:eastAsia="Times New Roman" w:hAnsi="Times New Roman" w:cs="Times New Roman"/>
          <w:b/>
          <w:color w:val="000000"/>
          <w:sz w:val="24"/>
          <w:szCs w:val="24"/>
          <w:lang w:eastAsia="es-CO"/>
        </w:rPr>
        <w:t xml:space="preserve">3.2 </w:t>
      </w:r>
      <w:r w:rsidR="00A60F07">
        <w:rPr>
          <w:rFonts w:ascii="Times New Roman" w:hAnsi="Times New Roman" w:cs="Times New Roman"/>
          <w:b/>
          <w:sz w:val="24"/>
          <w:szCs w:val="24"/>
        </w:rPr>
        <w:t xml:space="preserve"> </w:t>
      </w:r>
      <w:r w:rsidR="00681C56">
        <w:rPr>
          <w:rFonts w:ascii="Times New Roman" w:hAnsi="Times New Roman" w:cs="Times New Roman"/>
          <w:b/>
          <w:sz w:val="24"/>
          <w:szCs w:val="24"/>
        </w:rPr>
        <w:t>César</w:t>
      </w:r>
      <w:r w:rsidR="005C3D38" w:rsidRPr="00EC61CE">
        <w:rPr>
          <w:rFonts w:ascii="Times New Roman" w:hAnsi="Times New Roman" w:cs="Times New Roman"/>
          <w:b/>
          <w:sz w:val="24"/>
          <w:szCs w:val="24"/>
        </w:rPr>
        <w:t xml:space="preserve"> Gaviria Trujillo (1990-1994)</w:t>
      </w:r>
    </w:p>
    <w:p w:rsidR="00A659DC" w:rsidRDefault="00A659DC" w:rsidP="00345E88">
      <w:pPr>
        <w:spacing w:line="360"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1668"/>
        <w:gridCol w:w="7386"/>
      </w:tblGrid>
      <w:tr w:rsidR="00A659DC" w:rsidRPr="00EC61CE" w:rsidTr="00064A54">
        <w:tc>
          <w:tcPr>
            <w:tcW w:w="9054" w:type="dxa"/>
            <w:gridSpan w:val="2"/>
            <w:shd w:val="clear" w:color="auto" w:fill="000000" w:themeFill="text1"/>
          </w:tcPr>
          <w:p w:rsidR="00A659DC" w:rsidRPr="00EC61CE" w:rsidRDefault="007451DD" w:rsidP="00064A54">
            <w:pPr>
              <w:spacing w:before="2" w:after="2"/>
              <w:jc w:val="center"/>
              <w:rPr>
                <w:rFonts w:ascii="Times New Roman" w:hAnsi="Times New Roman" w:cs="Times New Roman"/>
                <w:b/>
                <w:color w:val="000000" w:themeColor="text1"/>
                <w:sz w:val="24"/>
                <w:szCs w:val="24"/>
                <w:highlight w:val="cyan"/>
              </w:rPr>
            </w:pPr>
            <w:r>
              <w:rPr>
                <w:rFonts w:ascii="Times New Roman" w:hAnsi="Times New Roman" w:cs="Times New Roman"/>
                <w:b/>
                <w:color w:val="FFFFFF" w:themeColor="background1"/>
                <w:sz w:val="24"/>
                <w:szCs w:val="24"/>
              </w:rPr>
              <w:t>Practica</w:t>
            </w:r>
            <w:r w:rsidR="00A659DC" w:rsidRPr="00EC61CE">
              <w:rPr>
                <w:rFonts w:ascii="Times New Roman" w:hAnsi="Times New Roman" w:cs="Times New Roman"/>
                <w:b/>
                <w:color w:val="FFFFFF" w:themeColor="background1"/>
                <w:sz w:val="24"/>
                <w:szCs w:val="24"/>
              </w:rPr>
              <w:t>. Recurso nuevo</w:t>
            </w:r>
          </w:p>
        </w:tc>
      </w:tr>
      <w:tr w:rsidR="00A659DC" w:rsidRPr="00EC61CE" w:rsidTr="00064A54">
        <w:tc>
          <w:tcPr>
            <w:tcW w:w="1668" w:type="dxa"/>
          </w:tcPr>
          <w:p w:rsidR="00A659DC" w:rsidRPr="00EC61CE" w:rsidRDefault="00A659DC" w:rsidP="00064A5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Código</w:t>
            </w:r>
          </w:p>
        </w:tc>
        <w:tc>
          <w:tcPr>
            <w:tcW w:w="7386" w:type="dxa"/>
          </w:tcPr>
          <w:p w:rsidR="00A659DC" w:rsidRPr="00EC61CE" w:rsidRDefault="00A659DC" w:rsidP="00D5692B">
            <w:pPr>
              <w:spacing w:before="2" w:after="2"/>
              <w:rPr>
                <w:rFonts w:ascii="Times New Roman" w:hAnsi="Times New Roman" w:cs="Times New Roman"/>
                <w:b/>
                <w:color w:val="000000" w:themeColor="text1"/>
                <w:sz w:val="24"/>
                <w:szCs w:val="24"/>
              </w:rPr>
            </w:pPr>
            <w:r w:rsidRPr="00EC61CE">
              <w:rPr>
                <w:rFonts w:ascii="Times New Roman" w:hAnsi="Times New Roman" w:cs="Times New Roman"/>
                <w:color w:val="000000" w:themeColor="text1"/>
                <w:sz w:val="24"/>
                <w:szCs w:val="24"/>
              </w:rPr>
              <w:t>CS_09_09_REC</w:t>
            </w:r>
            <w:r w:rsidR="00D5692B">
              <w:rPr>
                <w:rFonts w:ascii="Times New Roman" w:hAnsi="Times New Roman" w:cs="Times New Roman"/>
                <w:color w:val="000000" w:themeColor="text1"/>
                <w:sz w:val="24"/>
                <w:szCs w:val="24"/>
              </w:rPr>
              <w:t>9</w:t>
            </w:r>
            <w:r w:rsidRPr="00EC61CE">
              <w:rPr>
                <w:rFonts w:ascii="Times New Roman" w:hAnsi="Times New Roman" w:cs="Times New Roman"/>
                <w:color w:val="000000" w:themeColor="text1"/>
                <w:sz w:val="24"/>
                <w:szCs w:val="24"/>
              </w:rPr>
              <w:t>0</w:t>
            </w:r>
          </w:p>
        </w:tc>
      </w:tr>
      <w:tr w:rsidR="00A659DC" w:rsidRPr="00EC61CE" w:rsidTr="00064A54">
        <w:tc>
          <w:tcPr>
            <w:tcW w:w="1668" w:type="dxa"/>
          </w:tcPr>
          <w:p w:rsidR="00A659DC" w:rsidRPr="00EC61CE" w:rsidRDefault="00A659DC" w:rsidP="00064A5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Título</w:t>
            </w:r>
          </w:p>
        </w:tc>
        <w:tc>
          <w:tcPr>
            <w:tcW w:w="7386" w:type="dxa"/>
          </w:tcPr>
          <w:p w:rsidR="00A659DC" w:rsidRPr="00EC61CE" w:rsidRDefault="007451DD" w:rsidP="00A659DC">
            <w:pPr>
              <w:spacing w:line="360" w:lineRule="auto"/>
              <w:rPr>
                <w:rFonts w:ascii="Times New Roman" w:eastAsia="Times New Roman" w:hAnsi="Times New Roman" w:cs="Times New Roman"/>
                <w:bCs/>
                <w:caps/>
                <w:color w:val="000000" w:themeColor="text1"/>
                <w:sz w:val="24"/>
                <w:szCs w:val="24"/>
                <w:lang w:eastAsia="es-CO"/>
              </w:rPr>
            </w:pPr>
            <w:r w:rsidRPr="007451DD">
              <w:rPr>
                <w:rFonts w:ascii="Times New Roman" w:eastAsia="Times New Roman" w:hAnsi="Times New Roman" w:cs="Times New Roman"/>
                <w:sz w:val="24"/>
                <w:szCs w:val="24"/>
                <w:lang w:eastAsia="es-CO"/>
              </w:rPr>
              <w:t>Los acontecimientos de la historia reciente de Colombia</w:t>
            </w:r>
          </w:p>
        </w:tc>
      </w:tr>
      <w:tr w:rsidR="00A659DC" w:rsidRPr="00EC61CE" w:rsidTr="00064A54">
        <w:tc>
          <w:tcPr>
            <w:tcW w:w="1668" w:type="dxa"/>
          </w:tcPr>
          <w:p w:rsidR="00A659DC" w:rsidRPr="00EC61CE" w:rsidRDefault="00A659DC" w:rsidP="00064A5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Descripción</w:t>
            </w:r>
          </w:p>
        </w:tc>
        <w:tc>
          <w:tcPr>
            <w:tcW w:w="7386" w:type="dxa"/>
          </w:tcPr>
          <w:p w:rsidR="00A659DC" w:rsidRPr="00EC61CE" w:rsidRDefault="007451DD" w:rsidP="00064A54">
            <w:pPr>
              <w:rPr>
                <w:rFonts w:ascii="Times New Roman" w:hAnsi="Times New Roman" w:cs="Times New Roman"/>
                <w:color w:val="000000" w:themeColor="text1"/>
                <w:sz w:val="24"/>
                <w:szCs w:val="24"/>
                <w:lang w:val="es-ES_tradnl"/>
              </w:rPr>
            </w:pPr>
            <w:r w:rsidRPr="007451DD">
              <w:rPr>
                <w:rFonts w:ascii="Times New Roman" w:hAnsi="Times New Roman" w:cs="Times New Roman"/>
                <w:color w:val="000000" w:themeColor="text1"/>
                <w:sz w:val="24"/>
                <w:szCs w:val="24"/>
                <w:lang w:val="es-ES_tradnl"/>
              </w:rPr>
              <w:t>Identifica acontecimientos de la historia reciente de Colombia</w:t>
            </w:r>
          </w:p>
        </w:tc>
      </w:tr>
    </w:tbl>
    <w:p w:rsidR="00A659DC" w:rsidRPr="00EC61CE" w:rsidRDefault="00A659DC" w:rsidP="00345E88">
      <w:pPr>
        <w:spacing w:line="360" w:lineRule="auto"/>
        <w:jc w:val="both"/>
        <w:rPr>
          <w:rFonts w:ascii="Times New Roman" w:hAnsi="Times New Roman" w:cs="Times New Roman"/>
          <w:b/>
          <w:sz w:val="24"/>
          <w:szCs w:val="24"/>
        </w:rPr>
      </w:pPr>
    </w:p>
    <w:p w:rsidR="005C3D38" w:rsidRPr="00EC61CE" w:rsidRDefault="005C3D38"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 xml:space="preserve">En nombre de Luis Carlos Galán, el </w:t>
      </w:r>
      <w:r w:rsidR="00A60F07">
        <w:rPr>
          <w:rFonts w:ascii="Times New Roman" w:hAnsi="Times New Roman" w:cs="Times New Roman"/>
          <w:sz w:val="24"/>
          <w:szCs w:val="24"/>
        </w:rPr>
        <w:t>p</w:t>
      </w:r>
      <w:r w:rsidRPr="00EC61CE">
        <w:rPr>
          <w:rFonts w:ascii="Times New Roman" w:hAnsi="Times New Roman" w:cs="Times New Roman"/>
          <w:sz w:val="24"/>
          <w:szCs w:val="24"/>
        </w:rPr>
        <w:t xml:space="preserve">artido </w:t>
      </w:r>
      <w:r w:rsidR="00A60F07">
        <w:rPr>
          <w:rFonts w:ascii="Times New Roman" w:hAnsi="Times New Roman" w:cs="Times New Roman"/>
          <w:sz w:val="24"/>
          <w:szCs w:val="24"/>
        </w:rPr>
        <w:t>l</w:t>
      </w:r>
      <w:r w:rsidRPr="00EC61CE">
        <w:rPr>
          <w:rFonts w:ascii="Times New Roman" w:hAnsi="Times New Roman" w:cs="Times New Roman"/>
          <w:sz w:val="24"/>
          <w:szCs w:val="24"/>
        </w:rPr>
        <w:t xml:space="preserve">iberal confió en </w:t>
      </w:r>
      <w:r w:rsidR="00A60F07">
        <w:rPr>
          <w:rFonts w:ascii="Times New Roman" w:hAnsi="Times New Roman" w:cs="Times New Roman"/>
          <w:sz w:val="24"/>
          <w:szCs w:val="24"/>
        </w:rPr>
        <w:t xml:space="preserve"> </w:t>
      </w:r>
      <w:r w:rsidR="00681C56">
        <w:rPr>
          <w:rFonts w:ascii="Times New Roman" w:hAnsi="Times New Roman" w:cs="Times New Roman"/>
          <w:sz w:val="24"/>
          <w:szCs w:val="24"/>
        </w:rPr>
        <w:t>César</w:t>
      </w:r>
      <w:r w:rsidRPr="00EC61CE">
        <w:rPr>
          <w:rFonts w:ascii="Times New Roman" w:hAnsi="Times New Roman" w:cs="Times New Roman"/>
          <w:sz w:val="24"/>
          <w:szCs w:val="24"/>
        </w:rPr>
        <w:t xml:space="preserve"> Gaviria la candidatura y posterior victoria en las elecciones para el periodo 1990-1994. </w:t>
      </w:r>
    </w:p>
    <w:p w:rsidR="005C3D38" w:rsidRPr="00EC61CE" w:rsidRDefault="005C3D38"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 xml:space="preserve">Con Gaviria vino </w:t>
      </w:r>
      <w:r w:rsidR="00A60F07">
        <w:rPr>
          <w:rFonts w:ascii="Times New Roman" w:hAnsi="Times New Roman" w:cs="Times New Roman"/>
          <w:sz w:val="24"/>
          <w:szCs w:val="24"/>
        </w:rPr>
        <w:t xml:space="preserve">el </w:t>
      </w:r>
      <w:r w:rsidRPr="00EC61CE">
        <w:rPr>
          <w:rFonts w:ascii="Times New Roman" w:hAnsi="Times New Roman" w:cs="Times New Roman"/>
          <w:sz w:val="24"/>
          <w:szCs w:val="24"/>
        </w:rPr>
        <w:t xml:space="preserve">estilo de gobernar distinto: </w:t>
      </w:r>
      <w:r w:rsidRPr="00EC61CE">
        <w:rPr>
          <w:rFonts w:ascii="Times New Roman" w:hAnsi="Times New Roman" w:cs="Times New Roman"/>
          <w:b/>
          <w:sz w:val="24"/>
          <w:szCs w:val="24"/>
        </w:rPr>
        <w:t>tecnocrático</w:t>
      </w:r>
      <w:r w:rsidR="00333B5F" w:rsidRPr="00EC61CE">
        <w:rPr>
          <w:rFonts w:ascii="Times New Roman" w:hAnsi="Times New Roman" w:cs="Times New Roman"/>
          <w:b/>
          <w:sz w:val="24"/>
          <w:szCs w:val="24"/>
        </w:rPr>
        <w:t xml:space="preserve"> </w:t>
      </w:r>
      <w:r w:rsidRPr="00EC61CE">
        <w:rPr>
          <w:rFonts w:ascii="Times New Roman" w:hAnsi="Times New Roman" w:cs="Times New Roman"/>
          <w:sz w:val="24"/>
          <w:szCs w:val="24"/>
        </w:rPr>
        <w:t xml:space="preserve">y orientado hacia las </w:t>
      </w:r>
      <w:r w:rsidRPr="00EC61CE">
        <w:rPr>
          <w:rFonts w:ascii="Times New Roman" w:hAnsi="Times New Roman" w:cs="Times New Roman"/>
          <w:b/>
          <w:sz w:val="24"/>
          <w:szCs w:val="24"/>
        </w:rPr>
        <w:t>políticas neoliberales</w:t>
      </w:r>
      <w:r w:rsidR="00333B5F" w:rsidRPr="00EC61CE">
        <w:rPr>
          <w:rFonts w:ascii="Times New Roman" w:hAnsi="Times New Roman" w:cs="Times New Roman"/>
          <w:sz w:val="24"/>
          <w:szCs w:val="24"/>
        </w:rPr>
        <w:t xml:space="preserve">. </w:t>
      </w:r>
      <w:r w:rsidRPr="00EC61CE">
        <w:rPr>
          <w:rFonts w:ascii="Times New Roman" w:hAnsi="Times New Roman" w:cs="Times New Roman"/>
          <w:sz w:val="24"/>
          <w:szCs w:val="24"/>
        </w:rPr>
        <w:t>En principio, lo que buscó Gaviria fue lograr altas tasas de crecimiento económico</w:t>
      </w:r>
      <w:r w:rsidR="00ED6635" w:rsidRPr="00EC61CE">
        <w:rPr>
          <w:rFonts w:ascii="Times New Roman" w:hAnsi="Times New Roman" w:cs="Times New Roman"/>
          <w:sz w:val="24"/>
          <w:szCs w:val="24"/>
        </w:rPr>
        <w:t xml:space="preserve"> y reforzar la participación de Colombia en el mercado mundial. Su frase de campaña “Bienvenidos al futuro” quería dar a entender que e</w:t>
      </w:r>
      <w:r w:rsidR="00A60F07">
        <w:rPr>
          <w:rFonts w:ascii="Times New Roman" w:hAnsi="Times New Roman" w:cs="Times New Roman"/>
          <w:sz w:val="24"/>
          <w:szCs w:val="24"/>
        </w:rPr>
        <w:t>r</w:t>
      </w:r>
      <w:r w:rsidR="00ED6635" w:rsidRPr="00EC61CE">
        <w:rPr>
          <w:rFonts w:ascii="Times New Roman" w:hAnsi="Times New Roman" w:cs="Times New Roman"/>
          <w:sz w:val="24"/>
          <w:szCs w:val="24"/>
        </w:rPr>
        <w:t>a posible pensar una Colombia sin violencia</w:t>
      </w:r>
      <w:r w:rsidR="00DA52D0" w:rsidRPr="00EC61CE">
        <w:rPr>
          <w:rFonts w:ascii="Times New Roman" w:hAnsi="Times New Roman" w:cs="Times New Roman"/>
          <w:sz w:val="24"/>
          <w:szCs w:val="24"/>
        </w:rPr>
        <w:t xml:space="preserve"> y próspera, capaz de competir económic</w:t>
      </w:r>
      <w:r w:rsidR="00A60F07">
        <w:rPr>
          <w:rFonts w:ascii="Times New Roman" w:hAnsi="Times New Roman" w:cs="Times New Roman"/>
          <w:sz w:val="24"/>
          <w:szCs w:val="24"/>
        </w:rPr>
        <w:t>amente</w:t>
      </w:r>
      <w:r w:rsidR="00DA52D0" w:rsidRPr="00EC61CE">
        <w:rPr>
          <w:rFonts w:ascii="Times New Roman" w:hAnsi="Times New Roman" w:cs="Times New Roman"/>
          <w:sz w:val="24"/>
          <w:szCs w:val="24"/>
        </w:rPr>
        <w:t>, en igualdad de condiciones con los países desarrollados</w:t>
      </w:r>
      <w:r w:rsidR="003502CC">
        <w:rPr>
          <w:rFonts w:ascii="Times New Roman" w:hAnsi="Times New Roman" w:cs="Times New Roman"/>
          <w:sz w:val="24"/>
          <w:szCs w:val="24"/>
        </w:rPr>
        <w:t xml:space="preserve"> </w:t>
      </w:r>
      <w:r w:rsidR="003502CC" w:rsidRPr="00EC61CE">
        <w:rPr>
          <w:rFonts w:ascii="Times New Roman" w:hAnsi="Times New Roman" w:cs="Times New Roman"/>
          <w:b/>
          <w:color w:val="4F81BD" w:themeColor="accent1"/>
          <w:sz w:val="24"/>
          <w:szCs w:val="24"/>
        </w:rPr>
        <w:t>[VER] [/BCRedir.aspx?URL=/encyclopedia/default.asp?idreg=137282&amp;ruta=Buscador]</w:t>
      </w:r>
      <w:r w:rsidR="00DA52D0" w:rsidRPr="00EC61CE">
        <w:rPr>
          <w:rFonts w:ascii="Times New Roman" w:hAnsi="Times New Roman" w:cs="Times New Roman"/>
          <w:sz w:val="24"/>
          <w:szCs w:val="24"/>
        </w:rPr>
        <w:t xml:space="preserve">. </w:t>
      </w:r>
    </w:p>
    <w:p w:rsidR="00DA52D0" w:rsidRPr="00EC61CE" w:rsidRDefault="00DA52D0"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Su política fundamental se concentró en la llamada “</w:t>
      </w:r>
      <w:r w:rsidRPr="00EC61CE">
        <w:rPr>
          <w:rFonts w:ascii="Times New Roman" w:hAnsi="Times New Roman" w:cs="Times New Roman"/>
          <w:b/>
          <w:sz w:val="24"/>
          <w:szCs w:val="24"/>
        </w:rPr>
        <w:t>apertura</w:t>
      </w:r>
      <w:r w:rsidRPr="00EC61CE">
        <w:rPr>
          <w:rFonts w:ascii="Times New Roman" w:hAnsi="Times New Roman" w:cs="Times New Roman"/>
          <w:sz w:val="24"/>
          <w:szCs w:val="24"/>
        </w:rPr>
        <w:t>”</w:t>
      </w:r>
      <w:r w:rsidR="004A229F" w:rsidRPr="00EC61CE">
        <w:rPr>
          <w:rFonts w:ascii="Times New Roman" w:hAnsi="Times New Roman" w:cs="Times New Roman"/>
          <w:sz w:val="24"/>
          <w:szCs w:val="24"/>
        </w:rPr>
        <w:t>: una estrategia para la aplicación de medidas neoliberales</w:t>
      </w:r>
      <w:r w:rsidR="00A60F07">
        <w:rPr>
          <w:rFonts w:ascii="Times New Roman" w:hAnsi="Times New Roman" w:cs="Times New Roman"/>
          <w:sz w:val="24"/>
          <w:szCs w:val="24"/>
        </w:rPr>
        <w:t>, como</w:t>
      </w:r>
      <w:r w:rsidR="004A229F" w:rsidRPr="00EC61CE">
        <w:rPr>
          <w:rFonts w:ascii="Times New Roman" w:hAnsi="Times New Roman" w:cs="Times New Roman"/>
          <w:sz w:val="24"/>
          <w:szCs w:val="24"/>
        </w:rPr>
        <w:t xml:space="preserve"> poner en </w:t>
      </w:r>
      <w:r w:rsidR="004A229F" w:rsidRPr="00EC61CE">
        <w:rPr>
          <w:rFonts w:ascii="Times New Roman" w:hAnsi="Times New Roman" w:cs="Times New Roman"/>
          <w:b/>
          <w:sz w:val="24"/>
          <w:szCs w:val="24"/>
        </w:rPr>
        <w:t>venta</w:t>
      </w:r>
      <w:r w:rsidR="004A229F" w:rsidRPr="00EC61CE">
        <w:rPr>
          <w:rFonts w:ascii="Times New Roman" w:hAnsi="Times New Roman" w:cs="Times New Roman"/>
          <w:sz w:val="24"/>
          <w:szCs w:val="24"/>
        </w:rPr>
        <w:t xml:space="preserve"> un buen número de </w:t>
      </w:r>
      <w:r w:rsidR="004A229F" w:rsidRPr="00EC61CE">
        <w:rPr>
          <w:rFonts w:ascii="Times New Roman" w:hAnsi="Times New Roman" w:cs="Times New Roman"/>
          <w:b/>
          <w:sz w:val="24"/>
          <w:szCs w:val="24"/>
        </w:rPr>
        <w:t>empresas nacionales</w:t>
      </w:r>
      <w:r w:rsidR="004A229F" w:rsidRPr="00EC61CE">
        <w:rPr>
          <w:rFonts w:ascii="Times New Roman" w:hAnsi="Times New Roman" w:cs="Times New Roman"/>
          <w:sz w:val="24"/>
          <w:szCs w:val="24"/>
        </w:rPr>
        <w:t>. También se cambiaron reglas laboral</w:t>
      </w:r>
      <w:r w:rsidR="00915F3C">
        <w:rPr>
          <w:rFonts w:ascii="Times New Roman" w:hAnsi="Times New Roman" w:cs="Times New Roman"/>
          <w:sz w:val="24"/>
          <w:szCs w:val="24"/>
        </w:rPr>
        <w:t>es, al</w:t>
      </w:r>
      <w:r w:rsidR="004A229F" w:rsidRPr="00EC61CE">
        <w:rPr>
          <w:rFonts w:ascii="Times New Roman" w:hAnsi="Times New Roman" w:cs="Times New Roman"/>
          <w:sz w:val="24"/>
          <w:szCs w:val="24"/>
        </w:rPr>
        <w:t xml:space="preserve"> quit</w:t>
      </w:r>
      <w:r w:rsidR="00915F3C">
        <w:rPr>
          <w:rFonts w:ascii="Times New Roman" w:hAnsi="Times New Roman" w:cs="Times New Roman"/>
          <w:sz w:val="24"/>
          <w:szCs w:val="24"/>
        </w:rPr>
        <w:t xml:space="preserve">arles </w:t>
      </w:r>
      <w:r w:rsidR="004A229F" w:rsidRPr="00EC61CE">
        <w:rPr>
          <w:rFonts w:ascii="Times New Roman" w:hAnsi="Times New Roman" w:cs="Times New Roman"/>
          <w:sz w:val="24"/>
          <w:szCs w:val="24"/>
        </w:rPr>
        <w:t xml:space="preserve">a los trabajadores derechos </w:t>
      </w:r>
      <w:r w:rsidR="004A229F" w:rsidRPr="00EC61CE">
        <w:rPr>
          <w:rFonts w:ascii="Times New Roman" w:hAnsi="Times New Roman" w:cs="Times New Roman"/>
          <w:sz w:val="24"/>
          <w:szCs w:val="24"/>
        </w:rPr>
        <w:lastRenderedPageBreak/>
        <w:t xml:space="preserve">adquiridos </w:t>
      </w:r>
      <w:r w:rsidR="00915F3C">
        <w:rPr>
          <w:rFonts w:ascii="Times New Roman" w:hAnsi="Times New Roman" w:cs="Times New Roman"/>
          <w:sz w:val="24"/>
          <w:szCs w:val="24"/>
        </w:rPr>
        <w:t xml:space="preserve">en </w:t>
      </w:r>
      <w:r w:rsidR="004A229F" w:rsidRPr="00EC61CE">
        <w:rPr>
          <w:rFonts w:ascii="Times New Roman" w:hAnsi="Times New Roman" w:cs="Times New Roman"/>
          <w:sz w:val="24"/>
          <w:szCs w:val="24"/>
        </w:rPr>
        <w:t>procura</w:t>
      </w:r>
      <w:r w:rsidR="00915F3C">
        <w:rPr>
          <w:rFonts w:ascii="Times New Roman" w:hAnsi="Times New Roman" w:cs="Times New Roman"/>
          <w:sz w:val="24"/>
          <w:szCs w:val="24"/>
        </w:rPr>
        <w:t xml:space="preserve"> de</w:t>
      </w:r>
      <w:r w:rsidR="004A229F" w:rsidRPr="00EC61CE">
        <w:rPr>
          <w:rFonts w:ascii="Times New Roman" w:hAnsi="Times New Roman" w:cs="Times New Roman"/>
          <w:sz w:val="24"/>
          <w:szCs w:val="24"/>
        </w:rPr>
        <w:t xml:space="preserve"> una mayor </w:t>
      </w:r>
      <w:r w:rsidR="004A229F" w:rsidRPr="00EC61CE">
        <w:rPr>
          <w:rFonts w:ascii="Times New Roman" w:hAnsi="Times New Roman" w:cs="Times New Roman"/>
          <w:b/>
          <w:sz w:val="24"/>
          <w:szCs w:val="24"/>
        </w:rPr>
        <w:t>flexibilización</w:t>
      </w:r>
      <w:r w:rsidR="004A229F" w:rsidRPr="00EC61CE">
        <w:rPr>
          <w:rFonts w:ascii="Times New Roman" w:hAnsi="Times New Roman" w:cs="Times New Roman"/>
          <w:sz w:val="24"/>
          <w:szCs w:val="24"/>
        </w:rPr>
        <w:t xml:space="preserve"> de la contratación. Con ello se buscó que las grandes empresas tuvieran mayores ganancias.</w:t>
      </w:r>
    </w:p>
    <w:tbl>
      <w:tblPr>
        <w:tblStyle w:val="Tablaconcuadrcula"/>
        <w:tblW w:w="0" w:type="auto"/>
        <w:tblLayout w:type="fixed"/>
        <w:tblLook w:val="04A0" w:firstRow="1" w:lastRow="0" w:firstColumn="1" w:lastColumn="0" w:noHBand="0" w:noVBand="1"/>
      </w:tblPr>
      <w:tblGrid>
        <w:gridCol w:w="1668"/>
        <w:gridCol w:w="7386"/>
      </w:tblGrid>
      <w:tr w:rsidR="00D36FC8" w:rsidRPr="00EC61CE" w:rsidTr="00F558AC">
        <w:tc>
          <w:tcPr>
            <w:tcW w:w="9054" w:type="dxa"/>
            <w:gridSpan w:val="2"/>
            <w:shd w:val="clear" w:color="auto" w:fill="0D0D0D" w:themeFill="text1" w:themeFillTint="F2"/>
          </w:tcPr>
          <w:p w:rsidR="00D36FC8" w:rsidRPr="00EC61CE" w:rsidRDefault="00D36FC8" w:rsidP="00F558AC">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Imagen (fotografía, gráfica o ilustración)</w:t>
            </w:r>
          </w:p>
        </w:tc>
      </w:tr>
      <w:tr w:rsidR="00D36FC8" w:rsidRPr="00EC61CE" w:rsidTr="00F558AC">
        <w:tc>
          <w:tcPr>
            <w:tcW w:w="1668" w:type="dxa"/>
          </w:tcPr>
          <w:p w:rsidR="00D36FC8" w:rsidRPr="00EC61CE" w:rsidRDefault="00D36FC8" w:rsidP="00F558AC">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D36FC8" w:rsidRPr="00EC61CE" w:rsidRDefault="00D36FC8" w:rsidP="00E305BA">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CS_09_09_IMG</w:t>
            </w:r>
            <w:r w:rsidR="00E305BA" w:rsidRPr="00EC61CE">
              <w:rPr>
                <w:rFonts w:ascii="Times New Roman" w:hAnsi="Times New Roman" w:cs="Times New Roman"/>
                <w:b/>
                <w:color w:val="000000"/>
                <w:sz w:val="24"/>
                <w:szCs w:val="24"/>
              </w:rPr>
              <w:t>10</w:t>
            </w:r>
          </w:p>
        </w:tc>
      </w:tr>
      <w:tr w:rsidR="00D36FC8" w:rsidRPr="00EC61CE" w:rsidTr="00F558AC">
        <w:tc>
          <w:tcPr>
            <w:tcW w:w="1668" w:type="dxa"/>
          </w:tcPr>
          <w:p w:rsidR="00D36FC8" w:rsidRPr="00EC61CE" w:rsidRDefault="00D36FC8"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D36FC8" w:rsidRPr="00EC61CE" w:rsidRDefault="008C5743" w:rsidP="00F558AC">
            <w:pPr>
              <w:rPr>
                <w:rFonts w:ascii="Times New Roman" w:hAnsi="Times New Roman" w:cs="Times New Roman"/>
                <w:color w:val="000000"/>
                <w:sz w:val="24"/>
                <w:szCs w:val="24"/>
              </w:rPr>
            </w:pPr>
            <w:r w:rsidRPr="00EC61CE">
              <w:rPr>
                <w:rFonts w:ascii="Times New Roman" w:hAnsi="Times New Roman" w:cs="Times New Roman"/>
                <w:color w:val="000000"/>
                <w:sz w:val="24"/>
                <w:szCs w:val="24"/>
              </w:rPr>
              <w:t>Asamblea Nacional Constituyente</w:t>
            </w:r>
          </w:p>
        </w:tc>
      </w:tr>
      <w:tr w:rsidR="00D36FC8" w:rsidRPr="00EC61CE" w:rsidTr="00F558AC">
        <w:tc>
          <w:tcPr>
            <w:tcW w:w="1668" w:type="dxa"/>
          </w:tcPr>
          <w:p w:rsidR="00D36FC8" w:rsidRPr="00EC61CE" w:rsidRDefault="00D36FC8"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t>AulaPlaneta</w:t>
            </w:r>
            <w:proofErr w:type="spellEnd"/>
            <w:r w:rsidRPr="00EC61CE">
              <w:rPr>
                <w:rFonts w:ascii="Times New Roman" w:hAnsi="Times New Roman" w:cs="Times New Roman"/>
                <w:b/>
                <w:color w:val="000000"/>
                <w:sz w:val="24"/>
                <w:szCs w:val="24"/>
              </w:rPr>
              <w:t>)</w:t>
            </w:r>
          </w:p>
        </w:tc>
        <w:tc>
          <w:tcPr>
            <w:tcW w:w="7386" w:type="dxa"/>
          </w:tcPr>
          <w:p w:rsidR="00D36FC8" w:rsidRPr="00D032E6" w:rsidRDefault="00D36FC8" w:rsidP="00F558AC">
            <w:pPr>
              <w:spacing w:before="100" w:beforeAutospacing="1" w:after="100" w:afterAutospacing="1"/>
              <w:jc w:val="center"/>
              <w:rPr>
                <w:rFonts w:ascii="Times New Roman" w:eastAsia="Times New Roman" w:hAnsi="Times New Roman" w:cs="Times New Roman"/>
                <w:sz w:val="24"/>
                <w:szCs w:val="24"/>
                <w:lang w:eastAsia="es-CO"/>
              </w:rPr>
            </w:pPr>
          </w:p>
          <w:p w:rsidR="00D36FC8" w:rsidRPr="00EC61CE" w:rsidRDefault="00B32C53" w:rsidP="00D36FC8">
            <w:pPr>
              <w:rPr>
                <w:rFonts w:ascii="Times New Roman" w:hAnsi="Times New Roman" w:cs="Times New Roman"/>
                <w:color w:val="000000"/>
                <w:sz w:val="24"/>
                <w:szCs w:val="24"/>
              </w:rPr>
            </w:pPr>
            <w:r w:rsidRPr="00EC61CE">
              <w:rPr>
                <w:rFonts w:ascii="Times New Roman" w:hAnsi="Times New Roman" w:cs="Times New Roman"/>
                <w:noProof/>
                <w:color w:val="0000FF"/>
                <w:sz w:val="24"/>
                <w:szCs w:val="24"/>
                <w:lang w:eastAsia="es-CO"/>
              </w:rPr>
              <w:drawing>
                <wp:inline distT="0" distB="0" distL="0" distR="0" wp14:anchorId="6EB1EFF4" wp14:editId="3B4F6425">
                  <wp:extent cx="1343025" cy="1728157"/>
                  <wp:effectExtent l="0" t="0" r="0" b="5715"/>
                  <wp:docPr id="25" name="Imagen 25" descr="Fundación Séptima Papeleta">
                    <a:hlinkClick xmlns:a="http://schemas.openxmlformats.org/drawingml/2006/main" r:id="rId30" tooltip="&quot;Fundación Séptima Papele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ndación Séptima Papeleta">
                            <a:hlinkClick r:id="rId30" tooltip="&quot;Fundación Séptima Papeleta&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43025" cy="1728157"/>
                          </a:xfrm>
                          <a:prstGeom prst="rect">
                            <a:avLst/>
                          </a:prstGeom>
                          <a:noFill/>
                          <a:ln>
                            <a:noFill/>
                          </a:ln>
                        </pic:spPr>
                      </pic:pic>
                    </a:graphicData>
                  </a:graphic>
                </wp:inline>
              </w:drawing>
            </w:r>
          </w:p>
          <w:p w:rsidR="00B32C53" w:rsidRPr="00EC61CE" w:rsidRDefault="00B32C53" w:rsidP="00D36FC8">
            <w:pPr>
              <w:rPr>
                <w:rFonts w:ascii="Times New Roman" w:hAnsi="Times New Roman" w:cs="Times New Roman"/>
                <w:color w:val="000000"/>
                <w:sz w:val="24"/>
                <w:szCs w:val="24"/>
              </w:rPr>
            </w:pPr>
            <w:r w:rsidRPr="00EC61CE">
              <w:rPr>
                <w:rFonts w:ascii="Times New Roman" w:hAnsi="Times New Roman" w:cs="Times New Roman"/>
                <w:color w:val="000000"/>
                <w:sz w:val="24"/>
                <w:szCs w:val="24"/>
              </w:rPr>
              <w:t>http://www.constitucioncolombia.com/historia.php</w:t>
            </w:r>
          </w:p>
        </w:tc>
      </w:tr>
      <w:tr w:rsidR="00D36FC8" w:rsidRPr="00EC61CE" w:rsidTr="00F558AC">
        <w:tc>
          <w:tcPr>
            <w:tcW w:w="1668" w:type="dxa"/>
          </w:tcPr>
          <w:p w:rsidR="00D36FC8" w:rsidRPr="00EC61CE" w:rsidRDefault="00D36FC8"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Pie de imagen</w:t>
            </w:r>
          </w:p>
        </w:tc>
        <w:tc>
          <w:tcPr>
            <w:tcW w:w="7386" w:type="dxa"/>
          </w:tcPr>
          <w:p w:rsidR="00D36FC8" w:rsidRPr="00EC61CE" w:rsidRDefault="00B32C53" w:rsidP="00915F3C">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sz w:val="24"/>
                <w:szCs w:val="24"/>
                <w:lang w:val="es-ES"/>
              </w:rPr>
              <w:t>Integrantes del movimiento La Séptima Papeleta (Periódico El País). La Asamble</w:t>
            </w:r>
            <w:r w:rsidR="001E7FE3" w:rsidRPr="00EC61CE">
              <w:rPr>
                <w:rFonts w:ascii="Times New Roman" w:hAnsi="Times New Roman" w:cs="Times New Roman"/>
                <w:sz w:val="24"/>
                <w:szCs w:val="24"/>
                <w:lang w:val="es-ES"/>
              </w:rPr>
              <w:t>a</w:t>
            </w:r>
            <w:r w:rsidR="00F558AC">
              <w:rPr>
                <w:rFonts w:ascii="Times New Roman" w:hAnsi="Times New Roman" w:cs="Times New Roman"/>
                <w:sz w:val="24"/>
                <w:szCs w:val="24"/>
                <w:lang w:val="es-ES"/>
              </w:rPr>
              <w:t xml:space="preserve"> </w:t>
            </w:r>
            <w:r w:rsidR="001E7FE3" w:rsidRPr="00EC61CE">
              <w:rPr>
                <w:rFonts w:ascii="Times New Roman" w:hAnsi="Times New Roman" w:cs="Times New Roman"/>
                <w:sz w:val="24"/>
                <w:szCs w:val="24"/>
                <w:lang w:val="es-ES"/>
              </w:rPr>
              <w:t>Nacional Constituyente despertó el optimismo en muchos sectores sociales colombianos</w:t>
            </w:r>
            <w:r w:rsidR="00915F3C">
              <w:rPr>
                <w:rFonts w:ascii="Times New Roman" w:hAnsi="Times New Roman" w:cs="Times New Roman"/>
                <w:sz w:val="24"/>
                <w:szCs w:val="24"/>
                <w:lang w:val="es-ES"/>
              </w:rPr>
              <w:t>,</w:t>
            </w:r>
            <w:r w:rsidR="001E7FE3" w:rsidRPr="00EC61CE">
              <w:rPr>
                <w:rFonts w:ascii="Times New Roman" w:hAnsi="Times New Roman" w:cs="Times New Roman"/>
                <w:sz w:val="24"/>
                <w:szCs w:val="24"/>
                <w:lang w:val="es-ES"/>
              </w:rPr>
              <w:t xml:space="preserve"> que esperaban tener participación en la vida política.</w:t>
            </w:r>
          </w:p>
        </w:tc>
      </w:tr>
    </w:tbl>
    <w:p w:rsidR="00D36FC8" w:rsidRPr="00EC61CE" w:rsidRDefault="00D36FC8" w:rsidP="00345E88">
      <w:pPr>
        <w:spacing w:line="360" w:lineRule="auto"/>
        <w:jc w:val="both"/>
        <w:rPr>
          <w:rFonts w:ascii="Times New Roman" w:hAnsi="Times New Roman" w:cs="Times New Roman"/>
          <w:sz w:val="24"/>
          <w:szCs w:val="24"/>
        </w:rPr>
      </w:pPr>
    </w:p>
    <w:p w:rsidR="004A229F" w:rsidRPr="00EC61CE" w:rsidRDefault="004A229F" w:rsidP="00345E88">
      <w:pPr>
        <w:spacing w:line="360" w:lineRule="auto"/>
        <w:jc w:val="both"/>
        <w:rPr>
          <w:rFonts w:ascii="Times New Roman" w:hAnsi="Times New Roman" w:cs="Times New Roman"/>
          <w:sz w:val="24"/>
          <w:szCs w:val="24"/>
        </w:rPr>
      </w:pPr>
      <w:r w:rsidRPr="00EC61CE">
        <w:rPr>
          <w:rFonts w:ascii="Times New Roman" w:hAnsi="Times New Roman" w:cs="Times New Roman"/>
          <w:sz w:val="24"/>
          <w:szCs w:val="24"/>
        </w:rPr>
        <w:t xml:space="preserve">Derechos como la </w:t>
      </w:r>
      <w:r w:rsidRPr="00EC61CE">
        <w:rPr>
          <w:rFonts w:ascii="Times New Roman" w:hAnsi="Times New Roman" w:cs="Times New Roman"/>
          <w:b/>
          <w:sz w:val="24"/>
          <w:szCs w:val="24"/>
        </w:rPr>
        <w:t xml:space="preserve">salud </w:t>
      </w:r>
      <w:r w:rsidRPr="00EC61CE">
        <w:rPr>
          <w:rFonts w:ascii="Times New Roman" w:hAnsi="Times New Roman" w:cs="Times New Roman"/>
          <w:sz w:val="24"/>
          <w:szCs w:val="24"/>
        </w:rPr>
        <w:t xml:space="preserve">y la </w:t>
      </w:r>
      <w:r w:rsidRPr="00EC61CE">
        <w:rPr>
          <w:rFonts w:ascii="Times New Roman" w:hAnsi="Times New Roman" w:cs="Times New Roman"/>
          <w:b/>
          <w:sz w:val="24"/>
          <w:szCs w:val="24"/>
        </w:rPr>
        <w:t>educación</w:t>
      </w:r>
      <w:r w:rsidRPr="00EC61CE">
        <w:rPr>
          <w:rFonts w:ascii="Times New Roman" w:hAnsi="Times New Roman" w:cs="Times New Roman"/>
          <w:sz w:val="24"/>
          <w:szCs w:val="24"/>
        </w:rPr>
        <w:t xml:space="preserve"> pasaron paulatinamente a manos </w:t>
      </w:r>
      <w:r w:rsidRPr="00EC61CE">
        <w:rPr>
          <w:rFonts w:ascii="Times New Roman" w:hAnsi="Times New Roman" w:cs="Times New Roman"/>
          <w:b/>
          <w:sz w:val="24"/>
          <w:szCs w:val="24"/>
        </w:rPr>
        <w:t>privadas</w:t>
      </w:r>
      <w:r w:rsidRPr="00EC61CE">
        <w:rPr>
          <w:rFonts w:ascii="Times New Roman" w:hAnsi="Times New Roman" w:cs="Times New Roman"/>
          <w:sz w:val="24"/>
          <w:szCs w:val="24"/>
        </w:rPr>
        <w:t>. Con esto se buscaba que fueran más eficientes. Sin embargo, con el tiempo se constató que la estrategia no resultó adecuada</w:t>
      </w:r>
      <w:r w:rsidR="00915F3C">
        <w:rPr>
          <w:rFonts w:ascii="Times New Roman" w:hAnsi="Times New Roman" w:cs="Times New Roman"/>
          <w:sz w:val="24"/>
          <w:szCs w:val="24"/>
        </w:rPr>
        <w:t>,</w:t>
      </w:r>
      <w:r w:rsidRPr="00EC61CE">
        <w:rPr>
          <w:rFonts w:ascii="Times New Roman" w:hAnsi="Times New Roman" w:cs="Times New Roman"/>
          <w:sz w:val="24"/>
          <w:szCs w:val="24"/>
        </w:rPr>
        <w:t xml:space="preserve"> ya que </w:t>
      </w:r>
      <w:r w:rsidR="00684C5A" w:rsidRPr="00EC61CE">
        <w:rPr>
          <w:rFonts w:ascii="Times New Roman" w:hAnsi="Times New Roman" w:cs="Times New Roman"/>
          <w:sz w:val="24"/>
          <w:szCs w:val="24"/>
        </w:rPr>
        <w:t xml:space="preserve">al pertenecer a empresarios y no al Estado, se sometían a intereses particulares y no a intereses públicos. </w:t>
      </w:r>
    </w:p>
    <w:p w:rsidR="00C2024F" w:rsidRPr="00EC61CE" w:rsidRDefault="00684C5A" w:rsidP="00345E88">
      <w:pPr>
        <w:spacing w:after="0" w:line="360" w:lineRule="auto"/>
        <w:jc w:val="both"/>
        <w:rPr>
          <w:rFonts w:ascii="Times New Roman" w:eastAsia="Times New Roman" w:hAnsi="Times New Roman" w:cs="Times New Roman"/>
          <w:sz w:val="24"/>
          <w:szCs w:val="24"/>
          <w:lang w:eastAsia="es-CO"/>
        </w:rPr>
      </w:pPr>
      <w:r w:rsidRPr="00EC61CE">
        <w:rPr>
          <w:rFonts w:ascii="Times New Roman" w:hAnsi="Times New Roman" w:cs="Times New Roman"/>
          <w:sz w:val="24"/>
          <w:szCs w:val="24"/>
        </w:rPr>
        <w:t>Mientras avanzaban estas medidas, que terminaron profundizando la desigualdad, hu</w:t>
      </w:r>
      <w:r w:rsidR="00B42851" w:rsidRPr="00EC61CE">
        <w:rPr>
          <w:rFonts w:ascii="Times New Roman" w:hAnsi="Times New Roman" w:cs="Times New Roman"/>
          <w:sz w:val="24"/>
          <w:szCs w:val="24"/>
        </w:rPr>
        <w:t>b</w:t>
      </w:r>
      <w:r w:rsidRPr="00EC61CE">
        <w:rPr>
          <w:rFonts w:ascii="Times New Roman" w:hAnsi="Times New Roman" w:cs="Times New Roman"/>
          <w:sz w:val="24"/>
          <w:szCs w:val="24"/>
        </w:rPr>
        <w:t xml:space="preserve">o nuevos intentos de diálogo con las guerrillas y de contención del terrorismo </w:t>
      </w:r>
      <w:r w:rsidR="00995B43" w:rsidRPr="00EC61CE">
        <w:rPr>
          <w:rFonts w:ascii="Times New Roman" w:hAnsi="Times New Roman" w:cs="Times New Roman"/>
          <w:sz w:val="24"/>
          <w:szCs w:val="24"/>
        </w:rPr>
        <w:t xml:space="preserve">provocado por las acciones de los narcotraficantes. Sin embargo, la jugada maestra con la que se quiso cambiar definitivamente la situación del país fue </w:t>
      </w:r>
      <w:r w:rsidR="00C2024F" w:rsidRPr="00EC61CE">
        <w:rPr>
          <w:rFonts w:ascii="Times New Roman" w:hAnsi="Times New Roman" w:cs="Times New Roman"/>
          <w:sz w:val="24"/>
          <w:szCs w:val="24"/>
        </w:rPr>
        <w:t xml:space="preserve">la convocatoria a una </w:t>
      </w:r>
      <w:r w:rsidR="00C2024F" w:rsidRPr="00EC61CE">
        <w:rPr>
          <w:rFonts w:ascii="Times New Roman" w:hAnsi="Times New Roman" w:cs="Times New Roman"/>
          <w:b/>
          <w:sz w:val="24"/>
          <w:szCs w:val="24"/>
        </w:rPr>
        <w:t>Asamblea Constituyente</w:t>
      </w:r>
      <w:r w:rsidR="00E305BA" w:rsidRPr="00EC61CE">
        <w:rPr>
          <w:rFonts w:ascii="Times New Roman" w:hAnsi="Times New Roman" w:cs="Times New Roman"/>
          <w:b/>
          <w:sz w:val="24"/>
          <w:szCs w:val="24"/>
        </w:rPr>
        <w:t xml:space="preserve"> </w:t>
      </w:r>
      <w:r w:rsidR="00E305BA" w:rsidRPr="00EC61CE">
        <w:rPr>
          <w:rFonts w:ascii="Times New Roman" w:hAnsi="Times New Roman" w:cs="Times New Roman"/>
          <w:b/>
          <w:color w:val="4F81BD" w:themeColor="accent1"/>
          <w:sz w:val="24"/>
          <w:szCs w:val="24"/>
        </w:rPr>
        <w:t>[VER] [http://www.google.com.co/url?sa=t&amp;rct=j&amp;q=&amp;esrc=s&amp;frm=1&amp;source=web&amp;cd=1&amp;ved=0CB0QFjAAahUKEwj0soz6m83IAhVJdh4KHZMMCXM&amp;url=http%3A%2F%2Fwww.banrepcultural.org%2Fasamblea-nacional-</w:t>
      </w:r>
      <w:r w:rsidR="00E305BA" w:rsidRPr="00EC61CE">
        <w:rPr>
          <w:rFonts w:ascii="Times New Roman" w:hAnsi="Times New Roman" w:cs="Times New Roman"/>
          <w:b/>
          <w:color w:val="4F81BD" w:themeColor="accent1"/>
          <w:sz w:val="24"/>
          <w:szCs w:val="24"/>
        </w:rPr>
        <w:lastRenderedPageBreak/>
        <w:t>constituyente&amp;usg=AFQjCNGkpoIGN_juHIlaChUaek2iWTlg1A&amp;sig2=PDr17flpN5SWw6oE6egIKw]</w:t>
      </w:r>
      <w:r w:rsidR="00C2024F" w:rsidRPr="00EC61CE">
        <w:rPr>
          <w:rFonts w:ascii="Times New Roman" w:hAnsi="Times New Roman" w:cs="Times New Roman"/>
          <w:sz w:val="24"/>
          <w:szCs w:val="24"/>
        </w:rPr>
        <w:t>. Esta se instaló el</w:t>
      </w:r>
      <w:r w:rsidR="00F558AC">
        <w:rPr>
          <w:rFonts w:ascii="Times New Roman" w:hAnsi="Times New Roman" w:cs="Times New Roman"/>
          <w:sz w:val="24"/>
          <w:szCs w:val="24"/>
        </w:rPr>
        <w:t xml:space="preserve"> </w:t>
      </w:r>
      <w:r w:rsidR="00C2024F" w:rsidRPr="00EC61CE">
        <w:rPr>
          <w:rFonts w:ascii="Times New Roman" w:eastAsia="Times New Roman" w:hAnsi="Times New Roman" w:cs="Times New Roman"/>
          <w:b/>
          <w:sz w:val="24"/>
          <w:szCs w:val="24"/>
          <w:lang w:eastAsia="es-CO"/>
        </w:rPr>
        <w:t>5 de febrero de 1991</w:t>
      </w:r>
      <w:r w:rsidR="00C2024F" w:rsidRPr="00EC61CE">
        <w:rPr>
          <w:rFonts w:ascii="Times New Roman" w:eastAsia="Times New Roman" w:hAnsi="Times New Roman" w:cs="Times New Roman"/>
          <w:sz w:val="24"/>
          <w:szCs w:val="24"/>
          <w:lang w:eastAsia="es-CO"/>
        </w:rPr>
        <w:t xml:space="preserve"> y finalizó el </w:t>
      </w:r>
      <w:r w:rsidR="00C2024F" w:rsidRPr="00EC61CE">
        <w:rPr>
          <w:rFonts w:ascii="Times New Roman" w:eastAsia="Times New Roman" w:hAnsi="Times New Roman" w:cs="Times New Roman"/>
          <w:b/>
          <w:sz w:val="24"/>
          <w:szCs w:val="24"/>
          <w:lang w:eastAsia="es-CO"/>
        </w:rPr>
        <w:t>4 de julio del mismo año</w:t>
      </w:r>
      <w:r w:rsidR="00C2024F" w:rsidRPr="00EC61CE">
        <w:rPr>
          <w:rFonts w:ascii="Times New Roman" w:eastAsia="Times New Roman" w:hAnsi="Times New Roman" w:cs="Times New Roman"/>
          <w:sz w:val="24"/>
          <w:szCs w:val="24"/>
          <w:lang w:eastAsia="es-CO"/>
        </w:rPr>
        <w:t xml:space="preserve">. </w:t>
      </w:r>
    </w:p>
    <w:p w:rsidR="00A520E1" w:rsidRPr="00EC61CE" w:rsidRDefault="00A520E1" w:rsidP="00345E88">
      <w:pPr>
        <w:spacing w:after="0" w:line="360" w:lineRule="auto"/>
        <w:jc w:val="both"/>
        <w:rPr>
          <w:rFonts w:ascii="Times New Roman" w:eastAsia="Times New Roman" w:hAnsi="Times New Roman" w:cs="Times New Roman"/>
          <w:sz w:val="24"/>
          <w:szCs w:val="24"/>
          <w:lang w:eastAsia="es-CO"/>
        </w:rPr>
      </w:pPr>
    </w:p>
    <w:p w:rsidR="00A520E1" w:rsidRPr="00EC61CE" w:rsidRDefault="00A520E1" w:rsidP="00345E88">
      <w:pPr>
        <w:spacing w:after="0" w:line="360" w:lineRule="auto"/>
        <w:jc w:val="both"/>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9054"/>
      </w:tblGrid>
      <w:tr w:rsidR="00A520E1" w:rsidRPr="00EC61CE" w:rsidTr="00F558AC">
        <w:tc>
          <w:tcPr>
            <w:tcW w:w="9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520E1" w:rsidRPr="00EC61CE" w:rsidRDefault="00A520E1" w:rsidP="00F558AC">
            <w:pPr>
              <w:spacing w:before="100" w:beforeAutospacing="1" w:after="100" w:afterAutospacing="1"/>
              <w:jc w:val="center"/>
              <w:rPr>
                <w:rFonts w:ascii="Times New Roman" w:eastAsia="Times New Roman" w:hAnsi="Times New Roman" w:cs="Times New Roman"/>
                <w:b/>
                <w:color w:val="000000" w:themeColor="text1"/>
                <w:sz w:val="24"/>
                <w:szCs w:val="24"/>
              </w:rPr>
            </w:pPr>
            <w:r w:rsidRPr="00EC61CE">
              <w:rPr>
                <w:rFonts w:ascii="Times New Roman" w:hAnsi="Times New Roman" w:cs="Times New Roman"/>
                <w:b/>
                <w:color w:val="FFFFFF" w:themeColor="background1"/>
                <w:sz w:val="24"/>
                <w:szCs w:val="24"/>
              </w:rPr>
              <w:t>Recuerda</w:t>
            </w:r>
          </w:p>
        </w:tc>
      </w:tr>
      <w:tr w:rsidR="00A520E1" w:rsidRPr="00EC61CE" w:rsidTr="00F558AC">
        <w:tc>
          <w:tcPr>
            <w:tcW w:w="9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20E1" w:rsidRPr="00EC61CE" w:rsidRDefault="00A520E1" w:rsidP="00F558AC">
            <w:pPr>
              <w:shd w:val="clear" w:color="auto" w:fill="FFFFFF"/>
              <w:spacing w:line="345" w:lineRule="atLeast"/>
              <w:jc w:val="both"/>
              <w:rPr>
                <w:rFonts w:ascii="Times New Roman" w:eastAsia="Times New Roman" w:hAnsi="Times New Roman" w:cs="Times New Roman"/>
                <w:color w:val="000000" w:themeColor="text1"/>
                <w:sz w:val="24"/>
                <w:szCs w:val="24"/>
              </w:rPr>
            </w:pPr>
            <w:r w:rsidRPr="00EC61CE">
              <w:rPr>
                <w:rFonts w:ascii="Times New Roman" w:eastAsia="Times New Roman" w:hAnsi="Times New Roman" w:cs="Times New Roman"/>
                <w:color w:val="000000" w:themeColor="text1"/>
                <w:sz w:val="24"/>
                <w:szCs w:val="24"/>
              </w:rPr>
              <w:t>La Asamblea Nacional Constituyente tuvo como resultado principal la creación de una nueva Carta Magna</w:t>
            </w:r>
            <w:r w:rsidR="00915F3C">
              <w:rPr>
                <w:rFonts w:ascii="Times New Roman" w:eastAsia="Times New Roman" w:hAnsi="Times New Roman" w:cs="Times New Roman"/>
                <w:color w:val="000000" w:themeColor="text1"/>
                <w:sz w:val="24"/>
                <w:szCs w:val="24"/>
              </w:rPr>
              <w:t>,</w:t>
            </w:r>
            <w:r w:rsidRPr="00EC61CE">
              <w:rPr>
                <w:rFonts w:ascii="Times New Roman" w:eastAsia="Times New Roman" w:hAnsi="Times New Roman" w:cs="Times New Roman"/>
                <w:color w:val="000000" w:themeColor="text1"/>
                <w:sz w:val="24"/>
                <w:szCs w:val="24"/>
              </w:rPr>
              <w:t xml:space="preserve"> en la que la multiculturalidad empezó a ser reconocida como elemento fundamental de la identidad colombiana.</w:t>
            </w:r>
          </w:p>
          <w:p w:rsidR="00A520E1" w:rsidRPr="00EC61CE" w:rsidRDefault="00A520E1" w:rsidP="00F558AC">
            <w:pPr>
              <w:spacing w:before="100" w:beforeAutospacing="1" w:after="100" w:afterAutospacing="1"/>
              <w:rPr>
                <w:rFonts w:ascii="Times New Roman" w:eastAsia="Times New Roman" w:hAnsi="Times New Roman" w:cs="Times New Roman"/>
                <w:b/>
                <w:color w:val="000000" w:themeColor="text1"/>
                <w:sz w:val="24"/>
                <w:szCs w:val="24"/>
              </w:rPr>
            </w:pPr>
          </w:p>
        </w:tc>
      </w:tr>
    </w:tbl>
    <w:p w:rsidR="00A520E1" w:rsidRPr="00EC61CE" w:rsidRDefault="00A520E1" w:rsidP="00345E88">
      <w:pPr>
        <w:spacing w:after="0" w:line="360" w:lineRule="auto"/>
        <w:jc w:val="both"/>
        <w:rPr>
          <w:rFonts w:ascii="Times New Roman" w:eastAsia="Times New Roman" w:hAnsi="Times New Roman" w:cs="Times New Roman"/>
          <w:sz w:val="24"/>
          <w:szCs w:val="24"/>
          <w:lang w:eastAsia="es-CO"/>
        </w:rPr>
      </w:pPr>
    </w:p>
    <w:p w:rsidR="00A520E1" w:rsidRPr="00EC61CE" w:rsidRDefault="00A520E1" w:rsidP="00345E88">
      <w:pPr>
        <w:spacing w:after="0" w:line="360" w:lineRule="auto"/>
        <w:jc w:val="both"/>
        <w:rPr>
          <w:rFonts w:ascii="Times New Roman" w:eastAsia="Times New Roman" w:hAnsi="Times New Roman" w:cs="Times New Roman"/>
          <w:sz w:val="24"/>
          <w:szCs w:val="24"/>
          <w:lang w:eastAsia="es-CO"/>
        </w:rPr>
      </w:pPr>
    </w:p>
    <w:p w:rsidR="00C2024F" w:rsidRPr="00EC61CE" w:rsidRDefault="00C2024F"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Una vez se sancionó la nueva Constitución política, el país </w:t>
      </w:r>
      <w:r w:rsidR="003B6BF8" w:rsidRPr="00EC61CE">
        <w:rPr>
          <w:rFonts w:ascii="Times New Roman" w:eastAsia="Times New Roman" w:hAnsi="Times New Roman" w:cs="Times New Roman"/>
          <w:color w:val="000000"/>
          <w:sz w:val="24"/>
          <w:szCs w:val="24"/>
          <w:lang w:eastAsia="es-CO"/>
        </w:rPr>
        <w:t xml:space="preserve">vivió cambios importantes. Grupos sociales cuyos derechos habían sido negados sistemáticamente empezaron a ser </w:t>
      </w:r>
      <w:r w:rsidR="00812DBD" w:rsidRPr="00EC61CE">
        <w:rPr>
          <w:rFonts w:ascii="Times New Roman" w:eastAsia="Times New Roman" w:hAnsi="Times New Roman" w:cs="Times New Roman"/>
          <w:color w:val="000000"/>
          <w:sz w:val="24"/>
          <w:szCs w:val="24"/>
          <w:lang w:eastAsia="es-CO"/>
        </w:rPr>
        <w:t>tenidos en cuenta</w:t>
      </w:r>
      <w:r w:rsidR="003B6BF8" w:rsidRPr="00EC61CE">
        <w:rPr>
          <w:rFonts w:ascii="Times New Roman" w:eastAsia="Times New Roman" w:hAnsi="Times New Roman" w:cs="Times New Roman"/>
          <w:color w:val="000000"/>
          <w:sz w:val="24"/>
          <w:szCs w:val="24"/>
          <w:lang w:eastAsia="es-CO"/>
        </w:rPr>
        <w:t xml:space="preserve"> como </w:t>
      </w:r>
      <w:r w:rsidR="00812DBD" w:rsidRPr="00EC61CE">
        <w:rPr>
          <w:rFonts w:ascii="Times New Roman" w:eastAsia="Times New Roman" w:hAnsi="Times New Roman" w:cs="Times New Roman"/>
          <w:color w:val="000000"/>
          <w:sz w:val="24"/>
          <w:szCs w:val="24"/>
          <w:lang w:eastAsia="es-CO"/>
        </w:rPr>
        <w:t xml:space="preserve">sujetos </w:t>
      </w:r>
      <w:r w:rsidR="003B6BF8" w:rsidRPr="00EC61CE">
        <w:rPr>
          <w:rFonts w:ascii="Times New Roman" w:eastAsia="Times New Roman" w:hAnsi="Times New Roman" w:cs="Times New Roman"/>
          <w:color w:val="000000"/>
          <w:sz w:val="24"/>
          <w:szCs w:val="24"/>
          <w:lang w:eastAsia="es-CO"/>
        </w:rPr>
        <w:t>políticos</w:t>
      </w:r>
      <w:r w:rsidR="004853A1" w:rsidRPr="00EC61CE">
        <w:rPr>
          <w:rFonts w:ascii="Times New Roman" w:eastAsia="Times New Roman" w:hAnsi="Times New Roman" w:cs="Times New Roman"/>
          <w:color w:val="000000"/>
          <w:sz w:val="24"/>
          <w:szCs w:val="24"/>
          <w:lang w:eastAsia="es-CO"/>
        </w:rPr>
        <w:t>.</w:t>
      </w:r>
      <w:r w:rsidR="00F558AC">
        <w:rPr>
          <w:rFonts w:ascii="Times New Roman" w:eastAsia="Times New Roman" w:hAnsi="Times New Roman" w:cs="Times New Roman"/>
          <w:color w:val="000000"/>
          <w:sz w:val="24"/>
          <w:szCs w:val="24"/>
          <w:lang w:eastAsia="es-CO"/>
        </w:rPr>
        <w:t xml:space="preserve"> </w:t>
      </w:r>
      <w:r w:rsidR="00A74FDF" w:rsidRPr="00EC61CE">
        <w:rPr>
          <w:rFonts w:ascii="Times New Roman" w:eastAsia="Times New Roman" w:hAnsi="Times New Roman" w:cs="Times New Roman"/>
          <w:color w:val="000000"/>
          <w:sz w:val="24"/>
          <w:szCs w:val="24"/>
          <w:lang w:eastAsia="es-CO"/>
        </w:rPr>
        <w:t xml:space="preserve">El reconocimiento de la </w:t>
      </w:r>
      <w:r w:rsidR="00A74FDF" w:rsidRPr="00EC61CE">
        <w:rPr>
          <w:rFonts w:ascii="Times New Roman" w:eastAsia="Times New Roman" w:hAnsi="Times New Roman" w:cs="Times New Roman"/>
          <w:b/>
          <w:color w:val="000000"/>
          <w:sz w:val="24"/>
          <w:szCs w:val="24"/>
          <w:lang w:eastAsia="es-CO"/>
        </w:rPr>
        <w:t>multiculturalidad</w:t>
      </w:r>
      <w:r w:rsidR="00A74FDF" w:rsidRPr="00EC61CE">
        <w:rPr>
          <w:rFonts w:ascii="Times New Roman" w:eastAsia="Times New Roman" w:hAnsi="Times New Roman" w:cs="Times New Roman"/>
          <w:color w:val="000000"/>
          <w:sz w:val="24"/>
          <w:szCs w:val="24"/>
          <w:lang w:eastAsia="es-CO"/>
        </w:rPr>
        <w:t xml:space="preserve"> </w:t>
      </w:r>
      <w:r w:rsidR="00812DBD" w:rsidRPr="00EC61CE">
        <w:rPr>
          <w:rFonts w:ascii="Times New Roman" w:eastAsia="Times New Roman" w:hAnsi="Times New Roman" w:cs="Times New Roman"/>
          <w:color w:val="000000"/>
          <w:sz w:val="24"/>
          <w:szCs w:val="24"/>
          <w:lang w:eastAsia="es-CO"/>
        </w:rPr>
        <w:t xml:space="preserve">fue uno de los avances que se logró con la nueva </w:t>
      </w:r>
      <w:r w:rsidR="00812DBD" w:rsidRPr="00EC61CE">
        <w:rPr>
          <w:rFonts w:ascii="Times New Roman" w:eastAsia="Times New Roman" w:hAnsi="Times New Roman" w:cs="Times New Roman"/>
          <w:b/>
          <w:color w:val="000000"/>
          <w:sz w:val="24"/>
          <w:szCs w:val="24"/>
          <w:lang w:eastAsia="es-CO"/>
        </w:rPr>
        <w:t>carta magna</w:t>
      </w:r>
      <w:r w:rsidR="00C80DD4" w:rsidRPr="00EC61CE">
        <w:rPr>
          <w:rFonts w:ascii="Times New Roman" w:eastAsia="Times New Roman" w:hAnsi="Times New Roman" w:cs="Times New Roman"/>
          <w:b/>
          <w:color w:val="000000"/>
          <w:sz w:val="24"/>
          <w:szCs w:val="24"/>
          <w:lang w:eastAsia="es-CO"/>
        </w:rPr>
        <w:t xml:space="preserve"> </w:t>
      </w:r>
      <w:r w:rsidR="00C80DD4" w:rsidRPr="00EC61CE">
        <w:rPr>
          <w:rFonts w:ascii="Times New Roman" w:eastAsia="Times New Roman" w:hAnsi="Times New Roman" w:cs="Times New Roman"/>
          <w:b/>
          <w:color w:val="17365D" w:themeColor="text2" w:themeShade="BF"/>
          <w:sz w:val="24"/>
          <w:szCs w:val="24"/>
          <w:lang w:eastAsia="es-CO"/>
        </w:rPr>
        <w:t>[VER] [http://www.constitucioncolombia.com/historia.php]</w:t>
      </w:r>
      <w:r w:rsidR="004E087D" w:rsidRPr="00EC61CE">
        <w:rPr>
          <w:rFonts w:ascii="Times New Roman" w:eastAsia="Times New Roman" w:hAnsi="Times New Roman" w:cs="Times New Roman"/>
          <w:color w:val="000000"/>
          <w:sz w:val="24"/>
          <w:szCs w:val="24"/>
          <w:lang w:eastAsia="es-CO"/>
        </w:rPr>
        <w:t xml:space="preserve">. </w:t>
      </w:r>
      <w:r w:rsidR="00A74FDF" w:rsidRPr="00EC61CE">
        <w:rPr>
          <w:rFonts w:ascii="Times New Roman" w:eastAsia="Times New Roman" w:hAnsi="Times New Roman" w:cs="Times New Roman"/>
          <w:color w:val="000000"/>
          <w:sz w:val="24"/>
          <w:szCs w:val="24"/>
          <w:lang w:eastAsia="es-CO"/>
        </w:rPr>
        <w:t>Sin embargo, aunque fue su propósito, la Constitución de 1991 no fue suficiente</w:t>
      </w:r>
      <w:r w:rsidR="004E087D" w:rsidRPr="00EC61CE">
        <w:rPr>
          <w:rFonts w:ascii="Times New Roman" w:eastAsia="Times New Roman" w:hAnsi="Times New Roman" w:cs="Times New Roman"/>
          <w:color w:val="000000"/>
          <w:sz w:val="24"/>
          <w:szCs w:val="24"/>
          <w:lang w:eastAsia="es-CO"/>
        </w:rPr>
        <w:t xml:space="preserve"> para</w:t>
      </w:r>
      <w:r w:rsidR="00A74FDF" w:rsidRPr="00EC61CE">
        <w:rPr>
          <w:rFonts w:ascii="Times New Roman" w:eastAsia="Times New Roman" w:hAnsi="Times New Roman" w:cs="Times New Roman"/>
          <w:color w:val="000000"/>
          <w:sz w:val="24"/>
          <w:szCs w:val="24"/>
          <w:lang w:eastAsia="es-CO"/>
        </w:rPr>
        <w:t xml:space="preserve"> contener la violencia que vivía el país </w:t>
      </w:r>
      <w:r w:rsidR="004E087D" w:rsidRPr="00EC61CE">
        <w:rPr>
          <w:rFonts w:ascii="Times New Roman" w:eastAsia="Times New Roman" w:hAnsi="Times New Roman" w:cs="Times New Roman"/>
          <w:color w:val="000000"/>
          <w:sz w:val="24"/>
          <w:szCs w:val="24"/>
          <w:lang w:eastAsia="es-CO"/>
        </w:rPr>
        <w:t>y cerrar la brecha de desigualdad.</w:t>
      </w:r>
    </w:p>
    <w:p w:rsidR="006A4CB1" w:rsidRPr="00EC61CE" w:rsidRDefault="006A4CB1"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Desde el gobierno de </w:t>
      </w:r>
      <w:r w:rsidR="00915F3C">
        <w:rPr>
          <w:rFonts w:ascii="Times New Roman" w:eastAsia="Times New Roman" w:hAnsi="Times New Roman" w:cs="Times New Roman"/>
          <w:color w:val="000000"/>
          <w:sz w:val="24"/>
          <w:szCs w:val="24"/>
          <w:lang w:eastAsia="es-CO"/>
        </w:rPr>
        <w:t xml:space="preserve"> </w:t>
      </w:r>
      <w:r w:rsidR="00681C56">
        <w:rPr>
          <w:rFonts w:ascii="Times New Roman" w:eastAsia="Times New Roman" w:hAnsi="Times New Roman" w:cs="Times New Roman"/>
          <w:color w:val="000000"/>
          <w:sz w:val="24"/>
          <w:szCs w:val="24"/>
          <w:lang w:eastAsia="es-CO"/>
        </w:rPr>
        <w:t>César</w:t>
      </w:r>
      <w:r w:rsidRPr="00EC61CE">
        <w:rPr>
          <w:rFonts w:ascii="Times New Roman" w:eastAsia="Times New Roman" w:hAnsi="Times New Roman" w:cs="Times New Roman"/>
          <w:color w:val="000000"/>
          <w:sz w:val="24"/>
          <w:szCs w:val="24"/>
          <w:lang w:eastAsia="es-CO"/>
        </w:rPr>
        <w:t xml:space="preserve"> Gaviria la aplicaci</w:t>
      </w:r>
      <w:r w:rsidR="00EB68FE" w:rsidRPr="00EC61CE">
        <w:rPr>
          <w:rFonts w:ascii="Times New Roman" w:eastAsia="Times New Roman" w:hAnsi="Times New Roman" w:cs="Times New Roman"/>
          <w:color w:val="000000"/>
          <w:sz w:val="24"/>
          <w:szCs w:val="24"/>
          <w:lang w:eastAsia="es-CO"/>
        </w:rPr>
        <w:t xml:space="preserve">ón de las medidas neoliberales </w:t>
      </w:r>
      <w:r w:rsidRPr="00EC61CE">
        <w:rPr>
          <w:rFonts w:ascii="Times New Roman" w:eastAsia="Times New Roman" w:hAnsi="Times New Roman" w:cs="Times New Roman"/>
          <w:color w:val="000000"/>
          <w:sz w:val="24"/>
          <w:szCs w:val="24"/>
          <w:lang w:eastAsia="es-CO"/>
        </w:rPr>
        <w:t xml:space="preserve">con la llamada “apertura”, el país empezó a ver cómo los recursos naturales y las empresas nacionales eran </w:t>
      </w:r>
      <w:r w:rsidR="00915F3C">
        <w:rPr>
          <w:rFonts w:ascii="Times New Roman" w:eastAsia="Times New Roman" w:hAnsi="Times New Roman" w:cs="Times New Roman"/>
          <w:color w:val="000000"/>
          <w:sz w:val="24"/>
          <w:szCs w:val="24"/>
          <w:lang w:eastAsia="es-CO"/>
        </w:rPr>
        <w:t xml:space="preserve">privatizados </w:t>
      </w:r>
      <w:r w:rsidR="00450334">
        <w:rPr>
          <w:rFonts w:ascii="Times New Roman" w:eastAsia="Times New Roman" w:hAnsi="Times New Roman" w:cs="Times New Roman"/>
          <w:color w:val="000000"/>
          <w:sz w:val="24"/>
          <w:szCs w:val="24"/>
          <w:lang w:eastAsia="es-CO"/>
        </w:rPr>
        <w:t xml:space="preserve"> </w:t>
      </w:r>
      <w:r w:rsidRPr="00EC61CE">
        <w:rPr>
          <w:rFonts w:ascii="Times New Roman" w:eastAsia="Times New Roman" w:hAnsi="Times New Roman" w:cs="Times New Roman"/>
          <w:color w:val="000000"/>
          <w:sz w:val="24"/>
          <w:szCs w:val="24"/>
          <w:lang w:eastAsia="es-CO"/>
        </w:rPr>
        <w:t xml:space="preserve">para beneficio de </w:t>
      </w:r>
      <w:r w:rsidRPr="00EC61CE">
        <w:rPr>
          <w:rFonts w:ascii="Times New Roman" w:eastAsia="Times New Roman" w:hAnsi="Times New Roman" w:cs="Times New Roman"/>
          <w:b/>
          <w:color w:val="000000"/>
          <w:sz w:val="24"/>
          <w:szCs w:val="24"/>
          <w:lang w:eastAsia="es-CO"/>
        </w:rPr>
        <w:t>capitalistas extranjeros</w:t>
      </w:r>
      <w:r w:rsidRPr="00EC61CE">
        <w:rPr>
          <w:rFonts w:ascii="Times New Roman" w:eastAsia="Times New Roman" w:hAnsi="Times New Roman" w:cs="Times New Roman"/>
          <w:color w:val="000000"/>
          <w:sz w:val="24"/>
          <w:szCs w:val="24"/>
          <w:lang w:eastAsia="es-CO"/>
        </w:rPr>
        <w:t xml:space="preserve">. Las </w:t>
      </w:r>
      <w:r w:rsidRPr="00EC61CE">
        <w:rPr>
          <w:rFonts w:ascii="Times New Roman" w:eastAsia="Times New Roman" w:hAnsi="Times New Roman" w:cs="Times New Roman"/>
          <w:b/>
          <w:color w:val="000000"/>
          <w:sz w:val="24"/>
          <w:szCs w:val="24"/>
          <w:lang w:eastAsia="es-CO"/>
        </w:rPr>
        <w:t>telecomu</w:t>
      </w:r>
      <w:r w:rsidR="00FD3A35" w:rsidRPr="00EC61CE">
        <w:rPr>
          <w:rFonts w:ascii="Times New Roman" w:eastAsia="Times New Roman" w:hAnsi="Times New Roman" w:cs="Times New Roman"/>
          <w:b/>
          <w:color w:val="000000"/>
          <w:sz w:val="24"/>
          <w:szCs w:val="24"/>
          <w:lang w:eastAsia="es-CO"/>
        </w:rPr>
        <w:t>nicaciones</w:t>
      </w:r>
      <w:r w:rsidR="00FD3A35" w:rsidRPr="00EC61CE">
        <w:rPr>
          <w:rFonts w:ascii="Times New Roman" w:eastAsia="Times New Roman" w:hAnsi="Times New Roman" w:cs="Times New Roman"/>
          <w:color w:val="000000"/>
          <w:sz w:val="24"/>
          <w:szCs w:val="24"/>
          <w:lang w:eastAsia="es-CO"/>
        </w:rPr>
        <w:t>, el sistema de salud, el sistema de pensiones fueron algunos de los sectores que pasaron al sector privado.</w:t>
      </w:r>
    </w:p>
    <w:p w:rsidR="00736D38" w:rsidRPr="00EC61CE" w:rsidRDefault="00736D38" w:rsidP="00345E88">
      <w:pPr>
        <w:spacing w:line="360" w:lineRule="auto"/>
        <w:rPr>
          <w:rFonts w:ascii="Times New Roman" w:eastAsia="Times New Roman" w:hAnsi="Times New Roman" w:cs="Times New Roman"/>
          <w:color w:val="000000"/>
          <w:sz w:val="24"/>
          <w:szCs w:val="24"/>
          <w:lang w:eastAsia="es-CO"/>
        </w:rPr>
      </w:pPr>
    </w:p>
    <w:tbl>
      <w:tblPr>
        <w:tblStyle w:val="Tablaconcuadrcula"/>
        <w:tblW w:w="0" w:type="auto"/>
        <w:tblLayout w:type="fixed"/>
        <w:tblLook w:val="04A0" w:firstRow="1" w:lastRow="0" w:firstColumn="1" w:lastColumn="0" w:noHBand="0" w:noVBand="1"/>
      </w:tblPr>
      <w:tblGrid>
        <w:gridCol w:w="1668"/>
        <w:gridCol w:w="7386"/>
      </w:tblGrid>
      <w:tr w:rsidR="00736D38" w:rsidRPr="00EC61CE" w:rsidTr="00F558AC">
        <w:tc>
          <w:tcPr>
            <w:tcW w:w="9054" w:type="dxa"/>
            <w:gridSpan w:val="2"/>
            <w:shd w:val="clear" w:color="auto" w:fill="0D0D0D" w:themeFill="text1" w:themeFillTint="F2"/>
          </w:tcPr>
          <w:p w:rsidR="00736D38" w:rsidRPr="00EC61CE" w:rsidRDefault="00736D38" w:rsidP="00F558AC">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Imagen (fotografía, gráfica o ilustración)</w:t>
            </w:r>
          </w:p>
        </w:tc>
      </w:tr>
      <w:tr w:rsidR="00736D38" w:rsidRPr="00EC61CE" w:rsidTr="00F558AC">
        <w:tc>
          <w:tcPr>
            <w:tcW w:w="1668" w:type="dxa"/>
          </w:tcPr>
          <w:p w:rsidR="00736D38" w:rsidRPr="00EC61CE" w:rsidRDefault="00736D38" w:rsidP="00F558AC">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736D38" w:rsidRPr="00EC61CE" w:rsidRDefault="00736D38" w:rsidP="00EF7347">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CS_09_09_IMG1</w:t>
            </w:r>
            <w:r w:rsidR="00EF7347" w:rsidRPr="00EC61CE">
              <w:rPr>
                <w:rFonts w:ascii="Times New Roman" w:hAnsi="Times New Roman" w:cs="Times New Roman"/>
                <w:b/>
                <w:color w:val="000000"/>
                <w:sz w:val="24"/>
                <w:szCs w:val="24"/>
              </w:rPr>
              <w:t>1</w:t>
            </w:r>
          </w:p>
        </w:tc>
      </w:tr>
      <w:tr w:rsidR="00736D38" w:rsidRPr="00EC61CE" w:rsidTr="00F558AC">
        <w:tc>
          <w:tcPr>
            <w:tcW w:w="1668" w:type="dxa"/>
          </w:tcPr>
          <w:p w:rsidR="00736D38" w:rsidRPr="00EC61CE" w:rsidRDefault="00736D38"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736D38" w:rsidRPr="00EC61CE" w:rsidRDefault="00F3025C" w:rsidP="00F558AC">
            <w:pPr>
              <w:rPr>
                <w:rFonts w:ascii="Times New Roman" w:hAnsi="Times New Roman" w:cs="Times New Roman"/>
                <w:color w:val="000000"/>
                <w:sz w:val="24"/>
                <w:szCs w:val="24"/>
              </w:rPr>
            </w:pPr>
            <w:r w:rsidRPr="00EC61CE">
              <w:rPr>
                <w:rFonts w:ascii="Times New Roman" w:hAnsi="Times New Roman" w:cs="Times New Roman"/>
                <w:color w:val="000000"/>
                <w:sz w:val="24"/>
                <w:szCs w:val="24"/>
              </w:rPr>
              <w:t xml:space="preserve">Telefonía </w:t>
            </w:r>
            <w:r w:rsidR="00601510">
              <w:rPr>
                <w:rFonts w:ascii="Times New Roman" w:hAnsi="Times New Roman" w:cs="Times New Roman"/>
                <w:color w:val="000000"/>
                <w:sz w:val="24"/>
                <w:szCs w:val="24"/>
              </w:rPr>
              <w:t>móvil</w:t>
            </w:r>
          </w:p>
        </w:tc>
      </w:tr>
      <w:tr w:rsidR="00736D38" w:rsidRPr="00EC61CE" w:rsidTr="00F558AC">
        <w:tc>
          <w:tcPr>
            <w:tcW w:w="1668" w:type="dxa"/>
          </w:tcPr>
          <w:p w:rsidR="00736D38" w:rsidRPr="00EC61CE" w:rsidRDefault="00736D38"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lastRenderedPageBreak/>
              <w:t>AulaPlaneta</w:t>
            </w:r>
            <w:proofErr w:type="spellEnd"/>
            <w:r w:rsidRPr="00EC61CE">
              <w:rPr>
                <w:rFonts w:ascii="Times New Roman" w:hAnsi="Times New Roman" w:cs="Times New Roman"/>
                <w:b/>
                <w:color w:val="000000"/>
                <w:sz w:val="24"/>
                <w:szCs w:val="24"/>
              </w:rPr>
              <w:t>)</w:t>
            </w:r>
          </w:p>
        </w:tc>
        <w:tc>
          <w:tcPr>
            <w:tcW w:w="7386" w:type="dxa"/>
          </w:tcPr>
          <w:p w:rsidR="00F3025C" w:rsidRPr="00D032E6" w:rsidRDefault="00F3025C" w:rsidP="00F3025C">
            <w:pPr>
              <w:spacing w:before="100" w:beforeAutospacing="1" w:after="100" w:afterAutospacing="1"/>
              <w:jc w:val="center"/>
              <w:rPr>
                <w:rFonts w:ascii="Times New Roman" w:eastAsia="Times New Roman" w:hAnsi="Times New Roman" w:cs="Times New Roman"/>
                <w:sz w:val="24"/>
                <w:szCs w:val="24"/>
                <w:lang w:eastAsia="es-CO"/>
              </w:rPr>
            </w:pPr>
          </w:p>
          <w:p w:rsidR="00736D38" w:rsidRPr="00EC61CE" w:rsidRDefault="00F3025C" w:rsidP="00F3025C">
            <w:pPr>
              <w:rPr>
                <w:rFonts w:ascii="Times New Roman" w:hAnsi="Times New Roman" w:cs="Times New Roman"/>
                <w:color w:val="000000"/>
                <w:sz w:val="24"/>
                <w:szCs w:val="24"/>
              </w:rPr>
            </w:pPr>
            <w:r w:rsidRPr="00EC61CE">
              <w:rPr>
                <w:rFonts w:ascii="Times New Roman" w:hAnsi="Times New Roman" w:cs="Times New Roman"/>
                <w:noProof/>
                <w:color w:val="C2E1ED"/>
                <w:sz w:val="24"/>
                <w:szCs w:val="24"/>
                <w:lang w:eastAsia="es-CO"/>
              </w:rPr>
              <w:lastRenderedPageBreak/>
              <w:drawing>
                <wp:inline distT="0" distB="0" distL="0" distR="0" wp14:anchorId="3F628160" wp14:editId="410A1059">
                  <wp:extent cx="2314575" cy="1640776"/>
                  <wp:effectExtent l="0" t="0" r="0" b="0"/>
                  <wp:docPr id="27" name="Imagen 27" descr="http://thumb101.shutterstock.com/display_pic_with_logo/61753/124592293/stock-photo-group-of-hands-with-different-cellphones-connecting-124592293.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101.shutterstock.com/display_pic_with_logo/61753/124592293/stock-photo-group-of-hands-with-different-cellphones-connecting-124592293.jpg">
                            <a:hlinkClick r:id="rId24"/>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14575" cy="1640776"/>
                          </a:xfrm>
                          <a:prstGeom prst="rect">
                            <a:avLst/>
                          </a:prstGeom>
                          <a:noFill/>
                          <a:ln>
                            <a:noFill/>
                          </a:ln>
                        </pic:spPr>
                      </pic:pic>
                    </a:graphicData>
                  </a:graphic>
                </wp:inline>
              </w:drawing>
            </w:r>
          </w:p>
        </w:tc>
      </w:tr>
      <w:tr w:rsidR="00736D38" w:rsidRPr="00EC61CE" w:rsidTr="00F558AC">
        <w:tc>
          <w:tcPr>
            <w:tcW w:w="1668" w:type="dxa"/>
          </w:tcPr>
          <w:p w:rsidR="00736D38" w:rsidRPr="00EC61CE" w:rsidRDefault="00736D38"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lastRenderedPageBreak/>
              <w:t>Pie de imagen</w:t>
            </w:r>
          </w:p>
        </w:tc>
        <w:tc>
          <w:tcPr>
            <w:tcW w:w="7386" w:type="dxa"/>
          </w:tcPr>
          <w:p w:rsidR="00736D38" w:rsidRPr="00EC61CE" w:rsidRDefault="00EB7443" w:rsidP="00D55100">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sz w:val="24"/>
                <w:szCs w:val="24"/>
                <w:lang w:val="es-ES"/>
              </w:rPr>
              <w:t xml:space="preserve">La subasta de bienes y recursos de </w:t>
            </w:r>
            <w:r>
              <w:rPr>
                <w:rFonts w:ascii="Times New Roman" w:hAnsi="Times New Roman" w:cs="Times New Roman"/>
                <w:sz w:val="24"/>
                <w:szCs w:val="24"/>
                <w:lang w:val="es-ES"/>
              </w:rPr>
              <w:t xml:space="preserve">la </w:t>
            </w:r>
            <w:r w:rsidRPr="00EC61CE">
              <w:rPr>
                <w:rFonts w:ascii="Times New Roman" w:hAnsi="Times New Roman" w:cs="Times New Roman"/>
                <w:sz w:val="24"/>
                <w:szCs w:val="24"/>
                <w:lang w:val="es-ES"/>
              </w:rPr>
              <w:t>nación, así como la privatización y el ingreso de mercancías importadas</w:t>
            </w:r>
            <w:r w:rsidR="00915F3C">
              <w:rPr>
                <w:rFonts w:ascii="Times New Roman" w:hAnsi="Times New Roman" w:cs="Times New Roman"/>
                <w:sz w:val="24"/>
                <w:szCs w:val="24"/>
                <w:lang w:val="es-ES"/>
              </w:rPr>
              <w:t>,</w:t>
            </w:r>
            <w:r w:rsidRPr="00EC61CE">
              <w:rPr>
                <w:rFonts w:ascii="Times New Roman" w:hAnsi="Times New Roman" w:cs="Times New Roman"/>
                <w:sz w:val="24"/>
                <w:szCs w:val="24"/>
                <w:lang w:val="es-ES"/>
              </w:rPr>
              <w:t xml:space="preserve"> desató </w:t>
            </w:r>
            <w:r w:rsidR="00450334">
              <w:rPr>
                <w:rFonts w:ascii="Times New Roman" w:hAnsi="Times New Roman" w:cs="Times New Roman"/>
                <w:sz w:val="24"/>
                <w:szCs w:val="24"/>
                <w:lang w:val="es-ES"/>
              </w:rPr>
              <w:t xml:space="preserve">grandes </w:t>
            </w:r>
            <w:r w:rsidRPr="00EC61CE">
              <w:rPr>
                <w:rFonts w:ascii="Times New Roman" w:hAnsi="Times New Roman" w:cs="Times New Roman"/>
                <w:sz w:val="24"/>
                <w:szCs w:val="24"/>
                <w:lang w:val="es-ES"/>
              </w:rPr>
              <w:t xml:space="preserve">polémicas </w:t>
            </w:r>
            <w:r w:rsidR="00D55100">
              <w:rPr>
                <w:rFonts w:ascii="Times New Roman" w:hAnsi="Times New Roman" w:cs="Times New Roman"/>
                <w:sz w:val="24"/>
                <w:szCs w:val="24"/>
                <w:lang w:val="es-ES"/>
              </w:rPr>
              <w:t xml:space="preserve">sobre </w:t>
            </w:r>
            <w:r w:rsidRPr="00EC61CE">
              <w:rPr>
                <w:rFonts w:ascii="Times New Roman" w:hAnsi="Times New Roman" w:cs="Times New Roman"/>
                <w:sz w:val="24"/>
                <w:szCs w:val="24"/>
                <w:lang w:val="es-ES"/>
              </w:rPr>
              <w:t>si esta traía bienestar o, por el contrario, más desigualdad</w:t>
            </w:r>
            <w:r w:rsidR="00915F3C">
              <w:rPr>
                <w:rFonts w:ascii="Times New Roman" w:hAnsi="Times New Roman" w:cs="Times New Roman"/>
                <w:sz w:val="24"/>
                <w:szCs w:val="24"/>
                <w:lang w:val="es-ES"/>
              </w:rPr>
              <w:t>,</w:t>
            </w:r>
            <w:r w:rsidRPr="00EC61CE">
              <w:rPr>
                <w:rFonts w:ascii="Times New Roman" w:hAnsi="Times New Roman" w:cs="Times New Roman"/>
                <w:sz w:val="24"/>
                <w:szCs w:val="24"/>
                <w:lang w:val="es-ES"/>
              </w:rPr>
              <w:t xml:space="preserve"> debido a que las ganancias sobre productos y servicios terminaban en manos extranjeras.</w:t>
            </w:r>
          </w:p>
        </w:tc>
      </w:tr>
    </w:tbl>
    <w:p w:rsidR="00736D38" w:rsidRPr="00EC61CE" w:rsidRDefault="00736D38" w:rsidP="00345E88">
      <w:pPr>
        <w:spacing w:line="360" w:lineRule="auto"/>
        <w:rPr>
          <w:rFonts w:ascii="Times New Roman" w:eastAsia="Times New Roman" w:hAnsi="Times New Roman" w:cs="Times New Roman"/>
          <w:color w:val="000000"/>
          <w:sz w:val="24"/>
          <w:szCs w:val="24"/>
          <w:lang w:eastAsia="es-CO"/>
        </w:rPr>
      </w:pPr>
    </w:p>
    <w:p w:rsidR="00FD3A35" w:rsidRPr="00EC61CE" w:rsidRDefault="00FD3A35"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Aunque se ganó en eficiencia, la privatización de sectores como la salud limitó el acceso a este derecho a amplios sectores de la población. </w:t>
      </w:r>
      <w:r w:rsidR="00D55100">
        <w:rPr>
          <w:rFonts w:ascii="Times New Roman" w:eastAsia="Times New Roman" w:hAnsi="Times New Roman" w:cs="Times New Roman"/>
          <w:color w:val="000000"/>
          <w:sz w:val="24"/>
          <w:szCs w:val="24"/>
          <w:lang w:eastAsia="es-CO"/>
        </w:rPr>
        <w:t xml:space="preserve">Esto provocó </w:t>
      </w:r>
      <w:r w:rsidRPr="00EC61CE">
        <w:rPr>
          <w:rFonts w:ascii="Times New Roman" w:eastAsia="Times New Roman" w:hAnsi="Times New Roman" w:cs="Times New Roman"/>
          <w:color w:val="000000"/>
          <w:sz w:val="24"/>
          <w:szCs w:val="24"/>
          <w:lang w:eastAsia="es-CO"/>
        </w:rPr>
        <w:t xml:space="preserve">un ascenso en los índices de </w:t>
      </w:r>
      <w:r w:rsidRPr="00EC61CE">
        <w:rPr>
          <w:rFonts w:ascii="Times New Roman" w:eastAsia="Times New Roman" w:hAnsi="Times New Roman" w:cs="Times New Roman"/>
          <w:b/>
          <w:color w:val="000000"/>
          <w:sz w:val="24"/>
          <w:szCs w:val="24"/>
          <w:lang w:eastAsia="es-CO"/>
        </w:rPr>
        <w:t>desigualdad</w:t>
      </w:r>
      <w:r w:rsidRPr="00EC61CE">
        <w:rPr>
          <w:rFonts w:ascii="Times New Roman" w:eastAsia="Times New Roman" w:hAnsi="Times New Roman" w:cs="Times New Roman"/>
          <w:color w:val="000000"/>
          <w:sz w:val="24"/>
          <w:szCs w:val="24"/>
          <w:lang w:eastAsia="es-CO"/>
        </w:rPr>
        <w:t xml:space="preserve">, lo que obligó al Estado a diseñar políticas para subsanar la situación de </w:t>
      </w:r>
      <w:r w:rsidRPr="00270D05">
        <w:rPr>
          <w:rFonts w:ascii="Times New Roman" w:eastAsia="Times New Roman" w:hAnsi="Times New Roman" w:cs="Times New Roman"/>
          <w:color w:val="000000"/>
          <w:sz w:val="24"/>
          <w:szCs w:val="24"/>
          <w:lang w:eastAsia="es-CO"/>
        </w:rPr>
        <w:t>marginalidad de los más pobres</w:t>
      </w:r>
      <w:r w:rsidRPr="00EC61CE">
        <w:rPr>
          <w:rFonts w:ascii="Times New Roman" w:eastAsia="Times New Roman" w:hAnsi="Times New Roman" w:cs="Times New Roman"/>
          <w:color w:val="000000"/>
          <w:sz w:val="24"/>
          <w:szCs w:val="24"/>
          <w:lang w:eastAsia="es-CO"/>
        </w:rPr>
        <w:t xml:space="preserve">. </w:t>
      </w:r>
      <w:r w:rsidR="003B53AD" w:rsidRPr="00EC61CE">
        <w:rPr>
          <w:rFonts w:ascii="Times New Roman" w:eastAsia="Times New Roman" w:hAnsi="Times New Roman" w:cs="Times New Roman"/>
          <w:color w:val="000000"/>
          <w:sz w:val="24"/>
          <w:szCs w:val="24"/>
          <w:lang w:eastAsia="es-CO"/>
        </w:rPr>
        <w:t xml:space="preserve">Los gobiernos de finales del siglo XX debieron </w:t>
      </w:r>
      <w:r w:rsidR="00EB68FE" w:rsidRPr="00EC61CE">
        <w:rPr>
          <w:rFonts w:ascii="Times New Roman" w:eastAsia="Times New Roman" w:hAnsi="Times New Roman" w:cs="Times New Roman"/>
          <w:color w:val="000000"/>
          <w:sz w:val="24"/>
          <w:szCs w:val="24"/>
          <w:lang w:eastAsia="es-CO"/>
        </w:rPr>
        <w:t xml:space="preserve">aplicar estrategias </w:t>
      </w:r>
      <w:r w:rsidR="003B53AD" w:rsidRPr="00EC61CE">
        <w:rPr>
          <w:rFonts w:ascii="Times New Roman" w:eastAsia="Times New Roman" w:hAnsi="Times New Roman" w:cs="Times New Roman"/>
          <w:color w:val="000000"/>
          <w:sz w:val="24"/>
          <w:szCs w:val="24"/>
          <w:lang w:eastAsia="es-CO"/>
        </w:rPr>
        <w:t xml:space="preserve">para contener el avance de la pobreza generada por las medidas neoliberales. </w:t>
      </w:r>
      <w:r w:rsidR="00270D05">
        <w:rPr>
          <w:rFonts w:ascii="Times New Roman" w:eastAsia="Times New Roman" w:hAnsi="Times New Roman" w:cs="Times New Roman"/>
          <w:color w:val="000000"/>
          <w:sz w:val="24"/>
          <w:szCs w:val="24"/>
          <w:lang w:eastAsia="es-CO"/>
        </w:rPr>
        <w:t xml:space="preserve">Pero </w:t>
      </w:r>
      <w:r w:rsidR="003B53AD" w:rsidRPr="00EC61CE">
        <w:rPr>
          <w:rFonts w:ascii="Times New Roman" w:eastAsia="Times New Roman" w:hAnsi="Times New Roman" w:cs="Times New Roman"/>
          <w:color w:val="000000"/>
          <w:sz w:val="24"/>
          <w:szCs w:val="24"/>
          <w:lang w:eastAsia="es-CO"/>
        </w:rPr>
        <w:t>la presión internacional por mantener las medidas de apertura fueron superiores y los intentos para controlar la exclusión fueron insuficientes.</w:t>
      </w:r>
    </w:p>
    <w:p w:rsidR="00FD3A35" w:rsidRPr="00EC61CE" w:rsidRDefault="00FD3A35" w:rsidP="00345E88">
      <w:pPr>
        <w:spacing w:line="360" w:lineRule="auto"/>
        <w:rPr>
          <w:rFonts w:ascii="Times New Roman" w:eastAsia="Times New Roman" w:hAnsi="Times New Roman" w:cs="Times New Roman"/>
          <w:color w:val="000000"/>
          <w:sz w:val="24"/>
          <w:szCs w:val="24"/>
          <w:lang w:eastAsia="es-CO"/>
        </w:rPr>
      </w:pPr>
    </w:p>
    <w:p w:rsidR="00281459" w:rsidRPr="00EC61CE" w:rsidRDefault="00281459" w:rsidP="00345E88">
      <w:pPr>
        <w:spacing w:line="360" w:lineRule="auto"/>
        <w:rPr>
          <w:rFonts w:ascii="Times New Roman" w:eastAsia="Times New Roman" w:hAnsi="Times New Roman" w:cs="Times New Roman"/>
          <w:color w:val="000000"/>
          <w:sz w:val="24"/>
          <w:szCs w:val="24"/>
          <w:lang w:eastAsia="es-CO"/>
        </w:rPr>
      </w:pPr>
    </w:p>
    <w:p w:rsidR="00281459" w:rsidRPr="00EC61CE" w:rsidRDefault="00EB68FE" w:rsidP="00345E88">
      <w:pPr>
        <w:spacing w:line="360" w:lineRule="auto"/>
        <w:rPr>
          <w:rFonts w:ascii="Times New Roman" w:eastAsia="Times New Roman" w:hAnsi="Times New Roman" w:cs="Times New Roman"/>
          <w:color w:val="000000"/>
          <w:sz w:val="24"/>
          <w:szCs w:val="24"/>
          <w:lang w:eastAsia="es-CO"/>
        </w:rPr>
      </w:pPr>
      <w:r w:rsidRPr="00EC61CE">
        <w:rPr>
          <w:rStyle w:val="Ttulo1Car"/>
          <w:rFonts w:ascii="Times New Roman" w:hAnsi="Times New Roman" w:cs="Times New Roman"/>
          <w:sz w:val="24"/>
          <w:szCs w:val="24"/>
          <w:highlight w:val="yellow"/>
        </w:rPr>
        <w:t>[SECCIÓN 2]</w:t>
      </w:r>
      <w:r w:rsidRPr="00EC61CE">
        <w:rPr>
          <w:rStyle w:val="Ttulo1Car"/>
          <w:rFonts w:ascii="Times New Roman" w:hAnsi="Times New Roman" w:cs="Times New Roman"/>
          <w:sz w:val="24"/>
          <w:szCs w:val="24"/>
        </w:rPr>
        <w:t xml:space="preserve"> </w:t>
      </w:r>
      <w:r w:rsidR="007F1A52">
        <w:rPr>
          <w:rFonts w:ascii="Times New Roman" w:eastAsia="Times New Roman" w:hAnsi="Times New Roman" w:cs="Times New Roman"/>
          <w:b/>
          <w:color w:val="000000"/>
          <w:sz w:val="24"/>
          <w:szCs w:val="24"/>
          <w:lang w:eastAsia="es-CO"/>
        </w:rPr>
        <w:t>3.3</w:t>
      </w:r>
      <w:r w:rsidRPr="00EC61CE">
        <w:rPr>
          <w:rFonts w:ascii="Times New Roman" w:eastAsia="Times New Roman" w:hAnsi="Times New Roman" w:cs="Times New Roman"/>
          <w:b/>
          <w:color w:val="000000"/>
          <w:sz w:val="24"/>
          <w:szCs w:val="24"/>
          <w:lang w:eastAsia="es-CO"/>
        </w:rPr>
        <w:t xml:space="preserve"> </w:t>
      </w:r>
      <w:r w:rsidR="00F81CF8" w:rsidRPr="00EC61CE">
        <w:rPr>
          <w:rFonts w:ascii="Times New Roman" w:eastAsia="Times New Roman" w:hAnsi="Times New Roman" w:cs="Times New Roman"/>
          <w:b/>
          <w:color w:val="000000"/>
          <w:sz w:val="24"/>
          <w:szCs w:val="24"/>
          <w:lang w:eastAsia="es-CO"/>
        </w:rPr>
        <w:t>Ernesto Samper Pizano (1994-1998)</w:t>
      </w:r>
    </w:p>
    <w:p w:rsidR="00F81CF8" w:rsidRPr="00EC61CE" w:rsidRDefault="00F81CF8"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Luego de haber sido ministro de Desarrollo Económico en el primer año del gobierno de </w:t>
      </w:r>
      <w:r w:rsidR="00915F3C">
        <w:rPr>
          <w:rFonts w:ascii="Times New Roman" w:eastAsia="Times New Roman" w:hAnsi="Times New Roman" w:cs="Times New Roman"/>
          <w:color w:val="000000"/>
          <w:sz w:val="24"/>
          <w:szCs w:val="24"/>
          <w:lang w:eastAsia="es-CO"/>
        </w:rPr>
        <w:t xml:space="preserve"> </w:t>
      </w:r>
      <w:r w:rsidR="00681C56">
        <w:rPr>
          <w:rFonts w:ascii="Times New Roman" w:eastAsia="Times New Roman" w:hAnsi="Times New Roman" w:cs="Times New Roman"/>
          <w:color w:val="000000"/>
          <w:sz w:val="24"/>
          <w:szCs w:val="24"/>
          <w:lang w:eastAsia="es-CO"/>
        </w:rPr>
        <w:t>César</w:t>
      </w:r>
      <w:r w:rsidRPr="00EC61CE">
        <w:rPr>
          <w:rFonts w:ascii="Times New Roman" w:eastAsia="Times New Roman" w:hAnsi="Times New Roman" w:cs="Times New Roman"/>
          <w:color w:val="000000"/>
          <w:sz w:val="24"/>
          <w:szCs w:val="24"/>
          <w:lang w:eastAsia="es-CO"/>
        </w:rPr>
        <w:t xml:space="preserve"> Gaviria, y luego embajador en España, Ernesto Samper Pizano llegó al poder</w:t>
      </w:r>
      <w:r w:rsidR="003F0A00" w:rsidRPr="00EC61CE">
        <w:rPr>
          <w:rFonts w:ascii="Times New Roman" w:eastAsia="Times New Roman" w:hAnsi="Times New Roman" w:cs="Times New Roman"/>
          <w:color w:val="000000"/>
          <w:sz w:val="24"/>
          <w:szCs w:val="24"/>
          <w:lang w:eastAsia="es-CO"/>
        </w:rPr>
        <w:t xml:space="preserve"> para el periodo 1994-1998. </w:t>
      </w:r>
    </w:p>
    <w:p w:rsidR="003F0A00" w:rsidRPr="00EC61CE" w:rsidRDefault="003F0A00"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Su gobierno se conoció como el de “</w:t>
      </w:r>
      <w:r w:rsidRPr="00EC61CE">
        <w:rPr>
          <w:rFonts w:ascii="Times New Roman" w:eastAsia="Times New Roman" w:hAnsi="Times New Roman" w:cs="Times New Roman"/>
          <w:b/>
          <w:color w:val="000000"/>
          <w:sz w:val="24"/>
          <w:szCs w:val="24"/>
          <w:lang w:eastAsia="es-CO"/>
        </w:rPr>
        <w:t>Salto social</w:t>
      </w:r>
      <w:r w:rsidRPr="00EC61CE">
        <w:rPr>
          <w:rFonts w:ascii="Times New Roman" w:eastAsia="Times New Roman" w:hAnsi="Times New Roman" w:cs="Times New Roman"/>
          <w:color w:val="000000"/>
          <w:sz w:val="24"/>
          <w:szCs w:val="24"/>
          <w:lang w:eastAsia="es-CO"/>
        </w:rPr>
        <w:t xml:space="preserve">”. Pretendió aliviar la situación de los colombianos afectados por las medidas neoliberales. Se crearon programas de subsidios como el </w:t>
      </w:r>
      <w:proofErr w:type="spellStart"/>
      <w:r w:rsidRPr="00EC61CE">
        <w:rPr>
          <w:rFonts w:ascii="Times New Roman" w:eastAsia="Times New Roman" w:hAnsi="Times New Roman" w:cs="Times New Roman"/>
          <w:b/>
          <w:color w:val="000000"/>
          <w:sz w:val="24"/>
          <w:szCs w:val="24"/>
          <w:lang w:eastAsia="es-CO"/>
        </w:rPr>
        <w:t>Sisb</w:t>
      </w:r>
      <w:r w:rsidR="00915F3C">
        <w:rPr>
          <w:rFonts w:ascii="Times New Roman" w:eastAsia="Times New Roman" w:hAnsi="Times New Roman" w:cs="Times New Roman"/>
          <w:b/>
          <w:color w:val="000000"/>
          <w:sz w:val="24"/>
          <w:szCs w:val="24"/>
          <w:lang w:eastAsia="es-CO"/>
        </w:rPr>
        <w:t>e</w:t>
      </w:r>
      <w:r w:rsidRPr="00EC61CE">
        <w:rPr>
          <w:rFonts w:ascii="Times New Roman" w:eastAsia="Times New Roman" w:hAnsi="Times New Roman" w:cs="Times New Roman"/>
          <w:b/>
          <w:color w:val="000000"/>
          <w:sz w:val="24"/>
          <w:szCs w:val="24"/>
          <w:lang w:eastAsia="es-CO"/>
        </w:rPr>
        <w:t>n</w:t>
      </w:r>
      <w:proofErr w:type="spellEnd"/>
      <w:r w:rsidRPr="00EC61CE">
        <w:rPr>
          <w:rFonts w:ascii="Times New Roman" w:eastAsia="Times New Roman" w:hAnsi="Times New Roman" w:cs="Times New Roman"/>
          <w:color w:val="000000"/>
          <w:sz w:val="24"/>
          <w:szCs w:val="24"/>
          <w:lang w:eastAsia="es-CO"/>
        </w:rPr>
        <w:t xml:space="preserve"> y</w:t>
      </w:r>
      <w:r w:rsidR="00C30CCC">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así mismo, algunas ayudas para campesinos que reemplazaran sus cultivos ilícitos de coca y amapola por </w:t>
      </w:r>
      <w:r w:rsidR="005504BB" w:rsidRPr="00EC61CE">
        <w:rPr>
          <w:rFonts w:ascii="Times New Roman" w:eastAsia="Times New Roman" w:hAnsi="Times New Roman" w:cs="Times New Roman"/>
          <w:color w:val="000000"/>
          <w:sz w:val="24"/>
          <w:szCs w:val="24"/>
          <w:lang w:eastAsia="es-CO"/>
        </w:rPr>
        <w:t>cultivos legales.</w:t>
      </w:r>
      <w:r w:rsidR="00A33110" w:rsidRPr="00EC61CE">
        <w:rPr>
          <w:rFonts w:ascii="Times New Roman" w:eastAsia="Times New Roman" w:hAnsi="Times New Roman" w:cs="Times New Roman"/>
          <w:color w:val="000000"/>
          <w:sz w:val="24"/>
          <w:szCs w:val="24"/>
          <w:lang w:eastAsia="es-CO"/>
        </w:rPr>
        <w:t xml:space="preserve"> Sin embargo, debido a que los </w:t>
      </w:r>
      <w:r w:rsidR="00A33110" w:rsidRPr="00EC61CE">
        <w:rPr>
          <w:rFonts w:ascii="Times New Roman" w:eastAsia="Times New Roman" w:hAnsi="Times New Roman" w:cs="Times New Roman"/>
          <w:color w:val="000000"/>
          <w:sz w:val="24"/>
          <w:szCs w:val="24"/>
          <w:lang w:eastAsia="es-CO"/>
        </w:rPr>
        <w:lastRenderedPageBreak/>
        <w:t>cultivos ilícitos verdaderamente significativos por su extensión no eran los que estaban en manos de campesinos, sino de grandes terratenientes, esta medida resultó insuficiente para contener la producción y el tráfico de drogas.</w:t>
      </w:r>
    </w:p>
    <w:tbl>
      <w:tblPr>
        <w:tblStyle w:val="Tablaconcuadrcula"/>
        <w:tblW w:w="0" w:type="auto"/>
        <w:tblLayout w:type="fixed"/>
        <w:tblLook w:val="04A0" w:firstRow="1" w:lastRow="0" w:firstColumn="1" w:lastColumn="0" w:noHBand="0" w:noVBand="1"/>
      </w:tblPr>
      <w:tblGrid>
        <w:gridCol w:w="1668"/>
        <w:gridCol w:w="7386"/>
      </w:tblGrid>
      <w:tr w:rsidR="00EF7347" w:rsidRPr="00EC61CE" w:rsidTr="00F558AC">
        <w:tc>
          <w:tcPr>
            <w:tcW w:w="9054" w:type="dxa"/>
            <w:gridSpan w:val="2"/>
            <w:shd w:val="clear" w:color="auto" w:fill="0D0D0D" w:themeFill="text1" w:themeFillTint="F2"/>
          </w:tcPr>
          <w:p w:rsidR="00EF7347" w:rsidRPr="00EC61CE" w:rsidRDefault="00EF7347" w:rsidP="00F558AC">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Imagen (fotografía, gráfica o ilustración)</w:t>
            </w:r>
          </w:p>
        </w:tc>
      </w:tr>
      <w:tr w:rsidR="00EF7347" w:rsidRPr="00EC61CE" w:rsidTr="00F558AC">
        <w:tc>
          <w:tcPr>
            <w:tcW w:w="1668" w:type="dxa"/>
          </w:tcPr>
          <w:p w:rsidR="00EF7347" w:rsidRPr="00EC61CE" w:rsidRDefault="00EF7347" w:rsidP="00F558AC">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EF7347" w:rsidRPr="00EC61CE" w:rsidRDefault="00EF7347" w:rsidP="00EF7347">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CS_09_09_IMG12</w:t>
            </w:r>
          </w:p>
        </w:tc>
      </w:tr>
      <w:tr w:rsidR="00EF7347" w:rsidRPr="00EC61CE" w:rsidTr="00F558AC">
        <w:tc>
          <w:tcPr>
            <w:tcW w:w="1668" w:type="dxa"/>
          </w:tcPr>
          <w:p w:rsidR="00EF7347" w:rsidRPr="00EC61CE" w:rsidRDefault="00EF7347"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EF7347" w:rsidRPr="00EC61CE" w:rsidRDefault="00EF7347" w:rsidP="00F558AC">
            <w:pPr>
              <w:rPr>
                <w:rFonts w:ascii="Times New Roman" w:hAnsi="Times New Roman" w:cs="Times New Roman"/>
                <w:color w:val="000000"/>
                <w:sz w:val="24"/>
                <w:szCs w:val="24"/>
              </w:rPr>
            </w:pPr>
          </w:p>
        </w:tc>
      </w:tr>
      <w:tr w:rsidR="00EF7347" w:rsidRPr="00EC61CE" w:rsidTr="00F558AC">
        <w:tc>
          <w:tcPr>
            <w:tcW w:w="1668" w:type="dxa"/>
          </w:tcPr>
          <w:p w:rsidR="00EF7347" w:rsidRPr="00EC61CE" w:rsidRDefault="00EF7347"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t>AulaPlaneta</w:t>
            </w:r>
            <w:proofErr w:type="spellEnd"/>
            <w:r w:rsidRPr="00EC61CE">
              <w:rPr>
                <w:rFonts w:ascii="Times New Roman" w:hAnsi="Times New Roman" w:cs="Times New Roman"/>
                <w:b/>
                <w:color w:val="000000"/>
                <w:sz w:val="24"/>
                <w:szCs w:val="24"/>
              </w:rPr>
              <w:t>)</w:t>
            </w:r>
          </w:p>
        </w:tc>
        <w:tc>
          <w:tcPr>
            <w:tcW w:w="7386" w:type="dxa"/>
          </w:tcPr>
          <w:p w:rsidR="00EF7347" w:rsidRPr="00D032E6" w:rsidRDefault="00EF7347" w:rsidP="00F558AC">
            <w:pPr>
              <w:spacing w:before="100" w:beforeAutospacing="1" w:after="100" w:afterAutospacing="1"/>
              <w:jc w:val="center"/>
              <w:rPr>
                <w:rFonts w:ascii="Times New Roman" w:eastAsia="Times New Roman" w:hAnsi="Times New Roman" w:cs="Times New Roman"/>
                <w:sz w:val="24"/>
                <w:szCs w:val="24"/>
                <w:lang w:eastAsia="es-CO"/>
              </w:rPr>
            </w:pPr>
          </w:p>
          <w:p w:rsidR="00EF7347" w:rsidRPr="00EC61CE" w:rsidRDefault="004D196F" w:rsidP="00F558AC">
            <w:pPr>
              <w:rPr>
                <w:rFonts w:ascii="Times New Roman" w:hAnsi="Times New Roman" w:cs="Times New Roman"/>
                <w:color w:val="000000"/>
                <w:sz w:val="24"/>
                <w:szCs w:val="24"/>
              </w:rPr>
            </w:pPr>
            <w:hyperlink r:id="rId33" w:history="1">
              <w:r w:rsidR="00EF7347" w:rsidRPr="00EC61CE">
                <w:rPr>
                  <w:rStyle w:val="Hipervnculo"/>
                  <w:rFonts w:ascii="Times New Roman" w:hAnsi="Times New Roman" w:cs="Times New Roman"/>
                  <w:sz w:val="24"/>
                  <w:szCs w:val="24"/>
                </w:rPr>
                <w:t>http://www.banrepcultural.org/blaavirtual/ayudadetareas/politica/presidentes_colombianos</w:t>
              </w:r>
            </w:hyperlink>
          </w:p>
          <w:p w:rsidR="00EF7347" w:rsidRPr="00EC61CE" w:rsidRDefault="00EF7347" w:rsidP="00F558AC">
            <w:pPr>
              <w:rPr>
                <w:rFonts w:ascii="Times New Roman" w:hAnsi="Times New Roman" w:cs="Times New Roman"/>
                <w:color w:val="000000"/>
                <w:sz w:val="24"/>
                <w:szCs w:val="24"/>
              </w:rPr>
            </w:pPr>
          </w:p>
          <w:p w:rsidR="00EF7347" w:rsidRPr="00EC61CE" w:rsidRDefault="00EF7347" w:rsidP="00F558AC">
            <w:pPr>
              <w:rPr>
                <w:rFonts w:ascii="Times New Roman" w:hAnsi="Times New Roman" w:cs="Times New Roman"/>
                <w:color w:val="000000"/>
                <w:sz w:val="24"/>
                <w:szCs w:val="24"/>
              </w:rPr>
            </w:pPr>
            <w:r w:rsidRPr="00EC61CE">
              <w:rPr>
                <w:rFonts w:ascii="Times New Roman" w:hAnsi="Times New Roman" w:cs="Times New Roman"/>
                <w:noProof/>
                <w:color w:val="000000"/>
                <w:sz w:val="24"/>
                <w:szCs w:val="24"/>
                <w:lang w:eastAsia="es-CO"/>
              </w:rPr>
              <w:drawing>
                <wp:inline distT="0" distB="0" distL="0" distR="0" wp14:anchorId="4D9EE507" wp14:editId="63C52B03">
                  <wp:extent cx="1444625" cy="1961029"/>
                  <wp:effectExtent l="0" t="0" r="3175" b="127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erne_1.jpg"/>
                          <pic:cNvPicPr/>
                        </pic:nvPicPr>
                        <pic:blipFill>
                          <a:blip r:embed="rId34">
                            <a:extLst>
                              <a:ext uri="{28A0092B-C50C-407E-A947-70E740481C1C}">
                                <a14:useLocalDpi xmlns:a14="http://schemas.microsoft.com/office/drawing/2010/main" val="0"/>
                              </a:ext>
                            </a:extLst>
                          </a:blip>
                          <a:stretch>
                            <a:fillRect/>
                          </a:stretch>
                        </pic:blipFill>
                        <pic:spPr>
                          <a:xfrm>
                            <a:off x="0" y="0"/>
                            <a:ext cx="1444625" cy="1961029"/>
                          </a:xfrm>
                          <a:prstGeom prst="rect">
                            <a:avLst/>
                          </a:prstGeom>
                        </pic:spPr>
                      </pic:pic>
                    </a:graphicData>
                  </a:graphic>
                </wp:inline>
              </w:drawing>
            </w:r>
          </w:p>
        </w:tc>
      </w:tr>
      <w:tr w:rsidR="00EF7347" w:rsidRPr="00EC61CE" w:rsidTr="00F558AC">
        <w:tc>
          <w:tcPr>
            <w:tcW w:w="1668" w:type="dxa"/>
          </w:tcPr>
          <w:p w:rsidR="00EF7347" w:rsidRPr="00EC61CE" w:rsidRDefault="00EF7347"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Pie de imagen</w:t>
            </w:r>
          </w:p>
        </w:tc>
        <w:tc>
          <w:tcPr>
            <w:tcW w:w="7386" w:type="dxa"/>
          </w:tcPr>
          <w:p w:rsidR="00EF7347" w:rsidRPr="00EC61CE" w:rsidRDefault="00EF7347" w:rsidP="00270D05">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 xml:space="preserve">Ernesto Samper </w:t>
            </w:r>
            <w:r w:rsidR="00085C36" w:rsidRPr="00EC61CE">
              <w:rPr>
                <w:rFonts w:ascii="Times New Roman" w:hAnsi="Times New Roman" w:cs="Times New Roman"/>
                <w:color w:val="000000" w:themeColor="text1"/>
                <w:sz w:val="24"/>
                <w:szCs w:val="24"/>
              </w:rPr>
              <w:t xml:space="preserve">ocupó la presidencia de la </w:t>
            </w:r>
            <w:r w:rsidR="00270D05">
              <w:rPr>
                <w:rFonts w:ascii="Times New Roman" w:hAnsi="Times New Roman" w:cs="Times New Roman"/>
                <w:color w:val="000000" w:themeColor="text1"/>
                <w:sz w:val="24"/>
                <w:szCs w:val="24"/>
              </w:rPr>
              <w:t>R</w:t>
            </w:r>
            <w:r w:rsidR="00085C36" w:rsidRPr="00EC61CE">
              <w:rPr>
                <w:rFonts w:ascii="Times New Roman" w:hAnsi="Times New Roman" w:cs="Times New Roman"/>
                <w:color w:val="000000" w:themeColor="text1"/>
                <w:sz w:val="24"/>
                <w:szCs w:val="24"/>
              </w:rPr>
              <w:t xml:space="preserve">epública entre 1994 y </w:t>
            </w:r>
            <w:r w:rsidRPr="00EC61CE">
              <w:rPr>
                <w:rFonts w:ascii="Times New Roman" w:hAnsi="Times New Roman" w:cs="Times New Roman"/>
                <w:color w:val="000000" w:themeColor="text1"/>
                <w:sz w:val="24"/>
                <w:szCs w:val="24"/>
              </w:rPr>
              <w:t>1998. En 2014 fue designado secretario general de la Unión de Naciones Suramericanas (</w:t>
            </w:r>
            <w:proofErr w:type="spellStart"/>
            <w:r w:rsidRPr="00EC61CE">
              <w:rPr>
                <w:rFonts w:ascii="Times New Roman" w:hAnsi="Times New Roman" w:cs="Times New Roman"/>
                <w:color w:val="000000" w:themeColor="text1"/>
                <w:sz w:val="24"/>
                <w:szCs w:val="24"/>
              </w:rPr>
              <w:t>Unasur</w:t>
            </w:r>
            <w:proofErr w:type="spellEnd"/>
            <w:r w:rsidRPr="00EC61CE">
              <w:rPr>
                <w:rFonts w:ascii="Times New Roman" w:hAnsi="Times New Roman" w:cs="Times New Roman"/>
                <w:color w:val="000000" w:themeColor="text1"/>
                <w:sz w:val="24"/>
                <w:szCs w:val="24"/>
              </w:rPr>
              <w:t>).</w:t>
            </w:r>
          </w:p>
        </w:tc>
      </w:tr>
    </w:tbl>
    <w:p w:rsidR="00A33110" w:rsidRPr="00EC61CE" w:rsidRDefault="00A33110" w:rsidP="00345E88">
      <w:pPr>
        <w:spacing w:line="360" w:lineRule="auto"/>
        <w:rPr>
          <w:rFonts w:ascii="Times New Roman" w:eastAsia="Times New Roman" w:hAnsi="Times New Roman" w:cs="Times New Roman"/>
          <w:color w:val="000000"/>
          <w:sz w:val="24"/>
          <w:szCs w:val="24"/>
          <w:lang w:eastAsia="es-CO"/>
        </w:rPr>
      </w:pPr>
    </w:p>
    <w:p w:rsidR="00A33110" w:rsidRPr="00EC61CE" w:rsidRDefault="00A33110"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El mandato de Samper Pizano estuvo marcado por la acusación que su rival político, el conservador Andrés Pastrana, le hizo de haber realizado su campaña presidencial con dineros del narcotráfico. Esto desató múltiples investigaciones. El presidente se mantuvo en su cargo </w:t>
      </w:r>
      <w:r w:rsidR="0003436E" w:rsidRPr="00EC61CE">
        <w:rPr>
          <w:rFonts w:ascii="Times New Roman" w:eastAsia="Times New Roman" w:hAnsi="Times New Roman" w:cs="Times New Roman"/>
          <w:color w:val="000000"/>
          <w:sz w:val="24"/>
          <w:szCs w:val="24"/>
          <w:lang w:eastAsia="es-CO"/>
        </w:rPr>
        <w:t xml:space="preserve">hasta el final </w:t>
      </w:r>
      <w:r w:rsidRPr="00EC61CE">
        <w:rPr>
          <w:rFonts w:ascii="Times New Roman" w:eastAsia="Times New Roman" w:hAnsi="Times New Roman" w:cs="Times New Roman"/>
          <w:color w:val="000000"/>
          <w:sz w:val="24"/>
          <w:szCs w:val="24"/>
          <w:lang w:eastAsia="es-CO"/>
        </w:rPr>
        <w:t xml:space="preserve">y se vio obligado a gobernar en medio del descrédito y la presión de sus oponentes. Las investigaciones </w:t>
      </w:r>
      <w:r w:rsidR="0003436E" w:rsidRPr="00EC61CE">
        <w:rPr>
          <w:rFonts w:ascii="Times New Roman" w:eastAsia="Times New Roman" w:hAnsi="Times New Roman" w:cs="Times New Roman"/>
          <w:color w:val="000000"/>
          <w:sz w:val="24"/>
          <w:szCs w:val="24"/>
          <w:lang w:eastAsia="es-CO"/>
        </w:rPr>
        <w:t xml:space="preserve">judiciales en su </w:t>
      </w:r>
      <w:r w:rsidRPr="00EC61CE">
        <w:rPr>
          <w:rFonts w:ascii="Times New Roman" w:eastAsia="Times New Roman" w:hAnsi="Times New Roman" w:cs="Times New Roman"/>
          <w:color w:val="000000"/>
          <w:sz w:val="24"/>
          <w:szCs w:val="24"/>
          <w:lang w:eastAsia="es-CO"/>
        </w:rPr>
        <w:t>contra y algunos de sus colaboradores más cercanos</w:t>
      </w:r>
      <w:r w:rsidR="00C30CCC">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como el ministro de Defensa Fernando Botero</w:t>
      </w:r>
      <w:r w:rsidR="00C30CCC">
        <w:rPr>
          <w:rFonts w:ascii="Times New Roman" w:eastAsia="Times New Roman" w:hAnsi="Times New Roman" w:cs="Times New Roman"/>
          <w:color w:val="000000"/>
          <w:sz w:val="24"/>
          <w:szCs w:val="24"/>
          <w:lang w:eastAsia="es-CO"/>
        </w:rPr>
        <w:t>,</w:t>
      </w:r>
      <w:r w:rsidR="0003436E" w:rsidRPr="00EC61CE">
        <w:rPr>
          <w:rFonts w:ascii="Times New Roman" w:eastAsia="Times New Roman" w:hAnsi="Times New Roman" w:cs="Times New Roman"/>
          <w:color w:val="000000"/>
          <w:sz w:val="24"/>
          <w:szCs w:val="24"/>
          <w:lang w:eastAsia="es-CO"/>
        </w:rPr>
        <w:t xml:space="preserve"> se conocieron como el “</w:t>
      </w:r>
      <w:r w:rsidR="0003436E" w:rsidRPr="00EC61CE">
        <w:rPr>
          <w:rFonts w:ascii="Times New Roman" w:eastAsia="Times New Roman" w:hAnsi="Times New Roman" w:cs="Times New Roman"/>
          <w:b/>
          <w:color w:val="000000"/>
          <w:sz w:val="24"/>
          <w:szCs w:val="24"/>
          <w:lang w:eastAsia="es-CO"/>
        </w:rPr>
        <w:t>proceso 8000</w:t>
      </w:r>
      <w:r w:rsidR="0003436E" w:rsidRPr="00EC61CE">
        <w:rPr>
          <w:rFonts w:ascii="Times New Roman" w:eastAsia="Times New Roman" w:hAnsi="Times New Roman" w:cs="Times New Roman"/>
          <w:color w:val="000000"/>
          <w:sz w:val="24"/>
          <w:szCs w:val="24"/>
          <w:lang w:eastAsia="es-CO"/>
        </w:rPr>
        <w:t>”</w:t>
      </w:r>
      <w:r w:rsidR="00C80DD4" w:rsidRPr="00EC61CE">
        <w:rPr>
          <w:rFonts w:ascii="Times New Roman" w:eastAsia="Times New Roman" w:hAnsi="Times New Roman" w:cs="Times New Roman"/>
          <w:color w:val="000000"/>
          <w:sz w:val="24"/>
          <w:szCs w:val="24"/>
          <w:lang w:eastAsia="es-CO"/>
        </w:rPr>
        <w:t xml:space="preserve"> </w:t>
      </w:r>
      <w:r w:rsidR="00C80DD4" w:rsidRPr="00EC61CE">
        <w:rPr>
          <w:rFonts w:ascii="Times New Roman" w:eastAsia="Times New Roman" w:hAnsi="Times New Roman" w:cs="Times New Roman"/>
          <w:b/>
          <w:color w:val="17365D" w:themeColor="text2" w:themeShade="BF"/>
          <w:sz w:val="24"/>
          <w:szCs w:val="24"/>
          <w:lang w:eastAsia="es-CO"/>
        </w:rPr>
        <w:t>[VER] [http://www.elespectador.com/especiales/el-proceso-8000-20-anos-del-escandalo-mayor-articulo-556513]</w:t>
      </w:r>
      <w:r w:rsidR="0003436E" w:rsidRPr="00EC61CE">
        <w:rPr>
          <w:rFonts w:ascii="Times New Roman" w:eastAsia="Times New Roman" w:hAnsi="Times New Roman" w:cs="Times New Roman"/>
          <w:color w:val="000000"/>
          <w:sz w:val="24"/>
          <w:szCs w:val="24"/>
          <w:lang w:eastAsia="es-CO"/>
        </w:rPr>
        <w:t>.</w:t>
      </w:r>
    </w:p>
    <w:p w:rsidR="00A33110" w:rsidRPr="00EC61CE" w:rsidRDefault="00A33110" w:rsidP="00345E88">
      <w:pPr>
        <w:spacing w:line="360" w:lineRule="auto"/>
        <w:rPr>
          <w:rFonts w:ascii="Times New Roman" w:eastAsia="Times New Roman" w:hAnsi="Times New Roman" w:cs="Times New Roman"/>
          <w:color w:val="000000"/>
          <w:sz w:val="24"/>
          <w:szCs w:val="24"/>
          <w:lang w:eastAsia="es-CO"/>
        </w:rPr>
      </w:pPr>
    </w:p>
    <w:p w:rsidR="00A659DC" w:rsidRPr="00EC61CE" w:rsidRDefault="000A1839" w:rsidP="00D5692B">
      <w:pPr>
        <w:spacing w:line="360" w:lineRule="auto"/>
        <w:rPr>
          <w:rFonts w:ascii="Times New Roman" w:eastAsia="Times New Roman" w:hAnsi="Times New Roman" w:cs="Times New Roman"/>
          <w:b/>
          <w:color w:val="000000"/>
          <w:sz w:val="24"/>
          <w:szCs w:val="24"/>
          <w:lang w:eastAsia="es-CO"/>
        </w:rPr>
      </w:pPr>
      <w:r w:rsidRPr="00EC61CE">
        <w:rPr>
          <w:rStyle w:val="Ttulo1Car"/>
          <w:rFonts w:ascii="Times New Roman" w:hAnsi="Times New Roman" w:cs="Times New Roman"/>
          <w:sz w:val="24"/>
          <w:szCs w:val="24"/>
          <w:highlight w:val="yellow"/>
        </w:rPr>
        <w:lastRenderedPageBreak/>
        <w:t>[SECCIÓN 2]</w:t>
      </w:r>
      <w:r w:rsidRPr="00EC61CE">
        <w:rPr>
          <w:rStyle w:val="Ttulo1Car"/>
          <w:rFonts w:ascii="Times New Roman" w:hAnsi="Times New Roman" w:cs="Times New Roman"/>
          <w:sz w:val="24"/>
          <w:szCs w:val="24"/>
        </w:rPr>
        <w:t xml:space="preserve"> </w:t>
      </w:r>
      <w:r w:rsidR="007F1A52">
        <w:rPr>
          <w:rFonts w:ascii="Times New Roman" w:eastAsia="Times New Roman" w:hAnsi="Times New Roman" w:cs="Times New Roman"/>
          <w:b/>
          <w:color w:val="000000"/>
          <w:sz w:val="24"/>
          <w:szCs w:val="24"/>
          <w:lang w:eastAsia="es-CO"/>
        </w:rPr>
        <w:t>3.4</w:t>
      </w:r>
      <w:r w:rsidRPr="00EC61CE">
        <w:rPr>
          <w:rFonts w:ascii="Times New Roman" w:eastAsia="Times New Roman" w:hAnsi="Times New Roman" w:cs="Times New Roman"/>
          <w:b/>
          <w:color w:val="000000"/>
          <w:sz w:val="24"/>
          <w:szCs w:val="24"/>
          <w:lang w:eastAsia="es-CO"/>
        </w:rPr>
        <w:t xml:space="preserve"> </w:t>
      </w:r>
      <w:r w:rsidR="0003436E" w:rsidRPr="00EC61CE">
        <w:rPr>
          <w:rFonts w:ascii="Times New Roman" w:eastAsia="Times New Roman" w:hAnsi="Times New Roman" w:cs="Times New Roman"/>
          <w:b/>
          <w:color w:val="000000"/>
          <w:sz w:val="24"/>
          <w:szCs w:val="24"/>
          <w:lang w:eastAsia="es-CO"/>
        </w:rPr>
        <w:t>Andrés Pastrana (1998-2002)</w:t>
      </w:r>
      <w:r w:rsidR="00D5692B">
        <w:rPr>
          <w:rFonts w:ascii="Times New Roman" w:hAnsi="Times New Roman" w:cs="Times New Roman"/>
          <w:b/>
          <w:color w:val="FFFFFF" w:themeColor="background1"/>
          <w:sz w:val="24"/>
          <w:szCs w:val="24"/>
        </w:rPr>
        <w:t xml:space="preserve"> </w:t>
      </w:r>
    </w:p>
    <w:p w:rsidR="00D878AF" w:rsidRPr="00EC61CE" w:rsidRDefault="00325199"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El descrédito de Ernesto Samper por el “proceso 8000” facilitó </w:t>
      </w:r>
      <w:r w:rsidR="00AD3BE4" w:rsidRPr="00EC61CE">
        <w:rPr>
          <w:rFonts w:ascii="Times New Roman" w:eastAsia="Times New Roman" w:hAnsi="Times New Roman" w:cs="Times New Roman"/>
          <w:color w:val="000000"/>
          <w:sz w:val="24"/>
          <w:szCs w:val="24"/>
          <w:lang w:eastAsia="es-CO"/>
        </w:rPr>
        <w:t xml:space="preserve">el ascenso de Andrés Pastrana, su principal opositor. Este prometió extirpar el narcotráfico y lograr la paz con la guerrilla de las </w:t>
      </w:r>
      <w:proofErr w:type="spellStart"/>
      <w:r w:rsidR="00AD3BE4" w:rsidRPr="00EC61CE">
        <w:rPr>
          <w:rFonts w:ascii="Times New Roman" w:eastAsia="Times New Roman" w:hAnsi="Times New Roman" w:cs="Times New Roman"/>
          <w:color w:val="000000"/>
          <w:sz w:val="24"/>
          <w:szCs w:val="24"/>
          <w:lang w:eastAsia="es-CO"/>
        </w:rPr>
        <w:t>F</w:t>
      </w:r>
      <w:r w:rsidR="00F92C9B">
        <w:rPr>
          <w:rFonts w:ascii="Times New Roman" w:eastAsia="Times New Roman" w:hAnsi="Times New Roman" w:cs="Times New Roman"/>
          <w:color w:val="000000"/>
          <w:sz w:val="24"/>
          <w:szCs w:val="24"/>
          <w:lang w:eastAsia="es-CO"/>
        </w:rPr>
        <w:t>arc</w:t>
      </w:r>
      <w:proofErr w:type="spellEnd"/>
      <w:r w:rsidR="00AD3BE4" w:rsidRPr="00EC61CE">
        <w:rPr>
          <w:rFonts w:ascii="Times New Roman" w:eastAsia="Times New Roman" w:hAnsi="Times New Roman" w:cs="Times New Roman"/>
          <w:color w:val="000000"/>
          <w:sz w:val="24"/>
          <w:szCs w:val="24"/>
          <w:lang w:eastAsia="es-CO"/>
        </w:rPr>
        <w:t xml:space="preserve">, para ese momento </w:t>
      </w:r>
      <w:r w:rsidRPr="00EC61CE">
        <w:rPr>
          <w:rFonts w:ascii="Times New Roman" w:eastAsia="Times New Roman" w:hAnsi="Times New Roman" w:cs="Times New Roman"/>
          <w:color w:val="000000"/>
          <w:sz w:val="24"/>
          <w:szCs w:val="24"/>
          <w:lang w:eastAsia="es-CO"/>
        </w:rPr>
        <w:t xml:space="preserve">muy fortalecida </w:t>
      </w:r>
      <w:r w:rsidR="00D878AF" w:rsidRPr="00EC61CE">
        <w:rPr>
          <w:rFonts w:ascii="Times New Roman" w:eastAsia="Times New Roman" w:hAnsi="Times New Roman" w:cs="Times New Roman"/>
          <w:color w:val="000000"/>
          <w:sz w:val="24"/>
          <w:szCs w:val="24"/>
          <w:lang w:eastAsia="es-CO"/>
        </w:rPr>
        <w:t>por sus vínculos con l</w:t>
      </w:r>
      <w:r w:rsidR="00C30CCC">
        <w:rPr>
          <w:rFonts w:ascii="Times New Roman" w:eastAsia="Times New Roman" w:hAnsi="Times New Roman" w:cs="Times New Roman"/>
          <w:color w:val="000000"/>
          <w:sz w:val="24"/>
          <w:szCs w:val="24"/>
          <w:lang w:eastAsia="es-CO"/>
        </w:rPr>
        <w:t>o</w:t>
      </w:r>
      <w:r w:rsidR="00D878AF" w:rsidRPr="00EC61CE">
        <w:rPr>
          <w:rFonts w:ascii="Times New Roman" w:eastAsia="Times New Roman" w:hAnsi="Times New Roman" w:cs="Times New Roman"/>
          <w:color w:val="000000"/>
          <w:sz w:val="24"/>
          <w:szCs w:val="24"/>
          <w:lang w:eastAsia="es-CO"/>
        </w:rPr>
        <w:t xml:space="preserve">s cultivos ilícitos. </w:t>
      </w:r>
    </w:p>
    <w:p w:rsidR="00AE42BC" w:rsidRPr="00EC61CE" w:rsidRDefault="00D878AF"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Para lograr el primer propósito, Pastrana llevó adelante el </w:t>
      </w:r>
      <w:r w:rsidRPr="00EC61CE">
        <w:rPr>
          <w:rFonts w:ascii="Times New Roman" w:eastAsia="Times New Roman" w:hAnsi="Times New Roman" w:cs="Times New Roman"/>
          <w:b/>
          <w:color w:val="000000"/>
          <w:sz w:val="24"/>
          <w:szCs w:val="24"/>
          <w:lang w:eastAsia="es-CO"/>
        </w:rPr>
        <w:t>Plan Colombia</w:t>
      </w:r>
      <w:r w:rsidRPr="00EC61CE">
        <w:rPr>
          <w:rFonts w:ascii="Times New Roman" w:eastAsia="Times New Roman" w:hAnsi="Times New Roman" w:cs="Times New Roman"/>
          <w:color w:val="000000"/>
          <w:sz w:val="24"/>
          <w:szCs w:val="24"/>
          <w:lang w:eastAsia="es-CO"/>
        </w:rPr>
        <w:t xml:space="preserve">, un enorme proyecto </w:t>
      </w:r>
      <w:r w:rsidR="00F92C9B">
        <w:rPr>
          <w:rFonts w:ascii="Times New Roman" w:eastAsia="Times New Roman" w:hAnsi="Times New Roman" w:cs="Times New Roman"/>
          <w:color w:val="000000"/>
          <w:sz w:val="24"/>
          <w:szCs w:val="24"/>
          <w:lang w:eastAsia="es-CO"/>
        </w:rPr>
        <w:t xml:space="preserve">financiado </w:t>
      </w:r>
      <w:r w:rsidR="00CB6655" w:rsidRPr="00EC61CE">
        <w:rPr>
          <w:rFonts w:ascii="Times New Roman" w:eastAsia="Times New Roman" w:hAnsi="Times New Roman" w:cs="Times New Roman"/>
          <w:color w:val="000000"/>
          <w:sz w:val="24"/>
          <w:szCs w:val="24"/>
          <w:lang w:eastAsia="es-CO"/>
        </w:rPr>
        <w:t>con préstamos estadounidenses que fueron utilizados en</w:t>
      </w:r>
      <w:r w:rsidR="008755EF" w:rsidRPr="00EC61CE">
        <w:rPr>
          <w:rFonts w:ascii="Times New Roman" w:eastAsia="Times New Roman" w:hAnsi="Times New Roman" w:cs="Times New Roman"/>
          <w:color w:val="000000"/>
          <w:sz w:val="24"/>
          <w:szCs w:val="24"/>
          <w:lang w:eastAsia="es-CO"/>
        </w:rPr>
        <w:t>:</w:t>
      </w:r>
      <w:r w:rsidR="00CB6655" w:rsidRPr="00EC61CE">
        <w:rPr>
          <w:rFonts w:ascii="Times New Roman" w:eastAsia="Times New Roman" w:hAnsi="Times New Roman" w:cs="Times New Roman"/>
          <w:color w:val="000000"/>
          <w:sz w:val="24"/>
          <w:szCs w:val="24"/>
          <w:lang w:eastAsia="es-CO"/>
        </w:rPr>
        <w:t xml:space="preserve"> estímulos a la </w:t>
      </w:r>
      <w:r w:rsidR="008755EF" w:rsidRPr="00EC61CE">
        <w:rPr>
          <w:rFonts w:ascii="Times New Roman" w:eastAsia="Times New Roman" w:hAnsi="Times New Roman" w:cs="Times New Roman"/>
          <w:color w:val="000000"/>
          <w:sz w:val="24"/>
          <w:szCs w:val="24"/>
          <w:lang w:eastAsia="es-CO"/>
        </w:rPr>
        <w:t>producción agrícola</w:t>
      </w:r>
      <w:r w:rsidR="009E5C78" w:rsidRPr="00EC61CE">
        <w:rPr>
          <w:rFonts w:ascii="Times New Roman" w:eastAsia="Times New Roman" w:hAnsi="Times New Roman" w:cs="Times New Roman"/>
          <w:color w:val="000000"/>
          <w:sz w:val="24"/>
          <w:szCs w:val="24"/>
          <w:lang w:eastAsia="es-CO"/>
        </w:rPr>
        <w:t xml:space="preserve"> (r</w:t>
      </w:r>
      <w:r w:rsidR="00C30CCC">
        <w:rPr>
          <w:rFonts w:ascii="Times New Roman" w:eastAsia="Times New Roman" w:hAnsi="Times New Roman" w:cs="Times New Roman"/>
          <w:color w:val="000000"/>
          <w:sz w:val="24"/>
          <w:szCs w:val="24"/>
          <w:lang w:eastAsia="es-CO"/>
        </w:rPr>
        <w:t>e</w:t>
      </w:r>
      <w:r w:rsidR="009E5C78" w:rsidRPr="00EC61CE">
        <w:rPr>
          <w:rFonts w:ascii="Times New Roman" w:eastAsia="Times New Roman" w:hAnsi="Times New Roman" w:cs="Times New Roman"/>
          <w:color w:val="000000"/>
          <w:sz w:val="24"/>
          <w:szCs w:val="24"/>
          <w:lang w:eastAsia="es-CO"/>
        </w:rPr>
        <w:t>emplazo de cultivos ilícitos por cultivos de productos tropicales)</w:t>
      </w:r>
      <w:r w:rsidR="008755EF" w:rsidRPr="00EC61CE">
        <w:rPr>
          <w:rFonts w:ascii="Times New Roman" w:eastAsia="Times New Roman" w:hAnsi="Times New Roman" w:cs="Times New Roman"/>
          <w:color w:val="000000"/>
          <w:sz w:val="24"/>
          <w:szCs w:val="24"/>
          <w:lang w:eastAsia="es-CO"/>
        </w:rPr>
        <w:t>, control territorial y presencia militar</w:t>
      </w:r>
      <w:r w:rsidR="003502CC">
        <w:rPr>
          <w:rFonts w:ascii="Times New Roman" w:eastAsia="Times New Roman" w:hAnsi="Times New Roman" w:cs="Times New Roman"/>
          <w:color w:val="000000"/>
          <w:sz w:val="24"/>
          <w:szCs w:val="24"/>
          <w:lang w:eastAsia="es-CO"/>
        </w:rPr>
        <w:t xml:space="preserve"> </w:t>
      </w:r>
      <w:r w:rsidR="003502CC" w:rsidRPr="00EC61CE">
        <w:rPr>
          <w:rFonts w:ascii="Times New Roman" w:eastAsia="Times New Roman" w:hAnsi="Times New Roman" w:cs="Times New Roman"/>
          <w:b/>
          <w:color w:val="1F497D" w:themeColor="text2"/>
          <w:sz w:val="24"/>
          <w:szCs w:val="24"/>
          <w:lang w:eastAsia="es-CO"/>
        </w:rPr>
        <w:t>[VER] [http://www.elespectador.com/impreso/internacional/articuloimpreso-213835-plan-colombia-diez-anos-despues]</w:t>
      </w:r>
      <w:r w:rsidR="008755EF" w:rsidRPr="00EC61CE">
        <w:rPr>
          <w:rFonts w:ascii="Times New Roman" w:eastAsia="Times New Roman" w:hAnsi="Times New Roman" w:cs="Times New Roman"/>
          <w:color w:val="000000"/>
          <w:sz w:val="24"/>
          <w:szCs w:val="24"/>
          <w:lang w:eastAsia="es-CO"/>
        </w:rPr>
        <w:t xml:space="preserve">. </w:t>
      </w:r>
    </w:p>
    <w:p w:rsidR="009E5C78" w:rsidRPr="00EC61CE" w:rsidRDefault="008755EF"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Sin embargo, </w:t>
      </w:r>
      <w:r w:rsidR="00A73EF1" w:rsidRPr="00EC61CE">
        <w:rPr>
          <w:rFonts w:ascii="Times New Roman" w:eastAsia="Times New Roman" w:hAnsi="Times New Roman" w:cs="Times New Roman"/>
          <w:color w:val="000000"/>
          <w:sz w:val="24"/>
          <w:szCs w:val="24"/>
          <w:lang w:eastAsia="es-CO"/>
        </w:rPr>
        <w:t xml:space="preserve">el mayor componente fue el </w:t>
      </w:r>
      <w:r w:rsidR="00A73EF1" w:rsidRPr="00EC61CE">
        <w:rPr>
          <w:rFonts w:ascii="Times New Roman" w:eastAsia="Times New Roman" w:hAnsi="Times New Roman" w:cs="Times New Roman"/>
          <w:b/>
          <w:color w:val="000000"/>
          <w:sz w:val="24"/>
          <w:szCs w:val="24"/>
          <w:lang w:eastAsia="es-CO"/>
        </w:rPr>
        <w:t>militar</w:t>
      </w:r>
      <w:r w:rsidR="00A73EF1" w:rsidRPr="00EC61CE">
        <w:rPr>
          <w:rFonts w:ascii="Times New Roman" w:eastAsia="Times New Roman" w:hAnsi="Times New Roman" w:cs="Times New Roman"/>
          <w:color w:val="000000"/>
          <w:sz w:val="24"/>
          <w:szCs w:val="24"/>
          <w:lang w:eastAsia="es-CO"/>
        </w:rPr>
        <w:t>, que además de p</w:t>
      </w:r>
      <w:r w:rsidR="00325199" w:rsidRPr="00EC61CE">
        <w:rPr>
          <w:rFonts w:ascii="Times New Roman" w:eastAsia="Times New Roman" w:hAnsi="Times New Roman" w:cs="Times New Roman"/>
          <w:color w:val="000000"/>
          <w:sz w:val="24"/>
          <w:szCs w:val="24"/>
          <w:lang w:eastAsia="es-CO"/>
        </w:rPr>
        <w:t>erseguir a los narcotraficantes y fumigar cultivos ilícitos</w:t>
      </w:r>
      <w:r w:rsidR="00A73EF1" w:rsidRPr="00EC61CE">
        <w:rPr>
          <w:rFonts w:ascii="Times New Roman" w:eastAsia="Times New Roman" w:hAnsi="Times New Roman" w:cs="Times New Roman"/>
          <w:color w:val="000000"/>
          <w:sz w:val="24"/>
          <w:szCs w:val="24"/>
          <w:lang w:eastAsia="es-CO"/>
        </w:rPr>
        <w:t xml:space="preserve"> terminó </w:t>
      </w:r>
      <w:r w:rsidR="00F92C9B">
        <w:rPr>
          <w:rFonts w:ascii="Times New Roman" w:eastAsia="Times New Roman" w:hAnsi="Times New Roman" w:cs="Times New Roman"/>
          <w:color w:val="000000"/>
          <w:sz w:val="24"/>
          <w:szCs w:val="24"/>
          <w:lang w:eastAsia="es-CO"/>
        </w:rPr>
        <w:t xml:space="preserve">afectando </w:t>
      </w:r>
      <w:r w:rsidR="00A73EF1" w:rsidRPr="00EC61CE">
        <w:rPr>
          <w:rFonts w:ascii="Times New Roman" w:eastAsia="Times New Roman" w:hAnsi="Times New Roman" w:cs="Times New Roman"/>
          <w:color w:val="000000"/>
          <w:sz w:val="24"/>
          <w:szCs w:val="24"/>
          <w:lang w:eastAsia="es-CO"/>
        </w:rPr>
        <w:t>a sectores de población campesina</w:t>
      </w:r>
      <w:r w:rsidR="00C30CCC">
        <w:rPr>
          <w:rFonts w:ascii="Times New Roman" w:eastAsia="Times New Roman" w:hAnsi="Times New Roman" w:cs="Times New Roman"/>
          <w:color w:val="000000"/>
          <w:sz w:val="24"/>
          <w:szCs w:val="24"/>
          <w:lang w:eastAsia="es-CO"/>
        </w:rPr>
        <w:t>,</w:t>
      </w:r>
      <w:r w:rsidR="009E5C78" w:rsidRPr="00EC61CE">
        <w:rPr>
          <w:rFonts w:ascii="Times New Roman" w:eastAsia="Times New Roman" w:hAnsi="Times New Roman" w:cs="Times New Roman"/>
          <w:color w:val="000000"/>
          <w:sz w:val="24"/>
          <w:szCs w:val="24"/>
          <w:lang w:eastAsia="es-CO"/>
        </w:rPr>
        <w:t xml:space="preserve"> cuyas parcelas terminaron al servicio del narcotráfico. En otros casos</w:t>
      </w:r>
      <w:r w:rsidR="00DF168B" w:rsidRPr="00EC61CE">
        <w:rPr>
          <w:rFonts w:ascii="Times New Roman" w:eastAsia="Times New Roman" w:hAnsi="Times New Roman" w:cs="Times New Roman"/>
          <w:color w:val="000000"/>
          <w:sz w:val="24"/>
          <w:szCs w:val="24"/>
          <w:lang w:eastAsia="es-CO"/>
        </w:rPr>
        <w:t>,</w:t>
      </w:r>
      <w:r w:rsidR="009E5C78" w:rsidRPr="00EC61CE">
        <w:rPr>
          <w:rFonts w:ascii="Times New Roman" w:eastAsia="Times New Roman" w:hAnsi="Times New Roman" w:cs="Times New Roman"/>
          <w:color w:val="000000"/>
          <w:sz w:val="24"/>
          <w:szCs w:val="24"/>
          <w:lang w:eastAsia="es-CO"/>
        </w:rPr>
        <w:t xml:space="preserve"> el Plan Colombia destinó esfue</w:t>
      </w:r>
      <w:r w:rsidR="00AE42BC" w:rsidRPr="00EC61CE">
        <w:rPr>
          <w:rFonts w:ascii="Times New Roman" w:eastAsia="Times New Roman" w:hAnsi="Times New Roman" w:cs="Times New Roman"/>
          <w:color w:val="000000"/>
          <w:sz w:val="24"/>
          <w:szCs w:val="24"/>
          <w:lang w:eastAsia="es-CO"/>
        </w:rPr>
        <w:t>rzos para que los cultivos fuera</w:t>
      </w:r>
      <w:r w:rsidR="009E5C78" w:rsidRPr="00EC61CE">
        <w:rPr>
          <w:rFonts w:ascii="Times New Roman" w:eastAsia="Times New Roman" w:hAnsi="Times New Roman" w:cs="Times New Roman"/>
          <w:color w:val="000000"/>
          <w:sz w:val="24"/>
          <w:szCs w:val="24"/>
          <w:lang w:eastAsia="es-CO"/>
        </w:rPr>
        <w:t xml:space="preserve">n reemplazados por </w:t>
      </w:r>
      <w:r w:rsidR="009E5C78" w:rsidRPr="00EC61CE">
        <w:rPr>
          <w:rFonts w:ascii="Times New Roman" w:eastAsia="Times New Roman" w:hAnsi="Times New Roman" w:cs="Times New Roman"/>
          <w:b/>
          <w:color w:val="000000"/>
          <w:sz w:val="24"/>
          <w:szCs w:val="24"/>
          <w:lang w:eastAsia="es-CO"/>
        </w:rPr>
        <w:t>palma de</w:t>
      </w:r>
      <w:r w:rsidR="009E5C78" w:rsidRPr="00EC61CE">
        <w:rPr>
          <w:rFonts w:ascii="Times New Roman" w:eastAsia="Times New Roman" w:hAnsi="Times New Roman" w:cs="Times New Roman"/>
          <w:color w:val="000000"/>
          <w:sz w:val="24"/>
          <w:szCs w:val="24"/>
          <w:lang w:eastAsia="es-CO"/>
        </w:rPr>
        <w:t xml:space="preserve"> </w:t>
      </w:r>
      <w:r w:rsidR="009E5C78" w:rsidRPr="00EC61CE">
        <w:rPr>
          <w:rFonts w:ascii="Times New Roman" w:eastAsia="Times New Roman" w:hAnsi="Times New Roman" w:cs="Times New Roman"/>
          <w:b/>
          <w:color w:val="000000"/>
          <w:sz w:val="24"/>
          <w:szCs w:val="24"/>
          <w:lang w:eastAsia="es-CO"/>
        </w:rPr>
        <w:t>aceite</w:t>
      </w:r>
      <w:r w:rsidR="009E5C78" w:rsidRPr="00EC61CE">
        <w:rPr>
          <w:rFonts w:ascii="Times New Roman" w:eastAsia="Times New Roman" w:hAnsi="Times New Roman" w:cs="Times New Roman"/>
          <w:color w:val="000000"/>
          <w:sz w:val="24"/>
          <w:szCs w:val="24"/>
          <w:lang w:eastAsia="es-CO"/>
        </w:rPr>
        <w:t xml:space="preserve">, un importante insumo para la producción de biocombustible. </w:t>
      </w:r>
    </w:p>
    <w:p w:rsidR="00A97407" w:rsidRPr="00EC61CE" w:rsidRDefault="00A97407"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Otro de los frentes del gobierno Pastrana fueron los diálogos con las </w:t>
      </w:r>
      <w:proofErr w:type="spellStart"/>
      <w:r w:rsidRPr="00EC61CE">
        <w:rPr>
          <w:rFonts w:ascii="Times New Roman" w:eastAsia="Times New Roman" w:hAnsi="Times New Roman" w:cs="Times New Roman"/>
          <w:color w:val="000000"/>
          <w:sz w:val="24"/>
          <w:szCs w:val="24"/>
          <w:lang w:eastAsia="es-CO"/>
        </w:rPr>
        <w:t>F</w:t>
      </w:r>
      <w:r w:rsidR="00F92C9B" w:rsidRPr="00EC61CE">
        <w:rPr>
          <w:rFonts w:ascii="Times New Roman" w:eastAsia="Times New Roman" w:hAnsi="Times New Roman" w:cs="Times New Roman"/>
          <w:color w:val="000000"/>
          <w:sz w:val="24"/>
          <w:szCs w:val="24"/>
          <w:lang w:eastAsia="es-CO"/>
        </w:rPr>
        <w:t>arc</w:t>
      </w:r>
      <w:proofErr w:type="spellEnd"/>
      <w:r w:rsidRPr="00EC61CE">
        <w:rPr>
          <w:rFonts w:ascii="Times New Roman" w:eastAsia="Times New Roman" w:hAnsi="Times New Roman" w:cs="Times New Roman"/>
          <w:color w:val="000000"/>
          <w:sz w:val="24"/>
          <w:szCs w:val="24"/>
          <w:lang w:eastAsia="es-CO"/>
        </w:rPr>
        <w:t xml:space="preserve">. Para ello se creó una zona de distensión en el </w:t>
      </w:r>
      <w:proofErr w:type="spellStart"/>
      <w:r w:rsidRPr="00EC61CE">
        <w:rPr>
          <w:rFonts w:ascii="Times New Roman" w:eastAsia="Times New Roman" w:hAnsi="Times New Roman" w:cs="Times New Roman"/>
          <w:color w:val="000000"/>
          <w:sz w:val="24"/>
          <w:szCs w:val="24"/>
          <w:lang w:eastAsia="es-CO"/>
        </w:rPr>
        <w:t>Caguán</w:t>
      </w:r>
      <w:proofErr w:type="spellEnd"/>
      <w:r w:rsidRPr="00EC61CE">
        <w:rPr>
          <w:rFonts w:ascii="Times New Roman" w:eastAsia="Times New Roman" w:hAnsi="Times New Roman" w:cs="Times New Roman"/>
          <w:color w:val="000000"/>
          <w:sz w:val="24"/>
          <w:szCs w:val="24"/>
          <w:lang w:eastAsia="es-CO"/>
        </w:rPr>
        <w:t>, compartida por cuatro municipios de los departamentos del Meta y del Caquetá. Entre noviembre de 1998 y febrero de 2002,</w:t>
      </w:r>
    </w:p>
    <w:p w:rsidR="004E3F8B" w:rsidRPr="00EC61CE" w:rsidRDefault="004E3F8B" w:rsidP="00345E88">
      <w:pPr>
        <w:spacing w:line="360" w:lineRule="auto"/>
        <w:rPr>
          <w:rFonts w:ascii="Times New Roman" w:eastAsia="Times New Roman" w:hAnsi="Times New Roman" w:cs="Times New Roman"/>
          <w:color w:val="000000"/>
          <w:sz w:val="24"/>
          <w:szCs w:val="24"/>
          <w:lang w:eastAsia="es-CO"/>
        </w:rPr>
      </w:pPr>
    </w:p>
    <w:tbl>
      <w:tblPr>
        <w:tblStyle w:val="Tablaconcuadrcula"/>
        <w:tblW w:w="0" w:type="auto"/>
        <w:tblLayout w:type="fixed"/>
        <w:tblLook w:val="04A0" w:firstRow="1" w:lastRow="0" w:firstColumn="1" w:lastColumn="0" w:noHBand="0" w:noVBand="1"/>
      </w:tblPr>
      <w:tblGrid>
        <w:gridCol w:w="1668"/>
        <w:gridCol w:w="7386"/>
      </w:tblGrid>
      <w:tr w:rsidR="004E3F8B" w:rsidRPr="00EC61CE" w:rsidTr="00F558AC">
        <w:tc>
          <w:tcPr>
            <w:tcW w:w="9054" w:type="dxa"/>
            <w:gridSpan w:val="2"/>
            <w:shd w:val="clear" w:color="auto" w:fill="0D0D0D" w:themeFill="text1" w:themeFillTint="F2"/>
          </w:tcPr>
          <w:p w:rsidR="004E3F8B" w:rsidRPr="00EC61CE" w:rsidRDefault="004E3F8B" w:rsidP="00F558AC">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Imagen (fotografía, gráfica o ilustración)</w:t>
            </w:r>
          </w:p>
        </w:tc>
      </w:tr>
      <w:tr w:rsidR="004E3F8B" w:rsidRPr="00EC61CE" w:rsidTr="00F558AC">
        <w:tc>
          <w:tcPr>
            <w:tcW w:w="1668" w:type="dxa"/>
          </w:tcPr>
          <w:p w:rsidR="004E3F8B" w:rsidRPr="00EC61CE" w:rsidRDefault="004E3F8B" w:rsidP="00F558AC">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4E3F8B" w:rsidRPr="00EC61CE" w:rsidRDefault="004E3F8B" w:rsidP="00F558AC">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CS_09_09_IMG12</w:t>
            </w:r>
          </w:p>
        </w:tc>
      </w:tr>
      <w:tr w:rsidR="004E3F8B" w:rsidRPr="00EC61CE" w:rsidTr="00F558AC">
        <w:tc>
          <w:tcPr>
            <w:tcW w:w="1668" w:type="dxa"/>
          </w:tcPr>
          <w:p w:rsidR="004E3F8B" w:rsidRPr="00EC61CE" w:rsidRDefault="004E3F8B"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4E3F8B" w:rsidRPr="00EC61CE" w:rsidRDefault="004E3F8B" w:rsidP="00F558AC">
            <w:pPr>
              <w:rPr>
                <w:rFonts w:ascii="Times New Roman" w:hAnsi="Times New Roman" w:cs="Times New Roman"/>
                <w:color w:val="000000"/>
                <w:sz w:val="24"/>
                <w:szCs w:val="24"/>
              </w:rPr>
            </w:pPr>
          </w:p>
        </w:tc>
      </w:tr>
      <w:tr w:rsidR="004E3F8B" w:rsidRPr="00EC61CE" w:rsidTr="00F558AC">
        <w:tc>
          <w:tcPr>
            <w:tcW w:w="1668" w:type="dxa"/>
          </w:tcPr>
          <w:p w:rsidR="004E3F8B" w:rsidRPr="00EC61CE" w:rsidRDefault="004E3F8B"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t>AulaPlaneta</w:t>
            </w:r>
            <w:proofErr w:type="spellEnd"/>
            <w:r w:rsidRPr="00EC61CE">
              <w:rPr>
                <w:rFonts w:ascii="Times New Roman" w:hAnsi="Times New Roman" w:cs="Times New Roman"/>
                <w:b/>
                <w:color w:val="000000"/>
                <w:sz w:val="24"/>
                <w:szCs w:val="24"/>
              </w:rPr>
              <w:t>)</w:t>
            </w:r>
          </w:p>
        </w:tc>
        <w:tc>
          <w:tcPr>
            <w:tcW w:w="7386" w:type="dxa"/>
          </w:tcPr>
          <w:p w:rsidR="004E3F8B" w:rsidRPr="00D032E6" w:rsidRDefault="004E3F8B" w:rsidP="00F558AC">
            <w:pPr>
              <w:spacing w:before="100" w:beforeAutospacing="1" w:after="100" w:afterAutospacing="1"/>
              <w:jc w:val="center"/>
              <w:rPr>
                <w:rFonts w:ascii="Times New Roman" w:eastAsia="Times New Roman" w:hAnsi="Times New Roman" w:cs="Times New Roman"/>
                <w:sz w:val="24"/>
                <w:szCs w:val="24"/>
                <w:lang w:eastAsia="es-CO"/>
              </w:rPr>
            </w:pPr>
            <w:r w:rsidRPr="00EC61CE">
              <w:rPr>
                <w:rFonts w:ascii="Times New Roman" w:eastAsia="Times New Roman" w:hAnsi="Times New Roman" w:cs="Times New Roman"/>
                <w:sz w:val="24"/>
                <w:szCs w:val="24"/>
                <w:lang w:eastAsia="es-CO"/>
              </w:rPr>
              <w:t>http://www.banrepcultural.org/blaavirtual/biografias/patamanu.htm</w:t>
            </w:r>
          </w:p>
          <w:p w:rsidR="004E3F8B" w:rsidRPr="00EC61CE" w:rsidRDefault="004E3F8B" w:rsidP="00F558AC">
            <w:pPr>
              <w:rPr>
                <w:rFonts w:ascii="Times New Roman" w:hAnsi="Times New Roman" w:cs="Times New Roman"/>
                <w:color w:val="000000"/>
                <w:sz w:val="24"/>
                <w:szCs w:val="24"/>
              </w:rPr>
            </w:pPr>
            <w:r w:rsidRPr="00EC61CE">
              <w:rPr>
                <w:rFonts w:ascii="Times New Roman" w:eastAsia="Times New Roman" w:hAnsi="Times New Roman" w:cs="Times New Roman"/>
                <w:noProof/>
                <w:sz w:val="24"/>
                <w:szCs w:val="24"/>
                <w:lang w:eastAsia="es-CO"/>
              </w:rPr>
              <w:lastRenderedPageBreak/>
              <w:drawing>
                <wp:inline distT="0" distB="0" distL="0" distR="0" wp14:anchorId="508D7B92" wp14:editId="5ECA6E5F">
                  <wp:extent cx="1276350" cy="1607658"/>
                  <wp:effectExtent l="0" t="0" r="0" b="0"/>
                  <wp:docPr id="30" name="Imagen 30" descr="Andrés Pastrana Ar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drés Pastrana Arang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6350" cy="1607658"/>
                          </a:xfrm>
                          <a:prstGeom prst="rect">
                            <a:avLst/>
                          </a:prstGeom>
                          <a:noFill/>
                          <a:ln>
                            <a:noFill/>
                          </a:ln>
                        </pic:spPr>
                      </pic:pic>
                    </a:graphicData>
                  </a:graphic>
                </wp:inline>
              </w:drawing>
            </w:r>
          </w:p>
          <w:p w:rsidR="004E3F8B" w:rsidRPr="00EC61CE" w:rsidRDefault="004E3F8B" w:rsidP="00F558AC">
            <w:pPr>
              <w:rPr>
                <w:rFonts w:ascii="Times New Roman" w:hAnsi="Times New Roman" w:cs="Times New Roman"/>
                <w:color w:val="000000"/>
                <w:sz w:val="24"/>
                <w:szCs w:val="24"/>
              </w:rPr>
            </w:pPr>
          </w:p>
        </w:tc>
      </w:tr>
      <w:tr w:rsidR="004E3F8B" w:rsidRPr="00EC61CE" w:rsidTr="00F558AC">
        <w:tc>
          <w:tcPr>
            <w:tcW w:w="1668" w:type="dxa"/>
          </w:tcPr>
          <w:p w:rsidR="004E3F8B" w:rsidRPr="00EC61CE" w:rsidRDefault="004E3F8B"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lastRenderedPageBreak/>
              <w:t>Pie de imagen</w:t>
            </w:r>
          </w:p>
        </w:tc>
        <w:tc>
          <w:tcPr>
            <w:tcW w:w="7386" w:type="dxa"/>
          </w:tcPr>
          <w:p w:rsidR="004E3F8B" w:rsidRPr="00EC61CE" w:rsidRDefault="004E3F8B" w:rsidP="004E3F8B">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Durante su mandato, Andrés Pastrana intentó sin éxito llevar a cabo negociaciones de paz con las Fuerzas Armadas Revolucionarias de Colombia (</w:t>
            </w:r>
            <w:proofErr w:type="spellStart"/>
            <w:r w:rsidRPr="00EC61CE">
              <w:rPr>
                <w:rFonts w:ascii="Times New Roman" w:hAnsi="Times New Roman" w:cs="Times New Roman"/>
                <w:color w:val="000000" w:themeColor="text1"/>
                <w:sz w:val="24"/>
                <w:szCs w:val="24"/>
              </w:rPr>
              <w:t>F</w:t>
            </w:r>
            <w:r w:rsidR="00F92C9B" w:rsidRPr="00EC61CE">
              <w:rPr>
                <w:rFonts w:ascii="Times New Roman" w:hAnsi="Times New Roman" w:cs="Times New Roman"/>
                <w:color w:val="000000" w:themeColor="text1"/>
                <w:sz w:val="24"/>
                <w:szCs w:val="24"/>
              </w:rPr>
              <w:t>arc</w:t>
            </w:r>
            <w:proofErr w:type="spellEnd"/>
            <w:r w:rsidRPr="00EC61CE">
              <w:rPr>
                <w:rFonts w:ascii="Times New Roman" w:hAnsi="Times New Roman" w:cs="Times New Roman"/>
                <w:color w:val="000000" w:themeColor="text1"/>
                <w:sz w:val="24"/>
                <w:szCs w:val="24"/>
              </w:rPr>
              <w:t xml:space="preserve">), los grupos paramilitares y el Ejército de Liberación Nacional (ELN). </w:t>
            </w:r>
          </w:p>
        </w:tc>
      </w:tr>
    </w:tbl>
    <w:p w:rsidR="009E5C78" w:rsidRPr="00EC61CE" w:rsidRDefault="009E5C78" w:rsidP="00345E88">
      <w:pPr>
        <w:spacing w:line="360" w:lineRule="auto"/>
        <w:rPr>
          <w:rFonts w:ascii="Times New Roman" w:eastAsia="Times New Roman" w:hAnsi="Times New Roman" w:cs="Times New Roman"/>
          <w:color w:val="000000"/>
          <w:sz w:val="24"/>
          <w:szCs w:val="24"/>
          <w:lang w:eastAsia="es-CO"/>
        </w:rPr>
      </w:pPr>
    </w:p>
    <w:p w:rsidR="009E5C78" w:rsidRPr="00EC61CE" w:rsidRDefault="009E5C78" w:rsidP="00345E88">
      <w:pPr>
        <w:spacing w:line="360" w:lineRule="auto"/>
        <w:rPr>
          <w:rFonts w:ascii="Times New Roman" w:eastAsia="Times New Roman" w:hAnsi="Times New Roman" w:cs="Times New Roman"/>
          <w:color w:val="000000"/>
          <w:sz w:val="24"/>
          <w:szCs w:val="24"/>
          <w:lang w:eastAsia="es-CO"/>
        </w:rPr>
      </w:pPr>
    </w:p>
    <w:p w:rsidR="00A33110" w:rsidRPr="00EC61CE" w:rsidRDefault="00A33110" w:rsidP="00345E88">
      <w:pPr>
        <w:spacing w:line="360" w:lineRule="auto"/>
        <w:rPr>
          <w:rFonts w:ascii="Times New Roman" w:eastAsia="Times New Roman" w:hAnsi="Times New Roman" w:cs="Times New Roman"/>
          <w:color w:val="000000"/>
          <w:sz w:val="24"/>
          <w:szCs w:val="24"/>
          <w:lang w:eastAsia="es-CO"/>
        </w:rPr>
      </w:pPr>
    </w:p>
    <w:p w:rsidR="00C73CC3" w:rsidRPr="00EC61CE" w:rsidRDefault="007F1A52" w:rsidP="00345E88">
      <w:pPr>
        <w:spacing w:line="360" w:lineRule="auto"/>
        <w:rPr>
          <w:rFonts w:ascii="Times New Roman" w:eastAsia="Times New Roman" w:hAnsi="Times New Roman" w:cs="Times New Roman"/>
          <w:color w:val="000000"/>
          <w:sz w:val="24"/>
          <w:szCs w:val="24"/>
          <w:lang w:eastAsia="es-CO"/>
        </w:rPr>
      </w:pPr>
      <w:r w:rsidRPr="00EC61CE">
        <w:rPr>
          <w:rStyle w:val="Ttulo1Car"/>
          <w:rFonts w:ascii="Times New Roman" w:hAnsi="Times New Roman" w:cs="Times New Roman"/>
          <w:sz w:val="24"/>
          <w:szCs w:val="24"/>
          <w:highlight w:val="yellow"/>
        </w:rPr>
        <w:t xml:space="preserve"> </w:t>
      </w:r>
      <w:r w:rsidR="00F47CA3" w:rsidRPr="00EC61CE">
        <w:rPr>
          <w:rStyle w:val="Ttulo1Car"/>
          <w:rFonts w:ascii="Times New Roman" w:hAnsi="Times New Roman" w:cs="Times New Roman"/>
          <w:sz w:val="24"/>
          <w:szCs w:val="24"/>
          <w:highlight w:val="yellow"/>
        </w:rPr>
        <w:t>[SECCIÓN 2]</w:t>
      </w:r>
      <w:r w:rsidR="00F47CA3" w:rsidRPr="00EC61CE">
        <w:rPr>
          <w:rStyle w:val="Ttulo1Car"/>
          <w:rFonts w:ascii="Times New Roman" w:hAnsi="Times New Roman" w:cs="Times New Roman"/>
          <w:sz w:val="24"/>
          <w:szCs w:val="24"/>
        </w:rPr>
        <w:t xml:space="preserve"> </w:t>
      </w:r>
      <w:r>
        <w:rPr>
          <w:rFonts w:ascii="Times New Roman" w:eastAsia="Times New Roman" w:hAnsi="Times New Roman" w:cs="Times New Roman"/>
          <w:b/>
          <w:color w:val="000000"/>
          <w:sz w:val="24"/>
          <w:szCs w:val="24"/>
          <w:lang w:eastAsia="es-CO"/>
        </w:rPr>
        <w:t xml:space="preserve">3.5 </w:t>
      </w:r>
      <w:r w:rsidR="00EB7443" w:rsidRPr="00EC61CE">
        <w:rPr>
          <w:rFonts w:ascii="Times New Roman" w:eastAsia="Times New Roman" w:hAnsi="Times New Roman" w:cs="Times New Roman"/>
          <w:b/>
          <w:color w:val="000000"/>
          <w:sz w:val="24"/>
          <w:szCs w:val="24"/>
          <w:lang w:eastAsia="es-CO"/>
        </w:rPr>
        <w:t>Álvaro</w:t>
      </w:r>
      <w:r w:rsidR="00C73CC3" w:rsidRPr="00EC61CE">
        <w:rPr>
          <w:rFonts w:ascii="Times New Roman" w:eastAsia="Times New Roman" w:hAnsi="Times New Roman" w:cs="Times New Roman"/>
          <w:b/>
          <w:color w:val="000000"/>
          <w:sz w:val="24"/>
          <w:szCs w:val="24"/>
          <w:lang w:eastAsia="es-CO"/>
        </w:rPr>
        <w:t xml:space="preserve"> Uribe Vélez </w:t>
      </w:r>
      <w:r w:rsidR="003A091B">
        <w:rPr>
          <w:rFonts w:ascii="Times New Roman" w:eastAsia="Times New Roman" w:hAnsi="Times New Roman" w:cs="Times New Roman"/>
          <w:b/>
          <w:color w:val="000000"/>
          <w:sz w:val="24"/>
          <w:szCs w:val="24"/>
          <w:lang w:eastAsia="es-CO"/>
        </w:rPr>
        <w:t>(2002-2010)</w:t>
      </w:r>
    </w:p>
    <w:p w:rsidR="00F47CA3" w:rsidRPr="00EC61CE" w:rsidRDefault="000603CA"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De filiación liberal, </w:t>
      </w:r>
      <w:r w:rsidR="00EB7443" w:rsidRPr="00EC61CE">
        <w:rPr>
          <w:rFonts w:ascii="Times New Roman" w:eastAsia="Times New Roman" w:hAnsi="Times New Roman" w:cs="Times New Roman"/>
          <w:color w:val="000000"/>
          <w:sz w:val="24"/>
          <w:szCs w:val="24"/>
          <w:lang w:eastAsia="es-CO"/>
        </w:rPr>
        <w:t>Álvaro</w:t>
      </w:r>
      <w:r w:rsidRPr="00EC61CE">
        <w:rPr>
          <w:rFonts w:ascii="Times New Roman" w:eastAsia="Times New Roman" w:hAnsi="Times New Roman" w:cs="Times New Roman"/>
          <w:color w:val="000000"/>
          <w:sz w:val="24"/>
          <w:szCs w:val="24"/>
          <w:lang w:eastAsia="es-CO"/>
        </w:rPr>
        <w:t xml:space="preserve"> Uribe Vélez es un empr</w:t>
      </w:r>
      <w:r w:rsidR="00E37B40" w:rsidRPr="00EC61CE">
        <w:rPr>
          <w:rFonts w:ascii="Times New Roman" w:eastAsia="Times New Roman" w:hAnsi="Times New Roman" w:cs="Times New Roman"/>
          <w:color w:val="000000"/>
          <w:sz w:val="24"/>
          <w:szCs w:val="24"/>
          <w:lang w:eastAsia="es-CO"/>
        </w:rPr>
        <w:t>e</w:t>
      </w:r>
      <w:r w:rsidRPr="00EC61CE">
        <w:rPr>
          <w:rFonts w:ascii="Times New Roman" w:eastAsia="Times New Roman" w:hAnsi="Times New Roman" w:cs="Times New Roman"/>
          <w:color w:val="000000"/>
          <w:sz w:val="24"/>
          <w:szCs w:val="24"/>
          <w:lang w:eastAsia="es-CO"/>
        </w:rPr>
        <w:t xml:space="preserve">sario </w:t>
      </w:r>
      <w:r w:rsidR="00E37B40" w:rsidRPr="00EC61CE">
        <w:rPr>
          <w:rFonts w:ascii="Times New Roman" w:eastAsia="Times New Roman" w:hAnsi="Times New Roman" w:cs="Times New Roman"/>
          <w:color w:val="000000"/>
          <w:sz w:val="24"/>
          <w:szCs w:val="24"/>
          <w:lang w:eastAsia="es-CO"/>
        </w:rPr>
        <w:t xml:space="preserve">que </w:t>
      </w:r>
      <w:r w:rsidR="003A091B">
        <w:rPr>
          <w:rFonts w:ascii="Times New Roman" w:eastAsia="Times New Roman" w:hAnsi="Times New Roman" w:cs="Times New Roman"/>
          <w:color w:val="000000"/>
          <w:sz w:val="24"/>
          <w:szCs w:val="24"/>
          <w:lang w:eastAsia="es-CO"/>
        </w:rPr>
        <w:t xml:space="preserve">convenció </w:t>
      </w:r>
      <w:r w:rsidR="00E37B40" w:rsidRPr="00EC61CE">
        <w:rPr>
          <w:rFonts w:ascii="Times New Roman" w:eastAsia="Times New Roman" w:hAnsi="Times New Roman" w:cs="Times New Roman"/>
          <w:color w:val="000000"/>
          <w:sz w:val="24"/>
          <w:szCs w:val="24"/>
          <w:lang w:eastAsia="es-CO"/>
        </w:rPr>
        <w:t>a la mayoría de los electores de sus capacidades para lograr la paz. Su gobierno, llamado de “</w:t>
      </w:r>
      <w:r w:rsidR="00C30CCC">
        <w:rPr>
          <w:rFonts w:ascii="Times New Roman" w:eastAsia="Times New Roman" w:hAnsi="Times New Roman" w:cs="Times New Roman"/>
          <w:color w:val="000000"/>
          <w:sz w:val="24"/>
          <w:szCs w:val="24"/>
          <w:lang w:eastAsia="es-CO"/>
        </w:rPr>
        <w:t>S</w:t>
      </w:r>
      <w:r w:rsidR="00E37B40" w:rsidRPr="00EC61CE">
        <w:rPr>
          <w:rFonts w:ascii="Times New Roman" w:eastAsia="Times New Roman" w:hAnsi="Times New Roman" w:cs="Times New Roman"/>
          <w:b/>
          <w:color w:val="000000"/>
          <w:sz w:val="24"/>
          <w:szCs w:val="24"/>
          <w:lang w:eastAsia="es-CO"/>
        </w:rPr>
        <w:t>eguridad democrática</w:t>
      </w:r>
      <w:r w:rsidR="00E37B40" w:rsidRPr="00EC61CE">
        <w:rPr>
          <w:rFonts w:ascii="Times New Roman" w:eastAsia="Times New Roman" w:hAnsi="Times New Roman" w:cs="Times New Roman"/>
          <w:color w:val="000000"/>
          <w:sz w:val="24"/>
          <w:szCs w:val="24"/>
          <w:lang w:eastAsia="es-CO"/>
        </w:rPr>
        <w:t>”</w:t>
      </w:r>
      <w:r w:rsidR="003A091B">
        <w:rPr>
          <w:rFonts w:ascii="Times New Roman" w:eastAsia="Times New Roman" w:hAnsi="Times New Roman" w:cs="Times New Roman"/>
          <w:color w:val="000000"/>
          <w:sz w:val="24"/>
          <w:szCs w:val="24"/>
          <w:lang w:eastAsia="es-CO"/>
        </w:rPr>
        <w:t>,</w:t>
      </w:r>
      <w:r w:rsidR="00E37B40" w:rsidRPr="00EC61CE">
        <w:rPr>
          <w:rFonts w:ascii="Times New Roman" w:eastAsia="Times New Roman" w:hAnsi="Times New Roman" w:cs="Times New Roman"/>
          <w:color w:val="000000"/>
          <w:sz w:val="24"/>
          <w:szCs w:val="24"/>
          <w:lang w:eastAsia="es-CO"/>
        </w:rPr>
        <w:t xml:space="preserve"> fortaleció a las </w:t>
      </w:r>
      <w:r w:rsidR="00F92C9B">
        <w:rPr>
          <w:rFonts w:ascii="Times New Roman" w:eastAsia="Times New Roman" w:hAnsi="Times New Roman" w:cs="Times New Roman"/>
          <w:color w:val="000000"/>
          <w:sz w:val="24"/>
          <w:szCs w:val="24"/>
          <w:lang w:eastAsia="es-CO"/>
        </w:rPr>
        <w:t>F</w:t>
      </w:r>
      <w:r w:rsidR="00E37B40" w:rsidRPr="00EC61CE">
        <w:rPr>
          <w:rFonts w:ascii="Times New Roman" w:eastAsia="Times New Roman" w:hAnsi="Times New Roman" w:cs="Times New Roman"/>
          <w:color w:val="000000"/>
          <w:sz w:val="24"/>
          <w:szCs w:val="24"/>
          <w:lang w:eastAsia="es-CO"/>
        </w:rPr>
        <w:t xml:space="preserve">uerzas </w:t>
      </w:r>
      <w:r w:rsidR="00F92C9B">
        <w:rPr>
          <w:rFonts w:ascii="Times New Roman" w:eastAsia="Times New Roman" w:hAnsi="Times New Roman" w:cs="Times New Roman"/>
          <w:color w:val="000000"/>
          <w:sz w:val="24"/>
          <w:szCs w:val="24"/>
          <w:lang w:eastAsia="es-CO"/>
        </w:rPr>
        <w:t>M</w:t>
      </w:r>
      <w:r w:rsidR="00E37B40" w:rsidRPr="00EC61CE">
        <w:rPr>
          <w:rFonts w:ascii="Times New Roman" w:eastAsia="Times New Roman" w:hAnsi="Times New Roman" w:cs="Times New Roman"/>
          <w:color w:val="000000"/>
          <w:sz w:val="24"/>
          <w:szCs w:val="24"/>
          <w:lang w:eastAsia="es-CO"/>
        </w:rPr>
        <w:t>ilitares e incorporó a algunos sectores de la p</w:t>
      </w:r>
      <w:r w:rsidR="00486369" w:rsidRPr="00EC61CE">
        <w:rPr>
          <w:rFonts w:ascii="Times New Roman" w:eastAsia="Times New Roman" w:hAnsi="Times New Roman" w:cs="Times New Roman"/>
          <w:color w:val="000000"/>
          <w:sz w:val="24"/>
          <w:szCs w:val="24"/>
          <w:lang w:eastAsia="es-CO"/>
        </w:rPr>
        <w:t xml:space="preserve">oblación en la lucha contra la insurgencia. </w:t>
      </w:r>
    </w:p>
    <w:p w:rsidR="00C43883" w:rsidRPr="00EC61CE" w:rsidRDefault="00486369"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Así mismo, puso en marcha una la </w:t>
      </w:r>
      <w:r w:rsidRPr="00EC61CE">
        <w:rPr>
          <w:rFonts w:ascii="Times New Roman" w:eastAsia="Times New Roman" w:hAnsi="Times New Roman" w:cs="Times New Roman"/>
          <w:b/>
          <w:color w:val="000000"/>
          <w:sz w:val="24"/>
          <w:szCs w:val="24"/>
          <w:lang w:eastAsia="es-CO"/>
        </w:rPr>
        <w:t>Ley de Justicia y</w:t>
      </w:r>
      <w:r w:rsidR="00F92C9B">
        <w:rPr>
          <w:rFonts w:ascii="Times New Roman" w:eastAsia="Times New Roman" w:hAnsi="Times New Roman" w:cs="Times New Roman"/>
          <w:b/>
          <w:color w:val="000000"/>
          <w:sz w:val="24"/>
          <w:szCs w:val="24"/>
          <w:lang w:eastAsia="es-CO"/>
        </w:rPr>
        <w:t xml:space="preserve">, </w:t>
      </w:r>
      <w:r w:rsidRPr="00EC61CE">
        <w:rPr>
          <w:rFonts w:ascii="Times New Roman" w:eastAsia="Times New Roman" w:hAnsi="Times New Roman" w:cs="Times New Roman"/>
          <w:color w:val="000000"/>
          <w:sz w:val="24"/>
          <w:szCs w:val="24"/>
          <w:lang w:eastAsia="es-CO"/>
        </w:rPr>
        <w:t>que pretendió negociar las penas con los paramilitares que confesaran su</w:t>
      </w:r>
      <w:r w:rsidR="00F47CA3" w:rsidRPr="00EC61CE">
        <w:rPr>
          <w:rFonts w:ascii="Times New Roman" w:eastAsia="Times New Roman" w:hAnsi="Times New Roman" w:cs="Times New Roman"/>
          <w:color w:val="000000"/>
          <w:sz w:val="24"/>
          <w:szCs w:val="24"/>
          <w:lang w:eastAsia="es-CO"/>
        </w:rPr>
        <w:t>s</w:t>
      </w:r>
      <w:r w:rsidRPr="00EC61CE">
        <w:rPr>
          <w:rFonts w:ascii="Times New Roman" w:eastAsia="Times New Roman" w:hAnsi="Times New Roman" w:cs="Times New Roman"/>
          <w:color w:val="000000"/>
          <w:sz w:val="24"/>
          <w:szCs w:val="24"/>
          <w:lang w:eastAsia="es-CO"/>
        </w:rPr>
        <w:t xml:space="preserve"> atroces crímenes. Con esta ley algunos de </w:t>
      </w:r>
      <w:r w:rsidR="003A091B">
        <w:rPr>
          <w:rFonts w:ascii="Times New Roman" w:eastAsia="Times New Roman" w:hAnsi="Times New Roman" w:cs="Times New Roman"/>
          <w:color w:val="000000"/>
          <w:sz w:val="24"/>
          <w:szCs w:val="24"/>
          <w:lang w:eastAsia="es-CO"/>
        </w:rPr>
        <w:t xml:space="preserve">sus líderes </w:t>
      </w:r>
      <w:r w:rsidR="00C43883" w:rsidRPr="00EC61CE">
        <w:rPr>
          <w:rFonts w:ascii="Times New Roman" w:eastAsia="Times New Roman" w:hAnsi="Times New Roman" w:cs="Times New Roman"/>
          <w:color w:val="000000"/>
          <w:sz w:val="24"/>
          <w:szCs w:val="24"/>
          <w:lang w:eastAsia="es-CO"/>
        </w:rPr>
        <w:t>fueron puestos en prisión para cumplir penas de ocho años y otros fueron extraditados a Estados Unidos para pagar condenas por narcotráfico. Las víctimas de las masacres y asesinatos selectivos en su mayoría no han sido reparadas como correspondería a la magnitud de sus crímenes</w:t>
      </w:r>
      <w:r w:rsidR="003502CC">
        <w:rPr>
          <w:rFonts w:ascii="Times New Roman" w:eastAsia="Times New Roman" w:hAnsi="Times New Roman" w:cs="Times New Roman"/>
          <w:color w:val="000000"/>
          <w:sz w:val="24"/>
          <w:szCs w:val="24"/>
          <w:lang w:eastAsia="es-CO"/>
        </w:rPr>
        <w:t xml:space="preserve"> </w:t>
      </w:r>
      <w:r w:rsidR="003502CC" w:rsidRPr="00EC61CE">
        <w:rPr>
          <w:rFonts w:ascii="Times New Roman" w:eastAsia="Times New Roman" w:hAnsi="Times New Roman" w:cs="Times New Roman"/>
          <w:b/>
          <w:color w:val="000000"/>
          <w:sz w:val="24"/>
          <w:szCs w:val="24"/>
          <w:lang w:eastAsia="es-CO"/>
        </w:rPr>
        <w:t xml:space="preserve">Paz </w:t>
      </w:r>
      <w:r w:rsidR="003502CC" w:rsidRPr="00EC61CE">
        <w:rPr>
          <w:rFonts w:ascii="Times New Roman" w:eastAsia="Times New Roman" w:hAnsi="Times New Roman" w:cs="Times New Roman"/>
          <w:b/>
          <w:color w:val="1F497D" w:themeColor="text2"/>
          <w:sz w:val="24"/>
          <w:szCs w:val="24"/>
          <w:lang w:eastAsia="es-CO"/>
        </w:rPr>
        <w:t>[VER] [http://www.razonpublica.com/index.php/conflicto-drogas-y-paz-temas-30/1721-justicia-y-paz-iverdad-negociada-ilas-verdades-o-la-verdad-iverdad-oficial.html#comment-1814]</w:t>
      </w:r>
      <w:r w:rsidR="00C43883" w:rsidRPr="00EC61CE">
        <w:rPr>
          <w:rFonts w:ascii="Times New Roman" w:eastAsia="Times New Roman" w:hAnsi="Times New Roman" w:cs="Times New Roman"/>
          <w:color w:val="000000"/>
          <w:sz w:val="24"/>
          <w:szCs w:val="24"/>
          <w:lang w:eastAsia="es-CO"/>
        </w:rPr>
        <w:t xml:space="preserve">. </w:t>
      </w:r>
    </w:p>
    <w:p w:rsidR="005C75F1" w:rsidRPr="00EC61CE" w:rsidRDefault="00C43883"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lastRenderedPageBreak/>
        <w:t xml:space="preserve">En el campo económico, el gobierno de Uribe Vélez promovió el </w:t>
      </w:r>
      <w:r w:rsidRPr="00EC61CE">
        <w:rPr>
          <w:rFonts w:ascii="Times New Roman" w:eastAsia="Times New Roman" w:hAnsi="Times New Roman" w:cs="Times New Roman"/>
          <w:b/>
          <w:color w:val="000000"/>
          <w:sz w:val="24"/>
          <w:szCs w:val="24"/>
          <w:lang w:eastAsia="es-CO"/>
        </w:rPr>
        <w:t>Tratado de Li</w:t>
      </w:r>
      <w:r w:rsidR="00E1625D" w:rsidRPr="00EC61CE">
        <w:rPr>
          <w:rFonts w:ascii="Times New Roman" w:eastAsia="Times New Roman" w:hAnsi="Times New Roman" w:cs="Times New Roman"/>
          <w:b/>
          <w:color w:val="000000"/>
          <w:sz w:val="24"/>
          <w:szCs w:val="24"/>
          <w:lang w:eastAsia="es-CO"/>
        </w:rPr>
        <w:t>bre Comercio</w:t>
      </w:r>
      <w:r w:rsidR="00441540" w:rsidRPr="00EC61CE">
        <w:rPr>
          <w:rFonts w:ascii="Times New Roman" w:eastAsia="Times New Roman" w:hAnsi="Times New Roman" w:cs="Times New Roman"/>
          <w:b/>
          <w:color w:val="000000"/>
          <w:sz w:val="24"/>
          <w:szCs w:val="24"/>
          <w:lang w:eastAsia="es-CO"/>
        </w:rPr>
        <w:t xml:space="preserve"> </w:t>
      </w:r>
      <w:r w:rsidR="00E1625D" w:rsidRPr="00EC61CE">
        <w:rPr>
          <w:rFonts w:ascii="Times New Roman" w:eastAsia="Times New Roman" w:hAnsi="Times New Roman" w:cs="Times New Roman"/>
          <w:color w:val="000000"/>
          <w:sz w:val="24"/>
          <w:szCs w:val="24"/>
          <w:lang w:eastAsia="es-CO"/>
        </w:rPr>
        <w:t>con Estados Unidos, que fue firmado en el gobierno siguiente (Juan Manuel Santos). Se trata de</w:t>
      </w:r>
      <w:r w:rsidRPr="00EC61CE">
        <w:rPr>
          <w:rFonts w:ascii="Times New Roman" w:eastAsia="Times New Roman" w:hAnsi="Times New Roman" w:cs="Times New Roman"/>
          <w:color w:val="000000"/>
          <w:sz w:val="24"/>
          <w:szCs w:val="24"/>
          <w:lang w:eastAsia="es-CO"/>
        </w:rPr>
        <w:t xml:space="preserve"> un acuerdo que facilita el intercambio de productos entre los dos países</w:t>
      </w:r>
      <w:r w:rsidR="00F92C9B">
        <w:rPr>
          <w:rFonts w:ascii="Times New Roman" w:eastAsia="Times New Roman" w:hAnsi="Times New Roman" w:cs="Times New Roman"/>
          <w:color w:val="000000"/>
          <w:sz w:val="24"/>
          <w:szCs w:val="24"/>
          <w:lang w:eastAsia="es-CO"/>
        </w:rPr>
        <w:t xml:space="preserve">, que </w:t>
      </w:r>
      <w:r w:rsidRPr="00EC61CE">
        <w:rPr>
          <w:rFonts w:ascii="Times New Roman" w:eastAsia="Times New Roman" w:hAnsi="Times New Roman" w:cs="Times New Roman"/>
          <w:color w:val="000000"/>
          <w:sz w:val="24"/>
          <w:szCs w:val="24"/>
          <w:lang w:eastAsia="es-CO"/>
        </w:rPr>
        <w:t xml:space="preserve">disminuye los impuestos de ingreso de </w:t>
      </w:r>
      <w:r w:rsidR="005C75F1" w:rsidRPr="00EC61CE">
        <w:rPr>
          <w:rFonts w:ascii="Times New Roman" w:eastAsia="Times New Roman" w:hAnsi="Times New Roman" w:cs="Times New Roman"/>
          <w:color w:val="000000"/>
          <w:sz w:val="24"/>
          <w:szCs w:val="24"/>
          <w:lang w:eastAsia="es-CO"/>
        </w:rPr>
        <w:t>bienes y servicios,</w:t>
      </w:r>
      <w:r w:rsidRPr="00EC61CE">
        <w:rPr>
          <w:rFonts w:ascii="Times New Roman" w:eastAsia="Times New Roman" w:hAnsi="Times New Roman" w:cs="Times New Roman"/>
          <w:color w:val="000000"/>
          <w:sz w:val="24"/>
          <w:szCs w:val="24"/>
          <w:lang w:eastAsia="es-CO"/>
        </w:rPr>
        <w:t xml:space="preserve"> y pretende que las mercancías que se producen en Colombia circulen libremente en el país del norte. </w:t>
      </w:r>
      <w:r w:rsidR="005C75F1" w:rsidRPr="00EC61CE">
        <w:rPr>
          <w:rFonts w:ascii="Times New Roman" w:eastAsia="Times New Roman" w:hAnsi="Times New Roman" w:cs="Times New Roman"/>
          <w:color w:val="000000"/>
          <w:sz w:val="24"/>
          <w:szCs w:val="24"/>
          <w:lang w:eastAsia="es-CO"/>
        </w:rPr>
        <w:t>Para que esto pueda ser benéfico para el país se requiere que haya una igualdad de condiciones en los subsidios que otorgan los Estados a sus agricultores e industriales, asunto que se convierte en un desafío para Colombia, dado que su industria es poca y las ayudas para los agricultores son insuficientes</w:t>
      </w:r>
      <w:r w:rsidR="003502CC">
        <w:rPr>
          <w:rFonts w:ascii="Times New Roman" w:eastAsia="Times New Roman" w:hAnsi="Times New Roman" w:cs="Times New Roman"/>
          <w:color w:val="000000"/>
          <w:sz w:val="24"/>
          <w:szCs w:val="24"/>
          <w:lang w:eastAsia="es-CO"/>
        </w:rPr>
        <w:t xml:space="preserve"> </w:t>
      </w:r>
      <w:r w:rsidR="003502CC" w:rsidRPr="00EC61CE">
        <w:rPr>
          <w:rFonts w:ascii="Times New Roman" w:eastAsia="Times New Roman" w:hAnsi="Times New Roman" w:cs="Times New Roman"/>
          <w:b/>
          <w:color w:val="1F497D" w:themeColor="text2"/>
          <w:sz w:val="24"/>
          <w:szCs w:val="24"/>
          <w:lang w:eastAsia="es-CO"/>
        </w:rPr>
        <w:t>[VER] [http://www.tlc.gov.co/publicaciones.php?id=723]</w:t>
      </w:r>
      <w:r w:rsidR="005C75F1" w:rsidRPr="00EC61CE">
        <w:rPr>
          <w:rFonts w:ascii="Times New Roman" w:eastAsia="Times New Roman" w:hAnsi="Times New Roman" w:cs="Times New Roman"/>
          <w:color w:val="000000"/>
          <w:sz w:val="24"/>
          <w:szCs w:val="24"/>
          <w:lang w:eastAsia="es-CO"/>
        </w:rPr>
        <w:t xml:space="preserve">. </w:t>
      </w:r>
    </w:p>
    <w:tbl>
      <w:tblPr>
        <w:tblStyle w:val="Tablaconcuadrcula"/>
        <w:tblW w:w="0" w:type="auto"/>
        <w:tblLayout w:type="fixed"/>
        <w:tblLook w:val="04A0" w:firstRow="1" w:lastRow="0" w:firstColumn="1" w:lastColumn="0" w:noHBand="0" w:noVBand="1"/>
      </w:tblPr>
      <w:tblGrid>
        <w:gridCol w:w="1668"/>
        <w:gridCol w:w="7386"/>
      </w:tblGrid>
      <w:tr w:rsidR="00441540" w:rsidRPr="00EC61CE" w:rsidTr="00F558AC">
        <w:tc>
          <w:tcPr>
            <w:tcW w:w="9054" w:type="dxa"/>
            <w:gridSpan w:val="2"/>
            <w:shd w:val="clear" w:color="auto" w:fill="0D0D0D" w:themeFill="text1" w:themeFillTint="F2"/>
          </w:tcPr>
          <w:p w:rsidR="00441540" w:rsidRPr="00EC61CE" w:rsidRDefault="00441540" w:rsidP="00F558AC">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Imagen (fotografía, gráfica o ilustración)</w:t>
            </w:r>
          </w:p>
        </w:tc>
      </w:tr>
      <w:tr w:rsidR="00441540" w:rsidRPr="00EC61CE" w:rsidTr="00F558AC">
        <w:tc>
          <w:tcPr>
            <w:tcW w:w="1668" w:type="dxa"/>
          </w:tcPr>
          <w:p w:rsidR="00441540" w:rsidRPr="00EC61CE" w:rsidRDefault="00441540" w:rsidP="00F558AC">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441540" w:rsidRPr="00EC61CE" w:rsidRDefault="00441540" w:rsidP="00614C1F">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CS_09_09_IMG1</w:t>
            </w:r>
            <w:r w:rsidR="00614C1F" w:rsidRPr="00EC61CE">
              <w:rPr>
                <w:rFonts w:ascii="Times New Roman" w:hAnsi="Times New Roman" w:cs="Times New Roman"/>
                <w:b/>
                <w:color w:val="000000"/>
                <w:sz w:val="24"/>
                <w:szCs w:val="24"/>
              </w:rPr>
              <w:t>3</w:t>
            </w:r>
          </w:p>
        </w:tc>
      </w:tr>
      <w:tr w:rsidR="00441540" w:rsidRPr="00EC61CE" w:rsidTr="00F558AC">
        <w:tc>
          <w:tcPr>
            <w:tcW w:w="1668" w:type="dxa"/>
          </w:tcPr>
          <w:p w:rsidR="00441540" w:rsidRPr="00EC61CE" w:rsidRDefault="00441540"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441540" w:rsidRPr="00EC61CE" w:rsidRDefault="00441540" w:rsidP="00F558AC">
            <w:pPr>
              <w:rPr>
                <w:rFonts w:ascii="Times New Roman" w:hAnsi="Times New Roman" w:cs="Times New Roman"/>
                <w:color w:val="000000"/>
                <w:sz w:val="24"/>
                <w:szCs w:val="24"/>
              </w:rPr>
            </w:pPr>
          </w:p>
        </w:tc>
      </w:tr>
      <w:tr w:rsidR="00441540" w:rsidRPr="00EC61CE" w:rsidTr="00F558AC">
        <w:tc>
          <w:tcPr>
            <w:tcW w:w="1668" w:type="dxa"/>
          </w:tcPr>
          <w:p w:rsidR="00441540" w:rsidRPr="00EC61CE" w:rsidRDefault="00441540"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t>AulaPlaneta</w:t>
            </w:r>
            <w:proofErr w:type="spellEnd"/>
            <w:r w:rsidRPr="00EC61CE">
              <w:rPr>
                <w:rFonts w:ascii="Times New Roman" w:hAnsi="Times New Roman" w:cs="Times New Roman"/>
                <w:b/>
                <w:color w:val="000000"/>
                <w:sz w:val="24"/>
                <w:szCs w:val="24"/>
              </w:rPr>
              <w:t>)</w:t>
            </w:r>
          </w:p>
        </w:tc>
        <w:tc>
          <w:tcPr>
            <w:tcW w:w="7386" w:type="dxa"/>
          </w:tcPr>
          <w:p w:rsidR="00441540" w:rsidRPr="00EC61CE" w:rsidRDefault="00441540" w:rsidP="00F558AC">
            <w:pPr>
              <w:rPr>
                <w:rFonts w:ascii="Times New Roman" w:hAnsi="Times New Roman" w:cs="Times New Roman"/>
                <w:color w:val="000000"/>
                <w:sz w:val="24"/>
                <w:szCs w:val="24"/>
              </w:rPr>
            </w:pPr>
          </w:p>
          <w:p w:rsidR="00441540" w:rsidRPr="00EC61CE" w:rsidRDefault="00441540" w:rsidP="00F558AC">
            <w:pPr>
              <w:rPr>
                <w:rFonts w:ascii="Times New Roman" w:hAnsi="Times New Roman" w:cs="Times New Roman"/>
                <w:color w:val="000000"/>
                <w:sz w:val="24"/>
                <w:szCs w:val="24"/>
              </w:rPr>
            </w:pPr>
            <w:r w:rsidRPr="00EC61CE">
              <w:rPr>
                <w:rFonts w:ascii="Times New Roman" w:hAnsi="Times New Roman" w:cs="Times New Roman"/>
                <w:noProof/>
                <w:color w:val="C2E1ED"/>
                <w:sz w:val="24"/>
                <w:szCs w:val="24"/>
                <w:lang w:eastAsia="es-CO"/>
              </w:rPr>
              <w:drawing>
                <wp:inline distT="0" distB="0" distL="0" distR="0" wp14:anchorId="4133E0DC" wp14:editId="7E4633C8">
                  <wp:extent cx="2552700" cy="1815253"/>
                  <wp:effectExtent l="0" t="0" r="0" b="0"/>
                  <wp:docPr id="32" name="Imagen 32" descr="http://thumb9.shutterstock.com/display_pic_with_logo/152542/192531746/stock-photo-manual-labor-in-agriculture-192531746.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9.shutterstock.com/display_pic_with_logo/152542/192531746/stock-photo-manual-labor-in-agriculture-192531746.jpg">
                            <a:hlinkClick r:id="rId2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52700" cy="1815253"/>
                          </a:xfrm>
                          <a:prstGeom prst="rect">
                            <a:avLst/>
                          </a:prstGeom>
                          <a:noFill/>
                          <a:ln>
                            <a:noFill/>
                          </a:ln>
                        </pic:spPr>
                      </pic:pic>
                    </a:graphicData>
                  </a:graphic>
                </wp:inline>
              </w:drawing>
            </w:r>
          </w:p>
        </w:tc>
      </w:tr>
      <w:tr w:rsidR="00441540" w:rsidRPr="00EC61CE" w:rsidTr="00F558AC">
        <w:tc>
          <w:tcPr>
            <w:tcW w:w="1668" w:type="dxa"/>
          </w:tcPr>
          <w:p w:rsidR="00441540" w:rsidRPr="00EC61CE" w:rsidRDefault="00441540"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Pie de imagen</w:t>
            </w:r>
          </w:p>
        </w:tc>
        <w:tc>
          <w:tcPr>
            <w:tcW w:w="7386" w:type="dxa"/>
          </w:tcPr>
          <w:p w:rsidR="00441540" w:rsidRPr="00EC61CE" w:rsidRDefault="00441540" w:rsidP="007159FA">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Con los tratados de libre comercio, los agricultores</w:t>
            </w:r>
            <w:r w:rsidR="00845205" w:rsidRPr="00EC61CE">
              <w:rPr>
                <w:rFonts w:ascii="Times New Roman" w:hAnsi="Times New Roman" w:cs="Times New Roman"/>
                <w:color w:val="000000" w:themeColor="text1"/>
                <w:sz w:val="24"/>
                <w:szCs w:val="24"/>
              </w:rPr>
              <w:t xml:space="preserve"> e industriales</w:t>
            </w:r>
            <w:r w:rsidRPr="00EC61CE">
              <w:rPr>
                <w:rFonts w:ascii="Times New Roman" w:hAnsi="Times New Roman" w:cs="Times New Roman"/>
                <w:color w:val="000000" w:themeColor="text1"/>
                <w:sz w:val="24"/>
                <w:szCs w:val="24"/>
              </w:rPr>
              <w:t xml:space="preserve"> colombianos </w:t>
            </w:r>
            <w:r w:rsidR="007159FA">
              <w:rPr>
                <w:rFonts w:ascii="Times New Roman" w:hAnsi="Times New Roman" w:cs="Times New Roman"/>
                <w:color w:val="000000" w:themeColor="text1"/>
                <w:sz w:val="24"/>
                <w:szCs w:val="24"/>
              </w:rPr>
              <w:t xml:space="preserve"> compiten </w:t>
            </w:r>
            <w:r w:rsidRPr="00EC61CE">
              <w:rPr>
                <w:rFonts w:ascii="Times New Roman" w:hAnsi="Times New Roman" w:cs="Times New Roman"/>
                <w:color w:val="000000" w:themeColor="text1"/>
                <w:sz w:val="24"/>
                <w:szCs w:val="24"/>
              </w:rPr>
              <w:t>con productos extranjero</w:t>
            </w:r>
            <w:r w:rsidR="007159FA">
              <w:rPr>
                <w:rFonts w:ascii="Times New Roman" w:hAnsi="Times New Roman" w:cs="Times New Roman"/>
                <w:color w:val="000000" w:themeColor="text1"/>
                <w:sz w:val="24"/>
                <w:szCs w:val="24"/>
              </w:rPr>
              <w:t>s</w:t>
            </w:r>
            <w:r w:rsidRPr="00EC61CE">
              <w:rPr>
                <w:rFonts w:ascii="Times New Roman" w:hAnsi="Times New Roman" w:cs="Times New Roman"/>
                <w:color w:val="000000" w:themeColor="text1"/>
                <w:sz w:val="24"/>
                <w:szCs w:val="24"/>
              </w:rPr>
              <w:t xml:space="preserve"> que llegan a pr</w:t>
            </w:r>
            <w:r w:rsidR="00845205" w:rsidRPr="00EC61CE">
              <w:rPr>
                <w:rFonts w:ascii="Times New Roman" w:hAnsi="Times New Roman" w:cs="Times New Roman"/>
                <w:color w:val="000000" w:themeColor="text1"/>
                <w:sz w:val="24"/>
                <w:szCs w:val="24"/>
              </w:rPr>
              <w:t>ecios subsidiados (más baratos), lo que dificulta la estabilidad e</w:t>
            </w:r>
            <w:r w:rsidR="00DE126B" w:rsidRPr="00EC61CE">
              <w:rPr>
                <w:rFonts w:ascii="Times New Roman" w:hAnsi="Times New Roman" w:cs="Times New Roman"/>
                <w:color w:val="000000" w:themeColor="text1"/>
                <w:sz w:val="24"/>
                <w:szCs w:val="24"/>
              </w:rPr>
              <w:t xml:space="preserve">n la producción y </w:t>
            </w:r>
            <w:r w:rsidR="007159FA">
              <w:rPr>
                <w:rFonts w:ascii="Times New Roman" w:hAnsi="Times New Roman" w:cs="Times New Roman"/>
                <w:color w:val="000000" w:themeColor="text1"/>
                <w:sz w:val="24"/>
                <w:szCs w:val="24"/>
              </w:rPr>
              <w:t xml:space="preserve">afecta a </w:t>
            </w:r>
            <w:r w:rsidR="00845205" w:rsidRPr="00EC61CE">
              <w:rPr>
                <w:rFonts w:ascii="Times New Roman" w:hAnsi="Times New Roman" w:cs="Times New Roman"/>
                <w:color w:val="000000" w:themeColor="text1"/>
                <w:sz w:val="24"/>
                <w:szCs w:val="24"/>
              </w:rPr>
              <w:t xml:space="preserve">los campesinos. </w:t>
            </w:r>
          </w:p>
        </w:tc>
      </w:tr>
    </w:tbl>
    <w:p w:rsidR="00441540" w:rsidRPr="00EC61CE" w:rsidRDefault="00441540" w:rsidP="00345E88">
      <w:pPr>
        <w:spacing w:line="360" w:lineRule="auto"/>
        <w:rPr>
          <w:rFonts w:ascii="Times New Roman" w:eastAsia="Times New Roman" w:hAnsi="Times New Roman" w:cs="Times New Roman"/>
          <w:color w:val="000000"/>
          <w:sz w:val="24"/>
          <w:szCs w:val="24"/>
          <w:lang w:eastAsia="es-CO"/>
        </w:rPr>
      </w:pPr>
    </w:p>
    <w:p w:rsidR="00441540" w:rsidRPr="00EC61CE" w:rsidRDefault="00441540" w:rsidP="00345E88">
      <w:pPr>
        <w:spacing w:line="360" w:lineRule="auto"/>
        <w:rPr>
          <w:rFonts w:ascii="Times New Roman" w:eastAsia="Times New Roman" w:hAnsi="Times New Roman" w:cs="Times New Roman"/>
          <w:color w:val="000000"/>
          <w:sz w:val="24"/>
          <w:szCs w:val="24"/>
          <w:lang w:eastAsia="es-CO"/>
        </w:rPr>
      </w:pPr>
    </w:p>
    <w:p w:rsidR="00370CA5" w:rsidRPr="00EC61CE" w:rsidRDefault="00370CA5" w:rsidP="00345E88">
      <w:pPr>
        <w:spacing w:line="360" w:lineRule="auto"/>
        <w:rPr>
          <w:rFonts w:ascii="Times New Roman" w:eastAsia="Times New Roman" w:hAnsi="Times New Roman" w:cs="Times New Roman"/>
          <w:color w:val="000000"/>
          <w:sz w:val="24"/>
          <w:szCs w:val="24"/>
          <w:lang w:eastAsia="es-CO"/>
        </w:rPr>
      </w:pPr>
    </w:p>
    <w:tbl>
      <w:tblPr>
        <w:tblStyle w:val="Tablaconcuadrcula"/>
        <w:tblW w:w="0" w:type="auto"/>
        <w:tblLook w:val="04A0" w:firstRow="1" w:lastRow="0" w:firstColumn="1" w:lastColumn="0" w:noHBand="0" w:noVBand="1"/>
      </w:tblPr>
      <w:tblGrid>
        <w:gridCol w:w="9054"/>
      </w:tblGrid>
      <w:tr w:rsidR="00511775" w:rsidRPr="00EC61CE" w:rsidTr="00511775">
        <w:tc>
          <w:tcPr>
            <w:tcW w:w="9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11775" w:rsidRPr="00EC61CE" w:rsidRDefault="00511775">
            <w:pPr>
              <w:spacing w:before="100" w:beforeAutospacing="1" w:after="100" w:afterAutospacing="1"/>
              <w:jc w:val="center"/>
              <w:rPr>
                <w:rFonts w:ascii="Times New Roman" w:eastAsia="Times New Roman" w:hAnsi="Times New Roman" w:cs="Times New Roman"/>
                <w:b/>
                <w:color w:val="000000" w:themeColor="text1"/>
                <w:sz w:val="24"/>
                <w:szCs w:val="24"/>
              </w:rPr>
            </w:pPr>
            <w:r w:rsidRPr="00EC61CE">
              <w:rPr>
                <w:rFonts w:ascii="Times New Roman" w:hAnsi="Times New Roman" w:cs="Times New Roman"/>
                <w:b/>
                <w:color w:val="FFFFFF" w:themeColor="background1"/>
                <w:sz w:val="24"/>
                <w:szCs w:val="24"/>
              </w:rPr>
              <w:t>Destacado</w:t>
            </w:r>
          </w:p>
        </w:tc>
      </w:tr>
      <w:tr w:rsidR="00511775" w:rsidRPr="00EC61CE" w:rsidTr="00F558AC">
        <w:tc>
          <w:tcPr>
            <w:tcW w:w="9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11775" w:rsidRPr="00EC61CE" w:rsidRDefault="00511775">
            <w:pPr>
              <w:spacing w:line="285" w:lineRule="atLeast"/>
              <w:jc w:val="both"/>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 xml:space="preserve"> </w:t>
            </w:r>
          </w:p>
          <w:p w:rsidR="00511775" w:rsidRPr="00EC61CE" w:rsidRDefault="00EB7443" w:rsidP="00511775">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Álvaro</w:t>
            </w:r>
            <w:r w:rsidR="00511775" w:rsidRPr="00EC61CE">
              <w:rPr>
                <w:rFonts w:ascii="Times New Roman" w:eastAsia="Times New Roman" w:hAnsi="Times New Roman" w:cs="Times New Roman"/>
                <w:color w:val="000000"/>
                <w:sz w:val="24"/>
                <w:szCs w:val="24"/>
                <w:lang w:eastAsia="es-CO"/>
              </w:rPr>
              <w:t xml:space="preserve"> Uribe Vélez, quien se propuso pacificar al país, con el apoyo del Congreso de la República logró hacer una reforma constitucional que le dio más facultades al poder </w:t>
            </w:r>
            <w:r w:rsidR="00511775" w:rsidRPr="00EC61CE">
              <w:rPr>
                <w:rFonts w:ascii="Times New Roman" w:eastAsia="Times New Roman" w:hAnsi="Times New Roman" w:cs="Times New Roman"/>
                <w:color w:val="000000"/>
                <w:sz w:val="24"/>
                <w:szCs w:val="24"/>
                <w:lang w:eastAsia="es-CO"/>
              </w:rPr>
              <w:lastRenderedPageBreak/>
              <w:t>ejecutivo y permitió la reelección presidencial, lo que facilitó que fuera reelegido para un segundo periodo (2006-2010).</w:t>
            </w:r>
          </w:p>
          <w:p w:rsidR="00511775" w:rsidRPr="00EC61CE" w:rsidRDefault="00511775">
            <w:pPr>
              <w:spacing w:before="100" w:beforeAutospacing="1" w:after="100" w:afterAutospacing="1"/>
              <w:rPr>
                <w:rFonts w:ascii="Times New Roman" w:eastAsia="Times New Roman" w:hAnsi="Times New Roman" w:cs="Times New Roman"/>
                <w:color w:val="000000" w:themeColor="text1"/>
                <w:sz w:val="24"/>
                <w:szCs w:val="24"/>
              </w:rPr>
            </w:pPr>
          </w:p>
        </w:tc>
      </w:tr>
    </w:tbl>
    <w:p w:rsidR="00511775" w:rsidRPr="00EC61CE" w:rsidRDefault="00511775" w:rsidP="00345E88">
      <w:pPr>
        <w:spacing w:line="360" w:lineRule="auto"/>
        <w:rPr>
          <w:rFonts w:ascii="Times New Roman" w:eastAsia="Times New Roman" w:hAnsi="Times New Roman" w:cs="Times New Roman"/>
          <w:color w:val="000000"/>
          <w:sz w:val="24"/>
          <w:szCs w:val="24"/>
          <w:lang w:eastAsia="es-CO"/>
        </w:rPr>
      </w:pPr>
    </w:p>
    <w:p w:rsidR="00511775" w:rsidRPr="00EC61CE" w:rsidRDefault="00511775" w:rsidP="00345E88">
      <w:pPr>
        <w:spacing w:line="360" w:lineRule="auto"/>
        <w:rPr>
          <w:rFonts w:ascii="Times New Roman" w:eastAsia="Times New Roman" w:hAnsi="Times New Roman" w:cs="Times New Roman"/>
          <w:color w:val="000000"/>
          <w:sz w:val="24"/>
          <w:szCs w:val="24"/>
          <w:lang w:eastAsia="es-CO"/>
        </w:rPr>
      </w:pPr>
    </w:p>
    <w:p w:rsidR="00F57B64" w:rsidRPr="00EC61CE" w:rsidRDefault="00F57B64"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Con su proyecto de pacificar el país, continuó fortaleciendo a las Fuerzas Armadas, quienes con la cooperación de Estados Unidos tuvieron un impacto notable en la lucha contra la subversión: la </w:t>
      </w:r>
      <w:r w:rsidRPr="00EC61CE">
        <w:rPr>
          <w:rFonts w:ascii="Times New Roman" w:eastAsia="Times New Roman" w:hAnsi="Times New Roman" w:cs="Times New Roman"/>
          <w:b/>
          <w:color w:val="000000"/>
          <w:sz w:val="24"/>
          <w:szCs w:val="24"/>
          <w:lang w:eastAsia="es-CO"/>
        </w:rPr>
        <w:t>operación Jaque</w:t>
      </w:r>
      <w:r w:rsidR="007159FA">
        <w:rPr>
          <w:rFonts w:ascii="Times New Roman" w:eastAsia="Times New Roman" w:hAnsi="Times New Roman" w:cs="Times New Roman"/>
          <w:b/>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con la que se rescató a un grupo de secuestrados entre los que se encontraban la excandidata presidencial Ingrid </w:t>
      </w:r>
      <w:proofErr w:type="spellStart"/>
      <w:r w:rsidRPr="00EC61CE">
        <w:rPr>
          <w:rFonts w:ascii="Times New Roman" w:eastAsia="Times New Roman" w:hAnsi="Times New Roman" w:cs="Times New Roman"/>
          <w:color w:val="000000"/>
          <w:sz w:val="24"/>
          <w:szCs w:val="24"/>
          <w:lang w:eastAsia="es-CO"/>
        </w:rPr>
        <w:t>Betancurt</w:t>
      </w:r>
      <w:proofErr w:type="spellEnd"/>
      <w:r w:rsidRPr="00EC61CE">
        <w:rPr>
          <w:rFonts w:ascii="Times New Roman" w:eastAsia="Times New Roman" w:hAnsi="Times New Roman" w:cs="Times New Roman"/>
          <w:color w:val="000000"/>
          <w:sz w:val="24"/>
          <w:szCs w:val="24"/>
          <w:lang w:eastAsia="es-CO"/>
        </w:rPr>
        <w:t xml:space="preserve"> y tres ciudadanos norteamericanos, así como la operación Fénix</w:t>
      </w:r>
      <w:r w:rsidR="007159FA">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en la que fue bombardeado un campamento que la guerrilla colombiana tenía en Ecuador, y donde murió el comandante </w:t>
      </w:r>
      <w:r w:rsidRPr="00EC61CE">
        <w:rPr>
          <w:rFonts w:ascii="Times New Roman" w:eastAsia="Times New Roman" w:hAnsi="Times New Roman" w:cs="Times New Roman"/>
          <w:b/>
          <w:color w:val="000000"/>
          <w:sz w:val="24"/>
          <w:szCs w:val="24"/>
          <w:lang w:eastAsia="es-CO"/>
        </w:rPr>
        <w:t>Raúl Reyes</w:t>
      </w:r>
      <w:r w:rsidR="007159FA">
        <w:rPr>
          <w:rFonts w:ascii="Times New Roman" w:eastAsia="Times New Roman" w:hAnsi="Times New Roman" w:cs="Times New Roman"/>
          <w:b/>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le dieron mayor popularidad a Uribe Vélez. </w:t>
      </w:r>
    </w:p>
    <w:p w:rsidR="00F57B64" w:rsidRPr="00EC61CE" w:rsidRDefault="00265645"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El siguiente periodo presidencial fue asumido por quien </w:t>
      </w:r>
      <w:r w:rsidR="009B3C6B" w:rsidRPr="00EC61CE">
        <w:rPr>
          <w:rFonts w:ascii="Times New Roman" w:eastAsia="Times New Roman" w:hAnsi="Times New Roman" w:cs="Times New Roman"/>
          <w:color w:val="000000"/>
          <w:sz w:val="24"/>
          <w:szCs w:val="24"/>
          <w:lang w:eastAsia="es-CO"/>
        </w:rPr>
        <w:t>ejerció como</w:t>
      </w:r>
      <w:r w:rsidRPr="00EC61CE">
        <w:rPr>
          <w:rFonts w:ascii="Times New Roman" w:eastAsia="Times New Roman" w:hAnsi="Times New Roman" w:cs="Times New Roman"/>
          <w:color w:val="000000"/>
          <w:sz w:val="24"/>
          <w:szCs w:val="24"/>
          <w:lang w:eastAsia="es-CO"/>
        </w:rPr>
        <w:t xml:space="preserve"> ministro de </w:t>
      </w:r>
      <w:r w:rsidR="00271681">
        <w:rPr>
          <w:rFonts w:ascii="Times New Roman" w:eastAsia="Times New Roman" w:hAnsi="Times New Roman" w:cs="Times New Roman"/>
          <w:color w:val="000000"/>
          <w:sz w:val="24"/>
          <w:szCs w:val="24"/>
          <w:lang w:eastAsia="es-CO"/>
        </w:rPr>
        <w:t>D</w:t>
      </w:r>
      <w:r w:rsidRPr="00EC61CE">
        <w:rPr>
          <w:rFonts w:ascii="Times New Roman" w:eastAsia="Times New Roman" w:hAnsi="Times New Roman" w:cs="Times New Roman"/>
          <w:color w:val="000000"/>
          <w:sz w:val="24"/>
          <w:szCs w:val="24"/>
          <w:lang w:eastAsia="es-CO"/>
        </w:rPr>
        <w:t>efensa en el segundo periodo presidencial de Uribe Vélez.</w:t>
      </w:r>
    </w:p>
    <w:p w:rsidR="00AD62F9" w:rsidRPr="00EC61CE" w:rsidRDefault="00AD62F9" w:rsidP="00345E88">
      <w:pPr>
        <w:spacing w:line="360" w:lineRule="auto"/>
        <w:rPr>
          <w:rFonts w:ascii="Times New Roman" w:eastAsia="Times New Roman" w:hAnsi="Times New Roman" w:cs="Times New Roman"/>
          <w:color w:val="000000"/>
          <w:sz w:val="24"/>
          <w:szCs w:val="24"/>
          <w:lang w:eastAsia="es-CO"/>
        </w:rPr>
      </w:pPr>
    </w:p>
    <w:p w:rsidR="008E55D3" w:rsidRDefault="000A309A" w:rsidP="00345E88">
      <w:pPr>
        <w:spacing w:line="360" w:lineRule="auto"/>
        <w:rPr>
          <w:rFonts w:ascii="Times New Roman" w:eastAsia="Times New Roman" w:hAnsi="Times New Roman" w:cs="Times New Roman"/>
          <w:b/>
          <w:color w:val="000000"/>
          <w:sz w:val="24"/>
          <w:szCs w:val="24"/>
          <w:lang w:eastAsia="es-CO"/>
        </w:rPr>
      </w:pPr>
      <w:r w:rsidRPr="00EC61CE">
        <w:rPr>
          <w:rStyle w:val="Ttulo1Car"/>
          <w:rFonts w:ascii="Times New Roman" w:hAnsi="Times New Roman" w:cs="Times New Roman"/>
          <w:sz w:val="24"/>
          <w:szCs w:val="24"/>
          <w:highlight w:val="yellow"/>
        </w:rPr>
        <w:t>[SECCIÓN 2]</w:t>
      </w:r>
      <w:r w:rsidRPr="00EC61CE">
        <w:rPr>
          <w:rStyle w:val="Ttulo1Car"/>
          <w:rFonts w:ascii="Times New Roman" w:hAnsi="Times New Roman" w:cs="Times New Roman"/>
          <w:sz w:val="24"/>
          <w:szCs w:val="24"/>
        </w:rPr>
        <w:t xml:space="preserve"> </w:t>
      </w:r>
      <w:r w:rsidR="007F1A52">
        <w:rPr>
          <w:rFonts w:ascii="Times New Roman" w:eastAsia="Times New Roman" w:hAnsi="Times New Roman" w:cs="Times New Roman"/>
          <w:b/>
          <w:color w:val="000000"/>
          <w:sz w:val="24"/>
          <w:szCs w:val="24"/>
          <w:lang w:eastAsia="es-CO"/>
        </w:rPr>
        <w:t>3.6</w:t>
      </w:r>
      <w:r w:rsidRPr="00EC61CE">
        <w:rPr>
          <w:rFonts w:ascii="Times New Roman" w:eastAsia="Times New Roman" w:hAnsi="Times New Roman" w:cs="Times New Roman"/>
          <w:b/>
          <w:color w:val="000000"/>
          <w:sz w:val="24"/>
          <w:szCs w:val="24"/>
          <w:lang w:eastAsia="es-CO"/>
        </w:rPr>
        <w:t xml:space="preserve"> </w:t>
      </w:r>
      <w:r w:rsidR="00AD62F9" w:rsidRPr="00EC61CE">
        <w:rPr>
          <w:rFonts w:ascii="Times New Roman" w:eastAsia="Times New Roman" w:hAnsi="Times New Roman" w:cs="Times New Roman"/>
          <w:b/>
          <w:color w:val="000000"/>
          <w:sz w:val="24"/>
          <w:szCs w:val="24"/>
          <w:lang w:eastAsia="es-CO"/>
        </w:rPr>
        <w:t>Juan Manuel Santos</w:t>
      </w:r>
      <w:r w:rsidR="00AB5F3C" w:rsidRPr="00EC61CE">
        <w:rPr>
          <w:rFonts w:ascii="Times New Roman" w:eastAsia="Times New Roman" w:hAnsi="Times New Roman" w:cs="Times New Roman"/>
          <w:b/>
          <w:color w:val="000000"/>
          <w:sz w:val="24"/>
          <w:szCs w:val="24"/>
          <w:lang w:eastAsia="es-CO"/>
        </w:rPr>
        <w:t xml:space="preserve"> (2010-</w:t>
      </w:r>
      <w:proofErr w:type="gramStart"/>
      <w:r w:rsidR="007159FA">
        <w:rPr>
          <w:rFonts w:ascii="Times New Roman" w:eastAsia="Times New Roman" w:hAnsi="Times New Roman" w:cs="Times New Roman"/>
          <w:b/>
          <w:color w:val="000000"/>
          <w:sz w:val="24"/>
          <w:szCs w:val="24"/>
          <w:lang w:eastAsia="es-CO"/>
        </w:rPr>
        <w:t>2018</w:t>
      </w:r>
      <w:r w:rsidR="00D73D63" w:rsidRPr="00EC61CE">
        <w:rPr>
          <w:rFonts w:ascii="Times New Roman" w:eastAsia="Times New Roman" w:hAnsi="Times New Roman" w:cs="Times New Roman"/>
          <w:b/>
          <w:color w:val="000000"/>
          <w:sz w:val="24"/>
          <w:szCs w:val="24"/>
          <w:lang w:eastAsia="es-CO"/>
        </w:rPr>
        <w:t xml:space="preserve"> )</w:t>
      </w:r>
      <w:proofErr w:type="gramEnd"/>
      <w:r w:rsidR="00541EB0">
        <w:rPr>
          <w:rFonts w:ascii="Times New Roman" w:eastAsia="Times New Roman" w:hAnsi="Times New Roman" w:cs="Times New Roman"/>
          <w:b/>
          <w:color w:val="000000"/>
          <w:sz w:val="24"/>
          <w:szCs w:val="24"/>
          <w:lang w:eastAsia="es-CO"/>
        </w:rPr>
        <w:t xml:space="preserve"> </w:t>
      </w:r>
    </w:p>
    <w:p w:rsidR="009129F5" w:rsidRPr="00EC61CE" w:rsidRDefault="009129F5" w:rsidP="00345E88">
      <w:pPr>
        <w:spacing w:line="360" w:lineRule="auto"/>
        <w:rPr>
          <w:rFonts w:ascii="Times New Roman" w:eastAsia="Times New Roman" w:hAnsi="Times New Roman" w:cs="Times New Roman"/>
          <w:color w:val="000000"/>
          <w:sz w:val="24"/>
          <w:szCs w:val="24"/>
          <w:lang w:eastAsia="es-CO"/>
        </w:rPr>
      </w:pPr>
    </w:p>
    <w:p w:rsidR="00AB5F3C" w:rsidRPr="00EC61CE" w:rsidRDefault="00AB5F3C"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Tras su éxito en las operaciones Jaque y Fénix, el último ministro de Defensa del gobierno de Uribe Vélez fue elegido</w:t>
      </w:r>
      <w:r w:rsidR="00F558AC">
        <w:rPr>
          <w:rFonts w:ascii="Times New Roman" w:eastAsia="Times New Roman" w:hAnsi="Times New Roman" w:cs="Times New Roman"/>
          <w:color w:val="000000"/>
          <w:sz w:val="24"/>
          <w:szCs w:val="24"/>
          <w:lang w:eastAsia="es-CO"/>
        </w:rPr>
        <w:t xml:space="preserve"> </w:t>
      </w:r>
      <w:r w:rsidRPr="00EC61CE">
        <w:rPr>
          <w:rFonts w:ascii="Times New Roman" w:eastAsia="Times New Roman" w:hAnsi="Times New Roman" w:cs="Times New Roman"/>
          <w:color w:val="000000"/>
          <w:sz w:val="24"/>
          <w:szCs w:val="24"/>
          <w:lang w:eastAsia="es-CO"/>
        </w:rPr>
        <w:t>para el periodo 2010-2014. De nuevo</w:t>
      </w:r>
      <w:r w:rsidR="00BE3A5B" w:rsidRPr="00EC61CE">
        <w:rPr>
          <w:rFonts w:ascii="Times New Roman" w:eastAsia="Times New Roman" w:hAnsi="Times New Roman" w:cs="Times New Roman"/>
          <w:color w:val="000000"/>
          <w:sz w:val="24"/>
          <w:szCs w:val="24"/>
          <w:lang w:eastAsia="es-CO"/>
        </w:rPr>
        <w:t xml:space="preserve"> </w:t>
      </w:r>
      <w:r w:rsidR="00D73D63" w:rsidRPr="00EC61CE">
        <w:rPr>
          <w:rFonts w:ascii="Times New Roman" w:eastAsia="Times New Roman" w:hAnsi="Times New Roman" w:cs="Times New Roman"/>
          <w:color w:val="000000"/>
          <w:sz w:val="24"/>
          <w:szCs w:val="24"/>
          <w:lang w:eastAsia="es-CO"/>
        </w:rPr>
        <w:t>s</w:t>
      </w:r>
      <w:r w:rsidR="00BE3A5B" w:rsidRPr="00EC61CE">
        <w:rPr>
          <w:rFonts w:ascii="Times New Roman" w:eastAsia="Times New Roman" w:hAnsi="Times New Roman" w:cs="Times New Roman"/>
          <w:color w:val="000000"/>
          <w:sz w:val="24"/>
          <w:szCs w:val="24"/>
          <w:lang w:eastAsia="es-CO"/>
        </w:rPr>
        <w:t>e hizo</w:t>
      </w:r>
      <w:r w:rsidRPr="00EC61CE">
        <w:rPr>
          <w:rFonts w:ascii="Times New Roman" w:eastAsia="Times New Roman" w:hAnsi="Times New Roman" w:cs="Times New Roman"/>
          <w:color w:val="000000"/>
          <w:sz w:val="24"/>
          <w:szCs w:val="24"/>
          <w:lang w:eastAsia="es-CO"/>
        </w:rPr>
        <w:t xml:space="preserve"> la promesa de vencer a la guerrilla </w:t>
      </w:r>
      <w:r w:rsidR="00BE3A5B" w:rsidRPr="00EC61CE">
        <w:rPr>
          <w:rFonts w:ascii="Times New Roman" w:eastAsia="Times New Roman" w:hAnsi="Times New Roman" w:cs="Times New Roman"/>
          <w:color w:val="000000"/>
          <w:sz w:val="24"/>
          <w:szCs w:val="24"/>
          <w:lang w:eastAsia="es-CO"/>
        </w:rPr>
        <w:t xml:space="preserve">y de parar el conflicto. Sin embargo, esta vez, además del uso de la fuerza, el presidente impulsó un proceso de </w:t>
      </w:r>
      <w:r w:rsidR="00BE3A5B" w:rsidRPr="00EC61CE">
        <w:rPr>
          <w:rFonts w:ascii="Times New Roman" w:eastAsia="Times New Roman" w:hAnsi="Times New Roman" w:cs="Times New Roman"/>
          <w:b/>
          <w:color w:val="000000"/>
          <w:sz w:val="24"/>
          <w:szCs w:val="24"/>
          <w:lang w:eastAsia="es-CO"/>
        </w:rPr>
        <w:t xml:space="preserve">diálogos con las </w:t>
      </w:r>
      <w:proofErr w:type="spellStart"/>
      <w:r w:rsidR="00BE3A5B" w:rsidRPr="00EC61CE">
        <w:rPr>
          <w:rFonts w:ascii="Times New Roman" w:eastAsia="Times New Roman" w:hAnsi="Times New Roman" w:cs="Times New Roman"/>
          <w:b/>
          <w:color w:val="000000"/>
          <w:sz w:val="24"/>
          <w:szCs w:val="24"/>
          <w:lang w:eastAsia="es-CO"/>
        </w:rPr>
        <w:t>F</w:t>
      </w:r>
      <w:r w:rsidR="00271681" w:rsidRPr="00EC61CE">
        <w:rPr>
          <w:rFonts w:ascii="Times New Roman" w:eastAsia="Times New Roman" w:hAnsi="Times New Roman" w:cs="Times New Roman"/>
          <w:b/>
          <w:color w:val="000000"/>
          <w:sz w:val="24"/>
          <w:szCs w:val="24"/>
          <w:lang w:eastAsia="es-CO"/>
        </w:rPr>
        <w:t>arc</w:t>
      </w:r>
      <w:proofErr w:type="spellEnd"/>
      <w:r w:rsidR="00BE3A5B" w:rsidRPr="00EC61CE">
        <w:rPr>
          <w:rFonts w:ascii="Times New Roman" w:eastAsia="Times New Roman" w:hAnsi="Times New Roman" w:cs="Times New Roman"/>
          <w:color w:val="000000"/>
          <w:sz w:val="24"/>
          <w:szCs w:val="24"/>
          <w:lang w:eastAsia="es-CO"/>
        </w:rPr>
        <w:t xml:space="preserve">, que </w:t>
      </w:r>
      <w:r w:rsidR="00271681">
        <w:rPr>
          <w:rFonts w:ascii="Times New Roman" w:eastAsia="Times New Roman" w:hAnsi="Times New Roman" w:cs="Times New Roman"/>
          <w:color w:val="000000"/>
          <w:sz w:val="24"/>
          <w:szCs w:val="24"/>
          <w:lang w:eastAsia="es-CO"/>
        </w:rPr>
        <w:t xml:space="preserve">se </w:t>
      </w:r>
      <w:r w:rsidR="00BE3A5B" w:rsidRPr="00EC61CE">
        <w:rPr>
          <w:rFonts w:ascii="Times New Roman" w:eastAsia="Times New Roman" w:hAnsi="Times New Roman" w:cs="Times New Roman"/>
          <w:color w:val="000000"/>
          <w:sz w:val="24"/>
          <w:szCs w:val="24"/>
          <w:lang w:eastAsia="es-CO"/>
        </w:rPr>
        <w:t>inici</w:t>
      </w:r>
      <w:r w:rsidR="00271681">
        <w:rPr>
          <w:rFonts w:ascii="Times New Roman" w:eastAsia="Times New Roman" w:hAnsi="Times New Roman" w:cs="Times New Roman"/>
          <w:color w:val="000000"/>
          <w:sz w:val="24"/>
          <w:szCs w:val="24"/>
          <w:lang w:eastAsia="es-CO"/>
        </w:rPr>
        <w:t>ó</w:t>
      </w:r>
      <w:r w:rsidR="00BE3A5B" w:rsidRPr="00EC61CE">
        <w:rPr>
          <w:rFonts w:ascii="Times New Roman" w:eastAsia="Times New Roman" w:hAnsi="Times New Roman" w:cs="Times New Roman"/>
          <w:color w:val="000000"/>
          <w:sz w:val="24"/>
          <w:szCs w:val="24"/>
          <w:lang w:eastAsia="es-CO"/>
        </w:rPr>
        <w:t xml:space="preserve"> en octubre de 2012 en la ciudad de Oslo, Noruega y</w:t>
      </w:r>
      <w:r w:rsidR="00271681">
        <w:rPr>
          <w:rFonts w:ascii="Times New Roman" w:eastAsia="Times New Roman" w:hAnsi="Times New Roman" w:cs="Times New Roman"/>
          <w:color w:val="000000"/>
          <w:sz w:val="24"/>
          <w:szCs w:val="24"/>
          <w:lang w:eastAsia="es-CO"/>
        </w:rPr>
        <w:t>,</w:t>
      </w:r>
      <w:r w:rsidR="00BE3A5B" w:rsidRPr="00EC61CE">
        <w:rPr>
          <w:rFonts w:ascii="Times New Roman" w:eastAsia="Times New Roman" w:hAnsi="Times New Roman" w:cs="Times New Roman"/>
          <w:color w:val="000000"/>
          <w:sz w:val="24"/>
          <w:szCs w:val="24"/>
          <w:lang w:eastAsia="es-CO"/>
        </w:rPr>
        <w:t xml:space="preserve"> posteriormente</w:t>
      </w:r>
      <w:r w:rsidR="00271681">
        <w:rPr>
          <w:rFonts w:ascii="Times New Roman" w:eastAsia="Times New Roman" w:hAnsi="Times New Roman" w:cs="Times New Roman"/>
          <w:color w:val="000000"/>
          <w:sz w:val="24"/>
          <w:szCs w:val="24"/>
          <w:lang w:eastAsia="es-CO"/>
        </w:rPr>
        <w:t>,</w:t>
      </w:r>
      <w:r w:rsidR="00BE3A5B" w:rsidRPr="00EC61CE">
        <w:rPr>
          <w:rFonts w:ascii="Times New Roman" w:eastAsia="Times New Roman" w:hAnsi="Times New Roman" w:cs="Times New Roman"/>
          <w:color w:val="000000"/>
          <w:sz w:val="24"/>
          <w:szCs w:val="24"/>
          <w:lang w:eastAsia="es-CO"/>
        </w:rPr>
        <w:t xml:space="preserve"> en </w:t>
      </w:r>
      <w:r w:rsidR="007159FA">
        <w:rPr>
          <w:rFonts w:ascii="Times New Roman" w:eastAsia="Times New Roman" w:hAnsi="Times New Roman" w:cs="Times New Roman"/>
          <w:color w:val="000000"/>
          <w:sz w:val="24"/>
          <w:szCs w:val="24"/>
          <w:lang w:eastAsia="es-CO"/>
        </w:rPr>
        <w:t>L</w:t>
      </w:r>
      <w:r w:rsidR="00BE3A5B" w:rsidRPr="00EC61CE">
        <w:rPr>
          <w:rFonts w:ascii="Times New Roman" w:eastAsia="Times New Roman" w:hAnsi="Times New Roman" w:cs="Times New Roman"/>
          <w:color w:val="000000"/>
          <w:sz w:val="24"/>
          <w:szCs w:val="24"/>
          <w:lang w:eastAsia="es-CO"/>
        </w:rPr>
        <w:t xml:space="preserve">a Habana, Cuba. </w:t>
      </w:r>
    </w:p>
    <w:p w:rsidR="00345E88" w:rsidRPr="00EC61CE" w:rsidRDefault="00345E88" w:rsidP="00345E88">
      <w:pPr>
        <w:spacing w:line="360" w:lineRule="auto"/>
        <w:rPr>
          <w:rFonts w:ascii="Times New Roman" w:hAnsi="Times New Roman" w:cs="Times New Roman"/>
          <w:color w:val="000000"/>
          <w:sz w:val="24"/>
          <w:szCs w:val="24"/>
          <w:lang w:val="es-ES"/>
        </w:rPr>
      </w:pPr>
      <w:r w:rsidRPr="00EC61CE">
        <w:rPr>
          <w:rFonts w:ascii="Times New Roman" w:eastAsia="Times New Roman" w:hAnsi="Times New Roman" w:cs="Times New Roman"/>
          <w:color w:val="000000"/>
          <w:sz w:val="24"/>
          <w:szCs w:val="24"/>
          <w:lang w:eastAsia="es-CO"/>
        </w:rPr>
        <w:t>En el campo económico se destaca</w:t>
      </w:r>
      <w:r w:rsidR="00E1625D" w:rsidRPr="00EC61CE">
        <w:rPr>
          <w:rFonts w:ascii="Times New Roman" w:eastAsia="Times New Roman" w:hAnsi="Times New Roman" w:cs="Times New Roman"/>
          <w:color w:val="000000"/>
          <w:sz w:val="24"/>
          <w:szCs w:val="24"/>
          <w:lang w:eastAsia="es-CO"/>
        </w:rPr>
        <w:t xml:space="preserve"> la firma del </w:t>
      </w:r>
      <w:r w:rsidR="00E1625D" w:rsidRPr="00EC61CE">
        <w:rPr>
          <w:rFonts w:ascii="Times New Roman" w:eastAsia="Times New Roman" w:hAnsi="Times New Roman" w:cs="Times New Roman"/>
          <w:b/>
          <w:color w:val="000000"/>
          <w:sz w:val="24"/>
          <w:szCs w:val="24"/>
          <w:lang w:eastAsia="es-CO"/>
        </w:rPr>
        <w:t>Tratado de Libre C</w:t>
      </w:r>
      <w:r w:rsidRPr="00EC61CE">
        <w:rPr>
          <w:rFonts w:ascii="Times New Roman" w:eastAsia="Times New Roman" w:hAnsi="Times New Roman" w:cs="Times New Roman"/>
          <w:b/>
          <w:color w:val="000000"/>
          <w:sz w:val="24"/>
          <w:szCs w:val="24"/>
          <w:lang w:eastAsia="es-CO"/>
        </w:rPr>
        <w:t>omercio</w:t>
      </w:r>
      <w:r w:rsidRPr="00EC61CE">
        <w:rPr>
          <w:rFonts w:ascii="Times New Roman" w:eastAsia="Times New Roman" w:hAnsi="Times New Roman" w:cs="Times New Roman"/>
          <w:color w:val="000000"/>
          <w:sz w:val="24"/>
          <w:szCs w:val="24"/>
          <w:lang w:eastAsia="es-CO"/>
        </w:rPr>
        <w:t xml:space="preserve"> </w:t>
      </w:r>
      <w:r w:rsidR="0002113B" w:rsidRPr="00EC61CE">
        <w:rPr>
          <w:rFonts w:ascii="Times New Roman" w:eastAsia="Times New Roman" w:hAnsi="Times New Roman" w:cs="Times New Roman"/>
          <w:color w:val="000000"/>
          <w:sz w:val="24"/>
          <w:szCs w:val="24"/>
          <w:lang w:eastAsia="es-CO"/>
        </w:rPr>
        <w:t xml:space="preserve">con </w:t>
      </w:r>
      <w:r w:rsidR="007159FA">
        <w:rPr>
          <w:rFonts w:ascii="Times New Roman" w:eastAsia="Times New Roman" w:hAnsi="Times New Roman" w:cs="Times New Roman"/>
          <w:color w:val="000000"/>
          <w:sz w:val="24"/>
          <w:szCs w:val="24"/>
          <w:lang w:eastAsia="es-CO"/>
        </w:rPr>
        <w:t>E</w:t>
      </w:r>
      <w:r w:rsidR="00E1625D" w:rsidRPr="00EC61CE">
        <w:rPr>
          <w:rFonts w:ascii="Times New Roman" w:eastAsia="Times New Roman" w:hAnsi="Times New Roman" w:cs="Times New Roman"/>
          <w:color w:val="000000"/>
          <w:sz w:val="24"/>
          <w:szCs w:val="24"/>
          <w:lang w:eastAsia="es-CO"/>
        </w:rPr>
        <w:t xml:space="preserve">stados Unidos y la participación en la </w:t>
      </w:r>
      <w:r w:rsidR="00E1625D" w:rsidRPr="00EC61CE">
        <w:rPr>
          <w:rFonts w:ascii="Times New Roman" w:eastAsia="Times New Roman" w:hAnsi="Times New Roman" w:cs="Times New Roman"/>
          <w:b/>
          <w:color w:val="000000"/>
          <w:sz w:val="24"/>
          <w:szCs w:val="24"/>
          <w:lang w:eastAsia="es-CO"/>
        </w:rPr>
        <w:t xml:space="preserve">Alianza </w:t>
      </w:r>
      <w:r w:rsidR="007159FA">
        <w:rPr>
          <w:rFonts w:ascii="Times New Roman" w:eastAsia="Times New Roman" w:hAnsi="Times New Roman" w:cs="Times New Roman"/>
          <w:b/>
          <w:color w:val="000000"/>
          <w:sz w:val="24"/>
          <w:szCs w:val="24"/>
          <w:lang w:eastAsia="es-CO"/>
        </w:rPr>
        <w:t xml:space="preserve">del </w:t>
      </w:r>
      <w:r w:rsidR="00E1625D" w:rsidRPr="00EC61CE">
        <w:rPr>
          <w:rFonts w:ascii="Times New Roman" w:eastAsia="Times New Roman" w:hAnsi="Times New Roman" w:cs="Times New Roman"/>
          <w:b/>
          <w:color w:val="000000"/>
          <w:sz w:val="24"/>
          <w:szCs w:val="24"/>
          <w:lang w:eastAsia="es-CO"/>
        </w:rPr>
        <w:t>Pacífico</w:t>
      </w:r>
      <w:r w:rsidR="00E1625D" w:rsidRPr="00EC61CE">
        <w:rPr>
          <w:rFonts w:ascii="Times New Roman" w:eastAsia="Times New Roman" w:hAnsi="Times New Roman" w:cs="Times New Roman"/>
          <w:color w:val="000000"/>
          <w:sz w:val="24"/>
          <w:szCs w:val="24"/>
          <w:lang w:eastAsia="es-CO"/>
        </w:rPr>
        <w:t>, una</w:t>
      </w:r>
      <w:r w:rsidR="00F558AC">
        <w:rPr>
          <w:rFonts w:ascii="Times New Roman" w:eastAsia="Times New Roman" w:hAnsi="Times New Roman" w:cs="Times New Roman"/>
          <w:color w:val="000000"/>
          <w:sz w:val="24"/>
          <w:szCs w:val="24"/>
          <w:lang w:eastAsia="es-CO"/>
        </w:rPr>
        <w:t xml:space="preserve"> </w:t>
      </w:r>
      <w:r w:rsidR="00E1625D" w:rsidRPr="00EC61CE">
        <w:rPr>
          <w:rFonts w:ascii="Times New Roman" w:hAnsi="Times New Roman" w:cs="Times New Roman"/>
          <w:color w:val="000000"/>
          <w:sz w:val="24"/>
          <w:szCs w:val="24"/>
          <w:lang w:val="es-ES"/>
        </w:rPr>
        <w:t>iniciativa de integración regional creada el 28 de abril de 2011 por Chile, Colombia, México y Perú.</w:t>
      </w:r>
    </w:p>
    <w:p w:rsidR="00614C1F" w:rsidRPr="00EC61CE" w:rsidRDefault="00614C1F" w:rsidP="00345E88">
      <w:pPr>
        <w:spacing w:line="360" w:lineRule="auto"/>
        <w:rPr>
          <w:rFonts w:ascii="Times New Roman" w:hAnsi="Times New Roman" w:cs="Times New Roman"/>
          <w:color w:val="000000"/>
          <w:sz w:val="24"/>
          <w:szCs w:val="24"/>
          <w:lang w:val="es-ES"/>
        </w:rPr>
      </w:pPr>
    </w:p>
    <w:tbl>
      <w:tblPr>
        <w:tblStyle w:val="Tablaconcuadrcula"/>
        <w:tblW w:w="0" w:type="auto"/>
        <w:tblLayout w:type="fixed"/>
        <w:tblLook w:val="04A0" w:firstRow="1" w:lastRow="0" w:firstColumn="1" w:lastColumn="0" w:noHBand="0" w:noVBand="1"/>
      </w:tblPr>
      <w:tblGrid>
        <w:gridCol w:w="1668"/>
        <w:gridCol w:w="7386"/>
      </w:tblGrid>
      <w:tr w:rsidR="00614C1F" w:rsidRPr="00EC61CE" w:rsidTr="00F558AC">
        <w:tc>
          <w:tcPr>
            <w:tcW w:w="9054" w:type="dxa"/>
            <w:gridSpan w:val="2"/>
            <w:shd w:val="clear" w:color="auto" w:fill="0D0D0D" w:themeFill="text1" w:themeFillTint="F2"/>
          </w:tcPr>
          <w:p w:rsidR="00614C1F" w:rsidRPr="00EC61CE" w:rsidRDefault="00614C1F" w:rsidP="00F558AC">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lastRenderedPageBreak/>
              <w:t>Imagen (fotografía, gráfica o ilustración)</w:t>
            </w:r>
          </w:p>
        </w:tc>
      </w:tr>
      <w:tr w:rsidR="00614C1F" w:rsidRPr="00EC61CE" w:rsidTr="00F558AC">
        <w:tc>
          <w:tcPr>
            <w:tcW w:w="1668" w:type="dxa"/>
          </w:tcPr>
          <w:p w:rsidR="00614C1F" w:rsidRPr="00EC61CE" w:rsidRDefault="00614C1F" w:rsidP="00F558AC">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614C1F" w:rsidRPr="00EC61CE" w:rsidRDefault="00614C1F" w:rsidP="00614C1F">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CS_09_09_IMG14</w:t>
            </w:r>
          </w:p>
        </w:tc>
      </w:tr>
      <w:tr w:rsidR="00614C1F" w:rsidRPr="00EC61CE" w:rsidTr="00F558AC">
        <w:tc>
          <w:tcPr>
            <w:tcW w:w="1668" w:type="dxa"/>
          </w:tcPr>
          <w:p w:rsidR="00614C1F" w:rsidRPr="00EC61CE" w:rsidRDefault="00614C1F"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614C1F" w:rsidRPr="00EC61CE" w:rsidRDefault="00EB7443" w:rsidP="007159FA">
            <w:pPr>
              <w:rPr>
                <w:rFonts w:ascii="Times New Roman" w:hAnsi="Times New Roman" w:cs="Times New Roman"/>
                <w:color w:val="000000"/>
                <w:sz w:val="24"/>
                <w:szCs w:val="24"/>
              </w:rPr>
            </w:pPr>
            <w:r w:rsidRPr="00EC61CE">
              <w:rPr>
                <w:rFonts w:ascii="Times New Roman" w:hAnsi="Times New Roman" w:cs="Times New Roman"/>
                <w:color w:val="000000"/>
                <w:sz w:val="24"/>
                <w:szCs w:val="24"/>
              </w:rPr>
              <w:t>Minería</w:t>
            </w:r>
          </w:p>
        </w:tc>
      </w:tr>
      <w:tr w:rsidR="00614C1F" w:rsidRPr="00EC61CE" w:rsidTr="00F558AC">
        <w:tc>
          <w:tcPr>
            <w:tcW w:w="1668" w:type="dxa"/>
          </w:tcPr>
          <w:p w:rsidR="00614C1F" w:rsidRPr="00EC61CE" w:rsidRDefault="00614C1F"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t>AulaPlaneta</w:t>
            </w:r>
            <w:proofErr w:type="spellEnd"/>
            <w:r w:rsidRPr="00EC61CE">
              <w:rPr>
                <w:rFonts w:ascii="Times New Roman" w:hAnsi="Times New Roman" w:cs="Times New Roman"/>
                <w:b/>
                <w:color w:val="000000"/>
                <w:sz w:val="24"/>
                <w:szCs w:val="24"/>
              </w:rPr>
              <w:t>)</w:t>
            </w:r>
          </w:p>
        </w:tc>
        <w:tc>
          <w:tcPr>
            <w:tcW w:w="7386" w:type="dxa"/>
          </w:tcPr>
          <w:p w:rsidR="00614C1F" w:rsidRPr="00EC61CE" w:rsidRDefault="00614C1F" w:rsidP="00F558AC">
            <w:pPr>
              <w:rPr>
                <w:rFonts w:ascii="Times New Roman" w:hAnsi="Times New Roman" w:cs="Times New Roman"/>
                <w:color w:val="000000"/>
                <w:sz w:val="24"/>
                <w:szCs w:val="24"/>
              </w:rPr>
            </w:pPr>
          </w:p>
          <w:p w:rsidR="00614C1F" w:rsidRPr="00EC61CE" w:rsidRDefault="00614C1F" w:rsidP="00F558AC">
            <w:pPr>
              <w:rPr>
                <w:rFonts w:ascii="Times New Roman" w:hAnsi="Times New Roman" w:cs="Times New Roman"/>
                <w:color w:val="000000"/>
                <w:sz w:val="24"/>
                <w:szCs w:val="24"/>
              </w:rPr>
            </w:pPr>
            <w:r w:rsidRPr="00EC61CE">
              <w:rPr>
                <w:rFonts w:ascii="Times New Roman" w:hAnsi="Times New Roman" w:cs="Times New Roman"/>
                <w:noProof/>
                <w:color w:val="C2E1ED"/>
                <w:sz w:val="24"/>
                <w:szCs w:val="24"/>
                <w:lang w:eastAsia="es-CO"/>
              </w:rPr>
              <w:drawing>
                <wp:inline distT="0" distB="0" distL="0" distR="0" wp14:anchorId="1A96533C" wp14:editId="1403E1B7">
                  <wp:extent cx="2143125" cy="1524000"/>
                  <wp:effectExtent l="0" t="0" r="9525" b="0"/>
                  <wp:docPr id="34" name="Imagen 34" descr="http://thumb7.shutterstock.com/display_pic_with_logo/2216351/219834349/stock-photo-open-coal-mining-pit-with-heavy-machinery-219834349.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_image" descr="http://thumb7.shutterstock.com/display_pic_with_logo/2216351/219834349/stock-photo-open-coal-mining-pit-with-heavy-machinery-219834349.jpg">
                            <a:hlinkClick r:id="rId24"/>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43125" cy="1524000"/>
                          </a:xfrm>
                          <a:prstGeom prst="rect">
                            <a:avLst/>
                          </a:prstGeom>
                          <a:noFill/>
                          <a:ln>
                            <a:noFill/>
                          </a:ln>
                        </pic:spPr>
                      </pic:pic>
                    </a:graphicData>
                  </a:graphic>
                </wp:inline>
              </w:drawing>
            </w:r>
          </w:p>
        </w:tc>
      </w:tr>
      <w:tr w:rsidR="00614C1F" w:rsidRPr="00EC61CE" w:rsidTr="00F558AC">
        <w:tc>
          <w:tcPr>
            <w:tcW w:w="1668" w:type="dxa"/>
          </w:tcPr>
          <w:p w:rsidR="00614C1F" w:rsidRPr="00EC61CE" w:rsidRDefault="00614C1F"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Pie de imagen</w:t>
            </w:r>
          </w:p>
        </w:tc>
        <w:tc>
          <w:tcPr>
            <w:tcW w:w="7386" w:type="dxa"/>
          </w:tcPr>
          <w:p w:rsidR="00614C1F" w:rsidRPr="00EC61CE" w:rsidRDefault="00262CAA" w:rsidP="00F558AC">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Durante el gobierno de Juan Manual Santos se ha dado gran impulso a la “locomotora minera”, que consiste en la extracción intensiva de recursos minerales destinados a la exportación.</w:t>
            </w:r>
            <w:r w:rsidR="00F558AC">
              <w:rPr>
                <w:rFonts w:ascii="Times New Roman" w:hAnsi="Times New Roman" w:cs="Times New Roman"/>
                <w:color w:val="000000" w:themeColor="text1"/>
                <w:sz w:val="24"/>
                <w:szCs w:val="24"/>
              </w:rPr>
              <w:t xml:space="preserve"> </w:t>
            </w:r>
          </w:p>
        </w:tc>
      </w:tr>
    </w:tbl>
    <w:p w:rsidR="00E1625D" w:rsidRPr="00EC61CE" w:rsidRDefault="00E1625D" w:rsidP="00345E88">
      <w:pPr>
        <w:spacing w:line="360" w:lineRule="auto"/>
        <w:rPr>
          <w:rFonts w:ascii="Times New Roman" w:hAnsi="Times New Roman" w:cs="Times New Roman"/>
          <w:color w:val="000000"/>
          <w:sz w:val="24"/>
          <w:szCs w:val="24"/>
          <w:lang w:val="es-ES"/>
        </w:rPr>
      </w:pPr>
    </w:p>
    <w:p w:rsidR="00E1625D" w:rsidRPr="00EC61CE" w:rsidRDefault="00E1625D" w:rsidP="00345E88">
      <w:pPr>
        <w:spacing w:line="360" w:lineRule="auto"/>
        <w:rPr>
          <w:rFonts w:ascii="Times New Roman" w:eastAsia="Times New Roman" w:hAnsi="Times New Roman" w:cs="Times New Roman"/>
          <w:color w:val="000000"/>
          <w:sz w:val="24"/>
          <w:szCs w:val="24"/>
          <w:lang w:eastAsia="es-CO"/>
        </w:rPr>
      </w:pPr>
    </w:p>
    <w:p w:rsidR="0002113B" w:rsidRPr="00EC61CE" w:rsidRDefault="0002113B" w:rsidP="0002113B">
      <w:pPr>
        <w:spacing w:line="360" w:lineRule="auto"/>
        <w:jc w:val="both"/>
        <w:rPr>
          <w:rFonts w:ascii="Times New Roman" w:eastAsia="Times New Roman" w:hAnsi="Times New Roman" w:cs="Times New Roman"/>
          <w:color w:val="000000"/>
          <w:sz w:val="24"/>
          <w:szCs w:val="24"/>
          <w:lang w:eastAsia="es-CO"/>
        </w:rPr>
      </w:pPr>
      <w:r w:rsidRPr="00EC61CE">
        <w:rPr>
          <w:rStyle w:val="Ttulo1Car"/>
          <w:rFonts w:ascii="Times New Roman" w:hAnsi="Times New Roman" w:cs="Times New Roman"/>
          <w:sz w:val="24"/>
          <w:szCs w:val="24"/>
          <w:highlight w:val="yellow"/>
        </w:rPr>
        <w:t>[SECCIÓN 2]</w:t>
      </w:r>
      <w:r w:rsidRPr="00EC61CE">
        <w:rPr>
          <w:rStyle w:val="Ttulo1Car"/>
          <w:rFonts w:ascii="Times New Roman" w:hAnsi="Times New Roman" w:cs="Times New Roman"/>
          <w:sz w:val="24"/>
          <w:szCs w:val="24"/>
        </w:rPr>
        <w:t xml:space="preserve"> </w:t>
      </w:r>
      <w:r w:rsidRPr="00EC61CE">
        <w:rPr>
          <w:rFonts w:ascii="Times New Roman" w:eastAsia="Times New Roman" w:hAnsi="Times New Roman" w:cs="Times New Roman"/>
          <w:b/>
          <w:color w:val="000000"/>
          <w:sz w:val="24"/>
          <w:szCs w:val="24"/>
          <w:lang w:eastAsia="es-CO"/>
        </w:rPr>
        <w:t>.</w:t>
      </w:r>
      <w:r w:rsidR="00D5692B">
        <w:rPr>
          <w:rFonts w:ascii="Times New Roman" w:eastAsia="Times New Roman" w:hAnsi="Times New Roman" w:cs="Times New Roman"/>
          <w:b/>
          <w:color w:val="000000"/>
          <w:sz w:val="24"/>
          <w:szCs w:val="24"/>
          <w:lang w:eastAsia="es-CO"/>
        </w:rPr>
        <w:t>3.7</w:t>
      </w:r>
      <w:r w:rsidRPr="00EC61CE">
        <w:rPr>
          <w:rFonts w:ascii="Times New Roman" w:eastAsia="Times New Roman" w:hAnsi="Times New Roman" w:cs="Times New Roman"/>
          <w:b/>
          <w:color w:val="000000"/>
          <w:sz w:val="24"/>
          <w:szCs w:val="24"/>
          <w:lang w:eastAsia="es-CO"/>
        </w:rPr>
        <w:t xml:space="preserve"> Consolidación</w:t>
      </w:r>
    </w:p>
    <w:p w:rsidR="0002113B" w:rsidRPr="00EC61CE" w:rsidRDefault="0002113B" w:rsidP="0002113B">
      <w:pPr>
        <w:shd w:val="clear" w:color="auto" w:fill="FFFFFF"/>
        <w:spacing w:before="100" w:beforeAutospacing="1" w:after="100" w:afterAutospacing="1"/>
        <w:rPr>
          <w:rFonts w:ascii="Times New Roman" w:hAnsi="Times New Roman" w:cs="Times New Roman"/>
          <w:color w:val="000000" w:themeColor="text1"/>
          <w:sz w:val="24"/>
          <w:szCs w:val="24"/>
        </w:rPr>
      </w:pPr>
      <w:r w:rsidRPr="00EC61CE">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1668"/>
        <w:gridCol w:w="7386"/>
      </w:tblGrid>
      <w:tr w:rsidR="0002113B" w:rsidRPr="00EC61CE" w:rsidTr="00F93A44">
        <w:tc>
          <w:tcPr>
            <w:tcW w:w="9054" w:type="dxa"/>
            <w:gridSpan w:val="2"/>
            <w:shd w:val="clear" w:color="auto" w:fill="000000" w:themeFill="text1"/>
          </w:tcPr>
          <w:p w:rsidR="0002113B" w:rsidRPr="00EC61CE" w:rsidRDefault="0002113B" w:rsidP="00F93A44">
            <w:pPr>
              <w:spacing w:before="2" w:after="2"/>
              <w:jc w:val="center"/>
              <w:rPr>
                <w:rFonts w:ascii="Times New Roman" w:hAnsi="Times New Roman" w:cs="Times New Roman"/>
                <w:b/>
                <w:color w:val="000000" w:themeColor="text1"/>
                <w:sz w:val="24"/>
                <w:szCs w:val="24"/>
                <w:highlight w:val="cyan"/>
              </w:rPr>
            </w:pPr>
            <w:r w:rsidRPr="00EC61CE">
              <w:rPr>
                <w:rFonts w:ascii="Times New Roman" w:hAnsi="Times New Roman" w:cs="Times New Roman"/>
                <w:b/>
                <w:color w:val="FFFFFF" w:themeColor="background1"/>
                <w:sz w:val="24"/>
                <w:szCs w:val="24"/>
              </w:rPr>
              <w:t>Practica. Recurso nuevo</w:t>
            </w:r>
          </w:p>
        </w:tc>
      </w:tr>
      <w:tr w:rsidR="0002113B" w:rsidRPr="00EC61CE" w:rsidTr="00F93A44">
        <w:tc>
          <w:tcPr>
            <w:tcW w:w="1668" w:type="dxa"/>
          </w:tcPr>
          <w:p w:rsidR="0002113B" w:rsidRPr="00EC61CE" w:rsidRDefault="0002113B" w:rsidP="00F93A4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Código</w:t>
            </w:r>
          </w:p>
        </w:tc>
        <w:tc>
          <w:tcPr>
            <w:tcW w:w="7386" w:type="dxa"/>
          </w:tcPr>
          <w:p w:rsidR="0002113B" w:rsidRPr="00EC61CE" w:rsidRDefault="0002113B" w:rsidP="00E41AD9">
            <w:pPr>
              <w:spacing w:before="2" w:after="2"/>
              <w:rPr>
                <w:rFonts w:ascii="Times New Roman" w:hAnsi="Times New Roman" w:cs="Times New Roman"/>
                <w:b/>
                <w:color w:val="000000" w:themeColor="text1"/>
                <w:sz w:val="24"/>
                <w:szCs w:val="24"/>
              </w:rPr>
            </w:pPr>
            <w:r w:rsidRPr="00EC61CE">
              <w:rPr>
                <w:rFonts w:ascii="Times New Roman" w:hAnsi="Times New Roman" w:cs="Times New Roman"/>
                <w:color w:val="000000" w:themeColor="text1"/>
                <w:sz w:val="24"/>
                <w:szCs w:val="24"/>
              </w:rPr>
              <w:t>CS_09_09_REC1</w:t>
            </w:r>
            <w:r w:rsidR="00E41AD9">
              <w:rPr>
                <w:rFonts w:ascii="Times New Roman" w:hAnsi="Times New Roman" w:cs="Times New Roman"/>
                <w:color w:val="000000" w:themeColor="text1"/>
                <w:sz w:val="24"/>
                <w:szCs w:val="24"/>
              </w:rPr>
              <w:t>6</w:t>
            </w:r>
            <w:r w:rsidRPr="00EC61CE">
              <w:rPr>
                <w:rFonts w:ascii="Times New Roman" w:hAnsi="Times New Roman" w:cs="Times New Roman"/>
                <w:color w:val="000000" w:themeColor="text1"/>
                <w:sz w:val="24"/>
                <w:szCs w:val="24"/>
              </w:rPr>
              <w:t>0</w:t>
            </w:r>
          </w:p>
        </w:tc>
      </w:tr>
      <w:tr w:rsidR="0002113B" w:rsidRPr="00EC61CE" w:rsidTr="00F93A44">
        <w:tc>
          <w:tcPr>
            <w:tcW w:w="1668" w:type="dxa"/>
          </w:tcPr>
          <w:p w:rsidR="0002113B" w:rsidRPr="00EC61CE" w:rsidRDefault="0002113B" w:rsidP="00F93A4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Título</w:t>
            </w:r>
          </w:p>
        </w:tc>
        <w:tc>
          <w:tcPr>
            <w:tcW w:w="7386" w:type="dxa"/>
          </w:tcPr>
          <w:p w:rsidR="0002113B" w:rsidRPr="00EC61CE" w:rsidRDefault="00D5692B" w:rsidP="00F93A44">
            <w:pPr>
              <w:spacing w:line="360" w:lineRule="auto"/>
              <w:rPr>
                <w:rFonts w:ascii="Times New Roman" w:eastAsia="Times New Roman" w:hAnsi="Times New Roman" w:cs="Times New Roman"/>
                <w:bCs/>
                <w:caps/>
                <w:color w:val="000000" w:themeColor="text1"/>
                <w:sz w:val="24"/>
                <w:szCs w:val="24"/>
                <w:lang w:eastAsia="es-CO"/>
              </w:rPr>
            </w:pPr>
            <w:r w:rsidRPr="00D5692B">
              <w:rPr>
                <w:rFonts w:ascii="Times New Roman" w:hAnsi="Times New Roman" w:cs="Times New Roman"/>
                <w:color w:val="000000" w:themeColor="text1"/>
                <w:sz w:val="24"/>
                <w:szCs w:val="24"/>
              </w:rPr>
              <w:t>Refuerza tu aprendizaje:</w:t>
            </w:r>
            <w:r>
              <w:rPr>
                <w:rFonts w:ascii="Times New Roman" w:hAnsi="Times New Roman" w:cs="Times New Roman"/>
                <w:color w:val="000000" w:themeColor="text1"/>
                <w:sz w:val="24"/>
                <w:szCs w:val="24"/>
              </w:rPr>
              <w:t xml:space="preserve"> </w:t>
            </w:r>
            <w:r w:rsidRPr="00D5692B">
              <w:rPr>
                <w:rFonts w:ascii="Times New Roman" w:hAnsi="Times New Roman" w:cs="Times New Roman"/>
                <w:color w:val="000000" w:themeColor="text1"/>
                <w:sz w:val="24"/>
                <w:szCs w:val="24"/>
              </w:rPr>
              <w:t>Los gobiernos de Colombia desde finales del siglo XX</w:t>
            </w:r>
          </w:p>
        </w:tc>
      </w:tr>
      <w:tr w:rsidR="0002113B" w:rsidRPr="00EC61CE" w:rsidTr="00F93A44">
        <w:tc>
          <w:tcPr>
            <w:tcW w:w="1668" w:type="dxa"/>
          </w:tcPr>
          <w:p w:rsidR="0002113B" w:rsidRPr="00EC61CE" w:rsidRDefault="0002113B" w:rsidP="00F93A4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Descripción</w:t>
            </w:r>
          </w:p>
        </w:tc>
        <w:tc>
          <w:tcPr>
            <w:tcW w:w="7386" w:type="dxa"/>
          </w:tcPr>
          <w:p w:rsidR="0002113B" w:rsidRPr="00EC61CE" w:rsidRDefault="0002113B" w:rsidP="00D5692B">
            <w:pPr>
              <w:rPr>
                <w:rFonts w:ascii="Times New Roman" w:hAnsi="Times New Roman" w:cs="Times New Roman"/>
                <w:color w:val="000000" w:themeColor="text1"/>
                <w:sz w:val="24"/>
                <w:szCs w:val="24"/>
                <w:lang w:val="es-ES_tradnl"/>
              </w:rPr>
            </w:pPr>
            <w:r w:rsidRPr="00EC61CE">
              <w:rPr>
                <w:rFonts w:ascii="Times New Roman" w:hAnsi="Times New Roman" w:cs="Times New Roman"/>
                <w:color w:val="000000" w:themeColor="text1"/>
                <w:sz w:val="24"/>
                <w:szCs w:val="24"/>
                <w:lang w:val="es-ES_tradnl"/>
              </w:rPr>
              <w:t xml:space="preserve">Actividades sobre </w:t>
            </w:r>
            <w:r w:rsidR="00D5692B">
              <w:rPr>
                <w:rFonts w:ascii="Times New Roman" w:eastAsia="Times New Roman" w:hAnsi="Times New Roman" w:cs="Times New Roman"/>
                <w:color w:val="000000"/>
                <w:sz w:val="24"/>
                <w:szCs w:val="24"/>
                <w:lang w:eastAsia="es-CO"/>
              </w:rPr>
              <w:t>Los gobiernos colombianos desde finales del siglo XX</w:t>
            </w:r>
          </w:p>
        </w:tc>
      </w:tr>
    </w:tbl>
    <w:p w:rsidR="0002113B" w:rsidRPr="00EC61CE" w:rsidRDefault="0002113B" w:rsidP="0002113B">
      <w:pPr>
        <w:spacing w:line="360" w:lineRule="auto"/>
        <w:rPr>
          <w:rFonts w:ascii="Times New Roman" w:eastAsia="Times New Roman" w:hAnsi="Times New Roman" w:cs="Times New Roman"/>
          <w:b/>
          <w:color w:val="000000"/>
          <w:sz w:val="24"/>
          <w:szCs w:val="24"/>
          <w:lang w:eastAsia="es-CO"/>
        </w:rPr>
      </w:pPr>
    </w:p>
    <w:p w:rsidR="00D73D63" w:rsidRPr="00EC61CE" w:rsidRDefault="00D73D63" w:rsidP="00345E88">
      <w:pPr>
        <w:spacing w:line="360" w:lineRule="auto"/>
        <w:rPr>
          <w:rFonts w:ascii="Times New Roman" w:eastAsia="Times New Roman" w:hAnsi="Times New Roman" w:cs="Times New Roman"/>
          <w:color w:val="000000"/>
          <w:sz w:val="24"/>
          <w:szCs w:val="24"/>
          <w:lang w:eastAsia="es-CO"/>
        </w:rPr>
      </w:pPr>
    </w:p>
    <w:p w:rsidR="00D73D63" w:rsidRPr="00EC61CE" w:rsidRDefault="00D73D63" w:rsidP="00345E88">
      <w:pPr>
        <w:spacing w:line="360" w:lineRule="auto"/>
        <w:rPr>
          <w:rFonts w:ascii="Times New Roman" w:eastAsia="Times New Roman" w:hAnsi="Times New Roman" w:cs="Times New Roman"/>
          <w:color w:val="000000"/>
          <w:sz w:val="24"/>
          <w:szCs w:val="24"/>
          <w:lang w:eastAsia="es-CO"/>
        </w:rPr>
      </w:pPr>
    </w:p>
    <w:p w:rsidR="00BE3A5B" w:rsidRDefault="00F558AC" w:rsidP="00345E88">
      <w:pPr>
        <w:spacing w:line="360" w:lineRule="auto"/>
        <w:rPr>
          <w:rFonts w:ascii="Times New Roman" w:eastAsia="Times New Roman" w:hAnsi="Times New Roman" w:cs="Times New Roman"/>
          <w:b/>
          <w:color w:val="000000"/>
          <w:sz w:val="24"/>
          <w:szCs w:val="24"/>
          <w:lang w:eastAsia="es-CO"/>
        </w:rPr>
      </w:pPr>
      <w:r>
        <w:rPr>
          <w:rStyle w:val="Ttulo1Car"/>
          <w:rFonts w:ascii="Times New Roman" w:hAnsi="Times New Roman" w:cs="Times New Roman"/>
          <w:sz w:val="24"/>
          <w:szCs w:val="24"/>
          <w:highlight w:val="yellow"/>
        </w:rPr>
        <w:t>[SECCIÓN 1</w:t>
      </w:r>
      <w:r w:rsidR="00083A14" w:rsidRPr="00EC61CE">
        <w:rPr>
          <w:rStyle w:val="Ttulo1Car"/>
          <w:rFonts w:ascii="Times New Roman" w:hAnsi="Times New Roman" w:cs="Times New Roman"/>
          <w:sz w:val="24"/>
          <w:szCs w:val="24"/>
          <w:highlight w:val="yellow"/>
        </w:rPr>
        <w:t>]</w:t>
      </w:r>
      <w:r w:rsidR="00083A14" w:rsidRPr="00EC61CE">
        <w:rPr>
          <w:rStyle w:val="Ttulo1Car"/>
          <w:rFonts w:ascii="Times New Roman" w:hAnsi="Times New Roman" w:cs="Times New Roman"/>
          <w:sz w:val="24"/>
          <w:szCs w:val="24"/>
        </w:rPr>
        <w:t xml:space="preserve"> </w:t>
      </w:r>
      <w:r w:rsidR="007F1A52">
        <w:rPr>
          <w:rFonts w:ascii="Times New Roman" w:eastAsia="Times New Roman" w:hAnsi="Times New Roman" w:cs="Times New Roman"/>
          <w:b/>
          <w:color w:val="000000"/>
          <w:sz w:val="24"/>
          <w:szCs w:val="24"/>
          <w:lang w:eastAsia="es-CO"/>
        </w:rPr>
        <w:t>4</w:t>
      </w:r>
      <w:r w:rsidR="009B3C6B" w:rsidRPr="00EC61CE">
        <w:rPr>
          <w:rFonts w:ascii="Times New Roman" w:eastAsia="Times New Roman" w:hAnsi="Times New Roman" w:cs="Times New Roman"/>
          <w:b/>
          <w:color w:val="000000"/>
          <w:sz w:val="24"/>
          <w:szCs w:val="24"/>
          <w:lang w:eastAsia="es-CO"/>
        </w:rPr>
        <w:t xml:space="preserve"> La economía colombiana desde la segunda mitad del siglo XX</w:t>
      </w:r>
    </w:p>
    <w:p w:rsidR="008E55D3" w:rsidRDefault="008E55D3" w:rsidP="00345E88">
      <w:pPr>
        <w:spacing w:line="360" w:lineRule="auto"/>
        <w:rPr>
          <w:rFonts w:ascii="Times New Roman" w:eastAsia="Times New Roman" w:hAnsi="Times New Roman" w:cs="Times New Roman"/>
          <w:b/>
          <w:color w:val="000000"/>
          <w:sz w:val="24"/>
          <w:szCs w:val="24"/>
          <w:lang w:eastAsia="es-CO"/>
        </w:rPr>
      </w:pPr>
    </w:p>
    <w:tbl>
      <w:tblPr>
        <w:tblStyle w:val="Tablaconcuadrcula"/>
        <w:tblW w:w="0" w:type="auto"/>
        <w:tblLook w:val="04A0" w:firstRow="1" w:lastRow="0" w:firstColumn="1" w:lastColumn="0" w:noHBand="0" w:noVBand="1"/>
      </w:tblPr>
      <w:tblGrid>
        <w:gridCol w:w="1668"/>
        <w:gridCol w:w="7386"/>
      </w:tblGrid>
      <w:tr w:rsidR="008E55D3" w:rsidRPr="00EC61CE" w:rsidTr="00064A54">
        <w:tc>
          <w:tcPr>
            <w:tcW w:w="9054" w:type="dxa"/>
            <w:gridSpan w:val="2"/>
            <w:shd w:val="clear" w:color="auto" w:fill="000000" w:themeFill="text1"/>
          </w:tcPr>
          <w:p w:rsidR="008E55D3" w:rsidRPr="00EC61CE" w:rsidRDefault="008E55D3" w:rsidP="00064A54">
            <w:pPr>
              <w:spacing w:before="2" w:after="2"/>
              <w:jc w:val="center"/>
              <w:rPr>
                <w:rFonts w:ascii="Times New Roman" w:hAnsi="Times New Roman" w:cs="Times New Roman"/>
                <w:b/>
                <w:color w:val="000000" w:themeColor="text1"/>
                <w:sz w:val="24"/>
                <w:szCs w:val="24"/>
                <w:highlight w:val="cyan"/>
              </w:rPr>
            </w:pPr>
            <w:r w:rsidRPr="00EC61CE">
              <w:rPr>
                <w:rFonts w:ascii="Times New Roman" w:hAnsi="Times New Roman" w:cs="Times New Roman"/>
                <w:b/>
                <w:color w:val="FFFFFF" w:themeColor="background1"/>
                <w:sz w:val="24"/>
                <w:szCs w:val="24"/>
              </w:rPr>
              <w:t>Profundiza. Recurso nuevo</w:t>
            </w:r>
          </w:p>
        </w:tc>
      </w:tr>
      <w:tr w:rsidR="008E55D3" w:rsidRPr="00EC61CE" w:rsidTr="00064A54">
        <w:tc>
          <w:tcPr>
            <w:tcW w:w="1668" w:type="dxa"/>
          </w:tcPr>
          <w:p w:rsidR="008E55D3" w:rsidRPr="00EC61CE" w:rsidRDefault="008E55D3" w:rsidP="00064A5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Código</w:t>
            </w:r>
          </w:p>
        </w:tc>
        <w:tc>
          <w:tcPr>
            <w:tcW w:w="7386" w:type="dxa"/>
          </w:tcPr>
          <w:p w:rsidR="008E55D3" w:rsidRPr="00EC61CE" w:rsidRDefault="008E55D3" w:rsidP="00D5692B">
            <w:pPr>
              <w:spacing w:before="2" w:after="2"/>
              <w:rPr>
                <w:rFonts w:ascii="Times New Roman" w:hAnsi="Times New Roman" w:cs="Times New Roman"/>
                <w:b/>
                <w:color w:val="000000" w:themeColor="text1"/>
                <w:sz w:val="24"/>
                <w:szCs w:val="24"/>
              </w:rPr>
            </w:pPr>
            <w:r w:rsidRPr="00EC61CE">
              <w:rPr>
                <w:rFonts w:ascii="Times New Roman" w:hAnsi="Times New Roman" w:cs="Times New Roman"/>
                <w:color w:val="000000" w:themeColor="text1"/>
                <w:sz w:val="24"/>
                <w:szCs w:val="24"/>
              </w:rPr>
              <w:t>CS_09_09_REC1</w:t>
            </w:r>
            <w:r w:rsidR="00D5692B">
              <w:rPr>
                <w:rFonts w:ascii="Times New Roman" w:hAnsi="Times New Roman" w:cs="Times New Roman"/>
                <w:color w:val="000000" w:themeColor="text1"/>
                <w:sz w:val="24"/>
                <w:szCs w:val="24"/>
              </w:rPr>
              <w:t>1</w:t>
            </w:r>
            <w:r w:rsidRPr="00EC61CE">
              <w:rPr>
                <w:rFonts w:ascii="Times New Roman" w:hAnsi="Times New Roman" w:cs="Times New Roman"/>
                <w:color w:val="000000" w:themeColor="text1"/>
                <w:sz w:val="24"/>
                <w:szCs w:val="24"/>
              </w:rPr>
              <w:t>0</w:t>
            </w:r>
          </w:p>
        </w:tc>
      </w:tr>
      <w:tr w:rsidR="008E55D3" w:rsidRPr="00EC61CE" w:rsidTr="00064A54">
        <w:tc>
          <w:tcPr>
            <w:tcW w:w="1668" w:type="dxa"/>
          </w:tcPr>
          <w:p w:rsidR="008E55D3" w:rsidRPr="00EC61CE" w:rsidRDefault="008E55D3" w:rsidP="00064A5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lastRenderedPageBreak/>
              <w:t>Título</w:t>
            </w:r>
          </w:p>
        </w:tc>
        <w:tc>
          <w:tcPr>
            <w:tcW w:w="7386" w:type="dxa"/>
          </w:tcPr>
          <w:p w:rsidR="008E55D3" w:rsidRPr="00EC61CE" w:rsidRDefault="00D5692B" w:rsidP="00064A54">
            <w:pPr>
              <w:spacing w:line="360" w:lineRule="auto"/>
              <w:rPr>
                <w:rFonts w:ascii="Times New Roman" w:eastAsia="Times New Roman" w:hAnsi="Times New Roman" w:cs="Times New Roman"/>
                <w:bCs/>
                <w:caps/>
                <w:color w:val="000000" w:themeColor="text1"/>
                <w:sz w:val="24"/>
                <w:szCs w:val="24"/>
                <w:lang w:eastAsia="es-CO"/>
              </w:rPr>
            </w:pPr>
            <w:r w:rsidRPr="00D5692B">
              <w:rPr>
                <w:rFonts w:ascii="Times New Roman" w:eastAsia="Times New Roman" w:hAnsi="Times New Roman" w:cs="Times New Roman"/>
                <w:color w:val="000000"/>
                <w:sz w:val="24"/>
                <w:szCs w:val="24"/>
                <w:lang w:eastAsia="es-CO"/>
              </w:rPr>
              <w:t xml:space="preserve">Avances y retrocesos de la economía colombiana desde mediados del siglo XX </w:t>
            </w:r>
          </w:p>
          <w:p w:rsidR="008E55D3" w:rsidRPr="00EC61CE" w:rsidRDefault="008E55D3" w:rsidP="00D5692B">
            <w:pPr>
              <w:spacing w:line="360" w:lineRule="auto"/>
              <w:rPr>
                <w:rFonts w:ascii="Times New Roman" w:eastAsia="Times New Roman" w:hAnsi="Times New Roman" w:cs="Times New Roman"/>
                <w:bCs/>
                <w:caps/>
                <w:color w:val="000000" w:themeColor="text1"/>
                <w:sz w:val="24"/>
                <w:szCs w:val="24"/>
                <w:lang w:eastAsia="es-CO"/>
              </w:rPr>
            </w:pPr>
          </w:p>
        </w:tc>
      </w:tr>
      <w:tr w:rsidR="008E55D3" w:rsidRPr="00EC61CE" w:rsidTr="00064A54">
        <w:tc>
          <w:tcPr>
            <w:tcW w:w="1668" w:type="dxa"/>
          </w:tcPr>
          <w:p w:rsidR="008E55D3" w:rsidRPr="00EC61CE" w:rsidRDefault="008E55D3" w:rsidP="00064A5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Descripción</w:t>
            </w:r>
          </w:p>
        </w:tc>
        <w:tc>
          <w:tcPr>
            <w:tcW w:w="7386" w:type="dxa"/>
          </w:tcPr>
          <w:p w:rsidR="008E55D3" w:rsidRPr="00EC61CE" w:rsidRDefault="00D5692B" w:rsidP="00E41AD9">
            <w:pPr>
              <w:rPr>
                <w:rFonts w:ascii="Times New Roman" w:hAnsi="Times New Roman" w:cs="Times New Roman"/>
                <w:color w:val="000000" w:themeColor="text1"/>
                <w:sz w:val="24"/>
                <w:szCs w:val="24"/>
                <w:lang w:val="es-ES_tradnl"/>
              </w:rPr>
            </w:pPr>
            <w:r w:rsidRPr="00D5692B">
              <w:rPr>
                <w:rFonts w:ascii="Times New Roman" w:hAnsi="Times New Roman" w:cs="Times New Roman"/>
                <w:color w:val="000000" w:themeColor="text1"/>
                <w:sz w:val="24"/>
                <w:szCs w:val="24"/>
                <w:lang w:val="es-ES_tradnl"/>
              </w:rPr>
              <w:t>Interactivo que presenta los principales procesos de la economía colombiana desde la mitad del siglo XX</w:t>
            </w:r>
          </w:p>
        </w:tc>
      </w:tr>
    </w:tbl>
    <w:p w:rsidR="008E55D3" w:rsidRPr="00EC61CE" w:rsidRDefault="008E55D3" w:rsidP="00345E88">
      <w:pPr>
        <w:spacing w:line="360" w:lineRule="auto"/>
        <w:rPr>
          <w:rFonts w:ascii="Times New Roman" w:eastAsia="Times New Roman" w:hAnsi="Times New Roman" w:cs="Times New Roman"/>
          <w:color w:val="000000"/>
          <w:sz w:val="24"/>
          <w:szCs w:val="24"/>
          <w:lang w:eastAsia="es-CO"/>
        </w:rPr>
      </w:pPr>
    </w:p>
    <w:p w:rsidR="009B3C6B" w:rsidRPr="00EC61CE" w:rsidRDefault="0072733F"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La economía colombiana está centrada en la producción de </w:t>
      </w:r>
      <w:r w:rsidRPr="00EC61CE">
        <w:rPr>
          <w:rFonts w:ascii="Times New Roman" w:eastAsia="Times New Roman" w:hAnsi="Times New Roman" w:cs="Times New Roman"/>
          <w:b/>
          <w:color w:val="000000"/>
          <w:sz w:val="24"/>
          <w:szCs w:val="24"/>
          <w:lang w:eastAsia="es-CO"/>
        </w:rPr>
        <w:t>bienes primarios</w:t>
      </w:r>
      <w:r w:rsidRPr="00EC61CE">
        <w:rPr>
          <w:rFonts w:ascii="Times New Roman" w:eastAsia="Times New Roman" w:hAnsi="Times New Roman" w:cs="Times New Roman"/>
          <w:color w:val="000000"/>
          <w:sz w:val="24"/>
          <w:szCs w:val="24"/>
          <w:lang w:eastAsia="es-CO"/>
        </w:rPr>
        <w:t xml:space="preserve">, principalmente </w:t>
      </w:r>
      <w:r w:rsidRPr="00EC61CE">
        <w:rPr>
          <w:rFonts w:ascii="Times New Roman" w:eastAsia="Times New Roman" w:hAnsi="Times New Roman" w:cs="Times New Roman"/>
          <w:b/>
          <w:color w:val="000000"/>
          <w:sz w:val="24"/>
          <w:szCs w:val="24"/>
          <w:lang w:eastAsia="es-CO"/>
        </w:rPr>
        <w:t>café</w:t>
      </w:r>
      <w:r w:rsidRPr="00EC61CE">
        <w:rPr>
          <w:rFonts w:ascii="Times New Roman" w:eastAsia="Times New Roman" w:hAnsi="Times New Roman" w:cs="Times New Roman"/>
          <w:color w:val="000000"/>
          <w:sz w:val="24"/>
          <w:szCs w:val="24"/>
          <w:lang w:eastAsia="es-CO"/>
        </w:rPr>
        <w:t xml:space="preserve">, </w:t>
      </w:r>
      <w:r w:rsidRPr="00EC61CE">
        <w:rPr>
          <w:rFonts w:ascii="Times New Roman" w:eastAsia="Times New Roman" w:hAnsi="Times New Roman" w:cs="Times New Roman"/>
          <w:b/>
          <w:color w:val="000000"/>
          <w:sz w:val="24"/>
          <w:szCs w:val="24"/>
          <w:lang w:eastAsia="es-CO"/>
        </w:rPr>
        <w:t>petróleo</w:t>
      </w:r>
      <w:r w:rsidRPr="00EC61CE">
        <w:rPr>
          <w:rFonts w:ascii="Times New Roman" w:eastAsia="Times New Roman" w:hAnsi="Times New Roman" w:cs="Times New Roman"/>
          <w:color w:val="000000"/>
          <w:sz w:val="24"/>
          <w:szCs w:val="24"/>
          <w:lang w:eastAsia="es-CO"/>
        </w:rPr>
        <w:t xml:space="preserve">, </w:t>
      </w:r>
      <w:r w:rsidRPr="00EC61CE">
        <w:rPr>
          <w:rFonts w:ascii="Times New Roman" w:eastAsia="Times New Roman" w:hAnsi="Times New Roman" w:cs="Times New Roman"/>
          <w:b/>
          <w:color w:val="000000"/>
          <w:sz w:val="24"/>
          <w:szCs w:val="24"/>
          <w:lang w:eastAsia="es-CO"/>
        </w:rPr>
        <w:t>carbón</w:t>
      </w:r>
      <w:r w:rsidRPr="00EC61CE">
        <w:rPr>
          <w:rFonts w:ascii="Times New Roman" w:eastAsia="Times New Roman" w:hAnsi="Times New Roman" w:cs="Times New Roman"/>
          <w:color w:val="000000"/>
          <w:sz w:val="24"/>
          <w:szCs w:val="24"/>
          <w:lang w:eastAsia="es-CO"/>
        </w:rPr>
        <w:t xml:space="preserve"> y </w:t>
      </w:r>
      <w:r w:rsidRPr="00EC61CE">
        <w:rPr>
          <w:rFonts w:ascii="Times New Roman" w:eastAsia="Times New Roman" w:hAnsi="Times New Roman" w:cs="Times New Roman"/>
          <w:b/>
          <w:color w:val="000000"/>
          <w:sz w:val="24"/>
          <w:szCs w:val="24"/>
          <w:lang w:eastAsia="es-CO"/>
        </w:rPr>
        <w:t>minerales</w:t>
      </w:r>
      <w:r w:rsidRPr="00EC61CE">
        <w:rPr>
          <w:rFonts w:ascii="Times New Roman" w:eastAsia="Times New Roman" w:hAnsi="Times New Roman" w:cs="Times New Roman"/>
          <w:color w:val="000000"/>
          <w:sz w:val="24"/>
          <w:szCs w:val="24"/>
          <w:lang w:eastAsia="es-CO"/>
        </w:rPr>
        <w:t xml:space="preserve"> como el </w:t>
      </w:r>
      <w:r w:rsidRPr="00EC61CE">
        <w:rPr>
          <w:rFonts w:ascii="Times New Roman" w:eastAsia="Times New Roman" w:hAnsi="Times New Roman" w:cs="Times New Roman"/>
          <w:b/>
          <w:color w:val="000000"/>
          <w:sz w:val="24"/>
          <w:szCs w:val="24"/>
          <w:lang w:eastAsia="es-CO"/>
        </w:rPr>
        <w:t>oro</w:t>
      </w:r>
      <w:r w:rsidRPr="00EC61CE">
        <w:rPr>
          <w:rFonts w:ascii="Times New Roman" w:eastAsia="Times New Roman" w:hAnsi="Times New Roman" w:cs="Times New Roman"/>
          <w:color w:val="000000"/>
          <w:sz w:val="24"/>
          <w:szCs w:val="24"/>
          <w:lang w:eastAsia="es-CO"/>
        </w:rPr>
        <w:t xml:space="preserve">. </w:t>
      </w:r>
      <w:r w:rsidR="00E66B8C">
        <w:rPr>
          <w:rFonts w:ascii="Times New Roman" w:eastAsia="Times New Roman" w:hAnsi="Times New Roman" w:cs="Times New Roman"/>
          <w:color w:val="000000"/>
          <w:sz w:val="24"/>
          <w:szCs w:val="24"/>
          <w:lang w:eastAsia="es-CO"/>
        </w:rPr>
        <w:t xml:space="preserve">En el sector </w:t>
      </w:r>
      <w:r w:rsidRPr="00EC61CE">
        <w:rPr>
          <w:rFonts w:ascii="Times New Roman" w:eastAsia="Times New Roman" w:hAnsi="Times New Roman" w:cs="Times New Roman"/>
          <w:color w:val="000000"/>
          <w:sz w:val="24"/>
          <w:szCs w:val="24"/>
          <w:lang w:eastAsia="es-CO"/>
        </w:rPr>
        <w:t xml:space="preserve">industrial vivió una etapa de gran impulso en los años </w:t>
      </w:r>
      <w:r w:rsidR="00E66B8C">
        <w:rPr>
          <w:rFonts w:ascii="Times New Roman" w:eastAsia="Times New Roman" w:hAnsi="Times New Roman" w:cs="Times New Roman"/>
          <w:color w:val="000000"/>
          <w:sz w:val="24"/>
          <w:szCs w:val="24"/>
          <w:lang w:eastAsia="es-CO"/>
        </w:rPr>
        <w:t xml:space="preserve">sesenta </w:t>
      </w:r>
      <w:r w:rsidRPr="00EC61CE">
        <w:rPr>
          <w:rFonts w:ascii="Times New Roman" w:eastAsia="Times New Roman" w:hAnsi="Times New Roman" w:cs="Times New Roman"/>
          <w:color w:val="000000"/>
          <w:sz w:val="24"/>
          <w:szCs w:val="24"/>
          <w:lang w:eastAsia="es-CO"/>
        </w:rPr>
        <w:t xml:space="preserve"> y </w:t>
      </w:r>
      <w:r w:rsidR="00E66B8C">
        <w:rPr>
          <w:rFonts w:ascii="Times New Roman" w:eastAsia="Times New Roman" w:hAnsi="Times New Roman" w:cs="Times New Roman"/>
          <w:color w:val="000000"/>
          <w:sz w:val="24"/>
          <w:szCs w:val="24"/>
          <w:lang w:eastAsia="es-CO"/>
        </w:rPr>
        <w:t>setenta</w:t>
      </w:r>
      <w:r w:rsidRPr="00EC61CE">
        <w:rPr>
          <w:rFonts w:ascii="Times New Roman" w:eastAsia="Times New Roman" w:hAnsi="Times New Roman" w:cs="Times New Roman"/>
          <w:color w:val="000000"/>
          <w:sz w:val="24"/>
          <w:szCs w:val="24"/>
          <w:lang w:eastAsia="es-CO"/>
        </w:rPr>
        <w:t xml:space="preserve">, cuando el país aplicó políticas de </w:t>
      </w:r>
      <w:r w:rsidR="00E66B8C">
        <w:rPr>
          <w:rFonts w:ascii="Times New Roman" w:eastAsia="Times New Roman" w:hAnsi="Times New Roman" w:cs="Times New Roman"/>
          <w:color w:val="000000"/>
          <w:sz w:val="24"/>
          <w:szCs w:val="24"/>
          <w:lang w:eastAsia="es-CO"/>
        </w:rPr>
        <w:t>i</w:t>
      </w:r>
      <w:r w:rsidRPr="00EC61CE">
        <w:rPr>
          <w:rFonts w:ascii="Times New Roman" w:eastAsia="Times New Roman" w:hAnsi="Times New Roman" w:cs="Times New Roman"/>
          <w:color w:val="000000"/>
          <w:sz w:val="24"/>
          <w:szCs w:val="24"/>
          <w:lang w:eastAsia="es-CO"/>
        </w:rPr>
        <w:t xml:space="preserve">ndustrialización por </w:t>
      </w:r>
      <w:r w:rsidR="00E66B8C">
        <w:rPr>
          <w:rFonts w:ascii="Times New Roman" w:eastAsia="Times New Roman" w:hAnsi="Times New Roman" w:cs="Times New Roman"/>
          <w:color w:val="000000"/>
          <w:sz w:val="24"/>
          <w:szCs w:val="24"/>
          <w:lang w:eastAsia="es-CO"/>
        </w:rPr>
        <w:t>s</w:t>
      </w:r>
      <w:r w:rsidRPr="00EC61CE">
        <w:rPr>
          <w:rFonts w:ascii="Times New Roman" w:eastAsia="Times New Roman" w:hAnsi="Times New Roman" w:cs="Times New Roman"/>
          <w:color w:val="000000"/>
          <w:sz w:val="24"/>
          <w:szCs w:val="24"/>
          <w:lang w:eastAsia="es-CO"/>
        </w:rPr>
        <w:t xml:space="preserve">ustitución de </w:t>
      </w:r>
      <w:r w:rsidR="00E66B8C">
        <w:rPr>
          <w:rFonts w:ascii="Times New Roman" w:eastAsia="Times New Roman" w:hAnsi="Times New Roman" w:cs="Times New Roman"/>
          <w:color w:val="000000"/>
          <w:sz w:val="24"/>
          <w:szCs w:val="24"/>
          <w:lang w:eastAsia="es-CO"/>
        </w:rPr>
        <w:t>i</w:t>
      </w:r>
      <w:r w:rsidRPr="00EC61CE">
        <w:rPr>
          <w:rFonts w:ascii="Times New Roman" w:eastAsia="Times New Roman" w:hAnsi="Times New Roman" w:cs="Times New Roman"/>
          <w:color w:val="000000"/>
          <w:sz w:val="24"/>
          <w:szCs w:val="24"/>
          <w:lang w:eastAsia="es-CO"/>
        </w:rPr>
        <w:t xml:space="preserve">mportaciones. En los años noventa, con la llegada de la apertura, impulsada fundamentalmente durante el gobierno de </w:t>
      </w:r>
      <w:r w:rsidR="007159FA">
        <w:rPr>
          <w:rFonts w:ascii="Times New Roman" w:eastAsia="Times New Roman" w:hAnsi="Times New Roman" w:cs="Times New Roman"/>
          <w:color w:val="000000"/>
          <w:sz w:val="24"/>
          <w:szCs w:val="24"/>
          <w:lang w:eastAsia="es-CO"/>
        </w:rPr>
        <w:t xml:space="preserve"> </w:t>
      </w:r>
      <w:r w:rsidR="00681C56">
        <w:rPr>
          <w:rFonts w:ascii="Times New Roman" w:eastAsia="Times New Roman" w:hAnsi="Times New Roman" w:cs="Times New Roman"/>
          <w:color w:val="000000"/>
          <w:sz w:val="24"/>
          <w:szCs w:val="24"/>
          <w:lang w:eastAsia="es-CO"/>
        </w:rPr>
        <w:t>César</w:t>
      </w:r>
      <w:r w:rsidRPr="00EC61CE">
        <w:rPr>
          <w:rFonts w:ascii="Times New Roman" w:eastAsia="Times New Roman" w:hAnsi="Times New Roman" w:cs="Times New Roman"/>
          <w:color w:val="000000"/>
          <w:sz w:val="24"/>
          <w:szCs w:val="24"/>
          <w:lang w:eastAsia="es-CO"/>
        </w:rPr>
        <w:t xml:space="preserve"> Gaviria, se </w:t>
      </w:r>
      <w:r w:rsidR="004A42CA" w:rsidRPr="00EC61CE">
        <w:rPr>
          <w:rFonts w:ascii="Times New Roman" w:eastAsia="Times New Roman" w:hAnsi="Times New Roman" w:cs="Times New Roman"/>
          <w:color w:val="000000"/>
          <w:sz w:val="24"/>
          <w:szCs w:val="24"/>
          <w:lang w:eastAsia="es-CO"/>
        </w:rPr>
        <w:t xml:space="preserve">dio </w:t>
      </w:r>
      <w:r w:rsidR="007159FA">
        <w:rPr>
          <w:rFonts w:ascii="Times New Roman" w:eastAsia="Times New Roman" w:hAnsi="Times New Roman" w:cs="Times New Roman"/>
          <w:color w:val="000000"/>
          <w:sz w:val="24"/>
          <w:szCs w:val="24"/>
          <w:lang w:eastAsia="es-CO"/>
        </w:rPr>
        <w:t xml:space="preserve"> </w:t>
      </w:r>
      <w:r w:rsidR="00EB7443" w:rsidRPr="00EC61CE">
        <w:rPr>
          <w:rFonts w:ascii="Times New Roman" w:eastAsia="Times New Roman" w:hAnsi="Times New Roman" w:cs="Times New Roman"/>
          <w:color w:val="000000"/>
          <w:sz w:val="24"/>
          <w:szCs w:val="24"/>
          <w:lang w:eastAsia="es-CO"/>
        </w:rPr>
        <w:t>vía</w:t>
      </w:r>
      <w:r w:rsidR="004A42CA" w:rsidRPr="00EC61CE">
        <w:rPr>
          <w:rFonts w:ascii="Times New Roman" w:eastAsia="Times New Roman" w:hAnsi="Times New Roman" w:cs="Times New Roman"/>
          <w:color w:val="000000"/>
          <w:sz w:val="24"/>
          <w:szCs w:val="24"/>
          <w:lang w:eastAsia="es-CO"/>
        </w:rPr>
        <w:t xml:space="preserve"> libre </w:t>
      </w:r>
      <w:r w:rsidR="007159FA">
        <w:rPr>
          <w:rFonts w:ascii="Times New Roman" w:eastAsia="Times New Roman" w:hAnsi="Times New Roman" w:cs="Times New Roman"/>
          <w:color w:val="000000"/>
          <w:sz w:val="24"/>
          <w:szCs w:val="24"/>
          <w:lang w:eastAsia="es-CO"/>
        </w:rPr>
        <w:t xml:space="preserve">a </w:t>
      </w:r>
      <w:r w:rsidRPr="00EC61CE">
        <w:rPr>
          <w:rFonts w:ascii="Times New Roman" w:eastAsia="Times New Roman" w:hAnsi="Times New Roman" w:cs="Times New Roman"/>
          <w:color w:val="000000"/>
          <w:sz w:val="24"/>
          <w:szCs w:val="24"/>
          <w:lang w:eastAsia="es-CO"/>
        </w:rPr>
        <w:t xml:space="preserve">la </w:t>
      </w:r>
      <w:r w:rsidRPr="00EC61CE">
        <w:rPr>
          <w:rFonts w:ascii="Times New Roman" w:eastAsia="Times New Roman" w:hAnsi="Times New Roman" w:cs="Times New Roman"/>
          <w:b/>
          <w:color w:val="000000"/>
          <w:sz w:val="24"/>
          <w:szCs w:val="24"/>
          <w:lang w:eastAsia="es-CO"/>
        </w:rPr>
        <w:t>inversión extranjera</w:t>
      </w:r>
      <w:r w:rsidRPr="00EC61CE">
        <w:rPr>
          <w:rFonts w:ascii="Times New Roman" w:eastAsia="Times New Roman" w:hAnsi="Times New Roman" w:cs="Times New Roman"/>
          <w:color w:val="000000"/>
          <w:sz w:val="24"/>
          <w:szCs w:val="24"/>
          <w:lang w:eastAsia="es-CO"/>
        </w:rPr>
        <w:t xml:space="preserve"> y </w:t>
      </w:r>
      <w:r w:rsidR="007159FA">
        <w:rPr>
          <w:rFonts w:ascii="Times New Roman" w:eastAsia="Times New Roman" w:hAnsi="Times New Roman" w:cs="Times New Roman"/>
          <w:color w:val="000000"/>
          <w:sz w:val="24"/>
          <w:szCs w:val="24"/>
          <w:lang w:eastAsia="es-CO"/>
        </w:rPr>
        <w:t xml:space="preserve">a </w:t>
      </w:r>
      <w:r w:rsidRPr="00EC61CE">
        <w:rPr>
          <w:rFonts w:ascii="Times New Roman" w:eastAsia="Times New Roman" w:hAnsi="Times New Roman" w:cs="Times New Roman"/>
          <w:color w:val="000000"/>
          <w:sz w:val="24"/>
          <w:szCs w:val="24"/>
          <w:lang w:eastAsia="es-CO"/>
        </w:rPr>
        <w:t>la privatización de sectores</w:t>
      </w:r>
      <w:r w:rsidR="007159FA">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como las telecomunicaciones, la salud y las pensiones. Esto benefició al sector privado</w:t>
      </w:r>
      <w:r w:rsidR="007159FA">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pero afectó las finanzas públicas.</w:t>
      </w:r>
    </w:p>
    <w:p w:rsidR="0072733F" w:rsidRPr="00EC61CE" w:rsidRDefault="0072733F" w:rsidP="00345E88">
      <w:pPr>
        <w:spacing w:line="360" w:lineRule="auto"/>
        <w:rPr>
          <w:rFonts w:ascii="Times New Roman" w:eastAsia="Times New Roman" w:hAnsi="Times New Roman" w:cs="Times New Roman"/>
          <w:color w:val="000000"/>
          <w:sz w:val="24"/>
          <w:szCs w:val="24"/>
          <w:lang w:eastAsia="es-CO"/>
        </w:rPr>
      </w:pPr>
    </w:p>
    <w:p w:rsidR="004A42CA" w:rsidRPr="00EC61CE" w:rsidRDefault="00EB7443"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Así</w:t>
      </w:r>
      <w:r w:rsidR="0072733F" w:rsidRPr="00EC61CE">
        <w:rPr>
          <w:rFonts w:ascii="Times New Roman" w:eastAsia="Times New Roman" w:hAnsi="Times New Roman" w:cs="Times New Roman"/>
          <w:color w:val="000000"/>
          <w:sz w:val="24"/>
          <w:szCs w:val="24"/>
          <w:lang w:eastAsia="es-CO"/>
        </w:rPr>
        <w:t xml:space="preserve"> mismo, a partir de los años noventa y hasta el presente se han firmado</w:t>
      </w:r>
      <w:r w:rsidR="00E66B8C">
        <w:rPr>
          <w:rFonts w:ascii="Times New Roman" w:eastAsia="Times New Roman" w:hAnsi="Times New Roman" w:cs="Times New Roman"/>
          <w:color w:val="000000"/>
          <w:sz w:val="24"/>
          <w:szCs w:val="24"/>
          <w:lang w:eastAsia="es-CO"/>
        </w:rPr>
        <w:t xml:space="preserve"> más </w:t>
      </w:r>
      <w:r w:rsidR="0072733F" w:rsidRPr="00EC61CE">
        <w:rPr>
          <w:rFonts w:ascii="Times New Roman" w:eastAsia="Times New Roman" w:hAnsi="Times New Roman" w:cs="Times New Roman"/>
          <w:b/>
          <w:color w:val="000000"/>
          <w:sz w:val="24"/>
          <w:szCs w:val="24"/>
          <w:lang w:eastAsia="es-CO"/>
        </w:rPr>
        <w:t>tratados de libre comercio</w:t>
      </w:r>
      <w:r w:rsidR="00E66B8C">
        <w:rPr>
          <w:rFonts w:ascii="Times New Roman" w:eastAsia="Times New Roman" w:hAnsi="Times New Roman" w:cs="Times New Roman"/>
          <w:b/>
          <w:color w:val="000000"/>
          <w:sz w:val="24"/>
          <w:szCs w:val="24"/>
          <w:lang w:eastAsia="es-CO"/>
        </w:rPr>
        <w:t>,</w:t>
      </w:r>
      <w:r w:rsidR="0072733F" w:rsidRPr="00EC61CE">
        <w:rPr>
          <w:rFonts w:ascii="Times New Roman" w:eastAsia="Times New Roman" w:hAnsi="Times New Roman" w:cs="Times New Roman"/>
          <w:color w:val="000000"/>
          <w:sz w:val="24"/>
          <w:szCs w:val="24"/>
          <w:lang w:eastAsia="es-CO"/>
        </w:rPr>
        <w:t xml:space="preserve"> con los que se espera poner a competir al país con otros igual o más poderosos, lo que exige políticas de estímulo a la producción industrial que hasta ahora </w:t>
      </w:r>
      <w:r w:rsidR="00E66B8C">
        <w:rPr>
          <w:rFonts w:ascii="Times New Roman" w:eastAsia="Times New Roman" w:hAnsi="Times New Roman" w:cs="Times New Roman"/>
          <w:color w:val="000000"/>
          <w:sz w:val="24"/>
          <w:szCs w:val="24"/>
          <w:lang w:eastAsia="es-CO"/>
        </w:rPr>
        <w:t xml:space="preserve">son </w:t>
      </w:r>
      <w:r w:rsidR="0072733F" w:rsidRPr="00EC61CE">
        <w:rPr>
          <w:rFonts w:ascii="Times New Roman" w:eastAsia="Times New Roman" w:hAnsi="Times New Roman" w:cs="Times New Roman"/>
          <w:color w:val="000000"/>
          <w:sz w:val="24"/>
          <w:szCs w:val="24"/>
          <w:lang w:eastAsia="es-CO"/>
        </w:rPr>
        <w:t xml:space="preserve">débiles. </w:t>
      </w:r>
    </w:p>
    <w:p w:rsidR="004A42CA" w:rsidRPr="00EC61CE" w:rsidRDefault="0072733F"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La prioridad </w:t>
      </w:r>
      <w:r w:rsidR="00D1182D" w:rsidRPr="00EC61CE">
        <w:rPr>
          <w:rFonts w:ascii="Times New Roman" w:eastAsia="Times New Roman" w:hAnsi="Times New Roman" w:cs="Times New Roman"/>
          <w:color w:val="000000"/>
          <w:sz w:val="24"/>
          <w:szCs w:val="24"/>
          <w:lang w:eastAsia="es-CO"/>
        </w:rPr>
        <w:t xml:space="preserve">de </w:t>
      </w:r>
      <w:r w:rsidRPr="00EC61CE">
        <w:rPr>
          <w:rFonts w:ascii="Times New Roman" w:eastAsia="Times New Roman" w:hAnsi="Times New Roman" w:cs="Times New Roman"/>
          <w:color w:val="000000"/>
          <w:sz w:val="24"/>
          <w:szCs w:val="24"/>
          <w:lang w:eastAsia="es-CO"/>
        </w:rPr>
        <w:t>estos últimos años ha sido la promoción de la llamada “</w:t>
      </w:r>
      <w:r w:rsidRPr="00EC61CE">
        <w:rPr>
          <w:rFonts w:ascii="Times New Roman" w:eastAsia="Times New Roman" w:hAnsi="Times New Roman" w:cs="Times New Roman"/>
          <w:b/>
          <w:color w:val="000000"/>
          <w:sz w:val="24"/>
          <w:szCs w:val="24"/>
          <w:lang w:eastAsia="es-CO"/>
        </w:rPr>
        <w:t>locomotora minera</w:t>
      </w:r>
      <w:r w:rsidRPr="00EC61CE">
        <w:rPr>
          <w:rFonts w:ascii="Times New Roman" w:eastAsia="Times New Roman" w:hAnsi="Times New Roman" w:cs="Times New Roman"/>
          <w:color w:val="000000"/>
          <w:sz w:val="24"/>
          <w:szCs w:val="24"/>
          <w:lang w:eastAsia="es-CO"/>
        </w:rPr>
        <w:t>”</w:t>
      </w:r>
      <w:r w:rsidR="007159FA">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que consiste en propiciar las condiciones para la extracción de minerales</w:t>
      </w:r>
      <w:r w:rsidR="00E66B8C">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como oro, carbón </w:t>
      </w:r>
      <w:r w:rsidR="00D1182D" w:rsidRPr="00EC61CE">
        <w:rPr>
          <w:rFonts w:ascii="Times New Roman" w:eastAsia="Times New Roman" w:hAnsi="Times New Roman" w:cs="Times New Roman"/>
          <w:color w:val="000000"/>
          <w:sz w:val="24"/>
          <w:szCs w:val="24"/>
          <w:lang w:eastAsia="es-CO"/>
        </w:rPr>
        <w:t xml:space="preserve">y petróleo. La infraestructura para su explotación proviene de países desarrollados, </w:t>
      </w:r>
      <w:r w:rsidR="0026498A">
        <w:rPr>
          <w:rFonts w:ascii="Times New Roman" w:eastAsia="Times New Roman" w:hAnsi="Times New Roman" w:cs="Times New Roman"/>
          <w:color w:val="000000"/>
          <w:sz w:val="24"/>
          <w:szCs w:val="24"/>
          <w:lang w:eastAsia="es-CO"/>
        </w:rPr>
        <w:t xml:space="preserve">que </w:t>
      </w:r>
      <w:r w:rsidR="00D1182D" w:rsidRPr="00EC61CE">
        <w:rPr>
          <w:rFonts w:ascii="Times New Roman" w:eastAsia="Times New Roman" w:hAnsi="Times New Roman" w:cs="Times New Roman"/>
          <w:color w:val="000000"/>
          <w:sz w:val="24"/>
          <w:szCs w:val="24"/>
          <w:lang w:eastAsia="es-CO"/>
        </w:rPr>
        <w:t xml:space="preserve">son los llamados a instalar la maquinaria. </w:t>
      </w:r>
    </w:p>
    <w:p w:rsidR="0072733F" w:rsidRPr="00EC61CE" w:rsidRDefault="00D1182D"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El territorio </w:t>
      </w:r>
      <w:r w:rsidR="0026498A">
        <w:rPr>
          <w:rFonts w:ascii="Times New Roman" w:eastAsia="Times New Roman" w:hAnsi="Times New Roman" w:cs="Times New Roman"/>
          <w:color w:val="000000"/>
          <w:sz w:val="24"/>
          <w:szCs w:val="24"/>
          <w:lang w:eastAsia="es-CO"/>
        </w:rPr>
        <w:t xml:space="preserve">donde </w:t>
      </w:r>
      <w:r w:rsidRPr="00EC61CE">
        <w:rPr>
          <w:rFonts w:ascii="Times New Roman" w:eastAsia="Times New Roman" w:hAnsi="Times New Roman" w:cs="Times New Roman"/>
          <w:color w:val="000000"/>
          <w:sz w:val="24"/>
          <w:szCs w:val="24"/>
          <w:lang w:eastAsia="es-CO"/>
        </w:rPr>
        <w:t>se realizan las explotaciones muchas veces está ubicado en ecosistemas frágiles</w:t>
      </w:r>
      <w:r w:rsidR="0026498A">
        <w:rPr>
          <w:rFonts w:ascii="Times New Roman" w:eastAsia="Times New Roman" w:hAnsi="Times New Roman" w:cs="Times New Roman"/>
          <w:color w:val="000000"/>
          <w:sz w:val="24"/>
          <w:szCs w:val="24"/>
          <w:lang w:eastAsia="es-CO"/>
        </w:rPr>
        <w:t xml:space="preserve"> o </w:t>
      </w:r>
      <w:r w:rsidRPr="00EC61CE">
        <w:rPr>
          <w:rFonts w:ascii="Times New Roman" w:eastAsia="Times New Roman" w:hAnsi="Times New Roman" w:cs="Times New Roman"/>
          <w:color w:val="000000"/>
          <w:sz w:val="24"/>
          <w:szCs w:val="24"/>
          <w:lang w:eastAsia="es-CO"/>
        </w:rPr>
        <w:t>está habitado por comunidades desde hace muchos años. Esto convierte a la locomotora mi</w:t>
      </w:r>
      <w:r w:rsidR="00B425FD" w:rsidRPr="00EC61CE">
        <w:rPr>
          <w:rFonts w:ascii="Times New Roman" w:eastAsia="Times New Roman" w:hAnsi="Times New Roman" w:cs="Times New Roman"/>
          <w:color w:val="000000"/>
          <w:sz w:val="24"/>
          <w:szCs w:val="24"/>
          <w:lang w:eastAsia="es-CO"/>
        </w:rPr>
        <w:t>nera en un agente de conflicto social. En ocasiones las zonas más pobres del país son aquellas en donde se desarrollan proyectos de minería</w:t>
      </w:r>
      <w:r w:rsidR="004A42CA" w:rsidRPr="00EC61CE">
        <w:rPr>
          <w:rFonts w:ascii="Times New Roman" w:eastAsia="Times New Roman" w:hAnsi="Times New Roman" w:cs="Times New Roman"/>
          <w:color w:val="000000"/>
          <w:sz w:val="24"/>
          <w:szCs w:val="24"/>
          <w:lang w:eastAsia="es-CO"/>
        </w:rPr>
        <w:t>.</w:t>
      </w:r>
    </w:p>
    <w:p w:rsidR="00B425FD" w:rsidRPr="00EC61CE" w:rsidRDefault="00B425FD" w:rsidP="00345E88">
      <w:pPr>
        <w:spacing w:line="360" w:lineRule="auto"/>
        <w:rPr>
          <w:rFonts w:ascii="Times New Roman" w:eastAsia="Times New Roman" w:hAnsi="Times New Roman" w:cs="Times New Roman"/>
          <w:color w:val="000000"/>
          <w:sz w:val="24"/>
          <w:szCs w:val="24"/>
          <w:lang w:eastAsia="es-CO"/>
        </w:rPr>
      </w:pPr>
    </w:p>
    <w:p w:rsidR="00341D86" w:rsidRPr="00EC61CE" w:rsidRDefault="00341D86" w:rsidP="00345E88">
      <w:pPr>
        <w:spacing w:line="360" w:lineRule="auto"/>
        <w:rPr>
          <w:rFonts w:ascii="Times New Roman" w:eastAsia="Times New Roman" w:hAnsi="Times New Roman" w:cs="Times New Roman"/>
          <w:color w:val="000000"/>
          <w:sz w:val="24"/>
          <w:szCs w:val="24"/>
          <w:lang w:eastAsia="es-CO"/>
        </w:rPr>
      </w:pPr>
    </w:p>
    <w:p w:rsidR="008217F3" w:rsidRPr="00EC61CE" w:rsidRDefault="008217F3" w:rsidP="00345E88">
      <w:pPr>
        <w:spacing w:line="360" w:lineRule="auto"/>
        <w:rPr>
          <w:rFonts w:ascii="Times New Roman" w:eastAsia="Times New Roman" w:hAnsi="Times New Roman" w:cs="Times New Roman"/>
          <w:color w:val="000000"/>
          <w:sz w:val="24"/>
          <w:szCs w:val="24"/>
          <w:lang w:eastAsia="es-CO"/>
        </w:rPr>
      </w:pPr>
    </w:p>
    <w:p w:rsidR="008217F3" w:rsidRPr="00EC61CE" w:rsidRDefault="008217F3" w:rsidP="008217F3">
      <w:pPr>
        <w:spacing w:line="360" w:lineRule="auto"/>
        <w:rPr>
          <w:rFonts w:ascii="Times New Roman" w:eastAsia="Times New Roman" w:hAnsi="Times New Roman" w:cs="Times New Roman"/>
          <w:color w:val="000000"/>
          <w:sz w:val="24"/>
          <w:szCs w:val="24"/>
          <w:lang w:eastAsia="es-CO"/>
        </w:rPr>
      </w:pPr>
    </w:p>
    <w:p w:rsidR="008217F3" w:rsidRPr="00EC61CE" w:rsidRDefault="008217F3" w:rsidP="008217F3">
      <w:pPr>
        <w:spacing w:line="360" w:lineRule="auto"/>
        <w:jc w:val="both"/>
        <w:rPr>
          <w:rFonts w:ascii="Times New Roman" w:eastAsia="Times New Roman" w:hAnsi="Times New Roman" w:cs="Times New Roman"/>
          <w:color w:val="000000"/>
          <w:sz w:val="24"/>
          <w:szCs w:val="24"/>
          <w:lang w:eastAsia="es-CO"/>
        </w:rPr>
      </w:pPr>
      <w:r w:rsidRPr="00EC61CE">
        <w:rPr>
          <w:rStyle w:val="Ttulo1Car"/>
          <w:rFonts w:ascii="Times New Roman" w:hAnsi="Times New Roman" w:cs="Times New Roman"/>
          <w:sz w:val="24"/>
          <w:szCs w:val="24"/>
          <w:highlight w:val="yellow"/>
        </w:rPr>
        <w:t>[SECCIÓN 2]</w:t>
      </w:r>
      <w:r w:rsidRPr="00EC61CE">
        <w:rPr>
          <w:rStyle w:val="Ttulo1Car"/>
          <w:rFonts w:ascii="Times New Roman" w:hAnsi="Times New Roman" w:cs="Times New Roman"/>
          <w:sz w:val="24"/>
          <w:szCs w:val="24"/>
        </w:rPr>
        <w:t xml:space="preserve"> </w:t>
      </w:r>
      <w:r w:rsidRPr="00EC61CE">
        <w:rPr>
          <w:rFonts w:ascii="Times New Roman" w:eastAsia="Times New Roman" w:hAnsi="Times New Roman" w:cs="Times New Roman"/>
          <w:b/>
          <w:color w:val="000000"/>
          <w:sz w:val="24"/>
          <w:szCs w:val="24"/>
          <w:lang w:eastAsia="es-CO"/>
        </w:rPr>
        <w:t>.</w:t>
      </w:r>
      <w:r w:rsidR="007F1A52">
        <w:rPr>
          <w:rFonts w:ascii="Times New Roman" w:eastAsia="Times New Roman" w:hAnsi="Times New Roman" w:cs="Times New Roman"/>
          <w:b/>
          <w:color w:val="000000"/>
          <w:sz w:val="24"/>
          <w:szCs w:val="24"/>
          <w:lang w:eastAsia="es-CO"/>
        </w:rPr>
        <w:t>4</w:t>
      </w:r>
      <w:r w:rsidRPr="00EC61CE">
        <w:rPr>
          <w:rFonts w:ascii="Times New Roman" w:eastAsia="Times New Roman" w:hAnsi="Times New Roman" w:cs="Times New Roman"/>
          <w:b/>
          <w:color w:val="000000"/>
          <w:sz w:val="24"/>
          <w:szCs w:val="24"/>
          <w:lang w:eastAsia="es-CO"/>
        </w:rPr>
        <w:t>.1 Consolidación</w:t>
      </w:r>
    </w:p>
    <w:p w:rsidR="008217F3" w:rsidRPr="00EC61CE" w:rsidRDefault="008217F3" w:rsidP="008217F3">
      <w:pPr>
        <w:shd w:val="clear" w:color="auto" w:fill="FFFFFF"/>
        <w:spacing w:before="100" w:beforeAutospacing="1" w:after="100" w:afterAutospacing="1"/>
        <w:rPr>
          <w:rFonts w:ascii="Times New Roman" w:hAnsi="Times New Roman" w:cs="Times New Roman"/>
          <w:color w:val="000000" w:themeColor="text1"/>
          <w:sz w:val="24"/>
          <w:szCs w:val="24"/>
        </w:rPr>
      </w:pPr>
      <w:r w:rsidRPr="00EC61CE">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1668"/>
        <w:gridCol w:w="7386"/>
      </w:tblGrid>
      <w:tr w:rsidR="008217F3" w:rsidRPr="00EC61CE" w:rsidTr="00F93A44">
        <w:tc>
          <w:tcPr>
            <w:tcW w:w="9054" w:type="dxa"/>
            <w:gridSpan w:val="2"/>
            <w:shd w:val="clear" w:color="auto" w:fill="000000" w:themeFill="text1"/>
          </w:tcPr>
          <w:p w:rsidR="008217F3" w:rsidRPr="00EC61CE" w:rsidRDefault="008217F3" w:rsidP="00F93A44">
            <w:pPr>
              <w:spacing w:before="2" w:after="2"/>
              <w:jc w:val="center"/>
              <w:rPr>
                <w:rFonts w:ascii="Times New Roman" w:hAnsi="Times New Roman" w:cs="Times New Roman"/>
                <w:b/>
                <w:color w:val="000000" w:themeColor="text1"/>
                <w:sz w:val="24"/>
                <w:szCs w:val="24"/>
                <w:highlight w:val="cyan"/>
              </w:rPr>
            </w:pPr>
            <w:r w:rsidRPr="00EC61CE">
              <w:rPr>
                <w:rFonts w:ascii="Times New Roman" w:hAnsi="Times New Roman" w:cs="Times New Roman"/>
                <w:b/>
                <w:color w:val="FFFFFF" w:themeColor="background1"/>
                <w:sz w:val="24"/>
                <w:szCs w:val="24"/>
              </w:rPr>
              <w:t>Practica. Recurso nuevo</w:t>
            </w:r>
          </w:p>
        </w:tc>
      </w:tr>
      <w:tr w:rsidR="008217F3" w:rsidRPr="00EC61CE" w:rsidTr="00F93A44">
        <w:tc>
          <w:tcPr>
            <w:tcW w:w="1668" w:type="dxa"/>
          </w:tcPr>
          <w:p w:rsidR="008217F3" w:rsidRPr="00EC61CE" w:rsidRDefault="008217F3" w:rsidP="00F93A4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Código</w:t>
            </w:r>
          </w:p>
        </w:tc>
        <w:tc>
          <w:tcPr>
            <w:tcW w:w="7386" w:type="dxa"/>
          </w:tcPr>
          <w:p w:rsidR="008217F3" w:rsidRPr="00EC61CE" w:rsidRDefault="008217F3" w:rsidP="00D5692B">
            <w:pPr>
              <w:tabs>
                <w:tab w:val="left" w:pos="3120"/>
              </w:tabs>
              <w:spacing w:before="2" w:after="2"/>
              <w:rPr>
                <w:rFonts w:ascii="Times New Roman" w:hAnsi="Times New Roman" w:cs="Times New Roman"/>
                <w:b/>
                <w:color w:val="000000" w:themeColor="text1"/>
                <w:sz w:val="24"/>
                <w:szCs w:val="24"/>
              </w:rPr>
            </w:pPr>
            <w:r w:rsidRPr="00EC61CE">
              <w:rPr>
                <w:rFonts w:ascii="Times New Roman" w:hAnsi="Times New Roman" w:cs="Times New Roman"/>
                <w:color w:val="000000" w:themeColor="text1"/>
                <w:sz w:val="24"/>
                <w:szCs w:val="24"/>
              </w:rPr>
              <w:t>CS_09_09_REC</w:t>
            </w:r>
            <w:r w:rsidR="00E41AD9">
              <w:rPr>
                <w:rFonts w:ascii="Times New Roman" w:hAnsi="Times New Roman" w:cs="Times New Roman"/>
                <w:color w:val="000000" w:themeColor="text1"/>
                <w:sz w:val="24"/>
                <w:szCs w:val="24"/>
              </w:rPr>
              <w:t>1</w:t>
            </w:r>
            <w:r w:rsidR="00D5692B">
              <w:rPr>
                <w:rFonts w:ascii="Times New Roman" w:hAnsi="Times New Roman" w:cs="Times New Roman"/>
                <w:color w:val="000000" w:themeColor="text1"/>
                <w:sz w:val="24"/>
                <w:szCs w:val="24"/>
              </w:rPr>
              <w:t>2</w:t>
            </w:r>
            <w:r w:rsidR="00E41AD9">
              <w:rPr>
                <w:rFonts w:ascii="Times New Roman" w:hAnsi="Times New Roman" w:cs="Times New Roman"/>
                <w:color w:val="000000" w:themeColor="text1"/>
                <w:sz w:val="24"/>
                <w:szCs w:val="24"/>
              </w:rPr>
              <w:t>0</w:t>
            </w:r>
          </w:p>
        </w:tc>
      </w:tr>
      <w:tr w:rsidR="008217F3" w:rsidRPr="00EC61CE" w:rsidTr="00F93A44">
        <w:tc>
          <w:tcPr>
            <w:tcW w:w="1668" w:type="dxa"/>
          </w:tcPr>
          <w:p w:rsidR="008217F3" w:rsidRPr="00EC61CE" w:rsidRDefault="008217F3" w:rsidP="00F93A4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Título</w:t>
            </w:r>
          </w:p>
        </w:tc>
        <w:tc>
          <w:tcPr>
            <w:tcW w:w="7386" w:type="dxa"/>
          </w:tcPr>
          <w:p w:rsidR="008217F3" w:rsidRPr="00EC61CE" w:rsidRDefault="00D5692B" w:rsidP="00F93A44">
            <w:pPr>
              <w:spacing w:line="360" w:lineRule="auto"/>
              <w:rPr>
                <w:rFonts w:ascii="Times New Roman" w:eastAsia="Times New Roman" w:hAnsi="Times New Roman" w:cs="Times New Roman"/>
                <w:bCs/>
                <w:caps/>
                <w:color w:val="000000" w:themeColor="text1"/>
                <w:sz w:val="24"/>
                <w:szCs w:val="24"/>
                <w:lang w:eastAsia="es-CO"/>
              </w:rPr>
            </w:pPr>
            <w:r w:rsidRPr="00D5692B">
              <w:rPr>
                <w:rFonts w:ascii="Times New Roman" w:hAnsi="Times New Roman" w:cs="Times New Roman"/>
                <w:color w:val="000000" w:themeColor="text1"/>
                <w:sz w:val="24"/>
                <w:szCs w:val="24"/>
              </w:rPr>
              <w:t>Refuerza tu aprendizaje: La economía colombiana desde la segunda mitad del siglo XX</w:t>
            </w:r>
          </w:p>
        </w:tc>
      </w:tr>
      <w:tr w:rsidR="008217F3" w:rsidRPr="00EC61CE" w:rsidTr="00F93A44">
        <w:tc>
          <w:tcPr>
            <w:tcW w:w="1668" w:type="dxa"/>
          </w:tcPr>
          <w:p w:rsidR="008217F3" w:rsidRPr="00EC61CE" w:rsidRDefault="008217F3" w:rsidP="00F93A4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Descripción</w:t>
            </w:r>
          </w:p>
        </w:tc>
        <w:tc>
          <w:tcPr>
            <w:tcW w:w="7386" w:type="dxa"/>
          </w:tcPr>
          <w:p w:rsidR="008217F3" w:rsidRPr="00EC61CE" w:rsidRDefault="008E55D3" w:rsidP="00F93A44">
            <w:pPr>
              <w:rPr>
                <w:rFonts w:ascii="Times New Roman" w:hAnsi="Times New Roman" w:cs="Times New Roman"/>
                <w:color w:val="000000" w:themeColor="text1"/>
                <w:sz w:val="24"/>
                <w:szCs w:val="24"/>
                <w:lang w:val="es-ES_tradnl"/>
              </w:rPr>
            </w:pPr>
            <w:r w:rsidRPr="008E55D3">
              <w:rPr>
                <w:rFonts w:ascii="Times New Roman" w:hAnsi="Times New Roman" w:cs="Times New Roman"/>
                <w:color w:val="000000" w:themeColor="text1"/>
                <w:sz w:val="24"/>
                <w:szCs w:val="24"/>
                <w:lang w:val="es-ES_tradnl"/>
              </w:rPr>
              <w:t>Actividades sobre La economía colombiana en la segunda mitad del siglo XX</w:t>
            </w:r>
          </w:p>
        </w:tc>
      </w:tr>
    </w:tbl>
    <w:p w:rsidR="008217F3" w:rsidRPr="00EC61CE" w:rsidRDefault="008217F3" w:rsidP="008217F3">
      <w:pPr>
        <w:spacing w:line="360" w:lineRule="auto"/>
        <w:rPr>
          <w:rFonts w:ascii="Times New Roman" w:eastAsia="Times New Roman" w:hAnsi="Times New Roman" w:cs="Times New Roman"/>
          <w:b/>
          <w:color w:val="000000"/>
          <w:sz w:val="24"/>
          <w:szCs w:val="24"/>
          <w:lang w:eastAsia="es-CO"/>
        </w:rPr>
      </w:pPr>
    </w:p>
    <w:p w:rsidR="008217F3" w:rsidRPr="00EC61CE" w:rsidRDefault="008217F3" w:rsidP="00345E88">
      <w:pPr>
        <w:spacing w:line="360" w:lineRule="auto"/>
        <w:rPr>
          <w:rFonts w:ascii="Times New Roman" w:eastAsia="Times New Roman" w:hAnsi="Times New Roman" w:cs="Times New Roman"/>
          <w:color w:val="000000"/>
          <w:sz w:val="24"/>
          <w:szCs w:val="24"/>
          <w:lang w:eastAsia="es-CO"/>
        </w:rPr>
      </w:pPr>
    </w:p>
    <w:p w:rsidR="00AD62F9" w:rsidRPr="00EC61CE" w:rsidRDefault="00F558AC" w:rsidP="00345E88">
      <w:pPr>
        <w:spacing w:line="360" w:lineRule="auto"/>
        <w:rPr>
          <w:rFonts w:ascii="Times New Roman" w:eastAsia="Times New Roman" w:hAnsi="Times New Roman" w:cs="Times New Roman"/>
          <w:b/>
          <w:color w:val="000000"/>
          <w:sz w:val="24"/>
          <w:szCs w:val="24"/>
          <w:lang w:eastAsia="es-CO"/>
        </w:rPr>
      </w:pPr>
      <w:r w:rsidRPr="00EC61CE">
        <w:rPr>
          <w:rStyle w:val="Ttulo1Car"/>
          <w:rFonts w:ascii="Times New Roman" w:hAnsi="Times New Roman" w:cs="Times New Roman"/>
          <w:sz w:val="24"/>
          <w:szCs w:val="24"/>
          <w:highlight w:val="yellow"/>
        </w:rPr>
        <w:t xml:space="preserve">[SECCIÓN </w:t>
      </w:r>
      <w:r>
        <w:rPr>
          <w:rStyle w:val="Ttulo1Car"/>
          <w:rFonts w:ascii="Times New Roman" w:hAnsi="Times New Roman" w:cs="Times New Roman"/>
          <w:sz w:val="24"/>
          <w:szCs w:val="24"/>
          <w:highlight w:val="yellow"/>
        </w:rPr>
        <w:t>1</w:t>
      </w:r>
      <w:r w:rsidRPr="00EC61CE">
        <w:rPr>
          <w:rStyle w:val="Ttulo1Car"/>
          <w:rFonts w:ascii="Times New Roman" w:hAnsi="Times New Roman" w:cs="Times New Roman"/>
          <w:sz w:val="24"/>
          <w:szCs w:val="24"/>
          <w:highlight w:val="yellow"/>
        </w:rPr>
        <w:t>]</w:t>
      </w:r>
      <w:r w:rsidRPr="00EC61CE">
        <w:rPr>
          <w:rStyle w:val="Ttulo1Car"/>
          <w:rFonts w:ascii="Times New Roman" w:hAnsi="Times New Roman" w:cs="Times New Roman"/>
          <w:sz w:val="24"/>
          <w:szCs w:val="24"/>
        </w:rPr>
        <w:t xml:space="preserve"> </w:t>
      </w:r>
      <w:r w:rsidR="007F1A52">
        <w:rPr>
          <w:rFonts w:ascii="Times New Roman" w:eastAsia="Times New Roman" w:hAnsi="Times New Roman" w:cs="Times New Roman"/>
          <w:b/>
          <w:color w:val="000000"/>
          <w:sz w:val="24"/>
          <w:szCs w:val="24"/>
          <w:lang w:eastAsia="es-CO"/>
        </w:rPr>
        <w:t>5</w:t>
      </w:r>
      <w:r w:rsidR="00DF66D0" w:rsidRPr="00EC61CE">
        <w:rPr>
          <w:rFonts w:ascii="Times New Roman" w:eastAsia="Times New Roman" w:hAnsi="Times New Roman" w:cs="Times New Roman"/>
          <w:b/>
          <w:color w:val="000000"/>
          <w:sz w:val="24"/>
          <w:szCs w:val="24"/>
          <w:lang w:eastAsia="es-CO"/>
        </w:rPr>
        <w:t xml:space="preserve"> </w:t>
      </w:r>
      <w:r w:rsidR="00F45741" w:rsidRPr="00EC61CE">
        <w:rPr>
          <w:rFonts w:ascii="Times New Roman" w:eastAsia="Times New Roman" w:hAnsi="Times New Roman" w:cs="Times New Roman"/>
          <w:b/>
          <w:color w:val="000000"/>
          <w:sz w:val="24"/>
          <w:szCs w:val="24"/>
          <w:lang w:eastAsia="es-CO"/>
        </w:rPr>
        <w:t>El c</w:t>
      </w:r>
      <w:r w:rsidR="00DF66D0" w:rsidRPr="00EC61CE">
        <w:rPr>
          <w:rFonts w:ascii="Times New Roman" w:eastAsia="Times New Roman" w:hAnsi="Times New Roman" w:cs="Times New Roman"/>
          <w:b/>
          <w:color w:val="000000"/>
          <w:sz w:val="24"/>
          <w:szCs w:val="24"/>
          <w:lang w:eastAsia="es-CO"/>
        </w:rPr>
        <w:t>onflicto armado y</w:t>
      </w:r>
      <w:r w:rsidR="00F45741" w:rsidRPr="00EC61CE">
        <w:rPr>
          <w:rFonts w:ascii="Times New Roman" w:eastAsia="Times New Roman" w:hAnsi="Times New Roman" w:cs="Times New Roman"/>
          <w:b/>
          <w:color w:val="000000"/>
          <w:sz w:val="24"/>
          <w:szCs w:val="24"/>
          <w:lang w:eastAsia="es-CO"/>
        </w:rPr>
        <w:t xml:space="preserve"> los</w:t>
      </w:r>
      <w:r w:rsidR="00DF66D0" w:rsidRPr="00EC61CE">
        <w:rPr>
          <w:rFonts w:ascii="Times New Roman" w:eastAsia="Times New Roman" w:hAnsi="Times New Roman" w:cs="Times New Roman"/>
          <w:b/>
          <w:color w:val="000000"/>
          <w:sz w:val="24"/>
          <w:szCs w:val="24"/>
          <w:lang w:eastAsia="es-CO"/>
        </w:rPr>
        <w:t xml:space="preserve"> proceso</w:t>
      </w:r>
      <w:r w:rsidR="00F45741" w:rsidRPr="00EC61CE">
        <w:rPr>
          <w:rFonts w:ascii="Times New Roman" w:eastAsia="Times New Roman" w:hAnsi="Times New Roman" w:cs="Times New Roman"/>
          <w:b/>
          <w:color w:val="000000"/>
          <w:sz w:val="24"/>
          <w:szCs w:val="24"/>
          <w:lang w:eastAsia="es-CO"/>
        </w:rPr>
        <w:t>s</w:t>
      </w:r>
      <w:r w:rsidR="00DF66D0" w:rsidRPr="00EC61CE">
        <w:rPr>
          <w:rFonts w:ascii="Times New Roman" w:eastAsia="Times New Roman" w:hAnsi="Times New Roman" w:cs="Times New Roman"/>
          <w:b/>
          <w:color w:val="000000"/>
          <w:sz w:val="24"/>
          <w:szCs w:val="24"/>
          <w:lang w:eastAsia="es-CO"/>
        </w:rPr>
        <w:t xml:space="preserve"> de paz</w:t>
      </w:r>
    </w:p>
    <w:p w:rsidR="00DF66D0" w:rsidRPr="00EC61CE" w:rsidRDefault="00605A3D"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Desde 195</w:t>
      </w:r>
      <w:r w:rsidR="00B425FD" w:rsidRPr="00EC61CE">
        <w:rPr>
          <w:rFonts w:ascii="Times New Roman" w:eastAsia="Times New Roman" w:hAnsi="Times New Roman" w:cs="Times New Roman"/>
          <w:color w:val="000000"/>
          <w:sz w:val="24"/>
          <w:szCs w:val="24"/>
          <w:lang w:eastAsia="es-CO"/>
        </w:rPr>
        <w:t>3</w:t>
      </w:r>
      <w:r w:rsidRPr="00EC61CE">
        <w:rPr>
          <w:rFonts w:ascii="Times New Roman" w:eastAsia="Times New Roman" w:hAnsi="Times New Roman" w:cs="Times New Roman"/>
          <w:color w:val="000000"/>
          <w:sz w:val="24"/>
          <w:szCs w:val="24"/>
          <w:lang w:eastAsia="es-CO"/>
        </w:rPr>
        <w:t>, durante el gobierno del general Gustavo Rojas Pinilla,</w:t>
      </w:r>
      <w:r w:rsidR="00B425FD" w:rsidRPr="00EC61CE">
        <w:rPr>
          <w:rFonts w:ascii="Times New Roman" w:eastAsia="Times New Roman" w:hAnsi="Times New Roman" w:cs="Times New Roman"/>
          <w:color w:val="000000"/>
          <w:sz w:val="24"/>
          <w:szCs w:val="24"/>
          <w:lang w:eastAsia="es-CO"/>
        </w:rPr>
        <w:t xml:space="preserve"> Colombia ha vivido intentos de diálogo con distintos grupos insurgentes. Actualmente se lleva a ca</w:t>
      </w:r>
      <w:r w:rsidR="007A518C" w:rsidRPr="00EC61CE">
        <w:rPr>
          <w:rFonts w:ascii="Times New Roman" w:eastAsia="Times New Roman" w:hAnsi="Times New Roman" w:cs="Times New Roman"/>
          <w:color w:val="000000"/>
          <w:sz w:val="24"/>
          <w:szCs w:val="24"/>
          <w:lang w:eastAsia="es-CO"/>
        </w:rPr>
        <w:t xml:space="preserve">bo uno con las </w:t>
      </w:r>
      <w:proofErr w:type="spellStart"/>
      <w:r w:rsidR="007A518C" w:rsidRPr="00EC61CE">
        <w:rPr>
          <w:rFonts w:ascii="Times New Roman" w:eastAsia="Times New Roman" w:hAnsi="Times New Roman" w:cs="Times New Roman"/>
          <w:color w:val="000000"/>
          <w:sz w:val="24"/>
          <w:szCs w:val="24"/>
          <w:lang w:eastAsia="es-CO"/>
        </w:rPr>
        <w:t>F</w:t>
      </w:r>
      <w:r w:rsidR="00E66B8C" w:rsidRPr="00EC61CE">
        <w:rPr>
          <w:rFonts w:ascii="Times New Roman" w:eastAsia="Times New Roman" w:hAnsi="Times New Roman" w:cs="Times New Roman"/>
          <w:color w:val="000000"/>
          <w:sz w:val="24"/>
          <w:szCs w:val="24"/>
          <w:lang w:eastAsia="es-CO"/>
        </w:rPr>
        <w:t>arc</w:t>
      </w:r>
      <w:proofErr w:type="spellEnd"/>
      <w:r w:rsidR="007A518C" w:rsidRPr="00EC61CE">
        <w:rPr>
          <w:rFonts w:ascii="Times New Roman" w:eastAsia="Times New Roman" w:hAnsi="Times New Roman" w:cs="Times New Roman"/>
          <w:color w:val="000000"/>
          <w:sz w:val="24"/>
          <w:szCs w:val="24"/>
          <w:lang w:eastAsia="es-CO"/>
        </w:rPr>
        <w:t xml:space="preserve"> y se espera </w:t>
      </w:r>
      <w:r w:rsidR="00E66B8C">
        <w:rPr>
          <w:rFonts w:ascii="Times New Roman" w:eastAsia="Times New Roman" w:hAnsi="Times New Roman" w:cs="Times New Roman"/>
          <w:color w:val="000000"/>
          <w:sz w:val="24"/>
          <w:szCs w:val="24"/>
          <w:lang w:eastAsia="es-CO"/>
        </w:rPr>
        <w:t xml:space="preserve">adelantar otro </w:t>
      </w:r>
      <w:r w:rsidR="007A518C" w:rsidRPr="00EC61CE">
        <w:rPr>
          <w:rFonts w:ascii="Times New Roman" w:eastAsia="Times New Roman" w:hAnsi="Times New Roman" w:cs="Times New Roman"/>
          <w:color w:val="000000"/>
          <w:sz w:val="24"/>
          <w:szCs w:val="24"/>
          <w:lang w:eastAsia="es-CO"/>
        </w:rPr>
        <w:t xml:space="preserve">con el ELN. </w:t>
      </w:r>
    </w:p>
    <w:p w:rsidR="007A518C" w:rsidRPr="00EC61CE" w:rsidRDefault="007A518C" w:rsidP="00345E88">
      <w:pPr>
        <w:spacing w:line="360" w:lineRule="auto"/>
        <w:rPr>
          <w:rFonts w:ascii="Times New Roman" w:eastAsia="Times New Roman" w:hAnsi="Times New Roman" w:cs="Times New Roman"/>
          <w:b/>
          <w:color w:val="000000"/>
          <w:sz w:val="24"/>
          <w:szCs w:val="24"/>
          <w:lang w:eastAsia="es-CO"/>
        </w:rPr>
      </w:pPr>
      <w:r w:rsidRPr="00EC61CE">
        <w:rPr>
          <w:rFonts w:ascii="Times New Roman" w:eastAsia="Times New Roman" w:hAnsi="Times New Roman" w:cs="Times New Roman"/>
          <w:b/>
          <w:color w:val="000000"/>
          <w:sz w:val="24"/>
          <w:szCs w:val="24"/>
          <w:lang w:eastAsia="es-CO"/>
        </w:rPr>
        <w:t>Cronología. Intentos de diálogo</w:t>
      </w:r>
      <w:r w:rsidR="00701EE1" w:rsidRPr="00EC61CE">
        <w:rPr>
          <w:rFonts w:ascii="Times New Roman" w:eastAsia="Times New Roman" w:hAnsi="Times New Roman" w:cs="Times New Roman"/>
          <w:b/>
          <w:color w:val="000000"/>
          <w:sz w:val="24"/>
          <w:szCs w:val="24"/>
          <w:lang w:eastAsia="es-CO"/>
        </w:rPr>
        <w:t xml:space="preserve"> con las guerrillas en Colombia</w:t>
      </w:r>
      <w:r w:rsidRPr="00EC61CE">
        <w:rPr>
          <w:rFonts w:ascii="Times New Roman" w:eastAsia="Times New Roman" w:hAnsi="Times New Roman" w:cs="Times New Roman"/>
          <w:b/>
          <w:color w:val="000000"/>
          <w:sz w:val="24"/>
          <w:szCs w:val="24"/>
          <w:lang w:eastAsia="es-CO"/>
        </w:rPr>
        <w:t>:</w:t>
      </w:r>
    </w:p>
    <w:tbl>
      <w:tblPr>
        <w:tblStyle w:val="Tablaconcuadrcula"/>
        <w:tblW w:w="0" w:type="auto"/>
        <w:tblLook w:val="04A0" w:firstRow="1" w:lastRow="0" w:firstColumn="1" w:lastColumn="0" w:noHBand="0" w:noVBand="1"/>
      </w:tblPr>
      <w:tblGrid>
        <w:gridCol w:w="3180"/>
        <w:gridCol w:w="3120"/>
        <w:gridCol w:w="2754"/>
      </w:tblGrid>
      <w:tr w:rsidR="007A518C" w:rsidRPr="00EC61CE" w:rsidTr="007A518C">
        <w:tc>
          <w:tcPr>
            <w:tcW w:w="3180" w:type="dxa"/>
          </w:tcPr>
          <w:p w:rsidR="007A518C" w:rsidRPr="00EC61CE" w:rsidRDefault="007A518C" w:rsidP="007A518C">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15 de septiembre de 1953</w:t>
            </w:r>
          </w:p>
          <w:p w:rsidR="007A518C" w:rsidRPr="00EC61CE" w:rsidRDefault="007A518C" w:rsidP="00345E88">
            <w:pPr>
              <w:spacing w:line="360" w:lineRule="auto"/>
              <w:rPr>
                <w:rFonts w:ascii="Times New Roman" w:eastAsia="Times New Roman" w:hAnsi="Times New Roman" w:cs="Times New Roman"/>
                <w:color w:val="000000"/>
                <w:sz w:val="24"/>
                <w:szCs w:val="24"/>
                <w:lang w:eastAsia="es-CO"/>
              </w:rPr>
            </w:pPr>
          </w:p>
        </w:tc>
        <w:tc>
          <w:tcPr>
            <w:tcW w:w="3120" w:type="dxa"/>
          </w:tcPr>
          <w:p w:rsidR="007A518C" w:rsidRPr="00EC61CE" w:rsidRDefault="007A518C"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Amnistía para </w:t>
            </w:r>
            <w:r w:rsidR="00701EE1" w:rsidRPr="00EC61CE">
              <w:rPr>
                <w:rFonts w:ascii="Times New Roman" w:eastAsia="Times New Roman" w:hAnsi="Times New Roman" w:cs="Times New Roman"/>
                <w:color w:val="000000"/>
                <w:sz w:val="24"/>
                <w:szCs w:val="24"/>
                <w:lang w:eastAsia="es-CO"/>
              </w:rPr>
              <w:t>las guerrillas liberales, durante el gobierno del general Rojas Pinilla.</w:t>
            </w:r>
          </w:p>
        </w:tc>
        <w:tc>
          <w:tcPr>
            <w:tcW w:w="2754" w:type="dxa"/>
          </w:tcPr>
          <w:p w:rsidR="007A518C" w:rsidRPr="00EC61CE" w:rsidRDefault="00701EE1" w:rsidP="00E66B8C">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Gran parte de los hombres de l</w:t>
            </w:r>
            <w:r w:rsidR="007A518C" w:rsidRPr="00EC61CE">
              <w:rPr>
                <w:rFonts w:ascii="Times New Roman" w:eastAsia="Times New Roman" w:hAnsi="Times New Roman" w:cs="Times New Roman"/>
                <w:color w:val="000000"/>
                <w:sz w:val="24"/>
                <w:szCs w:val="24"/>
                <w:lang w:eastAsia="es-CO"/>
              </w:rPr>
              <w:t>as guerrillas liberales</w:t>
            </w:r>
            <w:r w:rsidR="00E66B8C">
              <w:rPr>
                <w:rFonts w:ascii="Times New Roman" w:eastAsia="Times New Roman" w:hAnsi="Times New Roman" w:cs="Times New Roman"/>
                <w:color w:val="000000"/>
                <w:sz w:val="24"/>
                <w:szCs w:val="24"/>
                <w:lang w:eastAsia="es-CO"/>
              </w:rPr>
              <w:t>,</w:t>
            </w:r>
            <w:r w:rsidR="007A518C" w:rsidRPr="00EC61CE">
              <w:rPr>
                <w:rFonts w:ascii="Times New Roman" w:eastAsia="Times New Roman" w:hAnsi="Times New Roman" w:cs="Times New Roman"/>
                <w:color w:val="000000"/>
                <w:sz w:val="24"/>
                <w:szCs w:val="24"/>
                <w:lang w:eastAsia="es-CO"/>
              </w:rPr>
              <w:t xml:space="preserve"> </w:t>
            </w:r>
            <w:r w:rsidRPr="00EC61CE">
              <w:rPr>
                <w:rFonts w:ascii="Times New Roman" w:eastAsia="Times New Roman" w:hAnsi="Times New Roman" w:cs="Times New Roman"/>
                <w:color w:val="000000"/>
                <w:sz w:val="24"/>
                <w:szCs w:val="24"/>
                <w:lang w:eastAsia="es-CO"/>
              </w:rPr>
              <w:t>que se conformaron tras los hechos del 9 de abril</w:t>
            </w:r>
            <w:r w:rsidR="00E66B8C">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entregaron sus armas con la promesa de ser aceptados en la vida civil. Uno de los </w:t>
            </w:r>
            <w:r w:rsidR="00E66B8C">
              <w:rPr>
                <w:rFonts w:ascii="Times New Roman" w:eastAsia="Times New Roman" w:hAnsi="Times New Roman" w:cs="Times New Roman"/>
                <w:color w:val="000000"/>
                <w:sz w:val="24"/>
                <w:szCs w:val="24"/>
                <w:lang w:eastAsia="es-CO"/>
              </w:rPr>
              <w:t xml:space="preserve">líderes </w:t>
            </w:r>
            <w:r w:rsidRPr="00EC61CE">
              <w:rPr>
                <w:rFonts w:ascii="Times New Roman" w:eastAsia="Times New Roman" w:hAnsi="Times New Roman" w:cs="Times New Roman"/>
                <w:color w:val="000000"/>
                <w:sz w:val="24"/>
                <w:szCs w:val="24"/>
                <w:lang w:eastAsia="es-CO"/>
              </w:rPr>
              <w:t xml:space="preserve">más destacados fue Guadalupe </w:t>
            </w:r>
            <w:r w:rsidRPr="00EC61CE">
              <w:rPr>
                <w:rFonts w:ascii="Times New Roman" w:eastAsia="Times New Roman" w:hAnsi="Times New Roman" w:cs="Times New Roman"/>
                <w:color w:val="000000"/>
                <w:sz w:val="24"/>
                <w:szCs w:val="24"/>
                <w:lang w:eastAsia="es-CO"/>
              </w:rPr>
              <w:lastRenderedPageBreak/>
              <w:t xml:space="preserve">Salcedo, quien tras unos meses después de haberse acogido a la </w:t>
            </w:r>
            <w:r w:rsidR="00E66B8C">
              <w:rPr>
                <w:rFonts w:ascii="Times New Roman" w:eastAsia="Times New Roman" w:hAnsi="Times New Roman" w:cs="Times New Roman"/>
                <w:color w:val="000000"/>
                <w:sz w:val="24"/>
                <w:szCs w:val="24"/>
                <w:lang w:eastAsia="es-CO"/>
              </w:rPr>
              <w:t>L</w:t>
            </w:r>
            <w:r w:rsidRPr="00EC61CE">
              <w:rPr>
                <w:rFonts w:ascii="Times New Roman" w:eastAsia="Times New Roman" w:hAnsi="Times New Roman" w:cs="Times New Roman"/>
                <w:color w:val="000000"/>
                <w:sz w:val="24"/>
                <w:szCs w:val="24"/>
                <w:lang w:eastAsia="es-CO"/>
              </w:rPr>
              <w:t>ey de amnistía fue asesinado.</w:t>
            </w:r>
          </w:p>
        </w:tc>
      </w:tr>
      <w:tr w:rsidR="007A518C" w:rsidRPr="00EC61CE" w:rsidTr="007A518C">
        <w:tc>
          <w:tcPr>
            <w:tcW w:w="3180" w:type="dxa"/>
          </w:tcPr>
          <w:p w:rsidR="00701EE1" w:rsidRPr="00EC61CE" w:rsidRDefault="00701EE1" w:rsidP="00701EE1">
            <w:pPr>
              <w:rPr>
                <w:rFonts w:ascii="Times New Roman" w:eastAsia="Times New Roman" w:hAnsi="Times New Roman" w:cs="Times New Roman"/>
                <w:color w:val="000000"/>
                <w:spacing w:val="10"/>
                <w:sz w:val="24"/>
                <w:szCs w:val="24"/>
                <w:lang w:eastAsia="es-CO"/>
              </w:rPr>
            </w:pPr>
            <w:r w:rsidRPr="00EC61CE">
              <w:rPr>
                <w:rFonts w:ascii="Times New Roman" w:eastAsia="Times New Roman" w:hAnsi="Times New Roman" w:cs="Times New Roman"/>
                <w:color w:val="000000"/>
                <w:spacing w:val="10"/>
                <w:sz w:val="24"/>
                <w:szCs w:val="24"/>
                <w:lang w:eastAsia="es-CO"/>
              </w:rPr>
              <w:lastRenderedPageBreak/>
              <w:t>1º de enero 1 de 1982</w:t>
            </w:r>
          </w:p>
          <w:p w:rsidR="007A518C" w:rsidRPr="00EC61CE" w:rsidRDefault="007A518C" w:rsidP="007A518C">
            <w:pPr>
              <w:spacing w:line="360" w:lineRule="auto"/>
              <w:rPr>
                <w:rFonts w:ascii="Times New Roman" w:eastAsia="Times New Roman" w:hAnsi="Times New Roman" w:cs="Times New Roman"/>
                <w:color w:val="000000"/>
                <w:sz w:val="24"/>
                <w:szCs w:val="24"/>
                <w:lang w:eastAsia="es-CO"/>
              </w:rPr>
            </w:pPr>
          </w:p>
        </w:tc>
        <w:tc>
          <w:tcPr>
            <w:tcW w:w="3120" w:type="dxa"/>
          </w:tcPr>
          <w:p w:rsidR="007A518C" w:rsidRPr="00EC61CE" w:rsidRDefault="00701EE1" w:rsidP="0026498A">
            <w:pPr>
              <w:spacing w:line="360" w:lineRule="auto"/>
              <w:rPr>
                <w:rFonts w:ascii="Times New Roman" w:eastAsia="Times New Roman" w:hAnsi="Times New Roman" w:cs="Times New Roman"/>
                <w:color w:val="000000"/>
                <w:sz w:val="24"/>
                <w:szCs w:val="24"/>
                <w:lang w:eastAsia="es-CO"/>
              </w:rPr>
            </w:pPr>
            <w:r w:rsidRPr="00EC61CE">
              <w:rPr>
                <w:rFonts w:ascii="Times New Roman" w:hAnsi="Times New Roman" w:cs="Times New Roman"/>
                <w:color w:val="000000"/>
                <w:spacing w:val="10"/>
                <w:sz w:val="24"/>
                <w:szCs w:val="24"/>
              </w:rPr>
              <w:t>Ley 35: “</w:t>
            </w:r>
            <w:r w:rsidR="0026498A">
              <w:rPr>
                <w:rFonts w:ascii="Times New Roman" w:hAnsi="Times New Roman" w:cs="Times New Roman"/>
                <w:color w:val="000000"/>
                <w:spacing w:val="10"/>
                <w:sz w:val="24"/>
                <w:szCs w:val="24"/>
              </w:rPr>
              <w:t>P</w:t>
            </w:r>
            <w:r w:rsidRPr="00EC61CE">
              <w:rPr>
                <w:rFonts w:ascii="Times New Roman" w:hAnsi="Times New Roman" w:cs="Times New Roman"/>
                <w:color w:val="000000"/>
                <w:spacing w:val="10"/>
                <w:sz w:val="24"/>
                <w:szCs w:val="24"/>
              </w:rPr>
              <w:t>or la cual se decreta una amnistía y se dictan normas tendientes al restablecimiento y preservación de la paz”. Durante el gobierno de Belisario Betancur.</w:t>
            </w:r>
          </w:p>
        </w:tc>
        <w:tc>
          <w:tcPr>
            <w:tcW w:w="2754" w:type="dxa"/>
          </w:tcPr>
          <w:p w:rsidR="009C550A" w:rsidRPr="00EC61CE" w:rsidRDefault="009C550A"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Participaron varias guerrillas: las Fuerzas Armadas Revolucionarias de Colombia </w:t>
            </w:r>
            <w:r w:rsidR="0026498A">
              <w:rPr>
                <w:rFonts w:ascii="Times New Roman" w:eastAsia="Times New Roman" w:hAnsi="Times New Roman" w:cs="Times New Roman"/>
                <w:color w:val="000000"/>
                <w:sz w:val="24"/>
                <w:szCs w:val="24"/>
                <w:lang w:eastAsia="es-CO"/>
              </w:rPr>
              <w:t>(</w:t>
            </w:r>
            <w:proofErr w:type="spellStart"/>
            <w:r w:rsidRPr="00EC61CE">
              <w:rPr>
                <w:rFonts w:ascii="Times New Roman" w:eastAsia="Times New Roman" w:hAnsi="Times New Roman" w:cs="Times New Roman"/>
                <w:color w:val="000000"/>
                <w:sz w:val="24"/>
                <w:szCs w:val="24"/>
                <w:lang w:eastAsia="es-CO"/>
              </w:rPr>
              <w:t>F</w:t>
            </w:r>
            <w:r w:rsidR="00900163" w:rsidRPr="00EC61CE">
              <w:rPr>
                <w:rFonts w:ascii="Times New Roman" w:eastAsia="Times New Roman" w:hAnsi="Times New Roman" w:cs="Times New Roman"/>
                <w:color w:val="000000"/>
                <w:sz w:val="24"/>
                <w:szCs w:val="24"/>
                <w:lang w:eastAsia="es-CO"/>
              </w:rPr>
              <w:t>arc</w:t>
            </w:r>
            <w:proofErr w:type="spellEnd"/>
            <w:r w:rsidR="0026498A">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el Movimiento 19 de abril </w:t>
            </w:r>
            <w:r w:rsidR="0026498A">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M-19</w:t>
            </w:r>
            <w:r w:rsidR="0026498A">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el Ejército de Liberación Nacional </w:t>
            </w:r>
            <w:r w:rsidR="0026498A">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ELN</w:t>
            </w:r>
            <w:r w:rsidR="0026498A">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y el Ejército Popular de Liberación </w:t>
            </w:r>
            <w:r w:rsidR="0026498A">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EPL</w:t>
            </w:r>
            <w:r w:rsidR="0026498A">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w:t>
            </w:r>
          </w:p>
          <w:p w:rsidR="009C550A" w:rsidRPr="00EC61CE" w:rsidRDefault="009C550A"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Aunque el proceso no culminó con éxito</w:t>
            </w:r>
            <w:r w:rsidR="0026498A">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dejó sembrada la posibilidad de una entrega posterior.</w:t>
            </w:r>
            <w:r w:rsidR="00833F83" w:rsidRPr="00EC61CE">
              <w:rPr>
                <w:rFonts w:ascii="Times New Roman" w:eastAsia="Times New Roman" w:hAnsi="Times New Roman" w:cs="Times New Roman"/>
                <w:color w:val="000000"/>
                <w:sz w:val="24"/>
                <w:szCs w:val="24"/>
                <w:lang w:eastAsia="es-CO"/>
              </w:rPr>
              <w:t xml:space="preserve"> Además fue la oportunidad para que se creara un nuevo partido político de izquierda</w:t>
            </w:r>
            <w:r w:rsidR="0026498A">
              <w:rPr>
                <w:rFonts w:ascii="Times New Roman" w:eastAsia="Times New Roman" w:hAnsi="Times New Roman" w:cs="Times New Roman"/>
                <w:color w:val="000000"/>
                <w:sz w:val="24"/>
                <w:szCs w:val="24"/>
                <w:lang w:eastAsia="es-CO"/>
              </w:rPr>
              <w:t>,</w:t>
            </w:r>
            <w:r w:rsidR="00833F83" w:rsidRPr="00EC61CE">
              <w:rPr>
                <w:rFonts w:ascii="Times New Roman" w:eastAsia="Times New Roman" w:hAnsi="Times New Roman" w:cs="Times New Roman"/>
                <w:color w:val="000000"/>
                <w:sz w:val="24"/>
                <w:szCs w:val="24"/>
                <w:lang w:eastAsia="es-CO"/>
              </w:rPr>
              <w:t xml:space="preserve"> </w:t>
            </w:r>
            <w:r w:rsidR="00BF1B16" w:rsidRPr="00EC61CE">
              <w:rPr>
                <w:rFonts w:ascii="Times New Roman" w:eastAsia="Times New Roman" w:hAnsi="Times New Roman" w:cs="Times New Roman"/>
                <w:color w:val="000000"/>
                <w:sz w:val="24"/>
                <w:szCs w:val="24"/>
                <w:lang w:eastAsia="es-CO"/>
              </w:rPr>
              <w:t xml:space="preserve">integrado por </w:t>
            </w:r>
            <w:r w:rsidR="00833F83" w:rsidRPr="00EC61CE">
              <w:rPr>
                <w:rFonts w:ascii="Times New Roman" w:eastAsia="Times New Roman" w:hAnsi="Times New Roman" w:cs="Times New Roman"/>
                <w:color w:val="000000"/>
                <w:sz w:val="24"/>
                <w:szCs w:val="24"/>
                <w:lang w:eastAsia="es-CO"/>
              </w:rPr>
              <w:t>militantes de las distintas gu</w:t>
            </w:r>
            <w:r w:rsidR="00BF1B16" w:rsidRPr="00EC61CE">
              <w:rPr>
                <w:rFonts w:ascii="Times New Roman" w:eastAsia="Times New Roman" w:hAnsi="Times New Roman" w:cs="Times New Roman"/>
                <w:color w:val="000000"/>
                <w:sz w:val="24"/>
                <w:szCs w:val="24"/>
                <w:lang w:eastAsia="es-CO"/>
              </w:rPr>
              <w:t>errillas que buscaban una vía legal para participar en política.</w:t>
            </w:r>
            <w:r w:rsidR="00D02744" w:rsidRPr="00EC61CE">
              <w:rPr>
                <w:rFonts w:ascii="Times New Roman" w:eastAsia="Times New Roman" w:hAnsi="Times New Roman" w:cs="Times New Roman"/>
                <w:color w:val="000000"/>
                <w:sz w:val="24"/>
                <w:szCs w:val="24"/>
                <w:lang w:eastAsia="es-CO"/>
              </w:rPr>
              <w:t xml:space="preserve"> Este partido fue la Unión Patriótica. Cientos de sus líderes fueron asesinados por grupos </w:t>
            </w:r>
            <w:r w:rsidR="0026498A">
              <w:rPr>
                <w:rFonts w:ascii="Times New Roman" w:eastAsia="Times New Roman" w:hAnsi="Times New Roman" w:cs="Times New Roman"/>
                <w:color w:val="000000"/>
                <w:sz w:val="24"/>
                <w:szCs w:val="24"/>
                <w:lang w:eastAsia="es-CO"/>
              </w:rPr>
              <w:t xml:space="preserve"> </w:t>
            </w:r>
            <w:r w:rsidR="00EB7443" w:rsidRPr="00EC61CE">
              <w:rPr>
                <w:rFonts w:ascii="Times New Roman" w:eastAsia="Times New Roman" w:hAnsi="Times New Roman" w:cs="Times New Roman"/>
                <w:color w:val="000000"/>
                <w:sz w:val="24"/>
                <w:szCs w:val="24"/>
                <w:lang w:eastAsia="es-CO"/>
              </w:rPr>
              <w:t>paramilitares</w:t>
            </w:r>
            <w:r w:rsidR="00D02744" w:rsidRPr="00EC61CE">
              <w:rPr>
                <w:rFonts w:ascii="Times New Roman" w:eastAsia="Times New Roman" w:hAnsi="Times New Roman" w:cs="Times New Roman"/>
                <w:color w:val="000000"/>
                <w:sz w:val="24"/>
                <w:szCs w:val="24"/>
                <w:lang w:eastAsia="es-CO"/>
              </w:rPr>
              <w:t>.</w:t>
            </w:r>
          </w:p>
          <w:p w:rsidR="00833F83" w:rsidRPr="00EC61CE" w:rsidRDefault="00833F83" w:rsidP="00345E88">
            <w:pPr>
              <w:spacing w:line="360" w:lineRule="auto"/>
              <w:rPr>
                <w:rFonts w:ascii="Times New Roman" w:eastAsia="Times New Roman" w:hAnsi="Times New Roman" w:cs="Times New Roman"/>
                <w:color w:val="000000"/>
                <w:sz w:val="24"/>
                <w:szCs w:val="24"/>
                <w:lang w:eastAsia="es-CO"/>
              </w:rPr>
            </w:pPr>
          </w:p>
          <w:p w:rsidR="00833F83" w:rsidRPr="00EC61CE" w:rsidRDefault="00833F83" w:rsidP="00345E88">
            <w:pPr>
              <w:spacing w:line="360" w:lineRule="auto"/>
              <w:rPr>
                <w:rFonts w:ascii="Times New Roman" w:hAnsi="Times New Roman" w:cs="Times New Roman"/>
                <w:sz w:val="24"/>
                <w:szCs w:val="24"/>
              </w:rPr>
            </w:pPr>
            <w:r w:rsidRPr="00EC61CE">
              <w:rPr>
                <w:rFonts w:ascii="Times New Roman" w:eastAsia="Times New Roman" w:hAnsi="Times New Roman" w:cs="Times New Roman"/>
                <w:color w:val="000000"/>
                <w:sz w:val="24"/>
                <w:szCs w:val="24"/>
                <w:lang w:eastAsia="es-CO"/>
              </w:rPr>
              <w:t xml:space="preserve"> </w:t>
            </w:r>
          </w:p>
          <w:p w:rsidR="009C550A" w:rsidRPr="00EC61CE" w:rsidRDefault="009C550A" w:rsidP="009C550A">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 </w:t>
            </w:r>
          </w:p>
          <w:p w:rsidR="007A518C" w:rsidRPr="00EC61CE" w:rsidRDefault="007A518C" w:rsidP="009C550A">
            <w:pPr>
              <w:spacing w:line="360" w:lineRule="auto"/>
              <w:rPr>
                <w:rFonts w:ascii="Times New Roman" w:eastAsia="Times New Roman" w:hAnsi="Times New Roman" w:cs="Times New Roman"/>
                <w:color w:val="000000"/>
                <w:sz w:val="24"/>
                <w:szCs w:val="24"/>
                <w:lang w:eastAsia="es-CO"/>
              </w:rPr>
            </w:pPr>
          </w:p>
        </w:tc>
      </w:tr>
      <w:tr w:rsidR="009C550A" w:rsidRPr="00EC61CE" w:rsidTr="007A518C">
        <w:tc>
          <w:tcPr>
            <w:tcW w:w="3180" w:type="dxa"/>
          </w:tcPr>
          <w:p w:rsidR="009C550A" w:rsidRPr="00EC61CE" w:rsidRDefault="00833F83" w:rsidP="00833F83">
            <w:pPr>
              <w:rPr>
                <w:rFonts w:ascii="Times New Roman" w:eastAsia="Times New Roman" w:hAnsi="Times New Roman" w:cs="Times New Roman"/>
                <w:color w:val="000000"/>
                <w:spacing w:val="10"/>
                <w:sz w:val="24"/>
                <w:szCs w:val="24"/>
                <w:lang w:eastAsia="es-CO"/>
              </w:rPr>
            </w:pPr>
            <w:r w:rsidRPr="00EC61CE">
              <w:rPr>
                <w:rFonts w:ascii="Times New Roman" w:eastAsia="Times New Roman" w:hAnsi="Times New Roman" w:cs="Times New Roman"/>
                <w:color w:val="000000"/>
                <w:spacing w:val="10"/>
                <w:sz w:val="24"/>
                <w:szCs w:val="24"/>
                <w:lang w:eastAsia="es-CO"/>
              </w:rPr>
              <w:lastRenderedPageBreak/>
              <w:t>8 de marzo de 1990</w:t>
            </w:r>
          </w:p>
        </w:tc>
        <w:tc>
          <w:tcPr>
            <w:tcW w:w="3120" w:type="dxa"/>
          </w:tcPr>
          <w:p w:rsidR="009C550A" w:rsidRPr="00EC61CE" w:rsidRDefault="00833F83" w:rsidP="00345E88">
            <w:pPr>
              <w:spacing w:line="360" w:lineRule="auto"/>
              <w:rPr>
                <w:rFonts w:ascii="Times New Roman" w:hAnsi="Times New Roman" w:cs="Times New Roman"/>
                <w:color w:val="000000"/>
                <w:spacing w:val="10"/>
                <w:sz w:val="24"/>
                <w:szCs w:val="24"/>
              </w:rPr>
            </w:pPr>
            <w:r w:rsidRPr="00EC61CE">
              <w:rPr>
                <w:rFonts w:ascii="Times New Roman" w:hAnsi="Times New Roman" w:cs="Times New Roman"/>
                <w:color w:val="000000"/>
                <w:spacing w:val="10"/>
                <w:sz w:val="24"/>
                <w:szCs w:val="24"/>
              </w:rPr>
              <w:t>Durante el gobierno de Virgilio Barco.</w:t>
            </w:r>
          </w:p>
        </w:tc>
        <w:tc>
          <w:tcPr>
            <w:tcW w:w="2754" w:type="dxa"/>
          </w:tcPr>
          <w:p w:rsidR="009C550A" w:rsidRPr="00EC61CE" w:rsidRDefault="00833F83" w:rsidP="00833F83">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Desmovilización de la guerrilla del M-19 y creación del partido político Alianza Democrática M-19. Se promueve una Asamblea Nacional Constituyente</w:t>
            </w:r>
            <w:r w:rsidR="0026498A">
              <w:rPr>
                <w:rFonts w:ascii="Times New Roman" w:eastAsia="Times New Roman" w:hAnsi="Times New Roman" w:cs="Times New Roman"/>
                <w:color w:val="000000"/>
                <w:sz w:val="24"/>
                <w:szCs w:val="24"/>
                <w:lang w:eastAsia="es-CO"/>
              </w:rPr>
              <w:t>.</w:t>
            </w:r>
          </w:p>
        </w:tc>
      </w:tr>
      <w:tr w:rsidR="00833F83" w:rsidRPr="00EC61CE" w:rsidTr="007A518C">
        <w:tc>
          <w:tcPr>
            <w:tcW w:w="3180" w:type="dxa"/>
          </w:tcPr>
          <w:p w:rsidR="00833F83" w:rsidRPr="00EC61CE" w:rsidRDefault="003C4850" w:rsidP="00701EE1">
            <w:pPr>
              <w:rPr>
                <w:rFonts w:ascii="Times New Roman" w:eastAsia="Times New Roman" w:hAnsi="Times New Roman" w:cs="Times New Roman"/>
                <w:color w:val="000000"/>
                <w:spacing w:val="10"/>
                <w:sz w:val="24"/>
                <w:szCs w:val="24"/>
                <w:lang w:eastAsia="es-CO"/>
              </w:rPr>
            </w:pPr>
            <w:r w:rsidRPr="00EC61CE">
              <w:rPr>
                <w:rFonts w:ascii="Times New Roman" w:eastAsia="Times New Roman" w:hAnsi="Times New Roman" w:cs="Times New Roman"/>
                <w:color w:val="000000"/>
                <w:spacing w:val="10"/>
                <w:sz w:val="24"/>
                <w:szCs w:val="24"/>
                <w:lang w:eastAsia="es-CO"/>
              </w:rPr>
              <w:t>11 de marzo de 1990</w:t>
            </w:r>
          </w:p>
        </w:tc>
        <w:tc>
          <w:tcPr>
            <w:tcW w:w="3120" w:type="dxa"/>
          </w:tcPr>
          <w:p w:rsidR="00833F83" w:rsidRPr="00EC61CE" w:rsidRDefault="003C4850" w:rsidP="00345E88">
            <w:pPr>
              <w:spacing w:line="360" w:lineRule="auto"/>
              <w:rPr>
                <w:rFonts w:ascii="Times New Roman" w:hAnsi="Times New Roman" w:cs="Times New Roman"/>
                <w:color w:val="000000"/>
                <w:spacing w:val="10"/>
                <w:sz w:val="24"/>
                <w:szCs w:val="24"/>
              </w:rPr>
            </w:pPr>
            <w:r w:rsidRPr="00EC61CE">
              <w:rPr>
                <w:rFonts w:ascii="Times New Roman" w:hAnsi="Times New Roman" w:cs="Times New Roman"/>
                <w:color w:val="000000"/>
                <w:spacing w:val="10"/>
                <w:sz w:val="24"/>
                <w:szCs w:val="24"/>
              </w:rPr>
              <w:t>Durante el gobierno de Virgilio Barco.</w:t>
            </w:r>
          </w:p>
        </w:tc>
        <w:tc>
          <w:tcPr>
            <w:tcW w:w="2754" w:type="dxa"/>
          </w:tcPr>
          <w:p w:rsidR="00833F83" w:rsidRPr="00EC61CE" w:rsidRDefault="003C4850" w:rsidP="00345E88">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Surge iniciativa de la “séptima papeleta”, impulsada por estudiantes,</w:t>
            </w:r>
          </w:p>
        </w:tc>
      </w:tr>
      <w:tr w:rsidR="003C4850" w:rsidRPr="00EC61CE" w:rsidTr="007A518C">
        <w:tc>
          <w:tcPr>
            <w:tcW w:w="3180" w:type="dxa"/>
          </w:tcPr>
          <w:p w:rsidR="003C4850" w:rsidRPr="00EC61CE" w:rsidRDefault="003C4850" w:rsidP="00701EE1">
            <w:pPr>
              <w:rPr>
                <w:rFonts w:ascii="Times New Roman" w:eastAsia="Times New Roman" w:hAnsi="Times New Roman" w:cs="Times New Roman"/>
                <w:color w:val="000000"/>
                <w:spacing w:val="10"/>
                <w:sz w:val="24"/>
                <w:szCs w:val="24"/>
                <w:lang w:eastAsia="es-CO"/>
              </w:rPr>
            </w:pPr>
            <w:r w:rsidRPr="00EC61CE">
              <w:rPr>
                <w:rFonts w:ascii="Times New Roman" w:eastAsia="Times New Roman" w:hAnsi="Times New Roman" w:cs="Times New Roman"/>
                <w:color w:val="000000"/>
                <w:spacing w:val="10"/>
                <w:sz w:val="24"/>
                <w:szCs w:val="24"/>
                <w:lang w:eastAsia="es-CO"/>
              </w:rPr>
              <w:t>4 de julio de 1991</w:t>
            </w:r>
          </w:p>
        </w:tc>
        <w:tc>
          <w:tcPr>
            <w:tcW w:w="3120" w:type="dxa"/>
          </w:tcPr>
          <w:p w:rsidR="003C4850" w:rsidRPr="00EC61CE" w:rsidRDefault="003C4850" w:rsidP="0026498A">
            <w:pPr>
              <w:spacing w:line="360" w:lineRule="auto"/>
              <w:rPr>
                <w:rFonts w:ascii="Times New Roman" w:hAnsi="Times New Roman" w:cs="Times New Roman"/>
                <w:color w:val="000000"/>
                <w:spacing w:val="10"/>
                <w:sz w:val="24"/>
                <w:szCs w:val="24"/>
              </w:rPr>
            </w:pPr>
            <w:r w:rsidRPr="00EC61CE">
              <w:rPr>
                <w:rFonts w:ascii="Times New Roman" w:hAnsi="Times New Roman" w:cs="Times New Roman"/>
                <w:color w:val="000000"/>
                <w:spacing w:val="10"/>
                <w:sz w:val="24"/>
                <w:szCs w:val="24"/>
              </w:rPr>
              <w:t xml:space="preserve">Durante el gobierno de </w:t>
            </w:r>
            <w:r w:rsidR="0026498A">
              <w:rPr>
                <w:rFonts w:ascii="Times New Roman" w:hAnsi="Times New Roman" w:cs="Times New Roman"/>
                <w:color w:val="000000"/>
                <w:spacing w:val="10"/>
                <w:sz w:val="24"/>
                <w:szCs w:val="24"/>
              </w:rPr>
              <w:t xml:space="preserve"> </w:t>
            </w:r>
            <w:r w:rsidR="00681C56">
              <w:rPr>
                <w:rFonts w:ascii="Times New Roman" w:hAnsi="Times New Roman" w:cs="Times New Roman"/>
                <w:color w:val="000000"/>
                <w:spacing w:val="10"/>
                <w:sz w:val="24"/>
                <w:szCs w:val="24"/>
              </w:rPr>
              <w:t>César</w:t>
            </w:r>
            <w:r w:rsidRPr="00EC61CE">
              <w:rPr>
                <w:rFonts w:ascii="Times New Roman" w:hAnsi="Times New Roman" w:cs="Times New Roman"/>
                <w:color w:val="000000"/>
                <w:spacing w:val="10"/>
                <w:sz w:val="24"/>
                <w:szCs w:val="24"/>
              </w:rPr>
              <w:t xml:space="preserve"> Gaviria</w:t>
            </w:r>
          </w:p>
        </w:tc>
        <w:tc>
          <w:tcPr>
            <w:tcW w:w="2754" w:type="dxa"/>
          </w:tcPr>
          <w:p w:rsidR="003C4850" w:rsidRPr="00EC61CE" w:rsidRDefault="003C4850" w:rsidP="00900163">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Se promulga la </w:t>
            </w:r>
            <w:r w:rsidR="00900163">
              <w:rPr>
                <w:rFonts w:ascii="Times New Roman" w:eastAsia="Times New Roman" w:hAnsi="Times New Roman" w:cs="Times New Roman"/>
                <w:color w:val="000000"/>
                <w:sz w:val="24"/>
                <w:szCs w:val="24"/>
                <w:lang w:eastAsia="es-CO"/>
              </w:rPr>
              <w:t>n</w:t>
            </w:r>
            <w:r w:rsidRPr="00EC61CE">
              <w:rPr>
                <w:rFonts w:ascii="Times New Roman" w:eastAsia="Times New Roman" w:hAnsi="Times New Roman" w:cs="Times New Roman"/>
                <w:color w:val="000000"/>
                <w:sz w:val="24"/>
                <w:szCs w:val="24"/>
                <w:lang w:eastAsia="es-CO"/>
              </w:rPr>
              <w:t>ueva Constitución Política de Colombia. Se crean instituciones y mecanismos para defensa de los derechos humanos.</w:t>
            </w:r>
          </w:p>
        </w:tc>
      </w:tr>
      <w:tr w:rsidR="003C4850" w:rsidRPr="00EC61CE" w:rsidTr="007A518C">
        <w:tc>
          <w:tcPr>
            <w:tcW w:w="3180" w:type="dxa"/>
          </w:tcPr>
          <w:p w:rsidR="003C4850" w:rsidRPr="00EC61CE" w:rsidRDefault="003C4850" w:rsidP="00701EE1">
            <w:pPr>
              <w:rPr>
                <w:rFonts w:ascii="Times New Roman" w:eastAsia="Times New Roman" w:hAnsi="Times New Roman" w:cs="Times New Roman"/>
                <w:color w:val="000000"/>
                <w:spacing w:val="10"/>
                <w:sz w:val="24"/>
                <w:szCs w:val="24"/>
                <w:lang w:eastAsia="es-CO"/>
              </w:rPr>
            </w:pPr>
            <w:r w:rsidRPr="00EC61CE">
              <w:rPr>
                <w:rFonts w:ascii="Times New Roman" w:eastAsia="Times New Roman" w:hAnsi="Times New Roman" w:cs="Times New Roman"/>
                <w:color w:val="000000"/>
                <w:spacing w:val="10"/>
                <w:sz w:val="24"/>
                <w:szCs w:val="24"/>
                <w:lang w:eastAsia="es-CO"/>
              </w:rPr>
              <w:t>1</w:t>
            </w:r>
            <w:r w:rsidR="00EC6427">
              <w:rPr>
                <w:rFonts w:ascii="Times New Roman" w:eastAsia="Times New Roman" w:hAnsi="Times New Roman" w:cs="Times New Roman"/>
                <w:color w:val="000000"/>
                <w:spacing w:val="10"/>
                <w:sz w:val="24"/>
                <w:szCs w:val="24"/>
                <w:lang w:eastAsia="es-CO"/>
              </w:rPr>
              <w:t>°</w:t>
            </w:r>
            <w:r w:rsidRPr="00EC61CE">
              <w:rPr>
                <w:rFonts w:ascii="Times New Roman" w:eastAsia="Times New Roman" w:hAnsi="Times New Roman" w:cs="Times New Roman"/>
                <w:color w:val="000000"/>
                <w:spacing w:val="10"/>
                <w:sz w:val="24"/>
                <w:szCs w:val="24"/>
                <w:lang w:eastAsia="es-CO"/>
              </w:rPr>
              <w:t xml:space="preserve"> de enero de 2003</w:t>
            </w:r>
          </w:p>
        </w:tc>
        <w:tc>
          <w:tcPr>
            <w:tcW w:w="3120" w:type="dxa"/>
          </w:tcPr>
          <w:p w:rsidR="003C4850" w:rsidRPr="00EC61CE" w:rsidRDefault="003C4850" w:rsidP="003C4850">
            <w:pPr>
              <w:spacing w:line="360" w:lineRule="auto"/>
              <w:rPr>
                <w:rFonts w:ascii="Times New Roman" w:hAnsi="Times New Roman" w:cs="Times New Roman"/>
                <w:color w:val="000000"/>
                <w:spacing w:val="10"/>
                <w:sz w:val="24"/>
                <w:szCs w:val="24"/>
              </w:rPr>
            </w:pPr>
            <w:r w:rsidRPr="00EC61CE">
              <w:rPr>
                <w:rFonts w:ascii="Times New Roman" w:hAnsi="Times New Roman" w:cs="Times New Roman"/>
                <w:color w:val="000000"/>
                <w:spacing w:val="10"/>
                <w:sz w:val="24"/>
                <w:szCs w:val="24"/>
              </w:rPr>
              <w:t xml:space="preserve">Durante el gobierno de </w:t>
            </w:r>
            <w:r w:rsidR="00EB7443" w:rsidRPr="00EC61CE">
              <w:rPr>
                <w:rFonts w:ascii="Times New Roman" w:hAnsi="Times New Roman" w:cs="Times New Roman"/>
                <w:color w:val="000000"/>
                <w:spacing w:val="10"/>
                <w:sz w:val="24"/>
                <w:szCs w:val="24"/>
              </w:rPr>
              <w:t>Álvaro</w:t>
            </w:r>
            <w:r w:rsidRPr="00EC61CE">
              <w:rPr>
                <w:rFonts w:ascii="Times New Roman" w:hAnsi="Times New Roman" w:cs="Times New Roman"/>
                <w:color w:val="000000"/>
                <w:spacing w:val="10"/>
                <w:sz w:val="24"/>
                <w:szCs w:val="24"/>
              </w:rPr>
              <w:t xml:space="preserve"> Uribe Vélez</w:t>
            </w:r>
          </w:p>
        </w:tc>
        <w:tc>
          <w:tcPr>
            <w:tcW w:w="2754" w:type="dxa"/>
          </w:tcPr>
          <w:p w:rsidR="003C4850" w:rsidRPr="00EC61CE" w:rsidRDefault="003C4850" w:rsidP="003C4850">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Se firma el pacto de </w:t>
            </w:r>
            <w:proofErr w:type="spellStart"/>
            <w:r w:rsidRPr="00EC61CE">
              <w:rPr>
                <w:rFonts w:ascii="Times New Roman" w:eastAsia="Times New Roman" w:hAnsi="Times New Roman" w:cs="Times New Roman"/>
                <w:color w:val="000000"/>
                <w:sz w:val="24"/>
                <w:szCs w:val="24"/>
                <w:lang w:eastAsia="es-CO"/>
              </w:rPr>
              <w:t>Ralito</w:t>
            </w:r>
            <w:proofErr w:type="spellEnd"/>
            <w:r w:rsidRPr="00EC61CE">
              <w:rPr>
                <w:rFonts w:ascii="Times New Roman" w:eastAsia="Times New Roman" w:hAnsi="Times New Roman" w:cs="Times New Roman"/>
                <w:color w:val="000000"/>
                <w:sz w:val="24"/>
                <w:szCs w:val="24"/>
                <w:lang w:eastAsia="es-CO"/>
              </w:rPr>
              <w:t xml:space="preserve"> para la desmovilización de las Autodefensas Unidas de Colombia (paramilitares)</w:t>
            </w:r>
            <w:r w:rsidR="00EC6427">
              <w:rPr>
                <w:rFonts w:ascii="Times New Roman" w:eastAsia="Times New Roman" w:hAnsi="Times New Roman" w:cs="Times New Roman"/>
                <w:color w:val="000000"/>
                <w:sz w:val="24"/>
                <w:szCs w:val="24"/>
                <w:lang w:eastAsia="es-CO"/>
              </w:rPr>
              <w:t>.</w:t>
            </w:r>
          </w:p>
        </w:tc>
      </w:tr>
      <w:tr w:rsidR="003C4850" w:rsidRPr="00EC61CE" w:rsidTr="007A518C">
        <w:tc>
          <w:tcPr>
            <w:tcW w:w="3180" w:type="dxa"/>
          </w:tcPr>
          <w:p w:rsidR="003C4850" w:rsidRPr="00EC61CE" w:rsidRDefault="003C4850" w:rsidP="003C4850">
            <w:pPr>
              <w:rPr>
                <w:rFonts w:ascii="Times New Roman" w:eastAsia="Times New Roman" w:hAnsi="Times New Roman" w:cs="Times New Roman"/>
                <w:color w:val="000000"/>
                <w:spacing w:val="10"/>
                <w:sz w:val="24"/>
                <w:szCs w:val="24"/>
                <w:lang w:eastAsia="es-CO"/>
              </w:rPr>
            </w:pPr>
            <w:r w:rsidRPr="00EC61CE">
              <w:rPr>
                <w:rFonts w:ascii="Times New Roman" w:eastAsia="Times New Roman" w:hAnsi="Times New Roman" w:cs="Times New Roman"/>
                <w:color w:val="000000"/>
                <w:spacing w:val="10"/>
                <w:sz w:val="24"/>
                <w:szCs w:val="24"/>
                <w:lang w:eastAsia="es-CO"/>
              </w:rPr>
              <w:t>1</w:t>
            </w:r>
            <w:r w:rsidR="00EC6427">
              <w:rPr>
                <w:rFonts w:ascii="Times New Roman" w:eastAsia="Times New Roman" w:hAnsi="Times New Roman" w:cs="Times New Roman"/>
                <w:color w:val="000000"/>
                <w:spacing w:val="10"/>
                <w:sz w:val="24"/>
                <w:szCs w:val="24"/>
                <w:lang w:eastAsia="es-CO"/>
              </w:rPr>
              <w:t>°</w:t>
            </w:r>
            <w:r w:rsidRPr="00EC61CE">
              <w:rPr>
                <w:rFonts w:ascii="Times New Roman" w:eastAsia="Times New Roman" w:hAnsi="Times New Roman" w:cs="Times New Roman"/>
                <w:color w:val="000000"/>
                <w:spacing w:val="10"/>
                <w:sz w:val="24"/>
                <w:szCs w:val="24"/>
                <w:lang w:eastAsia="es-CO"/>
              </w:rPr>
              <w:t xml:space="preserve"> de enero de 2005</w:t>
            </w:r>
          </w:p>
        </w:tc>
        <w:tc>
          <w:tcPr>
            <w:tcW w:w="3120" w:type="dxa"/>
          </w:tcPr>
          <w:p w:rsidR="003C4850" w:rsidRPr="00EC61CE" w:rsidRDefault="003C4850" w:rsidP="00B876A4">
            <w:pPr>
              <w:spacing w:line="360" w:lineRule="auto"/>
              <w:rPr>
                <w:rFonts w:ascii="Times New Roman" w:hAnsi="Times New Roman" w:cs="Times New Roman"/>
                <w:color w:val="000000"/>
                <w:spacing w:val="10"/>
                <w:sz w:val="24"/>
                <w:szCs w:val="24"/>
              </w:rPr>
            </w:pPr>
            <w:r w:rsidRPr="00EC61CE">
              <w:rPr>
                <w:rFonts w:ascii="Times New Roman" w:hAnsi="Times New Roman" w:cs="Times New Roman"/>
                <w:color w:val="000000"/>
                <w:spacing w:val="10"/>
                <w:sz w:val="24"/>
                <w:szCs w:val="24"/>
              </w:rPr>
              <w:t xml:space="preserve">Durante el gobierno de </w:t>
            </w:r>
            <w:r w:rsidR="00900163">
              <w:rPr>
                <w:rFonts w:ascii="Times New Roman" w:hAnsi="Times New Roman" w:cs="Times New Roman"/>
                <w:color w:val="000000"/>
                <w:spacing w:val="10"/>
                <w:sz w:val="24"/>
                <w:szCs w:val="24"/>
              </w:rPr>
              <w:t>Á</w:t>
            </w:r>
            <w:r w:rsidRPr="00EC61CE">
              <w:rPr>
                <w:rFonts w:ascii="Times New Roman" w:hAnsi="Times New Roman" w:cs="Times New Roman"/>
                <w:color w:val="000000"/>
                <w:spacing w:val="10"/>
                <w:sz w:val="24"/>
                <w:szCs w:val="24"/>
              </w:rPr>
              <w:t>lvaro Uribe Vélez</w:t>
            </w:r>
          </w:p>
        </w:tc>
        <w:tc>
          <w:tcPr>
            <w:tcW w:w="2754" w:type="dxa"/>
          </w:tcPr>
          <w:p w:rsidR="003C4850" w:rsidRPr="00EC61CE" w:rsidRDefault="003C4850" w:rsidP="00900163">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Se promulga la </w:t>
            </w:r>
            <w:r w:rsidR="00EC6427">
              <w:rPr>
                <w:rFonts w:ascii="Times New Roman" w:eastAsia="Times New Roman" w:hAnsi="Times New Roman" w:cs="Times New Roman"/>
                <w:color w:val="000000"/>
                <w:sz w:val="24"/>
                <w:szCs w:val="24"/>
                <w:lang w:eastAsia="es-CO"/>
              </w:rPr>
              <w:t>L</w:t>
            </w:r>
            <w:r w:rsidRPr="00EC61CE">
              <w:rPr>
                <w:rFonts w:ascii="Times New Roman" w:eastAsia="Times New Roman" w:hAnsi="Times New Roman" w:cs="Times New Roman"/>
                <w:color w:val="000000"/>
                <w:sz w:val="24"/>
                <w:szCs w:val="24"/>
                <w:lang w:eastAsia="es-CO"/>
              </w:rPr>
              <w:t xml:space="preserve">ey de Justicia y </w:t>
            </w:r>
            <w:r w:rsidR="00EC6427">
              <w:rPr>
                <w:rFonts w:ascii="Times New Roman" w:eastAsia="Times New Roman" w:hAnsi="Times New Roman" w:cs="Times New Roman"/>
                <w:color w:val="000000"/>
                <w:sz w:val="24"/>
                <w:szCs w:val="24"/>
                <w:lang w:eastAsia="es-CO"/>
              </w:rPr>
              <w:t>P</w:t>
            </w:r>
            <w:r w:rsidRPr="00EC61CE">
              <w:rPr>
                <w:rFonts w:ascii="Times New Roman" w:eastAsia="Times New Roman" w:hAnsi="Times New Roman" w:cs="Times New Roman"/>
                <w:color w:val="000000"/>
                <w:sz w:val="24"/>
                <w:szCs w:val="24"/>
                <w:lang w:eastAsia="es-CO"/>
              </w:rPr>
              <w:t xml:space="preserve">az. Con ella se pretende que los grupos paramilitares reparen a las miles de víctimas. A </w:t>
            </w:r>
            <w:r w:rsidRPr="00EC61CE">
              <w:rPr>
                <w:rFonts w:ascii="Times New Roman" w:eastAsia="Times New Roman" w:hAnsi="Times New Roman" w:cs="Times New Roman"/>
                <w:color w:val="000000"/>
                <w:sz w:val="24"/>
                <w:szCs w:val="24"/>
                <w:lang w:eastAsia="es-CO"/>
              </w:rPr>
              <w:lastRenderedPageBreak/>
              <w:t>pesar de sus crímenes atroces con esta ley, varios paramilitares van a la cárcel por un periodo máximo de ocho años. Otros son extraditados a Estados Unidos para ser</w:t>
            </w:r>
            <w:r w:rsidR="009F7D00" w:rsidRPr="00EC61CE">
              <w:rPr>
                <w:rFonts w:ascii="Times New Roman" w:eastAsia="Times New Roman" w:hAnsi="Times New Roman" w:cs="Times New Roman"/>
                <w:color w:val="000000"/>
                <w:sz w:val="24"/>
                <w:szCs w:val="24"/>
                <w:lang w:eastAsia="es-CO"/>
              </w:rPr>
              <w:t xml:space="preserve"> juzgados por narcotráfico</w:t>
            </w:r>
            <w:r w:rsidR="00EC6427">
              <w:rPr>
                <w:rFonts w:ascii="Times New Roman" w:eastAsia="Times New Roman" w:hAnsi="Times New Roman" w:cs="Times New Roman"/>
                <w:color w:val="000000"/>
                <w:sz w:val="24"/>
                <w:szCs w:val="24"/>
                <w:lang w:eastAsia="es-CO"/>
              </w:rPr>
              <w:t>,</w:t>
            </w:r>
            <w:r w:rsidR="009F7D00" w:rsidRPr="00EC61CE">
              <w:rPr>
                <w:rFonts w:ascii="Times New Roman" w:eastAsia="Times New Roman" w:hAnsi="Times New Roman" w:cs="Times New Roman"/>
                <w:color w:val="000000"/>
                <w:sz w:val="24"/>
                <w:szCs w:val="24"/>
                <w:lang w:eastAsia="es-CO"/>
              </w:rPr>
              <w:t xml:space="preserve"> pero dejan pendientes sus deudas con las víctimas. </w:t>
            </w:r>
          </w:p>
        </w:tc>
      </w:tr>
      <w:tr w:rsidR="009F7D00" w:rsidRPr="00EC61CE" w:rsidTr="007A518C">
        <w:tc>
          <w:tcPr>
            <w:tcW w:w="3180" w:type="dxa"/>
          </w:tcPr>
          <w:p w:rsidR="009F7D00" w:rsidRPr="00EC61CE" w:rsidRDefault="009F7D00" w:rsidP="003C4850">
            <w:pPr>
              <w:rPr>
                <w:rFonts w:ascii="Times New Roman" w:eastAsia="Times New Roman" w:hAnsi="Times New Roman" w:cs="Times New Roman"/>
                <w:color w:val="000000"/>
                <w:spacing w:val="10"/>
                <w:sz w:val="24"/>
                <w:szCs w:val="24"/>
                <w:lang w:eastAsia="es-CO"/>
              </w:rPr>
            </w:pPr>
            <w:r w:rsidRPr="00EC61CE">
              <w:rPr>
                <w:rFonts w:ascii="Times New Roman" w:eastAsia="Times New Roman" w:hAnsi="Times New Roman" w:cs="Times New Roman"/>
                <w:color w:val="000000"/>
                <w:spacing w:val="10"/>
                <w:sz w:val="24"/>
                <w:szCs w:val="24"/>
                <w:lang w:eastAsia="es-CO"/>
              </w:rPr>
              <w:lastRenderedPageBreak/>
              <w:t>1</w:t>
            </w:r>
            <w:r w:rsidR="00EC6427">
              <w:rPr>
                <w:rFonts w:ascii="Times New Roman" w:eastAsia="Times New Roman" w:hAnsi="Times New Roman" w:cs="Times New Roman"/>
                <w:color w:val="000000"/>
                <w:spacing w:val="10"/>
                <w:sz w:val="24"/>
                <w:szCs w:val="24"/>
                <w:lang w:eastAsia="es-CO"/>
              </w:rPr>
              <w:t>°</w:t>
            </w:r>
            <w:r w:rsidRPr="00EC61CE">
              <w:rPr>
                <w:rFonts w:ascii="Times New Roman" w:eastAsia="Times New Roman" w:hAnsi="Times New Roman" w:cs="Times New Roman"/>
                <w:color w:val="000000"/>
                <w:spacing w:val="10"/>
                <w:sz w:val="24"/>
                <w:szCs w:val="24"/>
                <w:lang w:eastAsia="es-CO"/>
              </w:rPr>
              <w:t xml:space="preserve"> de enero de 2011</w:t>
            </w:r>
          </w:p>
        </w:tc>
        <w:tc>
          <w:tcPr>
            <w:tcW w:w="3120" w:type="dxa"/>
          </w:tcPr>
          <w:p w:rsidR="009F7D00" w:rsidRPr="00EC61CE" w:rsidRDefault="009F7D00" w:rsidP="00B876A4">
            <w:pPr>
              <w:spacing w:line="360" w:lineRule="auto"/>
              <w:rPr>
                <w:rFonts w:ascii="Times New Roman" w:hAnsi="Times New Roman" w:cs="Times New Roman"/>
                <w:color w:val="000000"/>
                <w:spacing w:val="10"/>
                <w:sz w:val="24"/>
                <w:szCs w:val="24"/>
              </w:rPr>
            </w:pPr>
            <w:r w:rsidRPr="00EC61CE">
              <w:rPr>
                <w:rFonts w:ascii="Times New Roman" w:hAnsi="Times New Roman" w:cs="Times New Roman"/>
                <w:color w:val="000000"/>
                <w:spacing w:val="10"/>
                <w:sz w:val="24"/>
                <w:szCs w:val="24"/>
              </w:rPr>
              <w:t>Durante el gobierno de Juan Manuel Santos</w:t>
            </w:r>
          </w:p>
        </w:tc>
        <w:tc>
          <w:tcPr>
            <w:tcW w:w="2754" w:type="dxa"/>
          </w:tcPr>
          <w:p w:rsidR="009F7D00" w:rsidRPr="00EC61CE" w:rsidRDefault="009F7D00" w:rsidP="00EC6427">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Se promulga la </w:t>
            </w:r>
            <w:r w:rsidR="00EC6427">
              <w:rPr>
                <w:rFonts w:ascii="Times New Roman" w:eastAsia="Times New Roman" w:hAnsi="Times New Roman" w:cs="Times New Roman"/>
                <w:color w:val="000000"/>
                <w:sz w:val="24"/>
                <w:szCs w:val="24"/>
                <w:lang w:eastAsia="es-CO"/>
              </w:rPr>
              <w:t>L</w:t>
            </w:r>
            <w:r w:rsidRPr="00EC61CE">
              <w:rPr>
                <w:rFonts w:ascii="Times New Roman" w:eastAsia="Times New Roman" w:hAnsi="Times New Roman" w:cs="Times New Roman"/>
                <w:color w:val="000000"/>
                <w:sz w:val="24"/>
                <w:szCs w:val="24"/>
                <w:lang w:eastAsia="es-CO"/>
              </w:rPr>
              <w:t>ey de víctimas y restitución de tierras con el propósito de devolverles los territorios a campesinos desplazad</w:t>
            </w:r>
            <w:r w:rsidR="00EC6427">
              <w:rPr>
                <w:rFonts w:ascii="Times New Roman" w:eastAsia="Times New Roman" w:hAnsi="Times New Roman" w:cs="Times New Roman"/>
                <w:color w:val="000000"/>
                <w:sz w:val="24"/>
                <w:szCs w:val="24"/>
                <w:lang w:eastAsia="es-CO"/>
              </w:rPr>
              <w:t>o</w:t>
            </w:r>
            <w:r w:rsidRPr="00EC61CE">
              <w:rPr>
                <w:rFonts w:ascii="Times New Roman" w:eastAsia="Times New Roman" w:hAnsi="Times New Roman" w:cs="Times New Roman"/>
                <w:color w:val="000000"/>
                <w:sz w:val="24"/>
                <w:szCs w:val="24"/>
                <w:lang w:eastAsia="es-CO"/>
              </w:rPr>
              <w:t>s</w:t>
            </w:r>
            <w:r w:rsidR="00EC6427">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que fueron despojados por paramilitares y guerrillas.</w:t>
            </w:r>
            <w:r w:rsidR="00F558AC">
              <w:rPr>
                <w:rFonts w:ascii="Times New Roman" w:eastAsia="Times New Roman" w:hAnsi="Times New Roman" w:cs="Times New Roman"/>
                <w:color w:val="000000"/>
                <w:sz w:val="24"/>
                <w:szCs w:val="24"/>
                <w:lang w:eastAsia="es-CO"/>
              </w:rPr>
              <w:t xml:space="preserve"> </w:t>
            </w:r>
          </w:p>
        </w:tc>
      </w:tr>
      <w:tr w:rsidR="009F7D00" w:rsidRPr="00EC61CE" w:rsidTr="007A518C">
        <w:tc>
          <w:tcPr>
            <w:tcW w:w="3180" w:type="dxa"/>
          </w:tcPr>
          <w:p w:rsidR="009F7D00" w:rsidRPr="00EC61CE" w:rsidRDefault="009F7D00" w:rsidP="003C4850">
            <w:pPr>
              <w:rPr>
                <w:rFonts w:ascii="Times New Roman" w:eastAsia="Times New Roman" w:hAnsi="Times New Roman" w:cs="Times New Roman"/>
                <w:color w:val="000000"/>
                <w:spacing w:val="10"/>
                <w:sz w:val="24"/>
                <w:szCs w:val="24"/>
                <w:lang w:eastAsia="es-CO"/>
              </w:rPr>
            </w:pPr>
            <w:r w:rsidRPr="00EC61CE">
              <w:rPr>
                <w:rFonts w:ascii="Times New Roman" w:eastAsia="Times New Roman" w:hAnsi="Times New Roman" w:cs="Times New Roman"/>
                <w:color w:val="000000"/>
                <w:spacing w:val="10"/>
                <w:sz w:val="24"/>
                <w:szCs w:val="24"/>
                <w:lang w:eastAsia="es-CO"/>
              </w:rPr>
              <w:t>28 de agosto de 2012</w:t>
            </w:r>
          </w:p>
        </w:tc>
        <w:tc>
          <w:tcPr>
            <w:tcW w:w="3120" w:type="dxa"/>
          </w:tcPr>
          <w:p w:rsidR="009F7D00" w:rsidRPr="00EC61CE" w:rsidRDefault="009F7D00" w:rsidP="00B876A4">
            <w:pPr>
              <w:spacing w:line="360" w:lineRule="auto"/>
              <w:rPr>
                <w:rFonts w:ascii="Times New Roman" w:hAnsi="Times New Roman" w:cs="Times New Roman"/>
                <w:color w:val="000000"/>
                <w:spacing w:val="10"/>
                <w:sz w:val="24"/>
                <w:szCs w:val="24"/>
              </w:rPr>
            </w:pPr>
            <w:r w:rsidRPr="00EC61CE">
              <w:rPr>
                <w:rFonts w:ascii="Times New Roman" w:hAnsi="Times New Roman" w:cs="Times New Roman"/>
                <w:color w:val="000000"/>
                <w:spacing w:val="10"/>
                <w:sz w:val="24"/>
                <w:szCs w:val="24"/>
              </w:rPr>
              <w:t>Durante el gobierno de Juan Manuel Santos</w:t>
            </w:r>
          </w:p>
        </w:tc>
        <w:tc>
          <w:tcPr>
            <w:tcW w:w="2754" w:type="dxa"/>
          </w:tcPr>
          <w:p w:rsidR="009F7D00" w:rsidRPr="00EC61CE" w:rsidRDefault="009F7D00" w:rsidP="00126559">
            <w:pPr>
              <w:spacing w:line="36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Inicia</w:t>
            </w:r>
            <w:r w:rsidR="00126559" w:rsidRPr="00EC61CE">
              <w:rPr>
                <w:rFonts w:ascii="Times New Roman" w:eastAsia="Times New Roman" w:hAnsi="Times New Roman" w:cs="Times New Roman"/>
                <w:color w:val="000000"/>
                <w:sz w:val="24"/>
                <w:szCs w:val="24"/>
                <w:lang w:eastAsia="es-CO"/>
              </w:rPr>
              <w:t>n</w:t>
            </w:r>
            <w:r w:rsidRPr="00EC61CE">
              <w:rPr>
                <w:rFonts w:ascii="Times New Roman" w:eastAsia="Times New Roman" w:hAnsi="Times New Roman" w:cs="Times New Roman"/>
                <w:color w:val="000000"/>
                <w:sz w:val="24"/>
                <w:szCs w:val="24"/>
                <w:lang w:eastAsia="es-CO"/>
              </w:rPr>
              <w:t xml:space="preserve"> diálogos con las </w:t>
            </w:r>
            <w:proofErr w:type="spellStart"/>
            <w:r w:rsidRPr="00EC61CE">
              <w:rPr>
                <w:rFonts w:ascii="Times New Roman" w:eastAsia="Times New Roman" w:hAnsi="Times New Roman" w:cs="Times New Roman"/>
                <w:color w:val="000000"/>
                <w:sz w:val="24"/>
                <w:szCs w:val="24"/>
                <w:lang w:eastAsia="es-CO"/>
              </w:rPr>
              <w:t>F</w:t>
            </w:r>
            <w:r w:rsidR="00900163" w:rsidRPr="00EC61CE">
              <w:rPr>
                <w:rFonts w:ascii="Times New Roman" w:eastAsia="Times New Roman" w:hAnsi="Times New Roman" w:cs="Times New Roman"/>
                <w:color w:val="000000"/>
                <w:sz w:val="24"/>
                <w:szCs w:val="24"/>
                <w:lang w:eastAsia="es-CO"/>
              </w:rPr>
              <w:t>arc</w:t>
            </w:r>
            <w:proofErr w:type="spellEnd"/>
            <w:r w:rsidRPr="00EC61CE">
              <w:rPr>
                <w:rFonts w:ascii="Times New Roman" w:eastAsia="Times New Roman" w:hAnsi="Times New Roman" w:cs="Times New Roman"/>
                <w:color w:val="000000"/>
                <w:sz w:val="24"/>
                <w:szCs w:val="24"/>
                <w:lang w:eastAsia="es-CO"/>
              </w:rPr>
              <w:t>.</w:t>
            </w:r>
          </w:p>
        </w:tc>
      </w:tr>
    </w:tbl>
    <w:p w:rsidR="009F7D00" w:rsidRPr="00EC61CE" w:rsidRDefault="009F7D00" w:rsidP="003C4850">
      <w:pPr>
        <w:spacing w:after="360" w:line="240" w:lineRule="auto"/>
        <w:rPr>
          <w:rFonts w:ascii="Times New Roman" w:eastAsia="Times New Roman" w:hAnsi="Times New Roman" w:cs="Times New Roman"/>
          <w:color w:val="000000"/>
          <w:sz w:val="24"/>
          <w:szCs w:val="24"/>
          <w:lang w:eastAsia="es-CO"/>
        </w:rPr>
      </w:pPr>
    </w:p>
    <w:p w:rsidR="008217F3" w:rsidRPr="00EC61CE" w:rsidRDefault="008217F3" w:rsidP="003C4850">
      <w:pPr>
        <w:spacing w:after="360" w:line="240" w:lineRule="auto"/>
        <w:rPr>
          <w:rFonts w:ascii="Times New Roman" w:eastAsia="Times New Roman" w:hAnsi="Times New Roman" w:cs="Times New Roman"/>
          <w:color w:val="000000"/>
          <w:sz w:val="24"/>
          <w:szCs w:val="24"/>
          <w:lang w:eastAsia="es-CO"/>
        </w:rPr>
      </w:pPr>
    </w:p>
    <w:p w:rsidR="00E81FD6" w:rsidRPr="00EC61CE" w:rsidRDefault="00E81FD6" w:rsidP="00E81FD6">
      <w:pPr>
        <w:spacing w:line="360" w:lineRule="auto"/>
        <w:jc w:val="both"/>
        <w:rPr>
          <w:rFonts w:ascii="Times New Roman" w:eastAsia="Times New Roman" w:hAnsi="Times New Roman" w:cs="Times New Roman"/>
          <w:color w:val="000000"/>
          <w:sz w:val="24"/>
          <w:szCs w:val="24"/>
          <w:lang w:eastAsia="es-CO"/>
        </w:rPr>
      </w:pPr>
      <w:r w:rsidRPr="00EC61CE">
        <w:rPr>
          <w:rStyle w:val="Ttulo1Car"/>
          <w:rFonts w:ascii="Times New Roman" w:hAnsi="Times New Roman" w:cs="Times New Roman"/>
          <w:sz w:val="24"/>
          <w:szCs w:val="24"/>
          <w:highlight w:val="yellow"/>
        </w:rPr>
        <w:t>[SECCIÓN 2]</w:t>
      </w:r>
      <w:r w:rsidR="00F558AC">
        <w:rPr>
          <w:rStyle w:val="Ttulo1Car"/>
          <w:rFonts w:ascii="Times New Roman" w:hAnsi="Times New Roman" w:cs="Times New Roman"/>
          <w:sz w:val="24"/>
          <w:szCs w:val="24"/>
        </w:rPr>
        <w:t xml:space="preserve"> </w:t>
      </w:r>
      <w:r w:rsidR="007F1A52">
        <w:rPr>
          <w:rFonts w:ascii="Times New Roman" w:eastAsia="Times New Roman" w:hAnsi="Times New Roman" w:cs="Times New Roman"/>
          <w:b/>
          <w:color w:val="000000"/>
          <w:sz w:val="24"/>
          <w:szCs w:val="24"/>
          <w:lang w:eastAsia="es-CO"/>
        </w:rPr>
        <w:t>5</w:t>
      </w:r>
      <w:r w:rsidRPr="00EC61CE">
        <w:rPr>
          <w:rFonts w:ascii="Times New Roman" w:eastAsia="Times New Roman" w:hAnsi="Times New Roman" w:cs="Times New Roman"/>
          <w:b/>
          <w:color w:val="000000"/>
          <w:sz w:val="24"/>
          <w:szCs w:val="24"/>
          <w:lang w:eastAsia="es-CO"/>
        </w:rPr>
        <w:t>.1 Consolidación</w:t>
      </w:r>
    </w:p>
    <w:p w:rsidR="00E81FD6" w:rsidRPr="00EC61CE" w:rsidRDefault="00E81FD6" w:rsidP="00E81FD6">
      <w:pPr>
        <w:shd w:val="clear" w:color="auto" w:fill="FFFFFF"/>
        <w:spacing w:before="100" w:beforeAutospacing="1" w:after="100" w:afterAutospacing="1"/>
        <w:rPr>
          <w:rFonts w:ascii="Times New Roman" w:hAnsi="Times New Roman" w:cs="Times New Roman"/>
          <w:color w:val="000000" w:themeColor="text1"/>
          <w:sz w:val="24"/>
          <w:szCs w:val="24"/>
        </w:rPr>
      </w:pPr>
      <w:r w:rsidRPr="0038354E">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1668"/>
        <w:gridCol w:w="7386"/>
      </w:tblGrid>
      <w:tr w:rsidR="00E81FD6" w:rsidRPr="00EC61CE" w:rsidTr="00F93A44">
        <w:tc>
          <w:tcPr>
            <w:tcW w:w="9054" w:type="dxa"/>
            <w:gridSpan w:val="2"/>
            <w:shd w:val="clear" w:color="auto" w:fill="000000" w:themeFill="text1"/>
          </w:tcPr>
          <w:p w:rsidR="00E81FD6" w:rsidRPr="00EC61CE" w:rsidRDefault="00E81FD6" w:rsidP="00F93A44">
            <w:pPr>
              <w:spacing w:before="2" w:after="2"/>
              <w:jc w:val="center"/>
              <w:rPr>
                <w:rFonts w:ascii="Times New Roman" w:hAnsi="Times New Roman" w:cs="Times New Roman"/>
                <w:b/>
                <w:color w:val="000000" w:themeColor="text1"/>
                <w:sz w:val="24"/>
                <w:szCs w:val="24"/>
                <w:highlight w:val="cyan"/>
              </w:rPr>
            </w:pPr>
            <w:r w:rsidRPr="00EC61CE">
              <w:rPr>
                <w:rFonts w:ascii="Times New Roman" w:hAnsi="Times New Roman" w:cs="Times New Roman"/>
                <w:b/>
                <w:color w:val="FFFFFF" w:themeColor="background1"/>
                <w:sz w:val="24"/>
                <w:szCs w:val="24"/>
              </w:rPr>
              <w:t>Practica. Recurso nuevo</w:t>
            </w:r>
          </w:p>
        </w:tc>
      </w:tr>
      <w:tr w:rsidR="00E81FD6" w:rsidRPr="00EC61CE" w:rsidTr="00F93A44">
        <w:tc>
          <w:tcPr>
            <w:tcW w:w="1668" w:type="dxa"/>
          </w:tcPr>
          <w:p w:rsidR="00E81FD6" w:rsidRPr="00EC61CE" w:rsidRDefault="00E81FD6" w:rsidP="00F93A4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Código</w:t>
            </w:r>
          </w:p>
        </w:tc>
        <w:tc>
          <w:tcPr>
            <w:tcW w:w="7386" w:type="dxa"/>
          </w:tcPr>
          <w:p w:rsidR="00E81FD6" w:rsidRPr="00EC61CE" w:rsidRDefault="00E81FD6" w:rsidP="007341DE">
            <w:pPr>
              <w:tabs>
                <w:tab w:val="left" w:pos="3120"/>
              </w:tabs>
              <w:spacing w:before="2" w:after="2"/>
              <w:rPr>
                <w:rFonts w:ascii="Times New Roman" w:hAnsi="Times New Roman" w:cs="Times New Roman"/>
                <w:b/>
                <w:color w:val="000000" w:themeColor="text1"/>
                <w:sz w:val="24"/>
                <w:szCs w:val="24"/>
              </w:rPr>
            </w:pPr>
            <w:r w:rsidRPr="00EC61CE">
              <w:rPr>
                <w:rFonts w:ascii="Times New Roman" w:hAnsi="Times New Roman" w:cs="Times New Roman"/>
                <w:color w:val="000000" w:themeColor="text1"/>
                <w:sz w:val="24"/>
                <w:szCs w:val="24"/>
              </w:rPr>
              <w:t>CS_09_09_REC2</w:t>
            </w:r>
            <w:r w:rsidR="00E41AD9">
              <w:rPr>
                <w:rFonts w:ascii="Times New Roman" w:hAnsi="Times New Roman" w:cs="Times New Roman"/>
                <w:color w:val="000000" w:themeColor="text1"/>
                <w:sz w:val="24"/>
                <w:szCs w:val="24"/>
              </w:rPr>
              <w:t>1</w:t>
            </w:r>
            <w:r w:rsidR="007341DE">
              <w:rPr>
                <w:rFonts w:ascii="Times New Roman" w:hAnsi="Times New Roman" w:cs="Times New Roman"/>
                <w:color w:val="000000" w:themeColor="text1"/>
                <w:sz w:val="24"/>
                <w:szCs w:val="24"/>
              </w:rPr>
              <w:t>3</w:t>
            </w:r>
            <w:r w:rsidR="00E41AD9">
              <w:rPr>
                <w:rFonts w:ascii="Times New Roman" w:hAnsi="Times New Roman" w:cs="Times New Roman"/>
                <w:color w:val="000000" w:themeColor="text1"/>
                <w:sz w:val="24"/>
                <w:szCs w:val="24"/>
              </w:rPr>
              <w:t>0</w:t>
            </w:r>
            <w:r w:rsidRPr="00EC61CE">
              <w:rPr>
                <w:rFonts w:ascii="Times New Roman" w:hAnsi="Times New Roman" w:cs="Times New Roman"/>
                <w:color w:val="000000" w:themeColor="text1"/>
                <w:sz w:val="24"/>
                <w:szCs w:val="24"/>
              </w:rPr>
              <w:tab/>
            </w:r>
          </w:p>
        </w:tc>
      </w:tr>
      <w:tr w:rsidR="00E81FD6" w:rsidRPr="00EC61CE" w:rsidTr="00F93A44">
        <w:tc>
          <w:tcPr>
            <w:tcW w:w="1668" w:type="dxa"/>
          </w:tcPr>
          <w:p w:rsidR="00E81FD6" w:rsidRPr="00EC61CE" w:rsidRDefault="00E81FD6" w:rsidP="00F93A44">
            <w:pPr>
              <w:spacing w:before="2" w:after="2"/>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Título</w:t>
            </w:r>
          </w:p>
        </w:tc>
        <w:tc>
          <w:tcPr>
            <w:tcW w:w="7386" w:type="dxa"/>
          </w:tcPr>
          <w:p w:rsidR="00E81FD6" w:rsidRPr="00EC61CE" w:rsidRDefault="007341DE" w:rsidP="00F93A44">
            <w:pPr>
              <w:spacing w:line="360" w:lineRule="auto"/>
              <w:rPr>
                <w:rFonts w:ascii="Times New Roman" w:eastAsia="Times New Roman" w:hAnsi="Times New Roman" w:cs="Times New Roman"/>
                <w:bCs/>
                <w:caps/>
                <w:color w:val="000000" w:themeColor="text1"/>
                <w:sz w:val="24"/>
                <w:szCs w:val="24"/>
                <w:lang w:eastAsia="es-CO"/>
              </w:rPr>
            </w:pPr>
            <w:r w:rsidRPr="007341DE">
              <w:rPr>
                <w:rFonts w:ascii="Times New Roman" w:hAnsi="Times New Roman" w:cs="Times New Roman"/>
                <w:color w:val="000000" w:themeColor="text1"/>
                <w:sz w:val="24"/>
                <w:szCs w:val="24"/>
              </w:rPr>
              <w:t>Refuerza tu aprendizaje: El conflicto armado y los procesos de paz</w:t>
            </w:r>
          </w:p>
        </w:tc>
      </w:tr>
      <w:tr w:rsidR="00E81FD6" w:rsidRPr="00EC61CE" w:rsidTr="00F93A44">
        <w:tc>
          <w:tcPr>
            <w:tcW w:w="1668" w:type="dxa"/>
          </w:tcPr>
          <w:p w:rsidR="00E81FD6" w:rsidRPr="00EC61CE" w:rsidRDefault="00E81FD6" w:rsidP="00F93A44">
            <w:pPr>
              <w:spacing w:before="2" w:after="2"/>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Descripción</w:t>
            </w:r>
          </w:p>
        </w:tc>
        <w:tc>
          <w:tcPr>
            <w:tcW w:w="7386" w:type="dxa"/>
          </w:tcPr>
          <w:p w:rsidR="00E81FD6" w:rsidRPr="00EC61CE" w:rsidRDefault="00E81FD6" w:rsidP="00F93A44">
            <w:pPr>
              <w:rPr>
                <w:rFonts w:ascii="Times New Roman" w:hAnsi="Times New Roman" w:cs="Times New Roman"/>
                <w:color w:val="000000" w:themeColor="text1"/>
                <w:sz w:val="24"/>
                <w:szCs w:val="24"/>
                <w:lang w:val="es-ES_tradnl"/>
              </w:rPr>
            </w:pPr>
            <w:r w:rsidRPr="00EC61CE">
              <w:rPr>
                <w:rFonts w:ascii="Times New Roman" w:hAnsi="Times New Roman" w:cs="Times New Roman"/>
                <w:color w:val="000000" w:themeColor="text1"/>
                <w:sz w:val="24"/>
                <w:szCs w:val="24"/>
                <w:lang w:val="es-ES_tradnl"/>
              </w:rPr>
              <w:t xml:space="preserve">Actividades sobre </w:t>
            </w:r>
            <w:r w:rsidR="00F45741" w:rsidRPr="00EC61CE">
              <w:rPr>
                <w:rFonts w:ascii="Times New Roman" w:eastAsia="Times New Roman" w:hAnsi="Times New Roman" w:cs="Times New Roman"/>
                <w:color w:val="000000"/>
                <w:sz w:val="24"/>
                <w:szCs w:val="24"/>
                <w:lang w:eastAsia="es-CO"/>
              </w:rPr>
              <w:t>El conflicto armado y los procesos de paz</w:t>
            </w:r>
            <w:r w:rsidR="007341DE">
              <w:rPr>
                <w:rFonts w:ascii="Times New Roman" w:eastAsia="Times New Roman" w:hAnsi="Times New Roman" w:cs="Times New Roman"/>
                <w:color w:val="000000"/>
                <w:sz w:val="24"/>
                <w:szCs w:val="24"/>
                <w:lang w:eastAsia="es-CO"/>
              </w:rPr>
              <w:t xml:space="preserve"> </w:t>
            </w:r>
          </w:p>
        </w:tc>
      </w:tr>
    </w:tbl>
    <w:p w:rsidR="008217F3" w:rsidRPr="00EC61CE" w:rsidRDefault="008217F3" w:rsidP="003C4850">
      <w:pPr>
        <w:spacing w:after="360" w:line="240" w:lineRule="auto"/>
        <w:rPr>
          <w:rFonts w:ascii="Times New Roman" w:eastAsia="Times New Roman" w:hAnsi="Times New Roman" w:cs="Times New Roman"/>
          <w:color w:val="000000"/>
          <w:sz w:val="24"/>
          <w:szCs w:val="24"/>
          <w:lang w:eastAsia="es-CO"/>
        </w:rPr>
      </w:pPr>
    </w:p>
    <w:p w:rsidR="009F7D00" w:rsidRDefault="00F45741" w:rsidP="003C4850">
      <w:pPr>
        <w:spacing w:after="360" w:line="240" w:lineRule="auto"/>
        <w:rPr>
          <w:rFonts w:ascii="Times New Roman" w:eastAsia="Times New Roman" w:hAnsi="Times New Roman" w:cs="Times New Roman"/>
          <w:b/>
          <w:color w:val="000000"/>
          <w:sz w:val="24"/>
          <w:szCs w:val="24"/>
          <w:lang w:eastAsia="es-CO"/>
        </w:rPr>
      </w:pPr>
      <w:r w:rsidRPr="00EC61CE">
        <w:rPr>
          <w:rStyle w:val="Ttulo1Car"/>
          <w:rFonts w:ascii="Times New Roman" w:hAnsi="Times New Roman" w:cs="Times New Roman"/>
          <w:sz w:val="24"/>
          <w:szCs w:val="24"/>
          <w:highlight w:val="yellow"/>
        </w:rPr>
        <w:lastRenderedPageBreak/>
        <w:t>[SECCIÓN 2]</w:t>
      </w:r>
      <w:r w:rsidRPr="00EC61CE">
        <w:rPr>
          <w:rStyle w:val="Ttulo1Car"/>
          <w:rFonts w:ascii="Times New Roman" w:hAnsi="Times New Roman" w:cs="Times New Roman"/>
          <w:sz w:val="24"/>
          <w:szCs w:val="24"/>
        </w:rPr>
        <w:t xml:space="preserve"> </w:t>
      </w:r>
      <w:r w:rsidR="007F1A52">
        <w:rPr>
          <w:rFonts w:ascii="Times New Roman" w:eastAsia="Times New Roman" w:hAnsi="Times New Roman" w:cs="Times New Roman"/>
          <w:b/>
          <w:color w:val="000000"/>
          <w:sz w:val="24"/>
          <w:szCs w:val="24"/>
          <w:lang w:eastAsia="es-CO"/>
        </w:rPr>
        <w:t>6</w:t>
      </w:r>
      <w:r w:rsidR="009F7D00" w:rsidRPr="00EC61CE">
        <w:rPr>
          <w:rFonts w:ascii="Times New Roman" w:eastAsia="Times New Roman" w:hAnsi="Times New Roman" w:cs="Times New Roman"/>
          <w:b/>
          <w:color w:val="000000"/>
          <w:sz w:val="24"/>
          <w:szCs w:val="24"/>
          <w:lang w:eastAsia="es-CO"/>
        </w:rPr>
        <w:t xml:space="preserve"> </w:t>
      </w:r>
      <w:r w:rsidR="0039263B" w:rsidRPr="00EC61CE">
        <w:rPr>
          <w:rFonts w:ascii="Times New Roman" w:eastAsia="Times New Roman" w:hAnsi="Times New Roman" w:cs="Times New Roman"/>
          <w:b/>
          <w:color w:val="000000"/>
          <w:sz w:val="24"/>
          <w:szCs w:val="24"/>
          <w:lang w:eastAsia="es-CO"/>
        </w:rPr>
        <w:t>Las m</w:t>
      </w:r>
      <w:r w:rsidR="009F7D00" w:rsidRPr="00EC61CE">
        <w:rPr>
          <w:rFonts w:ascii="Times New Roman" w:eastAsia="Times New Roman" w:hAnsi="Times New Roman" w:cs="Times New Roman"/>
          <w:b/>
          <w:color w:val="000000"/>
          <w:sz w:val="24"/>
          <w:szCs w:val="24"/>
          <w:lang w:eastAsia="es-CO"/>
        </w:rPr>
        <w:t>anifestaciones de la cultura</w:t>
      </w:r>
    </w:p>
    <w:p w:rsidR="00BB2611" w:rsidRPr="00EC61CE" w:rsidRDefault="00BB2611" w:rsidP="00BB2611">
      <w:pPr>
        <w:shd w:val="clear" w:color="auto" w:fill="FFFFFF"/>
        <w:spacing w:before="100" w:beforeAutospacing="1" w:after="100" w:afterAutospacing="1"/>
        <w:rPr>
          <w:rFonts w:ascii="Times New Roman" w:hAnsi="Times New Roman" w:cs="Times New Roman"/>
          <w:color w:val="000000" w:themeColor="text1"/>
          <w:sz w:val="24"/>
          <w:szCs w:val="24"/>
        </w:rPr>
      </w:pPr>
    </w:p>
    <w:tbl>
      <w:tblPr>
        <w:tblStyle w:val="Tablaconcuadrcula"/>
        <w:tblW w:w="0" w:type="auto"/>
        <w:tblLook w:val="04A0" w:firstRow="1" w:lastRow="0" w:firstColumn="1" w:lastColumn="0" w:noHBand="0" w:noVBand="1"/>
      </w:tblPr>
      <w:tblGrid>
        <w:gridCol w:w="1668"/>
        <w:gridCol w:w="7386"/>
      </w:tblGrid>
      <w:tr w:rsidR="00BB2611" w:rsidRPr="00EC61CE" w:rsidTr="002D7016">
        <w:tc>
          <w:tcPr>
            <w:tcW w:w="9054" w:type="dxa"/>
            <w:gridSpan w:val="2"/>
            <w:shd w:val="clear" w:color="auto" w:fill="000000" w:themeFill="text1"/>
          </w:tcPr>
          <w:p w:rsidR="00BB2611" w:rsidRPr="00EC61CE" w:rsidRDefault="00BB2611" w:rsidP="002D7016">
            <w:pPr>
              <w:spacing w:before="2" w:after="2"/>
              <w:jc w:val="center"/>
              <w:rPr>
                <w:rFonts w:ascii="Times New Roman" w:hAnsi="Times New Roman" w:cs="Times New Roman"/>
                <w:b/>
                <w:color w:val="000000" w:themeColor="text1"/>
                <w:sz w:val="24"/>
                <w:szCs w:val="24"/>
                <w:highlight w:val="cyan"/>
              </w:rPr>
            </w:pPr>
            <w:r>
              <w:rPr>
                <w:rFonts w:ascii="Times New Roman" w:hAnsi="Times New Roman" w:cs="Times New Roman"/>
                <w:b/>
                <w:color w:val="FFFFFF" w:themeColor="background1"/>
                <w:sz w:val="24"/>
                <w:szCs w:val="24"/>
              </w:rPr>
              <w:t>Profundiza</w:t>
            </w:r>
            <w:r w:rsidRPr="00EC61CE">
              <w:rPr>
                <w:rFonts w:ascii="Times New Roman" w:hAnsi="Times New Roman" w:cs="Times New Roman"/>
                <w:b/>
                <w:color w:val="FFFFFF" w:themeColor="background1"/>
                <w:sz w:val="24"/>
                <w:szCs w:val="24"/>
              </w:rPr>
              <w:t>. Recurso nuevo</w:t>
            </w:r>
          </w:p>
        </w:tc>
      </w:tr>
      <w:tr w:rsidR="00BB2611" w:rsidRPr="00EC61CE" w:rsidTr="002D7016">
        <w:tc>
          <w:tcPr>
            <w:tcW w:w="1668" w:type="dxa"/>
          </w:tcPr>
          <w:p w:rsidR="00BB2611" w:rsidRPr="00EC61CE" w:rsidRDefault="00BB2611" w:rsidP="002D7016">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Código</w:t>
            </w:r>
          </w:p>
        </w:tc>
        <w:tc>
          <w:tcPr>
            <w:tcW w:w="7386" w:type="dxa"/>
          </w:tcPr>
          <w:p w:rsidR="00BB2611" w:rsidRPr="00EC61CE" w:rsidRDefault="00BB2611" w:rsidP="00BB2611">
            <w:pPr>
              <w:tabs>
                <w:tab w:val="left" w:pos="3120"/>
              </w:tabs>
              <w:spacing w:before="2" w:after="2"/>
              <w:rPr>
                <w:rFonts w:ascii="Times New Roman" w:hAnsi="Times New Roman" w:cs="Times New Roman"/>
                <w:b/>
                <w:color w:val="000000" w:themeColor="text1"/>
                <w:sz w:val="24"/>
                <w:szCs w:val="24"/>
              </w:rPr>
            </w:pPr>
            <w:r w:rsidRPr="00EC61CE">
              <w:rPr>
                <w:rFonts w:ascii="Times New Roman" w:hAnsi="Times New Roman" w:cs="Times New Roman"/>
                <w:color w:val="000000" w:themeColor="text1"/>
                <w:sz w:val="24"/>
                <w:szCs w:val="24"/>
              </w:rPr>
              <w:t>CS_09_09_REC2</w:t>
            </w:r>
            <w:r>
              <w:rPr>
                <w:rFonts w:ascii="Times New Roman" w:hAnsi="Times New Roman" w:cs="Times New Roman"/>
                <w:color w:val="000000" w:themeColor="text1"/>
                <w:sz w:val="24"/>
                <w:szCs w:val="24"/>
              </w:rPr>
              <w:t>140</w:t>
            </w:r>
            <w:r w:rsidRPr="00EC61CE">
              <w:rPr>
                <w:rFonts w:ascii="Times New Roman" w:hAnsi="Times New Roman" w:cs="Times New Roman"/>
                <w:color w:val="000000" w:themeColor="text1"/>
                <w:sz w:val="24"/>
                <w:szCs w:val="24"/>
              </w:rPr>
              <w:tab/>
            </w:r>
          </w:p>
        </w:tc>
      </w:tr>
      <w:tr w:rsidR="00BB2611" w:rsidRPr="00EC61CE" w:rsidTr="002D7016">
        <w:tc>
          <w:tcPr>
            <w:tcW w:w="1668" w:type="dxa"/>
          </w:tcPr>
          <w:p w:rsidR="00BB2611" w:rsidRPr="00EC61CE" w:rsidRDefault="00BB2611" w:rsidP="002D7016">
            <w:pPr>
              <w:spacing w:before="2" w:after="2"/>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Título</w:t>
            </w:r>
          </w:p>
        </w:tc>
        <w:tc>
          <w:tcPr>
            <w:tcW w:w="7386" w:type="dxa"/>
          </w:tcPr>
          <w:p w:rsidR="00BB2611" w:rsidRPr="00EC61CE" w:rsidRDefault="00BB2611" w:rsidP="002D7016">
            <w:pPr>
              <w:spacing w:line="360" w:lineRule="auto"/>
              <w:rPr>
                <w:rFonts w:ascii="Times New Roman" w:eastAsia="Times New Roman" w:hAnsi="Times New Roman" w:cs="Times New Roman"/>
                <w:bCs/>
                <w:caps/>
                <w:color w:val="000000" w:themeColor="text1"/>
                <w:sz w:val="24"/>
                <w:szCs w:val="24"/>
                <w:lang w:eastAsia="es-CO"/>
              </w:rPr>
            </w:pPr>
            <w:r w:rsidRPr="00BB2611">
              <w:rPr>
                <w:rFonts w:ascii="Times New Roman" w:hAnsi="Times New Roman" w:cs="Times New Roman"/>
                <w:color w:val="000000" w:themeColor="text1"/>
                <w:sz w:val="24"/>
                <w:szCs w:val="24"/>
              </w:rPr>
              <w:t>Expresiones de la cultura colombiana</w:t>
            </w:r>
          </w:p>
        </w:tc>
      </w:tr>
      <w:tr w:rsidR="00BB2611" w:rsidRPr="00EC61CE" w:rsidTr="002D7016">
        <w:tc>
          <w:tcPr>
            <w:tcW w:w="1668" w:type="dxa"/>
          </w:tcPr>
          <w:p w:rsidR="00BB2611" w:rsidRPr="00EC61CE" w:rsidRDefault="00BB2611" w:rsidP="002D7016">
            <w:pPr>
              <w:spacing w:before="2" w:after="2"/>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Descripción</w:t>
            </w:r>
          </w:p>
        </w:tc>
        <w:tc>
          <w:tcPr>
            <w:tcW w:w="7386" w:type="dxa"/>
          </w:tcPr>
          <w:p w:rsidR="00BB2611" w:rsidRPr="00EC61CE" w:rsidRDefault="00BB2611" w:rsidP="002D7016">
            <w:pPr>
              <w:rPr>
                <w:rFonts w:ascii="Times New Roman" w:hAnsi="Times New Roman" w:cs="Times New Roman"/>
                <w:color w:val="000000" w:themeColor="text1"/>
                <w:sz w:val="24"/>
                <w:szCs w:val="24"/>
                <w:lang w:val="es-ES_tradnl"/>
              </w:rPr>
            </w:pPr>
            <w:r w:rsidRPr="00BB2611">
              <w:rPr>
                <w:rFonts w:ascii="Times New Roman" w:hAnsi="Times New Roman" w:cs="Times New Roman"/>
                <w:color w:val="000000" w:themeColor="text1"/>
                <w:sz w:val="24"/>
                <w:szCs w:val="24"/>
                <w:lang w:val="es-ES_tradnl"/>
              </w:rPr>
              <w:t>Interactivo que presenta expresiones destacadas de la cultura colombiana</w:t>
            </w:r>
          </w:p>
        </w:tc>
      </w:tr>
    </w:tbl>
    <w:p w:rsidR="00BB2611" w:rsidRPr="00EC61CE" w:rsidRDefault="00BB2611" w:rsidP="003C4850">
      <w:pPr>
        <w:spacing w:after="360" w:line="240" w:lineRule="auto"/>
        <w:rPr>
          <w:rFonts w:ascii="Times New Roman" w:eastAsia="Times New Roman" w:hAnsi="Times New Roman" w:cs="Times New Roman"/>
          <w:color w:val="000000"/>
          <w:sz w:val="24"/>
          <w:szCs w:val="24"/>
          <w:lang w:eastAsia="es-CO"/>
        </w:rPr>
      </w:pPr>
    </w:p>
    <w:p w:rsidR="003E4400" w:rsidRPr="00EC61CE" w:rsidRDefault="00B876A4" w:rsidP="003C4850">
      <w:pPr>
        <w:spacing w:after="360" w:line="240" w:lineRule="auto"/>
        <w:rPr>
          <w:rFonts w:ascii="Times New Roman" w:eastAsia="Times New Roman" w:hAnsi="Times New Roman" w:cs="Times New Roman"/>
          <w:color w:val="000000"/>
          <w:sz w:val="24"/>
          <w:szCs w:val="24"/>
          <w:lang w:eastAsia="es-CO"/>
        </w:rPr>
      </w:pPr>
      <w:r w:rsidRPr="00EC61CE">
        <w:rPr>
          <w:rFonts w:ascii="Times New Roman" w:eastAsia="Times New Roman" w:hAnsi="Times New Roman" w:cs="Times New Roman"/>
          <w:color w:val="000000"/>
          <w:sz w:val="24"/>
          <w:szCs w:val="24"/>
          <w:lang w:eastAsia="es-CO"/>
        </w:rPr>
        <w:t xml:space="preserve">La cultura colombiana está determinada por el carácter </w:t>
      </w:r>
      <w:r w:rsidRPr="00EC61CE">
        <w:rPr>
          <w:rFonts w:ascii="Times New Roman" w:eastAsia="Times New Roman" w:hAnsi="Times New Roman" w:cs="Times New Roman"/>
          <w:b/>
          <w:color w:val="000000"/>
          <w:sz w:val="24"/>
          <w:szCs w:val="24"/>
          <w:lang w:eastAsia="es-CO"/>
        </w:rPr>
        <w:t>multiétnico</w:t>
      </w:r>
      <w:r w:rsidRPr="00EC61CE">
        <w:rPr>
          <w:rFonts w:ascii="Times New Roman" w:eastAsia="Times New Roman" w:hAnsi="Times New Roman" w:cs="Times New Roman"/>
          <w:color w:val="000000"/>
          <w:sz w:val="24"/>
          <w:szCs w:val="24"/>
          <w:lang w:eastAsia="es-CO"/>
        </w:rPr>
        <w:t xml:space="preserve"> que tiene el país. El reconocimiento de esta condición se dio de manera tardía. Apenas con la </w:t>
      </w:r>
      <w:r w:rsidR="00B816DC" w:rsidRPr="00EC61CE">
        <w:rPr>
          <w:rFonts w:ascii="Times New Roman" w:eastAsia="Times New Roman" w:hAnsi="Times New Roman" w:cs="Times New Roman"/>
          <w:color w:val="000000"/>
          <w:sz w:val="24"/>
          <w:szCs w:val="24"/>
          <w:lang w:eastAsia="es-CO"/>
        </w:rPr>
        <w:t>C</w:t>
      </w:r>
      <w:r w:rsidRPr="00EC61CE">
        <w:rPr>
          <w:rFonts w:ascii="Times New Roman" w:eastAsia="Times New Roman" w:hAnsi="Times New Roman" w:cs="Times New Roman"/>
          <w:color w:val="000000"/>
          <w:sz w:val="24"/>
          <w:szCs w:val="24"/>
          <w:lang w:eastAsia="es-CO"/>
        </w:rPr>
        <w:t>onstitución de 1991, el país empezó a aceptar que grupos étnicos</w:t>
      </w:r>
      <w:r w:rsidR="00900163">
        <w:rPr>
          <w:rFonts w:ascii="Times New Roman" w:eastAsia="Times New Roman" w:hAnsi="Times New Roman" w:cs="Times New Roman"/>
          <w:color w:val="000000"/>
          <w:sz w:val="24"/>
          <w:szCs w:val="24"/>
          <w:lang w:eastAsia="es-CO"/>
        </w:rPr>
        <w:t>,</w:t>
      </w:r>
      <w:r w:rsidRPr="00EC61CE">
        <w:rPr>
          <w:rFonts w:ascii="Times New Roman" w:eastAsia="Times New Roman" w:hAnsi="Times New Roman" w:cs="Times New Roman"/>
          <w:color w:val="000000"/>
          <w:sz w:val="24"/>
          <w:szCs w:val="24"/>
          <w:lang w:eastAsia="es-CO"/>
        </w:rPr>
        <w:t xml:space="preserve"> como los </w:t>
      </w:r>
      <w:r w:rsidRPr="00EC61CE">
        <w:rPr>
          <w:rFonts w:ascii="Times New Roman" w:eastAsia="Times New Roman" w:hAnsi="Times New Roman" w:cs="Times New Roman"/>
          <w:b/>
          <w:color w:val="000000"/>
          <w:sz w:val="24"/>
          <w:szCs w:val="24"/>
          <w:lang w:eastAsia="es-CO"/>
        </w:rPr>
        <w:t>afrodescendientes</w:t>
      </w:r>
      <w:r w:rsidRPr="00EC61CE">
        <w:rPr>
          <w:rFonts w:ascii="Times New Roman" w:eastAsia="Times New Roman" w:hAnsi="Times New Roman" w:cs="Times New Roman"/>
          <w:color w:val="000000"/>
          <w:sz w:val="24"/>
          <w:szCs w:val="24"/>
          <w:lang w:eastAsia="es-CO"/>
        </w:rPr>
        <w:t xml:space="preserve">, </w:t>
      </w:r>
      <w:r w:rsidR="00435DA2" w:rsidRPr="00EC61CE">
        <w:rPr>
          <w:rFonts w:ascii="Times New Roman" w:eastAsia="Times New Roman" w:hAnsi="Times New Roman" w:cs="Times New Roman"/>
          <w:color w:val="000000"/>
          <w:sz w:val="24"/>
          <w:szCs w:val="24"/>
          <w:lang w:eastAsia="es-CO"/>
        </w:rPr>
        <w:t xml:space="preserve">los </w:t>
      </w:r>
      <w:r w:rsidRPr="00EC61CE">
        <w:rPr>
          <w:rFonts w:ascii="Times New Roman" w:eastAsia="Times New Roman" w:hAnsi="Times New Roman" w:cs="Times New Roman"/>
          <w:b/>
          <w:color w:val="000000"/>
          <w:sz w:val="24"/>
          <w:szCs w:val="24"/>
          <w:lang w:eastAsia="es-CO"/>
        </w:rPr>
        <w:t>indígenas</w:t>
      </w:r>
      <w:r w:rsidR="00435DA2" w:rsidRPr="00EC61CE">
        <w:rPr>
          <w:rFonts w:ascii="Times New Roman" w:eastAsia="Times New Roman" w:hAnsi="Times New Roman" w:cs="Times New Roman"/>
          <w:color w:val="000000"/>
          <w:sz w:val="24"/>
          <w:szCs w:val="24"/>
          <w:lang w:eastAsia="es-CO"/>
        </w:rPr>
        <w:t xml:space="preserve"> y los </w:t>
      </w:r>
      <w:r w:rsidRPr="00EC61CE">
        <w:rPr>
          <w:rFonts w:ascii="Times New Roman" w:eastAsia="Times New Roman" w:hAnsi="Times New Roman" w:cs="Times New Roman"/>
          <w:b/>
          <w:color w:val="000000"/>
          <w:sz w:val="24"/>
          <w:szCs w:val="24"/>
          <w:lang w:eastAsia="es-CO"/>
        </w:rPr>
        <w:t>ROM (gitanos)</w:t>
      </w:r>
      <w:r w:rsidR="00CC1AD5" w:rsidRPr="00EC61CE">
        <w:rPr>
          <w:rFonts w:ascii="Times New Roman" w:eastAsia="Times New Roman" w:hAnsi="Times New Roman" w:cs="Times New Roman"/>
          <w:b/>
          <w:color w:val="000000"/>
          <w:sz w:val="24"/>
          <w:szCs w:val="24"/>
          <w:lang w:eastAsia="es-CO"/>
        </w:rPr>
        <w:t xml:space="preserve"> [</w:t>
      </w:r>
      <w:r w:rsidR="00CC1AD5" w:rsidRPr="00EC61CE">
        <w:rPr>
          <w:rFonts w:ascii="Times New Roman" w:eastAsia="Times New Roman" w:hAnsi="Times New Roman" w:cs="Times New Roman"/>
          <w:b/>
          <w:color w:val="1F497D" w:themeColor="text2"/>
          <w:sz w:val="24"/>
          <w:szCs w:val="24"/>
          <w:lang w:eastAsia="es-CO"/>
        </w:rPr>
        <w:t>VER] [http://www.lenguasdecolombia.gov.co/content/el-pueblo-rom-en-colombia-0]</w:t>
      </w:r>
      <w:r w:rsidRPr="00EC61CE">
        <w:rPr>
          <w:rFonts w:ascii="Times New Roman" w:eastAsia="Times New Roman" w:hAnsi="Times New Roman" w:cs="Times New Roman"/>
          <w:color w:val="000000"/>
          <w:sz w:val="24"/>
          <w:szCs w:val="24"/>
          <w:lang w:eastAsia="es-CO"/>
        </w:rPr>
        <w:t xml:space="preserve"> </w:t>
      </w:r>
      <w:r w:rsidR="0038354E">
        <w:rPr>
          <w:rFonts w:ascii="Times New Roman" w:eastAsia="Times New Roman" w:hAnsi="Times New Roman" w:cs="Times New Roman"/>
          <w:color w:val="000000"/>
          <w:sz w:val="24"/>
          <w:szCs w:val="24"/>
          <w:lang w:eastAsia="es-CO"/>
        </w:rPr>
        <w:t xml:space="preserve">forman </w:t>
      </w:r>
      <w:r w:rsidRPr="00EC61CE">
        <w:rPr>
          <w:rFonts w:ascii="Times New Roman" w:eastAsia="Times New Roman" w:hAnsi="Times New Roman" w:cs="Times New Roman"/>
          <w:color w:val="000000"/>
          <w:sz w:val="24"/>
          <w:szCs w:val="24"/>
          <w:lang w:eastAsia="es-CO"/>
        </w:rPr>
        <w:t xml:space="preserve"> parte de la nacionalidad colombiana.</w:t>
      </w:r>
      <w:r w:rsidR="00F558AC">
        <w:rPr>
          <w:rFonts w:ascii="Times New Roman" w:eastAsia="Times New Roman" w:hAnsi="Times New Roman" w:cs="Times New Roman"/>
          <w:color w:val="000000"/>
          <w:sz w:val="24"/>
          <w:szCs w:val="24"/>
          <w:lang w:eastAsia="es-CO"/>
        </w:rPr>
        <w:t xml:space="preserve"> </w:t>
      </w:r>
    </w:p>
    <w:p w:rsidR="00B876A4" w:rsidRPr="00EC61CE" w:rsidRDefault="00B876A4">
      <w:pPr>
        <w:rPr>
          <w:rFonts w:ascii="Times New Roman" w:hAnsi="Times New Roman" w:cs="Times New Roman"/>
          <w:color w:val="000000"/>
          <w:spacing w:val="10"/>
          <w:sz w:val="24"/>
          <w:szCs w:val="24"/>
        </w:rPr>
      </w:pPr>
      <w:r w:rsidRPr="00EC61CE">
        <w:rPr>
          <w:rFonts w:ascii="Times New Roman" w:hAnsi="Times New Roman" w:cs="Times New Roman"/>
          <w:color w:val="000000"/>
          <w:spacing w:val="10"/>
          <w:sz w:val="24"/>
          <w:szCs w:val="24"/>
        </w:rPr>
        <w:t xml:space="preserve">Dicha aceptación </w:t>
      </w:r>
      <w:r w:rsidR="00900163">
        <w:rPr>
          <w:rFonts w:ascii="Times New Roman" w:hAnsi="Times New Roman" w:cs="Times New Roman"/>
          <w:color w:val="000000"/>
          <w:spacing w:val="10"/>
          <w:sz w:val="24"/>
          <w:szCs w:val="24"/>
        </w:rPr>
        <w:t xml:space="preserve">llevó a </w:t>
      </w:r>
      <w:r w:rsidR="00B816DC" w:rsidRPr="00EC61CE">
        <w:rPr>
          <w:rFonts w:ascii="Times New Roman" w:hAnsi="Times New Roman" w:cs="Times New Roman"/>
          <w:color w:val="000000"/>
          <w:spacing w:val="10"/>
          <w:sz w:val="24"/>
          <w:szCs w:val="24"/>
        </w:rPr>
        <w:t xml:space="preserve">que expresiones </w:t>
      </w:r>
      <w:r w:rsidR="0038354E">
        <w:rPr>
          <w:rFonts w:ascii="Times New Roman" w:hAnsi="Times New Roman" w:cs="Times New Roman"/>
          <w:color w:val="000000"/>
          <w:spacing w:val="10"/>
          <w:sz w:val="24"/>
          <w:szCs w:val="24"/>
        </w:rPr>
        <w:t xml:space="preserve"> d</w:t>
      </w:r>
      <w:r w:rsidR="00B816DC" w:rsidRPr="00EC61CE">
        <w:rPr>
          <w:rFonts w:ascii="Times New Roman" w:hAnsi="Times New Roman" w:cs="Times New Roman"/>
          <w:color w:val="000000"/>
          <w:spacing w:val="10"/>
          <w:sz w:val="24"/>
          <w:szCs w:val="24"/>
        </w:rPr>
        <w:t xml:space="preserve">el Pacífico, </w:t>
      </w:r>
      <w:r w:rsidR="0038354E">
        <w:rPr>
          <w:rFonts w:ascii="Times New Roman" w:hAnsi="Times New Roman" w:cs="Times New Roman"/>
          <w:color w:val="000000"/>
          <w:spacing w:val="10"/>
          <w:sz w:val="24"/>
          <w:szCs w:val="24"/>
        </w:rPr>
        <w:t>d</w:t>
      </w:r>
      <w:r w:rsidR="00B816DC" w:rsidRPr="00EC61CE">
        <w:rPr>
          <w:rFonts w:ascii="Times New Roman" w:hAnsi="Times New Roman" w:cs="Times New Roman"/>
          <w:color w:val="000000"/>
          <w:spacing w:val="10"/>
          <w:sz w:val="24"/>
          <w:szCs w:val="24"/>
        </w:rPr>
        <w:t>el Llano y la Amazon</w:t>
      </w:r>
      <w:r w:rsidR="0038354E">
        <w:rPr>
          <w:rFonts w:ascii="Times New Roman" w:hAnsi="Times New Roman" w:cs="Times New Roman"/>
          <w:color w:val="000000"/>
          <w:spacing w:val="10"/>
          <w:sz w:val="24"/>
          <w:szCs w:val="24"/>
        </w:rPr>
        <w:t>i</w:t>
      </w:r>
      <w:r w:rsidR="00B816DC" w:rsidRPr="00EC61CE">
        <w:rPr>
          <w:rFonts w:ascii="Times New Roman" w:hAnsi="Times New Roman" w:cs="Times New Roman"/>
          <w:color w:val="000000"/>
          <w:spacing w:val="10"/>
          <w:sz w:val="24"/>
          <w:szCs w:val="24"/>
        </w:rPr>
        <w:t>a sean más visibles y aceptadas por un mayor público. La mús</w:t>
      </w:r>
      <w:r w:rsidR="00704AEC" w:rsidRPr="00EC61CE">
        <w:rPr>
          <w:rFonts w:ascii="Times New Roman" w:hAnsi="Times New Roman" w:cs="Times New Roman"/>
          <w:color w:val="000000"/>
          <w:spacing w:val="10"/>
          <w:sz w:val="24"/>
          <w:szCs w:val="24"/>
        </w:rPr>
        <w:t xml:space="preserve">ica, el cine, la literatura, la poesía y la pintura </w:t>
      </w:r>
      <w:r w:rsidR="0038354E">
        <w:rPr>
          <w:rFonts w:ascii="Times New Roman" w:hAnsi="Times New Roman" w:cs="Times New Roman"/>
          <w:color w:val="000000"/>
          <w:spacing w:val="10"/>
          <w:sz w:val="24"/>
          <w:szCs w:val="24"/>
        </w:rPr>
        <w:t xml:space="preserve">tienen </w:t>
      </w:r>
      <w:r w:rsidR="00704AEC" w:rsidRPr="00EC61CE">
        <w:rPr>
          <w:rFonts w:ascii="Times New Roman" w:hAnsi="Times New Roman" w:cs="Times New Roman"/>
          <w:color w:val="000000"/>
          <w:spacing w:val="10"/>
          <w:sz w:val="24"/>
          <w:szCs w:val="24"/>
        </w:rPr>
        <w:t>un notable número de exponentes que alimentan día a día el panorama artístico y dan cuenta de un país que</w:t>
      </w:r>
      <w:r w:rsidR="0038354E">
        <w:rPr>
          <w:rFonts w:ascii="Times New Roman" w:hAnsi="Times New Roman" w:cs="Times New Roman"/>
          <w:color w:val="000000"/>
          <w:spacing w:val="10"/>
          <w:sz w:val="24"/>
          <w:szCs w:val="24"/>
        </w:rPr>
        <w:t>,</w:t>
      </w:r>
      <w:r w:rsidR="00704AEC" w:rsidRPr="00EC61CE">
        <w:rPr>
          <w:rFonts w:ascii="Times New Roman" w:hAnsi="Times New Roman" w:cs="Times New Roman"/>
          <w:color w:val="000000"/>
          <w:spacing w:val="10"/>
          <w:sz w:val="24"/>
          <w:szCs w:val="24"/>
        </w:rPr>
        <w:t xml:space="preserve"> en medio del conflicto</w:t>
      </w:r>
      <w:r w:rsidR="0038354E">
        <w:rPr>
          <w:rFonts w:ascii="Times New Roman" w:hAnsi="Times New Roman" w:cs="Times New Roman"/>
          <w:color w:val="000000"/>
          <w:spacing w:val="10"/>
          <w:sz w:val="24"/>
          <w:szCs w:val="24"/>
        </w:rPr>
        <w:t>,</w:t>
      </w:r>
      <w:r w:rsidR="00704AEC" w:rsidRPr="00EC61CE">
        <w:rPr>
          <w:rFonts w:ascii="Times New Roman" w:hAnsi="Times New Roman" w:cs="Times New Roman"/>
          <w:color w:val="000000"/>
          <w:spacing w:val="10"/>
          <w:sz w:val="24"/>
          <w:szCs w:val="24"/>
        </w:rPr>
        <w:t xml:space="preserve"> se mantiene vivo y optimista. </w:t>
      </w:r>
    </w:p>
    <w:p w:rsidR="00367DAE" w:rsidRPr="00EC61CE" w:rsidRDefault="00704AEC">
      <w:pPr>
        <w:rPr>
          <w:rFonts w:ascii="Times New Roman" w:hAnsi="Times New Roman" w:cs="Times New Roman"/>
          <w:color w:val="000000"/>
          <w:spacing w:val="10"/>
          <w:sz w:val="24"/>
          <w:szCs w:val="24"/>
        </w:rPr>
      </w:pPr>
      <w:r w:rsidRPr="00EC61CE">
        <w:rPr>
          <w:rFonts w:ascii="Times New Roman" w:hAnsi="Times New Roman" w:cs="Times New Roman"/>
          <w:color w:val="000000"/>
          <w:spacing w:val="10"/>
          <w:sz w:val="24"/>
          <w:szCs w:val="24"/>
        </w:rPr>
        <w:t>En el campo musical son muchos los ritmos tradicionales y nuevos que circulan en las regiones</w:t>
      </w:r>
      <w:r w:rsidR="0038354E">
        <w:rPr>
          <w:rFonts w:ascii="Times New Roman" w:hAnsi="Times New Roman" w:cs="Times New Roman"/>
          <w:color w:val="000000"/>
          <w:spacing w:val="10"/>
          <w:sz w:val="24"/>
          <w:szCs w:val="24"/>
        </w:rPr>
        <w:t>,</w:t>
      </w:r>
      <w:r w:rsidRPr="00EC61CE">
        <w:rPr>
          <w:rFonts w:ascii="Times New Roman" w:hAnsi="Times New Roman" w:cs="Times New Roman"/>
          <w:color w:val="000000"/>
          <w:spacing w:val="10"/>
          <w:sz w:val="24"/>
          <w:szCs w:val="24"/>
        </w:rPr>
        <w:t xml:space="preserve"> pero también </w:t>
      </w:r>
      <w:r w:rsidR="00B9625A" w:rsidRPr="00EC61CE">
        <w:rPr>
          <w:rFonts w:ascii="Times New Roman" w:hAnsi="Times New Roman" w:cs="Times New Roman"/>
          <w:color w:val="000000"/>
          <w:spacing w:val="10"/>
          <w:sz w:val="24"/>
          <w:szCs w:val="24"/>
        </w:rPr>
        <w:t xml:space="preserve">en los medios de comunicación. </w:t>
      </w:r>
    </w:p>
    <w:p w:rsidR="00367DAE" w:rsidRPr="00EC61CE" w:rsidRDefault="00B9625A">
      <w:pPr>
        <w:rPr>
          <w:rFonts w:ascii="Times New Roman" w:hAnsi="Times New Roman" w:cs="Times New Roman"/>
          <w:color w:val="000000"/>
          <w:spacing w:val="10"/>
          <w:sz w:val="24"/>
          <w:szCs w:val="24"/>
        </w:rPr>
      </w:pPr>
      <w:r w:rsidRPr="00EC61CE">
        <w:rPr>
          <w:rFonts w:ascii="Times New Roman" w:hAnsi="Times New Roman" w:cs="Times New Roman"/>
          <w:color w:val="000000"/>
          <w:spacing w:val="10"/>
          <w:sz w:val="24"/>
          <w:szCs w:val="24"/>
        </w:rPr>
        <w:t>La “</w:t>
      </w:r>
      <w:r w:rsidRPr="00EC61CE">
        <w:rPr>
          <w:rFonts w:ascii="Times New Roman" w:hAnsi="Times New Roman" w:cs="Times New Roman"/>
          <w:b/>
          <w:color w:val="000000"/>
          <w:spacing w:val="10"/>
          <w:sz w:val="24"/>
          <w:szCs w:val="24"/>
        </w:rPr>
        <w:t>Fusión</w:t>
      </w:r>
      <w:r w:rsidRPr="00EC61CE">
        <w:rPr>
          <w:rFonts w:ascii="Times New Roman" w:hAnsi="Times New Roman" w:cs="Times New Roman"/>
          <w:color w:val="000000"/>
          <w:spacing w:val="10"/>
          <w:sz w:val="24"/>
          <w:szCs w:val="24"/>
        </w:rPr>
        <w:t xml:space="preserve">” es un género que ha resultado de e </w:t>
      </w:r>
      <w:r w:rsidR="00367DAE" w:rsidRPr="00EC61CE">
        <w:rPr>
          <w:rFonts w:ascii="Times New Roman" w:hAnsi="Times New Roman" w:cs="Times New Roman"/>
          <w:color w:val="000000"/>
          <w:spacing w:val="10"/>
          <w:sz w:val="24"/>
          <w:szCs w:val="24"/>
        </w:rPr>
        <w:t xml:space="preserve">proceso. Es una mezcla de ritmos cosmopolitas y locales tradicionales. </w:t>
      </w:r>
      <w:r w:rsidR="0038354E">
        <w:rPr>
          <w:rFonts w:ascii="Times New Roman" w:hAnsi="Times New Roman" w:cs="Times New Roman"/>
          <w:color w:val="000000"/>
          <w:spacing w:val="10"/>
          <w:sz w:val="24"/>
          <w:szCs w:val="24"/>
        </w:rPr>
        <w:t xml:space="preserve"> Sus </w:t>
      </w:r>
      <w:r w:rsidR="00367DAE" w:rsidRPr="00EC61CE">
        <w:rPr>
          <w:rFonts w:ascii="Times New Roman" w:hAnsi="Times New Roman" w:cs="Times New Roman"/>
          <w:color w:val="000000"/>
          <w:spacing w:val="10"/>
          <w:sz w:val="24"/>
          <w:szCs w:val="24"/>
        </w:rPr>
        <w:t xml:space="preserve">exponentes </w:t>
      </w:r>
      <w:r w:rsidR="0038354E">
        <w:rPr>
          <w:rFonts w:ascii="Times New Roman" w:hAnsi="Times New Roman" w:cs="Times New Roman"/>
          <w:color w:val="000000"/>
          <w:spacing w:val="10"/>
          <w:sz w:val="24"/>
          <w:szCs w:val="24"/>
        </w:rPr>
        <w:t xml:space="preserve">son </w:t>
      </w:r>
      <w:r w:rsidR="00367DAE" w:rsidRPr="00EC61CE">
        <w:rPr>
          <w:rFonts w:ascii="Times New Roman" w:hAnsi="Times New Roman" w:cs="Times New Roman"/>
          <w:color w:val="000000"/>
          <w:spacing w:val="10"/>
          <w:sz w:val="24"/>
          <w:szCs w:val="24"/>
        </w:rPr>
        <w:t>personajes muy conocidos</w:t>
      </w:r>
      <w:r w:rsidR="0038354E">
        <w:rPr>
          <w:rFonts w:ascii="Times New Roman" w:hAnsi="Times New Roman" w:cs="Times New Roman"/>
          <w:color w:val="000000"/>
          <w:spacing w:val="10"/>
          <w:sz w:val="24"/>
          <w:szCs w:val="24"/>
        </w:rPr>
        <w:t>,</w:t>
      </w:r>
      <w:r w:rsidR="00367DAE" w:rsidRPr="00EC61CE">
        <w:rPr>
          <w:rFonts w:ascii="Times New Roman" w:hAnsi="Times New Roman" w:cs="Times New Roman"/>
          <w:color w:val="000000"/>
          <w:spacing w:val="10"/>
          <w:sz w:val="24"/>
          <w:szCs w:val="24"/>
        </w:rPr>
        <w:t xml:space="preserve"> como Juanes o Carlos Vives</w:t>
      </w:r>
      <w:r w:rsidR="0038354E">
        <w:rPr>
          <w:rFonts w:ascii="Times New Roman" w:hAnsi="Times New Roman" w:cs="Times New Roman"/>
          <w:color w:val="000000"/>
          <w:spacing w:val="10"/>
          <w:sz w:val="24"/>
          <w:szCs w:val="24"/>
        </w:rPr>
        <w:t>,</w:t>
      </w:r>
      <w:r w:rsidR="00367DAE" w:rsidRPr="00EC61CE">
        <w:rPr>
          <w:rFonts w:ascii="Times New Roman" w:hAnsi="Times New Roman" w:cs="Times New Roman"/>
          <w:color w:val="000000"/>
          <w:spacing w:val="10"/>
          <w:sz w:val="24"/>
          <w:szCs w:val="24"/>
        </w:rPr>
        <w:t xml:space="preserve"> pero también grupos recientemente conformados</w:t>
      </w:r>
      <w:r w:rsidR="00900163">
        <w:rPr>
          <w:rFonts w:ascii="Times New Roman" w:hAnsi="Times New Roman" w:cs="Times New Roman"/>
          <w:color w:val="000000"/>
          <w:spacing w:val="10"/>
          <w:sz w:val="24"/>
          <w:szCs w:val="24"/>
        </w:rPr>
        <w:t>,</w:t>
      </w:r>
      <w:r w:rsidR="00367DAE" w:rsidRPr="00EC61CE">
        <w:rPr>
          <w:rFonts w:ascii="Times New Roman" w:hAnsi="Times New Roman" w:cs="Times New Roman"/>
          <w:color w:val="000000"/>
          <w:spacing w:val="10"/>
          <w:sz w:val="24"/>
          <w:szCs w:val="24"/>
        </w:rPr>
        <w:t xml:space="preserve"> como </w:t>
      </w:r>
      <w:proofErr w:type="spellStart"/>
      <w:r w:rsidRPr="00EC61CE">
        <w:rPr>
          <w:rFonts w:ascii="Times New Roman" w:hAnsi="Times New Roman" w:cs="Times New Roman"/>
          <w:i/>
          <w:color w:val="000000"/>
          <w:spacing w:val="10"/>
          <w:sz w:val="24"/>
          <w:szCs w:val="24"/>
        </w:rPr>
        <w:t>Choquibtown</w:t>
      </w:r>
      <w:proofErr w:type="spellEnd"/>
      <w:r w:rsidRPr="00EC61CE">
        <w:rPr>
          <w:rFonts w:ascii="Times New Roman" w:hAnsi="Times New Roman" w:cs="Times New Roman"/>
          <w:color w:val="000000"/>
          <w:spacing w:val="10"/>
          <w:sz w:val="24"/>
          <w:szCs w:val="24"/>
        </w:rPr>
        <w:t>, Puerto Candelaria,</w:t>
      </w:r>
      <w:r w:rsidR="005305F6" w:rsidRPr="00EC61CE">
        <w:rPr>
          <w:rFonts w:ascii="Times New Roman" w:hAnsi="Times New Roman" w:cs="Times New Roman"/>
          <w:color w:val="000000"/>
          <w:spacing w:val="10"/>
          <w:sz w:val="24"/>
          <w:szCs w:val="24"/>
        </w:rPr>
        <w:t xml:space="preserve"> Herencia de </w:t>
      </w:r>
      <w:proofErr w:type="spellStart"/>
      <w:r w:rsidR="005305F6" w:rsidRPr="00EC61CE">
        <w:rPr>
          <w:rFonts w:ascii="Times New Roman" w:hAnsi="Times New Roman" w:cs="Times New Roman"/>
          <w:color w:val="000000"/>
          <w:spacing w:val="10"/>
          <w:sz w:val="24"/>
          <w:szCs w:val="24"/>
        </w:rPr>
        <w:t>Ti</w:t>
      </w:r>
      <w:r w:rsidR="007C0F57" w:rsidRPr="00EC61CE">
        <w:rPr>
          <w:rFonts w:ascii="Times New Roman" w:hAnsi="Times New Roman" w:cs="Times New Roman"/>
          <w:color w:val="000000"/>
          <w:spacing w:val="10"/>
          <w:sz w:val="24"/>
          <w:szCs w:val="24"/>
        </w:rPr>
        <w:t>m</w:t>
      </w:r>
      <w:r w:rsidR="005305F6" w:rsidRPr="00EC61CE">
        <w:rPr>
          <w:rFonts w:ascii="Times New Roman" w:hAnsi="Times New Roman" w:cs="Times New Roman"/>
          <w:color w:val="000000"/>
          <w:spacing w:val="10"/>
          <w:sz w:val="24"/>
          <w:szCs w:val="24"/>
        </w:rPr>
        <w:t>biquí</w:t>
      </w:r>
      <w:proofErr w:type="spellEnd"/>
      <w:r w:rsidR="005305F6" w:rsidRPr="00EC61CE">
        <w:rPr>
          <w:rFonts w:ascii="Times New Roman" w:hAnsi="Times New Roman" w:cs="Times New Roman"/>
          <w:color w:val="000000"/>
          <w:spacing w:val="10"/>
          <w:sz w:val="24"/>
          <w:szCs w:val="24"/>
        </w:rPr>
        <w:t>,</w:t>
      </w:r>
      <w:r w:rsidRPr="00EC61CE">
        <w:rPr>
          <w:rFonts w:ascii="Times New Roman" w:hAnsi="Times New Roman" w:cs="Times New Roman"/>
          <w:color w:val="000000"/>
          <w:spacing w:val="10"/>
          <w:sz w:val="24"/>
          <w:szCs w:val="24"/>
        </w:rPr>
        <w:t xml:space="preserve"> </w:t>
      </w:r>
      <w:proofErr w:type="spellStart"/>
      <w:r w:rsidR="00367DAE" w:rsidRPr="00EC61CE">
        <w:rPr>
          <w:rFonts w:ascii="Times New Roman" w:hAnsi="Times New Roman" w:cs="Times New Roman"/>
          <w:color w:val="000000"/>
          <w:spacing w:val="10"/>
          <w:sz w:val="24"/>
          <w:szCs w:val="24"/>
        </w:rPr>
        <w:t>Vokaribe</w:t>
      </w:r>
      <w:proofErr w:type="spellEnd"/>
      <w:r w:rsidR="00367DAE" w:rsidRPr="00EC61CE">
        <w:rPr>
          <w:rFonts w:ascii="Times New Roman" w:hAnsi="Times New Roman" w:cs="Times New Roman"/>
          <w:color w:val="000000"/>
          <w:spacing w:val="10"/>
          <w:sz w:val="24"/>
          <w:szCs w:val="24"/>
        </w:rPr>
        <w:t xml:space="preserve"> o Sistema Solar. </w:t>
      </w:r>
    </w:p>
    <w:p w:rsidR="00CC1AD5" w:rsidRPr="00EC61CE" w:rsidRDefault="00CC1AD5" w:rsidP="00CC1AD5">
      <w:pPr>
        <w:spacing w:after="0" w:line="240" w:lineRule="auto"/>
        <w:rPr>
          <w:rFonts w:ascii="Times New Roman" w:eastAsia="Times New Roman" w:hAnsi="Times New Roman" w:cs="Times New Roman"/>
          <w:sz w:val="24"/>
          <w:szCs w:val="24"/>
          <w:lang w:val="es-ES" w:eastAsia="es-CO"/>
        </w:rPr>
      </w:pPr>
    </w:p>
    <w:p w:rsidR="00CC1AD5" w:rsidRPr="00EC61CE" w:rsidRDefault="00CC1AD5" w:rsidP="00CC1AD5">
      <w:pPr>
        <w:spacing w:after="0" w:line="240" w:lineRule="auto"/>
        <w:rPr>
          <w:rFonts w:ascii="Times New Roman" w:eastAsia="Times New Roman" w:hAnsi="Times New Roman" w:cs="Times New Roman"/>
          <w:sz w:val="24"/>
          <w:szCs w:val="24"/>
          <w:lang w:val="es-ES" w:eastAsia="es-CO"/>
        </w:rPr>
      </w:pPr>
    </w:p>
    <w:p w:rsidR="00CC1AD5" w:rsidRPr="00EC61CE" w:rsidRDefault="00CC1AD5" w:rsidP="00CC1AD5">
      <w:pPr>
        <w:spacing w:after="0" w:line="240" w:lineRule="auto"/>
        <w:rPr>
          <w:rFonts w:ascii="Times New Roman" w:eastAsia="Times New Roman" w:hAnsi="Times New Roman" w:cs="Times New Roman"/>
          <w:sz w:val="24"/>
          <w:szCs w:val="24"/>
          <w:lang w:val="es-ES" w:eastAsia="es-CO"/>
        </w:rPr>
      </w:pPr>
    </w:p>
    <w:tbl>
      <w:tblPr>
        <w:tblStyle w:val="Tablaconcuadrcula"/>
        <w:tblW w:w="0" w:type="auto"/>
        <w:tblLayout w:type="fixed"/>
        <w:tblLook w:val="04A0" w:firstRow="1" w:lastRow="0" w:firstColumn="1" w:lastColumn="0" w:noHBand="0" w:noVBand="1"/>
      </w:tblPr>
      <w:tblGrid>
        <w:gridCol w:w="1668"/>
        <w:gridCol w:w="7386"/>
      </w:tblGrid>
      <w:tr w:rsidR="00CC1AD5" w:rsidRPr="00EC61CE" w:rsidTr="00F558AC">
        <w:tc>
          <w:tcPr>
            <w:tcW w:w="9054" w:type="dxa"/>
            <w:gridSpan w:val="2"/>
            <w:shd w:val="clear" w:color="auto" w:fill="0D0D0D" w:themeFill="text1" w:themeFillTint="F2"/>
          </w:tcPr>
          <w:p w:rsidR="00CC1AD5" w:rsidRPr="00EC61CE" w:rsidRDefault="00CC1AD5" w:rsidP="00F558AC">
            <w:pPr>
              <w:jc w:val="center"/>
              <w:rPr>
                <w:rFonts w:ascii="Times New Roman" w:hAnsi="Times New Roman" w:cs="Times New Roman"/>
                <w:b/>
                <w:color w:val="FFFFFF" w:themeColor="background1"/>
                <w:sz w:val="24"/>
                <w:szCs w:val="24"/>
              </w:rPr>
            </w:pPr>
            <w:r w:rsidRPr="00EC61CE">
              <w:rPr>
                <w:rFonts w:ascii="Times New Roman" w:hAnsi="Times New Roman" w:cs="Times New Roman"/>
                <w:b/>
                <w:color w:val="FFFFFF" w:themeColor="background1"/>
                <w:sz w:val="24"/>
                <w:szCs w:val="24"/>
              </w:rPr>
              <w:t>Imagen (fotografía, gráfica o ilustración)</w:t>
            </w:r>
          </w:p>
        </w:tc>
      </w:tr>
      <w:tr w:rsidR="00CC1AD5" w:rsidRPr="00EC61CE" w:rsidTr="00F558AC">
        <w:tc>
          <w:tcPr>
            <w:tcW w:w="1668" w:type="dxa"/>
          </w:tcPr>
          <w:p w:rsidR="00CC1AD5" w:rsidRPr="00EC61CE" w:rsidRDefault="00CC1AD5" w:rsidP="00F558AC">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Código</w:t>
            </w:r>
          </w:p>
        </w:tc>
        <w:tc>
          <w:tcPr>
            <w:tcW w:w="7386" w:type="dxa"/>
          </w:tcPr>
          <w:p w:rsidR="00CC1AD5" w:rsidRPr="00EC61CE" w:rsidRDefault="00CC1AD5" w:rsidP="00CC1AD5">
            <w:pPr>
              <w:rPr>
                <w:rFonts w:ascii="Times New Roman" w:hAnsi="Times New Roman" w:cs="Times New Roman"/>
                <w:b/>
                <w:color w:val="000000"/>
                <w:sz w:val="24"/>
                <w:szCs w:val="24"/>
              </w:rPr>
            </w:pPr>
            <w:r w:rsidRPr="00EC61CE">
              <w:rPr>
                <w:rFonts w:ascii="Times New Roman" w:hAnsi="Times New Roman" w:cs="Times New Roman"/>
                <w:b/>
                <w:color w:val="000000"/>
                <w:sz w:val="24"/>
                <w:szCs w:val="24"/>
              </w:rPr>
              <w:t>CS_09_09_IMG15</w:t>
            </w:r>
          </w:p>
        </w:tc>
      </w:tr>
      <w:tr w:rsidR="00CC1AD5" w:rsidRPr="00EC61CE" w:rsidTr="00F558AC">
        <w:tc>
          <w:tcPr>
            <w:tcW w:w="1668" w:type="dxa"/>
          </w:tcPr>
          <w:p w:rsidR="00CC1AD5" w:rsidRPr="00EC61CE" w:rsidRDefault="00CC1AD5"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Descripción</w:t>
            </w:r>
          </w:p>
        </w:tc>
        <w:tc>
          <w:tcPr>
            <w:tcW w:w="7386" w:type="dxa"/>
          </w:tcPr>
          <w:p w:rsidR="00CC1AD5" w:rsidRPr="00EC61CE" w:rsidRDefault="00CC1AD5" w:rsidP="00F558AC">
            <w:pPr>
              <w:rPr>
                <w:rFonts w:ascii="Times New Roman" w:hAnsi="Times New Roman" w:cs="Times New Roman"/>
                <w:color w:val="000000"/>
                <w:sz w:val="24"/>
                <w:szCs w:val="24"/>
              </w:rPr>
            </w:pPr>
            <w:r w:rsidRPr="00EC61CE">
              <w:rPr>
                <w:rFonts w:ascii="Times New Roman" w:hAnsi="Times New Roman" w:cs="Times New Roman"/>
                <w:color w:val="000000"/>
                <w:sz w:val="24"/>
                <w:szCs w:val="24"/>
              </w:rPr>
              <w:t xml:space="preserve"> </w:t>
            </w:r>
          </w:p>
        </w:tc>
      </w:tr>
      <w:tr w:rsidR="00CC1AD5" w:rsidRPr="00EC61CE" w:rsidTr="00F558AC">
        <w:tc>
          <w:tcPr>
            <w:tcW w:w="1668" w:type="dxa"/>
          </w:tcPr>
          <w:p w:rsidR="00CC1AD5" w:rsidRPr="00EC61CE" w:rsidRDefault="00CC1AD5"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t xml:space="preserve">Código </w:t>
            </w:r>
            <w:proofErr w:type="spellStart"/>
            <w:r w:rsidRPr="00EC61CE">
              <w:rPr>
                <w:rFonts w:ascii="Times New Roman" w:hAnsi="Times New Roman" w:cs="Times New Roman"/>
                <w:b/>
                <w:color w:val="000000"/>
                <w:sz w:val="24"/>
                <w:szCs w:val="24"/>
              </w:rPr>
              <w:t>Shutterstock</w:t>
            </w:r>
            <w:proofErr w:type="spellEnd"/>
            <w:r w:rsidRPr="00EC61CE">
              <w:rPr>
                <w:rFonts w:ascii="Times New Roman" w:hAnsi="Times New Roman" w:cs="Times New Roman"/>
                <w:b/>
                <w:color w:val="000000"/>
                <w:sz w:val="24"/>
                <w:szCs w:val="24"/>
              </w:rPr>
              <w:t xml:space="preserve"> (o URL o la ruta en </w:t>
            </w:r>
            <w:proofErr w:type="spellStart"/>
            <w:r w:rsidRPr="00EC61CE">
              <w:rPr>
                <w:rFonts w:ascii="Times New Roman" w:hAnsi="Times New Roman" w:cs="Times New Roman"/>
                <w:b/>
                <w:color w:val="000000"/>
                <w:sz w:val="24"/>
                <w:szCs w:val="24"/>
              </w:rPr>
              <w:t>AulaPlaneta</w:t>
            </w:r>
            <w:proofErr w:type="spellEnd"/>
            <w:r w:rsidRPr="00EC61CE">
              <w:rPr>
                <w:rFonts w:ascii="Times New Roman" w:hAnsi="Times New Roman" w:cs="Times New Roman"/>
                <w:b/>
                <w:color w:val="000000"/>
                <w:sz w:val="24"/>
                <w:szCs w:val="24"/>
              </w:rPr>
              <w:t>)</w:t>
            </w:r>
          </w:p>
        </w:tc>
        <w:tc>
          <w:tcPr>
            <w:tcW w:w="7386" w:type="dxa"/>
          </w:tcPr>
          <w:p w:rsidR="00CC1AD5" w:rsidRPr="00EC61CE" w:rsidRDefault="00CC1AD5" w:rsidP="00CC1AD5">
            <w:pPr>
              <w:rPr>
                <w:rFonts w:ascii="Times New Roman" w:hAnsi="Times New Roman" w:cs="Times New Roman"/>
                <w:color w:val="000000"/>
                <w:spacing w:val="10"/>
                <w:sz w:val="24"/>
                <w:szCs w:val="24"/>
              </w:rPr>
            </w:pPr>
            <w:r w:rsidRPr="00EC61CE">
              <w:rPr>
                <w:rFonts w:ascii="Times New Roman" w:hAnsi="Times New Roman" w:cs="Times New Roman"/>
                <w:color w:val="000000"/>
                <w:spacing w:val="10"/>
                <w:sz w:val="24"/>
                <w:szCs w:val="24"/>
              </w:rPr>
              <w:t>http://www.banrepcultural.org/blaavirtual/biografias/aristizabal-juanes.htm</w:t>
            </w:r>
          </w:p>
          <w:p w:rsidR="00CC1AD5" w:rsidRPr="00EC61CE" w:rsidRDefault="00CC1AD5" w:rsidP="00F558AC">
            <w:pPr>
              <w:rPr>
                <w:rFonts w:ascii="Times New Roman" w:hAnsi="Times New Roman" w:cs="Times New Roman"/>
                <w:color w:val="000000"/>
                <w:sz w:val="24"/>
                <w:szCs w:val="24"/>
              </w:rPr>
            </w:pPr>
          </w:p>
          <w:p w:rsidR="00CC1AD5" w:rsidRPr="00EC61CE" w:rsidRDefault="00CC1AD5" w:rsidP="00F558AC">
            <w:pPr>
              <w:rPr>
                <w:rFonts w:ascii="Times New Roman" w:hAnsi="Times New Roman" w:cs="Times New Roman"/>
                <w:color w:val="000000"/>
                <w:sz w:val="24"/>
                <w:szCs w:val="24"/>
              </w:rPr>
            </w:pPr>
            <w:r w:rsidRPr="00EC61CE">
              <w:rPr>
                <w:rFonts w:ascii="Times New Roman" w:eastAsia="Times New Roman" w:hAnsi="Times New Roman" w:cs="Times New Roman"/>
                <w:noProof/>
                <w:sz w:val="24"/>
                <w:szCs w:val="24"/>
                <w:lang w:eastAsia="es-CO"/>
              </w:rPr>
              <w:lastRenderedPageBreak/>
              <w:drawing>
                <wp:inline distT="0" distB="0" distL="0" distR="0" wp14:anchorId="3AC30197" wp14:editId="6620CA35">
                  <wp:extent cx="2238375" cy="2152650"/>
                  <wp:effectExtent l="0" t="0" r="9525" b="0"/>
                  <wp:docPr id="36" name="Imagen 36" descr="Juan Esteban Aristizá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uan Esteban Aristizáb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38375" cy="2152650"/>
                          </a:xfrm>
                          <a:prstGeom prst="rect">
                            <a:avLst/>
                          </a:prstGeom>
                          <a:noFill/>
                          <a:ln>
                            <a:noFill/>
                          </a:ln>
                        </pic:spPr>
                      </pic:pic>
                    </a:graphicData>
                  </a:graphic>
                </wp:inline>
              </w:drawing>
            </w:r>
          </w:p>
        </w:tc>
      </w:tr>
      <w:tr w:rsidR="00CC1AD5" w:rsidRPr="00EC61CE" w:rsidTr="00F558AC">
        <w:tc>
          <w:tcPr>
            <w:tcW w:w="1668" w:type="dxa"/>
          </w:tcPr>
          <w:p w:rsidR="00CC1AD5" w:rsidRPr="00EC61CE" w:rsidRDefault="00CC1AD5" w:rsidP="00F558AC">
            <w:pPr>
              <w:rPr>
                <w:rFonts w:ascii="Times New Roman" w:hAnsi="Times New Roman" w:cs="Times New Roman"/>
                <w:color w:val="000000"/>
                <w:sz w:val="24"/>
                <w:szCs w:val="24"/>
              </w:rPr>
            </w:pPr>
            <w:r w:rsidRPr="00EC61CE">
              <w:rPr>
                <w:rFonts w:ascii="Times New Roman" w:hAnsi="Times New Roman" w:cs="Times New Roman"/>
                <w:b/>
                <w:color w:val="000000"/>
                <w:sz w:val="24"/>
                <w:szCs w:val="24"/>
              </w:rPr>
              <w:lastRenderedPageBreak/>
              <w:t>Pie de imagen</w:t>
            </w:r>
          </w:p>
        </w:tc>
        <w:tc>
          <w:tcPr>
            <w:tcW w:w="7386" w:type="dxa"/>
          </w:tcPr>
          <w:p w:rsidR="00CC1AD5" w:rsidRPr="00EC61CE" w:rsidRDefault="00512175" w:rsidP="00512175">
            <w:pPr>
              <w:spacing w:line="360" w:lineRule="auto"/>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Juanes es un compositor y cantante colombiano de gran reconocimiento en el mundo.</w:t>
            </w:r>
          </w:p>
        </w:tc>
      </w:tr>
    </w:tbl>
    <w:p w:rsidR="00CC1AD5" w:rsidRPr="00CC1AD5" w:rsidRDefault="00CC1AD5" w:rsidP="00CC1AD5">
      <w:pPr>
        <w:spacing w:after="0" w:line="240" w:lineRule="auto"/>
        <w:rPr>
          <w:rFonts w:ascii="Times New Roman" w:eastAsia="Times New Roman" w:hAnsi="Times New Roman" w:cs="Times New Roman"/>
          <w:sz w:val="24"/>
          <w:szCs w:val="24"/>
          <w:lang w:val="es-ES" w:eastAsia="es-CO"/>
        </w:rPr>
      </w:pPr>
    </w:p>
    <w:p w:rsidR="00CC1AD5" w:rsidRPr="00EC61CE" w:rsidRDefault="00CC1AD5">
      <w:pPr>
        <w:rPr>
          <w:rFonts w:ascii="Times New Roman" w:hAnsi="Times New Roman" w:cs="Times New Roman"/>
          <w:color w:val="000000"/>
          <w:spacing w:val="10"/>
          <w:sz w:val="24"/>
          <w:szCs w:val="24"/>
        </w:rPr>
      </w:pPr>
    </w:p>
    <w:p w:rsidR="00704AEC" w:rsidRPr="00EC61CE" w:rsidRDefault="00367DAE">
      <w:pPr>
        <w:rPr>
          <w:rFonts w:ascii="Times New Roman" w:hAnsi="Times New Roman" w:cs="Times New Roman"/>
          <w:color w:val="000000"/>
          <w:spacing w:val="10"/>
          <w:sz w:val="24"/>
          <w:szCs w:val="24"/>
        </w:rPr>
      </w:pPr>
      <w:r w:rsidRPr="00EC61CE">
        <w:rPr>
          <w:rFonts w:ascii="Times New Roman" w:hAnsi="Times New Roman" w:cs="Times New Roman"/>
          <w:color w:val="000000"/>
          <w:spacing w:val="10"/>
          <w:sz w:val="24"/>
          <w:szCs w:val="24"/>
        </w:rPr>
        <w:t>La divulgación de ritmos locales le</w:t>
      </w:r>
      <w:r w:rsidR="005305F6" w:rsidRPr="00EC61CE">
        <w:rPr>
          <w:rFonts w:ascii="Times New Roman" w:hAnsi="Times New Roman" w:cs="Times New Roman"/>
          <w:color w:val="000000"/>
          <w:spacing w:val="10"/>
          <w:sz w:val="24"/>
          <w:szCs w:val="24"/>
        </w:rPr>
        <w:t>s</w:t>
      </w:r>
      <w:r w:rsidRPr="00EC61CE">
        <w:rPr>
          <w:rFonts w:ascii="Times New Roman" w:hAnsi="Times New Roman" w:cs="Times New Roman"/>
          <w:color w:val="000000"/>
          <w:spacing w:val="10"/>
          <w:sz w:val="24"/>
          <w:szCs w:val="24"/>
        </w:rPr>
        <w:t xml:space="preserve"> ha permitido </w:t>
      </w:r>
      <w:r w:rsidR="005305F6" w:rsidRPr="00EC61CE">
        <w:rPr>
          <w:rFonts w:ascii="Times New Roman" w:hAnsi="Times New Roman" w:cs="Times New Roman"/>
          <w:color w:val="000000"/>
          <w:spacing w:val="10"/>
          <w:sz w:val="24"/>
          <w:szCs w:val="24"/>
        </w:rPr>
        <w:t xml:space="preserve">tener </w:t>
      </w:r>
      <w:r w:rsidRPr="00EC61CE">
        <w:rPr>
          <w:rFonts w:ascii="Times New Roman" w:hAnsi="Times New Roman" w:cs="Times New Roman"/>
          <w:color w:val="000000"/>
          <w:spacing w:val="10"/>
          <w:sz w:val="24"/>
          <w:szCs w:val="24"/>
        </w:rPr>
        <w:t xml:space="preserve">mayor </w:t>
      </w:r>
      <w:r w:rsidR="005305F6" w:rsidRPr="00EC61CE">
        <w:rPr>
          <w:rFonts w:ascii="Times New Roman" w:hAnsi="Times New Roman" w:cs="Times New Roman"/>
          <w:color w:val="000000"/>
          <w:spacing w:val="10"/>
          <w:sz w:val="24"/>
          <w:szCs w:val="24"/>
        </w:rPr>
        <w:t>audiencia</w:t>
      </w:r>
      <w:r w:rsidRPr="00EC61CE">
        <w:rPr>
          <w:rFonts w:ascii="Times New Roman" w:hAnsi="Times New Roman" w:cs="Times New Roman"/>
          <w:color w:val="000000"/>
          <w:spacing w:val="10"/>
          <w:sz w:val="24"/>
          <w:szCs w:val="24"/>
        </w:rPr>
        <w:t xml:space="preserve"> a expresiones del Pacífico</w:t>
      </w:r>
      <w:r w:rsidR="0038354E">
        <w:rPr>
          <w:rFonts w:ascii="Times New Roman" w:hAnsi="Times New Roman" w:cs="Times New Roman"/>
          <w:color w:val="000000"/>
          <w:spacing w:val="10"/>
          <w:sz w:val="24"/>
          <w:szCs w:val="24"/>
        </w:rPr>
        <w:t>,</w:t>
      </w:r>
      <w:r w:rsidRPr="00EC61CE">
        <w:rPr>
          <w:rFonts w:ascii="Times New Roman" w:hAnsi="Times New Roman" w:cs="Times New Roman"/>
          <w:color w:val="000000"/>
          <w:spacing w:val="10"/>
          <w:sz w:val="24"/>
          <w:szCs w:val="24"/>
        </w:rPr>
        <w:t xml:space="preserve"> como las </w:t>
      </w:r>
      <w:r w:rsidRPr="00EC61CE">
        <w:rPr>
          <w:rFonts w:ascii="Times New Roman" w:hAnsi="Times New Roman" w:cs="Times New Roman"/>
          <w:b/>
          <w:color w:val="000000"/>
          <w:spacing w:val="10"/>
          <w:sz w:val="24"/>
          <w:szCs w:val="24"/>
        </w:rPr>
        <w:t>canta</w:t>
      </w:r>
      <w:r w:rsidR="005305F6" w:rsidRPr="00EC61CE">
        <w:rPr>
          <w:rFonts w:ascii="Times New Roman" w:hAnsi="Times New Roman" w:cs="Times New Roman"/>
          <w:b/>
          <w:color w:val="000000"/>
          <w:spacing w:val="10"/>
          <w:sz w:val="24"/>
          <w:szCs w:val="24"/>
        </w:rPr>
        <w:t>do</w:t>
      </w:r>
      <w:r w:rsidRPr="00EC61CE">
        <w:rPr>
          <w:rFonts w:ascii="Times New Roman" w:hAnsi="Times New Roman" w:cs="Times New Roman"/>
          <w:b/>
          <w:color w:val="000000"/>
          <w:spacing w:val="10"/>
          <w:sz w:val="24"/>
          <w:szCs w:val="24"/>
        </w:rPr>
        <w:t>ras</w:t>
      </w:r>
      <w:r w:rsidR="005305F6" w:rsidRPr="00EC61CE">
        <w:rPr>
          <w:rFonts w:ascii="Times New Roman" w:hAnsi="Times New Roman" w:cs="Times New Roman"/>
          <w:color w:val="000000"/>
          <w:spacing w:val="10"/>
          <w:sz w:val="24"/>
          <w:szCs w:val="24"/>
        </w:rPr>
        <w:t xml:space="preserve">. Nombres como Petrona Martínez, Etelvina Maldonado o Benigna </w:t>
      </w:r>
      <w:r w:rsidR="00EB7443" w:rsidRPr="00EC61CE">
        <w:rPr>
          <w:rFonts w:ascii="Times New Roman" w:hAnsi="Times New Roman" w:cs="Times New Roman"/>
          <w:color w:val="000000"/>
          <w:spacing w:val="10"/>
          <w:sz w:val="24"/>
          <w:szCs w:val="24"/>
        </w:rPr>
        <w:t>Solís</w:t>
      </w:r>
      <w:r w:rsidR="005305F6" w:rsidRPr="00EC61CE">
        <w:rPr>
          <w:rFonts w:ascii="Times New Roman" w:hAnsi="Times New Roman" w:cs="Times New Roman"/>
          <w:color w:val="000000"/>
          <w:spacing w:val="10"/>
          <w:sz w:val="24"/>
          <w:szCs w:val="24"/>
        </w:rPr>
        <w:t xml:space="preserve"> son ya conocidos. </w:t>
      </w:r>
    </w:p>
    <w:p w:rsidR="00B816DC" w:rsidRPr="00EC61CE" w:rsidRDefault="005305F6">
      <w:pPr>
        <w:rPr>
          <w:rFonts w:ascii="Times New Roman" w:hAnsi="Times New Roman" w:cs="Times New Roman"/>
          <w:color w:val="000000"/>
          <w:spacing w:val="10"/>
          <w:sz w:val="24"/>
          <w:szCs w:val="24"/>
        </w:rPr>
      </w:pPr>
      <w:r w:rsidRPr="00EC61CE">
        <w:rPr>
          <w:rFonts w:ascii="Times New Roman" w:hAnsi="Times New Roman" w:cs="Times New Roman"/>
          <w:color w:val="000000"/>
          <w:spacing w:val="10"/>
          <w:sz w:val="24"/>
          <w:szCs w:val="24"/>
        </w:rPr>
        <w:t>E</w:t>
      </w:r>
      <w:r w:rsidR="00900163">
        <w:rPr>
          <w:rFonts w:ascii="Times New Roman" w:hAnsi="Times New Roman" w:cs="Times New Roman"/>
          <w:color w:val="000000"/>
          <w:spacing w:val="10"/>
          <w:sz w:val="24"/>
          <w:szCs w:val="24"/>
        </w:rPr>
        <w:t xml:space="preserve">n </w:t>
      </w:r>
      <w:r w:rsidRPr="00EC61CE">
        <w:rPr>
          <w:rFonts w:ascii="Times New Roman" w:hAnsi="Times New Roman" w:cs="Times New Roman"/>
          <w:color w:val="000000"/>
          <w:spacing w:val="10"/>
          <w:sz w:val="24"/>
          <w:szCs w:val="24"/>
        </w:rPr>
        <w:t>la música llanera ha</w:t>
      </w:r>
      <w:r w:rsidR="00900163">
        <w:rPr>
          <w:rFonts w:ascii="Times New Roman" w:hAnsi="Times New Roman" w:cs="Times New Roman"/>
          <w:color w:val="000000"/>
          <w:spacing w:val="10"/>
          <w:sz w:val="24"/>
          <w:szCs w:val="24"/>
        </w:rPr>
        <w:t>n surgido</w:t>
      </w:r>
      <w:r w:rsidRPr="00EC61CE">
        <w:rPr>
          <w:rFonts w:ascii="Times New Roman" w:hAnsi="Times New Roman" w:cs="Times New Roman"/>
          <w:color w:val="000000"/>
          <w:spacing w:val="10"/>
          <w:sz w:val="24"/>
          <w:szCs w:val="24"/>
        </w:rPr>
        <w:t xml:space="preserve"> nuevos exponentes</w:t>
      </w:r>
      <w:r w:rsidR="0038354E">
        <w:rPr>
          <w:rFonts w:ascii="Times New Roman" w:hAnsi="Times New Roman" w:cs="Times New Roman"/>
          <w:color w:val="000000"/>
          <w:spacing w:val="10"/>
          <w:sz w:val="24"/>
          <w:szCs w:val="24"/>
        </w:rPr>
        <w:t>,</w:t>
      </w:r>
      <w:r w:rsidRPr="00EC61CE">
        <w:rPr>
          <w:rFonts w:ascii="Times New Roman" w:hAnsi="Times New Roman" w:cs="Times New Roman"/>
          <w:color w:val="000000"/>
          <w:spacing w:val="10"/>
          <w:sz w:val="24"/>
          <w:szCs w:val="24"/>
        </w:rPr>
        <w:t xml:space="preserve"> como el Cholo Valderrama</w:t>
      </w:r>
      <w:r w:rsidR="002177E3" w:rsidRPr="00EC61CE">
        <w:rPr>
          <w:rFonts w:ascii="Times New Roman" w:hAnsi="Times New Roman" w:cs="Times New Roman"/>
          <w:color w:val="000000"/>
          <w:spacing w:val="10"/>
          <w:sz w:val="24"/>
          <w:szCs w:val="24"/>
        </w:rPr>
        <w:t>, ganador de un premio Grammy Latino,</w:t>
      </w:r>
      <w:r w:rsidRPr="00EC61CE">
        <w:rPr>
          <w:rFonts w:ascii="Times New Roman" w:hAnsi="Times New Roman" w:cs="Times New Roman"/>
          <w:color w:val="000000"/>
          <w:spacing w:val="10"/>
          <w:sz w:val="24"/>
          <w:szCs w:val="24"/>
        </w:rPr>
        <w:t xml:space="preserve"> y en la música Andina</w:t>
      </w:r>
      <w:r w:rsidR="00C25AA3">
        <w:rPr>
          <w:rFonts w:ascii="Times New Roman" w:hAnsi="Times New Roman" w:cs="Times New Roman"/>
          <w:color w:val="000000"/>
          <w:spacing w:val="10"/>
          <w:sz w:val="24"/>
          <w:szCs w:val="24"/>
        </w:rPr>
        <w:t>,</w:t>
      </w:r>
      <w:r w:rsidRPr="00EC61CE">
        <w:rPr>
          <w:rFonts w:ascii="Times New Roman" w:hAnsi="Times New Roman" w:cs="Times New Roman"/>
          <w:color w:val="000000"/>
          <w:spacing w:val="10"/>
          <w:sz w:val="24"/>
          <w:szCs w:val="24"/>
        </w:rPr>
        <w:t xml:space="preserve"> </w:t>
      </w:r>
      <w:r w:rsidR="00C25AA3">
        <w:rPr>
          <w:rFonts w:ascii="Times New Roman" w:hAnsi="Times New Roman" w:cs="Times New Roman"/>
          <w:color w:val="000000"/>
          <w:spacing w:val="10"/>
          <w:sz w:val="24"/>
          <w:szCs w:val="24"/>
        </w:rPr>
        <w:t xml:space="preserve">el </w:t>
      </w:r>
      <w:r w:rsidRPr="00EC61CE">
        <w:rPr>
          <w:rFonts w:ascii="Times New Roman" w:hAnsi="Times New Roman" w:cs="Times New Roman"/>
          <w:color w:val="000000"/>
          <w:spacing w:val="10"/>
          <w:sz w:val="24"/>
          <w:szCs w:val="24"/>
        </w:rPr>
        <w:t xml:space="preserve">grupo </w:t>
      </w:r>
      <w:proofErr w:type="spellStart"/>
      <w:r w:rsidRPr="00EC61CE">
        <w:rPr>
          <w:rFonts w:ascii="Times New Roman" w:hAnsi="Times New Roman" w:cs="Times New Roman"/>
          <w:color w:val="000000"/>
          <w:spacing w:val="10"/>
          <w:sz w:val="24"/>
          <w:szCs w:val="24"/>
        </w:rPr>
        <w:t>B</w:t>
      </w:r>
      <w:r w:rsidR="00EE6149" w:rsidRPr="00EC61CE">
        <w:rPr>
          <w:rFonts w:ascii="Times New Roman" w:hAnsi="Times New Roman" w:cs="Times New Roman"/>
          <w:color w:val="000000"/>
          <w:spacing w:val="10"/>
          <w:sz w:val="24"/>
          <w:szCs w:val="24"/>
        </w:rPr>
        <w:t>am</w:t>
      </w:r>
      <w:r w:rsidRPr="00EC61CE">
        <w:rPr>
          <w:rFonts w:ascii="Times New Roman" w:hAnsi="Times New Roman" w:cs="Times New Roman"/>
          <w:color w:val="000000"/>
          <w:spacing w:val="10"/>
          <w:sz w:val="24"/>
          <w:szCs w:val="24"/>
        </w:rPr>
        <w:t>barab</w:t>
      </w:r>
      <w:r w:rsidR="00EE6149" w:rsidRPr="00EC61CE">
        <w:rPr>
          <w:rFonts w:ascii="Times New Roman" w:hAnsi="Times New Roman" w:cs="Times New Roman"/>
          <w:color w:val="000000"/>
          <w:spacing w:val="10"/>
          <w:sz w:val="24"/>
          <w:szCs w:val="24"/>
        </w:rPr>
        <w:t>anda</w:t>
      </w:r>
      <w:proofErr w:type="spellEnd"/>
      <w:r w:rsidR="00EE6149" w:rsidRPr="00EC61CE">
        <w:rPr>
          <w:rFonts w:ascii="Times New Roman" w:hAnsi="Times New Roman" w:cs="Times New Roman"/>
          <w:color w:val="000000"/>
          <w:spacing w:val="10"/>
          <w:sz w:val="24"/>
          <w:szCs w:val="24"/>
        </w:rPr>
        <w:t xml:space="preserve">, conformado por jóvenes que reconocen la </w:t>
      </w:r>
      <w:r w:rsidR="00C25AA3">
        <w:rPr>
          <w:rFonts w:ascii="Times New Roman" w:hAnsi="Times New Roman" w:cs="Times New Roman"/>
          <w:color w:val="000000"/>
          <w:spacing w:val="10"/>
          <w:sz w:val="24"/>
          <w:szCs w:val="24"/>
        </w:rPr>
        <w:t xml:space="preserve">riqueza </w:t>
      </w:r>
      <w:r w:rsidR="00EE6149" w:rsidRPr="00EC61CE">
        <w:rPr>
          <w:rFonts w:ascii="Times New Roman" w:hAnsi="Times New Roman" w:cs="Times New Roman"/>
          <w:color w:val="000000"/>
          <w:spacing w:val="10"/>
          <w:sz w:val="24"/>
          <w:szCs w:val="24"/>
        </w:rPr>
        <w:t xml:space="preserve">de los ritmos ancestrales. </w:t>
      </w:r>
    </w:p>
    <w:p w:rsidR="0061665A" w:rsidRPr="00EC61CE" w:rsidRDefault="0061665A">
      <w:pPr>
        <w:rPr>
          <w:rFonts w:ascii="Times New Roman" w:hAnsi="Times New Roman" w:cs="Times New Roman"/>
          <w:color w:val="000000"/>
          <w:spacing w:val="10"/>
          <w:sz w:val="24"/>
          <w:szCs w:val="24"/>
        </w:rPr>
      </w:pPr>
    </w:p>
    <w:p w:rsidR="0061665A" w:rsidRPr="00EC61CE" w:rsidRDefault="0061665A">
      <w:pPr>
        <w:rPr>
          <w:rFonts w:ascii="Times New Roman" w:hAnsi="Times New Roman" w:cs="Times New Roman"/>
          <w:color w:val="000000"/>
          <w:spacing w:val="10"/>
          <w:sz w:val="24"/>
          <w:szCs w:val="24"/>
        </w:rPr>
      </w:pPr>
    </w:p>
    <w:tbl>
      <w:tblPr>
        <w:tblStyle w:val="Tablaconcuadrcula"/>
        <w:tblW w:w="0" w:type="auto"/>
        <w:tblLook w:val="04A0" w:firstRow="1" w:lastRow="0" w:firstColumn="1" w:lastColumn="0" w:noHBand="0" w:noVBand="1"/>
      </w:tblPr>
      <w:tblGrid>
        <w:gridCol w:w="9054"/>
      </w:tblGrid>
      <w:tr w:rsidR="0061665A" w:rsidRPr="00EC61CE" w:rsidTr="00F558AC">
        <w:tc>
          <w:tcPr>
            <w:tcW w:w="90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1665A" w:rsidRPr="00EC61CE" w:rsidRDefault="0061665A" w:rsidP="00F558AC">
            <w:pPr>
              <w:spacing w:before="100" w:beforeAutospacing="1" w:after="100" w:afterAutospacing="1"/>
              <w:jc w:val="center"/>
              <w:rPr>
                <w:rFonts w:ascii="Times New Roman" w:eastAsia="Times New Roman" w:hAnsi="Times New Roman" w:cs="Times New Roman"/>
                <w:b/>
                <w:color w:val="000000" w:themeColor="text1"/>
                <w:sz w:val="24"/>
                <w:szCs w:val="24"/>
              </w:rPr>
            </w:pPr>
            <w:r w:rsidRPr="00EC61CE">
              <w:rPr>
                <w:rFonts w:ascii="Times New Roman" w:hAnsi="Times New Roman" w:cs="Times New Roman"/>
                <w:b/>
                <w:color w:val="FFFFFF" w:themeColor="background1"/>
                <w:sz w:val="24"/>
                <w:szCs w:val="24"/>
              </w:rPr>
              <w:t>Recuerda</w:t>
            </w:r>
          </w:p>
        </w:tc>
      </w:tr>
      <w:tr w:rsidR="0061665A" w:rsidRPr="00EC61CE" w:rsidTr="00F558AC">
        <w:tc>
          <w:tcPr>
            <w:tcW w:w="9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65A" w:rsidRPr="00EC61CE" w:rsidRDefault="0061665A" w:rsidP="00F558AC">
            <w:pPr>
              <w:shd w:val="clear" w:color="auto" w:fill="FFFFFF"/>
              <w:spacing w:line="345" w:lineRule="atLeast"/>
              <w:jc w:val="both"/>
              <w:rPr>
                <w:rFonts w:ascii="Times New Roman" w:eastAsia="Times New Roman" w:hAnsi="Times New Roman" w:cs="Times New Roman"/>
                <w:color w:val="000000" w:themeColor="text1"/>
                <w:sz w:val="24"/>
                <w:szCs w:val="24"/>
              </w:rPr>
            </w:pPr>
            <w:r w:rsidRPr="00EC61CE">
              <w:rPr>
                <w:rFonts w:ascii="Times New Roman" w:eastAsia="Times New Roman" w:hAnsi="Times New Roman" w:cs="Times New Roman"/>
                <w:color w:val="000000" w:themeColor="text1"/>
                <w:sz w:val="24"/>
                <w:szCs w:val="24"/>
              </w:rPr>
              <w:t>En el presente la música colombiana ha logrado crear ritmos que incorporan expresiones de distintos rincones del país. Es así como el arte reconoce la diversidad étnica y cultural</w:t>
            </w:r>
            <w:r w:rsidR="00EE2917" w:rsidRPr="00EC61CE">
              <w:rPr>
                <w:rFonts w:ascii="Times New Roman" w:eastAsia="Times New Roman" w:hAnsi="Times New Roman" w:cs="Times New Roman"/>
                <w:color w:val="000000" w:themeColor="text1"/>
                <w:sz w:val="24"/>
                <w:szCs w:val="24"/>
              </w:rPr>
              <w:t xml:space="preserve"> de Colombia.</w:t>
            </w:r>
          </w:p>
          <w:p w:rsidR="0061665A" w:rsidRPr="00EC61CE" w:rsidRDefault="0061665A" w:rsidP="00F558AC">
            <w:pPr>
              <w:spacing w:before="100" w:beforeAutospacing="1" w:after="100" w:afterAutospacing="1"/>
              <w:rPr>
                <w:rFonts w:ascii="Times New Roman" w:eastAsia="Times New Roman" w:hAnsi="Times New Roman" w:cs="Times New Roman"/>
                <w:b/>
                <w:color w:val="000000" w:themeColor="text1"/>
                <w:sz w:val="24"/>
                <w:szCs w:val="24"/>
              </w:rPr>
            </w:pPr>
          </w:p>
        </w:tc>
      </w:tr>
    </w:tbl>
    <w:p w:rsidR="0061665A" w:rsidRPr="00EC61CE" w:rsidRDefault="0061665A">
      <w:pPr>
        <w:rPr>
          <w:rFonts w:ascii="Times New Roman" w:hAnsi="Times New Roman" w:cs="Times New Roman"/>
          <w:color w:val="000000"/>
          <w:spacing w:val="10"/>
          <w:sz w:val="24"/>
          <w:szCs w:val="24"/>
        </w:rPr>
      </w:pPr>
    </w:p>
    <w:p w:rsidR="00362959" w:rsidRPr="00EC61CE" w:rsidRDefault="00396118">
      <w:pPr>
        <w:rPr>
          <w:rFonts w:ascii="Times New Roman" w:hAnsi="Times New Roman" w:cs="Times New Roman"/>
          <w:color w:val="000000"/>
          <w:spacing w:val="10"/>
          <w:sz w:val="24"/>
          <w:szCs w:val="24"/>
        </w:rPr>
      </w:pPr>
      <w:r>
        <w:rPr>
          <w:rFonts w:ascii="Times New Roman" w:hAnsi="Times New Roman" w:cs="Times New Roman"/>
          <w:color w:val="000000"/>
          <w:spacing w:val="10"/>
          <w:sz w:val="24"/>
          <w:szCs w:val="24"/>
        </w:rPr>
        <w:t>Así</w:t>
      </w:r>
      <w:r w:rsidR="00EE6149" w:rsidRPr="00EC61CE">
        <w:rPr>
          <w:rFonts w:ascii="Times New Roman" w:hAnsi="Times New Roman" w:cs="Times New Roman"/>
          <w:color w:val="000000"/>
          <w:spacing w:val="10"/>
          <w:sz w:val="24"/>
          <w:szCs w:val="24"/>
        </w:rPr>
        <w:t xml:space="preserve"> como la lista de nuevos músicos colombianos es </w:t>
      </w:r>
      <w:r w:rsidR="00C25AA3">
        <w:rPr>
          <w:rFonts w:ascii="Times New Roman" w:hAnsi="Times New Roman" w:cs="Times New Roman"/>
          <w:color w:val="000000"/>
          <w:spacing w:val="10"/>
          <w:sz w:val="24"/>
          <w:szCs w:val="24"/>
        </w:rPr>
        <w:t>larga</w:t>
      </w:r>
      <w:r w:rsidR="00EE6149" w:rsidRPr="00EC61CE">
        <w:rPr>
          <w:rFonts w:ascii="Times New Roman" w:hAnsi="Times New Roman" w:cs="Times New Roman"/>
          <w:color w:val="000000"/>
          <w:spacing w:val="10"/>
          <w:sz w:val="24"/>
          <w:szCs w:val="24"/>
        </w:rPr>
        <w:t>, lo es también la de escritores que</w:t>
      </w:r>
      <w:r w:rsidR="0038354E">
        <w:rPr>
          <w:rFonts w:ascii="Times New Roman" w:hAnsi="Times New Roman" w:cs="Times New Roman"/>
          <w:color w:val="000000"/>
          <w:spacing w:val="10"/>
          <w:sz w:val="24"/>
          <w:szCs w:val="24"/>
        </w:rPr>
        <w:t>,</w:t>
      </w:r>
      <w:r w:rsidR="00EE6149" w:rsidRPr="00EC61CE">
        <w:rPr>
          <w:rFonts w:ascii="Times New Roman" w:hAnsi="Times New Roman" w:cs="Times New Roman"/>
          <w:color w:val="000000"/>
          <w:spacing w:val="10"/>
          <w:sz w:val="24"/>
          <w:szCs w:val="24"/>
        </w:rPr>
        <w:t xml:space="preserve"> inspirados en temáticas locales y universales</w:t>
      </w:r>
      <w:r w:rsidR="0038354E">
        <w:rPr>
          <w:rFonts w:ascii="Times New Roman" w:hAnsi="Times New Roman" w:cs="Times New Roman"/>
          <w:color w:val="000000"/>
          <w:spacing w:val="10"/>
          <w:sz w:val="24"/>
          <w:szCs w:val="24"/>
        </w:rPr>
        <w:t>,</w:t>
      </w:r>
      <w:r w:rsidR="00EE6149" w:rsidRPr="00EC61CE">
        <w:rPr>
          <w:rFonts w:ascii="Times New Roman" w:hAnsi="Times New Roman" w:cs="Times New Roman"/>
          <w:color w:val="000000"/>
          <w:spacing w:val="10"/>
          <w:sz w:val="24"/>
          <w:szCs w:val="24"/>
        </w:rPr>
        <w:t xml:space="preserve"> han </w:t>
      </w:r>
      <w:r w:rsidR="00C25AA3">
        <w:rPr>
          <w:rFonts w:ascii="Times New Roman" w:hAnsi="Times New Roman" w:cs="Times New Roman"/>
          <w:color w:val="000000"/>
          <w:spacing w:val="10"/>
          <w:sz w:val="24"/>
          <w:szCs w:val="24"/>
        </w:rPr>
        <w:t xml:space="preserve">creado </w:t>
      </w:r>
      <w:r w:rsidR="00EE6149" w:rsidRPr="00EC61CE">
        <w:rPr>
          <w:rFonts w:ascii="Times New Roman" w:hAnsi="Times New Roman" w:cs="Times New Roman"/>
          <w:color w:val="000000"/>
          <w:spacing w:val="10"/>
          <w:sz w:val="24"/>
          <w:szCs w:val="24"/>
        </w:rPr>
        <w:t xml:space="preserve">notables historias para públicos diversos. Alberto Salcedo Ramos, Laura Restrepo, Santiago Gamboa, </w:t>
      </w:r>
      <w:r w:rsidR="00EB7443" w:rsidRPr="00EC61CE">
        <w:rPr>
          <w:rFonts w:ascii="Times New Roman" w:hAnsi="Times New Roman" w:cs="Times New Roman"/>
          <w:color w:val="000000"/>
          <w:spacing w:val="10"/>
          <w:sz w:val="24"/>
          <w:szCs w:val="24"/>
        </w:rPr>
        <w:t>Ángela</w:t>
      </w:r>
      <w:r w:rsidR="00362959" w:rsidRPr="00EC61CE">
        <w:rPr>
          <w:rFonts w:ascii="Times New Roman" w:hAnsi="Times New Roman" w:cs="Times New Roman"/>
          <w:color w:val="000000"/>
          <w:spacing w:val="10"/>
          <w:sz w:val="24"/>
          <w:szCs w:val="24"/>
        </w:rPr>
        <w:t xml:space="preserve"> Becerra o </w:t>
      </w:r>
      <w:r w:rsidR="00EE6149" w:rsidRPr="00EC61CE">
        <w:rPr>
          <w:rFonts w:ascii="Times New Roman" w:hAnsi="Times New Roman" w:cs="Times New Roman"/>
          <w:color w:val="000000"/>
          <w:spacing w:val="10"/>
          <w:sz w:val="24"/>
          <w:szCs w:val="24"/>
        </w:rPr>
        <w:t>Evelio Rosero,</w:t>
      </w:r>
      <w:r w:rsidR="00362959" w:rsidRPr="00EC61CE">
        <w:rPr>
          <w:rFonts w:ascii="Times New Roman" w:hAnsi="Times New Roman" w:cs="Times New Roman"/>
          <w:color w:val="000000"/>
          <w:spacing w:val="10"/>
          <w:sz w:val="24"/>
          <w:szCs w:val="24"/>
        </w:rPr>
        <w:t xml:space="preserve"> son algunos de los muchos nombres que enriquecen el mundo </w:t>
      </w:r>
      <w:r w:rsidR="00C25AA3">
        <w:rPr>
          <w:rFonts w:ascii="Times New Roman" w:hAnsi="Times New Roman" w:cs="Times New Roman"/>
          <w:color w:val="000000"/>
          <w:spacing w:val="10"/>
          <w:sz w:val="24"/>
          <w:szCs w:val="24"/>
        </w:rPr>
        <w:t xml:space="preserve">de </w:t>
      </w:r>
      <w:r w:rsidR="00362959" w:rsidRPr="00EC61CE">
        <w:rPr>
          <w:rFonts w:ascii="Times New Roman" w:hAnsi="Times New Roman" w:cs="Times New Roman"/>
          <w:color w:val="000000"/>
          <w:spacing w:val="10"/>
          <w:sz w:val="24"/>
          <w:szCs w:val="24"/>
        </w:rPr>
        <w:t xml:space="preserve">las letras. </w:t>
      </w:r>
    </w:p>
    <w:p w:rsidR="00EE6149" w:rsidRPr="00EC61CE" w:rsidRDefault="00362959">
      <w:pPr>
        <w:rPr>
          <w:rFonts w:ascii="Times New Roman" w:hAnsi="Times New Roman" w:cs="Times New Roman"/>
          <w:color w:val="000000"/>
          <w:spacing w:val="10"/>
          <w:sz w:val="24"/>
          <w:szCs w:val="24"/>
        </w:rPr>
      </w:pPr>
      <w:r w:rsidRPr="00EC61CE">
        <w:rPr>
          <w:rFonts w:ascii="Times New Roman" w:hAnsi="Times New Roman" w:cs="Times New Roman"/>
          <w:color w:val="000000"/>
          <w:spacing w:val="10"/>
          <w:sz w:val="24"/>
          <w:szCs w:val="24"/>
        </w:rPr>
        <w:lastRenderedPageBreak/>
        <w:t>El renacer del cine colombiano es otro caso por resaltar. Luego de duras batallas, el Estado ha empezado a comprender la importancia de este arte. Nuevos directores y temáticas</w:t>
      </w:r>
      <w:r w:rsidR="00F558AC">
        <w:rPr>
          <w:rFonts w:ascii="Times New Roman" w:hAnsi="Times New Roman" w:cs="Times New Roman"/>
          <w:color w:val="000000"/>
          <w:spacing w:val="10"/>
          <w:sz w:val="24"/>
          <w:szCs w:val="24"/>
        </w:rPr>
        <w:t xml:space="preserve"> </w:t>
      </w:r>
      <w:r w:rsidR="002163E1">
        <w:rPr>
          <w:rFonts w:ascii="Times New Roman" w:hAnsi="Times New Roman" w:cs="Times New Roman"/>
          <w:color w:val="000000"/>
          <w:spacing w:val="10"/>
          <w:sz w:val="24"/>
          <w:szCs w:val="24"/>
        </w:rPr>
        <w:t xml:space="preserve"> forman </w:t>
      </w:r>
      <w:r w:rsidRPr="00EC61CE">
        <w:rPr>
          <w:rFonts w:ascii="Times New Roman" w:hAnsi="Times New Roman" w:cs="Times New Roman"/>
          <w:color w:val="000000"/>
          <w:spacing w:val="10"/>
          <w:sz w:val="24"/>
          <w:szCs w:val="24"/>
        </w:rPr>
        <w:t>parte de la oferta cinematográfica, con directores como Sergio Cabrera, Harold Trompetero, Víctor Gaviria</w:t>
      </w:r>
      <w:r w:rsidR="00DB1F7E" w:rsidRPr="00EC61CE">
        <w:rPr>
          <w:rFonts w:ascii="Times New Roman" w:hAnsi="Times New Roman" w:cs="Times New Roman"/>
          <w:color w:val="000000"/>
          <w:spacing w:val="10"/>
          <w:sz w:val="24"/>
          <w:szCs w:val="24"/>
        </w:rPr>
        <w:t>,</w:t>
      </w:r>
      <w:r w:rsidRPr="00EC61CE">
        <w:rPr>
          <w:rFonts w:ascii="Times New Roman" w:hAnsi="Times New Roman" w:cs="Times New Roman"/>
          <w:color w:val="000000"/>
          <w:spacing w:val="10"/>
          <w:sz w:val="24"/>
          <w:szCs w:val="24"/>
        </w:rPr>
        <w:t xml:space="preserve"> </w:t>
      </w:r>
      <w:r w:rsidR="00C25AA3">
        <w:rPr>
          <w:rFonts w:ascii="Times New Roman" w:hAnsi="Times New Roman" w:cs="Times New Roman"/>
          <w:color w:val="000000"/>
          <w:spacing w:val="10"/>
          <w:sz w:val="24"/>
          <w:szCs w:val="24"/>
        </w:rPr>
        <w:t xml:space="preserve">Ciro Guerra, </w:t>
      </w:r>
      <w:r w:rsidRPr="00EC61CE">
        <w:rPr>
          <w:rFonts w:ascii="Times New Roman" w:hAnsi="Times New Roman" w:cs="Times New Roman"/>
          <w:color w:val="000000"/>
          <w:spacing w:val="10"/>
          <w:sz w:val="24"/>
          <w:szCs w:val="24"/>
        </w:rPr>
        <w:t>María Valencia Gaitán o el documentalista Manuel Ruiz.</w:t>
      </w:r>
    </w:p>
    <w:p w:rsidR="00DB1F7E" w:rsidRPr="00EC61CE" w:rsidRDefault="00C25AA3">
      <w:pPr>
        <w:rPr>
          <w:rFonts w:ascii="Times New Roman" w:hAnsi="Times New Roman" w:cs="Times New Roman"/>
          <w:color w:val="000000"/>
          <w:spacing w:val="10"/>
          <w:sz w:val="24"/>
          <w:szCs w:val="24"/>
        </w:rPr>
      </w:pPr>
      <w:r>
        <w:rPr>
          <w:rFonts w:ascii="Times New Roman" w:hAnsi="Times New Roman" w:cs="Times New Roman"/>
          <w:color w:val="000000"/>
          <w:spacing w:val="10"/>
          <w:sz w:val="24"/>
          <w:szCs w:val="24"/>
        </w:rPr>
        <w:t xml:space="preserve">Anualmente en Colombia se realizan una </w:t>
      </w:r>
      <w:r w:rsidR="00EB7443" w:rsidRPr="00EC61CE">
        <w:rPr>
          <w:rFonts w:ascii="Times New Roman" w:hAnsi="Times New Roman" w:cs="Times New Roman"/>
          <w:color w:val="000000"/>
          <w:spacing w:val="10"/>
          <w:sz w:val="24"/>
          <w:szCs w:val="24"/>
        </w:rPr>
        <w:t xml:space="preserve">variedad de festivales y carnavales. </w:t>
      </w:r>
      <w:r w:rsidR="00DB1F7E" w:rsidRPr="00EC61CE">
        <w:rPr>
          <w:rFonts w:ascii="Times New Roman" w:hAnsi="Times New Roman" w:cs="Times New Roman"/>
          <w:color w:val="000000"/>
          <w:spacing w:val="10"/>
          <w:sz w:val="24"/>
          <w:szCs w:val="24"/>
        </w:rPr>
        <w:t xml:space="preserve">Se destacan el </w:t>
      </w:r>
      <w:r w:rsidR="00DB1F7E" w:rsidRPr="00EC61CE">
        <w:rPr>
          <w:rFonts w:ascii="Times New Roman" w:hAnsi="Times New Roman" w:cs="Times New Roman"/>
          <w:b/>
          <w:color w:val="000000"/>
          <w:spacing w:val="10"/>
          <w:sz w:val="24"/>
          <w:szCs w:val="24"/>
        </w:rPr>
        <w:t>Carnaval de Blancos y Negros</w:t>
      </w:r>
      <w:r w:rsidR="00DB1F7E" w:rsidRPr="00EC61CE">
        <w:rPr>
          <w:rFonts w:ascii="Times New Roman" w:hAnsi="Times New Roman" w:cs="Times New Roman"/>
          <w:color w:val="000000"/>
          <w:spacing w:val="10"/>
          <w:sz w:val="24"/>
          <w:szCs w:val="24"/>
        </w:rPr>
        <w:t xml:space="preserve"> de Pasto, </w:t>
      </w:r>
      <w:r w:rsidR="00E41D24" w:rsidRPr="00EC61CE">
        <w:rPr>
          <w:rFonts w:ascii="Times New Roman" w:hAnsi="Times New Roman" w:cs="Times New Roman"/>
          <w:color w:val="000000"/>
          <w:spacing w:val="10"/>
          <w:sz w:val="24"/>
          <w:szCs w:val="24"/>
        </w:rPr>
        <w:t>e</w:t>
      </w:r>
      <w:r w:rsidR="00DB1F7E" w:rsidRPr="00EC61CE">
        <w:rPr>
          <w:rFonts w:ascii="Times New Roman" w:hAnsi="Times New Roman" w:cs="Times New Roman"/>
          <w:color w:val="000000"/>
          <w:spacing w:val="10"/>
          <w:sz w:val="24"/>
          <w:szCs w:val="24"/>
        </w:rPr>
        <w:t xml:space="preserve">l carnaval de </w:t>
      </w:r>
      <w:proofErr w:type="spellStart"/>
      <w:r w:rsidR="00DB1F7E" w:rsidRPr="00EC61CE">
        <w:rPr>
          <w:rFonts w:ascii="Times New Roman" w:hAnsi="Times New Roman" w:cs="Times New Roman"/>
          <w:color w:val="000000"/>
          <w:spacing w:val="10"/>
          <w:sz w:val="24"/>
          <w:szCs w:val="24"/>
        </w:rPr>
        <w:t>Riosucio</w:t>
      </w:r>
      <w:proofErr w:type="spellEnd"/>
      <w:r w:rsidR="00DB1F7E" w:rsidRPr="00EC61CE">
        <w:rPr>
          <w:rFonts w:ascii="Times New Roman" w:hAnsi="Times New Roman" w:cs="Times New Roman"/>
          <w:color w:val="000000"/>
          <w:spacing w:val="10"/>
          <w:sz w:val="24"/>
          <w:szCs w:val="24"/>
        </w:rPr>
        <w:t xml:space="preserve">, las </w:t>
      </w:r>
      <w:r w:rsidR="00DB1F7E" w:rsidRPr="00EC61CE">
        <w:rPr>
          <w:rFonts w:ascii="Times New Roman" w:hAnsi="Times New Roman" w:cs="Times New Roman"/>
          <w:b/>
          <w:color w:val="000000"/>
          <w:spacing w:val="10"/>
          <w:sz w:val="24"/>
          <w:szCs w:val="24"/>
        </w:rPr>
        <w:t>cuadrillas de San Martín</w:t>
      </w:r>
      <w:r w:rsidR="00DB1F7E" w:rsidRPr="00EC61CE">
        <w:rPr>
          <w:rFonts w:ascii="Times New Roman" w:hAnsi="Times New Roman" w:cs="Times New Roman"/>
          <w:color w:val="000000"/>
          <w:spacing w:val="10"/>
          <w:sz w:val="24"/>
          <w:szCs w:val="24"/>
        </w:rPr>
        <w:t xml:space="preserve">, los </w:t>
      </w:r>
      <w:r w:rsidR="00DB1F7E" w:rsidRPr="00EC61CE">
        <w:rPr>
          <w:rFonts w:ascii="Times New Roman" w:hAnsi="Times New Roman" w:cs="Times New Roman"/>
          <w:b/>
          <w:color w:val="000000"/>
          <w:spacing w:val="10"/>
          <w:sz w:val="24"/>
          <w:szCs w:val="24"/>
        </w:rPr>
        <w:t xml:space="preserve">Festivales Petronio </w:t>
      </w:r>
      <w:r w:rsidR="00EB7443" w:rsidRPr="00EC61CE">
        <w:rPr>
          <w:rFonts w:ascii="Times New Roman" w:hAnsi="Times New Roman" w:cs="Times New Roman"/>
          <w:b/>
          <w:color w:val="000000"/>
          <w:spacing w:val="10"/>
          <w:sz w:val="24"/>
          <w:szCs w:val="24"/>
        </w:rPr>
        <w:t>Álvarez</w:t>
      </w:r>
      <w:r w:rsidR="00DB1F7E" w:rsidRPr="00EC61CE">
        <w:rPr>
          <w:rFonts w:ascii="Times New Roman" w:hAnsi="Times New Roman" w:cs="Times New Roman"/>
          <w:color w:val="000000"/>
          <w:spacing w:val="10"/>
          <w:sz w:val="24"/>
          <w:szCs w:val="24"/>
        </w:rPr>
        <w:t xml:space="preserve">, el de la Leyenda </w:t>
      </w:r>
      <w:proofErr w:type="spellStart"/>
      <w:r w:rsidR="00DB1F7E" w:rsidRPr="00EC61CE">
        <w:rPr>
          <w:rFonts w:ascii="Times New Roman" w:hAnsi="Times New Roman" w:cs="Times New Roman"/>
          <w:color w:val="000000"/>
          <w:spacing w:val="10"/>
          <w:sz w:val="24"/>
          <w:szCs w:val="24"/>
        </w:rPr>
        <w:t>Vallenata</w:t>
      </w:r>
      <w:proofErr w:type="spellEnd"/>
      <w:r w:rsidR="00DB1F7E" w:rsidRPr="00EC61CE">
        <w:rPr>
          <w:rFonts w:ascii="Times New Roman" w:hAnsi="Times New Roman" w:cs="Times New Roman"/>
          <w:color w:val="000000"/>
          <w:spacing w:val="10"/>
          <w:sz w:val="24"/>
          <w:szCs w:val="24"/>
        </w:rPr>
        <w:t xml:space="preserve"> y el del Mono </w:t>
      </w:r>
      <w:proofErr w:type="spellStart"/>
      <w:r w:rsidR="00DB1F7E" w:rsidRPr="00EC61CE">
        <w:rPr>
          <w:rFonts w:ascii="Times New Roman" w:hAnsi="Times New Roman" w:cs="Times New Roman"/>
          <w:color w:val="000000"/>
          <w:spacing w:val="10"/>
          <w:sz w:val="24"/>
          <w:szCs w:val="24"/>
        </w:rPr>
        <w:t>Núnez</w:t>
      </w:r>
      <w:proofErr w:type="spellEnd"/>
      <w:r w:rsidR="00DB1F7E" w:rsidRPr="00EC61CE">
        <w:rPr>
          <w:rFonts w:ascii="Times New Roman" w:hAnsi="Times New Roman" w:cs="Times New Roman"/>
          <w:color w:val="000000"/>
          <w:spacing w:val="10"/>
          <w:sz w:val="24"/>
          <w:szCs w:val="24"/>
        </w:rPr>
        <w:t xml:space="preserve">, entre otros. </w:t>
      </w:r>
    </w:p>
    <w:p w:rsidR="00EE6149" w:rsidRPr="00EC61CE" w:rsidRDefault="00EE6149">
      <w:pPr>
        <w:rPr>
          <w:rFonts w:ascii="Times New Roman" w:hAnsi="Times New Roman" w:cs="Times New Roman"/>
          <w:color w:val="000000"/>
          <w:spacing w:val="10"/>
          <w:sz w:val="24"/>
          <w:szCs w:val="24"/>
        </w:rPr>
      </w:pPr>
    </w:p>
    <w:p w:rsidR="00435DA2" w:rsidRPr="00EC61CE" w:rsidRDefault="00435DA2" w:rsidP="00435DA2">
      <w:pPr>
        <w:spacing w:line="360" w:lineRule="auto"/>
        <w:jc w:val="both"/>
        <w:rPr>
          <w:rFonts w:ascii="Times New Roman" w:eastAsia="Times New Roman" w:hAnsi="Times New Roman" w:cs="Times New Roman"/>
          <w:color w:val="000000"/>
          <w:sz w:val="24"/>
          <w:szCs w:val="24"/>
          <w:lang w:eastAsia="es-CO"/>
        </w:rPr>
      </w:pPr>
      <w:r w:rsidRPr="00EC61CE">
        <w:rPr>
          <w:rStyle w:val="Ttulo1Car"/>
          <w:rFonts w:ascii="Times New Roman" w:hAnsi="Times New Roman" w:cs="Times New Roman"/>
          <w:sz w:val="24"/>
          <w:szCs w:val="24"/>
          <w:highlight w:val="yellow"/>
        </w:rPr>
        <w:t>[SECCIÓN 2]</w:t>
      </w:r>
      <w:r w:rsidRPr="00EC61CE">
        <w:rPr>
          <w:rStyle w:val="Ttulo1Car"/>
          <w:rFonts w:ascii="Times New Roman" w:hAnsi="Times New Roman" w:cs="Times New Roman"/>
          <w:sz w:val="24"/>
          <w:szCs w:val="24"/>
        </w:rPr>
        <w:t xml:space="preserve"> </w:t>
      </w:r>
      <w:r w:rsidR="007F1A52">
        <w:rPr>
          <w:rFonts w:ascii="Times New Roman" w:eastAsia="Times New Roman" w:hAnsi="Times New Roman" w:cs="Times New Roman"/>
          <w:b/>
          <w:color w:val="000000"/>
          <w:sz w:val="24"/>
          <w:szCs w:val="24"/>
          <w:lang w:eastAsia="es-CO"/>
        </w:rPr>
        <w:t>6</w:t>
      </w:r>
      <w:r w:rsidRPr="00EC61CE">
        <w:rPr>
          <w:rFonts w:ascii="Times New Roman" w:eastAsia="Times New Roman" w:hAnsi="Times New Roman" w:cs="Times New Roman"/>
          <w:b/>
          <w:color w:val="000000"/>
          <w:sz w:val="24"/>
          <w:szCs w:val="24"/>
          <w:lang w:eastAsia="es-CO"/>
        </w:rPr>
        <w:t>.1 Consolidación</w:t>
      </w:r>
    </w:p>
    <w:p w:rsidR="00435DA2" w:rsidRPr="00EC61CE" w:rsidRDefault="00435DA2" w:rsidP="00435DA2">
      <w:pPr>
        <w:shd w:val="clear" w:color="auto" w:fill="FFFFFF"/>
        <w:spacing w:before="100" w:beforeAutospacing="1" w:after="100" w:afterAutospacing="1"/>
        <w:rPr>
          <w:rFonts w:ascii="Times New Roman" w:hAnsi="Times New Roman" w:cs="Times New Roman"/>
          <w:color w:val="000000" w:themeColor="text1"/>
          <w:sz w:val="24"/>
          <w:szCs w:val="24"/>
        </w:rPr>
      </w:pPr>
      <w:r w:rsidRPr="00EC61CE">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1668"/>
        <w:gridCol w:w="7386"/>
      </w:tblGrid>
      <w:tr w:rsidR="00435DA2" w:rsidRPr="00EC61CE" w:rsidTr="00F93A44">
        <w:tc>
          <w:tcPr>
            <w:tcW w:w="9054" w:type="dxa"/>
            <w:gridSpan w:val="2"/>
            <w:shd w:val="clear" w:color="auto" w:fill="000000" w:themeFill="text1"/>
          </w:tcPr>
          <w:p w:rsidR="00435DA2" w:rsidRPr="00EC61CE" w:rsidRDefault="00435DA2" w:rsidP="00F93A44">
            <w:pPr>
              <w:spacing w:before="2" w:after="2"/>
              <w:jc w:val="center"/>
              <w:rPr>
                <w:rFonts w:ascii="Times New Roman" w:hAnsi="Times New Roman" w:cs="Times New Roman"/>
                <w:b/>
                <w:color w:val="000000" w:themeColor="text1"/>
                <w:sz w:val="24"/>
                <w:szCs w:val="24"/>
                <w:highlight w:val="cyan"/>
              </w:rPr>
            </w:pPr>
            <w:r w:rsidRPr="00EC61CE">
              <w:rPr>
                <w:rFonts w:ascii="Times New Roman" w:hAnsi="Times New Roman" w:cs="Times New Roman"/>
                <w:b/>
                <w:color w:val="FFFFFF" w:themeColor="background1"/>
                <w:sz w:val="24"/>
                <w:szCs w:val="24"/>
              </w:rPr>
              <w:t>Practica. Recurso nuevo</w:t>
            </w:r>
          </w:p>
        </w:tc>
      </w:tr>
      <w:tr w:rsidR="00435DA2" w:rsidRPr="00EC61CE" w:rsidTr="00F93A44">
        <w:tc>
          <w:tcPr>
            <w:tcW w:w="1668" w:type="dxa"/>
          </w:tcPr>
          <w:p w:rsidR="00435DA2" w:rsidRPr="00EC61CE" w:rsidRDefault="00435DA2" w:rsidP="00F93A44">
            <w:pPr>
              <w:spacing w:before="2" w:after="2"/>
              <w:rPr>
                <w:rFonts w:ascii="Times New Roman" w:hAnsi="Times New Roman" w:cs="Times New Roman"/>
                <w:b/>
                <w:color w:val="000000" w:themeColor="text1"/>
                <w:sz w:val="24"/>
                <w:szCs w:val="24"/>
              </w:rPr>
            </w:pPr>
            <w:r w:rsidRPr="00EC61CE">
              <w:rPr>
                <w:rFonts w:ascii="Times New Roman" w:hAnsi="Times New Roman" w:cs="Times New Roman"/>
                <w:b/>
                <w:color w:val="000000" w:themeColor="text1"/>
                <w:sz w:val="24"/>
                <w:szCs w:val="24"/>
              </w:rPr>
              <w:t>Código</w:t>
            </w:r>
          </w:p>
        </w:tc>
        <w:tc>
          <w:tcPr>
            <w:tcW w:w="7386" w:type="dxa"/>
          </w:tcPr>
          <w:p w:rsidR="00435DA2" w:rsidRPr="00EC61CE" w:rsidRDefault="00435DA2" w:rsidP="007341DE">
            <w:pPr>
              <w:tabs>
                <w:tab w:val="left" w:pos="3120"/>
              </w:tabs>
              <w:spacing w:before="2" w:after="2"/>
              <w:rPr>
                <w:rFonts w:ascii="Times New Roman" w:hAnsi="Times New Roman" w:cs="Times New Roman"/>
                <w:b/>
                <w:color w:val="000000" w:themeColor="text1"/>
                <w:sz w:val="24"/>
                <w:szCs w:val="24"/>
              </w:rPr>
            </w:pPr>
            <w:r w:rsidRPr="00EC61CE">
              <w:rPr>
                <w:rFonts w:ascii="Times New Roman" w:hAnsi="Times New Roman" w:cs="Times New Roman"/>
                <w:color w:val="000000" w:themeColor="text1"/>
                <w:sz w:val="24"/>
                <w:szCs w:val="24"/>
              </w:rPr>
              <w:t>CS_09_09_REC</w:t>
            </w:r>
            <w:r w:rsidR="007341DE">
              <w:rPr>
                <w:rFonts w:ascii="Times New Roman" w:hAnsi="Times New Roman" w:cs="Times New Roman"/>
                <w:color w:val="000000" w:themeColor="text1"/>
                <w:sz w:val="24"/>
                <w:szCs w:val="24"/>
              </w:rPr>
              <w:t>15</w:t>
            </w:r>
            <w:r w:rsidR="00E41AD9">
              <w:rPr>
                <w:rFonts w:ascii="Times New Roman" w:hAnsi="Times New Roman" w:cs="Times New Roman"/>
                <w:color w:val="000000" w:themeColor="text1"/>
                <w:sz w:val="24"/>
                <w:szCs w:val="24"/>
              </w:rPr>
              <w:t>0</w:t>
            </w:r>
            <w:r w:rsidRPr="00EC61CE">
              <w:rPr>
                <w:rFonts w:ascii="Times New Roman" w:hAnsi="Times New Roman" w:cs="Times New Roman"/>
                <w:color w:val="000000" w:themeColor="text1"/>
                <w:sz w:val="24"/>
                <w:szCs w:val="24"/>
              </w:rPr>
              <w:tab/>
            </w:r>
          </w:p>
        </w:tc>
      </w:tr>
      <w:tr w:rsidR="00435DA2" w:rsidRPr="00EC61CE" w:rsidTr="00F93A44">
        <w:tc>
          <w:tcPr>
            <w:tcW w:w="1668" w:type="dxa"/>
          </w:tcPr>
          <w:p w:rsidR="00435DA2" w:rsidRPr="00EC61CE" w:rsidRDefault="00435DA2" w:rsidP="00F93A44">
            <w:pPr>
              <w:spacing w:before="2" w:after="2"/>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Título</w:t>
            </w:r>
          </w:p>
        </w:tc>
        <w:tc>
          <w:tcPr>
            <w:tcW w:w="7386" w:type="dxa"/>
          </w:tcPr>
          <w:p w:rsidR="00435DA2" w:rsidRPr="00EC61CE" w:rsidRDefault="00435DA2" w:rsidP="00435DA2">
            <w:pPr>
              <w:spacing w:line="360" w:lineRule="auto"/>
              <w:rPr>
                <w:rFonts w:ascii="Times New Roman" w:eastAsia="Times New Roman" w:hAnsi="Times New Roman" w:cs="Times New Roman"/>
                <w:bCs/>
                <w:caps/>
                <w:color w:val="000000" w:themeColor="text1"/>
                <w:sz w:val="24"/>
                <w:szCs w:val="24"/>
                <w:lang w:eastAsia="es-CO"/>
              </w:rPr>
            </w:pPr>
            <w:r w:rsidRPr="00EC61CE">
              <w:rPr>
                <w:rFonts w:ascii="Times New Roman" w:hAnsi="Times New Roman" w:cs="Times New Roman"/>
                <w:color w:val="000000" w:themeColor="text1"/>
                <w:sz w:val="24"/>
                <w:szCs w:val="24"/>
              </w:rPr>
              <w:t xml:space="preserve">Refuerza tu aprendizaje: Las </w:t>
            </w:r>
            <w:r w:rsidRPr="00EC61CE">
              <w:rPr>
                <w:rFonts w:ascii="Times New Roman" w:eastAsia="Times New Roman" w:hAnsi="Times New Roman" w:cs="Times New Roman"/>
                <w:color w:val="000000"/>
                <w:sz w:val="24"/>
                <w:szCs w:val="24"/>
                <w:lang w:eastAsia="es-CO"/>
              </w:rPr>
              <w:t>manifestaciones de la cultura</w:t>
            </w:r>
          </w:p>
        </w:tc>
      </w:tr>
      <w:tr w:rsidR="00435DA2" w:rsidRPr="00EC61CE" w:rsidTr="00F93A44">
        <w:tc>
          <w:tcPr>
            <w:tcW w:w="1668" w:type="dxa"/>
          </w:tcPr>
          <w:p w:rsidR="00435DA2" w:rsidRPr="00EC61CE" w:rsidRDefault="00435DA2" w:rsidP="00F93A44">
            <w:pPr>
              <w:spacing w:before="2" w:after="2"/>
              <w:rPr>
                <w:rFonts w:ascii="Times New Roman" w:hAnsi="Times New Roman" w:cs="Times New Roman"/>
                <w:color w:val="000000" w:themeColor="text1"/>
                <w:sz w:val="24"/>
                <w:szCs w:val="24"/>
              </w:rPr>
            </w:pPr>
            <w:r w:rsidRPr="00EC61CE">
              <w:rPr>
                <w:rFonts w:ascii="Times New Roman" w:hAnsi="Times New Roman" w:cs="Times New Roman"/>
                <w:color w:val="000000" w:themeColor="text1"/>
                <w:sz w:val="24"/>
                <w:szCs w:val="24"/>
              </w:rPr>
              <w:t>Descripción</w:t>
            </w:r>
          </w:p>
        </w:tc>
        <w:tc>
          <w:tcPr>
            <w:tcW w:w="7386" w:type="dxa"/>
          </w:tcPr>
          <w:p w:rsidR="00435DA2" w:rsidRPr="00EC61CE" w:rsidRDefault="00435DA2" w:rsidP="00F93A44">
            <w:pPr>
              <w:rPr>
                <w:rFonts w:ascii="Times New Roman" w:hAnsi="Times New Roman" w:cs="Times New Roman"/>
                <w:color w:val="000000" w:themeColor="text1"/>
                <w:sz w:val="24"/>
                <w:szCs w:val="24"/>
                <w:lang w:val="es-ES_tradnl"/>
              </w:rPr>
            </w:pPr>
            <w:r w:rsidRPr="00EC61CE">
              <w:rPr>
                <w:rFonts w:ascii="Times New Roman" w:hAnsi="Times New Roman" w:cs="Times New Roman"/>
                <w:color w:val="000000" w:themeColor="text1"/>
                <w:sz w:val="24"/>
                <w:szCs w:val="24"/>
                <w:lang w:val="es-ES_tradnl"/>
              </w:rPr>
              <w:t xml:space="preserve">Actividades sobre </w:t>
            </w:r>
            <w:r w:rsidRPr="00EC61CE">
              <w:rPr>
                <w:rFonts w:ascii="Times New Roman" w:eastAsia="Times New Roman" w:hAnsi="Times New Roman" w:cs="Times New Roman"/>
                <w:color w:val="000000"/>
                <w:sz w:val="24"/>
                <w:szCs w:val="24"/>
                <w:lang w:eastAsia="es-CO"/>
              </w:rPr>
              <w:t>Las manifestaciones de la cultura</w:t>
            </w:r>
          </w:p>
        </w:tc>
      </w:tr>
    </w:tbl>
    <w:p w:rsidR="00435DA2" w:rsidRPr="00EC61CE" w:rsidRDefault="00435DA2" w:rsidP="00435DA2">
      <w:pPr>
        <w:spacing w:after="360" w:line="240" w:lineRule="auto"/>
        <w:rPr>
          <w:rFonts w:ascii="Times New Roman" w:eastAsia="Times New Roman" w:hAnsi="Times New Roman" w:cs="Times New Roman"/>
          <w:color w:val="000000"/>
          <w:sz w:val="24"/>
          <w:szCs w:val="24"/>
          <w:lang w:eastAsia="es-CO"/>
        </w:rPr>
      </w:pPr>
    </w:p>
    <w:p w:rsidR="00EE6149" w:rsidRPr="00EC61CE" w:rsidRDefault="00EE6149">
      <w:pPr>
        <w:rPr>
          <w:rFonts w:ascii="Times New Roman" w:hAnsi="Times New Roman" w:cs="Times New Roman"/>
          <w:color w:val="000000"/>
          <w:spacing w:val="10"/>
          <w:sz w:val="24"/>
          <w:szCs w:val="24"/>
        </w:rPr>
      </w:pPr>
    </w:p>
    <w:p w:rsidR="00F558AC" w:rsidRPr="00D5168D" w:rsidRDefault="00F558AC" w:rsidP="00F558AC">
      <w:pPr>
        <w:shd w:val="clear" w:color="auto" w:fill="FFFFFF"/>
        <w:spacing w:before="100" w:beforeAutospacing="1" w:after="100" w:afterAutospacing="1" w:line="240" w:lineRule="auto"/>
        <w:rPr>
          <w:rFonts w:ascii="Times New Roman" w:eastAsia="Times New Roman" w:hAnsi="Times New Roman" w:cs="Times New Roman"/>
          <w:sz w:val="24"/>
          <w:szCs w:val="24"/>
          <w:lang w:val="es-ES" w:eastAsia="es-CO"/>
        </w:rPr>
      </w:pPr>
    </w:p>
    <w:p w:rsidR="00F558AC" w:rsidRPr="00D5168D" w:rsidRDefault="00F558AC" w:rsidP="00F558AC">
      <w:pPr>
        <w:shd w:val="clear" w:color="auto" w:fill="FFFFFF"/>
        <w:spacing w:before="100" w:beforeAutospacing="1" w:after="100" w:afterAutospacing="1" w:line="240" w:lineRule="auto"/>
        <w:rPr>
          <w:rFonts w:ascii="Times New Roman" w:hAnsi="Times New Roman" w:cs="Times New Roman"/>
          <w:b/>
          <w:sz w:val="24"/>
          <w:szCs w:val="24"/>
        </w:rPr>
      </w:pPr>
      <w:r w:rsidRPr="00D5168D">
        <w:rPr>
          <w:rFonts w:ascii="Times New Roman" w:hAnsi="Times New Roman" w:cs="Times New Roman"/>
          <w:b/>
          <w:color w:val="000000" w:themeColor="text1"/>
          <w:sz w:val="24"/>
          <w:szCs w:val="24"/>
          <w:highlight w:val="yellow"/>
        </w:rPr>
        <w:t>[SECCIÓN 1]</w:t>
      </w:r>
      <w:r w:rsidRPr="00D5168D">
        <w:rPr>
          <w:rFonts w:ascii="Times New Roman" w:hAnsi="Times New Roman" w:cs="Times New Roman"/>
          <w:color w:val="000000" w:themeColor="text1"/>
          <w:sz w:val="24"/>
          <w:szCs w:val="24"/>
        </w:rPr>
        <w:t xml:space="preserve"> </w:t>
      </w:r>
      <w:r w:rsidR="007F1A52">
        <w:rPr>
          <w:rFonts w:ascii="Times New Roman" w:hAnsi="Times New Roman" w:cs="Times New Roman"/>
          <w:b/>
          <w:sz w:val="24"/>
          <w:szCs w:val="24"/>
        </w:rPr>
        <w:t>7</w:t>
      </w:r>
      <w:r w:rsidRPr="00D5168D">
        <w:rPr>
          <w:rFonts w:ascii="Times New Roman" w:hAnsi="Times New Roman" w:cs="Times New Roman"/>
          <w:b/>
          <w:sz w:val="24"/>
          <w:szCs w:val="24"/>
        </w:rPr>
        <w:t xml:space="preserve"> Competencias</w:t>
      </w:r>
    </w:p>
    <w:p w:rsidR="00F558AC" w:rsidRPr="00F176EB" w:rsidRDefault="00F558AC" w:rsidP="00F558AC">
      <w:pPr>
        <w:shd w:val="clear" w:color="auto" w:fill="FFFFFF"/>
        <w:spacing w:before="100" w:beforeAutospacing="1" w:after="100" w:afterAutospacing="1" w:line="240" w:lineRule="auto"/>
        <w:rPr>
          <w:rFonts w:ascii="Times New Roman" w:eastAsia="Times New Roman" w:hAnsi="Times New Roman" w:cs="Times New Roman"/>
          <w:sz w:val="24"/>
          <w:szCs w:val="24"/>
          <w:lang w:val="es-ES" w:eastAsia="es-CO"/>
        </w:rPr>
      </w:pPr>
      <w:r w:rsidRPr="00D5168D">
        <w:rPr>
          <w:rFonts w:ascii="Times New Roman" w:eastAsia="Times New Roman" w:hAnsi="Times New Roman" w:cs="Times New Roman"/>
          <w:sz w:val="24"/>
          <w:szCs w:val="24"/>
          <w:lang w:val="es-ES" w:eastAsia="es-CO"/>
        </w:rPr>
        <w:t>Pon a prueba tus capacidades y aplica lo aprendido con estos recursos.</w:t>
      </w:r>
    </w:p>
    <w:p w:rsidR="00F558AC" w:rsidRPr="00D5168D" w:rsidRDefault="00F558AC" w:rsidP="00F558AC">
      <w:pPr>
        <w:spacing w:line="360"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36"/>
      </w:tblGrid>
      <w:tr w:rsidR="00F558AC" w:rsidRPr="00D5168D" w:rsidTr="00F558AC">
        <w:tc>
          <w:tcPr>
            <w:tcW w:w="9054" w:type="dxa"/>
            <w:gridSpan w:val="2"/>
            <w:shd w:val="clear" w:color="auto" w:fill="000000" w:themeFill="text1"/>
          </w:tcPr>
          <w:p w:rsidR="00F558AC" w:rsidRPr="00D5168D" w:rsidRDefault="00F558AC" w:rsidP="00F558AC">
            <w:pPr>
              <w:spacing w:before="2" w:after="2"/>
              <w:jc w:val="center"/>
              <w:rPr>
                <w:rFonts w:ascii="Times New Roman" w:hAnsi="Times New Roman" w:cs="Times New Roman"/>
                <w:b/>
                <w:color w:val="000000" w:themeColor="text1"/>
                <w:sz w:val="24"/>
                <w:szCs w:val="24"/>
              </w:rPr>
            </w:pPr>
            <w:r w:rsidRPr="00D5168D">
              <w:rPr>
                <w:rFonts w:ascii="Times New Roman" w:hAnsi="Times New Roman" w:cs="Times New Roman"/>
                <w:b/>
                <w:color w:val="FFFFFF" w:themeColor="background1"/>
                <w:sz w:val="24"/>
                <w:szCs w:val="24"/>
              </w:rPr>
              <w:t>Competencias. Recurso nuevo</w:t>
            </w:r>
          </w:p>
        </w:tc>
      </w:tr>
      <w:tr w:rsidR="00F558AC" w:rsidRPr="00D5168D" w:rsidTr="00F558AC">
        <w:tc>
          <w:tcPr>
            <w:tcW w:w="2518" w:type="dxa"/>
          </w:tcPr>
          <w:p w:rsidR="00F558AC" w:rsidRPr="00D5168D" w:rsidRDefault="00F558AC" w:rsidP="00F558AC">
            <w:pPr>
              <w:spacing w:before="2" w:after="2"/>
              <w:rPr>
                <w:rFonts w:ascii="Times New Roman" w:hAnsi="Times New Roman" w:cs="Times New Roman"/>
                <w:b/>
                <w:color w:val="000000" w:themeColor="text1"/>
                <w:sz w:val="24"/>
                <w:szCs w:val="24"/>
              </w:rPr>
            </w:pPr>
            <w:r w:rsidRPr="00D5168D">
              <w:rPr>
                <w:rFonts w:ascii="Times New Roman" w:hAnsi="Times New Roman" w:cs="Times New Roman"/>
                <w:b/>
                <w:color w:val="000000" w:themeColor="text1"/>
                <w:sz w:val="24"/>
                <w:szCs w:val="24"/>
              </w:rPr>
              <w:t>Código</w:t>
            </w:r>
          </w:p>
        </w:tc>
        <w:tc>
          <w:tcPr>
            <w:tcW w:w="6536" w:type="dxa"/>
          </w:tcPr>
          <w:p w:rsidR="00F558AC" w:rsidRPr="00D5168D" w:rsidRDefault="00F558AC" w:rsidP="005416A7">
            <w:pPr>
              <w:spacing w:before="2" w:after="2"/>
              <w:rPr>
                <w:rFonts w:ascii="Times New Roman" w:hAnsi="Times New Roman" w:cs="Times New Roman"/>
                <w:b/>
                <w:color w:val="000000" w:themeColor="text1"/>
                <w:sz w:val="24"/>
                <w:szCs w:val="24"/>
              </w:rPr>
            </w:pPr>
            <w:r w:rsidRPr="00D5168D">
              <w:rPr>
                <w:rFonts w:ascii="Times New Roman" w:hAnsi="Times New Roman" w:cs="Times New Roman"/>
                <w:color w:val="000000" w:themeColor="text1"/>
                <w:sz w:val="24"/>
                <w:szCs w:val="24"/>
              </w:rPr>
              <w:t>CS_09_0</w:t>
            </w:r>
            <w:r w:rsidR="00AD434B">
              <w:rPr>
                <w:rFonts w:ascii="Times New Roman" w:hAnsi="Times New Roman" w:cs="Times New Roman"/>
                <w:color w:val="000000" w:themeColor="text1"/>
                <w:sz w:val="24"/>
                <w:szCs w:val="24"/>
              </w:rPr>
              <w:t>9</w:t>
            </w:r>
            <w:r w:rsidRPr="00D5168D">
              <w:rPr>
                <w:rFonts w:ascii="Times New Roman" w:hAnsi="Times New Roman" w:cs="Times New Roman"/>
                <w:color w:val="000000" w:themeColor="text1"/>
                <w:sz w:val="24"/>
                <w:szCs w:val="24"/>
              </w:rPr>
              <w:t>_REC</w:t>
            </w:r>
            <w:r w:rsidR="00F850A4">
              <w:rPr>
                <w:rFonts w:ascii="Times New Roman" w:hAnsi="Times New Roman" w:cs="Times New Roman"/>
                <w:color w:val="000000" w:themeColor="text1"/>
                <w:sz w:val="24"/>
                <w:szCs w:val="24"/>
              </w:rPr>
              <w:t>16</w:t>
            </w:r>
            <w:r w:rsidR="005416A7">
              <w:rPr>
                <w:rFonts w:ascii="Times New Roman" w:hAnsi="Times New Roman" w:cs="Times New Roman"/>
                <w:color w:val="000000" w:themeColor="text1"/>
                <w:sz w:val="24"/>
                <w:szCs w:val="24"/>
              </w:rPr>
              <w:t>0</w:t>
            </w:r>
          </w:p>
        </w:tc>
      </w:tr>
      <w:tr w:rsidR="00F558AC" w:rsidRPr="00D5168D" w:rsidTr="00F558AC">
        <w:tc>
          <w:tcPr>
            <w:tcW w:w="2518" w:type="dxa"/>
          </w:tcPr>
          <w:p w:rsidR="00F558AC" w:rsidRPr="00D5168D" w:rsidRDefault="00F558AC" w:rsidP="00F558AC">
            <w:pPr>
              <w:spacing w:before="2" w:after="2"/>
              <w:rPr>
                <w:rFonts w:ascii="Times New Roman" w:hAnsi="Times New Roman" w:cs="Times New Roman"/>
                <w:b/>
                <w:color w:val="000000" w:themeColor="text1"/>
                <w:sz w:val="24"/>
                <w:szCs w:val="24"/>
              </w:rPr>
            </w:pPr>
            <w:r w:rsidRPr="00D5168D">
              <w:rPr>
                <w:rFonts w:ascii="Times New Roman" w:hAnsi="Times New Roman" w:cs="Times New Roman"/>
                <w:b/>
                <w:color w:val="000000" w:themeColor="text1"/>
                <w:sz w:val="24"/>
                <w:szCs w:val="24"/>
              </w:rPr>
              <w:t>Título</w:t>
            </w:r>
          </w:p>
        </w:tc>
        <w:tc>
          <w:tcPr>
            <w:tcW w:w="6536" w:type="dxa"/>
          </w:tcPr>
          <w:p w:rsidR="00F558AC" w:rsidRPr="00D5168D" w:rsidRDefault="00BB2611" w:rsidP="00FE11D3">
            <w:pPr>
              <w:spacing w:before="2" w:after="2"/>
              <w:rPr>
                <w:rFonts w:ascii="Times New Roman" w:hAnsi="Times New Roman" w:cs="Times New Roman"/>
                <w:color w:val="000000" w:themeColor="text1"/>
                <w:sz w:val="24"/>
                <w:szCs w:val="24"/>
              </w:rPr>
            </w:pPr>
            <w:r w:rsidRPr="00BB2611">
              <w:rPr>
                <w:rFonts w:ascii="Times New Roman" w:hAnsi="Times New Roman" w:cs="Times New Roman"/>
                <w:color w:val="000000" w:themeColor="text1"/>
                <w:sz w:val="24"/>
                <w:szCs w:val="24"/>
              </w:rPr>
              <w:t>Competencias: elaboración de un dosier acerca de las manifestaciones culturales de una región geográfica de Colombia</w:t>
            </w:r>
          </w:p>
        </w:tc>
      </w:tr>
      <w:tr w:rsidR="00F558AC" w:rsidRPr="00D5168D" w:rsidTr="00F558AC">
        <w:trPr>
          <w:trHeight w:val="314"/>
        </w:trPr>
        <w:tc>
          <w:tcPr>
            <w:tcW w:w="2518" w:type="dxa"/>
          </w:tcPr>
          <w:p w:rsidR="00F558AC" w:rsidRPr="00D5168D" w:rsidRDefault="00F558AC" w:rsidP="00F558AC">
            <w:pPr>
              <w:spacing w:before="2" w:after="2"/>
              <w:rPr>
                <w:rFonts w:ascii="Times New Roman" w:hAnsi="Times New Roman" w:cs="Times New Roman"/>
                <w:b/>
                <w:color w:val="000000" w:themeColor="text1"/>
                <w:sz w:val="24"/>
                <w:szCs w:val="24"/>
              </w:rPr>
            </w:pPr>
            <w:r w:rsidRPr="00D5168D">
              <w:rPr>
                <w:rFonts w:ascii="Times New Roman" w:hAnsi="Times New Roman" w:cs="Times New Roman"/>
                <w:b/>
                <w:color w:val="000000" w:themeColor="text1"/>
                <w:sz w:val="24"/>
                <w:szCs w:val="24"/>
              </w:rPr>
              <w:t>Descripción</w:t>
            </w:r>
          </w:p>
        </w:tc>
        <w:tc>
          <w:tcPr>
            <w:tcW w:w="6536" w:type="dxa"/>
          </w:tcPr>
          <w:p w:rsidR="00F558AC" w:rsidRPr="00D5168D" w:rsidRDefault="00BB2611" w:rsidP="00F558AC">
            <w:pPr>
              <w:spacing w:before="2" w:after="2"/>
              <w:rPr>
                <w:rFonts w:ascii="Times New Roman" w:hAnsi="Times New Roman" w:cs="Times New Roman"/>
                <w:color w:val="000000" w:themeColor="text1"/>
                <w:sz w:val="24"/>
                <w:szCs w:val="24"/>
              </w:rPr>
            </w:pPr>
            <w:r w:rsidRPr="00BB2611">
              <w:rPr>
                <w:rFonts w:ascii="Times New Roman" w:hAnsi="Times New Roman" w:cs="Times New Roman"/>
                <w:color w:val="000000" w:themeColor="text1"/>
                <w:sz w:val="24"/>
                <w:szCs w:val="24"/>
              </w:rPr>
              <w:t>Actividad que propone estudiar y dar a conocer las manifestaciones culturales de una región geográfica de Colombia</w:t>
            </w:r>
          </w:p>
        </w:tc>
      </w:tr>
    </w:tbl>
    <w:p w:rsidR="00F558AC" w:rsidRPr="00D5168D" w:rsidRDefault="00F558AC" w:rsidP="00F558AC">
      <w:pPr>
        <w:spacing w:line="360" w:lineRule="auto"/>
        <w:jc w:val="both"/>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36"/>
      </w:tblGrid>
      <w:tr w:rsidR="00F558AC" w:rsidRPr="00D5168D" w:rsidTr="00F558AC">
        <w:tc>
          <w:tcPr>
            <w:tcW w:w="9054" w:type="dxa"/>
            <w:gridSpan w:val="2"/>
            <w:shd w:val="clear" w:color="auto" w:fill="000000" w:themeFill="text1"/>
          </w:tcPr>
          <w:p w:rsidR="00F558AC" w:rsidRPr="00D5168D" w:rsidRDefault="00F558AC" w:rsidP="00F558AC">
            <w:pPr>
              <w:spacing w:before="2" w:after="2"/>
              <w:jc w:val="center"/>
              <w:rPr>
                <w:rFonts w:ascii="Times New Roman" w:hAnsi="Times New Roman" w:cs="Times New Roman"/>
                <w:b/>
                <w:color w:val="000000" w:themeColor="text1"/>
                <w:sz w:val="24"/>
                <w:szCs w:val="24"/>
              </w:rPr>
            </w:pPr>
            <w:r w:rsidRPr="00D5168D">
              <w:rPr>
                <w:rFonts w:ascii="Times New Roman" w:hAnsi="Times New Roman" w:cs="Times New Roman"/>
                <w:b/>
                <w:color w:val="FFFFFF" w:themeColor="background1"/>
                <w:sz w:val="24"/>
                <w:szCs w:val="24"/>
              </w:rPr>
              <w:t>Proyecto. Recurso nuevo</w:t>
            </w:r>
          </w:p>
        </w:tc>
      </w:tr>
      <w:tr w:rsidR="00F558AC" w:rsidRPr="00D5168D" w:rsidTr="00F558AC">
        <w:tc>
          <w:tcPr>
            <w:tcW w:w="2518" w:type="dxa"/>
          </w:tcPr>
          <w:p w:rsidR="00F558AC" w:rsidRPr="00D5168D" w:rsidRDefault="00F558AC" w:rsidP="00F558AC">
            <w:pPr>
              <w:spacing w:before="2" w:after="2"/>
              <w:rPr>
                <w:rFonts w:ascii="Times New Roman" w:hAnsi="Times New Roman" w:cs="Times New Roman"/>
                <w:b/>
                <w:color w:val="000000" w:themeColor="text1"/>
                <w:sz w:val="24"/>
                <w:szCs w:val="24"/>
              </w:rPr>
            </w:pPr>
            <w:r w:rsidRPr="00D5168D">
              <w:rPr>
                <w:rFonts w:ascii="Times New Roman" w:hAnsi="Times New Roman" w:cs="Times New Roman"/>
                <w:b/>
                <w:color w:val="000000" w:themeColor="text1"/>
                <w:sz w:val="24"/>
                <w:szCs w:val="24"/>
              </w:rPr>
              <w:t>Código</w:t>
            </w:r>
          </w:p>
        </w:tc>
        <w:tc>
          <w:tcPr>
            <w:tcW w:w="6536" w:type="dxa"/>
          </w:tcPr>
          <w:p w:rsidR="00F558AC" w:rsidRPr="00D5168D" w:rsidRDefault="00F558AC" w:rsidP="00F850A4">
            <w:pPr>
              <w:spacing w:before="2" w:after="2"/>
              <w:rPr>
                <w:rFonts w:ascii="Times New Roman" w:hAnsi="Times New Roman" w:cs="Times New Roman"/>
                <w:b/>
                <w:color w:val="000000" w:themeColor="text1"/>
                <w:sz w:val="24"/>
                <w:szCs w:val="24"/>
              </w:rPr>
            </w:pPr>
            <w:r w:rsidRPr="00D5168D">
              <w:rPr>
                <w:rFonts w:ascii="Times New Roman" w:hAnsi="Times New Roman" w:cs="Times New Roman"/>
                <w:color w:val="000000" w:themeColor="text1"/>
                <w:sz w:val="24"/>
                <w:szCs w:val="24"/>
              </w:rPr>
              <w:t>CS_09_0</w:t>
            </w:r>
            <w:r w:rsidR="00AD434B">
              <w:rPr>
                <w:rFonts w:ascii="Times New Roman" w:hAnsi="Times New Roman" w:cs="Times New Roman"/>
                <w:color w:val="000000" w:themeColor="text1"/>
                <w:sz w:val="24"/>
                <w:szCs w:val="24"/>
              </w:rPr>
              <w:t>9</w:t>
            </w:r>
            <w:r w:rsidRPr="00D5168D">
              <w:rPr>
                <w:rFonts w:ascii="Times New Roman" w:hAnsi="Times New Roman" w:cs="Times New Roman"/>
                <w:color w:val="000000" w:themeColor="text1"/>
                <w:sz w:val="24"/>
                <w:szCs w:val="24"/>
              </w:rPr>
              <w:t>_REC</w:t>
            </w:r>
            <w:r w:rsidR="00F850A4">
              <w:rPr>
                <w:rFonts w:ascii="Times New Roman" w:hAnsi="Times New Roman" w:cs="Times New Roman"/>
                <w:color w:val="000000" w:themeColor="text1"/>
                <w:sz w:val="24"/>
                <w:szCs w:val="24"/>
              </w:rPr>
              <w:t>170</w:t>
            </w:r>
          </w:p>
        </w:tc>
      </w:tr>
      <w:tr w:rsidR="00F558AC" w:rsidRPr="00D5168D" w:rsidTr="00F558AC">
        <w:tc>
          <w:tcPr>
            <w:tcW w:w="2518" w:type="dxa"/>
          </w:tcPr>
          <w:p w:rsidR="00F558AC" w:rsidRPr="00D5168D" w:rsidRDefault="00F558AC" w:rsidP="00F558AC">
            <w:pPr>
              <w:spacing w:before="2" w:after="2"/>
              <w:rPr>
                <w:rFonts w:ascii="Times New Roman" w:hAnsi="Times New Roman" w:cs="Times New Roman"/>
                <w:b/>
                <w:color w:val="000000" w:themeColor="text1"/>
                <w:sz w:val="24"/>
                <w:szCs w:val="24"/>
              </w:rPr>
            </w:pPr>
            <w:r w:rsidRPr="00D5168D">
              <w:rPr>
                <w:rFonts w:ascii="Times New Roman" w:hAnsi="Times New Roman" w:cs="Times New Roman"/>
                <w:b/>
                <w:color w:val="000000" w:themeColor="text1"/>
                <w:sz w:val="24"/>
                <w:szCs w:val="24"/>
              </w:rPr>
              <w:lastRenderedPageBreak/>
              <w:t>Título</w:t>
            </w:r>
          </w:p>
        </w:tc>
        <w:tc>
          <w:tcPr>
            <w:tcW w:w="6536" w:type="dxa"/>
          </w:tcPr>
          <w:p w:rsidR="00F558AC" w:rsidRPr="00D5168D" w:rsidRDefault="00BB2611" w:rsidP="00FE11D3">
            <w:pPr>
              <w:spacing w:before="2" w:after="2"/>
              <w:rPr>
                <w:rFonts w:ascii="Times New Roman" w:hAnsi="Times New Roman" w:cs="Times New Roman"/>
                <w:color w:val="000000" w:themeColor="text1"/>
                <w:sz w:val="24"/>
                <w:szCs w:val="24"/>
              </w:rPr>
            </w:pPr>
            <w:r w:rsidRPr="00BB2611">
              <w:rPr>
                <w:rFonts w:ascii="Times New Roman" w:hAnsi="Times New Roman" w:cs="Times New Roman"/>
                <w:color w:val="000000" w:themeColor="text1"/>
                <w:sz w:val="24"/>
                <w:szCs w:val="24"/>
              </w:rPr>
              <w:t xml:space="preserve">Proyecto: análisis del proceso de paz para Colombia en </w:t>
            </w:r>
            <w:r w:rsidR="00FE11D3">
              <w:rPr>
                <w:rFonts w:ascii="Times New Roman" w:hAnsi="Times New Roman" w:cs="Times New Roman"/>
                <w:color w:val="000000" w:themeColor="text1"/>
                <w:sz w:val="24"/>
                <w:szCs w:val="24"/>
              </w:rPr>
              <w:t>L</w:t>
            </w:r>
            <w:r w:rsidRPr="00BB2611">
              <w:rPr>
                <w:rFonts w:ascii="Times New Roman" w:hAnsi="Times New Roman" w:cs="Times New Roman"/>
                <w:color w:val="000000" w:themeColor="text1"/>
                <w:sz w:val="24"/>
                <w:szCs w:val="24"/>
              </w:rPr>
              <w:t>a Habana</w:t>
            </w:r>
          </w:p>
        </w:tc>
      </w:tr>
      <w:tr w:rsidR="00F558AC" w:rsidRPr="00D5168D" w:rsidTr="00F558AC">
        <w:trPr>
          <w:trHeight w:val="314"/>
        </w:trPr>
        <w:tc>
          <w:tcPr>
            <w:tcW w:w="2518" w:type="dxa"/>
          </w:tcPr>
          <w:p w:rsidR="00F558AC" w:rsidRPr="00D5168D" w:rsidRDefault="00F558AC" w:rsidP="00F558AC">
            <w:pPr>
              <w:spacing w:before="2" w:after="2"/>
              <w:rPr>
                <w:rFonts w:ascii="Times New Roman" w:hAnsi="Times New Roman" w:cs="Times New Roman"/>
                <w:b/>
                <w:color w:val="000000" w:themeColor="text1"/>
                <w:sz w:val="24"/>
                <w:szCs w:val="24"/>
              </w:rPr>
            </w:pPr>
            <w:r w:rsidRPr="00D5168D">
              <w:rPr>
                <w:rFonts w:ascii="Times New Roman" w:hAnsi="Times New Roman" w:cs="Times New Roman"/>
                <w:b/>
                <w:color w:val="000000" w:themeColor="text1"/>
                <w:sz w:val="24"/>
                <w:szCs w:val="24"/>
              </w:rPr>
              <w:t>Descripción</w:t>
            </w:r>
          </w:p>
        </w:tc>
        <w:tc>
          <w:tcPr>
            <w:tcW w:w="6536" w:type="dxa"/>
          </w:tcPr>
          <w:p w:rsidR="00F558AC" w:rsidRPr="00D5168D" w:rsidRDefault="00BB2611" w:rsidP="00F558AC">
            <w:pPr>
              <w:spacing w:before="2" w:after="2"/>
              <w:rPr>
                <w:rFonts w:ascii="Times New Roman" w:hAnsi="Times New Roman" w:cs="Times New Roman"/>
                <w:color w:val="000000" w:themeColor="text1"/>
                <w:sz w:val="24"/>
                <w:szCs w:val="24"/>
              </w:rPr>
            </w:pPr>
            <w:r w:rsidRPr="00BB2611">
              <w:rPr>
                <w:rFonts w:ascii="Times New Roman" w:hAnsi="Times New Roman" w:cs="Times New Roman"/>
                <w:color w:val="000000" w:themeColor="text1"/>
                <w:sz w:val="24"/>
                <w:szCs w:val="24"/>
              </w:rPr>
              <w:t>Actividad que guía el trabajo colaborativo de investigación sobre los diálogos en Cuba, para la paz de Colombia</w:t>
            </w:r>
          </w:p>
        </w:tc>
      </w:tr>
    </w:tbl>
    <w:p w:rsidR="00F558AC" w:rsidRPr="00D5168D" w:rsidRDefault="00F558AC" w:rsidP="00F558AC">
      <w:pPr>
        <w:spacing w:line="360" w:lineRule="auto"/>
        <w:jc w:val="both"/>
        <w:rPr>
          <w:rFonts w:ascii="Times New Roman" w:hAnsi="Times New Roman" w:cs="Times New Roman"/>
          <w:b/>
          <w:sz w:val="24"/>
          <w:szCs w:val="24"/>
        </w:rPr>
      </w:pPr>
    </w:p>
    <w:p w:rsidR="00F558AC" w:rsidRPr="00D5168D" w:rsidRDefault="00F558AC" w:rsidP="00F558AC">
      <w:pPr>
        <w:spacing w:line="360" w:lineRule="auto"/>
        <w:jc w:val="both"/>
        <w:rPr>
          <w:rFonts w:ascii="Times New Roman" w:hAnsi="Times New Roman" w:cs="Times New Roman"/>
          <w:b/>
          <w:sz w:val="24"/>
          <w:szCs w:val="24"/>
        </w:rPr>
      </w:pPr>
    </w:p>
    <w:p w:rsidR="00F558AC" w:rsidRPr="00D5168D" w:rsidRDefault="00F558AC" w:rsidP="00F558AC">
      <w:pPr>
        <w:spacing w:line="360" w:lineRule="auto"/>
        <w:jc w:val="both"/>
        <w:rPr>
          <w:rFonts w:ascii="Times New Roman" w:hAnsi="Times New Roman" w:cs="Times New Roman"/>
          <w:b/>
          <w:sz w:val="24"/>
          <w:szCs w:val="24"/>
        </w:rPr>
      </w:pPr>
      <w:r w:rsidRPr="00D5168D">
        <w:rPr>
          <w:rFonts w:ascii="Times New Roman" w:hAnsi="Times New Roman" w:cs="Times New Roman"/>
          <w:b/>
          <w:sz w:val="24"/>
          <w:szCs w:val="24"/>
        </w:rPr>
        <w:t xml:space="preserve">Fin de tema </w:t>
      </w:r>
    </w:p>
    <w:p w:rsidR="00F558AC" w:rsidRPr="00D5168D" w:rsidRDefault="00F558AC" w:rsidP="00F558AC">
      <w:pPr>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518"/>
        <w:gridCol w:w="6515"/>
      </w:tblGrid>
      <w:tr w:rsidR="00F558AC" w:rsidRPr="00D5168D" w:rsidTr="00E41AD9">
        <w:trPr>
          <w:trHeight w:val="417"/>
        </w:trPr>
        <w:tc>
          <w:tcPr>
            <w:tcW w:w="9033" w:type="dxa"/>
            <w:gridSpan w:val="2"/>
            <w:shd w:val="clear" w:color="auto" w:fill="000000" w:themeFill="text1"/>
          </w:tcPr>
          <w:p w:rsidR="00F558AC" w:rsidRPr="00D5168D" w:rsidRDefault="00F558AC" w:rsidP="00F558AC">
            <w:pPr>
              <w:spacing w:before="2" w:after="2"/>
              <w:jc w:val="center"/>
              <w:rPr>
                <w:rFonts w:ascii="Times New Roman" w:hAnsi="Times New Roman" w:cs="Times New Roman"/>
                <w:b/>
                <w:color w:val="FFFFFF" w:themeColor="background1"/>
                <w:sz w:val="24"/>
                <w:szCs w:val="24"/>
              </w:rPr>
            </w:pPr>
            <w:r w:rsidRPr="00D5168D">
              <w:rPr>
                <w:rFonts w:ascii="Times New Roman" w:hAnsi="Times New Roman" w:cs="Times New Roman"/>
                <w:b/>
                <w:color w:val="FFFFFF" w:themeColor="background1"/>
                <w:sz w:val="24"/>
                <w:szCs w:val="24"/>
              </w:rPr>
              <w:t>Mapa conceptual</w:t>
            </w:r>
          </w:p>
        </w:tc>
      </w:tr>
      <w:tr w:rsidR="00F558AC" w:rsidRPr="00D5168D" w:rsidTr="00F558AC">
        <w:tc>
          <w:tcPr>
            <w:tcW w:w="2518" w:type="dxa"/>
          </w:tcPr>
          <w:p w:rsidR="00F558AC" w:rsidRPr="00D5168D" w:rsidRDefault="00F558AC" w:rsidP="00F558AC">
            <w:pPr>
              <w:spacing w:before="2" w:after="2"/>
              <w:rPr>
                <w:rFonts w:ascii="Times New Roman" w:hAnsi="Times New Roman" w:cs="Times New Roman"/>
                <w:b/>
                <w:color w:val="000000"/>
                <w:sz w:val="24"/>
                <w:szCs w:val="24"/>
              </w:rPr>
            </w:pPr>
            <w:r w:rsidRPr="00D5168D">
              <w:rPr>
                <w:rFonts w:ascii="Times New Roman" w:hAnsi="Times New Roman" w:cs="Times New Roman"/>
                <w:b/>
                <w:color w:val="000000"/>
                <w:sz w:val="24"/>
                <w:szCs w:val="24"/>
              </w:rPr>
              <w:t>Código</w:t>
            </w:r>
          </w:p>
        </w:tc>
        <w:tc>
          <w:tcPr>
            <w:tcW w:w="6515" w:type="dxa"/>
          </w:tcPr>
          <w:p w:rsidR="00F558AC" w:rsidRPr="00D5168D" w:rsidRDefault="00F558AC" w:rsidP="00E41AD9">
            <w:pPr>
              <w:spacing w:before="2" w:after="2"/>
              <w:rPr>
                <w:rFonts w:ascii="Times New Roman" w:hAnsi="Times New Roman" w:cs="Times New Roman"/>
                <w:b/>
                <w:color w:val="000000"/>
                <w:sz w:val="24"/>
                <w:szCs w:val="24"/>
              </w:rPr>
            </w:pPr>
            <w:r w:rsidRPr="00D5168D">
              <w:rPr>
                <w:rFonts w:ascii="Times New Roman" w:hAnsi="Times New Roman" w:cs="Times New Roman"/>
                <w:color w:val="000000"/>
                <w:sz w:val="24"/>
                <w:szCs w:val="24"/>
              </w:rPr>
              <w:t>CS_09_0</w:t>
            </w:r>
            <w:r w:rsidR="00AD434B">
              <w:rPr>
                <w:rFonts w:ascii="Times New Roman" w:hAnsi="Times New Roman" w:cs="Times New Roman"/>
                <w:color w:val="000000"/>
                <w:sz w:val="24"/>
                <w:szCs w:val="24"/>
              </w:rPr>
              <w:t>9</w:t>
            </w:r>
            <w:r w:rsidR="00F850A4">
              <w:rPr>
                <w:rFonts w:ascii="Times New Roman" w:hAnsi="Times New Roman" w:cs="Times New Roman"/>
                <w:color w:val="000000"/>
                <w:sz w:val="24"/>
                <w:szCs w:val="24"/>
              </w:rPr>
              <w:t>_REC180</w:t>
            </w:r>
          </w:p>
        </w:tc>
      </w:tr>
      <w:tr w:rsidR="00F558AC" w:rsidRPr="00D5168D" w:rsidTr="00F558AC">
        <w:tc>
          <w:tcPr>
            <w:tcW w:w="2518" w:type="dxa"/>
          </w:tcPr>
          <w:p w:rsidR="00F558AC" w:rsidRPr="00D5168D" w:rsidRDefault="00F558AC" w:rsidP="00F558AC">
            <w:pPr>
              <w:spacing w:before="2" w:after="2"/>
              <w:rPr>
                <w:rFonts w:ascii="Times New Roman" w:hAnsi="Times New Roman" w:cs="Times New Roman"/>
                <w:color w:val="000000"/>
                <w:sz w:val="24"/>
                <w:szCs w:val="24"/>
              </w:rPr>
            </w:pPr>
            <w:r w:rsidRPr="00D5168D">
              <w:rPr>
                <w:rFonts w:ascii="Times New Roman" w:hAnsi="Times New Roman" w:cs="Times New Roman"/>
                <w:b/>
                <w:color w:val="000000"/>
                <w:sz w:val="24"/>
                <w:szCs w:val="24"/>
              </w:rPr>
              <w:t>Título</w:t>
            </w:r>
          </w:p>
        </w:tc>
        <w:tc>
          <w:tcPr>
            <w:tcW w:w="6515" w:type="dxa"/>
          </w:tcPr>
          <w:p w:rsidR="00F558AC" w:rsidRPr="00D5168D" w:rsidRDefault="00F558AC" w:rsidP="00F558AC">
            <w:pPr>
              <w:spacing w:before="2" w:after="2"/>
              <w:rPr>
                <w:rFonts w:ascii="Times New Roman" w:hAnsi="Times New Roman" w:cs="Times New Roman"/>
                <w:color w:val="000000"/>
                <w:sz w:val="24"/>
                <w:szCs w:val="24"/>
              </w:rPr>
            </w:pPr>
            <w:r w:rsidRPr="00D5168D">
              <w:rPr>
                <w:rFonts w:ascii="Times New Roman" w:hAnsi="Times New Roman" w:cs="Times New Roman"/>
                <w:color w:val="000000"/>
                <w:sz w:val="24"/>
                <w:szCs w:val="24"/>
              </w:rPr>
              <w:t>Mapa conceptual</w:t>
            </w:r>
          </w:p>
        </w:tc>
      </w:tr>
      <w:tr w:rsidR="00F558AC" w:rsidRPr="00D5168D" w:rsidTr="00F558AC">
        <w:tc>
          <w:tcPr>
            <w:tcW w:w="2518" w:type="dxa"/>
          </w:tcPr>
          <w:p w:rsidR="00F558AC" w:rsidRPr="00D5168D" w:rsidRDefault="00F558AC" w:rsidP="00F558AC">
            <w:pPr>
              <w:spacing w:before="2" w:after="2"/>
              <w:rPr>
                <w:rFonts w:ascii="Times New Roman" w:hAnsi="Times New Roman" w:cs="Times New Roman"/>
                <w:color w:val="000000"/>
                <w:sz w:val="24"/>
                <w:szCs w:val="24"/>
              </w:rPr>
            </w:pPr>
            <w:r w:rsidRPr="00D5168D">
              <w:rPr>
                <w:rFonts w:ascii="Times New Roman" w:hAnsi="Times New Roman" w:cs="Times New Roman"/>
                <w:b/>
                <w:color w:val="000000"/>
                <w:sz w:val="24"/>
                <w:szCs w:val="24"/>
              </w:rPr>
              <w:t>Descripción</w:t>
            </w:r>
          </w:p>
        </w:tc>
        <w:tc>
          <w:tcPr>
            <w:tcW w:w="6515" w:type="dxa"/>
          </w:tcPr>
          <w:p w:rsidR="00F558AC" w:rsidRPr="00D5168D" w:rsidRDefault="00F558AC" w:rsidP="00F558AC">
            <w:pPr>
              <w:spacing w:before="2" w:after="2"/>
              <w:rPr>
                <w:rFonts w:ascii="Times New Roman" w:hAnsi="Times New Roman" w:cs="Times New Roman"/>
                <w:color w:val="000000"/>
                <w:sz w:val="24"/>
                <w:szCs w:val="24"/>
              </w:rPr>
            </w:pPr>
            <w:r w:rsidRPr="00D5168D">
              <w:rPr>
                <w:rFonts w:ascii="Times New Roman" w:hAnsi="Times New Roman" w:cs="Times New Roman"/>
                <w:color w:val="000000"/>
                <w:sz w:val="24"/>
                <w:szCs w:val="24"/>
              </w:rPr>
              <w:t xml:space="preserve">Mapa conceptual que sintetiza el tema de </w:t>
            </w:r>
            <w:r w:rsidR="00714481" w:rsidRPr="00714481">
              <w:rPr>
                <w:rFonts w:ascii="Times New Roman" w:hAnsi="Times New Roman" w:cs="Times New Roman"/>
              </w:rPr>
              <w:t>Colombia desde la segunda mitad del siglo XX</w:t>
            </w:r>
          </w:p>
        </w:tc>
      </w:tr>
    </w:tbl>
    <w:p w:rsidR="00F558AC" w:rsidRPr="00D5168D" w:rsidRDefault="00F558AC" w:rsidP="00F558AC">
      <w:pPr>
        <w:shd w:val="clear" w:color="auto" w:fill="FFFFFF"/>
        <w:spacing w:before="100" w:beforeAutospacing="1" w:after="100" w:afterAutospacing="1"/>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1668"/>
        <w:gridCol w:w="7386"/>
      </w:tblGrid>
      <w:tr w:rsidR="00F558AC" w:rsidRPr="00D5168D" w:rsidTr="00F558AC">
        <w:tc>
          <w:tcPr>
            <w:tcW w:w="9054" w:type="dxa"/>
            <w:gridSpan w:val="2"/>
            <w:shd w:val="clear" w:color="auto" w:fill="000000" w:themeFill="text1"/>
          </w:tcPr>
          <w:p w:rsidR="00F558AC" w:rsidRPr="00D5168D" w:rsidRDefault="00F558AC" w:rsidP="00F558AC">
            <w:pPr>
              <w:spacing w:before="2" w:after="2"/>
              <w:jc w:val="center"/>
              <w:rPr>
                <w:rFonts w:ascii="Times New Roman" w:hAnsi="Times New Roman" w:cs="Times New Roman"/>
                <w:b/>
                <w:color w:val="000000" w:themeColor="text1"/>
                <w:sz w:val="24"/>
                <w:szCs w:val="24"/>
              </w:rPr>
            </w:pPr>
            <w:r w:rsidRPr="00D5168D">
              <w:rPr>
                <w:rFonts w:ascii="Times New Roman" w:hAnsi="Times New Roman" w:cs="Times New Roman"/>
                <w:b/>
                <w:color w:val="FFFFFF" w:themeColor="background1"/>
                <w:sz w:val="24"/>
                <w:szCs w:val="24"/>
              </w:rPr>
              <w:t>Autoevaluación. Recurso nuevo</w:t>
            </w:r>
          </w:p>
        </w:tc>
      </w:tr>
      <w:tr w:rsidR="00F558AC" w:rsidRPr="00D5168D" w:rsidTr="00F558AC">
        <w:tc>
          <w:tcPr>
            <w:tcW w:w="1668" w:type="dxa"/>
          </w:tcPr>
          <w:p w:rsidR="00F558AC" w:rsidRPr="00D5168D" w:rsidRDefault="00F558AC" w:rsidP="00F558AC">
            <w:pPr>
              <w:spacing w:before="2" w:after="2"/>
              <w:rPr>
                <w:rFonts w:ascii="Times New Roman" w:hAnsi="Times New Roman" w:cs="Times New Roman"/>
                <w:b/>
                <w:color w:val="000000" w:themeColor="text1"/>
                <w:sz w:val="24"/>
                <w:szCs w:val="24"/>
              </w:rPr>
            </w:pPr>
            <w:r w:rsidRPr="00D5168D">
              <w:rPr>
                <w:rFonts w:ascii="Times New Roman" w:hAnsi="Times New Roman" w:cs="Times New Roman"/>
                <w:b/>
                <w:color w:val="000000" w:themeColor="text1"/>
                <w:sz w:val="24"/>
                <w:szCs w:val="24"/>
              </w:rPr>
              <w:t>Código</w:t>
            </w:r>
          </w:p>
        </w:tc>
        <w:tc>
          <w:tcPr>
            <w:tcW w:w="7386" w:type="dxa"/>
          </w:tcPr>
          <w:p w:rsidR="00F558AC" w:rsidRPr="00D5168D" w:rsidRDefault="00F558AC" w:rsidP="00396118">
            <w:pPr>
              <w:spacing w:before="2" w:after="2"/>
              <w:rPr>
                <w:rFonts w:ascii="Times New Roman" w:hAnsi="Times New Roman" w:cs="Times New Roman"/>
                <w:b/>
                <w:color w:val="000000" w:themeColor="text1"/>
                <w:sz w:val="24"/>
                <w:szCs w:val="24"/>
              </w:rPr>
            </w:pPr>
            <w:r w:rsidRPr="00D5168D">
              <w:rPr>
                <w:rFonts w:ascii="Times New Roman" w:hAnsi="Times New Roman" w:cs="Times New Roman"/>
                <w:color w:val="000000" w:themeColor="text1"/>
                <w:sz w:val="24"/>
                <w:szCs w:val="24"/>
              </w:rPr>
              <w:t>CS_09_0</w:t>
            </w:r>
            <w:r w:rsidR="00AD434B">
              <w:rPr>
                <w:rFonts w:ascii="Times New Roman" w:hAnsi="Times New Roman" w:cs="Times New Roman"/>
                <w:color w:val="000000" w:themeColor="text1"/>
                <w:sz w:val="24"/>
                <w:szCs w:val="24"/>
              </w:rPr>
              <w:t>9</w:t>
            </w:r>
            <w:r w:rsidR="00F850A4">
              <w:rPr>
                <w:rFonts w:ascii="Times New Roman" w:hAnsi="Times New Roman" w:cs="Times New Roman"/>
                <w:color w:val="000000" w:themeColor="text1"/>
                <w:sz w:val="24"/>
                <w:szCs w:val="24"/>
              </w:rPr>
              <w:t>_REC 190</w:t>
            </w:r>
          </w:p>
        </w:tc>
      </w:tr>
      <w:tr w:rsidR="00F558AC" w:rsidRPr="00D5168D" w:rsidTr="00F558AC">
        <w:tc>
          <w:tcPr>
            <w:tcW w:w="1668" w:type="dxa"/>
          </w:tcPr>
          <w:p w:rsidR="00F558AC" w:rsidRPr="00D5168D" w:rsidRDefault="00F558AC" w:rsidP="00F558AC">
            <w:pPr>
              <w:spacing w:before="2" w:after="2"/>
              <w:rPr>
                <w:rFonts w:ascii="Times New Roman" w:hAnsi="Times New Roman" w:cs="Times New Roman"/>
                <w:b/>
                <w:color w:val="000000" w:themeColor="text1"/>
                <w:sz w:val="24"/>
                <w:szCs w:val="24"/>
              </w:rPr>
            </w:pPr>
            <w:r w:rsidRPr="00D5168D">
              <w:rPr>
                <w:rFonts w:ascii="Times New Roman" w:hAnsi="Times New Roman" w:cs="Times New Roman"/>
                <w:b/>
                <w:color w:val="000000" w:themeColor="text1"/>
                <w:sz w:val="24"/>
                <w:szCs w:val="24"/>
              </w:rPr>
              <w:t>Título</w:t>
            </w:r>
          </w:p>
        </w:tc>
        <w:tc>
          <w:tcPr>
            <w:tcW w:w="7386" w:type="dxa"/>
          </w:tcPr>
          <w:p w:rsidR="00F558AC" w:rsidRPr="00D5168D" w:rsidRDefault="00F558AC" w:rsidP="00F558AC">
            <w:pPr>
              <w:pStyle w:val="Encabezado"/>
              <w:ind w:right="360"/>
              <w:rPr>
                <w:rFonts w:ascii="Times New Roman" w:hAnsi="Times New Roman" w:cs="Times New Roman"/>
                <w:color w:val="000000" w:themeColor="text1"/>
                <w:sz w:val="24"/>
                <w:szCs w:val="24"/>
                <w:lang w:val="es-ES"/>
              </w:rPr>
            </w:pPr>
            <w:r w:rsidRPr="00D5168D">
              <w:rPr>
                <w:rFonts w:ascii="Times New Roman" w:hAnsi="Times New Roman" w:cs="Times New Roman"/>
                <w:color w:val="000000" w:themeColor="text1"/>
                <w:sz w:val="24"/>
                <w:szCs w:val="24"/>
                <w:lang w:val="es-ES"/>
              </w:rPr>
              <w:t>Autoevaluación</w:t>
            </w:r>
          </w:p>
          <w:p w:rsidR="00F558AC" w:rsidRPr="00D5168D" w:rsidRDefault="00F558AC" w:rsidP="00F558AC">
            <w:pPr>
              <w:pStyle w:val="Encabezado"/>
              <w:ind w:right="360"/>
              <w:rPr>
                <w:rFonts w:ascii="Times New Roman" w:hAnsi="Times New Roman" w:cs="Times New Roman"/>
                <w:color w:val="000000" w:themeColor="text1"/>
                <w:sz w:val="24"/>
                <w:szCs w:val="24"/>
              </w:rPr>
            </w:pPr>
          </w:p>
        </w:tc>
      </w:tr>
      <w:tr w:rsidR="00F558AC" w:rsidRPr="00D5168D" w:rsidTr="00F558AC">
        <w:tc>
          <w:tcPr>
            <w:tcW w:w="1668" w:type="dxa"/>
          </w:tcPr>
          <w:p w:rsidR="00F558AC" w:rsidRPr="00D5168D" w:rsidRDefault="00F558AC" w:rsidP="00F558AC">
            <w:pPr>
              <w:spacing w:before="2" w:after="2"/>
              <w:rPr>
                <w:rFonts w:ascii="Times New Roman" w:hAnsi="Times New Roman" w:cs="Times New Roman"/>
                <w:b/>
                <w:color w:val="000000" w:themeColor="text1"/>
                <w:sz w:val="24"/>
                <w:szCs w:val="24"/>
              </w:rPr>
            </w:pPr>
            <w:r w:rsidRPr="00D5168D">
              <w:rPr>
                <w:rFonts w:ascii="Times New Roman" w:hAnsi="Times New Roman" w:cs="Times New Roman"/>
                <w:b/>
                <w:color w:val="000000" w:themeColor="text1"/>
                <w:sz w:val="24"/>
                <w:szCs w:val="24"/>
              </w:rPr>
              <w:t>Descripción</w:t>
            </w:r>
          </w:p>
        </w:tc>
        <w:tc>
          <w:tcPr>
            <w:tcW w:w="7386" w:type="dxa"/>
          </w:tcPr>
          <w:p w:rsidR="00F558AC" w:rsidRPr="00D5168D" w:rsidRDefault="00F558AC" w:rsidP="00F558AC">
            <w:pPr>
              <w:rPr>
                <w:rFonts w:ascii="Times New Roman" w:hAnsi="Times New Roman" w:cs="Times New Roman"/>
                <w:sz w:val="24"/>
                <w:szCs w:val="24"/>
                <w:lang w:val="es-ES_tradnl"/>
              </w:rPr>
            </w:pPr>
            <w:r w:rsidRPr="00D5168D">
              <w:rPr>
                <w:rFonts w:ascii="Times New Roman" w:hAnsi="Times New Roman" w:cs="Times New Roman"/>
                <w:color w:val="000000" w:themeColor="text1"/>
                <w:sz w:val="24"/>
                <w:szCs w:val="24"/>
                <w:lang w:val="es-ES_tradnl"/>
              </w:rPr>
              <w:t xml:space="preserve">Evalúa tus conocimientos sobre </w:t>
            </w:r>
            <w:r w:rsidR="00AD434B" w:rsidRPr="00AD434B">
              <w:rPr>
                <w:rFonts w:ascii="Times New Roman" w:hAnsi="Times New Roman" w:cs="Times New Roman"/>
              </w:rPr>
              <w:t>Colombia desde la segunda mitad del siglo XX</w:t>
            </w:r>
            <w:r w:rsidR="00AD434B" w:rsidRPr="00AD434B">
              <w:rPr>
                <w:rFonts w:ascii="Times New Roman" w:hAnsi="Times New Roman" w:cs="Times New Roman"/>
                <w:sz w:val="24"/>
                <w:szCs w:val="24"/>
                <w:highlight w:val="yellow"/>
                <w:lang w:val="es-ES_tradnl"/>
              </w:rPr>
              <w:t xml:space="preserve"> </w:t>
            </w:r>
          </w:p>
          <w:p w:rsidR="00F558AC" w:rsidRPr="00D5168D" w:rsidRDefault="00F558AC" w:rsidP="00F558AC">
            <w:pPr>
              <w:rPr>
                <w:rFonts w:ascii="Times New Roman" w:hAnsi="Times New Roman" w:cs="Times New Roman"/>
                <w:color w:val="000000" w:themeColor="text1"/>
                <w:sz w:val="24"/>
                <w:szCs w:val="24"/>
                <w:lang w:val="es-ES_tradnl"/>
              </w:rPr>
            </w:pPr>
          </w:p>
        </w:tc>
      </w:tr>
      <w:tr w:rsidR="00BB2611" w:rsidRPr="00D5168D" w:rsidTr="00F558AC">
        <w:tc>
          <w:tcPr>
            <w:tcW w:w="1668" w:type="dxa"/>
          </w:tcPr>
          <w:p w:rsidR="00BB2611" w:rsidRPr="00D5168D" w:rsidRDefault="00BB2611" w:rsidP="00F558AC">
            <w:pPr>
              <w:spacing w:before="2" w:after="2"/>
              <w:rPr>
                <w:rFonts w:ascii="Times New Roman" w:hAnsi="Times New Roman" w:cs="Times New Roman"/>
                <w:b/>
                <w:color w:val="000000" w:themeColor="text1"/>
                <w:sz w:val="24"/>
                <w:szCs w:val="24"/>
              </w:rPr>
            </w:pPr>
          </w:p>
        </w:tc>
        <w:tc>
          <w:tcPr>
            <w:tcW w:w="7386" w:type="dxa"/>
          </w:tcPr>
          <w:p w:rsidR="00BB2611" w:rsidRPr="00D5168D" w:rsidRDefault="00BB2611" w:rsidP="00F558AC">
            <w:pPr>
              <w:rPr>
                <w:rFonts w:ascii="Times New Roman" w:hAnsi="Times New Roman" w:cs="Times New Roman"/>
                <w:color w:val="000000" w:themeColor="text1"/>
                <w:sz w:val="24"/>
                <w:szCs w:val="24"/>
                <w:lang w:val="es-ES_tradnl"/>
              </w:rPr>
            </w:pPr>
          </w:p>
        </w:tc>
      </w:tr>
    </w:tbl>
    <w:p w:rsidR="00F558AC" w:rsidRPr="00D5168D" w:rsidRDefault="00F558AC" w:rsidP="00F558AC">
      <w:pPr>
        <w:rPr>
          <w:rFonts w:ascii="Times New Roman" w:hAnsi="Times New Roman" w:cs="Times New Roman"/>
          <w:color w:val="000000" w:themeColor="text1"/>
          <w:sz w:val="24"/>
          <w:szCs w:val="24"/>
        </w:rPr>
      </w:pPr>
    </w:p>
    <w:p w:rsidR="00F558AC" w:rsidRPr="00D5168D" w:rsidRDefault="00F558AC" w:rsidP="00F558AC">
      <w:pPr>
        <w:spacing w:after="0"/>
        <w:rPr>
          <w:rFonts w:ascii="Times New Roman" w:hAnsi="Times New Roman" w:cs="Times New Roman"/>
          <w:sz w:val="24"/>
          <w:szCs w:val="24"/>
          <w:highlight w:val="yellow"/>
        </w:rPr>
      </w:pPr>
    </w:p>
    <w:p w:rsidR="00F558AC" w:rsidRPr="00D5168D" w:rsidRDefault="00F558AC" w:rsidP="00F558AC">
      <w:pPr>
        <w:spacing w:after="0"/>
        <w:rPr>
          <w:rFonts w:ascii="Times New Roman" w:hAnsi="Times New Roman" w:cs="Times New Roman"/>
          <w:sz w:val="24"/>
          <w:szCs w:val="24"/>
          <w:highlight w:val="yellow"/>
        </w:rPr>
      </w:pPr>
    </w:p>
    <w:p w:rsidR="00F558AC" w:rsidRPr="00D5168D" w:rsidRDefault="00F558AC" w:rsidP="00F558AC">
      <w:pPr>
        <w:spacing w:line="360" w:lineRule="auto"/>
        <w:jc w:val="both"/>
        <w:rPr>
          <w:rFonts w:ascii="Times New Roman" w:hAnsi="Times New Roman" w:cs="Times New Roman"/>
          <w:b/>
          <w:sz w:val="24"/>
          <w:szCs w:val="24"/>
        </w:rPr>
      </w:pPr>
      <w:r w:rsidRPr="00D5168D">
        <w:rPr>
          <w:rFonts w:ascii="Times New Roman" w:hAnsi="Times New Roman" w:cs="Times New Roman"/>
          <w:b/>
          <w:sz w:val="24"/>
          <w:szCs w:val="24"/>
        </w:rPr>
        <w:t>Webs de referencia</w:t>
      </w:r>
    </w:p>
    <w:p w:rsidR="00F558AC" w:rsidRPr="00D5168D" w:rsidRDefault="00F558AC" w:rsidP="00F558AC">
      <w:pPr>
        <w:spacing w:after="0"/>
        <w:rPr>
          <w:rFonts w:ascii="Times New Roman" w:hAnsi="Times New Roman" w:cs="Times New Roman"/>
          <w:sz w:val="24"/>
          <w:szCs w:val="24"/>
          <w:highlight w:val="yellow"/>
        </w:rPr>
      </w:pPr>
    </w:p>
    <w:p w:rsidR="00F558AC" w:rsidRPr="00D5168D" w:rsidRDefault="00F558AC" w:rsidP="00F558AC">
      <w:pPr>
        <w:spacing w:after="0"/>
        <w:rPr>
          <w:rFonts w:ascii="Times New Roman" w:hAnsi="Times New Roman" w:cs="Times New Roman"/>
          <w:sz w:val="24"/>
          <w:szCs w:val="24"/>
          <w:highlight w:val="yellow"/>
        </w:rPr>
      </w:pPr>
      <w:bookmarkStart w:id="3" w:name="_GoBack"/>
      <w:bookmarkEnd w:id="3"/>
    </w:p>
    <w:tbl>
      <w:tblPr>
        <w:tblStyle w:val="Tablaconcuadrcula"/>
        <w:tblW w:w="0" w:type="auto"/>
        <w:tblLayout w:type="fixed"/>
        <w:tblLook w:val="04A0" w:firstRow="1" w:lastRow="0" w:firstColumn="1" w:lastColumn="0" w:noHBand="0" w:noVBand="1"/>
      </w:tblPr>
      <w:tblGrid>
        <w:gridCol w:w="959"/>
        <w:gridCol w:w="2977"/>
        <w:gridCol w:w="5118"/>
      </w:tblGrid>
      <w:tr w:rsidR="00F558AC" w:rsidRPr="00D5168D" w:rsidTr="00F558AC">
        <w:tc>
          <w:tcPr>
            <w:tcW w:w="9054" w:type="dxa"/>
            <w:gridSpan w:val="3"/>
            <w:shd w:val="clear" w:color="auto" w:fill="000000" w:themeFill="text1"/>
          </w:tcPr>
          <w:p w:rsidR="00F558AC" w:rsidRPr="00D5168D" w:rsidRDefault="00F558AC" w:rsidP="00F558AC">
            <w:pPr>
              <w:jc w:val="center"/>
              <w:rPr>
                <w:rFonts w:ascii="Times New Roman" w:hAnsi="Times New Roman" w:cs="Times New Roman"/>
                <w:b/>
                <w:color w:val="FFFFFF" w:themeColor="background1"/>
                <w:sz w:val="24"/>
                <w:szCs w:val="24"/>
              </w:rPr>
            </w:pPr>
            <w:r w:rsidRPr="00D5168D">
              <w:rPr>
                <w:rFonts w:ascii="Times New Roman" w:hAnsi="Times New Roman" w:cs="Times New Roman"/>
                <w:b/>
                <w:color w:val="FFFFFF" w:themeColor="background1"/>
                <w:sz w:val="24"/>
                <w:szCs w:val="24"/>
              </w:rPr>
              <w:t>Webs de referencia</w:t>
            </w:r>
          </w:p>
        </w:tc>
      </w:tr>
      <w:tr w:rsidR="00F558AC" w:rsidRPr="00D5168D" w:rsidTr="00F558AC">
        <w:tc>
          <w:tcPr>
            <w:tcW w:w="959" w:type="dxa"/>
          </w:tcPr>
          <w:p w:rsidR="00F558AC" w:rsidRPr="00D5168D" w:rsidRDefault="00F558AC" w:rsidP="00F558AC">
            <w:pPr>
              <w:rPr>
                <w:rFonts w:ascii="Times New Roman" w:hAnsi="Times New Roman" w:cs="Times New Roman"/>
                <w:b/>
                <w:color w:val="000000"/>
                <w:sz w:val="24"/>
                <w:szCs w:val="24"/>
              </w:rPr>
            </w:pPr>
            <w:r w:rsidRPr="00D5168D">
              <w:rPr>
                <w:rFonts w:ascii="Times New Roman" w:hAnsi="Times New Roman" w:cs="Times New Roman"/>
                <w:b/>
                <w:color w:val="000000"/>
                <w:sz w:val="24"/>
                <w:szCs w:val="24"/>
              </w:rPr>
              <w:t>Código</w:t>
            </w:r>
          </w:p>
        </w:tc>
        <w:tc>
          <w:tcPr>
            <w:tcW w:w="8095" w:type="dxa"/>
            <w:gridSpan w:val="2"/>
          </w:tcPr>
          <w:p w:rsidR="00F558AC" w:rsidRPr="00D5168D" w:rsidRDefault="00F558AC" w:rsidP="00AD434B">
            <w:pPr>
              <w:rPr>
                <w:rFonts w:ascii="Times New Roman" w:hAnsi="Times New Roman" w:cs="Times New Roman"/>
                <w:b/>
                <w:color w:val="000000"/>
                <w:sz w:val="24"/>
                <w:szCs w:val="24"/>
              </w:rPr>
            </w:pPr>
            <w:r w:rsidRPr="00D5168D">
              <w:rPr>
                <w:rFonts w:ascii="Times New Roman" w:hAnsi="Times New Roman" w:cs="Times New Roman"/>
                <w:sz w:val="24"/>
                <w:szCs w:val="24"/>
                <w:lang w:val="en-US"/>
              </w:rPr>
              <w:t>CS_09_0</w:t>
            </w:r>
            <w:r w:rsidR="00AD434B">
              <w:rPr>
                <w:rFonts w:ascii="Times New Roman" w:hAnsi="Times New Roman" w:cs="Times New Roman"/>
                <w:sz w:val="24"/>
                <w:szCs w:val="24"/>
                <w:lang w:val="en-US"/>
              </w:rPr>
              <w:t>9</w:t>
            </w:r>
            <w:r w:rsidRPr="00D5168D">
              <w:rPr>
                <w:rFonts w:ascii="Times New Roman" w:hAnsi="Times New Roman" w:cs="Times New Roman"/>
                <w:sz w:val="24"/>
                <w:szCs w:val="24"/>
                <w:lang w:val="en-US"/>
              </w:rPr>
              <w:t>_CO</w:t>
            </w:r>
          </w:p>
        </w:tc>
      </w:tr>
      <w:tr w:rsidR="00F558AC" w:rsidRPr="00D5168D" w:rsidTr="00F558AC">
        <w:tc>
          <w:tcPr>
            <w:tcW w:w="959" w:type="dxa"/>
          </w:tcPr>
          <w:p w:rsidR="00F558AC" w:rsidRPr="00D5168D" w:rsidRDefault="00F558AC" w:rsidP="00F558AC">
            <w:pPr>
              <w:rPr>
                <w:rFonts w:ascii="Times New Roman" w:hAnsi="Times New Roman" w:cs="Times New Roman"/>
                <w:color w:val="000000"/>
                <w:sz w:val="24"/>
                <w:szCs w:val="24"/>
              </w:rPr>
            </w:pPr>
            <w:r w:rsidRPr="00D5168D">
              <w:rPr>
                <w:rFonts w:ascii="Times New Roman" w:hAnsi="Times New Roman" w:cs="Times New Roman"/>
                <w:b/>
                <w:color w:val="000000"/>
                <w:sz w:val="24"/>
                <w:szCs w:val="24"/>
              </w:rPr>
              <w:t>Web 01</w:t>
            </w:r>
          </w:p>
        </w:tc>
        <w:tc>
          <w:tcPr>
            <w:tcW w:w="2977" w:type="dxa"/>
          </w:tcPr>
          <w:p w:rsidR="00F558AC" w:rsidRPr="00D5168D" w:rsidRDefault="00396118" w:rsidP="00F558AC">
            <w:pPr>
              <w:rPr>
                <w:rFonts w:ascii="Times New Roman" w:hAnsi="Times New Roman" w:cs="Times New Roman"/>
                <w:sz w:val="24"/>
                <w:szCs w:val="24"/>
              </w:rPr>
            </w:pPr>
            <w:proofErr w:type="spellStart"/>
            <w:r>
              <w:rPr>
                <w:rFonts w:ascii="Times New Roman" w:hAnsi="Times New Roman" w:cs="Times New Roman"/>
                <w:sz w:val="24"/>
                <w:szCs w:val="24"/>
              </w:rPr>
              <w:t>Micrositio</w:t>
            </w:r>
            <w:proofErr w:type="spellEnd"/>
            <w:r>
              <w:rPr>
                <w:rFonts w:ascii="Times New Roman" w:hAnsi="Times New Roman" w:cs="Times New Roman"/>
                <w:sz w:val="24"/>
                <w:szCs w:val="24"/>
              </w:rPr>
              <w:t xml:space="preserve"> del banco de La República sobre el Frente Nacional</w:t>
            </w:r>
          </w:p>
        </w:tc>
        <w:tc>
          <w:tcPr>
            <w:tcW w:w="5118" w:type="dxa"/>
          </w:tcPr>
          <w:p w:rsidR="00F558AC" w:rsidRPr="00D5168D" w:rsidRDefault="004D196F" w:rsidP="00F558AC">
            <w:pPr>
              <w:spacing w:line="360" w:lineRule="auto"/>
              <w:jc w:val="both"/>
              <w:rPr>
                <w:rFonts w:ascii="Times New Roman" w:hAnsi="Times New Roman" w:cs="Times New Roman"/>
                <w:sz w:val="24"/>
                <w:szCs w:val="24"/>
              </w:rPr>
            </w:pPr>
            <w:hyperlink r:id="rId39" w:history="1"/>
            <w:r w:rsidR="00F558AC" w:rsidRPr="00D5168D">
              <w:rPr>
                <w:rStyle w:val="Hipervnculo"/>
                <w:rFonts w:ascii="Times New Roman" w:hAnsi="Times New Roman" w:cs="Times New Roman"/>
                <w:sz w:val="24"/>
                <w:szCs w:val="24"/>
              </w:rPr>
              <w:t xml:space="preserve"> </w:t>
            </w:r>
            <w:r w:rsidR="00396118" w:rsidRPr="00396118">
              <w:rPr>
                <w:rStyle w:val="Hipervnculo"/>
                <w:rFonts w:ascii="Times New Roman" w:hAnsi="Times New Roman" w:cs="Times New Roman"/>
                <w:sz w:val="24"/>
                <w:szCs w:val="24"/>
              </w:rPr>
              <w:t>http://www.banrepcultural.org/blaavirtual/ayudadetareas/politica/el_frente_nacional</w:t>
            </w:r>
          </w:p>
          <w:p w:rsidR="00F558AC" w:rsidRPr="00D5168D" w:rsidRDefault="004D196F" w:rsidP="00F558AC">
            <w:pPr>
              <w:spacing w:line="360" w:lineRule="auto"/>
              <w:jc w:val="both"/>
              <w:rPr>
                <w:rFonts w:ascii="Times New Roman" w:hAnsi="Times New Roman" w:cs="Times New Roman"/>
                <w:sz w:val="24"/>
                <w:szCs w:val="24"/>
              </w:rPr>
            </w:pPr>
            <w:hyperlink r:id="rId40" w:history="1">
              <w:r w:rsidR="00F558AC" w:rsidRPr="00D5168D">
                <w:rPr>
                  <w:rStyle w:val="Hipervnculo"/>
                  <w:rFonts w:ascii="Times New Roman" w:hAnsi="Times New Roman" w:cs="Times New Roman"/>
                  <w:sz w:val="24"/>
                  <w:szCs w:val="24"/>
                </w:rPr>
                <w:t>http://www.dane.gov.co/censo/files/libroCenso200</w:t>
              </w:r>
              <w:r w:rsidR="00F558AC" w:rsidRPr="00D5168D">
                <w:rPr>
                  <w:rStyle w:val="Hipervnculo"/>
                  <w:rFonts w:ascii="Times New Roman" w:hAnsi="Times New Roman" w:cs="Times New Roman"/>
                  <w:sz w:val="24"/>
                  <w:szCs w:val="24"/>
                </w:rPr>
                <w:lastRenderedPageBreak/>
                <w:t>5nacional.pdf</w:t>
              </w:r>
            </w:hyperlink>
            <w:r w:rsidR="00F558AC" w:rsidRPr="00D5168D">
              <w:rPr>
                <w:rFonts w:ascii="Times New Roman" w:hAnsi="Times New Roman" w:cs="Times New Roman"/>
                <w:sz w:val="24"/>
                <w:szCs w:val="24"/>
              </w:rPr>
              <w:t>.</w:t>
            </w:r>
          </w:p>
          <w:p w:rsidR="00F558AC" w:rsidRPr="00D5168D" w:rsidRDefault="00F558AC" w:rsidP="00F558AC">
            <w:pPr>
              <w:rPr>
                <w:rFonts w:ascii="Times New Roman" w:hAnsi="Times New Roman" w:cs="Times New Roman"/>
                <w:i/>
                <w:sz w:val="24"/>
                <w:szCs w:val="24"/>
              </w:rPr>
            </w:pPr>
          </w:p>
        </w:tc>
      </w:tr>
      <w:tr w:rsidR="00F558AC" w:rsidRPr="00D5168D" w:rsidTr="00F558AC">
        <w:tc>
          <w:tcPr>
            <w:tcW w:w="959" w:type="dxa"/>
          </w:tcPr>
          <w:p w:rsidR="00F558AC" w:rsidRPr="00D5168D" w:rsidRDefault="00F558AC" w:rsidP="00F558AC">
            <w:pPr>
              <w:rPr>
                <w:rFonts w:ascii="Times New Roman" w:hAnsi="Times New Roman" w:cs="Times New Roman"/>
                <w:color w:val="000000"/>
                <w:sz w:val="24"/>
                <w:szCs w:val="24"/>
              </w:rPr>
            </w:pPr>
            <w:r w:rsidRPr="00D5168D">
              <w:rPr>
                <w:rFonts w:ascii="Times New Roman" w:hAnsi="Times New Roman" w:cs="Times New Roman"/>
                <w:b/>
                <w:color w:val="000000"/>
                <w:sz w:val="24"/>
                <w:szCs w:val="24"/>
              </w:rPr>
              <w:lastRenderedPageBreak/>
              <w:t>Web 02</w:t>
            </w:r>
          </w:p>
        </w:tc>
        <w:tc>
          <w:tcPr>
            <w:tcW w:w="2977" w:type="dxa"/>
          </w:tcPr>
          <w:p w:rsidR="00F558AC" w:rsidRPr="00D5168D" w:rsidRDefault="00396118" w:rsidP="00396118">
            <w:pPr>
              <w:rPr>
                <w:rFonts w:ascii="Times New Roman" w:hAnsi="Times New Roman" w:cs="Times New Roman"/>
                <w:sz w:val="24"/>
                <w:szCs w:val="24"/>
                <w:lang w:val="es-ES_tradnl"/>
              </w:rPr>
            </w:pPr>
            <w:r>
              <w:rPr>
                <w:rFonts w:ascii="Times New Roman" w:hAnsi="Times New Roman" w:cs="Times New Roman"/>
                <w:sz w:val="24"/>
                <w:szCs w:val="24"/>
              </w:rPr>
              <w:t>Sitio web de la Presidencia de la República de Colombia sobre la historia del país</w:t>
            </w:r>
          </w:p>
        </w:tc>
        <w:tc>
          <w:tcPr>
            <w:tcW w:w="5118" w:type="dxa"/>
          </w:tcPr>
          <w:p w:rsidR="00F558AC" w:rsidRPr="00D5168D" w:rsidRDefault="004D196F" w:rsidP="00F558AC">
            <w:pPr>
              <w:spacing w:line="360" w:lineRule="auto"/>
              <w:jc w:val="both"/>
              <w:rPr>
                <w:rFonts w:ascii="Times New Roman" w:hAnsi="Times New Roman" w:cs="Times New Roman"/>
                <w:sz w:val="24"/>
                <w:szCs w:val="24"/>
              </w:rPr>
            </w:pPr>
            <w:hyperlink r:id="rId41" w:history="1"/>
            <w:r w:rsidR="00396118" w:rsidRPr="00396118">
              <w:t>http://wsp.presidencia.gov.co/asiescolombia/presidentes/rc_55.html</w:t>
            </w:r>
          </w:p>
          <w:p w:rsidR="00F558AC" w:rsidRPr="00D5168D" w:rsidRDefault="00F558AC" w:rsidP="00F558AC">
            <w:pPr>
              <w:rPr>
                <w:rFonts w:ascii="Times New Roman" w:hAnsi="Times New Roman" w:cs="Times New Roman"/>
                <w:i/>
                <w:sz w:val="24"/>
                <w:szCs w:val="24"/>
              </w:rPr>
            </w:pPr>
          </w:p>
        </w:tc>
      </w:tr>
      <w:tr w:rsidR="00F558AC" w:rsidRPr="00D5168D" w:rsidTr="00F558AC">
        <w:tc>
          <w:tcPr>
            <w:tcW w:w="959" w:type="dxa"/>
          </w:tcPr>
          <w:p w:rsidR="00F558AC" w:rsidRPr="00D5168D" w:rsidRDefault="00F558AC" w:rsidP="00F558AC">
            <w:pPr>
              <w:rPr>
                <w:rFonts w:ascii="Times New Roman" w:hAnsi="Times New Roman" w:cs="Times New Roman"/>
                <w:b/>
                <w:color w:val="000000"/>
                <w:sz w:val="24"/>
                <w:szCs w:val="24"/>
              </w:rPr>
            </w:pPr>
            <w:r w:rsidRPr="00D5168D">
              <w:rPr>
                <w:rFonts w:ascii="Times New Roman" w:hAnsi="Times New Roman" w:cs="Times New Roman"/>
                <w:b/>
                <w:color w:val="000000"/>
                <w:sz w:val="24"/>
                <w:szCs w:val="24"/>
              </w:rPr>
              <w:t>Web 03</w:t>
            </w:r>
          </w:p>
        </w:tc>
        <w:tc>
          <w:tcPr>
            <w:tcW w:w="2977" w:type="dxa"/>
          </w:tcPr>
          <w:p w:rsidR="00F558AC" w:rsidRPr="00D5168D" w:rsidRDefault="00EB7443" w:rsidP="00F558AC">
            <w:pPr>
              <w:rPr>
                <w:rFonts w:ascii="Times New Roman" w:hAnsi="Times New Roman" w:cs="Times New Roman"/>
                <w:sz w:val="24"/>
                <w:szCs w:val="24"/>
              </w:rPr>
            </w:pPr>
            <w:r>
              <w:rPr>
                <w:rFonts w:ascii="Times New Roman" w:hAnsi="Times New Roman" w:cs="Times New Roman"/>
                <w:sz w:val="24"/>
                <w:szCs w:val="24"/>
              </w:rPr>
              <w:t>Línea</w:t>
            </w:r>
            <w:r w:rsidR="00396118">
              <w:rPr>
                <w:rFonts w:ascii="Times New Roman" w:hAnsi="Times New Roman" w:cs="Times New Roman"/>
                <w:sz w:val="24"/>
                <w:szCs w:val="24"/>
              </w:rPr>
              <w:t xml:space="preserve"> de tiempo sobre el conflicto en Colombia en la segunda mitad del siglo XX</w:t>
            </w:r>
          </w:p>
        </w:tc>
        <w:tc>
          <w:tcPr>
            <w:tcW w:w="5118" w:type="dxa"/>
          </w:tcPr>
          <w:p w:rsidR="00F558AC" w:rsidRPr="00D5168D" w:rsidRDefault="004D196F" w:rsidP="00F558AC">
            <w:pPr>
              <w:spacing w:line="360" w:lineRule="auto"/>
              <w:jc w:val="both"/>
              <w:rPr>
                <w:rFonts w:ascii="Times New Roman" w:hAnsi="Times New Roman" w:cs="Times New Roman"/>
                <w:sz w:val="24"/>
                <w:szCs w:val="24"/>
              </w:rPr>
            </w:pPr>
            <w:hyperlink r:id="rId42" w:history="1"/>
            <w:r w:rsidR="00F558AC" w:rsidRPr="00D5168D">
              <w:rPr>
                <w:rStyle w:val="Hipervnculo"/>
                <w:rFonts w:ascii="Times New Roman" w:hAnsi="Times New Roman" w:cs="Times New Roman"/>
                <w:sz w:val="24"/>
                <w:szCs w:val="24"/>
              </w:rPr>
              <w:t xml:space="preserve"> </w:t>
            </w:r>
            <w:r w:rsidR="00396118" w:rsidRPr="00396118">
              <w:rPr>
                <w:rStyle w:val="Hipervnculo"/>
                <w:rFonts w:ascii="Times New Roman" w:hAnsi="Times New Roman" w:cs="Times New Roman"/>
                <w:sz w:val="24"/>
                <w:szCs w:val="24"/>
              </w:rPr>
              <w:t>http://www.senalmemoria.co/la-paz-es-ahora</w:t>
            </w:r>
          </w:p>
          <w:p w:rsidR="00F558AC" w:rsidRPr="00D5168D" w:rsidRDefault="00396118" w:rsidP="00F558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bl>
    <w:p w:rsidR="00F558AC" w:rsidRPr="00D5168D" w:rsidRDefault="00F558AC" w:rsidP="00F558AC">
      <w:pPr>
        <w:rPr>
          <w:rFonts w:ascii="Times New Roman" w:hAnsi="Times New Roman" w:cs="Times New Roman"/>
          <w:color w:val="000000" w:themeColor="text1"/>
          <w:sz w:val="24"/>
          <w:szCs w:val="24"/>
        </w:rPr>
      </w:pPr>
    </w:p>
    <w:p w:rsidR="00F558AC" w:rsidRPr="00D5168D" w:rsidRDefault="00F558AC" w:rsidP="00F558AC">
      <w:pPr>
        <w:spacing w:line="360" w:lineRule="auto"/>
        <w:rPr>
          <w:rFonts w:ascii="Times New Roman" w:hAnsi="Times New Roman" w:cs="Times New Roman"/>
          <w:sz w:val="24"/>
          <w:szCs w:val="24"/>
        </w:rPr>
      </w:pPr>
    </w:p>
    <w:p w:rsidR="00F558AC" w:rsidRPr="00D5168D" w:rsidRDefault="004D196F" w:rsidP="00F558AC">
      <w:pPr>
        <w:spacing w:line="360" w:lineRule="auto"/>
        <w:jc w:val="both"/>
        <w:rPr>
          <w:rFonts w:ascii="Times New Roman" w:hAnsi="Times New Roman" w:cs="Times New Roman"/>
          <w:sz w:val="24"/>
          <w:szCs w:val="24"/>
        </w:rPr>
      </w:pPr>
      <w:hyperlink r:id="rId43" w:history="1"/>
      <w:r w:rsidR="00F558AC" w:rsidRPr="00D5168D">
        <w:rPr>
          <w:rStyle w:val="Hipervnculo"/>
          <w:rFonts w:ascii="Times New Roman" w:hAnsi="Times New Roman" w:cs="Times New Roman"/>
          <w:sz w:val="24"/>
          <w:szCs w:val="24"/>
        </w:rPr>
        <w:t xml:space="preserve"> </w:t>
      </w:r>
    </w:p>
    <w:p w:rsidR="00F558AC" w:rsidRPr="00D5168D" w:rsidRDefault="00F558AC" w:rsidP="00F558AC">
      <w:pPr>
        <w:spacing w:line="360" w:lineRule="auto"/>
        <w:jc w:val="both"/>
        <w:rPr>
          <w:rFonts w:ascii="Times New Roman" w:hAnsi="Times New Roman" w:cs="Times New Roman"/>
          <w:sz w:val="24"/>
          <w:szCs w:val="24"/>
        </w:rPr>
      </w:pPr>
    </w:p>
    <w:p w:rsidR="003E4400" w:rsidRPr="00EC61CE" w:rsidRDefault="003E4400">
      <w:pPr>
        <w:rPr>
          <w:rFonts w:ascii="Times New Roman" w:eastAsia="Times New Roman" w:hAnsi="Times New Roman" w:cs="Times New Roman"/>
          <w:color w:val="000000"/>
          <w:sz w:val="24"/>
          <w:szCs w:val="24"/>
          <w:lang w:eastAsia="es-CO"/>
        </w:rPr>
      </w:pPr>
    </w:p>
    <w:sectPr w:rsidR="003E4400" w:rsidRPr="00EC61CE">
      <w:headerReference w:type="default" r:id="rId4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SHIBA" w:date="2016-01-22T10:15:00Z" w:initials="T">
    <w:p w:rsidR="00237DD2" w:rsidRDefault="00237DD2">
      <w:pPr>
        <w:pStyle w:val="Textocomentario"/>
      </w:pPr>
      <w:r>
        <w:rPr>
          <w:rStyle w:val="Refdecomentario"/>
        </w:rPr>
        <w:annotationRef/>
      </w:r>
      <w:r>
        <w:t>Estos dos ver están en medio del párrafo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96F" w:rsidRDefault="004D196F" w:rsidP="00E23B90">
      <w:pPr>
        <w:spacing w:after="0" w:line="240" w:lineRule="auto"/>
      </w:pPr>
      <w:r>
        <w:separator/>
      </w:r>
    </w:p>
  </w:endnote>
  <w:endnote w:type="continuationSeparator" w:id="0">
    <w:p w:rsidR="004D196F" w:rsidRDefault="004D196F" w:rsidP="00E2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96F" w:rsidRDefault="004D196F" w:rsidP="00E23B90">
      <w:pPr>
        <w:spacing w:after="0" w:line="240" w:lineRule="auto"/>
      </w:pPr>
      <w:r>
        <w:separator/>
      </w:r>
    </w:p>
  </w:footnote>
  <w:footnote w:type="continuationSeparator" w:id="0">
    <w:p w:rsidR="004D196F" w:rsidRDefault="004D196F" w:rsidP="00E23B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DD2" w:rsidRPr="00126A58" w:rsidRDefault="00237DD2" w:rsidP="00E23B90">
    <w:pPr>
      <w:pStyle w:val="Encabezado"/>
      <w:rPr>
        <w:rFonts w:ascii="Times New Roman" w:hAnsi="Times New Roman" w:cs="Times New Roman"/>
        <w:b/>
      </w:rPr>
    </w:pPr>
    <w:r w:rsidRPr="00126A58">
      <w:rPr>
        <w:rFonts w:ascii="Times New Roman" w:hAnsi="Times New Roman" w:cs="Times New Roman"/>
        <w:sz w:val="20"/>
        <w:szCs w:val="20"/>
        <w:highlight w:val="yellow"/>
      </w:rPr>
      <w:t>[GUION CS_09_09_CO]</w:t>
    </w:r>
    <w:r w:rsidRPr="00126A58">
      <w:rPr>
        <w:rFonts w:ascii="Times New Roman" w:hAnsi="Times New Roman" w:cs="Times New Roman"/>
        <w:sz w:val="20"/>
        <w:szCs w:val="20"/>
      </w:rPr>
      <w:t xml:space="preserve"> </w:t>
    </w:r>
    <w:proofErr w:type="spellStart"/>
    <w:r w:rsidRPr="00126A58">
      <w:rPr>
        <w:rFonts w:ascii="Times New Roman" w:hAnsi="Times New Roman" w:cs="Times New Roman"/>
        <w:sz w:val="20"/>
        <w:szCs w:val="20"/>
      </w:rPr>
      <w:t>Guión</w:t>
    </w:r>
    <w:proofErr w:type="spellEnd"/>
    <w:r w:rsidRPr="00126A58">
      <w:rPr>
        <w:rFonts w:ascii="Times New Roman" w:hAnsi="Times New Roman" w:cs="Times New Roman"/>
        <w:sz w:val="20"/>
        <w:szCs w:val="20"/>
      </w:rPr>
      <w:t xml:space="preserve"> 9 </w:t>
    </w:r>
    <w:r w:rsidRPr="00126A58">
      <w:rPr>
        <w:rFonts w:ascii="Times New Roman" w:hAnsi="Times New Roman" w:cs="Times New Roman"/>
        <w:b/>
      </w:rPr>
      <w:t>Colombia desde la segunda mitad del siglo XX</w:t>
    </w:r>
  </w:p>
  <w:p w:rsidR="00237DD2" w:rsidRDefault="00237DD2">
    <w:pPr>
      <w:pStyle w:val="Encabezado"/>
    </w:pPr>
  </w:p>
  <w:p w:rsidR="00237DD2" w:rsidRDefault="00237D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E6FE9"/>
    <w:multiLevelType w:val="hybridMultilevel"/>
    <w:tmpl w:val="3ACE47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739"/>
    <w:rsid w:val="00000CEB"/>
    <w:rsid w:val="00002C15"/>
    <w:rsid w:val="00004EB6"/>
    <w:rsid w:val="00015253"/>
    <w:rsid w:val="0001777F"/>
    <w:rsid w:val="00020D79"/>
    <w:rsid w:val="0002113B"/>
    <w:rsid w:val="00026E77"/>
    <w:rsid w:val="000314BB"/>
    <w:rsid w:val="0003436E"/>
    <w:rsid w:val="00035D26"/>
    <w:rsid w:val="00050699"/>
    <w:rsid w:val="000513C7"/>
    <w:rsid w:val="00051E50"/>
    <w:rsid w:val="00052C7F"/>
    <w:rsid w:val="000603CA"/>
    <w:rsid w:val="00061225"/>
    <w:rsid w:val="00064A54"/>
    <w:rsid w:val="00077BB1"/>
    <w:rsid w:val="00083A14"/>
    <w:rsid w:val="00085C36"/>
    <w:rsid w:val="00087F32"/>
    <w:rsid w:val="000A1839"/>
    <w:rsid w:val="000A309A"/>
    <w:rsid w:val="000A5A09"/>
    <w:rsid w:val="000B19EF"/>
    <w:rsid w:val="000B2844"/>
    <w:rsid w:val="000B513A"/>
    <w:rsid w:val="000E5518"/>
    <w:rsid w:val="000F1F0F"/>
    <w:rsid w:val="000F7D27"/>
    <w:rsid w:val="00104E36"/>
    <w:rsid w:val="00125D47"/>
    <w:rsid w:val="00126559"/>
    <w:rsid w:val="00126A58"/>
    <w:rsid w:val="00132ECD"/>
    <w:rsid w:val="00136A0E"/>
    <w:rsid w:val="0014236D"/>
    <w:rsid w:val="001467E0"/>
    <w:rsid w:val="00155D2D"/>
    <w:rsid w:val="001677E6"/>
    <w:rsid w:val="00191B2E"/>
    <w:rsid w:val="001A5CDC"/>
    <w:rsid w:val="001E7FE3"/>
    <w:rsid w:val="001F03BE"/>
    <w:rsid w:val="001F1DFC"/>
    <w:rsid w:val="001F4F41"/>
    <w:rsid w:val="00212C09"/>
    <w:rsid w:val="002143C9"/>
    <w:rsid w:val="002163E1"/>
    <w:rsid w:val="002177E3"/>
    <w:rsid w:val="00227890"/>
    <w:rsid w:val="00237DD2"/>
    <w:rsid w:val="00240CF0"/>
    <w:rsid w:val="002429A5"/>
    <w:rsid w:val="002603A9"/>
    <w:rsid w:val="00262CAA"/>
    <w:rsid w:val="0026498A"/>
    <w:rsid w:val="00265645"/>
    <w:rsid w:val="00270D05"/>
    <w:rsid w:val="00271681"/>
    <w:rsid w:val="00281459"/>
    <w:rsid w:val="00283E02"/>
    <w:rsid w:val="00293D56"/>
    <w:rsid w:val="002D7016"/>
    <w:rsid w:val="002E1AC5"/>
    <w:rsid w:val="002E3508"/>
    <w:rsid w:val="00311ECE"/>
    <w:rsid w:val="00317FE3"/>
    <w:rsid w:val="00325199"/>
    <w:rsid w:val="00333B5F"/>
    <w:rsid w:val="00334215"/>
    <w:rsid w:val="00337B12"/>
    <w:rsid w:val="00340E29"/>
    <w:rsid w:val="00341D86"/>
    <w:rsid w:val="00345E88"/>
    <w:rsid w:val="003502CC"/>
    <w:rsid w:val="00360386"/>
    <w:rsid w:val="00362959"/>
    <w:rsid w:val="00367DAE"/>
    <w:rsid w:val="00370CA5"/>
    <w:rsid w:val="00376077"/>
    <w:rsid w:val="00381308"/>
    <w:rsid w:val="0038354E"/>
    <w:rsid w:val="003842F0"/>
    <w:rsid w:val="0039240F"/>
    <w:rsid w:val="0039263B"/>
    <w:rsid w:val="003947E7"/>
    <w:rsid w:val="00396118"/>
    <w:rsid w:val="003A091B"/>
    <w:rsid w:val="003A3EF3"/>
    <w:rsid w:val="003A5349"/>
    <w:rsid w:val="003A72B3"/>
    <w:rsid w:val="003B1207"/>
    <w:rsid w:val="003B3475"/>
    <w:rsid w:val="003B53AD"/>
    <w:rsid w:val="003B5F31"/>
    <w:rsid w:val="003B6BF8"/>
    <w:rsid w:val="003C3BB7"/>
    <w:rsid w:val="003C4850"/>
    <w:rsid w:val="003D0F2D"/>
    <w:rsid w:val="003E4400"/>
    <w:rsid w:val="003E63E8"/>
    <w:rsid w:val="003F0A00"/>
    <w:rsid w:val="003F4F2F"/>
    <w:rsid w:val="004063AE"/>
    <w:rsid w:val="0041640D"/>
    <w:rsid w:val="00435DA2"/>
    <w:rsid w:val="00441540"/>
    <w:rsid w:val="00442E8F"/>
    <w:rsid w:val="004462DC"/>
    <w:rsid w:val="00450334"/>
    <w:rsid w:val="00453A74"/>
    <w:rsid w:val="00456F16"/>
    <w:rsid w:val="00464BCA"/>
    <w:rsid w:val="00470970"/>
    <w:rsid w:val="004733AC"/>
    <w:rsid w:val="00477DCC"/>
    <w:rsid w:val="004853A1"/>
    <w:rsid w:val="00486369"/>
    <w:rsid w:val="00492B51"/>
    <w:rsid w:val="004A229F"/>
    <w:rsid w:val="004A26EC"/>
    <w:rsid w:val="004A42CA"/>
    <w:rsid w:val="004A4F1A"/>
    <w:rsid w:val="004B3C98"/>
    <w:rsid w:val="004B4B4A"/>
    <w:rsid w:val="004C6CCD"/>
    <w:rsid w:val="004D13C7"/>
    <w:rsid w:val="004D196F"/>
    <w:rsid w:val="004E087D"/>
    <w:rsid w:val="004E3F8B"/>
    <w:rsid w:val="004F5F06"/>
    <w:rsid w:val="004F6F2C"/>
    <w:rsid w:val="005022B4"/>
    <w:rsid w:val="00506527"/>
    <w:rsid w:val="00511775"/>
    <w:rsid w:val="00512175"/>
    <w:rsid w:val="00524EDC"/>
    <w:rsid w:val="005305F6"/>
    <w:rsid w:val="00541044"/>
    <w:rsid w:val="005416A7"/>
    <w:rsid w:val="00541EB0"/>
    <w:rsid w:val="00544E51"/>
    <w:rsid w:val="005504BB"/>
    <w:rsid w:val="00554218"/>
    <w:rsid w:val="00572404"/>
    <w:rsid w:val="0057449C"/>
    <w:rsid w:val="0058054A"/>
    <w:rsid w:val="00582E63"/>
    <w:rsid w:val="00591B98"/>
    <w:rsid w:val="005C3D38"/>
    <w:rsid w:val="005C75F1"/>
    <w:rsid w:val="005C79C9"/>
    <w:rsid w:val="005E396C"/>
    <w:rsid w:val="005F2D54"/>
    <w:rsid w:val="006006C4"/>
    <w:rsid w:val="00601510"/>
    <w:rsid w:val="00605A3D"/>
    <w:rsid w:val="00610436"/>
    <w:rsid w:val="00613079"/>
    <w:rsid w:val="00614C1F"/>
    <w:rsid w:val="0061665A"/>
    <w:rsid w:val="00616D34"/>
    <w:rsid w:val="0063587A"/>
    <w:rsid w:val="00643BB3"/>
    <w:rsid w:val="0065596E"/>
    <w:rsid w:val="00675019"/>
    <w:rsid w:val="00676193"/>
    <w:rsid w:val="006819FC"/>
    <w:rsid w:val="00681C56"/>
    <w:rsid w:val="00684C5A"/>
    <w:rsid w:val="0069345E"/>
    <w:rsid w:val="00694330"/>
    <w:rsid w:val="006A4485"/>
    <w:rsid w:val="006A4CB1"/>
    <w:rsid w:val="006A7244"/>
    <w:rsid w:val="006D1674"/>
    <w:rsid w:val="006D4233"/>
    <w:rsid w:val="006E1D1B"/>
    <w:rsid w:val="006F3FCF"/>
    <w:rsid w:val="006F4CB6"/>
    <w:rsid w:val="006F5B0D"/>
    <w:rsid w:val="00701EE1"/>
    <w:rsid w:val="00704AEC"/>
    <w:rsid w:val="00714481"/>
    <w:rsid w:val="007159FA"/>
    <w:rsid w:val="00722A5D"/>
    <w:rsid w:val="0072733F"/>
    <w:rsid w:val="00732FAF"/>
    <w:rsid w:val="007341DE"/>
    <w:rsid w:val="00736D38"/>
    <w:rsid w:val="007414C9"/>
    <w:rsid w:val="00744112"/>
    <w:rsid w:val="007451DD"/>
    <w:rsid w:val="0077328D"/>
    <w:rsid w:val="00781850"/>
    <w:rsid w:val="007841F9"/>
    <w:rsid w:val="007A423B"/>
    <w:rsid w:val="007A518C"/>
    <w:rsid w:val="007C0F57"/>
    <w:rsid w:val="007F1A52"/>
    <w:rsid w:val="00812DBD"/>
    <w:rsid w:val="00817FCF"/>
    <w:rsid w:val="008217F3"/>
    <w:rsid w:val="0082275B"/>
    <w:rsid w:val="00823294"/>
    <w:rsid w:val="00827121"/>
    <w:rsid w:val="008276F8"/>
    <w:rsid w:val="00833F83"/>
    <w:rsid w:val="00843226"/>
    <w:rsid w:val="00845089"/>
    <w:rsid w:val="00845205"/>
    <w:rsid w:val="0085183C"/>
    <w:rsid w:val="00862484"/>
    <w:rsid w:val="00864232"/>
    <w:rsid w:val="00867CA1"/>
    <w:rsid w:val="00867DA8"/>
    <w:rsid w:val="008755EF"/>
    <w:rsid w:val="00876C7C"/>
    <w:rsid w:val="00882D35"/>
    <w:rsid w:val="008831CB"/>
    <w:rsid w:val="0088703C"/>
    <w:rsid w:val="008A7EE6"/>
    <w:rsid w:val="008B017B"/>
    <w:rsid w:val="008B7059"/>
    <w:rsid w:val="008C2C27"/>
    <w:rsid w:val="008C50BD"/>
    <w:rsid w:val="008C5743"/>
    <w:rsid w:val="008E4287"/>
    <w:rsid w:val="008E53BC"/>
    <w:rsid w:val="008E55D3"/>
    <w:rsid w:val="008F40C1"/>
    <w:rsid w:val="008F5BA2"/>
    <w:rsid w:val="00900163"/>
    <w:rsid w:val="00911C18"/>
    <w:rsid w:val="00911F35"/>
    <w:rsid w:val="009129F5"/>
    <w:rsid w:val="00915F3C"/>
    <w:rsid w:val="009336E7"/>
    <w:rsid w:val="00957739"/>
    <w:rsid w:val="00960F54"/>
    <w:rsid w:val="00961F7D"/>
    <w:rsid w:val="009653E4"/>
    <w:rsid w:val="00970F7B"/>
    <w:rsid w:val="009716DD"/>
    <w:rsid w:val="00975A41"/>
    <w:rsid w:val="00976B41"/>
    <w:rsid w:val="0098290F"/>
    <w:rsid w:val="0098402B"/>
    <w:rsid w:val="00993CED"/>
    <w:rsid w:val="00995B43"/>
    <w:rsid w:val="009A0DF0"/>
    <w:rsid w:val="009A7B8F"/>
    <w:rsid w:val="009B3C6B"/>
    <w:rsid w:val="009B7389"/>
    <w:rsid w:val="009C550A"/>
    <w:rsid w:val="009E5C78"/>
    <w:rsid w:val="009F06CC"/>
    <w:rsid w:val="009F7D00"/>
    <w:rsid w:val="00A004C9"/>
    <w:rsid w:val="00A04C3E"/>
    <w:rsid w:val="00A12970"/>
    <w:rsid w:val="00A33110"/>
    <w:rsid w:val="00A35D92"/>
    <w:rsid w:val="00A40265"/>
    <w:rsid w:val="00A47848"/>
    <w:rsid w:val="00A520E1"/>
    <w:rsid w:val="00A60F07"/>
    <w:rsid w:val="00A61AD8"/>
    <w:rsid w:val="00A659DC"/>
    <w:rsid w:val="00A73EF1"/>
    <w:rsid w:val="00A74FDF"/>
    <w:rsid w:val="00A75100"/>
    <w:rsid w:val="00A76442"/>
    <w:rsid w:val="00A76BC2"/>
    <w:rsid w:val="00A7786A"/>
    <w:rsid w:val="00A94EF6"/>
    <w:rsid w:val="00A97407"/>
    <w:rsid w:val="00A97DC6"/>
    <w:rsid w:val="00AA0B3F"/>
    <w:rsid w:val="00AA126B"/>
    <w:rsid w:val="00AA5150"/>
    <w:rsid w:val="00AB5F3C"/>
    <w:rsid w:val="00AC2145"/>
    <w:rsid w:val="00AD3BE4"/>
    <w:rsid w:val="00AD434B"/>
    <w:rsid w:val="00AD62F9"/>
    <w:rsid w:val="00AE1953"/>
    <w:rsid w:val="00AE42BC"/>
    <w:rsid w:val="00B06DF5"/>
    <w:rsid w:val="00B215D3"/>
    <w:rsid w:val="00B239C6"/>
    <w:rsid w:val="00B32C53"/>
    <w:rsid w:val="00B425FD"/>
    <w:rsid w:val="00B42851"/>
    <w:rsid w:val="00B43FE2"/>
    <w:rsid w:val="00B619C6"/>
    <w:rsid w:val="00B652AC"/>
    <w:rsid w:val="00B816DC"/>
    <w:rsid w:val="00B876A4"/>
    <w:rsid w:val="00B911A0"/>
    <w:rsid w:val="00B918B1"/>
    <w:rsid w:val="00B9625A"/>
    <w:rsid w:val="00BA712E"/>
    <w:rsid w:val="00BB2611"/>
    <w:rsid w:val="00BC7948"/>
    <w:rsid w:val="00BE3A5B"/>
    <w:rsid w:val="00BE5E3B"/>
    <w:rsid w:val="00BF0772"/>
    <w:rsid w:val="00BF1B16"/>
    <w:rsid w:val="00C024A0"/>
    <w:rsid w:val="00C048E4"/>
    <w:rsid w:val="00C070E6"/>
    <w:rsid w:val="00C2024F"/>
    <w:rsid w:val="00C2160B"/>
    <w:rsid w:val="00C25AA3"/>
    <w:rsid w:val="00C2644D"/>
    <w:rsid w:val="00C30CCC"/>
    <w:rsid w:val="00C3618F"/>
    <w:rsid w:val="00C43883"/>
    <w:rsid w:val="00C458B2"/>
    <w:rsid w:val="00C45FD1"/>
    <w:rsid w:val="00C616E6"/>
    <w:rsid w:val="00C6727B"/>
    <w:rsid w:val="00C73CC3"/>
    <w:rsid w:val="00C80DD4"/>
    <w:rsid w:val="00C8265E"/>
    <w:rsid w:val="00CA7E50"/>
    <w:rsid w:val="00CB6655"/>
    <w:rsid w:val="00CC1AD5"/>
    <w:rsid w:val="00CC3EB9"/>
    <w:rsid w:val="00CD2BF3"/>
    <w:rsid w:val="00CD5FC0"/>
    <w:rsid w:val="00CF7230"/>
    <w:rsid w:val="00D02744"/>
    <w:rsid w:val="00D032E6"/>
    <w:rsid w:val="00D07781"/>
    <w:rsid w:val="00D1182D"/>
    <w:rsid w:val="00D14BA9"/>
    <w:rsid w:val="00D15F53"/>
    <w:rsid w:val="00D216CB"/>
    <w:rsid w:val="00D36FC8"/>
    <w:rsid w:val="00D44F81"/>
    <w:rsid w:val="00D46D3D"/>
    <w:rsid w:val="00D52B4E"/>
    <w:rsid w:val="00D54393"/>
    <w:rsid w:val="00D55100"/>
    <w:rsid w:val="00D5692B"/>
    <w:rsid w:val="00D65B26"/>
    <w:rsid w:val="00D706A1"/>
    <w:rsid w:val="00D73D63"/>
    <w:rsid w:val="00D82906"/>
    <w:rsid w:val="00D8605D"/>
    <w:rsid w:val="00D878AF"/>
    <w:rsid w:val="00D968D4"/>
    <w:rsid w:val="00DA52D0"/>
    <w:rsid w:val="00DB1F7E"/>
    <w:rsid w:val="00DD6459"/>
    <w:rsid w:val="00DE126B"/>
    <w:rsid w:val="00DE5A0C"/>
    <w:rsid w:val="00DF168B"/>
    <w:rsid w:val="00DF66D0"/>
    <w:rsid w:val="00E00BE7"/>
    <w:rsid w:val="00E01A79"/>
    <w:rsid w:val="00E1625D"/>
    <w:rsid w:val="00E23B90"/>
    <w:rsid w:val="00E26156"/>
    <w:rsid w:val="00E305BA"/>
    <w:rsid w:val="00E37B40"/>
    <w:rsid w:val="00E40329"/>
    <w:rsid w:val="00E41AD9"/>
    <w:rsid w:val="00E41D24"/>
    <w:rsid w:val="00E42C84"/>
    <w:rsid w:val="00E43260"/>
    <w:rsid w:val="00E46922"/>
    <w:rsid w:val="00E54513"/>
    <w:rsid w:val="00E6516A"/>
    <w:rsid w:val="00E66B8C"/>
    <w:rsid w:val="00E81FD6"/>
    <w:rsid w:val="00EB68FE"/>
    <w:rsid w:val="00EB7443"/>
    <w:rsid w:val="00EB7462"/>
    <w:rsid w:val="00EC2253"/>
    <w:rsid w:val="00EC61CE"/>
    <w:rsid w:val="00EC6427"/>
    <w:rsid w:val="00ED6635"/>
    <w:rsid w:val="00EE2917"/>
    <w:rsid w:val="00EE6149"/>
    <w:rsid w:val="00EE6537"/>
    <w:rsid w:val="00EF3D2F"/>
    <w:rsid w:val="00EF7347"/>
    <w:rsid w:val="00EF75E9"/>
    <w:rsid w:val="00F15A46"/>
    <w:rsid w:val="00F15B91"/>
    <w:rsid w:val="00F26E56"/>
    <w:rsid w:val="00F3025C"/>
    <w:rsid w:val="00F3095F"/>
    <w:rsid w:val="00F45741"/>
    <w:rsid w:val="00F47CA3"/>
    <w:rsid w:val="00F558AC"/>
    <w:rsid w:val="00F57B64"/>
    <w:rsid w:val="00F81CF8"/>
    <w:rsid w:val="00F850A4"/>
    <w:rsid w:val="00F9032D"/>
    <w:rsid w:val="00F916CF"/>
    <w:rsid w:val="00F92C9B"/>
    <w:rsid w:val="00F93A44"/>
    <w:rsid w:val="00F95AB3"/>
    <w:rsid w:val="00F97FBF"/>
    <w:rsid w:val="00FA2D2E"/>
    <w:rsid w:val="00FA5AF4"/>
    <w:rsid w:val="00FB4178"/>
    <w:rsid w:val="00FB6E68"/>
    <w:rsid w:val="00FC0965"/>
    <w:rsid w:val="00FD3A35"/>
    <w:rsid w:val="00FE11D3"/>
    <w:rsid w:val="00FE1B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65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E4400"/>
    <w:pPr>
      <w:spacing w:after="199" w:line="240" w:lineRule="auto"/>
      <w:jc w:val="center"/>
      <w:outlineLvl w:val="1"/>
    </w:pPr>
    <w:rPr>
      <w:rFonts w:ascii="Times New Roman" w:eastAsia="Times New Roman" w:hAnsi="Times New Roman" w:cs="Times New Roman"/>
      <w:b/>
      <w:bCs/>
      <w:caps/>
      <w:color w:val="666666"/>
      <w:sz w:val="29"/>
      <w:szCs w:val="29"/>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emmavariantref1">
    <w:name w:val="lemmavariantref1"/>
    <w:basedOn w:val="Fuentedeprrafopredeter"/>
    <w:rsid w:val="00A97DC6"/>
    <w:rPr>
      <w:rFonts w:ascii="Georgia" w:hAnsi="Georgia" w:hint="default"/>
      <w:b w:val="0"/>
      <w:bCs w:val="0"/>
      <w:i w:val="0"/>
      <w:iCs w:val="0"/>
      <w:strike w:val="0"/>
      <w:dstrike w:val="0"/>
      <w:vanish w:val="0"/>
      <w:webHidden w:val="0"/>
      <w:color w:val="6D6E71"/>
      <w:sz w:val="18"/>
      <w:szCs w:val="18"/>
      <w:u w:val="none"/>
      <w:effect w:val="none"/>
      <w:specVanish w:val="0"/>
    </w:rPr>
  </w:style>
  <w:style w:type="character" w:styleId="Hipervnculo">
    <w:name w:val="Hyperlink"/>
    <w:basedOn w:val="Fuentedeprrafopredeter"/>
    <w:uiPriority w:val="99"/>
    <w:unhideWhenUsed/>
    <w:rsid w:val="00D46D3D"/>
    <w:rPr>
      <w:color w:val="0000FF" w:themeColor="hyperlink"/>
      <w:u w:val="single"/>
    </w:rPr>
  </w:style>
  <w:style w:type="character" w:customStyle="1" w:styleId="oblique1">
    <w:name w:val="oblique1"/>
    <w:basedOn w:val="Fuentedeprrafopredeter"/>
    <w:rsid w:val="006A4485"/>
    <w:rPr>
      <w:i/>
      <w:iCs/>
    </w:rPr>
  </w:style>
  <w:style w:type="character" w:styleId="Textoennegrita">
    <w:name w:val="Strong"/>
    <w:basedOn w:val="Fuentedeprrafopredeter"/>
    <w:uiPriority w:val="22"/>
    <w:qFormat/>
    <w:rsid w:val="003A72B3"/>
    <w:rPr>
      <w:b/>
      <w:bCs/>
    </w:rPr>
  </w:style>
  <w:style w:type="character" w:customStyle="1" w:styleId="st">
    <w:name w:val="st"/>
    <w:basedOn w:val="Fuentedeprrafopredeter"/>
    <w:rsid w:val="006F3FCF"/>
  </w:style>
  <w:style w:type="paragraph" w:styleId="NormalWeb">
    <w:name w:val="Normal (Web)"/>
    <w:basedOn w:val="Normal"/>
    <w:uiPriority w:val="99"/>
    <w:unhideWhenUsed/>
    <w:rsid w:val="00544E5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0B513A"/>
    <w:pPr>
      <w:ind w:left="720"/>
      <w:contextualSpacing/>
    </w:pPr>
  </w:style>
  <w:style w:type="table" w:styleId="Tablaconcuadrcula">
    <w:name w:val="Table Grid"/>
    <w:basedOn w:val="Tablanormal"/>
    <w:rsid w:val="00341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E4400"/>
    <w:rPr>
      <w:rFonts w:ascii="Times New Roman" w:eastAsia="Times New Roman" w:hAnsi="Times New Roman" w:cs="Times New Roman"/>
      <w:b/>
      <w:bCs/>
      <w:caps/>
      <w:color w:val="666666"/>
      <w:sz w:val="29"/>
      <w:szCs w:val="29"/>
      <w:lang w:eastAsia="es-CO"/>
    </w:rPr>
  </w:style>
  <w:style w:type="character" w:customStyle="1" w:styleId="date-display-single">
    <w:name w:val="date-display-single"/>
    <w:basedOn w:val="Fuentedeprrafopredeter"/>
    <w:rsid w:val="003E4400"/>
  </w:style>
  <w:style w:type="character" w:customStyle="1" w:styleId="num">
    <w:name w:val="num"/>
    <w:basedOn w:val="Fuentedeprrafopredeter"/>
    <w:rsid w:val="003E4400"/>
  </w:style>
  <w:style w:type="character" w:customStyle="1" w:styleId="total">
    <w:name w:val="total"/>
    <w:basedOn w:val="Fuentedeprrafopredeter"/>
    <w:rsid w:val="003E4400"/>
  </w:style>
  <w:style w:type="character" w:customStyle="1" w:styleId="Ttulo1Car">
    <w:name w:val="Título 1 Car"/>
    <w:basedOn w:val="Fuentedeprrafopredeter"/>
    <w:link w:val="Ttulo1"/>
    <w:uiPriority w:val="9"/>
    <w:rsid w:val="00B652AC"/>
    <w:rPr>
      <w:rFonts w:asciiTheme="majorHAnsi" w:eastAsiaTheme="majorEastAsia" w:hAnsiTheme="majorHAnsi" w:cstheme="majorBidi"/>
      <w:b/>
      <w:bCs/>
      <w:color w:val="365F91" w:themeColor="accent1" w:themeShade="BF"/>
      <w:sz w:val="28"/>
      <w:szCs w:val="28"/>
    </w:rPr>
  </w:style>
  <w:style w:type="paragraph" w:customStyle="1" w:styleId="mw-mmv-image-desc">
    <w:name w:val="mw-mmv-image-desc"/>
    <w:basedOn w:val="Normal"/>
    <w:rsid w:val="00B652A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652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52AC"/>
    <w:rPr>
      <w:rFonts w:ascii="Tahoma" w:hAnsi="Tahoma" w:cs="Tahoma"/>
      <w:sz w:val="16"/>
      <w:szCs w:val="16"/>
    </w:rPr>
  </w:style>
  <w:style w:type="character" w:customStyle="1" w:styleId="un">
    <w:name w:val="un"/>
    <w:basedOn w:val="Fuentedeprrafopredeter"/>
    <w:rsid w:val="008C50BD"/>
  </w:style>
  <w:style w:type="character" w:styleId="Hipervnculovisitado">
    <w:name w:val="FollowedHyperlink"/>
    <w:basedOn w:val="Fuentedeprrafopredeter"/>
    <w:uiPriority w:val="99"/>
    <w:semiHidden/>
    <w:unhideWhenUsed/>
    <w:rsid w:val="00F93A44"/>
    <w:rPr>
      <w:color w:val="800080" w:themeColor="followedHyperlink"/>
      <w:u w:val="single"/>
    </w:rPr>
  </w:style>
  <w:style w:type="character" w:customStyle="1" w:styleId="spec-name3">
    <w:name w:val="spec-name3"/>
    <w:basedOn w:val="Fuentedeprrafopredeter"/>
    <w:rsid w:val="00AC2145"/>
    <w:rPr>
      <w:rFonts w:ascii="Arial" w:hAnsi="Arial" w:cs="Arial" w:hint="default"/>
      <w:b w:val="0"/>
      <w:bCs w:val="0"/>
      <w:vanish w:val="0"/>
      <w:webHidden w:val="0"/>
      <w:color w:val="B2B2B2"/>
      <w:sz w:val="18"/>
      <w:szCs w:val="18"/>
      <w:bdr w:val="none" w:sz="0" w:space="0" w:color="auto" w:frame="1"/>
      <w:specVanish w:val="0"/>
    </w:rPr>
  </w:style>
  <w:style w:type="character" w:styleId="Textodelmarcadordeposicin">
    <w:name w:val="Placeholder Text"/>
    <w:basedOn w:val="Fuentedeprrafopredeter"/>
    <w:uiPriority w:val="99"/>
    <w:semiHidden/>
    <w:rsid w:val="002E1AC5"/>
    <w:rPr>
      <w:color w:val="808080"/>
    </w:rPr>
  </w:style>
  <w:style w:type="paragraph" w:styleId="Encabezado">
    <w:name w:val="header"/>
    <w:basedOn w:val="Normal"/>
    <w:link w:val="EncabezadoCar"/>
    <w:uiPriority w:val="99"/>
    <w:unhideWhenUsed/>
    <w:rsid w:val="00F558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58AC"/>
  </w:style>
  <w:style w:type="paragraph" w:styleId="Piedepgina">
    <w:name w:val="footer"/>
    <w:basedOn w:val="Normal"/>
    <w:link w:val="PiedepginaCar"/>
    <w:uiPriority w:val="99"/>
    <w:unhideWhenUsed/>
    <w:rsid w:val="00E23B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3B90"/>
  </w:style>
  <w:style w:type="character" w:styleId="Refdecomentario">
    <w:name w:val="annotation reference"/>
    <w:basedOn w:val="Fuentedeprrafopredeter"/>
    <w:uiPriority w:val="99"/>
    <w:semiHidden/>
    <w:unhideWhenUsed/>
    <w:rsid w:val="00D216CB"/>
    <w:rPr>
      <w:sz w:val="16"/>
      <w:szCs w:val="16"/>
    </w:rPr>
  </w:style>
  <w:style w:type="paragraph" w:styleId="Textocomentario">
    <w:name w:val="annotation text"/>
    <w:basedOn w:val="Normal"/>
    <w:link w:val="TextocomentarioCar"/>
    <w:uiPriority w:val="99"/>
    <w:semiHidden/>
    <w:unhideWhenUsed/>
    <w:rsid w:val="00D216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16CB"/>
    <w:rPr>
      <w:sz w:val="20"/>
      <w:szCs w:val="20"/>
    </w:rPr>
  </w:style>
  <w:style w:type="paragraph" w:styleId="Asuntodelcomentario">
    <w:name w:val="annotation subject"/>
    <w:basedOn w:val="Textocomentario"/>
    <w:next w:val="Textocomentario"/>
    <w:link w:val="AsuntodelcomentarioCar"/>
    <w:uiPriority w:val="99"/>
    <w:semiHidden/>
    <w:unhideWhenUsed/>
    <w:rsid w:val="00D216CB"/>
    <w:rPr>
      <w:b/>
      <w:bCs/>
    </w:rPr>
  </w:style>
  <w:style w:type="character" w:customStyle="1" w:styleId="AsuntodelcomentarioCar">
    <w:name w:val="Asunto del comentario Car"/>
    <w:basedOn w:val="TextocomentarioCar"/>
    <w:link w:val="Asuntodelcomentario"/>
    <w:uiPriority w:val="99"/>
    <w:semiHidden/>
    <w:rsid w:val="00D216C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65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E4400"/>
    <w:pPr>
      <w:spacing w:after="199" w:line="240" w:lineRule="auto"/>
      <w:jc w:val="center"/>
      <w:outlineLvl w:val="1"/>
    </w:pPr>
    <w:rPr>
      <w:rFonts w:ascii="Times New Roman" w:eastAsia="Times New Roman" w:hAnsi="Times New Roman" w:cs="Times New Roman"/>
      <w:b/>
      <w:bCs/>
      <w:caps/>
      <w:color w:val="666666"/>
      <w:sz w:val="29"/>
      <w:szCs w:val="29"/>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emmavariantref1">
    <w:name w:val="lemmavariantref1"/>
    <w:basedOn w:val="Fuentedeprrafopredeter"/>
    <w:rsid w:val="00A97DC6"/>
    <w:rPr>
      <w:rFonts w:ascii="Georgia" w:hAnsi="Georgia" w:hint="default"/>
      <w:b w:val="0"/>
      <w:bCs w:val="0"/>
      <w:i w:val="0"/>
      <w:iCs w:val="0"/>
      <w:strike w:val="0"/>
      <w:dstrike w:val="0"/>
      <w:vanish w:val="0"/>
      <w:webHidden w:val="0"/>
      <w:color w:val="6D6E71"/>
      <w:sz w:val="18"/>
      <w:szCs w:val="18"/>
      <w:u w:val="none"/>
      <w:effect w:val="none"/>
      <w:specVanish w:val="0"/>
    </w:rPr>
  </w:style>
  <w:style w:type="character" w:styleId="Hipervnculo">
    <w:name w:val="Hyperlink"/>
    <w:basedOn w:val="Fuentedeprrafopredeter"/>
    <w:uiPriority w:val="99"/>
    <w:unhideWhenUsed/>
    <w:rsid w:val="00D46D3D"/>
    <w:rPr>
      <w:color w:val="0000FF" w:themeColor="hyperlink"/>
      <w:u w:val="single"/>
    </w:rPr>
  </w:style>
  <w:style w:type="character" w:customStyle="1" w:styleId="oblique1">
    <w:name w:val="oblique1"/>
    <w:basedOn w:val="Fuentedeprrafopredeter"/>
    <w:rsid w:val="006A4485"/>
    <w:rPr>
      <w:i/>
      <w:iCs/>
    </w:rPr>
  </w:style>
  <w:style w:type="character" w:styleId="Textoennegrita">
    <w:name w:val="Strong"/>
    <w:basedOn w:val="Fuentedeprrafopredeter"/>
    <w:uiPriority w:val="22"/>
    <w:qFormat/>
    <w:rsid w:val="003A72B3"/>
    <w:rPr>
      <w:b/>
      <w:bCs/>
    </w:rPr>
  </w:style>
  <w:style w:type="character" w:customStyle="1" w:styleId="st">
    <w:name w:val="st"/>
    <w:basedOn w:val="Fuentedeprrafopredeter"/>
    <w:rsid w:val="006F3FCF"/>
  </w:style>
  <w:style w:type="paragraph" w:styleId="NormalWeb">
    <w:name w:val="Normal (Web)"/>
    <w:basedOn w:val="Normal"/>
    <w:uiPriority w:val="99"/>
    <w:unhideWhenUsed/>
    <w:rsid w:val="00544E5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0B513A"/>
    <w:pPr>
      <w:ind w:left="720"/>
      <w:contextualSpacing/>
    </w:pPr>
  </w:style>
  <w:style w:type="table" w:styleId="Tablaconcuadrcula">
    <w:name w:val="Table Grid"/>
    <w:basedOn w:val="Tablanormal"/>
    <w:rsid w:val="00341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E4400"/>
    <w:rPr>
      <w:rFonts w:ascii="Times New Roman" w:eastAsia="Times New Roman" w:hAnsi="Times New Roman" w:cs="Times New Roman"/>
      <w:b/>
      <w:bCs/>
      <w:caps/>
      <w:color w:val="666666"/>
      <w:sz w:val="29"/>
      <w:szCs w:val="29"/>
      <w:lang w:eastAsia="es-CO"/>
    </w:rPr>
  </w:style>
  <w:style w:type="character" w:customStyle="1" w:styleId="date-display-single">
    <w:name w:val="date-display-single"/>
    <w:basedOn w:val="Fuentedeprrafopredeter"/>
    <w:rsid w:val="003E4400"/>
  </w:style>
  <w:style w:type="character" w:customStyle="1" w:styleId="num">
    <w:name w:val="num"/>
    <w:basedOn w:val="Fuentedeprrafopredeter"/>
    <w:rsid w:val="003E4400"/>
  </w:style>
  <w:style w:type="character" w:customStyle="1" w:styleId="total">
    <w:name w:val="total"/>
    <w:basedOn w:val="Fuentedeprrafopredeter"/>
    <w:rsid w:val="003E4400"/>
  </w:style>
  <w:style w:type="character" w:customStyle="1" w:styleId="Ttulo1Car">
    <w:name w:val="Título 1 Car"/>
    <w:basedOn w:val="Fuentedeprrafopredeter"/>
    <w:link w:val="Ttulo1"/>
    <w:uiPriority w:val="9"/>
    <w:rsid w:val="00B652AC"/>
    <w:rPr>
      <w:rFonts w:asciiTheme="majorHAnsi" w:eastAsiaTheme="majorEastAsia" w:hAnsiTheme="majorHAnsi" w:cstheme="majorBidi"/>
      <w:b/>
      <w:bCs/>
      <w:color w:val="365F91" w:themeColor="accent1" w:themeShade="BF"/>
      <w:sz w:val="28"/>
      <w:szCs w:val="28"/>
    </w:rPr>
  </w:style>
  <w:style w:type="paragraph" w:customStyle="1" w:styleId="mw-mmv-image-desc">
    <w:name w:val="mw-mmv-image-desc"/>
    <w:basedOn w:val="Normal"/>
    <w:rsid w:val="00B652A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652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52AC"/>
    <w:rPr>
      <w:rFonts w:ascii="Tahoma" w:hAnsi="Tahoma" w:cs="Tahoma"/>
      <w:sz w:val="16"/>
      <w:szCs w:val="16"/>
    </w:rPr>
  </w:style>
  <w:style w:type="character" w:customStyle="1" w:styleId="un">
    <w:name w:val="un"/>
    <w:basedOn w:val="Fuentedeprrafopredeter"/>
    <w:rsid w:val="008C50BD"/>
  </w:style>
  <w:style w:type="character" w:styleId="Hipervnculovisitado">
    <w:name w:val="FollowedHyperlink"/>
    <w:basedOn w:val="Fuentedeprrafopredeter"/>
    <w:uiPriority w:val="99"/>
    <w:semiHidden/>
    <w:unhideWhenUsed/>
    <w:rsid w:val="00F93A44"/>
    <w:rPr>
      <w:color w:val="800080" w:themeColor="followedHyperlink"/>
      <w:u w:val="single"/>
    </w:rPr>
  </w:style>
  <w:style w:type="character" w:customStyle="1" w:styleId="spec-name3">
    <w:name w:val="spec-name3"/>
    <w:basedOn w:val="Fuentedeprrafopredeter"/>
    <w:rsid w:val="00AC2145"/>
    <w:rPr>
      <w:rFonts w:ascii="Arial" w:hAnsi="Arial" w:cs="Arial" w:hint="default"/>
      <w:b w:val="0"/>
      <w:bCs w:val="0"/>
      <w:vanish w:val="0"/>
      <w:webHidden w:val="0"/>
      <w:color w:val="B2B2B2"/>
      <w:sz w:val="18"/>
      <w:szCs w:val="18"/>
      <w:bdr w:val="none" w:sz="0" w:space="0" w:color="auto" w:frame="1"/>
      <w:specVanish w:val="0"/>
    </w:rPr>
  </w:style>
  <w:style w:type="character" w:styleId="Textodelmarcadordeposicin">
    <w:name w:val="Placeholder Text"/>
    <w:basedOn w:val="Fuentedeprrafopredeter"/>
    <w:uiPriority w:val="99"/>
    <w:semiHidden/>
    <w:rsid w:val="002E1AC5"/>
    <w:rPr>
      <w:color w:val="808080"/>
    </w:rPr>
  </w:style>
  <w:style w:type="paragraph" w:styleId="Encabezado">
    <w:name w:val="header"/>
    <w:basedOn w:val="Normal"/>
    <w:link w:val="EncabezadoCar"/>
    <w:uiPriority w:val="99"/>
    <w:unhideWhenUsed/>
    <w:rsid w:val="00F558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58AC"/>
  </w:style>
  <w:style w:type="paragraph" w:styleId="Piedepgina">
    <w:name w:val="footer"/>
    <w:basedOn w:val="Normal"/>
    <w:link w:val="PiedepginaCar"/>
    <w:uiPriority w:val="99"/>
    <w:unhideWhenUsed/>
    <w:rsid w:val="00E23B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3B90"/>
  </w:style>
  <w:style w:type="character" w:styleId="Refdecomentario">
    <w:name w:val="annotation reference"/>
    <w:basedOn w:val="Fuentedeprrafopredeter"/>
    <w:uiPriority w:val="99"/>
    <w:semiHidden/>
    <w:unhideWhenUsed/>
    <w:rsid w:val="00D216CB"/>
    <w:rPr>
      <w:sz w:val="16"/>
      <w:szCs w:val="16"/>
    </w:rPr>
  </w:style>
  <w:style w:type="paragraph" w:styleId="Textocomentario">
    <w:name w:val="annotation text"/>
    <w:basedOn w:val="Normal"/>
    <w:link w:val="TextocomentarioCar"/>
    <w:uiPriority w:val="99"/>
    <w:semiHidden/>
    <w:unhideWhenUsed/>
    <w:rsid w:val="00D216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16CB"/>
    <w:rPr>
      <w:sz w:val="20"/>
      <w:szCs w:val="20"/>
    </w:rPr>
  </w:style>
  <w:style w:type="paragraph" w:styleId="Asuntodelcomentario">
    <w:name w:val="annotation subject"/>
    <w:basedOn w:val="Textocomentario"/>
    <w:next w:val="Textocomentario"/>
    <w:link w:val="AsuntodelcomentarioCar"/>
    <w:uiPriority w:val="99"/>
    <w:semiHidden/>
    <w:unhideWhenUsed/>
    <w:rsid w:val="00D216CB"/>
    <w:rPr>
      <w:b/>
      <w:bCs/>
    </w:rPr>
  </w:style>
  <w:style w:type="character" w:customStyle="1" w:styleId="AsuntodelcomentarioCar">
    <w:name w:val="Asunto del comentario Car"/>
    <w:basedOn w:val="TextocomentarioCar"/>
    <w:link w:val="Asuntodelcomentario"/>
    <w:uiPriority w:val="99"/>
    <w:semiHidden/>
    <w:rsid w:val="00D216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89408">
      <w:bodyDiv w:val="1"/>
      <w:marLeft w:val="0"/>
      <w:marRight w:val="0"/>
      <w:marTop w:val="0"/>
      <w:marBottom w:val="0"/>
      <w:divBdr>
        <w:top w:val="none" w:sz="0" w:space="0" w:color="auto"/>
        <w:left w:val="none" w:sz="0" w:space="0" w:color="auto"/>
        <w:bottom w:val="none" w:sz="0" w:space="0" w:color="auto"/>
        <w:right w:val="none" w:sz="0" w:space="0" w:color="auto"/>
      </w:divBdr>
      <w:divsChild>
        <w:div w:id="567423100">
          <w:marLeft w:val="0"/>
          <w:marRight w:val="0"/>
          <w:marTop w:val="0"/>
          <w:marBottom w:val="0"/>
          <w:divBdr>
            <w:top w:val="none" w:sz="0" w:space="0" w:color="auto"/>
            <w:left w:val="none" w:sz="0" w:space="0" w:color="auto"/>
            <w:bottom w:val="none" w:sz="0" w:space="0" w:color="auto"/>
            <w:right w:val="none" w:sz="0" w:space="0" w:color="auto"/>
          </w:divBdr>
          <w:divsChild>
            <w:div w:id="1116408530">
              <w:marLeft w:val="0"/>
              <w:marRight w:val="0"/>
              <w:marTop w:val="0"/>
              <w:marBottom w:val="0"/>
              <w:divBdr>
                <w:top w:val="none" w:sz="0" w:space="0" w:color="auto"/>
                <w:left w:val="none" w:sz="0" w:space="0" w:color="auto"/>
                <w:bottom w:val="none" w:sz="0" w:space="0" w:color="auto"/>
                <w:right w:val="none" w:sz="0" w:space="0" w:color="auto"/>
              </w:divBdr>
              <w:divsChild>
                <w:div w:id="2108842309">
                  <w:marLeft w:val="0"/>
                  <w:marRight w:val="0"/>
                  <w:marTop w:val="0"/>
                  <w:marBottom w:val="0"/>
                  <w:divBdr>
                    <w:top w:val="none" w:sz="0" w:space="0" w:color="auto"/>
                    <w:left w:val="none" w:sz="0" w:space="0" w:color="auto"/>
                    <w:bottom w:val="none" w:sz="0" w:space="0" w:color="auto"/>
                    <w:right w:val="none" w:sz="0" w:space="0" w:color="auto"/>
                  </w:divBdr>
                  <w:divsChild>
                    <w:div w:id="1745099754">
                      <w:marLeft w:val="0"/>
                      <w:marRight w:val="0"/>
                      <w:marTop w:val="0"/>
                      <w:marBottom w:val="0"/>
                      <w:divBdr>
                        <w:top w:val="none" w:sz="0" w:space="0" w:color="auto"/>
                        <w:left w:val="none" w:sz="0" w:space="0" w:color="auto"/>
                        <w:bottom w:val="none" w:sz="0" w:space="0" w:color="auto"/>
                        <w:right w:val="none" w:sz="0" w:space="0" w:color="auto"/>
                      </w:divBdr>
                      <w:divsChild>
                        <w:div w:id="704526943">
                          <w:marLeft w:val="0"/>
                          <w:marRight w:val="0"/>
                          <w:marTop w:val="0"/>
                          <w:marBottom w:val="0"/>
                          <w:divBdr>
                            <w:top w:val="none" w:sz="0" w:space="0" w:color="auto"/>
                            <w:left w:val="none" w:sz="0" w:space="0" w:color="auto"/>
                            <w:bottom w:val="none" w:sz="0" w:space="0" w:color="auto"/>
                            <w:right w:val="none" w:sz="0" w:space="0" w:color="auto"/>
                          </w:divBdr>
                          <w:divsChild>
                            <w:div w:id="708410945">
                              <w:marLeft w:val="0"/>
                              <w:marRight w:val="0"/>
                              <w:marTop w:val="0"/>
                              <w:marBottom w:val="0"/>
                              <w:divBdr>
                                <w:top w:val="none" w:sz="0" w:space="0" w:color="auto"/>
                                <w:left w:val="none" w:sz="0" w:space="0" w:color="auto"/>
                                <w:bottom w:val="none" w:sz="0" w:space="0" w:color="auto"/>
                                <w:right w:val="none" w:sz="0" w:space="0" w:color="auto"/>
                              </w:divBdr>
                              <w:divsChild>
                                <w:div w:id="226452528">
                                  <w:marLeft w:val="0"/>
                                  <w:marRight w:val="0"/>
                                  <w:marTop w:val="0"/>
                                  <w:marBottom w:val="0"/>
                                  <w:divBdr>
                                    <w:top w:val="none" w:sz="0" w:space="0" w:color="auto"/>
                                    <w:left w:val="none" w:sz="0" w:space="0" w:color="auto"/>
                                    <w:bottom w:val="none" w:sz="0" w:space="0" w:color="auto"/>
                                    <w:right w:val="none" w:sz="0" w:space="0" w:color="auto"/>
                                  </w:divBdr>
                                  <w:divsChild>
                                    <w:div w:id="1236208814">
                                      <w:marLeft w:val="0"/>
                                      <w:marRight w:val="0"/>
                                      <w:marTop w:val="0"/>
                                      <w:marBottom w:val="0"/>
                                      <w:divBdr>
                                        <w:top w:val="none" w:sz="0" w:space="0" w:color="auto"/>
                                        <w:left w:val="none" w:sz="0" w:space="0" w:color="auto"/>
                                        <w:bottom w:val="none" w:sz="0" w:space="0" w:color="auto"/>
                                        <w:right w:val="none" w:sz="0" w:space="0" w:color="auto"/>
                                      </w:divBdr>
                                      <w:divsChild>
                                        <w:div w:id="1178471450">
                                          <w:marLeft w:val="0"/>
                                          <w:marRight w:val="0"/>
                                          <w:marTop w:val="0"/>
                                          <w:marBottom w:val="0"/>
                                          <w:divBdr>
                                            <w:top w:val="none" w:sz="0" w:space="0" w:color="auto"/>
                                            <w:left w:val="none" w:sz="0" w:space="0" w:color="auto"/>
                                            <w:bottom w:val="none" w:sz="0" w:space="0" w:color="auto"/>
                                            <w:right w:val="none" w:sz="0" w:space="0" w:color="auto"/>
                                          </w:divBdr>
                                          <w:divsChild>
                                            <w:div w:id="1017652949">
                                              <w:marLeft w:val="0"/>
                                              <w:marRight w:val="0"/>
                                              <w:marTop w:val="0"/>
                                              <w:marBottom w:val="0"/>
                                              <w:divBdr>
                                                <w:top w:val="none" w:sz="0" w:space="0" w:color="auto"/>
                                                <w:left w:val="none" w:sz="0" w:space="0" w:color="auto"/>
                                                <w:bottom w:val="none" w:sz="0" w:space="0" w:color="auto"/>
                                                <w:right w:val="none" w:sz="0" w:space="0" w:color="auto"/>
                                              </w:divBdr>
                                              <w:divsChild>
                                                <w:div w:id="809053796">
                                                  <w:marLeft w:val="0"/>
                                                  <w:marRight w:val="0"/>
                                                  <w:marTop w:val="0"/>
                                                  <w:marBottom w:val="0"/>
                                                  <w:divBdr>
                                                    <w:top w:val="none" w:sz="0" w:space="0" w:color="auto"/>
                                                    <w:left w:val="none" w:sz="0" w:space="0" w:color="auto"/>
                                                    <w:bottom w:val="none" w:sz="0" w:space="0" w:color="auto"/>
                                                    <w:right w:val="none" w:sz="0" w:space="0" w:color="auto"/>
                                                  </w:divBdr>
                                                  <w:divsChild>
                                                    <w:div w:id="1427077737">
                                                      <w:marLeft w:val="0"/>
                                                      <w:marRight w:val="0"/>
                                                      <w:marTop w:val="0"/>
                                                      <w:marBottom w:val="0"/>
                                                      <w:divBdr>
                                                        <w:top w:val="none" w:sz="0" w:space="0" w:color="auto"/>
                                                        <w:left w:val="none" w:sz="0" w:space="0" w:color="auto"/>
                                                        <w:bottom w:val="none" w:sz="0" w:space="0" w:color="auto"/>
                                                        <w:right w:val="none" w:sz="0" w:space="0" w:color="auto"/>
                                                      </w:divBdr>
                                                      <w:divsChild>
                                                        <w:div w:id="187910451">
                                                          <w:marLeft w:val="0"/>
                                                          <w:marRight w:val="0"/>
                                                          <w:marTop w:val="0"/>
                                                          <w:marBottom w:val="0"/>
                                                          <w:divBdr>
                                                            <w:top w:val="none" w:sz="0" w:space="0" w:color="auto"/>
                                                            <w:left w:val="none" w:sz="0" w:space="0" w:color="auto"/>
                                                            <w:bottom w:val="none" w:sz="0" w:space="0" w:color="auto"/>
                                                            <w:right w:val="none" w:sz="0" w:space="0" w:color="auto"/>
                                                          </w:divBdr>
                                                          <w:divsChild>
                                                            <w:div w:id="1775437067">
                                                              <w:marLeft w:val="0"/>
                                                              <w:marRight w:val="0"/>
                                                              <w:marTop w:val="0"/>
                                                              <w:marBottom w:val="0"/>
                                                              <w:divBdr>
                                                                <w:top w:val="none" w:sz="0" w:space="0" w:color="auto"/>
                                                                <w:left w:val="none" w:sz="0" w:space="0" w:color="auto"/>
                                                                <w:bottom w:val="none" w:sz="0" w:space="0" w:color="auto"/>
                                                                <w:right w:val="none" w:sz="0" w:space="0" w:color="auto"/>
                                                              </w:divBdr>
                                                              <w:divsChild>
                                                                <w:div w:id="10153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3196968">
      <w:bodyDiv w:val="1"/>
      <w:marLeft w:val="0"/>
      <w:marRight w:val="0"/>
      <w:marTop w:val="0"/>
      <w:marBottom w:val="0"/>
      <w:divBdr>
        <w:top w:val="none" w:sz="0" w:space="0" w:color="auto"/>
        <w:left w:val="none" w:sz="0" w:space="0" w:color="auto"/>
        <w:bottom w:val="none" w:sz="0" w:space="0" w:color="auto"/>
        <w:right w:val="none" w:sz="0" w:space="0" w:color="auto"/>
      </w:divBdr>
    </w:div>
    <w:div w:id="419109138">
      <w:bodyDiv w:val="1"/>
      <w:marLeft w:val="0"/>
      <w:marRight w:val="0"/>
      <w:marTop w:val="0"/>
      <w:marBottom w:val="0"/>
      <w:divBdr>
        <w:top w:val="none" w:sz="0" w:space="0" w:color="auto"/>
        <w:left w:val="none" w:sz="0" w:space="0" w:color="auto"/>
        <w:bottom w:val="none" w:sz="0" w:space="0" w:color="auto"/>
        <w:right w:val="none" w:sz="0" w:space="0" w:color="auto"/>
      </w:divBdr>
      <w:divsChild>
        <w:div w:id="1533811464">
          <w:marLeft w:val="0"/>
          <w:marRight w:val="0"/>
          <w:marTop w:val="0"/>
          <w:marBottom w:val="0"/>
          <w:divBdr>
            <w:top w:val="none" w:sz="0" w:space="0" w:color="auto"/>
            <w:left w:val="none" w:sz="0" w:space="0" w:color="auto"/>
            <w:bottom w:val="none" w:sz="0" w:space="0" w:color="auto"/>
            <w:right w:val="none" w:sz="0" w:space="0" w:color="auto"/>
          </w:divBdr>
          <w:divsChild>
            <w:div w:id="998196111">
              <w:marLeft w:val="0"/>
              <w:marRight w:val="0"/>
              <w:marTop w:val="0"/>
              <w:marBottom w:val="0"/>
              <w:divBdr>
                <w:top w:val="none" w:sz="0" w:space="0" w:color="auto"/>
                <w:left w:val="none" w:sz="0" w:space="0" w:color="auto"/>
                <w:bottom w:val="none" w:sz="0" w:space="0" w:color="auto"/>
                <w:right w:val="none" w:sz="0" w:space="0" w:color="auto"/>
              </w:divBdr>
              <w:divsChild>
                <w:div w:id="806898631">
                  <w:marLeft w:val="0"/>
                  <w:marRight w:val="0"/>
                  <w:marTop w:val="0"/>
                  <w:marBottom w:val="0"/>
                  <w:divBdr>
                    <w:top w:val="none" w:sz="0" w:space="0" w:color="auto"/>
                    <w:left w:val="none" w:sz="0" w:space="0" w:color="auto"/>
                    <w:bottom w:val="none" w:sz="0" w:space="0" w:color="auto"/>
                    <w:right w:val="none" w:sz="0" w:space="0" w:color="auto"/>
                  </w:divBdr>
                  <w:divsChild>
                    <w:div w:id="291138529">
                      <w:marLeft w:val="0"/>
                      <w:marRight w:val="0"/>
                      <w:marTop w:val="0"/>
                      <w:marBottom w:val="0"/>
                      <w:divBdr>
                        <w:top w:val="none" w:sz="0" w:space="0" w:color="auto"/>
                        <w:left w:val="none" w:sz="0" w:space="0" w:color="auto"/>
                        <w:bottom w:val="none" w:sz="0" w:space="0" w:color="auto"/>
                        <w:right w:val="none" w:sz="0" w:space="0" w:color="auto"/>
                      </w:divBdr>
                      <w:divsChild>
                        <w:div w:id="1534154305">
                          <w:marLeft w:val="0"/>
                          <w:marRight w:val="0"/>
                          <w:marTop w:val="0"/>
                          <w:marBottom w:val="0"/>
                          <w:divBdr>
                            <w:top w:val="none" w:sz="0" w:space="0" w:color="auto"/>
                            <w:left w:val="none" w:sz="0" w:space="0" w:color="auto"/>
                            <w:bottom w:val="none" w:sz="0" w:space="0" w:color="auto"/>
                            <w:right w:val="none" w:sz="0" w:space="0" w:color="auto"/>
                          </w:divBdr>
                          <w:divsChild>
                            <w:div w:id="1694113850">
                              <w:marLeft w:val="0"/>
                              <w:marRight w:val="0"/>
                              <w:marTop w:val="0"/>
                              <w:marBottom w:val="0"/>
                              <w:divBdr>
                                <w:top w:val="none" w:sz="0" w:space="0" w:color="auto"/>
                                <w:left w:val="none" w:sz="0" w:space="0" w:color="auto"/>
                                <w:bottom w:val="none" w:sz="0" w:space="0" w:color="auto"/>
                                <w:right w:val="none" w:sz="0" w:space="0" w:color="auto"/>
                              </w:divBdr>
                              <w:divsChild>
                                <w:div w:id="1881164834">
                                  <w:marLeft w:val="0"/>
                                  <w:marRight w:val="0"/>
                                  <w:marTop w:val="0"/>
                                  <w:marBottom w:val="0"/>
                                  <w:divBdr>
                                    <w:top w:val="none" w:sz="0" w:space="0" w:color="auto"/>
                                    <w:left w:val="none" w:sz="0" w:space="0" w:color="auto"/>
                                    <w:bottom w:val="none" w:sz="0" w:space="0" w:color="auto"/>
                                    <w:right w:val="none" w:sz="0" w:space="0" w:color="auto"/>
                                  </w:divBdr>
                                  <w:divsChild>
                                    <w:div w:id="2038969981">
                                      <w:marLeft w:val="0"/>
                                      <w:marRight w:val="0"/>
                                      <w:marTop w:val="0"/>
                                      <w:marBottom w:val="0"/>
                                      <w:divBdr>
                                        <w:top w:val="none" w:sz="0" w:space="0" w:color="auto"/>
                                        <w:left w:val="none" w:sz="0" w:space="0" w:color="auto"/>
                                        <w:bottom w:val="none" w:sz="0" w:space="0" w:color="auto"/>
                                        <w:right w:val="none" w:sz="0" w:space="0" w:color="auto"/>
                                      </w:divBdr>
                                      <w:divsChild>
                                        <w:div w:id="2012482644">
                                          <w:marLeft w:val="0"/>
                                          <w:marRight w:val="0"/>
                                          <w:marTop w:val="0"/>
                                          <w:marBottom w:val="0"/>
                                          <w:divBdr>
                                            <w:top w:val="none" w:sz="0" w:space="0" w:color="auto"/>
                                            <w:left w:val="none" w:sz="0" w:space="0" w:color="auto"/>
                                            <w:bottom w:val="none" w:sz="0" w:space="0" w:color="auto"/>
                                            <w:right w:val="none" w:sz="0" w:space="0" w:color="auto"/>
                                          </w:divBdr>
                                          <w:divsChild>
                                            <w:div w:id="716591266">
                                              <w:marLeft w:val="0"/>
                                              <w:marRight w:val="0"/>
                                              <w:marTop w:val="0"/>
                                              <w:marBottom w:val="300"/>
                                              <w:divBdr>
                                                <w:top w:val="none" w:sz="0" w:space="0" w:color="auto"/>
                                                <w:left w:val="none" w:sz="0" w:space="0" w:color="auto"/>
                                                <w:bottom w:val="none" w:sz="0" w:space="0" w:color="auto"/>
                                                <w:right w:val="none" w:sz="0" w:space="0" w:color="auto"/>
                                              </w:divBdr>
                                              <w:divsChild>
                                                <w:div w:id="1456756973">
                                                  <w:marLeft w:val="0"/>
                                                  <w:marRight w:val="0"/>
                                                  <w:marTop w:val="0"/>
                                                  <w:marBottom w:val="0"/>
                                                  <w:divBdr>
                                                    <w:top w:val="none" w:sz="0" w:space="0" w:color="auto"/>
                                                    <w:left w:val="none" w:sz="0" w:space="0" w:color="auto"/>
                                                    <w:bottom w:val="none" w:sz="0" w:space="0" w:color="auto"/>
                                                    <w:right w:val="none" w:sz="0" w:space="0" w:color="auto"/>
                                                  </w:divBdr>
                                                  <w:divsChild>
                                                    <w:div w:id="966817629">
                                                      <w:marLeft w:val="0"/>
                                                      <w:marRight w:val="0"/>
                                                      <w:marTop w:val="0"/>
                                                      <w:marBottom w:val="0"/>
                                                      <w:divBdr>
                                                        <w:top w:val="none" w:sz="0" w:space="0" w:color="auto"/>
                                                        <w:left w:val="none" w:sz="0" w:space="0" w:color="auto"/>
                                                        <w:bottom w:val="none" w:sz="0" w:space="0" w:color="auto"/>
                                                        <w:right w:val="none" w:sz="0" w:space="0" w:color="auto"/>
                                                      </w:divBdr>
                                                      <w:divsChild>
                                                        <w:div w:id="958412355">
                                                          <w:marLeft w:val="0"/>
                                                          <w:marRight w:val="0"/>
                                                          <w:marTop w:val="0"/>
                                                          <w:marBottom w:val="0"/>
                                                          <w:divBdr>
                                                            <w:top w:val="none" w:sz="0" w:space="0" w:color="auto"/>
                                                            <w:left w:val="none" w:sz="0" w:space="0" w:color="auto"/>
                                                            <w:bottom w:val="none" w:sz="0" w:space="0" w:color="auto"/>
                                                            <w:right w:val="none" w:sz="0" w:space="0" w:color="auto"/>
                                                          </w:divBdr>
                                                          <w:divsChild>
                                                            <w:div w:id="778795852">
                                                              <w:marLeft w:val="0"/>
                                                              <w:marRight w:val="0"/>
                                                              <w:marTop w:val="0"/>
                                                              <w:marBottom w:val="0"/>
                                                              <w:divBdr>
                                                                <w:top w:val="none" w:sz="0" w:space="0" w:color="auto"/>
                                                                <w:left w:val="none" w:sz="0" w:space="0" w:color="auto"/>
                                                                <w:bottom w:val="none" w:sz="0" w:space="0" w:color="auto"/>
                                                                <w:right w:val="none" w:sz="0" w:space="0" w:color="auto"/>
                                                              </w:divBdr>
                                                              <w:divsChild>
                                                                <w:div w:id="1734693181">
                                                                  <w:marLeft w:val="0"/>
                                                                  <w:marRight w:val="0"/>
                                                                  <w:marTop w:val="0"/>
                                                                  <w:marBottom w:val="0"/>
                                                                  <w:divBdr>
                                                                    <w:top w:val="none" w:sz="0" w:space="0" w:color="auto"/>
                                                                    <w:left w:val="none" w:sz="0" w:space="0" w:color="auto"/>
                                                                    <w:bottom w:val="none" w:sz="0" w:space="0" w:color="auto"/>
                                                                    <w:right w:val="none" w:sz="0" w:space="0" w:color="auto"/>
                                                                  </w:divBdr>
                                                                  <w:divsChild>
                                                                    <w:div w:id="1612934011">
                                                                      <w:marLeft w:val="0"/>
                                                                      <w:marRight w:val="0"/>
                                                                      <w:marTop w:val="0"/>
                                                                      <w:marBottom w:val="0"/>
                                                                      <w:divBdr>
                                                                        <w:top w:val="none" w:sz="0" w:space="0" w:color="auto"/>
                                                                        <w:left w:val="none" w:sz="0" w:space="0" w:color="auto"/>
                                                                        <w:bottom w:val="none" w:sz="0" w:space="0" w:color="auto"/>
                                                                        <w:right w:val="none" w:sz="0" w:space="0" w:color="auto"/>
                                                                      </w:divBdr>
                                                                      <w:divsChild>
                                                                        <w:div w:id="1373071613">
                                                                          <w:marLeft w:val="0"/>
                                                                          <w:marRight w:val="0"/>
                                                                          <w:marTop w:val="0"/>
                                                                          <w:marBottom w:val="0"/>
                                                                          <w:divBdr>
                                                                            <w:top w:val="none" w:sz="0" w:space="0" w:color="auto"/>
                                                                            <w:left w:val="none" w:sz="0" w:space="0" w:color="auto"/>
                                                                            <w:bottom w:val="none" w:sz="0" w:space="0" w:color="auto"/>
                                                                            <w:right w:val="none" w:sz="0" w:space="0" w:color="auto"/>
                                                                          </w:divBdr>
                                                                          <w:divsChild>
                                                                            <w:div w:id="185219815">
                                                                              <w:marLeft w:val="0"/>
                                                                              <w:marRight w:val="0"/>
                                                                              <w:marTop w:val="0"/>
                                                                              <w:marBottom w:val="0"/>
                                                                              <w:divBdr>
                                                                                <w:top w:val="none" w:sz="0" w:space="0" w:color="auto"/>
                                                                                <w:left w:val="none" w:sz="0" w:space="0" w:color="auto"/>
                                                                                <w:bottom w:val="none" w:sz="0" w:space="0" w:color="auto"/>
                                                                                <w:right w:val="none" w:sz="0" w:space="0" w:color="auto"/>
                                                                              </w:divBdr>
                                                                              <w:divsChild>
                                                                                <w:div w:id="1912081506">
                                                                                  <w:marLeft w:val="0"/>
                                                                                  <w:marRight w:val="0"/>
                                                                                  <w:marTop w:val="0"/>
                                                                                  <w:marBottom w:val="0"/>
                                                                                  <w:divBdr>
                                                                                    <w:top w:val="none" w:sz="0" w:space="0" w:color="auto"/>
                                                                                    <w:left w:val="none" w:sz="0" w:space="0" w:color="auto"/>
                                                                                    <w:bottom w:val="none" w:sz="0" w:space="0" w:color="auto"/>
                                                                                    <w:right w:val="none" w:sz="0" w:space="0" w:color="auto"/>
                                                                                  </w:divBdr>
                                                                                  <w:divsChild>
                                                                                    <w:div w:id="2394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8402010">
      <w:bodyDiv w:val="1"/>
      <w:marLeft w:val="0"/>
      <w:marRight w:val="0"/>
      <w:marTop w:val="0"/>
      <w:marBottom w:val="0"/>
      <w:divBdr>
        <w:top w:val="none" w:sz="0" w:space="0" w:color="auto"/>
        <w:left w:val="none" w:sz="0" w:space="0" w:color="auto"/>
        <w:bottom w:val="none" w:sz="0" w:space="0" w:color="auto"/>
        <w:right w:val="none" w:sz="0" w:space="0" w:color="auto"/>
      </w:divBdr>
      <w:divsChild>
        <w:div w:id="1733230843">
          <w:marLeft w:val="0"/>
          <w:marRight w:val="0"/>
          <w:marTop w:val="0"/>
          <w:marBottom w:val="0"/>
          <w:divBdr>
            <w:top w:val="none" w:sz="0" w:space="0" w:color="auto"/>
            <w:left w:val="none" w:sz="0" w:space="0" w:color="auto"/>
            <w:bottom w:val="none" w:sz="0" w:space="0" w:color="auto"/>
            <w:right w:val="none" w:sz="0" w:space="0" w:color="auto"/>
          </w:divBdr>
          <w:divsChild>
            <w:div w:id="1006707877">
              <w:marLeft w:val="0"/>
              <w:marRight w:val="0"/>
              <w:marTop w:val="0"/>
              <w:marBottom w:val="0"/>
              <w:divBdr>
                <w:top w:val="none" w:sz="0" w:space="0" w:color="auto"/>
                <w:left w:val="none" w:sz="0" w:space="0" w:color="auto"/>
                <w:bottom w:val="none" w:sz="0" w:space="0" w:color="auto"/>
                <w:right w:val="none" w:sz="0" w:space="0" w:color="auto"/>
              </w:divBdr>
              <w:divsChild>
                <w:div w:id="979190230">
                  <w:marLeft w:val="0"/>
                  <w:marRight w:val="0"/>
                  <w:marTop w:val="0"/>
                  <w:marBottom w:val="0"/>
                  <w:divBdr>
                    <w:top w:val="none" w:sz="0" w:space="0" w:color="auto"/>
                    <w:left w:val="none" w:sz="0" w:space="0" w:color="auto"/>
                    <w:bottom w:val="none" w:sz="0" w:space="0" w:color="auto"/>
                    <w:right w:val="none" w:sz="0" w:space="0" w:color="auto"/>
                  </w:divBdr>
                  <w:divsChild>
                    <w:div w:id="1786150362">
                      <w:marLeft w:val="0"/>
                      <w:marRight w:val="0"/>
                      <w:marTop w:val="0"/>
                      <w:marBottom w:val="0"/>
                      <w:divBdr>
                        <w:top w:val="none" w:sz="0" w:space="0" w:color="auto"/>
                        <w:left w:val="none" w:sz="0" w:space="0" w:color="auto"/>
                        <w:bottom w:val="none" w:sz="0" w:space="0" w:color="auto"/>
                        <w:right w:val="none" w:sz="0" w:space="0" w:color="auto"/>
                      </w:divBdr>
                      <w:divsChild>
                        <w:div w:id="433552138">
                          <w:marLeft w:val="0"/>
                          <w:marRight w:val="0"/>
                          <w:marTop w:val="0"/>
                          <w:marBottom w:val="0"/>
                          <w:divBdr>
                            <w:top w:val="none" w:sz="0" w:space="0" w:color="auto"/>
                            <w:left w:val="none" w:sz="0" w:space="0" w:color="auto"/>
                            <w:bottom w:val="none" w:sz="0" w:space="0" w:color="auto"/>
                            <w:right w:val="none" w:sz="0" w:space="0" w:color="auto"/>
                          </w:divBdr>
                          <w:divsChild>
                            <w:div w:id="1738941730">
                              <w:marLeft w:val="0"/>
                              <w:marRight w:val="0"/>
                              <w:marTop w:val="0"/>
                              <w:marBottom w:val="0"/>
                              <w:divBdr>
                                <w:top w:val="none" w:sz="0" w:space="0" w:color="auto"/>
                                <w:left w:val="none" w:sz="0" w:space="0" w:color="auto"/>
                                <w:bottom w:val="none" w:sz="0" w:space="0" w:color="auto"/>
                                <w:right w:val="none" w:sz="0" w:space="0" w:color="auto"/>
                              </w:divBdr>
                              <w:divsChild>
                                <w:div w:id="1772621194">
                                  <w:marLeft w:val="0"/>
                                  <w:marRight w:val="0"/>
                                  <w:marTop w:val="0"/>
                                  <w:marBottom w:val="0"/>
                                  <w:divBdr>
                                    <w:top w:val="none" w:sz="0" w:space="0" w:color="auto"/>
                                    <w:left w:val="none" w:sz="0" w:space="0" w:color="auto"/>
                                    <w:bottom w:val="none" w:sz="0" w:space="0" w:color="auto"/>
                                    <w:right w:val="none" w:sz="0" w:space="0" w:color="auto"/>
                                  </w:divBdr>
                                  <w:divsChild>
                                    <w:div w:id="2116248792">
                                      <w:marLeft w:val="0"/>
                                      <w:marRight w:val="0"/>
                                      <w:marTop w:val="0"/>
                                      <w:marBottom w:val="0"/>
                                      <w:divBdr>
                                        <w:top w:val="none" w:sz="0" w:space="0" w:color="auto"/>
                                        <w:left w:val="none" w:sz="0" w:space="0" w:color="auto"/>
                                        <w:bottom w:val="none" w:sz="0" w:space="0" w:color="auto"/>
                                        <w:right w:val="none" w:sz="0" w:space="0" w:color="auto"/>
                                      </w:divBdr>
                                      <w:divsChild>
                                        <w:div w:id="137654343">
                                          <w:marLeft w:val="0"/>
                                          <w:marRight w:val="0"/>
                                          <w:marTop w:val="0"/>
                                          <w:marBottom w:val="0"/>
                                          <w:divBdr>
                                            <w:top w:val="none" w:sz="0" w:space="0" w:color="auto"/>
                                            <w:left w:val="none" w:sz="0" w:space="0" w:color="auto"/>
                                            <w:bottom w:val="none" w:sz="0" w:space="0" w:color="auto"/>
                                            <w:right w:val="none" w:sz="0" w:space="0" w:color="auto"/>
                                          </w:divBdr>
                                          <w:divsChild>
                                            <w:div w:id="1025861926">
                                              <w:marLeft w:val="0"/>
                                              <w:marRight w:val="0"/>
                                              <w:marTop w:val="0"/>
                                              <w:marBottom w:val="300"/>
                                              <w:divBdr>
                                                <w:top w:val="none" w:sz="0" w:space="0" w:color="auto"/>
                                                <w:left w:val="none" w:sz="0" w:space="0" w:color="auto"/>
                                                <w:bottom w:val="none" w:sz="0" w:space="0" w:color="auto"/>
                                                <w:right w:val="none" w:sz="0" w:space="0" w:color="auto"/>
                                              </w:divBdr>
                                              <w:divsChild>
                                                <w:div w:id="151264256">
                                                  <w:marLeft w:val="0"/>
                                                  <w:marRight w:val="0"/>
                                                  <w:marTop w:val="0"/>
                                                  <w:marBottom w:val="0"/>
                                                  <w:divBdr>
                                                    <w:top w:val="none" w:sz="0" w:space="0" w:color="auto"/>
                                                    <w:left w:val="none" w:sz="0" w:space="0" w:color="auto"/>
                                                    <w:bottom w:val="none" w:sz="0" w:space="0" w:color="auto"/>
                                                    <w:right w:val="none" w:sz="0" w:space="0" w:color="auto"/>
                                                  </w:divBdr>
                                                  <w:divsChild>
                                                    <w:div w:id="1554922046">
                                                      <w:marLeft w:val="0"/>
                                                      <w:marRight w:val="0"/>
                                                      <w:marTop w:val="0"/>
                                                      <w:marBottom w:val="0"/>
                                                      <w:divBdr>
                                                        <w:top w:val="none" w:sz="0" w:space="0" w:color="auto"/>
                                                        <w:left w:val="none" w:sz="0" w:space="0" w:color="auto"/>
                                                        <w:bottom w:val="none" w:sz="0" w:space="0" w:color="auto"/>
                                                        <w:right w:val="none" w:sz="0" w:space="0" w:color="auto"/>
                                                      </w:divBdr>
                                                      <w:divsChild>
                                                        <w:div w:id="339083426">
                                                          <w:marLeft w:val="0"/>
                                                          <w:marRight w:val="0"/>
                                                          <w:marTop w:val="0"/>
                                                          <w:marBottom w:val="0"/>
                                                          <w:divBdr>
                                                            <w:top w:val="none" w:sz="0" w:space="0" w:color="auto"/>
                                                            <w:left w:val="none" w:sz="0" w:space="0" w:color="auto"/>
                                                            <w:bottom w:val="none" w:sz="0" w:space="0" w:color="auto"/>
                                                            <w:right w:val="none" w:sz="0" w:space="0" w:color="auto"/>
                                                          </w:divBdr>
                                                          <w:divsChild>
                                                            <w:div w:id="1698845469">
                                                              <w:marLeft w:val="0"/>
                                                              <w:marRight w:val="0"/>
                                                              <w:marTop w:val="0"/>
                                                              <w:marBottom w:val="0"/>
                                                              <w:divBdr>
                                                                <w:top w:val="none" w:sz="0" w:space="0" w:color="auto"/>
                                                                <w:left w:val="none" w:sz="0" w:space="0" w:color="auto"/>
                                                                <w:bottom w:val="none" w:sz="0" w:space="0" w:color="auto"/>
                                                                <w:right w:val="none" w:sz="0" w:space="0" w:color="auto"/>
                                                              </w:divBdr>
                                                              <w:divsChild>
                                                                <w:div w:id="78412905">
                                                                  <w:marLeft w:val="0"/>
                                                                  <w:marRight w:val="0"/>
                                                                  <w:marTop w:val="0"/>
                                                                  <w:marBottom w:val="0"/>
                                                                  <w:divBdr>
                                                                    <w:top w:val="none" w:sz="0" w:space="0" w:color="auto"/>
                                                                    <w:left w:val="none" w:sz="0" w:space="0" w:color="auto"/>
                                                                    <w:bottom w:val="none" w:sz="0" w:space="0" w:color="auto"/>
                                                                    <w:right w:val="none" w:sz="0" w:space="0" w:color="auto"/>
                                                                  </w:divBdr>
                                                                  <w:divsChild>
                                                                    <w:div w:id="355740165">
                                                                      <w:marLeft w:val="0"/>
                                                                      <w:marRight w:val="0"/>
                                                                      <w:marTop w:val="0"/>
                                                                      <w:marBottom w:val="0"/>
                                                                      <w:divBdr>
                                                                        <w:top w:val="none" w:sz="0" w:space="0" w:color="auto"/>
                                                                        <w:left w:val="none" w:sz="0" w:space="0" w:color="auto"/>
                                                                        <w:bottom w:val="none" w:sz="0" w:space="0" w:color="auto"/>
                                                                        <w:right w:val="none" w:sz="0" w:space="0" w:color="auto"/>
                                                                      </w:divBdr>
                                                                      <w:divsChild>
                                                                        <w:div w:id="464927115">
                                                                          <w:marLeft w:val="0"/>
                                                                          <w:marRight w:val="0"/>
                                                                          <w:marTop w:val="0"/>
                                                                          <w:marBottom w:val="0"/>
                                                                          <w:divBdr>
                                                                            <w:top w:val="none" w:sz="0" w:space="0" w:color="auto"/>
                                                                            <w:left w:val="none" w:sz="0" w:space="0" w:color="auto"/>
                                                                            <w:bottom w:val="none" w:sz="0" w:space="0" w:color="auto"/>
                                                                            <w:right w:val="none" w:sz="0" w:space="0" w:color="auto"/>
                                                                          </w:divBdr>
                                                                          <w:divsChild>
                                                                            <w:div w:id="568224412">
                                                                              <w:marLeft w:val="0"/>
                                                                              <w:marRight w:val="0"/>
                                                                              <w:marTop w:val="0"/>
                                                                              <w:marBottom w:val="0"/>
                                                                              <w:divBdr>
                                                                                <w:top w:val="none" w:sz="0" w:space="0" w:color="auto"/>
                                                                                <w:left w:val="none" w:sz="0" w:space="0" w:color="auto"/>
                                                                                <w:bottom w:val="none" w:sz="0" w:space="0" w:color="auto"/>
                                                                                <w:right w:val="none" w:sz="0" w:space="0" w:color="auto"/>
                                                                              </w:divBdr>
                                                                              <w:divsChild>
                                                                                <w:div w:id="833911974">
                                                                                  <w:marLeft w:val="0"/>
                                                                                  <w:marRight w:val="0"/>
                                                                                  <w:marTop w:val="0"/>
                                                                                  <w:marBottom w:val="0"/>
                                                                                  <w:divBdr>
                                                                                    <w:top w:val="none" w:sz="0" w:space="0" w:color="auto"/>
                                                                                    <w:left w:val="none" w:sz="0" w:space="0" w:color="auto"/>
                                                                                    <w:bottom w:val="none" w:sz="0" w:space="0" w:color="auto"/>
                                                                                    <w:right w:val="none" w:sz="0" w:space="0" w:color="auto"/>
                                                                                  </w:divBdr>
                                                                                  <w:divsChild>
                                                                                    <w:div w:id="8347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299788">
      <w:bodyDiv w:val="1"/>
      <w:marLeft w:val="0"/>
      <w:marRight w:val="0"/>
      <w:marTop w:val="0"/>
      <w:marBottom w:val="0"/>
      <w:divBdr>
        <w:top w:val="none" w:sz="0" w:space="0" w:color="auto"/>
        <w:left w:val="none" w:sz="0" w:space="0" w:color="auto"/>
        <w:bottom w:val="none" w:sz="0" w:space="0" w:color="auto"/>
        <w:right w:val="none" w:sz="0" w:space="0" w:color="auto"/>
      </w:divBdr>
      <w:divsChild>
        <w:div w:id="131410487">
          <w:marLeft w:val="0"/>
          <w:marRight w:val="0"/>
          <w:marTop w:val="0"/>
          <w:marBottom w:val="0"/>
          <w:divBdr>
            <w:top w:val="none" w:sz="0" w:space="0" w:color="auto"/>
            <w:left w:val="none" w:sz="0" w:space="0" w:color="auto"/>
            <w:bottom w:val="none" w:sz="0" w:space="0" w:color="auto"/>
            <w:right w:val="none" w:sz="0" w:space="0" w:color="auto"/>
          </w:divBdr>
          <w:divsChild>
            <w:div w:id="508101602">
              <w:marLeft w:val="0"/>
              <w:marRight w:val="0"/>
              <w:marTop w:val="0"/>
              <w:marBottom w:val="0"/>
              <w:divBdr>
                <w:top w:val="none" w:sz="0" w:space="0" w:color="auto"/>
                <w:left w:val="none" w:sz="0" w:space="0" w:color="auto"/>
                <w:bottom w:val="none" w:sz="0" w:space="0" w:color="auto"/>
                <w:right w:val="none" w:sz="0" w:space="0" w:color="auto"/>
              </w:divBdr>
              <w:divsChild>
                <w:div w:id="1827356921">
                  <w:marLeft w:val="0"/>
                  <w:marRight w:val="0"/>
                  <w:marTop w:val="0"/>
                  <w:marBottom w:val="0"/>
                  <w:divBdr>
                    <w:top w:val="none" w:sz="0" w:space="0" w:color="auto"/>
                    <w:left w:val="none" w:sz="0" w:space="0" w:color="auto"/>
                    <w:bottom w:val="none" w:sz="0" w:space="0" w:color="auto"/>
                    <w:right w:val="none" w:sz="0" w:space="0" w:color="auto"/>
                  </w:divBdr>
                  <w:divsChild>
                    <w:div w:id="1982731161">
                      <w:marLeft w:val="0"/>
                      <w:marRight w:val="0"/>
                      <w:marTop w:val="0"/>
                      <w:marBottom w:val="0"/>
                      <w:divBdr>
                        <w:top w:val="none" w:sz="0" w:space="0" w:color="auto"/>
                        <w:left w:val="none" w:sz="0" w:space="0" w:color="auto"/>
                        <w:bottom w:val="none" w:sz="0" w:space="0" w:color="auto"/>
                        <w:right w:val="none" w:sz="0" w:space="0" w:color="auto"/>
                      </w:divBdr>
                      <w:divsChild>
                        <w:div w:id="1255475784">
                          <w:marLeft w:val="0"/>
                          <w:marRight w:val="0"/>
                          <w:marTop w:val="0"/>
                          <w:marBottom w:val="0"/>
                          <w:divBdr>
                            <w:top w:val="none" w:sz="0" w:space="0" w:color="auto"/>
                            <w:left w:val="none" w:sz="0" w:space="0" w:color="auto"/>
                            <w:bottom w:val="none" w:sz="0" w:space="0" w:color="auto"/>
                            <w:right w:val="none" w:sz="0" w:space="0" w:color="auto"/>
                          </w:divBdr>
                          <w:divsChild>
                            <w:div w:id="1622152849">
                              <w:marLeft w:val="0"/>
                              <w:marRight w:val="0"/>
                              <w:marTop w:val="0"/>
                              <w:marBottom w:val="0"/>
                              <w:divBdr>
                                <w:top w:val="none" w:sz="0" w:space="0" w:color="auto"/>
                                <w:left w:val="none" w:sz="0" w:space="0" w:color="auto"/>
                                <w:bottom w:val="none" w:sz="0" w:space="0" w:color="auto"/>
                                <w:right w:val="none" w:sz="0" w:space="0" w:color="auto"/>
                              </w:divBdr>
                              <w:divsChild>
                                <w:div w:id="242572744">
                                  <w:marLeft w:val="0"/>
                                  <w:marRight w:val="0"/>
                                  <w:marTop w:val="0"/>
                                  <w:marBottom w:val="0"/>
                                  <w:divBdr>
                                    <w:top w:val="none" w:sz="0" w:space="0" w:color="auto"/>
                                    <w:left w:val="none" w:sz="0" w:space="0" w:color="auto"/>
                                    <w:bottom w:val="none" w:sz="0" w:space="0" w:color="auto"/>
                                    <w:right w:val="none" w:sz="0" w:space="0" w:color="auto"/>
                                  </w:divBdr>
                                  <w:divsChild>
                                    <w:div w:id="1392000395">
                                      <w:marLeft w:val="0"/>
                                      <w:marRight w:val="0"/>
                                      <w:marTop w:val="0"/>
                                      <w:marBottom w:val="0"/>
                                      <w:divBdr>
                                        <w:top w:val="none" w:sz="0" w:space="0" w:color="auto"/>
                                        <w:left w:val="none" w:sz="0" w:space="0" w:color="auto"/>
                                        <w:bottom w:val="none" w:sz="0" w:space="0" w:color="auto"/>
                                        <w:right w:val="none" w:sz="0" w:space="0" w:color="auto"/>
                                      </w:divBdr>
                                      <w:divsChild>
                                        <w:div w:id="467824076">
                                          <w:marLeft w:val="0"/>
                                          <w:marRight w:val="0"/>
                                          <w:marTop w:val="0"/>
                                          <w:marBottom w:val="0"/>
                                          <w:divBdr>
                                            <w:top w:val="none" w:sz="0" w:space="0" w:color="auto"/>
                                            <w:left w:val="none" w:sz="0" w:space="0" w:color="auto"/>
                                            <w:bottom w:val="none" w:sz="0" w:space="0" w:color="auto"/>
                                            <w:right w:val="none" w:sz="0" w:space="0" w:color="auto"/>
                                          </w:divBdr>
                                          <w:divsChild>
                                            <w:div w:id="819855894">
                                              <w:marLeft w:val="0"/>
                                              <w:marRight w:val="0"/>
                                              <w:marTop w:val="0"/>
                                              <w:marBottom w:val="300"/>
                                              <w:divBdr>
                                                <w:top w:val="none" w:sz="0" w:space="0" w:color="auto"/>
                                                <w:left w:val="none" w:sz="0" w:space="0" w:color="auto"/>
                                                <w:bottom w:val="none" w:sz="0" w:space="0" w:color="auto"/>
                                                <w:right w:val="none" w:sz="0" w:space="0" w:color="auto"/>
                                              </w:divBdr>
                                              <w:divsChild>
                                                <w:div w:id="1337028941">
                                                  <w:marLeft w:val="0"/>
                                                  <w:marRight w:val="0"/>
                                                  <w:marTop w:val="0"/>
                                                  <w:marBottom w:val="0"/>
                                                  <w:divBdr>
                                                    <w:top w:val="none" w:sz="0" w:space="0" w:color="auto"/>
                                                    <w:left w:val="none" w:sz="0" w:space="0" w:color="auto"/>
                                                    <w:bottom w:val="none" w:sz="0" w:space="0" w:color="auto"/>
                                                    <w:right w:val="none" w:sz="0" w:space="0" w:color="auto"/>
                                                  </w:divBdr>
                                                  <w:divsChild>
                                                    <w:div w:id="1363901891">
                                                      <w:marLeft w:val="0"/>
                                                      <w:marRight w:val="0"/>
                                                      <w:marTop w:val="0"/>
                                                      <w:marBottom w:val="0"/>
                                                      <w:divBdr>
                                                        <w:top w:val="none" w:sz="0" w:space="0" w:color="auto"/>
                                                        <w:left w:val="none" w:sz="0" w:space="0" w:color="auto"/>
                                                        <w:bottom w:val="none" w:sz="0" w:space="0" w:color="auto"/>
                                                        <w:right w:val="none" w:sz="0" w:space="0" w:color="auto"/>
                                                      </w:divBdr>
                                                      <w:divsChild>
                                                        <w:div w:id="1272661746">
                                                          <w:marLeft w:val="0"/>
                                                          <w:marRight w:val="0"/>
                                                          <w:marTop w:val="0"/>
                                                          <w:marBottom w:val="0"/>
                                                          <w:divBdr>
                                                            <w:top w:val="none" w:sz="0" w:space="0" w:color="auto"/>
                                                            <w:left w:val="none" w:sz="0" w:space="0" w:color="auto"/>
                                                            <w:bottom w:val="none" w:sz="0" w:space="0" w:color="auto"/>
                                                            <w:right w:val="none" w:sz="0" w:space="0" w:color="auto"/>
                                                          </w:divBdr>
                                                          <w:divsChild>
                                                            <w:div w:id="1482190811">
                                                              <w:marLeft w:val="0"/>
                                                              <w:marRight w:val="0"/>
                                                              <w:marTop w:val="0"/>
                                                              <w:marBottom w:val="0"/>
                                                              <w:divBdr>
                                                                <w:top w:val="none" w:sz="0" w:space="0" w:color="auto"/>
                                                                <w:left w:val="none" w:sz="0" w:space="0" w:color="auto"/>
                                                                <w:bottom w:val="none" w:sz="0" w:space="0" w:color="auto"/>
                                                                <w:right w:val="none" w:sz="0" w:space="0" w:color="auto"/>
                                                              </w:divBdr>
                                                            </w:div>
                                                          </w:divsChild>
                                                        </w:div>
                                                        <w:div w:id="506216458">
                                                          <w:marLeft w:val="0"/>
                                                          <w:marRight w:val="0"/>
                                                          <w:marTop w:val="0"/>
                                                          <w:marBottom w:val="0"/>
                                                          <w:divBdr>
                                                            <w:top w:val="none" w:sz="0" w:space="0" w:color="auto"/>
                                                            <w:left w:val="none" w:sz="0" w:space="0" w:color="auto"/>
                                                            <w:bottom w:val="none" w:sz="0" w:space="0" w:color="auto"/>
                                                            <w:right w:val="none" w:sz="0" w:space="0" w:color="auto"/>
                                                          </w:divBdr>
                                                          <w:divsChild>
                                                            <w:div w:id="1529831989">
                                                              <w:marLeft w:val="0"/>
                                                              <w:marRight w:val="0"/>
                                                              <w:marTop w:val="0"/>
                                                              <w:marBottom w:val="0"/>
                                                              <w:divBdr>
                                                                <w:top w:val="none" w:sz="0" w:space="0" w:color="auto"/>
                                                                <w:left w:val="none" w:sz="0" w:space="0" w:color="auto"/>
                                                                <w:bottom w:val="none" w:sz="0" w:space="0" w:color="auto"/>
                                                                <w:right w:val="none" w:sz="0" w:space="0" w:color="auto"/>
                                                              </w:divBdr>
                                                              <w:divsChild>
                                                                <w:div w:id="13800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72199460">
      <w:bodyDiv w:val="1"/>
      <w:marLeft w:val="0"/>
      <w:marRight w:val="0"/>
      <w:marTop w:val="0"/>
      <w:marBottom w:val="0"/>
      <w:divBdr>
        <w:top w:val="none" w:sz="0" w:space="0" w:color="auto"/>
        <w:left w:val="none" w:sz="0" w:space="0" w:color="auto"/>
        <w:bottom w:val="none" w:sz="0" w:space="0" w:color="auto"/>
        <w:right w:val="none" w:sz="0" w:space="0" w:color="auto"/>
      </w:divBdr>
      <w:divsChild>
        <w:div w:id="1027609535">
          <w:marLeft w:val="0"/>
          <w:marRight w:val="0"/>
          <w:marTop w:val="0"/>
          <w:marBottom w:val="0"/>
          <w:divBdr>
            <w:top w:val="none" w:sz="0" w:space="0" w:color="auto"/>
            <w:left w:val="none" w:sz="0" w:space="0" w:color="auto"/>
            <w:bottom w:val="none" w:sz="0" w:space="0" w:color="auto"/>
            <w:right w:val="none" w:sz="0" w:space="0" w:color="auto"/>
          </w:divBdr>
          <w:divsChild>
            <w:div w:id="700398891">
              <w:marLeft w:val="0"/>
              <w:marRight w:val="0"/>
              <w:marTop w:val="0"/>
              <w:marBottom w:val="0"/>
              <w:divBdr>
                <w:top w:val="none" w:sz="0" w:space="0" w:color="auto"/>
                <w:left w:val="none" w:sz="0" w:space="0" w:color="auto"/>
                <w:bottom w:val="none" w:sz="0" w:space="0" w:color="auto"/>
                <w:right w:val="none" w:sz="0" w:space="0" w:color="auto"/>
              </w:divBdr>
              <w:divsChild>
                <w:div w:id="263418766">
                  <w:marLeft w:val="0"/>
                  <w:marRight w:val="0"/>
                  <w:marTop w:val="0"/>
                  <w:marBottom w:val="0"/>
                  <w:divBdr>
                    <w:top w:val="none" w:sz="0" w:space="0" w:color="auto"/>
                    <w:left w:val="none" w:sz="0" w:space="0" w:color="auto"/>
                    <w:bottom w:val="none" w:sz="0" w:space="0" w:color="auto"/>
                    <w:right w:val="none" w:sz="0" w:space="0" w:color="auto"/>
                  </w:divBdr>
                  <w:divsChild>
                    <w:div w:id="2074084850">
                      <w:marLeft w:val="0"/>
                      <w:marRight w:val="0"/>
                      <w:marTop w:val="0"/>
                      <w:marBottom w:val="0"/>
                      <w:divBdr>
                        <w:top w:val="none" w:sz="0" w:space="0" w:color="auto"/>
                        <w:left w:val="none" w:sz="0" w:space="0" w:color="auto"/>
                        <w:bottom w:val="none" w:sz="0" w:space="0" w:color="auto"/>
                        <w:right w:val="none" w:sz="0" w:space="0" w:color="auto"/>
                      </w:divBdr>
                      <w:divsChild>
                        <w:div w:id="1115827977">
                          <w:marLeft w:val="0"/>
                          <w:marRight w:val="0"/>
                          <w:marTop w:val="0"/>
                          <w:marBottom w:val="0"/>
                          <w:divBdr>
                            <w:top w:val="none" w:sz="0" w:space="0" w:color="auto"/>
                            <w:left w:val="none" w:sz="0" w:space="0" w:color="auto"/>
                            <w:bottom w:val="none" w:sz="0" w:space="0" w:color="auto"/>
                            <w:right w:val="none" w:sz="0" w:space="0" w:color="auto"/>
                          </w:divBdr>
                          <w:divsChild>
                            <w:div w:id="16196705">
                              <w:marLeft w:val="0"/>
                              <w:marRight w:val="0"/>
                              <w:marTop w:val="0"/>
                              <w:marBottom w:val="0"/>
                              <w:divBdr>
                                <w:top w:val="none" w:sz="0" w:space="0" w:color="auto"/>
                                <w:left w:val="none" w:sz="0" w:space="0" w:color="auto"/>
                                <w:bottom w:val="none" w:sz="0" w:space="0" w:color="auto"/>
                                <w:right w:val="none" w:sz="0" w:space="0" w:color="auto"/>
                              </w:divBdr>
                              <w:divsChild>
                                <w:div w:id="1705716999">
                                  <w:marLeft w:val="0"/>
                                  <w:marRight w:val="0"/>
                                  <w:marTop w:val="0"/>
                                  <w:marBottom w:val="0"/>
                                  <w:divBdr>
                                    <w:top w:val="none" w:sz="0" w:space="0" w:color="auto"/>
                                    <w:left w:val="none" w:sz="0" w:space="0" w:color="auto"/>
                                    <w:bottom w:val="none" w:sz="0" w:space="0" w:color="auto"/>
                                    <w:right w:val="none" w:sz="0" w:space="0" w:color="auto"/>
                                  </w:divBdr>
                                  <w:divsChild>
                                    <w:div w:id="1546795805">
                                      <w:marLeft w:val="0"/>
                                      <w:marRight w:val="0"/>
                                      <w:marTop w:val="0"/>
                                      <w:marBottom w:val="0"/>
                                      <w:divBdr>
                                        <w:top w:val="none" w:sz="0" w:space="0" w:color="auto"/>
                                        <w:left w:val="none" w:sz="0" w:space="0" w:color="auto"/>
                                        <w:bottom w:val="none" w:sz="0" w:space="0" w:color="auto"/>
                                        <w:right w:val="none" w:sz="0" w:space="0" w:color="auto"/>
                                      </w:divBdr>
                                      <w:divsChild>
                                        <w:div w:id="1438603960">
                                          <w:marLeft w:val="0"/>
                                          <w:marRight w:val="0"/>
                                          <w:marTop w:val="0"/>
                                          <w:marBottom w:val="0"/>
                                          <w:divBdr>
                                            <w:top w:val="none" w:sz="0" w:space="0" w:color="auto"/>
                                            <w:left w:val="none" w:sz="0" w:space="0" w:color="auto"/>
                                            <w:bottom w:val="none" w:sz="0" w:space="0" w:color="auto"/>
                                            <w:right w:val="none" w:sz="0" w:space="0" w:color="auto"/>
                                          </w:divBdr>
                                          <w:divsChild>
                                            <w:div w:id="1201745785">
                                              <w:marLeft w:val="0"/>
                                              <w:marRight w:val="0"/>
                                              <w:marTop w:val="0"/>
                                              <w:marBottom w:val="300"/>
                                              <w:divBdr>
                                                <w:top w:val="none" w:sz="0" w:space="0" w:color="auto"/>
                                                <w:left w:val="none" w:sz="0" w:space="0" w:color="auto"/>
                                                <w:bottom w:val="none" w:sz="0" w:space="0" w:color="auto"/>
                                                <w:right w:val="none" w:sz="0" w:space="0" w:color="auto"/>
                                              </w:divBdr>
                                              <w:divsChild>
                                                <w:div w:id="1455900082">
                                                  <w:marLeft w:val="0"/>
                                                  <w:marRight w:val="0"/>
                                                  <w:marTop w:val="0"/>
                                                  <w:marBottom w:val="0"/>
                                                  <w:divBdr>
                                                    <w:top w:val="none" w:sz="0" w:space="0" w:color="auto"/>
                                                    <w:left w:val="none" w:sz="0" w:space="0" w:color="auto"/>
                                                    <w:bottom w:val="none" w:sz="0" w:space="0" w:color="auto"/>
                                                    <w:right w:val="none" w:sz="0" w:space="0" w:color="auto"/>
                                                  </w:divBdr>
                                                  <w:divsChild>
                                                    <w:div w:id="1115978566">
                                                      <w:marLeft w:val="0"/>
                                                      <w:marRight w:val="0"/>
                                                      <w:marTop w:val="0"/>
                                                      <w:marBottom w:val="0"/>
                                                      <w:divBdr>
                                                        <w:top w:val="none" w:sz="0" w:space="0" w:color="auto"/>
                                                        <w:left w:val="none" w:sz="0" w:space="0" w:color="auto"/>
                                                        <w:bottom w:val="none" w:sz="0" w:space="0" w:color="auto"/>
                                                        <w:right w:val="none" w:sz="0" w:space="0" w:color="auto"/>
                                                      </w:divBdr>
                                                      <w:divsChild>
                                                        <w:div w:id="1411153213">
                                                          <w:marLeft w:val="0"/>
                                                          <w:marRight w:val="0"/>
                                                          <w:marTop w:val="0"/>
                                                          <w:marBottom w:val="0"/>
                                                          <w:divBdr>
                                                            <w:top w:val="none" w:sz="0" w:space="0" w:color="auto"/>
                                                            <w:left w:val="none" w:sz="0" w:space="0" w:color="auto"/>
                                                            <w:bottom w:val="none" w:sz="0" w:space="0" w:color="auto"/>
                                                            <w:right w:val="none" w:sz="0" w:space="0" w:color="auto"/>
                                                          </w:divBdr>
                                                          <w:divsChild>
                                                            <w:div w:id="682363036">
                                                              <w:marLeft w:val="0"/>
                                                              <w:marRight w:val="0"/>
                                                              <w:marTop w:val="0"/>
                                                              <w:marBottom w:val="0"/>
                                                              <w:divBdr>
                                                                <w:top w:val="none" w:sz="0" w:space="0" w:color="auto"/>
                                                                <w:left w:val="none" w:sz="0" w:space="0" w:color="auto"/>
                                                                <w:bottom w:val="none" w:sz="0" w:space="0" w:color="auto"/>
                                                                <w:right w:val="none" w:sz="0" w:space="0" w:color="auto"/>
                                                              </w:divBdr>
                                                              <w:divsChild>
                                                                <w:div w:id="309335890">
                                                                  <w:marLeft w:val="0"/>
                                                                  <w:marRight w:val="0"/>
                                                                  <w:marTop w:val="0"/>
                                                                  <w:marBottom w:val="0"/>
                                                                  <w:divBdr>
                                                                    <w:top w:val="none" w:sz="0" w:space="0" w:color="auto"/>
                                                                    <w:left w:val="none" w:sz="0" w:space="0" w:color="auto"/>
                                                                    <w:bottom w:val="none" w:sz="0" w:space="0" w:color="auto"/>
                                                                    <w:right w:val="none" w:sz="0" w:space="0" w:color="auto"/>
                                                                  </w:divBdr>
                                                                  <w:divsChild>
                                                                    <w:div w:id="2083336339">
                                                                      <w:marLeft w:val="0"/>
                                                                      <w:marRight w:val="0"/>
                                                                      <w:marTop w:val="0"/>
                                                                      <w:marBottom w:val="0"/>
                                                                      <w:divBdr>
                                                                        <w:top w:val="none" w:sz="0" w:space="0" w:color="auto"/>
                                                                        <w:left w:val="none" w:sz="0" w:space="0" w:color="auto"/>
                                                                        <w:bottom w:val="none" w:sz="0" w:space="0" w:color="auto"/>
                                                                        <w:right w:val="none" w:sz="0" w:space="0" w:color="auto"/>
                                                                      </w:divBdr>
                                                                      <w:divsChild>
                                                                        <w:div w:id="1085343447">
                                                                          <w:marLeft w:val="0"/>
                                                                          <w:marRight w:val="0"/>
                                                                          <w:marTop w:val="0"/>
                                                                          <w:marBottom w:val="0"/>
                                                                          <w:divBdr>
                                                                            <w:top w:val="none" w:sz="0" w:space="0" w:color="auto"/>
                                                                            <w:left w:val="none" w:sz="0" w:space="0" w:color="auto"/>
                                                                            <w:bottom w:val="none" w:sz="0" w:space="0" w:color="auto"/>
                                                                            <w:right w:val="none" w:sz="0" w:space="0" w:color="auto"/>
                                                                          </w:divBdr>
                                                                          <w:divsChild>
                                                                            <w:div w:id="691297705">
                                                                              <w:marLeft w:val="0"/>
                                                                              <w:marRight w:val="0"/>
                                                                              <w:marTop w:val="0"/>
                                                                              <w:marBottom w:val="0"/>
                                                                              <w:divBdr>
                                                                                <w:top w:val="none" w:sz="0" w:space="0" w:color="auto"/>
                                                                                <w:left w:val="none" w:sz="0" w:space="0" w:color="auto"/>
                                                                                <w:bottom w:val="none" w:sz="0" w:space="0" w:color="auto"/>
                                                                                <w:right w:val="none" w:sz="0" w:space="0" w:color="auto"/>
                                                                              </w:divBdr>
                                                                              <w:divsChild>
                                                                                <w:div w:id="1691101762">
                                                                                  <w:marLeft w:val="0"/>
                                                                                  <w:marRight w:val="0"/>
                                                                                  <w:marTop w:val="0"/>
                                                                                  <w:marBottom w:val="0"/>
                                                                                  <w:divBdr>
                                                                                    <w:top w:val="none" w:sz="0" w:space="0" w:color="auto"/>
                                                                                    <w:left w:val="none" w:sz="0" w:space="0" w:color="auto"/>
                                                                                    <w:bottom w:val="none" w:sz="0" w:space="0" w:color="auto"/>
                                                                                    <w:right w:val="none" w:sz="0" w:space="0" w:color="auto"/>
                                                                                  </w:divBdr>
                                                                                  <w:divsChild>
                                                                                    <w:div w:id="10554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5217021">
      <w:bodyDiv w:val="1"/>
      <w:marLeft w:val="0"/>
      <w:marRight w:val="0"/>
      <w:marTop w:val="0"/>
      <w:marBottom w:val="0"/>
      <w:divBdr>
        <w:top w:val="none" w:sz="0" w:space="0" w:color="auto"/>
        <w:left w:val="none" w:sz="0" w:space="0" w:color="auto"/>
        <w:bottom w:val="none" w:sz="0" w:space="0" w:color="auto"/>
        <w:right w:val="none" w:sz="0" w:space="0" w:color="auto"/>
      </w:divBdr>
    </w:div>
    <w:div w:id="700786024">
      <w:bodyDiv w:val="1"/>
      <w:marLeft w:val="0"/>
      <w:marRight w:val="0"/>
      <w:marTop w:val="0"/>
      <w:marBottom w:val="0"/>
      <w:divBdr>
        <w:top w:val="none" w:sz="0" w:space="0" w:color="auto"/>
        <w:left w:val="none" w:sz="0" w:space="0" w:color="auto"/>
        <w:bottom w:val="none" w:sz="0" w:space="0" w:color="auto"/>
        <w:right w:val="none" w:sz="0" w:space="0" w:color="auto"/>
      </w:divBdr>
      <w:divsChild>
        <w:div w:id="155729795">
          <w:marLeft w:val="0"/>
          <w:marRight w:val="0"/>
          <w:marTop w:val="0"/>
          <w:marBottom w:val="0"/>
          <w:divBdr>
            <w:top w:val="none" w:sz="0" w:space="0" w:color="auto"/>
            <w:left w:val="none" w:sz="0" w:space="0" w:color="auto"/>
            <w:bottom w:val="none" w:sz="0" w:space="0" w:color="auto"/>
            <w:right w:val="none" w:sz="0" w:space="0" w:color="auto"/>
          </w:divBdr>
          <w:divsChild>
            <w:div w:id="1129786655">
              <w:marLeft w:val="0"/>
              <w:marRight w:val="0"/>
              <w:marTop w:val="0"/>
              <w:marBottom w:val="0"/>
              <w:divBdr>
                <w:top w:val="none" w:sz="0" w:space="0" w:color="auto"/>
                <w:left w:val="none" w:sz="0" w:space="0" w:color="auto"/>
                <w:bottom w:val="none" w:sz="0" w:space="0" w:color="auto"/>
                <w:right w:val="none" w:sz="0" w:space="0" w:color="auto"/>
              </w:divBdr>
              <w:divsChild>
                <w:div w:id="934366805">
                  <w:marLeft w:val="0"/>
                  <w:marRight w:val="0"/>
                  <w:marTop w:val="0"/>
                  <w:marBottom w:val="0"/>
                  <w:divBdr>
                    <w:top w:val="none" w:sz="0" w:space="0" w:color="auto"/>
                    <w:left w:val="none" w:sz="0" w:space="0" w:color="auto"/>
                    <w:bottom w:val="none" w:sz="0" w:space="0" w:color="auto"/>
                    <w:right w:val="none" w:sz="0" w:space="0" w:color="auto"/>
                  </w:divBdr>
                  <w:divsChild>
                    <w:div w:id="939490784">
                      <w:marLeft w:val="0"/>
                      <w:marRight w:val="0"/>
                      <w:marTop w:val="0"/>
                      <w:marBottom w:val="0"/>
                      <w:divBdr>
                        <w:top w:val="none" w:sz="0" w:space="0" w:color="auto"/>
                        <w:left w:val="none" w:sz="0" w:space="0" w:color="auto"/>
                        <w:bottom w:val="none" w:sz="0" w:space="0" w:color="auto"/>
                        <w:right w:val="none" w:sz="0" w:space="0" w:color="auto"/>
                      </w:divBdr>
                      <w:divsChild>
                        <w:div w:id="1137574333">
                          <w:marLeft w:val="0"/>
                          <w:marRight w:val="0"/>
                          <w:marTop w:val="0"/>
                          <w:marBottom w:val="0"/>
                          <w:divBdr>
                            <w:top w:val="none" w:sz="0" w:space="0" w:color="auto"/>
                            <w:left w:val="none" w:sz="0" w:space="0" w:color="auto"/>
                            <w:bottom w:val="none" w:sz="0" w:space="0" w:color="auto"/>
                            <w:right w:val="none" w:sz="0" w:space="0" w:color="auto"/>
                          </w:divBdr>
                          <w:divsChild>
                            <w:div w:id="2061704262">
                              <w:marLeft w:val="0"/>
                              <w:marRight w:val="0"/>
                              <w:marTop w:val="0"/>
                              <w:marBottom w:val="0"/>
                              <w:divBdr>
                                <w:top w:val="none" w:sz="0" w:space="0" w:color="auto"/>
                                <w:left w:val="none" w:sz="0" w:space="0" w:color="auto"/>
                                <w:bottom w:val="none" w:sz="0" w:space="0" w:color="auto"/>
                                <w:right w:val="none" w:sz="0" w:space="0" w:color="auto"/>
                              </w:divBdr>
                              <w:divsChild>
                                <w:div w:id="1021008575">
                                  <w:marLeft w:val="0"/>
                                  <w:marRight w:val="0"/>
                                  <w:marTop w:val="0"/>
                                  <w:marBottom w:val="0"/>
                                  <w:divBdr>
                                    <w:top w:val="none" w:sz="0" w:space="0" w:color="auto"/>
                                    <w:left w:val="none" w:sz="0" w:space="0" w:color="auto"/>
                                    <w:bottom w:val="none" w:sz="0" w:space="0" w:color="auto"/>
                                    <w:right w:val="none" w:sz="0" w:space="0" w:color="auto"/>
                                  </w:divBdr>
                                  <w:divsChild>
                                    <w:div w:id="372658777">
                                      <w:marLeft w:val="0"/>
                                      <w:marRight w:val="0"/>
                                      <w:marTop w:val="0"/>
                                      <w:marBottom w:val="0"/>
                                      <w:divBdr>
                                        <w:top w:val="none" w:sz="0" w:space="0" w:color="auto"/>
                                        <w:left w:val="none" w:sz="0" w:space="0" w:color="auto"/>
                                        <w:bottom w:val="none" w:sz="0" w:space="0" w:color="auto"/>
                                        <w:right w:val="none" w:sz="0" w:space="0" w:color="auto"/>
                                      </w:divBdr>
                                      <w:divsChild>
                                        <w:div w:id="169414471">
                                          <w:marLeft w:val="0"/>
                                          <w:marRight w:val="0"/>
                                          <w:marTop w:val="0"/>
                                          <w:marBottom w:val="0"/>
                                          <w:divBdr>
                                            <w:top w:val="none" w:sz="0" w:space="0" w:color="auto"/>
                                            <w:left w:val="none" w:sz="0" w:space="0" w:color="auto"/>
                                            <w:bottom w:val="none" w:sz="0" w:space="0" w:color="auto"/>
                                            <w:right w:val="none" w:sz="0" w:space="0" w:color="auto"/>
                                          </w:divBdr>
                                          <w:divsChild>
                                            <w:div w:id="2103255072">
                                              <w:marLeft w:val="0"/>
                                              <w:marRight w:val="0"/>
                                              <w:marTop w:val="0"/>
                                              <w:marBottom w:val="300"/>
                                              <w:divBdr>
                                                <w:top w:val="none" w:sz="0" w:space="0" w:color="auto"/>
                                                <w:left w:val="none" w:sz="0" w:space="0" w:color="auto"/>
                                                <w:bottom w:val="none" w:sz="0" w:space="0" w:color="auto"/>
                                                <w:right w:val="none" w:sz="0" w:space="0" w:color="auto"/>
                                              </w:divBdr>
                                              <w:divsChild>
                                                <w:div w:id="680013173">
                                                  <w:marLeft w:val="0"/>
                                                  <w:marRight w:val="0"/>
                                                  <w:marTop w:val="0"/>
                                                  <w:marBottom w:val="0"/>
                                                  <w:divBdr>
                                                    <w:top w:val="none" w:sz="0" w:space="0" w:color="auto"/>
                                                    <w:left w:val="none" w:sz="0" w:space="0" w:color="auto"/>
                                                    <w:bottom w:val="none" w:sz="0" w:space="0" w:color="auto"/>
                                                    <w:right w:val="none" w:sz="0" w:space="0" w:color="auto"/>
                                                  </w:divBdr>
                                                  <w:divsChild>
                                                    <w:div w:id="805515922">
                                                      <w:marLeft w:val="0"/>
                                                      <w:marRight w:val="0"/>
                                                      <w:marTop w:val="0"/>
                                                      <w:marBottom w:val="0"/>
                                                      <w:divBdr>
                                                        <w:top w:val="none" w:sz="0" w:space="0" w:color="auto"/>
                                                        <w:left w:val="none" w:sz="0" w:space="0" w:color="auto"/>
                                                        <w:bottom w:val="none" w:sz="0" w:space="0" w:color="auto"/>
                                                        <w:right w:val="none" w:sz="0" w:space="0" w:color="auto"/>
                                                      </w:divBdr>
                                                      <w:divsChild>
                                                        <w:div w:id="289825320">
                                                          <w:marLeft w:val="0"/>
                                                          <w:marRight w:val="0"/>
                                                          <w:marTop w:val="0"/>
                                                          <w:marBottom w:val="0"/>
                                                          <w:divBdr>
                                                            <w:top w:val="none" w:sz="0" w:space="0" w:color="auto"/>
                                                            <w:left w:val="none" w:sz="0" w:space="0" w:color="auto"/>
                                                            <w:bottom w:val="none" w:sz="0" w:space="0" w:color="auto"/>
                                                            <w:right w:val="none" w:sz="0" w:space="0" w:color="auto"/>
                                                          </w:divBdr>
                                                          <w:divsChild>
                                                            <w:div w:id="1227185562">
                                                              <w:marLeft w:val="0"/>
                                                              <w:marRight w:val="0"/>
                                                              <w:marTop w:val="0"/>
                                                              <w:marBottom w:val="0"/>
                                                              <w:divBdr>
                                                                <w:top w:val="none" w:sz="0" w:space="0" w:color="auto"/>
                                                                <w:left w:val="none" w:sz="0" w:space="0" w:color="auto"/>
                                                                <w:bottom w:val="none" w:sz="0" w:space="0" w:color="auto"/>
                                                                <w:right w:val="none" w:sz="0" w:space="0" w:color="auto"/>
                                                              </w:divBdr>
                                                              <w:divsChild>
                                                                <w:div w:id="1040712206">
                                                                  <w:marLeft w:val="0"/>
                                                                  <w:marRight w:val="0"/>
                                                                  <w:marTop w:val="0"/>
                                                                  <w:marBottom w:val="0"/>
                                                                  <w:divBdr>
                                                                    <w:top w:val="none" w:sz="0" w:space="0" w:color="auto"/>
                                                                    <w:left w:val="none" w:sz="0" w:space="0" w:color="auto"/>
                                                                    <w:bottom w:val="none" w:sz="0" w:space="0" w:color="auto"/>
                                                                    <w:right w:val="none" w:sz="0" w:space="0" w:color="auto"/>
                                                                  </w:divBdr>
                                                                  <w:divsChild>
                                                                    <w:div w:id="1163013114">
                                                                      <w:marLeft w:val="0"/>
                                                                      <w:marRight w:val="0"/>
                                                                      <w:marTop w:val="0"/>
                                                                      <w:marBottom w:val="0"/>
                                                                      <w:divBdr>
                                                                        <w:top w:val="none" w:sz="0" w:space="0" w:color="auto"/>
                                                                        <w:left w:val="none" w:sz="0" w:space="0" w:color="auto"/>
                                                                        <w:bottom w:val="none" w:sz="0" w:space="0" w:color="auto"/>
                                                                        <w:right w:val="none" w:sz="0" w:space="0" w:color="auto"/>
                                                                      </w:divBdr>
                                                                      <w:divsChild>
                                                                        <w:div w:id="1237787686">
                                                                          <w:marLeft w:val="0"/>
                                                                          <w:marRight w:val="0"/>
                                                                          <w:marTop w:val="0"/>
                                                                          <w:marBottom w:val="0"/>
                                                                          <w:divBdr>
                                                                            <w:top w:val="none" w:sz="0" w:space="0" w:color="auto"/>
                                                                            <w:left w:val="none" w:sz="0" w:space="0" w:color="auto"/>
                                                                            <w:bottom w:val="none" w:sz="0" w:space="0" w:color="auto"/>
                                                                            <w:right w:val="none" w:sz="0" w:space="0" w:color="auto"/>
                                                                          </w:divBdr>
                                                                          <w:divsChild>
                                                                            <w:div w:id="467406340">
                                                                              <w:marLeft w:val="0"/>
                                                                              <w:marRight w:val="0"/>
                                                                              <w:marTop w:val="0"/>
                                                                              <w:marBottom w:val="0"/>
                                                                              <w:divBdr>
                                                                                <w:top w:val="none" w:sz="0" w:space="0" w:color="auto"/>
                                                                                <w:left w:val="none" w:sz="0" w:space="0" w:color="auto"/>
                                                                                <w:bottom w:val="none" w:sz="0" w:space="0" w:color="auto"/>
                                                                                <w:right w:val="none" w:sz="0" w:space="0" w:color="auto"/>
                                                                              </w:divBdr>
                                                                              <w:divsChild>
                                                                                <w:div w:id="919103035">
                                                                                  <w:marLeft w:val="0"/>
                                                                                  <w:marRight w:val="0"/>
                                                                                  <w:marTop w:val="0"/>
                                                                                  <w:marBottom w:val="0"/>
                                                                                  <w:divBdr>
                                                                                    <w:top w:val="none" w:sz="0" w:space="0" w:color="auto"/>
                                                                                    <w:left w:val="none" w:sz="0" w:space="0" w:color="auto"/>
                                                                                    <w:bottom w:val="none" w:sz="0" w:space="0" w:color="auto"/>
                                                                                    <w:right w:val="none" w:sz="0" w:space="0" w:color="auto"/>
                                                                                  </w:divBdr>
                                                                                  <w:divsChild>
                                                                                    <w:div w:id="14636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1540764">
      <w:bodyDiv w:val="1"/>
      <w:marLeft w:val="0"/>
      <w:marRight w:val="0"/>
      <w:marTop w:val="0"/>
      <w:marBottom w:val="0"/>
      <w:divBdr>
        <w:top w:val="none" w:sz="0" w:space="0" w:color="auto"/>
        <w:left w:val="none" w:sz="0" w:space="0" w:color="auto"/>
        <w:bottom w:val="none" w:sz="0" w:space="0" w:color="auto"/>
        <w:right w:val="none" w:sz="0" w:space="0" w:color="auto"/>
      </w:divBdr>
      <w:divsChild>
        <w:div w:id="1274702827">
          <w:marLeft w:val="0"/>
          <w:marRight w:val="0"/>
          <w:marTop w:val="0"/>
          <w:marBottom w:val="0"/>
          <w:divBdr>
            <w:top w:val="none" w:sz="0" w:space="0" w:color="auto"/>
            <w:left w:val="none" w:sz="0" w:space="0" w:color="auto"/>
            <w:bottom w:val="none" w:sz="0" w:space="0" w:color="auto"/>
            <w:right w:val="none" w:sz="0" w:space="0" w:color="auto"/>
          </w:divBdr>
          <w:divsChild>
            <w:div w:id="179783914">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769203815">
      <w:bodyDiv w:val="1"/>
      <w:marLeft w:val="0"/>
      <w:marRight w:val="0"/>
      <w:marTop w:val="0"/>
      <w:marBottom w:val="0"/>
      <w:divBdr>
        <w:top w:val="none" w:sz="0" w:space="0" w:color="auto"/>
        <w:left w:val="none" w:sz="0" w:space="0" w:color="auto"/>
        <w:bottom w:val="none" w:sz="0" w:space="0" w:color="auto"/>
        <w:right w:val="none" w:sz="0" w:space="0" w:color="auto"/>
      </w:divBdr>
      <w:divsChild>
        <w:div w:id="957642216">
          <w:marLeft w:val="0"/>
          <w:marRight w:val="0"/>
          <w:marTop w:val="0"/>
          <w:marBottom w:val="0"/>
          <w:divBdr>
            <w:top w:val="none" w:sz="0" w:space="0" w:color="auto"/>
            <w:left w:val="none" w:sz="0" w:space="0" w:color="auto"/>
            <w:bottom w:val="none" w:sz="0" w:space="0" w:color="auto"/>
            <w:right w:val="none" w:sz="0" w:space="0" w:color="auto"/>
          </w:divBdr>
          <w:divsChild>
            <w:div w:id="277301074">
              <w:marLeft w:val="0"/>
              <w:marRight w:val="0"/>
              <w:marTop w:val="120"/>
              <w:marBottom w:val="480"/>
              <w:divBdr>
                <w:top w:val="single" w:sz="6" w:space="0" w:color="666666"/>
                <w:left w:val="none" w:sz="0" w:space="0" w:color="auto"/>
                <w:bottom w:val="single" w:sz="6" w:space="0" w:color="333333"/>
                <w:right w:val="none" w:sz="0" w:space="0" w:color="auto"/>
              </w:divBdr>
              <w:divsChild>
                <w:div w:id="14983014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28864147">
      <w:bodyDiv w:val="1"/>
      <w:marLeft w:val="0"/>
      <w:marRight w:val="0"/>
      <w:marTop w:val="0"/>
      <w:marBottom w:val="0"/>
      <w:divBdr>
        <w:top w:val="none" w:sz="0" w:space="0" w:color="auto"/>
        <w:left w:val="none" w:sz="0" w:space="0" w:color="auto"/>
        <w:bottom w:val="none" w:sz="0" w:space="0" w:color="auto"/>
        <w:right w:val="none" w:sz="0" w:space="0" w:color="auto"/>
      </w:divBdr>
      <w:divsChild>
        <w:div w:id="785200957">
          <w:marLeft w:val="0"/>
          <w:marRight w:val="0"/>
          <w:marTop w:val="0"/>
          <w:marBottom w:val="0"/>
          <w:divBdr>
            <w:top w:val="none" w:sz="0" w:space="0" w:color="auto"/>
            <w:left w:val="none" w:sz="0" w:space="0" w:color="auto"/>
            <w:bottom w:val="none" w:sz="0" w:space="0" w:color="auto"/>
            <w:right w:val="none" w:sz="0" w:space="0" w:color="auto"/>
          </w:divBdr>
          <w:divsChild>
            <w:div w:id="669451816">
              <w:marLeft w:val="0"/>
              <w:marRight w:val="0"/>
              <w:marTop w:val="0"/>
              <w:marBottom w:val="0"/>
              <w:divBdr>
                <w:top w:val="none" w:sz="0" w:space="0" w:color="auto"/>
                <w:left w:val="none" w:sz="0" w:space="0" w:color="auto"/>
                <w:bottom w:val="none" w:sz="0" w:space="0" w:color="auto"/>
                <w:right w:val="none" w:sz="0" w:space="0" w:color="auto"/>
              </w:divBdr>
              <w:divsChild>
                <w:div w:id="1485119281">
                  <w:marLeft w:val="0"/>
                  <w:marRight w:val="0"/>
                  <w:marTop w:val="0"/>
                  <w:marBottom w:val="0"/>
                  <w:divBdr>
                    <w:top w:val="none" w:sz="0" w:space="0" w:color="auto"/>
                    <w:left w:val="none" w:sz="0" w:space="0" w:color="auto"/>
                    <w:bottom w:val="none" w:sz="0" w:space="0" w:color="auto"/>
                    <w:right w:val="none" w:sz="0" w:space="0" w:color="auto"/>
                  </w:divBdr>
                  <w:divsChild>
                    <w:div w:id="156965655">
                      <w:marLeft w:val="0"/>
                      <w:marRight w:val="0"/>
                      <w:marTop w:val="0"/>
                      <w:marBottom w:val="0"/>
                      <w:divBdr>
                        <w:top w:val="none" w:sz="0" w:space="0" w:color="auto"/>
                        <w:left w:val="none" w:sz="0" w:space="0" w:color="auto"/>
                        <w:bottom w:val="none" w:sz="0" w:space="0" w:color="auto"/>
                        <w:right w:val="none" w:sz="0" w:space="0" w:color="auto"/>
                      </w:divBdr>
                      <w:divsChild>
                        <w:div w:id="1478498282">
                          <w:marLeft w:val="0"/>
                          <w:marRight w:val="0"/>
                          <w:marTop w:val="0"/>
                          <w:marBottom w:val="0"/>
                          <w:divBdr>
                            <w:top w:val="none" w:sz="0" w:space="0" w:color="auto"/>
                            <w:left w:val="none" w:sz="0" w:space="0" w:color="auto"/>
                            <w:bottom w:val="none" w:sz="0" w:space="0" w:color="auto"/>
                            <w:right w:val="none" w:sz="0" w:space="0" w:color="auto"/>
                          </w:divBdr>
                          <w:divsChild>
                            <w:div w:id="1872765870">
                              <w:marLeft w:val="0"/>
                              <w:marRight w:val="0"/>
                              <w:marTop w:val="0"/>
                              <w:marBottom w:val="0"/>
                              <w:divBdr>
                                <w:top w:val="none" w:sz="0" w:space="0" w:color="auto"/>
                                <w:left w:val="none" w:sz="0" w:space="0" w:color="auto"/>
                                <w:bottom w:val="none" w:sz="0" w:space="0" w:color="auto"/>
                                <w:right w:val="none" w:sz="0" w:space="0" w:color="auto"/>
                              </w:divBdr>
                              <w:divsChild>
                                <w:div w:id="1995327833">
                                  <w:marLeft w:val="0"/>
                                  <w:marRight w:val="0"/>
                                  <w:marTop w:val="0"/>
                                  <w:marBottom w:val="0"/>
                                  <w:divBdr>
                                    <w:top w:val="none" w:sz="0" w:space="0" w:color="auto"/>
                                    <w:left w:val="none" w:sz="0" w:space="0" w:color="auto"/>
                                    <w:bottom w:val="none" w:sz="0" w:space="0" w:color="auto"/>
                                    <w:right w:val="none" w:sz="0" w:space="0" w:color="auto"/>
                                  </w:divBdr>
                                  <w:divsChild>
                                    <w:div w:id="2014338017">
                                      <w:marLeft w:val="0"/>
                                      <w:marRight w:val="0"/>
                                      <w:marTop w:val="0"/>
                                      <w:marBottom w:val="0"/>
                                      <w:divBdr>
                                        <w:top w:val="none" w:sz="0" w:space="0" w:color="auto"/>
                                        <w:left w:val="none" w:sz="0" w:space="0" w:color="auto"/>
                                        <w:bottom w:val="none" w:sz="0" w:space="0" w:color="auto"/>
                                        <w:right w:val="none" w:sz="0" w:space="0" w:color="auto"/>
                                      </w:divBdr>
                                      <w:divsChild>
                                        <w:div w:id="1515419112">
                                          <w:marLeft w:val="0"/>
                                          <w:marRight w:val="0"/>
                                          <w:marTop w:val="0"/>
                                          <w:marBottom w:val="0"/>
                                          <w:divBdr>
                                            <w:top w:val="none" w:sz="0" w:space="0" w:color="auto"/>
                                            <w:left w:val="none" w:sz="0" w:space="0" w:color="auto"/>
                                            <w:bottom w:val="none" w:sz="0" w:space="0" w:color="auto"/>
                                            <w:right w:val="none" w:sz="0" w:space="0" w:color="auto"/>
                                          </w:divBdr>
                                          <w:divsChild>
                                            <w:div w:id="1690333558">
                                              <w:marLeft w:val="0"/>
                                              <w:marRight w:val="0"/>
                                              <w:marTop w:val="0"/>
                                              <w:marBottom w:val="300"/>
                                              <w:divBdr>
                                                <w:top w:val="none" w:sz="0" w:space="0" w:color="auto"/>
                                                <w:left w:val="none" w:sz="0" w:space="0" w:color="auto"/>
                                                <w:bottom w:val="none" w:sz="0" w:space="0" w:color="auto"/>
                                                <w:right w:val="none" w:sz="0" w:space="0" w:color="auto"/>
                                              </w:divBdr>
                                              <w:divsChild>
                                                <w:div w:id="2089188950">
                                                  <w:marLeft w:val="0"/>
                                                  <w:marRight w:val="0"/>
                                                  <w:marTop w:val="0"/>
                                                  <w:marBottom w:val="0"/>
                                                  <w:divBdr>
                                                    <w:top w:val="none" w:sz="0" w:space="0" w:color="auto"/>
                                                    <w:left w:val="none" w:sz="0" w:space="0" w:color="auto"/>
                                                    <w:bottom w:val="none" w:sz="0" w:space="0" w:color="auto"/>
                                                    <w:right w:val="none" w:sz="0" w:space="0" w:color="auto"/>
                                                  </w:divBdr>
                                                  <w:divsChild>
                                                    <w:div w:id="722866991">
                                                      <w:marLeft w:val="0"/>
                                                      <w:marRight w:val="0"/>
                                                      <w:marTop w:val="0"/>
                                                      <w:marBottom w:val="0"/>
                                                      <w:divBdr>
                                                        <w:top w:val="none" w:sz="0" w:space="0" w:color="auto"/>
                                                        <w:left w:val="none" w:sz="0" w:space="0" w:color="auto"/>
                                                        <w:bottom w:val="none" w:sz="0" w:space="0" w:color="auto"/>
                                                        <w:right w:val="none" w:sz="0" w:space="0" w:color="auto"/>
                                                      </w:divBdr>
                                                      <w:divsChild>
                                                        <w:div w:id="706099121">
                                                          <w:marLeft w:val="0"/>
                                                          <w:marRight w:val="0"/>
                                                          <w:marTop w:val="0"/>
                                                          <w:marBottom w:val="0"/>
                                                          <w:divBdr>
                                                            <w:top w:val="none" w:sz="0" w:space="0" w:color="auto"/>
                                                            <w:left w:val="none" w:sz="0" w:space="0" w:color="auto"/>
                                                            <w:bottom w:val="none" w:sz="0" w:space="0" w:color="auto"/>
                                                            <w:right w:val="none" w:sz="0" w:space="0" w:color="auto"/>
                                                          </w:divBdr>
                                                          <w:divsChild>
                                                            <w:div w:id="173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8182608">
      <w:bodyDiv w:val="1"/>
      <w:marLeft w:val="0"/>
      <w:marRight w:val="0"/>
      <w:marTop w:val="0"/>
      <w:marBottom w:val="0"/>
      <w:divBdr>
        <w:top w:val="none" w:sz="0" w:space="0" w:color="auto"/>
        <w:left w:val="none" w:sz="0" w:space="0" w:color="auto"/>
        <w:bottom w:val="none" w:sz="0" w:space="0" w:color="auto"/>
        <w:right w:val="none" w:sz="0" w:space="0" w:color="auto"/>
      </w:divBdr>
      <w:divsChild>
        <w:div w:id="593323020">
          <w:marLeft w:val="0"/>
          <w:marRight w:val="0"/>
          <w:marTop w:val="0"/>
          <w:marBottom w:val="0"/>
          <w:divBdr>
            <w:top w:val="none" w:sz="0" w:space="0" w:color="auto"/>
            <w:left w:val="none" w:sz="0" w:space="0" w:color="auto"/>
            <w:bottom w:val="none" w:sz="0" w:space="0" w:color="auto"/>
            <w:right w:val="none" w:sz="0" w:space="0" w:color="auto"/>
          </w:divBdr>
          <w:divsChild>
            <w:div w:id="804083038">
              <w:marLeft w:val="0"/>
              <w:marRight w:val="0"/>
              <w:marTop w:val="0"/>
              <w:marBottom w:val="0"/>
              <w:divBdr>
                <w:top w:val="none" w:sz="0" w:space="0" w:color="auto"/>
                <w:left w:val="none" w:sz="0" w:space="0" w:color="auto"/>
                <w:bottom w:val="none" w:sz="0" w:space="0" w:color="auto"/>
                <w:right w:val="none" w:sz="0" w:space="0" w:color="auto"/>
              </w:divBdr>
              <w:divsChild>
                <w:div w:id="1834565394">
                  <w:marLeft w:val="0"/>
                  <w:marRight w:val="0"/>
                  <w:marTop w:val="0"/>
                  <w:marBottom w:val="0"/>
                  <w:divBdr>
                    <w:top w:val="none" w:sz="0" w:space="0" w:color="auto"/>
                    <w:left w:val="none" w:sz="0" w:space="0" w:color="auto"/>
                    <w:bottom w:val="none" w:sz="0" w:space="0" w:color="auto"/>
                    <w:right w:val="none" w:sz="0" w:space="0" w:color="auto"/>
                  </w:divBdr>
                  <w:divsChild>
                    <w:div w:id="1031347885">
                      <w:marLeft w:val="0"/>
                      <w:marRight w:val="0"/>
                      <w:marTop w:val="0"/>
                      <w:marBottom w:val="0"/>
                      <w:divBdr>
                        <w:top w:val="none" w:sz="0" w:space="0" w:color="auto"/>
                        <w:left w:val="none" w:sz="0" w:space="0" w:color="auto"/>
                        <w:bottom w:val="none" w:sz="0" w:space="0" w:color="auto"/>
                        <w:right w:val="none" w:sz="0" w:space="0" w:color="auto"/>
                      </w:divBdr>
                      <w:divsChild>
                        <w:div w:id="1258054341">
                          <w:marLeft w:val="0"/>
                          <w:marRight w:val="0"/>
                          <w:marTop w:val="0"/>
                          <w:marBottom w:val="0"/>
                          <w:divBdr>
                            <w:top w:val="none" w:sz="0" w:space="0" w:color="auto"/>
                            <w:left w:val="none" w:sz="0" w:space="0" w:color="auto"/>
                            <w:bottom w:val="none" w:sz="0" w:space="0" w:color="auto"/>
                            <w:right w:val="none" w:sz="0" w:space="0" w:color="auto"/>
                          </w:divBdr>
                          <w:divsChild>
                            <w:div w:id="1276328075">
                              <w:marLeft w:val="0"/>
                              <w:marRight w:val="0"/>
                              <w:marTop w:val="0"/>
                              <w:marBottom w:val="0"/>
                              <w:divBdr>
                                <w:top w:val="none" w:sz="0" w:space="0" w:color="auto"/>
                                <w:left w:val="none" w:sz="0" w:space="0" w:color="auto"/>
                                <w:bottom w:val="none" w:sz="0" w:space="0" w:color="auto"/>
                                <w:right w:val="none" w:sz="0" w:space="0" w:color="auto"/>
                              </w:divBdr>
                              <w:divsChild>
                                <w:div w:id="1353998114">
                                  <w:marLeft w:val="0"/>
                                  <w:marRight w:val="0"/>
                                  <w:marTop w:val="0"/>
                                  <w:marBottom w:val="0"/>
                                  <w:divBdr>
                                    <w:top w:val="none" w:sz="0" w:space="0" w:color="auto"/>
                                    <w:left w:val="none" w:sz="0" w:space="0" w:color="auto"/>
                                    <w:bottom w:val="none" w:sz="0" w:space="0" w:color="auto"/>
                                    <w:right w:val="none" w:sz="0" w:space="0" w:color="auto"/>
                                  </w:divBdr>
                                  <w:divsChild>
                                    <w:div w:id="1645699645">
                                      <w:marLeft w:val="0"/>
                                      <w:marRight w:val="0"/>
                                      <w:marTop w:val="0"/>
                                      <w:marBottom w:val="0"/>
                                      <w:divBdr>
                                        <w:top w:val="none" w:sz="0" w:space="0" w:color="auto"/>
                                        <w:left w:val="none" w:sz="0" w:space="0" w:color="auto"/>
                                        <w:bottom w:val="none" w:sz="0" w:space="0" w:color="auto"/>
                                        <w:right w:val="none" w:sz="0" w:space="0" w:color="auto"/>
                                      </w:divBdr>
                                      <w:divsChild>
                                        <w:div w:id="1948809861">
                                          <w:marLeft w:val="0"/>
                                          <w:marRight w:val="0"/>
                                          <w:marTop w:val="0"/>
                                          <w:marBottom w:val="0"/>
                                          <w:divBdr>
                                            <w:top w:val="none" w:sz="0" w:space="0" w:color="auto"/>
                                            <w:left w:val="none" w:sz="0" w:space="0" w:color="auto"/>
                                            <w:bottom w:val="none" w:sz="0" w:space="0" w:color="auto"/>
                                            <w:right w:val="none" w:sz="0" w:space="0" w:color="auto"/>
                                          </w:divBdr>
                                          <w:divsChild>
                                            <w:div w:id="490800311">
                                              <w:marLeft w:val="0"/>
                                              <w:marRight w:val="0"/>
                                              <w:marTop w:val="0"/>
                                              <w:marBottom w:val="0"/>
                                              <w:divBdr>
                                                <w:top w:val="none" w:sz="0" w:space="0" w:color="auto"/>
                                                <w:left w:val="none" w:sz="0" w:space="0" w:color="auto"/>
                                                <w:bottom w:val="none" w:sz="0" w:space="0" w:color="auto"/>
                                                <w:right w:val="none" w:sz="0" w:space="0" w:color="auto"/>
                                              </w:divBdr>
                                              <w:divsChild>
                                                <w:div w:id="671176751">
                                                  <w:marLeft w:val="0"/>
                                                  <w:marRight w:val="0"/>
                                                  <w:marTop w:val="0"/>
                                                  <w:marBottom w:val="0"/>
                                                  <w:divBdr>
                                                    <w:top w:val="none" w:sz="0" w:space="0" w:color="auto"/>
                                                    <w:left w:val="none" w:sz="0" w:space="0" w:color="auto"/>
                                                    <w:bottom w:val="none" w:sz="0" w:space="0" w:color="auto"/>
                                                    <w:right w:val="none" w:sz="0" w:space="0" w:color="auto"/>
                                                  </w:divBdr>
                                                  <w:divsChild>
                                                    <w:div w:id="1006637578">
                                                      <w:marLeft w:val="0"/>
                                                      <w:marRight w:val="0"/>
                                                      <w:marTop w:val="0"/>
                                                      <w:marBottom w:val="0"/>
                                                      <w:divBdr>
                                                        <w:top w:val="none" w:sz="0" w:space="0" w:color="auto"/>
                                                        <w:left w:val="none" w:sz="0" w:space="0" w:color="auto"/>
                                                        <w:bottom w:val="none" w:sz="0" w:space="0" w:color="auto"/>
                                                        <w:right w:val="none" w:sz="0" w:space="0" w:color="auto"/>
                                                      </w:divBdr>
                                                      <w:divsChild>
                                                        <w:div w:id="1441414410">
                                                          <w:marLeft w:val="0"/>
                                                          <w:marRight w:val="0"/>
                                                          <w:marTop w:val="0"/>
                                                          <w:marBottom w:val="0"/>
                                                          <w:divBdr>
                                                            <w:top w:val="none" w:sz="0" w:space="0" w:color="auto"/>
                                                            <w:left w:val="none" w:sz="0" w:space="0" w:color="auto"/>
                                                            <w:bottom w:val="none" w:sz="0" w:space="0" w:color="auto"/>
                                                            <w:right w:val="none" w:sz="0" w:space="0" w:color="auto"/>
                                                          </w:divBdr>
                                                          <w:divsChild>
                                                            <w:div w:id="97529638">
                                                              <w:marLeft w:val="0"/>
                                                              <w:marRight w:val="0"/>
                                                              <w:marTop w:val="0"/>
                                                              <w:marBottom w:val="0"/>
                                                              <w:divBdr>
                                                                <w:top w:val="none" w:sz="0" w:space="0" w:color="auto"/>
                                                                <w:left w:val="none" w:sz="0" w:space="0" w:color="auto"/>
                                                                <w:bottom w:val="none" w:sz="0" w:space="0" w:color="auto"/>
                                                                <w:right w:val="none" w:sz="0" w:space="0" w:color="auto"/>
                                                              </w:divBdr>
                                                              <w:divsChild>
                                                                <w:div w:id="465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25307058">
      <w:bodyDiv w:val="1"/>
      <w:marLeft w:val="0"/>
      <w:marRight w:val="0"/>
      <w:marTop w:val="0"/>
      <w:marBottom w:val="0"/>
      <w:divBdr>
        <w:top w:val="none" w:sz="0" w:space="0" w:color="auto"/>
        <w:left w:val="none" w:sz="0" w:space="0" w:color="auto"/>
        <w:bottom w:val="none" w:sz="0" w:space="0" w:color="auto"/>
        <w:right w:val="none" w:sz="0" w:space="0" w:color="auto"/>
      </w:divBdr>
      <w:divsChild>
        <w:div w:id="1336611639">
          <w:marLeft w:val="0"/>
          <w:marRight w:val="0"/>
          <w:marTop w:val="0"/>
          <w:marBottom w:val="0"/>
          <w:divBdr>
            <w:top w:val="none" w:sz="0" w:space="0" w:color="auto"/>
            <w:left w:val="none" w:sz="0" w:space="0" w:color="auto"/>
            <w:bottom w:val="none" w:sz="0" w:space="0" w:color="auto"/>
            <w:right w:val="none" w:sz="0" w:space="0" w:color="auto"/>
          </w:divBdr>
          <w:divsChild>
            <w:div w:id="91363435">
              <w:marLeft w:val="0"/>
              <w:marRight w:val="0"/>
              <w:marTop w:val="0"/>
              <w:marBottom w:val="0"/>
              <w:divBdr>
                <w:top w:val="none" w:sz="0" w:space="0" w:color="auto"/>
                <w:left w:val="none" w:sz="0" w:space="0" w:color="auto"/>
                <w:bottom w:val="none" w:sz="0" w:space="0" w:color="auto"/>
                <w:right w:val="none" w:sz="0" w:space="0" w:color="auto"/>
              </w:divBdr>
              <w:divsChild>
                <w:div w:id="828407670">
                  <w:marLeft w:val="0"/>
                  <w:marRight w:val="0"/>
                  <w:marTop w:val="0"/>
                  <w:marBottom w:val="0"/>
                  <w:divBdr>
                    <w:top w:val="none" w:sz="0" w:space="0" w:color="auto"/>
                    <w:left w:val="none" w:sz="0" w:space="0" w:color="auto"/>
                    <w:bottom w:val="none" w:sz="0" w:space="0" w:color="auto"/>
                    <w:right w:val="none" w:sz="0" w:space="0" w:color="auto"/>
                  </w:divBdr>
                  <w:divsChild>
                    <w:div w:id="944650662">
                      <w:marLeft w:val="0"/>
                      <w:marRight w:val="0"/>
                      <w:marTop w:val="0"/>
                      <w:marBottom w:val="0"/>
                      <w:divBdr>
                        <w:top w:val="none" w:sz="0" w:space="0" w:color="auto"/>
                        <w:left w:val="none" w:sz="0" w:space="0" w:color="auto"/>
                        <w:bottom w:val="none" w:sz="0" w:space="0" w:color="auto"/>
                        <w:right w:val="none" w:sz="0" w:space="0" w:color="auto"/>
                      </w:divBdr>
                      <w:divsChild>
                        <w:div w:id="1445226972">
                          <w:marLeft w:val="0"/>
                          <w:marRight w:val="0"/>
                          <w:marTop w:val="0"/>
                          <w:marBottom w:val="0"/>
                          <w:divBdr>
                            <w:top w:val="none" w:sz="0" w:space="0" w:color="auto"/>
                            <w:left w:val="none" w:sz="0" w:space="0" w:color="auto"/>
                            <w:bottom w:val="none" w:sz="0" w:space="0" w:color="auto"/>
                            <w:right w:val="none" w:sz="0" w:space="0" w:color="auto"/>
                          </w:divBdr>
                          <w:divsChild>
                            <w:div w:id="1683047040">
                              <w:marLeft w:val="0"/>
                              <w:marRight w:val="0"/>
                              <w:marTop w:val="0"/>
                              <w:marBottom w:val="0"/>
                              <w:divBdr>
                                <w:top w:val="none" w:sz="0" w:space="0" w:color="auto"/>
                                <w:left w:val="none" w:sz="0" w:space="0" w:color="auto"/>
                                <w:bottom w:val="none" w:sz="0" w:space="0" w:color="auto"/>
                                <w:right w:val="none" w:sz="0" w:space="0" w:color="auto"/>
                              </w:divBdr>
                              <w:divsChild>
                                <w:div w:id="1359967146">
                                  <w:marLeft w:val="0"/>
                                  <w:marRight w:val="0"/>
                                  <w:marTop w:val="0"/>
                                  <w:marBottom w:val="0"/>
                                  <w:divBdr>
                                    <w:top w:val="none" w:sz="0" w:space="0" w:color="auto"/>
                                    <w:left w:val="none" w:sz="0" w:space="0" w:color="auto"/>
                                    <w:bottom w:val="none" w:sz="0" w:space="0" w:color="auto"/>
                                    <w:right w:val="none" w:sz="0" w:space="0" w:color="auto"/>
                                  </w:divBdr>
                                  <w:divsChild>
                                    <w:div w:id="461117707">
                                      <w:marLeft w:val="0"/>
                                      <w:marRight w:val="0"/>
                                      <w:marTop w:val="0"/>
                                      <w:marBottom w:val="0"/>
                                      <w:divBdr>
                                        <w:top w:val="none" w:sz="0" w:space="0" w:color="auto"/>
                                        <w:left w:val="none" w:sz="0" w:space="0" w:color="auto"/>
                                        <w:bottom w:val="none" w:sz="0" w:space="0" w:color="auto"/>
                                        <w:right w:val="none" w:sz="0" w:space="0" w:color="auto"/>
                                      </w:divBdr>
                                      <w:divsChild>
                                        <w:div w:id="548228342">
                                          <w:marLeft w:val="0"/>
                                          <w:marRight w:val="0"/>
                                          <w:marTop w:val="0"/>
                                          <w:marBottom w:val="0"/>
                                          <w:divBdr>
                                            <w:top w:val="none" w:sz="0" w:space="0" w:color="auto"/>
                                            <w:left w:val="none" w:sz="0" w:space="0" w:color="auto"/>
                                            <w:bottom w:val="none" w:sz="0" w:space="0" w:color="auto"/>
                                            <w:right w:val="none" w:sz="0" w:space="0" w:color="auto"/>
                                          </w:divBdr>
                                          <w:divsChild>
                                            <w:div w:id="1791583673">
                                              <w:marLeft w:val="0"/>
                                              <w:marRight w:val="0"/>
                                              <w:marTop w:val="0"/>
                                              <w:marBottom w:val="300"/>
                                              <w:divBdr>
                                                <w:top w:val="none" w:sz="0" w:space="0" w:color="auto"/>
                                                <w:left w:val="none" w:sz="0" w:space="0" w:color="auto"/>
                                                <w:bottom w:val="none" w:sz="0" w:space="0" w:color="auto"/>
                                                <w:right w:val="none" w:sz="0" w:space="0" w:color="auto"/>
                                              </w:divBdr>
                                              <w:divsChild>
                                                <w:div w:id="283003995">
                                                  <w:marLeft w:val="0"/>
                                                  <w:marRight w:val="0"/>
                                                  <w:marTop w:val="0"/>
                                                  <w:marBottom w:val="0"/>
                                                  <w:divBdr>
                                                    <w:top w:val="none" w:sz="0" w:space="0" w:color="auto"/>
                                                    <w:left w:val="none" w:sz="0" w:space="0" w:color="auto"/>
                                                    <w:bottom w:val="none" w:sz="0" w:space="0" w:color="auto"/>
                                                    <w:right w:val="none" w:sz="0" w:space="0" w:color="auto"/>
                                                  </w:divBdr>
                                                  <w:divsChild>
                                                    <w:div w:id="759061174">
                                                      <w:marLeft w:val="0"/>
                                                      <w:marRight w:val="0"/>
                                                      <w:marTop w:val="0"/>
                                                      <w:marBottom w:val="0"/>
                                                      <w:divBdr>
                                                        <w:top w:val="none" w:sz="0" w:space="0" w:color="auto"/>
                                                        <w:left w:val="none" w:sz="0" w:space="0" w:color="auto"/>
                                                        <w:bottom w:val="none" w:sz="0" w:space="0" w:color="auto"/>
                                                        <w:right w:val="none" w:sz="0" w:space="0" w:color="auto"/>
                                                      </w:divBdr>
                                                      <w:divsChild>
                                                        <w:div w:id="276256989">
                                                          <w:marLeft w:val="0"/>
                                                          <w:marRight w:val="0"/>
                                                          <w:marTop w:val="0"/>
                                                          <w:marBottom w:val="0"/>
                                                          <w:divBdr>
                                                            <w:top w:val="none" w:sz="0" w:space="0" w:color="auto"/>
                                                            <w:left w:val="none" w:sz="0" w:space="0" w:color="auto"/>
                                                            <w:bottom w:val="none" w:sz="0" w:space="0" w:color="auto"/>
                                                            <w:right w:val="none" w:sz="0" w:space="0" w:color="auto"/>
                                                          </w:divBdr>
                                                          <w:divsChild>
                                                            <w:div w:id="796603973">
                                                              <w:marLeft w:val="0"/>
                                                              <w:marRight w:val="0"/>
                                                              <w:marTop w:val="0"/>
                                                              <w:marBottom w:val="0"/>
                                                              <w:divBdr>
                                                                <w:top w:val="none" w:sz="0" w:space="0" w:color="auto"/>
                                                                <w:left w:val="none" w:sz="0" w:space="0" w:color="auto"/>
                                                                <w:bottom w:val="none" w:sz="0" w:space="0" w:color="auto"/>
                                                                <w:right w:val="none" w:sz="0" w:space="0" w:color="auto"/>
                                                              </w:divBdr>
                                                              <w:divsChild>
                                                                <w:div w:id="1307203334">
                                                                  <w:marLeft w:val="0"/>
                                                                  <w:marRight w:val="0"/>
                                                                  <w:marTop w:val="0"/>
                                                                  <w:marBottom w:val="0"/>
                                                                  <w:divBdr>
                                                                    <w:top w:val="none" w:sz="0" w:space="0" w:color="auto"/>
                                                                    <w:left w:val="none" w:sz="0" w:space="0" w:color="auto"/>
                                                                    <w:bottom w:val="none" w:sz="0" w:space="0" w:color="auto"/>
                                                                    <w:right w:val="none" w:sz="0" w:space="0" w:color="auto"/>
                                                                  </w:divBdr>
                                                                  <w:divsChild>
                                                                    <w:div w:id="2006929375">
                                                                      <w:marLeft w:val="0"/>
                                                                      <w:marRight w:val="0"/>
                                                                      <w:marTop w:val="0"/>
                                                                      <w:marBottom w:val="0"/>
                                                                      <w:divBdr>
                                                                        <w:top w:val="none" w:sz="0" w:space="0" w:color="auto"/>
                                                                        <w:left w:val="none" w:sz="0" w:space="0" w:color="auto"/>
                                                                        <w:bottom w:val="none" w:sz="0" w:space="0" w:color="auto"/>
                                                                        <w:right w:val="none" w:sz="0" w:space="0" w:color="auto"/>
                                                                      </w:divBdr>
                                                                      <w:divsChild>
                                                                        <w:div w:id="594552291">
                                                                          <w:marLeft w:val="0"/>
                                                                          <w:marRight w:val="0"/>
                                                                          <w:marTop w:val="0"/>
                                                                          <w:marBottom w:val="0"/>
                                                                          <w:divBdr>
                                                                            <w:top w:val="none" w:sz="0" w:space="0" w:color="auto"/>
                                                                            <w:left w:val="none" w:sz="0" w:space="0" w:color="auto"/>
                                                                            <w:bottom w:val="none" w:sz="0" w:space="0" w:color="auto"/>
                                                                            <w:right w:val="none" w:sz="0" w:space="0" w:color="auto"/>
                                                                          </w:divBdr>
                                                                          <w:divsChild>
                                                                            <w:div w:id="130756355">
                                                                              <w:marLeft w:val="0"/>
                                                                              <w:marRight w:val="0"/>
                                                                              <w:marTop w:val="0"/>
                                                                              <w:marBottom w:val="0"/>
                                                                              <w:divBdr>
                                                                                <w:top w:val="none" w:sz="0" w:space="0" w:color="auto"/>
                                                                                <w:left w:val="none" w:sz="0" w:space="0" w:color="auto"/>
                                                                                <w:bottom w:val="none" w:sz="0" w:space="0" w:color="auto"/>
                                                                                <w:right w:val="none" w:sz="0" w:space="0" w:color="auto"/>
                                                                              </w:divBdr>
                                                                              <w:divsChild>
                                                                                <w:div w:id="1349596674">
                                                                                  <w:marLeft w:val="0"/>
                                                                                  <w:marRight w:val="0"/>
                                                                                  <w:marTop w:val="0"/>
                                                                                  <w:marBottom w:val="0"/>
                                                                                  <w:divBdr>
                                                                                    <w:top w:val="none" w:sz="0" w:space="0" w:color="auto"/>
                                                                                    <w:left w:val="none" w:sz="0" w:space="0" w:color="auto"/>
                                                                                    <w:bottom w:val="none" w:sz="0" w:space="0" w:color="auto"/>
                                                                                    <w:right w:val="none" w:sz="0" w:space="0" w:color="auto"/>
                                                                                  </w:divBdr>
                                                                                  <w:divsChild>
                                                                                    <w:div w:id="258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0821150">
      <w:bodyDiv w:val="1"/>
      <w:marLeft w:val="0"/>
      <w:marRight w:val="0"/>
      <w:marTop w:val="0"/>
      <w:marBottom w:val="0"/>
      <w:divBdr>
        <w:top w:val="none" w:sz="0" w:space="0" w:color="auto"/>
        <w:left w:val="none" w:sz="0" w:space="0" w:color="auto"/>
        <w:bottom w:val="none" w:sz="0" w:space="0" w:color="auto"/>
        <w:right w:val="none" w:sz="0" w:space="0" w:color="auto"/>
      </w:divBdr>
      <w:divsChild>
        <w:div w:id="1301838441">
          <w:marLeft w:val="0"/>
          <w:marRight w:val="0"/>
          <w:marTop w:val="0"/>
          <w:marBottom w:val="0"/>
          <w:divBdr>
            <w:top w:val="none" w:sz="0" w:space="0" w:color="auto"/>
            <w:left w:val="none" w:sz="0" w:space="0" w:color="auto"/>
            <w:bottom w:val="none" w:sz="0" w:space="0" w:color="auto"/>
            <w:right w:val="none" w:sz="0" w:space="0" w:color="auto"/>
          </w:divBdr>
          <w:divsChild>
            <w:div w:id="1301156750">
              <w:marLeft w:val="0"/>
              <w:marRight w:val="0"/>
              <w:marTop w:val="0"/>
              <w:marBottom w:val="0"/>
              <w:divBdr>
                <w:top w:val="none" w:sz="0" w:space="0" w:color="auto"/>
                <w:left w:val="none" w:sz="0" w:space="0" w:color="auto"/>
                <w:bottom w:val="none" w:sz="0" w:space="0" w:color="auto"/>
                <w:right w:val="none" w:sz="0" w:space="0" w:color="auto"/>
              </w:divBdr>
              <w:divsChild>
                <w:div w:id="98650649">
                  <w:marLeft w:val="0"/>
                  <w:marRight w:val="0"/>
                  <w:marTop w:val="0"/>
                  <w:marBottom w:val="0"/>
                  <w:divBdr>
                    <w:top w:val="none" w:sz="0" w:space="0" w:color="auto"/>
                    <w:left w:val="none" w:sz="0" w:space="0" w:color="auto"/>
                    <w:bottom w:val="none" w:sz="0" w:space="0" w:color="auto"/>
                    <w:right w:val="none" w:sz="0" w:space="0" w:color="auto"/>
                  </w:divBdr>
                  <w:divsChild>
                    <w:div w:id="1656029708">
                      <w:marLeft w:val="0"/>
                      <w:marRight w:val="0"/>
                      <w:marTop w:val="0"/>
                      <w:marBottom w:val="0"/>
                      <w:divBdr>
                        <w:top w:val="none" w:sz="0" w:space="0" w:color="auto"/>
                        <w:left w:val="none" w:sz="0" w:space="0" w:color="auto"/>
                        <w:bottom w:val="none" w:sz="0" w:space="0" w:color="auto"/>
                        <w:right w:val="none" w:sz="0" w:space="0" w:color="auto"/>
                      </w:divBdr>
                      <w:divsChild>
                        <w:div w:id="720251956">
                          <w:marLeft w:val="0"/>
                          <w:marRight w:val="0"/>
                          <w:marTop w:val="0"/>
                          <w:marBottom w:val="0"/>
                          <w:divBdr>
                            <w:top w:val="none" w:sz="0" w:space="0" w:color="auto"/>
                            <w:left w:val="none" w:sz="0" w:space="0" w:color="auto"/>
                            <w:bottom w:val="none" w:sz="0" w:space="0" w:color="auto"/>
                            <w:right w:val="none" w:sz="0" w:space="0" w:color="auto"/>
                          </w:divBdr>
                          <w:divsChild>
                            <w:div w:id="414861498">
                              <w:marLeft w:val="0"/>
                              <w:marRight w:val="0"/>
                              <w:marTop w:val="0"/>
                              <w:marBottom w:val="0"/>
                              <w:divBdr>
                                <w:top w:val="none" w:sz="0" w:space="0" w:color="auto"/>
                                <w:left w:val="none" w:sz="0" w:space="0" w:color="auto"/>
                                <w:bottom w:val="none" w:sz="0" w:space="0" w:color="auto"/>
                                <w:right w:val="none" w:sz="0" w:space="0" w:color="auto"/>
                              </w:divBdr>
                              <w:divsChild>
                                <w:div w:id="1946883207">
                                  <w:marLeft w:val="0"/>
                                  <w:marRight w:val="0"/>
                                  <w:marTop w:val="0"/>
                                  <w:marBottom w:val="0"/>
                                  <w:divBdr>
                                    <w:top w:val="none" w:sz="0" w:space="0" w:color="auto"/>
                                    <w:left w:val="none" w:sz="0" w:space="0" w:color="auto"/>
                                    <w:bottom w:val="none" w:sz="0" w:space="0" w:color="auto"/>
                                    <w:right w:val="none" w:sz="0" w:space="0" w:color="auto"/>
                                  </w:divBdr>
                                  <w:divsChild>
                                    <w:div w:id="2086952522">
                                      <w:marLeft w:val="0"/>
                                      <w:marRight w:val="0"/>
                                      <w:marTop w:val="0"/>
                                      <w:marBottom w:val="0"/>
                                      <w:divBdr>
                                        <w:top w:val="none" w:sz="0" w:space="0" w:color="auto"/>
                                        <w:left w:val="none" w:sz="0" w:space="0" w:color="auto"/>
                                        <w:bottom w:val="none" w:sz="0" w:space="0" w:color="auto"/>
                                        <w:right w:val="none" w:sz="0" w:space="0" w:color="auto"/>
                                      </w:divBdr>
                                      <w:divsChild>
                                        <w:div w:id="855584421">
                                          <w:marLeft w:val="0"/>
                                          <w:marRight w:val="0"/>
                                          <w:marTop w:val="0"/>
                                          <w:marBottom w:val="0"/>
                                          <w:divBdr>
                                            <w:top w:val="none" w:sz="0" w:space="0" w:color="auto"/>
                                            <w:left w:val="none" w:sz="0" w:space="0" w:color="auto"/>
                                            <w:bottom w:val="none" w:sz="0" w:space="0" w:color="auto"/>
                                            <w:right w:val="none" w:sz="0" w:space="0" w:color="auto"/>
                                          </w:divBdr>
                                          <w:divsChild>
                                            <w:div w:id="2020034236">
                                              <w:marLeft w:val="0"/>
                                              <w:marRight w:val="0"/>
                                              <w:marTop w:val="0"/>
                                              <w:marBottom w:val="300"/>
                                              <w:divBdr>
                                                <w:top w:val="none" w:sz="0" w:space="0" w:color="auto"/>
                                                <w:left w:val="none" w:sz="0" w:space="0" w:color="auto"/>
                                                <w:bottom w:val="none" w:sz="0" w:space="0" w:color="auto"/>
                                                <w:right w:val="none" w:sz="0" w:space="0" w:color="auto"/>
                                              </w:divBdr>
                                              <w:divsChild>
                                                <w:div w:id="2111467541">
                                                  <w:marLeft w:val="0"/>
                                                  <w:marRight w:val="0"/>
                                                  <w:marTop w:val="0"/>
                                                  <w:marBottom w:val="0"/>
                                                  <w:divBdr>
                                                    <w:top w:val="none" w:sz="0" w:space="0" w:color="auto"/>
                                                    <w:left w:val="none" w:sz="0" w:space="0" w:color="auto"/>
                                                    <w:bottom w:val="none" w:sz="0" w:space="0" w:color="auto"/>
                                                    <w:right w:val="none" w:sz="0" w:space="0" w:color="auto"/>
                                                  </w:divBdr>
                                                  <w:divsChild>
                                                    <w:div w:id="166751143">
                                                      <w:marLeft w:val="0"/>
                                                      <w:marRight w:val="0"/>
                                                      <w:marTop w:val="0"/>
                                                      <w:marBottom w:val="0"/>
                                                      <w:divBdr>
                                                        <w:top w:val="none" w:sz="0" w:space="0" w:color="auto"/>
                                                        <w:left w:val="none" w:sz="0" w:space="0" w:color="auto"/>
                                                        <w:bottom w:val="none" w:sz="0" w:space="0" w:color="auto"/>
                                                        <w:right w:val="none" w:sz="0" w:space="0" w:color="auto"/>
                                                      </w:divBdr>
                                                      <w:divsChild>
                                                        <w:div w:id="255788853">
                                                          <w:marLeft w:val="0"/>
                                                          <w:marRight w:val="0"/>
                                                          <w:marTop w:val="0"/>
                                                          <w:marBottom w:val="0"/>
                                                          <w:divBdr>
                                                            <w:top w:val="none" w:sz="0" w:space="0" w:color="auto"/>
                                                            <w:left w:val="none" w:sz="0" w:space="0" w:color="auto"/>
                                                            <w:bottom w:val="none" w:sz="0" w:space="0" w:color="auto"/>
                                                            <w:right w:val="none" w:sz="0" w:space="0" w:color="auto"/>
                                                          </w:divBdr>
                                                          <w:divsChild>
                                                            <w:div w:id="1499729701">
                                                              <w:marLeft w:val="0"/>
                                                              <w:marRight w:val="0"/>
                                                              <w:marTop w:val="0"/>
                                                              <w:marBottom w:val="0"/>
                                                              <w:divBdr>
                                                                <w:top w:val="none" w:sz="0" w:space="0" w:color="auto"/>
                                                                <w:left w:val="none" w:sz="0" w:space="0" w:color="auto"/>
                                                                <w:bottom w:val="none" w:sz="0" w:space="0" w:color="auto"/>
                                                                <w:right w:val="none" w:sz="0" w:space="0" w:color="auto"/>
                                                              </w:divBdr>
                                                              <w:divsChild>
                                                                <w:div w:id="911542508">
                                                                  <w:marLeft w:val="0"/>
                                                                  <w:marRight w:val="0"/>
                                                                  <w:marTop w:val="0"/>
                                                                  <w:marBottom w:val="0"/>
                                                                  <w:divBdr>
                                                                    <w:top w:val="none" w:sz="0" w:space="0" w:color="auto"/>
                                                                    <w:left w:val="none" w:sz="0" w:space="0" w:color="auto"/>
                                                                    <w:bottom w:val="none" w:sz="0" w:space="0" w:color="auto"/>
                                                                    <w:right w:val="none" w:sz="0" w:space="0" w:color="auto"/>
                                                                  </w:divBdr>
                                                                  <w:divsChild>
                                                                    <w:div w:id="74203892">
                                                                      <w:marLeft w:val="0"/>
                                                                      <w:marRight w:val="0"/>
                                                                      <w:marTop w:val="0"/>
                                                                      <w:marBottom w:val="0"/>
                                                                      <w:divBdr>
                                                                        <w:top w:val="none" w:sz="0" w:space="0" w:color="auto"/>
                                                                        <w:left w:val="none" w:sz="0" w:space="0" w:color="auto"/>
                                                                        <w:bottom w:val="none" w:sz="0" w:space="0" w:color="auto"/>
                                                                        <w:right w:val="none" w:sz="0" w:space="0" w:color="auto"/>
                                                                      </w:divBdr>
                                                                      <w:divsChild>
                                                                        <w:div w:id="51511750">
                                                                          <w:marLeft w:val="0"/>
                                                                          <w:marRight w:val="0"/>
                                                                          <w:marTop w:val="0"/>
                                                                          <w:marBottom w:val="0"/>
                                                                          <w:divBdr>
                                                                            <w:top w:val="none" w:sz="0" w:space="0" w:color="auto"/>
                                                                            <w:left w:val="none" w:sz="0" w:space="0" w:color="auto"/>
                                                                            <w:bottom w:val="none" w:sz="0" w:space="0" w:color="auto"/>
                                                                            <w:right w:val="none" w:sz="0" w:space="0" w:color="auto"/>
                                                                          </w:divBdr>
                                                                          <w:divsChild>
                                                                            <w:div w:id="1331325943">
                                                                              <w:marLeft w:val="0"/>
                                                                              <w:marRight w:val="0"/>
                                                                              <w:marTop w:val="0"/>
                                                                              <w:marBottom w:val="0"/>
                                                                              <w:divBdr>
                                                                                <w:top w:val="none" w:sz="0" w:space="0" w:color="auto"/>
                                                                                <w:left w:val="none" w:sz="0" w:space="0" w:color="auto"/>
                                                                                <w:bottom w:val="none" w:sz="0" w:space="0" w:color="auto"/>
                                                                                <w:right w:val="none" w:sz="0" w:space="0" w:color="auto"/>
                                                                              </w:divBdr>
                                                                              <w:divsChild>
                                                                                <w:div w:id="1955625901">
                                                                                  <w:marLeft w:val="0"/>
                                                                                  <w:marRight w:val="0"/>
                                                                                  <w:marTop w:val="0"/>
                                                                                  <w:marBottom w:val="0"/>
                                                                                  <w:divBdr>
                                                                                    <w:top w:val="none" w:sz="0" w:space="0" w:color="auto"/>
                                                                                    <w:left w:val="none" w:sz="0" w:space="0" w:color="auto"/>
                                                                                    <w:bottom w:val="none" w:sz="0" w:space="0" w:color="auto"/>
                                                                                    <w:right w:val="none" w:sz="0" w:space="0" w:color="auto"/>
                                                                                  </w:divBdr>
                                                                                  <w:divsChild>
                                                                                    <w:div w:id="11123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9381256">
      <w:bodyDiv w:val="1"/>
      <w:marLeft w:val="0"/>
      <w:marRight w:val="0"/>
      <w:marTop w:val="0"/>
      <w:marBottom w:val="0"/>
      <w:divBdr>
        <w:top w:val="none" w:sz="0" w:space="0" w:color="auto"/>
        <w:left w:val="none" w:sz="0" w:space="0" w:color="auto"/>
        <w:bottom w:val="none" w:sz="0" w:space="0" w:color="auto"/>
        <w:right w:val="none" w:sz="0" w:space="0" w:color="auto"/>
      </w:divBdr>
      <w:divsChild>
        <w:div w:id="1526601925">
          <w:marLeft w:val="0"/>
          <w:marRight w:val="0"/>
          <w:marTop w:val="0"/>
          <w:marBottom w:val="0"/>
          <w:divBdr>
            <w:top w:val="none" w:sz="0" w:space="0" w:color="auto"/>
            <w:left w:val="none" w:sz="0" w:space="0" w:color="auto"/>
            <w:bottom w:val="none" w:sz="0" w:space="0" w:color="auto"/>
            <w:right w:val="none" w:sz="0" w:space="0" w:color="auto"/>
          </w:divBdr>
          <w:divsChild>
            <w:div w:id="328557811">
              <w:marLeft w:val="0"/>
              <w:marRight w:val="0"/>
              <w:marTop w:val="0"/>
              <w:marBottom w:val="0"/>
              <w:divBdr>
                <w:top w:val="none" w:sz="0" w:space="0" w:color="auto"/>
                <w:left w:val="none" w:sz="0" w:space="0" w:color="auto"/>
                <w:bottom w:val="none" w:sz="0" w:space="0" w:color="auto"/>
                <w:right w:val="none" w:sz="0" w:space="0" w:color="auto"/>
              </w:divBdr>
              <w:divsChild>
                <w:div w:id="215438773">
                  <w:marLeft w:val="0"/>
                  <w:marRight w:val="0"/>
                  <w:marTop w:val="0"/>
                  <w:marBottom w:val="0"/>
                  <w:divBdr>
                    <w:top w:val="none" w:sz="0" w:space="0" w:color="auto"/>
                    <w:left w:val="none" w:sz="0" w:space="0" w:color="auto"/>
                    <w:bottom w:val="none" w:sz="0" w:space="0" w:color="auto"/>
                    <w:right w:val="none" w:sz="0" w:space="0" w:color="auto"/>
                  </w:divBdr>
                  <w:divsChild>
                    <w:div w:id="474373831">
                      <w:marLeft w:val="0"/>
                      <w:marRight w:val="0"/>
                      <w:marTop w:val="0"/>
                      <w:marBottom w:val="0"/>
                      <w:divBdr>
                        <w:top w:val="none" w:sz="0" w:space="0" w:color="auto"/>
                        <w:left w:val="none" w:sz="0" w:space="0" w:color="auto"/>
                        <w:bottom w:val="none" w:sz="0" w:space="0" w:color="auto"/>
                        <w:right w:val="none" w:sz="0" w:space="0" w:color="auto"/>
                      </w:divBdr>
                      <w:divsChild>
                        <w:div w:id="85418165">
                          <w:marLeft w:val="0"/>
                          <w:marRight w:val="0"/>
                          <w:marTop w:val="0"/>
                          <w:marBottom w:val="0"/>
                          <w:divBdr>
                            <w:top w:val="none" w:sz="0" w:space="0" w:color="auto"/>
                            <w:left w:val="none" w:sz="0" w:space="0" w:color="auto"/>
                            <w:bottom w:val="none" w:sz="0" w:space="0" w:color="auto"/>
                            <w:right w:val="none" w:sz="0" w:space="0" w:color="auto"/>
                          </w:divBdr>
                          <w:divsChild>
                            <w:div w:id="648510813">
                              <w:marLeft w:val="0"/>
                              <w:marRight w:val="0"/>
                              <w:marTop w:val="0"/>
                              <w:marBottom w:val="0"/>
                              <w:divBdr>
                                <w:top w:val="none" w:sz="0" w:space="0" w:color="auto"/>
                                <w:left w:val="none" w:sz="0" w:space="0" w:color="auto"/>
                                <w:bottom w:val="none" w:sz="0" w:space="0" w:color="auto"/>
                                <w:right w:val="none" w:sz="0" w:space="0" w:color="auto"/>
                              </w:divBdr>
                              <w:divsChild>
                                <w:div w:id="1950312489">
                                  <w:marLeft w:val="0"/>
                                  <w:marRight w:val="0"/>
                                  <w:marTop w:val="0"/>
                                  <w:marBottom w:val="0"/>
                                  <w:divBdr>
                                    <w:top w:val="none" w:sz="0" w:space="0" w:color="auto"/>
                                    <w:left w:val="none" w:sz="0" w:space="0" w:color="auto"/>
                                    <w:bottom w:val="none" w:sz="0" w:space="0" w:color="auto"/>
                                    <w:right w:val="none" w:sz="0" w:space="0" w:color="auto"/>
                                  </w:divBdr>
                                  <w:divsChild>
                                    <w:div w:id="1345937848">
                                      <w:marLeft w:val="0"/>
                                      <w:marRight w:val="0"/>
                                      <w:marTop w:val="0"/>
                                      <w:marBottom w:val="0"/>
                                      <w:divBdr>
                                        <w:top w:val="none" w:sz="0" w:space="0" w:color="auto"/>
                                        <w:left w:val="none" w:sz="0" w:space="0" w:color="auto"/>
                                        <w:bottom w:val="none" w:sz="0" w:space="0" w:color="auto"/>
                                        <w:right w:val="none" w:sz="0" w:space="0" w:color="auto"/>
                                      </w:divBdr>
                                      <w:divsChild>
                                        <w:div w:id="1248152456">
                                          <w:marLeft w:val="0"/>
                                          <w:marRight w:val="0"/>
                                          <w:marTop w:val="0"/>
                                          <w:marBottom w:val="0"/>
                                          <w:divBdr>
                                            <w:top w:val="none" w:sz="0" w:space="0" w:color="auto"/>
                                            <w:left w:val="none" w:sz="0" w:space="0" w:color="auto"/>
                                            <w:bottom w:val="none" w:sz="0" w:space="0" w:color="auto"/>
                                            <w:right w:val="none" w:sz="0" w:space="0" w:color="auto"/>
                                          </w:divBdr>
                                          <w:divsChild>
                                            <w:div w:id="1966350116">
                                              <w:marLeft w:val="0"/>
                                              <w:marRight w:val="0"/>
                                              <w:marTop w:val="0"/>
                                              <w:marBottom w:val="0"/>
                                              <w:divBdr>
                                                <w:top w:val="none" w:sz="0" w:space="0" w:color="auto"/>
                                                <w:left w:val="none" w:sz="0" w:space="0" w:color="auto"/>
                                                <w:bottom w:val="none" w:sz="0" w:space="0" w:color="auto"/>
                                                <w:right w:val="none" w:sz="0" w:space="0" w:color="auto"/>
                                              </w:divBdr>
                                              <w:divsChild>
                                                <w:div w:id="489179061">
                                                  <w:marLeft w:val="0"/>
                                                  <w:marRight w:val="0"/>
                                                  <w:marTop w:val="0"/>
                                                  <w:marBottom w:val="0"/>
                                                  <w:divBdr>
                                                    <w:top w:val="none" w:sz="0" w:space="0" w:color="auto"/>
                                                    <w:left w:val="none" w:sz="0" w:space="0" w:color="auto"/>
                                                    <w:bottom w:val="none" w:sz="0" w:space="0" w:color="auto"/>
                                                    <w:right w:val="none" w:sz="0" w:space="0" w:color="auto"/>
                                                  </w:divBdr>
                                                  <w:divsChild>
                                                    <w:div w:id="1267270440">
                                                      <w:marLeft w:val="0"/>
                                                      <w:marRight w:val="0"/>
                                                      <w:marTop w:val="0"/>
                                                      <w:marBottom w:val="0"/>
                                                      <w:divBdr>
                                                        <w:top w:val="none" w:sz="0" w:space="0" w:color="auto"/>
                                                        <w:left w:val="none" w:sz="0" w:space="0" w:color="auto"/>
                                                        <w:bottom w:val="none" w:sz="0" w:space="0" w:color="auto"/>
                                                        <w:right w:val="none" w:sz="0" w:space="0" w:color="auto"/>
                                                      </w:divBdr>
                                                      <w:divsChild>
                                                        <w:div w:id="1180972478">
                                                          <w:marLeft w:val="0"/>
                                                          <w:marRight w:val="0"/>
                                                          <w:marTop w:val="0"/>
                                                          <w:marBottom w:val="0"/>
                                                          <w:divBdr>
                                                            <w:top w:val="none" w:sz="0" w:space="0" w:color="auto"/>
                                                            <w:left w:val="none" w:sz="0" w:space="0" w:color="auto"/>
                                                            <w:bottom w:val="none" w:sz="0" w:space="0" w:color="auto"/>
                                                            <w:right w:val="none" w:sz="0" w:space="0" w:color="auto"/>
                                                          </w:divBdr>
                                                          <w:divsChild>
                                                            <w:div w:id="1237013215">
                                                              <w:marLeft w:val="0"/>
                                                              <w:marRight w:val="0"/>
                                                              <w:marTop w:val="0"/>
                                                              <w:marBottom w:val="0"/>
                                                              <w:divBdr>
                                                                <w:top w:val="none" w:sz="0" w:space="0" w:color="auto"/>
                                                                <w:left w:val="none" w:sz="0" w:space="0" w:color="auto"/>
                                                                <w:bottom w:val="none" w:sz="0" w:space="0" w:color="auto"/>
                                                                <w:right w:val="none" w:sz="0" w:space="0" w:color="auto"/>
                                                              </w:divBdr>
                                                              <w:divsChild>
                                                                <w:div w:id="11617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37894310">
      <w:bodyDiv w:val="1"/>
      <w:marLeft w:val="0"/>
      <w:marRight w:val="0"/>
      <w:marTop w:val="0"/>
      <w:marBottom w:val="0"/>
      <w:divBdr>
        <w:top w:val="none" w:sz="0" w:space="0" w:color="auto"/>
        <w:left w:val="none" w:sz="0" w:space="0" w:color="auto"/>
        <w:bottom w:val="none" w:sz="0" w:space="0" w:color="auto"/>
        <w:right w:val="none" w:sz="0" w:space="0" w:color="auto"/>
      </w:divBdr>
      <w:divsChild>
        <w:div w:id="189806878">
          <w:marLeft w:val="0"/>
          <w:marRight w:val="0"/>
          <w:marTop w:val="0"/>
          <w:marBottom w:val="0"/>
          <w:divBdr>
            <w:top w:val="none" w:sz="0" w:space="0" w:color="auto"/>
            <w:left w:val="none" w:sz="0" w:space="0" w:color="auto"/>
            <w:bottom w:val="none" w:sz="0" w:space="0" w:color="auto"/>
            <w:right w:val="none" w:sz="0" w:space="0" w:color="auto"/>
          </w:divBdr>
          <w:divsChild>
            <w:div w:id="362639018">
              <w:marLeft w:val="0"/>
              <w:marRight w:val="0"/>
              <w:marTop w:val="0"/>
              <w:marBottom w:val="0"/>
              <w:divBdr>
                <w:top w:val="none" w:sz="0" w:space="0" w:color="auto"/>
                <w:left w:val="none" w:sz="0" w:space="0" w:color="auto"/>
                <w:bottom w:val="none" w:sz="0" w:space="0" w:color="auto"/>
                <w:right w:val="none" w:sz="0" w:space="0" w:color="auto"/>
              </w:divBdr>
              <w:divsChild>
                <w:div w:id="228418190">
                  <w:marLeft w:val="0"/>
                  <w:marRight w:val="0"/>
                  <w:marTop w:val="0"/>
                  <w:marBottom w:val="0"/>
                  <w:divBdr>
                    <w:top w:val="none" w:sz="0" w:space="0" w:color="auto"/>
                    <w:left w:val="none" w:sz="0" w:space="0" w:color="auto"/>
                    <w:bottom w:val="none" w:sz="0" w:space="0" w:color="auto"/>
                    <w:right w:val="none" w:sz="0" w:space="0" w:color="auto"/>
                  </w:divBdr>
                  <w:divsChild>
                    <w:div w:id="1493451711">
                      <w:marLeft w:val="0"/>
                      <w:marRight w:val="0"/>
                      <w:marTop w:val="0"/>
                      <w:marBottom w:val="0"/>
                      <w:divBdr>
                        <w:top w:val="none" w:sz="0" w:space="0" w:color="auto"/>
                        <w:left w:val="none" w:sz="0" w:space="0" w:color="auto"/>
                        <w:bottom w:val="none" w:sz="0" w:space="0" w:color="auto"/>
                        <w:right w:val="none" w:sz="0" w:space="0" w:color="auto"/>
                      </w:divBdr>
                      <w:divsChild>
                        <w:div w:id="593591150">
                          <w:marLeft w:val="0"/>
                          <w:marRight w:val="0"/>
                          <w:marTop w:val="0"/>
                          <w:marBottom w:val="0"/>
                          <w:divBdr>
                            <w:top w:val="none" w:sz="0" w:space="0" w:color="auto"/>
                            <w:left w:val="none" w:sz="0" w:space="0" w:color="auto"/>
                            <w:bottom w:val="none" w:sz="0" w:space="0" w:color="auto"/>
                            <w:right w:val="none" w:sz="0" w:space="0" w:color="auto"/>
                          </w:divBdr>
                          <w:divsChild>
                            <w:div w:id="181239394">
                              <w:marLeft w:val="0"/>
                              <w:marRight w:val="0"/>
                              <w:marTop w:val="0"/>
                              <w:marBottom w:val="0"/>
                              <w:divBdr>
                                <w:top w:val="none" w:sz="0" w:space="0" w:color="auto"/>
                                <w:left w:val="none" w:sz="0" w:space="0" w:color="auto"/>
                                <w:bottom w:val="none" w:sz="0" w:space="0" w:color="auto"/>
                                <w:right w:val="none" w:sz="0" w:space="0" w:color="auto"/>
                              </w:divBdr>
                              <w:divsChild>
                                <w:div w:id="1735346602">
                                  <w:marLeft w:val="0"/>
                                  <w:marRight w:val="0"/>
                                  <w:marTop w:val="0"/>
                                  <w:marBottom w:val="0"/>
                                  <w:divBdr>
                                    <w:top w:val="none" w:sz="0" w:space="0" w:color="auto"/>
                                    <w:left w:val="none" w:sz="0" w:space="0" w:color="auto"/>
                                    <w:bottom w:val="none" w:sz="0" w:space="0" w:color="auto"/>
                                    <w:right w:val="none" w:sz="0" w:space="0" w:color="auto"/>
                                  </w:divBdr>
                                  <w:divsChild>
                                    <w:div w:id="2136563781">
                                      <w:marLeft w:val="0"/>
                                      <w:marRight w:val="0"/>
                                      <w:marTop w:val="0"/>
                                      <w:marBottom w:val="0"/>
                                      <w:divBdr>
                                        <w:top w:val="none" w:sz="0" w:space="0" w:color="auto"/>
                                        <w:left w:val="none" w:sz="0" w:space="0" w:color="auto"/>
                                        <w:bottom w:val="none" w:sz="0" w:space="0" w:color="auto"/>
                                        <w:right w:val="none" w:sz="0" w:space="0" w:color="auto"/>
                                      </w:divBdr>
                                      <w:divsChild>
                                        <w:div w:id="2084638921">
                                          <w:marLeft w:val="0"/>
                                          <w:marRight w:val="0"/>
                                          <w:marTop w:val="0"/>
                                          <w:marBottom w:val="0"/>
                                          <w:divBdr>
                                            <w:top w:val="none" w:sz="0" w:space="0" w:color="auto"/>
                                            <w:left w:val="none" w:sz="0" w:space="0" w:color="auto"/>
                                            <w:bottom w:val="none" w:sz="0" w:space="0" w:color="auto"/>
                                            <w:right w:val="none" w:sz="0" w:space="0" w:color="auto"/>
                                          </w:divBdr>
                                          <w:divsChild>
                                            <w:div w:id="1825272813">
                                              <w:marLeft w:val="0"/>
                                              <w:marRight w:val="0"/>
                                              <w:marTop w:val="0"/>
                                              <w:marBottom w:val="300"/>
                                              <w:divBdr>
                                                <w:top w:val="none" w:sz="0" w:space="0" w:color="auto"/>
                                                <w:left w:val="none" w:sz="0" w:space="0" w:color="auto"/>
                                                <w:bottom w:val="none" w:sz="0" w:space="0" w:color="auto"/>
                                                <w:right w:val="none" w:sz="0" w:space="0" w:color="auto"/>
                                              </w:divBdr>
                                              <w:divsChild>
                                                <w:div w:id="696345416">
                                                  <w:marLeft w:val="0"/>
                                                  <w:marRight w:val="0"/>
                                                  <w:marTop w:val="0"/>
                                                  <w:marBottom w:val="0"/>
                                                  <w:divBdr>
                                                    <w:top w:val="none" w:sz="0" w:space="0" w:color="auto"/>
                                                    <w:left w:val="none" w:sz="0" w:space="0" w:color="auto"/>
                                                    <w:bottom w:val="none" w:sz="0" w:space="0" w:color="auto"/>
                                                    <w:right w:val="none" w:sz="0" w:space="0" w:color="auto"/>
                                                  </w:divBdr>
                                                  <w:divsChild>
                                                    <w:div w:id="1952854264">
                                                      <w:marLeft w:val="0"/>
                                                      <w:marRight w:val="0"/>
                                                      <w:marTop w:val="0"/>
                                                      <w:marBottom w:val="0"/>
                                                      <w:divBdr>
                                                        <w:top w:val="none" w:sz="0" w:space="0" w:color="auto"/>
                                                        <w:left w:val="none" w:sz="0" w:space="0" w:color="auto"/>
                                                        <w:bottom w:val="none" w:sz="0" w:space="0" w:color="auto"/>
                                                        <w:right w:val="none" w:sz="0" w:space="0" w:color="auto"/>
                                                      </w:divBdr>
                                                      <w:divsChild>
                                                        <w:div w:id="777527571">
                                                          <w:marLeft w:val="0"/>
                                                          <w:marRight w:val="0"/>
                                                          <w:marTop w:val="0"/>
                                                          <w:marBottom w:val="0"/>
                                                          <w:divBdr>
                                                            <w:top w:val="none" w:sz="0" w:space="0" w:color="auto"/>
                                                            <w:left w:val="none" w:sz="0" w:space="0" w:color="auto"/>
                                                            <w:bottom w:val="none" w:sz="0" w:space="0" w:color="auto"/>
                                                            <w:right w:val="none" w:sz="0" w:space="0" w:color="auto"/>
                                                          </w:divBdr>
                                                          <w:divsChild>
                                                            <w:div w:id="25060433">
                                                              <w:marLeft w:val="0"/>
                                                              <w:marRight w:val="0"/>
                                                              <w:marTop w:val="0"/>
                                                              <w:marBottom w:val="0"/>
                                                              <w:divBdr>
                                                                <w:top w:val="none" w:sz="0" w:space="0" w:color="auto"/>
                                                                <w:left w:val="none" w:sz="0" w:space="0" w:color="auto"/>
                                                                <w:bottom w:val="none" w:sz="0" w:space="0" w:color="auto"/>
                                                                <w:right w:val="none" w:sz="0" w:space="0" w:color="auto"/>
                                                              </w:divBdr>
                                                              <w:divsChild>
                                                                <w:div w:id="745952806">
                                                                  <w:marLeft w:val="0"/>
                                                                  <w:marRight w:val="0"/>
                                                                  <w:marTop w:val="0"/>
                                                                  <w:marBottom w:val="0"/>
                                                                  <w:divBdr>
                                                                    <w:top w:val="none" w:sz="0" w:space="0" w:color="auto"/>
                                                                    <w:left w:val="none" w:sz="0" w:space="0" w:color="auto"/>
                                                                    <w:bottom w:val="none" w:sz="0" w:space="0" w:color="auto"/>
                                                                    <w:right w:val="none" w:sz="0" w:space="0" w:color="auto"/>
                                                                  </w:divBdr>
                                                                  <w:divsChild>
                                                                    <w:div w:id="1003557316">
                                                                      <w:marLeft w:val="0"/>
                                                                      <w:marRight w:val="0"/>
                                                                      <w:marTop w:val="0"/>
                                                                      <w:marBottom w:val="0"/>
                                                                      <w:divBdr>
                                                                        <w:top w:val="none" w:sz="0" w:space="0" w:color="auto"/>
                                                                        <w:left w:val="none" w:sz="0" w:space="0" w:color="auto"/>
                                                                        <w:bottom w:val="none" w:sz="0" w:space="0" w:color="auto"/>
                                                                        <w:right w:val="none" w:sz="0" w:space="0" w:color="auto"/>
                                                                      </w:divBdr>
                                                                      <w:divsChild>
                                                                        <w:div w:id="863251150">
                                                                          <w:marLeft w:val="0"/>
                                                                          <w:marRight w:val="0"/>
                                                                          <w:marTop w:val="0"/>
                                                                          <w:marBottom w:val="0"/>
                                                                          <w:divBdr>
                                                                            <w:top w:val="none" w:sz="0" w:space="0" w:color="auto"/>
                                                                            <w:left w:val="none" w:sz="0" w:space="0" w:color="auto"/>
                                                                            <w:bottom w:val="none" w:sz="0" w:space="0" w:color="auto"/>
                                                                            <w:right w:val="none" w:sz="0" w:space="0" w:color="auto"/>
                                                                          </w:divBdr>
                                                                          <w:divsChild>
                                                                            <w:div w:id="1026322187">
                                                                              <w:marLeft w:val="0"/>
                                                                              <w:marRight w:val="0"/>
                                                                              <w:marTop w:val="0"/>
                                                                              <w:marBottom w:val="0"/>
                                                                              <w:divBdr>
                                                                                <w:top w:val="none" w:sz="0" w:space="0" w:color="auto"/>
                                                                                <w:left w:val="none" w:sz="0" w:space="0" w:color="auto"/>
                                                                                <w:bottom w:val="none" w:sz="0" w:space="0" w:color="auto"/>
                                                                                <w:right w:val="none" w:sz="0" w:space="0" w:color="auto"/>
                                                                              </w:divBdr>
                                                                              <w:divsChild>
                                                                                <w:div w:id="867837306">
                                                                                  <w:marLeft w:val="0"/>
                                                                                  <w:marRight w:val="0"/>
                                                                                  <w:marTop w:val="0"/>
                                                                                  <w:marBottom w:val="0"/>
                                                                                  <w:divBdr>
                                                                                    <w:top w:val="none" w:sz="0" w:space="0" w:color="auto"/>
                                                                                    <w:left w:val="none" w:sz="0" w:space="0" w:color="auto"/>
                                                                                    <w:bottom w:val="none" w:sz="0" w:space="0" w:color="auto"/>
                                                                                    <w:right w:val="none" w:sz="0" w:space="0" w:color="auto"/>
                                                                                  </w:divBdr>
                                                                                  <w:divsChild>
                                                                                    <w:div w:id="11155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361323">
      <w:bodyDiv w:val="1"/>
      <w:marLeft w:val="0"/>
      <w:marRight w:val="0"/>
      <w:marTop w:val="0"/>
      <w:marBottom w:val="0"/>
      <w:divBdr>
        <w:top w:val="none" w:sz="0" w:space="0" w:color="auto"/>
        <w:left w:val="none" w:sz="0" w:space="0" w:color="auto"/>
        <w:bottom w:val="none" w:sz="0" w:space="0" w:color="auto"/>
        <w:right w:val="none" w:sz="0" w:space="0" w:color="auto"/>
      </w:divBdr>
      <w:divsChild>
        <w:div w:id="1170102803">
          <w:marLeft w:val="15"/>
          <w:marRight w:val="0"/>
          <w:marTop w:val="30"/>
          <w:marBottom w:val="0"/>
          <w:divBdr>
            <w:top w:val="none" w:sz="0" w:space="0" w:color="auto"/>
            <w:left w:val="none" w:sz="0" w:space="0" w:color="auto"/>
            <w:bottom w:val="none" w:sz="0" w:space="0" w:color="auto"/>
            <w:right w:val="none" w:sz="0" w:space="0" w:color="auto"/>
          </w:divBdr>
          <w:divsChild>
            <w:div w:id="1221281598">
              <w:marLeft w:val="30"/>
              <w:marRight w:val="150"/>
              <w:marTop w:val="150"/>
              <w:marBottom w:val="150"/>
              <w:divBdr>
                <w:top w:val="none" w:sz="0" w:space="0" w:color="auto"/>
                <w:left w:val="none" w:sz="0" w:space="0" w:color="auto"/>
                <w:bottom w:val="none" w:sz="0" w:space="0" w:color="auto"/>
                <w:right w:val="none" w:sz="0" w:space="0" w:color="auto"/>
              </w:divBdr>
              <w:divsChild>
                <w:div w:id="1003631364">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119950702">
      <w:bodyDiv w:val="1"/>
      <w:marLeft w:val="0"/>
      <w:marRight w:val="0"/>
      <w:marTop w:val="0"/>
      <w:marBottom w:val="0"/>
      <w:divBdr>
        <w:top w:val="none" w:sz="0" w:space="0" w:color="auto"/>
        <w:left w:val="none" w:sz="0" w:space="0" w:color="auto"/>
        <w:bottom w:val="none" w:sz="0" w:space="0" w:color="auto"/>
        <w:right w:val="none" w:sz="0" w:space="0" w:color="auto"/>
      </w:divBdr>
      <w:divsChild>
        <w:div w:id="380860449">
          <w:marLeft w:val="0"/>
          <w:marRight w:val="0"/>
          <w:marTop w:val="0"/>
          <w:marBottom w:val="0"/>
          <w:divBdr>
            <w:top w:val="none" w:sz="0" w:space="0" w:color="auto"/>
            <w:left w:val="none" w:sz="0" w:space="0" w:color="auto"/>
            <w:bottom w:val="none" w:sz="0" w:space="0" w:color="auto"/>
            <w:right w:val="none" w:sz="0" w:space="0" w:color="auto"/>
          </w:divBdr>
          <w:divsChild>
            <w:div w:id="1025711687">
              <w:marLeft w:val="0"/>
              <w:marRight w:val="0"/>
              <w:marTop w:val="0"/>
              <w:marBottom w:val="0"/>
              <w:divBdr>
                <w:top w:val="none" w:sz="0" w:space="0" w:color="auto"/>
                <w:left w:val="none" w:sz="0" w:space="0" w:color="auto"/>
                <w:bottom w:val="none" w:sz="0" w:space="0" w:color="auto"/>
                <w:right w:val="none" w:sz="0" w:space="0" w:color="auto"/>
              </w:divBdr>
              <w:divsChild>
                <w:div w:id="1196776986">
                  <w:marLeft w:val="0"/>
                  <w:marRight w:val="0"/>
                  <w:marTop w:val="0"/>
                  <w:marBottom w:val="0"/>
                  <w:divBdr>
                    <w:top w:val="none" w:sz="0" w:space="0" w:color="auto"/>
                    <w:left w:val="none" w:sz="0" w:space="0" w:color="auto"/>
                    <w:bottom w:val="none" w:sz="0" w:space="0" w:color="auto"/>
                    <w:right w:val="none" w:sz="0" w:space="0" w:color="auto"/>
                  </w:divBdr>
                  <w:divsChild>
                    <w:div w:id="540286656">
                      <w:marLeft w:val="0"/>
                      <w:marRight w:val="0"/>
                      <w:marTop w:val="0"/>
                      <w:marBottom w:val="0"/>
                      <w:divBdr>
                        <w:top w:val="none" w:sz="0" w:space="0" w:color="auto"/>
                        <w:left w:val="none" w:sz="0" w:space="0" w:color="auto"/>
                        <w:bottom w:val="none" w:sz="0" w:space="0" w:color="auto"/>
                        <w:right w:val="none" w:sz="0" w:space="0" w:color="auto"/>
                      </w:divBdr>
                      <w:divsChild>
                        <w:div w:id="1763602741">
                          <w:marLeft w:val="0"/>
                          <w:marRight w:val="0"/>
                          <w:marTop w:val="0"/>
                          <w:marBottom w:val="0"/>
                          <w:divBdr>
                            <w:top w:val="none" w:sz="0" w:space="0" w:color="auto"/>
                            <w:left w:val="none" w:sz="0" w:space="0" w:color="auto"/>
                            <w:bottom w:val="none" w:sz="0" w:space="0" w:color="auto"/>
                            <w:right w:val="none" w:sz="0" w:space="0" w:color="auto"/>
                          </w:divBdr>
                          <w:divsChild>
                            <w:div w:id="1383407798">
                              <w:marLeft w:val="0"/>
                              <w:marRight w:val="0"/>
                              <w:marTop w:val="0"/>
                              <w:marBottom w:val="0"/>
                              <w:divBdr>
                                <w:top w:val="none" w:sz="0" w:space="0" w:color="auto"/>
                                <w:left w:val="none" w:sz="0" w:space="0" w:color="auto"/>
                                <w:bottom w:val="none" w:sz="0" w:space="0" w:color="auto"/>
                                <w:right w:val="none" w:sz="0" w:space="0" w:color="auto"/>
                              </w:divBdr>
                              <w:divsChild>
                                <w:div w:id="1671131406">
                                  <w:marLeft w:val="0"/>
                                  <w:marRight w:val="0"/>
                                  <w:marTop w:val="0"/>
                                  <w:marBottom w:val="0"/>
                                  <w:divBdr>
                                    <w:top w:val="none" w:sz="0" w:space="0" w:color="auto"/>
                                    <w:left w:val="none" w:sz="0" w:space="0" w:color="auto"/>
                                    <w:bottom w:val="none" w:sz="0" w:space="0" w:color="auto"/>
                                    <w:right w:val="none" w:sz="0" w:space="0" w:color="auto"/>
                                  </w:divBdr>
                                  <w:divsChild>
                                    <w:div w:id="1417556377">
                                      <w:marLeft w:val="0"/>
                                      <w:marRight w:val="0"/>
                                      <w:marTop w:val="0"/>
                                      <w:marBottom w:val="0"/>
                                      <w:divBdr>
                                        <w:top w:val="none" w:sz="0" w:space="0" w:color="auto"/>
                                        <w:left w:val="none" w:sz="0" w:space="0" w:color="auto"/>
                                        <w:bottom w:val="none" w:sz="0" w:space="0" w:color="auto"/>
                                        <w:right w:val="none" w:sz="0" w:space="0" w:color="auto"/>
                                      </w:divBdr>
                                      <w:divsChild>
                                        <w:div w:id="89546654">
                                          <w:marLeft w:val="0"/>
                                          <w:marRight w:val="0"/>
                                          <w:marTop w:val="0"/>
                                          <w:marBottom w:val="0"/>
                                          <w:divBdr>
                                            <w:top w:val="none" w:sz="0" w:space="0" w:color="auto"/>
                                            <w:left w:val="none" w:sz="0" w:space="0" w:color="auto"/>
                                            <w:bottom w:val="none" w:sz="0" w:space="0" w:color="auto"/>
                                            <w:right w:val="none" w:sz="0" w:space="0" w:color="auto"/>
                                          </w:divBdr>
                                          <w:divsChild>
                                            <w:div w:id="1520199877">
                                              <w:marLeft w:val="0"/>
                                              <w:marRight w:val="0"/>
                                              <w:marTop w:val="0"/>
                                              <w:marBottom w:val="300"/>
                                              <w:divBdr>
                                                <w:top w:val="none" w:sz="0" w:space="0" w:color="auto"/>
                                                <w:left w:val="none" w:sz="0" w:space="0" w:color="auto"/>
                                                <w:bottom w:val="none" w:sz="0" w:space="0" w:color="auto"/>
                                                <w:right w:val="none" w:sz="0" w:space="0" w:color="auto"/>
                                              </w:divBdr>
                                              <w:divsChild>
                                                <w:div w:id="1181317167">
                                                  <w:marLeft w:val="0"/>
                                                  <w:marRight w:val="0"/>
                                                  <w:marTop w:val="0"/>
                                                  <w:marBottom w:val="0"/>
                                                  <w:divBdr>
                                                    <w:top w:val="none" w:sz="0" w:space="0" w:color="auto"/>
                                                    <w:left w:val="none" w:sz="0" w:space="0" w:color="auto"/>
                                                    <w:bottom w:val="none" w:sz="0" w:space="0" w:color="auto"/>
                                                    <w:right w:val="none" w:sz="0" w:space="0" w:color="auto"/>
                                                  </w:divBdr>
                                                  <w:divsChild>
                                                    <w:div w:id="167335383">
                                                      <w:marLeft w:val="0"/>
                                                      <w:marRight w:val="0"/>
                                                      <w:marTop w:val="0"/>
                                                      <w:marBottom w:val="0"/>
                                                      <w:divBdr>
                                                        <w:top w:val="none" w:sz="0" w:space="0" w:color="auto"/>
                                                        <w:left w:val="none" w:sz="0" w:space="0" w:color="auto"/>
                                                        <w:bottom w:val="none" w:sz="0" w:space="0" w:color="auto"/>
                                                        <w:right w:val="none" w:sz="0" w:space="0" w:color="auto"/>
                                                      </w:divBdr>
                                                      <w:divsChild>
                                                        <w:div w:id="1867209604">
                                                          <w:marLeft w:val="0"/>
                                                          <w:marRight w:val="0"/>
                                                          <w:marTop w:val="0"/>
                                                          <w:marBottom w:val="0"/>
                                                          <w:divBdr>
                                                            <w:top w:val="none" w:sz="0" w:space="0" w:color="auto"/>
                                                            <w:left w:val="none" w:sz="0" w:space="0" w:color="auto"/>
                                                            <w:bottom w:val="none" w:sz="0" w:space="0" w:color="auto"/>
                                                            <w:right w:val="none" w:sz="0" w:space="0" w:color="auto"/>
                                                          </w:divBdr>
                                                          <w:divsChild>
                                                            <w:div w:id="63648534">
                                                              <w:marLeft w:val="0"/>
                                                              <w:marRight w:val="0"/>
                                                              <w:marTop w:val="0"/>
                                                              <w:marBottom w:val="0"/>
                                                              <w:divBdr>
                                                                <w:top w:val="none" w:sz="0" w:space="0" w:color="auto"/>
                                                                <w:left w:val="none" w:sz="0" w:space="0" w:color="auto"/>
                                                                <w:bottom w:val="none" w:sz="0" w:space="0" w:color="auto"/>
                                                                <w:right w:val="none" w:sz="0" w:space="0" w:color="auto"/>
                                                              </w:divBdr>
                                                              <w:divsChild>
                                                                <w:div w:id="558053366">
                                                                  <w:marLeft w:val="0"/>
                                                                  <w:marRight w:val="0"/>
                                                                  <w:marTop w:val="0"/>
                                                                  <w:marBottom w:val="0"/>
                                                                  <w:divBdr>
                                                                    <w:top w:val="none" w:sz="0" w:space="0" w:color="auto"/>
                                                                    <w:left w:val="none" w:sz="0" w:space="0" w:color="auto"/>
                                                                    <w:bottom w:val="none" w:sz="0" w:space="0" w:color="auto"/>
                                                                    <w:right w:val="none" w:sz="0" w:space="0" w:color="auto"/>
                                                                  </w:divBdr>
                                                                  <w:divsChild>
                                                                    <w:div w:id="224335998">
                                                                      <w:marLeft w:val="0"/>
                                                                      <w:marRight w:val="0"/>
                                                                      <w:marTop w:val="0"/>
                                                                      <w:marBottom w:val="0"/>
                                                                      <w:divBdr>
                                                                        <w:top w:val="none" w:sz="0" w:space="0" w:color="auto"/>
                                                                        <w:left w:val="none" w:sz="0" w:space="0" w:color="auto"/>
                                                                        <w:bottom w:val="none" w:sz="0" w:space="0" w:color="auto"/>
                                                                        <w:right w:val="none" w:sz="0" w:space="0" w:color="auto"/>
                                                                      </w:divBdr>
                                                                      <w:divsChild>
                                                                        <w:div w:id="946471700">
                                                                          <w:marLeft w:val="0"/>
                                                                          <w:marRight w:val="0"/>
                                                                          <w:marTop w:val="0"/>
                                                                          <w:marBottom w:val="0"/>
                                                                          <w:divBdr>
                                                                            <w:top w:val="none" w:sz="0" w:space="0" w:color="auto"/>
                                                                            <w:left w:val="none" w:sz="0" w:space="0" w:color="auto"/>
                                                                            <w:bottom w:val="none" w:sz="0" w:space="0" w:color="auto"/>
                                                                            <w:right w:val="none" w:sz="0" w:space="0" w:color="auto"/>
                                                                          </w:divBdr>
                                                                          <w:divsChild>
                                                                            <w:div w:id="1531528678">
                                                                              <w:marLeft w:val="0"/>
                                                                              <w:marRight w:val="0"/>
                                                                              <w:marTop w:val="0"/>
                                                                              <w:marBottom w:val="0"/>
                                                                              <w:divBdr>
                                                                                <w:top w:val="none" w:sz="0" w:space="0" w:color="auto"/>
                                                                                <w:left w:val="none" w:sz="0" w:space="0" w:color="auto"/>
                                                                                <w:bottom w:val="none" w:sz="0" w:space="0" w:color="auto"/>
                                                                                <w:right w:val="none" w:sz="0" w:space="0" w:color="auto"/>
                                                                              </w:divBdr>
                                                                              <w:divsChild>
                                                                                <w:div w:id="307249769">
                                                                                  <w:marLeft w:val="0"/>
                                                                                  <w:marRight w:val="0"/>
                                                                                  <w:marTop w:val="0"/>
                                                                                  <w:marBottom w:val="0"/>
                                                                                  <w:divBdr>
                                                                                    <w:top w:val="none" w:sz="0" w:space="0" w:color="auto"/>
                                                                                    <w:left w:val="none" w:sz="0" w:space="0" w:color="auto"/>
                                                                                    <w:bottom w:val="none" w:sz="0" w:space="0" w:color="auto"/>
                                                                                    <w:right w:val="none" w:sz="0" w:space="0" w:color="auto"/>
                                                                                  </w:divBdr>
                                                                                  <w:divsChild>
                                                                                    <w:div w:id="4514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9956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7752">
          <w:marLeft w:val="0"/>
          <w:marRight w:val="0"/>
          <w:marTop w:val="0"/>
          <w:marBottom w:val="0"/>
          <w:divBdr>
            <w:top w:val="none" w:sz="0" w:space="0" w:color="auto"/>
            <w:left w:val="none" w:sz="0" w:space="0" w:color="auto"/>
            <w:bottom w:val="none" w:sz="0" w:space="0" w:color="auto"/>
            <w:right w:val="none" w:sz="0" w:space="0" w:color="auto"/>
          </w:divBdr>
          <w:divsChild>
            <w:div w:id="1996252192">
              <w:marLeft w:val="0"/>
              <w:marRight w:val="0"/>
              <w:marTop w:val="0"/>
              <w:marBottom w:val="0"/>
              <w:divBdr>
                <w:top w:val="none" w:sz="0" w:space="0" w:color="auto"/>
                <w:left w:val="none" w:sz="0" w:space="0" w:color="auto"/>
                <w:bottom w:val="none" w:sz="0" w:space="0" w:color="auto"/>
                <w:right w:val="none" w:sz="0" w:space="0" w:color="auto"/>
              </w:divBdr>
              <w:divsChild>
                <w:div w:id="1136145755">
                  <w:marLeft w:val="0"/>
                  <w:marRight w:val="0"/>
                  <w:marTop w:val="0"/>
                  <w:marBottom w:val="0"/>
                  <w:divBdr>
                    <w:top w:val="none" w:sz="0" w:space="0" w:color="auto"/>
                    <w:left w:val="none" w:sz="0" w:space="0" w:color="auto"/>
                    <w:bottom w:val="none" w:sz="0" w:space="0" w:color="auto"/>
                    <w:right w:val="none" w:sz="0" w:space="0" w:color="auto"/>
                  </w:divBdr>
                  <w:divsChild>
                    <w:div w:id="1191146112">
                      <w:marLeft w:val="0"/>
                      <w:marRight w:val="0"/>
                      <w:marTop w:val="0"/>
                      <w:marBottom w:val="0"/>
                      <w:divBdr>
                        <w:top w:val="none" w:sz="0" w:space="0" w:color="auto"/>
                        <w:left w:val="none" w:sz="0" w:space="0" w:color="auto"/>
                        <w:bottom w:val="none" w:sz="0" w:space="0" w:color="auto"/>
                        <w:right w:val="none" w:sz="0" w:space="0" w:color="auto"/>
                      </w:divBdr>
                      <w:divsChild>
                        <w:div w:id="1099839207">
                          <w:marLeft w:val="0"/>
                          <w:marRight w:val="0"/>
                          <w:marTop w:val="0"/>
                          <w:marBottom w:val="0"/>
                          <w:divBdr>
                            <w:top w:val="none" w:sz="0" w:space="0" w:color="auto"/>
                            <w:left w:val="none" w:sz="0" w:space="0" w:color="auto"/>
                            <w:bottom w:val="none" w:sz="0" w:space="0" w:color="auto"/>
                            <w:right w:val="none" w:sz="0" w:space="0" w:color="auto"/>
                          </w:divBdr>
                          <w:divsChild>
                            <w:div w:id="1853758824">
                              <w:marLeft w:val="0"/>
                              <w:marRight w:val="0"/>
                              <w:marTop w:val="0"/>
                              <w:marBottom w:val="0"/>
                              <w:divBdr>
                                <w:top w:val="none" w:sz="0" w:space="0" w:color="auto"/>
                                <w:left w:val="none" w:sz="0" w:space="0" w:color="auto"/>
                                <w:bottom w:val="none" w:sz="0" w:space="0" w:color="auto"/>
                                <w:right w:val="none" w:sz="0" w:space="0" w:color="auto"/>
                              </w:divBdr>
                              <w:divsChild>
                                <w:div w:id="860360157">
                                  <w:marLeft w:val="0"/>
                                  <w:marRight w:val="0"/>
                                  <w:marTop w:val="0"/>
                                  <w:marBottom w:val="0"/>
                                  <w:divBdr>
                                    <w:top w:val="none" w:sz="0" w:space="0" w:color="auto"/>
                                    <w:left w:val="none" w:sz="0" w:space="0" w:color="auto"/>
                                    <w:bottom w:val="none" w:sz="0" w:space="0" w:color="auto"/>
                                    <w:right w:val="none" w:sz="0" w:space="0" w:color="auto"/>
                                  </w:divBdr>
                                  <w:divsChild>
                                    <w:div w:id="543299697">
                                      <w:marLeft w:val="0"/>
                                      <w:marRight w:val="0"/>
                                      <w:marTop w:val="0"/>
                                      <w:marBottom w:val="0"/>
                                      <w:divBdr>
                                        <w:top w:val="none" w:sz="0" w:space="0" w:color="auto"/>
                                        <w:left w:val="none" w:sz="0" w:space="0" w:color="auto"/>
                                        <w:bottom w:val="none" w:sz="0" w:space="0" w:color="auto"/>
                                        <w:right w:val="none" w:sz="0" w:space="0" w:color="auto"/>
                                      </w:divBdr>
                                      <w:divsChild>
                                        <w:div w:id="2081751628">
                                          <w:marLeft w:val="0"/>
                                          <w:marRight w:val="0"/>
                                          <w:marTop w:val="0"/>
                                          <w:marBottom w:val="0"/>
                                          <w:divBdr>
                                            <w:top w:val="none" w:sz="0" w:space="0" w:color="auto"/>
                                            <w:left w:val="none" w:sz="0" w:space="0" w:color="auto"/>
                                            <w:bottom w:val="none" w:sz="0" w:space="0" w:color="auto"/>
                                            <w:right w:val="none" w:sz="0" w:space="0" w:color="auto"/>
                                          </w:divBdr>
                                          <w:divsChild>
                                            <w:div w:id="1249577140">
                                              <w:marLeft w:val="0"/>
                                              <w:marRight w:val="0"/>
                                              <w:marTop w:val="0"/>
                                              <w:marBottom w:val="300"/>
                                              <w:divBdr>
                                                <w:top w:val="none" w:sz="0" w:space="0" w:color="auto"/>
                                                <w:left w:val="none" w:sz="0" w:space="0" w:color="auto"/>
                                                <w:bottom w:val="none" w:sz="0" w:space="0" w:color="auto"/>
                                                <w:right w:val="none" w:sz="0" w:space="0" w:color="auto"/>
                                              </w:divBdr>
                                              <w:divsChild>
                                                <w:div w:id="1368531832">
                                                  <w:marLeft w:val="0"/>
                                                  <w:marRight w:val="0"/>
                                                  <w:marTop w:val="0"/>
                                                  <w:marBottom w:val="0"/>
                                                  <w:divBdr>
                                                    <w:top w:val="none" w:sz="0" w:space="0" w:color="auto"/>
                                                    <w:left w:val="none" w:sz="0" w:space="0" w:color="auto"/>
                                                    <w:bottom w:val="none" w:sz="0" w:space="0" w:color="auto"/>
                                                    <w:right w:val="none" w:sz="0" w:space="0" w:color="auto"/>
                                                  </w:divBdr>
                                                  <w:divsChild>
                                                    <w:div w:id="63375940">
                                                      <w:marLeft w:val="0"/>
                                                      <w:marRight w:val="0"/>
                                                      <w:marTop w:val="0"/>
                                                      <w:marBottom w:val="0"/>
                                                      <w:divBdr>
                                                        <w:top w:val="none" w:sz="0" w:space="0" w:color="auto"/>
                                                        <w:left w:val="none" w:sz="0" w:space="0" w:color="auto"/>
                                                        <w:bottom w:val="none" w:sz="0" w:space="0" w:color="auto"/>
                                                        <w:right w:val="none" w:sz="0" w:space="0" w:color="auto"/>
                                                      </w:divBdr>
                                                      <w:divsChild>
                                                        <w:div w:id="1561400091">
                                                          <w:marLeft w:val="0"/>
                                                          <w:marRight w:val="0"/>
                                                          <w:marTop w:val="0"/>
                                                          <w:marBottom w:val="0"/>
                                                          <w:divBdr>
                                                            <w:top w:val="none" w:sz="0" w:space="0" w:color="auto"/>
                                                            <w:left w:val="none" w:sz="0" w:space="0" w:color="auto"/>
                                                            <w:bottom w:val="none" w:sz="0" w:space="0" w:color="auto"/>
                                                            <w:right w:val="none" w:sz="0" w:space="0" w:color="auto"/>
                                                          </w:divBdr>
                                                          <w:divsChild>
                                                            <w:div w:id="2075883130">
                                                              <w:marLeft w:val="0"/>
                                                              <w:marRight w:val="0"/>
                                                              <w:marTop w:val="0"/>
                                                              <w:marBottom w:val="0"/>
                                                              <w:divBdr>
                                                                <w:top w:val="none" w:sz="0" w:space="0" w:color="auto"/>
                                                                <w:left w:val="none" w:sz="0" w:space="0" w:color="auto"/>
                                                                <w:bottom w:val="none" w:sz="0" w:space="0" w:color="auto"/>
                                                                <w:right w:val="none" w:sz="0" w:space="0" w:color="auto"/>
                                                              </w:divBdr>
                                                              <w:divsChild>
                                                                <w:div w:id="142359763">
                                                                  <w:marLeft w:val="0"/>
                                                                  <w:marRight w:val="0"/>
                                                                  <w:marTop w:val="0"/>
                                                                  <w:marBottom w:val="0"/>
                                                                  <w:divBdr>
                                                                    <w:top w:val="none" w:sz="0" w:space="0" w:color="auto"/>
                                                                    <w:left w:val="none" w:sz="0" w:space="0" w:color="auto"/>
                                                                    <w:bottom w:val="none" w:sz="0" w:space="0" w:color="auto"/>
                                                                    <w:right w:val="none" w:sz="0" w:space="0" w:color="auto"/>
                                                                  </w:divBdr>
                                                                  <w:divsChild>
                                                                    <w:div w:id="313146289">
                                                                      <w:marLeft w:val="0"/>
                                                                      <w:marRight w:val="0"/>
                                                                      <w:marTop w:val="0"/>
                                                                      <w:marBottom w:val="0"/>
                                                                      <w:divBdr>
                                                                        <w:top w:val="none" w:sz="0" w:space="0" w:color="auto"/>
                                                                        <w:left w:val="none" w:sz="0" w:space="0" w:color="auto"/>
                                                                        <w:bottom w:val="none" w:sz="0" w:space="0" w:color="auto"/>
                                                                        <w:right w:val="none" w:sz="0" w:space="0" w:color="auto"/>
                                                                      </w:divBdr>
                                                                      <w:divsChild>
                                                                        <w:div w:id="564876638">
                                                                          <w:marLeft w:val="0"/>
                                                                          <w:marRight w:val="0"/>
                                                                          <w:marTop w:val="0"/>
                                                                          <w:marBottom w:val="0"/>
                                                                          <w:divBdr>
                                                                            <w:top w:val="none" w:sz="0" w:space="0" w:color="auto"/>
                                                                            <w:left w:val="none" w:sz="0" w:space="0" w:color="auto"/>
                                                                            <w:bottom w:val="none" w:sz="0" w:space="0" w:color="auto"/>
                                                                            <w:right w:val="none" w:sz="0" w:space="0" w:color="auto"/>
                                                                          </w:divBdr>
                                                                          <w:divsChild>
                                                                            <w:div w:id="146634221">
                                                                              <w:marLeft w:val="0"/>
                                                                              <w:marRight w:val="0"/>
                                                                              <w:marTop w:val="0"/>
                                                                              <w:marBottom w:val="0"/>
                                                                              <w:divBdr>
                                                                                <w:top w:val="none" w:sz="0" w:space="0" w:color="auto"/>
                                                                                <w:left w:val="none" w:sz="0" w:space="0" w:color="auto"/>
                                                                                <w:bottom w:val="none" w:sz="0" w:space="0" w:color="auto"/>
                                                                                <w:right w:val="none" w:sz="0" w:space="0" w:color="auto"/>
                                                                              </w:divBdr>
                                                                              <w:divsChild>
                                                                                <w:div w:id="1781028019">
                                                                                  <w:marLeft w:val="0"/>
                                                                                  <w:marRight w:val="0"/>
                                                                                  <w:marTop w:val="0"/>
                                                                                  <w:marBottom w:val="0"/>
                                                                                  <w:divBdr>
                                                                                    <w:top w:val="none" w:sz="0" w:space="0" w:color="auto"/>
                                                                                    <w:left w:val="none" w:sz="0" w:space="0" w:color="auto"/>
                                                                                    <w:bottom w:val="none" w:sz="0" w:space="0" w:color="auto"/>
                                                                                    <w:right w:val="none" w:sz="0" w:space="0" w:color="auto"/>
                                                                                  </w:divBdr>
                                                                                  <w:divsChild>
                                                                                    <w:div w:id="9880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2747140">
      <w:bodyDiv w:val="1"/>
      <w:marLeft w:val="0"/>
      <w:marRight w:val="0"/>
      <w:marTop w:val="0"/>
      <w:marBottom w:val="0"/>
      <w:divBdr>
        <w:top w:val="none" w:sz="0" w:space="0" w:color="auto"/>
        <w:left w:val="none" w:sz="0" w:space="0" w:color="auto"/>
        <w:bottom w:val="none" w:sz="0" w:space="0" w:color="auto"/>
        <w:right w:val="none" w:sz="0" w:space="0" w:color="auto"/>
      </w:divBdr>
      <w:divsChild>
        <w:div w:id="1171020394">
          <w:marLeft w:val="0"/>
          <w:marRight w:val="0"/>
          <w:marTop w:val="0"/>
          <w:marBottom w:val="0"/>
          <w:divBdr>
            <w:top w:val="none" w:sz="0" w:space="0" w:color="auto"/>
            <w:left w:val="none" w:sz="0" w:space="0" w:color="auto"/>
            <w:bottom w:val="none" w:sz="0" w:space="0" w:color="auto"/>
            <w:right w:val="none" w:sz="0" w:space="0" w:color="auto"/>
          </w:divBdr>
          <w:divsChild>
            <w:div w:id="975455472">
              <w:marLeft w:val="0"/>
              <w:marRight w:val="0"/>
              <w:marTop w:val="0"/>
              <w:marBottom w:val="0"/>
              <w:divBdr>
                <w:top w:val="none" w:sz="0" w:space="0" w:color="auto"/>
                <w:left w:val="none" w:sz="0" w:space="0" w:color="auto"/>
                <w:bottom w:val="none" w:sz="0" w:space="0" w:color="auto"/>
                <w:right w:val="none" w:sz="0" w:space="0" w:color="auto"/>
              </w:divBdr>
              <w:divsChild>
                <w:div w:id="1511675952">
                  <w:marLeft w:val="0"/>
                  <w:marRight w:val="0"/>
                  <w:marTop w:val="0"/>
                  <w:marBottom w:val="0"/>
                  <w:divBdr>
                    <w:top w:val="none" w:sz="0" w:space="0" w:color="auto"/>
                    <w:left w:val="none" w:sz="0" w:space="0" w:color="auto"/>
                    <w:bottom w:val="none" w:sz="0" w:space="0" w:color="auto"/>
                    <w:right w:val="none" w:sz="0" w:space="0" w:color="auto"/>
                  </w:divBdr>
                  <w:divsChild>
                    <w:div w:id="923614164">
                      <w:marLeft w:val="0"/>
                      <w:marRight w:val="0"/>
                      <w:marTop w:val="0"/>
                      <w:marBottom w:val="0"/>
                      <w:divBdr>
                        <w:top w:val="none" w:sz="0" w:space="0" w:color="auto"/>
                        <w:left w:val="none" w:sz="0" w:space="0" w:color="auto"/>
                        <w:bottom w:val="none" w:sz="0" w:space="0" w:color="auto"/>
                        <w:right w:val="none" w:sz="0" w:space="0" w:color="auto"/>
                      </w:divBdr>
                      <w:divsChild>
                        <w:div w:id="1441879020">
                          <w:marLeft w:val="0"/>
                          <w:marRight w:val="0"/>
                          <w:marTop w:val="0"/>
                          <w:marBottom w:val="0"/>
                          <w:divBdr>
                            <w:top w:val="none" w:sz="0" w:space="0" w:color="auto"/>
                            <w:left w:val="none" w:sz="0" w:space="0" w:color="auto"/>
                            <w:bottom w:val="none" w:sz="0" w:space="0" w:color="auto"/>
                            <w:right w:val="none" w:sz="0" w:space="0" w:color="auto"/>
                          </w:divBdr>
                          <w:divsChild>
                            <w:div w:id="2055541910">
                              <w:marLeft w:val="0"/>
                              <w:marRight w:val="0"/>
                              <w:marTop w:val="0"/>
                              <w:marBottom w:val="0"/>
                              <w:divBdr>
                                <w:top w:val="none" w:sz="0" w:space="0" w:color="auto"/>
                                <w:left w:val="none" w:sz="0" w:space="0" w:color="auto"/>
                                <w:bottom w:val="none" w:sz="0" w:space="0" w:color="auto"/>
                                <w:right w:val="none" w:sz="0" w:space="0" w:color="auto"/>
                              </w:divBdr>
                              <w:divsChild>
                                <w:div w:id="1308893843">
                                  <w:marLeft w:val="0"/>
                                  <w:marRight w:val="0"/>
                                  <w:marTop w:val="0"/>
                                  <w:marBottom w:val="0"/>
                                  <w:divBdr>
                                    <w:top w:val="none" w:sz="0" w:space="0" w:color="auto"/>
                                    <w:left w:val="none" w:sz="0" w:space="0" w:color="auto"/>
                                    <w:bottom w:val="none" w:sz="0" w:space="0" w:color="auto"/>
                                    <w:right w:val="none" w:sz="0" w:space="0" w:color="auto"/>
                                  </w:divBdr>
                                  <w:divsChild>
                                    <w:div w:id="443352436">
                                      <w:marLeft w:val="0"/>
                                      <w:marRight w:val="0"/>
                                      <w:marTop w:val="0"/>
                                      <w:marBottom w:val="0"/>
                                      <w:divBdr>
                                        <w:top w:val="none" w:sz="0" w:space="0" w:color="auto"/>
                                        <w:left w:val="none" w:sz="0" w:space="0" w:color="auto"/>
                                        <w:bottom w:val="none" w:sz="0" w:space="0" w:color="auto"/>
                                        <w:right w:val="none" w:sz="0" w:space="0" w:color="auto"/>
                                      </w:divBdr>
                                      <w:divsChild>
                                        <w:div w:id="717897983">
                                          <w:marLeft w:val="0"/>
                                          <w:marRight w:val="0"/>
                                          <w:marTop w:val="0"/>
                                          <w:marBottom w:val="0"/>
                                          <w:divBdr>
                                            <w:top w:val="none" w:sz="0" w:space="0" w:color="auto"/>
                                            <w:left w:val="none" w:sz="0" w:space="0" w:color="auto"/>
                                            <w:bottom w:val="none" w:sz="0" w:space="0" w:color="auto"/>
                                            <w:right w:val="none" w:sz="0" w:space="0" w:color="auto"/>
                                          </w:divBdr>
                                          <w:divsChild>
                                            <w:div w:id="1381441025">
                                              <w:marLeft w:val="0"/>
                                              <w:marRight w:val="0"/>
                                              <w:marTop w:val="0"/>
                                              <w:marBottom w:val="0"/>
                                              <w:divBdr>
                                                <w:top w:val="none" w:sz="0" w:space="0" w:color="auto"/>
                                                <w:left w:val="none" w:sz="0" w:space="0" w:color="auto"/>
                                                <w:bottom w:val="none" w:sz="0" w:space="0" w:color="auto"/>
                                                <w:right w:val="none" w:sz="0" w:space="0" w:color="auto"/>
                                              </w:divBdr>
                                              <w:divsChild>
                                                <w:div w:id="2095123639">
                                                  <w:marLeft w:val="0"/>
                                                  <w:marRight w:val="0"/>
                                                  <w:marTop w:val="0"/>
                                                  <w:marBottom w:val="0"/>
                                                  <w:divBdr>
                                                    <w:top w:val="none" w:sz="0" w:space="0" w:color="auto"/>
                                                    <w:left w:val="none" w:sz="0" w:space="0" w:color="auto"/>
                                                    <w:bottom w:val="none" w:sz="0" w:space="0" w:color="auto"/>
                                                    <w:right w:val="none" w:sz="0" w:space="0" w:color="auto"/>
                                                  </w:divBdr>
                                                  <w:divsChild>
                                                    <w:div w:id="797912457">
                                                      <w:marLeft w:val="0"/>
                                                      <w:marRight w:val="0"/>
                                                      <w:marTop w:val="0"/>
                                                      <w:marBottom w:val="0"/>
                                                      <w:divBdr>
                                                        <w:top w:val="none" w:sz="0" w:space="0" w:color="auto"/>
                                                        <w:left w:val="none" w:sz="0" w:space="0" w:color="auto"/>
                                                        <w:bottom w:val="none" w:sz="0" w:space="0" w:color="auto"/>
                                                        <w:right w:val="none" w:sz="0" w:space="0" w:color="auto"/>
                                                      </w:divBdr>
                                                      <w:divsChild>
                                                        <w:div w:id="1960988028">
                                                          <w:marLeft w:val="0"/>
                                                          <w:marRight w:val="0"/>
                                                          <w:marTop w:val="0"/>
                                                          <w:marBottom w:val="0"/>
                                                          <w:divBdr>
                                                            <w:top w:val="none" w:sz="0" w:space="0" w:color="auto"/>
                                                            <w:left w:val="none" w:sz="0" w:space="0" w:color="auto"/>
                                                            <w:bottom w:val="none" w:sz="0" w:space="0" w:color="auto"/>
                                                            <w:right w:val="none" w:sz="0" w:space="0" w:color="auto"/>
                                                          </w:divBdr>
                                                          <w:divsChild>
                                                            <w:div w:id="809592545">
                                                              <w:marLeft w:val="0"/>
                                                              <w:marRight w:val="0"/>
                                                              <w:marTop w:val="0"/>
                                                              <w:marBottom w:val="0"/>
                                                              <w:divBdr>
                                                                <w:top w:val="none" w:sz="0" w:space="0" w:color="auto"/>
                                                                <w:left w:val="none" w:sz="0" w:space="0" w:color="auto"/>
                                                                <w:bottom w:val="none" w:sz="0" w:space="0" w:color="auto"/>
                                                                <w:right w:val="none" w:sz="0" w:space="0" w:color="auto"/>
                                                              </w:divBdr>
                                                              <w:divsChild>
                                                                <w:div w:id="12767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1618184">
      <w:bodyDiv w:val="1"/>
      <w:marLeft w:val="0"/>
      <w:marRight w:val="0"/>
      <w:marTop w:val="0"/>
      <w:marBottom w:val="0"/>
      <w:divBdr>
        <w:top w:val="none" w:sz="0" w:space="0" w:color="auto"/>
        <w:left w:val="none" w:sz="0" w:space="0" w:color="auto"/>
        <w:bottom w:val="none" w:sz="0" w:space="0" w:color="auto"/>
        <w:right w:val="none" w:sz="0" w:space="0" w:color="auto"/>
      </w:divBdr>
    </w:div>
    <w:div w:id="1802460441">
      <w:bodyDiv w:val="1"/>
      <w:marLeft w:val="0"/>
      <w:marRight w:val="0"/>
      <w:marTop w:val="0"/>
      <w:marBottom w:val="0"/>
      <w:divBdr>
        <w:top w:val="none" w:sz="0" w:space="0" w:color="auto"/>
        <w:left w:val="none" w:sz="0" w:space="0" w:color="auto"/>
        <w:bottom w:val="none" w:sz="0" w:space="0" w:color="auto"/>
        <w:right w:val="none" w:sz="0" w:space="0" w:color="auto"/>
      </w:divBdr>
      <w:divsChild>
        <w:div w:id="753625695">
          <w:marLeft w:val="0"/>
          <w:marRight w:val="0"/>
          <w:marTop w:val="0"/>
          <w:marBottom w:val="0"/>
          <w:divBdr>
            <w:top w:val="none" w:sz="0" w:space="0" w:color="auto"/>
            <w:left w:val="none" w:sz="0" w:space="0" w:color="auto"/>
            <w:bottom w:val="none" w:sz="0" w:space="0" w:color="auto"/>
            <w:right w:val="none" w:sz="0" w:space="0" w:color="auto"/>
          </w:divBdr>
          <w:divsChild>
            <w:div w:id="32776572">
              <w:marLeft w:val="0"/>
              <w:marRight w:val="0"/>
              <w:marTop w:val="0"/>
              <w:marBottom w:val="0"/>
              <w:divBdr>
                <w:top w:val="none" w:sz="0" w:space="0" w:color="auto"/>
                <w:left w:val="none" w:sz="0" w:space="0" w:color="auto"/>
                <w:bottom w:val="none" w:sz="0" w:space="0" w:color="auto"/>
                <w:right w:val="none" w:sz="0" w:space="0" w:color="auto"/>
              </w:divBdr>
              <w:divsChild>
                <w:div w:id="295063177">
                  <w:marLeft w:val="0"/>
                  <w:marRight w:val="0"/>
                  <w:marTop w:val="0"/>
                  <w:marBottom w:val="0"/>
                  <w:divBdr>
                    <w:top w:val="none" w:sz="0" w:space="0" w:color="auto"/>
                    <w:left w:val="none" w:sz="0" w:space="0" w:color="auto"/>
                    <w:bottom w:val="none" w:sz="0" w:space="0" w:color="auto"/>
                    <w:right w:val="none" w:sz="0" w:space="0" w:color="auto"/>
                  </w:divBdr>
                  <w:divsChild>
                    <w:div w:id="67922421">
                      <w:marLeft w:val="0"/>
                      <w:marRight w:val="0"/>
                      <w:marTop w:val="0"/>
                      <w:marBottom w:val="0"/>
                      <w:divBdr>
                        <w:top w:val="none" w:sz="0" w:space="0" w:color="auto"/>
                        <w:left w:val="none" w:sz="0" w:space="0" w:color="auto"/>
                        <w:bottom w:val="none" w:sz="0" w:space="0" w:color="auto"/>
                        <w:right w:val="none" w:sz="0" w:space="0" w:color="auto"/>
                      </w:divBdr>
                      <w:divsChild>
                        <w:div w:id="298074003">
                          <w:marLeft w:val="0"/>
                          <w:marRight w:val="0"/>
                          <w:marTop w:val="0"/>
                          <w:marBottom w:val="0"/>
                          <w:divBdr>
                            <w:top w:val="none" w:sz="0" w:space="0" w:color="auto"/>
                            <w:left w:val="none" w:sz="0" w:space="0" w:color="auto"/>
                            <w:bottom w:val="none" w:sz="0" w:space="0" w:color="auto"/>
                            <w:right w:val="none" w:sz="0" w:space="0" w:color="auto"/>
                          </w:divBdr>
                          <w:divsChild>
                            <w:div w:id="1394815710">
                              <w:marLeft w:val="0"/>
                              <w:marRight w:val="0"/>
                              <w:marTop w:val="0"/>
                              <w:marBottom w:val="0"/>
                              <w:divBdr>
                                <w:top w:val="none" w:sz="0" w:space="0" w:color="auto"/>
                                <w:left w:val="none" w:sz="0" w:space="0" w:color="auto"/>
                                <w:bottom w:val="none" w:sz="0" w:space="0" w:color="auto"/>
                                <w:right w:val="none" w:sz="0" w:space="0" w:color="auto"/>
                              </w:divBdr>
                              <w:divsChild>
                                <w:div w:id="431895428">
                                  <w:marLeft w:val="0"/>
                                  <w:marRight w:val="0"/>
                                  <w:marTop w:val="0"/>
                                  <w:marBottom w:val="0"/>
                                  <w:divBdr>
                                    <w:top w:val="none" w:sz="0" w:space="0" w:color="auto"/>
                                    <w:left w:val="none" w:sz="0" w:space="0" w:color="auto"/>
                                    <w:bottom w:val="none" w:sz="0" w:space="0" w:color="auto"/>
                                    <w:right w:val="none" w:sz="0" w:space="0" w:color="auto"/>
                                  </w:divBdr>
                                  <w:divsChild>
                                    <w:div w:id="1029916778">
                                      <w:marLeft w:val="0"/>
                                      <w:marRight w:val="0"/>
                                      <w:marTop w:val="0"/>
                                      <w:marBottom w:val="0"/>
                                      <w:divBdr>
                                        <w:top w:val="none" w:sz="0" w:space="0" w:color="auto"/>
                                        <w:left w:val="none" w:sz="0" w:space="0" w:color="auto"/>
                                        <w:bottom w:val="none" w:sz="0" w:space="0" w:color="auto"/>
                                        <w:right w:val="none" w:sz="0" w:space="0" w:color="auto"/>
                                      </w:divBdr>
                                      <w:divsChild>
                                        <w:div w:id="608313635">
                                          <w:marLeft w:val="0"/>
                                          <w:marRight w:val="0"/>
                                          <w:marTop w:val="0"/>
                                          <w:marBottom w:val="0"/>
                                          <w:divBdr>
                                            <w:top w:val="none" w:sz="0" w:space="0" w:color="auto"/>
                                            <w:left w:val="none" w:sz="0" w:space="0" w:color="auto"/>
                                            <w:bottom w:val="none" w:sz="0" w:space="0" w:color="auto"/>
                                            <w:right w:val="none" w:sz="0" w:space="0" w:color="auto"/>
                                          </w:divBdr>
                                          <w:divsChild>
                                            <w:div w:id="371073494">
                                              <w:marLeft w:val="0"/>
                                              <w:marRight w:val="0"/>
                                              <w:marTop w:val="0"/>
                                              <w:marBottom w:val="300"/>
                                              <w:divBdr>
                                                <w:top w:val="none" w:sz="0" w:space="0" w:color="auto"/>
                                                <w:left w:val="none" w:sz="0" w:space="0" w:color="auto"/>
                                                <w:bottom w:val="none" w:sz="0" w:space="0" w:color="auto"/>
                                                <w:right w:val="none" w:sz="0" w:space="0" w:color="auto"/>
                                              </w:divBdr>
                                              <w:divsChild>
                                                <w:div w:id="2078241634">
                                                  <w:marLeft w:val="0"/>
                                                  <w:marRight w:val="0"/>
                                                  <w:marTop w:val="0"/>
                                                  <w:marBottom w:val="0"/>
                                                  <w:divBdr>
                                                    <w:top w:val="none" w:sz="0" w:space="0" w:color="auto"/>
                                                    <w:left w:val="none" w:sz="0" w:space="0" w:color="auto"/>
                                                    <w:bottom w:val="none" w:sz="0" w:space="0" w:color="auto"/>
                                                    <w:right w:val="none" w:sz="0" w:space="0" w:color="auto"/>
                                                  </w:divBdr>
                                                  <w:divsChild>
                                                    <w:div w:id="1918130566">
                                                      <w:marLeft w:val="0"/>
                                                      <w:marRight w:val="0"/>
                                                      <w:marTop w:val="0"/>
                                                      <w:marBottom w:val="0"/>
                                                      <w:divBdr>
                                                        <w:top w:val="none" w:sz="0" w:space="0" w:color="auto"/>
                                                        <w:left w:val="none" w:sz="0" w:space="0" w:color="auto"/>
                                                        <w:bottom w:val="none" w:sz="0" w:space="0" w:color="auto"/>
                                                        <w:right w:val="none" w:sz="0" w:space="0" w:color="auto"/>
                                                      </w:divBdr>
                                                      <w:divsChild>
                                                        <w:div w:id="2144692061">
                                                          <w:marLeft w:val="0"/>
                                                          <w:marRight w:val="0"/>
                                                          <w:marTop w:val="0"/>
                                                          <w:marBottom w:val="0"/>
                                                          <w:divBdr>
                                                            <w:top w:val="none" w:sz="0" w:space="0" w:color="auto"/>
                                                            <w:left w:val="none" w:sz="0" w:space="0" w:color="auto"/>
                                                            <w:bottom w:val="none" w:sz="0" w:space="0" w:color="auto"/>
                                                            <w:right w:val="none" w:sz="0" w:space="0" w:color="auto"/>
                                                          </w:divBdr>
                                                          <w:divsChild>
                                                            <w:div w:id="619729097">
                                                              <w:marLeft w:val="0"/>
                                                              <w:marRight w:val="0"/>
                                                              <w:marTop w:val="0"/>
                                                              <w:marBottom w:val="0"/>
                                                              <w:divBdr>
                                                                <w:top w:val="none" w:sz="0" w:space="0" w:color="auto"/>
                                                                <w:left w:val="none" w:sz="0" w:space="0" w:color="auto"/>
                                                                <w:bottom w:val="none" w:sz="0" w:space="0" w:color="auto"/>
                                                                <w:right w:val="none" w:sz="0" w:space="0" w:color="auto"/>
                                                              </w:divBdr>
                                                              <w:divsChild>
                                                                <w:div w:id="936447331">
                                                                  <w:marLeft w:val="0"/>
                                                                  <w:marRight w:val="0"/>
                                                                  <w:marTop w:val="0"/>
                                                                  <w:marBottom w:val="0"/>
                                                                  <w:divBdr>
                                                                    <w:top w:val="none" w:sz="0" w:space="0" w:color="auto"/>
                                                                    <w:left w:val="none" w:sz="0" w:space="0" w:color="auto"/>
                                                                    <w:bottom w:val="none" w:sz="0" w:space="0" w:color="auto"/>
                                                                    <w:right w:val="none" w:sz="0" w:space="0" w:color="auto"/>
                                                                  </w:divBdr>
                                                                </w:div>
                                                              </w:divsChild>
                                                            </w:div>
                                                            <w:div w:id="1585142630">
                                                              <w:marLeft w:val="0"/>
                                                              <w:marRight w:val="0"/>
                                                              <w:marTop w:val="0"/>
                                                              <w:marBottom w:val="0"/>
                                                              <w:divBdr>
                                                                <w:top w:val="none" w:sz="0" w:space="0" w:color="auto"/>
                                                                <w:left w:val="none" w:sz="0" w:space="0" w:color="auto"/>
                                                                <w:bottom w:val="none" w:sz="0" w:space="0" w:color="auto"/>
                                                                <w:right w:val="none" w:sz="0" w:space="0" w:color="auto"/>
                                                              </w:divBdr>
                                                              <w:divsChild>
                                                                <w:div w:id="1274899432">
                                                                  <w:marLeft w:val="0"/>
                                                                  <w:marRight w:val="0"/>
                                                                  <w:marTop w:val="0"/>
                                                                  <w:marBottom w:val="0"/>
                                                                  <w:divBdr>
                                                                    <w:top w:val="none" w:sz="0" w:space="0" w:color="auto"/>
                                                                    <w:left w:val="none" w:sz="0" w:space="0" w:color="auto"/>
                                                                    <w:bottom w:val="none" w:sz="0" w:space="0" w:color="auto"/>
                                                                    <w:right w:val="none" w:sz="0" w:space="0" w:color="auto"/>
                                                                  </w:divBdr>
                                                                  <w:divsChild>
                                                                    <w:div w:id="1551646751">
                                                                      <w:marLeft w:val="0"/>
                                                                      <w:marRight w:val="0"/>
                                                                      <w:marTop w:val="0"/>
                                                                      <w:marBottom w:val="0"/>
                                                                      <w:divBdr>
                                                                        <w:top w:val="none" w:sz="0" w:space="0" w:color="auto"/>
                                                                        <w:left w:val="none" w:sz="0" w:space="0" w:color="auto"/>
                                                                        <w:bottom w:val="none" w:sz="0" w:space="0" w:color="auto"/>
                                                                        <w:right w:val="none" w:sz="0" w:space="0" w:color="auto"/>
                                                                      </w:divBdr>
                                                                      <w:divsChild>
                                                                        <w:div w:id="508835272">
                                                                          <w:marLeft w:val="0"/>
                                                                          <w:marRight w:val="0"/>
                                                                          <w:marTop w:val="0"/>
                                                                          <w:marBottom w:val="0"/>
                                                                          <w:divBdr>
                                                                            <w:top w:val="none" w:sz="0" w:space="0" w:color="auto"/>
                                                                            <w:left w:val="none" w:sz="0" w:space="0" w:color="auto"/>
                                                                            <w:bottom w:val="none" w:sz="0" w:space="0" w:color="auto"/>
                                                                            <w:right w:val="none" w:sz="0" w:space="0" w:color="auto"/>
                                                                          </w:divBdr>
                                                                          <w:divsChild>
                                                                            <w:div w:id="1337878839">
                                                                              <w:marLeft w:val="0"/>
                                                                              <w:marRight w:val="0"/>
                                                                              <w:marTop w:val="0"/>
                                                                              <w:marBottom w:val="0"/>
                                                                              <w:divBdr>
                                                                                <w:top w:val="none" w:sz="0" w:space="0" w:color="auto"/>
                                                                                <w:left w:val="none" w:sz="0" w:space="0" w:color="auto"/>
                                                                                <w:bottom w:val="none" w:sz="0" w:space="0" w:color="auto"/>
                                                                                <w:right w:val="none" w:sz="0" w:space="0" w:color="auto"/>
                                                                              </w:divBdr>
                                                                              <w:divsChild>
                                                                                <w:div w:id="418252746">
                                                                                  <w:marLeft w:val="0"/>
                                                                                  <w:marRight w:val="0"/>
                                                                                  <w:marTop w:val="0"/>
                                                                                  <w:marBottom w:val="0"/>
                                                                                  <w:divBdr>
                                                                                    <w:top w:val="none" w:sz="0" w:space="0" w:color="auto"/>
                                                                                    <w:left w:val="none" w:sz="0" w:space="0" w:color="auto"/>
                                                                                    <w:bottom w:val="none" w:sz="0" w:space="0" w:color="auto"/>
                                                                                    <w:right w:val="none" w:sz="0" w:space="0" w:color="auto"/>
                                                                                  </w:divBdr>
                                                                                  <w:divsChild>
                                                                                    <w:div w:id="1076979768">
                                                                                      <w:marLeft w:val="0"/>
                                                                                      <w:marRight w:val="0"/>
                                                                                      <w:marTop w:val="0"/>
                                                                                      <w:marBottom w:val="0"/>
                                                                                      <w:divBdr>
                                                                                        <w:top w:val="none" w:sz="0" w:space="0" w:color="auto"/>
                                                                                        <w:left w:val="none" w:sz="0" w:space="0" w:color="auto"/>
                                                                                        <w:bottom w:val="none" w:sz="0" w:space="0" w:color="auto"/>
                                                                                        <w:right w:val="none" w:sz="0" w:space="0" w:color="auto"/>
                                                                                      </w:divBdr>
                                                                                    </w:div>
                                                                                    <w:div w:id="1361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3418">
                                                                              <w:marLeft w:val="0"/>
                                                                              <w:marRight w:val="0"/>
                                                                              <w:marTop w:val="0"/>
                                                                              <w:marBottom w:val="0"/>
                                                                              <w:divBdr>
                                                                                <w:top w:val="none" w:sz="0" w:space="0" w:color="auto"/>
                                                                                <w:left w:val="none" w:sz="0" w:space="0" w:color="auto"/>
                                                                                <w:bottom w:val="none" w:sz="0" w:space="0" w:color="auto"/>
                                                                                <w:right w:val="none" w:sz="0" w:space="0" w:color="auto"/>
                                                                              </w:divBdr>
                                                                              <w:divsChild>
                                                                                <w:div w:id="2054961575">
                                                                                  <w:marLeft w:val="0"/>
                                                                                  <w:marRight w:val="0"/>
                                                                                  <w:marTop w:val="0"/>
                                                                                  <w:marBottom w:val="0"/>
                                                                                  <w:divBdr>
                                                                                    <w:top w:val="none" w:sz="0" w:space="0" w:color="auto"/>
                                                                                    <w:left w:val="none" w:sz="0" w:space="0" w:color="auto"/>
                                                                                    <w:bottom w:val="none" w:sz="0" w:space="0" w:color="auto"/>
                                                                                    <w:right w:val="none" w:sz="0" w:space="0" w:color="auto"/>
                                                                                  </w:divBdr>
                                                                                </w:div>
                                                                              </w:divsChild>
                                                                            </w:div>
                                                                            <w:div w:id="1417437762">
                                                                              <w:marLeft w:val="0"/>
                                                                              <w:marRight w:val="0"/>
                                                                              <w:marTop w:val="0"/>
                                                                              <w:marBottom w:val="0"/>
                                                                              <w:divBdr>
                                                                                <w:top w:val="none" w:sz="0" w:space="0" w:color="auto"/>
                                                                                <w:left w:val="none" w:sz="0" w:space="0" w:color="auto"/>
                                                                                <w:bottom w:val="none" w:sz="0" w:space="0" w:color="auto"/>
                                                                                <w:right w:val="none" w:sz="0" w:space="0" w:color="auto"/>
                                                                              </w:divBdr>
                                                                              <w:divsChild>
                                                                                <w:div w:id="25718270">
                                                                                  <w:marLeft w:val="0"/>
                                                                                  <w:marRight w:val="0"/>
                                                                                  <w:marTop w:val="0"/>
                                                                                  <w:marBottom w:val="0"/>
                                                                                  <w:divBdr>
                                                                                    <w:top w:val="none" w:sz="0" w:space="0" w:color="auto"/>
                                                                                    <w:left w:val="none" w:sz="0" w:space="0" w:color="auto"/>
                                                                                    <w:bottom w:val="none" w:sz="0" w:space="0" w:color="auto"/>
                                                                                    <w:right w:val="none" w:sz="0" w:space="0" w:color="auto"/>
                                                                                  </w:divBdr>
                                                                                  <w:divsChild>
                                                                                    <w:div w:id="802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58946">
                                                                      <w:marLeft w:val="0"/>
                                                                      <w:marRight w:val="0"/>
                                                                      <w:marTop w:val="0"/>
                                                                      <w:marBottom w:val="0"/>
                                                                      <w:divBdr>
                                                                        <w:top w:val="none" w:sz="0" w:space="0" w:color="auto"/>
                                                                        <w:left w:val="none" w:sz="0" w:space="0" w:color="auto"/>
                                                                        <w:bottom w:val="none" w:sz="0" w:space="0" w:color="auto"/>
                                                                        <w:right w:val="none" w:sz="0" w:space="0" w:color="auto"/>
                                                                      </w:divBdr>
                                                                      <w:divsChild>
                                                                        <w:div w:id="1847476022">
                                                                          <w:marLeft w:val="0"/>
                                                                          <w:marRight w:val="0"/>
                                                                          <w:marTop w:val="0"/>
                                                                          <w:marBottom w:val="0"/>
                                                                          <w:divBdr>
                                                                            <w:top w:val="none" w:sz="0" w:space="0" w:color="auto"/>
                                                                            <w:left w:val="none" w:sz="0" w:space="0" w:color="auto"/>
                                                                            <w:bottom w:val="none" w:sz="0" w:space="0" w:color="auto"/>
                                                                            <w:right w:val="none" w:sz="0" w:space="0" w:color="auto"/>
                                                                          </w:divBdr>
                                                                          <w:divsChild>
                                                                            <w:div w:id="1854342491">
                                                                              <w:marLeft w:val="0"/>
                                                                              <w:marRight w:val="0"/>
                                                                              <w:marTop w:val="0"/>
                                                                              <w:marBottom w:val="0"/>
                                                                              <w:divBdr>
                                                                                <w:top w:val="none" w:sz="0" w:space="0" w:color="auto"/>
                                                                                <w:left w:val="none" w:sz="0" w:space="0" w:color="auto"/>
                                                                                <w:bottom w:val="none" w:sz="0" w:space="0" w:color="auto"/>
                                                                                <w:right w:val="none" w:sz="0" w:space="0" w:color="auto"/>
                                                                              </w:divBdr>
                                                                              <w:divsChild>
                                                                                <w:div w:id="269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4927873">
      <w:bodyDiv w:val="1"/>
      <w:marLeft w:val="0"/>
      <w:marRight w:val="0"/>
      <w:marTop w:val="0"/>
      <w:marBottom w:val="0"/>
      <w:divBdr>
        <w:top w:val="none" w:sz="0" w:space="0" w:color="auto"/>
        <w:left w:val="none" w:sz="0" w:space="0" w:color="auto"/>
        <w:bottom w:val="none" w:sz="0" w:space="0" w:color="auto"/>
        <w:right w:val="none" w:sz="0" w:space="0" w:color="auto"/>
      </w:divBdr>
      <w:divsChild>
        <w:div w:id="1054624122">
          <w:marLeft w:val="0"/>
          <w:marRight w:val="0"/>
          <w:marTop w:val="0"/>
          <w:marBottom w:val="0"/>
          <w:divBdr>
            <w:top w:val="none" w:sz="0" w:space="0" w:color="auto"/>
            <w:left w:val="none" w:sz="0" w:space="0" w:color="auto"/>
            <w:bottom w:val="none" w:sz="0" w:space="0" w:color="auto"/>
            <w:right w:val="none" w:sz="0" w:space="0" w:color="auto"/>
          </w:divBdr>
          <w:divsChild>
            <w:div w:id="993684359">
              <w:marLeft w:val="0"/>
              <w:marRight w:val="0"/>
              <w:marTop w:val="0"/>
              <w:marBottom w:val="0"/>
              <w:divBdr>
                <w:top w:val="none" w:sz="0" w:space="0" w:color="auto"/>
                <w:left w:val="none" w:sz="0" w:space="0" w:color="auto"/>
                <w:bottom w:val="none" w:sz="0" w:space="0" w:color="auto"/>
                <w:right w:val="none" w:sz="0" w:space="0" w:color="auto"/>
              </w:divBdr>
              <w:divsChild>
                <w:div w:id="243882655">
                  <w:marLeft w:val="0"/>
                  <w:marRight w:val="0"/>
                  <w:marTop w:val="0"/>
                  <w:marBottom w:val="0"/>
                  <w:divBdr>
                    <w:top w:val="none" w:sz="0" w:space="0" w:color="auto"/>
                    <w:left w:val="none" w:sz="0" w:space="0" w:color="auto"/>
                    <w:bottom w:val="none" w:sz="0" w:space="0" w:color="auto"/>
                    <w:right w:val="none" w:sz="0" w:space="0" w:color="auto"/>
                  </w:divBdr>
                  <w:divsChild>
                    <w:div w:id="1895123433">
                      <w:marLeft w:val="0"/>
                      <w:marRight w:val="0"/>
                      <w:marTop w:val="0"/>
                      <w:marBottom w:val="0"/>
                      <w:divBdr>
                        <w:top w:val="none" w:sz="0" w:space="0" w:color="auto"/>
                        <w:left w:val="none" w:sz="0" w:space="0" w:color="auto"/>
                        <w:bottom w:val="none" w:sz="0" w:space="0" w:color="auto"/>
                        <w:right w:val="none" w:sz="0" w:space="0" w:color="auto"/>
                      </w:divBdr>
                      <w:divsChild>
                        <w:div w:id="842086794">
                          <w:marLeft w:val="0"/>
                          <w:marRight w:val="0"/>
                          <w:marTop w:val="0"/>
                          <w:marBottom w:val="0"/>
                          <w:divBdr>
                            <w:top w:val="none" w:sz="0" w:space="0" w:color="auto"/>
                            <w:left w:val="none" w:sz="0" w:space="0" w:color="auto"/>
                            <w:bottom w:val="none" w:sz="0" w:space="0" w:color="auto"/>
                            <w:right w:val="none" w:sz="0" w:space="0" w:color="auto"/>
                          </w:divBdr>
                          <w:divsChild>
                            <w:div w:id="991103461">
                              <w:marLeft w:val="0"/>
                              <w:marRight w:val="0"/>
                              <w:marTop w:val="0"/>
                              <w:marBottom w:val="0"/>
                              <w:divBdr>
                                <w:top w:val="none" w:sz="0" w:space="0" w:color="auto"/>
                                <w:left w:val="none" w:sz="0" w:space="0" w:color="auto"/>
                                <w:bottom w:val="none" w:sz="0" w:space="0" w:color="auto"/>
                                <w:right w:val="none" w:sz="0" w:space="0" w:color="auto"/>
                              </w:divBdr>
                              <w:divsChild>
                                <w:div w:id="1009327641">
                                  <w:marLeft w:val="0"/>
                                  <w:marRight w:val="0"/>
                                  <w:marTop w:val="0"/>
                                  <w:marBottom w:val="0"/>
                                  <w:divBdr>
                                    <w:top w:val="none" w:sz="0" w:space="0" w:color="auto"/>
                                    <w:left w:val="none" w:sz="0" w:space="0" w:color="auto"/>
                                    <w:bottom w:val="none" w:sz="0" w:space="0" w:color="auto"/>
                                    <w:right w:val="none" w:sz="0" w:space="0" w:color="auto"/>
                                  </w:divBdr>
                                  <w:divsChild>
                                    <w:div w:id="1654872112">
                                      <w:marLeft w:val="0"/>
                                      <w:marRight w:val="0"/>
                                      <w:marTop w:val="0"/>
                                      <w:marBottom w:val="0"/>
                                      <w:divBdr>
                                        <w:top w:val="none" w:sz="0" w:space="0" w:color="auto"/>
                                        <w:left w:val="none" w:sz="0" w:space="0" w:color="auto"/>
                                        <w:bottom w:val="none" w:sz="0" w:space="0" w:color="auto"/>
                                        <w:right w:val="none" w:sz="0" w:space="0" w:color="auto"/>
                                      </w:divBdr>
                                      <w:divsChild>
                                        <w:div w:id="765999824">
                                          <w:marLeft w:val="0"/>
                                          <w:marRight w:val="0"/>
                                          <w:marTop w:val="0"/>
                                          <w:marBottom w:val="0"/>
                                          <w:divBdr>
                                            <w:top w:val="none" w:sz="0" w:space="0" w:color="auto"/>
                                            <w:left w:val="none" w:sz="0" w:space="0" w:color="auto"/>
                                            <w:bottom w:val="none" w:sz="0" w:space="0" w:color="auto"/>
                                            <w:right w:val="none" w:sz="0" w:space="0" w:color="auto"/>
                                          </w:divBdr>
                                          <w:divsChild>
                                            <w:div w:id="1548637655">
                                              <w:marLeft w:val="0"/>
                                              <w:marRight w:val="0"/>
                                              <w:marTop w:val="0"/>
                                              <w:marBottom w:val="300"/>
                                              <w:divBdr>
                                                <w:top w:val="none" w:sz="0" w:space="0" w:color="auto"/>
                                                <w:left w:val="none" w:sz="0" w:space="0" w:color="auto"/>
                                                <w:bottom w:val="none" w:sz="0" w:space="0" w:color="auto"/>
                                                <w:right w:val="none" w:sz="0" w:space="0" w:color="auto"/>
                                              </w:divBdr>
                                              <w:divsChild>
                                                <w:div w:id="940844023">
                                                  <w:marLeft w:val="0"/>
                                                  <w:marRight w:val="0"/>
                                                  <w:marTop w:val="0"/>
                                                  <w:marBottom w:val="0"/>
                                                  <w:divBdr>
                                                    <w:top w:val="none" w:sz="0" w:space="0" w:color="auto"/>
                                                    <w:left w:val="none" w:sz="0" w:space="0" w:color="auto"/>
                                                    <w:bottom w:val="none" w:sz="0" w:space="0" w:color="auto"/>
                                                    <w:right w:val="none" w:sz="0" w:space="0" w:color="auto"/>
                                                  </w:divBdr>
                                                  <w:divsChild>
                                                    <w:div w:id="1412510872">
                                                      <w:marLeft w:val="0"/>
                                                      <w:marRight w:val="0"/>
                                                      <w:marTop w:val="0"/>
                                                      <w:marBottom w:val="0"/>
                                                      <w:divBdr>
                                                        <w:top w:val="none" w:sz="0" w:space="0" w:color="auto"/>
                                                        <w:left w:val="none" w:sz="0" w:space="0" w:color="auto"/>
                                                        <w:bottom w:val="none" w:sz="0" w:space="0" w:color="auto"/>
                                                        <w:right w:val="none" w:sz="0" w:space="0" w:color="auto"/>
                                                      </w:divBdr>
                                                      <w:divsChild>
                                                        <w:div w:id="346299589">
                                                          <w:marLeft w:val="0"/>
                                                          <w:marRight w:val="0"/>
                                                          <w:marTop w:val="0"/>
                                                          <w:marBottom w:val="0"/>
                                                          <w:divBdr>
                                                            <w:top w:val="none" w:sz="0" w:space="0" w:color="auto"/>
                                                            <w:left w:val="none" w:sz="0" w:space="0" w:color="auto"/>
                                                            <w:bottom w:val="none" w:sz="0" w:space="0" w:color="auto"/>
                                                            <w:right w:val="none" w:sz="0" w:space="0" w:color="auto"/>
                                                          </w:divBdr>
                                                          <w:divsChild>
                                                            <w:div w:id="1845439812">
                                                              <w:marLeft w:val="0"/>
                                                              <w:marRight w:val="0"/>
                                                              <w:marTop w:val="0"/>
                                                              <w:marBottom w:val="0"/>
                                                              <w:divBdr>
                                                                <w:top w:val="none" w:sz="0" w:space="0" w:color="auto"/>
                                                                <w:left w:val="none" w:sz="0" w:space="0" w:color="auto"/>
                                                                <w:bottom w:val="none" w:sz="0" w:space="0" w:color="auto"/>
                                                                <w:right w:val="none" w:sz="0" w:space="0" w:color="auto"/>
                                                              </w:divBdr>
                                                              <w:divsChild>
                                                                <w:div w:id="54013114">
                                                                  <w:marLeft w:val="0"/>
                                                                  <w:marRight w:val="0"/>
                                                                  <w:marTop w:val="0"/>
                                                                  <w:marBottom w:val="0"/>
                                                                  <w:divBdr>
                                                                    <w:top w:val="none" w:sz="0" w:space="0" w:color="auto"/>
                                                                    <w:left w:val="none" w:sz="0" w:space="0" w:color="auto"/>
                                                                    <w:bottom w:val="none" w:sz="0" w:space="0" w:color="auto"/>
                                                                    <w:right w:val="none" w:sz="0" w:space="0" w:color="auto"/>
                                                                  </w:divBdr>
                                                                  <w:divsChild>
                                                                    <w:div w:id="339938462">
                                                                      <w:marLeft w:val="0"/>
                                                                      <w:marRight w:val="0"/>
                                                                      <w:marTop w:val="0"/>
                                                                      <w:marBottom w:val="0"/>
                                                                      <w:divBdr>
                                                                        <w:top w:val="none" w:sz="0" w:space="0" w:color="auto"/>
                                                                        <w:left w:val="none" w:sz="0" w:space="0" w:color="auto"/>
                                                                        <w:bottom w:val="none" w:sz="0" w:space="0" w:color="auto"/>
                                                                        <w:right w:val="none" w:sz="0" w:space="0" w:color="auto"/>
                                                                      </w:divBdr>
                                                                      <w:divsChild>
                                                                        <w:div w:id="1904638822">
                                                                          <w:marLeft w:val="0"/>
                                                                          <w:marRight w:val="0"/>
                                                                          <w:marTop w:val="0"/>
                                                                          <w:marBottom w:val="0"/>
                                                                          <w:divBdr>
                                                                            <w:top w:val="none" w:sz="0" w:space="0" w:color="auto"/>
                                                                            <w:left w:val="none" w:sz="0" w:space="0" w:color="auto"/>
                                                                            <w:bottom w:val="none" w:sz="0" w:space="0" w:color="auto"/>
                                                                            <w:right w:val="none" w:sz="0" w:space="0" w:color="auto"/>
                                                                          </w:divBdr>
                                                                          <w:divsChild>
                                                                            <w:div w:id="546528232">
                                                                              <w:marLeft w:val="0"/>
                                                                              <w:marRight w:val="0"/>
                                                                              <w:marTop w:val="0"/>
                                                                              <w:marBottom w:val="0"/>
                                                                              <w:divBdr>
                                                                                <w:top w:val="none" w:sz="0" w:space="0" w:color="auto"/>
                                                                                <w:left w:val="none" w:sz="0" w:space="0" w:color="auto"/>
                                                                                <w:bottom w:val="none" w:sz="0" w:space="0" w:color="auto"/>
                                                                                <w:right w:val="none" w:sz="0" w:space="0" w:color="auto"/>
                                                                              </w:divBdr>
                                                                              <w:divsChild>
                                                                                <w:div w:id="528110792">
                                                                                  <w:marLeft w:val="0"/>
                                                                                  <w:marRight w:val="0"/>
                                                                                  <w:marTop w:val="0"/>
                                                                                  <w:marBottom w:val="0"/>
                                                                                  <w:divBdr>
                                                                                    <w:top w:val="none" w:sz="0" w:space="0" w:color="auto"/>
                                                                                    <w:left w:val="none" w:sz="0" w:space="0" w:color="auto"/>
                                                                                    <w:bottom w:val="none" w:sz="0" w:space="0" w:color="auto"/>
                                                                                    <w:right w:val="none" w:sz="0" w:space="0" w:color="auto"/>
                                                                                  </w:divBdr>
                                                                                  <w:divsChild>
                                                                                    <w:div w:id="8628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7026844">
      <w:bodyDiv w:val="1"/>
      <w:marLeft w:val="0"/>
      <w:marRight w:val="0"/>
      <w:marTop w:val="0"/>
      <w:marBottom w:val="0"/>
      <w:divBdr>
        <w:top w:val="none" w:sz="0" w:space="0" w:color="auto"/>
        <w:left w:val="none" w:sz="0" w:space="0" w:color="auto"/>
        <w:bottom w:val="none" w:sz="0" w:space="0" w:color="auto"/>
        <w:right w:val="none" w:sz="0" w:space="0" w:color="auto"/>
      </w:divBdr>
    </w:div>
    <w:div w:id="2100715219">
      <w:bodyDiv w:val="1"/>
      <w:marLeft w:val="0"/>
      <w:marRight w:val="0"/>
      <w:marTop w:val="0"/>
      <w:marBottom w:val="0"/>
      <w:divBdr>
        <w:top w:val="none" w:sz="0" w:space="0" w:color="auto"/>
        <w:left w:val="none" w:sz="0" w:space="0" w:color="auto"/>
        <w:bottom w:val="none" w:sz="0" w:space="0" w:color="auto"/>
        <w:right w:val="none" w:sz="0" w:space="0" w:color="auto"/>
      </w:divBdr>
      <w:divsChild>
        <w:div w:id="112553398">
          <w:marLeft w:val="0"/>
          <w:marRight w:val="0"/>
          <w:marTop w:val="0"/>
          <w:marBottom w:val="0"/>
          <w:divBdr>
            <w:top w:val="none" w:sz="0" w:space="0" w:color="auto"/>
            <w:left w:val="none" w:sz="0" w:space="0" w:color="auto"/>
            <w:bottom w:val="none" w:sz="0" w:space="0" w:color="auto"/>
            <w:right w:val="none" w:sz="0" w:space="0" w:color="auto"/>
          </w:divBdr>
          <w:divsChild>
            <w:div w:id="1173838936">
              <w:marLeft w:val="0"/>
              <w:marRight w:val="0"/>
              <w:marTop w:val="0"/>
              <w:marBottom w:val="0"/>
              <w:divBdr>
                <w:top w:val="none" w:sz="0" w:space="0" w:color="auto"/>
                <w:left w:val="none" w:sz="0" w:space="0" w:color="auto"/>
                <w:bottom w:val="none" w:sz="0" w:space="0" w:color="auto"/>
                <w:right w:val="none" w:sz="0" w:space="0" w:color="auto"/>
              </w:divBdr>
            </w:div>
            <w:div w:id="1025866971">
              <w:marLeft w:val="0"/>
              <w:marRight w:val="0"/>
              <w:marTop w:val="0"/>
              <w:marBottom w:val="0"/>
              <w:divBdr>
                <w:top w:val="none" w:sz="0" w:space="0" w:color="auto"/>
                <w:left w:val="none" w:sz="0" w:space="0" w:color="auto"/>
                <w:bottom w:val="none" w:sz="0" w:space="0" w:color="auto"/>
                <w:right w:val="none" w:sz="0" w:space="0" w:color="auto"/>
              </w:divBdr>
            </w:div>
            <w:div w:id="414134409">
              <w:marLeft w:val="0"/>
              <w:marRight w:val="0"/>
              <w:marTop w:val="0"/>
              <w:marBottom w:val="0"/>
              <w:divBdr>
                <w:top w:val="none" w:sz="0" w:space="0" w:color="auto"/>
                <w:left w:val="none" w:sz="0" w:space="0" w:color="auto"/>
                <w:bottom w:val="none" w:sz="0" w:space="0" w:color="auto"/>
                <w:right w:val="none" w:sz="0" w:space="0" w:color="auto"/>
              </w:divBdr>
            </w:div>
            <w:div w:id="460344238">
              <w:marLeft w:val="0"/>
              <w:marRight w:val="0"/>
              <w:marTop w:val="0"/>
              <w:marBottom w:val="0"/>
              <w:divBdr>
                <w:top w:val="none" w:sz="0" w:space="0" w:color="auto"/>
                <w:left w:val="none" w:sz="0" w:space="0" w:color="auto"/>
                <w:bottom w:val="none" w:sz="0" w:space="0" w:color="auto"/>
                <w:right w:val="none" w:sz="0" w:space="0" w:color="auto"/>
              </w:divBdr>
            </w:div>
            <w:div w:id="18781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nrepcultural.org/blaavirtual/ayudadetareas/politica/el_frente_nacional" TargetMode="External"/><Relationship Id="rId18" Type="http://schemas.openxmlformats.org/officeDocument/2006/relationships/image" Target="media/image3.jpeg"/><Relationship Id="rId26" Type="http://schemas.openxmlformats.org/officeDocument/2006/relationships/image" Target="media/image7.jpg"/><Relationship Id="rId39" Type="http://schemas.openxmlformats.org/officeDocument/2006/relationships/hyperlink" Target="http://www.colombiestad.gov.co/index.php?option=com_jbook&amp;catid=179" TargetMode="External"/><Relationship Id="rId3" Type="http://schemas.openxmlformats.org/officeDocument/2006/relationships/styles" Target="styles.xml"/><Relationship Id="rId21" Type="http://schemas.openxmlformats.org/officeDocument/2006/relationships/hyperlink" Target="http://aulaplaneta.planetasaber.com/encyclopedia/default.asp?idpack=3&amp;idpil=9128143&amp;ruta=aulaplaneta&amp;DATA=DjwLFqxnmYCfbg%2f5IjGDgzfqpXb%2b3YLTbbj%2btkCHHwY%3d" TargetMode="External"/><Relationship Id="rId34" Type="http://schemas.openxmlformats.org/officeDocument/2006/relationships/image" Target="media/image12.jpg"/><Relationship Id="rId42" Type="http://schemas.openxmlformats.org/officeDocument/2006/relationships/hyperlink" Target="https://www.dane.gov.co/reloj/reloj_animado.php"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www.senalmemoria.gov.co/articulos/la-%E2%80%9Coperaci%C3%B3n-marquetalia%E2%80%9D-en-1964" TargetMode="External"/><Relationship Id="rId25" Type="http://schemas.openxmlformats.org/officeDocument/2006/relationships/image" Target="media/image6.jpeg"/><Relationship Id="rId33" Type="http://schemas.openxmlformats.org/officeDocument/2006/relationships/hyperlink" Target="http://www.banrepcultural.org/blaavirtual/ayudadetareas/politica/presidentes_colombianos" TargetMode="External"/><Relationship Id="rId38" Type="http://schemas.openxmlformats.org/officeDocument/2006/relationships/image" Target="media/image16.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ulaplaneta.planetasaber.com/encyclopedia/default.asp?idreg=121838&amp;ruta=Buscador" TargetMode="External"/><Relationship Id="rId20" Type="http://schemas.openxmlformats.org/officeDocument/2006/relationships/image" Target="media/image4.jpeg"/><Relationship Id="rId29" Type="http://schemas.openxmlformats.org/officeDocument/2006/relationships/image" Target="media/image9.jpeg"/><Relationship Id="rId41" Type="http://schemas.openxmlformats.org/officeDocument/2006/relationships/hyperlink" Target="http://www.latinamerica.undp.org/content/rblac/es/hom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ulaplaneta.planetasaber.com/encyclopedia/default.asp?idpack=3&amp;idpil=7320254&amp;ruta=aulaplaneta&amp;DATA=24To0tLFCTa%2fE%2fo7Oyq71DfqpXb%2b3YLTbbj%2btkCHHwY%3d" TargetMode="External"/><Relationship Id="rId24" Type="http://schemas.openxmlformats.org/officeDocument/2006/relationships/hyperlink" Target="http://www.shutterstock.com/subscribe?clicksrc=inline_thumb" TargetMode="External"/><Relationship Id="rId32" Type="http://schemas.openxmlformats.org/officeDocument/2006/relationships/image" Target="media/image11.jpeg"/><Relationship Id="rId37" Type="http://schemas.openxmlformats.org/officeDocument/2006/relationships/image" Target="media/image15.jpeg"/><Relationship Id="rId40" Type="http://schemas.openxmlformats.org/officeDocument/2006/relationships/hyperlink" Target="http://www.dane.gov.co/censo/files/libroCenso2005nacional.pdf"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hyperlink" Target="http://www.shutterstock.com/pic-246790006/stock-photo-marijuana-plants.html?src=xS891MQxaX_IUpYh_2I5Vg-1-4" TargetMode="External"/><Relationship Id="rId28" Type="http://schemas.openxmlformats.org/officeDocument/2006/relationships/image" Target="media/image8.jpeg"/><Relationship Id="rId36" Type="http://schemas.openxmlformats.org/officeDocument/2006/relationships/image" Target="media/image14.jpeg"/><Relationship Id="rId10" Type="http://schemas.openxmlformats.org/officeDocument/2006/relationships/comments" Target="comments.xml"/><Relationship Id="rId19" Type="http://schemas.openxmlformats.org/officeDocument/2006/relationships/hyperlink" Target="http://www.banrepcultural.org/blaavirtual/biografias/guillermo-valencia-hijo" TargetMode="External"/><Relationship Id="rId31" Type="http://schemas.openxmlformats.org/officeDocument/2006/relationships/image" Target="media/image10.jpe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ulaplaneta.planetasaber.com/encyclopedia/default.asp?idpack=3&amp;idpil=6891807&amp;ruta=aulaplaneta&amp;DATA=24To0tLFCTY5roGeBT5lkzfqpXb%2b3YLTbbj%2btkCHHwY%3d" TargetMode="External"/><Relationship Id="rId14" Type="http://schemas.openxmlformats.org/officeDocument/2006/relationships/hyperlink" Target="http://www.elespectador.com/impreso/politica/articuloimpreso43317-un-pais-de-estados-de-excepcion" TargetMode="External"/><Relationship Id="rId22" Type="http://schemas.openxmlformats.org/officeDocument/2006/relationships/image" Target="media/image5.jpeg"/><Relationship Id="rId27" Type="http://schemas.openxmlformats.org/officeDocument/2006/relationships/hyperlink" Target="http://www.banrepcultural.org/blaavirtual/ayudadetareas/poli/poli73/republica-de-colombia" TargetMode="External"/><Relationship Id="rId30" Type="http://schemas.openxmlformats.org/officeDocument/2006/relationships/hyperlink" Target="http://cdn.constitucioncolombia.com/FundacionSeptimaPapeleta.jpg" TargetMode="External"/><Relationship Id="rId35" Type="http://schemas.openxmlformats.org/officeDocument/2006/relationships/image" Target="media/image13.jpeg"/><Relationship Id="rId43" Type="http://schemas.openxmlformats.org/officeDocument/2006/relationships/hyperlink" Target="http://www.colombiestad.gov.co/index.php?option=com_jbook&amp;catid=17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EF801-6FA0-46C3-A7C7-8DF23114B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8856</Words>
  <Characters>48713</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 LARA</dc:creator>
  <cp:lastModifiedBy>ANA MARIA LARA</cp:lastModifiedBy>
  <cp:revision>6</cp:revision>
  <dcterms:created xsi:type="dcterms:W3CDTF">2016-01-25T01:20:00Z</dcterms:created>
  <dcterms:modified xsi:type="dcterms:W3CDTF">2016-02-08T12:36:00Z</dcterms:modified>
</cp:coreProperties>
</file>