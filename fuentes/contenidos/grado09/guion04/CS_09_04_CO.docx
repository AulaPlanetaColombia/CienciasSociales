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E53F66" w:rsidRDefault="00581FC9" w:rsidP="004E4AF9">
            <w:pPr>
              <w:pStyle w:val="Encabezado"/>
              <w:spacing w:line="360" w:lineRule="auto"/>
              <w:ind w:right="360"/>
              <w:rPr>
                <w:b/>
              </w:rPr>
            </w:pPr>
            <w:r w:rsidRPr="00E53F66">
              <w:rPr>
                <w:b/>
              </w:rPr>
              <w:t>Colombia en la primera mitad del siglo XX</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581FC9" w:rsidP="004E4AF9">
            <w:pPr>
              <w:tabs>
                <w:tab w:val="right" w:pos="8498"/>
              </w:tabs>
              <w:spacing w:line="360" w:lineRule="auto"/>
              <w:rPr>
                <w:rFonts w:ascii="Times New Roman" w:hAnsi="Times New Roman" w:cs="Times New Roman"/>
                <w:sz w:val="24"/>
                <w:szCs w:val="24"/>
                <w:highlight w:val="yellow"/>
              </w:rPr>
            </w:pPr>
            <w:r w:rsidRPr="004E4AF9">
              <w:rPr>
                <w:rFonts w:ascii="Times New Roman" w:hAnsi="Times New Roman" w:cs="Times New Roman"/>
                <w:sz w:val="24"/>
                <w:szCs w:val="24"/>
                <w:lang w:val="en-US"/>
              </w:rPr>
              <w:t>CS_09_04_CO</w:t>
            </w:r>
          </w:p>
        </w:tc>
      </w:tr>
      <w:tr w:rsidR="004E4AF9" w:rsidRPr="004E4AF9" w:rsidTr="00E27F8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81FC9" w:rsidRPr="004E4AF9" w:rsidRDefault="009174CF" w:rsidP="004E4AF9">
            <w:pPr>
              <w:spacing w:line="360" w:lineRule="auto"/>
              <w:rPr>
                <w:rFonts w:ascii="Times New Roman" w:hAnsi="Times New Roman" w:cs="Times New Roman"/>
                <w:sz w:val="24"/>
                <w:szCs w:val="24"/>
              </w:rPr>
            </w:pPr>
            <w:r>
              <w:rPr>
                <w:rFonts w:ascii="Times New Roman" w:hAnsi="Times New Roman" w:cs="Times New Roman"/>
                <w:sz w:val="24"/>
                <w:szCs w:val="24"/>
              </w:rPr>
              <w:t>En la primera mitad del siglo</w:t>
            </w:r>
            <w:r w:rsidR="00746E2C">
              <w:rPr>
                <w:rFonts w:ascii="Times New Roman" w:hAnsi="Times New Roman" w:cs="Times New Roman"/>
                <w:sz w:val="24"/>
                <w:szCs w:val="24"/>
              </w:rPr>
              <w:t xml:space="preserve"> XX</w:t>
            </w:r>
            <w:r>
              <w:rPr>
                <w:rFonts w:ascii="Times New Roman" w:hAnsi="Times New Roman" w:cs="Times New Roman"/>
                <w:sz w:val="24"/>
                <w:szCs w:val="24"/>
              </w:rPr>
              <w:t xml:space="preserve">, Colombia vivió periodos caracterizados por las pugnas entre los partidos tradicionales, la presión de las clases obreras y campesinas por tener mejores condiciones de vida y la violencia fratricida. </w:t>
            </w:r>
          </w:p>
          <w:p w:rsidR="00581FC9" w:rsidRPr="004E4AF9" w:rsidRDefault="00581FC9" w:rsidP="004E4AF9">
            <w:pPr>
              <w:tabs>
                <w:tab w:val="right" w:pos="8498"/>
              </w:tabs>
              <w:spacing w:line="360" w:lineRule="auto"/>
              <w:rPr>
                <w:rFonts w:ascii="Times New Roman" w:hAnsi="Times New Roman" w:cs="Times New Roman"/>
                <w:sz w:val="24"/>
                <w:szCs w:val="24"/>
                <w:highlight w:val="yellow"/>
              </w:rPr>
            </w:pPr>
          </w:p>
        </w:tc>
      </w:tr>
    </w:tbl>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spacing w:line="360" w:lineRule="auto"/>
        <w:rPr>
          <w:rFonts w:ascii="Times New Roman" w:hAnsi="Times New Roman" w:cs="Times New Roman"/>
          <w:sz w:val="24"/>
          <w:szCs w:val="24"/>
        </w:rPr>
      </w:pPr>
    </w:p>
    <w:p w:rsidR="00581FC9" w:rsidRPr="004E4AF9" w:rsidRDefault="00581F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 La Hegemonía conservadora</w:t>
      </w:r>
    </w:p>
    <w:p w:rsidR="00390660" w:rsidRPr="004E4AF9"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Colombia, el periodo comprendido entre </w:t>
      </w:r>
      <w:r w:rsidR="001E1376">
        <w:rPr>
          <w:rFonts w:ascii="Times New Roman" w:hAnsi="Times New Roman" w:cs="Times New Roman"/>
          <w:sz w:val="24"/>
          <w:szCs w:val="24"/>
        </w:rPr>
        <w:t>los</w:t>
      </w:r>
      <w:r w:rsidR="001E1376" w:rsidRPr="004E4AF9">
        <w:rPr>
          <w:rFonts w:ascii="Times New Roman" w:hAnsi="Times New Roman" w:cs="Times New Roman"/>
          <w:sz w:val="24"/>
          <w:szCs w:val="24"/>
        </w:rPr>
        <w:t xml:space="preserve"> </w:t>
      </w:r>
      <w:r w:rsidRPr="004E4AF9">
        <w:rPr>
          <w:rFonts w:ascii="Times New Roman" w:hAnsi="Times New Roman" w:cs="Times New Roman"/>
          <w:sz w:val="24"/>
          <w:szCs w:val="24"/>
        </w:rPr>
        <w:t>año</w:t>
      </w:r>
      <w:r w:rsidR="001E1376">
        <w:rPr>
          <w:rFonts w:ascii="Times New Roman" w:hAnsi="Times New Roman" w:cs="Times New Roman"/>
          <w:sz w:val="24"/>
          <w:szCs w:val="24"/>
        </w:rPr>
        <w:t>s</w:t>
      </w:r>
      <w:r w:rsidRPr="004E4AF9">
        <w:rPr>
          <w:rFonts w:ascii="Times New Roman" w:hAnsi="Times New Roman" w:cs="Times New Roman"/>
          <w:sz w:val="24"/>
          <w:szCs w:val="24"/>
        </w:rPr>
        <w:t xml:space="preserve"> 1900 y 1930 se conoce como la </w:t>
      </w:r>
      <w:r w:rsidR="003E5928">
        <w:rPr>
          <w:rFonts w:ascii="Times New Roman" w:hAnsi="Times New Roman" w:cs="Times New Roman"/>
          <w:b/>
          <w:sz w:val="24"/>
          <w:szCs w:val="24"/>
        </w:rPr>
        <w:t>H</w:t>
      </w:r>
      <w:r w:rsidRPr="004E4AF9">
        <w:rPr>
          <w:rFonts w:ascii="Times New Roman" w:hAnsi="Times New Roman" w:cs="Times New Roman"/>
          <w:b/>
          <w:sz w:val="24"/>
          <w:szCs w:val="24"/>
        </w:rPr>
        <w:t>egemonía conservadora</w:t>
      </w:r>
      <w:r w:rsidRPr="004E4AF9">
        <w:rPr>
          <w:rFonts w:ascii="Times New Roman" w:hAnsi="Times New Roman" w:cs="Times New Roman"/>
          <w:sz w:val="24"/>
          <w:szCs w:val="24"/>
        </w:rPr>
        <w:t xml:space="preserve">. Hegemonía en este caso significa la supremacía que tuvo la participación del </w:t>
      </w:r>
      <w:r w:rsidR="003E5928" w:rsidRPr="003E5928">
        <w:rPr>
          <w:rFonts w:ascii="Times New Roman" w:hAnsi="Times New Roman" w:cs="Times New Roman"/>
          <w:b/>
          <w:sz w:val="24"/>
          <w:szCs w:val="24"/>
        </w:rPr>
        <w:t>P</w:t>
      </w:r>
      <w:r w:rsidRPr="003E5928">
        <w:rPr>
          <w:rFonts w:ascii="Times New Roman" w:hAnsi="Times New Roman" w:cs="Times New Roman"/>
          <w:b/>
          <w:sz w:val="24"/>
          <w:szCs w:val="24"/>
        </w:rPr>
        <w:t xml:space="preserve">artido </w:t>
      </w:r>
      <w:r w:rsidR="00712F12">
        <w:rPr>
          <w:rFonts w:ascii="Times New Roman" w:hAnsi="Times New Roman" w:cs="Times New Roman"/>
          <w:b/>
          <w:sz w:val="24"/>
          <w:szCs w:val="24"/>
        </w:rPr>
        <w:t>C</w:t>
      </w:r>
      <w:r w:rsidR="00712F12" w:rsidRPr="003E5928">
        <w:rPr>
          <w:rFonts w:ascii="Times New Roman" w:hAnsi="Times New Roman" w:cs="Times New Roman"/>
          <w:b/>
          <w:sz w:val="24"/>
          <w:szCs w:val="24"/>
        </w:rPr>
        <w:t>onservador</w:t>
      </w:r>
      <w:r w:rsidR="00712F12"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en la dirección del </w:t>
      </w:r>
      <w:r w:rsidRPr="003E5928">
        <w:rPr>
          <w:rFonts w:ascii="Times New Roman" w:hAnsi="Times New Roman" w:cs="Times New Roman"/>
          <w:b/>
          <w:sz w:val="24"/>
          <w:szCs w:val="24"/>
        </w:rPr>
        <w:t>Estado</w:t>
      </w:r>
      <w:r w:rsidRPr="004E4AF9">
        <w:rPr>
          <w:rFonts w:ascii="Times New Roman" w:hAnsi="Times New Roman" w:cs="Times New Roman"/>
          <w:sz w:val="24"/>
          <w:szCs w:val="24"/>
        </w:rPr>
        <w:t xml:space="preserve">. </w:t>
      </w:r>
    </w:p>
    <w:p w:rsidR="00390660" w:rsidRDefault="0039066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el periodo de esta hegemonía inicia en 1900, </w:t>
      </w:r>
      <w:r w:rsidR="002B7ECE" w:rsidRPr="004E4AF9">
        <w:rPr>
          <w:rFonts w:ascii="Times New Roman" w:hAnsi="Times New Roman" w:cs="Times New Roman"/>
          <w:sz w:val="24"/>
          <w:szCs w:val="24"/>
        </w:rPr>
        <w:t xml:space="preserve">la </w:t>
      </w:r>
      <w:r w:rsidR="002B7ECE" w:rsidRPr="003E5928">
        <w:rPr>
          <w:rFonts w:ascii="Times New Roman" w:hAnsi="Times New Roman" w:cs="Times New Roman"/>
          <w:b/>
          <w:sz w:val="24"/>
          <w:szCs w:val="24"/>
        </w:rPr>
        <w:t xml:space="preserve">Guerra de los </w:t>
      </w:r>
      <w:r w:rsidR="001E1376">
        <w:rPr>
          <w:rFonts w:ascii="Times New Roman" w:hAnsi="Times New Roman" w:cs="Times New Roman"/>
          <w:b/>
          <w:sz w:val="24"/>
          <w:szCs w:val="24"/>
        </w:rPr>
        <w:t>M</w:t>
      </w:r>
      <w:r w:rsidR="001E1376" w:rsidRPr="003E5928">
        <w:rPr>
          <w:rFonts w:ascii="Times New Roman" w:hAnsi="Times New Roman" w:cs="Times New Roman"/>
          <w:b/>
          <w:sz w:val="24"/>
          <w:szCs w:val="24"/>
        </w:rPr>
        <w:t xml:space="preserve">il </w:t>
      </w:r>
      <w:r w:rsidR="001E1376">
        <w:rPr>
          <w:rFonts w:ascii="Times New Roman" w:hAnsi="Times New Roman" w:cs="Times New Roman"/>
          <w:b/>
          <w:sz w:val="24"/>
          <w:szCs w:val="24"/>
        </w:rPr>
        <w:t>D</w:t>
      </w:r>
      <w:r w:rsidR="001E1376" w:rsidRPr="003E5928">
        <w:rPr>
          <w:rFonts w:ascii="Times New Roman" w:hAnsi="Times New Roman" w:cs="Times New Roman"/>
          <w:b/>
          <w:sz w:val="24"/>
          <w:szCs w:val="24"/>
        </w:rPr>
        <w:t>ías</w:t>
      </w:r>
      <w:r w:rsidR="001E1376" w:rsidRPr="004E4AF9">
        <w:rPr>
          <w:rFonts w:ascii="Times New Roman" w:hAnsi="Times New Roman" w:cs="Times New Roman"/>
          <w:sz w:val="24"/>
          <w:szCs w:val="24"/>
        </w:rPr>
        <w:t xml:space="preserve"> </w:t>
      </w:r>
      <w:r w:rsidR="002B7ECE" w:rsidRPr="004E4AF9">
        <w:rPr>
          <w:rFonts w:ascii="Times New Roman" w:hAnsi="Times New Roman" w:cs="Times New Roman"/>
          <w:sz w:val="24"/>
          <w:szCs w:val="24"/>
        </w:rPr>
        <w:t xml:space="preserve">(1899-1903) así como la </w:t>
      </w:r>
      <w:r w:rsidR="002B7ECE" w:rsidRPr="003E5928">
        <w:rPr>
          <w:rFonts w:ascii="Times New Roman" w:hAnsi="Times New Roman" w:cs="Times New Roman"/>
          <w:b/>
          <w:sz w:val="24"/>
          <w:szCs w:val="24"/>
        </w:rPr>
        <w:t>Regeneración</w:t>
      </w:r>
      <w:r w:rsidR="002B7ECE" w:rsidRPr="004E4AF9">
        <w:rPr>
          <w:rFonts w:ascii="Times New Roman" w:hAnsi="Times New Roman" w:cs="Times New Roman"/>
          <w:sz w:val="24"/>
          <w:szCs w:val="24"/>
        </w:rPr>
        <w:t xml:space="preserve"> son antecedentes que deben tenerse en cuenta para comprender por qué los conservadores estuvieron por tres décadas en el poder luego de que Colombia llegó al final del siglo XIX en medio del caos y la tragedia que implicó una guerra civil que dejó al país devastado, con miles de víctimas, epidemias y una situación económica deplorable.</w:t>
      </w:r>
    </w:p>
    <w:tbl>
      <w:tblPr>
        <w:tblStyle w:val="Tablaconcuadrcula"/>
        <w:tblW w:w="0" w:type="auto"/>
        <w:tblLook w:val="04A0" w:firstRow="1" w:lastRow="0" w:firstColumn="1" w:lastColumn="0" w:noHBand="0" w:noVBand="1"/>
      </w:tblPr>
      <w:tblGrid>
        <w:gridCol w:w="9054"/>
      </w:tblGrid>
      <w:tr w:rsidR="003E5928" w:rsidRPr="00974355" w:rsidTr="004927B5">
        <w:tc>
          <w:tcPr>
            <w:tcW w:w="9054" w:type="dxa"/>
            <w:shd w:val="clear" w:color="auto" w:fill="000000" w:themeFill="text1"/>
          </w:tcPr>
          <w:p w:rsidR="003E5928" w:rsidRPr="00974355" w:rsidRDefault="003E5928" w:rsidP="004927B5">
            <w:pPr>
              <w:spacing w:line="360" w:lineRule="auto"/>
              <w:jc w:val="center"/>
              <w:rPr>
                <w:b/>
                <w:color w:val="FFFFFF" w:themeColor="background1"/>
              </w:rPr>
            </w:pPr>
            <w:r w:rsidRPr="00974355">
              <w:rPr>
                <w:b/>
                <w:color w:val="FFFFFF" w:themeColor="background1"/>
              </w:rPr>
              <w:t>Recuerda</w:t>
            </w:r>
          </w:p>
        </w:tc>
      </w:tr>
      <w:tr w:rsidR="003E5928" w:rsidRPr="00974355" w:rsidTr="004927B5">
        <w:tc>
          <w:tcPr>
            <w:tcW w:w="9054" w:type="dxa"/>
            <w:shd w:val="clear" w:color="auto" w:fill="auto"/>
          </w:tcPr>
          <w:p w:rsidR="003E5928" w:rsidRPr="004E4AF9" w:rsidRDefault="003E5928" w:rsidP="003E5928">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La Hegemonía conservadora</w:t>
            </w:r>
            <w:r w:rsidR="001E1376">
              <w:rPr>
                <w:rFonts w:ascii="Times New Roman" w:hAnsi="Times New Roman" w:cs="Times New Roman"/>
                <w:sz w:val="24"/>
                <w:szCs w:val="24"/>
              </w:rPr>
              <w:t>,</w:t>
            </w:r>
            <w:r>
              <w:rPr>
                <w:rFonts w:ascii="Times New Roman" w:hAnsi="Times New Roman" w:cs="Times New Roman"/>
                <w:sz w:val="24"/>
                <w:szCs w:val="24"/>
              </w:rPr>
              <w:t xml:space="preserve"> que ocurrió entre 1900</w:t>
            </w:r>
            <w:ins w:id="0" w:author="ANA MARIA LARA" w:date="2015-05-24T18:57:00Z">
              <w:r w:rsidR="00746E2C">
                <w:rPr>
                  <w:rFonts w:ascii="Times New Roman" w:hAnsi="Times New Roman" w:cs="Times New Roman"/>
                  <w:sz w:val="24"/>
                  <w:szCs w:val="24"/>
                </w:rPr>
                <w:t xml:space="preserve"> </w:t>
              </w:r>
            </w:ins>
            <w:r>
              <w:rPr>
                <w:rFonts w:ascii="Times New Roman" w:hAnsi="Times New Roman" w:cs="Times New Roman"/>
                <w:sz w:val="24"/>
                <w:szCs w:val="24"/>
              </w:rPr>
              <w:t xml:space="preserve">y 1930, tiene su origen en la Regeneración y la Guerra </w:t>
            </w:r>
            <w:r w:rsidR="005A014A" w:rsidRPr="00A54753">
              <w:rPr>
                <w:rFonts w:ascii="Times New Roman" w:hAnsi="Times New Roman" w:cs="Times New Roman"/>
                <w:sz w:val="24"/>
                <w:szCs w:val="24"/>
              </w:rPr>
              <w:t xml:space="preserve">de los </w:t>
            </w:r>
            <w:r w:rsidR="003379B9" w:rsidRPr="00746E2C">
              <w:rPr>
                <w:rFonts w:ascii="Times New Roman" w:hAnsi="Times New Roman" w:cs="Times New Roman"/>
                <w:sz w:val="24"/>
                <w:szCs w:val="24"/>
              </w:rPr>
              <w:t>M</w:t>
            </w:r>
            <w:r w:rsidR="00A54753" w:rsidRPr="00A54753">
              <w:rPr>
                <w:rFonts w:ascii="Times New Roman" w:hAnsi="Times New Roman" w:cs="Times New Roman"/>
                <w:sz w:val="24"/>
                <w:szCs w:val="24"/>
              </w:rPr>
              <w:t xml:space="preserve">il </w:t>
            </w:r>
            <w:r w:rsidR="00A54753">
              <w:rPr>
                <w:rFonts w:ascii="Times New Roman" w:hAnsi="Times New Roman" w:cs="Times New Roman"/>
                <w:sz w:val="24"/>
                <w:szCs w:val="24"/>
              </w:rPr>
              <w:t>D</w:t>
            </w:r>
            <w:r w:rsidR="00A54753" w:rsidRPr="00A54753">
              <w:rPr>
                <w:rFonts w:ascii="Times New Roman" w:hAnsi="Times New Roman" w:cs="Times New Roman"/>
                <w:sz w:val="24"/>
                <w:szCs w:val="24"/>
              </w:rPr>
              <w:t>ías</w:t>
            </w:r>
            <w:r w:rsidR="006C45B8">
              <w:rPr>
                <w:rFonts w:ascii="Times New Roman" w:hAnsi="Times New Roman" w:cs="Times New Roman"/>
                <w:sz w:val="24"/>
                <w:szCs w:val="24"/>
              </w:rPr>
              <w:t>.</w:t>
            </w:r>
          </w:p>
          <w:p w:rsidR="003E5928" w:rsidRPr="00974355" w:rsidRDefault="003E5928" w:rsidP="004927B5">
            <w:pPr>
              <w:spacing w:line="360" w:lineRule="auto"/>
              <w:rPr>
                <w:color w:val="000000" w:themeColor="text1"/>
              </w:rPr>
            </w:pPr>
          </w:p>
        </w:tc>
      </w:tr>
    </w:tbl>
    <w:p w:rsidR="002B7ECE" w:rsidRPr="004E4AF9" w:rsidRDefault="002B7ECE" w:rsidP="004E4AF9">
      <w:pPr>
        <w:tabs>
          <w:tab w:val="right" w:pos="8498"/>
        </w:tabs>
        <w:spacing w:line="360" w:lineRule="auto"/>
        <w:rPr>
          <w:rFonts w:ascii="Times New Roman" w:hAnsi="Times New Roman" w:cs="Times New Roman"/>
          <w:sz w:val="24"/>
          <w:szCs w:val="24"/>
        </w:rPr>
      </w:pPr>
    </w:p>
    <w:p w:rsidR="002B7ECE" w:rsidRPr="004E4AF9" w:rsidRDefault="002B7EC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sidR="00AA4E19">
        <w:rPr>
          <w:rFonts w:ascii="Times New Roman" w:hAnsi="Times New Roman" w:cs="Times New Roman"/>
          <w:b/>
          <w:sz w:val="24"/>
          <w:szCs w:val="24"/>
        </w:rPr>
        <w:t>1</w:t>
      </w:r>
      <w:r w:rsidRPr="004E4AF9">
        <w:rPr>
          <w:rFonts w:ascii="Times New Roman" w:hAnsi="Times New Roman" w:cs="Times New Roman"/>
          <w:b/>
          <w:sz w:val="24"/>
          <w:szCs w:val="24"/>
        </w:rPr>
        <w:t xml:space="preserve"> La Regeneración </w:t>
      </w:r>
    </w:p>
    <w:p w:rsidR="002B7ECE" w:rsidRPr="004E4AF9" w:rsidRDefault="00AA4E19"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En l</w:t>
      </w:r>
      <w:r w:rsidR="00D2520F" w:rsidRPr="004E4AF9">
        <w:rPr>
          <w:rFonts w:ascii="Times New Roman" w:hAnsi="Times New Roman" w:cs="Times New Roman"/>
          <w:sz w:val="24"/>
          <w:szCs w:val="24"/>
        </w:rPr>
        <w:t xml:space="preserve">a segunda mitad del siglo XIX Colombia vivió </w:t>
      </w:r>
      <w:r w:rsidR="00D2520F" w:rsidRPr="00BD7BB2">
        <w:rPr>
          <w:rFonts w:ascii="Times New Roman" w:hAnsi="Times New Roman" w:cs="Times New Roman"/>
          <w:b/>
          <w:sz w:val="24"/>
          <w:szCs w:val="24"/>
        </w:rPr>
        <w:t>guerras civiles</w:t>
      </w:r>
      <w:r w:rsidR="00D2520F" w:rsidRPr="004E4AF9">
        <w:rPr>
          <w:rFonts w:ascii="Times New Roman" w:hAnsi="Times New Roman" w:cs="Times New Roman"/>
          <w:sz w:val="24"/>
          <w:szCs w:val="24"/>
        </w:rPr>
        <w:t xml:space="preserve"> y confrontaciones entre los partidos, que a su vez tenían pugnas internas: había liberales radicales y liberales independientes</w:t>
      </w:r>
      <w:r w:rsidR="003D4845" w:rsidRPr="004E4AF9">
        <w:rPr>
          <w:rFonts w:ascii="Times New Roman" w:hAnsi="Times New Roman" w:cs="Times New Roman"/>
          <w:sz w:val="24"/>
          <w:szCs w:val="24"/>
        </w:rPr>
        <w:t>, así como conservadores históricos y conservadores nacionalistas</w:t>
      </w:r>
      <w:r w:rsidR="00F13345" w:rsidRPr="004E4AF9">
        <w:rPr>
          <w:rFonts w:ascii="Times New Roman" w:hAnsi="Times New Roman" w:cs="Times New Roman"/>
          <w:sz w:val="24"/>
          <w:szCs w:val="24"/>
        </w:rPr>
        <w:t>.</w:t>
      </w:r>
    </w:p>
    <w:p w:rsidR="00F13345" w:rsidRDefault="00F13345" w:rsidP="004E4AF9">
      <w:pPr>
        <w:tabs>
          <w:tab w:val="right" w:pos="8498"/>
        </w:tabs>
        <w:spacing w:line="360" w:lineRule="auto"/>
        <w:rPr>
          <w:rFonts w:ascii="Times New Roman" w:hAnsi="Times New Roman" w:cs="Times New Roman"/>
          <w:sz w:val="24"/>
          <w:szCs w:val="24"/>
        </w:rPr>
      </w:pPr>
      <w:r w:rsidRPr="00BD7BB2">
        <w:rPr>
          <w:rFonts w:ascii="Times New Roman" w:hAnsi="Times New Roman" w:cs="Times New Roman"/>
          <w:b/>
          <w:sz w:val="24"/>
          <w:szCs w:val="24"/>
        </w:rPr>
        <w:lastRenderedPageBreak/>
        <w:t xml:space="preserve">Entre 1863 y 1886 </w:t>
      </w:r>
      <w:r w:rsidRPr="004E4AF9">
        <w:rPr>
          <w:rFonts w:ascii="Times New Roman" w:hAnsi="Times New Roman" w:cs="Times New Roman"/>
          <w:sz w:val="24"/>
          <w:szCs w:val="24"/>
        </w:rPr>
        <w:t xml:space="preserve">el país estuvo bajo el mando de los </w:t>
      </w:r>
      <w:r w:rsidRPr="00BD7BB2">
        <w:rPr>
          <w:rFonts w:ascii="Times New Roman" w:hAnsi="Times New Roman" w:cs="Times New Roman"/>
          <w:b/>
          <w:sz w:val="24"/>
          <w:szCs w:val="24"/>
        </w:rPr>
        <w:t>liberales radicales</w:t>
      </w:r>
      <w:r w:rsidRPr="004E4AF9">
        <w:rPr>
          <w:rFonts w:ascii="Times New Roman" w:hAnsi="Times New Roman" w:cs="Times New Roman"/>
          <w:sz w:val="24"/>
          <w:szCs w:val="24"/>
        </w:rPr>
        <w:t>. Aquello se conoció como el “</w:t>
      </w:r>
      <w:r w:rsidRPr="00BD7BB2">
        <w:rPr>
          <w:rFonts w:ascii="Times New Roman" w:hAnsi="Times New Roman" w:cs="Times New Roman"/>
          <w:b/>
          <w:sz w:val="24"/>
          <w:szCs w:val="24"/>
        </w:rPr>
        <w:t>Olimpo radical</w:t>
      </w:r>
      <w:r w:rsidRPr="004E4AF9">
        <w:rPr>
          <w:rFonts w:ascii="Times New Roman" w:hAnsi="Times New Roman" w:cs="Times New Roman"/>
          <w:sz w:val="24"/>
          <w:szCs w:val="24"/>
        </w:rPr>
        <w:t>”. El país se r</w:t>
      </w:r>
      <w:r w:rsidR="0011452F" w:rsidRPr="004E4AF9">
        <w:rPr>
          <w:rFonts w:ascii="Times New Roman" w:hAnsi="Times New Roman" w:cs="Times New Roman"/>
          <w:sz w:val="24"/>
          <w:szCs w:val="24"/>
        </w:rPr>
        <w:t>i</w:t>
      </w:r>
      <w:r w:rsidRPr="004E4AF9">
        <w:rPr>
          <w:rFonts w:ascii="Times New Roman" w:hAnsi="Times New Roman" w:cs="Times New Roman"/>
          <w:sz w:val="24"/>
          <w:szCs w:val="24"/>
        </w:rPr>
        <w:t>g</w:t>
      </w:r>
      <w:r w:rsidR="00B17CB8" w:rsidRPr="004E4AF9">
        <w:rPr>
          <w:rFonts w:ascii="Times New Roman" w:hAnsi="Times New Roman" w:cs="Times New Roman"/>
          <w:sz w:val="24"/>
          <w:szCs w:val="24"/>
        </w:rPr>
        <w:t xml:space="preserve">ió </w:t>
      </w:r>
      <w:r w:rsidRPr="004E4AF9">
        <w:rPr>
          <w:rFonts w:ascii="Times New Roman" w:hAnsi="Times New Roman" w:cs="Times New Roman"/>
          <w:sz w:val="24"/>
          <w:szCs w:val="24"/>
        </w:rPr>
        <w:t xml:space="preserve">por la </w:t>
      </w:r>
      <w:r w:rsidRPr="00BD7BB2">
        <w:rPr>
          <w:rFonts w:ascii="Times New Roman" w:hAnsi="Times New Roman" w:cs="Times New Roman"/>
          <w:b/>
          <w:sz w:val="24"/>
          <w:szCs w:val="24"/>
        </w:rPr>
        <w:t xml:space="preserve">Constitución de </w:t>
      </w:r>
      <w:proofErr w:type="spellStart"/>
      <w:r w:rsidRPr="00BD7BB2">
        <w:rPr>
          <w:rFonts w:ascii="Times New Roman" w:hAnsi="Times New Roman" w:cs="Times New Roman"/>
          <w:b/>
          <w:sz w:val="24"/>
          <w:szCs w:val="24"/>
        </w:rPr>
        <w:t>Rionegro</w:t>
      </w:r>
      <w:proofErr w:type="spellEnd"/>
      <w:r w:rsidRPr="004E4AF9">
        <w:rPr>
          <w:rFonts w:ascii="Times New Roman" w:hAnsi="Times New Roman" w:cs="Times New Roman"/>
          <w:sz w:val="24"/>
          <w:szCs w:val="24"/>
        </w:rPr>
        <w:t xml:space="preserve"> que se promulgó en 1863.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esta etapa, la población tuvo más acceso a la educación, se crearon más periódicos y se fundó la Universidad Nacional. Sin embargo</w:t>
      </w:r>
      <w:r w:rsidR="00712F12">
        <w:rPr>
          <w:rFonts w:ascii="Times New Roman" w:hAnsi="Times New Roman" w:cs="Times New Roman"/>
          <w:sz w:val="24"/>
          <w:szCs w:val="24"/>
        </w:rPr>
        <w:t>,</w:t>
      </w:r>
      <w:r w:rsidRPr="004E4AF9">
        <w:rPr>
          <w:rFonts w:ascii="Times New Roman" w:hAnsi="Times New Roman" w:cs="Times New Roman"/>
          <w:sz w:val="24"/>
          <w:szCs w:val="24"/>
        </w:rPr>
        <w:t xml:space="preserve"> algunos sectores de la sociedad, particularmente los más conservadores, veían con malos ojos que el Estado se apartara de la Iglesia. Igualmente, </w:t>
      </w:r>
      <w:r>
        <w:rPr>
          <w:rFonts w:ascii="Times New Roman" w:hAnsi="Times New Roman" w:cs="Times New Roman"/>
          <w:sz w:val="24"/>
          <w:szCs w:val="24"/>
        </w:rPr>
        <w:t xml:space="preserve">grandes propietarios de la </w:t>
      </w:r>
      <w:r w:rsidR="001E1376">
        <w:rPr>
          <w:rFonts w:ascii="Times New Roman" w:hAnsi="Times New Roman" w:cs="Times New Roman"/>
          <w:sz w:val="24"/>
          <w:szCs w:val="24"/>
        </w:rPr>
        <w:t>costa Atlántica</w:t>
      </w:r>
      <w:r w:rsidRPr="004E4AF9">
        <w:rPr>
          <w:rFonts w:ascii="Times New Roman" w:hAnsi="Times New Roman" w:cs="Times New Roman"/>
          <w:sz w:val="24"/>
          <w:szCs w:val="24"/>
        </w:rPr>
        <w:t>, el Cauca y Antioquia, de filiación conservadora</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se resintieron al ser apartados de las decisiones del poder central, que tenía más empatía con liberales radicales del oriente del país. </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Fue una época que trajo </w:t>
      </w:r>
      <w:r w:rsidRPr="00542C41">
        <w:rPr>
          <w:rFonts w:ascii="Times New Roman" w:hAnsi="Times New Roman" w:cs="Times New Roman"/>
          <w:b/>
          <w:sz w:val="24"/>
          <w:szCs w:val="24"/>
        </w:rPr>
        <w:t>optimismo</w:t>
      </w:r>
      <w:r w:rsidRPr="004E4AF9">
        <w:rPr>
          <w:rFonts w:ascii="Times New Roman" w:hAnsi="Times New Roman" w:cs="Times New Roman"/>
          <w:sz w:val="24"/>
          <w:szCs w:val="24"/>
        </w:rPr>
        <w:t xml:space="preserve"> a los </w:t>
      </w:r>
      <w:r w:rsidRPr="00542C41">
        <w:rPr>
          <w:rFonts w:ascii="Times New Roman" w:hAnsi="Times New Roman" w:cs="Times New Roman"/>
          <w:b/>
          <w:sz w:val="24"/>
          <w:szCs w:val="24"/>
        </w:rPr>
        <w:t>sectores populares</w:t>
      </w:r>
      <w:r w:rsidRPr="004E4AF9">
        <w:rPr>
          <w:rFonts w:ascii="Times New Roman" w:hAnsi="Times New Roman" w:cs="Times New Roman"/>
          <w:sz w:val="24"/>
          <w:szCs w:val="24"/>
        </w:rPr>
        <w:t xml:space="preserve"> pero que a la vez le fue cerrando el paso a la participación de los conservadores lo </w:t>
      </w:r>
      <w:r w:rsidR="001E1376">
        <w:rPr>
          <w:rFonts w:ascii="Times New Roman" w:hAnsi="Times New Roman" w:cs="Times New Roman"/>
          <w:sz w:val="24"/>
          <w:szCs w:val="24"/>
        </w:rPr>
        <w:t>que acarreó</w:t>
      </w:r>
      <w:r w:rsidR="00746E2C">
        <w:rPr>
          <w:rFonts w:ascii="Times New Roman" w:hAnsi="Times New Roman" w:cs="Times New Roman"/>
          <w:sz w:val="24"/>
          <w:szCs w:val="24"/>
        </w:rPr>
        <w:t xml:space="preserve"> </w:t>
      </w:r>
      <w:r w:rsidRPr="004E4AF9">
        <w:rPr>
          <w:rFonts w:ascii="Times New Roman" w:hAnsi="Times New Roman" w:cs="Times New Roman"/>
          <w:sz w:val="24"/>
          <w:szCs w:val="24"/>
        </w:rPr>
        <w:t xml:space="preserve">guerras civiles que se vivieron en distintos puntos del territorio. De nuevo, como al principio del siglo XIX, el país se vio en medio de la confrontación de enfoques sobre cómo dirigir el destino de la nación. </w:t>
      </w:r>
      <w:r>
        <w:rPr>
          <w:rFonts w:ascii="Times New Roman" w:hAnsi="Times New Roman" w:cs="Times New Roman"/>
          <w:sz w:val="24"/>
          <w:szCs w:val="24"/>
        </w:rPr>
        <w:t xml:space="preserve">Incluso al interior del </w:t>
      </w:r>
      <w:r w:rsidR="001E1376">
        <w:rPr>
          <w:rFonts w:ascii="Times New Roman" w:hAnsi="Times New Roman" w:cs="Times New Roman"/>
          <w:sz w:val="24"/>
          <w:szCs w:val="24"/>
        </w:rPr>
        <w:t xml:space="preserve">Partido Liberal </w:t>
      </w:r>
      <w:r>
        <w:rPr>
          <w:rFonts w:ascii="Times New Roman" w:hAnsi="Times New Roman" w:cs="Times New Roman"/>
          <w:sz w:val="24"/>
          <w:szCs w:val="24"/>
        </w:rPr>
        <w:t>había tendencias distintas.</w:t>
      </w:r>
    </w:p>
    <w:p w:rsidR="00542C41" w:rsidRPr="004E4AF9" w:rsidRDefault="00542C41" w:rsidP="00542C41">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división entre </w:t>
      </w:r>
      <w:r w:rsidRPr="00542C41">
        <w:rPr>
          <w:rFonts w:ascii="Times New Roman" w:hAnsi="Times New Roman" w:cs="Times New Roman"/>
          <w:b/>
          <w:sz w:val="24"/>
          <w:szCs w:val="24"/>
        </w:rPr>
        <w:t>liberales independientes</w:t>
      </w:r>
      <w:r w:rsidRPr="004E4AF9">
        <w:rPr>
          <w:rFonts w:ascii="Times New Roman" w:hAnsi="Times New Roman" w:cs="Times New Roman"/>
          <w:sz w:val="24"/>
          <w:szCs w:val="24"/>
        </w:rPr>
        <w:t xml:space="preserve"> y </w:t>
      </w:r>
      <w:r w:rsidRPr="00542C41">
        <w:rPr>
          <w:rFonts w:ascii="Times New Roman" w:hAnsi="Times New Roman" w:cs="Times New Roman"/>
          <w:b/>
          <w:sz w:val="24"/>
          <w:szCs w:val="24"/>
        </w:rPr>
        <w:t>radicales</w:t>
      </w:r>
      <w:r w:rsidRPr="004E4AF9">
        <w:rPr>
          <w:rFonts w:ascii="Times New Roman" w:hAnsi="Times New Roman" w:cs="Times New Roman"/>
          <w:sz w:val="24"/>
          <w:szCs w:val="24"/>
        </w:rPr>
        <w:t xml:space="preserve"> fue aprovechada por los conservadores. </w:t>
      </w:r>
      <w:r w:rsidRPr="00542C41">
        <w:rPr>
          <w:rFonts w:ascii="Times New Roman" w:hAnsi="Times New Roman" w:cs="Times New Roman"/>
          <w:b/>
          <w:sz w:val="24"/>
          <w:szCs w:val="24"/>
        </w:rPr>
        <w:t>Rafael Núñez</w:t>
      </w:r>
      <w:r w:rsidR="003379B9" w:rsidRPr="00746E2C">
        <w:rPr>
          <w:rFonts w:ascii="Times New Roman" w:hAnsi="Times New Roman" w:cs="Times New Roman"/>
          <w:sz w:val="24"/>
          <w:szCs w:val="24"/>
        </w:rPr>
        <w:t>,</w:t>
      </w:r>
      <w:r w:rsidRPr="004E4AF9">
        <w:rPr>
          <w:rFonts w:ascii="Times New Roman" w:hAnsi="Times New Roman" w:cs="Times New Roman"/>
          <w:sz w:val="24"/>
          <w:szCs w:val="24"/>
        </w:rPr>
        <w:t xml:space="preserve"> liberal </w:t>
      </w:r>
      <w:r w:rsidRPr="00542C41">
        <w:rPr>
          <w:rFonts w:ascii="Times New Roman" w:hAnsi="Times New Roman" w:cs="Times New Roman"/>
          <w:b/>
          <w:sz w:val="24"/>
          <w:szCs w:val="24"/>
        </w:rPr>
        <w:t>independiente</w:t>
      </w:r>
      <w:r w:rsidRPr="004E4AF9">
        <w:rPr>
          <w:rFonts w:ascii="Times New Roman" w:hAnsi="Times New Roman" w:cs="Times New Roman"/>
          <w:sz w:val="24"/>
          <w:szCs w:val="24"/>
        </w:rPr>
        <w:t xml:space="preserve"> </w:t>
      </w:r>
      <w:r w:rsidR="001E1376">
        <w:rPr>
          <w:rFonts w:ascii="Times New Roman" w:hAnsi="Times New Roman" w:cs="Times New Roman"/>
          <w:sz w:val="24"/>
          <w:szCs w:val="24"/>
        </w:rPr>
        <w:t xml:space="preserve">que </w:t>
      </w:r>
      <w:r w:rsidRPr="004E4AF9">
        <w:rPr>
          <w:rFonts w:ascii="Times New Roman" w:hAnsi="Times New Roman" w:cs="Times New Roman"/>
          <w:sz w:val="24"/>
          <w:szCs w:val="24"/>
        </w:rPr>
        <w:t>recibió el apoyo de estos últimos</w:t>
      </w:r>
      <w:r w:rsidR="001E1376">
        <w:rPr>
          <w:rFonts w:ascii="Times New Roman" w:hAnsi="Times New Roman" w:cs="Times New Roman"/>
          <w:sz w:val="24"/>
          <w:szCs w:val="24"/>
        </w:rPr>
        <w:t>,</w:t>
      </w:r>
      <w:r w:rsidRPr="004E4AF9">
        <w:rPr>
          <w:rFonts w:ascii="Times New Roman" w:hAnsi="Times New Roman" w:cs="Times New Roman"/>
          <w:sz w:val="24"/>
          <w:szCs w:val="24"/>
        </w:rPr>
        <w:t xml:space="preserve"> ganó las </w:t>
      </w:r>
      <w:r w:rsidRPr="00542C41">
        <w:rPr>
          <w:rFonts w:ascii="Times New Roman" w:hAnsi="Times New Roman" w:cs="Times New Roman"/>
          <w:b/>
          <w:sz w:val="24"/>
          <w:szCs w:val="24"/>
        </w:rPr>
        <w:t>elecciones de 1880</w:t>
      </w:r>
      <w:r w:rsidRPr="004E4AF9">
        <w:rPr>
          <w:rFonts w:ascii="Times New Roman" w:hAnsi="Times New Roman" w:cs="Times New Roman"/>
          <w:sz w:val="24"/>
          <w:szCs w:val="24"/>
        </w:rPr>
        <w:t xml:space="preserve">. Desde entonces él y el conservador </w:t>
      </w:r>
      <w:r w:rsidRPr="00542C41">
        <w:rPr>
          <w:rFonts w:ascii="Times New Roman" w:hAnsi="Times New Roman" w:cs="Times New Roman"/>
          <w:b/>
          <w:sz w:val="24"/>
          <w:szCs w:val="24"/>
        </w:rPr>
        <w:t>Miguel Antonio</w:t>
      </w:r>
      <w:r w:rsidRPr="004E4AF9">
        <w:rPr>
          <w:rFonts w:ascii="Times New Roman" w:hAnsi="Times New Roman" w:cs="Times New Roman"/>
          <w:sz w:val="24"/>
          <w:szCs w:val="24"/>
        </w:rPr>
        <w:t xml:space="preserve"> </w:t>
      </w:r>
      <w:r w:rsidRPr="00542C41">
        <w:rPr>
          <w:rFonts w:ascii="Times New Roman" w:hAnsi="Times New Roman" w:cs="Times New Roman"/>
          <w:b/>
          <w:sz w:val="24"/>
          <w:szCs w:val="24"/>
        </w:rPr>
        <w:t>Caro</w:t>
      </w:r>
      <w:r w:rsidRPr="004E4AF9">
        <w:rPr>
          <w:rFonts w:ascii="Times New Roman" w:hAnsi="Times New Roman" w:cs="Times New Roman"/>
          <w:sz w:val="24"/>
          <w:szCs w:val="24"/>
        </w:rPr>
        <w:t xml:space="preserve"> tomaron las riendas del país, reformaron la Constitución y aplicaron una serie de medidas para poner en práctica un proyecto de nación basado en la cláusula “Libertad y Orden”. </w:t>
      </w:r>
    </w:p>
    <w:p w:rsidR="00542C41" w:rsidRPr="004E4AF9" w:rsidRDefault="00542C41" w:rsidP="00542C41">
      <w:pPr>
        <w:tabs>
          <w:tab w:val="right" w:pos="8498"/>
        </w:tabs>
        <w:spacing w:line="360" w:lineRule="auto"/>
        <w:rPr>
          <w:rFonts w:ascii="Times New Roman" w:hAnsi="Times New Roman" w:cs="Times New Roman"/>
          <w:sz w:val="24"/>
          <w:szCs w:val="24"/>
        </w:rPr>
      </w:pPr>
    </w:p>
    <w:p w:rsidR="00542C41" w:rsidRPr="004E4AF9" w:rsidRDefault="00542C41"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7386"/>
      </w:tblGrid>
      <w:tr w:rsidR="00AA4E19" w:rsidRPr="00974355" w:rsidTr="004927B5">
        <w:tc>
          <w:tcPr>
            <w:tcW w:w="9054" w:type="dxa"/>
            <w:gridSpan w:val="2"/>
            <w:shd w:val="clear" w:color="auto" w:fill="000000" w:themeFill="text1"/>
          </w:tcPr>
          <w:p w:rsidR="00AA4E19" w:rsidRPr="00974355" w:rsidRDefault="00AA4E19" w:rsidP="004927B5">
            <w:pPr>
              <w:spacing w:line="360" w:lineRule="auto"/>
              <w:jc w:val="center"/>
              <w:rPr>
                <w:b/>
                <w:color w:val="FFFFFF" w:themeColor="background1"/>
              </w:rPr>
            </w:pPr>
            <w:r w:rsidRPr="00974355">
              <w:rPr>
                <w:b/>
                <w:color w:val="FFFFFF" w:themeColor="background1"/>
              </w:rPr>
              <w:t>Recuerda</w:t>
            </w:r>
          </w:p>
        </w:tc>
      </w:tr>
      <w:tr w:rsidR="00AA4E19" w:rsidRPr="00974355" w:rsidTr="004927B5">
        <w:tc>
          <w:tcPr>
            <w:tcW w:w="9054" w:type="dxa"/>
            <w:gridSpan w:val="2"/>
            <w:shd w:val="clear" w:color="auto" w:fill="auto"/>
          </w:tcPr>
          <w:p w:rsidR="00AA4E19" w:rsidRPr="00AA4E19" w:rsidRDefault="00AA4E19" w:rsidP="00004A00">
            <w:pPr>
              <w:tabs>
                <w:tab w:val="right" w:pos="8498"/>
              </w:tabs>
              <w:spacing w:line="360" w:lineRule="auto"/>
              <w:rPr>
                <w:rFonts w:ascii="Times New Roman" w:hAnsi="Times New Roman" w:cs="Times New Roman"/>
                <w:sz w:val="24"/>
                <w:szCs w:val="24"/>
              </w:rPr>
            </w:pPr>
            <w:r w:rsidRPr="00AA4E19">
              <w:rPr>
                <w:rFonts w:ascii="Times New Roman" w:hAnsi="Times New Roman" w:cs="Times New Roman"/>
                <w:sz w:val="24"/>
                <w:szCs w:val="24"/>
              </w:rPr>
              <w:t xml:space="preserve">La </w:t>
            </w:r>
            <w:r w:rsidRPr="00AA4E19">
              <w:rPr>
                <w:rFonts w:ascii="Times New Roman" w:hAnsi="Times New Roman" w:cs="Times New Roman"/>
                <w:b/>
                <w:sz w:val="24"/>
                <w:szCs w:val="24"/>
              </w:rPr>
              <w:t>Constitución de 1863</w:t>
            </w:r>
            <w:r w:rsidRPr="00AA4E19">
              <w:rPr>
                <w:rFonts w:ascii="Times New Roman" w:hAnsi="Times New Roman" w:cs="Times New Roman"/>
                <w:sz w:val="24"/>
                <w:szCs w:val="24"/>
              </w:rPr>
              <w:t xml:space="preserve"> </w:t>
            </w:r>
            <w:r w:rsidR="00004A00">
              <w:rPr>
                <w:rFonts w:ascii="Times New Roman" w:hAnsi="Times New Roman" w:cs="Times New Roman"/>
                <w:sz w:val="24"/>
                <w:szCs w:val="24"/>
              </w:rPr>
              <w:t>había abolido</w:t>
            </w:r>
            <w:r w:rsidRPr="00AA4E19">
              <w:rPr>
                <w:rFonts w:ascii="Times New Roman" w:hAnsi="Times New Roman" w:cs="Times New Roman"/>
                <w:sz w:val="24"/>
                <w:szCs w:val="24"/>
              </w:rPr>
              <w:t xml:space="preserve"> la pena de muerte, separ</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a la Iglesia del Estado, decret</w:t>
            </w:r>
            <w:r w:rsidR="00004A00">
              <w:rPr>
                <w:rFonts w:ascii="Times New Roman" w:hAnsi="Times New Roman" w:cs="Times New Roman"/>
                <w:sz w:val="24"/>
                <w:szCs w:val="24"/>
              </w:rPr>
              <w:t>ado</w:t>
            </w:r>
            <w:r w:rsidRPr="00AA4E19">
              <w:rPr>
                <w:rFonts w:ascii="Times New Roman" w:hAnsi="Times New Roman" w:cs="Times New Roman"/>
                <w:sz w:val="24"/>
                <w:szCs w:val="24"/>
              </w:rPr>
              <w:t xml:space="preserve"> la educación laica y el libre cambio. Así mismo, promovió la libertad de culto y de pensamiento. En el campo administrativo y político, la Constitución estableció una confederación de nueve Estados soberanos. </w:t>
            </w:r>
            <w:r w:rsidRPr="00AA4E19">
              <w:rPr>
                <w:rFonts w:ascii="Times New Roman" w:hAnsi="Times New Roman" w:cs="Times New Roman"/>
                <w:b/>
                <w:sz w:val="24"/>
                <w:szCs w:val="24"/>
              </w:rPr>
              <w:t>Llegó a su fin en 1886</w:t>
            </w:r>
            <w:r w:rsidRPr="00AA4E19">
              <w:rPr>
                <w:rFonts w:ascii="Times New Roman" w:hAnsi="Times New Roman" w:cs="Times New Roman"/>
                <w:sz w:val="24"/>
                <w:szCs w:val="24"/>
              </w:rPr>
              <w:t xml:space="preserve">, con la </w:t>
            </w:r>
            <w:r w:rsidRPr="00AA4E19">
              <w:rPr>
                <w:rFonts w:ascii="Times New Roman" w:hAnsi="Times New Roman" w:cs="Times New Roman"/>
                <w:b/>
                <w:sz w:val="24"/>
                <w:szCs w:val="24"/>
              </w:rPr>
              <w:t>Regeneración</w:t>
            </w:r>
            <w:r w:rsidRPr="00AA4E19">
              <w:rPr>
                <w:rFonts w:ascii="Times New Roman" w:hAnsi="Times New Roman" w:cs="Times New Roman"/>
                <w:sz w:val="24"/>
                <w:szCs w:val="24"/>
              </w:rPr>
              <w:t xml:space="preserve"> y el gobierno de </w:t>
            </w:r>
            <w:r w:rsidRPr="00AA4E19">
              <w:rPr>
                <w:rFonts w:ascii="Times New Roman" w:hAnsi="Times New Roman" w:cs="Times New Roman"/>
                <w:b/>
                <w:sz w:val="24"/>
                <w:szCs w:val="24"/>
              </w:rPr>
              <w:t>Rafael Núñez</w:t>
            </w:r>
            <w:r w:rsidRPr="00AA4E19">
              <w:rPr>
                <w:rFonts w:ascii="Times New Roman" w:hAnsi="Times New Roman" w:cs="Times New Roman"/>
                <w:sz w:val="24"/>
                <w:szCs w:val="24"/>
              </w:rPr>
              <w:t>.</w:t>
            </w:r>
            <w:r w:rsidRPr="004E4AF9">
              <w:rPr>
                <w:rFonts w:ascii="Times New Roman" w:hAnsi="Times New Roman" w:cs="Times New Roman"/>
                <w:sz w:val="24"/>
                <w:szCs w:val="24"/>
              </w:rPr>
              <w:t xml:space="preserve"> </w:t>
            </w:r>
          </w:p>
        </w:tc>
      </w:tr>
      <w:tr w:rsidR="00BD7BB2" w:rsidRPr="00FC750D" w:rsidTr="004927B5">
        <w:tc>
          <w:tcPr>
            <w:tcW w:w="9054" w:type="dxa"/>
            <w:gridSpan w:val="2"/>
            <w:shd w:val="clear" w:color="auto" w:fill="0D0D0D" w:themeFill="text1" w:themeFillTint="F2"/>
          </w:tcPr>
          <w:p w:rsidR="00BD7BB2" w:rsidRPr="00FC750D" w:rsidRDefault="00BD7BB2"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BD7BB2" w:rsidRPr="00FC750D" w:rsidTr="004927B5">
        <w:tc>
          <w:tcPr>
            <w:tcW w:w="1668" w:type="dxa"/>
          </w:tcPr>
          <w:p w:rsidR="00BD7BB2" w:rsidRPr="00FC750D" w:rsidRDefault="00BD7BB2" w:rsidP="004927B5">
            <w:pPr>
              <w:rPr>
                <w:b/>
                <w:color w:val="000000"/>
                <w:sz w:val="24"/>
                <w:szCs w:val="24"/>
              </w:rPr>
            </w:pPr>
            <w:r w:rsidRPr="00FC750D">
              <w:rPr>
                <w:b/>
                <w:color w:val="000000"/>
                <w:sz w:val="24"/>
                <w:szCs w:val="24"/>
              </w:rPr>
              <w:t>Código</w:t>
            </w:r>
          </w:p>
        </w:tc>
        <w:tc>
          <w:tcPr>
            <w:tcW w:w="7386" w:type="dxa"/>
          </w:tcPr>
          <w:p w:rsidR="00BD7BB2" w:rsidRPr="006B17EC" w:rsidRDefault="00BD7BB2" w:rsidP="00B1127C">
            <w:pPr>
              <w:rPr>
                <w:b/>
                <w:color w:val="000000"/>
                <w:sz w:val="24"/>
                <w:szCs w:val="24"/>
              </w:rPr>
            </w:pPr>
            <w:r w:rsidRPr="006B17EC">
              <w:rPr>
                <w:b/>
                <w:color w:val="000000"/>
                <w:sz w:val="24"/>
                <w:szCs w:val="24"/>
              </w:rPr>
              <w:t>CS_0</w:t>
            </w:r>
            <w:r w:rsidR="00B1127C">
              <w:rPr>
                <w:b/>
                <w:color w:val="000000"/>
                <w:sz w:val="24"/>
                <w:szCs w:val="24"/>
              </w:rPr>
              <w:t>9</w:t>
            </w:r>
            <w:r w:rsidRPr="006B17EC">
              <w:rPr>
                <w:b/>
                <w:color w:val="000000"/>
                <w:sz w:val="24"/>
                <w:szCs w:val="24"/>
              </w:rPr>
              <w:t>_0</w:t>
            </w:r>
            <w:r w:rsidR="00B1127C">
              <w:rPr>
                <w:b/>
                <w:color w:val="000000"/>
                <w:sz w:val="24"/>
                <w:szCs w:val="24"/>
              </w:rPr>
              <w:t>4</w:t>
            </w:r>
            <w:r w:rsidRPr="006B17EC">
              <w:rPr>
                <w:b/>
                <w:color w:val="000000"/>
                <w:sz w:val="24"/>
                <w:szCs w:val="24"/>
              </w:rPr>
              <w:t>_IMG0</w:t>
            </w:r>
            <w:r>
              <w:rPr>
                <w:b/>
                <w:color w:val="000000"/>
                <w:sz w:val="24"/>
                <w:szCs w:val="24"/>
              </w:rPr>
              <w:t>1</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lastRenderedPageBreak/>
              <w:t>Descripción</w:t>
            </w:r>
          </w:p>
        </w:tc>
        <w:tc>
          <w:tcPr>
            <w:tcW w:w="7386" w:type="dxa"/>
          </w:tcPr>
          <w:p w:rsidR="00BD7BB2" w:rsidRPr="006B17EC" w:rsidRDefault="00AA4E19" w:rsidP="004927B5">
            <w:pPr>
              <w:rPr>
                <w:color w:val="000000"/>
                <w:sz w:val="24"/>
                <w:szCs w:val="24"/>
              </w:rPr>
            </w:pPr>
            <w:r>
              <w:rPr>
                <w:color w:val="000000"/>
                <w:sz w:val="24"/>
                <w:szCs w:val="24"/>
              </w:rPr>
              <w:t>Rafael Núñez</w:t>
            </w: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BD7BB2" w:rsidRPr="006B17EC" w:rsidRDefault="00AA4E19" w:rsidP="004927B5">
            <w:pPr>
              <w:rPr>
                <w:sz w:val="24"/>
                <w:szCs w:val="24"/>
              </w:rPr>
            </w:pPr>
            <w:r>
              <w:t xml:space="preserve"> </w:t>
            </w:r>
            <w:r>
              <w:rPr>
                <w:noProof/>
                <w:color w:val="0000FF"/>
                <w:lang w:eastAsia="es-CO"/>
              </w:rPr>
              <w:drawing>
                <wp:inline distT="0" distB="0" distL="0" distR="0" wp14:anchorId="27C2BB17" wp14:editId="74903187">
                  <wp:extent cx="733255" cy="940827"/>
                  <wp:effectExtent l="0" t="0" r="0" b="0"/>
                  <wp:docPr id="1" name="Imagen 1" descr="Rafael Núñez, 1891. Óleo de Epifanio Julián Garay Caicedo. Colección Museo Nacional de Colombia. Reg. 2105. © Museo Nacional de Colombia /Juan Camilo Segur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fael Núñez, 1891. Óleo de Epifanio Julián Garay Caicedo. Colección Museo Nacional de Colombia. Reg. 2105. © Museo Nacional de Colombia /Juan Camilo Segura">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3240" cy="940808"/>
                          </a:xfrm>
                          <a:prstGeom prst="rect">
                            <a:avLst/>
                          </a:prstGeom>
                          <a:noFill/>
                          <a:ln>
                            <a:noFill/>
                          </a:ln>
                        </pic:spPr>
                      </pic:pic>
                    </a:graphicData>
                  </a:graphic>
                </wp:inline>
              </w:drawing>
            </w:r>
          </w:p>
          <w:p w:rsidR="00BD7BB2" w:rsidRPr="006B17EC" w:rsidRDefault="00BD7BB2" w:rsidP="004927B5">
            <w:pPr>
              <w:rPr>
                <w:color w:val="000000"/>
                <w:sz w:val="24"/>
                <w:szCs w:val="24"/>
              </w:rPr>
            </w:pPr>
          </w:p>
        </w:tc>
      </w:tr>
      <w:tr w:rsidR="00BD7BB2" w:rsidRPr="00FC750D" w:rsidTr="004927B5">
        <w:tc>
          <w:tcPr>
            <w:tcW w:w="1668" w:type="dxa"/>
          </w:tcPr>
          <w:p w:rsidR="00BD7BB2" w:rsidRPr="00FC750D" w:rsidRDefault="00BD7BB2" w:rsidP="004927B5">
            <w:pPr>
              <w:rPr>
                <w:color w:val="000000"/>
                <w:sz w:val="24"/>
                <w:szCs w:val="24"/>
              </w:rPr>
            </w:pPr>
            <w:r w:rsidRPr="00FC750D">
              <w:rPr>
                <w:b/>
                <w:color w:val="000000"/>
                <w:sz w:val="24"/>
                <w:szCs w:val="24"/>
              </w:rPr>
              <w:t>Pie de imagen</w:t>
            </w:r>
          </w:p>
        </w:tc>
        <w:tc>
          <w:tcPr>
            <w:tcW w:w="7386" w:type="dxa"/>
          </w:tcPr>
          <w:p w:rsidR="00BD7BB2" w:rsidRPr="00AA4E19" w:rsidRDefault="001E1376" w:rsidP="00BD7BB2">
            <w:pPr>
              <w:pStyle w:val="mw-mmv-credit"/>
              <w:rPr>
                <w:lang w:val="es-ES"/>
              </w:rPr>
            </w:pPr>
            <w:r>
              <w:rPr>
                <w:rStyle w:val="mw-mmv-author"/>
                <w:lang w:val="es-ES"/>
              </w:rPr>
              <w:t>Ó</w:t>
            </w:r>
            <w:r w:rsidRPr="00AA4E19">
              <w:rPr>
                <w:rStyle w:val="mw-mmv-author"/>
                <w:lang w:val="es-ES"/>
              </w:rPr>
              <w:t xml:space="preserve">leo </w:t>
            </w:r>
            <w:r w:rsidR="00BD7BB2" w:rsidRPr="00AA4E19">
              <w:rPr>
                <w:rStyle w:val="mw-mmv-author"/>
                <w:lang w:val="es-ES"/>
              </w:rPr>
              <w:t>de Epifanio Garay.</w:t>
            </w:r>
            <w:r w:rsidR="00AA4E19">
              <w:rPr>
                <w:rStyle w:val="mw-mmv-source-author"/>
                <w:lang w:val="es-ES"/>
              </w:rPr>
              <w:t xml:space="preserve"> </w:t>
            </w:r>
            <w:r w:rsidR="00BD7BB2" w:rsidRPr="00AA4E19">
              <w:rPr>
                <w:rStyle w:val="mw-mmv-source"/>
                <w:lang w:val="es-ES"/>
              </w:rPr>
              <w:t>Museo Nacional, Bogotá, Colombia.</w:t>
            </w:r>
          </w:p>
          <w:p w:rsidR="00BD7BB2" w:rsidRPr="00A03CB1" w:rsidRDefault="00BD7BB2" w:rsidP="000A2E69">
            <w:pPr>
              <w:pStyle w:val="mw-mmv-image-desc"/>
            </w:pPr>
            <w:r w:rsidRPr="000A2E69">
              <w:rPr>
                <w:lang w:val="es-ES"/>
              </w:rPr>
              <w:t xml:space="preserve">Rafael Núñez </w:t>
            </w:r>
            <w:r w:rsidR="000A2E69" w:rsidRPr="000A2E69">
              <w:rPr>
                <w:lang w:val="es-ES"/>
              </w:rPr>
              <w:t>fue presidente en tres periodos</w:t>
            </w:r>
            <w:r w:rsidRPr="000A2E69">
              <w:rPr>
                <w:lang w:val="es-ES"/>
              </w:rPr>
              <w:t xml:space="preserve"> (1880-1882) (1884-1886) (1887-1888)</w:t>
            </w:r>
            <w:r w:rsidR="00AA4E19" w:rsidRPr="000A2E69">
              <w:rPr>
                <w:lang w:val="es-ES"/>
              </w:rPr>
              <w:t>.</w:t>
            </w:r>
            <w:r w:rsidR="000A2E69" w:rsidRPr="000A2E69">
              <w:rPr>
                <w:lang w:val="es-ES"/>
              </w:rPr>
              <w:t xml:space="preserve"> Fue la figura central de la Regeneración, etapa de la política colombiana que echó abajo la Constitución de 1863 y con ello inc</w:t>
            </w:r>
            <w:r w:rsidR="000A2E69">
              <w:rPr>
                <w:lang w:val="es-ES"/>
              </w:rPr>
              <w:t>orporó principios conservadores que rigieron al Estado, la educación y la vida cotidiana.</w:t>
            </w:r>
          </w:p>
        </w:tc>
      </w:tr>
    </w:tbl>
    <w:p w:rsidR="00AD7BDD" w:rsidRPr="004E4AF9" w:rsidRDefault="00AD7BDD" w:rsidP="004E4AF9">
      <w:pPr>
        <w:tabs>
          <w:tab w:val="right" w:pos="8498"/>
        </w:tabs>
        <w:spacing w:line="360" w:lineRule="auto"/>
        <w:rPr>
          <w:rFonts w:ascii="Times New Roman" w:hAnsi="Times New Roman" w:cs="Times New Roman"/>
          <w:sz w:val="24"/>
          <w:szCs w:val="24"/>
          <w:highlight w:val="yellow"/>
        </w:rPr>
      </w:pPr>
    </w:p>
    <w:p w:rsidR="00542C41" w:rsidRDefault="00542C41" w:rsidP="00542C41">
      <w:pPr>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542C41" w:rsidRPr="00974355" w:rsidTr="004927B5">
        <w:tc>
          <w:tcPr>
            <w:tcW w:w="9054" w:type="dxa"/>
            <w:gridSpan w:val="2"/>
            <w:shd w:val="clear" w:color="auto" w:fill="000000" w:themeFill="text1"/>
          </w:tcPr>
          <w:p w:rsidR="00542C41" w:rsidRPr="00974355" w:rsidRDefault="00542C41" w:rsidP="004927B5">
            <w:pPr>
              <w:spacing w:line="360" w:lineRule="auto"/>
              <w:jc w:val="center"/>
              <w:rPr>
                <w:b/>
                <w:color w:val="FFFFFF" w:themeColor="background1"/>
              </w:rPr>
            </w:pPr>
            <w:r w:rsidRPr="00974355">
              <w:rPr>
                <w:b/>
                <w:color w:val="FFFFFF" w:themeColor="background1"/>
              </w:rPr>
              <w:t>Destacado</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542C41" w:rsidRPr="00974355" w:rsidRDefault="00542C41" w:rsidP="004927B5">
            <w:pPr>
              <w:spacing w:line="360" w:lineRule="auto"/>
              <w:rPr>
                <w:b/>
                <w:color w:val="000000" w:themeColor="text1"/>
              </w:rPr>
            </w:pPr>
            <w:r>
              <w:rPr>
                <w:b/>
                <w:color w:val="000000" w:themeColor="text1"/>
              </w:rPr>
              <w:t>La Regen</w:t>
            </w:r>
            <w:r w:rsidR="00EA25E7">
              <w:rPr>
                <w:b/>
                <w:color w:val="000000" w:themeColor="text1"/>
              </w:rPr>
              <w:t>er</w:t>
            </w:r>
            <w:r>
              <w:rPr>
                <w:b/>
                <w:color w:val="000000" w:themeColor="text1"/>
              </w:rPr>
              <w:t>ación</w:t>
            </w:r>
          </w:p>
        </w:tc>
      </w:tr>
      <w:tr w:rsidR="00542C41" w:rsidRPr="00974355" w:rsidTr="00542C41">
        <w:trPr>
          <w:trHeight w:val="318"/>
        </w:trPr>
        <w:tc>
          <w:tcPr>
            <w:tcW w:w="1146" w:type="dxa"/>
            <w:shd w:val="clear" w:color="auto" w:fill="auto"/>
          </w:tcPr>
          <w:p w:rsidR="00542C41" w:rsidRPr="00974355" w:rsidRDefault="00542C41" w:rsidP="004927B5">
            <w:pPr>
              <w:spacing w:line="360" w:lineRule="auto"/>
              <w:rPr>
                <w:lang w:val="es-ES"/>
              </w:rPr>
            </w:pPr>
            <w:r w:rsidRPr="00974355">
              <w:rPr>
                <w:lang w:val="es-ES"/>
              </w:rPr>
              <w:t>Contenido</w:t>
            </w:r>
          </w:p>
        </w:tc>
        <w:tc>
          <w:tcPr>
            <w:tcW w:w="7908" w:type="dxa"/>
            <w:shd w:val="clear" w:color="auto" w:fill="auto"/>
          </w:tcPr>
          <w:p w:rsidR="00542C41" w:rsidRPr="00AA4E19" w:rsidRDefault="00542C41" w:rsidP="00004A00">
            <w:pPr>
              <w:tabs>
                <w:tab w:val="right" w:pos="8498"/>
              </w:tabs>
              <w:spacing w:line="360" w:lineRule="auto"/>
              <w:rPr>
                <w:rFonts w:ascii="Times New Roman" w:hAnsi="Times New Roman" w:cs="Times New Roman"/>
                <w:sz w:val="24"/>
                <w:szCs w:val="24"/>
              </w:rPr>
            </w:pPr>
            <w:r w:rsidRPr="00542C41">
              <w:rPr>
                <w:rFonts w:ascii="Times New Roman" w:hAnsi="Times New Roman" w:cs="Times New Roman"/>
                <w:sz w:val="24"/>
                <w:szCs w:val="24"/>
              </w:rPr>
              <w:t>Rafael Núñez y Miguel Antonio Caro dirigieron un proyecto de Regeneración que buscaba estabilidad a partir del fortalecimiento del poder ejecutivo y del gobierno central</w:t>
            </w:r>
            <w:r w:rsidR="00004A00">
              <w:rPr>
                <w:rFonts w:ascii="Times New Roman" w:hAnsi="Times New Roman" w:cs="Times New Roman"/>
                <w:sz w:val="24"/>
                <w:szCs w:val="24"/>
              </w:rPr>
              <w:t>;</w:t>
            </w:r>
            <w:r w:rsidRPr="00542C41">
              <w:rPr>
                <w:rFonts w:ascii="Times New Roman" w:hAnsi="Times New Roman" w:cs="Times New Roman"/>
                <w:sz w:val="24"/>
                <w:szCs w:val="24"/>
              </w:rPr>
              <w:t xml:space="preserve"> del papel de la Iglesia en el control moral y educativo, y de la limitación a los poderes regional</w:t>
            </w:r>
            <w:r w:rsidRPr="004927B5">
              <w:rPr>
                <w:rFonts w:ascii="Times New Roman" w:hAnsi="Times New Roman" w:cs="Times New Roman"/>
                <w:sz w:val="24"/>
                <w:szCs w:val="24"/>
              </w:rPr>
              <w:t>es.</w:t>
            </w:r>
          </w:p>
        </w:tc>
      </w:tr>
    </w:tbl>
    <w:p w:rsidR="00542C41" w:rsidRDefault="00542C41" w:rsidP="004E4AF9">
      <w:pPr>
        <w:tabs>
          <w:tab w:val="right" w:pos="8498"/>
        </w:tabs>
        <w:spacing w:line="360" w:lineRule="auto"/>
        <w:rPr>
          <w:rFonts w:ascii="Times New Roman" w:hAnsi="Times New Roman" w:cs="Times New Roman"/>
          <w:sz w:val="24"/>
          <w:szCs w:val="24"/>
        </w:rPr>
      </w:pPr>
    </w:p>
    <w:p w:rsidR="00265D3B" w:rsidRPr="004E4AF9" w:rsidRDefault="00F1776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principal aspecto que caracterizó a la Regeneración fue la </w:t>
      </w:r>
      <w:r w:rsidRPr="00542C41">
        <w:rPr>
          <w:rFonts w:ascii="Times New Roman" w:hAnsi="Times New Roman" w:cs="Times New Roman"/>
          <w:b/>
          <w:sz w:val="24"/>
          <w:szCs w:val="24"/>
        </w:rPr>
        <w:t>reforma constitucional</w:t>
      </w:r>
      <w:r w:rsidRPr="004E4AF9">
        <w:rPr>
          <w:rFonts w:ascii="Times New Roman" w:hAnsi="Times New Roman" w:cs="Times New Roman"/>
          <w:sz w:val="24"/>
          <w:szCs w:val="24"/>
        </w:rPr>
        <w:t xml:space="preserve">. </w:t>
      </w:r>
      <w:r w:rsidR="002F2211" w:rsidRPr="004E4AF9">
        <w:rPr>
          <w:rFonts w:ascii="Times New Roman" w:hAnsi="Times New Roman" w:cs="Times New Roman"/>
          <w:sz w:val="24"/>
          <w:szCs w:val="24"/>
        </w:rPr>
        <w:t xml:space="preserve">Con la Constitución promulgada en 1886 la vida política del país </w:t>
      </w:r>
      <w:r w:rsidR="00F824EA" w:rsidRPr="004E4AF9">
        <w:rPr>
          <w:rFonts w:ascii="Times New Roman" w:hAnsi="Times New Roman" w:cs="Times New Roman"/>
          <w:sz w:val="24"/>
          <w:szCs w:val="24"/>
        </w:rPr>
        <w:t>cambió</w:t>
      </w:r>
      <w:r w:rsidR="002F2211" w:rsidRPr="004E4AF9">
        <w:rPr>
          <w:rFonts w:ascii="Times New Roman" w:hAnsi="Times New Roman" w:cs="Times New Roman"/>
          <w:sz w:val="24"/>
          <w:szCs w:val="24"/>
        </w:rPr>
        <w:t xml:space="preserve">. Los ejes de la transformación fueron los siguientes: </w:t>
      </w:r>
    </w:p>
    <w:p w:rsidR="002F2211" w:rsidRPr="00004A00" w:rsidRDefault="00F824EA"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De </w:t>
      </w:r>
      <w:r w:rsidRPr="00004A00">
        <w:rPr>
          <w:rFonts w:ascii="Times New Roman" w:hAnsi="Times New Roman" w:cs="Times New Roman"/>
          <w:b/>
          <w:sz w:val="24"/>
          <w:szCs w:val="24"/>
        </w:rPr>
        <w:t>federalista</w:t>
      </w:r>
      <w:r w:rsidRPr="00004A00">
        <w:rPr>
          <w:rFonts w:ascii="Times New Roman" w:hAnsi="Times New Roman" w:cs="Times New Roman"/>
          <w:sz w:val="24"/>
          <w:szCs w:val="24"/>
        </w:rPr>
        <w:t xml:space="preserve">, la república pasó a ser </w:t>
      </w:r>
      <w:r w:rsidRPr="00004A00">
        <w:rPr>
          <w:rFonts w:ascii="Times New Roman" w:hAnsi="Times New Roman" w:cs="Times New Roman"/>
          <w:b/>
          <w:sz w:val="24"/>
          <w:szCs w:val="24"/>
        </w:rPr>
        <w:t>centralista</w:t>
      </w:r>
      <w:r w:rsidR="008D3453" w:rsidRPr="00004A00">
        <w:rPr>
          <w:rFonts w:ascii="Times New Roman" w:hAnsi="Times New Roman" w:cs="Times New Roman"/>
          <w:b/>
          <w:sz w:val="24"/>
          <w:szCs w:val="24"/>
        </w:rPr>
        <w:t xml:space="preserve"> </w:t>
      </w:r>
      <w:r w:rsidR="008D3453" w:rsidRPr="00004A00">
        <w:rPr>
          <w:rFonts w:ascii="Times New Roman" w:hAnsi="Times New Roman" w:cs="Times New Roman"/>
          <w:sz w:val="24"/>
          <w:szCs w:val="24"/>
        </w:rPr>
        <w:t xml:space="preserve">(ya no hubo estados autónomos sino </w:t>
      </w:r>
      <w:r w:rsidR="008D3453" w:rsidRPr="00004A00">
        <w:rPr>
          <w:rFonts w:ascii="Times New Roman" w:hAnsi="Times New Roman" w:cs="Times New Roman"/>
          <w:b/>
          <w:sz w:val="24"/>
          <w:szCs w:val="24"/>
        </w:rPr>
        <w:t>departamentos</w:t>
      </w:r>
      <w:r w:rsidR="008D3453" w:rsidRPr="00004A00">
        <w:rPr>
          <w:rFonts w:ascii="Times New Roman" w:hAnsi="Times New Roman" w:cs="Times New Roman"/>
          <w:sz w:val="24"/>
          <w:szCs w:val="24"/>
        </w:rPr>
        <w:t>)</w:t>
      </w:r>
      <w:r w:rsidR="00730954" w:rsidRPr="00004A00">
        <w:rPr>
          <w:rFonts w:ascii="Times New Roman" w:hAnsi="Times New Roman" w:cs="Times New Roman"/>
          <w:sz w:val="24"/>
          <w:szCs w:val="24"/>
        </w:rPr>
        <w:t>.</w:t>
      </w:r>
      <w:r w:rsidR="00B63CEB" w:rsidRPr="00004A00">
        <w:rPr>
          <w:rFonts w:ascii="Times New Roman" w:hAnsi="Times New Roman" w:cs="Times New Roman"/>
          <w:sz w:val="24"/>
          <w:szCs w:val="24"/>
        </w:rPr>
        <w:t xml:space="preserve"> Así mismo, el poder ejecutivo se fortaleció y se amplió el periodo presidencial; </w:t>
      </w:r>
      <w:r w:rsidR="001E1376" w:rsidRPr="00004A00">
        <w:rPr>
          <w:rFonts w:ascii="Times New Roman" w:hAnsi="Times New Roman" w:cs="Times New Roman"/>
          <w:sz w:val="24"/>
          <w:szCs w:val="24"/>
        </w:rPr>
        <w:t>pas</w:t>
      </w:r>
      <w:r w:rsidR="001E1376">
        <w:rPr>
          <w:rFonts w:ascii="Times New Roman" w:hAnsi="Times New Roman" w:cs="Times New Roman"/>
          <w:sz w:val="24"/>
          <w:szCs w:val="24"/>
        </w:rPr>
        <w:t>ó</w:t>
      </w:r>
      <w:r w:rsidR="001E1376" w:rsidRPr="00004A00">
        <w:rPr>
          <w:rFonts w:ascii="Times New Roman" w:hAnsi="Times New Roman" w:cs="Times New Roman"/>
          <w:sz w:val="24"/>
          <w:szCs w:val="24"/>
        </w:rPr>
        <w:t xml:space="preserve"> </w:t>
      </w:r>
      <w:r w:rsidR="00B63CEB" w:rsidRPr="00004A00">
        <w:rPr>
          <w:rFonts w:ascii="Times New Roman" w:hAnsi="Times New Roman" w:cs="Times New Roman"/>
          <w:sz w:val="24"/>
          <w:szCs w:val="24"/>
        </w:rPr>
        <w:t>de dos a seis años.</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El sufragio fue un derecho </w:t>
      </w:r>
      <w:r w:rsidR="00004A00" w:rsidRPr="00004A00">
        <w:rPr>
          <w:rFonts w:ascii="Times New Roman" w:hAnsi="Times New Roman" w:cs="Times New Roman"/>
          <w:sz w:val="24"/>
          <w:szCs w:val="24"/>
        </w:rPr>
        <w:t xml:space="preserve">solamente </w:t>
      </w:r>
      <w:r w:rsidRPr="00004A00">
        <w:rPr>
          <w:rFonts w:ascii="Times New Roman" w:hAnsi="Times New Roman" w:cs="Times New Roman"/>
          <w:sz w:val="24"/>
          <w:szCs w:val="24"/>
        </w:rPr>
        <w:t>para hombres, propietarios y que supieran leer.</w:t>
      </w:r>
    </w:p>
    <w:p w:rsidR="00B63CEB" w:rsidRPr="00004A00" w:rsidRDefault="002F2211"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La </w:t>
      </w:r>
      <w:r w:rsidRPr="00004A00">
        <w:rPr>
          <w:rFonts w:ascii="Times New Roman" w:hAnsi="Times New Roman" w:cs="Times New Roman"/>
          <w:b/>
          <w:sz w:val="24"/>
          <w:szCs w:val="24"/>
        </w:rPr>
        <w:t>religión católica</w:t>
      </w:r>
      <w:r w:rsidRPr="00004A00">
        <w:rPr>
          <w:rFonts w:ascii="Times New Roman" w:hAnsi="Times New Roman" w:cs="Times New Roman"/>
          <w:sz w:val="24"/>
          <w:szCs w:val="24"/>
        </w:rPr>
        <w:t xml:space="preserve"> </w:t>
      </w:r>
      <w:r w:rsidR="00F824EA" w:rsidRPr="00004A00">
        <w:rPr>
          <w:rFonts w:ascii="Times New Roman" w:hAnsi="Times New Roman" w:cs="Times New Roman"/>
          <w:sz w:val="24"/>
          <w:szCs w:val="24"/>
        </w:rPr>
        <w:t xml:space="preserve">se convirtió en el </w:t>
      </w:r>
      <w:r w:rsidRPr="00004A00">
        <w:rPr>
          <w:rFonts w:ascii="Times New Roman" w:hAnsi="Times New Roman" w:cs="Times New Roman"/>
          <w:sz w:val="24"/>
          <w:szCs w:val="24"/>
        </w:rPr>
        <w:t xml:space="preserve">principal </w:t>
      </w:r>
      <w:r w:rsidR="00730954" w:rsidRPr="00004A00">
        <w:rPr>
          <w:rFonts w:ascii="Times New Roman" w:hAnsi="Times New Roman" w:cs="Times New Roman"/>
          <w:sz w:val="24"/>
          <w:szCs w:val="24"/>
        </w:rPr>
        <w:t>mecanismo</w:t>
      </w:r>
      <w:r w:rsidR="00634950" w:rsidRPr="00004A00">
        <w:rPr>
          <w:rFonts w:ascii="Times New Roman" w:hAnsi="Times New Roman" w:cs="Times New Roman"/>
          <w:sz w:val="24"/>
          <w:szCs w:val="24"/>
        </w:rPr>
        <w:t xml:space="preserve"> de cohesión </w:t>
      </w:r>
      <w:r w:rsidRPr="00004A00">
        <w:rPr>
          <w:rFonts w:ascii="Times New Roman" w:hAnsi="Times New Roman" w:cs="Times New Roman"/>
          <w:sz w:val="24"/>
          <w:szCs w:val="24"/>
        </w:rPr>
        <w:t xml:space="preserve">del orden social. La Iglesia pasó a tener un </w:t>
      </w:r>
      <w:r w:rsidR="00634950" w:rsidRPr="00004A00">
        <w:rPr>
          <w:rFonts w:ascii="Times New Roman" w:hAnsi="Times New Roman" w:cs="Times New Roman"/>
          <w:sz w:val="24"/>
          <w:szCs w:val="24"/>
        </w:rPr>
        <w:t xml:space="preserve">papel protagónico en la vida política, social y </w:t>
      </w:r>
      <w:r w:rsidR="00634950" w:rsidRPr="00004A00">
        <w:rPr>
          <w:rFonts w:ascii="Times New Roman" w:hAnsi="Times New Roman" w:cs="Times New Roman"/>
          <w:sz w:val="24"/>
          <w:szCs w:val="24"/>
        </w:rPr>
        <w:lastRenderedPageBreak/>
        <w:t>cultural</w:t>
      </w:r>
      <w:r w:rsidR="00B63CEB" w:rsidRPr="00004A00">
        <w:rPr>
          <w:rFonts w:ascii="Times New Roman" w:hAnsi="Times New Roman" w:cs="Times New Roman"/>
          <w:sz w:val="24"/>
          <w:szCs w:val="24"/>
        </w:rPr>
        <w:t xml:space="preserve"> del país</w:t>
      </w:r>
      <w:r w:rsidR="00634950" w:rsidRPr="00004A00">
        <w:rPr>
          <w:rFonts w:ascii="Times New Roman" w:hAnsi="Times New Roman" w:cs="Times New Roman"/>
          <w:sz w:val="24"/>
          <w:szCs w:val="24"/>
        </w:rPr>
        <w:t>. Entre otras cosas</w:t>
      </w:r>
      <w:r w:rsidR="00F824EA" w:rsidRPr="00004A00">
        <w:rPr>
          <w:rFonts w:ascii="Times New Roman" w:hAnsi="Times New Roman" w:cs="Times New Roman"/>
          <w:sz w:val="24"/>
          <w:szCs w:val="24"/>
        </w:rPr>
        <w:t>,</w:t>
      </w:r>
      <w:r w:rsidR="00634950" w:rsidRPr="00004A00">
        <w:rPr>
          <w:rFonts w:ascii="Times New Roman" w:hAnsi="Times New Roman" w:cs="Times New Roman"/>
          <w:sz w:val="24"/>
          <w:szCs w:val="24"/>
        </w:rPr>
        <w:t xml:space="preserve"> decidió sobre los contenidos que </w:t>
      </w:r>
      <w:r w:rsidR="00F824EA" w:rsidRPr="00004A00">
        <w:rPr>
          <w:rFonts w:ascii="Times New Roman" w:hAnsi="Times New Roman" w:cs="Times New Roman"/>
          <w:sz w:val="24"/>
          <w:szCs w:val="24"/>
        </w:rPr>
        <w:t>se estudiaba</w:t>
      </w:r>
      <w:r w:rsidR="001E1376">
        <w:rPr>
          <w:rFonts w:ascii="Times New Roman" w:hAnsi="Times New Roman" w:cs="Times New Roman"/>
          <w:sz w:val="24"/>
          <w:szCs w:val="24"/>
        </w:rPr>
        <w:t>n</w:t>
      </w:r>
      <w:r w:rsidR="00F824EA" w:rsidRPr="00004A00">
        <w:rPr>
          <w:rFonts w:ascii="Times New Roman" w:hAnsi="Times New Roman" w:cs="Times New Roman"/>
          <w:sz w:val="24"/>
          <w:szCs w:val="24"/>
        </w:rPr>
        <w:t xml:space="preserve"> en las escuelas, colegios</w:t>
      </w:r>
      <w:r w:rsidR="00B63CEB" w:rsidRPr="00004A00">
        <w:rPr>
          <w:rFonts w:ascii="Times New Roman" w:hAnsi="Times New Roman" w:cs="Times New Roman"/>
          <w:sz w:val="24"/>
          <w:szCs w:val="24"/>
        </w:rPr>
        <w:t xml:space="preserve"> y</w:t>
      </w:r>
      <w:r w:rsidR="00F824EA" w:rsidRPr="00004A00">
        <w:rPr>
          <w:rFonts w:ascii="Times New Roman" w:hAnsi="Times New Roman" w:cs="Times New Roman"/>
          <w:sz w:val="24"/>
          <w:szCs w:val="24"/>
        </w:rPr>
        <w:t xml:space="preserve"> universidades</w:t>
      </w:r>
      <w:r w:rsidR="00B63CEB" w:rsidRPr="00004A00">
        <w:rPr>
          <w:rFonts w:ascii="Times New Roman" w:hAnsi="Times New Roman" w:cs="Times New Roman"/>
          <w:sz w:val="24"/>
          <w:szCs w:val="24"/>
        </w:rPr>
        <w:t xml:space="preserve">. Con la intervención de la Iglesia en distintos campos de la vida cotidiana, se esperaba que los </w:t>
      </w:r>
      <w:r w:rsidR="00B63CEB" w:rsidRPr="00004A00">
        <w:rPr>
          <w:rFonts w:ascii="Times New Roman" w:hAnsi="Times New Roman" w:cs="Times New Roman"/>
          <w:b/>
          <w:sz w:val="24"/>
          <w:szCs w:val="24"/>
        </w:rPr>
        <w:t>ciudadanos</w:t>
      </w:r>
      <w:r w:rsidR="00B63CEB" w:rsidRPr="00004A00">
        <w:rPr>
          <w:rFonts w:ascii="Times New Roman" w:hAnsi="Times New Roman" w:cs="Times New Roman"/>
          <w:sz w:val="24"/>
          <w:szCs w:val="24"/>
        </w:rPr>
        <w:t xml:space="preserve"> se caracterizaran por sus </w:t>
      </w:r>
      <w:r w:rsidR="00B63CEB" w:rsidRPr="00004A00">
        <w:rPr>
          <w:rFonts w:ascii="Times New Roman" w:hAnsi="Times New Roman" w:cs="Times New Roman"/>
          <w:b/>
          <w:sz w:val="24"/>
          <w:szCs w:val="24"/>
        </w:rPr>
        <w:t>buenos modales</w:t>
      </w:r>
      <w:r w:rsidR="00B63CEB" w:rsidRPr="00004A00">
        <w:rPr>
          <w:rFonts w:ascii="Times New Roman" w:hAnsi="Times New Roman" w:cs="Times New Roman"/>
          <w:sz w:val="24"/>
          <w:szCs w:val="24"/>
        </w:rPr>
        <w:t xml:space="preserve"> y </w:t>
      </w:r>
      <w:r w:rsidR="00B63CEB" w:rsidRPr="00004A00">
        <w:rPr>
          <w:rFonts w:ascii="Times New Roman" w:hAnsi="Times New Roman" w:cs="Times New Roman"/>
          <w:b/>
          <w:sz w:val="24"/>
          <w:szCs w:val="24"/>
        </w:rPr>
        <w:t>fe cristiana</w:t>
      </w:r>
      <w:r w:rsidR="00B63CEB" w:rsidRPr="00004A00">
        <w:rPr>
          <w:rFonts w:ascii="Times New Roman" w:hAnsi="Times New Roman" w:cs="Times New Roman"/>
          <w:sz w:val="24"/>
          <w:szCs w:val="24"/>
        </w:rPr>
        <w:t>.</w:t>
      </w:r>
    </w:p>
    <w:p w:rsidR="00FA6E85" w:rsidRPr="00004A00" w:rsidRDefault="00FA6E85"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firmó el </w:t>
      </w:r>
      <w:r w:rsidRPr="00004A00">
        <w:rPr>
          <w:rFonts w:ascii="Times New Roman" w:hAnsi="Times New Roman" w:cs="Times New Roman"/>
          <w:b/>
          <w:sz w:val="24"/>
          <w:szCs w:val="24"/>
        </w:rPr>
        <w:t>Concordato</w:t>
      </w:r>
      <w:r w:rsidR="003379B9" w:rsidRPr="00746E2C">
        <w:rPr>
          <w:rFonts w:ascii="Times New Roman" w:hAnsi="Times New Roman" w:cs="Times New Roman"/>
          <w:sz w:val="24"/>
          <w:szCs w:val="24"/>
        </w:rPr>
        <w:t>,</w:t>
      </w:r>
      <w:r w:rsidRPr="00004A00">
        <w:rPr>
          <w:rFonts w:ascii="Times New Roman" w:hAnsi="Times New Roman" w:cs="Times New Roman"/>
          <w:sz w:val="24"/>
          <w:szCs w:val="24"/>
        </w:rPr>
        <w:t xml:space="preserve"> un acuerdo solemne establecido entre la Santa Sede y la autoridad suprema de un país para reglamentar las relaciones mutuas entre la Iglesia católica y el Estado y declarar los derechos y deberes recíprocos [</w:t>
      </w:r>
      <w:hyperlink r:id="rId11" w:history="1">
        <w:r w:rsidRPr="00004A00">
          <w:rPr>
            <w:rStyle w:val="Hipervnculo"/>
            <w:rFonts w:ascii="Times New Roman" w:hAnsi="Times New Roman" w:cs="Times New Roman"/>
            <w:color w:val="auto"/>
            <w:sz w:val="24"/>
            <w:szCs w:val="24"/>
          </w:rPr>
          <w:t>VER</w:t>
        </w:r>
      </w:hyperlink>
      <w:r w:rsidRPr="00004A00">
        <w:rPr>
          <w:rFonts w:ascii="Times New Roman" w:hAnsi="Times New Roman" w:cs="Times New Roman"/>
          <w:sz w:val="24"/>
          <w:szCs w:val="24"/>
        </w:rPr>
        <w:t xml:space="preserve">]. Este acuerdo facilitó la intervención de la Iglesia en varios asuntos </w:t>
      </w:r>
      <w:r w:rsidR="00004A00">
        <w:rPr>
          <w:rFonts w:ascii="Times New Roman" w:hAnsi="Times New Roman" w:cs="Times New Roman"/>
          <w:sz w:val="24"/>
          <w:szCs w:val="24"/>
        </w:rPr>
        <w:t>del Estado y de la vida pública.</w:t>
      </w:r>
    </w:p>
    <w:p w:rsidR="00B63CEB" w:rsidRPr="00004A00" w:rsidRDefault="00B63CEB"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estableció la </w:t>
      </w:r>
      <w:r w:rsidRPr="00004A00">
        <w:rPr>
          <w:rFonts w:ascii="Times New Roman" w:hAnsi="Times New Roman" w:cs="Times New Roman"/>
          <w:b/>
          <w:sz w:val="24"/>
          <w:szCs w:val="24"/>
        </w:rPr>
        <w:t>censura de prensa</w:t>
      </w:r>
      <w:r w:rsidRPr="00004A00">
        <w:rPr>
          <w:rFonts w:ascii="Times New Roman" w:hAnsi="Times New Roman" w:cs="Times New Roman"/>
          <w:sz w:val="24"/>
          <w:szCs w:val="24"/>
        </w:rPr>
        <w:t xml:space="preserve"> y el control sobre </w:t>
      </w:r>
      <w:r w:rsidR="009E349A" w:rsidRPr="00004A00">
        <w:rPr>
          <w:rFonts w:ascii="Times New Roman" w:hAnsi="Times New Roman" w:cs="Times New Roman"/>
          <w:sz w:val="24"/>
          <w:szCs w:val="24"/>
        </w:rPr>
        <w:t>publicac</w:t>
      </w:r>
      <w:r w:rsidR="00FA6E85" w:rsidRPr="00004A00">
        <w:rPr>
          <w:rFonts w:ascii="Times New Roman" w:hAnsi="Times New Roman" w:cs="Times New Roman"/>
          <w:sz w:val="24"/>
          <w:szCs w:val="24"/>
        </w:rPr>
        <w:t>iones como libros o cartillas.</w:t>
      </w:r>
    </w:p>
    <w:p w:rsidR="00E27F86" w:rsidRPr="00004A00" w:rsidRDefault="00E27F86" w:rsidP="00004A00">
      <w:pPr>
        <w:pStyle w:val="Prrafodelista"/>
        <w:numPr>
          <w:ilvl w:val="0"/>
          <w:numId w:val="2"/>
        </w:num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Se creó la </w:t>
      </w:r>
      <w:r w:rsidRPr="00004A00">
        <w:rPr>
          <w:rFonts w:ascii="Times New Roman" w:hAnsi="Times New Roman" w:cs="Times New Roman"/>
          <w:b/>
          <w:sz w:val="24"/>
          <w:szCs w:val="24"/>
        </w:rPr>
        <w:t>Ley de los Caballos</w:t>
      </w:r>
      <w:r w:rsidRPr="00004A00">
        <w:rPr>
          <w:rFonts w:ascii="Times New Roman" w:hAnsi="Times New Roman" w:cs="Times New Roman"/>
          <w:sz w:val="24"/>
          <w:szCs w:val="24"/>
        </w:rPr>
        <w:t xml:space="preserve"> que le dio libertad al </w:t>
      </w:r>
      <w:r w:rsidR="006100DB" w:rsidRPr="00004A00">
        <w:rPr>
          <w:rFonts w:ascii="Times New Roman" w:hAnsi="Times New Roman" w:cs="Times New Roman"/>
          <w:sz w:val="24"/>
          <w:szCs w:val="24"/>
        </w:rPr>
        <w:t xml:space="preserve">presidente </w:t>
      </w:r>
      <w:r w:rsidR="00703BC3" w:rsidRPr="00004A00">
        <w:rPr>
          <w:rFonts w:ascii="Times New Roman" w:hAnsi="Times New Roman" w:cs="Times New Roman"/>
          <w:sz w:val="24"/>
          <w:szCs w:val="24"/>
        </w:rPr>
        <w:t>para deste</w:t>
      </w:r>
      <w:r w:rsidR="006100DB" w:rsidRPr="00004A00">
        <w:rPr>
          <w:rFonts w:ascii="Times New Roman" w:hAnsi="Times New Roman" w:cs="Times New Roman"/>
          <w:sz w:val="24"/>
          <w:szCs w:val="24"/>
        </w:rPr>
        <w:t>rrar y confinar a los opositores al gobierno sin que tuvieran la posibilidad de defenderse en un juicio.</w:t>
      </w:r>
    </w:p>
    <w:tbl>
      <w:tblPr>
        <w:tblStyle w:val="Tablaconcuadrcula"/>
        <w:tblW w:w="0" w:type="auto"/>
        <w:tblLook w:val="04A0" w:firstRow="1" w:lastRow="0" w:firstColumn="1" w:lastColumn="0" w:noHBand="0" w:noVBand="1"/>
      </w:tblPr>
      <w:tblGrid>
        <w:gridCol w:w="9054"/>
      </w:tblGrid>
      <w:tr w:rsidR="00004A00" w:rsidRPr="00974355" w:rsidTr="004927B5">
        <w:tc>
          <w:tcPr>
            <w:tcW w:w="9054" w:type="dxa"/>
            <w:shd w:val="clear" w:color="auto" w:fill="000000" w:themeFill="text1"/>
          </w:tcPr>
          <w:p w:rsidR="00004A00" w:rsidRPr="00974355" w:rsidRDefault="00004A00" w:rsidP="004927B5">
            <w:pPr>
              <w:spacing w:line="360" w:lineRule="auto"/>
              <w:jc w:val="center"/>
              <w:rPr>
                <w:b/>
                <w:color w:val="FFFFFF" w:themeColor="background1"/>
              </w:rPr>
            </w:pPr>
            <w:r w:rsidRPr="00974355">
              <w:rPr>
                <w:b/>
                <w:color w:val="FFFFFF" w:themeColor="background1"/>
              </w:rPr>
              <w:t>Recuerda</w:t>
            </w:r>
          </w:p>
        </w:tc>
      </w:tr>
      <w:tr w:rsidR="00004A00" w:rsidRPr="00974355" w:rsidTr="004927B5">
        <w:tc>
          <w:tcPr>
            <w:tcW w:w="9054" w:type="dxa"/>
            <w:shd w:val="clear" w:color="auto" w:fill="auto"/>
          </w:tcPr>
          <w:p w:rsidR="00004A00" w:rsidRPr="00004A00" w:rsidRDefault="00004A00" w:rsidP="00004A00">
            <w:pPr>
              <w:tabs>
                <w:tab w:val="right" w:pos="8498"/>
              </w:tabs>
              <w:spacing w:line="360" w:lineRule="auto"/>
              <w:rPr>
                <w:rFonts w:ascii="Times New Roman" w:hAnsi="Times New Roman" w:cs="Times New Roman"/>
                <w:sz w:val="24"/>
                <w:szCs w:val="24"/>
              </w:rPr>
            </w:pPr>
            <w:r w:rsidRPr="00004A00">
              <w:rPr>
                <w:rFonts w:ascii="Times New Roman" w:hAnsi="Times New Roman" w:cs="Times New Roman"/>
                <w:sz w:val="24"/>
                <w:szCs w:val="24"/>
              </w:rPr>
              <w:t xml:space="preserve">Con la Constitución de 1886 dejamos de llamarnos </w:t>
            </w:r>
            <w:r w:rsidR="00CB3E3F">
              <w:rPr>
                <w:rFonts w:ascii="Times New Roman" w:hAnsi="Times New Roman" w:cs="Times New Roman"/>
                <w:sz w:val="24"/>
                <w:szCs w:val="24"/>
              </w:rPr>
              <w:t>Estados Unidos de Colombia</w:t>
            </w:r>
            <w:r w:rsidRPr="00004A00">
              <w:rPr>
                <w:rFonts w:ascii="Times New Roman" w:hAnsi="Times New Roman" w:cs="Times New Roman"/>
                <w:sz w:val="24"/>
                <w:szCs w:val="24"/>
              </w:rPr>
              <w:t xml:space="preserve"> y empezamos a llamarnos República de Colombia. Se eliminaron los estados federales y se crearon los departamentos.</w:t>
            </w:r>
          </w:p>
          <w:p w:rsidR="00004A00" w:rsidRPr="00004A00" w:rsidRDefault="00004A00" w:rsidP="004927B5">
            <w:pPr>
              <w:tabs>
                <w:tab w:val="right" w:pos="8498"/>
              </w:tabs>
              <w:spacing w:line="360" w:lineRule="auto"/>
              <w:rPr>
                <w:rFonts w:ascii="Times New Roman" w:hAnsi="Times New Roman" w:cs="Times New Roman"/>
                <w:sz w:val="24"/>
                <w:szCs w:val="24"/>
              </w:rPr>
            </w:pPr>
          </w:p>
        </w:tc>
      </w:tr>
    </w:tbl>
    <w:p w:rsidR="002F2211" w:rsidRPr="004E4AF9" w:rsidRDefault="002F2211" w:rsidP="004E4AF9">
      <w:pPr>
        <w:tabs>
          <w:tab w:val="right" w:pos="8498"/>
        </w:tabs>
        <w:spacing w:line="360" w:lineRule="auto"/>
        <w:rPr>
          <w:rFonts w:ascii="Times New Roman" w:hAnsi="Times New Roman" w:cs="Times New Roman"/>
          <w:sz w:val="24"/>
          <w:szCs w:val="24"/>
        </w:rPr>
      </w:pPr>
    </w:p>
    <w:p w:rsidR="009F71AC" w:rsidRPr="004E4AF9" w:rsidRDefault="00873D2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Por más que se quiso, el periodo de la Regeneración liderado por Rafael Núñez y Miguel Antonio Caro no logró homogenizar a la sociedad e imponer el orden esperado. Para los liberales y grupo</w:t>
      </w:r>
      <w:r w:rsidR="00CA4452">
        <w:rPr>
          <w:rFonts w:ascii="Times New Roman" w:hAnsi="Times New Roman" w:cs="Times New Roman"/>
          <w:sz w:val="24"/>
          <w:szCs w:val="24"/>
        </w:rPr>
        <w:t>s</w:t>
      </w:r>
      <w:r w:rsidRPr="004E4AF9">
        <w:rPr>
          <w:rFonts w:ascii="Times New Roman" w:hAnsi="Times New Roman" w:cs="Times New Roman"/>
          <w:sz w:val="24"/>
          <w:szCs w:val="24"/>
        </w:rPr>
        <w:t xml:space="preserve"> de librepensadores la injerencia de la Iglesia católica en todas las decisiones políticas iba en contravía de las ideas modernizadoras que habían toma</w:t>
      </w:r>
      <w:r w:rsidR="0015643D">
        <w:rPr>
          <w:rFonts w:ascii="Times New Roman" w:hAnsi="Times New Roman" w:cs="Times New Roman"/>
          <w:sz w:val="24"/>
          <w:szCs w:val="24"/>
        </w:rPr>
        <w:t xml:space="preserve">do vuelo en países como Francia, </w:t>
      </w:r>
      <w:r w:rsidRPr="004E4AF9">
        <w:rPr>
          <w:rFonts w:ascii="Times New Roman" w:hAnsi="Times New Roman" w:cs="Times New Roman"/>
          <w:sz w:val="24"/>
          <w:szCs w:val="24"/>
        </w:rPr>
        <w:t>Inglaterra</w:t>
      </w:r>
      <w:r w:rsidR="0050677E">
        <w:rPr>
          <w:rFonts w:ascii="Times New Roman" w:hAnsi="Times New Roman" w:cs="Times New Roman"/>
          <w:sz w:val="24"/>
          <w:szCs w:val="24"/>
        </w:rPr>
        <w:t xml:space="preserve"> e incluso en algunos de América Latina</w:t>
      </w:r>
      <w:r w:rsidRPr="004E4AF9">
        <w:rPr>
          <w:rFonts w:ascii="Times New Roman" w:hAnsi="Times New Roman" w:cs="Times New Roman"/>
          <w:sz w:val="24"/>
          <w:szCs w:val="24"/>
        </w:rPr>
        <w:t>, en donde la idea según la cual el poder y el saber vienen de Dios, había sido derrumbada al separarse la Iglesia del Estado.</w:t>
      </w:r>
    </w:p>
    <w:p w:rsidR="00B77411" w:rsidRPr="004E4AF9" w:rsidRDefault="00B77411" w:rsidP="004E4AF9">
      <w:pPr>
        <w:tabs>
          <w:tab w:val="right" w:pos="8498"/>
        </w:tabs>
        <w:spacing w:line="360" w:lineRule="auto"/>
        <w:rPr>
          <w:rFonts w:ascii="Times New Roman" w:hAnsi="Times New Roman" w:cs="Times New Roman"/>
          <w:sz w:val="24"/>
          <w:szCs w:val="24"/>
        </w:rPr>
      </w:pPr>
    </w:p>
    <w:p w:rsidR="00B77411" w:rsidRPr="004E4AF9" w:rsidRDefault="00B7741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Así mismo, </w:t>
      </w:r>
      <w:r w:rsidR="008D65E9" w:rsidRPr="004E4AF9">
        <w:rPr>
          <w:rFonts w:ascii="Times New Roman" w:hAnsi="Times New Roman" w:cs="Times New Roman"/>
          <w:sz w:val="24"/>
          <w:szCs w:val="24"/>
        </w:rPr>
        <w:t xml:space="preserve">el sistema electoral y la posibilidad de la </w:t>
      </w:r>
      <w:r w:rsidR="008D65E9" w:rsidRPr="0015643D">
        <w:rPr>
          <w:rFonts w:ascii="Times New Roman" w:hAnsi="Times New Roman" w:cs="Times New Roman"/>
          <w:b/>
          <w:sz w:val="24"/>
          <w:szCs w:val="24"/>
        </w:rPr>
        <w:t>reelección</w:t>
      </w:r>
      <w:r w:rsidR="008D65E9" w:rsidRPr="004E4AF9">
        <w:rPr>
          <w:rFonts w:ascii="Times New Roman" w:hAnsi="Times New Roman" w:cs="Times New Roman"/>
          <w:sz w:val="24"/>
          <w:szCs w:val="24"/>
        </w:rPr>
        <w:t xml:space="preserve"> dejaron sin espacio político a los liberales que tampoco podían manifestar sus opiniones a través de la prensa. </w:t>
      </w:r>
    </w:p>
    <w:p w:rsidR="009A27E9" w:rsidRPr="004E4AF9" w:rsidRDefault="009A27E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AE14AC" w:rsidRPr="00FC750D" w:rsidTr="004927B5">
        <w:tc>
          <w:tcPr>
            <w:tcW w:w="9054" w:type="dxa"/>
            <w:gridSpan w:val="2"/>
            <w:shd w:val="clear" w:color="auto" w:fill="000000" w:themeFill="text1"/>
          </w:tcPr>
          <w:p w:rsidR="00AE14AC" w:rsidRPr="00FC750D" w:rsidRDefault="00AE14AC" w:rsidP="004927B5">
            <w:pPr>
              <w:jc w:val="center"/>
              <w:rPr>
                <w:b/>
                <w:color w:val="FFFFFF" w:themeColor="background1"/>
                <w:sz w:val="24"/>
                <w:szCs w:val="24"/>
              </w:rPr>
            </w:pPr>
            <w:r>
              <w:rPr>
                <w:b/>
                <w:color w:val="FFFFFF" w:themeColor="background1"/>
                <w:sz w:val="24"/>
                <w:szCs w:val="24"/>
              </w:rPr>
              <w:t>Practica recurso nuevo</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Código</w:t>
            </w:r>
          </w:p>
        </w:tc>
        <w:tc>
          <w:tcPr>
            <w:tcW w:w="6536" w:type="dxa"/>
          </w:tcPr>
          <w:p w:rsidR="00AE14AC" w:rsidRPr="00FC750D" w:rsidRDefault="00AE14AC" w:rsidP="00AE14AC">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10</w:t>
            </w:r>
          </w:p>
        </w:tc>
      </w:tr>
      <w:tr w:rsidR="00AE14AC" w:rsidRPr="00FC750D" w:rsidTr="004927B5">
        <w:tc>
          <w:tcPr>
            <w:tcW w:w="2518" w:type="dxa"/>
          </w:tcPr>
          <w:p w:rsidR="00AE14AC" w:rsidRPr="00FC750D" w:rsidRDefault="00AE14AC" w:rsidP="004927B5">
            <w:pPr>
              <w:rPr>
                <w:b/>
                <w:color w:val="000000" w:themeColor="text1"/>
                <w:sz w:val="24"/>
                <w:szCs w:val="24"/>
              </w:rPr>
            </w:pPr>
            <w:r w:rsidRPr="00FC750D">
              <w:rPr>
                <w:b/>
                <w:color w:val="000000" w:themeColor="text1"/>
                <w:sz w:val="24"/>
                <w:szCs w:val="24"/>
              </w:rPr>
              <w:t>Título</w:t>
            </w:r>
          </w:p>
        </w:tc>
        <w:tc>
          <w:tcPr>
            <w:tcW w:w="6536" w:type="dxa"/>
          </w:tcPr>
          <w:p w:rsidR="00AE14AC" w:rsidRPr="00FC750D" w:rsidRDefault="00AE14AC" w:rsidP="004927B5">
            <w:pPr>
              <w:rPr>
                <w:color w:val="000000" w:themeColor="text1"/>
                <w:sz w:val="24"/>
                <w:szCs w:val="24"/>
              </w:rPr>
            </w:pPr>
            <w:r>
              <w:rPr>
                <w:rFonts w:ascii="Times New Roman" w:hAnsi="Times New Roman" w:cs="Times New Roman"/>
                <w:color w:val="000000" w:themeColor="text1"/>
              </w:rPr>
              <w:t xml:space="preserve">El </w:t>
            </w:r>
            <w:r w:rsidRPr="003830D3">
              <w:rPr>
                <w:rFonts w:ascii="Times New Roman" w:hAnsi="Times New Roman" w:cs="Times New Roman"/>
                <w:color w:val="000000" w:themeColor="text1"/>
                <w:lang w:val="es-CO"/>
              </w:rPr>
              <w:t>origen</w:t>
            </w:r>
            <w:r>
              <w:rPr>
                <w:rFonts w:ascii="Times New Roman" w:hAnsi="Times New Roman" w:cs="Times New Roman"/>
                <w:color w:val="000000" w:themeColor="text1"/>
              </w:rPr>
              <w:t xml:space="preserve"> de la Hegemonía conservadora</w:t>
            </w:r>
          </w:p>
        </w:tc>
      </w:tr>
      <w:tr w:rsidR="00AE14AC" w:rsidRPr="00FC750D" w:rsidTr="004927B5">
        <w:trPr>
          <w:trHeight w:val="919"/>
        </w:trPr>
        <w:tc>
          <w:tcPr>
            <w:tcW w:w="2518" w:type="dxa"/>
          </w:tcPr>
          <w:p w:rsidR="00AE14AC" w:rsidRPr="00FC750D" w:rsidRDefault="00AE14AC" w:rsidP="004927B5">
            <w:pPr>
              <w:rPr>
                <w:b/>
                <w:sz w:val="24"/>
                <w:szCs w:val="24"/>
              </w:rPr>
            </w:pPr>
            <w:r w:rsidRPr="00FC750D">
              <w:rPr>
                <w:b/>
                <w:sz w:val="24"/>
                <w:szCs w:val="24"/>
              </w:rPr>
              <w:t>Descripción</w:t>
            </w:r>
          </w:p>
        </w:tc>
        <w:tc>
          <w:tcPr>
            <w:tcW w:w="6536" w:type="dxa"/>
          </w:tcPr>
          <w:p w:rsidR="00AE14AC" w:rsidRPr="006D02A8" w:rsidRDefault="00AE14AC" w:rsidP="004927B5">
            <w:pPr>
              <w:rPr>
                <w:rFonts w:ascii="Arial" w:hAnsi="Arial"/>
                <w:sz w:val="18"/>
                <w:szCs w:val="18"/>
                <w:lang w:val="es-ES_tradnl"/>
              </w:rPr>
            </w:pPr>
            <w:r>
              <w:rPr>
                <w:rFonts w:ascii="Arial" w:hAnsi="Arial"/>
                <w:sz w:val="18"/>
                <w:szCs w:val="18"/>
                <w:lang w:val="es-ES_tradnl"/>
              </w:rPr>
              <w:t>Actividad que sintetiza aspectos de la Constitución de 1886, origen de la Hegemonía conservadora</w:t>
            </w:r>
          </w:p>
          <w:p w:rsidR="00AE14AC" w:rsidRPr="00896A72" w:rsidRDefault="00AE14AC" w:rsidP="004927B5">
            <w:pPr>
              <w:rPr>
                <w:sz w:val="24"/>
                <w:szCs w:val="24"/>
                <w:lang w:val="es-ES_tradnl"/>
              </w:rPr>
            </w:pPr>
          </w:p>
        </w:tc>
      </w:tr>
    </w:tbl>
    <w:p w:rsidR="00B6717B" w:rsidRPr="004E4AF9" w:rsidRDefault="00B6717B" w:rsidP="004E4AF9">
      <w:pPr>
        <w:tabs>
          <w:tab w:val="right" w:pos="8498"/>
        </w:tabs>
        <w:spacing w:line="360" w:lineRule="auto"/>
        <w:rPr>
          <w:rFonts w:ascii="Times New Roman" w:hAnsi="Times New Roman" w:cs="Times New Roman"/>
          <w:sz w:val="24"/>
          <w:szCs w:val="24"/>
        </w:rPr>
      </w:pPr>
    </w:p>
    <w:p w:rsidR="0015643D" w:rsidRPr="004E4AF9" w:rsidRDefault="0015643D" w:rsidP="0015643D">
      <w:pPr>
        <w:tabs>
          <w:tab w:val="right" w:pos="8498"/>
        </w:tabs>
        <w:spacing w:line="360" w:lineRule="auto"/>
        <w:rPr>
          <w:rFonts w:ascii="Times New Roman" w:hAnsi="Times New Roman" w:cs="Times New Roman"/>
          <w:sz w:val="24"/>
          <w:szCs w:val="24"/>
        </w:rPr>
      </w:pPr>
    </w:p>
    <w:p w:rsidR="00B6717B" w:rsidRPr="004E4AF9" w:rsidRDefault="0015643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2</w:t>
      </w:r>
      <w:r w:rsidRPr="004E4AF9">
        <w:rPr>
          <w:rFonts w:ascii="Times New Roman" w:hAnsi="Times New Roman" w:cs="Times New Roman"/>
          <w:b/>
          <w:sz w:val="24"/>
          <w:szCs w:val="24"/>
        </w:rPr>
        <w:t xml:space="preserve"> </w:t>
      </w:r>
      <w:r w:rsidR="00B6717B" w:rsidRPr="004E4AF9">
        <w:rPr>
          <w:rFonts w:ascii="Times New Roman" w:hAnsi="Times New Roman" w:cs="Times New Roman"/>
          <w:b/>
          <w:sz w:val="24"/>
          <w:szCs w:val="24"/>
        </w:rPr>
        <w:t xml:space="preserve">La Guerra de </w:t>
      </w:r>
      <w:r w:rsidR="005A014A" w:rsidRPr="00A54753">
        <w:rPr>
          <w:rFonts w:ascii="Times New Roman" w:hAnsi="Times New Roman" w:cs="Times New Roman"/>
          <w:b/>
          <w:sz w:val="24"/>
          <w:szCs w:val="24"/>
        </w:rPr>
        <w:t>los Mi</w:t>
      </w:r>
      <w:r w:rsidR="00712F12">
        <w:rPr>
          <w:rFonts w:ascii="Times New Roman" w:hAnsi="Times New Roman" w:cs="Times New Roman"/>
          <w:b/>
          <w:sz w:val="24"/>
          <w:szCs w:val="24"/>
        </w:rPr>
        <w:t>l</w:t>
      </w:r>
      <w:r w:rsidR="005A014A" w:rsidRPr="00A54753">
        <w:rPr>
          <w:rFonts w:ascii="Times New Roman" w:hAnsi="Times New Roman" w:cs="Times New Roman"/>
          <w:b/>
          <w:sz w:val="24"/>
          <w:szCs w:val="24"/>
        </w:rPr>
        <w:t xml:space="preserve"> Días</w:t>
      </w:r>
    </w:p>
    <w:p w:rsidR="00B6717B" w:rsidRPr="004E4AF9" w:rsidRDefault="00B6717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Rafael Núñez murió en 1894 quedando en el poder Miguel Antonio Caro hasta 1898, año en que fue elegido otro conservador: </w:t>
      </w:r>
      <w:r w:rsidRPr="009D3B1E">
        <w:rPr>
          <w:rFonts w:ascii="Times New Roman" w:hAnsi="Times New Roman" w:cs="Times New Roman"/>
          <w:b/>
          <w:sz w:val="24"/>
          <w:szCs w:val="24"/>
        </w:rPr>
        <w:t xml:space="preserve">Manuel </w:t>
      </w:r>
      <w:proofErr w:type="spellStart"/>
      <w:r w:rsidRPr="009D3B1E">
        <w:rPr>
          <w:rFonts w:ascii="Times New Roman" w:hAnsi="Times New Roman" w:cs="Times New Roman"/>
          <w:b/>
          <w:sz w:val="24"/>
          <w:szCs w:val="24"/>
        </w:rPr>
        <w:t>Sanclemente</w:t>
      </w:r>
      <w:proofErr w:type="spellEnd"/>
      <w:r w:rsidRPr="004E4AF9">
        <w:rPr>
          <w:rFonts w:ascii="Times New Roman" w:hAnsi="Times New Roman" w:cs="Times New Roman"/>
          <w:sz w:val="24"/>
          <w:szCs w:val="24"/>
        </w:rPr>
        <w:t xml:space="preserve">. </w:t>
      </w:r>
    </w:p>
    <w:p w:rsidR="00B6717B" w:rsidRPr="004E4AF9" w:rsidRDefault="006924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Además</w:t>
      </w:r>
      <w:r w:rsidR="00B6717B" w:rsidRPr="004E4AF9">
        <w:rPr>
          <w:rFonts w:ascii="Times New Roman" w:hAnsi="Times New Roman" w:cs="Times New Roman"/>
          <w:sz w:val="24"/>
          <w:szCs w:val="24"/>
        </w:rPr>
        <w:t xml:space="preserve"> de</w:t>
      </w:r>
      <w:r w:rsidRPr="004E4AF9">
        <w:rPr>
          <w:rFonts w:ascii="Times New Roman" w:hAnsi="Times New Roman" w:cs="Times New Roman"/>
          <w:sz w:val="24"/>
          <w:szCs w:val="24"/>
        </w:rPr>
        <w:t>l</w:t>
      </w:r>
      <w:r w:rsidR="00B6717B" w:rsidRPr="004E4AF9">
        <w:rPr>
          <w:rFonts w:ascii="Times New Roman" w:hAnsi="Times New Roman" w:cs="Times New Roman"/>
          <w:sz w:val="24"/>
          <w:szCs w:val="24"/>
        </w:rPr>
        <w:t xml:space="preserve"> desalentador panorama político,</w:t>
      </w:r>
      <w:r w:rsidRPr="004E4AF9">
        <w:rPr>
          <w:rFonts w:ascii="Times New Roman" w:hAnsi="Times New Roman" w:cs="Times New Roman"/>
          <w:sz w:val="24"/>
          <w:szCs w:val="24"/>
        </w:rPr>
        <w:t xml:space="preserve"> en que los liberales había</w:t>
      </w:r>
      <w:r w:rsidR="005D5BD2" w:rsidRPr="004E4AF9">
        <w:rPr>
          <w:rFonts w:ascii="Times New Roman" w:hAnsi="Times New Roman" w:cs="Times New Roman"/>
          <w:sz w:val="24"/>
          <w:szCs w:val="24"/>
        </w:rPr>
        <w:t>n sido completamente excluidos</w:t>
      </w:r>
      <w:r w:rsidR="0015643D">
        <w:rPr>
          <w:rFonts w:ascii="Times New Roman" w:hAnsi="Times New Roman" w:cs="Times New Roman"/>
          <w:sz w:val="24"/>
          <w:szCs w:val="24"/>
        </w:rPr>
        <w:t xml:space="preserve">, </w:t>
      </w:r>
      <w:r w:rsidR="00B6717B" w:rsidRPr="004E4AF9">
        <w:rPr>
          <w:rFonts w:ascii="Times New Roman" w:hAnsi="Times New Roman" w:cs="Times New Roman"/>
          <w:sz w:val="24"/>
          <w:szCs w:val="24"/>
        </w:rPr>
        <w:t xml:space="preserve">el </w:t>
      </w:r>
      <w:r w:rsidR="00B6717B" w:rsidRPr="0015643D">
        <w:rPr>
          <w:rFonts w:ascii="Times New Roman" w:hAnsi="Times New Roman" w:cs="Times New Roman"/>
          <w:b/>
          <w:sz w:val="24"/>
          <w:szCs w:val="24"/>
        </w:rPr>
        <w:t>panorama económico</w:t>
      </w:r>
      <w:r w:rsidR="00B6717B" w:rsidRPr="004E4AF9">
        <w:rPr>
          <w:rFonts w:ascii="Times New Roman" w:hAnsi="Times New Roman" w:cs="Times New Roman"/>
          <w:sz w:val="24"/>
          <w:szCs w:val="24"/>
        </w:rPr>
        <w:t xml:space="preserve"> empezó a empeorar con el </w:t>
      </w:r>
      <w:r w:rsidR="00B6717B" w:rsidRPr="0015643D">
        <w:rPr>
          <w:rFonts w:ascii="Times New Roman" w:hAnsi="Times New Roman" w:cs="Times New Roman"/>
          <w:b/>
          <w:sz w:val="24"/>
          <w:szCs w:val="24"/>
        </w:rPr>
        <w:t>derrumbe de los precios</w:t>
      </w:r>
      <w:r w:rsidR="00B6717B" w:rsidRPr="004E4AF9">
        <w:rPr>
          <w:rFonts w:ascii="Times New Roman" w:hAnsi="Times New Roman" w:cs="Times New Roman"/>
          <w:sz w:val="24"/>
          <w:szCs w:val="24"/>
        </w:rPr>
        <w:t xml:space="preserve"> de los principales productos colombianos, como el </w:t>
      </w:r>
      <w:r w:rsidR="00B6717B" w:rsidRPr="0015643D">
        <w:rPr>
          <w:rFonts w:ascii="Times New Roman" w:hAnsi="Times New Roman" w:cs="Times New Roman"/>
          <w:b/>
          <w:sz w:val="24"/>
          <w:szCs w:val="24"/>
        </w:rPr>
        <w:t>café</w:t>
      </w:r>
      <w:r w:rsidR="00B6717B"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p>
    <w:p w:rsidR="00024A97" w:rsidRPr="004E4AF9" w:rsidRDefault="009A27E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15643D">
        <w:rPr>
          <w:rFonts w:ascii="Times New Roman" w:hAnsi="Times New Roman" w:cs="Times New Roman"/>
          <w:b/>
          <w:sz w:val="24"/>
          <w:szCs w:val="24"/>
        </w:rPr>
        <w:t>liberales radicales</w:t>
      </w:r>
      <w:r w:rsidR="008D3453" w:rsidRPr="004E4AF9">
        <w:rPr>
          <w:rFonts w:ascii="Times New Roman" w:hAnsi="Times New Roman" w:cs="Times New Roman"/>
          <w:sz w:val="24"/>
          <w:szCs w:val="24"/>
        </w:rPr>
        <w:t>,</w:t>
      </w:r>
      <w:r w:rsidRPr="004E4AF9">
        <w:rPr>
          <w:rFonts w:ascii="Times New Roman" w:hAnsi="Times New Roman" w:cs="Times New Roman"/>
          <w:sz w:val="24"/>
          <w:szCs w:val="24"/>
        </w:rPr>
        <w:t xml:space="preserve"> con </w:t>
      </w:r>
      <w:r w:rsidRPr="0015643D">
        <w:rPr>
          <w:rFonts w:ascii="Times New Roman" w:hAnsi="Times New Roman" w:cs="Times New Roman"/>
          <w:b/>
          <w:sz w:val="24"/>
          <w:szCs w:val="24"/>
        </w:rPr>
        <w:t xml:space="preserve">Rafael Uribe </w:t>
      </w:r>
      <w:proofErr w:type="spellStart"/>
      <w:r w:rsidRPr="0015643D">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y </w:t>
      </w:r>
      <w:r w:rsidRPr="0015643D">
        <w:rPr>
          <w:rFonts w:ascii="Times New Roman" w:hAnsi="Times New Roman" w:cs="Times New Roman"/>
          <w:b/>
          <w:sz w:val="24"/>
          <w:szCs w:val="24"/>
        </w:rPr>
        <w:t>Benjamín Herrera</w:t>
      </w:r>
      <w:r w:rsidRPr="004E4AF9">
        <w:rPr>
          <w:rFonts w:ascii="Times New Roman" w:hAnsi="Times New Roman" w:cs="Times New Roman"/>
          <w:sz w:val="24"/>
          <w:szCs w:val="24"/>
        </w:rPr>
        <w:t xml:space="preserve"> a la cabeza, se levantaron en armas en todo el país</w:t>
      </w:r>
      <w:r w:rsidR="008D3453" w:rsidRPr="004E4AF9">
        <w:rPr>
          <w:rFonts w:ascii="Times New Roman" w:hAnsi="Times New Roman" w:cs="Times New Roman"/>
          <w:sz w:val="24"/>
          <w:szCs w:val="24"/>
        </w:rPr>
        <w:t>, aunque el e</w:t>
      </w:r>
      <w:r w:rsidR="00024A97" w:rsidRPr="004E4AF9">
        <w:rPr>
          <w:rFonts w:ascii="Times New Roman" w:hAnsi="Times New Roman" w:cs="Times New Roman"/>
          <w:sz w:val="24"/>
          <w:szCs w:val="24"/>
        </w:rPr>
        <w:t>p</w:t>
      </w:r>
      <w:r w:rsidR="008D3453" w:rsidRPr="004E4AF9">
        <w:rPr>
          <w:rFonts w:ascii="Times New Roman" w:hAnsi="Times New Roman" w:cs="Times New Roman"/>
          <w:sz w:val="24"/>
          <w:szCs w:val="24"/>
        </w:rPr>
        <w:t xml:space="preserve">icentro fue el departamento de </w:t>
      </w:r>
      <w:r w:rsidR="008D3453" w:rsidRPr="0015643D">
        <w:rPr>
          <w:rFonts w:ascii="Times New Roman" w:hAnsi="Times New Roman" w:cs="Times New Roman"/>
          <w:b/>
          <w:sz w:val="24"/>
          <w:szCs w:val="24"/>
        </w:rPr>
        <w:t>Santander</w:t>
      </w:r>
      <w:r w:rsidR="005713ED" w:rsidRPr="004E4AF9">
        <w:rPr>
          <w:rFonts w:ascii="Times New Roman" w:hAnsi="Times New Roman" w:cs="Times New Roman"/>
          <w:sz w:val="24"/>
          <w:szCs w:val="24"/>
        </w:rPr>
        <w:t>.</w:t>
      </w:r>
    </w:p>
    <w:p w:rsidR="00FC5729" w:rsidRPr="004E4AF9" w:rsidRDefault="00FC572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Esta guerra duró </w:t>
      </w:r>
      <w:r w:rsidR="00B85A29" w:rsidRPr="004E4AF9">
        <w:rPr>
          <w:rFonts w:ascii="Times New Roman" w:hAnsi="Times New Roman" w:cs="Times New Roman"/>
          <w:sz w:val="24"/>
          <w:szCs w:val="24"/>
        </w:rPr>
        <w:t xml:space="preserve">desde el </w:t>
      </w:r>
      <w:r w:rsidR="00B85A29" w:rsidRPr="0015643D">
        <w:rPr>
          <w:rFonts w:ascii="Times New Roman" w:hAnsi="Times New Roman" w:cs="Times New Roman"/>
          <w:b/>
          <w:sz w:val="24"/>
          <w:szCs w:val="24"/>
        </w:rPr>
        <w:t>17 de octubre de 1899</w:t>
      </w:r>
      <w:r w:rsidR="00B85A29" w:rsidRPr="004E4AF9">
        <w:rPr>
          <w:rFonts w:ascii="Times New Roman" w:hAnsi="Times New Roman" w:cs="Times New Roman"/>
          <w:sz w:val="24"/>
          <w:szCs w:val="24"/>
        </w:rPr>
        <w:t xml:space="preserve"> ha</w:t>
      </w:r>
      <w:r w:rsidR="002F4B95" w:rsidRPr="004E4AF9">
        <w:rPr>
          <w:rFonts w:ascii="Times New Roman" w:hAnsi="Times New Roman" w:cs="Times New Roman"/>
          <w:sz w:val="24"/>
          <w:szCs w:val="24"/>
        </w:rPr>
        <w:t xml:space="preserve">sta el </w:t>
      </w:r>
      <w:r w:rsidR="002F4B95" w:rsidRPr="0015643D">
        <w:rPr>
          <w:rFonts w:ascii="Times New Roman" w:hAnsi="Times New Roman" w:cs="Times New Roman"/>
          <w:b/>
          <w:sz w:val="24"/>
          <w:szCs w:val="24"/>
        </w:rPr>
        <w:t>21 de noviembre de 1902</w:t>
      </w:r>
      <w:r w:rsidR="002F4B95" w:rsidRPr="004E4AF9">
        <w:rPr>
          <w:rFonts w:ascii="Times New Roman" w:hAnsi="Times New Roman" w:cs="Times New Roman"/>
          <w:sz w:val="24"/>
          <w:szCs w:val="24"/>
        </w:rPr>
        <w:t xml:space="preserve"> e involucró a la totalidad de la población del país, incluy</w:t>
      </w:r>
      <w:r w:rsidR="004A1513" w:rsidRPr="004E4AF9">
        <w:rPr>
          <w:rFonts w:ascii="Times New Roman" w:hAnsi="Times New Roman" w:cs="Times New Roman"/>
          <w:sz w:val="24"/>
          <w:szCs w:val="24"/>
        </w:rPr>
        <w:t>endo a los niños y a las mujeres</w:t>
      </w:r>
      <w:r w:rsidR="002F4B95" w:rsidRPr="004E4AF9">
        <w:rPr>
          <w:rFonts w:ascii="Times New Roman" w:hAnsi="Times New Roman" w:cs="Times New Roman"/>
          <w:sz w:val="24"/>
          <w:szCs w:val="24"/>
        </w:rPr>
        <w:t>. Para los liberales el acceso a las armas fue muy limitado, por ello en muchas ocasiones pel</w:t>
      </w:r>
      <w:r w:rsidR="001F3A48" w:rsidRPr="004E4AF9">
        <w:rPr>
          <w:rFonts w:ascii="Times New Roman" w:hAnsi="Times New Roman" w:cs="Times New Roman"/>
          <w:sz w:val="24"/>
          <w:szCs w:val="24"/>
        </w:rPr>
        <w:t>e</w:t>
      </w:r>
      <w:r w:rsidR="002F4B95" w:rsidRPr="004E4AF9">
        <w:rPr>
          <w:rFonts w:ascii="Times New Roman" w:hAnsi="Times New Roman" w:cs="Times New Roman"/>
          <w:sz w:val="24"/>
          <w:szCs w:val="24"/>
        </w:rPr>
        <w:t xml:space="preserve">aron con piedras o machetes. Esto los puso en desventaja frente al Ejército nacional que justamente en 1886 había empezado a </w:t>
      </w:r>
      <w:r w:rsidR="001F3A48" w:rsidRPr="004E4AF9">
        <w:rPr>
          <w:rFonts w:ascii="Times New Roman" w:hAnsi="Times New Roman" w:cs="Times New Roman"/>
          <w:sz w:val="24"/>
          <w:szCs w:val="24"/>
        </w:rPr>
        <w:t xml:space="preserve">dotarse de </w:t>
      </w:r>
      <w:r w:rsidR="00D7669C">
        <w:rPr>
          <w:rFonts w:ascii="Times New Roman" w:hAnsi="Times New Roman" w:cs="Times New Roman"/>
          <w:sz w:val="24"/>
          <w:szCs w:val="24"/>
        </w:rPr>
        <w:t>armamento</w:t>
      </w:r>
      <w:r w:rsidR="001F3A48" w:rsidRPr="004E4AF9">
        <w:rPr>
          <w:rFonts w:ascii="Times New Roman" w:hAnsi="Times New Roman" w:cs="Times New Roman"/>
          <w:sz w:val="24"/>
          <w:szCs w:val="24"/>
        </w:rPr>
        <w:t xml:space="preserve">, a </w:t>
      </w:r>
      <w:r w:rsidR="002F4B95" w:rsidRPr="004E4AF9">
        <w:rPr>
          <w:rFonts w:ascii="Times New Roman" w:hAnsi="Times New Roman" w:cs="Times New Roman"/>
          <w:sz w:val="24"/>
          <w:szCs w:val="24"/>
        </w:rPr>
        <w:t xml:space="preserve">tecnificarse y a organizarse con ayuda internacional. </w:t>
      </w:r>
    </w:p>
    <w:p w:rsidR="001F3A48" w:rsidRPr="004E4AF9" w:rsidRDefault="001F3A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Las </w:t>
      </w:r>
      <w:r w:rsidRPr="00D7669C">
        <w:rPr>
          <w:rFonts w:ascii="Times New Roman" w:hAnsi="Times New Roman" w:cs="Times New Roman"/>
          <w:b/>
          <w:sz w:val="24"/>
          <w:szCs w:val="24"/>
        </w:rPr>
        <w:t>batallas de Bucaramanga</w:t>
      </w:r>
      <w:r w:rsidRPr="004E4AF9">
        <w:rPr>
          <w:rFonts w:ascii="Times New Roman" w:hAnsi="Times New Roman" w:cs="Times New Roman"/>
          <w:sz w:val="24"/>
          <w:szCs w:val="24"/>
        </w:rPr>
        <w:t xml:space="preserve">, </w:t>
      </w:r>
      <w:proofErr w:type="spellStart"/>
      <w:r w:rsidRPr="00D7669C">
        <w:rPr>
          <w:rFonts w:ascii="Times New Roman" w:hAnsi="Times New Roman" w:cs="Times New Roman"/>
          <w:b/>
          <w:sz w:val="24"/>
          <w:szCs w:val="24"/>
        </w:rPr>
        <w:t>Peralonso</w:t>
      </w:r>
      <w:proofErr w:type="spellEnd"/>
      <w:r w:rsidRPr="004E4AF9">
        <w:rPr>
          <w:rFonts w:ascii="Times New Roman" w:hAnsi="Times New Roman" w:cs="Times New Roman"/>
          <w:sz w:val="24"/>
          <w:szCs w:val="24"/>
        </w:rPr>
        <w:t xml:space="preserve"> y </w:t>
      </w:r>
      <w:proofErr w:type="spellStart"/>
      <w:r w:rsidRPr="00D7669C">
        <w:rPr>
          <w:rFonts w:ascii="Times New Roman" w:hAnsi="Times New Roman" w:cs="Times New Roman"/>
          <w:b/>
          <w:sz w:val="24"/>
          <w:szCs w:val="24"/>
        </w:rPr>
        <w:t>Palonegro</w:t>
      </w:r>
      <w:proofErr w:type="spellEnd"/>
      <w:r w:rsidRPr="004E4AF9">
        <w:rPr>
          <w:rFonts w:ascii="Times New Roman" w:hAnsi="Times New Roman" w:cs="Times New Roman"/>
          <w:sz w:val="24"/>
          <w:szCs w:val="24"/>
        </w:rPr>
        <w:t xml:space="preserve"> fueron definitivas para el desarrollo de la guerra</w:t>
      </w:r>
      <w:r w:rsidR="004A1513" w:rsidRPr="004E4AF9">
        <w:rPr>
          <w:rFonts w:ascii="Times New Roman" w:hAnsi="Times New Roman" w:cs="Times New Roman"/>
          <w:sz w:val="24"/>
          <w:szCs w:val="24"/>
        </w:rPr>
        <w:t xml:space="preserve"> debido a que definieron la relación de fuerzas entre los bando</w:t>
      </w:r>
      <w:r w:rsidR="00EF5359" w:rsidRPr="004E4AF9">
        <w:rPr>
          <w:rFonts w:ascii="Times New Roman" w:hAnsi="Times New Roman" w:cs="Times New Roman"/>
          <w:sz w:val="24"/>
          <w:szCs w:val="24"/>
        </w:rPr>
        <w:t>s</w:t>
      </w:r>
      <w:r w:rsidRPr="004E4AF9">
        <w:rPr>
          <w:rFonts w:ascii="Times New Roman" w:hAnsi="Times New Roman" w:cs="Times New Roman"/>
          <w:sz w:val="24"/>
          <w:szCs w:val="24"/>
        </w:rPr>
        <w:t xml:space="preserve">. En la de </w:t>
      </w:r>
      <w:r w:rsidRPr="00D7669C">
        <w:rPr>
          <w:rFonts w:ascii="Times New Roman" w:hAnsi="Times New Roman" w:cs="Times New Roman"/>
          <w:b/>
          <w:sz w:val="24"/>
          <w:szCs w:val="24"/>
        </w:rPr>
        <w:t>Bucaramanga</w:t>
      </w:r>
      <w:r w:rsidRPr="004E4AF9">
        <w:rPr>
          <w:rFonts w:ascii="Times New Roman" w:hAnsi="Times New Roman" w:cs="Times New Roman"/>
          <w:sz w:val="24"/>
          <w:szCs w:val="24"/>
        </w:rPr>
        <w:t xml:space="preserve">, ocurrida entre el 11 y el 13 de noviembre, </w:t>
      </w:r>
      <w:r w:rsidRPr="00D7669C">
        <w:rPr>
          <w:rFonts w:ascii="Times New Roman" w:hAnsi="Times New Roman" w:cs="Times New Roman"/>
          <w:b/>
          <w:sz w:val="24"/>
          <w:szCs w:val="24"/>
        </w:rPr>
        <w:t xml:space="preserve">Rafael Uribe </w:t>
      </w:r>
      <w:proofErr w:type="spellStart"/>
      <w:r w:rsidRPr="00D7669C">
        <w:rPr>
          <w:rFonts w:ascii="Times New Roman" w:hAnsi="Times New Roman" w:cs="Times New Roman"/>
          <w:b/>
          <w:sz w:val="24"/>
          <w:szCs w:val="24"/>
        </w:rPr>
        <w:t>Uribe</w:t>
      </w:r>
      <w:proofErr w:type="spellEnd"/>
      <w:r w:rsidRPr="004E4AF9">
        <w:rPr>
          <w:rFonts w:ascii="Times New Roman" w:hAnsi="Times New Roman" w:cs="Times New Roman"/>
          <w:sz w:val="24"/>
          <w:szCs w:val="24"/>
        </w:rPr>
        <w:t xml:space="preserve"> intentó </w:t>
      </w:r>
      <w:r w:rsidRPr="004E4AF9">
        <w:rPr>
          <w:rFonts w:ascii="Times New Roman" w:hAnsi="Times New Roman" w:cs="Times New Roman"/>
          <w:sz w:val="24"/>
          <w:szCs w:val="24"/>
        </w:rPr>
        <w:lastRenderedPageBreak/>
        <w:t xml:space="preserve">tomarse la ciudad con su ejército de liberales mal armados </w:t>
      </w:r>
      <w:r w:rsidR="00D7669C">
        <w:rPr>
          <w:rFonts w:ascii="Times New Roman" w:hAnsi="Times New Roman" w:cs="Times New Roman"/>
          <w:sz w:val="24"/>
          <w:szCs w:val="24"/>
        </w:rPr>
        <w:t>y</w:t>
      </w:r>
      <w:r w:rsidRPr="004E4AF9">
        <w:rPr>
          <w:rFonts w:ascii="Times New Roman" w:hAnsi="Times New Roman" w:cs="Times New Roman"/>
          <w:sz w:val="24"/>
          <w:szCs w:val="24"/>
        </w:rPr>
        <w:t xml:space="preserve"> rápidamente fue </w:t>
      </w:r>
      <w:r w:rsidRPr="00D7669C">
        <w:rPr>
          <w:rFonts w:ascii="Times New Roman" w:hAnsi="Times New Roman" w:cs="Times New Roman"/>
          <w:b/>
          <w:sz w:val="24"/>
          <w:szCs w:val="24"/>
        </w:rPr>
        <w:t>derrotado</w:t>
      </w:r>
      <w:r w:rsidRPr="004E4AF9">
        <w:rPr>
          <w:rFonts w:ascii="Times New Roman" w:hAnsi="Times New Roman" w:cs="Times New Roman"/>
          <w:sz w:val="24"/>
          <w:szCs w:val="24"/>
        </w:rPr>
        <w:t>.</w:t>
      </w:r>
      <w:r w:rsidR="004A1513" w:rsidRPr="004E4AF9">
        <w:rPr>
          <w:rFonts w:ascii="Times New Roman" w:hAnsi="Times New Roman" w:cs="Times New Roman"/>
          <w:sz w:val="24"/>
          <w:szCs w:val="24"/>
        </w:rPr>
        <w:t xml:space="preserve"> Por el contrario, en la de </w:t>
      </w:r>
      <w:proofErr w:type="spellStart"/>
      <w:r w:rsidR="004A1513" w:rsidRPr="00D7669C">
        <w:rPr>
          <w:rFonts w:ascii="Times New Roman" w:hAnsi="Times New Roman" w:cs="Times New Roman"/>
          <w:b/>
          <w:sz w:val="24"/>
          <w:szCs w:val="24"/>
        </w:rPr>
        <w:t>Peralonso</w:t>
      </w:r>
      <w:proofErr w:type="spellEnd"/>
      <w:r w:rsidR="004A1513" w:rsidRPr="004E4AF9">
        <w:rPr>
          <w:rFonts w:ascii="Times New Roman" w:hAnsi="Times New Roman" w:cs="Times New Roman"/>
          <w:sz w:val="24"/>
          <w:szCs w:val="24"/>
        </w:rPr>
        <w:t xml:space="preserve"> </w:t>
      </w:r>
      <w:r w:rsidR="004A1513" w:rsidRPr="00D7669C">
        <w:rPr>
          <w:rFonts w:ascii="Times New Roman" w:hAnsi="Times New Roman" w:cs="Times New Roman"/>
          <w:b/>
          <w:sz w:val="24"/>
          <w:szCs w:val="24"/>
        </w:rPr>
        <w:t>triunfaron</w:t>
      </w:r>
      <w:r w:rsidR="004A1513" w:rsidRPr="004E4AF9">
        <w:rPr>
          <w:rFonts w:ascii="Times New Roman" w:hAnsi="Times New Roman" w:cs="Times New Roman"/>
          <w:sz w:val="24"/>
          <w:szCs w:val="24"/>
        </w:rPr>
        <w:t xml:space="preserve"> los </w:t>
      </w:r>
      <w:r w:rsidR="00EF5359" w:rsidRPr="004E4AF9">
        <w:rPr>
          <w:rFonts w:ascii="Times New Roman" w:hAnsi="Times New Roman" w:cs="Times New Roman"/>
          <w:sz w:val="24"/>
          <w:szCs w:val="24"/>
        </w:rPr>
        <w:t xml:space="preserve">liberales, asunto que les dio más fuerza moral para seguir. Pero en la de </w:t>
      </w:r>
      <w:proofErr w:type="spellStart"/>
      <w:r w:rsidR="00EF5359" w:rsidRPr="00D7669C">
        <w:rPr>
          <w:rFonts w:ascii="Times New Roman" w:hAnsi="Times New Roman" w:cs="Times New Roman"/>
          <w:b/>
          <w:sz w:val="24"/>
          <w:szCs w:val="24"/>
        </w:rPr>
        <w:t>Palonegro</w:t>
      </w:r>
      <w:proofErr w:type="spellEnd"/>
      <w:r w:rsidR="00EF5359" w:rsidRPr="004E4AF9">
        <w:rPr>
          <w:rFonts w:ascii="Times New Roman" w:hAnsi="Times New Roman" w:cs="Times New Roman"/>
          <w:sz w:val="24"/>
          <w:szCs w:val="24"/>
        </w:rPr>
        <w:t xml:space="preserve"> fueron </w:t>
      </w:r>
      <w:r w:rsidR="00EF5359" w:rsidRPr="00D7669C">
        <w:rPr>
          <w:rFonts w:ascii="Times New Roman" w:hAnsi="Times New Roman" w:cs="Times New Roman"/>
          <w:b/>
          <w:sz w:val="24"/>
          <w:szCs w:val="24"/>
        </w:rPr>
        <w:t>derrotados</w:t>
      </w:r>
      <w:r w:rsidR="00EF5359" w:rsidRPr="004E4AF9">
        <w:rPr>
          <w:rFonts w:ascii="Times New Roman" w:hAnsi="Times New Roman" w:cs="Times New Roman"/>
          <w:sz w:val="24"/>
          <w:szCs w:val="24"/>
        </w:rPr>
        <w:t xml:space="preserve"> nuevamente. Estas guerras fueron tremendamente sangrientas. El número de bajas se contaba por centenas en cada batalla. </w:t>
      </w:r>
    </w:p>
    <w:p w:rsidR="00EF5359" w:rsidRPr="004E4AF9" w:rsidRDefault="00EF5359" w:rsidP="004E4AF9">
      <w:pPr>
        <w:tabs>
          <w:tab w:val="right" w:pos="8498"/>
        </w:tabs>
        <w:spacing w:line="360" w:lineRule="auto"/>
        <w:rPr>
          <w:rFonts w:ascii="Times New Roman" w:hAnsi="Times New Roman" w:cs="Times New Roman"/>
          <w:sz w:val="24"/>
          <w:szCs w:val="24"/>
        </w:rPr>
      </w:pPr>
    </w:p>
    <w:p w:rsidR="00EF5359" w:rsidRPr="004E4AF9" w:rsidRDefault="00EF535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w:t>
      </w:r>
      <w:r w:rsidR="00DE5FA1" w:rsidRPr="004E4AF9">
        <w:rPr>
          <w:rFonts w:ascii="Times New Roman" w:hAnsi="Times New Roman" w:cs="Times New Roman"/>
          <w:sz w:val="24"/>
          <w:szCs w:val="24"/>
        </w:rPr>
        <w:t xml:space="preserve">estas </w:t>
      </w:r>
      <w:r w:rsidR="00F63219">
        <w:rPr>
          <w:rFonts w:ascii="Times New Roman" w:hAnsi="Times New Roman" w:cs="Times New Roman"/>
          <w:sz w:val="24"/>
          <w:szCs w:val="24"/>
        </w:rPr>
        <w:t>contiendas,</w:t>
      </w:r>
      <w:r w:rsidR="00DE5FA1" w:rsidRPr="004E4AF9">
        <w:rPr>
          <w:rFonts w:ascii="Times New Roman" w:hAnsi="Times New Roman" w:cs="Times New Roman"/>
          <w:sz w:val="24"/>
          <w:szCs w:val="24"/>
        </w:rPr>
        <w:t xml:space="preserve"> ocurridas en el departamento de Santander</w:t>
      </w:r>
      <w:r w:rsidR="00F63219">
        <w:rPr>
          <w:rFonts w:ascii="Times New Roman" w:hAnsi="Times New Roman" w:cs="Times New Roman"/>
          <w:sz w:val="24"/>
          <w:szCs w:val="24"/>
        </w:rPr>
        <w:t xml:space="preserve"> </w:t>
      </w:r>
      <w:r w:rsidR="00DE5FA1" w:rsidRPr="004E4AF9">
        <w:rPr>
          <w:rFonts w:ascii="Times New Roman" w:hAnsi="Times New Roman" w:cs="Times New Roman"/>
          <w:sz w:val="24"/>
          <w:szCs w:val="24"/>
        </w:rPr>
        <w:t xml:space="preserve">y que significaron graves derrotas para los liberales, estos se dispersaron a otros departamentos para seguir con el combate. Se organizaron </w:t>
      </w:r>
      <w:r w:rsidR="00DE5FA1" w:rsidRPr="004B318E">
        <w:rPr>
          <w:rFonts w:ascii="Times New Roman" w:hAnsi="Times New Roman" w:cs="Times New Roman"/>
          <w:b/>
          <w:sz w:val="24"/>
          <w:szCs w:val="24"/>
        </w:rPr>
        <w:t>guerrillas</w:t>
      </w:r>
      <w:r w:rsidR="00DE5FA1" w:rsidRPr="004E4AF9">
        <w:rPr>
          <w:rFonts w:ascii="Times New Roman" w:hAnsi="Times New Roman" w:cs="Times New Roman"/>
          <w:sz w:val="24"/>
          <w:szCs w:val="24"/>
        </w:rPr>
        <w:t xml:space="preserve"> y el gobierno respondió con más fuerza.</w:t>
      </w:r>
      <w:r w:rsidR="008B2128" w:rsidRPr="004E4AF9">
        <w:rPr>
          <w:rFonts w:ascii="Times New Roman" w:hAnsi="Times New Roman" w:cs="Times New Roman"/>
          <w:sz w:val="24"/>
          <w:szCs w:val="24"/>
        </w:rPr>
        <w:t xml:space="preserve"> Esto </w:t>
      </w:r>
      <w:r w:rsidR="008B2128" w:rsidRPr="004B318E">
        <w:rPr>
          <w:rFonts w:ascii="Times New Roman" w:hAnsi="Times New Roman" w:cs="Times New Roman"/>
          <w:b/>
          <w:sz w:val="24"/>
          <w:szCs w:val="24"/>
        </w:rPr>
        <w:t>recrudeció la guerra</w:t>
      </w:r>
      <w:r w:rsidR="008B2128" w:rsidRPr="004E4AF9">
        <w:rPr>
          <w:rFonts w:ascii="Times New Roman" w:hAnsi="Times New Roman" w:cs="Times New Roman"/>
          <w:sz w:val="24"/>
          <w:szCs w:val="24"/>
        </w:rPr>
        <w:t xml:space="preserve"> y terminó involucrando a la </w:t>
      </w:r>
      <w:r w:rsidR="008B2128" w:rsidRPr="004B318E">
        <w:rPr>
          <w:rFonts w:ascii="Times New Roman" w:hAnsi="Times New Roman" w:cs="Times New Roman"/>
          <w:b/>
          <w:sz w:val="24"/>
          <w:szCs w:val="24"/>
        </w:rPr>
        <w:t>población civil</w:t>
      </w:r>
      <w:r w:rsidR="008B2128" w:rsidRPr="004E4AF9">
        <w:rPr>
          <w:rFonts w:ascii="Times New Roman" w:hAnsi="Times New Roman" w:cs="Times New Roman"/>
          <w:sz w:val="24"/>
          <w:szCs w:val="24"/>
        </w:rPr>
        <w:t xml:space="preserve">. A pesar </w:t>
      </w:r>
      <w:r w:rsidR="00CA4452">
        <w:rPr>
          <w:rFonts w:ascii="Times New Roman" w:hAnsi="Times New Roman" w:cs="Times New Roman"/>
          <w:sz w:val="24"/>
          <w:szCs w:val="24"/>
        </w:rPr>
        <w:t xml:space="preserve">de </w:t>
      </w:r>
      <w:r w:rsidR="008B2128" w:rsidRPr="004E4AF9">
        <w:rPr>
          <w:rFonts w:ascii="Times New Roman" w:hAnsi="Times New Roman" w:cs="Times New Roman"/>
          <w:sz w:val="24"/>
          <w:szCs w:val="24"/>
        </w:rPr>
        <w:t xml:space="preserve">que los liberales contaban con </w:t>
      </w:r>
      <w:r w:rsidR="008B2128" w:rsidRPr="004B318E">
        <w:rPr>
          <w:rFonts w:ascii="Times New Roman" w:hAnsi="Times New Roman" w:cs="Times New Roman"/>
          <w:b/>
          <w:sz w:val="24"/>
          <w:szCs w:val="24"/>
        </w:rPr>
        <w:t>apoyo internacional</w:t>
      </w:r>
      <w:r w:rsidR="008B2128" w:rsidRPr="004E4AF9">
        <w:rPr>
          <w:rFonts w:ascii="Times New Roman" w:hAnsi="Times New Roman" w:cs="Times New Roman"/>
          <w:sz w:val="24"/>
          <w:szCs w:val="24"/>
        </w:rPr>
        <w:t xml:space="preserve"> (</w:t>
      </w:r>
      <w:r w:rsidR="008B2128" w:rsidRPr="004B318E">
        <w:rPr>
          <w:rFonts w:ascii="Times New Roman" w:hAnsi="Times New Roman" w:cs="Times New Roman"/>
          <w:b/>
          <w:sz w:val="24"/>
          <w:szCs w:val="24"/>
        </w:rPr>
        <w:t>Ecuador</w:t>
      </w:r>
      <w:r w:rsidR="008B2128" w:rsidRPr="004E4AF9">
        <w:rPr>
          <w:rFonts w:ascii="Times New Roman" w:hAnsi="Times New Roman" w:cs="Times New Roman"/>
          <w:sz w:val="24"/>
          <w:szCs w:val="24"/>
        </w:rPr>
        <w:t xml:space="preserve">, en los frentes del sur; </w:t>
      </w:r>
      <w:r w:rsidR="008B2128" w:rsidRPr="004B318E">
        <w:rPr>
          <w:rFonts w:ascii="Times New Roman" w:hAnsi="Times New Roman" w:cs="Times New Roman"/>
          <w:b/>
          <w:sz w:val="24"/>
          <w:szCs w:val="24"/>
        </w:rPr>
        <w:t>Venezuela</w:t>
      </w:r>
      <w:r w:rsidR="008B2128" w:rsidRPr="004E4AF9">
        <w:rPr>
          <w:rFonts w:ascii="Times New Roman" w:hAnsi="Times New Roman" w:cs="Times New Roman"/>
          <w:sz w:val="24"/>
          <w:szCs w:val="24"/>
        </w:rPr>
        <w:t xml:space="preserve"> en los frentes santandereanos; </w:t>
      </w:r>
      <w:r w:rsidR="008B2128" w:rsidRPr="004B318E">
        <w:rPr>
          <w:rFonts w:ascii="Times New Roman" w:hAnsi="Times New Roman" w:cs="Times New Roman"/>
          <w:b/>
          <w:sz w:val="24"/>
          <w:szCs w:val="24"/>
        </w:rPr>
        <w:t>Nicaragua</w:t>
      </w:r>
      <w:r w:rsidR="008B2128" w:rsidRPr="004E4AF9">
        <w:rPr>
          <w:rFonts w:ascii="Times New Roman" w:hAnsi="Times New Roman" w:cs="Times New Roman"/>
          <w:sz w:val="24"/>
          <w:szCs w:val="24"/>
        </w:rPr>
        <w:t xml:space="preserve"> y </w:t>
      </w:r>
      <w:r w:rsidR="00CA4452">
        <w:rPr>
          <w:rFonts w:ascii="Times New Roman" w:hAnsi="Times New Roman" w:cs="Times New Roman"/>
          <w:sz w:val="24"/>
          <w:szCs w:val="24"/>
        </w:rPr>
        <w:t xml:space="preserve">El </w:t>
      </w:r>
      <w:r w:rsidR="008B2128" w:rsidRPr="004B318E">
        <w:rPr>
          <w:rFonts w:ascii="Times New Roman" w:hAnsi="Times New Roman" w:cs="Times New Roman"/>
          <w:b/>
          <w:sz w:val="24"/>
          <w:szCs w:val="24"/>
        </w:rPr>
        <w:t>Salvador</w:t>
      </w:r>
      <w:r w:rsidR="008B2128" w:rsidRPr="004E4AF9">
        <w:rPr>
          <w:rFonts w:ascii="Times New Roman" w:hAnsi="Times New Roman" w:cs="Times New Roman"/>
          <w:sz w:val="24"/>
          <w:szCs w:val="24"/>
        </w:rPr>
        <w:t xml:space="preserve"> en los frentes del norte y el C</w:t>
      </w:r>
      <w:r w:rsidR="004B318E">
        <w:rPr>
          <w:rFonts w:ascii="Times New Roman" w:hAnsi="Times New Roman" w:cs="Times New Roman"/>
          <w:sz w:val="24"/>
          <w:szCs w:val="24"/>
        </w:rPr>
        <w:t xml:space="preserve">aribe), la fuerza del gobierno </w:t>
      </w:r>
      <w:r w:rsidR="008B2128" w:rsidRPr="004E4AF9">
        <w:rPr>
          <w:rFonts w:ascii="Times New Roman" w:hAnsi="Times New Roman" w:cs="Times New Roman"/>
          <w:sz w:val="24"/>
          <w:szCs w:val="24"/>
        </w:rPr>
        <w:t xml:space="preserve">conservadora </w:t>
      </w:r>
      <w:r w:rsidR="00D551AE" w:rsidRPr="004E4AF9">
        <w:rPr>
          <w:rFonts w:ascii="Times New Roman" w:hAnsi="Times New Roman" w:cs="Times New Roman"/>
          <w:sz w:val="24"/>
          <w:szCs w:val="24"/>
        </w:rPr>
        <w:t>era muy superior.</w:t>
      </w:r>
    </w:p>
    <w:tbl>
      <w:tblPr>
        <w:tblStyle w:val="Tablaconcuadrcula"/>
        <w:tblW w:w="0" w:type="auto"/>
        <w:tblLayout w:type="fixed"/>
        <w:tblLook w:val="04A0" w:firstRow="1" w:lastRow="0" w:firstColumn="1" w:lastColumn="0" w:noHBand="0" w:noVBand="1"/>
      </w:tblPr>
      <w:tblGrid>
        <w:gridCol w:w="1668"/>
        <w:gridCol w:w="7386"/>
      </w:tblGrid>
      <w:tr w:rsidR="00D65191" w:rsidRPr="00FC750D" w:rsidTr="004927B5">
        <w:tc>
          <w:tcPr>
            <w:tcW w:w="9054" w:type="dxa"/>
            <w:gridSpan w:val="2"/>
            <w:shd w:val="clear" w:color="auto" w:fill="0D0D0D" w:themeFill="text1" w:themeFillTint="F2"/>
          </w:tcPr>
          <w:p w:rsidR="00D65191" w:rsidRPr="00FC750D" w:rsidRDefault="00D65191" w:rsidP="004927B5">
            <w:pPr>
              <w:jc w:val="center"/>
              <w:rPr>
                <w:b/>
                <w:color w:val="FFFFFF" w:themeColor="background1"/>
                <w:sz w:val="24"/>
                <w:szCs w:val="24"/>
              </w:rPr>
            </w:pPr>
            <w:r w:rsidRPr="00FC750D">
              <w:rPr>
                <w:b/>
                <w:color w:val="FFFFFF" w:themeColor="background1"/>
                <w:sz w:val="24"/>
                <w:szCs w:val="24"/>
              </w:rPr>
              <w:t>Imagen (fotografía, gráfica o ilustración)</w:t>
            </w:r>
          </w:p>
        </w:tc>
      </w:tr>
      <w:tr w:rsidR="00D65191" w:rsidRPr="00FC750D" w:rsidTr="004927B5">
        <w:tc>
          <w:tcPr>
            <w:tcW w:w="1668" w:type="dxa"/>
          </w:tcPr>
          <w:p w:rsidR="00D65191" w:rsidRPr="00FC750D" w:rsidRDefault="00D65191" w:rsidP="004927B5">
            <w:pPr>
              <w:rPr>
                <w:b/>
                <w:color w:val="000000"/>
                <w:sz w:val="24"/>
                <w:szCs w:val="24"/>
              </w:rPr>
            </w:pPr>
            <w:r w:rsidRPr="00FC750D">
              <w:rPr>
                <w:b/>
                <w:color w:val="000000"/>
                <w:sz w:val="24"/>
                <w:szCs w:val="24"/>
              </w:rPr>
              <w:t>Código</w:t>
            </w:r>
          </w:p>
        </w:tc>
        <w:tc>
          <w:tcPr>
            <w:tcW w:w="7386" w:type="dxa"/>
          </w:tcPr>
          <w:p w:rsidR="00D65191" w:rsidRPr="006B17EC" w:rsidRDefault="009B435F" w:rsidP="00B1127C">
            <w:pPr>
              <w:rPr>
                <w:b/>
                <w:color w:val="000000"/>
                <w:sz w:val="24"/>
                <w:szCs w:val="24"/>
              </w:rPr>
            </w:pPr>
            <w:r>
              <w:rPr>
                <w:b/>
                <w:color w:val="000000"/>
                <w:sz w:val="24"/>
                <w:szCs w:val="24"/>
              </w:rPr>
              <w:t>CS_</w:t>
            </w:r>
            <w:r w:rsidR="00B1127C">
              <w:rPr>
                <w:b/>
                <w:color w:val="000000"/>
                <w:sz w:val="24"/>
                <w:szCs w:val="24"/>
              </w:rPr>
              <w:t>09</w:t>
            </w:r>
            <w:r w:rsidR="00D65191" w:rsidRPr="006B17EC">
              <w:rPr>
                <w:b/>
                <w:color w:val="000000"/>
                <w:sz w:val="24"/>
                <w:szCs w:val="24"/>
              </w:rPr>
              <w:t>_0</w:t>
            </w:r>
            <w:r w:rsidR="00B1127C">
              <w:rPr>
                <w:b/>
                <w:color w:val="000000"/>
                <w:sz w:val="24"/>
                <w:szCs w:val="24"/>
              </w:rPr>
              <w:t>4</w:t>
            </w:r>
            <w:r w:rsidR="00D65191" w:rsidRPr="006B17EC">
              <w:rPr>
                <w:b/>
                <w:color w:val="000000"/>
                <w:sz w:val="24"/>
                <w:szCs w:val="24"/>
              </w:rPr>
              <w:t>_IMG0</w:t>
            </w:r>
            <w:r w:rsidR="00F63219">
              <w:rPr>
                <w:b/>
                <w:color w:val="000000"/>
                <w:sz w:val="24"/>
                <w:szCs w:val="24"/>
              </w:rPr>
              <w:t>2</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Descripción</w:t>
            </w:r>
          </w:p>
        </w:tc>
        <w:tc>
          <w:tcPr>
            <w:tcW w:w="7386" w:type="dxa"/>
          </w:tcPr>
          <w:p w:rsidR="00D65191" w:rsidRPr="006B17EC" w:rsidRDefault="00A42EEC" w:rsidP="00CA4452">
            <w:pPr>
              <w:rPr>
                <w:color w:val="000000"/>
                <w:sz w:val="24"/>
                <w:szCs w:val="24"/>
              </w:rPr>
            </w:pPr>
            <w:r>
              <w:rPr>
                <w:color w:val="000000"/>
                <w:sz w:val="24"/>
                <w:szCs w:val="24"/>
              </w:rPr>
              <w:t xml:space="preserve"> Guerra de </w:t>
            </w:r>
            <w:r w:rsidRPr="00CA4452">
              <w:rPr>
                <w:color w:val="000000"/>
                <w:sz w:val="24"/>
                <w:szCs w:val="24"/>
              </w:rPr>
              <w:t xml:space="preserve">los </w:t>
            </w:r>
            <w:r w:rsidR="00CA4452">
              <w:rPr>
                <w:color w:val="000000"/>
                <w:sz w:val="24"/>
                <w:szCs w:val="24"/>
              </w:rPr>
              <w:t>M</w:t>
            </w:r>
            <w:r w:rsidR="00CA4452" w:rsidRPr="00CA4452">
              <w:rPr>
                <w:color w:val="000000"/>
                <w:sz w:val="24"/>
                <w:szCs w:val="24"/>
              </w:rPr>
              <w:t xml:space="preserve">il </w:t>
            </w:r>
            <w:r w:rsidR="00CA4452">
              <w:rPr>
                <w:color w:val="000000"/>
                <w:sz w:val="24"/>
                <w:szCs w:val="24"/>
              </w:rPr>
              <w:t>D</w:t>
            </w:r>
            <w:r w:rsidR="00CA4452" w:rsidRPr="00CA4452">
              <w:rPr>
                <w:color w:val="000000"/>
                <w:sz w:val="24"/>
                <w:szCs w:val="24"/>
              </w:rPr>
              <w:t>ías</w:t>
            </w:r>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D65191" w:rsidRPr="001E1376" w:rsidRDefault="0053757C" w:rsidP="004927B5">
            <w:pPr>
              <w:spacing w:after="200" w:line="276" w:lineRule="auto"/>
              <w:rPr>
                <w:color w:val="000000"/>
                <w:sz w:val="24"/>
                <w:szCs w:val="24"/>
                <w:lang w:val="es-CO"/>
              </w:rPr>
            </w:pPr>
            <w:ins w:id="1" w:author="ANA MARIA LARA" w:date="2015-05-25T08:42:00Z">
              <w:r>
                <w:rPr>
                  <w:noProof/>
                  <w:color w:val="0000FF"/>
                  <w:lang w:eastAsia="es-CO"/>
                </w:rPr>
                <w:drawing>
                  <wp:inline distT="0" distB="0" distL="0" distR="0">
                    <wp:extent cx="887104" cy="863128"/>
                    <wp:effectExtent l="0" t="0" r="0" b="0"/>
                    <wp:docPr id="3" name="Imagen 3" descr="http://www.banrepcultural.org/sites/default/files/lablaa/revistas/credencial/diciembre1990/images/7.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anrepcultural.org/sites/default/files/lablaa/revistas/credencial/diciembre1990/images/7.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7892" cy="863895"/>
                            </a:xfrm>
                            <a:prstGeom prst="rect">
                              <a:avLst/>
                            </a:prstGeom>
                            <a:noFill/>
                            <a:ln>
                              <a:noFill/>
                            </a:ln>
                          </pic:spPr>
                        </pic:pic>
                      </a:graphicData>
                    </a:graphic>
                  </wp:inline>
                </w:drawing>
              </w:r>
            </w:ins>
            <w:del w:id="2" w:author="ANA MARIA LARA" w:date="2015-05-25T08:42:00Z">
              <w:r w:rsidR="00A42EEC" w:rsidDel="0053757C">
                <w:delText xml:space="preserve"> </w:delText>
              </w:r>
            </w:del>
          </w:p>
        </w:tc>
      </w:tr>
      <w:tr w:rsidR="00D65191" w:rsidRPr="00FC750D" w:rsidTr="004927B5">
        <w:tc>
          <w:tcPr>
            <w:tcW w:w="1668" w:type="dxa"/>
          </w:tcPr>
          <w:p w:rsidR="00D65191" w:rsidRPr="00FC750D" w:rsidRDefault="00D65191" w:rsidP="004927B5">
            <w:pPr>
              <w:rPr>
                <w:color w:val="000000"/>
                <w:sz w:val="24"/>
                <w:szCs w:val="24"/>
              </w:rPr>
            </w:pPr>
            <w:r w:rsidRPr="00FC750D">
              <w:rPr>
                <w:b/>
                <w:color w:val="000000"/>
                <w:sz w:val="24"/>
                <w:szCs w:val="24"/>
              </w:rPr>
              <w:t>Pie de imagen</w:t>
            </w:r>
          </w:p>
        </w:tc>
        <w:tc>
          <w:tcPr>
            <w:tcW w:w="7386" w:type="dxa"/>
          </w:tcPr>
          <w:p w:rsidR="00D65191" w:rsidRPr="00A03CB1" w:rsidRDefault="00B1127C" w:rsidP="00CA4452">
            <w:pPr>
              <w:pStyle w:val="mw-mmv-image-desc"/>
            </w:pPr>
            <w:r>
              <w:t xml:space="preserve">En la Guerra de los Mil Días la población civil debió tomar parte. Ello recrudeció la violencia y convirtió la confrontación en una guerra entre hermanos. </w:t>
            </w:r>
            <w:r w:rsidR="00A42EEC">
              <w:t xml:space="preserve">Niños combatientes de la </w:t>
            </w:r>
            <w:r w:rsidR="00CA4452">
              <w:t xml:space="preserve">Guerra </w:t>
            </w:r>
            <w:r w:rsidR="00A42EEC">
              <w:t xml:space="preserve">de los Mil Días, fotografía publicada por </w:t>
            </w:r>
            <w:proofErr w:type="spellStart"/>
            <w:r w:rsidR="003379B9" w:rsidRPr="00746E2C">
              <w:rPr>
                <w:i/>
              </w:rPr>
              <w:t>L'Ilustration</w:t>
            </w:r>
            <w:proofErr w:type="spellEnd"/>
            <w:r w:rsidR="00A42EEC">
              <w:t xml:space="preserve"> de París, julio de 1902</w:t>
            </w:r>
            <w:r w:rsidR="00CA4452">
              <w:t>.</w:t>
            </w:r>
          </w:p>
        </w:tc>
      </w:tr>
    </w:tbl>
    <w:p w:rsidR="00D551AE" w:rsidRPr="004E4AF9" w:rsidRDefault="00D551AE" w:rsidP="004E4AF9">
      <w:pPr>
        <w:tabs>
          <w:tab w:val="right" w:pos="8498"/>
        </w:tabs>
        <w:spacing w:line="360" w:lineRule="auto"/>
        <w:rPr>
          <w:rFonts w:ascii="Times New Roman" w:hAnsi="Times New Roman" w:cs="Times New Roman"/>
          <w:sz w:val="24"/>
          <w:szCs w:val="24"/>
        </w:rPr>
      </w:pPr>
    </w:p>
    <w:p w:rsidR="00201072" w:rsidRDefault="00D551A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el departamento de </w:t>
      </w:r>
      <w:r w:rsidRPr="005A0A4D">
        <w:rPr>
          <w:rFonts w:ascii="Times New Roman" w:hAnsi="Times New Roman" w:cs="Times New Roman"/>
          <w:b/>
          <w:sz w:val="24"/>
          <w:szCs w:val="24"/>
        </w:rPr>
        <w:t>P</w:t>
      </w:r>
      <w:r w:rsidR="00522ED9" w:rsidRPr="005A0A4D">
        <w:rPr>
          <w:rFonts w:ascii="Times New Roman" w:hAnsi="Times New Roman" w:cs="Times New Roman"/>
          <w:b/>
          <w:sz w:val="24"/>
          <w:szCs w:val="24"/>
        </w:rPr>
        <w:t>anamá</w:t>
      </w:r>
      <w:r w:rsidR="00522ED9" w:rsidRPr="004E4AF9">
        <w:rPr>
          <w:rFonts w:ascii="Times New Roman" w:hAnsi="Times New Roman" w:cs="Times New Roman"/>
          <w:sz w:val="24"/>
          <w:szCs w:val="24"/>
        </w:rPr>
        <w:t xml:space="preserve"> </w:t>
      </w:r>
      <w:r w:rsidRPr="004E4AF9">
        <w:rPr>
          <w:rFonts w:ascii="Times New Roman" w:hAnsi="Times New Roman" w:cs="Times New Roman"/>
          <w:sz w:val="24"/>
          <w:szCs w:val="24"/>
        </w:rPr>
        <w:t>se vivieron</w:t>
      </w:r>
      <w:r w:rsidR="00522ED9" w:rsidRPr="004E4AF9">
        <w:rPr>
          <w:rFonts w:ascii="Times New Roman" w:hAnsi="Times New Roman" w:cs="Times New Roman"/>
          <w:sz w:val="24"/>
          <w:szCs w:val="24"/>
        </w:rPr>
        <w:t xml:space="preserve"> batallas de gran importancia. Sin embargo, allí e</w:t>
      </w:r>
      <w:r w:rsidRPr="004E4AF9">
        <w:rPr>
          <w:rFonts w:ascii="Times New Roman" w:hAnsi="Times New Roman" w:cs="Times New Roman"/>
          <w:sz w:val="24"/>
          <w:szCs w:val="24"/>
        </w:rPr>
        <w:t xml:space="preserve">l general </w:t>
      </w:r>
      <w:r w:rsidR="00290EF9" w:rsidRPr="004E4AF9">
        <w:rPr>
          <w:rFonts w:ascii="Times New Roman" w:hAnsi="Times New Roman" w:cs="Times New Roman"/>
          <w:sz w:val="24"/>
          <w:szCs w:val="24"/>
        </w:rPr>
        <w:t xml:space="preserve">liberal </w:t>
      </w:r>
      <w:r w:rsidRPr="005A0A4D">
        <w:rPr>
          <w:rFonts w:ascii="Times New Roman" w:hAnsi="Times New Roman" w:cs="Times New Roman"/>
          <w:b/>
          <w:sz w:val="24"/>
          <w:szCs w:val="24"/>
        </w:rPr>
        <w:t>Benjamín Herrera</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había logrado dar golpes contundentes a las tropas gobiernistas</w:t>
      </w:r>
      <w:r w:rsidR="00522ED9" w:rsidRPr="004E4AF9">
        <w:rPr>
          <w:rFonts w:ascii="Times New Roman" w:hAnsi="Times New Roman" w:cs="Times New Roman"/>
          <w:sz w:val="24"/>
          <w:szCs w:val="24"/>
        </w:rPr>
        <w:t>,</w:t>
      </w:r>
      <w:r w:rsidRPr="004E4AF9">
        <w:rPr>
          <w:rFonts w:ascii="Times New Roman" w:hAnsi="Times New Roman" w:cs="Times New Roman"/>
          <w:sz w:val="24"/>
          <w:szCs w:val="24"/>
        </w:rPr>
        <w:t xml:space="preserve"> </w:t>
      </w:r>
      <w:r w:rsidR="00D8079B" w:rsidRPr="004E4AF9">
        <w:rPr>
          <w:rFonts w:ascii="Times New Roman" w:hAnsi="Times New Roman" w:cs="Times New Roman"/>
          <w:sz w:val="24"/>
          <w:szCs w:val="24"/>
        </w:rPr>
        <w:t>se v</w:t>
      </w:r>
      <w:r w:rsidR="00522ED9" w:rsidRPr="004E4AF9">
        <w:rPr>
          <w:rFonts w:ascii="Times New Roman" w:hAnsi="Times New Roman" w:cs="Times New Roman"/>
          <w:sz w:val="24"/>
          <w:szCs w:val="24"/>
        </w:rPr>
        <w:t>io</w:t>
      </w:r>
      <w:r w:rsidR="00D8079B" w:rsidRPr="004E4AF9">
        <w:rPr>
          <w:rFonts w:ascii="Times New Roman" w:hAnsi="Times New Roman" w:cs="Times New Roman"/>
          <w:sz w:val="24"/>
          <w:szCs w:val="24"/>
        </w:rPr>
        <w:t xml:space="preserve"> cercado por las tropas de </w:t>
      </w:r>
      <w:r w:rsidR="00D8079B" w:rsidRPr="005A0A4D">
        <w:rPr>
          <w:rFonts w:ascii="Times New Roman" w:hAnsi="Times New Roman" w:cs="Times New Roman"/>
          <w:b/>
          <w:i/>
          <w:sz w:val="24"/>
          <w:szCs w:val="24"/>
        </w:rPr>
        <w:t>marines</w:t>
      </w:r>
      <w:r w:rsidR="00290EF9" w:rsidRPr="004E4AF9">
        <w:rPr>
          <w:rFonts w:ascii="Times New Roman" w:hAnsi="Times New Roman" w:cs="Times New Roman"/>
          <w:sz w:val="24"/>
          <w:szCs w:val="24"/>
        </w:rPr>
        <w:t xml:space="preserve">, integrantes del </w:t>
      </w:r>
      <w:r w:rsidR="00290EF9" w:rsidRPr="005A0A4D">
        <w:rPr>
          <w:rFonts w:ascii="Times New Roman" w:hAnsi="Times New Roman" w:cs="Times New Roman"/>
          <w:b/>
          <w:sz w:val="24"/>
          <w:szCs w:val="24"/>
        </w:rPr>
        <w:t>cuerpo militar</w:t>
      </w:r>
      <w:r w:rsidR="00290EF9" w:rsidRPr="004E4AF9">
        <w:rPr>
          <w:rFonts w:ascii="Times New Roman" w:hAnsi="Times New Roman" w:cs="Times New Roman"/>
          <w:sz w:val="24"/>
          <w:szCs w:val="24"/>
        </w:rPr>
        <w:t xml:space="preserve"> </w:t>
      </w:r>
      <w:r w:rsidR="00290EF9" w:rsidRPr="005A0A4D">
        <w:rPr>
          <w:rFonts w:ascii="Times New Roman" w:hAnsi="Times New Roman" w:cs="Times New Roman"/>
          <w:b/>
          <w:sz w:val="24"/>
          <w:szCs w:val="24"/>
        </w:rPr>
        <w:t>estadounidense</w:t>
      </w:r>
      <w:r w:rsidR="00290EF9" w:rsidRPr="004E4AF9">
        <w:rPr>
          <w:rFonts w:ascii="Times New Roman" w:hAnsi="Times New Roman" w:cs="Times New Roman"/>
          <w:sz w:val="24"/>
          <w:szCs w:val="24"/>
        </w:rPr>
        <w:t xml:space="preserve"> que defendían los intereses de ese país </w:t>
      </w:r>
      <w:r w:rsidR="00D8079B" w:rsidRPr="004E4AF9">
        <w:rPr>
          <w:rFonts w:ascii="Times New Roman" w:hAnsi="Times New Roman" w:cs="Times New Roman"/>
          <w:sz w:val="24"/>
          <w:szCs w:val="24"/>
        </w:rPr>
        <w:t xml:space="preserve">en </w:t>
      </w:r>
      <w:r w:rsidR="00290EF9" w:rsidRPr="004E4AF9">
        <w:rPr>
          <w:rFonts w:ascii="Times New Roman" w:hAnsi="Times New Roman" w:cs="Times New Roman"/>
          <w:sz w:val="24"/>
          <w:szCs w:val="24"/>
        </w:rPr>
        <w:t xml:space="preserve">la </w:t>
      </w:r>
      <w:r w:rsidR="00D8079B" w:rsidRPr="004E4AF9">
        <w:rPr>
          <w:rFonts w:ascii="Times New Roman" w:hAnsi="Times New Roman" w:cs="Times New Roman"/>
          <w:sz w:val="24"/>
          <w:szCs w:val="24"/>
        </w:rPr>
        <w:t>región</w:t>
      </w:r>
      <w:r w:rsidR="00522ED9" w:rsidRPr="004E4AF9">
        <w:rPr>
          <w:rFonts w:ascii="Times New Roman" w:hAnsi="Times New Roman" w:cs="Times New Roman"/>
          <w:sz w:val="24"/>
          <w:szCs w:val="24"/>
        </w:rPr>
        <w:t xml:space="preserve">. </w:t>
      </w:r>
    </w:p>
    <w:p w:rsidR="00D551AE" w:rsidRPr="004E4AF9" w:rsidRDefault="00522ED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Aunque Panamá era territorio colombiano, el </w:t>
      </w:r>
      <w:r w:rsidRPr="00D65191">
        <w:rPr>
          <w:rFonts w:ascii="Times New Roman" w:hAnsi="Times New Roman" w:cs="Times New Roman"/>
          <w:b/>
          <w:sz w:val="24"/>
          <w:szCs w:val="24"/>
        </w:rPr>
        <w:t xml:space="preserve">Tratado </w:t>
      </w:r>
      <w:proofErr w:type="spellStart"/>
      <w:r w:rsidRPr="00D65191">
        <w:rPr>
          <w:rFonts w:ascii="Times New Roman" w:hAnsi="Times New Roman" w:cs="Times New Roman"/>
          <w:b/>
          <w:sz w:val="24"/>
          <w:szCs w:val="24"/>
        </w:rPr>
        <w:t>Mallarino-Bidlack</w:t>
      </w:r>
      <w:proofErr w:type="spellEnd"/>
      <w:r w:rsidRPr="004E4AF9">
        <w:rPr>
          <w:rFonts w:ascii="Times New Roman" w:hAnsi="Times New Roman" w:cs="Times New Roman"/>
          <w:sz w:val="24"/>
          <w:szCs w:val="24"/>
        </w:rPr>
        <w:t xml:space="preserve"> [</w:t>
      </w:r>
      <w:hyperlink r:id="rId14"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que se había firmado en </w:t>
      </w:r>
      <w:r w:rsidRPr="00D65191">
        <w:rPr>
          <w:rFonts w:ascii="Times New Roman" w:hAnsi="Times New Roman" w:cs="Times New Roman"/>
          <w:b/>
          <w:sz w:val="24"/>
          <w:szCs w:val="24"/>
        </w:rPr>
        <w:t>1846</w:t>
      </w:r>
      <w:r w:rsidRPr="004E4AF9">
        <w:rPr>
          <w:rFonts w:ascii="Times New Roman" w:hAnsi="Times New Roman" w:cs="Times New Roman"/>
          <w:sz w:val="24"/>
          <w:szCs w:val="24"/>
        </w:rPr>
        <w:t>, abrió la posibilidad de que los estadounidenses in</w:t>
      </w:r>
      <w:r w:rsidR="00276D1B" w:rsidRPr="004E4AF9">
        <w:rPr>
          <w:rFonts w:ascii="Times New Roman" w:hAnsi="Times New Roman" w:cs="Times New Roman"/>
          <w:sz w:val="24"/>
          <w:szCs w:val="24"/>
        </w:rPr>
        <w:t xml:space="preserve">gresaran </w:t>
      </w:r>
      <w:r w:rsidR="00201072">
        <w:rPr>
          <w:rFonts w:ascii="Times New Roman" w:hAnsi="Times New Roman" w:cs="Times New Roman"/>
          <w:sz w:val="24"/>
          <w:szCs w:val="24"/>
        </w:rPr>
        <w:t xml:space="preserve">con el fin </w:t>
      </w:r>
      <w:r w:rsidR="00201072">
        <w:rPr>
          <w:rFonts w:ascii="Times New Roman" w:hAnsi="Times New Roman" w:cs="Times New Roman"/>
          <w:sz w:val="24"/>
          <w:szCs w:val="24"/>
        </w:rPr>
        <w:lastRenderedPageBreak/>
        <w:t xml:space="preserve">de proteger sus intereses económicos, que consistían básicamente en ocupar la zona más estrecha de la región en </w:t>
      </w:r>
      <w:r w:rsidR="00EC4009">
        <w:rPr>
          <w:rFonts w:ascii="Times New Roman" w:hAnsi="Times New Roman" w:cs="Times New Roman"/>
          <w:sz w:val="24"/>
          <w:szCs w:val="24"/>
        </w:rPr>
        <w:t xml:space="preserve">donde </w:t>
      </w:r>
      <w:r w:rsidR="00201072">
        <w:rPr>
          <w:rFonts w:ascii="Times New Roman" w:hAnsi="Times New Roman" w:cs="Times New Roman"/>
          <w:sz w:val="24"/>
          <w:szCs w:val="24"/>
        </w:rPr>
        <w:t xml:space="preserve">luego </w:t>
      </w:r>
      <w:r w:rsidR="00EC4009">
        <w:rPr>
          <w:rFonts w:ascii="Times New Roman" w:hAnsi="Times New Roman" w:cs="Times New Roman"/>
          <w:sz w:val="24"/>
          <w:szCs w:val="24"/>
        </w:rPr>
        <w:t xml:space="preserve">se construyó </w:t>
      </w:r>
      <w:r w:rsidR="00201072">
        <w:rPr>
          <w:rFonts w:ascii="Times New Roman" w:hAnsi="Times New Roman" w:cs="Times New Roman"/>
          <w:sz w:val="24"/>
          <w:szCs w:val="24"/>
        </w:rPr>
        <w:t>el canal de Panamá.</w:t>
      </w:r>
    </w:p>
    <w:p w:rsidR="00113B48" w:rsidRPr="004E4AF9" w:rsidRDefault="00113B4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Al verse arrinconado y en una gran desventaja</w:t>
      </w:r>
      <w:r w:rsidR="00712F12">
        <w:rPr>
          <w:rFonts w:ascii="Times New Roman" w:hAnsi="Times New Roman" w:cs="Times New Roman"/>
          <w:sz w:val="24"/>
          <w:szCs w:val="24"/>
        </w:rPr>
        <w:t>,</w:t>
      </w:r>
      <w:r w:rsidRPr="004E4AF9">
        <w:rPr>
          <w:rFonts w:ascii="Times New Roman" w:hAnsi="Times New Roman" w:cs="Times New Roman"/>
          <w:sz w:val="24"/>
          <w:szCs w:val="24"/>
        </w:rPr>
        <w:t xml:space="preserve"> el general Benjamín Herrera debió aceptar la </w:t>
      </w:r>
      <w:r w:rsidRPr="00D65191">
        <w:rPr>
          <w:rFonts w:ascii="Times New Roman" w:hAnsi="Times New Roman" w:cs="Times New Roman"/>
          <w:b/>
          <w:sz w:val="24"/>
          <w:szCs w:val="24"/>
        </w:rPr>
        <w:t>firma de la paz el 21 de noviembre de 1902</w:t>
      </w:r>
      <w:r w:rsidRPr="004E4AF9">
        <w:rPr>
          <w:rFonts w:ascii="Times New Roman" w:hAnsi="Times New Roman" w:cs="Times New Roman"/>
          <w:sz w:val="24"/>
          <w:szCs w:val="24"/>
        </w:rPr>
        <w:t>. Esta firma se dio a bord</w:t>
      </w:r>
      <w:r w:rsidR="00C069A5" w:rsidRPr="004E4AF9">
        <w:rPr>
          <w:rFonts w:ascii="Times New Roman" w:hAnsi="Times New Roman" w:cs="Times New Roman"/>
          <w:sz w:val="24"/>
          <w:szCs w:val="24"/>
        </w:rPr>
        <w:t xml:space="preserve">o de </w:t>
      </w:r>
      <w:r w:rsidRPr="004E4AF9">
        <w:rPr>
          <w:rFonts w:ascii="Times New Roman" w:hAnsi="Times New Roman" w:cs="Times New Roman"/>
          <w:sz w:val="24"/>
          <w:szCs w:val="24"/>
        </w:rPr>
        <w:t xml:space="preserve">un </w:t>
      </w:r>
      <w:r w:rsidRPr="00D65191">
        <w:rPr>
          <w:rFonts w:ascii="Times New Roman" w:hAnsi="Times New Roman" w:cs="Times New Roman"/>
          <w:b/>
          <w:sz w:val="24"/>
          <w:szCs w:val="24"/>
        </w:rPr>
        <w:t>buque</w:t>
      </w:r>
      <w:r w:rsidRPr="004E4AF9">
        <w:rPr>
          <w:rFonts w:ascii="Times New Roman" w:hAnsi="Times New Roman" w:cs="Times New Roman"/>
          <w:sz w:val="24"/>
          <w:szCs w:val="24"/>
        </w:rPr>
        <w:t xml:space="preserve"> de la armada norteamericana, el </w:t>
      </w:r>
      <w:r w:rsidRPr="00D65191">
        <w:rPr>
          <w:rFonts w:ascii="Times New Roman" w:hAnsi="Times New Roman" w:cs="Times New Roman"/>
          <w:b/>
          <w:sz w:val="24"/>
          <w:szCs w:val="24"/>
        </w:rPr>
        <w:t>Wisconsin</w:t>
      </w:r>
      <w:r w:rsidRPr="004E4AF9">
        <w:rPr>
          <w:rFonts w:ascii="Times New Roman" w:hAnsi="Times New Roman" w:cs="Times New Roman"/>
          <w:sz w:val="24"/>
          <w:szCs w:val="24"/>
        </w:rPr>
        <w:t xml:space="preserve">. Pocos días antes, el 24 de octubre, después de sucesivas derrotas y del desgaste de las tropas liberales, el general Uribe </w:t>
      </w:r>
      <w:proofErr w:type="spellStart"/>
      <w:r w:rsidRPr="004E4AF9">
        <w:rPr>
          <w:rFonts w:ascii="Times New Roman" w:hAnsi="Times New Roman" w:cs="Times New Roman"/>
          <w:sz w:val="24"/>
          <w:szCs w:val="24"/>
        </w:rPr>
        <w:t>Uribe</w:t>
      </w:r>
      <w:proofErr w:type="spellEnd"/>
      <w:r w:rsidRPr="004E4AF9">
        <w:rPr>
          <w:rFonts w:ascii="Times New Roman" w:hAnsi="Times New Roman" w:cs="Times New Roman"/>
          <w:sz w:val="24"/>
          <w:szCs w:val="24"/>
        </w:rPr>
        <w:t xml:space="preserve"> </w:t>
      </w:r>
      <w:r w:rsidR="00C069A5" w:rsidRPr="004E4AF9">
        <w:rPr>
          <w:rFonts w:ascii="Times New Roman" w:hAnsi="Times New Roman" w:cs="Times New Roman"/>
          <w:sz w:val="24"/>
          <w:szCs w:val="24"/>
        </w:rPr>
        <w:t xml:space="preserve">había firmado el tratado de </w:t>
      </w:r>
      <w:r w:rsidR="00C069A5" w:rsidRPr="00D65191">
        <w:rPr>
          <w:rFonts w:ascii="Times New Roman" w:hAnsi="Times New Roman" w:cs="Times New Roman"/>
          <w:b/>
          <w:sz w:val="24"/>
          <w:szCs w:val="24"/>
        </w:rPr>
        <w:t>paz</w:t>
      </w:r>
      <w:r w:rsidR="00C069A5" w:rsidRPr="004E4AF9">
        <w:rPr>
          <w:rFonts w:ascii="Times New Roman" w:hAnsi="Times New Roman" w:cs="Times New Roman"/>
          <w:sz w:val="24"/>
          <w:szCs w:val="24"/>
        </w:rPr>
        <w:t xml:space="preserve"> de </w:t>
      </w:r>
      <w:proofErr w:type="spellStart"/>
      <w:r w:rsidR="00C069A5" w:rsidRPr="00D65191">
        <w:rPr>
          <w:rFonts w:ascii="Times New Roman" w:hAnsi="Times New Roman" w:cs="Times New Roman"/>
          <w:b/>
          <w:sz w:val="24"/>
          <w:szCs w:val="24"/>
        </w:rPr>
        <w:t>Neerlandia</w:t>
      </w:r>
      <w:proofErr w:type="spellEnd"/>
      <w:r w:rsidR="00C069A5" w:rsidRPr="004E4AF9">
        <w:rPr>
          <w:rFonts w:ascii="Times New Roman" w:hAnsi="Times New Roman" w:cs="Times New Roman"/>
          <w:sz w:val="24"/>
          <w:szCs w:val="24"/>
        </w:rPr>
        <w:t>.</w:t>
      </w:r>
    </w:p>
    <w:p w:rsidR="00201072" w:rsidRDefault="0020107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9054"/>
      </w:tblGrid>
      <w:tr w:rsidR="00EB105E" w:rsidRPr="00974355" w:rsidTr="004927B5">
        <w:tc>
          <w:tcPr>
            <w:tcW w:w="9054" w:type="dxa"/>
            <w:shd w:val="clear" w:color="auto" w:fill="000000" w:themeFill="text1"/>
          </w:tcPr>
          <w:p w:rsidR="00EB105E" w:rsidRPr="00974355" w:rsidRDefault="00EB105E" w:rsidP="004927B5">
            <w:pPr>
              <w:spacing w:line="360" w:lineRule="auto"/>
              <w:jc w:val="center"/>
              <w:rPr>
                <w:b/>
                <w:color w:val="FFFFFF" w:themeColor="background1"/>
              </w:rPr>
            </w:pPr>
            <w:r w:rsidRPr="00974355">
              <w:rPr>
                <w:b/>
                <w:color w:val="FFFFFF" w:themeColor="background1"/>
              </w:rPr>
              <w:t>Recuerda</w:t>
            </w:r>
          </w:p>
        </w:tc>
      </w:tr>
      <w:tr w:rsidR="00EB105E" w:rsidRPr="00974355" w:rsidTr="004927B5">
        <w:tc>
          <w:tcPr>
            <w:tcW w:w="9054" w:type="dxa"/>
            <w:shd w:val="clear" w:color="auto" w:fill="auto"/>
          </w:tcPr>
          <w:p w:rsidR="00EB105E" w:rsidRPr="004E4AF9" w:rsidRDefault="00EB105E" w:rsidP="004927B5">
            <w:pPr>
              <w:tabs>
                <w:tab w:val="right" w:pos="8498"/>
              </w:tabs>
              <w:spacing w:line="360" w:lineRule="auto"/>
              <w:rPr>
                <w:rFonts w:ascii="Times New Roman" w:hAnsi="Times New Roman" w:cs="Times New Roman"/>
                <w:sz w:val="24"/>
                <w:szCs w:val="24"/>
              </w:rPr>
            </w:pPr>
            <w:proofErr w:type="spellStart"/>
            <w:r w:rsidRPr="00D65191">
              <w:rPr>
                <w:rFonts w:ascii="Times New Roman" w:hAnsi="Times New Roman" w:cs="Times New Roman"/>
                <w:sz w:val="24"/>
                <w:szCs w:val="24"/>
              </w:rPr>
              <w:t>Cerca a</w:t>
            </w:r>
            <w:proofErr w:type="spellEnd"/>
            <w:r w:rsidRPr="00D65191">
              <w:rPr>
                <w:rFonts w:ascii="Times New Roman" w:hAnsi="Times New Roman" w:cs="Times New Roman"/>
                <w:sz w:val="24"/>
                <w:szCs w:val="24"/>
              </w:rPr>
              <w:t xml:space="preserve"> la ciudad de Ciénaga, en una hacienda llamada </w:t>
            </w:r>
            <w:proofErr w:type="spellStart"/>
            <w:r w:rsidRPr="00D65191">
              <w:rPr>
                <w:rFonts w:ascii="Times New Roman" w:hAnsi="Times New Roman" w:cs="Times New Roman"/>
                <w:sz w:val="24"/>
                <w:szCs w:val="24"/>
              </w:rPr>
              <w:t>Neerlandia</w:t>
            </w:r>
            <w:proofErr w:type="spellEnd"/>
            <w:r w:rsidRPr="00D65191">
              <w:rPr>
                <w:rFonts w:ascii="Times New Roman" w:hAnsi="Times New Roman" w:cs="Times New Roman"/>
                <w:sz w:val="24"/>
                <w:szCs w:val="24"/>
              </w:rPr>
              <w:t xml:space="preserve"> el general liberal Rafael Uribe </w:t>
            </w:r>
            <w:proofErr w:type="spellStart"/>
            <w:r w:rsidRPr="00D65191">
              <w:rPr>
                <w:rFonts w:ascii="Times New Roman" w:hAnsi="Times New Roman" w:cs="Times New Roman"/>
                <w:sz w:val="24"/>
                <w:szCs w:val="24"/>
              </w:rPr>
              <w:t>Uribe</w:t>
            </w:r>
            <w:proofErr w:type="spellEnd"/>
            <w:r w:rsidRPr="00D65191">
              <w:rPr>
                <w:rFonts w:ascii="Times New Roman" w:hAnsi="Times New Roman" w:cs="Times New Roman"/>
                <w:sz w:val="24"/>
                <w:szCs w:val="24"/>
              </w:rPr>
              <w:t xml:space="preserve"> firmó con el gobierno conservador de </w:t>
            </w:r>
            <w:r w:rsidR="00EC4009" w:rsidRPr="00D65191">
              <w:rPr>
                <w:rFonts w:ascii="Times New Roman" w:hAnsi="Times New Roman" w:cs="Times New Roman"/>
                <w:sz w:val="24"/>
                <w:szCs w:val="24"/>
              </w:rPr>
              <w:t>José</w:t>
            </w:r>
            <w:r w:rsidRPr="00D65191">
              <w:rPr>
                <w:rFonts w:ascii="Times New Roman" w:hAnsi="Times New Roman" w:cs="Times New Roman"/>
                <w:sz w:val="24"/>
                <w:szCs w:val="24"/>
              </w:rPr>
              <w:t xml:space="preserve"> Manuel Marroquín el </w:t>
            </w:r>
            <w:r w:rsidRPr="00A42EEC">
              <w:rPr>
                <w:rFonts w:ascii="Times New Roman" w:hAnsi="Times New Roman" w:cs="Times New Roman"/>
                <w:b/>
                <w:sz w:val="24"/>
                <w:szCs w:val="24"/>
              </w:rPr>
              <w:t xml:space="preserve">Tratado de </w:t>
            </w:r>
            <w:proofErr w:type="spellStart"/>
            <w:r w:rsidRPr="00A42EEC">
              <w:rPr>
                <w:rFonts w:ascii="Times New Roman" w:hAnsi="Times New Roman" w:cs="Times New Roman"/>
                <w:b/>
                <w:sz w:val="24"/>
                <w:szCs w:val="24"/>
              </w:rPr>
              <w:t>Neerlandia</w:t>
            </w:r>
            <w:proofErr w:type="spellEnd"/>
            <w:r w:rsidRPr="00D65191">
              <w:rPr>
                <w:rFonts w:ascii="Times New Roman" w:hAnsi="Times New Roman" w:cs="Times New Roman"/>
                <w:sz w:val="24"/>
                <w:szCs w:val="24"/>
              </w:rPr>
              <w:t xml:space="preserve"> (24 de octubre de 1902). Así mismo en el </w:t>
            </w:r>
            <w:r w:rsidRPr="00A42EEC">
              <w:rPr>
                <w:rFonts w:ascii="Times New Roman" w:hAnsi="Times New Roman" w:cs="Times New Roman"/>
                <w:b/>
                <w:sz w:val="24"/>
                <w:szCs w:val="24"/>
              </w:rPr>
              <w:t>acorazado</w:t>
            </w:r>
            <w:r w:rsidRPr="00D65191">
              <w:rPr>
                <w:rFonts w:ascii="Times New Roman" w:hAnsi="Times New Roman" w:cs="Times New Roman"/>
                <w:sz w:val="24"/>
                <w:szCs w:val="24"/>
              </w:rPr>
              <w:t xml:space="preserve"> norteamericano </w:t>
            </w:r>
            <w:r w:rsidR="00EC4009" w:rsidRPr="00A42EEC">
              <w:rPr>
                <w:rFonts w:ascii="Times New Roman" w:hAnsi="Times New Roman" w:cs="Times New Roman"/>
                <w:b/>
                <w:sz w:val="24"/>
                <w:szCs w:val="24"/>
              </w:rPr>
              <w:t>Wisconsin</w:t>
            </w:r>
            <w:r w:rsidRPr="00D65191">
              <w:rPr>
                <w:rFonts w:ascii="Times New Roman" w:hAnsi="Times New Roman" w:cs="Times New Roman"/>
                <w:sz w:val="24"/>
                <w:szCs w:val="24"/>
              </w:rPr>
              <w:t xml:space="preserve"> se firmó el tratado definitivo con el que se dio </w:t>
            </w:r>
            <w:r w:rsidRPr="00A42EEC">
              <w:rPr>
                <w:rFonts w:ascii="Times New Roman" w:hAnsi="Times New Roman" w:cs="Times New Roman"/>
                <w:b/>
                <w:sz w:val="24"/>
                <w:szCs w:val="24"/>
              </w:rPr>
              <w:t>fin a la Guerra de los Mil Días</w:t>
            </w:r>
            <w:r w:rsidRPr="00D65191">
              <w:rPr>
                <w:rFonts w:ascii="Times New Roman" w:hAnsi="Times New Roman" w:cs="Times New Roman"/>
                <w:sz w:val="24"/>
                <w:szCs w:val="24"/>
              </w:rPr>
              <w:t xml:space="preserve"> (21 de noviembre de 1902).</w:t>
            </w:r>
          </w:p>
          <w:p w:rsidR="00EB105E" w:rsidRPr="00004A00" w:rsidRDefault="00EB105E" w:rsidP="004927B5">
            <w:pPr>
              <w:tabs>
                <w:tab w:val="right" w:pos="8498"/>
              </w:tabs>
              <w:spacing w:line="360" w:lineRule="auto"/>
              <w:rPr>
                <w:rFonts w:ascii="Times New Roman" w:hAnsi="Times New Roman" w:cs="Times New Roman"/>
                <w:sz w:val="24"/>
                <w:szCs w:val="24"/>
              </w:rPr>
            </w:pPr>
          </w:p>
        </w:tc>
      </w:tr>
    </w:tbl>
    <w:p w:rsidR="00201072" w:rsidRDefault="00201072" w:rsidP="004E4AF9">
      <w:pPr>
        <w:tabs>
          <w:tab w:val="right" w:pos="8498"/>
        </w:tabs>
        <w:spacing w:line="360" w:lineRule="auto"/>
        <w:rPr>
          <w:rFonts w:ascii="Times New Roman" w:hAnsi="Times New Roman" w:cs="Times New Roman"/>
          <w:sz w:val="24"/>
          <w:szCs w:val="24"/>
        </w:rPr>
      </w:pPr>
    </w:p>
    <w:p w:rsidR="00EB105E" w:rsidRDefault="00EB105E" w:rsidP="004E4AF9">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rPr>
        <w:t xml:space="preserve">Para algunos historiadores, además de la pérdida de vidas y de la devastación económica que implicó la Guerra de los Mil Días, una de las consecuencias fundamentales fue la </w:t>
      </w:r>
      <w:r w:rsidRPr="00EB105E">
        <w:rPr>
          <w:rFonts w:ascii="Times New Roman" w:hAnsi="Times New Roman" w:cs="Times New Roman"/>
          <w:b/>
          <w:sz w:val="24"/>
          <w:szCs w:val="24"/>
        </w:rPr>
        <w:t>pérdida de Panamá</w:t>
      </w:r>
      <w:r>
        <w:rPr>
          <w:rFonts w:ascii="Times New Roman" w:hAnsi="Times New Roman" w:cs="Times New Roman"/>
          <w:sz w:val="24"/>
          <w:szCs w:val="24"/>
        </w:rPr>
        <w:t xml:space="preserve">. </w:t>
      </w:r>
    </w:p>
    <w:p w:rsidR="00AF336D" w:rsidRPr="004E4AF9"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disolverse la Gran Colombia, Panamá </w:t>
      </w:r>
      <w:r w:rsidR="00EB105E">
        <w:rPr>
          <w:rFonts w:ascii="Times New Roman" w:hAnsi="Times New Roman" w:cs="Times New Roman"/>
          <w:sz w:val="24"/>
          <w:szCs w:val="24"/>
        </w:rPr>
        <w:t>había seguido</w:t>
      </w:r>
      <w:r w:rsidRPr="004E4AF9">
        <w:rPr>
          <w:rFonts w:ascii="Times New Roman" w:hAnsi="Times New Roman" w:cs="Times New Roman"/>
          <w:sz w:val="24"/>
          <w:szCs w:val="24"/>
        </w:rPr>
        <w:t xml:space="preserve"> ligada a Colombia</w:t>
      </w:r>
      <w:r w:rsidR="00AF336D" w:rsidRPr="004E4AF9">
        <w:rPr>
          <w:rFonts w:ascii="Times New Roman" w:hAnsi="Times New Roman" w:cs="Times New Roman"/>
          <w:sz w:val="24"/>
          <w:szCs w:val="24"/>
        </w:rPr>
        <w:t>. E</w:t>
      </w:r>
      <w:r w:rsidRPr="004E4AF9">
        <w:rPr>
          <w:rFonts w:ascii="Times New Roman" w:hAnsi="Times New Roman" w:cs="Times New Roman"/>
          <w:sz w:val="24"/>
          <w:szCs w:val="24"/>
        </w:rPr>
        <w:t xml:space="preserve">n 1841 y 1853 se proclamó independiente por algunos meses, con el nombre de Estado del Istmo de Panamá. La importancia del istmo como </w:t>
      </w:r>
      <w:r w:rsidR="00EC4009">
        <w:rPr>
          <w:rFonts w:ascii="Times New Roman" w:hAnsi="Times New Roman" w:cs="Times New Roman"/>
          <w:sz w:val="24"/>
          <w:szCs w:val="24"/>
        </w:rPr>
        <w:t xml:space="preserve">puente de </w:t>
      </w:r>
      <w:r w:rsidRPr="004E4AF9">
        <w:rPr>
          <w:rFonts w:ascii="Times New Roman" w:hAnsi="Times New Roman" w:cs="Times New Roman"/>
          <w:sz w:val="24"/>
          <w:szCs w:val="24"/>
        </w:rPr>
        <w:t>comunicación entre el Atlántico y el Pacífico se acrecentó c</w:t>
      </w:r>
      <w:r w:rsidR="00AF336D" w:rsidRPr="004E4AF9">
        <w:rPr>
          <w:rFonts w:ascii="Times New Roman" w:hAnsi="Times New Roman" w:cs="Times New Roman"/>
          <w:sz w:val="24"/>
          <w:szCs w:val="24"/>
        </w:rPr>
        <w:t xml:space="preserve">on la colonización de la costa oeste </w:t>
      </w:r>
      <w:r w:rsidRPr="004E4AF9">
        <w:rPr>
          <w:rFonts w:ascii="Times New Roman" w:hAnsi="Times New Roman" w:cs="Times New Roman"/>
          <w:sz w:val="24"/>
          <w:szCs w:val="24"/>
        </w:rPr>
        <w:t xml:space="preserve">estadounidense y el descubrimiento de oro en California. En 1846, el presidente de Colombia, Tomás Cipriano Mosquera, concedió a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los derechos de </w:t>
      </w:r>
      <w:r w:rsidR="00EB105E">
        <w:rPr>
          <w:rFonts w:ascii="Times New Roman" w:hAnsi="Times New Roman" w:cs="Times New Roman"/>
          <w:sz w:val="24"/>
          <w:szCs w:val="24"/>
        </w:rPr>
        <w:t>construcción de un ferrocarril en la zona</w:t>
      </w:r>
      <w:r w:rsidRPr="004E4AF9">
        <w:rPr>
          <w:rFonts w:ascii="Times New Roman" w:hAnsi="Times New Roman" w:cs="Times New Roman"/>
          <w:sz w:val="24"/>
          <w:szCs w:val="24"/>
        </w:rPr>
        <w:t>. Francia y el Reino Unido se interesaron en la construcción de un canal interoceánico</w:t>
      </w:r>
      <w:r w:rsidR="00B1127C">
        <w:rPr>
          <w:rFonts w:ascii="Times New Roman" w:hAnsi="Times New Roman" w:cs="Times New Roman"/>
          <w:sz w:val="24"/>
          <w:szCs w:val="24"/>
        </w:rPr>
        <w:t>.</w:t>
      </w:r>
    </w:p>
    <w:p w:rsidR="00AF336D" w:rsidRPr="004E4AF9" w:rsidRDefault="00AF336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Francia hizo un intento de construcción del canal </w:t>
      </w:r>
      <w:r w:rsidR="006A554A" w:rsidRPr="004E4AF9">
        <w:rPr>
          <w:rFonts w:ascii="Times New Roman" w:hAnsi="Times New Roman" w:cs="Times New Roman"/>
          <w:sz w:val="24"/>
          <w:szCs w:val="24"/>
        </w:rPr>
        <w:t xml:space="preserve">pero </w:t>
      </w:r>
      <w:r w:rsidR="00EB105E">
        <w:rPr>
          <w:rFonts w:ascii="Times New Roman" w:hAnsi="Times New Roman" w:cs="Times New Roman"/>
          <w:sz w:val="24"/>
          <w:szCs w:val="24"/>
        </w:rPr>
        <w:t>en un momento los costos fueron insostenibles y el proyecto quebró</w:t>
      </w:r>
      <w:r w:rsidRPr="004E4AF9">
        <w:rPr>
          <w:rFonts w:ascii="Times New Roman" w:hAnsi="Times New Roman" w:cs="Times New Roman"/>
          <w:sz w:val="24"/>
          <w:szCs w:val="24"/>
        </w:rPr>
        <w:t xml:space="preserve">, lo que facilitó que quedara </w:t>
      </w:r>
      <w:r w:rsidR="006A554A" w:rsidRPr="004E4AF9">
        <w:rPr>
          <w:rFonts w:ascii="Times New Roman" w:hAnsi="Times New Roman" w:cs="Times New Roman"/>
          <w:sz w:val="24"/>
          <w:szCs w:val="24"/>
        </w:rPr>
        <w:t xml:space="preserve">en manos de </w:t>
      </w:r>
      <w:r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lastRenderedPageBreak/>
        <w:t xml:space="preserve">que aliado con las </w:t>
      </w:r>
      <w:r w:rsidR="00F0265F">
        <w:rPr>
          <w:rFonts w:ascii="Times New Roman" w:hAnsi="Times New Roman" w:cs="Times New Roman"/>
          <w:sz w:val="24"/>
          <w:szCs w:val="24"/>
        </w:rPr>
        <w:t>é</w:t>
      </w:r>
      <w:r w:rsidR="00F0265F" w:rsidRPr="004E4AF9">
        <w:rPr>
          <w:rFonts w:ascii="Times New Roman" w:hAnsi="Times New Roman" w:cs="Times New Roman"/>
          <w:sz w:val="24"/>
          <w:szCs w:val="24"/>
        </w:rPr>
        <w:t xml:space="preserve">lites </w:t>
      </w:r>
      <w:r w:rsidR="006A554A" w:rsidRPr="004E4AF9">
        <w:rPr>
          <w:rFonts w:ascii="Times New Roman" w:hAnsi="Times New Roman" w:cs="Times New Roman"/>
          <w:sz w:val="24"/>
          <w:szCs w:val="24"/>
        </w:rPr>
        <w:t>panameña</w:t>
      </w:r>
      <w:r w:rsidRPr="004E4AF9">
        <w:rPr>
          <w:rFonts w:ascii="Times New Roman" w:hAnsi="Times New Roman" w:cs="Times New Roman"/>
          <w:sz w:val="24"/>
          <w:szCs w:val="24"/>
        </w:rPr>
        <w:t>s</w:t>
      </w:r>
      <w:r w:rsidR="006A554A" w:rsidRPr="004E4AF9">
        <w:rPr>
          <w:rFonts w:ascii="Times New Roman" w:hAnsi="Times New Roman" w:cs="Times New Roman"/>
          <w:sz w:val="24"/>
          <w:szCs w:val="24"/>
        </w:rPr>
        <w:t xml:space="preserve"> propició la separac</w:t>
      </w:r>
      <w:r w:rsidRPr="004E4AF9">
        <w:rPr>
          <w:rFonts w:ascii="Times New Roman" w:hAnsi="Times New Roman" w:cs="Times New Roman"/>
          <w:sz w:val="24"/>
          <w:szCs w:val="24"/>
        </w:rPr>
        <w:t>ión de Panamá</w:t>
      </w:r>
      <w:r w:rsidR="006A554A" w:rsidRPr="004E4AF9">
        <w:rPr>
          <w:rFonts w:ascii="Times New Roman" w:hAnsi="Times New Roman" w:cs="Times New Roman"/>
          <w:sz w:val="24"/>
          <w:szCs w:val="24"/>
        </w:rPr>
        <w:t xml:space="preserve"> en 1903. Colombia no reconoció la independencia panameña hasta 1914; en 1921, un tratado delimitó las fronteras entre ambos países. </w:t>
      </w:r>
    </w:p>
    <w:p w:rsidR="00EB105E" w:rsidRDefault="006A554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1903, el </w:t>
      </w:r>
      <w:r w:rsidR="00EB105E">
        <w:rPr>
          <w:rFonts w:ascii="Times New Roman" w:hAnsi="Times New Roman" w:cs="Times New Roman"/>
          <w:b/>
          <w:sz w:val="24"/>
          <w:szCs w:val="24"/>
        </w:rPr>
        <w:t>g</w:t>
      </w:r>
      <w:r w:rsidRPr="00EB105E">
        <w:rPr>
          <w:rFonts w:ascii="Times New Roman" w:hAnsi="Times New Roman" w:cs="Times New Roman"/>
          <w:b/>
          <w:sz w:val="24"/>
          <w:szCs w:val="24"/>
        </w:rPr>
        <w:t>obierno panameño</w:t>
      </w:r>
      <w:r w:rsidRPr="004E4AF9">
        <w:rPr>
          <w:rFonts w:ascii="Times New Roman" w:hAnsi="Times New Roman" w:cs="Times New Roman"/>
          <w:sz w:val="24"/>
          <w:szCs w:val="24"/>
        </w:rPr>
        <w:t xml:space="preserve"> firmó el </w:t>
      </w:r>
      <w:r w:rsidRPr="004E4AF9">
        <w:rPr>
          <w:rStyle w:val="remision"/>
          <w:rFonts w:ascii="Times New Roman" w:hAnsi="Times New Roman" w:cs="Times New Roman"/>
          <w:sz w:val="24"/>
          <w:szCs w:val="24"/>
        </w:rPr>
        <w:t xml:space="preserve">tratado </w:t>
      </w:r>
      <w:r w:rsidRPr="00EC4009">
        <w:rPr>
          <w:rStyle w:val="oblique1"/>
          <w:rFonts w:ascii="Times New Roman" w:hAnsi="Times New Roman" w:cs="Times New Roman"/>
          <w:b/>
          <w:i w:val="0"/>
          <w:sz w:val="24"/>
          <w:szCs w:val="24"/>
        </w:rPr>
        <w:t>Hay-</w:t>
      </w:r>
      <w:proofErr w:type="spellStart"/>
      <w:r w:rsidRPr="00EC4009">
        <w:rPr>
          <w:rStyle w:val="oblique1"/>
          <w:rFonts w:ascii="Times New Roman" w:hAnsi="Times New Roman" w:cs="Times New Roman"/>
          <w:b/>
          <w:i w:val="0"/>
          <w:sz w:val="24"/>
          <w:szCs w:val="24"/>
        </w:rPr>
        <w:t>Bunau</w:t>
      </w:r>
      <w:proofErr w:type="spellEnd"/>
      <w:r w:rsidRPr="00EC4009">
        <w:rPr>
          <w:rStyle w:val="oblique1"/>
          <w:rFonts w:ascii="Times New Roman" w:hAnsi="Times New Roman" w:cs="Times New Roman"/>
          <w:b/>
          <w:i w:val="0"/>
          <w:sz w:val="24"/>
          <w:szCs w:val="24"/>
        </w:rPr>
        <w:t>-Varilla</w:t>
      </w:r>
      <w:r w:rsidRPr="004E4AF9">
        <w:rPr>
          <w:rFonts w:ascii="Times New Roman" w:hAnsi="Times New Roman" w:cs="Times New Roman"/>
          <w:sz w:val="24"/>
          <w:szCs w:val="24"/>
        </w:rPr>
        <w:t xml:space="preserve">, que </w:t>
      </w:r>
      <w:r w:rsidRPr="00EB105E">
        <w:rPr>
          <w:rFonts w:ascii="Times New Roman" w:hAnsi="Times New Roman" w:cs="Times New Roman"/>
          <w:b/>
          <w:sz w:val="24"/>
          <w:szCs w:val="24"/>
        </w:rPr>
        <w:t>cedió</w:t>
      </w:r>
      <w:r w:rsidRPr="004E4AF9">
        <w:rPr>
          <w:rFonts w:ascii="Times New Roman" w:hAnsi="Times New Roman" w:cs="Times New Roman"/>
          <w:sz w:val="24"/>
          <w:szCs w:val="24"/>
        </w:rPr>
        <w:t xml:space="preserve"> a </w:t>
      </w:r>
      <w:r w:rsidR="00AF336D" w:rsidRPr="004E4AF9">
        <w:rPr>
          <w:rFonts w:ascii="Times New Roman" w:hAnsi="Times New Roman" w:cs="Times New Roman"/>
          <w:sz w:val="24"/>
          <w:szCs w:val="24"/>
        </w:rPr>
        <w:t>Estados Unidos</w:t>
      </w:r>
      <w:r w:rsidRPr="004E4AF9">
        <w:rPr>
          <w:rFonts w:ascii="Times New Roman" w:hAnsi="Times New Roman" w:cs="Times New Roman"/>
          <w:sz w:val="24"/>
          <w:szCs w:val="24"/>
        </w:rPr>
        <w:t xml:space="preserve">, </w:t>
      </w:r>
      <w:r w:rsidRPr="00EB105E">
        <w:rPr>
          <w:rFonts w:ascii="Times New Roman" w:hAnsi="Times New Roman" w:cs="Times New Roman"/>
          <w:b/>
          <w:sz w:val="24"/>
          <w:szCs w:val="24"/>
        </w:rPr>
        <w:t>a perpetuidad</w:t>
      </w:r>
      <w:r w:rsidRPr="004E4AF9">
        <w:rPr>
          <w:rFonts w:ascii="Times New Roman" w:hAnsi="Times New Roman" w:cs="Times New Roman"/>
          <w:sz w:val="24"/>
          <w:szCs w:val="24"/>
        </w:rPr>
        <w:t xml:space="preserve">, la </w:t>
      </w:r>
      <w:r w:rsidR="00F0265F">
        <w:rPr>
          <w:rStyle w:val="oblique1"/>
          <w:rFonts w:ascii="Times New Roman" w:hAnsi="Times New Roman" w:cs="Times New Roman"/>
          <w:b/>
          <w:i w:val="0"/>
          <w:sz w:val="24"/>
          <w:szCs w:val="24"/>
        </w:rPr>
        <w:t>z</w:t>
      </w:r>
      <w:r w:rsidR="00F0265F" w:rsidRPr="00EC4009">
        <w:rPr>
          <w:rStyle w:val="oblique1"/>
          <w:rFonts w:ascii="Times New Roman" w:hAnsi="Times New Roman" w:cs="Times New Roman"/>
          <w:b/>
          <w:i w:val="0"/>
          <w:sz w:val="24"/>
          <w:szCs w:val="24"/>
        </w:rPr>
        <w:t xml:space="preserve">ona </w:t>
      </w:r>
      <w:r w:rsidRPr="00EC4009">
        <w:rPr>
          <w:rStyle w:val="oblique1"/>
          <w:rFonts w:ascii="Times New Roman" w:hAnsi="Times New Roman" w:cs="Times New Roman"/>
          <w:b/>
          <w:i w:val="0"/>
          <w:sz w:val="24"/>
          <w:szCs w:val="24"/>
        </w:rPr>
        <w:t>del canal de Panamá</w:t>
      </w:r>
      <w:r w:rsidRPr="004E4AF9">
        <w:rPr>
          <w:rFonts w:ascii="Times New Roman" w:hAnsi="Times New Roman" w:cs="Times New Roman"/>
          <w:sz w:val="24"/>
          <w:szCs w:val="24"/>
        </w:rPr>
        <w:t xml:space="preserve">, a cambio de una cuota anual. Las condiciones estipuladas en el tratado significaban, de hecho, la plena soberanía estadounidense sobre la </w:t>
      </w:r>
      <w:r w:rsidR="00EC4009">
        <w:rPr>
          <w:rFonts w:ascii="Times New Roman" w:hAnsi="Times New Roman" w:cs="Times New Roman"/>
          <w:sz w:val="24"/>
          <w:szCs w:val="24"/>
        </w:rPr>
        <w:t>z</w:t>
      </w:r>
      <w:r w:rsidR="00EC4009" w:rsidRPr="004E4AF9">
        <w:rPr>
          <w:rFonts w:ascii="Times New Roman" w:hAnsi="Times New Roman" w:cs="Times New Roman"/>
          <w:sz w:val="24"/>
          <w:szCs w:val="24"/>
        </w:rPr>
        <w:t>ona</w:t>
      </w:r>
      <w:r w:rsidRPr="004E4AF9">
        <w:rPr>
          <w:rFonts w:ascii="Times New Roman" w:hAnsi="Times New Roman" w:cs="Times New Roman"/>
          <w:sz w:val="24"/>
          <w:szCs w:val="24"/>
        </w:rPr>
        <w:t xml:space="preserve">; la devolución de la soberanía a Panamá sería desde entonces la base del movimiento nacionalista panameño. </w:t>
      </w:r>
    </w:p>
    <w:tbl>
      <w:tblPr>
        <w:tblStyle w:val="Tablaconcuadrcula"/>
        <w:tblW w:w="0" w:type="auto"/>
        <w:tblLayout w:type="fixed"/>
        <w:tblLook w:val="04A0" w:firstRow="1" w:lastRow="0" w:firstColumn="1" w:lastColumn="0" w:noHBand="0" w:noVBand="1"/>
      </w:tblPr>
      <w:tblGrid>
        <w:gridCol w:w="1668"/>
        <w:gridCol w:w="7386"/>
      </w:tblGrid>
      <w:tr w:rsidR="0053757C" w:rsidRPr="00FC750D" w:rsidTr="00CF7452">
        <w:tc>
          <w:tcPr>
            <w:tcW w:w="9054" w:type="dxa"/>
            <w:gridSpan w:val="2"/>
            <w:shd w:val="clear" w:color="auto" w:fill="0D0D0D" w:themeFill="text1" w:themeFillTint="F2"/>
          </w:tcPr>
          <w:p w:rsidR="0053757C" w:rsidRPr="00FC750D" w:rsidRDefault="0053757C"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53757C" w:rsidRPr="00FC750D" w:rsidTr="00CF7452">
        <w:tc>
          <w:tcPr>
            <w:tcW w:w="1668" w:type="dxa"/>
          </w:tcPr>
          <w:p w:rsidR="0053757C" w:rsidRPr="00FC750D" w:rsidRDefault="0053757C" w:rsidP="00CF7452">
            <w:pPr>
              <w:rPr>
                <w:b/>
                <w:color w:val="000000"/>
                <w:sz w:val="24"/>
                <w:szCs w:val="24"/>
              </w:rPr>
            </w:pPr>
            <w:r w:rsidRPr="00FC750D">
              <w:rPr>
                <w:b/>
                <w:color w:val="000000"/>
                <w:sz w:val="24"/>
                <w:szCs w:val="24"/>
              </w:rPr>
              <w:t>Código</w:t>
            </w:r>
          </w:p>
        </w:tc>
        <w:tc>
          <w:tcPr>
            <w:tcW w:w="7386" w:type="dxa"/>
          </w:tcPr>
          <w:p w:rsidR="0053757C" w:rsidRPr="006B17EC" w:rsidRDefault="004E57AD" w:rsidP="001B1156">
            <w:pPr>
              <w:rPr>
                <w:b/>
                <w:color w:val="000000"/>
                <w:sz w:val="24"/>
                <w:szCs w:val="24"/>
              </w:rPr>
            </w:pPr>
            <w:r>
              <w:rPr>
                <w:b/>
                <w:color w:val="000000"/>
                <w:sz w:val="24"/>
                <w:szCs w:val="24"/>
              </w:rPr>
              <w:t>CS_</w:t>
            </w:r>
            <w:r w:rsidR="00B1127C">
              <w:rPr>
                <w:b/>
                <w:color w:val="000000"/>
                <w:sz w:val="24"/>
                <w:szCs w:val="24"/>
              </w:rPr>
              <w:t>09</w:t>
            </w:r>
            <w:r w:rsidR="0053757C" w:rsidRPr="006B17EC">
              <w:rPr>
                <w:b/>
                <w:color w:val="000000"/>
                <w:sz w:val="24"/>
                <w:szCs w:val="24"/>
              </w:rPr>
              <w:t>_0</w:t>
            </w:r>
            <w:r w:rsidR="00B1127C">
              <w:rPr>
                <w:b/>
                <w:color w:val="000000"/>
                <w:sz w:val="24"/>
                <w:szCs w:val="24"/>
              </w:rPr>
              <w:t>4</w:t>
            </w:r>
            <w:r w:rsidR="0053757C" w:rsidRPr="006B17EC">
              <w:rPr>
                <w:b/>
                <w:color w:val="000000"/>
                <w:sz w:val="24"/>
                <w:szCs w:val="24"/>
              </w:rPr>
              <w:t>_IMG0</w:t>
            </w:r>
            <w:r w:rsidR="001B1156">
              <w:rPr>
                <w:b/>
                <w:color w:val="000000"/>
                <w:sz w:val="24"/>
                <w:szCs w:val="24"/>
              </w:rPr>
              <w:t>3</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Descripción</w:t>
            </w:r>
          </w:p>
        </w:tc>
        <w:tc>
          <w:tcPr>
            <w:tcW w:w="7386" w:type="dxa"/>
          </w:tcPr>
          <w:p w:rsidR="0053757C" w:rsidRPr="006B17EC" w:rsidRDefault="0053757C" w:rsidP="0053757C">
            <w:pPr>
              <w:rPr>
                <w:color w:val="000000"/>
                <w:sz w:val="24"/>
                <w:szCs w:val="24"/>
              </w:rPr>
            </w:pPr>
            <w:r>
              <w:rPr>
                <w:color w:val="000000"/>
                <w:sz w:val="24"/>
                <w:szCs w:val="24"/>
              </w:rPr>
              <w:t>Prensa Canal de Panamá</w:t>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53757C" w:rsidRPr="001E1376" w:rsidRDefault="00B1127C" w:rsidP="00CF7452">
            <w:pPr>
              <w:spacing w:after="200" w:line="276" w:lineRule="auto"/>
              <w:rPr>
                <w:color w:val="000000"/>
                <w:sz w:val="24"/>
                <w:szCs w:val="24"/>
                <w:lang w:val="es-CO"/>
              </w:rPr>
            </w:pPr>
            <w:r>
              <w:rPr>
                <w:noProof/>
                <w:color w:val="000000"/>
                <w:sz w:val="24"/>
                <w:szCs w:val="24"/>
                <w:lang w:eastAsia="es-CO"/>
              </w:rPr>
              <w:drawing>
                <wp:inline distT="0" distB="0" distL="0" distR="0">
                  <wp:extent cx="1226110" cy="86255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4_smal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7083" cy="863237"/>
                          </a:xfrm>
                          <a:prstGeom prst="rect">
                            <a:avLst/>
                          </a:prstGeom>
                        </pic:spPr>
                      </pic:pic>
                    </a:graphicData>
                  </a:graphic>
                </wp:inline>
              </w:drawing>
            </w:r>
          </w:p>
        </w:tc>
      </w:tr>
      <w:tr w:rsidR="0053757C" w:rsidRPr="00FC750D" w:rsidTr="00CF7452">
        <w:tc>
          <w:tcPr>
            <w:tcW w:w="1668" w:type="dxa"/>
          </w:tcPr>
          <w:p w:rsidR="0053757C" w:rsidRPr="00FC750D" w:rsidRDefault="0053757C" w:rsidP="00CF7452">
            <w:pPr>
              <w:rPr>
                <w:color w:val="000000"/>
                <w:sz w:val="24"/>
                <w:szCs w:val="24"/>
              </w:rPr>
            </w:pPr>
            <w:r w:rsidRPr="00FC750D">
              <w:rPr>
                <w:b/>
                <w:color w:val="000000"/>
                <w:sz w:val="24"/>
                <w:szCs w:val="24"/>
              </w:rPr>
              <w:t>Pie de imagen</w:t>
            </w:r>
          </w:p>
        </w:tc>
        <w:tc>
          <w:tcPr>
            <w:tcW w:w="7386" w:type="dxa"/>
          </w:tcPr>
          <w:p w:rsidR="0053757C" w:rsidRPr="00A03CB1" w:rsidRDefault="00B1127C" w:rsidP="0053757C">
            <w:pPr>
              <w:pStyle w:val="mw-mmv-image-desc"/>
            </w:pPr>
            <w:r>
              <w:t>En 1903, la pérdida de Panamá trajo consecuencias económicas para la República de Colombia, que apenas lograba reponerse de la Guerra de los Mil Días.</w:t>
            </w:r>
          </w:p>
        </w:tc>
      </w:tr>
    </w:tbl>
    <w:p w:rsidR="0053757C" w:rsidRDefault="0053757C" w:rsidP="004E4AF9">
      <w:pPr>
        <w:tabs>
          <w:tab w:val="right" w:pos="8498"/>
        </w:tabs>
        <w:spacing w:line="360" w:lineRule="auto"/>
        <w:rPr>
          <w:rFonts w:ascii="Times New Roman" w:hAnsi="Times New Roman" w:cs="Times New Roman"/>
          <w:sz w:val="24"/>
          <w:szCs w:val="24"/>
        </w:rPr>
      </w:pPr>
    </w:p>
    <w:p w:rsidR="0053757C" w:rsidRDefault="0053757C" w:rsidP="004E4AF9">
      <w:pPr>
        <w:tabs>
          <w:tab w:val="right" w:pos="8498"/>
        </w:tabs>
        <w:spacing w:line="360" w:lineRule="auto"/>
        <w:rPr>
          <w:rFonts w:ascii="Times New Roman" w:hAnsi="Times New Roman" w:cs="Times New Roman"/>
          <w:sz w:val="24"/>
          <w:szCs w:val="24"/>
        </w:rPr>
      </w:pPr>
    </w:p>
    <w:p w:rsidR="00363EDB" w:rsidRPr="004E4AF9" w:rsidRDefault="006A554A"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sz w:val="24"/>
          <w:szCs w:val="24"/>
        </w:rPr>
        <w:t xml:space="preserve">La política de Panamá giró desde un principio alrededor de </w:t>
      </w:r>
      <w:r w:rsidR="00AF336D" w:rsidRPr="004E4AF9">
        <w:rPr>
          <w:rFonts w:ascii="Times New Roman" w:hAnsi="Times New Roman" w:cs="Times New Roman"/>
          <w:sz w:val="24"/>
          <w:szCs w:val="24"/>
        </w:rPr>
        <w:t xml:space="preserve">Estados Unidos </w:t>
      </w:r>
      <w:r w:rsidRPr="004E4AF9">
        <w:rPr>
          <w:rFonts w:ascii="Times New Roman" w:hAnsi="Times New Roman" w:cs="Times New Roman"/>
          <w:sz w:val="24"/>
          <w:szCs w:val="24"/>
        </w:rPr>
        <w:t xml:space="preserve">y de las negociaciones con este país sobre la cuota anual pagada por el canal. Las plantaciones tropicales, así como las pocas líneas férreas existentes fuera de la </w:t>
      </w:r>
      <w:r w:rsidR="00F0265F">
        <w:rPr>
          <w:rFonts w:ascii="Times New Roman" w:hAnsi="Times New Roman" w:cs="Times New Roman"/>
          <w:sz w:val="24"/>
          <w:szCs w:val="24"/>
        </w:rPr>
        <w:t>z</w:t>
      </w:r>
      <w:r w:rsidR="00F0265F" w:rsidRPr="004E4AF9">
        <w:rPr>
          <w:rFonts w:ascii="Times New Roman" w:hAnsi="Times New Roman" w:cs="Times New Roman"/>
          <w:sz w:val="24"/>
          <w:szCs w:val="24"/>
        </w:rPr>
        <w:t xml:space="preserve">ona </w:t>
      </w:r>
      <w:r w:rsidRPr="004E4AF9">
        <w:rPr>
          <w:rFonts w:ascii="Times New Roman" w:hAnsi="Times New Roman" w:cs="Times New Roman"/>
          <w:sz w:val="24"/>
          <w:szCs w:val="24"/>
        </w:rPr>
        <w:t>del Canal, fueron monopoliza</w:t>
      </w:r>
      <w:r w:rsidR="00AF336D" w:rsidRPr="004E4AF9">
        <w:rPr>
          <w:rFonts w:ascii="Times New Roman" w:hAnsi="Times New Roman" w:cs="Times New Roman"/>
          <w:sz w:val="24"/>
          <w:szCs w:val="24"/>
        </w:rPr>
        <w:t xml:space="preserve">das pronto por la </w:t>
      </w:r>
      <w:proofErr w:type="spellStart"/>
      <w:r w:rsidR="00AF336D" w:rsidRPr="004E4AF9">
        <w:rPr>
          <w:rFonts w:ascii="Times New Roman" w:hAnsi="Times New Roman" w:cs="Times New Roman"/>
          <w:sz w:val="24"/>
          <w:szCs w:val="24"/>
        </w:rPr>
        <w:t>United</w:t>
      </w:r>
      <w:proofErr w:type="spellEnd"/>
      <w:r w:rsidR="00AF336D" w:rsidRPr="004E4AF9">
        <w:rPr>
          <w:rFonts w:ascii="Times New Roman" w:hAnsi="Times New Roman" w:cs="Times New Roman"/>
          <w:sz w:val="24"/>
          <w:szCs w:val="24"/>
        </w:rPr>
        <w:t xml:space="preserve"> </w:t>
      </w:r>
      <w:proofErr w:type="spellStart"/>
      <w:r w:rsidR="00AF336D" w:rsidRPr="004E4AF9">
        <w:rPr>
          <w:rFonts w:ascii="Times New Roman" w:hAnsi="Times New Roman" w:cs="Times New Roman"/>
          <w:sz w:val="24"/>
          <w:szCs w:val="24"/>
        </w:rPr>
        <w:t>Fruit</w:t>
      </w:r>
      <w:proofErr w:type="spellEnd"/>
      <w:r w:rsidR="00AF336D" w:rsidRPr="004E4AF9">
        <w:rPr>
          <w:rFonts w:ascii="Times New Roman" w:hAnsi="Times New Roman" w:cs="Times New Roman"/>
          <w:sz w:val="24"/>
          <w:szCs w:val="24"/>
        </w:rPr>
        <w:t xml:space="preserve">. </w:t>
      </w:r>
      <w:r w:rsidRPr="004E4AF9">
        <w:rPr>
          <w:rFonts w:ascii="Times New Roman" w:hAnsi="Times New Roman" w:cs="Times New Roman"/>
          <w:sz w:val="24"/>
          <w:szCs w:val="24"/>
        </w:rPr>
        <w:t>El canal se inauguró en 1914, durante la primera presidencia de Belisario Porras (1912-1916).</w:t>
      </w:r>
    </w:p>
    <w:tbl>
      <w:tblPr>
        <w:tblStyle w:val="Tablaconcuadrcula"/>
        <w:tblW w:w="0" w:type="auto"/>
        <w:tblLook w:val="04A0" w:firstRow="1" w:lastRow="0" w:firstColumn="1" w:lastColumn="0" w:noHBand="0" w:noVBand="1"/>
      </w:tblPr>
      <w:tblGrid>
        <w:gridCol w:w="2518"/>
        <w:gridCol w:w="6536"/>
      </w:tblGrid>
      <w:tr w:rsidR="00EB105E" w:rsidRPr="00FC750D" w:rsidTr="004927B5">
        <w:tc>
          <w:tcPr>
            <w:tcW w:w="9054" w:type="dxa"/>
            <w:gridSpan w:val="2"/>
            <w:shd w:val="clear" w:color="auto" w:fill="000000" w:themeFill="text1"/>
          </w:tcPr>
          <w:p w:rsidR="00EB105E" w:rsidRPr="00FC750D" w:rsidRDefault="00EB105E" w:rsidP="004927B5">
            <w:pPr>
              <w:jc w:val="center"/>
              <w:rPr>
                <w:b/>
                <w:color w:val="FFFFFF" w:themeColor="background1"/>
                <w:sz w:val="24"/>
                <w:szCs w:val="24"/>
              </w:rPr>
            </w:pPr>
            <w:r>
              <w:rPr>
                <w:b/>
                <w:color w:val="FFFFFF" w:themeColor="background1"/>
                <w:sz w:val="24"/>
                <w:szCs w:val="24"/>
              </w:rPr>
              <w:t>Profundiza recurso nuevo</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Código</w:t>
            </w:r>
          </w:p>
        </w:tc>
        <w:tc>
          <w:tcPr>
            <w:tcW w:w="6536" w:type="dxa"/>
          </w:tcPr>
          <w:p w:rsidR="00EB105E" w:rsidRPr="00FC750D" w:rsidRDefault="00EB105E" w:rsidP="004927B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20</w:t>
            </w:r>
          </w:p>
        </w:tc>
      </w:tr>
      <w:tr w:rsidR="00EB105E" w:rsidRPr="00FC750D" w:rsidTr="004927B5">
        <w:tc>
          <w:tcPr>
            <w:tcW w:w="2518" w:type="dxa"/>
          </w:tcPr>
          <w:p w:rsidR="00EB105E" w:rsidRPr="00FC750D" w:rsidRDefault="00EB105E" w:rsidP="004927B5">
            <w:pPr>
              <w:rPr>
                <w:b/>
                <w:color w:val="000000" w:themeColor="text1"/>
                <w:sz w:val="24"/>
                <w:szCs w:val="24"/>
              </w:rPr>
            </w:pPr>
            <w:r w:rsidRPr="00FC750D">
              <w:rPr>
                <w:b/>
                <w:color w:val="000000" w:themeColor="text1"/>
                <w:sz w:val="24"/>
                <w:szCs w:val="24"/>
              </w:rPr>
              <w:t>Título</w:t>
            </w:r>
          </w:p>
        </w:tc>
        <w:tc>
          <w:tcPr>
            <w:tcW w:w="6536" w:type="dxa"/>
          </w:tcPr>
          <w:p w:rsidR="00EB105E" w:rsidRPr="00FC750D" w:rsidRDefault="00EB105E" w:rsidP="004927B5">
            <w:pPr>
              <w:rPr>
                <w:color w:val="000000" w:themeColor="text1"/>
                <w:sz w:val="24"/>
                <w:szCs w:val="24"/>
              </w:rPr>
            </w:pPr>
            <w:r>
              <w:rPr>
                <w:rFonts w:ascii="Times New Roman" w:hAnsi="Times New Roman" w:cs="Times New Roman"/>
                <w:color w:val="000000" w:themeColor="text1"/>
              </w:rPr>
              <w:t xml:space="preserve">El Canal de Panamá </w:t>
            </w:r>
          </w:p>
        </w:tc>
      </w:tr>
      <w:tr w:rsidR="00EB105E" w:rsidRPr="00FC750D" w:rsidTr="004927B5">
        <w:trPr>
          <w:trHeight w:val="919"/>
        </w:trPr>
        <w:tc>
          <w:tcPr>
            <w:tcW w:w="2518" w:type="dxa"/>
          </w:tcPr>
          <w:p w:rsidR="00EB105E" w:rsidRPr="00FC750D" w:rsidRDefault="00EB105E" w:rsidP="004927B5">
            <w:pPr>
              <w:rPr>
                <w:b/>
                <w:sz w:val="24"/>
                <w:szCs w:val="24"/>
              </w:rPr>
            </w:pPr>
            <w:r w:rsidRPr="00FC750D">
              <w:rPr>
                <w:b/>
                <w:sz w:val="24"/>
                <w:szCs w:val="24"/>
              </w:rPr>
              <w:t>Descripción</w:t>
            </w:r>
          </w:p>
        </w:tc>
        <w:tc>
          <w:tcPr>
            <w:tcW w:w="6536" w:type="dxa"/>
          </w:tcPr>
          <w:p w:rsidR="00EB105E" w:rsidRPr="00127C0B" w:rsidRDefault="000E1D7E" w:rsidP="004927B5">
            <w:pPr>
              <w:rPr>
                <w:rFonts w:ascii="Arial" w:hAnsi="Arial"/>
                <w:sz w:val="18"/>
                <w:szCs w:val="18"/>
                <w:lang w:val="es-ES_tradnl"/>
              </w:rPr>
            </w:pPr>
            <w:r>
              <w:rPr>
                <w:rFonts w:ascii="Times New Roman" w:hAnsi="Times New Roman" w:cs="Times New Roman"/>
                <w:color w:val="000000" w:themeColor="text1"/>
              </w:rPr>
              <w:t>Actividad con video que permite entender la importancia de Panamá</w:t>
            </w:r>
          </w:p>
        </w:tc>
      </w:tr>
    </w:tbl>
    <w:p w:rsidR="004457E4" w:rsidRDefault="004457E4" w:rsidP="004E4AF9">
      <w:pPr>
        <w:tabs>
          <w:tab w:val="right" w:pos="8498"/>
        </w:tabs>
        <w:spacing w:line="360" w:lineRule="auto"/>
        <w:rPr>
          <w:rFonts w:ascii="Times New Roman" w:hAnsi="Times New Roman" w:cs="Times New Roman"/>
          <w:sz w:val="24"/>
          <w:szCs w:val="24"/>
        </w:rPr>
      </w:pPr>
    </w:p>
    <w:p w:rsidR="00991B34" w:rsidRDefault="00991B34"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991B34" w:rsidRPr="00FC750D" w:rsidTr="006A3655">
        <w:tc>
          <w:tcPr>
            <w:tcW w:w="9054" w:type="dxa"/>
            <w:gridSpan w:val="2"/>
            <w:shd w:val="clear" w:color="auto" w:fill="000000" w:themeFill="text1"/>
          </w:tcPr>
          <w:p w:rsidR="00991B34" w:rsidRPr="00FC750D" w:rsidRDefault="00991B34" w:rsidP="006A3655">
            <w:pPr>
              <w:jc w:val="center"/>
              <w:rPr>
                <w:b/>
                <w:color w:val="FFFFFF" w:themeColor="background1"/>
                <w:sz w:val="24"/>
                <w:szCs w:val="24"/>
              </w:rPr>
            </w:pPr>
            <w:r>
              <w:rPr>
                <w:b/>
                <w:color w:val="FFFFFF" w:themeColor="background1"/>
                <w:sz w:val="24"/>
                <w:szCs w:val="24"/>
              </w:rPr>
              <w:t>Practica. Recurso nuevo</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Código</w:t>
            </w:r>
          </w:p>
        </w:tc>
        <w:tc>
          <w:tcPr>
            <w:tcW w:w="6536" w:type="dxa"/>
          </w:tcPr>
          <w:p w:rsidR="00991B34" w:rsidRPr="00FC750D" w:rsidRDefault="00991B34" w:rsidP="00991B34">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30</w:t>
            </w:r>
          </w:p>
        </w:tc>
      </w:tr>
      <w:tr w:rsidR="00991B34" w:rsidRPr="00FC750D" w:rsidTr="006A3655">
        <w:tc>
          <w:tcPr>
            <w:tcW w:w="2518" w:type="dxa"/>
          </w:tcPr>
          <w:p w:rsidR="00991B34" w:rsidRPr="00FC750D" w:rsidRDefault="00991B34" w:rsidP="006A3655">
            <w:pPr>
              <w:rPr>
                <w:b/>
                <w:color w:val="000000" w:themeColor="text1"/>
                <w:sz w:val="24"/>
                <w:szCs w:val="24"/>
              </w:rPr>
            </w:pPr>
            <w:r w:rsidRPr="00FC750D">
              <w:rPr>
                <w:b/>
                <w:color w:val="000000" w:themeColor="text1"/>
                <w:sz w:val="24"/>
                <w:szCs w:val="24"/>
              </w:rPr>
              <w:t>Título</w:t>
            </w:r>
          </w:p>
        </w:tc>
        <w:tc>
          <w:tcPr>
            <w:tcW w:w="6536" w:type="dxa"/>
          </w:tcPr>
          <w:p w:rsidR="00991B34" w:rsidRPr="00FC750D" w:rsidRDefault="00991B34" w:rsidP="006A3655">
            <w:pPr>
              <w:rPr>
                <w:color w:val="000000" w:themeColor="text1"/>
                <w:sz w:val="24"/>
                <w:szCs w:val="24"/>
              </w:rPr>
            </w:pPr>
            <w:r>
              <w:rPr>
                <w:rFonts w:ascii="Times New Roman" w:hAnsi="Times New Roman" w:cs="Times New Roman"/>
                <w:color w:val="000000" w:themeColor="text1"/>
              </w:rPr>
              <w:t>Las batall</w:t>
            </w:r>
            <w:r w:rsidR="00BB7033">
              <w:rPr>
                <w:rFonts w:ascii="Times New Roman" w:hAnsi="Times New Roman" w:cs="Times New Roman"/>
                <w:color w:val="000000" w:themeColor="text1"/>
              </w:rPr>
              <w:t>as de la Guerra de los Mil Días</w:t>
            </w:r>
          </w:p>
        </w:tc>
      </w:tr>
      <w:tr w:rsidR="00991B34" w:rsidRPr="00FC750D" w:rsidTr="006A3655">
        <w:trPr>
          <w:trHeight w:val="919"/>
        </w:trPr>
        <w:tc>
          <w:tcPr>
            <w:tcW w:w="2518" w:type="dxa"/>
          </w:tcPr>
          <w:p w:rsidR="00991B34" w:rsidRPr="00FC750D" w:rsidRDefault="00991B34" w:rsidP="006A3655">
            <w:pPr>
              <w:rPr>
                <w:b/>
                <w:sz w:val="24"/>
                <w:szCs w:val="24"/>
              </w:rPr>
            </w:pPr>
            <w:r w:rsidRPr="00FC750D">
              <w:rPr>
                <w:b/>
                <w:sz w:val="24"/>
                <w:szCs w:val="24"/>
              </w:rPr>
              <w:t>Descripción</w:t>
            </w:r>
          </w:p>
        </w:tc>
        <w:tc>
          <w:tcPr>
            <w:tcW w:w="6536" w:type="dxa"/>
          </w:tcPr>
          <w:p w:rsidR="00991B34" w:rsidRPr="00896A72" w:rsidRDefault="00B7236E" w:rsidP="00EC4009">
            <w:pPr>
              <w:rPr>
                <w:sz w:val="24"/>
                <w:szCs w:val="24"/>
                <w:lang w:val="es-ES_tradnl"/>
              </w:rPr>
            </w:pPr>
            <w:r w:rsidRPr="00F81699">
              <w:rPr>
                <w:rFonts w:ascii="Arial" w:hAnsi="Arial" w:cs="Arial"/>
                <w:lang w:val="es-ES_tradnl"/>
              </w:rPr>
              <w:t xml:space="preserve">Actividad que explica </w:t>
            </w:r>
            <w:r>
              <w:rPr>
                <w:rFonts w:ascii="Arial" w:hAnsi="Arial" w:cs="Arial"/>
                <w:lang w:val="es-ES_tradnl"/>
              </w:rPr>
              <w:t>los resultados de</w:t>
            </w:r>
            <w:r w:rsidRPr="00F81699">
              <w:rPr>
                <w:rFonts w:ascii="Arial" w:hAnsi="Arial" w:cs="Arial"/>
                <w:lang w:val="es-ES_tradnl"/>
              </w:rPr>
              <w:t xml:space="preserve"> algunas victorias definitivas en la Guerra de los Mil </w:t>
            </w:r>
            <w:r w:rsidR="00EC4009">
              <w:rPr>
                <w:rFonts w:ascii="Arial" w:hAnsi="Arial" w:cs="Arial"/>
                <w:lang w:val="es-ES_tradnl"/>
              </w:rPr>
              <w:t>D</w:t>
            </w:r>
            <w:r w:rsidR="00EC4009" w:rsidRPr="00F81699">
              <w:rPr>
                <w:rFonts w:ascii="Arial" w:hAnsi="Arial" w:cs="Arial"/>
                <w:lang w:val="es-ES_tradnl"/>
              </w:rPr>
              <w:t xml:space="preserve">ías </w:t>
            </w:r>
          </w:p>
        </w:tc>
      </w:tr>
    </w:tbl>
    <w:p w:rsidR="00991B34" w:rsidRDefault="00991B34" w:rsidP="004E4AF9">
      <w:pPr>
        <w:tabs>
          <w:tab w:val="right" w:pos="8498"/>
        </w:tabs>
        <w:spacing w:line="360" w:lineRule="auto"/>
        <w:rPr>
          <w:rFonts w:ascii="Times New Roman" w:hAnsi="Times New Roman" w:cs="Times New Roman"/>
          <w:sz w:val="24"/>
          <w:szCs w:val="24"/>
        </w:rPr>
      </w:pPr>
    </w:p>
    <w:p w:rsidR="005F5124" w:rsidRPr="004E4AF9" w:rsidRDefault="00EB105E"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3</w:t>
      </w:r>
      <w:r w:rsidRPr="004E4AF9">
        <w:rPr>
          <w:rFonts w:ascii="Times New Roman" w:hAnsi="Times New Roman" w:cs="Times New Roman"/>
          <w:b/>
          <w:sz w:val="24"/>
          <w:szCs w:val="24"/>
        </w:rPr>
        <w:t xml:space="preserve"> </w:t>
      </w:r>
      <w:r w:rsidR="005F5124" w:rsidRPr="004E4AF9">
        <w:rPr>
          <w:rFonts w:ascii="Times New Roman" w:hAnsi="Times New Roman" w:cs="Times New Roman"/>
          <w:b/>
          <w:sz w:val="24"/>
          <w:szCs w:val="24"/>
        </w:rPr>
        <w:t xml:space="preserve">El </w:t>
      </w:r>
      <w:r w:rsidR="00F0265F">
        <w:rPr>
          <w:rFonts w:ascii="Times New Roman" w:hAnsi="Times New Roman" w:cs="Times New Roman"/>
          <w:b/>
          <w:sz w:val="24"/>
          <w:szCs w:val="24"/>
        </w:rPr>
        <w:t>q</w:t>
      </w:r>
      <w:r w:rsidR="00F0265F" w:rsidRPr="004E4AF9">
        <w:rPr>
          <w:rFonts w:ascii="Times New Roman" w:hAnsi="Times New Roman" w:cs="Times New Roman"/>
          <w:b/>
          <w:sz w:val="24"/>
          <w:szCs w:val="24"/>
        </w:rPr>
        <w:t xml:space="preserve">uinquenio </w:t>
      </w:r>
      <w:r w:rsidR="005F5124" w:rsidRPr="004E4AF9">
        <w:rPr>
          <w:rFonts w:ascii="Times New Roman" w:hAnsi="Times New Roman" w:cs="Times New Roman"/>
          <w:b/>
          <w:sz w:val="24"/>
          <w:szCs w:val="24"/>
        </w:rPr>
        <w:t>de Rafael Reyes</w:t>
      </w:r>
      <w:r w:rsidR="00EC62BF">
        <w:rPr>
          <w:rFonts w:ascii="Times New Roman" w:hAnsi="Times New Roman" w:cs="Times New Roman"/>
          <w:b/>
          <w:sz w:val="24"/>
          <w:szCs w:val="24"/>
        </w:rPr>
        <w:t xml:space="preserve"> </w:t>
      </w:r>
      <w:r w:rsidR="000F5260" w:rsidRPr="004E4AF9">
        <w:rPr>
          <w:rFonts w:ascii="Times New Roman" w:hAnsi="Times New Roman" w:cs="Times New Roman"/>
          <w:b/>
          <w:sz w:val="24"/>
          <w:szCs w:val="24"/>
        </w:rPr>
        <w:t>(1904-1909)</w:t>
      </w:r>
    </w:p>
    <w:p w:rsidR="005F5124" w:rsidRPr="004E4AF9" w:rsidRDefault="005F512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país quedó devastado lue</w:t>
      </w:r>
      <w:r w:rsidR="003F1158" w:rsidRPr="004E4AF9">
        <w:rPr>
          <w:rFonts w:ascii="Times New Roman" w:hAnsi="Times New Roman" w:cs="Times New Roman"/>
          <w:sz w:val="24"/>
          <w:szCs w:val="24"/>
        </w:rPr>
        <w:t xml:space="preserve">go de la Guerra de los Mil Días y debía resurgir de las cenizas. Se dieron las elecciones y debido a que el sistema electoral impedía la participación real de los </w:t>
      </w:r>
      <w:r w:rsidR="00914882" w:rsidRPr="004E4AF9">
        <w:rPr>
          <w:rFonts w:ascii="Times New Roman" w:hAnsi="Times New Roman" w:cs="Times New Roman"/>
          <w:sz w:val="24"/>
          <w:szCs w:val="24"/>
        </w:rPr>
        <w:t>liberales</w:t>
      </w:r>
      <w:r w:rsidR="004E0B38">
        <w:rPr>
          <w:rFonts w:ascii="Times New Roman" w:hAnsi="Times New Roman" w:cs="Times New Roman"/>
          <w:sz w:val="24"/>
          <w:szCs w:val="24"/>
        </w:rPr>
        <w:t>,</w:t>
      </w:r>
      <w:r w:rsidR="00914882" w:rsidRPr="004E4AF9">
        <w:rPr>
          <w:rFonts w:ascii="Times New Roman" w:hAnsi="Times New Roman" w:cs="Times New Roman"/>
          <w:sz w:val="24"/>
          <w:szCs w:val="24"/>
        </w:rPr>
        <w:t xml:space="preserve"> de nuevo ganó un conservador. Sin embargo, se trataba de </w:t>
      </w:r>
      <w:r w:rsidR="00E21CCD" w:rsidRPr="004E4AF9">
        <w:rPr>
          <w:rFonts w:ascii="Times New Roman" w:hAnsi="Times New Roman" w:cs="Times New Roman"/>
          <w:sz w:val="24"/>
          <w:szCs w:val="24"/>
        </w:rPr>
        <w:t xml:space="preserve">Rafael Reyes, </w:t>
      </w:r>
      <w:r w:rsidR="00914882" w:rsidRPr="004E4AF9">
        <w:rPr>
          <w:rFonts w:ascii="Times New Roman" w:hAnsi="Times New Roman" w:cs="Times New Roman"/>
          <w:sz w:val="24"/>
          <w:szCs w:val="24"/>
        </w:rPr>
        <w:t xml:space="preserve">un político hábil que entendió que la participación de los liberales en la toma de decisiones le traería un poco de paz al país, luego de los </w:t>
      </w:r>
      <w:r w:rsidR="00E21CCD" w:rsidRPr="004E4AF9">
        <w:rPr>
          <w:rFonts w:ascii="Times New Roman" w:hAnsi="Times New Roman" w:cs="Times New Roman"/>
          <w:sz w:val="24"/>
          <w:szCs w:val="24"/>
        </w:rPr>
        <w:t xml:space="preserve">mil </w:t>
      </w:r>
      <w:r w:rsidR="00914882" w:rsidRPr="004E4AF9">
        <w:rPr>
          <w:rFonts w:ascii="Times New Roman" w:hAnsi="Times New Roman" w:cs="Times New Roman"/>
          <w:sz w:val="24"/>
          <w:szCs w:val="24"/>
        </w:rPr>
        <w:t xml:space="preserve">días de guerra. </w:t>
      </w:r>
      <w:r w:rsidR="00E21CCD" w:rsidRPr="004E4AF9">
        <w:rPr>
          <w:rFonts w:ascii="Times New Roman" w:hAnsi="Times New Roman" w:cs="Times New Roman"/>
          <w:sz w:val="24"/>
          <w:szCs w:val="24"/>
        </w:rPr>
        <w:t xml:space="preserve">Así mismo, Reyes era un </w:t>
      </w:r>
      <w:r w:rsidR="00E21CCD" w:rsidRPr="004E0B38">
        <w:rPr>
          <w:rFonts w:ascii="Times New Roman" w:hAnsi="Times New Roman" w:cs="Times New Roman"/>
          <w:b/>
          <w:sz w:val="24"/>
          <w:szCs w:val="24"/>
        </w:rPr>
        <w:t>empresario</w:t>
      </w:r>
      <w:r w:rsidR="004E0B38">
        <w:rPr>
          <w:rFonts w:ascii="Times New Roman" w:hAnsi="Times New Roman" w:cs="Times New Roman"/>
          <w:sz w:val="24"/>
          <w:szCs w:val="24"/>
        </w:rPr>
        <w:t xml:space="preserve"> exportador de quina</w:t>
      </w:r>
      <w:r w:rsidR="00E21CCD" w:rsidRPr="004E4AF9">
        <w:rPr>
          <w:rFonts w:ascii="Times New Roman" w:hAnsi="Times New Roman" w:cs="Times New Roman"/>
          <w:sz w:val="24"/>
          <w:szCs w:val="24"/>
        </w:rPr>
        <w:t xml:space="preserve"> que </w:t>
      </w:r>
      <w:r w:rsidR="00EC62BF">
        <w:rPr>
          <w:rFonts w:ascii="Times New Roman" w:hAnsi="Times New Roman" w:cs="Times New Roman"/>
          <w:sz w:val="24"/>
          <w:szCs w:val="24"/>
        </w:rPr>
        <w:t xml:space="preserve">supo entender </w:t>
      </w:r>
      <w:r w:rsidR="00E21CCD" w:rsidRPr="004E4AF9">
        <w:rPr>
          <w:rFonts w:ascii="Times New Roman" w:hAnsi="Times New Roman" w:cs="Times New Roman"/>
          <w:sz w:val="24"/>
          <w:szCs w:val="24"/>
        </w:rPr>
        <w:t>la gravedad de la guerra en su dimensión económica: las exportaciones de los productos nacionales disminuyeron.</w:t>
      </w:r>
    </w:p>
    <w:p w:rsidR="00412AC3" w:rsidRPr="004E4AF9" w:rsidRDefault="00E21C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Bajo el lema “</w:t>
      </w:r>
      <w:r w:rsidRPr="004E0B38">
        <w:rPr>
          <w:rFonts w:ascii="Times New Roman" w:hAnsi="Times New Roman" w:cs="Times New Roman"/>
          <w:b/>
          <w:sz w:val="24"/>
          <w:szCs w:val="24"/>
        </w:rPr>
        <w:t>Unión y concordia</w:t>
      </w:r>
      <w:r w:rsidRPr="004E4AF9">
        <w:rPr>
          <w:rFonts w:ascii="Times New Roman" w:hAnsi="Times New Roman" w:cs="Times New Roman"/>
          <w:sz w:val="24"/>
          <w:szCs w:val="24"/>
        </w:rPr>
        <w:t>”</w:t>
      </w:r>
      <w:r w:rsidR="00412AC3" w:rsidRPr="004E4AF9">
        <w:rPr>
          <w:rFonts w:ascii="Times New Roman" w:hAnsi="Times New Roman" w:cs="Times New Roman"/>
          <w:sz w:val="24"/>
          <w:szCs w:val="24"/>
        </w:rPr>
        <w:t xml:space="preserve"> Reyes invitó a algunos liberales a hacer parte del gabinete de ministros, puntualmente a Lucas Caballero</w:t>
      </w:r>
      <w:r w:rsidR="004E0B38">
        <w:rPr>
          <w:rFonts w:ascii="Times New Roman" w:hAnsi="Times New Roman" w:cs="Times New Roman"/>
          <w:sz w:val="24"/>
          <w:szCs w:val="24"/>
        </w:rPr>
        <w:t xml:space="preserve"> (que había combatido en el bando liberal durante la Guerra de los </w:t>
      </w:r>
      <w:r w:rsidR="00B93209">
        <w:rPr>
          <w:rFonts w:ascii="Times New Roman" w:hAnsi="Times New Roman" w:cs="Times New Roman"/>
          <w:sz w:val="24"/>
          <w:szCs w:val="24"/>
        </w:rPr>
        <w:t>Mil Días</w:t>
      </w:r>
      <w:r w:rsidR="004E0B38">
        <w:rPr>
          <w:rFonts w:ascii="Times New Roman" w:hAnsi="Times New Roman" w:cs="Times New Roman"/>
          <w:sz w:val="24"/>
          <w:szCs w:val="24"/>
        </w:rPr>
        <w:t>)</w:t>
      </w:r>
      <w:r w:rsidR="00412AC3" w:rsidRPr="004E4AF9">
        <w:rPr>
          <w:rFonts w:ascii="Times New Roman" w:hAnsi="Times New Roman" w:cs="Times New Roman"/>
          <w:sz w:val="24"/>
          <w:szCs w:val="24"/>
        </w:rPr>
        <w:t xml:space="preserve"> como ministro de Hacienda y a Enrique Cortés </w:t>
      </w:r>
      <w:r w:rsidR="004E0B38">
        <w:rPr>
          <w:rFonts w:ascii="Times New Roman" w:hAnsi="Times New Roman" w:cs="Times New Roman"/>
          <w:sz w:val="24"/>
          <w:szCs w:val="24"/>
        </w:rPr>
        <w:t xml:space="preserve">como ministro de </w:t>
      </w:r>
      <w:r w:rsidR="00412AC3" w:rsidRPr="004E4AF9">
        <w:rPr>
          <w:rFonts w:ascii="Times New Roman" w:hAnsi="Times New Roman" w:cs="Times New Roman"/>
          <w:sz w:val="24"/>
          <w:szCs w:val="24"/>
        </w:rPr>
        <w:t>Relaciones Exteriores.</w:t>
      </w:r>
    </w:p>
    <w:p w:rsidR="00412AC3" w:rsidRDefault="00412AC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R</w:t>
      </w:r>
      <w:r w:rsidR="00685EA9" w:rsidRPr="004E4AF9">
        <w:rPr>
          <w:rFonts w:ascii="Times New Roman" w:hAnsi="Times New Roman" w:cs="Times New Roman"/>
          <w:sz w:val="24"/>
          <w:szCs w:val="24"/>
        </w:rPr>
        <w:t>e</w:t>
      </w:r>
      <w:r w:rsidRPr="004E4AF9">
        <w:rPr>
          <w:rFonts w:ascii="Times New Roman" w:hAnsi="Times New Roman" w:cs="Times New Roman"/>
          <w:sz w:val="24"/>
          <w:szCs w:val="24"/>
        </w:rPr>
        <w:t xml:space="preserve">yes gobernó por cinco años, de allí que a su gobierno se le conoce como el “quinquenio de Reyes”. En aquel periodo la economía colombiana se concentró en </w:t>
      </w:r>
      <w:r w:rsidR="008C3288" w:rsidRPr="004E4AF9">
        <w:rPr>
          <w:rFonts w:ascii="Times New Roman" w:hAnsi="Times New Roman" w:cs="Times New Roman"/>
          <w:sz w:val="24"/>
          <w:szCs w:val="24"/>
        </w:rPr>
        <w:t xml:space="preserve">la </w:t>
      </w:r>
      <w:r w:rsidR="008C3288" w:rsidRPr="004927B5">
        <w:rPr>
          <w:rFonts w:ascii="Times New Roman" w:hAnsi="Times New Roman" w:cs="Times New Roman"/>
          <w:b/>
          <w:sz w:val="24"/>
          <w:szCs w:val="24"/>
        </w:rPr>
        <w:t>exportación de café</w:t>
      </w:r>
      <w:r w:rsidR="008C3288" w:rsidRPr="004927B5">
        <w:rPr>
          <w:rFonts w:ascii="Times New Roman" w:hAnsi="Times New Roman" w:cs="Times New Roman"/>
          <w:sz w:val="24"/>
          <w:szCs w:val="24"/>
        </w:rPr>
        <w:t>,</w:t>
      </w:r>
      <w:r w:rsidR="008C3288" w:rsidRPr="004927B5">
        <w:rPr>
          <w:rFonts w:ascii="Times New Roman" w:hAnsi="Times New Roman" w:cs="Times New Roman"/>
          <w:b/>
          <w:sz w:val="24"/>
          <w:szCs w:val="24"/>
        </w:rPr>
        <w:t xml:space="preserve"> </w:t>
      </w:r>
      <w:r w:rsidR="00685EA9" w:rsidRPr="004927B5">
        <w:rPr>
          <w:rFonts w:ascii="Times New Roman" w:hAnsi="Times New Roman" w:cs="Times New Roman"/>
          <w:b/>
          <w:sz w:val="24"/>
          <w:szCs w:val="24"/>
        </w:rPr>
        <w:t>banano</w:t>
      </w:r>
      <w:r w:rsidR="00685EA9" w:rsidRPr="004927B5">
        <w:rPr>
          <w:rFonts w:ascii="Times New Roman" w:hAnsi="Times New Roman" w:cs="Times New Roman"/>
          <w:sz w:val="24"/>
          <w:szCs w:val="24"/>
        </w:rPr>
        <w:t>,</w:t>
      </w:r>
      <w:r w:rsidR="00685EA9" w:rsidRPr="004927B5">
        <w:rPr>
          <w:rFonts w:ascii="Times New Roman" w:hAnsi="Times New Roman" w:cs="Times New Roman"/>
          <w:b/>
          <w:sz w:val="24"/>
          <w:szCs w:val="24"/>
        </w:rPr>
        <w:t xml:space="preserve"> tabaco</w:t>
      </w:r>
      <w:r w:rsidR="00685EA9" w:rsidRPr="004927B5">
        <w:rPr>
          <w:rFonts w:ascii="Times New Roman" w:hAnsi="Times New Roman" w:cs="Times New Roman"/>
          <w:sz w:val="24"/>
          <w:szCs w:val="24"/>
        </w:rPr>
        <w:t xml:space="preserve">, </w:t>
      </w:r>
      <w:r w:rsidR="00685EA9" w:rsidRPr="004927B5">
        <w:rPr>
          <w:rFonts w:ascii="Times New Roman" w:hAnsi="Times New Roman" w:cs="Times New Roman"/>
          <w:b/>
          <w:sz w:val="24"/>
          <w:szCs w:val="24"/>
        </w:rPr>
        <w:t xml:space="preserve">caucho </w:t>
      </w:r>
      <w:r w:rsidR="00685EA9" w:rsidRPr="004927B5">
        <w:rPr>
          <w:rFonts w:ascii="Times New Roman" w:hAnsi="Times New Roman" w:cs="Times New Roman"/>
          <w:sz w:val="24"/>
          <w:szCs w:val="24"/>
        </w:rPr>
        <w:t>y</w:t>
      </w:r>
      <w:r w:rsidR="00685EA9" w:rsidRPr="004927B5">
        <w:rPr>
          <w:rFonts w:ascii="Times New Roman" w:hAnsi="Times New Roman" w:cs="Times New Roman"/>
          <w:b/>
          <w:sz w:val="24"/>
          <w:szCs w:val="24"/>
        </w:rPr>
        <w:t xml:space="preserve"> quina</w:t>
      </w:r>
      <w:r w:rsidR="00685EA9" w:rsidRPr="004E4AF9">
        <w:rPr>
          <w:rFonts w:ascii="Times New Roman" w:hAnsi="Times New Roman" w:cs="Times New Roman"/>
          <w:sz w:val="24"/>
          <w:szCs w:val="24"/>
        </w:rPr>
        <w:t xml:space="preserve">, </w:t>
      </w:r>
      <w:r w:rsidR="008C3288" w:rsidRPr="004E4AF9">
        <w:rPr>
          <w:rFonts w:ascii="Times New Roman" w:hAnsi="Times New Roman" w:cs="Times New Roman"/>
          <w:sz w:val="24"/>
          <w:szCs w:val="24"/>
        </w:rPr>
        <w:t xml:space="preserve">pero debido a que la industria nacional era escasa </w:t>
      </w:r>
      <w:r w:rsidR="00685EA9" w:rsidRPr="004E4AF9">
        <w:rPr>
          <w:rFonts w:ascii="Times New Roman" w:hAnsi="Times New Roman" w:cs="Times New Roman"/>
          <w:sz w:val="24"/>
          <w:szCs w:val="24"/>
        </w:rPr>
        <w:t>fue</w:t>
      </w:r>
      <w:r w:rsidR="008C3288" w:rsidRPr="004E4AF9">
        <w:rPr>
          <w:rFonts w:ascii="Times New Roman" w:hAnsi="Times New Roman" w:cs="Times New Roman"/>
          <w:sz w:val="24"/>
          <w:szCs w:val="24"/>
        </w:rPr>
        <w:t xml:space="preserve"> necesario importar mercancías de diferente tipo. </w:t>
      </w:r>
      <w:r w:rsidR="00D33116" w:rsidRPr="004E4AF9">
        <w:rPr>
          <w:rFonts w:ascii="Times New Roman" w:hAnsi="Times New Roman" w:cs="Times New Roman"/>
          <w:sz w:val="24"/>
          <w:szCs w:val="24"/>
        </w:rPr>
        <w:t>No obstante, el país vio cómo se fortalecieron algunos sectores de la industria, particularmente la cervecera y la cementera.</w:t>
      </w:r>
    </w:p>
    <w:p w:rsidR="001B1156" w:rsidRDefault="001B1156"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B1156" w:rsidRPr="00FC750D" w:rsidTr="00CF7452">
        <w:tc>
          <w:tcPr>
            <w:tcW w:w="9054" w:type="dxa"/>
            <w:gridSpan w:val="2"/>
            <w:shd w:val="clear" w:color="auto" w:fill="0D0D0D" w:themeFill="text1" w:themeFillTint="F2"/>
          </w:tcPr>
          <w:p w:rsidR="001B1156" w:rsidRPr="00FC750D" w:rsidRDefault="001B1156"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1B1156" w:rsidRPr="00FC750D" w:rsidTr="00CF7452">
        <w:tc>
          <w:tcPr>
            <w:tcW w:w="1668" w:type="dxa"/>
          </w:tcPr>
          <w:p w:rsidR="001B1156" w:rsidRPr="00FC750D" w:rsidRDefault="001B1156" w:rsidP="00CF7452">
            <w:pPr>
              <w:rPr>
                <w:b/>
                <w:color w:val="000000"/>
                <w:sz w:val="24"/>
                <w:szCs w:val="24"/>
              </w:rPr>
            </w:pPr>
            <w:r w:rsidRPr="00FC750D">
              <w:rPr>
                <w:b/>
                <w:color w:val="000000"/>
                <w:sz w:val="24"/>
                <w:szCs w:val="24"/>
              </w:rPr>
              <w:t>Código</w:t>
            </w:r>
          </w:p>
        </w:tc>
        <w:tc>
          <w:tcPr>
            <w:tcW w:w="7386" w:type="dxa"/>
          </w:tcPr>
          <w:p w:rsidR="001B1156" w:rsidRPr="006B17EC" w:rsidRDefault="001B1156" w:rsidP="00CF7452">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3</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Descripción</w:t>
            </w:r>
          </w:p>
        </w:tc>
        <w:tc>
          <w:tcPr>
            <w:tcW w:w="7386" w:type="dxa"/>
          </w:tcPr>
          <w:p w:rsidR="001B1156" w:rsidRPr="006B17EC" w:rsidRDefault="00CF7452" w:rsidP="00CF7452">
            <w:pPr>
              <w:rPr>
                <w:color w:val="000000"/>
                <w:sz w:val="24"/>
                <w:szCs w:val="24"/>
              </w:rPr>
            </w:pPr>
            <w:r>
              <w:rPr>
                <w:color w:val="000000"/>
                <w:sz w:val="24"/>
                <w:szCs w:val="24"/>
              </w:rPr>
              <w:t>Explotación con mano de obra indígena.</w:t>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lastRenderedPageBreak/>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B1156"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extent cx="1358011" cy="955343"/>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3_smal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59089" cy="956101"/>
                          </a:xfrm>
                          <a:prstGeom prst="rect">
                            <a:avLst/>
                          </a:prstGeom>
                        </pic:spPr>
                      </pic:pic>
                    </a:graphicData>
                  </a:graphic>
                </wp:inline>
              </w:drawing>
            </w:r>
          </w:p>
        </w:tc>
      </w:tr>
      <w:tr w:rsidR="001B1156" w:rsidRPr="00FC750D" w:rsidTr="00CF7452">
        <w:tc>
          <w:tcPr>
            <w:tcW w:w="1668" w:type="dxa"/>
          </w:tcPr>
          <w:p w:rsidR="001B1156" w:rsidRPr="00FC750D" w:rsidRDefault="001B1156" w:rsidP="00CF7452">
            <w:pPr>
              <w:rPr>
                <w:color w:val="000000"/>
                <w:sz w:val="24"/>
                <w:szCs w:val="24"/>
              </w:rPr>
            </w:pPr>
            <w:r w:rsidRPr="00FC750D">
              <w:rPr>
                <w:b/>
                <w:color w:val="000000"/>
                <w:sz w:val="24"/>
                <w:szCs w:val="24"/>
              </w:rPr>
              <w:t>Pie de imagen</w:t>
            </w:r>
          </w:p>
        </w:tc>
        <w:tc>
          <w:tcPr>
            <w:tcW w:w="7386" w:type="dxa"/>
          </w:tcPr>
          <w:p w:rsidR="001B1156" w:rsidRPr="00A03CB1" w:rsidRDefault="001B1156" w:rsidP="00CF7452">
            <w:pPr>
              <w:pStyle w:val="mw-mmv-image-desc"/>
            </w:pPr>
            <w:r>
              <w:t xml:space="preserve">A pesar de que Colombia se había sacudido del yugo colonial español, la situación de los indígenas empeoró pues su capacidad de trabajo fue explotada para satisfacer los intereses de empresarios que buscaban enriquecerse explotando recursos naturales esclavizando a </w:t>
            </w:r>
            <w:r w:rsidR="00CF7452">
              <w:t>un</w:t>
            </w:r>
            <w:r>
              <w:t xml:space="preserve"> número </w:t>
            </w:r>
            <w:r w:rsidR="00CF7452">
              <w:t xml:space="preserve">importante </w:t>
            </w:r>
            <w:r>
              <w:t xml:space="preserve">de comunidades aborígenes. El Putumayo y la selva amazónica fueron territorios de los que se extrajeron enormes cantidades de </w:t>
            </w:r>
            <w:r w:rsidR="00CF7452">
              <w:t>materias primas como caucho y quina.</w:t>
            </w:r>
          </w:p>
        </w:tc>
      </w:tr>
    </w:tbl>
    <w:p w:rsidR="001B1156" w:rsidRPr="004E4AF9" w:rsidRDefault="001B1156" w:rsidP="004E4AF9">
      <w:pPr>
        <w:tabs>
          <w:tab w:val="right" w:pos="8498"/>
        </w:tabs>
        <w:spacing w:line="360" w:lineRule="auto"/>
        <w:rPr>
          <w:rFonts w:ascii="Times New Roman" w:hAnsi="Times New Roman" w:cs="Times New Roman"/>
          <w:sz w:val="24"/>
          <w:szCs w:val="24"/>
        </w:rPr>
      </w:pPr>
    </w:p>
    <w:p w:rsidR="00C80AAF" w:rsidRPr="004E4AF9" w:rsidRDefault="00C80AA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Durante el quinquenio</w:t>
      </w:r>
      <w:r w:rsidR="00CF7452">
        <w:rPr>
          <w:rFonts w:ascii="Times New Roman" w:hAnsi="Times New Roman" w:cs="Times New Roman"/>
          <w:sz w:val="24"/>
          <w:szCs w:val="24"/>
        </w:rPr>
        <w:t xml:space="preserve"> de Reyes</w:t>
      </w:r>
      <w:r w:rsidR="00DB67A7">
        <w:rPr>
          <w:rFonts w:ascii="Times New Roman" w:hAnsi="Times New Roman" w:cs="Times New Roman"/>
          <w:sz w:val="24"/>
          <w:szCs w:val="24"/>
        </w:rPr>
        <w:t>,</w:t>
      </w:r>
      <w:r w:rsidRPr="004E4AF9">
        <w:rPr>
          <w:rFonts w:ascii="Times New Roman" w:hAnsi="Times New Roman" w:cs="Times New Roman"/>
          <w:sz w:val="24"/>
          <w:szCs w:val="24"/>
        </w:rPr>
        <w:t xml:space="preserve"> el Estado fortaleció su intervención en proyectos de obras civiles. Por ello</w:t>
      </w:r>
      <w:r w:rsidR="007C29CD" w:rsidRPr="004E4AF9">
        <w:rPr>
          <w:rFonts w:ascii="Times New Roman" w:hAnsi="Times New Roman" w:cs="Times New Roman"/>
          <w:sz w:val="24"/>
          <w:szCs w:val="24"/>
        </w:rPr>
        <w:t>,</w:t>
      </w:r>
      <w:r w:rsidRPr="004E4AF9">
        <w:rPr>
          <w:rFonts w:ascii="Times New Roman" w:hAnsi="Times New Roman" w:cs="Times New Roman"/>
          <w:sz w:val="24"/>
          <w:szCs w:val="24"/>
        </w:rPr>
        <w:t xml:space="preserve"> una de las creaciones importantes fue el </w:t>
      </w:r>
      <w:r w:rsidRPr="004927B5">
        <w:rPr>
          <w:rFonts w:ascii="Times New Roman" w:hAnsi="Times New Roman" w:cs="Times New Roman"/>
          <w:b/>
          <w:sz w:val="24"/>
          <w:szCs w:val="24"/>
        </w:rPr>
        <w:t>Ministerio de Obras</w:t>
      </w:r>
      <w:r w:rsidR="00BD3D6C" w:rsidRPr="004927B5">
        <w:rPr>
          <w:rFonts w:ascii="Times New Roman" w:hAnsi="Times New Roman" w:cs="Times New Roman"/>
          <w:b/>
          <w:sz w:val="24"/>
          <w:szCs w:val="24"/>
        </w:rPr>
        <w:t xml:space="preserve"> Públicas</w:t>
      </w:r>
      <w:r w:rsidR="00BD3D6C" w:rsidRPr="004E4AF9">
        <w:rPr>
          <w:rFonts w:ascii="Times New Roman" w:hAnsi="Times New Roman" w:cs="Times New Roman"/>
          <w:sz w:val="24"/>
          <w:szCs w:val="24"/>
        </w:rPr>
        <w:t xml:space="preserve"> con el que se inició </w:t>
      </w:r>
      <w:r w:rsidRPr="004E4AF9">
        <w:rPr>
          <w:rFonts w:ascii="Times New Roman" w:hAnsi="Times New Roman" w:cs="Times New Roman"/>
          <w:sz w:val="24"/>
          <w:szCs w:val="24"/>
        </w:rPr>
        <w:t>u</w:t>
      </w:r>
      <w:r w:rsidR="00BD3D6C" w:rsidRPr="004E4AF9">
        <w:rPr>
          <w:rFonts w:ascii="Times New Roman" w:hAnsi="Times New Roman" w:cs="Times New Roman"/>
          <w:sz w:val="24"/>
          <w:szCs w:val="24"/>
        </w:rPr>
        <w:t>n</w:t>
      </w:r>
      <w:r w:rsidRPr="004E4AF9">
        <w:rPr>
          <w:rFonts w:ascii="Times New Roman" w:hAnsi="Times New Roman" w:cs="Times New Roman"/>
          <w:sz w:val="24"/>
          <w:szCs w:val="24"/>
        </w:rPr>
        <w:t xml:space="preserve"> gran plan de construcción de vías férreas y fluviales. </w:t>
      </w:r>
      <w:r w:rsidR="00BD3D6C" w:rsidRPr="004E4AF9">
        <w:rPr>
          <w:rFonts w:ascii="Times New Roman" w:hAnsi="Times New Roman" w:cs="Times New Roman"/>
          <w:sz w:val="24"/>
          <w:szCs w:val="24"/>
        </w:rPr>
        <w:t xml:space="preserve">Los principales centros de producción de materias primas empezaron a conectarse gracias al </w:t>
      </w:r>
      <w:r w:rsidR="00BD3D6C" w:rsidRPr="004927B5">
        <w:rPr>
          <w:rFonts w:ascii="Times New Roman" w:hAnsi="Times New Roman" w:cs="Times New Roman"/>
          <w:b/>
          <w:sz w:val="24"/>
          <w:szCs w:val="24"/>
        </w:rPr>
        <w:t>tren</w:t>
      </w:r>
      <w:r w:rsidR="00BD3D6C" w:rsidRPr="004E4AF9">
        <w:rPr>
          <w:rFonts w:ascii="Times New Roman" w:hAnsi="Times New Roman" w:cs="Times New Roman"/>
          <w:sz w:val="24"/>
          <w:szCs w:val="24"/>
        </w:rPr>
        <w:t xml:space="preserve"> y a la </w:t>
      </w:r>
      <w:r w:rsidR="00BD3D6C" w:rsidRPr="004927B5">
        <w:rPr>
          <w:rFonts w:ascii="Times New Roman" w:hAnsi="Times New Roman" w:cs="Times New Roman"/>
          <w:b/>
          <w:sz w:val="24"/>
          <w:szCs w:val="24"/>
        </w:rPr>
        <w:t>navegación</w:t>
      </w:r>
      <w:r w:rsidR="00BD3D6C" w:rsidRPr="004E4AF9">
        <w:rPr>
          <w:rFonts w:ascii="Times New Roman" w:hAnsi="Times New Roman" w:cs="Times New Roman"/>
          <w:sz w:val="24"/>
          <w:szCs w:val="24"/>
        </w:rPr>
        <w:t xml:space="preserve"> por el </w:t>
      </w:r>
      <w:r w:rsidR="00BD3D6C" w:rsidRPr="004927B5">
        <w:rPr>
          <w:rFonts w:ascii="Times New Roman" w:hAnsi="Times New Roman" w:cs="Times New Roman"/>
          <w:b/>
          <w:sz w:val="24"/>
          <w:szCs w:val="24"/>
        </w:rPr>
        <w:t>río</w:t>
      </w:r>
      <w:r w:rsidR="00BD3D6C" w:rsidRPr="004E4AF9">
        <w:rPr>
          <w:rFonts w:ascii="Times New Roman" w:hAnsi="Times New Roman" w:cs="Times New Roman"/>
          <w:sz w:val="24"/>
          <w:szCs w:val="24"/>
        </w:rPr>
        <w:t xml:space="preserve"> </w:t>
      </w:r>
      <w:r w:rsidR="00BD3D6C" w:rsidRPr="004927B5">
        <w:rPr>
          <w:rFonts w:ascii="Times New Roman" w:hAnsi="Times New Roman" w:cs="Times New Roman"/>
          <w:b/>
          <w:sz w:val="24"/>
          <w:szCs w:val="24"/>
        </w:rPr>
        <w:t>Magdalena</w:t>
      </w:r>
      <w:r w:rsidR="00BD3D6C" w:rsidRPr="004E4AF9">
        <w:rPr>
          <w:rFonts w:ascii="Times New Roman" w:hAnsi="Times New Roman" w:cs="Times New Roman"/>
          <w:sz w:val="24"/>
          <w:szCs w:val="24"/>
        </w:rPr>
        <w:t xml:space="preserve">. </w:t>
      </w:r>
    </w:p>
    <w:p w:rsidR="00E92F8B" w:rsidRPr="004E4AF9" w:rsidRDefault="007C29C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Sin duda </w:t>
      </w:r>
      <w:r w:rsidR="005E2860" w:rsidRPr="004E4AF9">
        <w:rPr>
          <w:rFonts w:ascii="Times New Roman" w:hAnsi="Times New Roman" w:cs="Times New Roman"/>
          <w:sz w:val="24"/>
          <w:szCs w:val="24"/>
        </w:rPr>
        <w:t>fue un panorama que generó</w:t>
      </w:r>
      <w:r w:rsidRPr="004E4AF9">
        <w:rPr>
          <w:rFonts w:ascii="Times New Roman" w:hAnsi="Times New Roman" w:cs="Times New Roman"/>
          <w:sz w:val="24"/>
          <w:szCs w:val="24"/>
        </w:rPr>
        <w:t xml:space="preserve"> optimismo. Sin embargo, durante el mandato de Reyes muchas </w:t>
      </w:r>
      <w:r w:rsidRPr="00DB67A7">
        <w:rPr>
          <w:rFonts w:ascii="Times New Roman" w:hAnsi="Times New Roman" w:cs="Times New Roman"/>
          <w:b/>
          <w:sz w:val="24"/>
          <w:szCs w:val="24"/>
        </w:rPr>
        <w:t>tierras</w:t>
      </w:r>
      <w:r w:rsidRPr="004E4AF9">
        <w:rPr>
          <w:rFonts w:ascii="Times New Roman" w:hAnsi="Times New Roman" w:cs="Times New Roman"/>
          <w:sz w:val="24"/>
          <w:szCs w:val="24"/>
        </w:rPr>
        <w:t xml:space="preserve"> fueron entregadas a </w:t>
      </w:r>
      <w:r w:rsidRPr="00DB67A7">
        <w:rPr>
          <w:rFonts w:ascii="Times New Roman" w:hAnsi="Times New Roman" w:cs="Times New Roman"/>
          <w:b/>
          <w:sz w:val="24"/>
          <w:szCs w:val="24"/>
        </w:rPr>
        <w:t>empresas extranjeras</w:t>
      </w:r>
      <w:r w:rsidRPr="004E4AF9">
        <w:rPr>
          <w:rFonts w:ascii="Times New Roman" w:hAnsi="Times New Roman" w:cs="Times New Roman"/>
          <w:sz w:val="24"/>
          <w:szCs w:val="24"/>
        </w:rPr>
        <w:t xml:space="preserve"> para la extracción de recursos como el petróleo y el banano, fundamentalmente. El presidente dio grandes facilidades </w:t>
      </w:r>
      <w:r w:rsidR="00A46568" w:rsidRPr="004E4AF9">
        <w:rPr>
          <w:rFonts w:ascii="Times New Roman" w:hAnsi="Times New Roman" w:cs="Times New Roman"/>
          <w:sz w:val="24"/>
          <w:szCs w:val="24"/>
        </w:rPr>
        <w:t>para que multi</w:t>
      </w:r>
      <w:r w:rsidR="005A014A" w:rsidRPr="00A54753">
        <w:rPr>
          <w:rFonts w:ascii="Times New Roman" w:hAnsi="Times New Roman" w:cs="Times New Roman"/>
          <w:sz w:val="24"/>
          <w:szCs w:val="24"/>
        </w:rPr>
        <w:t>nacionales</w:t>
      </w:r>
      <w:r w:rsidR="00A46568" w:rsidRPr="004E4AF9">
        <w:rPr>
          <w:rFonts w:ascii="Times New Roman" w:hAnsi="Times New Roman" w:cs="Times New Roman"/>
          <w:sz w:val="24"/>
          <w:szCs w:val="24"/>
        </w:rPr>
        <w:t xml:space="preserve"> como la </w:t>
      </w:r>
      <w:proofErr w:type="spellStart"/>
      <w:r w:rsidR="00A46568" w:rsidRPr="00DB67A7">
        <w:rPr>
          <w:rFonts w:ascii="Times New Roman" w:hAnsi="Times New Roman" w:cs="Times New Roman"/>
          <w:b/>
          <w:sz w:val="24"/>
          <w:szCs w:val="24"/>
        </w:rPr>
        <w:t>United</w:t>
      </w:r>
      <w:proofErr w:type="spellEnd"/>
      <w:r w:rsidR="00A46568" w:rsidRPr="00DB67A7">
        <w:rPr>
          <w:rFonts w:ascii="Times New Roman" w:hAnsi="Times New Roman" w:cs="Times New Roman"/>
          <w:b/>
          <w:sz w:val="24"/>
          <w:szCs w:val="24"/>
        </w:rPr>
        <w:t xml:space="preserve"> </w:t>
      </w:r>
      <w:proofErr w:type="spellStart"/>
      <w:r w:rsidR="00A46568" w:rsidRPr="00DB67A7">
        <w:rPr>
          <w:rFonts w:ascii="Times New Roman" w:hAnsi="Times New Roman" w:cs="Times New Roman"/>
          <w:b/>
          <w:sz w:val="24"/>
          <w:szCs w:val="24"/>
        </w:rPr>
        <w:t>Fruit</w:t>
      </w:r>
      <w:proofErr w:type="spellEnd"/>
      <w:r w:rsidR="00A46568" w:rsidRPr="00DB67A7">
        <w:rPr>
          <w:rFonts w:ascii="Times New Roman" w:hAnsi="Times New Roman" w:cs="Times New Roman"/>
          <w:b/>
          <w:sz w:val="24"/>
          <w:szCs w:val="24"/>
        </w:rPr>
        <w:t xml:space="preserve"> Company</w:t>
      </w:r>
      <w:r w:rsidR="00A46568" w:rsidRPr="004E4AF9">
        <w:rPr>
          <w:rFonts w:ascii="Times New Roman" w:hAnsi="Times New Roman" w:cs="Times New Roman"/>
          <w:sz w:val="24"/>
          <w:szCs w:val="24"/>
        </w:rPr>
        <w:t xml:space="preserve"> </w:t>
      </w:r>
      <w:r w:rsidR="007B3ED0" w:rsidRPr="004E4AF9">
        <w:rPr>
          <w:rFonts w:ascii="Times New Roman" w:hAnsi="Times New Roman" w:cs="Times New Roman"/>
          <w:sz w:val="24"/>
          <w:szCs w:val="24"/>
        </w:rPr>
        <w:t xml:space="preserve">explotaran recursos </w:t>
      </w:r>
      <w:r w:rsidR="00A54753">
        <w:rPr>
          <w:rFonts w:ascii="Times New Roman" w:hAnsi="Times New Roman" w:cs="Times New Roman"/>
          <w:sz w:val="24"/>
          <w:szCs w:val="24"/>
        </w:rPr>
        <w:t>del paí</w:t>
      </w:r>
      <w:r w:rsidR="00A54753" w:rsidRPr="00A54753">
        <w:rPr>
          <w:rFonts w:ascii="Times New Roman" w:hAnsi="Times New Roman" w:cs="Times New Roman"/>
          <w:sz w:val="24"/>
          <w:szCs w:val="24"/>
        </w:rPr>
        <w:t>s</w:t>
      </w:r>
      <w:r w:rsidR="005A014A" w:rsidRPr="00A54753">
        <w:rPr>
          <w:rFonts w:ascii="Times New Roman" w:hAnsi="Times New Roman" w:cs="Times New Roman"/>
          <w:sz w:val="24"/>
          <w:szCs w:val="24"/>
        </w:rPr>
        <w:t>.</w:t>
      </w:r>
    </w:p>
    <w:p w:rsidR="00E92F8B" w:rsidRPr="004E4AF9" w:rsidRDefault="00E92F8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derrumbe del gobierno de Reyes fue fraguándose con la acción de la </w:t>
      </w:r>
      <w:r w:rsidRPr="00DB67A7">
        <w:rPr>
          <w:rFonts w:ascii="Times New Roman" w:hAnsi="Times New Roman" w:cs="Times New Roman"/>
          <w:b/>
          <w:sz w:val="24"/>
          <w:szCs w:val="24"/>
        </w:rPr>
        <w:t>oposición</w:t>
      </w:r>
      <w:r w:rsidRPr="004E4AF9">
        <w:rPr>
          <w:rFonts w:ascii="Times New Roman" w:hAnsi="Times New Roman" w:cs="Times New Roman"/>
          <w:sz w:val="24"/>
          <w:szCs w:val="24"/>
        </w:rPr>
        <w:t xml:space="preserve">, dirigida por el conservador </w:t>
      </w:r>
      <w:r w:rsidRPr="00DB67A7">
        <w:rPr>
          <w:rFonts w:ascii="Times New Roman" w:hAnsi="Times New Roman" w:cs="Times New Roman"/>
          <w:b/>
          <w:sz w:val="24"/>
          <w:szCs w:val="24"/>
        </w:rPr>
        <w:t>Miguel Antonio Caro</w:t>
      </w:r>
      <w:r w:rsidRPr="004E4AF9">
        <w:rPr>
          <w:rFonts w:ascii="Times New Roman" w:hAnsi="Times New Roman" w:cs="Times New Roman"/>
          <w:sz w:val="24"/>
          <w:szCs w:val="24"/>
        </w:rPr>
        <w:t xml:space="preserve">, quien </w:t>
      </w:r>
      <w:r w:rsidR="004927B5">
        <w:rPr>
          <w:rFonts w:ascii="Times New Roman" w:hAnsi="Times New Roman" w:cs="Times New Roman"/>
          <w:sz w:val="24"/>
          <w:szCs w:val="24"/>
        </w:rPr>
        <w:t xml:space="preserve">a pesar de ser de su mismo partido </w:t>
      </w:r>
      <w:r w:rsidRPr="004E4AF9">
        <w:rPr>
          <w:rFonts w:ascii="Times New Roman" w:hAnsi="Times New Roman" w:cs="Times New Roman"/>
          <w:sz w:val="24"/>
          <w:szCs w:val="24"/>
        </w:rPr>
        <w:t>miraba con malos ojos que Reyes congeniara con los liberales</w:t>
      </w:r>
      <w:r w:rsidR="00657197" w:rsidRPr="004E4AF9">
        <w:rPr>
          <w:rFonts w:ascii="Times New Roman" w:hAnsi="Times New Roman" w:cs="Times New Roman"/>
          <w:sz w:val="24"/>
          <w:szCs w:val="24"/>
        </w:rPr>
        <w:t xml:space="preserve"> y logró poco a poco que el Congreso obstaculizara las decisiones del presidente. Esto llevó a que el presidente </w:t>
      </w:r>
      <w:r w:rsidR="00657197" w:rsidRPr="00DB67A7">
        <w:rPr>
          <w:rFonts w:ascii="Times New Roman" w:hAnsi="Times New Roman" w:cs="Times New Roman"/>
          <w:b/>
          <w:sz w:val="24"/>
          <w:szCs w:val="24"/>
        </w:rPr>
        <w:t>cerrara</w:t>
      </w:r>
      <w:r w:rsidR="00DB67A7" w:rsidRPr="00DB67A7">
        <w:rPr>
          <w:rFonts w:ascii="Times New Roman" w:hAnsi="Times New Roman" w:cs="Times New Roman"/>
          <w:b/>
          <w:sz w:val="24"/>
          <w:szCs w:val="24"/>
        </w:rPr>
        <w:t xml:space="preserve"> el Congreso</w:t>
      </w:r>
      <w:r w:rsidR="00657197" w:rsidRPr="004E4AF9">
        <w:rPr>
          <w:rFonts w:ascii="Times New Roman" w:hAnsi="Times New Roman" w:cs="Times New Roman"/>
          <w:sz w:val="24"/>
          <w:szCs w:val="24"/>
        </w:rPr>
        <w:t xml:space="preserve">, asunto que fue visto como un acto de </w:t>
      </w:r>
      <w:r w:rsidR="00657197" w:rsidRPr="00DB67A7">
        <w:rPr>
          <w:rFonts w:ascii="Times New Roman" w:hAnsi="Times New Roman" w:cs="Times New Roman"/>
          <w:b/>
          <w:sz w:val="24"/>
          <w:szCs w:val="24"/>
        </w:rPr>
        <w:t>autoritarismo</w:t>
      </w:r>
      <w:r w:rsidR="00657197" w:rsidRPr="004E4AF9">
        <w:rPr>
          <w:rFonts w:ascii="Times New Roman" w:hAnsi="Times New Roman" w:cs="Times New Roman"/>
          <w:sz w:val="24"/>
          <w:szCs w:val="24"/>
        </w:rPr>
        <w:t xml:space="preserve">. </w:t>
      </w:r>
    </w:p>
    <w:p w:rsidR="00657197" w:rsidRPr="004E4AF9" w:rsidRDefault="0065719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Finalmente, el presidente y su hija fueron víctimas de un </w:t>
      </w:r>
      <w:r w:rsidRPr="00DB67A7">
        <w:rPr>
          <w:rFonts w:ascii="Times New Roman" w:hAnsi="Times New Roman" w:cs="Times New Roman"/>
          <w:b/>
          <w:sz w:val="24"/>
          <w:szCs w:val="24"/>
        </w:rPr>
        <w:t>atentado</w:t>
      </w:r>
      <w:r w:rsidRPr="004E4AF9">
        <w:rPr>
          <w:rFonts w:ascii="Times New Roman" w:hAnsi="Times New Roman" w:cs="Times New Roman"/>
          <w:sz w:val="24"/>
          <w:szCs w:val="24"/>
        </w:rPr>
        <w:t xml:space="preserve"> que terminó llevándolo a </w:t>
      </w:r>
      <w:r w:rsidRPr="00DB67A7">
        <w:rPr>
          <w:rFonts w:ascii="Times New Roman" w:hAnsi="Times New Roman" w:cs="Times New Roman"/>
          <w:b/>
          <w:sz w:val="24"/>
          <w:szCs w:val="24"/>
        </w:rPr>
        <w:t>renunciar</w:t>
      </w:r>
      <w:r w:rsidRPr="004E4AF9">
        <w:rPr>
          <w:rFonts w:ascii="Times New Roman" w:hAnsi="Times New Roman" w:cs="Times New Roman"/>
          <w:sz w:val="24"/>
          <w:szCs w:val="24"/>
        </w:rPr>
        <w:t xml:space="preserve"> a</w:t>
      </w:r>
      <w:r w:rsidR="00B93209">
        <w:rPr>
          <w:rFonts w:ascii="Times New Roman" w:hAnsi="Times New Roman" w:cs="Times New Roman"/>
          <w:sz w:val="24"/>
          <w:szCs w:val="24"/>
        </w:rPr>
        <w:t>l</w:t>
      </w:r>
      <w:r w:rsidRPr="004E4AF9">
        <w:rPr>
          <w:rFonts w:ascii="Times New Roman" w:hAnsi="Times New Roman" w:cs="Times New Roman"/>
          <w:sz w:val="24"/>
          <w:szCs w:val="24"/>
        </w:rPr>
        <w:t xml:space="preserve"> cargo. </w:t>
      </w:r>
    </w:p>
    <w:tbl>
      <w:tblPr>
        <w:tblStyle w:val="Tablaconcuadrcula"/>
        <w:tblW w:w="0" w:type="auto"/>
        <w:tblLook w:val="04A0" w:firstRow="1" w:lastRow="0" w:firstColumn="1" w:lastColumn="0" w:noHBand="0" w:noVBand="1"/>
      </w:tblPr>
      <w:tblGrid>
        <w:gridCol w:w="9054"/>
      </w:tblGrid>
      <w:tr w:rsidR="00DB67A7" w:rsidRPr="00974355" w:rsidTr="006A3655">
        <w:tc>
          <w:tcPr>
            <w:tcW w:w="9054" w:type="dxa"/>
            <w:shd w:val="clear" w:color="auto" w:fill="000000" w:themeFill="text1"/>
          </w:tcPr>
          <w:p w:rsidR="00DB67A7" w:rsidRPr="00974355" w:rsidRDefault="00DB67A7" w:rsidP="006A3655">
            <w:pPr>
              <w:spacing w:line="360" w:lineRule="auto"/>
              <w:jc w:val="center"/>
              <w:rPr>
                <w:b/>
                <w:color w:val="FFFFFF" w:themeColor="background1"/>
              </w:rPr>
            </w:pPr>
            <w:r w:rsidRPr="00974355">
              <w:rPr>
                <w:b/>
                <w:color w:val="FFFFFF" w:themeColor="background1"/>
              </w:rPr>
              <w:t>Recuerda</w:t>
            </w:r>
          </w:p>
        </w:tc>
      </w:tr>
      <w:tr w:rsidR="00DB67A7" w:rsidRPr="00974355" w:rsidTr="006A3655">
        <w:tc>
          <w:tcPr>
            <w:tcW w:w="9054" w:type="dxa"/>
            <w:shd w:val="clear" w:color="auto" w:fill="auto"/>
          </w:tcPr>
          <w:p w:rsidR="00DB67A7" w:rsidRPr="00004A00" w:rsidRDefault="00DB67A7" w:rsidP="00161493">
            <w:pPr>
              <w:tabs>
                <w:tab w:val="right" w:pos="8498"/>
              </w:tabs>
              <w:spacing w:line="360" w:lineRule="auto"/>
              <w:rPr>
                <w:rFonts w:ascii="Times New Roman" w:hAnsi="Times New Roman" w:cs="Times New Roman"/>
                <w:sz w:val="24"/>
                <w:szCs w:val="24"/>
              </w:rPr>
            </w:pPr>
            <w:r w:rsidRPr="00DB67A7">
              <w:rPr>
                <w:rFonts w:ascii="Times New Roman" w:hAnsi="Times New Roman" w:cs="Times New Roman"/>
                <w:sz w:val="24"/>
                <w:szCs w:val="24"/>
              </w:rPr>
              <w:lastRenderedPageBreak/>
              <w:t>Aunque Rafael Reyes era conservador, se alió con algunos liberales para gobernar. Esto despertó molestia en sectores más radicales de su propio partido que finalmente se convirtieron en opositores y presionaron para que renunciara.</w:t>
            </w:r>
          </w:p>
        </w:tc>
      </w:tr>
    </w:tbl>
    <w:p w:rsidR="00161493" w:rsidRDefault="00161493"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6477FB" w:rsidRPr="00FC750D" w:rsidTr="006A3655">
        <w:tc>
          <w:tcPr>
            <w:tcW w:w="9054" w:type="dxa"/>
            <w:gridSpan w:val="2"/>
            <w:shd w:val="clear" w:color="auto" w:fill="000000" w:themeFill="text1"/>
          </w:tcPr>
          <w:p w:rsidR="006477FB" w:rsidRPr="00FC750D" w:rsidRDefault="006477FB" w:rsidP="006A3655">
            <w:pPr>
              <w:jc w:val="center"/>
              <w:rPr>
                <w:b/>
                <w:color w:val="FFFFFF" w:themeColor="background1"/>
                <w:sz w:val="24"/>
                <w:szCs w:val="24"/>
              </w:rPr>
            </w:pPr>
            <w:r>
              <w:rPr>
                <w:b/>
                <w:color w:val="FFFFFF" w:themeColor="background1"/>
                <w:sz w:val="24"/>
                <w:szCs w:val="24"/>
              </w:rPr>
              <w:t>Practica. Recurso nuevo</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Código</w:t>
            </w:r>
          </w:p>
        </w:tc>
        <w:tc>
          <w:tcPr>
            <w:tcW w:w="6536" w:type="dxa"/>
          </w:tcPr>
          <w:p w:rsidR="006477FB" w:rsidRPr="00FC750D" w:rsidRDefault="006477FB" w:rsidP="006477F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40</w:t>
            </w:r>
          </w:p>
        </w:tc>
      </w:tr>
      <w:tr w:rsidR="006477FB" w:rsidRPr="00FC750D" w:rsidTr="006A3655">
        <w:tc>
          <w:tcPr>
            <w:tcW w:w="2518" w:type="dxa"/>
          </w:tcPr>
          <w:p w:rsidR="006477FB" w:rsidRPr="00FC750D" w:rsidRDefault="006477FB" w:rsidP="006A3655">
            <w:pPr>
              <w:rPr>
                <w:b/>
                <w:color w:val="000000" w:themeColor="text1"/>
                <w:sz w:val="24"/>
                <w:szCs w:val="24"/>
              </w:rPr>
            </w:pPr>
            <w:r w:rsidRPr="00FC750D">
              <w:rPr>
                <w:b/>
                <w:color w:val="000000" w:themeColor="text1"/>
                <w:sz w:val="24"/>
                <w:szCs w:val="24"/>
              </w:rPr>
              <w:t>Título</w:t>
            </w:r>
          </w:p>
        </w:tc>
        <w:tc>
          <w:tcPr>
            <w:tcW w:w="6536" w:type="dxa"/>
          </w:tcPr>
          <w:p w:rsidR="006477FB" w:rsidRPr="00FC750D" w:rsidRDefault="006477FB" w:rsidP="00B93209">
            <w:pPr>
              <w:rPr>
                <w:color w:val="000000" w:themeColor="text1"/>
                <w:sz w:val="24"/>
                <w:szCs w:val="24"/>
              </w:rPr>
            </w:pPr>
            <w:r>
              <w:rPr>
                <w:rFonts w:ascii="Times New Roman" w:hAnsi="Times New Roman" w:cs="Times New Roman"/>
                <w:color w:val="000000" w:themeColor="text1"/>
              </w:rPr>
              <w:t xml:space="preserve">El </w:t>
            </w:r>
            <w:r w:rsidR="00B93209">
              <w:rPr>
                <w:rFonts w:ascii="Times New Roman" w:hAnsi="Times New Roman" w:cs="Times New Roman"/>
                <w:color w:val="000000" w:themeColor="text1"/>
              </w:rPr>
              <w:t xml:space="preserve">quinquenio </w:t>
            </w:r>
            <w:r>
              <w:rPr>
                <w:rFonts w:ascii="Times New Roman" w:hAnsi="Times New Roman" w:cs="Times New Roman"/>
                <w:color w:val="000000" w:themeColor="text1"/>
              </w:rPr>
              <w:t>de Reyes</w:t>
            </w:r>
          </w:p>
        </w:tc>
      </w:tr>
      <w:tr w:rsidR="006477FB" w:rsidRPr="00FC750D" w:rsidTr="006A3655">
        <w:trPr>
          <w:trHeight w:val="919"/>
        </w:trPr>
        <w:tc>
          <w:tcPr>
            <w:tcW w:w="2518" w:type="dxa"/>
          </w:tcPr>
          <w:p w:rsidR="006477FB" w:rsidRPr="00FC750D" w:rsidRDefault="006477FB" w:rsidP="006A3655">
            <w:pPr>
              <w:rPr>
                <w:b/>
                <w:sz w:val="24"/>
                <w:szCs w:val="24"/>
              </w:rPr>
            </w:pPr>
            <w:r w:rsidRPr="00FC750D">
              <w:rPr>
                <w:b/>
                <w:sz w:val="24"/>
                <w:szCs w:val="24"/>
              </w:rPr>
              <w:t>Descripción</w:t>
            </w:r>
          </w:p>
        </w:tc>
        <w:tc>
          <w:tcPr>
            <w:tcW w:w="6536" w:type="dxa"/>
          </w:tcPr>
          <w:p w:rsidR="006477FB" w:rsidRPr="00EC62BF" w:rsidRDefault="006477FB" w:rsidP="00B93209">
            <w:pPr>
              <w:rPr>
                <w:rFonts w:ascii="Arial" w:hAnsi="Arial"/>
                <w:sz w:val="18"/>
                <w:szCs w:val="18"/>
                <w:lang w:val="es-ES_tradnl"/>
              </w:rPr>
            </w:pPr>
            <w:r>
              <w:rPr>
                <w:rFonts w:ascii="Arial" w:hAnsi="Arial"/>
                <w:sz w:val="18"/>
                <w:szCs w:val="18"/>
                <w:lang w:val="es-ES_tradnl"/>
              </w:rPr>
              <w:t xml:space="preserve">Actividad para precisar las características del </w:t>
            </w:r>
            <w:r w:rsidR="00B93209">
              <w:rPr>
                <w:rFonts w:ascii="Arial" w:hAnsi="Arial"/>
                <w:sz w:val="18"/>
                <w:szCs w:val="18"/>
                <w:lang w:val="es-ES_tradnl"/>
              </w:rPr>
              <w:t xml:space="preserve">quinquenio </w:t>
            </w:r>
            <w:r>
              <w:rPr>
                <w:rFonts w:ascii="Arial" w:hAnsi="Arial"/>
                <w:sz w:val="18"/>
                <w:szCs w:val="18"/>
                <w:lang w:val="es-ES_tradnl"/>
              </w:rPr>
              <w:t>de Reyes</w:t>
            </w:r>
          </w:p>
        </w:tc>
      </w:tr>
    </w:tbl>
    <w:p w:rsidR="006477FB" w:rsidRDefault="006477FB" w:rsidP="004E4AF9">
      <w:pPr>
        <w:tabs>
          <w:tab w:val="right" w:pos="8498"/>
        </w:tabs>
        <w:spacing w:line="360" w:lineRule="auto"/>
        <w:rPr>
          <w:rFonts w:ascii="Times New Roman" w:hAnsi="Times New Roman" w:cs="Times New Roman"/>
          <w:sz w:val="24"/>
          <w:szCs w:val="24"/>
        </w:rPr>
      </w:pPr>
    </w:p>
    <w:p w:rsidR="0081761A" w:rsidRPr="004E4AF9" w:rsidRDefault="0081761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Luego de Rafael Reyes vinieron dos gobiernos que tuvieron corta duración, el de los generales </w:t>
      </w:r>
      <w:r w:rsidRPr="00161493">
        <w:rPr>
          <w:rFonts w:ascii="Times New Roman" w:hAnsi="Times New Roman" w:cs="Times New Roman"/>
          <w:b/>
          <w:sz w:val="24"/>
          <w:szCs w:val="24"/>
        </w:rPr>
        <w:t xml:space="preserve">Jorge Holguín </w:t>
      </w:r>
      <w:proofErr w:type="spellStart"/>
      <w:r w:rsidRPr="00161493">
        <w:rPr>
          <w:rFonts w:ascii="Times New Roman" w:hAnsi="Times New Roman" w:cs="Times New Roman"/>
          <w:b/>
          <w:sz w:val="24"/>
          <w:szCs w:val="24"/>
        </w:rPr>
        <w:t>Mallarino</w:t>
      </w:r>
      <w:proofErr w:type="spellEnd"/>
      <w:r w:rsidRPr="004E4AF9">
        <w:rPr>
          <w:rFonts w:ascii="Times New Roman" w:hAnsi="Times New Roman" w:cs="Times New Roman"/>
          <w:sz w:val="24"/>
          <w:szCs w:val="24"/>
        </w:rPr>
        <w:t xml:space="preserve"> y </w:t>
      </w:r>
      <w:r w:rsidRPr="00161493">
        <w:rPr>
          <w:rFonts w:ascii="Times New Roman" w:hAnsi="Times New Roman" w:cs="Times New Roman"/>
          <w:b/>
          <w:sz w:val="24"/>
          <w:szCs w:val="24"/>
        </w:rPr>
        <w:t>Ramón González Valencia</w:t>
      </w:r>
      <w:r w:rsidRPr="004E4AF9">
        <w:rPr>
          <w:rFonts w:ascii="Times New Roman" w:hAnsi="Times New Roman" w:cs="Times New Roman"/>
          <w:sz w:val="24"/>
          <w:szCs w:val="24"/>
        </w:rPr>
        <w:t xml:space="preserve">. </w:t>
      </w:r>
      <w:r w:rsidR="0010799F" w:rsidRPr="004E4AF9">
        <w:rPr>
          <w:rFonts w:ascii="Times New Roman" w:hAnsi="Times New Roman" w:cs="Times New Roman"/>
          <w:sz w:val="24"/>
          <w:szCs w:val="24"/>
        </w:rPr>
        <w:t xml:space="preserve">Finalmente una Asamblea Constituyente eligió a </w:t>
      </w:r>
      <w:r w:rsidR="0010799F" w:rsidRPr="00161493">
        <w:rPr>
          <w:rFonts w:ascii="Times New Roman" w:hAnsi="Times New Roman" w:cs="Times New Roman"/>
          <w:b/>
          <w:sz w:val="24"/>
          <w:szCs w:val="24"/>
        </w:rPr>
        <w:t>Carlos E. Restrepo</w:t>
      </w:r>
      <w:r w:rsidR="0010799F" w:rsidRPr="004E4AF9">
        <w:rPr>
          <w:rFonts w:ascii="Times New Roman" w:hAnsi="Times New Roman" w:cs="Times New Roman"/>
          <w:sz w:val="24"/>
          <w:szCs w:val="24"/>
        </w:rPr>
        <w:t xml:space="preserve"> un conservador moderado.</w:t>
      </w:r>
    </w:p>
    <w:tbl>
      <w:tblPr>
        <w:tblStyle w:val="Tablaconcuadrcula"/>
        <w:tblW w:w="0" w:type="auto"/>
        <w:tblLook w:val="04A0" w:firstRow="1" w:lastRow="0" w:firstColumn="1" w:lastColumn="0" w:noHBand="0" w:noVBand="1"/>
      </w:tblPr>
      <w:tblGrid>
        <w:gridCol w:w="1146"/>
        <w:gridCol w:w="7908"/>
      </w:tblGrid>
      <w:tr w:rsidR="00C214CC" w:rsidRPr="00974355" w:rsidTr="006A3655">
        <w:tc>
          <w:tcPr>
            <w:tcW w:w="9054" w:type="dxa"/>
            <w:gridSpan w:val="2"/>
            <w:shd w:val="clear" w:color="auto" w:fill="000000" w:themeFill="text1"/>
          </w:tcPr>
          <w:p w:rsidR="00C214CC" w:rsidRPr="00974355" w:rsidRDefault="00C214CC" w:rsidP="006A3655">
            <w:pPr>
              <w:spacing w:line="360" w:lineRule="auto"/>
              <w:jc w:val="center"/>
              <w:rPr>
                <w:b/>
                <w:color w:val="FFFFFF" w:themeColor="background1"/>
              </w:rPr>
            </w:pPr>
            <w:r w:rsidRPr="00974355">
              <w:rPr>
                <w:b/>
                <w:color w:val="FFFFFF" w:themeColor="background1"/>
              </w:rPr>
              <w:t>Destacado</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C214CC" w:rsidRPr="00C214CC" w:rsidRDefault="00C214CC" w:rsidP="006A3655">
            <w:pPr>
              <w:spacing w:line="360" w:lineRule="auto"/>
              <w:rPr>
                <w:b/>
                <w:color w:val="000000" w:themeColor="text1"/>
              </w:rPr>
            </w:pPr>
            <w:r w:rsidRPr="00C214CC">
              <w:rPr>
                <w:rFonts w:ascii="Times New Roman" w:hAnsi="Times New Roman" w:cs="Times New Roman"/>
                <w:b/>
                <w:sz w:val="24"/>
                <w:szCs w:val="24"/>
              </w:rPr>
              <w:t>La reforma constitucional de 1910</w:t>
            </w:r>
          </w:p>
        </w:tc>
      </w:tr>
      <w:tr w:rsidR="00C214CC" w:rsidRPr="00974355" w:rsidTr="006A3655">
        <w:trPr>
          <w:trHeight w:val="318"/>
        </w:trPr>
        <w:tc>
          <w:tcPr>
            <w:tcW w:w="1146" w:type="dxa"/>
            <w:shd w:val="clear" w:color="auto" w:fill="auto"/>
          </w:tcPr>
          <w:p w:rsidR="00C214CC" w:rsidRPr="00974355" w:rsidRDefault="00C214CC" w:rsidP="006A3655">
            <w:pPr>
              <w:spacing w:line="360" w:lineRule="auto"/>
              <w:rPr>
                <w:lang w:val="es-ES"/>
              </w:rPr>
            </w:pPr>
            <w:r w:rsidRPr="00974355">
              <w:rPr>
                <w:lang w:val="es-ES"/>
              </w:rPr>
              <w:t>Contenido</w:t>
            </w:r>
          </w:p>
        </w:tc>
        <w:tc>
          <w:tcPr>
            <w:tcW w:w="7908" w:type="dxa"/>
            <w:shd w:val="clear" w:color="auto" w:fill="auto"/>
          </w:tcPr>
          <w:p w:rsidR="00C214CC" w:rsidRPr="004E4AF9" w:rsidRDefault="00C214CC" w:rsidP="00C214CC">
            <w:pPr>
              <w:tabs>
                <w:tab w:val="right" w:pos="8498"/>
              </w:tabs>
              <w:spacing w:line="360" w:lineRule="auto"/>
              <w:rPr>
                <w:rFonts w:ascii="Times New Roman" w:hAnsi="Times New Roman" w:cs="Times New Roman"/>
                <w:sz w:val="24"/>
                <w:szCs w:val="24"/>
              </w:rPr>
            </w:pPr>
            <w:r w:rsidRPr="00C214CC">
              <w:rPr>
                <w:rFonts w:ascii="Times New Roman" w:hAnsi="Times New Roman" w:cs="Times New Roman"/>
                <w:sz w:val="24"/>
                <w:szCs w:val="24"/>
              </w:rPr>
              <w:t xml:space="preserve">Durante el gobierno de </w:t>
            </w:r>
            <w:r w:rsidRPr="00C214CC">
              <w:rPr>
                <w:rFonts w:ascii="Times New Roman" w:hAnsi="Times New Roman" w:cs="Times New Roman"/>
                <w:b/>
                <w:sz w:val="24"/>
                <w:szCs w:val="24"/>
              </w:rPr>
              <w:t>Ramón González Valencia</w:t>
            </w:r>
            <w:r w:rsidRPr="00C214CC">
              <w:rPr>
                <w:rFonts w:ascii="Times New Roman" w:hAnsi="Times New Roman" w:cs="Times New Roman"/>
                <w:sz w:val="24"/>
                <w:szCs w:val="24"/>
              </w:rPr>
              <w:t xml:space="preserve"> se convocó a una </w:t>
            </w:r>
            <w:r w:rsidRPr="00C214CC">
              <w:rPr>
                <w:rFonts w:ascii="Times New Roman" w:hAnsi="Times New Roman" w:cs="Times New Roman"/>
                <w:b/>
                <w:sz w:val="24"/>
                <w:szCs w:val="24"/>
              </w:rPr>
              <w:t>Asamblea Constituyente</w:t>
            </w:r>
            <w:r w:rsidRPr="00C214CC">
              <w:rPr>
                <w:rFonts w:ascii="Times New Roman" w:hAnsi="Times New Roman" w:cs="Times New Roman"/>
                <w:sz w:val="24"/>
                <w:szCs w:val="24"/>
              </w:rPr>
              <w:t xml:space="preserve"> cuyo objetivo fue revisar y reformar la </w:t>
            </w:r>
            <w:r>
              <w:rPr>
                <w:rFonts w:ascii="Times New Roman" w:hAnsi="Times New Roman" w:cs="Times New Roman"/>
                <w:sz w:val="24"/>
                <w:szCs w:val="24"/>
              </w:rPr>
              <w:t>C</w:t>
            </w:r>
            <w:r w:rsidRPr="00C214CC">
              <w:rPr>
                <w:rFonts w:ascii="Times New Roman" w:hAnsi="Times New Roman" w:cs="Times New Roman"/>
                <w:sz w:val="24"/>
                <w:szCs w:val="24"/>
              </w:rPr>
              <w:t xml:space="preserve">onstitución de 1886. Entre otras reformas se acordó: proteger el derecho a ejercer oposición, limitar el poder del presidente, reducir el periodo de mandato de seis a cuatro años y anular la reelección. Tras las discusiones de la Asamblea fue elegido </w:t>
            </w:r>
            <w:r w:rsidRPr="006477FB">
              <w:rPr>
                <w:rFonts w:ascii="Times New Roman" w:hAnsi="Times New Roman" w:cs="Times New Roman"/>
                <w:b/>
                <w:sz w:val="24"/>
                <w:szCs w:val="24"/>
              </w:rPr>
              <w:t>presidente</w:t>
            </w:r>
            <w:r w:rsidRPr="00C214CC">
              <w:rPr>
                <w:rFonts w:ascii="Times New Roman" w:hAnsi="Times New Roman" w:cs="Times New Roman"/>
                <w:sz w:val="24"/>
                <w:szCs w:val="24"/>
              </w:rPr>
              <w:t xml:space="preserve"> de la República el conservador </w:t>
            </w:r>
            <w:r w:rsidRPr="006477FB">
              <w:rPr>
                <w:rFonts w:ascii="Times New Roman" w:hAnsi="Times New Roman" w:cs="Times New Roman"/>
                <w:b/>
                <w:sz w:val="24"/>
                <w:szCs w:val="24"/>
              </w:rPr>
              <w:t>Carlos E. Restrepo</w:t>
            </w:r>
            <w:r w:rsidRPr="00C214CC">
              <w:rPr>
                <w:rFonts w:ascii="Times New Roman" w:hAnsi="Times New Roman" w:cs="Times New Roman"/>
                <w:sz w:val="24"/>
                <w:szCs w:val="24"/>
              </w:rPr>
              <w:t>.</w:t>
            </w:r>
            <w:r w:rsidRPr="004E4AF9">
              <w:rPr>
                <w:rFonts w:ascii="Times New Roman" w:hAnsi="Times New Roman" w:cs="Times New Roman"/>
                <w:sz w:val="24"/>
                <w:szCs w:val="24"/>
              </w:rPr>
              <w:t xml:space="preserve"> </w:t>
            </w:r>
          </w:p>
          <w:p w:rsidR="00C214CC" w:rsidRPr="00AA4E19" w:rsidRDefault="00C214CC" w:rsidP="006A3655">
            <w:pPr>
              <w:tabs>
                <w:tab w:val="right" w:pos="8498"/>
              </w:tabs>
              <w:spacing w:line="360" w:lineRule="auto"/>
              <w:rPr>
                <w:rFonts w:ascii="Times New Roman" w:hAnsi="Times New Roman" w:cs="Times New Roman"/>
                <w:sz w:val="24"/>
                <w:szCs w:val="24"/>
              </w:rPr>
            </w:pPr>
          </w:p>
        </w:tc>
      </w:tr>
    </w:tbl>
    <w:p w:rsidR="00323AF8" w:rsidRPr="004E4AF9" w:rsidRDefault="00323AF8" w:rsidP="004E4AF9">
      <w:pPr>
        <w:tabs>
          <w:tab w:val="right" w:pos="8498"/>
        </w:tabs>
        <w:spacing w:line="360" w:lineRule="auto"/>
        <w:rPr>
          <w:rFonts w:ascii="Times New Roman" w:hAnsi="Times New Roman" w:cs="Times New Roman"/>
          <w:sz w:val="24"/>
          <w:szCs w:val="24"/>
        </w:rPr>
      </w:pPr>
    </w:p>
    <w:p w:rsidR="004E0F74" w:rsidRPr="004E4AF9" w:rsidRDefault="00EC62BF"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4</w:t>
      </w:r>
      <w:r w:rsidRPr="004E4AF9">
        <w:rPr>
          <w:rFonts w:ascii="Times New Roman" w:hAnsi="Times New Roman" w:cs="Times New Roman"/>
          <w:b/>
          <w:sz w:val="24"/>
          <w:szCs w:val="24"/>
        </w:rPr>
        <w:t xml:space="preserve"> </w:t>
      </w:r>
      <w:r w:rsidR="00EF79A0" w:rsidRPr="004E4AF9">
        <w:rPr>
          <w:rFonts w:ascii="Times New Roman" w:hAnsi="Times New Roman" w:cs="Times New Roman"/>
          <w:b/>
          <w:sz w:val="24"/>
          <w:szCs w:val="24"/>
        </w:rPr>
        <w:t>La Unión Republicana</w:t>
      </w:r>
    </w:p>
    <w:p w:rsidR="00EF79A0" w:rsidRPr="004E4AF9" w:rsidRDefault="00EF79A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presidente </w:t>
      </w:r>
      <w:r w:rsidRPr="00EC62BF">
        <w:rPr>
          <w:rFonts w:ascii="Times New Roman" w:hAnsi="Times New Roman" w:cs="Times New Roman"/>
          <w:b/>
          <w:sz w:val="24"/>
          <w:szCs w:val="24"/>
        </w:rPr>
        <w:t>Carlos E. Restrepo</w:t>
      </w:r>
      <w:r w:rsidRPr="004E4AF9">
        <w:rPr>
          <w:rFonts w:ascii="Times New Roman" w:hAnsi="Times New Roman" w:cs="Times New Roman"/>
          <w:sz w:val="24"/>
          <w:szCs w:val="24"/>
        </w:rPr>
        <w:t>, de origen antioqueño</w:t>
      </w:r>
      <w:r w:rsidR="00B93209">
        <w:rPr>
          <w:rFonts w:ascii="Times New Roman" w:hAnsi="Times New Roman" w:cs="Times New Roman"/>
          <w:sz w:val="24"/>
          <w:szCs w:val="24"/>
        </w:rPr>
        <w:t>,</w:t>
      </w:r>
      <w:r w:rsidRPr="004E4AF9">
        <w:rPr>
          <w:rFonts w:ascii="Times New Roman" w:hAnsi="Times New Roman" w:cs="Times New Roman"/>
          <w:sz w:val="24"/>
          <w:szCs w:val="24"/>
        </w:rPr>
        <w:t xml:space="preserve"> logró convocar un grup</w:t>
      </w:r>
      <w:r w:rsidR="009B5658" w:rsidRPr="004E4AF9">
        <w:rPr>
          <w:rFonts w:ascii="Times New Roman" w:hAnsi="Times New Roman" w:cs="Times New Roman"/>
          <w:sz w:val="24"/>
          <w:szCs w:val="24"/>
        </w:rPr>
        <w:t xml:space="preserve">o de liberales y conservadores </w:t>
      </w:r>
      <w:r w:rsidRPr="004E4AF9">
        <w:rPr>
          <w:rFonts w:ascii="Times New Roman" w:hAnsi="Times New Roman" w:cs="Times New Roman"/>
          <w:sz w:val="24"/>
          <w:szCs w:val="24"/>
        </w:rPr>
        <w:t>que estuvieran en capacidad de pasar por enci</w:t>
      </w:r>
      <w:r w:rsidR="009B5658" w:rsidRPr="004E4AF9">
        <w:rPr>
          <w:rFonts w:ascii="Times New Roman" w:hAnsi="Times New Roman" w:cs="Times New Roman"/>
          <w:sz w:val="24"/>
          <w:szCs w:val="24"/>
        </w:rPr>
        <w:t xml:space="preserve">ma de los odios de partido e interesados en modernizar el país. Esta </w:t>
      </w:r>
      <w:r w:rsidR="009B5658" w:rsidRPr="00286E8C">
        <w:rPr>
          <w:rFonts w:ascii="Times New Roman" w:hAnsi="Times New Roman" w:cs="Times New Roman"/>
          <w:b/>
          <w:sz w:val="24"/>
          <w:szCs w:val="24"/>
        </w:rPr>
        <w:t xml:space="preserve">Unión </w:t>
      </w:r>
      <w:r w:rsidR="00286E8C" w:rsidRPr="00286E8C">
        <w:rPr>
          <w:rFonts w:ascii="Times New Roman" w:hAnsi="Times New Roman" w:cs="Times New Roman"/>
          <w:b/>
          <w:sz w:val="24"/>
          <w:szCs w:val="24"/>
        </w:rPr>
        <w:t>Republicana</w:t>
      </w:r>
      <w:r w:rsidR="00286E8C">
        <w:rPr>
          <w:rFonts w:ascii="Times New Roman" w:hAnsi="Times New Roman" w:cs="Times New Roman"/>
          <w:sz w:val="24"/>
          <w:szCs w:val="24"/>
        </w:rPr>
        <w:t xml:space="preserve"> </w:t>
      </w:r>
      <w:r w:rsidR="00B807E5" w:rsidRPr="004E4AF9">
        <w:rPr>
          <w:rFonts w:ascii="Times New Roman" w:hAnsi="Times New Roman" w:cs="Times New Roman"/>
          <w:sz w:val="24"/>
          <w:szCs w:val="24"/>
        </w:rPr>
        <w:t xml:space="preserve">agrupó a personajes de la élite colombiana que luego gobernaron por el resto del periodo conocido </w:t>
      </w:r>
      <w:r w:rsidR="008A57B2" w:rsidRPr="004E4AF9">
        <w:rPr>
          <w:rFonts w:ascii="Times New Roman" w:hAnsi="Times New Roman" w:cs="Times New Roman"/>
          <w:sz w:val="24"/>
          <w:szCs w:val="24"/>
        </w:rPr>
        <w:t>como la</w:t>
      </w:r>
      <w:r w:rsidR="00286E8C">
        <w:rPr>
          <w:rFonts w:ascii="Times New Roman" w:hAnsi="Times New Roman" w:cs="Times New Roman"/>
          <w:sz w:val="24"/>
          <w:szCs w:val="24"/>
        </w:rPr>
        <w:t xml:space="preserve"> </w:t>
      </w:r>
      <w:r w:rsidR="00286E8C">
        <w:rPr>
          <w:rFonts w:ascii="Times New Roman" w:hAnsi="Times New Roman" w:cs="Times New Roman"/>
          <w:sz w:val="24"/>
          <w:szCs w:val="24"/>
        </w:rPr>
        <w:lastRenderedPageBreak/>
        <w:t xml:space="preserve">Hegemonía conservadora (Pedro </w:t>
      </w:r>
      <w:proofErr w:type="spellStart"/>
      <w:r w:rsidR="00286E8C">
        <w:rPr>
          <w:rFonts w:ascii="Times New Roman" w:hAnsi="Times New Roman" w:cs="Times New Roman"/>
          <w:sz w:val="24"/>
          <w:szCs w:val="24"/>
        </w:rPr>
        <w:t>N</w:t>
      </w:r>
      <w:r w:rsidR="008A57B2" w:rsidRPr="004E4AF9">
        <w:rPr>
          <w:rFonts w:ascii="Times New Roman" w:hAnsi="Times New Roman" w:cs="Times New Roman"/>
          <w:sz w:val="24"/>
          <w:szCs w:val="24"/>
        </w:rPr>
        <w:t>el</w:t>
      </w:r>
      <w:proofErr w:type="spellEnd"/>
      <w:r w:rsidR="008A57B2" w:rsidRPr="004E4AF9">
        <w:rPr>
          <w:rFonts w:ascii="Times New Roman" w:hAnsi="Times New Roman" w:cs="Times New Roman"/>
          <w:sz w:val="24"/>
          <w:szCs w:val="24"/>
        </w:rPr>
        <w:t xml:space="preserve"> Ospina</w:t>
      </w:r>
      <w:r w:rsidR="00286E8C">
        <w:rPr>
          <w:rFonts w:ascii="Times New Roman" w:hAnsi="Times New Roman" w:cs="Times New Roman"/>
          <w:sz w:val="24"/>
          <w:szCs w:val="24"/>
        </w:rPr>
        <w:t>, por ejemplo</w:t>
      </w:r>
      <w:r w:rsidR="008A57B2" w:rsidRPr="004E4AF9">
        <w:rPr>
          <w:rFonts w:ascii="Times New Roman" w:hAnsi="Times New Roman" w:cs="Times New Roman"/>
          <w:sz w:val="24"/>
          <w:szCs w:val="24"/>
        </w:rPr>
        <w:t>) y también algunos liberales que gobernaron décadas más tarde (Enrique Olaya Herrera y Eduardo Santos).</w:t>
      </w:r>
    </w:p>
    <w:p w:rsidR="006540EE" w:rsidRPr="00286E8C" w:rsidRDefault="00C403F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gobierno republicano de Carlos E. Restrepo promovió la tolerancia política y el impulso de la industria. Sin embargo su </w:t>
      </w:r>
      <w:r w:rsidRPr="00286E8C">
        <w:rPr>
          <w:rFonts w:ascii="Times New Roman" w:hAnsi="Times New Roman" w:cs="Times New Roman"/>
          <w:b/>
          <w:sz w:val="24"/>
          <w:szCs w:val="24"/>
        </w:rPr>
        <w:t>orientación laica</w:t>
      </w:r>
      <w:r w:rsidRPr="004E4AF9">
        <w:rPr>
          <w:rFonts w:ascii="Times New Roman" w:hAnsi="Times New Roman" w:cs="Times New Roman"/>
          <w:sz w:val="24"/>
          <w:szCs w:val="24"/>
        </w:rPr>
        <w:t xml:space="preserve"> (hacia la separación Iglesia y Estado) despertó desconfianza entre los conservadores más radicales que volvieron al poder una vez terminó la presidencia de Restrepo</w:t>
      </w:r>
      <w:r w:rsidR="00747054" w:rsidRPr="004E4AF9">
        <w:rPr>
          <w:rFonts w:ascii="Times New Roman" w:hAnsi="Times New Roman" w:cs="Times New Roman"/>
          <w:sz w:val="24"/>
          <w:szCs w:val="24"/>
        </w:rPr>
        <w:t>.</w:t>
      </w:r>
      <w:r w:rsidR="007501A1" w:rsidRPr="004E4AF9">
        <w:rPr>
          <w:rFonts w:ascii="Times New Roman" w:hAnsi="Times New Roman" w:cs="Times New Roman"/>
          <w:sz w:val="24"/>
          <w:szCs w:val="24"/>
        </w:rPr>
        <w:t xml:space="preserve"> </w:t>
      </w:r>
    </w:p>
    <w:p w:rsidR="00C403F8" w:rsidRPr="004E4AF9" w:rsidRDefault="00C403F8"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286E8C" w:rsidRPr="00974355" w:rsidTr="006A3655">
        <w:tc>
          <w:tcPr>
            <w:tcW w:w="9054" w:type="dxa"/>
            <w:gridSpan w:val="2"/>
            <w:shd w:val="clear" w:color="auto" w:fill="000000" w:themeFill="text1"/>
          </w:tcPr>
          <w:p w:rsidR="00286E8C" w:rsidRPr="00974355" w:rsidRDefault="00286E8C" w:rsidP="006A3655">
            <w:pPr>
              <w:spacing w:line="360" w:lineRule="auto"/>
              <w:jc w:val="center"/>
              <w:rPr>
                <w:b/>
                <w:color w:val="FFFFFF" w:themeColor="background1"/>
              </w:rPr>
            </w:pPr>
            <w:r w:rsidRPr="00974355">
              <w:rPr>
                <w:b/>
                <w:color w:val="FFFFFF" w:themeColor="background1"/>
              </w:rPr>
              <w:t>Destacado</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286E8C" w:rsidRPr="00C214CC" w:rsidRDefault="00286E8C" w:rsidP="006A3655">
            <w:pPr>
              <w:spacing w:line="360" w:lineRule="auto"/>
              <w:rPr>
                <w:b/>
                <w:color w:val="000000" w:themeColor="text1"/>
              </w:rPr>
            </w:pPr>
            <w:r>
              <w:rPr>
                <w:rFonts w:ascii="Times New Roman" w:hAnsi="Times New Roman" w:cs="Times New Roman"/>
                <w:b/>
                <w:sz w:val="24"/>
                <w:szCs w:val="24"/>
              </w:rPr>
              <w:t>Unión Republicana sin Panamá</w:t>
            </w:r>
          </w:p>
        </w:tc>
      </w:tr>
      <w:tr w:rsidR="00286E8C" w:rsidRPr="00974355" w:rsidTr="006A3655">
        <w:trPr>
          <w:trHeight w:val="318"/>
        </w:trPr>
        <w:tc>
          <w:tcPr>
            <w:tcW w:w="1146" w:type="dxa"/>
            <w:shd w:val="clear" w:color="auto" w:fill="auto"/>
          </w:tcPr>
          <w:p w:rsidR="00286E8C" w:rsidRPr="00974355" w:rsidRDefault="00286E8C" w:rsidP="006A3655">
            <w:pPr>
              <w:spacing w:line="360" w:lineRule="auto"/>
              <w:rPr>
                <w:lang w:val="es-ES"/>
              </w:rPr>
            </w:pPr>
            <w:r w:rsidRPr="00974355">
              <w:rPr>
                <w:lang w:val="es-ES"/>
              </w:rPr>
              <w:t>Contenido</w:t>
            </w:r>
          </w:p>
        </w:tc>
        <w:tc>
          <w:tcPr>
            <w:tcW w:w="7908" w:type="dxa"/>
            <w:shd w:val="clear" w:color="auto" w:fill="auto"/>
          </w:tcPr>
          <w:p w:rsidR="00286E8C" w:rsidRPr="00AA4E19" w:rsidRDefault="00286E8C" w:rsidP="006A3655">
            <w:pPr>
              <w:tabs>
                <w:tab w:val="right" w:pos="8498"/>
              </w:tabs>
              <w:spacing w:line="360" w:lineRule="auto"/>
              <w:rPr>
                <w:rFonts w:ascii="Times New Roman" w:hAnsi="Times New Roman" w:cs="Times New Roman"/>
                <w:sz w:val="24"/>
                <w:szCs w:val="24"/>
              </w:rPr>
            </w:pPr>
            <w:r w:rsidRPr="00286E8C">
              <w:rPr>
                <w:rFonts w:ascii="Times New Roman" w:hAnsi="Times New Roman" w:cs="Times New Roman"/>
                <w:sz w:val="24"/>
                <w:szCs w:val="24"/>
              </w:rPr>
              <w:t xml:space="preserve">Durante el gobierno de </w:t>
            </w:r>
            <w:r w:rsidRPr="00286E8C">
              <w:rPr>
                <w:rFonts w:ascii="Times New Roman" w:hAnsi="Times New Roman" w:cs="Times New Roman"/>
                <w:b/>
                <w:sz w:val="24"/>
                <w:szCs w:val="24"/>
              </w:rPr>
              <w:t>Carlos E. Restrepo</w:t>
            </w:r>
            <w:r w:rsidRPr="00286E8C">
              <w:rPr>
                <w:rFonts w:ascii="Times New Roman" w:hAnsi="Times New Roman" w:cs="Times New Roman"/>
                <w:sz w:val="24"/>
                <w:szCs w:val="24"/>
              </w:rPr>
              <w:t xml:space="preserve">, el 6 de abril 1914 se firmó el </w:t>
            </w:r>
            <w:r w:rsidRPr="00286E8C">
              <w:rPr>
                <w:rFonts w:ascii="Times New Roman" w:hAnsi="Times New Roman" w:cs="Times New Roman"/>
                <w:b/>
                <w:sz w:val="24"/>
                <w:szCs w:val="24"/>
              </w:rPr>
              <w:t>Tratado Thompson-Urrutia</w:t>
            </w:r>
            <w:r>
              <w:rPr>
                <w:rFonts w:ascii="Times New Roman" w:hAnsi="Times New Roman" w:cs="Times New Roman"/>
                <w:b/>
                <w:sz w:val="24"/>
                <w:szCs w:val="24"/>
              </w:rPr>
              <w:t xml:space="preserve"> [</w:t>
            </w:r>
            <w:hyperlink r:id="rId17" w:history="1">
              <w:r w:rsidRPr="00286E8C">
                <w:rPr>
                  <w:rStyle w:val="Hipervnculo"/>
                  <w:rFonts w:ascii="Times New Roman" w:hAnsi="Times New Roman" w:cs="Times New Roman"/>
                  <w:b/>
                  <w:sz w:val="24"/>
                  <w:szCs w:val="24"/>
                </w:rPr>
                <w:t>VER</w:t>
              </w:r>
            </w:hyperlink>
            <w:r>
              <w:rPr>
                <w:rFonts w:ascii="Times New Roman" w:hAnsi="Times New Roman" w:cs="Times New Roman"/>
                <w:b/>
                <w:sz w:val="24"/>
                <w:szCs w:val="24"/>
              </w:rPr>
              <w:t>]</w:t>
            </w:r>
            <w:r w:rsidRPr="00286E8C">
              <w:rPr>
                <w:rFonts w:ascii="Times New Roman" w:hAnsi="Times New Roman" w:cs="Times New Roman"/>
                <w:sz w:val="24"/>
                <w:szCs w:val="24"/>
              </w:rPr>
              <w:t xml:space="preserve"> que reconoció la separación de Panamá. Con el Tratado, Colombia dejó de reclamar la soberanía sobre el territorio panameño y Estados Unidos se comprometió a pagarle a Colombia </w:t>
            </w:r>
            <w:r w:rsidRPr="00286E8C">
              <w:rPr>
                <w:rFonts w:ascii="Times New Roman" w:hAnsi="Times New Roman" w:cs="Times New Roman"/>
                <w:b/>
                <w:sz w:val="24"/>
                <w:szCs w:val="24"/>
              </w:rPr>
              <w:t>25 millones de dólares</w:t>
            </w:r>
            <w:r w:rsidRPr="00286E8C">
              <w:rPr>
                <w:rFonts w:ascii="Times New Roman" w:hAnsi="Times New Roman" w:cs="Times New Roman"/>
                <w:sz w:val="24"/>
                <w:szCs w:val="24"/>
              </w:rPr>
              <w:t xml:space="preserve"> como indemnización.</w:t>
            </w:r>
            <w:r w:rsidRPr="004E4AF9">
              <w:rPr>
                <w:rFonts w:ascii="Times New Roman" w:hAnsi="Times New Roman" w:cs="Times New Roman"/>
                <w:sz w:val="24"/>
                <w:szCs w:val="24"/>
              </w:rPr>
              <w:t xml:space="preserve"> </w:t>
            </w:r>
          </w:p>
        </w:tc>
      </w:tr>
    </w:tbl>
    <w:p w:rsidR="00E46306" w:rsidRPr="004E4AF9" w:rsidRDefault="00E46306" w:rsidP="004E4AF9">
      <w:pPr>
        <w:tabs>
          <w:tab w:val="right" w:pos="8498"/>
        </w:tabs>
        <w:spacing w:line="360" w:lineRule="auto"/>
        <w:rPr>
          <w:rFonts w:ascii="Times New Roman" w:hAnsi="Times New Roman" w:cs="Times New Roman"/>
          <w:b/>
          <w:sz w:val="24"/>
          <w:szCs w:val="24"/>
        </w:rPr>
      </w:pPr>
    </w:p>
    <w:p w:rsidR="00E46306" w:rsidRPr="004E4AF9" w:rsidRDefault="00002F07"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r>
        <w:rPr>
          <w:rFonts w:ascii="Times New Roman" w:hAnsi="Times New Roman" w:cs="Times New Roman"/>
          <w:b/>
          <w:sz w:val="24"/>
          <w:szCs w:val="24"/>
        </w:rPr>
        <w:t>5</w:t>
      </w:r>
      <w:r w:rsidRPr="004E4AF9">
        <w:rPr>
          <w:rFonts w:ascii="Times New Roman" w:hAnsi="Times New Roman" w:cs="Times New Roman"/>
          <w:b/>
          <w:sz w:val="24"/>
          <w:szCs w:val="24"/>
        </w:rPr>
        <w:t xml:space="preserve"> </w:t>
      </w:r>
      <w:r w:rsidR="00E46306" w:rsidRPr="004E4AF9">
        <w:rPr>
          <w:rFonts w:ascii="Times New Roman" w:hAnsi="Times New Roman" w:cs="Times New Roman"/>
          <w:b/>
          <w:sz w:val="24"/>
          <w:szCs w:val="24"/>
        </w:rPr>
        <w:t>La Primera Guerra Mundial y la Hegemonía conservadora</w:t>
      </w:r>
    </w:p>
    <w:p w:rsidR="00CA608F" w:rsidRDefault="00E4630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En 1914 inició la Pri</w:t>
      </w:r>
      <w:r w:rsidR="006653E4" w:rsidRPr="004E4AF9">
        <w:rPr>
          <w:rFonts w:ascii="Times New Roman" w:hAnsi="Times New Roman" w:cs="Times New Roman"/>
          <w:sz w:val="24"/>
          <w:szCs w:val="24"/>
        </w:rPr>
        <w:t xml:space="preserve">mera Guerra Mundial, uno de los acontecimientos más devastadores para la humanidad. Aquello coincidió con el ascenso al poder del conservador </w:t>
      </w:r>
      <w:r w:rsidR="006653E4" w:rsidRPr="004E4AF9">
        <w:rPr>
          <w:rFonts w:ascii="Times New Roman" w:hAnsi="Times New Roman" w:cs="Times New Roman"/>
          <w:b/>
          <w:sz w:val="24"/>
          <w:szCs w:val="24"/>
        </w:rPr>
        <w:t>José Vicente Concha</w:t>
      </w:r>
      <w:r w:rsidR="006653E4" w:rsidRPr="004E4AF9">
        <w:rPr>
          <w:rFonts w:ascii="Times New Roman" w:hAnsi="Times New Roman" w:cs="Times New Roman"/>
          <w:sz w:val="24"/>
          <w:szCs w:val="24"/>
        </w:rPr>
        <w:t xml:space="preserve"> (1914-1918) y luego de </w:t>
      </w:r>
      <w:r w:rsidR="006653E4" w:rsidRPr="004E4AF9">
        <w:rPr>
          <w:rFonts w:ascii="Times New Roman" w:hAnsi="Times New Roman" w:cs="Times New Roman"/>
          <w:b/>
          <w:sz w:val="24"/>
          <w:szCs w:val="24"/>
        </w:rPr>
        <w:t>Marco Fidel Suárez</w:t>
      </w:r>
      <w:r w:rsidR="00CF14F6" w:rsidRPr="004E4AF9">
        <w:rPr>
          <w:rFonts w:ascii="Times New Roman" w:hAnsi="Times New Roman" w:cs="Times New Roman"/>
          <w:sz w:val="24"/>
          <w:szCs w:val="24"/>
        </w:rPr>
        <w:t xml:space="preserve"> (1918-1921)</w:t>
      </w:r>
      <w:r w:rsidR="006653E4" w:rsidRPr="004E4AF9">
        <w:rPr>
          <w:rFonts w:ascii="Times New Roman" w:hAnsi="Times New Roman" w:cs="Times New Roman"/>
          <w:sz w:val="24"/>
          <w:szCs w:val="24"/>
        </w:rPr>
        <w:t>, quien</w:t>
      </w:r>
      <w:r w:rsidR="00CF14F6" w:rsidRPr="004E4AF9">
        <w:rPr>
          <w:rFonts w:ascii="Times New Roman" w:hAnsi="Times New Roman" w:cs="Times New Roman"/>
          <w:sz w:val="24"/>
          <w:szCs w:val="24"/>
        </w:rPr>
        <w:t>es</w:t>
      </w:r>
      <w:r w:rsidR="006653E4" w:rsidRPr="004E4AF9">
        <w:rPr>
          <w:rFonts w:ascii="Times New Roman" w:hAnsi="Times New Roman" w:cs="Times New Roman"/>
          <w:sz w:val="24"/>
          <w:szCs w:val="24"/>
        </w:rPr>
        <w:t xml:space="preserve"> a pesar de la cercanía ideológica de las élites de Colombia con Estados Unidos, logr</w:t>
      </w:r>
      <w:r w:rsidR="00CF14F6" w:rsidRPr="004E4AF9">
        <w:rPr>
          <w:rFonts w:ascii="Times New Roman" w:hAnsi="Times New Roman" w:cs="Times New Roman"/>
          <w:sz w:val="24"/>
          <w:szCs w:val="24"/>
        </w:rPr>
        <w:t>aron</w:t>
      </w:r>
      <w:r w:rsidR="006653E4" w:rsidRPr="004E4AF9">
        <w:rPr>
          <w:rFonts w:ascii="Times New Roman" w:hAnsi="Times New Roman" w:cs="Times New Roman"/>
          <w:sz w:val="24"/>
          <w:szCs w:val="24"/>
        </w:rPr>
        <w:t xml:space="preserve"> mantener la </w:t>
      </w:r>
      <w:r w:rsidR="006653E4" w:rsidRPr="00CA608F">
        <w:rPr>
          <w:rFonts w:ascii="Times New Roman" w:hAnsi="Times New Roman" w:cs="Times New Roman"/>
          <w:b/>
          <w:sz w:val="24"/>
          <w:szCs w:val="24"/>
        </w:rPr>
        <w:t>neutralidad</w:t>
      </w:r>
      <w:r w:rsidR="006653E4" w:rsidRPr="004E4AF9">
        <w:rPr>
          <w:rFonts w:ascii="Times New Roman" w:hAnsi="Times New Roman" w:cs="Times New Roman"/>
          <w:sz w:val="24"/>
          <w:szCs w:val="24"/>
        </w:rPr>
        <w:t xml:space="preserve">, asunto crucial para un país con dos océanos. </w:t>
      </w:r>
    </w:p>
    <w:p w:rsidR="00CF14F6" w:rsidRPr="004E4AF9" w:rsidRDefault="006653E4"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Guerra trajo para Colombia consecuencias importantes. La </w:t>
      </w:r>
      <w:r w:rsidRPr="00CA608F">
        <w:rPr>
          <w:rFonts w:ascii="Times New Roman" w:hAnsi="Times New Roman" w:cs="Times New Roman"/>
          <w:b/>
          <w:sz w:val="24"/>
          <w:szCs w:val="24"/>
        </w:rPr>
        <w:t>baja en la demanda</w:t>
      </w:r>
      <w:r w:rsidRPr="004E4AF9">
        <w:rPr>
          <w:rFonts w:ascii="Times New Roman" w:hAnsi="Times New Roman" w:cs="Times New Roman"/>
          <w:sz w:val="24"/>
          <w:szCs w:val="24"/>
        </w:rPr>
        <w:t xml:space="preserve"> de </w:t>
      </w:r>
      <w:r w:rsidRPr="00CA608F">
        <w:rPr>
          <w:rFonts w:ascii="Times New Roman" w:hAnsi="Times New Roman" w:cs="Times New Roman"/>
          <w:b/>
          <w:sz w:val="24"/>
          <w:szCs w:val="24"/>
        </w:rPr>
        <w:t>productos nacionales</w:t>
      </w:r>
      <w:r w:rsidRPr="004E4AF9">
        <w:rPr>
          <w:rFonts w:ascii="Times New Roman" w:hAnsi="Times New Roman" w:cs="Times New Roman"/>
          <w:sz w:val="24"/>
          <w:szCs w:val="24"/>
        </w:rPr>
        <w:t xml:space="preserve"> así como el poco ingreso de mercancías provenientes de Europa exigió </w:t>
      </w:r>
      <w:r w:rsidR="00CF14F6" w:rsidRPr="004E4AF9">
        <w:rPr>
          <w:rFonts w:ascii="Times New Roman" w:hAnsi="Times New Roman" w:cs="Times New Roman"/>
          <w:sz w:val="24"/>
          <w:szCs w:val="24"/>
        </w:rPr>
        <w:t xml:space="preserve">el fortalecimiento </w:t>
      </w:r>
      <w:r w:rsidRPr="004E4AF9">
        <w:rPr>
          <w:rFonts w:ascii="Times New Roman" w:hAnsi="Times New Roman" w:cs="Times New Roman"/>
          <w:sz w:val="24"/>
          <w:szCs w:val="24"/>
        </w:rPr>
        <w:t>de industrias</w:t>
      </w:r>
      <w:r w:rsidR="00CF14F6" w:rsidRPr="004E4AF9">
        <w:rPr>
          <w:rFonts w:ascii="Times New Roman" w:hAnsi="Times New Roman" w:cs="Times New Roman"/>
          <w:sz w:val="24"/>
          <w:szCs w:val="24"/>
        </w:rPr>
        <w:t xml:space="preserve"> como las cerveceras y </w:t>
      </w:r>
      <w:r w:rsidR="00F0265F">
        <w:rPr>
          <w:rFonts w:ascii="Times New Roman" w:hAnsi="Times New Roman" w:cs="Times New Roman"/>
          <w:sz w:val="24"/>
          <w:szCs w:val="24"/>
        </w:rPr>
        <w:t xml:space="preserve">de </w:t>
      </w:r>
      <w:r w:rsidR="00CF14F6" w:rsidRPr="004E4AF9">
        <w:rPr>
          <w:rFonts w:ascii="Times New Roman" w:hAnsi="Times New Roman" w:cs="Times New Roman"/>
          <w:sz w:val="24"/>
          <w:szCs w:val="24"/>
        </w:rPr>
        <w:t>textiles.</w:t>
      </w:r>
    </w:p>
    <w:p w:rsidR="00E578D6" w:rsidRPr="004E4AF9" w:rsidRDefault="00CF14F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Esto empezó a transformar la sociedad colombiana. Para las industrias se necesitaron </w:t>
      </w:r>
      <w:r w:rsidRPr="00CA608F">
        <w:rPr>
          <w:rFonts w:ascii="Times New Roman" w:hAnsi="Times New Roman" w:cs="Times New Roman"/>
          <w:sz w:val="24"/>
          <w:szCs w:val="24"/>
        </w:rPr>
        <w:t>trabajadores</w:t>
      </w:r>
      <w:r w:rsidRPr="004E4AF9">
        <w:rPr>
          <w:rFonts w:ascii="Times New Roman" w:hAnsi="Times New Roman" w:cs="Times New Roman"/>
          <w:sz w:val="24"/>
          <w:szCs w:val="24"/>
        </w:rPr>
        <w:t xml:space="preserve"> y con ello fue surgiendo la </w:t>
      </w:r>
      <w:r w:rsidRPr="00CA608F">
        <w:rPr>
          <w:rFonts w:ascii="Times New Roman" w:hAnsi="Times New Roman" w:cs="Times New Roman"/>
          <w:b/>
          <w:sz w:val="24"/>
          <w:szCs w:val="24"/>
        </w:rPr>
        <w:t>clase obrera</w:t>
      </w:r>
      <w:r w:rsidRPr="004E4AF9">
        <w:rPr>
          <w:rFonts w:ascii="Times New Roman" w:hAnsi="Times New Roman" w:cs="Times New Roman"/>
          <w:sz w:val="24"/>
          <w:szCs w:val="24"/>
        </w:rPr>
        <w:t>. También hacía</w:t>
      </w:r>
      <w:r w:rsidR="00633C49" w:rsidRPr="004E4AF9">
        <w:rPr>
          <w:rFonts w:ascii="Times New Roman" w:hAnsi="Times New Roman" w:cs="Times New Roman"/>
          <w:sz w:val="24"/>
          <w:szCs w:val="24"/>
        </w:rPr>
        <w:t>n</w:t>
      </w:r>
      <w:r w:rsidRPr="004E4AF9">
        <w:rPr>
          <w:rFonts w:ascii="Times New Roman" w:hAnsi="Times New Roman" w:cs="Times New Roman"/>
          <w:sz w:val="24"/>
          <w:szCs w:val="24"/>
        </w:rPr>
        <w:t xml:space="preserve"> parte de esa clase quienes trabajaban para empresas extranjeras como la </w:t>
      </w:r>
      <w:proofErr w:type="spellStart"/>
      <w:r w:rsidRPr="00CA608F">
        <w:rPr>
          <w:rFonts w:ascii="Times New Roman" w:hAnsi="Times New Roman" w:cs="Times New Roman"/>
          <w:b/>
          <w:sz w:val="24"/>
          <w:szCs w:val="24"/>
        </w:rPr>
        <w:t>United</w:t>
      </w:r>
      <w:proofErr w:type="spellEnd"/>
      <w:r w:rsidRPr="00CA608F">
        <w:rPr>
          <w:rFonts w:ascii="Times New Roman" w:hAnsi="Times New Roman" w:cs="Times New Roman"/>
          <w:b/>
          <w:sz w:val="24"/>
          <w:szCs w:val="24"/>
        </w:rPr>
        <w:t xml:space="preserve"> </w:t>
      </w:r>
      <w:proofErr w:type="spellStart"/>
      <w:r w:rsidRPr="00CA608F">
        <w:rPr>
          <w:rFonts w:ascii="Times New Roman" w:hAnsi="Times New Roman" w:cs="Times New Roman"/>
          <w:b/>
          <w:sz w:val="24"/>
          <w:szCs w:val="24"/>
        </w:rPr>
        <w:t>Fruit</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00CA608F">
        <w:rPr>
          <w:rFonts w:ascii="Times New Roman" w:hAnsi="Times New Roman" w:cs="Times New Roman"/>
          <w:sz w:val="24"/>
          <w:szCs w:val="24"/>
        </w:rPr>
        <w:t>Ciénaga</w:t>
      </w:r>
      <w:r w:rsidRPr="004E4AF9">
        <w:rPr>
          <w:rFonts w:ascii="Times New Roman" w:hAnsi="Times New Roman" w:cs="Times New Roman"/>
          <w:sz w:val="24"/>
          <w:szCs w:val="24"/>
        </w:rPr>
        <w:t xml:space="preserve">, Magdalena) y la </w:t>
      </w:r>
      <w:r w:rsidRPr="00CA608F">
        <w:rPr>
          <w:rFonts w:ascii="Times New Roman" w:hAnsi="Times New Roman" w:cs="Times New Roman"/>
          <w:b/>
          <w:sz w:val="24"/>
          <w:szCs w:val="24"/>
        </w:rPr>
        <w:t xml:space="preserve">Tropical </w:t>
      </w:r>
      <w:proofErr w:type="spellStart"/>
      <w:r w:rsidRPr="00CA608F">
        <w:rPr>
          <w:rFonts w:ascii="Times New Roman" w:hAnsi="Times New Roman" w:cs="Times New Roman"/>
          <w:b/>
          <w:sz w:val="24"/>
          <w:szCs w:val="24"/>
        </w:rPr>
        <w:t>Oil</w:t>
      </w:r>
      <w:proofErr w:type="spellEnd"/>
      <w:r w:rsidRPr="00CA608F">
        <w:rPr>
          <w:rFonts w:ascii="Times New Roman" w:hAnsi="Times New Roman" w:cs="Times New Roman"/>
          <w:b/>
          <w:sz w:val="24"/>
          <w:szCs w:val="24"/>
        </w:rPr>
        <w:t xml:space="preserve"> Company</w:t>
      </w:r>
      <w:r w:rsidRPr="004E4AF9">
        <w:rPr>
          <w:rFonts w:ascii="Times New Roman" w:hAnsi="Times New Roman" w:cs="Times New Roman"/>
          <w:sz w:val="24"/>
          <w:szCs w:val="24"/>
        </w:rPr>
        <w:t xml:space="preserve"> (</w:t>
      </w:r>
      <w:r w:rsidR="00633C49" w:rsidRPr="004E4AF9">
        <w:rPr>
          <w:rFonts w:ascii="Times New Roman" w:hAnsi="Times New Roman" w:cs="Times New Roman"/>
          <w:sz w:val="24"/>
          <w:szCs w:val="24"/>
        </w:rPr>
        <w:t xml:space="preserve">en </w:t>
      </w:r>
      <w:r w:rsidRPr="004E4AF9">
        <w:rPr>
          <w:rFonts w:ascii="Times New Roman" w:hAnsi="Times New Roman" w:cs="Times New Roman"/>
          <w:sz w:val="24"/>
          <w:szCs w:val="24"/>
        </w:rPr>
        <w:t>Barrancabermeja, Santander)</w:t>
      </w:r>
      <w:r w:rsidR="00B629FE" w:rsidRPr="004E4AF9">
        <w:rPr>
          <w:rFonts w:ascii="Times New Roman" w:hAnsi="Times New Roman" w:cs="Times New Roman"/>
          <w:sz w:val="24"/>
          <w:szCs w:val="24"/>
        </w:rPr>
        <w:t xml:space="preserve">. Poco a poco </w:t>
      </w:r>
      <w:r w:rsidR="00633C49" w:rsidRPr="004E4AF9">
        <w:rPr>
          <w:rFonts w:ascii="Times New Roman" w:hAnsi="Times New Roman" w:cs="Times New Roman"/>
          <w:sz w:val="24"/>
          <w:szCs w:val="24"/>
        </w:rPr>
        <w:lastRenderedPageBreak/>
        <w:t xml:space="preserve">esos trabajadores fueron conociendo ideologías que llegaron al continente gracias a periódicos, a libros y a los inmigrantes provenientes de Europa. </w:t>
      </w:r>
      <w:r w:rsidR="006279D3" w:rsidRPr="004E4AF9">
        <w:rPr>
          <w:rFonts w:ascii="Times New Roman" w:hAnsi="Times New Roman" w:cs="Times New Roman"/>
          <w:sz w:val="24"/>
          <w:szCs w:val="24"/>
        </w:rPr>
        <w:t>Se dieron a conocer el</w:t>
      </w:r>
      <w:r w:rsidR="00633C49" w:rsidRPr="004E4AF9">
        <w:rPr>
          <w:rFonts w:ascii="Times New Roman" w:hAnsi="Times New Roman" w:cs="Times New Roman"/>
          <w:sz w:val="24"/>
          <w:szCs w:val="24"/>
        </w:rPr>
        <w:t xml:space="preserve"> </w:t>
      </w:r>
      <w:r w:rsidR="00633C49" w:rsidRPr="00CA608F">
        <w:rPr>
          <w:rFonts w:ascii="Times New Roman" w:hAnsi="Times New Roman" w:cs="Times New Roman"/>
          <w:b/>
          <w:sz w:val="24"/>
          <w:szCs w:val="24"/>
        </w:rPr>
        <w:t>socialismo</w:t>
      </w:r>
      <w:r w:rsidR="006569FD" w:rsidRPr="004E4AF9">
        <w:rPr>
          <w:rFonts w:ascii="Times New Roman" w:hAnsi="Times New Roman" w:cs="Times New Roman"/>
          <w:sz w:val="24"/>
          <w:szCs w:val="24"/>
        </w:rPr>
        <w:t xml:space="preserve"> [</w:t>
      </w:r>
      <w:hyperlink r:id="rId18" w:history="1">
        <w:r w:rsidR="006569FD" w:rsidRPr="004E4AF9">
          <w:rPr>
            <w:rStyle w:val="Hipervnculo"/>
            <w:rFonts w:ascii="Times New Roman" w:hAnsi="Times New Roman" w:cs="Times New Roman"/>
            <w:color w:val="auto"/>
            <w:sz w:val="24"/>
            <w:szCs w:val="24"/>
          </w:rPr>
          <w:t>VER</w:t>
        </w:r>
      </w:hyperlink>
      <w:r w:rsidR="006569FD" w:rsidRPr="004E4AF9">
        <w:rPr>
          <w:rFonts w:ascii="Times New Roman" w:hAnsi="Times New Roman" w:cs="Times New Roman"/>
          <w:sz w:val="24"/>
          <w:szCs w:val="24"/>
        </w:rPr>
        <w:t>]</w:t>
      </w:r>
      <w:r w:rsidR="00633C49" w:rsidRPr="004E4AF9">
        <w:rPr>
          <w:rFonts w:ascii="Times New Roman" w:hAnsi="Times New Roman" w:cs="Times New Roman"/>
          <w:sz w:val="24"/>
          <w:szCs w:val="24"/>
        </w:rPr>
        <w:t>, el anarquismo y e</w:t>
      </w:r>
      <w:r w:rsidR="006279D3" w:rsidRPr="004E4AF9">
        <w:rPr>
          <w:rFonts w:ascii="Times New Roman" w:hAnsi="Times New Roman" w:cs="Times New Roman"/>
          <w:sz w:val="24"/>
          <w:szCs w:val="24"/>
        </w:rPr>
        <w:t>l comunismo</w:t>
      </w:r>
      <w:r w:rsidR="00F0265F">
        <w:rPr>
          <w:rFonts w:ascii="Times New Roman" w:hAnsi="Times New Roman" w:cs="Times New Roman"/>
          <w:sz w:val="24"/>
          <w:szCs w:val="24"/>
        </w:rPr>
        <w:t>,</w:t>
      </w:r>
      <w:r w:rsidR="00C22BE4" w:rsidRPr="004E4AF9">
        <w:rPr>
          <w:rFonts w:ascii="Times New Roman" w:hAnsi="Times New Roman" w:cs="Times New Roman"/>
          <w:sz w:val="24"/>
          <w:szCs w:val="24"/>
        </w:rPr>
        <w:t xml:space="preserve"> y la Revolución Rusa inspiró el surgimiento de agrupaciones que reivindicaban los derechos de los obreros. </w:t>
      </w:r>
    </w:p>
    <w:tbl>
      <w:tblPr>
        <w:tblStyle w:val="Tablaconcuadrcula"/>
        <w:tblW w:w="0" w:type="auto"/>
        <w:tblLook w:val="04A0" w:firstRow="1" w:lastRow="0" w:firstColumn="1" w:lastColumn="0" w:noHBand="0" w:noVBand="1"/>
      </w:tblPr>
      <w:tblGrid>
        <w:gridCol w:w="1146"/>
        <w:gridCol w:w="7908"/>
      </w:tblGrid>
      <w:tr w:rsidR="000534D8" w:rsidRPr="00974355" w:rsidTr="006A3655">
        <w:tc>
          <w:tcPr>
            <w:tcW w:w="9054" w:type="dxa"/>
            <w:gridSpan w:val="2"/>
            <w:shd w:val="clear" w:color="auto" w:fill="000000" w:themeFill="text1"/>
          </w:tcPr>
          <w:p w:rsidR="000534D8" w:rsidRPr="00974355" w:rsidRDefault="000534D8" w:rsidP="006A3655">
            <w:pPr>
              <w:spacing w:line="360" w:lineRule="auto"/>
              <w:jc w:val="center"/>
              <w:rPr>
                <w:b/>
                <w:color w:val="FFFFFF" w:themeColor="background1"/>
              </w:rPr>
            </w:pPr>
            <w:r w:rsidRPr="00974355">
              <w:rPr>
                <w:b/>
                <w:color w:val="FFFFFF" w:themeColor="background1"/>
              </w:rPr>
              <w:t>Destacado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0534D8" w:rsidRPr="00C214CC" w:rsidRDefault="000534D8" w:rsidP="000534D8">
            <w:pPr>
              <w:spacing w:line="360" w:lineRule="auto"/>
              <w:rPr>
                <w:b/>
                <w:color w:val="000000" w:themeColor="text1"/>
              </w:rPr>
            </w:pPr>
            <w:r>
              <w:rPr>
                <w:rFonts w:ascii="Times New Roman" w:hAnsi="Times New Roman" w:cs="Times New Roman"/>
                <w:b/>
                <w:sz w:val="24"/>
                <w:szCs w:val="24"/>
              </w:rPr>
              <w:t>Un nuevo partido</w:t>
            </w:r>
          </w:p>
        </w:tc>
      </w:tr>
      <w:tr w:rsidR="000534D8" w:rsidRPr="00974355" w:rsidTr="006A3655">
        <w:trPr>
          <w:trHeight w:val="318"/>
        </w:trPr>
        <w:tc>
          <w:tcPr>
            <w:tcW w:w="1146" w:type="dxa"/>
            <w:shd w:val="clear" w:color="auto" w:fill="auto"/>
          </w:tcPr>
          <w:p w:rsidR="000534D8" w:rsidRPr="00974355" w:rsidRDefault="000534D8" w:rsidP="006A3655">
            <w:pPr>
              <w:spacing w:line="360" w:lineRule="auto"/>
              <w:rPr>
                <w:lang w:val="es-ES"/>
              </w:rPr>
            </w:pPr>
            <w:r w:rsidRPr="00974355">
              <w:rPr>
                <w:lang w:val="es-ES"/>
              </w:rPr>
              <w:t>Contenido</w:t>
            </w:r>
          </w:p>
        </w:tc>
        <w:tc>
          <w:tcPr>
            <w:tcW w:w="7908" w:type="dxa"/>
            <w:shd w:val="clear" w:color="auto" w:fill="auto"/>
          </w:tcPr>
          <w:p w:rsidR="000534D8" w:rsidRPr="004E4AF9" w:rsidRDefault="000534D8" w:rsidP="000534D8">
            <w:pPr>
              <w:tabs>
                <w:tab w:val="right" w:pos="8498"/>
              </w:tabs>
              <w:spacing w:line="360" w:lineRule="auto"/>
              <w:rPr>
                <w:rFonts w:ascii="Times New Roman" w:hAnsi="Times New Roman" w:cs="Times New Roman"/>
                <w:sz w:val="24"/>
                <w:szCs w:val="24"/>
              </w:rPr>
            </w:pPr>
            <w:r w:rsidRPr="000534D8">
              <w:rPr>
                <w:rFonts w:ascii="Times New Roman" w:hAnsi="Times New Roman" w:cs="Times New Roman"/>
                <w:sz w:val="24"/>
                <w:szCs w:val="24"/>
              </w:rPr>
              <w:t xml:space="preserve">En 1924 surgió el </w:t>
            </w:r>
            <w:r w:rsidRPr="000534D8">
              <w:rPr>
                <w:rFonts w:ascii="Times New Roman" w:hAnsi="Times New Roman" w:cs="Times New Roman"/>
                <w:b/>
                <w:sz w:val="24"/>
                <w:szCs w:val="24"/>
              </w:rPr>
              <w:t>Partido Socialista Revolucionario</w:t>
            </w:r>
            <w:r w:rsidRPr="000534D8">
              <w:rPr>
                <w:rFonts w:ascii="Times New Roman" w:hAnsi="Times New Roman" w:cs="Times New Roman"/>
                <w:sz w:val="24"/>
                <w:szCs w:val="24"/>
              </w:rPr>
              <w:t xml:space="preserve"> (PSR). Debido a las condiciones difíciles en que vivían los obreros y a los bajos salarios, este partido </w:t>
            </w:r>
            <w:r w:rsidRPr="000534D8">
              <w:rPr>
                <w:rFonts w:ascii="Times New Roman" w:hAnsi="Times New Roman" w:cs="Times New Roman"/>
                <w:sz w:val="24"/>
                <w:szCs w:val="24"/>
                <w:lang w:val="es-ES_tradnl" w:eastAsia="es-ES"/>
              </w:rPr>
              <w:t xml:space="preserve">impulsó </w:t>
            </w:r>
            <w:r w:rsidRPr="000534D8">
              <w:rPr>
                <w:rFonts w:ascii="Times New Roman" w:hAnsi="Times New Roman" w:cs="Times New Roman"/>
                <w:sz w:val="24"/>
                <w:szCs w:val="24"/>
                <w:lang w:val="es-ES_tradnl"/>
              </w:rPr>
              <w:t>protestas a nivel nacional</w:t>
            </w:r>
            <w:r w:rsidRPr="000534D8">
              <w:rPr>
                <w:rFonts w:ascii="Times New Roman" w:hAnsi="Times New Roman" w:cs="Times New Roman"/>
                <w:sz w:val="24"/>
                <w:szCs w:val="24"/>
              </w:rPr>
              <w:t xml:space="preserve">. Pedían mejor trato por parte de empresas </w:t>
            </w:r>
            <w:r w:rsidR="00B93209">
              <w:rPr>
                <w:rFonts w:ascii="Times New Roman" w:hAnsi="Times New Roman" w:cs="Times New Roman"/>
                <w:sz w:val="24"/>
                <w:szCs w:val="24"/>
              </w:rPr>
              <w:t xml:space="preserve">como </w:t>
            </w:r>
            <w:r w:rsidRPr="000534D8">
              <w:rPr>
                <w:rFonts w:ascii="Times New Roman" w:hAnsi="Times New Roman" w:cs="Times New Roman"/>
                <w:sz w:val="24"/>
                <w:szCs w:val="24"/>
              </w:rPr>
              <w:t xml:space="preserve">la </w:t>
            </w:r>
            <w:proofErr w:type="spellStart"/>
            <w:r w:rsidRPr="000534D8">
              <w:rPr>
                <w:rFonts w:ascii="Times New Roman" w:hAnsi="Times New Roman" w:cs="Times New Roman"/>
                <w:b/>
                <w:sz w:val="24"/>
                <w:szCs w:val="24"/>
              </w:rPr>
              <w:t>United</w:t>
            </w:r>
            <w:proofErr w:type="spellEnd"/>
            <w:r w:rsidRPr="000534D8">
              <w:rPr>
                <w:rFonts w:ascii="Times New Roman" w:hAnsi="Times New Roman" w:cs="Times New Roman"/>
                <w:b/>
                <w:sz w:val="24"/>
                <w:szCs w:val="24"/>
              </w:rPr>
              <w:t xml:space="preserve"> </w:t>
            </w:r>
            <w:proofErr w:type="spellStart"/>
            <w:r w:rsidRPr="000534D8">
              <w:rPr>
                <w:rFonts w:ascii="Times New Roman" w:hAnsi="Times New Roman" w:cs="Times New Roman"/>
                <w:b/>
                <w:sz w:val="24"/>
                <w:szCs w:val="24"/>
              </w:rPr>
              <w:t>Fruit</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y la </w:t>
            </w:r>
            <w:r w:rsidRPr="000534D8">
              <w:rPr>
                <w:rFonts w:ascii="Times New Roman" w:hAnsi="Times New Roman" w:cs="Times New Roman"/>
                <w:b/>
                <w:sz w:val="24"/>
                <w:szCs w:val="24"/>
              </w:rPr>
              <w:t xml:space="preserve">Tropical </w:t>
            </w:r>
            <w:proofErr w:type="spellStart"/>
            <w:r w:rsidRPr="000534D8">
              <w:rPr>
                <w:rFonts w:ascii="Times New Roman" w:hAnsi="Times New Roman" w:cs="Times New Roman"/>
                <w:b/>
                <w:sz w:val="24"/>
                <w:szCs w:val="24"/>
              </w:rPr>
              <w:t>Oil</w:t>
            </w:r>
            <w:proofErr w:type="spellEnd"/>
            <w:r w:rsidRPr="000534D8">
              <w:rPr>
                <w:rFonts w:ascii="Times New Roman" w:hAnsi="Times New Roman" w:cs="Times New Roman"/>
                <w:b/>
                <w:sz w:val="24"/>
                <w:szCs w:val="24"/>
              </w:rPr>
              <w:t xml:space="preserve"> Company</w:t>
            </w:r>
            <w:r w:rsidRPr="000534D8">
              <w:rPr>
                <w:rFonts w:ascii="Times New Roman" w:hAnsi="Times New Roman" w:cs="Times New Roman"/>
                <w:sz w:val="24"/>
                <w:szCs w:val="24"/>
              </w:rPr>
              <w:t xml:space="preserve">. También pedían servicios públicos. En muchas ocasiones este partido apoyó a los </w:t>
            </w:r>
            <w:r w:rsidRPr="000534D8">
              <w:rPr>
                <w:rFonts w:ascii="Times New Roman" w:hAnsi="Times New Roman" w:cs="Times New Roman"/>
                <w:b/>
                <w:sz w:val="24"/>
                <w:szCs w:val="24"/>
              </w:rPr>
              <w:t>campesinos</w:t>
            </w:r>
            <w:r>
              <w:rPr>
                <w:rFonts w:ascii="Times New Roman" w:hAnsi="Times New Roman" w:cs="Times New Roman"/>
                <w:sz w:val="24"/>
                <w:szCs w:val="24"/>
              </w:rPr>
              <w:t xml:space="preserve"> que trabajaban para los hacendados cafeteros y a</w:t>
            </w:r>
            <w:r w:rsidRPr="000534D8">
              <w:rPr>
                <w:rFonts w:ascii="Times New Roman" w:hAnsi="Times New Roman" w:cs="Times New Roman"/>
                <w:sz w:val="24"/>
                <w:szCs w:val="24"/>
              </w:rPr>
              <w:t xml:space="preserve"> </w:t>
            </w:r>
            <w:r>
              <w:rPr>
                <w:rFonts w:ascii="Times New Roman" w:hAnsi="Times New Roman" w:cs="Times New Roman"/>
                <w:sz w:val="24"/>
                <w:szCs w:val="24"/>
              </w:rPr>
              <w:t xml:space="preserve">los </w:t>
            </w:r>
            <w:r w:rsidRPr="000534D8">
              <w:rPr>
                <w:rFonts w:ascii="Times New Roman" w:hAnsi="Times New Roman" w:cs="Times New Roman"/>
                <w:b/>
                <w:sz w:val="24"/>
                <w:szCs w:val="24"/>
              </w:rPr>
              <w:t>indígenas</w:t>
            </w:r>
            <w:r w:rsidRPr="000534D8">
              <w:rPr>
                <w:rFonts w:ascii="Times New Roman" w:hAnsi="Times New Roman" w:cs="Times New Roman"/>
                <w:sz w:val="24"/>
                <w:szCs w:val="24"/>
              </w:rPr>
              <w:t xml:space="preserve"> que luchaban por obtener tierra para cultivar.</w:t>
            </w:r>
          </w:p>
          <w:p w:rsidR="000534D8" w:rsidRPr="00AA4E19" w:rsidRDefault="000534D8" w:rsidP="006A3655">
            <w:pPr>
              <w:tabs>
                <w:tab w:val="right" w:pos="8498"/>
              </w:tabs>
              <w:spacing w:line="360" w:lineRule="auto"/>
              <w:rPr>
                <w:rFonts w:ascii="Times New Roman" w:hAnsi="Times New Roman" w:cs="Times New Roman"/>
                <w:sz w:val="24"/>
                <w:szCs w:val="24"/>
              </w:rPr>
            </w:pPr>
          </w:p>
        </w:tc>
      </w:tr>
    </w:tbl>
    <w:p w:rsidR="00E578D6" w:rsidRPr="004E4AF9" w:rsidRDefault="00E578D6" w:rsidP="004E4AF9">
      <w:pPr>
        <w:tabs>
          <w:tab w:val="right" w:pos="8498"/>
        </w:tabs>
        <w:spacing w:line="360" w:lineRule="auto"/>
        <w:rPr>
          <w:rFonts w:ascii="Times New Roman" w:hAnsi="Times New Roman" w:cs="Times New Roman"/>
          <w:sz w:val="24"/>
          <w:szCs w:val="24"/>
        </w:rPr>
      </w:pPr>
    </w:p>
    <w:p w:rsidR="00CF14F6" w:rsidRPr="004E4AF9" w:rsidRDefault="001127B3" w:rsidP="004E4AF9">
      <w:pPr>
        <w:tabs>
          <w:tab w:val="right" w:pos="8498"/>
        </w:tabs>
        <w:spacing w:line="360" w:lineRule="auto"/>
        <w:rPr>
          <w:rFonts w:ascii="Times New Roman" w:hAnsi="Times New Roman" w:cs="Times New Roman"/>
          <w:sz w:val="24"/>
          <w:szCs w:val="24"/>
        </w:rPr>
      </w:pPr>
      <w:r w:rsidRPr="00F21314">
        <w:rPr>
          <w:rFonts w:ascii="Times New Roman" w:hAnsi="Times New Roman" w:cs="Times New Roman"/>
          <w:sz w:val="24"/>
          <w:szCs w:val="24"/>
        </w:rPr>
        <w:t xml:space="preserve">Una vez terminó la Primera Guerra Mundial, Estados Unidos se convirtió en el principal socio de Colombia. Ello fortaleció la industria cafetera y la convirtió en el eje económico de la nación. Otras industrias como la textil y la cervecera despegaron con fuerza. La inversión extranjera tomó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propios recursos </w:t>
      </w:r>
      <w:r w:rsidR="00A54753">
        <w:rPr>
          <w:rFonts w:ascii="Times New Roman" w:hAnsi="Times New Roman" w:cs="Times New Roman"/>
          <w:sz w:val="24"/>
          <w:szCs w:val="24"/>
        </w:rPr>
        <w:t xml:space="preserve">tales </w:t>
      </w:r>
      <w:r w:rsidR="005A014A" w:rsidRPr="00A54753">
        <w:rPr>
          <w:rFonts w:ascii="Times New Roman" w:hAnsi="Times New Roman" w:cs="Times New Roman"/>
          <w:sz w:val="24"/>
          <w:szCs w:val="24"/>
        </w:rPr>
        <w:t>como</w:t>
      </w:r>
      <w:r w:rsidRPr="00F21314">
        <w:rPr>
          <w:rFonts w:ascii="Times New Roman" w:hAnsi="Times New Roman" w:cs="Times New Roman"/>
          <w:sz w:val="24"/>
          <w:szCs w:val="24"/>
        </w:rPr>
        <w:t xml:space="preserve"> el petróleo y el banano.</w:t>
      </w:r>
    </w:p>
    <w:p w:rsidR="00E46306" w:rsidRPr="004E4AF9" w:rsidRDefault="00E46306" w:rsidP="004E4AF9">
      <w:pPr>
        <w:tabs>
          <w:tab w:val="right" w:pos="8498"/>
        </w:tabs>
        <w:spacing w:line="360" w:lineRule="auto"/>
        <w:rPr>
          <w:rFonts w:ascii="Times New Roman" w:hAnsi="Times New Roman" w:cs="Times New Roman"/>
          <w:sz w:val="24"/>
          <w:szCs w:val="24"/>
          <w:highlight w:val="green"/>
        </w:rPr>
      </w:pPr>
    </w:p>
    <w:p w:rsidR="00F21314" w:rsidRPr="004E4AF9" w:rsidRDefault="00F21314" w:rsidP="00F2131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3"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4" w:author="ANA MARIA LARA" w:date="2015-05-24T19:05:00Z">
        <w:r w:rsidR="00B72A10">
          <w:rPr>
            <w:rFonts w:ascii="Times New Roman" w:hAnsi="Times New Roman" w:cs="Times New Roman"/>
            <w:b/>
            <w:sz w:val="24"/>
            <w:szCs w:val="24"/>
          </w:rPr>
          <w:t>6</w:t>
        </w:r>
        <w:r w:rsidR="00B72A10" w:rsidRPr="00F21314">
          <w:rPr>
            <w:rFonts w:ascii="Times New Roman" w:hAnsi="Times New Roman" w:cs="Times New Roman"/>
            <w:b/>
            <w:sz w:val="24"/>
            <w:szCs w:val="24"/>
          </w:rPr>
          <w:t xml:space="preserve"> </w:t>
        </w:r>
      </w:ins>
      <w:r w:rsidRPr="004E4AF9">
        <w:rPr>
          <w:rFonts w:ascii="Times New Roman" w:hAnsi="Times New Roman" w:cs="Times New Roman"/>
          <w:b/>
          <w:sz w:val="24"/>
          <w:szCs w:val="24"/>
        </w:rPr>
        <w:t xml:space="preserve">La misión </w:t>
      </w:r>
      <w:proofErr w:type="spellStart"/>
      <w:r w:rsidRPr="004E4AF9">
        <w:rPr>
          <w:rFonts w:ascii="Times New Roman" w:hAnsi="Times New Roman" w:cs="Times New Roman"/>
          <w:b/>
          <w:sz w:val="24"/>
          <w:szCs w:val="24"/>
        </w:rPr>
        <w:t>Kemmerer</w:t>
      </w:r>
      <w:proofErr w:type="spellEnd"/>
      <w:r w:rsidRPr="004E4AF9">
        <w:rPr>
          <w:rFonts w:ascii="Times New Roman" w:hAnsi="Times New Roman" w:cs="Times New Roman"/>
          <w:b/>
          <w:sz w:val="24"/>
          <w:szCs w:val="24"/>
        </w:rPr>
        <w:t xml:space="preserve"> y el presidente Pedro </w:t>
      </w:r>
      <w:proofErr w:type="spellStart"/>
      <w:r w:rsidRPr="004E4AF9">
        <w:rPr>
          <w:rFonts w:ascii="Times New Roman" w:hAnsi="Times New Roman" w:cs="Times New Roman"/>
          <w:b/>
          <w:sz w:val="24"/>
          <w:szCs w:val="24"/>
        </w:rPr>
        <w:t>Nel</w:t>
      </w:r>
      <w:proofErr w:type="spellEnd"/>
      <w:r w:rsidRPr="004E4AF9">
        <w:rPr>
          <w:rFonts w:ascii="Times New Roman" w:hAnsi="Times New Roman" w:cs="Times New Roman"/>
          <w:b/>
          <w:sz w:val="24"/>
          <w:szCs w:val="24"/>
        </w:rPr>
        <w:t xml:space="preserve"> Ospina (1922-1926)</w:t>
      </w:r>
    </w:p>
    <w:p w:rsidR="00507C09" w:rsidRPr="00FD3D89" w:rsidRDefault="001C27C0" w:rsidP="004E4AF9">
      <w:pPr>
        <w:tabs>
          <w:tab w:val="right" w:pos="8498"/>
        </w:tabs>
        <w:spacing w:line="360" w:lineRule="auto"/>
        <w:rPr>
          <w:rFonts w:ascii="Times New Roman" w:hAnsi="Times New Roman" w:cs="Times New Roman"/>
          <w:sz w:val="24"/>
          <w:szCs w:val="24"/>
        </w:rPr>
      </w:pPr>
      <w:r w:rsidRPr="00FD3D89">
        <w:rPr>
          <w:rFonts w:ascii="Times New Roman" w:hAnsi="Times New Roman" w:cs="Times New Roman"/>
          <w:sz w:val="24"/>
          <w:szCs w:val="24"/>
        </w:rPr>
        <w:t xml:space="preserve">Para el año 1922 ascendió a la presidencia un ingeniero con amplios conocimientos en minería. </w:t>
      </w:r>
      <w:r w:rsidR="009260BC">
        <w:rPr>
          <w:rFonts w:ascii="Times New Roman" w:hAnsi="Times New Roman" w:cs="Times New Roman"/>
          <w:sz w:val="24"/>
          <w:szCs w:val="24"/>
        </w:rPr>
        <w:t xml:space="preserve">Pedro </w:t>
      </w:r>
      <w:proofErr w:type="spellStart"/>
      <w:r w:rsidR="009260BC">
        <w:rPr>
          <w:rFonts w:ascii="Times New Roman" w:hAnsi="Times New Roman" w:cs="Times New Roman"/>
          <w:sz w:val="24"/>
          <w:szCs w:val="24"/>
        </w:rPr>
        <w:t>Nel</w:t>
      </w:r>
      <w:proofErr w:type="spellEnd"/>
      <w:r w:rsidR="009260BC">
        <w:rPr>
          <w:rFonts w:ascii="Times New Roman" w:hAnsi="Times New Roman" w:cs="Times New Roman"/>
          <w:sz w:val="24"/>
          <w:szCs w:val="24"/>
        </w:rPr>
        <w:t xml:space="preserve"> </w:t>
      </w:r>
      <w:r w:rsidRPr="00FD3D89">
        <w:rPr>
          <w:rFonts w:ascii="Times New Roman" w:hAnsi="Times New Roman" w:cs="Times New Roman"/>
          <w:sz w:val="24"/>
          <w:szCs w:val="24"/>
        </w:rPr>
        <w:t>Ospina estudió en Estados Unidos y Alemania. Esto influyó para que pusiera en marcha medidas orientadas al desarrollo</w:t>
      </w:r>
      <w:r w:rsidR="00507C09" w:rsidRPr="00FD3D89">
        <w:rPr>
          <w:rFonts w:ascii="Times New Roman" w:hAnsi="Times New Roman" w:cs="Times New Roman"/>
          <w:sz w:val="24"/>
          <w:szCs w:val="24"/>
        </w:rPr>
        <w:t xml:space="preserve"> de una infraestructura que permitiera mover la economía. Con el apoyo del embajador de Colombia en Estados Unidos, Enrique Olaya Herrera, se contrató la </w:t>
      </w:r>
      <w:r w:rsidR="00507C09" w:rsidRPr="00635AF3">
        <w:rPr>
          <w:rFonts w:ascii="Times New Roman" w:hAnsi="Times New Roman" w:cs="Times New Roman"/>
          <w:b/>
          <w:sz w:val="24"/>
          <w:szCs w:val="24"/>
        </w:rPr>
        <w:t xml:space="preserve">Misión </w:t>
      </w:r>
      <w:proofErr w:type="spellStart"/>
      <w:r w:rsidR="00507C09" w:rsidRPr="00635AF3">
        <w:rPr>
          <w:rFonts w:ascii="Times New Roman" w:hAnsi="Times New Roman" w:cs="Times New Roman"/>
          <w:b/>
          <w:sz w:val="24"/>
          <w:szCs w:val="24"/>
        </w:rPr>
        <w:t>Kemmerer</w:t>
      </w:r>
      <w:proofErr w:type="spellEnd"/>
      <w:r w:rsidR="00507C09" w:rsidRPr="00FD3D89">
        <w:rPr>
          <w:rFonts w:ascii="Times New Roman" w:hAnsi="Times New Roman" w:cs="Times New Roman"/>
          <w:sz w:val="24"/>
          <w:szCs w:val="24"/>
        </w:rPr>
        <w:t xml:space="preserve">, que consistió en hacer un </w:t>
      </w:r>
      <w:r w:rsidR="00507C09" w:rsidRPr="00635AF3">
        <w:rPr>
          <w:rFonts w:ascii="Times New Roman" w:hAnsi="Times New Roman" w:cs="Times New Roman"/>
          <w:b/>
          <w:sz w:val="24"/>
          <w:szCs w:val="24"/>
        </w:rPr>
        <w:t>diagnóstico</w:t>
      </w:r>
      <w:r w:rsidR="00507C09" w:rsidRPr="00FD3D89">
        <w:rPr>
          <w:rFonts w:ascii="Times New Roman" w:hAnsi="Times New Roman" w:cs="Times New Roman"/>
          <w:sz w:val="24"/>
          <w:szCs w:val="24"/>
        </w:rPr>
        <w:t xml:space="preserve"> y formular propuestas para </w:t>
      </w:r>
      <w:r w:rsidR="00507C09" w:rsidRPr="00635AF3">
        <w:rPr>
          <w:rFonts w:ascii="Times New Roman" w:hAnsi="Times New Roman" w:cs="Times New Roman"/>
          <w:b/>
          <w:sz w:val="24"/>
          <w:szCs w:val="24"/>
        </w:rPr>
        <w:t>mejorar la organización del Estado</w:t>
      </w:r>
      <w:r w:rsidR="00507C09" w:rsidRPr="00FD3D89">
        <w:rPr>
          <w:rFonts w:ascii="Times New Roman" w:hAnsi="Times New Roman" w:cs="Times New Roman"/>
          <w:sz w:val="24"/>
          <w:szCs w:val="24"/>
        </w:rPr>
        <w:t xml:space="preserve"> y lograr que este fuera más eficiente. Se crearon </w:t>
      </w:r>
      <w:r w:rsidR="00507C09" w:rsidRPr="00635AF3">
        <w:rPr>
          <w:rFonts w:ascii="Times New Roman" w:hAnsi="Times New Roman" w:cs="Times New Roman"/>
          <w:b/>
          <w:sz w:val="24"/>
          <w:szCs w:val="24"/>
        </w:rPr>
        <w:t>instituciones</w:t>
      </w:r>
      <w:r w:rsidR="00507C09" w:rsidRPr="00FD3D89">
        <w:rPr>
          <w:rFonts w:ascii="Times New Roman" w:hAnsi="Times New Roman" w:cs="Times New Roman"/>
          <w:sz w:val="24"/>
          <w:szCs w:val="24"/>
        </w:rPr>
        <w:t xml:space="preserve"> y </w:t>
      </w:r>
      <w:r w:rsidR="00507C09" w:rsidRPr="00635AF3">
        <w:rPr>
          <w:rFonts w:ascii="Times New Roman" w:hAnsi="Times New Roman" w:cs="Times New Roman"/>
          <w:b/>
          <w:sz w:val="24"/>
          <w:szCs w:val="24"/>
        </w:rPr>
        <w:t>ministerios</w:t>
      </w:r>
      <w:r w:rsidR="00507C09" w:rsidRPr="00FD3D89">
        <w:rPr>
          <w:rFonts w:ascii="Times New Roman" w:hAnsi="Times New Roman" w:cs="Times New Roman"/>
          <w:sz w:val="24"/>
          <w:szCs w:val="24"/>
        </w:rPr>
        <w:t xml:space="preserve">. Aquello coincidió con el momento </w:t>
      </w:r>
      <w:r w:rsidR="00646D99">
        <w:rPr>
          <w:rFonts w:ascii="Times New Roman" w:hAnsi="Times New Roman" w:cs="Times New Roman"/>
          <w:sz w:val="24"/>
          <w:szCs w:val="24"/>
        </w:rPr>
        <w:t xml:space="preserve">en </w:t>
      </w:r>
      <w:r w:rsidR="00507C09" w:rsidRPr="00FD3D89">
        <w:rPr>
          <w:rFonts w:ascii="Times New Roman" w:hAnsi="Times New Roman" w:cs="Times New Roman"/>
          <w:sz w:val="24"/>
          <w:szCs w:val="24"/>
        </w:rPr>
        <w:t xml:space="preserve">que </w:t>
      </w:r>
      <w:r w:rsidR="00507C09" w:rsidRPr="00FD3D89">
        <w:rPr>
          <w:rFonts w:ascii="Times New Roman" w:hAnsi="Times New Roman" w:cs="Times New Roman"/>
          <w:sz w:val="24"/>
          <w:szCs w:val="24"/>
        </w:rPr>
        <w:lastRenderedPageBreak/>
        <w:t xml:space="preserve">Estados Unidos le pagaría a Colombia los 25 </w:t>
      </w:r>
      <w:r w:rsidR="00507C09" w:rsidRPr="00635AF3">
        <w:rPr>
          <w:rFonts w:ascii="Times New Roman" w:hAnsi="Times New Roman" w:cs="Times New Roman"/>
          <w:b/>
          <w:sz w:val="24"/>
          <w:szCs w:val="24"/>
        </w:rPr>
        <w:t xml:space="preserve">millones </w:t>
      </w:r>
      <w:r w:rsidR="00E36E92" w:rsidRPr="00635AF3">
        <w:rPr>
          <w:rFonts w:ascii="Times New Roman" w:hAnsi="Times New Roman" w:cs="Times New Roman"/>
          <w:b/>
          <w:sz w:val="24"/>
          <w:szCs w:val="24"/>
        </w:rPr>
        <w:t>de dólares</w:t>
      </w:r>
      <w:r w:rsidR="00E36E92" w:rsidRPr="00FD3D89">
        <w:rPr>
          <w:rFonts w:ascii="Times New Roman" w:hAnsi="Times New Roman" w:cs="Times New Roman"/>
          <w:sz w:val="24"/>
          <w:szCs w:val="24"/>
        </w:rPr>
        <w:t xml:space="preserve"> de indemnización por la </w:t>
      </w:r>
      <w:r w:rsidR="00E36E92" w:rsidRPr="00635AF3">
        <w:rPr>
          <w:rFonts w:ascii="Times New Roman" w:hAnsi="Times New Roman" w:cs="Times New Roman"/>
          <w:b/>
          <w:sz w:val="24"/>
          <w:szCs w:val="24"/>
        </w:rPr>
        <w:t>pérdida de Panamá</w:t>
      </w:r>
      <w:r w:rsidR="00056042">
        <w:rPr>
          <w:rFonts w:ascii="Times New Roman" w:hAnsi="Times New Roman" w:cs="Times New Roman"/>
          <w:b/>
          <w:sz w:val="24"/>
          <w:szCs w:val="24"/>
        </w:rPr>
        <w:t>.</w:t>
      </w:r>
    </w:p>
    <w:tbl>
      <w:tblPr>
        <w:tblStyle w:val="Tablaconcuadrcula"/>
        <w:tblW w:w="0" w:type="auto"/>
        <w:tblLook w:val="04A0" w:firstRow="1" w:lastRow="0" w:firstColumn="1" w:lastColumn="0" w:noHBand="0" w:noVBand="1"/>
      </w:tblPr>
      <w:tblGrid>
        <w:gridCol w:w="1146"/>
        <w:gridCol w:w="7908"/>
      </w:tblGrid>
      <w:tr w:rsidR="00635AF3" w:rsidRPr="00974355" w:rsidTr="006A3655">
        <w:tc>
          <w:tcPr>
            <w:tcW w:w="9054" w:type="dxa"/>
            <w:gridSpan w:val="2"/>
            <w:shd w:val="clear" w:color="auto" w:fill="000000" w:themeFill="text1"/>
          </w:tcPr>
          <w:p w:rsidR="00635AF3" w:rsidRPr="00974355" w:rsidRDefault="00635AF3" w:rsidP="006A3655">
            <w:pPr>
              <w:spacing w:line="360" w:lineRule="auto"/>
              <w:jc w:val="center"/>
              <w:rPr>
                <w:b/>
                <w:color w:val="FFFFFF" w:themeColor="background1"/>
              </w:rPr>
            </w:pPr>
            <w:r w:rsidRPr="00974355">
              <w:rPr>
                <w:b/>
                <w:color w:val="FFFFFF" w:themeColor="background1"/>
              </w:rPr>
              <w:t>Destacado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635AF3" w:rsidRPr="00C214CC" w:rsidRDefault="00635AF3" w:rsidP="00635AF3">
            <w:pPr>
              <w:spacing w:line="360" w:lineRule="auto"/>
              <w:rPr>
                <w:b/>
                <w:color w:val="000000" w:themeColor="text1"/>
              </w:rPr>
            </w:pPr>
            <w:r>
              <w:rPr>
                <w:rFonts w:ascii="Times New Roman" w:hAnsi="Times New Roman" w:cs="Times New Roman"/>
                <w:b/>
                <w:sz w:val="24"/>
                <w:szCs w:val="24"/>
              </w:rPr>
              <w:t>Una misión estadounidense transforma al Estado colombiano</w:t>
            </w:r>
          </w:p>
        </w:tc>
      </w:tr>
      <w:tr w:rsidR="00635AF3" w:rsidRPr="00974355" w:rsidTr="006A3655">
        <w:trPr>
          <w:trHeight w:val="318"/>
        </w:trPr>
        <w:tc>
          <w:tcPr>
            <w:tcW w:w="1146" w:type="dxa"/>
            <w:shd w:val="clear" w:color="auto" w:fill="auto"/>
          </w:tcPr>
          <w:p w:rsidR="00635AF3" w:rsidRPr="00974355" w:rsidRDefault="00635AF3" w:rsidP="006A3655">
            <w:pPr>
              <w:spacing w:line="360" w:lineRule="auto"/>
              <w:rPr>
                <w:lang w:val="es-ES"/>
              </w:rPr>
            </w:pPr>
            <w:r w:rsidRPr="00974355">
              <w:rPr>
                <w:lang w:val="es-ES"/>
              </w:rPr>
              <w:t>Contenido</w:t>
            </w:r>
          </w:p>
        </w:tc>
        <w:tc>
          <w:tcPr>
            <w:tcW w:w="7908" w:type="dxa"/>
            <w:shd w:val="clear" w:color="auto" w:fill="auto"/>
          </w:tcPr>
          <w:p w:rsidR="00635AF3" w:rsidRPr="00635AF3" w:rsidRDefault="00635AF3" w:rsidP="00635AF3">
            <w:pPr>
              <w:tabs>
                <w:tab w:val="right" w:pos="8498"/>
              </w:tabs>
              <w:spacing w:line="360" w:lineRule="auto"/>
              <w:rPr>
                <w:rFonts w:ascii="Times New Roman" w:hAnsi="Times New Roman" w:cs="Times New Roman"/>
                <w:sz w:val="24"/>
                <w:szCs w:val="24"/>
              </w:rPr>
            </w:pPr>
            <w:r w:rsidRPr="00635AF3">
              <w:rPr>
                <w:rFonts w:ascii="Times New Roman" w:hAnsi="Times New Roman" w:cs="Times New Roman"/>
                <w:sz w:val="24"/>
                <w:szCs w:val="24"/>
              </w:rPr>
              <w:t xml:space="preserve">Edwin Walter </w:t>
            </w:r>
            <w:proofErr w:type="spellStart"/>
            <w:r w:rsidRPr="00635AF3">
              <w:rPr>
                <w:rFonts w:ascii="Times New Roman" w:hAnsi="Times New Roman" w:cs="Times New Roman"/>
                <w:sz w:val="24"/>
                <w:szCs w:val="24"/>
              </w:rPr>
              <w:t>Kemmerer</w:t>
            </w:r>
            <w:proofErr w:type="spellEnd"/>
            <w:r>
              <w:rPr>
                <w:rFonts w:ascii="Times New Roman" w:hAnsi="Times New Roman" w:cs="Times New Roman"/>
                <w:sz w:val="24"/>
                <w:szCs w:val="24"/>
              </w:rPr>
              <w:t xml:space="preserve"> [</w:t>
            </w:r>
            <w:hyperlink r:id="rId19" w:history="1">
              <w:r w:rsidRPr="00635AF3">
                <w:rPr>
                  <w:rStyle w:val="Hipervnculo"/>
                  <w:rFonts w:ascii="Times New Roman" w:hAnsi="Times New Roman" w:cs="Times New Roman"/>
                  <w:sz w:val="24"/>
                  <w:szCs w:val="24"/>
                </w:rPr>
                <w:t>VER</w:t>
              </w:r>
            </w:hyperlink>
            <w:r>
              <w:rPr>
                <w:rFonts w:ascii="Times New Roman" w:hAnsi="Times New Roman" w:cs="Times New Roman"/>
                <w:sz w:val="24"/>
                <w:szCs w:val="24"/>
              </w:rPr>
              <w:t>]</w:t>
            </w:r>
            <w:r w:rsidRPr="00635AF3">
              <w:rPr>
                <w:rFonts w:ascii="Times New Roman" w:hAnsi="Times New Roman" w:cs="Times New Roman"/>
                <w:sz w:val="24"/>
                <w:szCs w:val="24"/>
              </w:rPr>
              <w:t xml:space="preserve">, experto en ciencias económicas, que ya había prestado sus servicios en </w:t>
            </w:r>
            <w:r>
              <w:rPr>
                <w:rFonts w:ascii="Times New Roman" w:hAnsi="Times New Roman" w:cs="Times New Roman"/>
                <w:sz w:val="24"/>
                <w:szCs w:val="24"/>
              </w:rPr>
              <w:t>otros países como F</w:t>
            </w:r>
            <w:r w:rsidR="00C37227">
              <w:rPr>
                <w:rFonts w:ascii="Times New Roman" w:hAnsi="Times New Roman" w:cs="Times New Roman"/>
                <w:sz w:val="24"/>
                <w:szCs w:val="24"/>
              </w:rPr>
              <w:t>i</w:t>
            </w:r>
            <w:r>
              <w:rPr>
                <w:rFonts w:ascii="Times New Roman" w:hAnsi="Times New Roman" w:cs="Times New Roman"/>
                <w:sz w:val="24"/>
                <w:szCs w:val="24"/>
              </w:rPr>
              <w:t xml:space="preserve">lipinas, </w:t>
            </w:r>
            <w:r w:rsidRPr="00635AF3">
              <w:rPr>
                <w:rFonts w:ascii="Times New Roman" w:hAnsi="Times New Roman" w:cs="Times New Roman"/>
                <w:sz w:val="24"/>
                <w:szCs w:val="24"/>
              </w:rPr>
              <w:t>México y Guatemala vino en 1923, acompañado de un grupo de expertos en bancos</w:t>
            </w:r>
            <w:r w:rsidR="00056042">
              <w:rPr>
                <w:rFonts w:ascii="Times New Roman" w:hAnsi="Times New Roman" w:cs="Times New Roman"/>
                <w:sz w:val="24"/>
                <w:szCs w:val="24"/>
              </w:rPr>
              <w:t xml:space="preserve"> para organizar instituciones para el manejo del dinero público, en particular el que llegaría como indemnización por la pérdida de Panamá.</w:t>
            </w:r>
          </w:p>
          <w:p w:rsidR="00635AF3" w:rsidRPr="00AA4E19" w:rsidRDefault="00635AF3" w:rsidP="00635AF3">
            <w:pPr>
              <w:tabs>
                <w:tab w:val="right" w:pos="8498"/>
              </w:tabs>
              <w:spacing w:line="360" w:lineRule="auto"/>
              <w:rPr>
                <w:rFonts w:ascii="Times New Roman" w:hAnsi="Times New Roman" w:cs="Times New Roman"/>
                <w:sz w:val="24"/>
                <w:szCs w:val="24"/>
              </w:rPr>
            </w:pPr>
          </w:p>
        </w:tc>
      </w:tr>
    </w:tbl>
    <w:p w:rsidR="00507C09" w:rsidRPr="004E4AF9" w:rsidRDefault="00507C09" w:rsidP="004E4AF9">
      <w:pPr>
        <w:tabs>
          <w:tab w:val="right" w:pos="8498"/>
        </w:tabs>
        <w:spacing w:line="360" w:lineRule="auto"/>
        <w:rPr>
          <w:rFonts w:ascii="Times New Roman" w:hAnsi="Times New Roman" w:cs="Times New Roman"/>
          <w:b/>
          <w:sz w:val="24"/>
          <w:szCs w:val="24"/>
        </w:rPr>
      </w:pPr>
    </w:p>
    <w:p w:rsidR="00507C09" w:rsidRPr="004E4AF9"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Fueron años de bonanza en varios sentidos. Se vivían los felices años veinte. Pasados los años de la posguerra la economía mundial había repuntado, lo que implicó que países como Colombia recibieran atractivas ofertas de préstamos y créditos. Esto cre</w:t>
      </w:r>
      <w:r w:rsidR="005657D7" w:rsidRPr="004E4AF9">
        <w:rPr>
          <w:rFonts w:ascii="Times New Roman" w:hAnsi="Times New Roman" w:cs="Times New Roman"/>
          <w:sz w:val="24"/>
          <w:szCs w:val="24"/>
        </w:rPr>
        <w:t>ó</w:t>
      </w:r>
      <w:r w:rsidRPr="004E4AF9">
        <w:rPr>
          <w:rFonts w:ascii="Times New Roman" w:hAnsi="Times New Roman" w:cs="Times New Roman"/>
          <w:sz w:val="24"/>
          <w:szCs w:val="24"/>
        </w:rPr>
        <w:t xml:space="preserve"> buenas condiciones para que se llevaran a cabo los planes que tenía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de modernizar el país</w:t>
      </w:r>
      <w:r w:rsidR="00F0265F">
        <w:rPr>
          <w:rFonts w:ascii="Times New Roman" w:hAnsi="Times New Roman" w:cs="Times New Roman"/>
          <w:sz w:val="24"/>
          <w:szCs w:val="24"/>
        </w:rPr>
        <w:t>.</w:t>
      </w:r>
      <w:r w:rsidRPr="004E4AF9">
        <w:rPr>
          <w:rFonts w:ascii="Times New Roman" w:hAnsi="Times New Roman" w:cs="Times New Roman"/>
          <w:sz w:val="24"/>
          <w:szCs w:val="24"/>
        </w:rPr>
        <w:t xml:space="preserve"> </w:t>
      </w:r>
    </w:p>
    <w:p w:rsidR="00E36E92" w:rsidRDefault="00E36E9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café, el banano y </w:t>
      </w:r>
      <w:r w:rsidR="00646D99">
        <w:rPr>
          <w:rFonts w:ascii="Times New Roman" w:hAnsi="Times New Roman" w:cs="Times New Roman"/>
          <w:sz w:val="24"/>
          <w:szCs w:val="24"/>
        </w:rPr>
        <w:t xml:space="preserve">el </w:t>
      </w:r>
      <w:r w:rsidRPr="004E4AF9">
        <w:rPr>
          <w:rFonts w:ascii="Times New Roman" w:hAnsi="Times New Roman" w:cs="Times New Roman"/>
          <w:sz w:val="24"/>
          <w:szCs w:val="24"/>
        </w:rPr>
        <w:t>petróleo pasaron por su mejor momento, lo que atrajo la atención de inversionistas y prestamistas extranjeros.</w:t>
      </w:r>
    </w:p>
    <w:p w:rsidR="00CF7452" w:rsidRDefault="00CF745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CF7452" w:rsidRPr="00FC750D" w:rsidTr="00CF7452">
        <w:tc>
          <w:tcPr>
            <w:tcW w:w="9054" w:type="dxa"/>
            <w:gridSpan w:val="2"/>
            <w:shd w:val="clear" w:color="auto" w:fill="0D0D0D" w:themeFill="text1" w:themeFillTint="F2"/>
          </w:tcPr>
          <w:p w:rsidR="00CF7452" w:rsidRPr="00FC750D" w:rsidRDefault="00CF7452" w:rsidP="00CF7452">
            <w:pPr>
              <w:jc w:val="center"/>
              <w:rPr>
                <w:b/>
                <w:color w:val="FFFFFF" w:themeColor="background1"/>
                <w:sz w:val="24"/>
                <w:szCs w:val="24"/>
              </w:rPr>
            </w:pPr>
            <w:r w:rsidRPr="00FC750D">
              <w:rPr>
                <w:b/>
                <w:color w:val="FFFFFF" w:themeColor="background1"/>
                <w:sz w:val="24"/>
                <w:szCs w:val="24"/>
              </w:rPr>
              <w:t>Imagen (fotografía, gráfica o ilustración)</w:t>
            </w:r>
          </w:p>
        </w:tc>
      </w:tr>
      <w:tr w:rsidR="00CF7452" w:rsidRPr="00FC750D" w:rsidTr="00CF7452">
        <w:tc>
          <w:tcPr>
            <w:tcW w:w="1668" w:type="dxa"/>
          </w:tcPr>
          <w:p w:rsidR="00CF7452" w:rsidRPr="00FC750D" w:rsidRDefault="00CF7452" w:rsidP="00CF7452">
            <w:pPr>
              <w:rPr>
                <w:b/>
                <w:color w:val="000000"/>
                <w:sz w:val="24"/>
                <w:szCs w:val="24"/>
              </w:rPr>
            </w:pPr>
            <w:r w:rsidRPr="00FC750D">
              <w:rPr>
                <w:b/>
                <w:color w:val="000000"/>
                <w:sz w:val="24"/>
                <w:szCs w:val="24"/>
              </w:rPr>
              <w:t>Código</w:t>
            </w:r>
          </w:p>
        </w:tc>
        <w:tc>
          <w:tcPr>
            <w:tcW w:w="7386" w:type="dxa"/>
          </w:tcPr>
          <w:p w:rsidR="00CF7452" w:rsidRPr="006B17EC" w:rsidRDefault="00CF7452" w:rsidP="00CF7452">
            <w:pPr>
              <w:rPr>
                <w:b/>
                <w:color w:val="000000"/>
                <w:sz w:val="24"/>
                <w:szCs w:val="24"/>
              </w:rPr>
            </w:pPr>
            <w:r>
              <w:rPr>
                <w:b/>
                <w:color w:val="000000"/>
                <w:sz w:val="24"/>
                <w:szCs w:val="24"/>
              </w:rPr>
              <w:t>CS_09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5</w:t>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Descripción</w:t>
            </w:r>
          </w:p>
        </w:tc>
        <w:tc>
          <w:tcPr>
            <w:tcW w:w="7386" w:type="dxa"/>
          </w:tcPr>
          <w:p w:rsidR="00CF7452" w:rsidRPr="006B17EC" w:rsidRDefault="00CF7452" w:rsidP="00CF7452">
            <w:pPr>
              <w:rPr>
                <w:color w:val="000000"/>
                <w:sz w:val="24"/>
                <w:szCs w:val="24"/>
              </w:rPr>
            </w:pPr>
            <w:r>
              <w:rPr>
                <w:color w:val="000000"/>
                <w:sz w:val="24"/>
                <w:szCs w:val="24"/>
              </w:rPr>
              <w:t xml:space="preserve">Misión </w:t>
            </w:r>
            <w:proofErr w:type="spellStart"/>
            <w:r>
              <w:rPr>
                <w:color w:val="000000"/>
                <w:sz w:val="24"/>
                <w:szCs w:val="24"/>
              </w:rPr>
              <w:t>Kemmerer</w:t>
            </w:r>
            <w:proofErr w:type="spellEnd"/>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CF7452" w:rsidRPr="001E1376" w:rsidRDefault="00CF7452" w:rsidP="00CF7452">
            <w:pPr>
              <w:spacing w:after="200" w:line="276" w:lineRule="auto"/>
              <w:rPr>
                <w:color w:val="000000"/>
                <w:sz w:val="24"/>
                <w:szCs w:val="24"/>
                <w:lang w:val="es-CO"/>
              </w:rPr>
            </w:pPr>
            <w:r>
              <w:rPr>
                <w:noProof/>
                <w:color w:val="000000"/>
                <w:sz w:val="24"/>
                <w:szCs w:val="24"/>
                <w:lang w:eastAsia="es-CO"/>
              </w:rPr>
              <w:drawing>
                <wp:inline distT="0" distB="0" distL="0" distR="0">
                  <wp:extent cx="1655774" cy="1241946"/>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5_zoo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58645" cy="1244100"/>
                          </a:xfrm>
                          <a:prstGeom prst="rect">
                            <a:avLst/>
                          </a:prstGeom>
                        </pic:spPr>
                      </pic:pic>
                    </a:graphicData>
                  </a:graphic>
                </wp:inline>
              </w:drawing>
            </w:r>
          </w:p>
        </w:tc>
      </w:tr>
      <w:tr w:rsidR="00CF7452" w:rsidRPr="00FC750D" w:rsidTr="00CF7452">
        <w:tc>
          <w:tcPr>
            <w:tcW w:w="1668" w:type="dxa"/>
          </w:tcPr>
          <w:p w:rsidR="00CF7452" w:rsidRPr="00FC750D" w:rsidRDefault="00CF7452" w:rsidP="00CF7452">
            <w:pPr>
              <w:rPr>
                <w:color w:val="000000"/>
                <w:sz w:val="24"/>
                <w:szCs w:val="24"/>
              </w:rPr>
            </w:pPr>
            <w:r w:rsidRPr="00FC750D">
              <w:rPr>
                <w:b/>
                <w:color w:val="000000"/>
                <w:sz w:val="24"/>
                <w:szCs w:val="24"/>
              </w:rPr>
              <w:t>Pie de imagen</w:t>
            </w:r>
          </w:p>
        </w:tc>
        <w:tc>
          <w:tcPr>
            <w:tcW w:w="7386" w:type="dxa"/>
          </w:tcPr>
          <w:p w:rsidR="00CF7452" w:rsidRPr="00A03CB1" w:rsidRDefault="00CF7452" w:rsidP="00FA554D">
            <w:pPr>
              <w:pStyle w:val="mw-mmv-image-desc"/>
            </w:pPr>
            <w:r>
              <w:t xml:space="preserve">La misión </w:t>
            </w:r>
            <w:proofErr w:type="spellStart"/>
            <w:r>
              <w:t>Kemmerer</w:t>
            </w:r>
            <w:proofErr w:type="spellEnd"/>
            <w:r>
              <w:t xml:space="preserve"> fue </w:t>
            </w:r>
            <w:r w:rsidR="00FA554D">
              <w:t xml:space="preserve">una </w:t>
            </w:r>
            <w:r>
              <w:t xml:space="preserve">delegación de economistas norteamericanos </w:t>
            </w:r>
            <w:r w:rsidR="00FA554D">
              <w:t xml:space="preserve">que diseño un modelo de organización institucional con el que se pretendió lograr una mayor eficiencia en el funcionamiento del Estado </w:t>
            </w:r>
            <w:r w:rsidR="00FA554D">
              <w:lastRenderedPageBreak/>
              <w:t xml:space="preserve">colombiano. Como resultado de esta misión se crearon el Banco de la República y la Contraloría General de la Nación. </w:t>
            </w:r>
          </w:p>
        </w:tc>
      </w:tr>
    </w:tbl>
    <w:p w:rsidR="00CF7452" w:rsidRDefault="00CF7452" w:rsidP="004E4AF9">
      <w:pPr>
        <w:tabs>
          <w:tab w:val="right" w:pos="8498"/>
        </w:tabs>
        <w:spacing w:line="360" w:lineRule="auto"/>
        <w:rPr>
          <w:rFonts w:ascii="Times New Roman" w:hAnsi="Times New Roman" w:cs="Times New Roman"/>
          <w:sz w:val="24"/>
          <w:szCs w:val="24"/>
        </w:rPr>
      </w:pPr>
    </w:p>
    <w:p w:rsidR="00836C36" w:rsidRDefault="00836C36"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406F92" w:rsidRPr="00FC750D" w:rsidTr="006A3655">
        <w:tc>
          <w:tcPr>
            <w:tcW w:w="9054" w:type="dxa"/>
            <w:gridSpan w:val="2"/>
            <w:shd w:val="clear" w:color="auto" w:fill="000000" w:themeFill="text1"/>
          </w:tcPr>
          <w:p w:rsidR="00406F92" w:rsidRPr="00FC750D" w:rsidRDefault="00406F92" w:rsidP="00406F92">
            <w:pPr>
              <w:jc w:val="center"/>
              <w:rPr>
                <w:b/>
                <w:color w:val="FFFFFF" w:themeColor="background1"/>
                <w:sz w:val="24"/>
                <w:szCs w:val="24"/>
              </w:rPr>
            </w:pPr>
            <w:r>
              <w:rPr>
                <w:b/>
                <w:color w:val="FFFFFF" w:themeColor="background1"/>
                <w:sz w:val="24"/>
                <w:szCs w:val="24"/>
              </w:rPr>
              <w:t>Profundiza. Recurso nuevo</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Código</w:t>
            </w:r>
          </w:p>
        </w:tc>
        <w:tc>
          <w:tcPr>
            <w:tcW w:w="6536" w:type="dxa"/>
          </w:tcPr>
          <w:p w:rsidR="00406F92" w:rsidRPr="00FC750D" w:rsidRDefault="00406F92" w:rsidP="00406F92">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50</w:t>
            </w:r>
          </w:p>
        </w:tc>
      </w:tr>
      <w:tr w:rsidR="00406F92" w:rsidRPr="00FC750D" w:rsidTr="006A3655">
        <w:tc>
          <w:tcPr>
            <w:tcW w:w="2518" w:type="dxa"/>
          </w:tcPr>
          <w:p w:rsidR="00406F92" w:rsidRPr="00FC750D" w:rsidRDefault="00406F92" w:rsidP="006A3655">
            <w:pPr>
              <w:rPr>
                <w:b/>
                <w:color w:val="000000" w:themeColor="text1"/>
                <w:sz w:val="24"/>
                <w:szCs w:val="24"/>
              </w:rPr>
            </w:pPr>
            <w:r w:rsidRPr="00FC750D">
              <w:rPr>
                <w:b/>
                <w:color w:val="000000" w:themeColor="text1"/>
                <w:sz w:val="24"/>
                <w:szCs w:val="24"/>
              </w:rPr>
              <w:t>Título</w:t>
            </w:r>
          </w:p>
        </w:tc>
        <w:tc>
          <w:tcPr>
            <w:tcW w:w="6536" w:type="dxa"/>
          </w:tcPr>
          <w:p w:rsidR="00406F92" w:rsidRPr="00FC750D" w:rsidRDefault="00E63220" w:rsidP="00CA7201">
            <w:pPr>
              <w:rPr>
                <w:color w:val="000000" w:themeColor="text1"/>
                <w:sz w:val="24"/>
                <w:szCs w:val="24"/>
              </w:rPr>
            </w:pPr>
            <w:r>
              <w:rPr>
                <w:rFonts w:ascii="Times New Roman" w:hAnsi="Times New Roman" w:cs="Times New Roman"/>
                <w:color w:val="000000" w:themeColor="text1"/>
              </w:rPr>
              <w:t>L</w:t>
            </w:r>
            <w:r w:rsidR="00AA6EED">
              <w:rPr>
                <w:rFonts w:ascii="Times New Roman" w:hAnsi="Times New Roman" w:cs="Times New Roman"/>
                <w:color w:val="000000" w:themeColor="text1"/>
              </w:rPr>
              <w:t>a</w:t>
            </w:r>
            <w:r>
              <w:rPr>
                <w:rFonts w:ascii="Times New Roman" w:hAnsi="Times New Roman" w:cs="Times New Roman"/>
                <w:color w:val="000000" w:themeColor="text1"/>
              </w:rPr>
              <w:t xml:space="preserve"> Misión </w:t>
            </w:r>
            <w:proofErr w:type="spellStart"/>
            <w:r>
              <w:rPr>
                <w:rFonts w:ascii="Times New Roman" w:hAnsi="Times New Roman" w:cs="Times New Roman"/>
                <w:color w:val="000000" w:themeColor="text1"/>
              </w:rPr>
              <w:t>Kemme</w:t>
            </w:r>
            <w:r w:rsidR="00CA7201">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r w:rsidR="00406F92" w:rsidRPr="00FC750D" w:rsidTr="006A3655">
        <w:trPr>
          <w:trHeight w:val="919"/>
        </w:trPr>
        <w:tc>
          <w:tcPr>
            <w:tcW w:w="2518" w:type="dxa"/>
          </w:tcPr>
          <w:p w:rsidR="00406F92" w:rsidRPr="00FC750D" w:rsidRDefault="00406F92" w:rsidP="006A3655">
            <w:pPr>
              <w:rPr>
                <w:b/>
                <w:sz w:val="24"/>
                <w:szCs w:val="24"/>
              </w:rPr>
            </w:pPr>
            <w:r w:rsidRPr="00FC750D">
              <w:rPr>
                <w:b/>
                <w:sz w:val="24"/>
                <w:szCs w:val="24"/>
              </w:rPr>
              <w:t>Descripción</w:t>
            </w:r>
          </w:p>
        </w:tc>
        <w:tc>
          <w:tcPr>
            <w:tcW w:w="6536" w:type="dxa"/>
          </w:tcPr>
          <w:p w:rsidR="00406F92" w:rsidRPr="00EC62BF" w:rsidRDefault="00E63220" w:rsidP="00836C36">
            <w:pPr>
              <w:rPr>
                <w:rFonts w:ascii="Arial" w:hAnsi="Arial"/>
                <w:sz w:val="18"/>
                <w:szCs w:val="18"/>
                <w:lang w:val="es-ES_tradnl"/>
              </w:rPr>
            </w:pPr>
            <w:r>
              <w:rPr>
                <w:rFonts w:ascii="Times New Roman" w:hAnsi="Times New Roman" w:cs="Times New Roman"/>
                <w:color w:val="000000" w:themeColor="text1"/>
              </w:rPr>
              <w:t xml:space="preserve">Actividad con video que permite conocer los propósitos de la Misión </w:t>
            </w:r>
            <w:proofErr w:type="spellStart"/>
            <w:r>
              <w:rPr>
                <w:rFonts w:ascii="Times New Roman" w:hAnsi="Times New Roman" w:cs="Times New Roman"/>
                <w:color w:val="000000" w:themeColor="text1"/>
              </w:rPr>
              <w:t>Kemme</w:t>
            </w:r>
            <w:r w:rsidR="00836C36">
              <w:rPr>
                <w:rFonts w:ascii="Times New Roman" w:hAnsi="Times New Roman" w:cs="Times New Roman"/>
                <w:color w:val="000000" w:themeColor="text1"/>
              </w:rPr>
              <w:t>r</w:t>
            </w:r>
            <w:r>
              <w:rPr>
                <w:rFonts w:ascii="Times New Roman" w:hAnsi="Times New Roman" w:cs="Times New Roman"/>
                <w:color w:val="000000" w:themeColor="text1"/>
              </w:rPr>
              <w:t>er</w:t>
            </w:r>
            <w:proofErr w:type="spellEnd"/>
            <w:r>
              <w:rPr>
                <w:rFonts w:ascii="Times New Roman" w:hAnsi="Times New Roman" w:cs="Times New Roman"/>
                <w:color w:val="000000" w:themeColor="text1"/>
              </w:rPr>
              <w:t xml:space="preserve"> y la banca central</w:t>
            </w:r>
          </w:p>
        </w:tc>
      </w:tr>
    </w:tbl>
    <w:p w:rsidR="00406F92" w:rsidRPr="004E4AF9" w:rsidRDefault="00406F92"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836C36" w:rsidRPr="00974355" w:rsidTr="006A3655">
        <w:tc>
          <w:tcPr>
            <w:tcW w:w="9054" w:type="dxa"/>
            <w:gridSpan w:val="2"/>
            <w:shd w:val="clear" w:color="auto" w:fill="000000" w:themeFill="text1"/>
          </w:tcPr>
          <w:p w:rsidR="00836C36" w:rsidRPr="00974355" w:rsidRDefault="00836C36" w:rsidP="006A3655">
            <w:pPr>
              <w:spacing w:line="360" w:lineRule="auto"/>
              <w:jc w:val="center"/>
              <w:rPr>
                <w:b/>
                <w:color w:val="FFFFFF" w:themeColor="background1"/>
              </w:rPr>
            </w:pPr>
            <w:r w:rsidRPr="00974355">
              <w:rPr>
                <w:b/>
                <w:color w:val="FFFFFF" w:themeColor="background1"/>
              </w:rPr>
              <w:t>Destacado</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836C36" w:rsidRPr="00C214CC" w:rsidRDefault="00836C36" w:rsidP="006A3655">
            <w:pPr>
              <w:spacing w:line="360" w:lineRule="auto"/>
              <w:rPr>
                <w:b/>
                <w:color w:val="000000" w:themeColor="text1"/>
              </w:rPr>
            </w:pPr>
            <w:r>
              <w:rPr>
                <w:rFonts w:ascii="Times New Roman" w:hAnsi="Times New Roman" w:cs="Times New Roman"/>
                <w:b/>
                <w:sz w:val="24"/>
                <w:szCs w:val="24"/>
              </w:rPr>
              <w:t>El café colombiano despega</w:t>
            </w:r>
          </w:p>
        </w:tc>
      </w:tr>
      <w:tr w:rsidR="00836C36" w:rsidRPr="00974355" w:rsidTr="006A3655">
        <w:trPr>
          <w:trHeight w:val="318"/>
        </w:trPr>
        <w:tc>
          <w:tcPr>
            <w:tcW w:w="1146" w:type="dxa"/>
            <w:shd w:val="clear" w:color="auto" w:fill="auto"/>
          </w:tcPr>
          <w:p w:rsidR="00836C36" w:rsidRPr="00974355" w:rsidRDefault="00836C36" w:rsidP="006A3655">
            <w:pPr>
              <w:spacing w:line="360" w:lineRule="auto"/>
              <w:rPr>
                <w:lang w:val="es-ES"/>
              </w:rPr>
            </w:pPr>
            <w:r w:rsidRPr="00974355">
              <w:rPr>
                <w:lang w:val="es-ES"/>
              </w:rPr>
              <w:t>Contenido</w:t>
            </w:r>
          </w:p>
        </w:tc>
        <w:tc>
          <w:tcPr>
            <w:tcW w:w="7908" w:type="dxa"/>
            <w:shd w:val="clear" w:color="auto" w:fill="auto"/>
          </w:tcPr>
          <w:p w:rsidR="00836C36" w:rsidRPr="004E4AF9" w:rsidRDefault="00836C36" w:rsidP="00836C36">
            <w:pPr>
              <w:tabs>
                <w:tab w:val="right" w:pos="8498"/>
              </w:tabs>
              <w:spacing w:line="360" w:lineRule="auto"/>
              <w:rPr>
                <w:rFonts w:ascii="Times New Roman" w:hAnsi="Times New Roman" w:cs="Times New Roman"/>
                <w:sz w:val="24"/>
                <w:szCs w:val="24"/>
              </w:rPr>
            </w:pPr>
            <w:r w:rsidRPr="00836C36">
              <w:rPr>
                <w:rFonts w:ascii="Times New Roman" w:hAnsi="Times New Roman" w:cs="Times New Roman"/>
                <w:sz w:val="24"/>
                <w:szCs w:val="24"/>
              </w:rPr>
              <w:t xml:space="preserve">En el mundo entero el café se convirtió en una bebida fundamental. Colombia quiso aprovechar este hecho y en los años veinte se dio gran impulso para que el producto pudiera ser exportado. En </w:t>
            </w:r>
            <w:r w:rsidRPr="00836C36">
              <w:rPr>
                <w:rFonts w:ascii="Times New Roman" w:hAnsi="Times New Roman" w:cs="Times New Roman"/>
                <w:b/>
                <w:sz w:val="24"/>
                <w:szCs w:val="24"/>
              </w:rPr>
              <w:t>1927</w:t>
            </w:r>
            <w:r w:rsidRPr="00836C36">
              <w:rPr>
                <w:rFonts w:ascii="Times New Roman" w:hAnsi="Times New Roman" w:cs="Times New Roman"/>
                <w:sz w:val="24"/>
                <w:szCs w:val="24"/>
              </w:rPr>
              <w:t xml:space="preserve">, durante el gobierno de Pedro </w:t>
            </w:r>
            <w:proofErr w:type="spellStart"/>
            <w:r w:rsidRPr="00836C36">
              <w:rPr>
                <w:rFonts w:ascii="Times New Roman" w:hAnsi="Times New Roman" w:cs="Times New Roman"/>
                <w:sz w:val="24"/>
                <w:szCs w:val="24"/>
              </w:rPr>
              <w:t>Nel</w:t>
            </w:r>
            <w:proofErr w:type="spellEnd"/>
            <w:r w:rsidRPr="00836C36">
              <w:rPr>
                <w:rFonts w:ascii="Times New Roman" w:hAnsi="Times New Roman" w:cs="Times New Roman"/>
                <w:sz w:val="24"/>
                <w:szCs w:val="24"/>
              </w:rPr>
              <w:t xml:space="preserve"> Ospina, que era ingeniero</w:t>
            </w:r>
            <w:r>
              <w:rPr>
                <w:rFonts w:ascii="Times New Roman" w:hAnsi="Times New Roman" w:cs="Times New Roman"/>
                <w:sz w:val="24"/>
                <w:szCs w:val="24"/>
              </w:rPr>
              <w:t xml:space="preserve"> </w:t>
            </w:r>
            <w:r w:rsidRPr="00836C36">
              <w:rPr>
                <w:rFonts w:ascii="Times New Roman" w:hAnsi="Times New Roman" w:cs="Times New Roman"/>
                <w:sz w:val="24"/>
                <w:szCs w:val="24"/>
              </w:rPr>
              <w:t xml:space="preserve">y también hacendado cafetero, se creó la </w:t>
            </w:r>
            <w:r w:rsidRPr="00836C36">
              <w:rPr>
                <w:rFonts w:ascii="Times New Roman" w:hAnsi="Times New Roman" w:cs="Times New Roman"/>
                <w:b/>
                <w:sz w:val="24"/>
                <w:szCs w:val="24"/>
              </w:rPr>
              <w:t>Federación Nacional de Cafeteros de Colombia</w:t>
            </w:r>
            <w:r w:rsidRPr="00836C36">
              <w:rPr>
                <w:rFonts w:ascii="Times New Roman" w:hAnsi="Times New Roman" w:cs="Times New Roman"/>
                <w:sz w:val="24"/>
                <w:szCs w:val="24"/>
              </w:rPr>
              <w:t>.</w:t>
            </w:r>
          </w:p>
          <w:p w:rsidR="00836C36" w:rsidRPr="00AA4E19" w:rsidRDefault="00836C36" w:rsidP="006A3655">
            <w:pPr>
              <w:tabs>
                <w:tab w:val="right" w:pos="8498"/>
              </w:tabs>
              <w:spacing w:line="360" w:lineRule="auto"/>
              <w:rPr>
                <w:rFonts w:ascii="Times New Roman" w:hAnsi="Times New Roman" w:cs="Times New Roman"/>
                <w:sz w:val="24"/>
                <w:szCs w:val="24"/>
              </w:rPr>
            </w:pPr>
          </w:p>
        </w:tc>
      </w:tr>
    </w:tbl>
    <w:p w:rsidR="005657D7" w:rsidRPr="004E4AF9" w:rsidRDefault="005657D7" w:rsidP="004E4AF9">
      <w:pPr>
        <w:tabs>
          <w:tab w:val="right" w:pos="8498"/>
        </w:tabs>
        <w:spacing w:line="360" w:lineRule="auto"/>
        <w:rPr>
          <w:rFonts w:ascii="Times New Roman" w:hAnsi="Times New Roman" w:cs="Times New Roman"/>
          <w:sz w:val="24"/>
          <w:szCs w:val="24"/>
        </w:rPr>
      </w:pPr>
    </w:p>
    <w:p w:rsidR="00D3118F" w:rsidRPr="004E4AF9" w:rsidRDefault="00D3118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Colombia quería insertarse definitivamente en el mercado mundial y ofrecer </w:t>
      </w:r>
      <w:r w:rsidR="005A014A" w:rsidRPr="00A54753">
        <w:rPr>
          <w:rFonts w:ascii="Times New Roman" w:hAnsi="Times New Roman" w:cs="Times New Roman"/>
          <w:sz w:val="24"/>
          <w:szCs w:val="24"/>
        </w:rPr>
        <w:t>sus productos</w:t>
      </w:r>
      <w:r w:rsidRPr="004E4AF9">
        <w:rPr>
          <w:rFonts w:ascii="Times New Roman" w:hAnsi="Times New Roman" w:cs="Times New Roman"/>
          <w:sz w:val="24"/>
          <w:szCs w:val="24"/>
        </w:rPr>
        <w:t>. Ello requería mejorar las vías de entrada y salida a las regiones</w:t>
      </w:r>
      <w:r w:rsidR="00FC1ADD">
        <w:rPr>
          <w:rFonts w:ascii="Times New Roman" w:hAnsi="Times New Roman" w:cs="Times New Roman"/>
          <w:sz w:val="24"/>
          <w:szCs w:val="24"/>
        </w:rPr>
        <w:t xml:space="preserve"> para poder sacar </w:t>
      </w:r>
      <w:r w:rsidR="00E42731">
        <w:rPr>
          <w:rFonts w:ascii="Times New Roman" w:hAnsi="Times New Roman" w:cs="Times New Roman"/>
          <w:sz w:val="24"/>
          <w:szCs w:val="24"/>
        </w:rPr>
        <w:t xml:space="preserve">estos </w:t>
      </w:r>
      <w:r w:rsidR="005A014A" w:rsidRPr="00A54753">
        <w:rPr>
          <w:rFonts w:ascii="Times New Roman" w:hAnsi="Times New Roman" w:cs="Times New Roman"/>
          <w:sz w:val="24"/>
          <w:szCs w:val="24"/>
        </w:rPr>
        <w:t>productos</w:t>
      </w:r>
      <w:r w:rsidRPr="004E4AF9">
        <w:rPr>
          <w:rFonts w:ascii="Times New Roman" w:hAnsi="Times New Roman" w:cs="Times New Roman"/>
          <w:sz w:val="24"/>
          <w:szCs w:val="24"/>
        </w:rPr>
        <w:t xml:space="preserve">. La aparente abundancia de dinero generó una sensación de optimismo </w:t>
      </w:r>
      <w:r w:rsidR="00033FAD" w:rsidRPr="004E4AF9">
        <w:rPr>
          <w:rFonts w:ascii="Times New Roman" w:hAnsi="Times New Roman" w:cs="Times New Roman"/>
          <w:sz w:val="24"/>
          <w:szCs w:val="24"/>
        </w:rPr>
        <w:t>sobre el presente y el futuro, que se reflejó en la adquisición de deudas con créditos que sumados llegaron a superar lo que Estados Unidos pagaría por la indemnización prometida tras la pérdida de Panamá</w:t>
      </w:r>
      <w:r w:rsidR="006D1225" w:rsidRPr="004E4AF9">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sz w:val="24"/>
          <w:szCs w:val="24"/>
        </w:rPr>
      </w:pPr>
    </w:p>
    <w:p w:rsidR="006D1225" w:rsidRPr="004E4AF9" w:rsidRDefault="006D1225"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Aquello se conoció más tarde como “la prosperidad al debe” [</w:t>
      </w:r>
      <w:hyperlink r:id="rId21" w:history="1">
        <w:r w:rsidRPr="004E4AF9">
          <w:rPr>
            <w:rStyle w:val="Hipervnculo"/>
            <w:rFonts w:ascii="Times New Roman" w:hAnsi="Times New Roman" w:cs="Times New Roman"/>
            <w:color w:val="auto"/>
            <w:sz w:val="24"/>
            <w:szCs w:val="24"/>
          </w:rPr>
          <w:t>VER</w:t>
        </w:r>
      </w:hyperlink>
      <w:r w:rsidRPr="004E4AF9">
        <w:rPr>
          <w:rFonts w:ascii="Times New Roman" w:hAnsi="Times New Roman" w:cs="Times New Roman"/>
          <w:sz w:val="24"/>
          <w:szCs w:val="24"/>
        </w:rPr>
        <w:t xml:space="preserve">]. El país creció en </w:t>
      </w:r>
      <w:r w:rsidRPr="00FC1ADD">
        <w:rPr>
          <w:rFonts w:ascii="Times New Roman" w:hAnsi="Times New Roman" w:cs="Times New Roman"/>
          <w:b/>
          <w:sz w:val="24"/>
          <w:szCs w:val="24"/>
        </w:rPr>
        <w:t>vías férreas</w:t>
      </w:r>
      <w:r w:rsidRPr="004E4AF9">
        <w:rPr>
          <w:rFonts w:ascii="Times New Roman" w:hAnsi="Times New Roman" w:cs="Times New Roman"/>
          <w:sz w:val="24"/>
          <w:szCs w:val="24"/>
        </w:rPr>
        <w:t xml:space="preserve">, se inició la </w:t>
      </w:r>
      <w:r w:rsidRPr="00FC1ADD">
        <w:rPr>
          <w:rFonts w:ascii="Times New Roman" w:hAnsi="Times New Roman" w:cs="Times New Roman"/>
          <w:b/>
          <w:sz w:val="24"/>
          <w:szCs w:val="24"/>
        </w:rPr>
        <w:t>aviación</w:t>
      </w:r>
      <w:r w:rsidRPr="004E4AF9">
        <w:rPr>
          <w:rFonts w:ascii="Times New Roman" w:hAnsi="Times New Roman" w:cs="Times New Roman"/>
          <w:sz w:val="24"/>
          <w:szCs w:val="24"/>
        </w:rPr>
        <w:t xml:space="preserve">, se construyeron importantes </w:t>
      </w:r>
      <w:r w:rsidRPr="00FC1ADD">
        <w:rPr>
          <w:rFonts w:ascii="Times New Roman" w:hAnsi="Times New Roman" w:cs="Times New Roman"/>
          <w:b/>
          <w:sz w:val="24"/>
          <w:szCs w:val="24"/>
        </w:rPr>
        <w:t>oleod</w:t>
      </w:r>
      <w:r w:rsidR="005657D7" w:rsidRPr="00FC1ADD">
        <w:rPr>
          <w:rFonts w:ascii="Times New Roman" w:hAnsi="Times New Roman" w:cs="Times New Roman"/>
          <w:b/>
          <w:sz w:val="24"/>
          <w:szCs w:val="24"/>
        </w:rPr>
        <w:t>u</w:t>
      </w:r>
      <w:r w:rsidRPr="00FC1ADD">
        <w:rPr>
          <w:rFonts w:ascii="Times New Roman" w:hAnsi="Times New Roman" w:cs="Times New Roman"/>
          <w:b/>
          <w:sz w:val="24"/>
          <w:szCs w:val="24"/>
        </w:rPr>
        <w:t>ctos</w:t>
      </w:r>
      <w:r w:rsidRPr="004E4AF9">
        <w:rPr>
          <w:rFonts w:ascii="Times New Roman" w:hAnsi="Times New Roman" w:cs="Times New Roman"/>
          <w:sz w:val="24"/>
          <w:szCs w:val="24"/>
        </w:rPr>
        <w:t xml:space="preserve"> y se inició la </w:t>
      </w:r>
      <w:r w:rsidRPr="004E4AF9">
        <w:rPr>
          <w:rFonts w:ascii="Times New Roman" w:hAnsi="Times New Roman" w:cs="Times New Roman"/>
          <w:sz w:val="24"/>
          <w:szCs w:val="24"/>
        </w:rPr>
        <w:lastRenderedPageBreak/>
        <w:t xml:space="preserve">búsqueda de más </w:t>
      </w:r>
      <w:r w:rsidRPr="00FC1ADD">
        <w:rPr>
          <w:rFonts w:ascii="Times New Roman" w:hAnsi="Times New Roman" w:cs="Times New Roman"/>
          <w:b/>
          <w:sz w:val="24"/>
          <w:szCs w:val="24"/>
        </w:rPr>
        <w:t>yacimientos petroleros</w:t>
      </w:r>
      <w:r w:rsidRPr="004E4AF9">
        <w:rPr>
          <w:rFonts w:ascii="Times New Roman" w:hAnsi="Times New Roman" w:cs="Times New Roman"/>
          <w:sz w:val="24"/>
          <w:szCs w:val="24"/>
        </w:rPr>
        <w:t xml:space="preserve">. </w:t>
      </w:r>
      <w:r w:rsidR="00062F54" w:rsidRPr="004E4AF9">
        <w:rPr>
          <w:rFonts w:ascii="Times New Roman" w:hAnsi="Times New Roman" w:cs="Times New Roman"/>
          <w:sz w:val="24"/>
          <w:szCs w:val="24"/>
        </w:rPr>
        <w:t xml:space="preserve">Todo ello requirió de </w:t>
      </w:r>
      <w:r w:rsidR="00062F54" w:rsidRPr="00FC1ADD">
        <w:rPr>
          <w:rFonts w:ascii="Times New Roman" w:hAnsi="Times New Roman" w:cs="Times New Roman"/>
          <w:b/>
          <w:sz w:val="24"/>
          <w:szCs w:val="24"/>
        </w:rPr>
        <w:t>grandes préstamos</w:t>
      </w:r>
      <w:r w:rsidR="00FC1ADD">
        <w:rPr>
          <w:rFonts w:ascii="Times New Roman" w:hAnsi="Times New Roman" w:cs="Times New Roman"/>
          <w:sz w:val="24"/>
          <w:szCs w:val="24"/>
        </w:rPr>
        <w:t xml:space="preserve"> y, naturalmente, fue un gran paso para acumular una creciente deuda externa</w:t>
      </w:r>
      <w:r w:rsidR="00815A1C">
        <w:rPr>
          <w:rFonts w:ascii="Times New Roman" w:hAnsi="Times New Roman" w:cs="Times New Roman"/>
          <w:sz w:val="24"/>
          <w:szCs w:val="24"/>
        </w:rPr>
        <w:t xml:space="preserve"> [</w:t>
      </w:r>
      <w:hyperlink r:id="rId22" w:history="1">
        <w:r w:rsidR="00815A1C" w:rsidRPr="00815A1C">
          <w:rPr>
            <w:rStyle w:val="Hipervnculo"/>
            <w:rFonts w:ascii="Times New Roman" w:hAnsi="Times New Roman" w:cs="Times New Roman"/>
            <w:sz w:val="24"/>
            <w:szCs w:val="24"/>
          </w:rPr>
          <w:t>VER</w:t>
        </w:r>
      </w:hyperlink>
      <w:r w:rsidR="00815A1C">
        <w:rPr>
          <w:rFonts w:ascii="Times New Roman" w:hAnsi="Times New Roman" w:cs="Times New Roman"/>
          <w:sz w:val="24"/>
          <w:szCs w:val="24"/>
        </w:rPr>
        <w:t>]</w:t>
      </w:r>
      <w:r w:rsidR="00FC1ADD">
        <w:rPr>
          <w:rFonts w:ascii="Times New Roman" w:hAnsi="Times New Roman" w:cs="Times New Roman"/>
          <w:sz w:val="24"/>
          <w:szCs w:val="24"/>
        </w:rPr>
        <w:t>.</w:t>
      </w:r>
    </w:p>
    <w:p w:rsidR="006D1225" w:rsidRPr="004E4AF9" w:rsidRDefault="006D1225" w:rsidP="004E4AF9">
      <w:pPr>
        <w:tabs>
          <w:tab w:val="right" w:pos="8498"/>
        </w:tabs>
        <w:spacing w:line="360" w:lineRule="auto"/>
        <w:rPr>
          <w:rFonts w:ascii="Times New Roman" w:hAnsi="Times New Roman" w:cs="Times New Roman"/>
          <w:b/>
          <w:sz w:val="24"/>
          <w:szCs w:val="24"/>
        </w:rPr>
      </w:pPr>
    </w:p>
    <w:p w:rsidR="00062F54" w:rsidRPr="004E4AF9" w:rsidRDefault="00815A1C"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5"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6" w:author="ANA MARIA LARA" w:date="2015-05-24T19:05:00Z">
        <w:r w:rsidR="00B72A10">
          <w:rPr>
            <w:rFonts w:ascii="Times New Roman" w:hAnsi="Times New Roman" w:cs="Times New Roman"/>
            <w:b/>
            <w:sz w:val="24"/>
            <w:szCs w:val="24"/>
          </w:rPr>
          <w:t>7</w:t>
        </w:r>
        <w:r w:rsidR="00B72A10" w:rsidRPr="00F21314">
          <w:rPr>
            <w:rFonts w:ascii="Times New Roman" w:hAnsi="Times New Roman" w:cs="Times New Roman"/>
            <w:b/>
            <w:sz w:val="24"/>
            <w:szCs w:val="24"/>
          </w:rPr>
          <w:t xml:space="preserve"> </w:t>
        </w:r>
      </w:ins>
      <w:r w:rsidR="00062F54" w:rsidRPr="004E4AF9">
        <w:rPr>
          <w:rFonts w:ascii="Times New Roman" w:hAnsi="Times New Roman" w:cs="Times New Roman"/>
          <w:b/>
          <w:sz w:val="24"/>
          <w:szCs w:val="24"/>
        </w:rPr>
        <w:t>L</w:t>
      </w:r>
      <w:r>
        <w:rPr>
          <w:rFonts w:ascii="Times New Roman" w:hAnsi="Times New Roman" w:cs="Times New Roman"/>
          <w:b/>
          <w:sz w:val="24"/>
          <w:szCs w:val="24"/>
        </w:rPr>
        <w:t xml:space="preserve">a masacre de las bananeras y el gobierno de Miguel Abadía Méndez </w:t>
      </w:r>
      <w:r w:rsidR="00CE5956" w:rsidRPr="004E4AF9">
        <w:rPr>
          <w:rFonts w:ascii="Times New Roman" w:hAnsi="Times New Roman" w:cs="Times New Roman"/>
          <w:b/>
          <w:sz w:val="24"/>
          <w:szCs w:val="24"/>
        </w:rPr>
        <w:t>(1926-1930)</w:t>
      </w:r>
    </w:p>
    <w:p w:rsidR="00062F54" w:rsidRPr="00CD1046" w:rsidRDefault="00CD1046" w:rsidP="004E4AF9">
      <w:pPr>
        <w:tabs>
          <w:tab w:val="right" w:pos="8498"/>
        </w:tabs>
        <w:spacing w:line="360" w:lineRule="auto"/>
        <w:rPr>
          <w:rFonts w:ascii="Times New Roman" w:hAnsi="Times New Roman" w:cs="Times New Roman"/>
          <w:sz w:val="24"/>
          <w:szCs w:val="24"/>
        </w:rPr>
      </w:pPr>
      <w:r w:rsidRPr="00CD1046">
        <w:rPr>
          <w:rFonts w:ascii="Times New Roman" w:hAnsi="Times New Roman" w:cs="Times New Roman"/>
          <w:sz w:val="24"/>
          <w:szCs w:val="24"/>
        </w:rPr>
        <w:t>E</w:t>
      </w:r>
      <w:r w:rsidR="00062F54" w:rsidRPr="00CD1046">
        <w:rPr>
          <w:rFonts w:ascii="Times New Roman" w:hAnsi="Times New Roman" w:cs="Times New Roman"/>
          <w:sz w:val="24"/>
          <w:szCs w:val="24"/>
        </w:rPr>
        <w:t xml:space="preserve">l </w:t>
      </w:r>
      <w:r w:rsidR="00062F54" w:rsidRPr="00091008">
        <w:rPr>
          <w:rFonts w:ascii="Times New Roman" w:hAnsi="Times New Roman" w:cs="Times New Roman"/>
          <w:b/>
          <w:sz w:val="24"/>
          <w:szCs w:val="24"/>
        </w:rPr>
        <w:t>optimismo</w:t>
      </w:r>
      <w:r w:rsidRPr="00CD1046">
        <w:rPr>
          <w:rFonts w:ascii="Times New Roman" w:hAnsi="Times New Roman" w:cs="Times New Roman"/>
          <w:sz w:val="24"/>
          <w:szCs w:val="24"/>
        </w:rPr>
        <w:t xml:space="preserve"> de los años veinte</w:t>
      </w:r>
      <w:r w:rsidR="00062F54" w:rsidRPr="00CD1046">
        <w:rPr>
          <w:rFonts w:ascii="Times New Roman" w:hAnsi="Times New Roman" w:cs="Times New Roman"/>
          <w:sz w:val="24"/>
          <w:szCs w:val="24"/>
        </w:rPr>
        <w:t xml:space="preserve"> tuvo también su cara oscura</w:t>
      </w:r>
      <w:r w:rsidR="00646D99">
        <w:rPr>
          <w:rFonts w:ascii="Times New Roman" w:hAnsi="Times New Roman" w:cs="Times New Roman"/>
          <w:sz w:val="24"/>
          <w:szCs w:val="24"/>
        </w:rPr>
        <w:t>;</w:t>
      </w:r>
      <w:r w:rsidR="00062F54" w:rsidRPr="00CD1046">
        <w:rPr>
          <w:rFonts w:ascii="Times New Roman" w:hAnsi="Times New Roman" w:cs="Times New Roman"/>
          <w:sz w:val="24"/>
          <w:szCs w:val="24"/>
        </w:rPr>
        <w:t xml:space="preserve"> además de </w:t>
      </w:r>
      <w:r w:rsidR="00062F54" w:rsidRPr="00091008">
        <w:rPr>
          <w:rFonts w:ascii="Times New Roman" w:hAnsi="Times New Roman" w:cs="Times New Roman"/>
          <w:b/>
          <w:sz w:val="24"/>
          <w:szCs w:val="24"/>
        </w:rPr>
        <w:t>endeudarse</w:t>
      </w:r>
      <w:r w:rsidR="00062F54" w:rsidRPr="00CD1046">
        <w:rPr>
          <w:rFonts w:ascii="Times New Roman" w:hAnsi="Times New Roman" w:cs="Times New Roman"/>
          <w:sz w:val="24"/>
          <w:szCs w:val="24"/>
        </w:rPr>
        <w:t xml:space="preserve">, Colombia había ofrecido facilidades para que grandes empresas extranjeras explotaran recursos haciendo uso de la mano de obra </w:t>
      </w:r>
      <w:r w:rsidR="00E42731">
        <w:rPr>
          <w:rFonts w:ascii="Times New Roman" w:hAnsi="Times New Roman" w:cs="Times New Roman"/>
          <w:sz w:val="24"/>
          <w:szCs w:val="24"/>
        </w:rPr>
        <w:t>nacional</w:t>
      </w:r>
      <w:r w:rsidR="00E42731" w:rsidRPr="00CD1046">
        <w:rPr>
          <w:rFonts w:ascii="Times New Roman" w:hAnsi="Times New Roman" w:cs="Times New Roman"/>
          <w:sz w:val="24"/>
          <w:szCs w:val="24"/>
        </w:rPr>
        <w:t xml:space="preserve"> </w:t>
      </w:r>
      <w:r w:rsidR="00062F54" w:rsidRPr="00CD1046">
        <w:rPr>
          <w:rFonts w:ascii="Times New Roman" w:hAnsi="Times New Roman" w:cs="Times New Roman"/>
          <w:sz w:val="24"/>
          <w:szCs w:val="24"/>
        </w:rPr>
        <w:t>que era muy barata y por lo tanto reportaba grandes beneficios para aquellas</w:t>
      </w:r>
      <w:r w:rsidR="00CE5956" w:rsidRPr="00CD1046">
        <w:rPr>
          <w:rFonts w:ascii="Times New Roman" w:hAnsi="Times New Roman" w:cs="Times New Roman"/>
          <w:sz w:val="24"/>
          <w:szCs w:val="24"/>
        </w:rPr>
        <w:t xml:space="preserve"> empresas, que poco se preocupaban de la buena condición de sus trabajadores</w:t>
      </w:r>
      <w:r w:rsidR="00A54753">
        <w:rPr>
          <w:rFonts w:ascii="Times New Roman" w:hAnsi="Times New Roman" w:cs="Times New Roman"/>
          <w:sz w:val="24"/>
          <w:szCs w:val="24"/>
        </w:rPr>
        <w:t>.</w:t>
      </w:r>
      <w:r w:rsidR="00CE5956" w:rsidRPr="00CD1046">
        <w:rPr>
          <w:rFonts w:ascii="Times New Roman" w:hAnsi="Times New Roman" w:cs="Times New Roman"/>
          <w:sz w:val="24"/>
          <w:szCs w:val="24"/>
        </w:rPr>
        <w:t xml:space="preserve"> </w:t>
      </w:r>
      <w:r w:rsidR="00A54753">
        <w:rPr>
          <w:rFonts w:ascii="Times New Roman" w:hAnsi="Times New Roman" w:cs="Times New Roman"/>
          <w:sz w:val="24"/>
          <w:szCs w:val="24"/>
        </w:rPr>
        <w:t>T</w:t>
      </w:r>
      <w:r w:rsidR="00A54753" w:rsidRPr="00CD1046">
        <w:rPr>
          <w:rFonts w:ascii="Times New Roman" w:hAnsi="Times New Roman" w:cs="Times New Roman"/>
          <w:sz w:val="24"/>
          <w:szCs w:val="24"/>
        </w:rPr>
        <w:t xml:space="preserve">enían </w:t>
      </w:r>
      <w:r w:rsidR="00CE5956" w:rsidRPr="00CD1046">
        <w:rPr>
          <w:rFonts w:ascii="Times New Roman" w:hAnsi="Times New Roman" w:cs="Times New Roman"/>
          <w:sz w:val="24"/>
          <w:szCs w:val="24"/>
        </w:rPr>
        <w:t>además el apoyo del Ejército para cuidar sus instalaciones</w:t>
      </w:r>
      <w:r w:rsidR="00E42731">
        <w:rPr>
          <w:rFonts w:ascii="Times New Roman" w:hAnsi="Times New Roman" w:cs="Times New Roman"/>
          <w:sz w:val="24"/>
          <w:szCs w:val="24"/>
        </w:rPr>
        <w:t>.</w:t>
      </w:r>
    </w:p>
    <w:p w:rsidR="00407667" w:rsidRPr="00091008" w:rsidRDefault="00CE5956" w:rsidP="004E4AF9">
      <w:pPr>
        <w:tabs>
          <w:tab w:val="right" w:pos="8498"/>
        </w:tabs>
        <w:spacing w:line="360" w:lineRule="auto"/>
        <w:rPr>
          <w:rFonts w:ascii="Times New Roman" w:hAnsi="Times New Roman" w:cs="Times New Roman"/>
          <w:sz w:val="24"/>
          <w:szCs w:val="24"/>
        </w:rPr>
      </w:pPr>
      <w:r w:rsidRPr="00091008">
        <w:rPr>
          <w:rFonts w:ascii="Times New Roman" w:hAnsi="Times New Roman" w:cs="Times New Roman"/>
          <w:sz w:val="24"/>
          <w:szCs w:val="24"/>
        </w:rPr>
        <w:t>Durante el gobierno del conservador</w:t>
      </w:r>
      <w:r w:rsidR="004C4630" w:rsidRPr="00091008">
        <w:rPr>
          <w:rFonts w:ascii="Times New Roman" w:hAnsi="Times New Roman" w:cs="Times New Roman"/>
          <w:sz w:val="24"/>
          <w:szCs w:val="24"/>
        </w:rPr>
        <w:t xml:space="preserve"> </w:t>
      </w:r>
      <w:r w:rsidRPr="00091008">
        <w:rPr>
          <w:rFonts w:ascii="Times New Roman" w:hAnsi="Times New Roman" w:cs="Times New Roman"/>
          <w:b/>
          <w:sz w:val="24"/>
          <w:szCs w:val="24"/>
        </w:rPr>
        <w:t>Miguel Abadía Méndez</w:t>
      </w:r>
      <w:r w:rsidR="00E42731" w:rsidRPr="00746E2C">
        <w:rPr>
          <w:rFonts w:ascii="Times New Roman" w:hAnsi="Times New Roman" w:cs="Times New Roman"/>
          <w:sz w:val="24"/>
          <w:szCs w:val="24"/>
        </w:rPr>
        <w:t>,</w:t>
      </w:r>
      <w:r w:rsidRPr="00091008">
        <w:rPr>
          <w:rFonts w:ascii="Times New Roman" w:hAnsi="Times New Roman" w:cs="Times New Roman"/>
          <w:sz w:val="24"/>
          <w:szCs w:val="24"/>
        </w:rPr>
        <w:t xml:space="preserve"> </w:t>
      </w:r>
      <w:r w:rsidR="00A37448" w:rsidRPr="00091008">
        <w:rPr>
          <w:rFonts w:ascii="Times New Roman" w:hAnsi="Times New Roman" w:cs="Times New Roman"/>
          <w:sz w:val="24"/>
          <w:szCs w:val="24"/>
        </w:rPr>
        <w:t xml:space="preserve">el </w:t>
      </w:r>
      <w:r w:rsidR="00A37448" w:rsidRPr="00091008">
        <w:rPr>
          <w:rFonts w:ascii="Times New Roman" w:hAnsi="Times New Roman" w:cs="Times New Roman"/>
          <w:b/>
          <w:sz w:val="24"/>
          <w:szCs w:val="24"/>
        </w:rPr>
        <w:t>Partido Socialista Obrero</w:t>
      </w:r>
      <w:r w:rsidR="00A37448" w:rsidRPr="00091008">
        <w:rPr>
          <w:rFonts w:ascii="Times New Roman" w:hAnsi="Times New Roman" w:cs="Times New Roman"/>
          <w:sz w:val="24"/>
          <w:szCs w:val="24"/>
        </w:rPr>
        <w:t xml:space="preserve"> </w:t>
      </w:r>
      <w:r w:rsidR="00720AD3" w:rsidRPr="00091008">
        <w:rPr>
          <w:rFonts w:ascii="Times New Roman" w:hAnsi="Times New Roman" w:cs="Times New Roman"/>
          <w:sz w:val="24"/>
          <w:szCs w:val="24"/>
        </w:rPr>
        <w:t xml:space="preserve">tomó la vocería </w:t>
      </w:r>
      <w:r w:rsidR="007A3A29" w:rsidRPr="00091008">
        <w:rPr>
          <w:rFonts w:ascii="Times New Roman" w:hAnsi="Times New Roman" w:cs="Times New Roman"/>
          <w:sz w:val="24"/>
          <w:szCs w:val="24"/>
        </w:rPr>
        <w:t>de los trabajadores. El gobierno conservador, atemorizado ante el avance de la organización obre</w:t>
      </w:r>
      <w:r w:rsidR="00407667" w:rsidRPr="00091008">
        <w:rPr>
          <w:rFonts w:ascii="Times New Roman" w:hAnsi="Times New Roman" w:cs="Times New Roman"/>
          <w:sz w:val="24"/>
          <w:szCs w:val="24"/>
        </w:rPr>
        <w:t>ra</w:t>
      </w:r>
      <w:r w:rsidR="007A3A29" w:rsidRPr="00091008">
        <w:rPr>
          <w:rFonts w:ascii="Times New Roman" w:hAnsi="Times New Roman" w:cs="Times New Roman"/>
          <w:sz w:val="24"/>
          <w:szCs w:val="24"/>
        </w:rPr>
        <w:t xml:space="preserve"> expidió la “</w:t>
      </w:r>
      <w:r w:rsidR="007A3A29" w:rsidRPr="00091008">
        <w:rPr>
          <w:rFonts w:ascii="Times New Roman" w:hAnsi="Times New Roman" w:cs="Times New Roman"/>
          <w:b/>
          <w:sz w:val="24"/>
          <w:szCs w:val="24"/>
        </w:rPr>
        <w:t>Ley Heroica</w:t>
      </w:r>
      <w:r w:rsidR="007A3A29" w:rsidRPr="00091008">
        <w:rPr>
          <w:rFonts w:ascii="Times New Roman" w:hAnsi="Times New Roman" w:cs="Times New Roman"/>
          <w:sz w:val="24"/>
          <w:szCs w:val="24"/>
        </w:rPr>
        <w:t>”</w:t>
      </w:r>
      <w:r w:rsidR="00407667" w:rsidRPr="00091008">
        <w:rPr>
          <w:rFonts w:ascii="Times New Roman" w:hAnsi="Times New Roman" w:cs="Times New Roman"/>
          <w:sz w:val="24"/>
          <w:szCs w:val="24"/>
        </w:rPr>
        <w:t xml:space="preserve"> que </w:t>
      </w:r>
      <w:r w:rsidR="00407667" w:rsidRPr="00091008">
        <w:rPr>
          <w:rFonts w:ascii="Times New Roman" w:hAnsi="Times New Roman" w:cs="Times New Roman"/>
          <w:b/>
          <w:sz w:val="24"/>
          <w:szCs w:val="24"/>
        </w:rPr>
        <w:t>prohibió</w:t>
      </w:r>
      <w:r w:rsidR="00407667" w:rsidRPr="00091008">
        <w:rPr>
          <w:rFonts w:ascii="Times New Roman" w:hAnsi="Times New Roman" w:cs="Times New Roman"/>
          <w:sz w:val="24"/>
          <w:szCs w:val="24"/>
        </w:rPr>
        <w:t xml:space="preserve"> el derecho de </w:t>
      </w:r>
      <w:r w:rsidR="00407667" w:rsidRPr="00091008">
        <w:rPr>
          <w:rFonts w:ascii="Times New Roman" w:hAnsi="Times New Roman" w:cs="Times New Roman"/>
          <w:b/>
          <w:sz w:val="24"/>
          <w:szCs w:val="24"/>
        </w:rPr>
        <w:t>huelga</w:t>
      </w:r>
      <w:r w:rsidR="00407667" w:rsidRPr="00091008">
        <w:rPr>
          <w:rFonts w:ascii="Times New Roman" w:hAnsi="Times New Roman" w:cs="Times New Roman"/>
          <w:sz w:val="24"/>
          <w:szCs w:val="24"/>
        </w:rPr>
        <w:t xml:space="preserve"> y </w:t>
      </w:r>
      <w:r w:rsidR="00407667" w:rsidRPr="00091008">
        <w:rPr>
          <w:rFonts w:ascii="Times New Roman" w:hAnsi="Times New Roman" w:cs="Times New Roman"/>
          <w:b/>
          <w:sz w:val="24"/>
          <w:szCs w:val="24"/>
        </w:rPr>
        <w:t>promovió</w:t>
      </w:r>
      <w:r w:rsidR="00407667" w:rsidRPr="00091008">
        <w:rPr>
          <w:rFonts w:ascii="Times New Roman" w:hAnsi="Times New Roman" w:cs="Times New Roman"/>
          <w:sz w:val="24"/>
          <w:szCs w:val="24"/>
        </w:rPr>
        <w:t xml:space="preserve"> la </w:t>
      </w:r>
      <w:r w:rsidR="00407667" w:rsidRPr="00091008">
        <w:rPr>
          <w:rFonts w:ascii="Times New Roman" w:hAnsi="Times New Roman" w:cs="Times New Roman"/>
          <w:b/>
          <w:sz w:val="24"/>
          <w:szCs w:val="24"/>
        </w:rPr>
        <w:t>persecución</w:t>
      </w:r>
      <w:r w:rsidR="00407667" w:rsidRPr="00091008">
        <w:rPr>
          <w:rFonts w:ascii="Times New Roman" w:hAnsi="Times New Roman" w:cs="Times New Roman"/>
          <w:sz w:val="24"/>
          <w:szCs w:val="24"/>
        </w:rPr>
        <w:t xml:space="preserve"> y el </w:t>
      </w:r>
      <w:r w:rsidR="00407667" w:rsidRPr="00091008">
        <w:rPr>
          <w:rFonts w:ascii="Times New Roman" w:hAnsi="Times New Roman" w:cs="Times New Roman"/>
          <w:b/>
          <w:sz w:val="24"/>
          <w:szCs w:val="24"/>
        </w:rPr>
        <w:t>castigo</w:t>
      </w:r>
      <w:r w:rsidR="00407667" w:rsidRPr="00091008">
        <w:rPr>
          <w:rFonts w:ascii="Times New Roman" w:hAnsi="Times New Roman" w:cs="Times New Roman"/>
          <w:sz w:val="24"/>
          <w:szCs w:val="24"/>
        </w:rPr>
        <w:t xml:space="preserve"> a cualquier organización o agrupación que atacara la </w:t>
      </w:r>
      <w:r w:rsidR="00407667" w:rsidRPr="00091008">
        <w:rPr>
          <w:rFonts w:ascii="Times New Roman" w:hAnsi="Times New Roman" w:cs="Times New Roman"/>
          <w:b/>
          <w:sz w:val="24"/>
          <w:szCs w:val="24"/>
        </w:rPr>
        <w:t>propiedad privada</w:t>
      </w:r>
      <w:r w:rsidR="00407667" w:rsidRPr="00091008">
        <w:rPr>
          <w:rFonts w:ascii="Times New Roman" w:hAnsi="Times New Roman" w:cs="Times New Roman"/>
          <w:sz w:val="24"/>
          <w:szCs w:val="24"/>
        </w:rPr>
        <w:t xml:space="preserve">. </w:t>
      </w:r>
    </w:p>
    <w:p w:rsidR="00CF7452" w:rsidRPr="004E4AF9" w:rsidRDefault="00407667"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La </w:t>
      </w:r>
      <w:proofErr w:type="spellStart"/>
      <w:r w:rsidRPr="00091008">
        <w:rPr>
          <w:rFonts w:ascii="Times New Roman" w:hAnsi="Times New Roman" w:cs="Times New Roman"/>
          <w:b/>
          <w:sz w:val="24"/>
          <w:szCs w:val="24"/>
          <w:lang w:val="es-ES"/>
        </w:rPr>
        <w:t>United</w:t>
      </w:r>
      <w:proofErr w:type="spellEnd"/>
      <w:r w:rsidRPr="00091008">
        <w:rPr>
          <w:rFonts w:ascii="Times New Roman" w:hAnsi="Times New Roman" w:cs="Times New Roman"/>
          <w:b/>
          <w:sz w:val="24"/>
          <w:szCs w:val="24"/>
          <w:lang w:val="es-ES"/>
        </w:rPr>
        <w:t xml:space="preserve"> </w:t>
      </w:r>
      <w:proofErr w:type="spellStart"/>
      <w:r w:rsidRPr="00091008">
        <w:rPr>
          <w:rFonts w:ascii="Times New Roman" w:hAnsi="Times New Roman" w:cs="Times New Roman"/>
          <w:b/>
          <w:sz w:val="24"/>
          <w:szCs w:val="24"/>
          <w:lang w:val="es-ES"/>
        </w:rPr>
        <w:t>Fruit</w:t>
      </w:r>
      <w:proofErr w:type="spellEnd"/>
      <w:r w:rsidR="00477448" w:rsidRPr="00091008">
        <w:rPr>
          <w:rFonts w:ascii="Times New Roman" w:hAnsi="Times New Roman" w:cs="Times New Roman"/>
          <w:b/>
          <w:sz w:val="24"/>
          <w:szCs w:val="24"/>
          <w:lang w:val="es-ES"/>
        </w:rPr>
        <w:t xml:space="preserve"> Company</w:t>
      </w:r>
      <w:r w:rsidR="00477448" w:rsidRPr="004E4AF9">
        <w:rPr>
          <w:rFonts w:ascii="Times New Roman" w:hAnsi="Times New Roman" w:cs="Times New Roman"/>
          <w:sz w:val="24"/>
          <w:szCs w:val="24"/>
          <w:lang w:val="es-ES"/>
        </w:rPr>
        <w:t xml:space="preserve">, que tenía su base en </w:t>
      </w:r>
      <w:r w:rsidR="00477448" w:rsidRPr="00091008">
        <w:rPr>
          <w:rFonts w:ascii="Times New Roman" w:hAnsi="Times New Roman" w:cs="Times New Roman"/>
          <w:b/>
          <w:sz w:val="24"/>
          <w:szCs w:val="24"/>
          <w:lang w:val="es-ES"/>
        </w:rPr>
        <w:t>Ciénaga</w:t>
      </w:r>
      <w:r w:rsidR="00477448" w:rsidRPr="004E4AF9">
        <w:rPr>
          <w:rFonts w:ascii="Times New Roman" w:hAnsi="Times New Roman" w:cs="Times New Roman"/>
          <w:sz w:val="24"/>
          <w:szCs w:val="24"/>
          <w:lang w:val="es-ES"/>
        </w:rPr>
        <w:t xml:space="preserve">, Magdalena, </w:t>
      </w:r>
      <w:r w:rsidRPr="004E4AF9">
        <w:rPr>
          <w:rFonts w:ascii="Times New Roman" w:hAnsi="Times New Roman" w:cs="Times New Roman"/>
          <w:sz w:val="24"/>
          <w:szCs w:val="24"/>
          <w:lang w:val="es-ES"/>
        </w:rPr>
        <w:t xml:space="preserve">tenía más de 20 000 trabajadores que laboraban en condiciones infrahumanas. Los trabajadores organizaron una huelga con la que buscaban pedir mejores condiciones como el acceso a salarios </w:t>
      </w:r>
      <w:r w:rsidR="004C4630" w:rsidRPr="004E4AF9">
        <w:rPr>
          <w:rFonts w:ascii="Times New Roman" w:hAnsi="Times New Roman" w:cs="Times New Roman"/>
          <w:sz w:val="24"/>
          <w:szCs w:val="24"/>
          <w:lang w:val="es-ES"/>
        </w:rPr>
        <w:t xml:space="preserve">dignos </w:t>
      </w:r>
      <w:r w:rsidRPr="004E4AF9">
        <w:rPr>
          <w:rFonts w:ascii="Times New Roman" w:hAnsi="Times New Roman" w:cs="Times New Roman"/>
          <w:sz w:val="24"/>
          <w:szCs w:val="24"/>
          <w:lang w:val="es-ES"/>
        </w:rPr>
        <w:t xml:space="preserve">y a seguridad social. Pero la respuesta del Estado y de la empresa fue inesperada. El número de víctimas de las balas, según el abogado </w:t>
      </w:r>
      <w:r w:rsidRPr="00091008">
        <w:rPr>
          <w:rFonts w:ascii="Times New Roman" w:hAnsi="Times New Roman" w:cs="Times New Roman"/>
          <w:b/>
          <w:sz w:val="24"/>
          <w:szCs w:val="24"/>
          <w:lang w:val="es-ES"/>
        </w:rPr>
        <w:t>Jorge Eliécer Gaitán</w:t>
      </w:r>
      <w:r w:rsidRPr="004E4AF9">
        <w:rPr>
          <w:rFonts w:ascii="Times New Roman" w:hAnsi="Times New Roman" w:cs="Times New Roman"/>
          <w:sz w:val="24"/>
          <w:szCs w:val="24"/>
          <w:lang w:val="es-ES"/>
        </w:rPr>
        <w:t>, quien investigó el caso, llegó a ser de 300</w:t>
      </w:r>
      <w:r w:rsidR="004C4630"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Aquello se conoció como “</w:t>
      </w:r>
      <w:r w:rsidRPr="00091008">
        <w:rPr>
          <w:rFonts w:ascii="Times New Roman" w:hAnsi="Times New Roman" w:cs="Times New Roman"/>
          <w:b/>
          <w:sz w:val="24"/>
          <w:szCs w:val="24"/>
          <w:lang w:val="es-ES"/>
        </w:rPr>
        <w:t>la masacre de las bananeras</w:t>
      </w:r>
      <w:r w:rsidRPr="004E4AF9">
        <w:rPr>
          <w:rFonts w:ascii="Times New Roman" w:hAnsi="Times New Roman" w:cs="Times New Roman"/>
          <w:sz w:val="24"/>
          <w:szCs w:val="24"/>
          <w:lang w:val="es-ES"/>
        </w:rPr>
        <w:t xml:space="preserve">” y desacreditó al </w:t>
      </w:r>
      <w:r w:rsidR="00477448" w:rsidRPr="004E4AF9">
        <w:rPr>
          <w:rFonts w:ascii="Times New Roman" w:hAnsi="Times New Roman" w:cs="Times New Roman"/>
          <w:sz w:val="24"/>
          <w:szCs w:val="24"/>
          <w:lang w:val="es-ES"/>
        </w:rPr>
        <w:t>E</w:t>
      </w:r>
      <w:r w:rsidRPr="004E4AF9">
        <w:rPr>
          <w:rFonts w:ascii="Times New Roman" w:hAnsi="Times New Roman" w:cs="Times New Roman"/>
          <w:sz w:val="24"/>
          <w:szCs w:val="24"/>
          <w:lang w:val="es-ES"/>
        </w:rPr>
        <w:t xml:space="preserve">jército, </w:t>
      </w:r>
      <w:r w:rsidR="00477448" w:rsidRPr="004E4AF9">
        <w:rPr>
          <w:rFonts w:ascii="Times New Roman" w:hAnsi="Times New Roman" w:cs="Times New Roman"/>
          <w:sz w:val="24"/>
          <w:szCs w:val="24"/>
          <w:lang w:val="es-ES"/>
        </w:rPr>
        <w:t xml:space="preserve">a </w:t>
      </w:r>
      <w:r w:rsidRPr="004E4AF9">
        <w:rPr>
          <w:rFonts w:ascii="Times New Roman" w:hAnsi="Times New Roman" w:cs="Times New Roman"/>
          <w:sz w:val="24"/>
          <w:szCs w:val="24"/>
          <w:lang w:val="es-ES"/>
        </w:rPr>
        <w:t xml:space="preserve">la </w:t>
      </w:r>
      <w:proofErr w:type="spellStart"/>
      <w:r w:rsidRPr="004E4AF9">
        <w:rPr>
          <w:rFonts w:ascii="Times New Roman" w:hAnsi="Times New Roman" w:cs="Times New Roman"/>
          <w:sz w:val="24"/>
          <w:szCs w:val="24"/>
          <w:lang w:val="es-ES"/>
        </w:rPr>
        <w:t>United</w:t>
      </w:r>
      <w:proofErr w:type="spellEnd"/>
      <w:r w:rsidRPr="004E4AF9">
        <w:rPr>
          <w:rFonts w:ascii="Times New Roman" w:hAnsi="Times New Roman" w:cs="Times New Roman"/>
          <w:sz w:val="24"/>
          <w:szCs w:val="24"/>
          <w:lang w:val="es-ES"/>
        </w:rPr>
        <w:t xml:space="preserve"> </w:t>
      </w:r>
      <w:proofErr w:type="spellStart"/>
      <w:r w:rsidRPr="004E4AF9">
        <w:rPr>
          <w:rFonts w:ascii="Times New Roman" w:hAnsi="Times New Roman" w:cs="Times New Roman"/>
          <w:sz w:val="24"/>
          <w:szCs w:val="24"/>
          <w:lang w:val="es-ES"/>
        </w:rPr>
        <w:t>Fruit</w:t>
      </w:r>
      <w:proofErr w:type="spellEnd"/>
      <w:r w:rsidRPr="004E4AF9">
        <w:rPr>
          <w:rFonts w:ascii="Times New Roman" w:hAnsi="Times New Roman" w:cs="Times New Roman"/>
          <w:sz w:val="24"/>
          <w:szCs w:val="24"/>
          <w:lang w:val="es-ES"/>
        </w:rPr>
        <w:t xml:space="preserve"> Company y al gobierno conservador. Esto, sumado a los efectos de la crisis de 1929, que </w:t>
      </w:r>
      <w:r w:rsidRPr="00091008">
        <w:rPr>
          <w:rFonts w:ascii="Times New Roman" w:hAnsi="Times New Roman" w:cs="Times New Roman"/>
          <w:b/>
          <w:sz w:val="24"/>
          <w:szCs w:val="24"/>
          <w:lang w:val="es-ES"/>
        </w:rPr>
        <w:t>paralizó los préstamos</w:t>
      </w:r>
      <w:r w:rsidRPr="004E4AF9">
        <w:rPr>
          <w:rFonts w:ascii="Times New Roman" w:hAnsi="Times New Roman" w:cs="Times New Roman"/>
          <w:sz w:val="24"/>
          <w:szCs w:val="24"/>
          <w:lang w:val="es-ES"/>
        </w:rPr>
        <w:t xml:space="preserve"> y la inversión extranjera en Colombia</w:t>
      </w:r>
      <w:r w:rsidR="00477448"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trajo el </w:t>
      </w:r>
      <w:r w:rsidRPr="00091008">
        <w:rPr>
          <w:rFonts w:ascii="Times New Roman" w:hAnsi="Times New Roman" w:cs="Times New Roman"/>
          <w:b/>
          <w:sz w:val="24"/>
          <w:szCs w:val="24"/>
          <w:lang w:val="es-ES"/>
        </w:rPr>
        <w:t>fin</w:t>
      </w:r>
      <w:r w:rsidRPr="004E4AF9">
        <w:rPr>
          <w:rFonts w:ascii="Times New Roman" w:hAnsi="Times New Roman" w:cs="Times New Roman"/>
          <w:sz w:val="24"/>
          <w:szCs w:val="24"/>
          <w:lang w:val="es-ES"/>
        </w:rPr>
        <w:t xml:space="preserve"> de la </w:t>
      </w:r>
      <w:r w:rsidRPr="00091008">
        <w:rPr>
          <w:rFonts w:ascii="Times New Roman" w:hAnsi="Times New Roman" w:cs="Times New Roman"/>
          <w:b/>
          <w:sz w:val="24"/>
          <w:szCs w:val="24"/>
          <w:lang w:val="es-ES"/>
        </w:rPr>
        <w:t>Hegemonía conservadora</w:t>
      </w:r>
      <w:r w:rsidRPr="004E4AF9">
        <w:rPr>
          <w:rFonts w:ascii="Times New Roman" w:hAnsi="Times New Roman" w:cs="Times New Roman"/>
          <w:sz w:val="24"/>
          <w:szCs w:val="24"/>
          <w:lang w:val="es-ES"/>
        </w:rPr>
        <w:t xml:space="preserve">. </w:t>
      </w:r>
    </w:p>
    <w:p w:rsidR="004C4630" w:rsidRPr="004E4AF9" w:rsidRDefault="004C4630" w:rsidP="004E4AF9">
      <w:pPr>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146"/>
        <w:gridCol w:w="7908"/>
      </w:tblGrid>
      <w:tr w:rsidR="00B701A6" w:rsidRPr="00974355" w:rsidTr="00CF7452">
        <w:tc>
          <w:tcPr>
            <w:tcW w:w="9054" w:type="dxa"/>
            <w:gridSpan w:val="2"/>
            <w:shd w:val="clear" w:color="auto" w:fill="000000" w:themeFill="text1"/>
          </w:tcPr>
          <w:p w:rsidR="00B701A6" w:rsidRPr="00974355" w:rsidRDefault="00B701A6" w:rsidP="00CF7452">
            <w:pPr>
              <w:spacing w:line="360" w:lineRule="auto"/>
              <w:jc w:val="center"/>
              <w:rPr>
                <w:b/>
                <w:color w:val="FFFFFF" w:themeColor="background1"/>
              </w:rPr>
            </w:pPr>
            <w:r w:rsidRPr="00974355">
              <w:rPr>
                <w:b/>
                <w:color w:val="FFFFFF" w:themeColor="background1"/>
              </w:rPr>
              <w:lastRenderedPageBreak/>
              <w:t>Destacado</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B701A6" w:rsidRPr="00C214CC" w:rsidRDefault="00B701A6" w:rsidP="00CF7452">
            <w:pPr>
              <w:spacing w:line="360" w:lineRule="auto"/>
              <w:rPr>
                <w:b/>
                <w:color w:val="000000" w:themeColor="text1"/>
              </w:rPr>
            </w:pPr>
            <w:r>
              <w:rPr>
                <w:rFonts w:ascii="Times New Roman" w:hAnsi="Times New Roman" w:cs="Times New Roman"/>
                <w:b/>
                <w:sz w:val="24"/>
                <w:szCs w:val="24"/>
              </w:rPr>
              <w:t>El fin de la Hegemonía conservadora</w:t>
            </w:r>
          </w:p>
        </w:tc>
      </w:tr>
      <w:tr w:rsidR="00B701A6" w:rsidRPr="00974355" w:rsidTr="00CF7452">
        <w:trPr>
          <w:trHeight w:val="318"/>
        </w:trPr>
        <w:tc>
          <w:tcPr>
            <w:tcW w:w="1146" w:type="dxa"/>
            <w:shd w:val="clear" w:color="auto" w:fill="auto"/>
          </w:tcPr>
          <w:p w:rsidR="00B701A6" w:rsidRPr="00974355" w:rsidRDefault="00B701A6" w:rsidP="00CF7452">
            <w:pPr>
              <w:spacing w:line="360" w:lineRule="auto"/>
              <w:rPr>
                <w:lang w:val="es-ES"/>
              </w:rPr>
            </w:pPr>
            <w:r w:rsidRPr="00974355">
              <w:rPr>
                <w:lang w:val="es-ES"/>
              </w:rPr>
              <w:t>Contenido</w:t>
            </w:r>
          </w:p>
        </w:tc>
        <w:tc>
          <w:tcPr>
            <w:tcW w:w="7908" w:type="dxa"/>
            <w:shd w:val="clear" w:color="auto" w:fill="auto"/>
          </w:tcPr>
          <w:p w:rsidR="00B701A6" w:rsidRPr="004E4AF9" w:rsidRDefault="00B701A6" w:rsidP="00CF7452">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lang w:val="es-ES"/>
              </w:rPr>
              <w:t>La crisis de 1929, la masacre de las bananeras y la “prosperidad al debe” originada en los millonarios préstamos que hizo el país para lograr su sueño de modernización dejaron en entredicho a los gobiernos de origen conservador y le abrieron la puerta a otra orientación política. Surgió así la República liberal</w:t>
            </w:r>
          </w:p>
          <w:p w:rsidR="00B701A6" w:rsidRPr="00AA4E19" w:rsidRDefault="00B701A6" w:rsidP="00CF7452">
            <w:pPr>
              <w:tabs>
                <w:tab w:val="right" w:pos="8498"/>
              </w:tabs>
              <w:spacing w:line="360" w:lineRule="auto"/>
              <w:rPr>
                <w:rFonts w:ascii="Times New Roman" w:hAnsi="Times New Roman" w:cs="Times New Roman"/>
                <w:sz w:val="24"/>
                <w:szCs w:val="24"/>
              </w:rPr>
            </w:pPr>
          </w:p>
        </w:tc>
      </w:tr>
    </w:tbl>
    <w:p w:rsidR="009163DD" w:rsidRPr="00B701A6" w:rsidRDefault="009163DD" w:rsidP="004E4AF9">
      <w:pPr>
        <w:spacing w:line="360" w:lineRule="auto"/>
        <w:rPr>
          <w:rFonts w:ascii="Times New Roman" w:hAnsi="Times New Roman" w:cs="Times New Roman"/>
          <w:sz w:val="24"/>
          <w:szCs w:val="24"/>
        </w:rPr>
      </w:pPr>
    </w:p>
    <w:p w:rsidR="009163DD" w:rsidRDefault="009D3B1E" w:rsidP="004E4AF9">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1.</w:t>
      </w:r>
      <w:del w:id="7" w:author="ANA MARIA LARA" w:date="2015-05-24T19:05:00Z">
        <w:r w:rsidDel="00B72A10">
          <w:rPr>
            <w:rFonts w:ascii="Times New Roman" w:hAnsi="Times New Roman" w:cs="Times New Roman"/>
            <w:b/>
            <w:sz w:val="24"/>
            <w:szCs w:val="24"/>
          </w:rPr>
          <w:delText>5</w:delText>
        </w:r>
        <w:r w:rsidRPr="00F21314" w:rsidDel="00B72A10">
          <w:rPr>
            <w:rFonts w:ascii="Times New Roman" w:hAnsi="Times New Roman" w:cs="Times New Roman"/>
            <w:b/>
            <w:sz w:val="24"/>
            <w:szCs w:val="24"/>
          </w:rPr>
          <w:delText xml:space="preserve"> </w:delText>
        </w:r>
      </w:del>
      <w:ins w:id="8" w:author="ANA MARIA LARA" w:date="2015-05-24T19:05:00Z">
        <w:r w:rsidR="00B72A10">
          <w:rPr>
            <w:rFonts w:ascii="Times New Roman" w:hAnsi="Times New Roman" w:cs="Times New Roman"/>
            <w:b/>
            <w:sz w:val="24"/>
            <w:szCs w:val="24"/>
          </w:rPr>
          <w:t>8</w:t>
        </w:r>
        <w:r w:rsidR="00B72A10" w:rsidRPr="00F21314">
          <w:rPr>
            <w:rFonts w:ascii="Times New Roman" w:hAnsi="Times New Roman" w:cs="Times New Roman"/>
            <w:b/>
            <w:sz w:val="24"/>
            <w:szCs w:val="24"/>
          </w:rPr>
          <w:t xml:space="preserve"> </w:t>
        </w:r>
      </w:ins>
      <w:r>
        <w:rPr>
          <w:rFonts w:ascii="Times New Roman" w:hAnsi="Times New Roman" w:cs="Times New Roman"/>
          <w:b/>
          <w:sz w:val="24"/>
          <w:szCs w:val="24"/>
        </w:rPr>
        <w:t>Consolidación</w:t>
      </w:r>
    </w:p>
    <w:p w:rsidR="007040C2" w:rsidRPr="006F562D" w:rsidRDefault="007040C2"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sidR="00883FC5">
        <w:rPr>
          <w:rStyle w:val="un"/>
          <w:rFonts w:ascii="Times New Roman" w:hAnsi="Times New Roman" w:cs="Times New Roman"/>
          <w:sz w:val="24"/>
          <w:szCs w:val="24"/>
          <w:lang w:val="es-ES"/>
        </w:rPr>
        <w:tab/>
      </w:r>
    </w:p>
    <w:p w:rsidR="007040C2" w:rsidRPr="007040C2" w:rsidRDefault="007040C2" w:rsidP="004E4AF9">
      <w:pPr>
        <w:spacing w:line="360"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518"/>
        <w:gridCol w:w="6536"/>
      </w:tblGrid>
      <w:tr w:rsidR="009D3B1E" w:rsidRPr="00FC750D" w:rsidTr="006A3655">
        <w:tc>
          <w:tcPr>
            <w:tcW w:w="9054" w:type="dxa"/>
            <w:gridSpan w:val="2"/>
            <w:shd w:val="clear" w:color="auto" w:fill="000000" w:themeFill="text1"/>
          </w:tcPr>
          <w:p w:rsidR="009D3B1E" w:rsidRPr="00FC750D" w:rsidRDefault="00124974" w:rsidP="006A3655">
            <w:pPr>
              <w:jc w:val="center"/>
              <w:rPr>
                <w:b/>
                <w:color w:val="FFFFFF" w:themeColor="background1"/>
                <w:sz w:val="24"/>
                <w:szCs w:val="24"/>
              </w:rPr>
            </w:pPr>
            <w:r>
              <w:rPr>
                <w:b/>
                <w:color w:val="FFFFFF" w:themeColor="background1"/>
                <w:sz w:val="24"/>
                <w:szCs w:val="24"/>
              </w:rPr>
              <w:t>Practica</w:t>
            </w:r>
            <w:r w:rsidR="009D3B1E">
              <w:rPr>
                <w:b/>
                <w:color w:val="FFFFFF" w:themeColor="background1"/>
                <w:sz w:val="24"/>
                <w:szCs w:val="24"/>
              </w:rPr>
              <w:t>. Recurso nuevo</w:t>
            </w:r>
          </w:p>
        </w:tc>
      </w:tr>
      <w:tr w:rsidR="009D3B1E" w:rsidRPr="00FC750D" w:rsidTr="006A3655">
        <w:tc>
          <w:tcPr>
            <w:tcW w:w="2518" w:type="dxa"/>
          </w:tcPr>
          <w:p w:rsidR="009D3B1E" w:rsidRPr="00FC750D" w:rsidRDefault="009D3B1E" w:rsidP="006A3655">
            <w:pPr>
              <w:rPr>
                <w:b/>
                <w:color w:val="000000" w:themeColor="text1"/>
                <w:sz w:val="24"/>
                <w:szCs w:val="24"/>
              </w:rPr>
            </w:pPr>
            <w:r w:rsidRPr="00FC750D">
              <w:rPr>
                <w:b/>
                <w:color w:val="000000" w:themeColor="text1"/>
                <w:sz w:val="24"/>
                <w:szCs w:val="24"/>
              </w:rPr>
              <w:t>Código</w:t>
            </w:r>
          </w:p>
        </w:tc>
        <w:tc>
          <w:tcPr>
            <w:tcW w:w="6536" w:type="dxa"/>
          </w:tcPr>
          <w:p w:rsidR="009D3B1E" w:rsidRPr="00FC750D" w:rsidRDefault="009D3B1E" w:rsidP="009D3B1E">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60</w:t>
            </w:r>
          </w:p>
        </w:tc>
      </w:tr>
      <w:tr w:rsidR="009D3B1E" w:rsidRPr="00FC750D" w:rsidTr="006A3655">
        <w:tc>
          <w:tcPr>
            <w:tcW w:w="2518" w:type="dxa"/>
          </w:tcPr>
          <w:p w:rsidR="009D3B1E" w:rsidRPr="00FC750D" w:rsidRDefault="009D3B1E" w:rsidP="006A3655">
            <w:pPr>
              <w:rPr>
                <w:b/>
                <w:color w:val="000000" w:themeColor="text1"/>
                <w:sz w:val="24"/>
                <w:szCs w:val="24"/>
              </w:rPr>
            </w:pPr>
            <w:r w:rsidRPr="00FC750D">
              <w:rPr>
                <w:b/>
                <w:color w:val="000000" w:themeColor="text1"/>
                <w:sz w:val="24"/>
                <w:szCs w:val="24"/>
              </w:rPr>
              <w:t>Título</w:t>
            </w:r>
          </w:p>
        </w:tc>
        <w:tc>
          <w:tcPr>
            <w:tcW w:w="6536" w:type="dxa"/>
          </w:tcPr>
          <w:p w:rsidR="009D3B1E" w:rsidRPr="00FC750D" w:rsidRDefault="009D3B1E" w:rsidP="006A3655">
            <w:pPr>
              <w:rPr>
                <w:color w:val="000000" w:themeColor="text1"/>
                <w:sz w:val="24"/>
                <w:szCs w:val="24"/>
              </w:rPr>
            </w:pPr>
            <w:r>
              <w:rPr>
                <w:rFonts w:ascii="Arial" w:hAnsi="Arial" w:cs="Arial"/>
                <w:sz w:val="18"/>
                <w:szCs w:val="18"/>
                <w:lang w:val="es-ES_tradnl"/>
              </w:rPr>
              <w:t>Practica: La Hegemonía conservadora</w:t>
            </w:r>
          </w:p>
        </w:tc>
      </w:tr>
      <w:tr w:rsidR="009D3B1E" w:rsidRPr="00FC750D" w:rsidTr="006A3655">
        <w:trPr>
          <w:trHeight w:val="919"/>
        </w:trPr>
        <w:tc>
          <w:tcPr>
            <w:tcW w:w="2518" w:type="dxa"/>
          </w:tcPr>
          <w:p w:rsidR="009D3B1E" w:rsidRPr="00FC750D" w:rsidRDefault="009D3B1E" w:rsidP="006A3655">
            <w:pPr>
              <w:rPr>
                <w:b/>
                <w:sz w:val="24"/>
                <w:szCs w:val="24"/>
              </w:rPr>
            </w:pPr>
            <w:r w:rsidRPr="00FC750D">
              <w:rPr>
                <w:b/>
                <w:sz w:val="24"/>
                <w:szCs w:val="24"/>
              </w:rPr>
              <w:t>Descripción</w:t>
            </w:r>
          </w:p>
        </w:tc>
        <w:tc>
          <w:tcPr>
            <w:tcW w:w="6536" w:type="dxa"/>
          </w:tcPr>
          <w:p w:rsidR="009D3B1E" w:rsidRPr="00EC62BF" w:rsidRDefault="009D3B1E" w:rsidP="006A3655">
            <w:pPr>
              <w:rPr>
                <w:rFonts w:ascii="Arial" w:hAnsi="Arial"/>
                <w:sz w:val="18"/>
                <w:szCs w:val="18"/>
                <w:lang w:val="es-ES_tradnl"/>
              </w:rPr>
            </w:pPr>
            <w:r>
              <w:rPr>
                <w:rFonts w:ascii="Arial" w:hAnsi="Arial" w:cs="Arial"/>
                <w:sz w:val="18"/>
                <w:szCs w:val="18"/>
                <w:lang w:val="es-ES_tradnl"/>
              </w:rPr>
              <w:t>Actividad que sintetiza hechos relacionados con la Hegemonía conservadora</w:t>
            </w:r>
          </w:p>
        </w:tc>
      </w:tr>
    </w:tbl>
    <w:p w:rsidR="009D3B1E" w:rsidRPr="009D3B1E" w:rsidRDefault="009D3B1E" w:rsidP="004E4AF9">
      <w:pPr>
        <w:spacing w:line="360" w:lineRule="auto"/>
        <w:rPr>
          <w:rFonts w:ascii="Times New Roman" w:hAnsi="Times New Roman" w:cs="Times New Roman"/>
          <w:sz w:val="24"/>
          <w:szCs w:val="24"/>
        </w:rPr>
      </w:pPr>
    </w:p>
    <w:p w:rsidR="0002638E" w:rsidRPr="004E4AF9" w:rsidRDefault="00423395"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486A66">
        <w:rPr>
          <w:rFonts w:ascii="Times New Roman" w:hAnsi="Times New Roman" w:cs="Times New Roman"/>
          <w:b/>
          <w:sz w:val="24"/>
          <w:szCs w:val="24"/>
          <w:highlight w:val="yellow"/>
        </w:rPr>
        <w:t>1</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 </w:t>
      </w:r>
      <w:r w:rsidR="0002638E" w:rsidRPr="004E4AF9">
        <w:rPr>
          <w:rFonts w:ascii="Times New Roman" w:hAnsi="Times New Roman" w:cs="Times New Roman"/>
          <w:b/>
          <w:sz w:val="24"/>
          <w:szCs w:val="24"/>
        </w:rPr>
        <w:t>La República liberal</w:t>
      </w:r>
    </w:p>
    <w:p w:rsidR="000E6025" w:rsidRPr="004E4AF9" w:rsidRDefault="0002638E" w:rsidP="004E4AF9">
      <w:pPr>
        <w:tabs>
          <w:tab w:val="right" w:pos="8498"/>
        </w:tabs>
        <w:spacing w:line="360" w:lineRule="auto"/>
        <w:rPr>
          <w:rFonts w:ascii="Times New Roman" w:hAnsi="Times New Roman" w:cs="Times New Roman"/>
          <w:sz w:val="24"/>
          <w:szCs w:val="24"/>
        </w:rPr>
      </w:pPr>
      <w:r w:rsidRPr="00423395">
        <w:rPr>
          <w:rFonts w:ascii="Times New Roman" w:hAnsi="Times New Roman" w:cs="Times New Roman"/>
          <w:sz w:val="24"/>
          <w:szCs w:val="24"/>
        </w:rPr>
        <w:t>El crecimiento de la clase obrera, debido al avance de la industria y</w:t>
      </w:r>
      <w:r w:rsidR="00096F08" w:rsidRPr="00423395">
        <w:rPr>
          <w:rFonts w:ascii="Times New Roman" w:hAnsi="Times New Roman" w:cs="Times New Roman"/>
          <w:sz w:val="24"/>
          <w:szCs w:val="24"/>
        </w:rPr>
        <w:t xml:space="preserve"> a los procesos de urbanización fue un motivo para transformar la política y la manera de orientar el Estado. A</w:t>
      </w:r>
      <w:r w:rsidR="0014756A" w:rsidRPr="00423395">
        <w:rPr>
          <w:rFonts w:ascii="Times New Roman" w:hAnsi="Times New Roman" w:cs="Times New Roman"/>
          <w:sz w:val="24"/>
          <w:szCs w:val="24"/>
        </w:rPr>
        <w:t>sí</w:t>
      </w:r>
      <w:r w:rsidR="00096F08" w:rsidRPr="00423395">
        <w:rPr>
          <w:rFonts w:ascii="Times New Roman" w:hAnsi="Times New Roman" w:cs="Times New Roman"/>
          <w:sz w:val="24"/>
          <w:szCs w:val="24"/>
        </w:rPr>
        <w:t xml:space="preserve"> mismo, la crisis de 1929 trajo </w:t>
      </w:r>
      <w:r w:rsidR="0014756A" w:rsidRPr="00423395">
        <w:rPr>
          <w:rFonts w:ascii="Times New Roman" w:hAnsi="Times New Roman" w:cs="Times New Roman"/>
          <w:sz w:val="24"/>
          <w:szCs w:val="24"/>
        </w:rPr>
        <w:t xml:space="preserve">desempleo y pobreza. Colombia vio como en la década de 1930 se dio un giro político que </w:t>
      </w:r>
      <w:r w:rsidR="00021853">
        <w:rPr>
          <w:rFonts w:ascii="Times New Roman" w:hAnsi="Times New Roman" w:cs="Times New Roman"/>
          <w:sz w:val="24"/>
          <w:szCs w:val="24"/>
        </w:rPr>
        <w:t>implicó</w:t>
      </w:r>
      <w:r w:rsidR="0014756A" w:rsidRPr="00423395">
        <w:rPr>
          <w:rFonts w:ascii="Times New Roman" w:hAnsi="Times New Roman" w:cs="Times New Roman"/>
          <w:sz w:val="24"/>
          <w:szCs w:val="24"/>
        </w:rPr>
        <w:t xml:space="preserve"> algunos cambios sociales y económicos. Con la presidencia de Enrique Olaya Herrera empezó la República liberal</w:t>
      </w:r>
      <w:r w:rsidR="0014756A" w:rsidRPr="004E4AF9">
        <w:rPr>
          <w:rFonts w:ascii="Times New Roman" w:hAnsi="Times New Roman" w:cs="Times New Roman"/>
          <w:sz w:val="24"/>
          <w:szCs w:val="24"/>
        </w:rPr>
        <w:t>.</w:t>
      </w:r>
    </w:p>
    <w:p w:rsidR="0014756A" w:rsidRPr="004E4AF9" w:rsidRDefault="0014756A" w:rsidP="004E4AF9">
      <w:pPr>
        <w:tabs>
          <w:tab w:val="right" w:pos="8498"/>
        </w:tabs>
        <w:spacing w:line="360" w:lineRule="auto"/>
        <w:rPr>
          <w:rFonts w:ascii="Times New Roman" w:hAnsi="Times New Roman" w:cs="Times New Roman"/>
          <w:b/>
          <w:sz w:val="24"/>
          <w:szCs w:val="24"/>
        </w:rPr>
      </w:pPr>
    </w:p>
    <w:p w:rsidR="0014756A" w:rsidRPr="004E4AF9" w:rsidRDefault="00486A6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1</w:t>
      </w:r>
      <w:r w:rsidRPr="00F21314">
        <w:rPr>
          <w:rFonts w:ascii="Times New Roman" w:hAnsi="Times New Roman" w:cs="Times New Roman"/>
          <w:b/>
          <w:sz w:val="24"/>
          <w:szCs w:val="24"/>
        </w:rPr>
        <w:t xml:space="preserve"> </w:t>
      </w:r>
      <w:r w:rsidR="00A902BE" w:rsidRPr="004E4AF9">
        <w:rPr>
          <w:rFonts w:ascii="Times New Roman" w:hAnsi="Times New Roman" w:cs="Times New Roman"/>
          <w:b/>
          <w:sz w:val="24"/>
          <w:szCs w:val="24"/>
        </w:rPr>
        <w:t>El primer presidente liberal del siglo XX: E</w:t>
      </w:r>
      <w:r w:rsidR="0014756A" w:rsidRPr="004E4AF9">
        <w:rPr>
          <w:rFonts w:ascii="Times New Roman" w:hAnsi="Times New Roman" w:cs="Times New Roman"/>
          <w:b/>
          <w:sz w:val="24"/>
          <w:szCs w:val="24"/>
        </w:rPr>
        <w:t xml:space="preserve">nrique Olaya Herrera </w:t>
      </w:r>
      <w:r w:rsidR="00A902BE" w:rsidRPr="004E4AF9">
        <w:rPr>
          <w:rFonts w:ascii="Times New Roman" w:hAnsi="Times New Roman" w:cs="Times New Roman"/>
          <w:b/>
          <w:sz w:val="24"/>
          <w:szCs w:val="24"/>
        </w:rPr>
        <w:t>(1930-1934)</w:t>
      </w:r>
    </w:p>
    <w:p w:rsidR="00096F08" w:rsidRPr="004E4AF9" w:rsidRDefault="00C0759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A partir del </w:t>
      </w:r>
      <w:r w:rsidRPr="00DB1D34">
        <w:rPr>
          <w:rFonts w:ascii="Times New Roman" w:hAnsi="Times New Roman" w:cs="Times New Roman"/>
          <w:b/>
          <w:sz w:val="24"/>
          <w:szCs w:val="24"/>
        </w:rPr>
        <w:t>1930</w:t>
      </w:r>
      <w:r w:rsidRPr="004E4AF9">
        <w:rPr>
          <w:rFonts w:ascii="Times New Roman" w:hAnsi="Times New Roman" w:cs="Times New Roman"/>
          <w:sz w:val="24"/>
          <w:szCs w:val="24"/>
        </w:rPr>
        <w:t xml:space="preserve"> la política colombiana empezó a transformarse</w:t>
      </w:r>
      <w:r w:rsidR="00A54753">
        <w:rPr>
          <w:rFonts w:ascii="Times New Roman" w:hAnsi="Times New Roman" w:cs="Times New Roman"/>
          <w:sz w:val="24"/>
          <w:szCs w:val="24"/>
        </w:rPr>
        <w:t>.</w:t>
      </w:r>
      <w:r w:rsidRPr="004E4AF9">
        <w:rPr>
          <w:rFonts w:ascii="Times New Roman" w:hAnsi="Times New Roman" w:cs="Times New Roman"/>
          <w:sz w:val="24"/>
          <w:szCs w:val="24"/>
        </w:rPr>
        <w:t xml:space="preserve"> </w:t>
      </w:r>
      <w:r w:rsidR="00A54753" w:rsidRPr="004E4AF9">
        <w:rPr>
          <w:rFonts w:ascii="Times New Roman" w:hAnsi="Times New Roman" w:cs="Times New Roman"/>
          <w:sz w:val="24"/>
          <w:szCs w:val="24"/>
        </w:rPr>
        <w:t>Luego</w:t>
      </w:r>
      <w:r w:rsidRPr="004E4AF9">
        <w:rPr>
          <w:rFonts w:ascii="Times New Roman" w:hAnsi="Times New Roman" w:cs="Times New Roman"/>
          <w:sz w:val="24"/>
          <w:szCs w:val="24"/>
        </w:rPr>
        <w:t xml:space="preserve"> de 30 años de Hegemon</w:t>
      </w:r>
      <w:r w:rsidR="0012630D" w:rsidRPr="004E4AF9">
        <w:rPr>
          <w:rFonts w:ascii="Times New Roman" w:hAnsi="Times New Roman" w:cs="Times New Roman"/>
          <w:sz w:val="24"/>
          <w:szCs w:val="24"/>
        </w:rPr>
        <w:t>í</w:t>
      </w:r>
      <w:r w:rsidRPr="004E4AF9">
        <w:rPr>
          <w:rFonts w:ascii="Times New Roman" w:hAnsi="Times New Roman" w:cs="Times New Roman"/>
          <w:sz w:val="24"/>
          <w:szCs w:val="24"/>
        </w:rPr>
        <w:t xml:space="preserve">a conservadora </w:t>
      </w:r>
      <w:r w:rsidRPr="00DB1D34">
        <w:rPr>
          <w:rFonts w:ascii="Times New Roman" w:hAnsi="Times New Roman" w:cs="Times New Roman"/>
          <w:b/>
          <w:sz w:val="24"/>
          <w:szCs w:val="24"/>
        </w:rPr>
        <w:t>nuevas figuras políticas</w:t>
      </w:r>
      <w:r w:rsidRPr="004E4AF9">
        <w:rPr>
          <w:rFonts w:ascii="Times New Roman" w:hAnsi="Times New Roman" w:cs="Times New Roman"/>
          <w:sz w:val="24"/>
          <w:szCs w:val="24"/>
        </w:rPr>
        <w:t xml:space="preserve"> toma</w:t>
      </w:r>
      <w:r w:rsidR="0012630D" w:rsidRPr="004E4AF9">
        <w:rPr>
          <w:rFonts w:ascii="Times New Roman" w:hAnsi="Times New Roman" w:cs="Times New Roman"/>
          <w:sz w:val="24"/>
          <w:szCs w:val="24"/>
        </w:rPr>
        <w:t>ron bajo su mando al Estado. T</w:t>
      </w:r>
      <w:r w:rsidRPr="004E4AF9">
        <w:rPr>
          <w:rFonts w:ascii="Times New Roman" w:hAnsi="Times New Roman" w:cs="Times New Roman"/>
          <w:sz w:val="24"/>
          <w:szCs w:val="24"/>
        </w:rPr>
        <w:t xml:space="preserve">enían el reto de enfrentar una realidad nacional marcada por la crisis y el empobrecimiento de las clases bajas y medias. </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continente latinoamericano empezó a cambiar su orientación económica hacia la </w:t>
      </w:r>
      <w:r w:rsidRPr="00DB1D34">
        <w:rPr>
          <w:rFonts w:ascii="Times New Roman" w:hAnsi="Times New Roman" w:cs="Times New Roman"/>
          <w:b/>
          <w:sz w:val="24"/>
          <w:szCs w:val="24"/>
        </w:rPr>
        <w:t>industrialización por su</w:t>
      </w:r>
      <w:r w:rsidR="00674A9C" w:rsidRPr="00DB1D34">
        <w:rPr>
          <w:rFonts w:ascii="Times New Roman" w:hAnsi="Times New Roman" w:cs="Times New Roman"/>
          <w:b/>
          <w:sz w:val="24"/>
          <w:szCs w:val="24"/>
        </w:rPr>
        <w:t>stitución de importaciones</w:t>
      </w:r>
      <w:r w:rsidR="00674A9C" w:rsidRPr="004E4AF9">
        <w:rPr>
          <w:rFonts w:ascii="Times New Roman" w:hAnsi="Times New Roman" w:cs="Times New Roman"/>
          <w:sz w:val="24"/>
          <w:szCs w:val="24"/>
        </w:rPr>
        <w:t xml:space="preserve">. Así </w:t>
      </w:r>
      <w:r w:rsidRPr="004E4AF9">
        <w:rPr>
          <w:rFonts w:ascii="Times New Roman" w:hAnsi="Times New Roman" w:cs="Times New Roman"/>
          <w:sz w:val="24"/>
          <w:szCs w:val="24"/>
        </w:rPr>
        <w:t xml:space="preserve">mismo empezó a implementar el modelo de </w:t>
      </w:r>
      <w:r w:rsidRPr="00DB1D34">
        <w:rPr>
          <w:rFonts w:ascii="Times New Roman" w:hAnsi="Times New Roman" w:cs="Times New Roman"/>
          <w:b/>
          <w:sz w:val="24"/>
          <w:szCs w:val="24"/>
        </w:rPr>
        <w:t>Estado keynesiano</w:t>
      </w:r>
      <w:r w:rsidRPr="004E4AF9">
        <w:rPr>
          <w:rFonts w:ascii="Times New Roman" w:hAnsi="Times New Roman" w:cs="Times New Roman"/>
          <w:sz w:val="24"/>
          <w:szCs w:val="24"/>
        </w:rPr>
        <w:t xml:space="preserve"> que promovió la </w:t>
      </w:r>
      <w:r w:rsidRPr="00DB1D34">
        <w:rPr>
          <w:rFonts w:ascii="Times New Roman" w:hAnsi="Times New Roman" w:cs="Times New Roman"/>
          <w:b/>
          <w:sz w:val="24"/>
          <w:szCs w:val="24"/>
        </w:rPr>
        <w:t>seguridad social</w:t>
      </w:r>
      <w:r w:rsidRPr="004E4AF9">
        <w:rPr>
          <w:rFonts w:ascii="Times New Roman" w:hAnsi="Times New Roman" w:cs="Times New Roman"/>
          <w:sz w:val="24"/>
          <w:szCs w:val="24"/>
        </w:rPr>
        <w:t xml:space="preserve"> y la </w:t>
      </w:r>
      <w:r w:rsidRPr="00DB1D34">
        <w:rPr>
          <w:rFonts w:ascii="Times New Roman" w:hAnsi="Times New Roman" w:cs="Times New Roman"/>
          <w:b/>
          <w:sz w:val="24"/>
          <w:szCs w:val="24"/>
        </w:rPr>
        <w:t>interve</w:t>
      </w:r>
      <w:r w:rsidR="00674A9C" w:rsidRPr="00DB1D34">
        <w:rPr>
          <w:rFonts w:ascii="Times New Roman" w:hAnsi="Times New Roman" w:cs="Times New Roman"/>
          <w:b/>
          <w:sz w:val="24"/>
          <w:szCs w:val="24"/>
        </w:rPr>
        <w:t>nción del</w:t>
      </w:r>
      <w:r w:rsidR="00674A9C" w:rsidRPr="004E4AF9">
        <w:rPr>
          <w:rFonts w:ascii="Times New Roman" w:hAnsi="Times New Roman" w:cs="Times New Roman"/>
          <w:sz w:val="24"/>
          <w:szCs w:val="24"/>
        </w:rPr>
        <w:t xml:space="preserve"> </w:t>
      </w:r>
      <w:r w:rsidR="00674A9C" w:rsidRPr="00DB1D34">
        <w:rPr>
          <w:rFonts w:ascii="Times New Roman" w:hAnsi="Times New Roman" w:cs="Times New Roman"/>
          <w:b/>
          <w:sz w:val="24"/>
          <w:szCs w:val="24"/>
        </w:rPr>
        <w:t>Estado</w:t>
      </w:r>
      <w:r w:rsidR="00674A9C" w:rsidRPr="004E4AF9">
        <w:rPr>
          <w:rFonts w:ascii="Times New Roman" w:hAnsi="Times New Roman" w:cs="Times New Roman"/>
          <w:sz w:val="24"/>
          <w:szCs w:val="24"/>
        </w:rPr>
        <w:t xml:space="preserve"> en la economía para controlar la libre competencia.</w:t>
      </w:r>
    </w:p>
    <w:p w:rsidR="0012630D" w:rsidRPr="004E4AF9" w:rsidRDefault="0012630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Los </w:t>
      </w:r>
      <w:r w:rsidRPr="006A0731">
        <w:rPr>
          <w:rFonts w:ascii="Times New Roman" w:hAnsi="Times New Roman" w:cs="Times New Roman"/>
          <w:b/>
          <w:sz w:val="24"/>
          <w:szCs w:val="24"/>
        </w:rPr>
        <w:t>nuevos mandatarios liberales</w:t>
      </w:r>
      <w:r w:rsidRPr="004E4AF9">
        <w:rPr>
          <w:rFonts w:ascii="Times New Roman" w:hAnsi="Times New Roman" w:cs="Times New Roman"/>
          <w:sz w:val="24"/>
          <w:szCs w:val="24"/>
        </w:rPr>
        <w:t xml:space="preserve"> tenían claro que para poder gobernar era necesario tomar en cuenta los </w:t>
      </w:r>
      <w:r w:rsidRPr="006A0731">
        <w:rPr>
          <w:rFonts w:ascii="Times New Roman" w:hAnsi="Times New Roman" w:cs="Times New Roman"/>
          <w:b/>
          <w:sz w:val="24"/>
          <w:szCs w:val="24"/>
        </w:rPr>
        <w:t>intereses de los obreros</w:t>
      </w:r>
      <w:r w:rsidRPr="004E4AF9">
        <w:rPr>
          <w:rFonts w:ascii="Times New Roman" w:hAnsi="Times New Roman" w:cs="Times New Roman"/>
          <w:sz w:val="24"/>
          <w:szCs w:val="24"/>
        </w:rPr>
        <w:t xml:space="preserve">, por ello una de las características de la República liberal fue el acercamiento del Estado a las clases </w:t>
      </w:r>
      <w:r w:rsidR="00A54753" w:rsidRPr="004E4AF9">
        <w:rPr>
          <w:rFonts w:ascii="Times New Roman" w:hAnsi="Times New Roman" w:cs="Times New Roman"/>
          <w:sz w:val="24"/>
          <w:szCs w:val="24"/>
        </w:rPr>
        <w:t>trabajador</w:t>
      </w:r>
      <w:r w:rsidR="00A54753">
        <w:rPr>
          <w:rFonts w:ascii="Times New Roman" w:hAnsi="Times New Roman" w:cs="Times New Roman"/>
          <w:sz w:val="24"/>
          <w:szCs w:val="24"/>
        </w:rPr>
        <w:t>a</w:t>
      </w:r>
      <w:r w:rsidR="00A54753" w:rsidRPr="004E4AF9">
        <w:rPr>
          <w:rFonts w:ascii="Times New Roman" w:hAnsi="Times New Roman" w:cs="Times New Roman"/>
          <w:sz w:val="24"/>
          <w:szCs w:val="24"/>
        </w:rPr>
        <w:t>s</w:t>
      </w:r>
      <w:r w:rsidRPr="004E4AF9">
        <w:rPr>
          <w:rFonts w:ascii="Times New Roman" w:hAnsi="Times New Roman" w:cs="Times New Roman"/>
          <w:sz w:val="24"/>
          <w:szCs w:val="24"/>
        </w:rPr>
        <w:t xml:space="preserve">. Con esto se esperaba garantizar la paz pues se contenía la lucha de clases y además se </w:t>
      </w:r>
      <w:r w:rsidR="005F5538" w:rsidRPr="004E4AF9">
        <w:rPr>
          <w:rFonts w:ascii="Times New Roman" w:hAnsi="Times New Roman" w:cs="Times New Roman"/>
          <w:sz w:val="24"/>
          <w:szCs w:val="24"/>
        </w:rPr>
        <w:t xml:space="preserve">aseguraba la obtención de más votos en las elecciones. </w:t>
      </w:r>
    </w:p>
    <w:p w:rsidR="00674A9C"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masacre de</w:t>
      </w:r>
      <w:r w:rsidR="006A0731">
        <w:rPr>
          <w:rFonts w:ascii="Times New Roman" w:hAnsi="Times New Roman" w:cs="Times New Roman"/>
          <w:sz w:val="24"/>
          <w:szCs w:val="24"/>
        </w:rPr>
        <w:t xml:space="preserve"> </w:t>
      </w:r>
      <w:r w:rsidRPr="004E4AF9">
        <w:rPr>
          <w:rFonts w:ascii="Times New Roman" w:hAnsi="Times New Roman" w:cs="Times New Roman"/>
          <w:sz w:val="24"/>
          <w:szCs w:val="24"/>
        </w:rPr>
        <w:t xml:space="preserve">las bananeras había dejado una lección trágica de la que el Estado esperaba aprender, por ello intentó </w:t>
      </w:r>
      <w:r w:rsidRPr="006A0731">
        <w:rPr>
          <w:rFonts w:ascii="Times New Roman" w:hAnsi="Times New Roman" w:cs="Times New Roman"/>
          <w:b/>
          <w:sz w:val="24"/>
          <w:szCs w:val="24"/>
        </w:rPr>
        <w:t>mejorar las condiciones de los trabajadores</w:t>
      </w:r>
      <w:r w:rsidRPr="004E4AF9">
        <w:rPr>
          <w:rFonts w:ascii="Times New Roman" w:hAnsi="Times New Roman" w:cs="Times New Roman"/>
          <w:sz w:val="24"/>
          <w:szCs w:val="24"/>
        </w:rPr>
        <w:t xml:space="preserve">. No obstante, la deuda externa del país ya era bastante alta y ello hacía más difícil el camino. </w:t>
      </w:r>
    </w:p>
    <w:tbl>
      <w:tblPr>
        <w:tblStyle w:val="Tablaconcuadrcula"/>
        <w:tblW w:w="0" w:type="auto"/>
        <w:tblLayout w:type="fixed"/>
        <w:tblLook w:val="04A0" w:firstRow="1" w:lastRow="0" w:firstColumn="1" w:lastColumn="0" w:noHBand="0" w:noVBand="1"/>
      </w:tblPr>
      <w:tblGrid>
        <w:gridCol w:w="1668"/>
        <w:gridCol w:w="7386"/>
      </w:tblGrid>
      <w:tr w:rsidR="00021853" w:rsidRPr="00FC750D" w:rsidTr="00021853">
        <w:tc>
          <w:tcPr>
            <w:tcW w:w="9054" w:type="dxa"/>
            <w:gridSpan w:val="2"/>
            <w:shd w:val="clear" w:color="auto" w:fill="0D0D0D" w:themeFill="text1" w:themeFillTint="F2"/>
          </w:tcPr>
          <w:p w:rsidR="00021853" w:rsidRPr="00FC750D" w:rsidRDefault="00021853" w:rsidP="0002185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021853" w:rsidRPr="00FC750D" w:rsidTr="00021853">
        <w:tc>
          <w:tcPr>
            <w:tcW w:w="1668" w:type="dxa"/>
          </w:tcPr>
          <w:p w:rsidR="00021853" w:rsidRPr="00FC750D" w:rsidRDefault="00021853" w:rsidP="00021853">
            <w:pPr>
              <w:rPr>
                <w:b/>
                <w:color w:val="000000"/>
                <w:sz w:val="24"/>
                <w:szCs w:val="24"/>
              </w:rPr>
            </w:pPr>
            <w:r w:rsidRPr="00FC750D">
              <w:rPr>
                <w:b/>
                <w:color w:val="000000"/>
                <w:sz w:val="24"/>
                <w:szCs w:val="24"/>
              </w:rPr>
              <w:t>Código</w:t>
            </w:r>
          </w:p>
        </w:tc>
        <w:tc>
          <w:tcPr>
            <w:tcW w:w="7386" w:type="dxa"/>
          </w:tcPr>
          <w:p w:rsidR="00021853" w:rsidRPr="006B17EC" w:rsidRDefault="00021853" w:rsidP="00021853">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7</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Descripción</w:t>
            </w:r>
          </w:p>
        </w:tc>
        <w:tc>
          <w:tcPr>
            <w:tcW w:w="7386" w:type="dxa"/>
          </w:tcPr>
          <w:p w:rsidR="00021853" w:rsidRPr="006B17EC" w:rsidRDefault="00021853" w:rsidP="00021853">
            <w:pPr>
              <w:rPr>
                <w:color w:val="000000"/>
                <w:sz w:val="24"/>
                <w:szCs w:val="24"/>
              </w:rPr>
            </w:pPr>
            <w:r>
              <w:rPr>
                <w:color w:val="000000"/>
                <w:sz w:val="24"/>
                <w:szCs w:val="24"/>
              </w:rPr>
              <w:t>Multitud en torno a Olaya Herrera</w:t>
            </w: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021853" w:rsidRDefault="000B3D2E" w:rsidP="00021853">
            <w:pPr>
              <w:rPr>
                <w:rStyle w:val="Hipervnculo"/>
              </w:rPr>
            </w:pPr>
            <w:hyperlink r:id="rId23" w:history="1"/>
            <w:hyperlink r:id="rId24" w:history="1">
              <w:r w:rsidR="00021853" w:rsidRPr="00DD24CB">
                <w:rPr>
                  <w:rStyle w:val="Hipervnculo"/>
                </w:rPr>
                <w:t>http://www.banrepcultural.org/node/28049</w:t>
              </w:r>
            </w:hyperlink>
          </w:p>
          <w:p w:rsidR="00021853" w:rsidRDefault="00021853" w:rsidP="00021853">
            <w:r>
              <w:rPr>
                <w:noProof/>
                <w:lang w:eastAsia="es-CO"/>
              </w:rPr>
              <w:drawing>
                <wp:inline distT="0" distB="0" distL="0" distR="0">
                  <wp:extent cx="1512713" cy="1064174"/>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6_smal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13914" cy="1065019"/>
                          </a:xfrm>
                          <a:prstGeom prst="rect">
                            <a:avLst/>
                          </a:prstGeom>
                        </pic:spPr>
                      </pic:pic>
                    </a:graphicData>
                  </a:graphic>
                </wp:inline>
              </w:drawing>
            </w:r>
          </w:p>
          <w:p w:rsidR="00021853" w:rsidRPr="006B17EC" w:rsidRDefault="00021853" w:rsidP="00021853">
            <w:pPr>
              <w:rPr>
                <w:color w:val="000000"/>
                <w:sz w:val="24"/>
                <w:szCs w:val="24"/>
              </w:rPr>
            </w:pPr>
          </w:p>
        </w:tc>
      </w:tr>
      <w:tr w:rsidR="00021853" w:rsidRPr="00FC750D" w:rsidTr="00021853">
        <w:tc>
          <w:tcPr>
            <w:tcW w:w="1668" w:type="dxa"/>
          </w:tcPr>
          <w:p w:rsidR="00021853" w:rsidRPr="00FC750D" w:rsidRDefault="00021853" w:rsidP="00021853">
            <w:pPr>
              <w:rPr>
                <w:color w:val="000000"/>
                <w:sz w:val="24"/>
                <w:szCs w:val="24"/>
              </w:rPr>
            </w:pPr>
            <w:r w:rsidRPr="00FC750D">
              <w:rPr>
                <w:b/>
                <w:color w:val="000000"/>
                <w:sz w:val="24"/>
                <w:szCs w:val="24"/>
              </w:rPr>
              <w:t>Pie de imagen</w:t>
            </w:r>
          </w:p>
        </w:tc>
        <w:tc>
          <w:tcPr>
            <w:tcW w:w="7386" w:type="dxa"/>
          </w:tcPr>
          <w:p w:rsidR="00021853" w:rsidRPr="00A03CB1" w:rsidRDefault="00021853" w:rsidP="003C4509">
            <w:pPr>
              <w:pStyle w:val="mw-mmv-image-desc"/>
            </w:pPr>
            <w:r w:rsidRPr="003C4509">
              <w:rPr>
                <w:i/>
              </w:rPr>
              <w:t xml:space="preserve">Multitud en torno a </w:t>
            </w:r>
            <w:r w:rsidR="003C4509" w:rsidRPr="003C4509">
              <w:rPr>
                <w:i/>
              </w:rPr>
              <w:t xml:space="preserve">Enrique </w:t>
            </w:r>
            <w:r w:rsidRPr="003C4509">
              <w:rPr>
                <w:i/>
              </w:rPr>
              <w:t>Olaya Herrera.</w:t>
            </w:r>
            <w:r>
              <w:t xml:space="preserve"> </w:t>
            </w:r>
            <w:r w:rsidR="003C4509">
              <w:t>La llegada del presidente liberal trajo un cambio al país, luego de un largo periodo en el que los conservadores habían permanecido en el poder.</w:t>
            </w:r>
          </w:p>
        </w:tc>
      </w:tr>
    </w:tbl>
    <w:p w:rsidR="00674A9C" w:rsidRPr="004E4AF9" w:rsidRDefault="00674A9C" w:rsidP="004E4AF9">
      <w:pPr>
        <w:tabs>
          <w:tab w:val="right" w:pos="8498"/>
        </w:tabs>
        <w:spacing w:line="360" w:lineRule="auto"/>
        <w:rPr>
          <w:rFonts w:ascii="Times New Roman" w:hAnsi="Times New Roman" w:cs="Times New Roman"/>
          <w:sz w:val="24"/>
          <w:szCs w:val="24"/>
        </w:rPr>
      </w:pPr>
    </w:p>
    <w:p w:rsidR="005E55A8" w:rsidRPr="004E4AF9" w:rsidRDefault="00A4168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gobierno de</w:t>
      </w:r>
      <w:r w:rsidR="00674A9C" w:rsidRPr="004E4AF9">
        <w:rPr>
          <w:rFonts w:ascii="Times New Roman" w:hAnsi="Times New Roman" w:cs="Times New Roman"/>
          <w:sz w:val="24"/>
          <w:szCs w:val="24"/>
        </w:rPr>
        <w:t xml:space="preserve"> Olaya</w:t>
      </w:r>
      <w:r w:rsidRPr="004E4AF9">
        <w:rPr>
          <w:rFonts w:ascii="Times New Roman" w:hAnsi="Times New Roman" w:cs="Times New Roman"/>
          <w:sz w:val="24"/>
          <w:szCs w:val="24"/>
        </w:rPr>
        <w:t xml:space="preserve"> Herrera procuró estabilizar la economía; para ello impuso </w:t>
      </w:r>
      <w:r w:rsidRPr="006A0731">
        <w:rPr>
          <w:rFonts w:ascii="Times New Roman" w:hAnsi="Times New Roman" w:cs="Times New Roman"/>
          <w:b/>
          <w:sz w:val="24"/>
          <w:szCs w:val="24"/>
        </w:rPr>
        <w:t>controles a las importaciones</w:t>
      </w:r>
      <w:r w:rsidRPr="004E4AF9">
        <w:rPr>
          <w:rFonts w:ascii="Times New Roman" w:hAnsi="Times New Roman" w:cs="Times New Roman"/>
          <w:sz w:val="24"/>
          <w:szCs w:val="24"/>
        </w:rPr>
        <w:t xml:space="preserve">, a las </w:t>
      </w:r>
      <w:r w:rsidRPr="006A0731">
        <w:rPr>
          <w:rFonts w:ascii="Times New Roman" w:hAnsi="Times New Roman" w:cs="Times New Roman"/>
          <w:b/>
          <w:sz w:val="24"/>
          <w:szCs w:val="24"/>
        </w:rPr>
        <w:t>tasas de interés</w:t>
      </w:r>
      <w:r w:rsidRPr="004E4AF9">
        <w:rPr>
          <w:rFonts w:ascii="Times New Roman" w:hAnsi="Times New Roman" w:cs="Times New Roman"/>
          <w:sz w:val="24"/>
          <w:szCs w:val="24"/>
        </w:rPr>
        <w:t xml:space="preserve"> de los bancos y contin</w:t>
      </w:r>
      <w:r w:rsidR="00674A9C" w:rsidRPr="004E4AF9">
        <w:rPr>
          <w:rFonts w:ascii="Times New Roman" w:hAnsi="Times New Roman" w:cs="Times New Roman"/>
          <w:sz w:val="24"/>
          <w:szCs w:val="24"/>
        </w:rPr>
        <w:t xml:space="preserve">uó con el </w:t>
      </w:r>
      <w:r w:rsidR="00674A9C" w:rsidRPr="006A0731">
        <w:rPr>
          <w:rFonts w:ascii="Times New Roman" w:hAnsi="Times New Roman" w:cs="Times New Roman"/>
          <w:b/>
          <w:sz w:val="24"/>
          <w:szCs w:val="24"/>
        </w:rPr>
        <w:t xml:space="preserve">apoyo a los </w:t>
      </w:r>
      <w:r w:rsidR="00674A9C" w:rsidRPr="006A0731">
        <w:rPr>
          <w:rFonts w:ascii="Times New Roman" w:hAnsi="Times New Roman" w:cs="Times New Roman"/>
          <w:b/>
          <w:sz w:val="24"/>
          <w:szCs w:val="24"/>
        </w:rPr>
        <w:lastRenderedPageBreak/>
        <w:t>cafeteros</w:t>
      </w:r>
      <w:r w:rsidR="00674A9C" w:rsidRPr="004E4AF9">
        <w:rPr>
          <w:rFonts w:ascii="Times New Roman" w:hAnsi="Times New Roman" w:cs="Times New Roman"/>
          <w:sz w:val="24"/>
          <w:szCs w:val="24"/>
        </w:rPr>
        <w:t xml:space="preserve">. En el campo laboral se establecieron </w:t>
      </w:r>
      <w:r w:rsidR="006A0731">
        <w:rPr>
          <w:rFonts w:ascii="Times New Roman" w:hAnsi="Times New Roman" w:cs="Times New Roman"/>
          <w:sz w:val="24"/>
          <w:szCs w:val="24"/>
        </w:rPr>
        <w:t>con</w:t>
      </w:r>
      <w:r w:rsidR="006A3655">
        <w:rPr>
          <w:rFonts w:ascii="Times New Roman" w:hAnsi="Times New Roman" w:cs="Times New Roman"/>
          <w:sz w:val="24"/>
          <w:szCs w:val="24"/>
        </w:rPr>
        <w:t>d</w:t>
      </w:r>
      <w:r w:rsidR="006A0731">
        <w:rPr>
          <w:rFonts w:ascii="Times New Roman" w:hAnsi="Times New Roman" w:cs="Times New Roman"/>
          <w:sz w:val="24"/>
          <w:szCs w:val="24"/>
        </w:rPr>
        <w:t>iciones</w:t>
      </w:r>
      <w:r w:rsidR="00674A9C" w:rsidRPr="004E4AF9">
        <w:rPr>
          <w:rFonts w:ascii="Times New Roman" w:hAnsi="Times New Roman" w:cs="Times New Roman"/>
          <w:sz w:val="24"/>
          <w:szCs w:val="24"/>
        </w:rPr>
        <w:t xml:space="preserve"> que mejoraron las reglas de vida de los trabajadores: </w:t>
      </w:r>
      <w:r w:rsidR="00674A9C" w:rsidRPr="006A0731">
        <w:rPr>
          <w:rFonts w:ascii="Times New Roman" w:hAnsi="Times New Roman" w:cs="Times New Roman"/>
          <w:b/>
          <w:sz w:val="24"/>
          <w:szCs w:val="24"/>
        </w:rPr>
        <w:t>jornadas de ocho horas</w:t>
      </w:r>
      <w:r w:rsidR="00674A9C" w:rsidRPr="004E4AF9">
        <w:rPr>
          <w:rFonts w:ascii="Times New Roman" w:hAnsi="Times New Roman" w:cs="Times New Roman"/>
          <w:sz w:val="24"/>
          <w:szCs w:val="24"/>
        </w:rPr>
        <w:t xml:space="preserve"> y </w:t>
      </w:r>
      <w:r w:rsidR="00674A9C" w:rsidRPr="006A0731">
        <w:rPr>
          <w:rFonts w:ascii="Times New Roman" w:hAnsi="Times New Roman" w:cs="Times New Roman"/>
          <w:b/>
          <w:sz w:val="24"/>
          <w:szCs w:val="24"/>
        </w:rPr>
        <w:t>48</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horas semanales</w:t>
      </w:r>
      <w:r w:rsidR="00674A9C" w:rsidRPr="004E4AF9">
        <w:rPr>
          <w:rFonts w:ascii="Times New Roman" w:hAnsi="Times New Roman" w:cs="Times New Roman"/>
          <w:sz w:val="24"/>
          <w:szCs w:val="24"/>
        </w:rPr>
        <w:t xml:space="preserve">, </w:t>
      </w:r>
      <w:r w:rsidR="00674A9C" w:rsidRPr="006A0731">
        <w:rPr>
          <w:rFonts w:ascii="Times New Roman" w:hAnsi="Times New Roman" w:cs="Times New Roman"/>
          <w:b/>
          <w:sz w:val="24"/>
          <w:szCs w:val="24"/>
        </w:rPr>
        <w:t>protección social</w:t>
      </w:r>
      <w:r w:rsidR="00674A9C" w:rsidRPr="004E4AF9">
        <w:rPr>
          <w:rFonts w:ascii="Times New Roman" w:hAnsi="Times New Roman" w:cs="Times New Roman"/>
          <w:sz w:val="24"/>
          <w:szCs w:val="24"/>
        </w:rPr>
        <w:t xml:space="preserve"> (acceso a </w:t>
      </w:r>
      <w:r w:rsidR="00674A9C" w:rsidRPr="006A0731">
        <w:rPr>
          <w:rFonts w:ascii="Times New Roman" w:hAnsi="Times New Roman" w:cs="Times New Roman"/>
          <w:b/>
          <w:sz w:val="24"/>
          <w:szCs w:val="24"/>
        </w:rPr>
        <w:t>servicios de salud</w:t>
      </w:r>
      <w:r w:rsidR="00674A9C" w:rsidRPr="004E4AF9">
        <w:rPr>
          <w:rFonts w:ascii="Times New Roman" w:hAnsi="Times New Roman" w:cs="Times New Roman"/>
          <w:sz w:val="24"/>
          <w:szCs w:val="24"/>
        </w:rPr>
        <w:t>). Así los liberales ganaron más seguidores, particularmente de las clases media y baja de las ciudades.</w:t>
      </w:r>
    </w:p>
    <w:p w:rsidR="0048105C" w:rsidRPr="004E4AF9" w:rsidRDefault="0048105C" w:rsidP="004E4AF9">
      <w:pPr>
        <w:tabs>
          <w:tab w:val="right" w:pos="8498"/>
        </w:tabs>
        <w:spacing w:line="360" w:lineRule="auto"/>
        <w:rPr>
          <w:rFonts w:ascii="Times New Roman" w:hAnsi="Times New Roman" w:cs="Times New Roman"/>
          <w:sz w:val="24"/>
          <w:szCs w:val="24"/>
        </w:rPr>
      </w:pPr>
    </w:p>
    <w:p w:rsidR="0048105C" w:rsidRPr="004E4AF9" w:rsidRDefault="006A0731"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5E55A8" w:rsidRPr="004E4AF9">
        <w:rPr>
          <w:rFonts w:ascii="Times New Roman" w:hAnsi="Times New Roman" w:cs="Times New Roman"/>
          <w:b/>
          <w:sz w:val="24"/>
          <w:szCs w:val="24"/>
        </w:rPr>
        <w:t>La Guerra con el Perú</w:t>
      </w:r>
      <w:r w:rsidR="00C01350" w:rsidRPr="004E4AF9">
        <w:rPr>
          <w:rFonts w:ascii="Times New Roman" w:hAnsi="Times New Roman" w:cs="Times New Roman"/>
          <w:b/>
          <w:sz w:val="24"/>
          <w:szCs w:val="24"/>
        </w:rPr>
        <w:t>: el único conflicto internacional en territorio colombiano</w:t>
      </w:r>
      <w:r w:rsidR="009B6CC8" w:rsidRPr="004E4AF9">
        <w:rPr>
          <w:rFonts w:ascii="Times New Roman" w:hAnsi="Times New Roman" w:cs="Times New Roman"/>
          <w:b/>
          <w:sz w:val="24"/>
          <w:szCs w:val="24"/>
        </w:rPr>
        <w:t xml:space="preserve"> (1932-1934)</w:t>
      </w:r>
    </w:p>
    <w:p w:rsidR="00E667C9" w:rsidRPr="004E4AF9" w:rsidRDefault="00C0135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124974">
        <w:rPr>
          <w:rFonts w:ascii="Times New Roman" w:hAnsi="Times New Roman" w:cs="Times New Roman"/>
          <w:b/>
          <w:sz w:val="24"/>
          <w:szCs w:val="24"/>
        </w:rPr>
        <w:t>1 de septiembre de 1932</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se inició</w:t>
      </w:r>
      <w:r w:rsidRPr="004E4AF9">
        <w:rPr>
          <w:rFonts w:ascii="Times New Roman" w:hAnsi="Times New Roman" w:cs="Times New Roman"/>
          <w:sz w:val="24"/>
          <w:szCs w:val="24"/>
        </w:rPr>
        <w:t xml:space="preserve"> un conflict</w:t>
      </w:r>
      <w:r w:rsidR="002C42C4" w:rsidRPr="004E4AF9">
        <w:rPr>
          <w:rFonts w:ascii="Times New Roman" w:hAnsi="Times New Roman" w:cs="Times New Roman"/>
          <w:sz w:val="24"/>
          <w:szCs w:val="24"/>
        </w:rPr>
        <w:t>o en la frontera colombo-peruana. Ese día un puñado de peruanos, originarios de la ciudad de Loreto</w:t>
      </w:r>
      <w:r w:rsidR="00E667C9" w:rsidRPr="004E4AF9">
        <w:rPr>
          <w:rFonts w:ascii="Times New Roman" w:hAnsi="Times New Roman" w:cs="Times New Roman"/>
          <w:sz w:val="24"/>
          <w:szCs w:val="24"/>
        </w:rPr>
        <w:t xml:space="preserve">, se tomó el puerto de Leticia, amarraron a los pocos soldados colombianos e izaron la bandera peruana. </w:t>
      </w:r>
    </w:p>
    <w:p w:rsidR="00475A62" w:rsidRDefault="00E667C9"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Para 1932, </w:t>
      </w:r>
      <w:r w:rsidRPr="00466626">
        <w:rPr>
          <w:rFonts w:ascii="Times New Roman" w:hAnsi="Times New Roman" w:cs="Times New Roman"/>
          <w:b/>
          <w:sz w:val="24"/>
          <w:szCs w:val="24"/>
        </w:rPr>
        <w:t>Leticia</w:t>
      </w:r>
      <w:r w:rsidRPr="004E4AF9">
        <w:rPr>
          <w:rFonts w:ascii="Times New Roman" w:hAnsi="Times New Roman" w:cs="Times New Roman"/>
          <w:sz w:val="24"/>
          <w:szCs w:val="24"/>
        </w:rPr>
        <w:t xml:space="preserve"> y en general la </w:t>
      </w:r>
      <w:r w:rsidR="008B418A" w:rsidRPr="00466626">
        <w:rPr>
          <w:rFonts w:ascii="Times New Roman" w:hAnsi="Times New Roman" w:cs="Times New Roman"/>
          <w:b/>
          <w:sz w:val="24"/>
          <w:szCs w:val="24"/>
        </w:rPr>
        <w:t>Amazon</w:t>
      </w:r>
      <w:r w:rsidR="008B418A">
        <w:rPr>
          <w:rFonts w:ascii="Times New Roman" w:hAnsi="Times New Roman" w:cs="Times New Roman"/>
          <w:b/>
          <w:sz w:val="24"/>
          <w:szCs w:val="24"/>
        </w:rPr>
        <w:t>i</w:t>
      </w:r>
      <w:r w:rsidR="008B418A" w:rsidRPr="00466626">
        <w:rPr>
          <w:rFonts w:ascii="Times New Roman" w:hAnsi="Times New Roman" w:cs="Times New Roman"/>
          <w:b/>
          <w:sz w:val="24"/>
          <w:szCs w:val="24"/>
        </w:rPr>
        <w:t>a</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no habían recibido atención del Estado colombiano. Su abandono fue aprovechado por los peruanos que desde tiempos de la Independencia se habían disputado con los colombianos el territorio. Así mismo, desde principios del siglo XX y hasta 1922</w:t>
      </w:r>
      <w:r w:rsidR="001F6C4E" w:rsidRPr="004E4AF9">
        <w:rPr>
          <w:rFonts w:ascii="Times New Roman" w:hAnsi="Times New Roman" w:cs="Times New Roman"/>
          <w:sz w:val="24"/>
          <w:szCs w:val="24"/>
        </w:rPr>
        <w:t xml:space="preserve"> (cuando se firmó el tratado </w:t>
      </w:r>
      <w:r w:rsidR="001F6C4E" w:rsidRPr="00466626">
        <w:rPr>
          <w:rFonts w:ascii="Times New Roman" w:hAnsi="Times New Roman" w:cs="Times New Roman"/>
          <w:b/>
          <w:sz w:val="24"/>
          <w:szCs w:val="24"/>
        </w:rPr>
        <w:t>Salomón-Lozano</w:t>
      </w:r>
      <w:r w:rsidR="001F6C4E" w:rsidRPr="004E4AF9">
        <w:rPr>
          <w:rFonts w:ascii="Times New Roman" w:hAnsi="Times New Roman" w:cs="Times New Roman"/>
          <w:sz w:val="24"/>
          <w:szCs w:val="24"/>
        </w:rPr>
        <w:t xml:space="preserve"> [</w:t>
      </w:r>
      <w:hyperlink r:id="rId26" w:history="1">
        <w:r w:rsidR="001F6C4E" w:rsidRPr="004E4AF9">
          <w:rPr>
            <w:rStyle w:val="Hipervnculo"/>
            <w:rFonts w:ascii="Times New Roman" w:hAnsi="Times New Roman" w:cs="Times New Roman"/>
            <w:color w:val="auto"/>
            <w:sz w:val="24"/>
            <w:szCs w:val="24"/>
          </w:rPr>
          <w:t>VER</w:t>
        </w:r>
      </w:hyperlink>
      <w:r w:rsidR="001F6C4E"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sido predio de </w:t>
      </w:r>
      <w:r w:rsidR="001F6C4E" w:rsidRPr="004E4AF9">
        <w:rPr>
          <w:rFonts w:ascii="Times New Roman" w:hAnsi="Times New Roman" w:cs="Times New Roman"/>
          <w:sz w:val="24"/>
          <w:szCs w:val="24"/>
        </w:rPr>
        <w:t>l</w:t>
      </w:r>
      <w:r w:rsidRPr="004E4AF9">
        <w:rPr>
          <w:rFonts w:ascii="Times New Roman" w:hAnsi="Times New Roman" w:cs="Times New Roman"/>
          <w:sz w:val="24"/>
          <w:szCs w:val="24"/>
        </w:rPr>
        <w:t xml:space="preserve">a Casa Arana una gran empresa peruano-británica que por muchos años extrajo </w:t>
      </w:r>
      <w:r w:rsidRPr="00466626">
        <w:rPr>
          <w:rFonts w:ascii="Times New Roman" w:hAnsi="Times New Roman" w:cs="Times New Roman"/>
          <w:b/>
          <w:sz w:val="24"/>
          <w:szCs w:val="24"/>
        </w:rPr>
        <w:t>caucho</w:t>
      </w:r>
      <w:r w:rsidRPr="004E4AF9">
        <w:rPr>
          <w:rFonts w:ascii="Times New Roman" w:hAnsi="Times New Roman" w:cs="Times New Roman"/>
          <w:sz w:val="24"/>
          <w:szCs w:val="24"/>
        </w:rPr>
        <w:t xml:space="preserve"> esclavizando indígenas </w:t>
      </w:r>
      <w:r w:rsidR="001F6C4E" w:rsidRPr="004E4AF9">
        <w:rPr>
          <w:rFonts w:ascii="Times New Roman" w:hAnsi="Times New Roman" w:cs="Times New Roman"/>
          <w:sz w:val="24"/>
          <w:szCs w:val="24"/>
        </w:rPr>
        <w:t xml:space="preserve">y </w:t>
      </w:r>
      <w:r w:rsidRPr="004E4AF9">
        <w:rPr>
          <w:rFonts w:ascii="Times New Roman" w:hAnsi="Times New Roman" w:cs="Times New Roman"/>
          <w:sz w:val="24"/>
          <w:szCs w:val="24"/>
        </w:rPr>
        <w:t>llegando a cometer un genocidio que llevó a la desaparición de comunidades enteras. De aquel caucho se beneficiaron empresas británicas y norteamerica</w:t>
      </w:r>
      <w:r w:rsidR="00475A62">
        <w:rPr>
          <w:rFonts w:ascii="Times New Roman" w:hAnsi="Times New Roman" w:cs="Times New Roman"/>
          <w:sz w:val="24"/>
          <w:szCs w:val="24"/>
        </w:rPr>
        <w:t>nas.</w:t>
      </w:r>
    </w:p>
    <w:p w:rsidR="00475A62" w:rsidRDefault="00475A62"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1A4CBA" w:rsidRPr="00FC750D" w:rsidTr="00CF7452">
        <w:tc>
          <w:tcPr>
            <w:tcW w:w="9054" w:type="dxa"/>
            <w:gridSpan w:val="2"/>
            <w:shd w:val="clear" w:color="auto" w:fill="0D0D0D" w:themeFill="text1" w:themeFillTint="F2"/>
          </w:tcPr>
          <w:p w:rsidR="001A4CBA" w:rsidRPr="00FC750D" w:rsidRDefault="00021853" w:rsidP="00CF7452">
            <w:pPr>
              <w:jc w:val="center"/>
              <w:rPr>
                <w:b/>
                <w:color w:val="FFFFFF" w:themeColor="background1"/>
                <w:sz w:val="24"/>
                <w:szCs w:val="24"/>
              </w:rPr>
            </w:pPr>
            <w:r>
              <w:rPr>
                <w:b/>
                <w:color w:val="FFFFFF" w:themeColor="background1"/>
                <w:sz w:val="24"/>
                <w:szCs w:val="24"/>
              </w:rPr>
              <w:t>Imagen</w:t>
            </w:r>
            <w:r w:rsidR="001A4CBA" w:rsidRPr="00FC750D">
              <w:rPr>
                <w:b/>
                <w:color w:val="FFFFFF" w:themeColor="background1"/>
                <w:sz w:val="24"/>
                <w:szCs w:val="24"/>
              </w:rPr>
              <w:t xml:space="preserve"> (fotografía, gráfica o ilustración)</w:t>
            </w:r>
          </w:p>
        </w:tc>
      </w:tr>
      <w:tr w:rsidR="001A4CBA" w:rsidRPr="00FC750D" w:rsidTr="00CF7452">
        <w:tc>
          <w:tcPr>
            <w:tcW w:w="1668" w:type="dxa"/>
          </w:tcPr>
          <w:p w:rsidR="001A4CBA" w:rsidRPr="00FC750D" w:rsidRDefault="001A4CBA" w:rsidP="00CF7452">
            <w:pPr>
              <w:rPr>
                <w:b/>
                <w:color w:val="000000"/>
                <w:sz w:val="24"/>
                <w:szCs w:val="24"/>
              </w:rPr>
            </w:pPr>
            <w:r w:rsidRPr="00FC750D">
              <w:rPr>
                <w:b/>
                <w:color w:val="000000"/>
                <w:sz w:val="24"/>
                <w:szCs w:val="24"/>
              </w:rPr>
              <w:t>Código</w:t>
            </w:r>
          </w:p>
        </w:tc>
        <w:tc>
          <w:tcPr>
            <w:tcW w:w="7386" w:type="dxa"/>
          </w:tcPr>
          <w:p w:rsidR="001A4CBA" w:rsidRPr="006B17EC" w:rsidRDefault="001A4CBA" w:rsidP="00021853">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sidR="00021853">
              <w:rPr>
                <w:b/>
                <w:color w:val="000000"/>
                <w:sz w:val="24"/>
                <w:szCs w:val="24"/>
              </w:rPr>
              <w:t>7</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Descripción</w:t>
            </w:r>
          </w:p>
        </w:tc>
        <w:tc>
          <w:tcPr>
            <w:tcW w:w="7386" w:type="dxa"/>
          </w:tcPr>
          <w:p w:rsidR="001A4CBA" w:rsidRPr="006B17EC" w:rsidRDefault="00B701A6" w:rsidP="00B701A6">
            <w:pPr>
              <w:rPr>
                <w:color w:val="000000"/>
                <w:sz w:val="24"/>
                <w:szCs w:val="24"/>
              </w:rPr>
            </w:pPr>
            <w:r>
              <w:rPr>
                <w:color w:val="000000"/>
                <w:sz w:val="24"/>
                <w:szCs w:val="24"/>
              </w:rPr>
              <w:t>Aviso publicado para promover La Vorágine.</w:t>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A4CBA" w:rsidRDefault="000B3D2E" w:rsidP="00CF7452">
            <w:hyperlink r:id="rId27" w:history="1">
              <w:r w:rsidR="001A4CBA" w:rsidRPr="00437E77">
                <w:rPr>
                  <w:rStyle w:val="Hipervnculo"/>
                </w:rPr>
                <w:t>http://www.bibliotecanacional.gov.co/sites/default/files/u8165/imagenes/Exposiciones_virtuales/voragine/Campa__a_en_el_Nuevo_Tiempo__Baja_%20%281%29.jpg</w:t>
              </w:r>
            </w:hyperlink>
          </w:p>
          <w:p w:rsidR="001A4CBA" w:rsidRPr="006B17EC" w:rsidRDefault="001A4CBA" w:rsidP="00CF7452">
            <w:pPr>
              <w:rPr>
                <w:color w:val="000000"/>
                <w:sz w:val="24"/>
                <w:szCs w:val="24"/>
              </w:rPr>
            </w:pPr>
            <w:r>
              <w:rPr>
                <w:noProof/>
                <w:lang w:eastAsia="es-CO"/>
              </w:rPr>
              <w:drawing>
                <wp:inline distT="0" distB="0" distL="0" distR="0" wp14:anchorId="3386C8D4" wp14:editId="54D347FA">
                  <wp:extent cx="1088824" cy="1172339"/>
                  <wp:effectExtent l="0" t="0" r="0" b="8890"/>
                  <wp:docPr id="2" name="Imagen 2" descr="http://www.bibliotecanacional.gov.co/sites/default/files/u8165/imagenes/Exposiciones_virtuales/voragine/Campa__a_en_el_Nuevo_Tiempo__Baja_%20%2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bliotecanacional.gov.co/sites/default/files/u8165/imagenes/Exposiciones_virtuales/voragine/Campa__a_en_el_Nuevo_Tiempo__Baja_%20%281%29.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92714" cy="1176528"/>
                          </a:xfrm>
                          <a:prstGeom prst="rect">
                            <a:avLst/>
                          </a:prstGeom>
                          <a:noFill/>
                          <a:ln>
                            <a:noFill/>
                          </a:ln>
                        </pic:spPr>
                      </pic:pic>
                    </a:graphicData>
                  </a:graphic>
                </wp:inline>
              </w:drawing>
            </w:r>
          </w:p>
        </w:tc>
      </w:tr>
      <w:tr w:rsidR="001A4CBA" w:rsidRPr="00FC750D" w:rsidTr="00CF7452">
        <w:tc>
          <w:tcPr>
            <w:tcW w:w="1668" w:type="dxa"/>
          </w:tcPr>
          <w:p w:rsidR="001A4CBA" w:rsidRPr="00FC750D" w:rsidRDefault="001A4CBA" w:rsidP="00CF7452">
            <w:pPr>
              <w:rPr>
                <w:color w:val="000000"/>
                <w:sz w:val="24"/>
                <w:szCs w:val="24"/>
              </w:rPr>
            </w:pPr>
            <w:r w:rsidRPr="00FC750D">
              <w:rPr>
                <w:b/>
                <w:color w:val="000000"/>
                <w:sz w:val="24"/>
                <w:szCs w:val="24"/>
              </w:rPr>
              <w:t>Pie de imagen</w:t>
            </w:r>
          </w:p>
        </w:tc>
        <w:tc>
          <w:tcPr>
            <w:tcW w:w="7386" w:type="dxa"/>
          </w:tcPr>
          <w:p w:rsidR="001A4CBA" w:rsidRPr="00A03CB1" w:rsidRDefault="008E3894" w:rsidP="008B418A">
            <w:pPr>
              <w:pStyle w:val="mw-mmv-image-desc"/>
            </w:pPr>
            <w:r>
              <w:t xml:space="preserve">Aviso de promoción de la primera edición de </w:t>
            </w:r>
            <w:r w:rsidR="003379B9" w:rsidRPr="00746E2C">
              <w:rPr>
                <w:i/>
              </w:rPr>
              <w:t>La vorágine</w:t>
            </w:r>
            <w:r w:rsidR="00872883">
              <w:t>.</w:t>
            </w:r>
            <w:r w:rsidR="001A4CBA">
              <w:t xml:space="preserve"> </w:t>
            </w:r>
            <w:r>
              <w:t xml:space="preserve">En 1924, José </w:t>
            </w:r>
            <w:proofErr w:type="spellStart"/>
            <w:r>
              <w:lastRenderedPageBreak/>
              <w:t>Eustasio</w:t>
            </w:r>
            <w:proofErr w:type="spellEnd"/>
            <w:r>
              <w:t xml:space="preserve"> Rivera publicó </w:t>
            </w:r>
            <w:r w:rsidR="003379B9" w:rsidRPr="00746E2C">
              <w:rPr>
                <w:i/>
              </w:rPr>
              <w:t>La vorágine</w:t>
            </w:r>
            <w:r w:rsidR="008B418A">
              <w:t xml:space="preserve"> </w:t>
            </w:r>
            <w:r>
              <w:t>una novela excepcional que reconstruye</w:t>
            </w:r>
            <w:r w:rsidR="00021853">
              <w:t>,</w:t>
            </w:r>
            <w:r>
              <w:t xml:space="preserve"> entre otras múltiples realidades</w:t>
            </w:r>
            <w:r w:rsidR="00021853">
              <w:t>,</w:t>
            </w:r>
            <w:r>
              <w:t xml:space="preserve"> los exceso</w:t>
            </w:r>
            <w:r w:rsidR="00056D18">
              <w:t>s</w:t>
            </w:r>
            <w:r>
              <w:t xml:space="preserve"> de la Casa Arana con la olvidada </w:t>
            </w:r>
            <w:r w:rsidR="008B418A">
              <w:t xml:space="preserve">Amazonia </w:t>
            </w:r>
            <w:r>
              <w:t>colombiana de aquel entonces.</w:t>
            </w:r>
          </w:p>
        </w:tc>
      </w:tr>
    </w:tbl>
    <w:p w:rsidR="001A4CBA" w:rsidRPr="004E4AF9" w:rsidRDefault="001A4CBA" w:rsidP="004E4AF9">
      <w:pPr>
        <w:tabs>
          <w:tab w:val="right" w:pos="8498"/>
        </w:tabs>
        <w:spacing w:line="360" w:lineRule="auto"/>
        <w:rPr>
          <w:rFonts w:ascii="Times New Roman" w:hAnsi="Times New Roman" w:cs="Times New Roman"/>
          <w:sz w:val="24"/>
          <w:szCs w:val="24"/>
        </w:rPr>
      </w:pPr>
    </w:p>
    <w:p w:rsidR="00B0071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 ataque de los peruanos, Colombia intentó responder rápidamente, sin embargo no contaba aun con </w:t>
      </w:r>
      <w:r w:rsidR="00C76AB4" w:rsidRPr="004E4AF9">
        <w:rPr>
          <w:rFonts w:ascii="Times New Roman" w:hAnsi="Times New Roman" w:cs="Times New Roman"/>
          <w:sz w:val="24"/>
          <w:szCs w:val="24"/>
        </w:rPr>
        <w:t xml:space="preserve">fuerza aérea ni fluvial. </w:t>
      </w:r>
      <w:r w:rsidRPr="004E4AF9">
        <w:rPr>
          <w:rFonts w:ascii="Times New Roman" w:hAnsi="Times New Roman" w:cs="Times New Roman"/>
          <w:sz w:val="24"/>
          <w:szCs w:val="24"/>
        </w:rPr>
        <w:t>Por ello e</w:t>
      </w:r>
      <w:r w:rsidR="00C76AB4" w:rsidRPr="004E4AF9">
        <w:rPr>
          <w:rFonts w:ascii="Times New Roman" w:hAnsi="Times New Roman" w:cs="Times New Roman"/>
          <w:sz w:val="24"/>
          <w:szCs w:val="24"/>
        </w:rPr>
        <w:t xml:space="preserve">l gobierno de Olaya </w:t>
      </w:r>
      <w:r w:rsidR="002C42C4" w:rsidRPr="004E4AF9">
        <w:rPr>
          <w:rFonts w:ascii="Times New Roman" w:hAnsi="Times New Roman" w:cs="Times New Roman"/>
          <w:sz w:val="24"/>
          <w:szCs w:val="24"/>
        </w:rPr>
        <w:t xml:space="preserve">Herrera </w:t>
      </w:r>
      <w:r w:rsidRPr="004E4AF9">
        <w:rPr>
          <w:rFonts w:ascii="Times New Roman" w:hAnsi="Times New Roman" w:cs="Times New Roman"/>
          <w:sz w:val="24"/>
          <w:szCs w:val="24"/>
        </w:rPr>
        <w:t xml:space="preserve">debió hacer compras inmediatas de dotación y armamento. Solicitó préstamos y </w:t>
      </w:r>
      <w:r w:rsidR="002C42C4" w:rsidRPr="004E4AF9">
        <w:rPr>
          <w:rFonts w:ascii="Times New Roman" w:hAnsi="Times New Roman" w:cs="Times New Roman"/>
          <w:sz w:val="24"/>
          <w:szCs w:val="24"/>
        </w:rPr>
        <w:t>convocó</w:t>
      </w:r>
      <w:r w:rsidRPr="004E4AF9">
        <w:rPr>
          <w:rFonts w:ascii="Times New Roman" w:hAnsi="Times New Roman" w:cs="Times New Roman"/>
          <w:sz w:val="24"/>
          <w:szCs w:val="24"/>
        </w:rPr>
        <w:t xml:space="preserve"> a la </w:t>
      </w:r>
      <w:r w:rsidRPr="00466626">
        <w:rPr>
          <w:rFonts w:ascii="Times New Roman" w:hAnsi="Times New Roman" w:cs="Times New Roman"/>
          <w:b/>
          <w:sz w:val="24"/>
          <w:szCs w:val="24"/>
        </w:rPr>
        <w:t>ciudadanía</w:t>
      </w:r>
      <w:r w:rsidRPr="004E4AF9">
        <w:rPr>
          <w:rFonts w:ascii="Times New Roman" w:hAnsi="Times New Roman" w:cs="Times New Roman"/>
          <w:sz w:val="24"/>
          <w:szCs w:val="24"/>
        </w:rPr>
        <w:t xml:space="preserve"> a </w:t>
      </w:r>
      <w:r w:rsidRPr="00466626">
        <w:rPr>
          <w:rFonts w:ascii="Times New Roman" w:hAnsi="Times New Roman" w:cs="Times New Roman"/>
          <w:b/>
          <w:sz w:val="24"/>
          <w:szCs w:val="24"/>
        </w:rPr>
        <w:t>donar dinero</w:t>
      </w:r>
      <w:r w:rsidRPr="004E4AF9">
        <w:rPr>
          <w:rFonts w:ascii="Times New Roman" w:hAnsi="Times New Roman" w:cs="Times New Roman"/>
          <w:sz w:val="24"/>
          <w:szCs w:val="24"/>
        </w:rPr>
        <w:t xml:space="preserve">. Para ello utilizó la </w:t>
      </w:r>
      <w:r w:rsidRPr="00466626">
        <w:rPr>
          <w:rFonts w:ascii="Times New Roman" w:hAnsi="Times New Roman" w:cs="Times New Roman"/>
          <w:b/>
          <w:sz w:val="24"/>
          <w:szCs w:val="24"/>
        </w:rPr>
        <w:t>prensa escrita</w:t>
      </w:r>
      <w:r w:rsidRPr="004E4AF9">
        <w:rPr>
          <w:rFonts w:ascii="Times New Roman" w:hAnsi="Times New Roman" w:cs="Times New Roman"/>
          <w:sz w:val="24"/>
          <w:szCs w:val="24"/>
        </w:rPr>
        <w:t xml:space="preserve"> y las </w:t>
      </w:r>
      <w:r w:rsidRPr="00466626">
        <w:rPr>
          <w:rFonts w:ascii="Times New Roman" w:hAnsi="Times New Roman" w:cs="Times New Roman"/>
          <w:b/>
          <w:sz w:val="24"/>
          <w:szCs w:val="24"/>
        </w:rPr>
        <w:t xml:space="preserve">emisoras </w:t>
      </w:r>
      <w:r w:rsidR="00466626">
        <w:rPr>
          <w:rFonts w:ascii="Times New Roman" w:hAnsi="Times New Roman" w:cs="Times New Roman"/>
          <w:b/>
          <w:sz w:val="24"/>
          <w:szCs w:val="24"/>
        </w:rPr>
        <w:t xml:space="preserve">de </w:t>
      </w:r>
      <w:proofErr w:type="gramStart"/>
      <w:r w:rsidR="00466626">
        <w:rPr>
          <w:rFonts w:ascii="Times New Roman" w:hAnsi="Times New Roman" w:cs="Times New Roman"/>
          <w:b/>
          <w:sz w:val="24"/>
          <w:szCs w:val="24"/>
        </w:rPr>
        <w:t xml:space="preserve">radio </w:t>
      </w:r>
      <w:r w:rsidRPr="00466626">
        <w:rPr>
          <w:rFonts w:ascii="Times New Roman" w:hAnsi="Times New Roman" w:cs="Times New Roman"/>
          <w:b/>
          <w:sz w:val="24"/>
          <w:szCs w:val="24"/>
        </w:rPr>
        <w:t>públicas</w:t>
      </w:r>
      <w:r w:rsidRPr="004E4AF9">
        <w:rPr>
          <w:rFonts w:ascii="Times New Roman" w:hAnsi="Times New Roman" w:cs="Times New Roman"/>
          <w:sz w:val="24"/>
          <w:szCs w:val="24"/>
        </w:rPr>
        <w:t xml:space="preserve"> y </w:t>
      </w:r>
      <w:r w:rsidRPr="00466626">
        <w:rPr>
          <w:rFonts w:ascii="Times New Roman" w:hAnsi="Times New Roman" w:cs="Times New Roman"/>
          <w:b/>
          <w:sz w:val="24"/>
          <w:szCs w:val="24"/>
        </w:rPr>
        <w:t>privadas</w:t>
      </w:r>
      <w:proofErr w:type="gramEnd"/>
      <w:r w:rsidRPr="004E4AF9">
        <w:rPr>
          <w:rFonts w:ascii="Times New Roman" w:hAnsi="Times New Roman" w:cs="Times New Roman"/>
          <w:sz w:val="24"/>
          <w:szCs w:val="24"/>
        </w:rPr>
        <w:t xml:space="preserve"> que empezar</w:t>
      </w:r>
      <w:r w:rsidR="008B418A">
        <w:rPr>
          <w:rFonts w:ascii="Times New Roman" w:hAnsi="Times New Roman" w:cs="Times New Roman"/>
          <w:sz w:val="24"/>
          <w:szCs w:val="24"/>
        </w:rPr>
        <w:t>on</w:t>
      </w:r>
      <w:r w:rsidRPr="004E4AF9">
        <w:rPr>
          <w:rFonts w:ascii="Times New Roman" w:hAnsi="Times New Roman" w:cs="Times New Roman"/>
          <w:sz w:val="24"/>
          <w:szCs w:val="24"/>
        </w:rPr>
        <w:t xml:space="preserve"> a surgir en los años treinta.</w:t>
      </w:r>
    </w:p>
    <w:p w:rsidR="00E45998" w:rsidRPr="004E4AF9" w:rsidRDefault="00B0071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tropas de combate fueron nutridas por entes de todo el país.</w:t>
      </w:r>
      <w:r w:rsidR="008D51FD"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Sanandresanos, boyacenses santandereanos, ant</w:t>
      </w:r>
      <w:r w:rsidR="002C42C4" w:rsidRPr="004E4AF9">
        <w:rPr>
          <w:rFonts w:ascii="Times New Roman" w:hAnsi="Times New Roman" w:cs="Times New Roman"/>
          <w:sz w:val="24"/>
          <w:szCs w:val="24"/>
        </w:rPr>
        <w:t>ioqu</w:t>
      </w:r>
      <w:r w:rsidR="00C76AB4" w:rsidRPr="004E4AF9">
        <w:rPr>
          <w:rFonts w:ascii="Times New Roman" w:hAnsi="Times New Roman" w:cs="Times New Roman"/>
          <w:sz w:val="24"/>
          <w:szCs w:val="24"/>
        </w:rPr>
        <w:t>eños, tolimenses, pas</w:t>
      </w:r>
      <w:r w:rsidRPr="004E4AF9">
        <w:rPr>
          <w:rFonts w:ascii="Times New Roman" w:hAnsi="Times New Roman" w:cs="Times New Roman"/>
          <w:sz w:val="24"/>
          <w:szCs w:val="24"/>
        </w:rPr>
        <w:t>tusos, etc</w:t>
      </w:r>
      <w:r w:rsidR="008B418A">
        <w:rPr>
          <w:rFonts w:ascii="Times New Roman" w:hAnsi="Times New Roman" w:cs="Times New Roman"/>
          <w:sz w:val="24"/>
          <w:szCs w:val="24"/>
        </w:rPr>
        <w:t>.</w:t>
      </w:r>
      <w:r w:rsidRPr="004E4AF9">
        <w:rPr>
          <w:rFonts w:ascii="Times New Roman" w:hAnsi="Times New Roman" w:cs="Times New Roman"/>
          <w:sz w:val="24"/>
          <w:szCs w:val="24"/>
        </w:rPr>
        <w:t xml:space="preserve">, </w:t>
      </w:r>
      <w:r w:rsidR="00C76AB4" w:rsidRPr="004E4AF9">
        <w:rPr>
          <w:rFonts w:ascii="Times New Roman" w:hAnsi="Times New Roman" w:cs="Times New Roman"/>
          <w:sz w:val="24"/>
          <w:szCs w:val="24"/>
        </w:rPr>
        <w:t>fueron convocados</w:t>
      </w:r>
      <w:r w:rsidRPr="004E4AF9">
        <w:rPr>
          <w:rFonts w:ascii="Times New Roman" w:hAnsi="Times New Roman" w:cs="Times New Roman"/>
          <w:sz w:val="24"/>
          <w:szCs w:val="24"/>
        </w:rPr>
        <w:t xml:space="preserve"> y partieron al campo de batalla. Así mismo, los</w:t>
      </w:r>
      <w:r w:rsidR="002C42C4" w:rsidRPr="004E4AF9">
        <w:rPr>
          <w:rFonts w:ascii="Times New Roman" w:hAnsi="Times New Roman" w:cs="Times New Roman"/>
          <w:sz w:val="24"/>
          <w:szCs w:val="24"/>
        </w:rPr>
        <w:t xml:space="preserve"> indígenas de la </w:t>
      </w:r>
      <w:r w:rsidR="008B418A" w:rsidRPr="004E4AF9">
        <w:rPr>
          <w:rFonts w:ascii="Times New Roman" w:hAnsi="Times New Roman" w:cs="Times New Roman"/>
          <w:sz w:val="24"/>
          <w:szCs w:val="24"/>
        </w:rPr>
        <w:t>Amazon</w:t>
      </w:r>
      <w:r w:rsidR="008B418A">
        <w:rPr>
          <w:rFonts w:ascii="Times New Roman" w:hAnsi="Times New Roman" w:cs="Times New Roman"/>
          <w:sz w:val="24"/>
          <w:szCs w:val="24"/>
        </w:rPr>
        <w:t>i</w:t>
      </w:r>
      <w:r w:rsidR="008B418A" w:rsidRPr="004E4AF9">
        <w:rPr>
          <w:rFonts w:ascii="Times New Roman" w:hAnsi="Times New Roman" w:cs="Times New Roman"/>
          <w:sz w:val="24"/>
          <w:szCs w:val="24"/>
        </w:rPr>
        <w:t>a</w:t>
      </w:r>
      <w:r w:rsidR="00466626">
        <w:rPr>
          <w:rFonts w:ascii="Times New Roman" w:hAnsi="Times New Roman" w:cs="Times New Roman"/>
          <w:sz w:val="24"/>
          <w:szCs w:val="24"/>
        </w:rPr>
        <w:t>,</w:t>
      </w:r>
      <w:r w:rsidRPr="004E4AF9">
        <w:rPr>
          <w:rFonts w:ascii="Times New Roman" w:hAnsi="Times New Roman" w:cs="Times New Roman"/>
          <w:sz w:val="24"/>
          <w:szCs w:val="24"/>
        </w:rPr>
        <w:t xml:space="preserve"> </w:t>
      </w:r>
      <w:r w:rsidR="002C42C4" w:rsidRPr="004E4AF9">
        <w:rPr>
          <w:rFonts w:ascii="Times New Roman" w:hAnsi="Times New Roman" w:cs="Times New Roman"/>
          <w:sz w:val="24"/>
          <w:szCs w:val="24"/>
        </w:rPr>
        <w:t>que un par de décadas antes hab</w:t>
      </w:r>
      <w:r w:rsidRPr="004E4AF9">
        <w:rPr>
          <w:rFonts w:ascii="Times New Roman" w:hAnsi="Times New Roman" w:cs="Times New Roman"/>
          <w:sz w:val="24"/>
          <w:szCs w:val="24"/>
        </w:rPr>
        <w:t>ía</w:t>
      </w:r>
      <w:r w:rsidR="002C42C4" w:rsidRPr="004E4AF9">
        <w:rPr>
          <w:rFonts w:ascii="Times New Roman" w:hAnsi="Times New Roman" w:cs="Times New Roman"/>
          <w:sz w:val="24"/>
          <w:szCs w:val="24"/>
        </w:rPr>
        <w:t xml:space="preserve">n sido </w:t>
      </w:r>
      <w:proofErr w:type="gramStart"/>
      <w:r w:rsidR="002C42C4" w:rsidRPr="004E4AF9">
        <w:rPr>
          <w:rFonts w:ascii="Times New Roman" w:hAnsi="Times New Roman" w:cs="Times New Roman"/>
          <w:sz w:val="24"/>
          <w:szCs w:val="24"/>
        </w:rPr>
        <w:t>sometidos</w:t>
      </w:r>
      <w:proofErr w:type="gramEnd"/>
      <w:r w:rsidR="002C42C4" w:rsidRPr="004E4AF9">
        <w:rPr>
          <w:rFonts w:ascii="Times New Roman" w:hAnsi="Times New Roman" w:cs="Times New Roman"/>
          <w:sz w:val="24"/>
          <w:szCs w:val="24"/>
        </w:rPr>
        <w:t xml:space="preserve"> por parte de caucheros peruanos</w:t>
      </w:r>
      <w:r w:rsidR="00466626">
        <w:rPr>
          <w:rFonts w:ascii="Times New Roman" w:hAnsi="Times New Roman" w:cs="Times New Roman"/>
          <w:sz w:val="24"/>
          <w:szCs w:val="24"/>
        </w:rPr>
        <w:t>,</w:t>
      </w:r>
      <w:r w:rsidR="002C42C4" w:rsidRPr="004E4AF9">
        <w:rPr>
          <w:rFonts w:ascii="Times New Roman" w:hAnsi="Times New Roman" w:cs="Times New Roman"/>
          <w:sz w:val="24"/>
          <w:szCs w:val="24"/>
        </w:rPr>
        <w:t xml:space="preserve"> fueron reclutados por la fuerza para combatir o para servir a las tropas. </w:t>
      </w:r>
    </w:p>
    <w:p w:rsidR="00E45998" w:rsidRDefault="00E4599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La solución de la guerra llegó con el </w:t>
      </w:r>
      <w:r w:rsidRPr="00466626">
        <w:rPr>
          <w:rFonts w:ascii="Times New Roman" w:hAnsi="Times New Roman" w:cs="Times New Roman"/>
          <w:b/>
          <w:sz w:val="24"/>
          <w:szCs w:val="24"/>
        </w:rPr>
        <w:t>protocolo de Río de Janeiro</w:t>
      </w:r>
      <w:r w:rsidRPr="004E4AF9">
        <w:rPr>
          <w:rFonts w:ascii="Times New Roman" w:hAnsi="Times New Roman" w:cs="Times New Roman"/>
          <w:sz w:val="24"/>
          <w:szCs w:val="24"/>
        </w:rPr>
        <w:t xml:space="preserve"> firmado el 24 de mayo de 1934. </w:t>
      </w:r>
    </w:p>
    <w:tbl>
      <w:tblPr>
        <w:tblStyle w:val="Tablaconcuadrcula"/>
        <w:tblW w:w="0" w:type="auto"/>
        <w:tblLayout w:type="fixed"/>
        <w:tblLook w:val="04A0" w:firstRow="1" w:lastRow="0" w:firstColumn="1" w:lastColumn="0" w:noHBand="0" w:noVBand="1"/>
      </w:tblPr>
      <w:tblGrid>
        <w:gridCol w:w="1668"/>
        <w:gridCol w:w="7386"/>
      </w:tblGrid>
      <w:tr w:rsidR="003C4509" w:rsidRPr="00FC750D" w:rsidTr="006B1933">
        <w:tc>
          <w:tcPr>
            <w:tcW w:w="9054" w:type="dxa"/>
            <w:gridSpan w:val="2"/>
            <w:shd w:val="clear" w:color="auto" w:fill="0D0D0D" w:themeFill="text1" w:themeFillTint="F2"/>
          </w:tcPr>
          <w:p w:rsidR="003C4509" w:rsidRPr="00FC750D" w:rsidRDefault="003C4509"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3C4509" w:rsidRPr="00FC750D" w:rsidTr="006B1933">
        <w:tc>
          <w:tcPr>
            <w:tcW w:w="1668" w:type="dxa"/>
          </w:tcPr>
          <w:p w:rsidR="003C4509" w:rsidRPr="00FC750D" w:rsidRDefault="003C4509" w:rsidP="006B1933">
            <w:pPr>
              <w:rPr>
                <w:b/>
                <w:color w:val="000000"/>
                <w:sz w:val="24"/>
                <w:szCs w:val="24"/>
              </w:rPr>
            </w:pPr>
            <w:r w:rsidRPr="00FC750D">
              <w:rPr>
                <w:b/>
                <w:color w:val="000000"/>
                <w:sz w:val="24"/>
                <w:szCs w:val="24"/>
              </w:rPr>
              <w:t>Código</w:t>
            </w:r>
          </w:p>
        </w:tc>
        <w:tc>
          <w:tcPr>
            <w:tcW w:w="7386" w:type="dxa"/>
          </w:tcPr>
          <w:p w:rsidR="003C4509" w:rsidRPr="006B17EC" w:rsidRDefault="003C4509" w:rsidP="003C450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8</w:t>
            </w: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Descripción</w:t>
            </w:r>
          </w:p>
        </w:tc>
        <w:tc>
          <w:tcPr>
            <w:tcW w:w="7386" w:type="dxa"/>
          </w:tcPr>
          <w:p w:rsidR="003C4509" w:rsidRPr="006B17EC" w:rsidRDefault="003C4509" w:rsidP="006B1933">
            <w:pPr>
              <w:rPr>
                <w:color w:val="000000"/>
                <w:sz w:val="24"/>
                <w:szCs w:val="24"/>
              </w:rPr>
            </w:pPr>
            <w:r>
              <w:rPr>
                <w:color w:val="000000"/>
                <w:sz w:val="24"/>
                <w:szCs w:val="24"/>
              </w:rPr>
              <w:t>Conflicto colombo peruano.</w:t>
            </w: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3C4509" w:rsidRDefault="00910DA1" w:rsidP="006B1933">
            <w:r>
              <w:rPr>
                <w:noProof/>
                <w:lang w:eastAsia="es-CO"/>
              </w:rPr>
              <w:drawing>
                <wp:inline distT="0" distB="0" distL="0" distR="0">
                  <wp:extent cx="1901411" cy="1426191"/>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7_zoo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03133" cy="1427483"/>
                          </a:xfrm>
                          <a:prstGeom prst="rect">
                            <a:avLst/>
                          </a:prstGeom>
                        </pic:spPr>
                      </pic:pic>
                    </a:graphicData>
                  </a:graphic>
                </wp:inline>
              </w:drawing>
            </w:r>
            <w:hyperlink r:id="rId30" w:history="1"/>
          </w:p>
          <w:p w:rsidR="003C4509" w:rsidRPr="006B17EC" w:rsidRDefault="003C4509" w:rsidP="006B1933">
            <w:pPr>
              <w:rPr>
                <w:color w:val="000000"/>
                <w:sz w:val="24"/>
                <w:szCs w:val="24"/>
              </w:rPr>
            </w:pPr>
          </w:p>
        </w:tc>
      </w:tr>
      <w:tr w:rsidR="003C4509" w:rsidRPr="00FC750D" w:rsidTr="006B1933">
        <w:tc>
          <w:tcPr>
            <w:tcW w:w="1668" w:type="dxa"/>
          </w:tcPr>
          <w:p w:rsidR="003C4509" w:rsidRPr="00FC750D" w:rsidRDefault="003C4509" w:rsidP="006B1933">
            <w:pPr>
              <w:rPr>
                <w:color w:val="000000"/>
                <w:sz w:val="24"/>
                <w:szCs w:val="24"/>
              </w:rPr>
            </w:pPr>
            <w:r w:rsidRPr="00FC750D">
              <w:rPr>
                <w:b/>
                <w:color w:val="000000"/>
                <w:sz w:val="24"/>
                <w:szCs w:val="24"/>
              </w:rPr>
              <w:t>Pie de imagen</w:t>
            </w:r>
          </w:p>
        </w:tc>
        <w:tc>
          <w:tcPr>
            <w:tcW w:w="7386" w:type="dxa"/>
          </w:tcPr>
          <w:p w:rsidR="003C4509" w:rsidRPr="00A03CB1" w:rsidRDefault="003C4509" w:rsidP="00910DA1">
            <w:pPr>
              <w:pStyle w:val="mw-mmv-image-desc"/>
            </w:pPr>
            <w:r>
              <w:t>Aunque el conflicto colombo-peruano dejó muy pocas bajas, t</w:t>
            </w:r>
            <w:r w:rsidR="00910DA1">
              <w:t>uvo un significado importante: fue un llamado de atención para que el Estado hiciera una mayor presencia en las fronteras colombianas.</w:t>
            </w:r>
          </w:p>
        </w:tc>
      </w:tr>
    </w:tbl>
    <w:p w:rsidR="003C4509" w:rsidRPr="004E4AF9" w:rsidRDefault="003C4509" w:rsidP="004E4AF9">
      <w:pPr>
        <w:tabs>
          <w:tab w:val="right" w:pos="8498"/>
        </w:tabs>
        <w:spacing w:line="360" w:lineRule="auto"/>
        <w:rPr>
          <w:rFonts w:ascii="Times New Roman" w:hAnsi="Times New Roman" w:cs="Times New Roman"/>
          <w:sz w:val="24"/>
          <w:szCs w:val="24"/>
        </w:rPr>
      </w:pPr>
    </w:p>
    <w:p w:rsidR="002C42C4" w:rsidRPr="004E4AF9" w:rsidRDefault="004D56F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guerra no tuvo grandes proporciones. Dejó como resultado inmediato</w:t>
      </w:r>
      <w:r w:rsidR="001F6C4E" w:rsidRPr="004E4AF9">
        <w:rPr>
          <w:rFonts w:ascii="Times New Roman" w:hAnsi="Times New Roman" w:cs="Times New Roman"/>
          <w:sz w:val="24"/>
          <w:szCs w:val="24"/>
        </w:rPr>
        <w:t xml:space="preserve"> un total</w:t>
      </w:r>
      <w:r w:rsidRPr="004E4AF9">
        <w:rPr>
          <w:rFonts w:ascii="Times New Roman" w:hAnsi="Times New Roman" w:cs="Times New Roman"/>
          <w:sz w:val="24"/>
          <w:szCs w:val="24"/>
        </w:rPr>
        <w:t xml:space="preserve"> </w:t>
      </w:r>
      <w:r w:rsidR="008B418A">
        <w:rPr>
          <w:rFonts w:ascii="Times New Roman" w:hAnsi="Times New Roman" w:cs="Times New Roman"/>
          <w:sz w:val="24"/>
          <w:szCs w:val="24"/>
        </w:rPr>
        <w:t xml:space="preserve">de </w:t>
      </w:r>
      <w:r w:rsidRPr="004E4AF9">
        <w:rPr>
          <w:rFonts w:ascii="Times New Roman" w:hAnsi="Times New Roman" w:cs="Times New Roman"/>
          <w:sz w:val="24"/>
          <w:szCs w:val="24"/>
        </w:rPr>
        <w:t xml:space="preserve">69 </w:t>
      </w:r>
      <w:r w:rsidR="00E45998" w:rsidRPr="004E4AF9">
        <w:rPr>
          <w:rFonts w:ascii="Times New Roman" w:hAnsi="Times New Roman" w:cs="Times New Roman"/>
          <w:sz w:val="24"/>
          <w:szCs w:val="24"/>
        </w:rPr>
        <w:t>víctimas</w:t>
      </w:r>
      <w:r w:rsidRPr="004E4AF9">
        <w:rPr>
          <w:rFonts w:ascii="Times New Roman" w:hAnsi="Times New Roman" w:cs="Times New Roman"/>
          <w:sz w:val="24"/>
          <w:szCs w:val="24"/>
        </w:rPr>
        <w:t xml:space="preserve">. </w:t>
      </w:r>
      <w:r w:rsidR="008B418A" w:rsidRPr="004E4AF9">
        <w:rPr>
          <w:rFonts w:ascii="Times New Roman" w:hAnsi="Times New Roman" w:cs="Times New Roman"/>
          <w:sz w:val="24"/>
          <w:szCs w:val="24"/>
        </w:rPr>
        <w:t>Much</w:t>
      </w:r>
      <w:r w:rsidR="008B418A">
        <w:rPr>
          <w:rFonts w:ascii="Times New Roman" w:hAnsi="Times New Roman" w:cs="Times New Roman"/>
          <w:sz w:val="24"/>
          <w:szCs w:val="24"/>
        </w:rPr>
        <w:t>as</w:t>
      </w:r>
      <w:r w:rsidR="008B418A"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de </w:t>
      </w:r>
      <w:r w:rsidR="008B418A" w:rsidRPr="004E4AF9">
        <w:rPr>
          <w:rFonts w:ascii="Times New Roman" w:hAnsi="Times New Roman" w:cs="Times New Roman"/>
          <w:sz w:val="24"/>
          <w:szCs w:val="24"/>
        </w:rPr>
        <w:t>ell</w:t>
      </w:r>
      <w:r w:rsidR="008B418A">
        <w:rPr>
          <w:rFonts w:ascii="Times New Roman" w:hAnsi="Times New Roman" w:cs="Times New Roman"/>
          <w:sz w:val="24"/>
          <w:szCs w:val="24"/>
        </w:rPr>
        <w:t>a</w:t>
      </w:r>
      <w:r w:rsidR="008B418A" w:rsidRPr="004E4AF9">
        <w:rPr>
          <w:rFonts w:ascii="Times New Roman" w:hAnsi="Times New Roman" w:cs="Times New Roman"/>
          <w:sz w:val="24"/>
          <w:szCs w:val="24"/>
        </w:rPr>
        <w:t xml:space="preserve">s </w:t>
      </w:r>
      <w:r w:rsidRPr="004E4AF9">
        <w:rPr>
          <w:rFonts w:ascii="Times New Roman" w:hAnsi="Times New Roman" w:cs="Times New Roman"/>
          <w:sz w:val="24"/>
          <w:szCs w:val="24"/>
        </w:rPr>
        <w:t xml:space="preserve">murieron más por </w:t>
      </w:r>
      <w:r w:rsidR="002C42C4" w:rsidRPr="004E4AF9">
        <w:rPr>
          <w:rFonts w:ascii="Times New Roman" w:hAnsi="Times New Roman" w:cs="Times New Roman"/>
          <w:sz w:val="24"/>
          <w:szCs w:val="24"/>
        </w:rPr>
        <w:t xml:space="preserve">enfermedades </w:t>
      </w:r>
      <w:r w:rsidRPr="004E4AF9">
        <w:rPr>
          <w:rFonts w:ascii="Times New Roman" w:hAnsi="Times New Roman" w:cs="Times New Roman"/>
          <w:sz w:val="24"/>
          <w:szCs w:val="24"/>
        </w:rPr>
        <w:t xml:space="preserve">de transmisión sexual que por el </w:t>
      </w:r>
      <w:r w:rsidRPr="004E4AF9">
        <w:rPr>
          <w:rFonts w:ascii="Times New Roman" w:hAnsi="Times New Roman" w:cs="Times New Roman"/>
          <w:sz w:val="24"/>
          <w:szCs w:val="24"/>
        </w:rPr>
        <w:lastRenderedPageBreak/>
        <w:t>propio combate.</w:t>
      </w:r>
      <w:r w:rsidR="001F6C4E" w:rsidRPr="004E4AF9">
        <w:rPr>
          <w:rFonts w:ascii="Times New Roman" w:hAnsi="Times New Roman" w:cs="Times New Roman"/>
          <w:sz w:val="24"/>
          <w:szCs w:val="24"/>
        </w:rPr>
        <w:t xml:space="preserve"> Sin embargo </w:t>
      </w:r>
      <w:r w:rsidR="00E45998" w:rsidRPr="004E4AF9">
        <w:rPr>
          <w:rFonts w:ascii="Times New Roman" w:hAnsi="Times New Roman" w:cs="Times New Roman"/>
          <w:sz w:val="24"/>
          <w:szCs w:val="24"/>
        </w:rPr>
        <w:t xml:space="preserve">de </w:t>
      </w:r>
      <w:r w:rsidR="001F6C4E" w:rsidRPr="004E4AF9">
        <w:rPr>
          <w:rFonts w:ascii="Times New Roman" w:hAnsi="Times New Roman" w:cs="Times New Roman"/>
          <w:sz w:val="24"/>
          <w:szCs w:val="24"/>
        </w:rPr>
        <w:t>las donaciones que hicieron los ciudadanos colombianos</w:t>
      </w:r>
      <w:r w:rsidR="00E45998" w:rsidRPr="004E4AF9">
        <w:rPr>
          <w:rFonts w:ascii="Times New Roman" w:hAnsi="Times New Roman" w:cs="Times New Roman"/>
          <w:sz w:val="24"/>
          <w:szCs w:val="24"/>
        </w:rPr>
        <w:t xml:space="preserve"> quedó una cantidad que fue utilizada por el gobierno de Olaya Herrera para crear el Instituto Nacional de Cancerología</w:t>
      </w:r>
      <w:r w:rsidR="000523CD">
        <w:rPr>
          <w:rFonts w:ascii="Times New Roman" w:hAnsi="Times New Roman" w:cs="Times New Roman"/>
          <w:sz w:val="24"/>
          <w:szCs w:val="24"/>
        </w:rPr>
        <w:t>.</w:t>
      </w:r>
      <w:r w:rsidR="00E45998" w:rsidRPr="004E4AF9">
        <w:rPr>
          <w:rFonts w:ascii="Times New Roman" w:hAnsi="Times New Roman" w:cs="Times New Roman"/>
          <w:sz w:val="24"/>
          <w:szCs w:val="24"/>
        </w:rPr>
        <w:t xml:space="preserve"> </w:t>
      </w:r>
    </w:p>
    <w:p w:rsidR="009B6CC8" w:rsidRDefault="009B6CC8" w:rsidP="004E4AF9">
      <w:pPr>
        <w:tabs>
          <w:tab w:val="right" w:pos="8498"/>
        </w:tabs>
        <w:spacing w:line="360" w:lineRule="auto"/>
        <w:rPr>
          <w:rFonts w:ascii="Times New Roman" w:hAnsi="Times New Roman" w:cs="Times New Roman"/>
          <w:sz w:val="24"/>
          <w:szCs w:val="24"/>
        </w:rPr>
      </w:pPr>
    </w:p>
    <w:p w:rsidR="00DC7289" w:rsidRDefault="00DC7289"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Profundiza.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C728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70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475A62" w:rsidP="00CF7452">
            <w:pPr>
              <w:rPr>
                <w:color w:val="000000" w:themeColor="text1"/>
                <w:sz w:val="24"/>
                <w:szCs w:val="24"/>
              </w:rPr>
            </w:pPr>
            <w:r w:rsidRPr="00DA2284">
              <w:rPr>
                <w:rFonts w:ascii="Arial" w:hAnsi="Arial" w:cs="Arial"/>
                <w:sz w:val="20"/>
                <w:szCs w:val="20"/>
                <w:lang w:val="es-ES_tradnl"/>
              </w:rPr>
              <w:t>La Guerra con el Perú y su relación con la explotación d</w:t>
            </w:r>
            <w:r>
              <w:rPr>
                <w:rFonts w:ascii="Arial" w:hAnsi="Arial" w:cs="Arial"/>
                <w:sz w:val="20"/>
                <w:szCs w:val="20"/>
                <w:lang w:val="es-ES_tradnl"/>
              </w:rPr>
              <w:t>e caucho de principios de siglo</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475A62" w:rsidRPr="00DA2284" w:rsidRDefault="00475A62" w:rsidP="00475A62">
            <w:pPr>
              <w:rPr>
                <w:rFonts w:ascii="Arial" w:hAnsi="Arial" w:cs="Arial"/>
                <w:sz w:val="20"/>
                <w:szCs w:val="20"/>
                <w:lang w:val="es-ES_tradnl"/>
              </w:rPr>
            </w:pPr>
            <w:r w:rsidRPr="00DA2284">
              <w:rPr>
                <w:rFonts w:ascii="Arial" w:hAnsi="Arial" w:cs="Arial"/>
                <w:sz w:val="20"/>
                <w:szCs w:val="20"/>
              </w:rPr>
              <w:t>Actividad con video que permite conocer la relación entre la explotación de caucho y el conflicto colombo-</w:t>
            </w:r>
            <w:r>
              <w:rPr>
                <w:rFonts w:ascii="Arial" w:hAnsi="Arial" w:cs="Arial"/>
                <w:sz w:val="20"/>
                <w:szCs w:val="20"/>
              </w:rPr>
              <w:t>peruano</w:t>
            </w:r>
          </w:p>
          <w:p w:rsidR="00DC7289" w:rsidRPr="00EC62BF" w:rsidRDefault="00DC7289" w:rsidP="00CF7452">
            <w:pPr>
              <w:rPr>
                <w:rFonts w:ascii="Arial" w:hAnsi="Arial"/>
                <w:sz w:val="18"/>
                <w:szCs w:val="18"/>
                <w:lang w:val="es-ES_tradnl"/>
              </w:rPr>
            </w:pPr>
          </w:p>
        </w:tc>
      </w:tr>
    </w:tbl>
    <w:p w:rsidR="00DC7289" w:rsidRDefault="00DC7289" w:rsidP="004E4AF9">
      <w:pPr>
        <w:tabs>
          <w:tab w:val="right" w:pos="8498"/>
        </w:tabs>
        <w:spacing w:line="360" w:lineRule="auto"/>
        <w:rPr>
          <w:rFonts w:ascii="Times New Roman" w:hAnsi="Times New Roman" w:cs="Times New Roman"/>
          <w:sz w:val="24"/>
          <w:szCs w:val="24"/>
        </w:rPr>
      </w:pPr>
    </w:p>
    <w:p w:rsidR="00466626" w:rsidRPr="004E4AF9" w:rsidRDefault="00466626" w:rsidP="004E4AF9">
      <w:pPr>
        <w:tabs>
          <w:tab w:val="right" w:pos="8498"/>
        </w:tabs>
        <w:spacing w:line="360" w:lineRule="auto"/>
        <w:rPr>
          <w:rFonts w:ascii="Times New Roman" w:hAnsi="Times New Roman" w:cs="Times New Roman"/>
          <w:sz w:val="24"/>
          <w:szCs w:val="24"/>
        </w:rPr>
      </w:pPr>
    </w:p>
    <w:p w:rsidR="00750967" w:rsidRPr="004E4AF9" w:rsidRDefault="00655746"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2</w:t>
      </w:r>
      <w:r w:rsidRPr="00F21314">
        <w:rPr>
          <w:rFonts w:ascii="Times New Roman" w:hAnsi="Times New Roman" w:cs="Times New Roman"/>
          <w:b/>
          <w:sz w:val="24"/>
          <w:szCs w:val="24"/>
        </w:rPr>
        <w:t xml:space="preserve"> </w:t>
      </w:r>
      <w:r w:rsidR="00304D9D" w:rsidRPr="004E4AF9">
        <w:rPr>
          <w:rFonts w:ascii="Times New Roman" w:hAnsi="Times New Roman" w:cs="Times New Roman"/>
          <w:b/>
          <w:sz w:val="24"/>
          <w:szCs w:val="24"/>
        </w:rPr>
        <w:t>La Revolución en Marcha de Alfonso López Pumarejo (1934-1938)</w:t>
      </w:r>
    </w:p>
    <w:p w:rsidR="00E54728" w:rsidRPr="004E4AF9" w:rsidRDefault="00304D9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1934 ascendió al poder Alfonso López Pumarejo, un liberal que durante el gobierno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había criticado duramente el hecho</w:t>
      </w:r>
      <w:r w:rsidR="00E54728" w:rsidRPr="004E4AF9">
        <w:rPr>
          <w:rFonts w:ascii="Times New Roman" w:hAnsi="Times New Roman" w:cs="Times New Roman"/>
          <w:sz w:val="24"/>
          <w:szCs w:val="24"/>
        </w:rPr>
        <w:t xml:space="preserve"> de</w:t>
      </w:r>
      <w:r w:rsidRPr="004E4AF9">
        <w:rPr>
          <w:rFonts w:ascii="Times New Roman" w:hAnsi="Times New Roman" w:cs="Times New Roman"/>
          <w:sz w:val="24"/>
          <w:szCs w:val="24"/>
        </w:rPr>
        <w:t xml:space="preserve"> que el go</w:t>
      </w:r>
      <w:r w:rsidR="00E54728" w:rsidRPr="004E4AF9">
        <w:rPr>
          <w:rFonts w:ascii="Times New Roman" w:hAnsi="Times New Roman" w:cs="Times New Roman"/>
          <w:sz w:val="24"/>
          <w:szCs w:val="24"/>
        </w:rPr>
        <w:t xml:space="preserve">bierno pidiera tantos préstamos. Al llegar al poder, López Pumarejo promovió con éxito la </w:t>
      </w:r>
      <w:r w:rsidR="00E54728" w:rsidRPr="004E4AF9">
        <w:rPr>
          <w:rFonts w:ascii="Times New Roman" w:hAnsi="Times New Roman" w:cs="Times New Roman"/>
          <w:b/>
          <w:sz w:val="24"/>
          <w:szCs w:val="24"/>
        </w:rPr>
        <w:t>Revolución en March</w:t>
      </w:r>
      <w:r w:rsidR="00E54728" w:rsidRPr="004E4AF9">
        <w:rPr>
          <w:rFonts w:ascii="Times New Roman" w:hAnsi="Times New Roman" w:cs="Times New Roman"/>
          <w:sz w:val="24"/>
          <w:szCs w:val="24"/>
        </w:rPr>
        <w:t xml:space="preserve">a, una </w:t>
      </w:r>
      <w:r w:rsidR="00E54728" w:rsidRPr="00655746">
        <w:rPr>
          <w:rFonts w:ascii="Times New Roman" w:hAnsi="Times New Roman" w:cs="Times New Roman"/>
          <w:b/>
          <w:sz w:val="24"/>
          <w:szCs w:val="24"/>
        </w:rPr>
        <w:t>política social</w:t>
      </w:r>
      <w:r w:rsidR="00E54728" w:rsidRPr="004E4AF9">
        <w:rPr>
          <w:rFonts w:ascii="Times New Roman" w:hAnsi="Times New Roman" w:cs="Times New Roman"/>
          <w:sz w:val="24"/>
          <w:szCs w:val="24"/>
        </w:rPr>
        <w:t xml:space="preserve"> que incluía mejoras en la educación, la salud y el trabajo, pero que además tuvo un proyecto central: la reforma agraria. </w:t>
      </w:r>
    </w:p>
    <w:p w:rsidR="0048105C" w:rsidRDefault="0048105C" w:rsidP="004E4AF9">
      <w:pPr>
        <w:tabs>
          <w:tab w:val="right" w:pos="8498"/>
        </w:tabs>
        <w:spacing w:line="360" w:lineRule="auto"/>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668"/>
        <w:gridCol w:w="7386"/>
      </w:tblGrid>
      <w:tr w:rsidR="00202CD8" w:rsidRPr="00FC750D" w:rsidTr="006B1933">
        <w:tc>
          <w:tcPr>
            <w:tcW w:w="9054" w:type="dxa"/>
            <w:gridSpan w:val="2"/>
            <w:shd w:val="clear" w:color="auto" w:fill="0D0D0D" w:themeFill="text1" w:themeFillTint="F2"/>
          </w:tcPr>
          <w:p w:rsidR="00202CD8" w:rsidRPr="00FC750D" w:rsidRDefault="00202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202CD8" w:rsidRPr="00FC750D" w:rsidTr="006B1933">
        <w:tc>
          <w:tcPr>
            <w:tcW w:w="1668" w:type="dxa"/>
          </w:tcPr>
          <w:p w:rsidR="00202CD8" w:rsidRPr="00FC750D" w:rsidRDefault="00202CD8" w:rsidP="006B1933">
            <w:pPr>
              <w:rPr>
                <w:b/>
                <w:color w:val="000000"/>
                <w:sz w:val="24"/>
                <w:szCs w:val="24"/>
              </w:rPr>
            </w:pPr>
            <w:r w:rsidRPr="00FC750D">
              <w:rPr>
                <w:b/>
                <w:color w:val="000000"/>
                <w:sz w:val="24"/>
                <w:szCs w:val="24"/>
              </w:rPr>
              <w:t>Código</w:t>
            </w:r>
          </w:p>
        </w:tc>
        <w:tc>
          <w:tcPr>
            <w:tcW w:w="7386" w:type="dxa"/>
          </w:tcPr>
          <w:p w:rsidR="00202CD8" w:rsidRPr="006B17EC" w:rsidRDefault="00202CD8" w:rsidP="00202CD8">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_IMG0</w:t>
            </w:r>
            <w:r>
              <w:rPr>
                <w:b/>
                <w:color w:val="000000"/>
                <w:sz w:val="24"/>
                <w:szCs w:val="24"/>
              </w:rPr>
              <w:t>9</w:t>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Descripción</w:t>
            </w:r>
          </w:p>
        </w:tc>
        <w:tc>
          <w:tcPr>
            <w:tcW w:w="7386" w:type="dxa"/>
          </w:tcPr>
          <w:p w:rsidR="00202CD8" w:rsidRPr="006B17EC" w:rsidRDefault="00202CD8" w:rsidP="006B1933">
            <w:pPr>
              <w:rPr>
                <w:color w:val="000000"/>
                <w:sz w:val="24"/>
                <w:szCs w:val="24"/>
              </w:rPr>
            </w:pPr>
            <w:r>
              <w:rPr>
                <w:color w:val="000000"/>
                <w:sz w:val="24"/>
                <w:szCs w:val="24"/>
              </w:rPr>
              <w:t>Periódico El socialista</w:t>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202CD8" w:rsidRPr="006B17EC" w:rsidRDefault="00202CD8" w:rsidP="006B1933">
            <w:pPr>
              <w:rPr>
                <w:color w:val="000000"/>
                <w:sz w:val="24"/>
                <w:szCs w:val="24"/>
              </w:rPr>
            </w:pPr>
            <w:r>
              <w:rPr>
                <w:noProof/>
                <w:lang w:eastAsia="es-CO"/>
              </w:rPr>
              <w:drawing>
                <wp:inline distT="0" distB="0" distL="0" distR="0" wp14:anchorId="6451760B" wp14:editId="242A7956">
                  <wp:extent cx="689211" cy="918948"/>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8_zoom.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90176" cy="920234"/>
                          </a:xfrm>
                          <a:prstGeom prst="rect">
                            <a:avLst/>
                          </a:prstGeom>
                        </pic:spPr>
                      </pic:pic>
                    </a:graphicData>
                  </a:graphic>
                </wp:inline>
              </w:drawing>
            </w:r>
          </w:p>
        </w:tc>
      </w:tr>
      <w:tr w:rsidR="00202CD8" w:rsidRPr="00FC750D" w:rsidTr="006B1933">
        <w:tc>
          <w:tcPr>
            <w:tcW w:w="1668" w:type="dxa"/>
          </w:tcPr>
          <w:p w:rsidR="00202CD8" w:rsidRPr="00FC750D" w:rsidRDefault="00202CD8" w:rsidP="006B1933">
            <w:pPr>
              <w:rPr>
                <w:color w:val="000000"/>
                <w:sz w:val="24"/>
                <w:szCs w:val="24"/>
              </w:rPr>
            </w:pPr>
            <w:r w:rsidRPr="00FC750D">
              <w:rPr>
                <w:b/>
                <w:color w:val="000000"/>
                <w:sz w:val="24"/>
                <w:szCs w:val="24"/>
              </w:rPr>
              <w:t>Pie de imagen</w:t>
            </w:r>
          </w:p>
        </w:tc>
        <w:tc>
          <w:tcPr>
            <w:tcW w:w="7386" w:type="dxa"/>
          </w:tcPr>
          <w:p w:rsidR="00202CD8" w:rsidRPr="00A03CB1" w:rsidRDefault="00202CD8" w:rsidP="006B1933">
            <w:pPr>
              <w:pStyle w:val="mw-mmv-image-desc"/>
            </w:pPr>
            <w:r>
              <w:t>A partir de la República liberal la clase trabajadora tuvo una mayor participación política. Incluso, el mismo Estado se encargó de apoyar la creación de sindicatos.</w:t>
            </w:r>
          </w:p>
        </w:tc>
      </w:tr>
    </w:tbl>
    <w:p w:rsidR="00202CD8" w:rsidRPr="004E4AF9" w:rsidRDefault="00202CD8" w:rsidP="004E4AF9">
      <w:pPr>
        <w:tabs>
          <w:tab w:val="right" w:pos="8498"/>
        </w:tabs>
        <w:spacing w:line="360" w:lineRule="auto"/>
        <w:rPr>
          <w:rFonts w:ascii="Times New Roman" w:hAnsi="Times New Roman" w:cs="Times New Roman"/>
          <w:sz w:val="24"/>
          <w:szCs w:val="24"/>
        </w:rPr>
      </w:pPr>
    </w:p>
    <w:p w:rsidR="00BB6878" w:rsidRPr="004E4AF9" w:rsidRDefault="00BB687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La Revolución en Marcha tuvo como punto de partida la reforma de la Constitución que se hizo en 1936. Se establecieron tres grandes cambios:</w:t>
      </w:r>
    </w:p>
    <w:p w:rsidR="005C215F"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F</w:t>
      </w:r>
      <w:r w:rsidR="0048105C" w:rsidRPr="004E4AF9">
        <w:rPr>
          <w:rFonts w:ascii="Times New Roman" w:hAnsi="Times New Roman" w:cs="Times New Roman"/>
          <w:b/>
          <w:sz w:val="24"/>
          <w:szCs w:val="24"/>
        </w:rPr>
        <w:t>unción social de la propiedad</w:t>
      </w:r>
      <w:r w:rsidRPr="004E4AF9">
        <w:rPr>
          <w:rFonts w:ascii="Times New Roman" w:hAnsi="Times New Roman" w:cs="Times New Roman"/>
          <w:sz w:val="24"/>
          <w:szCs w:val="24"/>
        </w:rPr>
        <w:t>. S</w:t>
      </w:r>
      <w:r w:rsidR="00BB6878" w:rsidRPr="004E4AF9">
        <w:rPr>
          <w:rFonts w:ascii="Times New Roman" w:hAnsi="Times New Roman" w:cs="Times New Roman"/>
          <w:sz w:val="24"/>
          <w:szCs w:val="24"/>
        </w:rPr>
        <w:t xml:space="preserve">e buscó que </w:t>
      </w:r>
      <w:r w:rsidR="0048105C" w:rsidRPr="004E4AF9">
        <w:rPr>
          <w:rFonts w:ascii="Times New Roman" w:hAnsi="Times New Roman" w:cs="Times New Roman"/>
          <w:b/>
          <w:sz w:val="24"/>
          <w:szCs w:val="24"/>
        </w:rPr>
        <w:t>latifundios ociosos</w:t>
      </w:r>
      <w:r w:rsidR="0048105C" w:rsidRPr="004E4AF9">
        <w:rPr>
          <w:rFonts w:ascii="Times New Roman" w:hAnsi="Times New Roman" w:cs="Times New Roman"/>
          <w:sz w:val="24"/>
          <w:szCs w:val="24"/>
        </w:rPr>
        <w:t xml:space="preserve"> </w:t>
      </w:r>
      <w:r w:rsidR="00BB6878" w:rsidRPr="004E4AF9">
        <w:rPr>
          <w:rFonts w:ascii="Times New Roman" w:hAnsi="Times New Roman" w:cs="Times New Roman"/>
          <w:sz w:val="24"/>
          <w:szCs w:val="24"/>
        </w:rPr>
        <w:t>(grandes porciones de tierra sin cultivar</w:t>
      </w:r>
      <w:r w:rsidR="00DF20C1">
        <w:rPr>
          <w:rFonts w:ascii="Times New Roman" w:hAnsi="Times New Roman" w:cs="Times New Roman"/>
          <w:sz w:val="24"/>
          <w:szCs w:val="24"/>
        </w:rPr>
        <w:t xml:space="preserve"> que estaban en manos de terratenientes y no tenían en cuenta el interés común sino los intereses privados</w:t>
      </w:r>
      <w:r w:rsidR="00BB6878"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fueran distribuidos entre </w:t>
      </w:r>
      <w:r w:rsidR="00DF20C1">
        <w:rPr>
          <w:rFonts w:ascii="Times New Roman" w:hAnsi="Times New Roman" w:cs="Times New Roman"/>
          <w:sz w:val="24"/>
          <w:szCs w:val="24"/>
        </w:rPr>
        <w:t xml:space="preserve">los </w:t>
      </w:r>
      <w:r w:rsidR="0048105C" w:rsidRPr="004E4AF9">
        <w:rPr>
          <w:rFonts w:ascii="Times New Roman" w:hAnsi="Times New Roman" w:cs="Times New Roman"/>
          <w:sz w:val="24"/>
          <w:szCs w:val="24"/>
        </w:rPr>
        <w:t>campesinos</w:t>
      </w:r>
      <w:r w:rsidR="00DF20C1">
        <w:rPr>
          <w:rFonts w:ascii="Times New Roman" w:hAnsi="Times New Roman" w:cs="Times New Roman"/>
          <w:sz w:val="24"/>
          <w:szCs w:val="24"/>
        </w:rPr>
        <w:t xml:space="preserve"> sin tierra</w:t>
      </w:r>
      <w:r w:rsidR="0048105C" w:rsidRPr="004E4AF9">
        <w:rPr>
          <w:rFonts w:ascii="Times New Roman" w:hAnsi="Times New Roman" w:cs="Times New Roman"/>
          <w:sz w:val="24"/>
          <w:szCs w:val="24"/>
        </w:rPr>
        <w:t xml:space="preserve">. </w:t>
      </w:r>
      <w:r w:rsidR="009070F0" w:rsidRPr="004E4AF9">
        <w:rPr>
          <w:rFonts w:ascii="Times New Roman" w:hAnsi="Times New Roman" w:cs="Times New Roman"/>
          <w:sz w:val="24"/>
          <w:szCs w:val="24"/>
        </w:rPr>
        <w:t>Para poner en marcha esta función se creó la Ley 200 de 1936,</w:t>
      </w:r>
      <w:r w:rsidR="005727ED" w:rsidRPr="004E4AF9">
        <w:rPr>
          <w:rFonts w:ascii="Times New Roman" w:hAnsi="Times New Roman" w:cs="Times New Roman"/>
          <w:sz w:val="24"/>
          <w:szCs w:val="24"/>
        </w:rPr>
        <w:t xml:space="preserve"> también llamada Ley de Tierras.</w:t>
      </w:r>
      <w:r w:rsidR="000118C0" w:rsidRPr="004E4AF9">
        <w:rPr>
          <w:rFonts w:ascii="Times New Roman" w:hAnsi="Times New Roman" w:cs="Times New Roman"/>
          <w:sz w:val="24"/>
          <w:szCs w:val="24"/>
        </w:rPr>
        <w:t xml:space="preserve"> Esto despertó un gran optimismo entre los campesinos que por años habían esperado a tener un pedazo de tierra cultivable. </w:t>
      </w:r>
    </w:p>
    <w:p w:rsidR="00F85C6B" w:rsidRPr="004E4AF9" w:rsidRDefault="000118C0" w:rsidP="004E4AF9">
      <w:pPr>
        <w:tabs>
          <w:tab w:val="right" w:pos="8498"/>
        </w:tabs>
        <w:spacing w:line="360" w:lineRule="auto"/>
        <w:ind w:left="708"/>
        <w:rPr>
          <w:rFonts w:ascii="Times New Roman" w:hAnsi="Times New Roman" w:cs="Times New Roman"/>
          <w:sz w:val="24"/>
          <w:szCs w:val="24"/>
        </w:rPr>
      </w:pPr>
      <w:r w:rsidRPr="004E4AF9">
        <w:rPr>
          <w:rFonts w:ascii="Times New Roman" w:hAnsi="Times New Roman" w:cs="Times New Roman"/>
          <w:sz w:val="24"/>
          <w:szCs w:val="24"/>
        </w:rPr>
        <w:t xml:space="preserve">Sin embargo, la distribución fue lenta </w:t>
      </w:r>
      <w:r w:rsidR="00EC2282" w:rsidRPr="004E4AF9">
        <w:rPr>
          <w:rFonts w:ascii="Times New Roman" w:hAnsi="Times New Roman" w:cs="Times New Roman"/>
          <w:sz w:val="24"/>
          <w:szCs w:val="24"/>
        </w:rPr>
        <w:t xml:space="preserve">y poca pues </w:t>
      </w:r>
      <w:r w:rsidRPr="004E4AF9">
        <w:rPr>
          <w:rFonts w:ascii="Times New Roman" w:hAnsi="Times New Roman" w:cs="Times New Roman"/>
          <w:sz w:val="24"/>
          <w:szCs w:val="24"/>
        </w:rPr>
        <w:t xml:space="preserve">tuvo la oposición de grandes terratenientes y de los sectores conservadores. </w:t>
      </w:r>
      <w:r w:rsidR="005C215F" w:rsidRPr="004E4AF9">
        <w:rPr>
          <w:rFonts w:ascii="Times New Roman" w:hAnsi="Times New Roman" w:cs="Times New Roman"/>
          <w:sz w:val="24"/>
          <w:szCs w:val="24"/>
        </w:rPr>
        <w:t>Como resultado lo que logró la Ley fue entregar algunos terrenos baldíos y ampliar así la frontera agrícola, es decir que los terrenos que recibieron algunos campesinos no fueron propiamente expropiados a los terratenientes sino más bien que se trató de tierras desocupadas alejadas de los centros urbanos y por lo tanto de difícil acceso</w:t>
      </w:r>
      <w:r w:rsidR="00CB426A">
        <w:rPr>
          <w:rFonts w:ascii="Times New Roman" w:hAnsi="Times New Roman" w:cs="Times New Roman"/>
          <w:sz w:val="24"/>
          <w:szCs w:val="24"/>
        </w:rPr>
        <w:t>.</w:t>
      </w:r>
    </w:p>
    <w:p w:rsidR="00F85C6B" w:rsidRPr="004E4AF9"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 xml:space="preserve">Intervención </w:t>
      </w:r>
      <w:r w:rsidR="0048105C" w:rsidRPr="004E4AF9">
        <w:rPr>
          <w:rFonts w:ascii="Times New Roman" w:hAnsi="Times New Roman" w:cs="Times New Roman"/>
          <w:b/>
          <w:sz w:val="24"/>
          <w:szCs w:val="24"/>
        </w:rPr>
        <w:t>del Estado en la economía</w:t>
      </w:r>
      <w:r w:rsidRPr="004E4AF9">
        <w:rPr>
          <w:rFonts w:ascii="Times New Roman" w:hAnsi="Times New Roman" w:cs="Times New Roman"/>
          <w:b/>
          <w:sz w:val="24"/>
          <w:szCs w:val="24"/>
        </w:rPr>
        <w:t>.</w:t>
      </w:r>
      <w:r w:rsidR="0048105C" w:rsidRPr="004E4AF9">
        <w:rPr>
          <w:rFonts w:ascii="Times New Roman" w:hAnsi="Times New Roman" w:cs="Times New Roman"/>
          <w:sz w:val="24"/>
          <w:szCs w:val="24"/>
        </w:rPr>
        <w:t xml:space="preserve"> </w:t>
      </w:r>
      <w:r w:rsidRPr="004E4AF9">
        <w:rPr>
          <w:rFonts w:ascii="Times New Roman" w:hAnsi="Times New Roman" w:cs="Times New Roman"/>
          <w:sz w:val="24"/>
          <w:szCs w:val="24"/>
        </w:rPr>
        <w:t xml:space="preserve">Se buscó que el </w:t>
      </w:r>
      <w:r w:rsidR="00DC7289">
        <w:rPr>
          <w:rFonts w:ascii="Times New Roman" w:hAnsi="Times New Roman" w:cs="Times New Roman"/>
          <w:sz w:val="24"/>
          <w:szCs w:val="24"/>
        </w:rPr>
        <w:t>E</w:t>
      </w:r>
      <w:r w:rsidRPr="004E4AF9">
        <w:rPr>
          <w:rFonts w:ascii="Times New Roman" w:hAnsi="Times New Roman" w:cs="Times New Roman"/>
          <w:sz w:val="24"/>
          <w:szCs w:val="24"/>
        </w:rPr>
        <w:t xml:space="preserve">stado regulara </w:t>
      </w:r>
      <w:r w:rsidR="0048105C" w:rsidRPr="004E4AF9">
        <w:rPr>
          <w:rFonts w:ascii="Times New Roman" w:hAnsi="Times New Roman" w:cs="Times New Roman"/>
          <w:sz w:val="24"/>
          <w:szCs w:val="24"/>
        </w:rPr>
        <w:t xml:space="preserve">la producción, distribución y consumo de riquezas </w:t>
      </w:r>
      <w:r w:rsidRPr="004E4AF9">
        <w:rPr>
          <w:rFonts w:ascii="Times New Roman" w:hAnsi="Times New Roman" w:cs="Times New Roman"/>
          <w:sz w:val="24"/>
          <w:szCs w:val="24"/>
        </w:rPr>
        <w:t xml:space="preserve">pensando en el bienestar de los trabajadores. </w:t>
      </w:r>
    </w:p>
    <w:p w:rsidR="009070F0" w:rsidRDefault="00F85C6B" w:rsidP="004E4AF9">
      <w:pPr>
        <w:pStyle w:val="Prrafodelista"/>
        <w:numPr>
          <w:ilvl w:val="0"/>
          <w:numId w:val="1"/>
        </w:num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rPr>
        <w:t>Ampliación de las funciones del Estado</w:t>
      </w:r>
      <w:r w:rsidR="009070F0" w:rsidRPr="004E4AF9">
        <w:rPr>
          <w:rFonts w:ascii="Times New Roman" w:hAnsi="Times New Roman" w:cs="Times New Roman"/>
          <w:sz w:val="24"/>
          <w:szCs w:val="24"/>
        </w:rPr>
        <w:t xml:space="preserve">. Se buscó </w:t>
      </w:r>
      <w:r w:rsidRPr="004E4AF9">
        <w:rPr>
          <w:rFonts w:ascii="Times New Roman" w:hAnsi="Times New Roman" w:cs="Times New Roman"/>
          <w:sz w:val="24"/>
          <w:szCs w:val="24"/>
        </w:rPr>
        <w:t xml:space="preserve">solucionar carencias de la población en términos de salud y </w:t>
      </w:r>
      <w:r w:rsidR="0048105C" w:rsidRPr="004E4AF9">
        <w:rPr>
          <w:rFonts w:ascii="Times New Roman" w:hAnsi="Times New Roman" w:cs="Times New Roman"/>
          <w:sz w:val="24"/>
          <w:szCs w:val="24"/>
        </w:rPr>
        <w:t>educación,</w:t>
      </w:r>
      <w:r w:rsidRPr="004E4AF9">
        <w:rPr>
          <w:rFonts w:ascii="Times New Roman" w:hAnsi="Times New Roman" w:cs="Times New Roman"/>
          <w:sz w:val="24"/>
          <w:szCs w:val="24"/>
        </w:rPr>
        <w:t xml:space="preserve"> así como frente a </w:t>
      </w:r>
      <w:r w:rsidR="009070F0" w:rsidRPr="004E4AF9">
        <w:rPr>
          <w:rFonts w:ascii="Times New Roman" w:hAnsi="Times New Roman" w:cs="Times New Roman"/>
          <w:sz w:val="24"/>
          <w:szCs w:val="24"/>
        </w:rPr>
        <w:t>l</w:t>
      </w:r>
      <w:r w:rsidR="0048105C" w:rsidRPr="004E4AF9">
        <w:rPr>
          <w:rFonts w:ascii="Times New Roman" w:hAnsi="Times New Roman" w:cs="Times New Roman"/>
          <w:sz w:val="24"/>
          <w:szCs w:val="24"/>
        </w:rPr>
        <w:t>a pr</w:t>
      </w:r>
      <w:r w:rsidR="005C215F" w:rsidRPr="004E4AF9">
        <w:rPr>
          <w:rFonts w:ascii="Times New Roman" w:hAnsi="Times New Roman" w:cs="Times New Roman"/>
          <w:sz w:val="24"/>
          <w:szCs w:val="24"/>
        </w:rPr>
        <w:t>otección del derecho al trabajo. Por lo tanto se ampliaron los derechos de los trabajadores y se vio con mejores ojos el sindicalismo; también se crearon más escuelas y hospitales.</w:t>
      </w:r>
    </w:p>
    <w:tbl>
      <w:tblPr>
        <w:tblStyle w:val="Tablaconcuadrcula"/>
        <w:tblW w:w="0" w:type="auto"/>
        <w:tblLook w:val="04A0" w:firstRow="1" w:lastRow="0" w:firstColumn="1" w:lastColumn="0" w:noHBand="0" w:noVBand="1"/>
      </w:tblPr>
      <w:tblGrid>
        <w:gridCol w:w="1146"/>
        <w:gridCol w:w="7908"/>
      </w:tblGrid>
      <w:tr w:rsidR="00900D3D" w:rsidRPr="00974355" w:rsidTr="00CF7452">
        <w:tc>
          <w:tcPr>
            <w:tcW w:w="9054" w:type="dxa"/>
            <w:gridSpan w:val="2"/>
            <w:shd w:val="clear" w:color="auto" w:fill="000000" w:themeFill="text1"/>
          </w:tcPr>
          <w:p w:rsidR="00900D3D" w:rsidRPr="00974355" w:rsidRDefault="00900D3D" w:rsidP="00CF7452">
            <w:pPr>
              <w:spacing w:line="360" w:lineRule="auto"/>
              <w:jc w:val="center"/>
              <w:rPr>
                <w:b/>
                <w:color w:val="FFFFFF" w:themeColor="background1"/>
              </w:rPr>
            </w:pPr>
            <w:r w:rsidRPr="00974355">
              <w:rPr>
                <w:b/>
                <w:color w:val="FFFFFF" w:themeColor="background1"/>
              </w:rPr>
              <w:t>Destacado</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900D3D" w:rsidRPr="00C214CC" w:rsidRDefault="00900D3D" w:rsidP="00CF7452">
            <w:pPr>
              <w:spacing w:line="360" w:lineRule="auto"/>
              <w:rPr>
                <w:b/>
                <w:color w:val="000000" w:themeColor="text1"/>
              </w:rPr>
            </w:pPr>
            <w:r>
              <w:rPr>
                <w:rFonts w:ascii="Times New Roman" w:hAnsi="Times New Roman" w:cs="Times New Roman"/>
                <w:b/>
                <w:sz w:val="24"/>
                <w:szCs w:val="24"/>
              </w:rPr>
              <w:t>La Revolución en Marcha</w:t>
            </w:r>
          </w:p>
        </w:tc>
      </w:tr>
      <w:tr w:rsidR="00900D3D" w:rsidRPr="00974355" w:rsidTr="00CF7452">
        <w:trPr>
          <w:trHeight w:val="318"/>
        </w:trPr>
        <w:tc>
          <w:tcPr>
            <w:tcW w:w="1146" w:type="dxa"/>
            <w:shd w:val="clear" w:color="auto" w:fill="auto"/>
          </w:tcPr>
          <w:p w:rsidR="00900D3D" w:rsidRPr="00974355" w:rsidRDefault="00900D3D" w:rsidP="00CF7452">
            <w:pPr>
              <w:spacing w:line="360" w:lineRule="auto"/>
              <w:rPr>
                <w:lang w:val="es-ES"/>
              </w:rPr>
            </w:pPr>
            <w:r w:rsidRPr="00974355">
              <w:rPr>
                <w:lang w:val="es-ES"/>
              </w:rPr>
              <w:t>Contenido</w:t>
            </w:r>
          </w:p>
        </w:tc>
        <w:tc>
          <w:tcPr>
            <w:tcW w:w="7908" w:type="dxa"/>
            <w:shd w:val="clear" w:color="auto" w:fill="auto"/>
          </w:tcPr>
          <w:p w:rsidR="00900D3D" w:rsidRPr="004E4AF9" w:rsidRDefault="00900D3D" w:rsidP="00CF7452">
            <w:pPr>
              <w:tabs>
                <w:tab w:val="right" w:pos="8498"/>
              </w:tabs>
              <w:spacing w:line="360" w:lineRule="auto"/>
              <w:rPr>
                <w:rFonts w:ascii="Times New Roman" w:hAnsi="Times New Roman" w:cs="Times New Roman"/>
                <w:sz w:val="24"/>
                <w:szCs w:val="24"/>
              </w:rPr>
            </w:pPr>
            <w:r>
              <w:rPr>
                <w:rFonts w:ascii="Times New Roman" w:hAnsi="Times New Roman" w:cs="Times New Roman"/>
                <w:sz w:val="24"/>
                <w:szCs w:val="24"/>
                <w:lang w:val="es-ES"/>
              </w:rPr>
              <w:t>La pobreza y las malas condiciones de los trabajadores llevaron a que el Estado colombiano asumiera su responsabilidad como garante del bienestar. Por ello, durante el gob</w:t>
            </w:r>
            <w:r w:rsidR="00177FE2">
              <w:rPr>
                <w:rFonts w:ascii="Times New Roman" w:hAnsi="Times New Roman" w:cs="Times New Roman"/>
                <w:sz w:val="24"/>
                <w:szCs w:val="24"/>
                <w:lang w:val="es-ES"/>
              </w:rPr>
              <w:t xml:space="preserve">ierno de Alfonso López Pumarejo, en el año 1936, </w:t>
            </w:r>
            <w:r>
              <w:rPr>
                <w:rFonts w:ascii="Times New Roman" w:hAnsi="Times New Roman" w:cs="Times New Roman"/>
                <w:sz w:val="24"/>
                <w:szCs w:val="24"/>
                <w:lang w:val="es-ES"/>
              </w:rPr>
              <w:t xml:space="preserve">se diseñó una </w:t>
            </w:r>
            <w:r w:rsidR="00BD5B09">
              <w:rPr>
                <w:rFonts w:ascii="Times New Roman" w:hAnsi="Times New Roman" w:cs="Times New Roman"/>
                <w:sz w:val="24"/>
                <w:szCs w:val="24"/>
                <w:lang w:val="es-ES"/>
              </w:rPr>
              <w:t>política pública conocida como l</w:t>
            </w:r>
            <w:r>
              <w:rPr>
                <w:rFonts w:ascii="Times New Roman" w:hAnsi="Times New Roman" w:cs="Times New Roman"/>
                <w:sz w:val="24"/>
                <w:szCs w:val="24"/>
                <w:lang w:val="es-ES"/>
              </w:rPr>
              <w:t>a Revolución en Marcha.</w:t>
            </w:r>
            <w:r w:rsidR="00177FE2">
              <w:rPr>
                <w:rFonts w:ascii="Times New Roman" w:hAnsi="Times New Roman" w:cs="Times New Roman"/>
                <w:sz w:val="24"/>
                <w:szCs w:val="24"/>
                <w:lang w:val="es-ES"/>
              </w:rPr>
              <w:t xml:space="preserve"> </w:t>
            </w:r>
          </w:p>
          <w:p w:rsidR="00900D3D" w:rsidRPr="00AA4E19" w:rsidRDefault="00900D3D" w:rsidP="00CF7452">
            <w:pPr>
              <w:tabs>
                <w:tab w:val="right" w:pos="8498"/>
              </w:tabs>
              <w:spacing w:line="360" w:lineRule="auto"/>
              <w:rPr>
                <w:rFonts w:ascii="Times New Roman" w:hAnsi="Times New Roman" w:cs="Times New Roman"/>
                <w:sz w:val="24"/>
                <w:szCs w:val="24"/>
              </w:rPr>
            </w:pPr>
          </w:p>
        </w:tc>
      </w:tr>
    </w:tbl>
    <w:p w:rsidR="003379B9" w:rsidRDefault="003379B9" w:rsidP="00746E2C">
      <w:pPr>
        <w:pStyle w:val="Prrafodelista"/>
        <w:tabs>
          <w:tab w:val="right" w:pos="8498"/>
        </w:tabs>
        <w:spacing w:line="360" w:lineRule="auto"/>
        <w:rPr>
          <w:rFonts w:ascii="Times New Roman" w:hAnsi="Times New Roman" w:cs="Times New Roman"/>
          <w:sz w:val="24"/>
          <w:szCs w:val="24"/>
        </w:rPr>
      </w:pPr>
    </w:p>
    <w:p w:rsidR="00660047"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La oposición que encontró López Pumarejo por parte de los sectores más ricos de la sociedad fue muy fuerte. Por lo tanto al final de su mandato empezó a echar para abajo algunas medidas. </w:t>
      </w:r>
    </w:p>
    <w:p w:rsidR="001D621A" w:rsidRDefault="001D621A"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DC7289" w:rsidRPr="00FC750D" w:rsidTr="00CF7452">
        <w:tc>
          <w:tcPr>
            <w:tcW w:w="9054" w:type="dxa"/>
            <w:gridSpan w:val="2"/>
            <w:shd w:val="clear" w:color="auto" w:fill="000000" w:themeFill="text1"/>
          </w:tcPr>
          <w:p w:rsidR="00DC7289" w:rsidRPr="00FC750D" w:rsidRDefault="00DC7289" w:rsidP="00CF7452">
            <w:pPr>
              <w:jc w:val="center"/>
              <w:rPr>
                <w:b/>
                <w:color w:val="FFFFFF" w:themeColor="background1"/>
                <w:sz w:val="24"/>
                <w:szCs w:val="24"/>
              </w:rPr>
            </w:pPr>
            <w:r>
              <w:rPr>
                <w:b/>
                <w:color w:val="FFFFFF" w:themeColor="background1"/>
                <w:sz w:val="24"/>
                <w:szCs w:val="24"/>
              </w:rPr>
              <w:t>Practica. Recurso nuevo</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Código</w:t>
            </w:r>
          </w:p>
        </w:tc>
        <w:tc>
          <w:tcPr>
            <w:tcW w:w="6536" w:type="dxa"/>
          </w:tcPr>
          <w:p w:rsidR="00DC7289" w:rsidRPr="00FC750D" w:rsidRDefault="00DC7289" w:rsidP="00DC728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80</w:t>
            </w:r>
          </w:p>
        </w:tc>
      </w:tr>
      <w:tr w:rsidR="00DC7289" w:rsidRPr="00FC750D" w:rsidTr="00CF7452">
        <w:tc>
          <w:tcPr>
            <w:tcW w:w="2518" w:type="dxa"/>
          </w:tcPr>
          <w:p w:rsidR="00DC7289" w:rsidRPr="00FC750D" w:rsidRDefault="00DC7289" w:rsidP="00CF7452">
            <w:pPr>
              <w:rPr>
                <w:b/>
                <w:color w:val="000000" w:themeColor="text1"/>
                <w:sz w:val="24"/>
                <w:szCs w:val="24"/>
              </w:rPr>
            </w:pPr>
            <w:r w:rsidRPr="00FC750D">
              <w:rPr>
                <w:b/>
                <w:color w:val="000000" w:themeColor="text1"/>
                <w:sz w:val="24"/>
                <w:szCs w:val="24"/>
              </w:rPr>
              <w:t>Título</w:t>
            </w:r>
          </w:p>
        </w:tc>
        <w:tc>
          <w:tcPr>
            <w:tcW w:w="6536" w:type="dxa"/>
          </w:tcPr>
          <w:p w:rsidR="00DC7289" w:rsidRPr="00FC750D" w:rsidRDefault="00DC7289" w:rsidP="00CF7452">
            <w:pPr>
              <w:rPr>
                <w:color w:val="000000" w:themeColor="text1"/>
                <w:sz w:val="24"/>
                <w:szCs w:val="24"/>
              </w:rPr>
            </w:pPr>
            <w:r>
              <w:rPr>
                <w:rFonts w:ascii="Arial" w:hAnsi="Arial" w:cs="Arial"/>
                <w:sz w:val="18"/>
                <w:szCs w:val="18"/>
                <w:lang w:val="es-ES_tradnl"/>
              </w:rPr>
              <w:t>Practica: La Revolución en Marcha</w:t>
            </w:r>
          </w:p>
        </w:tc>
      </w:tr>
      <w:tr w:rsidR="00DC7289" w:rsidRPr="00FC750D" w:rsidTr="00CF7452">
        <w:trPr>
          <w:trHeight w:val="919"/>
        </w:trPr>
        <w:tc>
          <w:tcPr>
            <w:tcW w:w="2518" w:type="dxa"/>
          </w:tcPr>
          <w:p w:rsidR="00DC7289" w:rsidRPr="00FC750D" w:rsidRDefault="00DC7289" w:rsidP="00CF7452">
            <w:pPr>
              <w:rPr>
                <w:b/>
                <w:sz w:val="24"/>
                <w:szCs w:val="24"/>
              </w:rPr>
            </w:pPr>
            <w:r w:rsidRPr="00FC750D">
              <w:rPr>
                <w:b/>
                <w:sz w:val="24"/>
                <w:szCs w:val="24"/>
              </w:rPr>
              <w:t>Descripción</w:t>
            </w:r>
          </w:p>
        </w:tc>
        <w:tc>
          <w:tcPr>
            <w:tcW w:w="6536" w:type="dxa"/>
          </w:tcPr>
          <w:p w:rsidR="00DC7289" w:rsidRPr="00EC62BF" w:rsidRDefault="00DC7289" w:rsidP="00CF7452">
            <w:pPr>
              <w:rPr>
                <w:rFonts w:ascii="Arial" w:hAnsi="Arial"/>
                <w:sz w:val="18"/>
                <w:szCs w:val="18"/>
                <w:lang w:val="es-ES_tradnl"/>
              </w:rPr>
            </w:pPr>
            <w:r>
              <w:rPr>
                <w:rFonts w:ascii="Arial" w:hAnsi="Arial" w:cs="Arial"/>
                <w:sz w:val="18"/>
                <w:szCs w:val="18"/>
                <w:lang w:val="es-ES_tradnl"/>
              </w:rPr>
              <w:t>Actividad que sintetiza los principales aspectos de los que se ocupó la Revolución en Marcha dirigida por Alfonso López Pumarejo</w:t>
            </w:r>
          </w:p>
        </w:tc>
      </w:tr>
    </w:tbl>
    <w:p w:rsidR="001D621A" w:rsidRPr="004E4AF9" w:rsidRDefault="001D621A" w:rsidP="004E4AF9">
      <w:pPr>
        <w:tabs>
          <w:tab w:val="right" w:pos="8498"/>
        </w:tabs>
        <w:spacing w:line="360" w:lineRule="auto"/>
        <w:rPr>
          <w:rFonts w:ascii="Times New Roman" w:hAnsi="Times New Roman" w:cs="Times New Roman"/>
          <w:sz w:val="24"/>
          <w:szCs w:val="24"/>
        </w:rPr>
      </w:pPr>
    </w:p>
    <w:p w:rsidR="00EC2282" w:rsidRPr="004E4AF9" w:rsidRDefault="00655746"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2.3 </w:t>
      </w:r>
      <w:r w:rsidR="005C215F" w:rsidRPr="004E4AF9">
        <w:rPr>
          <w:rFonts w:ascii="Times New Roman" w:hAnsi="Times New Roman" w:cs="Times New Roman"/>
          <w:b/>
          <w:sz w:val="24"/>
          <w:szCs w:val="24"/>
        </w:rPr>
        <w:t>La amistad con Estados Unidos y el gobierno de</w:t>
      </w:r>
      <w:r w:rsidR="00EC2282" w:rsidRPr="004E4AF9">
        <w:rPr>
          <w:rFonts w:ascii="Times New Roman" w:hAnsi="Times New Roman" w:cs="Times New Roman"/>
          <w:b/>
          <w:sz w:val="24"/>
          <w:szCs w:val="24"/>
        </w:rPr>
        <w:t xml:space="preserve"> </w:t>
      </w:r>
      <w:r w:rsidR="005C215F" w:rsidRPr="004E4AF9">
        <w:rPr>
          <w:rFonts w:ascii="Times New Roman" w:hAnsi="Times New Roman" w:cs="Times New Roman"/>
          <w:b/>
          <w:sz w:val="24"/>
          <w:szCs w:val="24"/>
        </w:rPr>
        <w:t>Eduardo Santos (1938-1942)</w:t>
      </w:r>
      <w:r w:rsidR="0048105C" w:rsidRPr="004E4AF9">
        <w:rPr>
          <w:rFonts w:ascii="Times New Roman" w:hAnsi="Times New Roman" w:cs="Times New Roman"/>
          <w:sz w:val="24"/>
          <w:szCs w:val="24"/>
        </w:rPr>
        <w:t xml:space="preserve"> </w:t>
      </w:r>
    </w:p>
    <w:p w:rsidR="00166022" w:rsidRPr="004E4AF9" w:rsidRDefault="00EC2282"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El periodo de Eduardo Santos, quien era empresario y periodista, se conoció como el gobierno de “</w:t>
      </w:r>
      <w:r w:rsidRPr="004E4AF9">
        <w:rPr>
          <w:rFonts w:ascii="Times New Roman" w:hAnsi="Times New Roman" w:cs="Times New Roman"/>
          <w:b/>
          <w:sz w:val="24"/>
          <w:szCs w:val="24"/>
        </w:rPr>
        <w:t>la gran pausa</w:t>
      </w:r>
      <w:r w:rsidRPr="004E4AF9">
        <w:rPr>
          <w:rFonts w:ascii="Times New Roman" w:hAnsi="Times New Roman" w:cs="Times New Roman"/>
          <w:sz w:val="24"/>
          <w:szCs w:val="24"/>
        </w:rPr>
        <w:t>”, en particular porque las reformas que empezaron con el gobierno de López Pumarejo detuvieron su impulso, aunque se mantuvo e</w:t>
      </w:r>
      <w:r w:rsidR="00660047" w:rsidRPr="004E4AF9">
        <w:rPr>
          <w:rFonts w:ascii="Times New Roman" w:hAnsi="Times New Roman" w:cs="Times New Roman"/>
          <w:sz w:val="24"/>
          <w:szCs w:val="24"/>
        </w:rPr>
        <w:t xml:space="preserve">l buen trato a los trabajadores (particularmente aquellos que compartían las ideas del Partido Liberal) </w:t>
      </w:r>
      <w:r w:rsidR="00166022" w:rsidRPr="004E4AF9">
        <w:rPr>
          <w:rFonts w:ascii="Times New Roman" w:hAnsi="Times New Roman" w:cs="Times New Roman"/>
          <w:sz w:val="24"/>
          <w:szCs w:val="24"/>
        </w:rPr>
        <w:t>y el estímulo a la creación de industrias nacionales.</w:t>
      </w:r>
      <w:r w:rsidRPr="004E4AF9">
        <w:rPr>
          <w:rFonts w:ascii="Times New Roman" w:hAnsi="Times New Roman" w:cs="Times New Roman"/>
          <w:sz w:val="24"/>
          <w:szCs w:val="24"/>
        </w:rPr>
        <w:t xml:space="preserve"> </w:t>
      </w:r>
    </w:p>
    <w:p w:rsidR="00166022" w:rsidRPr="004E4AF9" w:rsidRDefault="0066004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w:t>
      </w:r>
      <w:r w:rsidR="00EC2282" w:rsidRPr="004E4AF9">
        <w:rPr>
          <w:rFonts w:ascii="Times New Roman" w:hAnsi="Times New Roman" w:cs="Times New Roman"/>
          <w:sz w:val="24"/>
          <w:szCs w:val="24"/>
        </w:rPr>
        <w:t xml:space="preserve"> gran pausa tuvo también una ca</w:t>
      </w:r>
      <w:r w:rsidR="00166022" w:rsidRPr="004E4AF9">
        <w:rPr>
          <w:rFonts w:ascii="Times New Roman" w:hAnsi="Times New Roman" w:cs="Times New Roman"/>
          <w:sz w:val="24"/>
          <w:szCs w:val="24"/>
        </w:rPr>
        <w:t xml:space="preserve">usa: la Segunda Guerra Mundial; esta obligó al gobierno a crear embajadas y a facilitar el ingreso de funcionarios de Estados Unidos para realizar actividades de espionaje contra los países del Eje (Alemania, Japón e Italia). </w:t>
      </w:r>
      <w:r w:rsidR="00B035CD" w:rsidRPr="004E4AF9">
        <w:rPr>
          <w:rFonts w:ascii="Times New Roman" w:hAnsi="Times New Roman" w:cs="Times New Roman"/>
          <w:sz w:val="24"/>
          <w:szCs w:val="24"/>
        </w:rPr>
        <w:t xml:space="preserve">La permisividad con el país del norte </w:t>
      </w:r>
      <w:r w:rsidR="007E6B81" w:rsidRPr="004E4AF9">
        <w:rPr>
          <w:rFonts w:ascii="Times New Roman" w:hAnsi="Times New Roman" w:cs="Times New Roman"/>
          <w:sz w:val="24"/>
          <w:szCs w:val="24"/>
        </w:rPr>
        <w:t xml:space="preserve">no fue bien vista por los sectores populares y de izquierda que tenían presente el recuerdo de la </w:t>
      </w:r>
      <w:r w:rsidR="00DE35DE" w:rsidRPr="004E4AF9">
        <w:rPr>
          <w:rFonts w:ascii="Times New Roman" w:hAnsi="Times New Roman" w:cs="Times New Roman"/>
          <w:sz w:val="24"/>
          <w:szCs w:val="24"/>
        </w:rPr>
        <w:t>p</w:t>
      </w:r>
      <w:r w:rsidR="00DE35DE">
        <w:rPr>
          <w:rFonts w:ascii="Times New Roman" w:hAnsi="Times New Roman" w:cs="Times New Roman"/>
          <w:sz w:val="24"/>
          <w:szCs w:val="24"/>
        </w:rPr>
        <w:t>é</w:t>
      </w:r>
      <w:r w:rsidR="00DE35DE" w:rsidRPr="004E4AF9">
        <w:rPr>
          <w:rFonts w:ascii="Times New Roman" w:hAnsi="Times New Roman" w:cs="Times New Roman"/>
          <w:sz w:val="24"/>
          <w:szCs w:val="24"/>
        </w:rPr>
        <w:t xml:space="preserve">rdida </w:t>
      </w:r>
      <w:r w:rsidR="007E6B81" w:rsidRPr="004E4AF9">
        <w:rPr>
          <w:rFonts w:ascii="Times New Roman" w:hAnsi="Times New Roman" w:cs="Times New Roman"/>
          <w:sz w:val="24"/>
          <w:szCs w:val="24"/>
        </w:rPr>
        <w:t>de Panamá y la masacre de las bananeras.</w:t>
      </w:r>
    </w:p>
    <w:p w:rsidR="006A0CB5" w:rsidRPr="004E4AF9" w:rsidRDefault="0079051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 xml:space="preserve">2.4 </w:t>
      </w:r>
      <w:r w:rsidR="006A0CB5" w:rsidRPr="004E4AF9">
        <w:rPr>
          <w:rFonts w:ascii="Times New Roman" w:hAnsi="Times New Roman" w:cs="Times New Roman"/>
          <w:b/>
          <w:sz w:val="24"/>
          <w:szCs w:val="24"/>
        </w:rPr>
        <w:t>La reelección de Alfonso López (1942-1946)</w:t>
      </w:r>
      <w:r w:rsidR="006A0CB5" w:rsidRPr="004E4AF9">
        <w:rPr>
          <w:rFonts w:ascii="Times New Roman" w:hAnsi="Times New Roman" w:cs="Times New Roman"/>
          <w:sz w:val="24"/>
          <w:szCs w:val="24"/>
        </w:rPr>
        <w:t xml:space="preserve"> </w:t>
      </w:r>
    </w:p>
    <w:p w:rsidR="0048105C" w:rsidRPr="004E4AF9" w:rsidRDefault="00140B43"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Alfonso López Pumarejo volvió a la política en 1942. Su segundo gobierno fue muy distinto al primero. Propuso muy pocas reformas pero además estuvo caracterizado porque la oposición conservadora ya empezaba a pedir más participación política. Así mismo, con </w:t>
      </w:r>
      <w:r w:rsidRPr="004E4AF9">
        <w:rPr>
          <w:rFonts w:ascii="Times New Roman" w:hAnsi="Times New Roman" w:cs="Times New Roman"/>
          <w:sz w:val="24"/>
          <w:szCs w:val="24"/>
        </w:rPr>
        <w:lastRenderedPageBreak/>
        <w:t xml:space="preserve">la Segunda Guerra Mundial a Colombia habían llegado ideas de orientación fascista que atrajeron a algunos detractores. </w:t>
      </w:r>
    </w:p>
    <w:p w:rsidR="00790517" w:rsidRDefault="00140B43"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Un hecho marcó el segundo mandato de López: el </w:t>
      </w:r>
      <w:r w:rsidRPr="00790517">
        <w:rPr>
          <w:rFonts w:ascii="Times New Roman" w:hAnsi="Times New Roman" w:cs="Times New Roman"/>
          <w:b/>
          <w:sz w:val="24"/>
          <w:szCs w:val="24"/>
        </w:rPr>
        <w:t>golpe militar de Pasto</w:t>
      </w:r>
      <w:r w:rsidR="00380DC1" w:rsidRPr="004E4AF9">
        <w:rPr>
          <w:rFonts w:ascii="Times New Roman" w:hAnsi="Times New Roman" w:cs="Times New Roman"/>
          <w:sz w:val="24"/>
          <w:szCs w:val="24"/>
        </w:rPr>
        <w:t xml:space="preserve"> ocurrido el </w:t>
      </w:r>
      <w:r w:rsidR="00380DC1" w:rsidRPr="00CE4724">
        <w:rPr>
          <w:rFonts w:ascii="Times New Roman" w:hAnsi="Times New Roman" w:cs="Times New Roman"/>
          <w:b/>
          <w:sz w:val="24"/>
          <w:szCs w:val="24"/>
          <w:lang w:val="es-ES"/>
        </w:rPr>
        <w:t>10 de julio de 1944</w:t>
      </w:r>
      <w:r w:rsidR="00380DC1" w:rsidRPr="004E4AF9">
        <w:rPr>
          <w:rFonts w:ascii="Times New Roman" w:hAnsi="Times New Roman" w:cs="Times New Roman"/>
          <w:sz w:val="24"/>
          <w:szCs w:val="24"/>
          <w:lang w:val="es-ES"/>
        </w:rPr>
        <w:t xml:space="preserve">. Ese día, cuando el presidente visitaba la ciudad del sur, para asistir a unas maniobras de entrenamiento del Ejército, fue arrestado, amarrado y trasladado a la Hacienda </w:t>
      </w:r>
      <w:proofErr w:type="spellStart"/>
      <w:r w:rsidR="00380DC1" w:rsidRPr="004E4AF9">
        <w:rPr>
          <w:rFonts w:ascii="Times New Roman" w:hAnsi="Times New Roman" w:cs="Times New Roman"/>
          <w:sz w:val="24"/>
          <w:szCs w:val="24"/>
          <w:lang w:val="es-ES"/>
        </w:rPr>
        <w:t>Consacá</w:t>
      </w:r>
      <w:proofErr w:type="spellEnd"/>
      <w:r w:rsidR="00380DC1" w:rsidRPr="004E4AF9">
        <w:rPr>
          <w:rFonts w:ascii="Times New Roman" w:hAnsi="Times New Roman" w:cs="Times New Roman"/>
          <w:sz w:val="24"/>
          <w:szCs w:val="24"/>
          <w:lang w:val="es-ES"/>
        </w:rPr>
        <w:t xml:space="preserve"> por órdenes del coronel Diógenes Gil. El episodio tuvo una corta duración. Los militares golpistas, que en un principio manifestaron total seguridad y unión, pronto se rindieron y dejaron en libertad al presidente. Entre tanto, a pesar de lo difícil de las comunicaciones, en Bogotá se supo la noticia de inmediato y se declaró el </w:t>
      </w:r>
      <w:r w:rsidR="00790517" w:rsidRPr="00790517">
        <w:rPr>
          <w:rFonts w:ascii="Times New Roman" w:hAnsi="Times New Roman" w:cs="Times New Roman"/>
          <w:b/>
          <w:sz w:val="24"/>
          <w:szCs w:val="24"/>
          <w:lang w:val="es-ES"/>
        </w:rPr>
        <w:t>E</w:t>
      </w:r>
      <w:r w:rsidR="00380DC1" w:rsidRPr="00790517">
        <w:rPr>
          <w:rFonts w:ascii="Times New Roman" w:hAnsi="Times New Roman" w:cs="Times New Roman"/>
          <w:b/>
          <w:sz w:val="24"/>
          <w:szCs w:val="24"/>
          <w:lang w:val="es-ES"/>
        </w:rPr>
        <w:t>stado de sitio</w:t>
      </w:r>
      <w:r w:rsidR="00380DC1" w:rsidRPr="004E4AF9">
        <w:rPr>
          <w:rFonts w:ascii="Times New Roman" w:hAnsi="Times New Roman" w:cs="Times New Roman"/>
          <w:sz w:val="24"/>
          <w:szCs w:val="24"/>
          <w:lang w:val="es-ES"/>
        </w:rPr>
        <w:t xml:space="preserve">. </w:t>
      </w:r>
    </w:p>
    <w:p w:rsidR="00380DC1" w:rsidRPr="004E4AF9"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Finalmente, López regresó a la capital y aunque salió bien librado, aquel intento de golpe dejó entrever que los sectores más conservadores de la sociedad querían que la República </w:t>
      </w:r>
      <w:r w:rsidR="00790517">
        <w:rPr>
          <w:rFonts w:ascii="Times New Roman" w:hAnsi="Times New Roman" w:cs="Times New Roman"/>
          <w:sz w:val="24"/>
          <w:szCs w:val="24"/>
          <w:lang w:val="es-ES"/>
        </w:rPr>
        <w:t>l</w:t>
      </w:r>
      <w:r w:rsidRPr="004E4AF9">
        <w:rPr>
          <w:rFonts w:ascii="Times New Roman" w:hAnsi="Times New Roman" w:cs="Times New Roman"/>
          <w:sz w:val="24"/>
          <w:szCs w:val="24"/>
          <w:lang w:val="es-ES"/>
        </w:rPr>
        <w:t xml:space="preserve">iberal llegara a su fin, en parte porque a esos sectores les resultaba </w:t>
      </w:r>
      <w:r w:rsidRPr="00790517">
        <w:rPr>
          <w:rFonts w:ascii="Times New Roman" w:hAnsi="Times New Roman" w:cs="Times New Roman"/>
          <w:b/>
          <w:sz w:val="24"/>
          <w:szCs w:val="24"/>
          <w:lang w:val="es-ES"/>
        </w:rPr>
        <w:t>intolerable</w:t>
      </w:r>
      <w:r w:rsidRPr="004E4AF9">
        <w:rPr>
          <w:rFonts w:ascii="Times New Roman" w:hAnsi="Times New Roman" w:cs="Times New Roman"/>
          <w:sz w:val="24"/>
          <w:szCs w:val="24"/>
          <w:lang w:val="es-ES"/>
        </w:rPr>
        <w:t xml:space="preserve"> el poder que había ido adquiriendo la </w:t>
      </w:r>
      <w:r w:rsidRPr="00790517">
        <w:rPr>
          <w:rFonts w:ascii="Times New Roman" w:hAnsi="Times New Roman" w:cs="Times New Roman"/>
          <w:b/>
          <w:sz w:val="24"/>
          <w:szCs w:val="24"/>
          <w:lang w:val="es-ES"/>
        </w:rPr>
        <w:t>clase trabajadora</w:t>
      </w:r>
      <w:r w:rsidRPr="004E4AF9">
        <w:rPr>
          <w:rFonts w:ascii="Times New Roman" w:hAnsi="Times New Roman" w:cs="Times New Roman"/>
          <w:sz w:val="24"/>
          <w:szCs w:val="24"/>
          <w:lang w:val="es-ES"/>
        </w:rPr>
        <w:t xml:space="preserve"> con las </w:t>
      </w:r>
      <w:r w:rsidRPr="00790517">
        <w:rPr>
          <w:rFonts w:ascii="Times New Roman" w:hAnsi="Times New Roman" w:cs="Times New Roman"/>
          <w:b/>
          <w:sz w:val="24"/>
          <w:szCs w:val="24"/>
          <w:lang w:val="es-ES"/>
        </w:rPr>
        <w:t>reformas laborales</w:t>
      </w:r>
      <w:r w:rsidRPr="004E4AF9">
        <w:rPr>
          <w:rFonts w:ascii="Times New Roman" w:hAnsi="Times New Roman" w:cs="Times New Roman"/>
          <w:sz w:val="24"/>
          <w:szCs w:val="24"/>
          <w:lang w:val="es-ES"/>
        </w:rPr>
        <w:t xml:space="preserve"> y </w:t>
      </w:r>
      <w:r w:rsidRPr="00790517">
        <w:rPr>
          <w:rFonts w:ascii="Times New Roman" w:hAnsi="Times New Roman" w:cs="Times New Roman"/>
          <w:b/>
          <w:sz w:val="24"/>
          <w:szCs w:val="24"/>
          <w:lang w:val="es-ES"/>
        </w:rPr>
        <w:t>agrarias</w:t>
      </w:r>
      <w:r w:rsidRPr="004E4AF9">
        <w:rPr>
          <w:rFonts w:ascii="Times New Roman" w:hAnsi="Times New Roman" w:cs="Times New Roman"/>
          <w:sz w:val="24"/>
          <w:szCs w:val="24"/>
          <w:lang w:val="es-ES"/>
        </w:rPr>
        <w:t xml:space="preserve">. </w:t>
      </w:r>
    </w:p>
    <w:p w:rsidR="00380DC1" w:rsidRDefault="00380DC1"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El presidente López decidió renunciar y asumió como presidente designado el liberal Alberto Lleras Camargo quien ocupaba el cargo de Ministro de Gobierno. Alberto Lleras gobernó por un año. Así llegó a su fin la República Liberal. </w:t>
      </w:r>
    </w:p>
    <w:p w:rsidR="00790517" w:rsidRPr="00790517" w:rsidRDefault="00790517"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46"/>
        <w:gridCol w:w="7908"/>
      </w:tblGrid>
      <w:tr w:rsidR="00790517" w:rsidRPr="00974355" w:rsidTr="00CF7452">
        <w:tc>
          <w:tcPr>
            <w:tcW w:w="9054" w:type="dxa"/>
            <w:gridSpan w:val="2"/>
            <w:shd w:val="clear" w:color="auto" w:fill="000000" w:themeFill="text1"/>
          </w:tcPr>
          <w:p w:rsidR="00790517" w:rsidRPr="00974355" w:rsidRDefault="00790517" w:rsidP="00CF7452">
            <w:pPr>
              <w:spacing w:line="360" w:lineRule="auto"/>
              <w:jc w:val="center"/>
              <w:rPr>
                <w:b/>
                <w:color w:val="FFFFFF" w:themeColor="background1"/>
              </w:rPr>
            </w:pPr>
            <w:r w:rsidRPr="00974355">
              <w:rPr>
                <w:b/>
                <w:color w:val="FFFFFF" w:themeColor="background1"/>
              </w:rPr>
              <w:t>Destacado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790517" w:rsidRPr="00C214CC" w:rsidRDefault="00CE4724" w:rsidP="00CF7452">
            <w:pPr>
              <w:spacing w:line="360" w:lineRule="auto"/>
              <w:rPr>
                <w:b/>
                <w:color w:val="000000" w:themeColor="text1"/>
              </w:rPr>
            </w:pPr>
            <w:r>
              <w:rPr>
                <w:rFonts w:ascii="Times New Roman" w:hAnsi="Times New Roman" w:cs="Times New Roman"/>
                <w:b/>
                <w:sz w:val="24"/>
                <w:szCs w:val="24"/>
              </w:rPr>
              <w:t>El golpe de Pasto</w:t>
            </w:r>
          </w:p>
        </w:tc>
      </w:tr>
      <w:tr w:rsidR="00790517" w:rsidRPr="00974355" w:rsidTr="00CF7452">
        <w:trPr>
          <w:trHeight w:val="318"/>
        </w:trPr>
        <w:tc>
          <w:tcPr>
            <w:tcW w:w="1146" w:type="dxa"/>
            <w:shd w:val="clear" w:color="auto" w:fill="auto"/>
          </w:tcPr>
          <w:p w:rsidR="00790517" w:rsidRPr="00974355" w:rsidRDefault="00790517" w:rsidP="00CF7452">
            <w:pPr>
              <w:spacing w:line="360" w:lineRule="auto"/>
              <w:rPr>
                <w:lang w:val="es-ES"/>
              </w:rPr>
            </w:pPr>
            <w:r w:rsidRPr="00974355">
              <w:rPr>
                <w:lang w:val="es-ES"/>
              </w:rPr>
              <w:t>Contenido</w:t>
            </w:r>
          </w:p>
        </w:tc>
        <w:tc>
          <w:tcPr>
            <w:tcW w:w="7908" w:type="dxa"/>
            <w:shd w:val="clear" w:color="auto" w:fill="auto"/>
          </w:tcPr>
          <w:p w:rsidR="00790517" w:rsidRPr="00883FC5" w:rsidRDefault="00CE4724" w:rsidP="00CF7452">
            <w:pPr>
              <w:tabs>
                <w:tab w:val="right" w:pos="8498"/>
              </w:tabs>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w:t>
            </w:r>
            <w:r w:rsidRPr="00CE4724">
              <w:rPr>
                <w:rFonts w:ascii="Times New Roman" w:hAnsi="Times New Roman" w:cs="Times New Roman"/>
                <w:b/>
                <w:sz w:val="24"/>
                <w:szCs w:val="24"/>
                <w:lang w:val="es-ES"/>
              </w:rPr>
              <w:t>10 de julio de 1944</w:t>
            </w:r>
            <w:r>
              <w:rPr>
                <w:rFonts w:ascii="Times New Roman" w:hAnsi="Times New Roman" w:cs="Times New Roman"/>
                <w:b/>
                <w:sz w:val="24"/>
                <w:szCs w:val="24"/>
                <w:lang w:val="es-ES"/>
              </w:rPr>
              <w:t xml:space="preserve"> </w:t>
            </w:r>
            <w:r w:rsidRPr="00CE4724">
              <w:rPr>
                <w:rFonts w:ascii="Times New Roman" w:hAnsi="Times New Roman" w:cs="Times New Roman"/>
                <w:sz w:val="24"/>
                <w:szCs w:val="24"/>
                <w:lang w:val="es-ES"/>
              </w:rPr>
              <w:t>hubo un intento de golpe militar en la ciudad de Pasto [</w:t>
            </w:r>
            <w:hyperlink r:id="rId32" w:history="1">
              <w:r w:rsidRPr="00CE4724">
                <w:rPr>
                  <w:rStyle w:val="Hipervnculo"/>
                  <w:rFonts w:ascii="Times New Roman" w:hAnsi="Times New Roman" w:cs="Times New Roman"/>
                  <w:sz w:val="24"/>
                  <w:szCs w:val="24"/>
                  <w:lang w:val="es-ES"/>
                </w:rPr>
                <w:t>VER</w:t>
              </w:r>
            </w:hyperlink>
            <w:r w:rsidRPr="00CE4724">
              <w:rPr>
                <w:rFonts w:ascii="Times New Roman" w:hAnsi="Times New Roman" w:cs="Times New Roman"/>
                <w:sz w:val="24"/>
                <w:szCs w:val="24"/>
                <w:lang w:val="es-ES"/>
              </w:rPr>
              <w:t>]</w:t>
            </w:r>
            <w:r>
              <w:rPr>
                <w:rFonts w:ascii="Times New Roman" w:hAnsi="Times New Roman" w:cs="Times New Roman"/>
                <w:sz w:val="24"/>
                <w:szCs w:val="24"/>
                <w:lang w:val="es-ES"/>
              </w:rPr>
              <w:t>. Ese golpe, que duró pocas horas, anunciaba el descontento de sectores de extrema derecha con las reformas sociales que había adelantado el liberalismo desde que tomó el poder.</w:t>
            </w:r>
          </w:p>
        </w:tc>
      </w:tr>
    </w:tbl>
    <w:p w:rsidR="00852741" w:rsidRDefault="00852741" w:rsidP="004E4AF9">
      <w:pPr>
        <w:tabs>
          <w:tab w:val="right" w:pos="8498"/>
        </w:tabs>
        <w:spacing w:line="360" w:lineRule="auto"/>
        <w:rPr>
          <w:rFonts w:ascii="Times New Roman" w:hAnsi="Times New Roman" w:cs="Times New Roman"/>
          <w:sz w:val="24"/>
          <w:szCs w:val="24"/>
          <w:lang w:val="es-ES"/>
        </w:rPr>
      </w:pPr>
    </w:p>
    <w:p w:rsidR="00883FC5" w:rsidRDefault="00883FC5" w:rsidP="00883FC5">
      <w:pPr>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2</w:t>
      </w:r>
      <w:r w:rsidRPr="004E4AF9">
        <w:rPr>
          <w:rFonts w:ascii="Times New Roman" w:hAnsi="Times New Roman" w:cs="Times New Roman"/>
          <w:b/>
          <w:sz w:val="24"/>
          <w:szCs w:val="24"/>
        </w:rPr>
        <w:t>.</w:t>
      </w:r>
      <w:r>
        <w:rPr>
          <w:rFonts w:ascii="Times New Roman" w:hAnsi="Times New Roman" w:cs="Times New Roman"/>
          <w:b/>
          <w:sz w:val="24"/>
          <w:szCs w:val="24"/>
        </w:rPr>
        <w:t>5</w:t>
      </w:r>
      <w:r w:rsidRPr="00F21314">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883FC5" w:rsidRPr="006F562D" w:rsidRDefault="00883FC5" w:rsidP="00883FC5">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867FBA" w:rsidRPr="00FC750D" w:rsidTr="00CF7452">
        <w:tc>
          <w:tcPr>
            <w:tcW w:w="9054" w:type="dxa"/>
            <w:gridSpan w:val="2"/>
            <w:shd w:val="clear" w:color="auto" w:fill="000000" w:themeFill="text1"/>
          </w:tcPr>
          <w:p w:rsidR="00867FBA" w:rsidRPr="00FC750D" w:rsidRDefault="00867FBA" w:rsidP="00CF7452">
            <w:pPr>
              <w:jc w:val="center"/>
              <w:rPr>
                <w:b/>
                <w:color w:val="FFFFFF" w:themeColor="background1"/>
                <w:sz w:val="24"/>
                <w:szCs w:val="24"/>
              </w:rPr>
            </w:pPr>
            <w:r>
              <w:rPr>
                <w:b/>
                <w:color w:val="FFFFFF" w:themeColor="background1"/>
                <w:sz w:val="24"/>
                <w:szCs w:val="24"/>
              </w:rPr>
              <w:lastRenderedPageBreak/>
              <w:t>Practica. Recurso nuevo</w:t>
            </w:r>
          </w:p>
        </w:tc>
      </w:tr>
      <w:tr w:rsidR="00867FBA" w:rsidRPr="00FC750D" w:rsidTr="00CF7452">
        <w:tc>
          <w:tcPr>
            <w:tcW w:w="2518" w:type="dxa"/>
          </w:tcPr>
          <w:p w:rsidR="00867FBA" w:rsidRPr="00FC750D" w:rsidRDefault="00867FBA" w:rsidP="00CF7452">
            <w:pPr>
              <w:rPr>
                <w:b/>
                <w:color w:val="000000" w:themeColor="text1"/>
                <w:sz w:val="24"/>
                <w:szCs w:val="24"/>
              </w:rPr>
            </w:pPr>
            <w:r w:rsidRPr="00FC750D">
              <w:rPr>
                <w:b/>
                <w:color w:val="000000" w:themeColor="text1"/>
                <w:sz w:val="24"/>
                <w:szCs w:val="24"/>
              </w:rPr>
              <w:t>Código</w:t>
            </w:r>
          </w:p>
        </w:tc>
        <w:tc>
          <w:tcPr>
            <w:tcW w:w="6536" w:type="dxa"/>
          </w:tcPr>
          <w:p w:rsidR="00867FBA" w:rsidRPr="00FC750D" w:rsidRDefault="00867FBA" w:rsidP="00867FBA">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90</w:t>
            </w:r>
          </w:p>
        </w:tc>
      </w:tr>
      <w:tr w:rsidR="00867FBA" w:rsidRPr="00FC750D" w:rsidTr="00CF7452">
        <w:tc>
          <w:tcPr>
            <w:tcW w:w="2518" w:type="dxa"/>
          </w:tcPr>
          <w:p w:rsidR="00867FBA" w:rsidRPr="00FC750D" w:rsidRDefault="00867FBA" w:rsidP="00CF7452">
            <w:pPr>
              <w:rPr>
                <w:b/>
                <w:color w:val="000000" w:themeColor="text1"/>
                <w:sz w:val="24"/>
                <w:szCs w:val="24"/>
              </w:rPr>
            </w:pPr>
            <w:r w:rsidRPr="00FC750D">
              <w:rPr>
                <w:b/>
                <w:color w:val="000000" w:themeColor="text1"/>
                <w:sz w:val="24"/>
                <w:szCs w:val="24"/>
              </w:rPr>
              <w:t>Título</w:t>
            </w:r>
          </w:p>
        </w:tc>
        <w:tc>
          <w:tcPr>
            <w:tcW w:w="6536" w:type="dxa"/>
          </w:tcPr>
          <w:p w:rsidR="00867FBA" w:rsidRPr="00FC750D" w:rsidRDefault="00867FBA" w:rsidP="00F7716E">
            <w:pPr>
              <w:rPr>
                <w:color w:val="000000" w:themeColor="text1"/>
                <w:sz w:val="24"/>
                <w:szCs w:val="24"/>
              </w:rPr>
            </w:pPr>
            <w:r>
              <w:rPr>
                <w:rFonts w:ascii="Arial" w:hAnsi="Arial" w:cs="Arial"/>
                <w:sz w:val="18"/>
                <w:szCs w:val="18"/>
                <w:lang w:val="es-ES_tradnl"/>
              </w:rPr>
              <w:t xml:space="preserve">Practica: La </w:t>
            </w:r>
            <w:r w:rsidR="00F7716E">
              <w:rPr>
                <w:rFonts w:ascii="Arial" w:hAnsi="Arial" w:cs="Arial"/>
                <w:sz w:val="18"/>
                <w:szCs w:val="18"/>
                <w:lang w:val="es-ES_tradnl"/>
              </w:rPr>
              <w:t>República liberal</w:t>
            </w:r>
          </w:p>
        </w:tc>
      </w:tr>
      <w:tr w:rsidR="00867FBA" w:rsidRPr="00FC750D" w:rsidTr="00CF7452">
        <w:trPr>
          <w:trHeight w:val="919"/>
        </w:trPr>
        <w:tc>
          <w:tcPr>
            <w:tcW w:w="2518" w:type="dxa"/>
          </w:tcPr>
          <w:p w:rsidR="00867FBA" w:rsidRPr="00FC750D" w:rsidRDefault="00867FBA" w:rsidP="00CF7452">
            <w:pPr>
              <w:rPr>
                <w:b/>
                <w:sz w:val="24"/>
                <w:szCs w:val="24"/>
              </w:rPr>
            </w:pPr>
            <w:r w:rsidRPr="00FC750D">
              <w:rPr>
                <w:b/>
                <w:sz w:val="24"/>
                <w:szCs w:val="24"/>
              </w:rPr>
              <w:t>Descripción</w:t>
            </w:r>
          </w:p>
        </w:tc>
        <w:tc>
          <w:tcPr>
            <w:tcW w:w="6536" w:type="dxa"/>
          </w:tcPr>
          <w:p w:rsidR="00867FBA" w:rsidRDefault="00867FBA" w:rsidP="00F7716E">
            <w:pPr>
              <w:rPr>
                <w:rFonts w:ascii="Arial" w:hAnsi="Arial" w:cs="Arial"/>
                <w:sz w:val="18"/>
                <w:szCs w:val="18"/>
                <w:lang w:val="es-ES_tradnl"/>
              </w:rPr>
            </w:pPr>
            <w:r>
              <w:rPr>
                <w:rFonts w:ascii="Arial" w:hAnsi="Arial" w:cs="Arial"/>
                <w:sz w:val="18"/>
                <w:szCs w:val="18"/>
                <w:lang w:val="es-ES_tradnl"/>
              </w:rPr>
              <w:t>Actividad que sintetiza los principales aspectos de</w:t>
            </w:r>
            <w:r w:rsidR="00F7716E">
              <w:rPr>
                <w:rFonts w:ascii="Arial" w:hAnsi="Arial" w:cs="Arial"/>
                <w:sz w:val="18"/>
                <w:szCs w:val="18"/>
                <w:lang w:val="es-ES_tradnl"/>
              </w:rPr>
              <w:t xml:space="preserve"> la República liberal</w:t>
            </w:r>
          </w:p>
          <w:p w:rsidR="00F7716E" w:rsidRPr="00EC62BF" w:rsidRDefault="00F7716E" w:rsidP="00F7716E">
            <w:pPr>
              <w:rPr>
                <w:rFonts w:ascii="Arial" w:hAnsi="Arial"/>
                <w:sz w:val="18"/>
                <w:szCs w:val="18"/>
                <w:lang w:val="es-ES_tradnl"/>
              </w:rPr>
            </w:pPr>
          </w:p>
        </w:tc>
      </w:tr>
    </w:tbl>
    <w:p w:rsidR="00883FC5" w:rsidRPr="00867FBA" w:rsidRDefault="00883FC5"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[SECCIÓN 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 xml:space="preserve">3 </w:t>
      </w:r>
      <w:r w:rsidRPr="00883FC5">
        <w:rPr>
          <w:rFonts w:ascii="Times New Roman" w:hAnsi="Times New Roman" w:cs="Times New Roman"/>
          <w:b/>
          <w:sz w:val="24"/>
          <w:szCs w:val="24"/>
        </w:rPr>
        <w:t>Los gobiernos conservadores (1946 -1953)</w:t>
      </w:r>
    </w:p>
    <w:p w:rsidR="003B1A5D" w:rsidRPr="004E4AF9" w:rsidRDefault="00F91121"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Desde el gobierno de López, el </w:t>
      </w:r>
      <w:r w:rsidR="0048105C" w:rsidRPr="004E4AF9">
        <w:rPr>
          <w:rFonts w:ascii="Times New Roman" w:hAnsi="Times New Roman" w:cs="Times New Roman"/>
          <w:sz w:val="24"/>
          <w:szCs w:val="24"/>
        </w:rPr>
        <w:t xml:space="preserve">Partido Liberal </w:t>
      </w:r>
      <w:r w:rsidRPr="004E4AF9">
        <w:rPr>
          <w:rFonts w:ascii="Times New Roman" w:hAnsi="Times New Roman" w:cs="Times New Roman"/>
          <w:sz w:val="24"/>
          <w:szCs w:val="24"/>
        </w:rPr>
        <w:t xml:space="preserve">había empezado a dividirse. Por una parte estaban los seguidores del abogado </w:t>
      </w:r>
      <w:r w:rsidR="0048105C" w:rsidRPr="004E4AF9">
        <w:rPr>
          <w:rFonts w:ascii="Times New Roman" w:hAnsi="Times New Roman" w:cs="Times New Roman"/>
          <w:sz w:val="24"/>
          <w:szCs w:val="24"/>
        </w:rPr>
        <w:t xml:space="preserve">Jorge Eliécer Gaitán, </w:t>
      </w:r>
      <w:r w:rsidRPr="004E4AF9">
        <w:rPr>
          <w:rFonts w:ascii="Times New Roman" w:hAnsi="Times New Roman" w:cs="Times New Roman"/>
          <w:sz w:val="24"/>
          <w:szCs w:val="24"/>
        </w:rPr>
        <w:t xml:space="preserve">cuyo discurso era </w:t>
      </w:r>
      <w:r w:rsidR="0048105C" w:rsidRPr="004E4AF9">
        <w:rPr>
          <w:rFonts w:ascii="Times New Roman" w:hAnsi="Times New Roman" w:cs="Times New Roman"/>
          <w:sz w:val="24"/>
          <w:szCs w:val="24"/>
        </w:rPr>
        <w:t>de</w:t>
      </w:r>
      <w:r w:rsidR="00F07E05" w:rsidRPr="004E4AF9">
        <w:rPr>
          <w:rFonts w:ascii="Times New Roman" w:hAnsi="Times New Roman" w:cs="Times New Roman"/>
          <w:sz w:val="24"/>
          <w:szCs w:val="24"/>
        </w:rPr>
        <w:t xml:space="preserve"> oposición popular a las oligarquías conservadoras y liberales; </w:t>
      </w:r>
      <w:r w:rsidR="0048105C" w:rsidRPr="004E4AF9">
        <w:rPr>
          <w:rFonts w:ascii="Times New Roman" w:hAnsi="Times New Roman" w:cs="Times New Roman"/>
          <w:sz w:val="24"/>
          <w:szCs w:val="24"/>
        </w:rPr>
        <w:t xml:space="preserve">y Gabriel Turbay, </w:t>
      </w:r>
      <w:r w:rsidR="003B1A5D" w:rsidRPr="004E4AF9">
        <w:rPr>
          <w:rFonts w:ascii="Times New Roman" w:hAnsi="Times New Roman" w:cs="Times New Roman"/>
          <w:sz w:val="24"/>
          <w:szCs w:val="24"/>
        </w:rPr>
        <w:t>de id</w:t>
      </w:r>
      <w:r w:rsidR="00DE35DE">
        <w:rPr>
          <w:rFonts w:ascii="Times New Roman" w:hAnsi="Times New Roman" w:cs="Times New Roman"/>
          <w:sz w:val="24"/>
          <w:szCs w:val="24"/>
        </w:rPr>
        <w:t>e</w:t>
      </w:r>
      <w:r w:rsidR="003B1A5D" w:rsidRPr="004E4AF9">
        <w:rPr>
          <w:rFonts w:ascii="Times New Roman" w:hAnsi="Times New Roman" w:cs="Times New Roman"/>
          <w:sz w:val="24"/>
          <w:szCs w:val="24"/>
        </w:rPr>
        <w:t>as más tradicionales.</w:t>
      </w: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 división de los liberales impidió que ganaran de nuevo las elecciones y facilitó el regreso de los conservadores</w:t>
      </w:r>
      <w:r w:rsidR="00DE35DE">
        <w:rPr>
          <w:rFonts w:ascii="Times New Roman" w:hAnsi="Times New Roman" w:cs="Times New Roman"/>
          <w:sz w:val="24"/>
          <w:szCs w:val="24"/>
        </w:rPr>
        <w:t>.</w:t>
      </w:r>
    </w:p>
    <w:p w:rsidR="003B1A5D" w:rsidRPr="004E4AF9" w:rsidRDefault="003B1A5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 </w:t>
      </w:r>
    </w:p>
    <w:p w:rsidR="003B1A5D" w:rsidRPr="004E4AF9" w:rsidRDefault="003B1A5D"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[SECCIÓN 2]</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3.</w:t>
      </w:r>
      <w:r w:rsidR="00506AE0">
        <w:rPr>
          <w:rFonts w:ascii="Times New Roman" w:hAnsi="Times New Roman" w:cs="Times New Roman"/>
          <w:b/>
          <w:sz w:val="24"/>
          <w:szCs w:val="24"/>
        </w:rPr>
        <w:t>1</w:t>
      </w:r>
      <w:r w:rsidRPr="004E4AF9">
        <w:rPr>
          <w:rFonts w:ascii="Times New Roman" w:hAnsi="Times New Roman" w:cs="Times New Roman"/>
          <w:sz w:val="24"/>
          <w:szCs w:val="24"/>
        </w:rPr>
        <w:t xml:space="preserve"> </w:t>
      </w:r>
      <w:r w:rsidRPr="004E4AF9">
        <w:rPr>
          <w:rFonts w:ascii="Times New Roman" w:hAnsi="Times New Roman" w:cs="Times New Roman"/>
          <w:b/>
          <w:sz w:val="24"/>
          <w:szCs w:val="24"/>
        </w:rPr>
        <w:t>Mariano Ospina Pérez (1946-1950)</w:t>
      </w:r>
    </w:p>
    <w:p w:rsidR="000D45D5" w:rsidRPr="004E4AF9" w:rsidRDefault="003067BE"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Mariano Ospina Pérez era </w:t>
      </w:r>
      <w:r w:rsidR="00856870" w:rsidRPr="004E4AF9">
        <w:rPr>
          <w:rFonts w:ascii="Times New Roman" w:hAnsi="Times New Roman" w:cs="Times New Roman"/>
          <w:sz w:val="24"/>
          <w:szCs w:val="24"/>
        </w:rPr>
        <w:t xml:space="preserve">nieto de Mariano Ospina Rodríguez, presidente entre 1857 y 1861 y </w:t>
      </w:r>
      <w:r w:rsidRPr="004E4AF9">
        <w:rPr>
          <w:rFonts w:ascii="Times New Roman" w:hAnsi="Times New Roman" w:cs="Times New Roman"/>
          <w:sz w:val="24"/>
          <w:szCs w:val="24"/>
        </w:rPr>
        <w:t xml:space="preserve">sobrino de Pedro </w:t>
      </w:r>
      <w:proofErr w:type="spellStart"/>
      <w:r w:rsidRPr="004E4AF9">
        <w:rPr>
          <w:rFonts w:ascii="Times New Roman" w:hAnsi="Times New Roman" w:cs="Times New Roman"/>
          <w:sz w:val="24"/>
          <w:szCs w:val="24"/>
        </w:rPr>
        <w:t>Nel</w:t>
      </w:r>
      <w:proofErr w:type="spellEnd"/>
      <w:r w:rsidRPr="004E4AF9">
        <w:rPr>
          <w:rFonts w:ascii="Times New Roman" w:hAnsi="Times New Roman" w:cs="Times New Roman"/>
          <w:sz w:val="24"/>
          <w:szCs w:val="24"/>
        </w:rPr>
        <w:t xml:space="preserve"> Ospina, quien había sido presidente durante la Hegemon</w:t>
      </w:r>
      <w:r w:rsidR="00856870" w:rsidRPr="004E4AF9">
        <w:rPr>
          <w:rFonts w:ascii="Times New Roman" w:hAnsi="Times New Roman" w:cs="Times New Roman"/>
          <w:sz w:val="24"/>
          <w:szCs w:val="24"/>
        </w:rPr>
        <w:t>í</w:t>
      </w:r>
      <w:r w:rsidRPr="004E4AF9">
        <w:rPr>
          <w:rFonts w:ascii="Times New Roman" w:hAnsi="Times New Roman" w:cs="Times New Roman"/>
          <w:sz w:val="24"/>
          <w:szCs w:val="24"/>
        </w:rPr>
        <w:t>a conservadora</w:t>
      </w:r>
      <w:r w:rsidR="00856870" w:rsidRPr="004E4AF9">
        <w:rPr>
          <w:rFonts w:ascii="Times New Roman" w:hAnsi="Times New Roman" w:cs="Times New Roman"/>
          <w:sz w:val="24"/>
          <w:szCs w:val="24"/>
        </w:rPr>
        <w:t xml:space="preserve">. </w:t>
      </w:r>
      <w:r w:rsidRPr="004E4AF9">
        <w:rPr>
          <w:rFonts w:ascii="Times New Roman" w:hAnsi="Times New Roman" w:cs="Times New Roman"/>
          <w:sz w:val="24"/>
          <w:szCs w:val="24"/>
        </w:rPr>
        <w:t>Al igual que su tío era gran empresario cafetero. Entre 1930 y 1934 fue gerente de la Federación Nacional de Cafeteros</w:t>
      </w:r>
      <w:r w:rsidR="00856870" w:rsidRPr="004E4AF9">
        <w:rPr>
          <w:rFonts w:ascii="Times New Roman" w:hAnsi="Times New Roman" w:cs="Times New Roman"/>
          <w:sz w:val="24"/>
          <w:szCs w:val="24"/>
        </w:rPr>
        <w:t xml:space="preserve">. </w:t>
      </w:r>
      <w:r w:rsidR="00976D85" w:rsidRPr="004E4AF9">
        <w:rPr>
          <w:rFonts w:ascii="Times New Roman" w:hAnsi="Times New Roman" w:cs="Times New Roman"/>
          <w:sz w:val="24"/>
          <w:szCs w:val="24"/>
        </w:rPr>
        <w:t xml:space="preserve">Su vínculo con este sector y su posición de empresario lo hacían objeto de desconfianza por parte de las clases sociales que seguían a </w:t>
      </w:r>
      <w:r w:rsidR="00976D85" w:rsidRPr="00852456">
        <w:rPr>
          <w:rFonts w:ascii="Times New Roman" w:hAnsi="Times New Roman" w:cs="Times New Roman"/>
          <w:b/>
          <w:sz w:val="24"/>
          <w:szCs w:val="24"/>
        </w:rPr>
        <w:t>Jorge Eliécer Gaitán</w:t>
      </w:r>
      <w:r w:rsidR="00976D85" w:rsidRPr="004E4AF9">
        <w:rPr>
          <w:rFonts w:ascii="Times New Roman" w:hAnsi="Times New Roman" w:cs="Times New Roman"/>
          <w:sz w:val="24"/>
          <w:szCs w:val="24"/>
        </w:rPr>
        <w:t xml:space="preserve">. A pesar de ello, Ospina Pérez tuvo en cuenta que </w:t>
      </w:r>
      <w:r w:rsidR="00BC07C3" w:rsidRPr="004E4AF9">
        <w:rPr>
          <w:rFonts w:ascii="Times New Roman" w:hAnsi="Times New Roman" w:cs="Times New Roman"/>
          <w:sz w:val="24"/>
          <w:szCs w:val="24"/>
        </w:rPr>
        <w:t xml:space="preserve">el </w:t>
      </w:r>
      <w:r w:rsidR="000D45D5" w:rsidRPr="004E4AF9">
        <w:rPr>
          <w:rFonts w:ascii="Times New Roman" w:hAnsi="Times New Roman" w:cs="Times New Roman"/>
          <w:sz w:val="24"/>
          <w:szCs w:val="24"/>
          <w:lang w:val="es-ES"/>
        </w:rPr>
        <w:t xml:space="preserve">paso de un país rural a un país de ciudades, con cada vez más trabajadores urbanos, así como la </w:t>
      </w:r>
      <w:r w:rsidR="00976D85" w:rsidRPr="004E4AF9">
        <w:rPr>
          <w:rFonts w:ascii="Times New Roman" w:hAnsi="Times New Roman" w:cs="Times New Roman"/>
          <w:sz w:val="24"/>
          <w:szCs w:val="24"/>
          <w:lang w:val="es-ES"/>
        </w:rPr>
        <w:t xml:space="preserve">presencia de </w:t>
      </w:r>
      <w:r w:rsidR="000D45D5" w:rsidRPr="004E4AF9">
        <w:rPr>
          <w:rFonts w:ascii="Times New Roman" w:hAnsi="Times New Roman" w:cs="Times New Roman"/>
          <w:sz w:val="24"/>
          <w:szCs w:val="24"/>
          <w:lang w:val="es-ES"/>
        </w:rPr>
        <w:t xml:space="preserve">epidemias </w:t>
      </w:r>
      <w:r w:rsidR="00976D85" w:rsidRPr="004E4AF9">
        <w:rPr>
          <w:rFonts w:ascii="Times New Roman" w:hAnsi="Times New Roman" w:cs="Times New Roman"/>
          <w:sz w:val="24"/>
          <w:szCs w:val="24"/>
          <w:lang w:val="es-ES"/>
        </w:rPr>
        <w:t xml:space="preserve">y </w:t>
      </w:r>
      <w:r w:rsidR="000D45D5" w:rsidRPr="004E4AF9">
        <w:rPr>
          <w:rFonts w:ascii="Times New Roman" w:hAnsi="Times New Roman" w:cs="Times New Roman"/>
          <w:sz w:val="24"/>
          <w:szCs w:val="24"/>
          <w:lang w:val="es-ES"/>
        </w:rPr>
        <w:t xml:space="preserve">malas condiciones de higiene </w:t>
      </w:r>
      <w:r w:rsidR="00976D85" w:rsidRPr="004E4AF9">
        <w:rPr>
          <w:rFonts w:ascii="Times New Roman" w:hAnsi="Times New Roman" w:cs="Times New Roman"/>
          <w:sz w:val="24"/>
          <w:szCs w:val="24"/>
          <w:lang w:val="es-ES"/>
        </w:rPr>
        <w:t xml:space="preserve">por </w:t>
      </w:r>
      <w:r w:rsidR="000D45D5" w:rsidRPr="004E4AF9">
        <w:rPr>
          <w:rFonts w:ascii="Times New Roman" w:hAnsi="Times New Roman" w:cs="Times New Roman"/>
          <w:sz w:val="24"/>
          <w:szCs w:val="24"/>
          <w:lang w:val="es-ES"/>
        </w:rPr>
        <w:t xml:space="preserve">el hacinamiento, </w:t>
      </w:r>
      <w:r w:rsidR="00976D85" w:rsidRPr="004E4AF9">
        <w:rPr>
          <w:rFonts w:ascii="Times New Roman" w:hAnsi="Times New Roman" w:cs="Times New Roman"/>
          <w:sz w:val="24"/>
          <w:szCs w:val="24"/>
          <w:lang w:val="es-ES"/>
        </w:rPr>
        <w:t xml:space="preserve">hacían </w:t>
      </w:r>
      <w:r w:rsidR="000D45D5" w:rsidRPr="004E4AF9">
        <w:rPr>
          <w:rFonts w:ascii="Times New Roman" w:hAnsi="Times New Roman" w:cs="Times New Roman"/>
          <w:sz w:val="24"/>
          <w:szCs w:val="24"/>
          <w:lang w:val="es-ES"/>
        </w:rPr>
        <w:t xml:space="preserve">de la salud un asunto de decisión política. </w:t>
      </w:r>
      <w:r w:rsidR="00976D85" w:rsidRPr="004E4AF9">
        <w:rPr>
          <w:rFonts w:ascii="Times New Roman" w:hAnsi="Times New Roman" w:cs="Times New Roman"/>
          <w:sz w:val="24"/>
          <w:szCs w:val="24"/>
        </w:rPr>
        <w:t xml:space="preserve">Por ello </w:t>
      </w:r>
      <w:r w:rsidR="000D45D5" w:rsidRPr="004E4AF9">
        <w:rPr>
          <w:rFonts w:ascii="Times New Roman" w:hAnsi="Times New Roman" w:cs="Times New Roman"/>
          <w:sz w:val="24"/>
          <w:szCs w:val="24"/>
        </w:rPr>
        <w:t xml:space="preserve">durante </w:t>
      </w:r>
      <w:r w:rsidR="00DE35DE">
        <w:rPr>
          <w:rFonts w:ascii="Times New Roman" w:hAnsi="Times New Roman" w:cs="Times New Roman"/>
          <w:sz w:val="24"/>
          <w:szCs w:val="24"/>
        </w:rPr>
        <w:t>su</w:t>
      </w:r>
      <w:r w:rsidR="00DE35DE" w:rsidRPr="004E4AF9">
        <w:rPr>
          <w:rFonts w:ascii="Times New Roman" w:hAnsi="Times New Roman" w:cs="Times New Roman"/>
          <w:sz w:val="24"/>
          <w:szCs w:val="24"/>
        </w:rPr>
        <w:t xml:space="preserve"> </w:t>
      </w:r>
      <w:r w:rsidR="000D45D5" w:rsidRPr="004E4AF9">
        <w:rPr>
          <w:rFonts w:ascii="Times New Roman" w:hAnsi="Times New Roman" w:cs="Times New Roman"/>
          <w:sz w:val="24"/>
          <w:szCs w:val="24"/>
        </w:rPr>
        <w:t xml:space="preserve">mandato </w:t>
      </w:r>
      <w:r w:rsidR="00976D85" w:rsidRPr="004E4AF9">
        <w:rPr>
          <w:rFonts w:ascii="Times New Roman" w:hAnsi="Times New Roman" w:cs="Times New Roman"/>
          <w:sz w:val="24"/>
          <w:szCs w:val="24"/>
        </w:rPr>
        <w:t>se creó</w:t>
      </w:r>
      <w:r w:rsidR="000D45D5" w:rsidRPr="004E4AF9">
        <w:rPr>
          <w:rFonts w:ascii="Times New Roman" w:hAnsi="Times New Roman" w:cs="Times New Roman"/>
          <w:sz w:val="24"/>
          <w:szCs w:val="24"/>
        </w:rPr>
        <w:t xml:space="preserve"> el </w:t>
      </w:r>
      <w:r w:rsidR="000D45D5" w:rsidRPr="004E4AF9">
        <w:rPr>
          <w:rFonts w:ascii="Times New Roman" w:hAnsi="Times New Roman" w:cs="Times New Roman"/>
          <w:b/>
          <w:sz w:val="24"/>
          <w:szCs w:val="24"/>
        </w:rPr>
        <w:t>Ministerio de Higiene</w:t>
      </w:r>
      <w:r w:rsidR="000D45D5" w:rsidRPr="004E4AF9">
        <w:rPr>
          <w:rFonts w:ascii="Times New Roman" w:hAnsi="Times New Roman" w:cs="Times New Roman"/>
          <w:sz w:val="24"/>
          <w:szCs w:val="24"/>
        </w:rPr>
        <w:t xml:space="preserve"> y el </w:t>
      </w:r>
      <w:r w:rsidR="000D45D5" w:rsidRPr="004E4AF9">
        <w:rPr>
          <w:rFonts w:ascii="Times New Roman" w:hAnsi="Times New Roman" w:cs="Times New Roman"/>
          <w:b/>
          <w:sz w:val="24"/>
          <w:szCs w:val="24"/>
        </w:rPr>
        <w:t>Instituto de los Seguros Sociales</w:t>
      </w:r>
      <w:r w:rsidR="000D45D5"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8B5B20" w:rsidRPr="00FC750D" w:rsidTr="006B1933">
        <w:tc>
          <w:tcPr>
            <w:tcW w:w="9054" w:type="dxa"/>
            <w:gridSpan w:val="2"/>
            <w:shd w:val="clear" w:color="auto" w:fill="0D0D0D" w:themeFill="text1" w:themeFillTint="F2"/>
          </w:tcPr>
          <w:p w:rsidR="008B5B20" w:rsidRPr="00FC750D" w:rsidRDefault="008B5B20"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8B5B20" w:rsidRPr="00FC750D" w:rsidTr="006B1933">
        <w:tc>
          <w:tcPr>
            <w:tcW w:w="1668" w:type="dxa"/>
          </w:tcPr>
          <w:p w:rsidR="008B5B20" w:rsidRPr="00FC750D" w:rsidRDefault="008B5B20" w:rsidP="006B1933">
            <w:pPr>
              <w:rPr>
                <w:b/>
                <w:color w:val="000000"/>
                <w:sz w:val="24"/>
                <w:szCs w:val="24"/>
              </w:rPr>
            </w:pPr>
            <w:r w:rsidRPr="00FC750D">
              <w:rPr>
                <w:b/>
                <w:color w:val="000000"/>
                <w:sz w:val="24"/>
                <w:szCs w:val="24"/>
              </w:rPr>
              <w:t>Código</w:t>
            </w:r>
          </w:p>
        </w:tc>
        <w:tc>
          <w:tcPr>
            <w:tcW w:w="7386" w:type="dxa"/>
          </w:tcPr>
          <w:p w:rsidR="008B5B20" w:rsidRPr="006B17EC" w:rsidRDefault="008B5B20" w:rsidP="008B5B20">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10</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lastRenderedPageBreak/>
              <w:t>Descripción</w:t>
            </w:r>
          </w:p>
        </w:tc>
        <w:tc>
          <w:tcPr>
            <w:tcW w:w="7386" w:type="dxa"/>
          </w:tcPr>
          <w:p w:rsidR="008B5B20" w:rsidRPr="006B17EC" w:rsidRDefault="001F2AA1" w:rsidP="006B1933">
            <w:pPr>
              <w:rPr>
                <w:color w:val="000000"/>
                <w:sz w:val="24"/>
                <w:szCs w:val="24"/>
              </w:rPr>
            </w:pPr>
            <w:r>
              <w:rPr>
                <w:color w:val="000000"/>
                <w:sz w:val="24"/>
                <w:szCs w:val="24"/>
              </w:rPr>
              <w:t>Mariano Ospina Pérez</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8B5B20" w:rsidRDefault="000B3D2E" w:rsidP="006B1933">
            <w:hyperlink r:id="rId33" w:history="1"/>
          </w:p>
          <w:p w:rsidR="008B5B20" w:rsidRDefault="008B5B20" w:rsidP="006B1933">
            <w:pPr>
              <w:rPr>
                <w:color w:val="000000"/>
                <w:sz w:val="24"/>
                <w:szCs w:val="24"/>
              </w:rPr>
            </w:pPr>
            <w:r>
              <w:rPr>
                <w:noProof/>
                <w:color w:val="000000"/>
                <w:sz w:val="24"/>
                <w:szCs w:val="24"/>
                <w:lang w:eastAsia="es-CO"/>
              </w:rPr>
              <w:drawing>
                <wp:inline distT="0" distB="0" distL="0" distR="0">
                  <wp:extent cx="525439" cy="700584"/>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09_zoom.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6511" cy="702013"/>
                          </a:xfrm>
                          <a:prstGeom prst="rect">
                            <a:avLst/>
                          </a:prstGeom>
                        </pic:spPr>
                      </pic:pic>
                    </a:graphicData>
                  </a:graphic>
                </wp:inline>
              </w:drawing>
            </w:r>
          </w:p>
          <w:p w:rsidR="008B5B20" w:rsidRPr="006B17EC" w:rsidRDefault="008B5B20" w:rsidP="006B1933">
            <w:pPr>
              <w:rPr>
                <w:color w:val="000000"/>
                <w:sz w:val="24"/>
                <w:szCs w:val="24"/>
              </w:rPr>
            </w:pPr>
            <w:r w:rsidRPr="008B5B20">
              <w:rPr>
                <w:color w:val="000000"/>
                <w:sz w:val="24"/>
                <w:szCs w:val="24"/>
              </w:rPr>
              <w:t>http://www.banrepcultural.org/revista-60</w:t>
            </w:r>
          </w:p>
        </w:tc>
      </w:tr>
      <w:tr w:rsidR="008B5B20" w:rsidRPr="00FC750D" w:rsidTr="006B1933">
        <w:tc>
          <w:tcPr>
            <w:tcW w:w="1668" w:type="dxa"/>
          </w:tcPr>
          <w:p w:rsidR="008B5B20" w:rsidRPr="00FC750D" w:rsidRDefault="008B5B20" w:rsidP="006B1933">
            <w:pPr>
              <w:rPr>
                <w:color w:val="000000"/>
                <w:sz w:val="24"/>
                <w:szCs w:val="24"/>
              </w:rPr>
            </w:pPr>
            <w:r w:rsidRPr="00FC750D">
              <w:rPr>
                <w:b/>
                <w:color w:val="000000"/>
                <w:sz w:val="24"/>
                <w:szCs w:val="24"/>
              </w:rPr>
              <w:t>Pie de imagen</w:t>
            </w:r>
          </w:p>
        </w:tc>
        <w:tc>
          <w:tcPr>
            <w:tcW w:w="7386" w:type="dxa"/>
          </w:tcPr>
          <w:p w:rsidR="008B5B20" w:rsidRPr="00A03CB1" w:rsidRDefault="000B7445" w:rsidP="000B7445">
            <w:pPr>
              <w:pStyle w:val="mw-mmv-image-desc"/>
            </w:pPr>
            <w:r>
              <w:t xml:space="preserve">Mariano Ospina Pérez fue el presidente conservador que gobernó una vez terminó la República liberal. </w:t>
            </w:r>
          </w:p>
        </w:tc>
      </w:tr>
    </w:tbl>
    <w:p w:rsidR="000D45D5" w:rsidRPr="004E4AF9" w:rsidRDefault="000D45D5" w:rsidP="004E4AF9">
      <w:pPr>
        <w:tabs>
          <w:tab w:val="right" w:pos="8498"/>
        </w:tabs>
        <w:spacing w:line="360" w:lineRule="auto"/>
        <w:rPr>
          <w:rFonts w:ascii="Times New Roman" w:hAnsi="Times New Roman" w:cs="Times New Roman"/>
          <w:sz w:val="24"/>
          <w:szCs w:val="24"/>
        </w:rPr>
      </w:pPr>
    </w:p>
    <w:p w:rsidR="008C0958" w:rsidRPr="004E4AF9" w:rsidRDefault="008C095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A</w:t>
      </w:r>
      <w:r w:rsidR="00BC07C3" w:rsidRPr="004E4AF9">
        <w:rPr>
          <w:rFonts w:ascii="Times New Roman" w:hAnsi="Times New Roman" w:cs="Times New Roman"/>
          <w:sz w:val="24"/>
          <w:szCs w:val="24"/>
        </w:rPr>
        <w:t>unque estas acciones fueron de gran importancia, e</w:t>
      </w:r>
      <w:r w:rsidRPr="004E4AF9">
        <w:rPr>
          <w:rFonts w:ascii="Times New Roman" w:hAnsi="Times New Roman" w:cs="Times New Roman"/>
          <w:sz w:val="24"/>
          <w:szCs w:val="24"/>
        </w:rPr>
        <w:t>l</w:t>
      </w:r>
      <w:r w:rsidR="00BC07C3" w:rsidRPr="004E4AF9">
        <w:rPr>
          <w:rFonts w:ascii="Times New Roman" w:hAnsi="Times New Roman" w:cs="Times New Roman"/>
          <w:sz w:val="24"/>
          <w:szCs w:val="24"/>
        </w:rPr>
        <w:t xml:space="preserve"> </w:t>
      </w:r>
      <w:r w:rsidR="00DE35DE" w:rsidRPr="004E4AF9">
        <w:rPr>
          <w:rFonts w:ascii="Times New Roman" w:hAnsi="Times New Roman" w:cs="Times New Roman"/>
          <w:sz w:val="24"/>
          <w:szCs w:val="24"/>
        </w:rPr>
        <w:t>ambient</w:t>
      </w:r>
      <w:r w:rsidR="00DE35DE">
        <w:rPr>
          <w:rFonts w:ascii="Times New Roman" w:hAnsi="Times New Roman" w:cs="Times New Roman"/>
          <w:sz w:val="24"/>
          <w:szCs w:val="24"/>
        </w:rPr>
        <w:t>e</w:t>
      </w:r>
      <w:r w:rsidR="00DE35DE" w:rsidRPr="004E4AF9">
        <w:rPr>
          <w:rFonts w:ascii="Times New Roman" w:hAnsi="Times New Roman" w:cs="Times New Roman"/>
          <w:sz w:val="24"/>
          <w:szCs w:val="24"/>
        </w:rPr>
        <w:t xml:space="preserve"> </w:t>
      </w:r>
      <w:r w:rsidR="00BC07C3" w:rsidRPr="004E4AF9">
        <w:rPr>
          <w:rFonts w:ascii="Times New Roman" w:hAnsi="Times New Roman" w:cs="Times New Roman"/>
          <w:sz w:val="24"/>
          <w:szCs w:val="24"/>
        </w:rPr>
        <w:t>políti</w:t>
      </w:r>
      <w:r w:rsidR="00FF4B9E">
        <w:rPr>
          <w:rFonts w:ascii="Times New Roman" w:hAnsi="Times New Roman" w:cs="Times New Roman"/>
          <w:sz w:val="24"/>
          <w:szCs w:val="24"/>
        </w:rPr>
        <w:t>co</w:t>
      </w:r>
      <w:r w:rsidR="00BC07C3" w:rsidRPr="004E4AF9">
        <w:rPr>
          <w:rFonts w:ascii="Times New Roman" w:hAnsi="Times New Roman" w:cs="Times New Roman"/>
          <w:sz w:val="24"/>
          <w:szCs w:val="24"/>
        </w:rPr>
        <w:t xml:space="preserve"> era desfavorable. Los odios entre partidos llegaban a un punto límite. Desde distintos lados se atizaba el fuego: el gran orador conservador Laureano Gómez y el carismático liberal Jorge Eliécer Gaitán hacían enardecer a sectores opuestos de la sociedad colombiana. Tras la victoria de Ospina Pérez corrió el rumor de que las elecciones habían sido fraudulentas.</w:t>
      </w:r>
      <w:r w:rsidRPr="004E4AF9">
        <w:rPr>
          <w:rFonts w:ascii="Times New Roman" w:hAnsi="Times New Roman" w:cs="Times New Roman"/>
          <w:sz w:val="24"/>
          <w:szCs w:val="24"/>
        </w:rPr>
        <w:t xml:space="preserve"> Aquello propició confrontaciones y múltiples muertes en distintos lugares del país.</w:t>
      </w:r>
    </w:p>
    <w:p w:rsidR="007527CC" w:rsidRPr="004E4AF9" w:rsidRDefault="008C0958" w:rsidP="004E4AF9">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b/>
          <w:sz w:val="24"/>
          <w:szCs w:val="24"/>
        </w:rPr>
        <w:t>Gaitán</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que se caracterizaba por ser gran orador</w:t>
      </w:r>
      <w:r w:rsidR="00BC07C3" w:rsidRPr="004E4AF9">
        <w:rPr>
          <w:rFonts w:ascii="Times New Roman" w:hAnsi="Times New Roman" w:cs="Times New Roman"/>
          <w:sz w:val="24"/>
          <w:szCs w:val="24"/>
        </w:rPr>
        <w:t>,</w:t>
      </w:r>
      <w:r w:rsidRPr="004E4AF9">
        <w:rPr>
          <w:rFonts w:ascii="Times New Roman" w:hAnsi="Times New Roman" w:cs="Times New Roman"/>
          <w:sz w:val="24"/>
          <w:szCs w:val="24"/>
        </w:rPr>
        <w:t xml:space="preserve"> se apoderó de las </w:t>
      </w:r>
      <w:r w:rsidRPr="00852456">
        <w:rPr>
          <w:rFonts w:ascii="Times New Roman" w:hAnsi="Times New Roman" w:cs="Times New Roman"/>
          <w:b/>
          <w:sz w:val="24"/>
          <w:szCs w:val="24"/>
        </w:rPr>
        <w:t>plazas públicas</w:t>
      </w:r>
      <w:r w:rsidR="00BC07C3" w:rsidRPr="004E4AF9">
        <w:rPr>
          <w:rFonts w:ascii="Times New Roman" w:hAnsi="Times New Roman" w:cs="Times New Roman"/>
          <w:sz w:val="24"/>
          <w:szCs w:val="24"/>
        </w:rPr>
        <w:t xml:space="preserve"> y de las calles en donde t</w:t>
      </w:r>
      <w:r w:rsidRPr="004E4AF9">
        <w:rPr>
          <w:rFonts w:ascii="Times New Roman" w:hAnsi="Times New Roman" w:cs="Times New Roman"/>
          <w:sz w:val="24"/>
          <w:szCs w:val="24"/>
        </w:rPr>
        <w:t xml:space="preserve">enía gran acogida entre los sectores más humildes de la sociedad colombiana que sentían que el poder era de unos pocos y que las reformas sociales </w:t>
      </w:r>
      <w:r w:rsidR="00BC07C3" w:rsidRPr="004E4AF9">
        <w:rPr>
          <w:rFonts w:ascii="Times New Roman" w:hAnsi="Times New Roman" w:cs="Times New Roman"/>
          <w:sz w:val="24"/>
          <w:szCs w:val="24"/>
        </w:rPr>
        <w:t>tomaban demasiado tiempo en cumplirse</w:t>
      </w:r>
      <w:r w:rsidRPr="004E4AF9">
        <w:rPr>
          <w:rFonts w:ascii="Times New Roman" w:hAnsi="Times New Roman" w:cs="Times New Roman"/>
          <w:sz w:val="24"/>
          <w:szCs w:val="24"/>
        </w:rPr>
        <w:t xml:space="preserve">. </w:t>
      </w:r>
      <w:r w:rsidR="00526E83" w:rsidRPr="004E4AF9">
        <w:rPr>
          <w:rFonts w:ascii="Times New Roman" w:hAnsi="Times New Roman" w:cs="Times New Roman"/>
          <w:sz w:val="24"/>
          <w:szCs w:val="24"/>
        </w:rPr>
        <w:t xml:space="preserve">De otra parte, empezaron a ocurrir </w:t>
      </w:r>
      <w:r w:rsidR="00526E83" w:rsidRPr="00852456">
        <w:rPr>
          <w:rFonts w:ascii="Times New Roman" w:hAnsi="Times New Roman" w:cs="Times New Roman"/>
          <w:b/>
          <w:sz w:val="24"/>
          <w:szCs w:val="24"/>
        </w:rPr>
        <w:t>asesinatos</w:t>
      </w:r>
      <w:r w:rsidR="00526E83" w:rsidRPr="004E4AF9">
        <w:rPr>
          <w:rFonts w:ascii="Times New Roman" w:hAnsi="Times New Roman" w:cs="Times New Roman"/>
          <w:sz w:val="24"/>
          <w:szCs w:val="24"/>
        </w:rPr>
        <w:t xml:space="preserve"> de los que se culpó al </w:t>
      </w:r>
      <w:r w:rsidR="00526E83" w:rsidRPr="00852456">
        <w:rPr>
          <w:rFonts w:ascii="Times New Roman" w:hAnsi="Times New Roman" w:cs="Times New Roman"/>
          <w:b/>
          <w:sz w:val="24"/>
          <w:szCs w:val="24"/>
        </w:rPr>
        <w:t>Estado</w:t>
      </w:r>
      <w:r w:rsidR="007527CC" w:rsidRPr="004E4AF9">
        <w:rPr>
          <w:rFonts w:ascii="Times New Roman" w:hAnsi="Times New Roman" w:cs="Times New Roman"/>
          <w:sz w:val="24"/>
          <w:szCs w:val="24"/>
        </w:rPr>
        <w:t xml:space="preserve">. </w:t>
      </w:r>
    </w:p>
    <w:p w:rsidR="00E51CD8" w:rsidRPr="004E4AF9" w:rsidRDefault="007527CC"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En medio de ese ambiente </w:t>
      </w:r>
      <w:r w:rsidR="00F54141" w:rsidRPr="004E4AF9">
        <w:rPr>
          <w:rFonts w:ascii="Times New Roman" w:hAnsi="Times New Roman" w:cs="Times New Roman"/>
          <w:sz w:val="24"/>
          <w:szCs w:val="24"/>
        </w:rPr>
        <w:t xml:space="preserve">tan enrarecido, </w:t>
      </w:r>
      <w:r w:rsidRPr="004E4AF9">
        <w:rPr>
          <w:rFonts w:ascii="Times New Roman" w:hAnsi="Times New Roman" w:cs="Times New Roman"/>
          <w:sz w:val="24"/>
          <w:szCs w:val="24"/>
        </w:rPr>
        <w:t xml:space="preserve">Jorge Eliécer Gaitán </w:t>
      </w:r>
      <w:r w:rsidR="00F54141" w:rsidRPr="004E4AF9">
        <w:rPr>
          <w:rFonts w:ascii="Times New Roman" w:hAnsi="Times New Roman" w:cs="Times New Roman"/>
          <w:sz w:val="24"/>
          <w:szCs w:val="24"/>
        </w:rPr>
        <w:t xml:space="preserve">convocó a la </w:t>
      </w:r>
      <w:r w:rsidR="00BC07C3" w:rsidRPr="004E4AF9">
        <w:rPr>
          <w:rFonts w:ascii="Times New Roman" w:hAnsi="Times New Roman" w:cs="Times New Roman"/>
          <w:sz w:val="24"/>
          <w:szCs w:val="24"/>
        </w:rPr>
        <w:t>“</w:t>
      </w:r>
      <w:r w:rsidR="00BC07C3" w:rsidRPr="00852456">
        <w:rPr>
          <w:rFonts w:ascii="Times New Roman" w:hAnsi="Times New Roman" w:cs="Times New Roman"/>
          <w:b/>
          <w:sz w:val="24"/>
          <w:szCs w:val="24"/>
        </w:rPr>
        <w:t>Marcha del s</w:t>
      </w:r>
      <w:r w:rsidR="00F54141" w:rsidRPr="00852456">
        <w:rPr>
          <w:rFonts w:ascii="Times New Roman" w:hAnsi="Times New Roman" w:cs="Times New Roman"/>
          <w:b/>
          <w:sz w:val="24"/>
          <w:szCs w:val="24"/>
        </w:rPr>
        <w:t>ilencio</w:t>
      </w:r>
      <w:r w:rsidR="00BC07C3" w:rsidRPr="004E4AF9">
        <w:rPr>
          <w:rFonts w:ascii="Times New Roman" w:hAnsi="Times New Roman" w:cs="Times New Roman"/>
          <w:sz w:val="24"/>
          <w:szCs w:val="24"/>
        </w:rPr>
        <w:t>”</w:t>
      </w:r>
      <w:r w:rsidR="00F54141" w:rsidRPr="004E4AF9">
        <w:rPr>
          <w:rFonts w:ascii="Times New Roman" w:hAnsi="Times New Roman" w:cs="Times New Roman"/>
          <w:sz w:val="24"/>
          <w:szCs w:val="24"/>
        </w:rPr>
        <w:t xml:space="preserve"> </w:t>
      </w:r>
      <w:r w:rsidR="007A5454" w:rsidRPr="004E4AF9">
        <w:rPr>
          <w:rFonts w:ascii="Times New Roman" w:hAnsi="Times New Roman" w:cs="Times New Roman"/>
          <w:sz w:val="24"/>
          <w:szCs w:val="24"/>
        </w:rPr>
        <w:t>el 7 de febrero de 1948. Además, renunciaron los liberales que ocupaban cargos en la rama ejecutiva.</w:t>
      </w:r>
    </w:p>
    <w:tbl>
      <w:tblPr>
        <w:tblStyle w:val="Tablaconcuadrcula"/>
        <w:tblW w:w="0" w:type="auto"/>
        <w:tblLook w:val="04A0" w:firstRow="1" w:lastRow="0" w:firstColumn="1" w:lastColumn="0" w:noHBand="0" w:noVBand="1"/>
      </w:tblPr>
      <w:tblGrid>
        <w:gridCol w:w="1146"/>
        <w:gridCol w:w="7908"/>
      </w:tblGrid>
      <w:tr w:rsidR="00FF4B9E" w:rsidRPr="00974355" w:rsidTr="00CF7452">
        <w:tc>
          <w:tcPr>
            <w:tcW w:w="9054" w:type="dxa"/>
            <w:gridSpan w:val="2"/>
            <w:shd w:val="clear" w:color="auto" w:fill="000000" w:themeFill="text1"/>
          </w:tcPr>
          <w:p w:rsidR="00FF4B9E" w:rsidRPr="00974355" w:rsidRDefault="00FF4B9E" w:rsidP="00CF7452">
            <w:pPr>
              <w:spacing w:line="360" w:lineRule="auto"/>
              <w:jc w:val="center"/>
              <w:rPr>
                <w:b/>
                <w:color w:val="FFFFFF" w:themeColor="background1"/>
              </w:rPr>
            </w:pPr>
            <w:r w:rsidRPr="00974355">
              <w:rPr>
                <w:b/>
                <w:color w:val="FFFFFF" w:themeColor="background1"/>
              </w:rPr>
              <w:t>Destacado</w:t>
            </w:r>
          </w:p>
        </w:tc>
      </w:tr>
      <w:tr w:rsidR="00FF4B9E" w:rsidRPr="00974355" w:rsidTr="00CF7452">
        <w:trPr>
          <w:trHeight w:val="318"/>
        </w:trPr>
        <w:tc>
          <w:tcPr>
            <w:tcW w:w="1146" w:type="dxa"/>
            <w:shd w:val="clear" w:color="auto" w:fill="auto"/>
          </w:tcPr>
          <w:p w:rsidR="00FF4B9E" w:rsidRPr="00974355" w:rsidRDefault="00FF4B9E" w:rsidP="00CF7452">
            <w:pPr>
              <w:spacing w:line="360" w:lineRule="auto"/>
              <w:rPr>
                <w:lang w:val="es-ES"/>
              </w:rPr>
            </w:pPr>
            <w:r w:rsidRPr="00974355">
              <w:rPr>
                <w:lang w:val="es-ES"/>
              </w:rPr>
              <w:t>T</w:t>
            </w:r>
            <w:r>
              <w:rPr>
                <w:lang w:val="es-ES"/>
              </w:rPr>
              <w:t>í</w:t>
            </w:r>
            <w:r w:rsidRPr="00974355">
              <w:rPr>
                <w:lang w:val="es-ES"/>
              </w:rPr>
              <w:t>tulo</w:t>
            </w:r>
          </w:p>
        </w:tc>
        <w:tc>
          <w:tcPr>
            <w:tcW w:w="7908" w:type="dxa"/>
            <w:shd w:val="clear" w:color="auto" w:fill="auto"/>
          </w:tcPr>
          <w:p w:rsidR="00FF4B9E" w:rsidRPr="00C214CC" w:rsidRDefault="00852456" w:rsidP="00852456">
            <w:pPr>
              <w:spacing w:line="360" w:lineRule="auto"/>
              <w:rPr>
                <w:b/>
                <w:color w:val="000000" w:themeColor="text1"/>
              </w:rPr>
            </w:pPr>
            <w:r>
              <w:rPr>
                <w:rFonts w:ascii="Times New Roman" w:hAnsi="Times New Roman" w:cs="Times New Roman"/>
                <w:b/>
                <w:sz w:val="24"/>
                <w:szCs w:val="24"/>
              </w:rPr>
              <w:t>El ascenso de Jorge Eliécer Gaitán</w:t>
            </w:r>
          </w:p>
        </w:tc>
      </w:tr>
      <w:tr w:rsidR="00FF4B9E" w:rsidRPr="00974355" w:rsidTr="00CF7452">
        <w:trPr>
          <w:trHeight w:val="318"/>
        </w:trPr>
        <w:tc>
          <w:tcPr>
            <w:tcW w:w="1146" w:type="dxa"/>
            <w:shd w:val="clear" w:color="auto" w:fill="auto"/>
          </w:tcPr>
          <w:p w:rsidR="00FF4B9E" w:rsidRPr="00974355" w:rsidRDefault="00FF4B9E" w:rsidP="00CF7452">
            <w:pPr>
              <w:spacing w:line="360" w:lineRule="auto"/>
              <w:rPr>
                <w:lang w:val="es-ES"/>
              </w:rPr>
            </w:pPr>
            <w:r w:rsidRPr="00974355">
              <w:rPr>
                <w:lang w:val="es-ES"/>
              </w:rPr>
              <w:t>Contenido</w:t>
            </w:r>
          </w:p>
        </w:tc>
        <w:tc>
          <w:tcPr>
            <w:tcW w:w="7908" w:type="dxa"/>
            <w:shd w:val="clear" w:color="auto" w:fill="auto"/>
          </w:tcPr>
          <w:p w:rsidR="00FF4B9E" w:rsidRPr="004E4AF9" w:rsidRDefault="00FF4B9E" w:rsidP="00FF4B9E">
            <w:pPr>
              <w:tabs>
                <w:tab w:val="right" w:pos="8498"/>
              </w:tabs>
              <w:spacing w:line="360" w:lineRule="auto"/>
              <w:rPr>
                <w:rFonts w:ascii="Times New Roman" w:hAnsi="Times New Roman" w:cs="Times New Roman"/>
                <w:sz w:val="24"/>
                <w:szCs w:val="24"/>
              </w:rPr>
            </w:pPr>
            <w:r w:rsidRPr="00852456">
              <w:rPr>
                <w:rFonts w:ascii="Times New Roman" w:hAnsi="Times New Roman" w:cs="Times New Roman"/>
                <w:sz w:val="24"/>
                <w:szCs w:val="24"/>
              </w:rPr>
              <w:t>Durante el gobierno de Mariano Ospina Pérez, la figura del liberal Jorge Eliécer Gaitán tuvo gran acogida entre los sectores populares pues se presentó como un líder capaz de entender las necesidades más urgentes de los excluidos</w:t>
            </w:r>
            <w:r w:rsidR="00852456">
              <w:rPr>
                <w:rFonts w:ascii="Times New Roman" w:hAnsi="Times New Roman" w:cs="Times New Roman"/>
                <w:sz w:val="24"/>
                <w:szCs w:val="24"/>
              </w:rPr>
              <w:t>.</w:t>
            </w:r>
            <w:r w:rsidRPr="004E4AF9">
              <w:rPr>
                <w:rFonts w:ascii="Times New Roman" w:hAnsi="Times New Roman" w:cs="Times New Roman"/>
                <w:sz w:val="24"/>
                <w:szCs w:val="24"/>
              </w:rPr>
              <w:t xml:space="preserve"> </w:t>
            </w:r>
          </w:p>
          <w:p w:rsidR="00FF4B9E" w:rsidRPr="00AA4E19" w:rsidRDefault="00FF4B9E" w:rsidP="00CF7452">
            <w:pPr>
              <w:tabs>
                <w:tab w:val="right" w:pos="8498"/>
              </w:tabs>
              <w:spacing w:line="360" w:lineRule="auto"/>
              <w:rPr>
                <w:rFonts w:ascii="Times New Roman" w:hAnsi="Times New Roman" w:cs="Times New Roman"/>
                <w:sz w:val="24"/>
                <w:szCs w:val="24"/>
              </w:rPr>
            </w:pPr>
          </w:p>
        </w:tc>
      </w:tr>
    </w:tbl>
    <w:p w:rsidR="00852456" w:rsidRDefault="00852456" w:rsidP="004E4AF9">
      <w:pPr>
        <w:tabs>
          <w:tab w:val="right" w:pos="8498"/>
        </w:tabs>
        <w:spacing w:line="360" w:lineRule="auto"/>
        <w:rPr>
          <w:rFonts w:ascii="Times New Roman" w:hAnsi="Times New Roman" w:cs="Times New Roman"/>
          <w:sz w:val="24"/>
          <w:szCs w:val="24"/>
          <w:highlight w:val="yellow"/>
        </w:rPr>
      </w:pPr>
    </w:p>
    <w:p w:rsidR="00BC07C3" w:rsidRPr="004E4AF9" w:rsidRDefault="00BC07C3" w:rsidP="004E4AF9">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sidR="000B14B1">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sidR="00852456">
        <w:rPr>
          <w:rFonts w:ascii="Times New Roman" w:hAnsi="Times New Roman" w:cs="Times New Roman"/>
          <w:b/>
          <w:sz w:val="24"/>
          <w:szCs w:val="24"/>
        </w:rPr>
        <w:t>3.</w:t>
      </w:r>
      <w:r w:rsidR="00506AE0">
        <w:rPr>
          <w:rFonts w:ascii="Times New Roman" w:hAnsi="Times New Roman" w:cs="Times New Roman"/>
          <w:b/>
          <w:sz w:val="24"/>
          <w:szCs w:val="24"/>
        </w:rPr>
        <w:t>2</w:t>
      </w:r>
      <w:r w:rsidRPr="004E4AF9">
        <w:rPr>
          <w:rFonts w:ascii="Times New Roman" w:hAnsi="Times New Roman" w:cs="Times New Roman"/>
          <w:b/>
          <w:sz w:val="24"/>
          <w:szCs w:val="24"/>
        </w:rPr>
        <w:t xml:space="preserve"> El Bogotazo</w:t>
      </w:r>
    </w:p>
    <w:p w:rsidR="00A5040A" w:rsidRDefault="00A111C7"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lastRenderedPageBreak/>
        <w:t xml:space="preserve">El 8 de abril de </w:t>
      </w:r>
      <w:r w:rsidR="0048105C" w:rsidRPr="004E4AF9">
        <w:rPr>
          <w:rFonts w:ascii="Times New Roman" w:hAnsi="Times New Roman" w:cs="Times New Roman"/>
          <w:sz w:val="24"/>
          <w:szCs w:val="24"/>
        </w:rPr>
        <w:t xml:space="preserve">1948 </w:t>
      </w:r>
      <w:r w:rsidRPr="004E4AF9">
        <w:rPr>
          <w:rFonts w:ascii="Times New Roman" w:hAnsi="Times New Roman" w:cs="Times New Roman"/>
          <w:sz w:val="24"/>
          <w:szCs w:val="24"/>
        </w:rPr>
        <w:t>Jorge Eliécer Gaitán, que era abogado</w:t>
      </w:r>
      <w:r w:rsidR="006A4B04" w:rsidRPr="004E4AF9">
        <w:rPr>
          <w:rFonts w:ascii="Times New Roman" w:hAnsi="Times New Roman" w:cs="Times New Roman"/>
          <w:sz w:val="24"/>
          <w:szCs w:val="24"/>
        </w:rPr>
        <w:t>,</w:t>
      </w:r>
      <w:r w:rsidRPr="004E4AF9">
        <w:rPr>
          <w:rFonts w:ascii="Times New Roman" w:hAnsi="Times New Roman" w:cs="Times New Roman"/>
          <w:sz w:val="24"/>
          <w:szCs w:val="24"/>
        </w:rPr>
        <w:t xml:space="preserve"> había salido victorioso de uno de sus pleitos</w:t>
      </w:r>
      <w:r w:rsidR="00A5040A" w:rsidRPr="004E4AF9">
        <w:rPr>
          <w:rFonts w:ascii="Times New Roman" w:hAnsi="Times New Roman" w:cs="Times New Roman"/>
          <w:sz w:val="24"/>
          <w:szCs w:val="24"/>
        </w:rPr>
        <w:t>.</w:t>
      </w:r>
      <w:r w:rsidRPr="004E4AF9">
        <w:rPr>
          <w:rFonts w:ascii="Times New Roman" w:hAnsi="Times New Roman" w:cs="Times New Roman"/>
          <w:sz w:val="24"/>
          <w:szCs w:val="24"/>
        </w:rPr>
        <w:t xml:space="preserve"> El </w:t>
      </w:r>
      <w:r w:rsidRPr="00292E47">
        <w:rPr>
          <w:rFonts w:ascii="Times New Roman" w:hAnsi="Times New Roman" w:cs="Times New Roman"/>
          <w:b/>
          <w:sz w:val="24"/>
          <w:szCs w:val="24"/>
        </w:rPr>
        <w:t>9 de abr</w:t>
      </w:r>
      <w:r w:rsidR="00A5040A" w:rsidRPr="00292E47">
        <w:rPr>
          <w:rFonts w:ascii="Times New Roman" w:hAnsi="Times New Roman" w:cs="Times New Roman"/>
          <w:b/>
          <w:sz w:val="24"/>
          <w:szCs w:val="24"/>
        </w:rPr>
        <w:t>il</w:t>
      </w:r>
      <w:r w:rsidR="00A5040A" w:rsidRPr="004E4AF9">
        <w:rPr>
          <w:rFonts w:ascii="Times New Roman" w:hAnsi="Times New Roman" w:cs="Times New Roman"/>
          <w:sz w:val="24"/>
          <w:szCs w:val="24"/>
        </w:rPr>
        <w:t xml:space="preserve"> sería un día de celebración. Pasado el mediodía salió de su oficina en el centro de Bogotá, lo acompañaban varios amigos, entre ellos el médico Pedro Eliseo Cruz quien había sido ministro de Higiene y uno de los liberales que acaba de renunciar. La algarabía callejera fue interrumpida con algunos disparos. Gaitán cayó al suelo y murió instantáneamente. Con su muerte se fue la ilusión de las clases más pobres.</w:t>
      </w:r>
      <w:r w:rsidR="00E51CD8">
        <w:rPr>
          <w:rFonts w:ascii="Times New Roman" w:hAnsi="Times New Roman" w:cs="Times New Roman"/>
          <w:sz w:val="24"/>
          <w:szCs w:val="24"/>
        </w:rPr>
        <w:t xml:space="preserve"> </w:t>
      </w:r>
      <w:r w:rsidR="00A5040A" w:rsidRPr="004E4AF9">
        <w:rPr>
          <w:rFonts w:ascii="Times New Roman" w:hAnsi="Times New Roman" w:cs="Times New Roman"/>
          <w:sz w:val="24"/>
          <w:szCs w:val="24"/>
        </w:rPr>
        <w:t>De inmediato empezó lo que poco después se conoció como “</w:t>
      </w:r>
      <w:r w:rsidR="00A5040A" w:rsidRPr="00292E47">
        <w:rPr>
          <w:rFonts w:ascii="Times New Roman" w:hAnsi="Times New Roman" w:cs="Times New Roman"/>
          <w:b/>
          <w:sz w:val="24"/>
          <w:szCs w:val="24"/>
        </w:rPr>
        <w:t>el Bogotazo</w:t>
      </w:r>
      <w:r w:rsidR="00A5040A" w:rsidRPr="004E4AF9">
        <w:rPr>
          <w:rFonts w:ascii="Times New Roman" w:hAnsi="Times New Roman" w:cs="Times New Roman"/>
          <w:sz w:val="24"/>
          <w:szCs w:val="24"/>
        </w:rPr>
        <w:t>”.</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6B1933">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11</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6B1933">
            <w:pPr>
              <w:rPr>
                <w:color w:val="000000"/>
                <w:sz w:val="24"/>
                <w:szCs w:val="24"/>
              </w:rPr>
            </w:pPr>
            <w:r>
              <w:rPr>
                <w:color w:val="000000"/>
                <w:sz w:val="24"/>
                <w:szCs w:val="24"/>
              </w:rPr>
              <w:t>Jorge Eliécer Gaitán</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Default="000B3D2E" w:rsidP="006B1933">
            <w:hyperlink r:id="rId35" w:history="1"/>
          </w:p>
          <w:p w:rsidR="00E51CD8" w:rsidRPr="006B17EC" w:rsidRDefault="00E51CD8" w:rsidP="006B1933">
            <w:pPr>
              <w:rPr>
                <w:color w:val="000000"/>
                <w:sz w:val="24"/>
                <w:szCs w:val="24"/>
              </w:rPr>
            </w:pPr>
            <w:r>
              <w:rPr>
                <w:color w:val="000000"/>
                <w:sz w:val="24"/>
                <w:szCs w:val="24"/>
              </w:rPr>
              <w:t xml:space="preserve"> </w:t>
            </w:r>
            <w:r>
              <w:rPr>
                <w:noProof/>
                <w:color w:val="000000"/>
                <w:sz w:val="24"/>
                <w:szCs w:val="24"/>
                <w:lang w:eastAsia="es-CO"/>
              </w:rPr>
              <w:drawing>
                <wp:inline distT="0" distB="0" distL="0" distR="0" wp14:anchorId="7FE19C88" wp14:editId="0D3F0C1D">
                  <wp:extent cx="628809" cy="893928"/>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0_small.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30426" cy="896227"/>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Pie de imagen</w:t>
            </w:r>
          </w:p>
        </w:tc>
        <w:tc>
          <w:tcPr>
            <w:tcW w:w="7386" w:type="dxa"/>
          </w:tcPr>
          <w:p w:rsidR="00E51CD8" w:rsidRPr="00A03CB1" w:rsidRDefault="00E51CD8" w:rsidP="006B1933">
            <w:pPr>
              <w:pStyle w:val="mw-mmv-image-desc"/>
            </w:pPr>
            <w:r>
              <w:t>Jorge Eliécer Gaitán se presentó como el líder de los sectores excluidos. Su discurso contra las oligarquías fue bien recibido por amplios sectores populares que depositaron en él la esperanza de lograr una mayor igualdad.</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C13E88" w:rsidRDefault="00A5040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Ese </w:t>
      </w:r>
      <w:r w:rsidR="00460F78" w:rsidRPr="004E4AF9">
        <w:rPr>
          <w:rFonts w:ascii="Times New Roman" w:hAnsi="Times New Roman" w:cs="Times New Roman"/>
          <w:sz w:val="24"/>
          <w:szCs w:val="24"/>
        </w:rPr>
        <w:t xml:space="preserve">día, </w:t>
      </w:r>
      <w:r w:rsidRPr="004E4AF9">
        <w:rPr>
          <w:rFonts w:ascii="Times New Roman" w:hAnsi="Times New Roman" w:cs="Times New Roman"/>
          <w:sz w:val="24"/>
          <w:szCs w:val="24"/>
        </w:rPr>
        <w:t>y por 48 horas</w:t>
      </w:r>
      <w:r w:rsidR="00460F78" w:rsidRPr="004E4AF9">
        <w:rPr>
          <w:rFonts w:ascii="Times New Roman" w:hAnsi="Times New Roman" w:cs="Times New Roman"/>
          <w:sz w:val="24"/>
          <w:szCs w:val="24"/>
        </w:rPr>
        <w:t>,</w:t>
      </w:r>
      <w:r w:rsidRPr="004E4AF9">
        <w:rPr>
          <w:rFonts w:ascii="Times New Roman" w:hAnsi="Times New Roman" w:cs="Times New Roman"/>
          <w:sz w:val="24"/>
          <w:szCs w:val="24"/>
        </w:rPr>
        <w:t xml:space="preserve"> los odios partidistas</w:t>
      </w:r>
      <w:r w:rsidR="006A4B04" w:rsidRPr="004E4AF9">
        <w:rPr>
          <w:rFonts w:ascii="Times New Roman" w:hAnsi="Times New Roman" w:cs="Times New Roman"/>
          <w:sz w:val="24"/>
          <w:szCs w:val="24"/>
        </w:rPr>
        <w:t xml:space="preserve"> se</w:t>
      </w:r>
      <w:r w:rsidRPr="004E4AF9">
        <w:rPr>
          <w:rFonts w:ascii="Times New Roman" w:hAnsi="Times New Roman" w:cs="Times New Roman"/>
          <w:sz w:val="24"/>
          <w:szCs w:val="24"/>
        </w:rPr>
        <w:t xml:space="preserve"> salieron de toda proporción: </w:t>
      </w:r>
      <w:r w:rsidRPr="00292E47">
        <w:rPr>
          <w:rFonts w:ascii="Times New Roman" w:hAnsi="Times New Roman" w:cs="Times New Roman"/>
          <w:b/>
          <w:sz w:val="24"/>
          <w:szCs w:val="24"/>
        </w:rPr>
        <w:t>saqueos e incendios, apagones</w:t>
      </w:r>
      <w:r w:rsidR="006A4B04" w:rsidRPr="004E4AF9">
        <w:rPr>
          <w:rFonts w:ascii="Times New Roman" w:hAnsi="Times New Roman" w:cs="Times New Roman"/>
          <w:sz w:val="24"/>
          <w:szCs w:val="24"/>
        </w:rPr>
        <w:t>; los</w:t>
      </w:r>
      <w:r w:rsidRPr="004E4AF9">
        <w:rPr>
          <w:rFonts w:ascii="Times New Roman" w:hAnsi="Times New Roman" w:cs="Times New Roman"/>
          <w:sz w:val="24"/>
          <w:szCs w:val="24"/>
        </w:rPr>
        <w:t xml:space="preserve"> llamados de las </w:t>
      </w:r>
      <w:r w:rsidR="00086A6B" w:rsidRPr="004E4AF9">
        <w:rPr>
          <w:rFonts w:ascii="Times New Roman" w:hAnsi="Times New Roman" w:cs="Times New Roman"/>
          <w:sz w:val="24"/>
          <w:szCs w:val="24"/>
        </w:rPr>
        <w:t xml:space="preserve">emisoras a tumbar </w:t>
      </w:r>
      <w:r w:rsidR="006A4B04" w:rsidRPr="004E4AF9">
        <w:rPr>
          <w:rFonts w:ascii="Times New Roman" w:hAnsi="Times New Roman" w:cs="Times New Roman"/>
          <w:sz w:val="24"/>
          <w:szCs w:val="24"/>
        </w:rPr>
        <w:t>el gobierno de</w:t>
      </w:r>
      <w:r w:rsidR="00086A6B" w:rsidRPr="004E4AF9">
        <w:rPr>
          <w:rFonts w:ascii="Times New Roman" w:hAnsi="Times New Roman" w:cs="Times New Roman"/>
          <w:sz w:val="24"/>
          <w:szCs w:val="24"/>
        </w:rPr>
        <w:t xml:space="preserve"> Ospina Pérez y </w:t>
      </w:r>
      <w:r w:rsidR="006A4B04" w:rsidRPr="004E4AF9">
        <w:rPr>
          <w:rFonts w:ascii="Times New Roman" w:hAnsi="Times New Roman" w:cs="Times New Roman"/>
          <w:sz w:val="24"/>
          <w:szCs w:val="24"/>
        </w:rPr>
        <w:t xml:space="preserve">a </w:t>
      </w:r>
      <w:r w:rsidR="00086A6B" w:rsidRPr="004E4AF9">
        <w:rPr>
          <w:rFonts w:ascii="Times New Roman" w:hAnsi="Times New Roman" w:cs="Times New Roman"/>
          <w:sz w:val="24"/>
          <w:szCs w:val="24"/>
        </w:rPr>
        <w:t>t</w:t>
      </w:r>
      <w:r w:rsidR="00460F78" w:rsidRPr="004E4AF9">
        <w:rPr>
          <w:rFonts w:ascii="Times New Roman" w:hAnsi="Times New Roman" w:cs="Times New Roman"/>
          <w:sz w:val="24"/>
          <w:szCs w:val="24"/>
        </w:rPr>
        <w:t>omar las armas fueron el reflejo de lo poco que el Estado había logrado en construir un orden social que tuviera en cuenta las necesidades de todos. Luego del Bogotazo la violencia se recrudeció por muchos años</w:t>
      </w:r>
      <w:r w:rsidR="00C13E88" w:rsidRPr="004E4AF9">
        <w:rPr>
          <w:rFonts w:ascii="Times New Roman" w:hAnsi="Times New Roman" w:cs="Times New Roman"/>
          <w:sz w:val="24"/>
          <w:szCs w:val="24"/>
        </w:rPr>
        <w:t xml:space="preserve">; la muerte de colombianos llegó a cifras </w:t>
      </w:r>
      <w:r w:rsidR="003379B9" w:rsidRPr="00CB426A">
        <w:rPr>
          <w:rFonts w:ascii="Times New Roman" w:hAnsi="Times New Roman" w:cs="Times New Roman"/>
          <w:sz w:val="24"/>
          <w:szCs w:val="24"/>
        </w:rPr>
        <w:t>formidables.</w:t>
      </w:r>
      <w:r w:rsidR="00460F78" w:rsidRPr="004E4AF9">
        <w:rPr>
          <w:rFonts w:ascii="Times New Roman" w:hAnsi="Times New Roman" w:cs="Times New Roman"/>
          <w:sz w:val="24"/>
          <w:szCs w:val="24"/>
        </w:rPr>
        <w:t xml:space="preserve"> </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190439">
              <w:rPr>
                <w:b/>
                <w:color w:val="000000"/>
                <w:sz w:val="24"/>
                <w:szCs w:val="24"/>
              </w:rPr>
              <w:t>2</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6B1933">
            <w:pPr>
              <w:rPr>
                <w:color w:val="000000"/>
                <w:sz w:val="24"/>
                <w:szCs w:val="24"/>
              </w:rPr>
            </w:pPr>
            <w:r>
              <w:rPr>
                <w:color w:val="000000"/>
                <w:sz w:val="24"/>
                <w:szCs w:val="24"/>
              </w:rPr>
              <w:t>El Tiempo. El Bogotazo</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Pr="006B17EC" w:rsidRDefault="00E51CD8" w:rsidP="00E51CD8">
            <w:pPr>
              <w:rPr>
                <w:color w:val="000000"/>
                <w:sz w:val="24"/>
                <w:szCs w:val="24"/>
              </w:rPr>
            </w:pPr>
            <w:r>
              <w:rPr>
                <w:noProof/>
                <w:color w:val="000000"/>
                <w:sz w:val="24"/>
                <w:szCs w:val="24"/>
                <w:lang w:eastAsia="es-CO"/>
              </w:rPr>
              <w:drawing>
                <wp:inline distT="0" distB="0" distL="0" distR="0">
                  <wp:extent cx="1542313" cy="1084997"/>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1_small.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43537" cy="1085858"/>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lastRenderedPageBreak/>
              <w:t>Pie de imagen</w:t>
            </w:r>
          </w:p>
        </w:tc>
        <w:tc>
          <w:tcPr>
            <w:tcW w:w="7386" w:type="dxa"/>
          </w:tcPr>
          <w:p w:rsidR="00E51CD8" w:rsidRPr="00A03CB1" w:rsidRDefault="00E51CD8" w:rsidP="00E51CD8">
            <w:pPr>
              <w:pStyle w:val="mw-mmv-image-desc"/>
            </w:pPr>
            <w:r>
              <w:t xml:space="preserve">Los desastres provocados tras el asesinato de Jorge Eliécer Gaitán fueron el reflejo de una incontenible furia popular que vio en la muerte del líder el fin de una esperanza. </w:t>
            </w:r>
          </w:p>
        </w:tc>
      </w:tr>
    </w:tbl>
    <w:p w:rsidR="00E51CD8" w:rsidRPr="004E4AF9" w:rsidRDefault="00E51CD8" w:rsidP="004E4AF9">
      <w:pPr>
        <w:tabs>
          <w:tab w:val="right" w:pos="8498"/>
        </w:tabs>
        <w:spacing w:line="360" w:lineRule="auto"/>
        <w:rPr>
          <w:rFonts w:ascii="Times New Roman" w:hAnsi="Times New Roman" w:cs="Times New Roman"/>
          <w:sz w:val="24"/>
          <w:szCs w:val="24"/>
        </w:rPr>
      </w:pPr>
    </w:p>
    <w:p w:rsidR="003E663A" w:rsidRPr="004E4AF9" w:rsidRDefault="00C13E88"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A pesar de los hechos del 9 de abril, </w:t>
      </w:r>
      <w:r w:rsidR="00460F78" w:rsidRPr="00292E47">
        <w:rPr>
          <w:rFonts w:ascii="Times New Roman" w:hAnsi="Times New Roman" w:cs="Times New Roman"/>
          <w:b/>
          <w:sz w:val="24"/>
          <w:szCs w:val="24"/>
        </w:rPr>
        <w:t>Mariano Ospina Pérez</w:t>
      </w:r>
      <w:r w:rsidR="00460F78" w:rsidRPr="004E4AF9">
        <w:rPr>
          <w:rFonts w:ascii="Times New Roman" w:hAnsi="Times New Roman" w:cs="Times New Roman"/>
          <w:sz w:val="24"/>
          <w:szCs w:val="24"/>
        </w:rPr>
        <w:t xml:space="preserve"> continuó en el poder hasta t</w:t>
      </w:r>
      <w:r w:rsidR="007D70D9" w:rsidRPr="004E4AF9">
        <w:rPr>
          <w:rFonts w:ascii="Times New Roman" w:hAnsi="Times New Roman" w:cs="Times New Roman"/>
          <w:sz w:val="24"/>
          <w:szCs w:val="24"/>
        </w:rPr>
        <w:t xml:space="preserve">erminar su mandato, no sin haber decretado el </w:t>
      </w:r>
      <w:r w:rsidR="007D70D9" w:rsidRPr="00292E47">
        <w:rPr>
          <w:rFonts w:ascii="Times New Roman" w:hAnsi="Times New Roman" w:cs="Times New Roman"/>
          <w:b/>
          <w:sz w:val="24"/>
          <w:szCs w:val="24"/>
        </w:rPr>
        <w:t>Estado de sitio</w:t>
      </w:r>
      <w:r w:rsidRPr="004E4AF9">
        <w:rPr>
          <w:rFonts w:ascii="Times New Roman" w:hAnsi="Times New Roman" w:cs="Times New Roman"/>
          <w:sz w:val="24"/>
          <w:szCs w:val="24"/>
        </w:rPr>
        <w:t xml:space="preserve">, cerrado el </w:t>
      </w:r>
      <w:r w:rsidRPr="00292E47">
        <w:rPr>
          <w:rFonts w:ascii="Times New Roman" w:hAnsi="Times New Roman" w:cs="Times New Roman"/>
          <w:b/>
          <w:sz w:val="24"/>
          <w:szCs w:val="24"/>
        </w:rPr>
        <w:t>Congreso</w:t>
      </w:r>
      <w:r w:rsidRPr="004E4AF9">
        <w:rPr>
          <w:rFonts w:ascii="Times New Roman" w:hAnsi="Times New Roman" w:cs="Times New Roman"/>
          <w:sz w:val="24"/>
          <w:szCs w:val="24"/>
        </w:rPr>
        <w:t xml:space="preserve"> y decretado la </w:t>
      </w:r>
      <w:r w:rsidRPr="00292E47">
        <w:rPr>
          <w:rFonts w:ascii="Times New Roman" w:hAnsi="Times New Roman" w:cs="Times New Roman"/>
          <w:b/>
          <w:sz w:val="24"/>
          <w:szCs w:val="24"/>
        </w:rPr>
        <w:t>censura de prensa</w:t>
      </w:r>
      <w:r w:rsidRPr="004E4AF9">
        <w:rPr>
          <w:rFonts w:ascii="Times New Roman" w:hAnsi="Times New Roman" w:cs="Times New Roman"/>
          <w:sz w:val="24"/>
          <w:szCs w:val="24"/>
        </w:rPr>
        <w:t xml:space="preserve"> y restringido otras libertades civiles como el derecho de reuni</w:t>
      </w:r>
      <w:r w:rsidR="003E663A" w:rsidRPr="004E4AF9">
        <w:rPr>
          <w:rFonts w:ascii="Times New Roman" w:hAnsi="Times New Roman" w:cs="Times New Roman"/>
          <w:sz w:val="24"/>
          <w:szCs w:val="24"/>
        </w:rPr>
        <w:t>ón</w:t>
      </w:r>
      <w:r w:rsidR="00292E47">
        <w:rPr>
          <w:rFonts w:ascii="Times New Roman" w:hAnsi="Times New Roman" w:cs="Times New Roman"/>
          <w:sz w:val="24"/>
          <w:szCs w:val="24"/>
        </w:rPr>
        <w:t>.</w:t>
      </w:r>
    </w:p>
    <w:p w:rsidR="003E663A" w:rsidRPr="004E4AF9" w:rsidRDefault="003E663A"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Las elecciones de 1949 se llevaron a cabo en un ambiente lúgubre y poco democrático. La vida cotidiana en las distinta</w:t>
      </w:r>
      <w:r w:rsidR="006A4B04" w:rsidRPr="004E4AF9">
        <w:rPr>
          <w:rFonts w:ascii="Times New Roman" w:hAnsi="Times New Roman" w:cs="Times New Roman"/>
          <w:sz w:val="24"/>
          <w:szCs w:val="24"/>
        </w:rPr>
        <w:t>s</w:t>
      </w:r>
      <w:r w:rsidRPr="004E4AF9">
        <w:rPr>
          <w:rFonts w:ascii="Times New Roman" w:hAnsi="Times New Roman" w:cs="Times New Roman"/>
          <w:sz w:val="24"/>
          <w:szCs w:val="24"/>
        </w:rPr>
        <w:t xml:space="preserve"> poblaciones era de zozobra. Pocas horas antes de las elecciones había ocurrido una masacre en la sede del Partido Liberal, lo que atemorizó más a los votantes. </w:t>
      </w:r>
      <w:r w:rsidR="00292E47">
        <w:rPr>
          <w:rFonts w:ascii="Times New Roman" w:hAnsi="Times New Roman" w:cs="Times New Roman"/>
          <w:sz w:val="24"/>
          <w:szCs w:val="24"/>
        </w:rPr>
        <w:t xml:space="preserve">Los liberales se retiraron de la competencia. </w:t>
      </w:r>
      <w:r w:rsidRPr="004E4AF9">
        <w:rPr>
          <w:rFonts w:ascii="Times New Roman" w:hAnsi="Times New Roman" w:cs="Times New Roman"/>
          <w:sz w:val="24"/>
          <w:szCs w:val="24"/>
        </w:rPr>
        <w:t xml:space="preserve">La victoria fue para el conservador </w:t>
      </w:r>
      <w:r w:rsidRPr="00292E47">
        <w:rPr>
          <w:rFonts w:ascii="Times New Roman" w:hAnsi="Times New Roman" w:cs="Times New Roman"/>
          <w:b/>
          <w:sz w:val="24"/>
          <w:szCs w:val="24"/>
        </w:rPr>
        <w:t>Laureano Gómez Castro</w:t>
      </w:r>
      <w:r w:rsidR="00292E47">
        <w:rPr>
          <w:rFonts w:ascii="Times New Roman" w:hAnsi="Times New Roman" w:cs="Times New Roman"/>
          <w:b/>
          <w:sz w:val="24"/>
          <w:szCs w:val="24"/>
        </w:rPr>
        <w:t xml:space="preserve"> [</w:t>
      </w:r>
      <w:hyperlink r:id="rId38" w:history="1">
        <w:r w:rsidR="00292E47" w:rsidRPr="00292E47">
          <w:rPr>
            <w:rStyle w:val="Hipervnculo"/>
            <w:rFonts w:ascii="Times New Roman" w:hAnsi="Times New Roman" w:cs="Times New Roman"/>
            <w:b/>
            <w:sz w:val="24"/>
            <w:szCs w:val="24"/>
          </w:rPr>
          <w:t>VER</w:t>
        </w:r>
      </w:hyperlink>
      <w:r w:rsidR="00292E47">
        <w:rPr>
          <w:rFonts w:ascii="Times New Roman" w:hAnsi="Times New Roman" w:cs="Times New Roman"/>
          <w:b/>
          <w:sz w:val="24"/>
          <w:szCs w:val="24"/>
        </w:rPr>
        <w:t>]</w:t>
      </w:r>
      <w:r w:rsidRPr="004E4AF9">
        <w:rPr>
          <w:rFonts w:ascii="Times New Roman" w:hAnsi="Times New Roman" w:cs="Times New Roman"/>
          <w:sz w:val="24"/>
          <w:szCs w:val="24"/>
        </w:rPr>
        <w:t>, un opositor radical y gran crítico de las medidas sociales del Partido Liberal.</w:t>
      </w:r>
    </w:p>
    <w:p w:rsidR="001B72E0" w:rsidRDefault="003E663A" w:rsidP="004E4AF9">
      <w:pPr>
        <w:pStyle w:val="Textonotapie"/>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Gómez Castro era un hombre católico que abogaba por un orden social en el que se </w:t>
      </w:r>
      <w:r w:rsidRPr="00292E47">
        <w:rPr>
          <w:rFonts w:ascii="Times New Roman" w:hAnsi="Times New Roman" w:cs="Times New Roman"/>
          <w:b/>
          <w:sz w:val="24"/>
          <w:szCs w:val="24"/>
        </w:rPr>
        <w:t>respetara</w:t>
      </w:r>
      <w:r w:rsidRPr="004E4AF9">
        <w:rPr>
          <w:rFonts w:ascii="Times New Roman" w:hAnsi="Times New Roman" w:cs="Times New Roman"/>
          <w:sz w:val="24"/>
          <w:szCs w:val="24"/>
        </w:rPr>
        <w:t xml:space="preserve"> la </w:t>
      </w:r>
      <w:r w:rsidRPr="00292E47">
        <w:rPr>
          <w:rFonts w:ascii="Times New Roman" w:hAnsi="Times New Roman" w:cs="Times New Roman"/>
          <w:b/>
          <w:sz w:val="24"/>
          <w:szCs w:val="24"/>
        </w:rPr>
        <w:t>propiedad privada</w:t>
      </w:r>
      <w:r w:rsidRPr="004E4AF9">
        <w:rPr>
          <w:rFonts w:ascii="Times New Roman" w:hAnsi="Times New Roman" w:cs="Times New Roman"/>
          <w:sz w:val="24"/>
          <w:szCs w:val="24"/>
        </w:rPr>
        <w:t xml:space="preserve"> y las necesidades de los </w:t>
      </w:r>
      <w:r w:rsidRPr="00292E47">
        <w:rPr>
          <w:rFonts w:ascii="Times New Roman" w:hAnsi="Times New Roman" w:cs="Times New Roman"/>
          <w:b/>
          <w:sz w:val="24"/>
          <w:szCs w:val="24"/>
        </w:rPr>
        <w:t>pobres</w:t>
      </w:r>
      <w:r w:rsidRPr="004E4AF9">
        <w:rPr>
          <w:rFonts w:ascii="Times New Roman" w:hAnsi="Times New Roman" w:cs="Times New Roman"/>
          <w:sz w:val="24"/>
          <w:szCs w:val="24"/>
        </w:rPr>
        <w:t xml:space="preserve"> fueran atendidas por medio de la </w:t>
      </w:r>
      <w:r w:rsidRPr="00292E47">
        <w:rPr>
          <w:rFonts w:ascii="Times New Roman" w:hAnsi="Times New Roman" w:cs="Times New Roman"/>
          <w:b/>
          <w:sz w:val="24"/>
          <w:szCs w:val="24"/>
        </w:rPr>
        <w:t>caridad</w:t>
      </w:r>
      <w:r w:rsidR="003A75C9" w:rsidRPr="004E4AF9">
        <w:rPr>
          <w:rFonts w:ascii="Times New Roman" w:hAnsi="Times New Roman" w:cs="Times New Roman"/>
          <w:sz w:val="24"/>
          <w:szCs w:val="24"/>
        </w:rPr>
        <w:t xml:space="preserve">. Al mismo tiempo, </w:t>
      </w:r>
      <w:r w:rsidR="00784CEF" w:rsidRPr="004E4AF9">
        <w:rPr>
          <w:rFonts w:ascii="Times New Roman" w:hAnsi="Times New Roman" w:cs="Times New Roman"/>
          <w:sz w:val="24"/>
          <w:szCs w:val="24"/>
        </w:rPr>
        <w:t>era ingeniero, lo que impulsaba su interés por modernizar a l</w:t>
      </w:r>
      <w:r w:rsidR="006A4B04" w:rsidRPr="004E4AF9">
        <w:rPr>
          <w:rFonts w:ascii="Times New Roman" w:hAnsi="Times New Roman" w:cs="Times New Roman"/>
          <w:sz w:val="24"/>
          <w:szCs w:val="24"/>
        </w:rPr>
        <w:t>a nación con vías y aeropuertos</w:t>
      </w:r>
      <w:r w:rsidR="001B72E0" w:rsidRPr="004E4AF9">
        <w:rPr>
          <w:rFonts w:ascii="Times New Roman" w:hAnsi="Times New Roman" w:cs="Times New Roman"/>
          <w:sz w:val="24"/>
          <w:szCs w:val="24"/>
        </w:rPr>
        <w:t>.</w:t>
      </w:r>
    </w:p>
    <w:p w:rsidR="00292E47" w:rsidRPr="004E4AF9" w:rsidRDefault="00292E47" w:rsidP="004E4AF9">
      <w:pPr>
        <w:pStyle w:val="Textonotapie"/>
        <w:spacing w:line="360" w:lineRule="auto"/>
        <w:rPr>
          <w:rFonts w:ascii="Times New Roman" w:hAnsi="Times New Roman" w:cs="Times New Roman"/>
          <w:sz w:val="24"/>
          <w:szCs w:val="24"/>
        </w:rPr>
      </w:pPr>
    </w:p>
    <w:p w:rsidR="001B72E0" w:rsidRPr="004E4AF9" w:rsidRDefault="00784CE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Laureano G</w:t>
      </w:r>
      <w:r w:rsidR="006A4B04" w:rsidRPr="004E4AF9">
        <w:rPr>
          <w:rFonts w:ascii="Times New Roman" w:hAnsi="Times New Roman" w:cs="Times New Roman"/>
          <w:sz w:val="24"/>
          <w:szCs w:val="24"/>
        </w:rPr>
        <w:t>ómez</w:t>
      </w:r>
      <w:r w:rsidRPr="004E4AF9">
        <w:rPr>
          <w:rFonts w:ascii="Times New Roman" w:hAnsi="Times New Roman" w:cs="Times New Roman"/>
          <w:sz w:val="24"/>
          <w:szCs w:val="24"/>
        </w:rPr>
        <w:t xml:space="preserve"> </w:t>
      </w:r>
      <w:r w:rsidR="001B72E0" w:rsidRPr="004E4AF9">
        <w:rPr>
          <w:rFonts w:ascii="Times New Roman" w:hAnsi="Times New Roman" w:cs="Times New Roman"/>
          <w:sz w:val="24"/>
          <w:szCs w:val="24"/>
        </w:rPr>
        <w:t xml:space="preserve">no logró culminar su mandato pues </w:t>
      </w:r>
      <w:r w:rsidRPr="004E4AF9">
        <w:rPr>
          <w:rFonts w:ascii="Times New Roman" w:hAnsi="Times New Roman" w:cs="Times New Roman"/>
          <w:sz w:val="24"/>
          <w:szCs w:val="24"/>
        </w:rPr>
        <w:t>cayó enfermo y debió retirarse para ser reemplazado por su ministro de Gobierno Roberto Urdaneta.</w:t>
      </w:r>
      <w:r w:rsidR="001B72E0" w:rsidRPr="004E4AF9">
        <w:rPr>
          <w:rFonts w:ascii="Times New Roman" w:hAnsi="Times New Roman" w:cs="Times New Roman"/>
          <w:sz w:val="24"/>
          <w:szCs w:val="24"/>
        </w:rPr>
        <w:t xml:space="preserve"> </w:t>
      </w:r>
    </w:p>
    <w:p w:rsidR="001B72E0" w:rsidRPr="004E4AF9" w:rsidRDefault="001B72E0"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Durante su gobierno, la </w:t>
      </w:r>
      <w:r w:rsidRPr="00292E47">
        <w:rPr>
          <w:rFonts w:ascii="Times New Roman" w:hAnsi="Times New Roman" w:cs="Times New Roman"/>
          <w:b/>
          <w:sz w:val="24"/>
          <w:szCs w:val="24"/>
        </w:rPr>
        <w:t>violencia</w:t>
      </w:r>
      <w:r w:rsidRPr="004E4AF9">
        <w:rPr>
          <w:rFonts w:ascii="Times New Roman" w:hAnsi="Times New Roman" w:cs="Times New Roman"/>
          <w:sz w:val="24"/>
          <w:szCs w:val="24"/>
        </w:rPr>
        <w:t xml:space="preserve"> alcanzó proporciones importantes. Luego del asesinato de Gaitán muchos liberales que sintieron su vida en peligro y que además vieron irse sus esperanzas huyeron a zonas apartadas para conformar </w:t>
      </w:r>
      <w:r w:rsidRPr="000B14B1">
        <w:rPr>
          <w:rFonts w:ascii="Times New Roman" w:hAnsi="Times New Roman" w:cs="Times New Roman"/>
          <w:b/>
          <w:sz w:val="24"/>
          <w:szCs w:val="24"/>
        </w:rPr>
        <w:t>guerrillas</w:t>
      </w:r>
      <w:r w:rsidRPr="004E4AF9">
        <w:rPr>
          <w:rFonts w:ascii="Times New Roman" w:hAnsi="Times New Roman" w:cs="Times New Roman"/>
          <w:sz w:val="24"/>
          <w:szCs w:val="24"/>
        </w:rPr>
        <w:t>. Por ejemplo, en los Llanos orientales, en el Tolima, en el Cauca o en zonas como Sumapaz, Cundinamarca, grupos de campesinos iniciaron una lucha armada que confrontó al gobierno conservador y dio cuenta de la exclusión a que se había llegado en el país. La respuesta a esas g</w:t>
      </w:r>
      <w:r w:rsidR="00C740E6" w:rsidRPr="004E4AF9">
        <w:rPr>
          <w:rFonts w:ascii="Times New Roman" w:hAnsi="Times New Roman" w:cs="Times New Roman"/>
          <w:sz w:val="24"/>
          <w:szCs w:val="24"/>
        </w:rPr>
        <w:t xml:space="preserve">uerrillas fueron los </w:t>
      </w:r>
      <w:r w:rsidR="00C740E6" w:rsidRPr="000B14B1">
        <w:rPr>
          <w:rFonts w:ascii="Times New Roman" w:hAnsi="Times New Roman" w:cs="Times New Roman"/>
          <w:b/>
          <w:sz w:val="24"/>
          <w:szCs w:val="24"/>
        </w:rPr>
        <w:t>bombardeos</w:t>
      </w:r>
      <w:r w:rsidR="00C740E6" w:rsidRPr="004E4AF9">
        <w:rPr>
          <w:rFonts w:ascii="Times New Roman" w:hAnsi="Times New Roman" w:cs="Times New Roman"/>
          <w:sz w:val="24"/>
          <w:szCs w:val="24"/>
        </w:rPr>
        <w:t xml:space="preserve"> y persecución</w:t>
      </w:r>
      <w:r w:rsidR="00F745A7" w:rsidRPr="004E4AF9">
        <w:rPr>
          <w:rFonts w:ascii="Times New Roman" w:hAnsi="Times New Roman" w:cs="Times New Roman"/>
          <w:sz w:val="24"/>
          <w:szCs w:val="24"/>
        </w:rPr>
        <w:t xml:space="preserve"> por un ejército cada vez más robusto</w:t>
      </w:r>
      <w:r w:rsidR="00C740E6" w:rsidRPr="004E4AF9">
        <w:rPr>
          <w:rFonts w:ascii="Times New Roman" w:hAnsi="Times New Roman" w:cs="Times New Roman"/>
          <w:sz w:val="24"/>
          <w:szCs w:val="24"/>
        </w:rPr>
        <w:t>.</w:t>
      </w:r>
      <w:r w:rsidR="00F745A7" w:rsidRPr="004E4AF9">
        <w:rPr>
          <w:rFonts w:ascii="Times New Roman" w:hAnsi="Times New Roman" w:cs="Times New Roman"/>
          <w:sz w:val="24"/>
          <w:szCs w:val="24"/>
        </w:rPr>
        <w:t xml:space="preserve"> </w:t>
      </w:r>
    </w:p>
    <w:p w:rsidR="002D6CEC" w:rsidRPr="004E4AF9" w:rsidRDefault="002D6CEC" w:rsidP="004E4AF9">
      <w:pPr>
        <w:tabs>
          <w:tab w:val="right" w:pos="8498"/>
        </w:tabs>
        <w:spacing w:line="360"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36"/>
      </w:tblGrid>
      <w:tr w:rsidR="000B14B1" w:rsidRPr="00FC750D" w:rsidTr="00CF7452">
        <w:tc>
          <w:tcPr>
            <w:tcW w:w="9054" w:type="dxa"/>
            <w:gridSpan w:val="2"/>
            <w:shd w:val="clear" w:color="auto" w:fill="000000" w:themeFill="text1"/>
          </w:tcPr>
          <w:p w:rsidR="000B14B1" w:rsidRPr="00FC750D" w:rsidRDefault="000B14B1" w:rsidP="00CF7452">
            <w:pPr>
              <w:jc w:val="center"/>
              <w:rPr>
                <w:b/>
                <w:color w:val="FFFFFF" w:themeColor="background1"/>
                <w:sz w:val="24"/>
                <w:szCs w:val="24"/>
              </w:rPr>
            </w:pPr>
            <w:r>
              <w:rPr>
                <w:b/>
                <w:color w:val="FFFFFF" w:themeColor="background1"/>
                <w:sz w:val="24"/>
                <w:szCs w:val="24"/>
              </w:rPr>
              <w:lastRenderedPageBreak/>
              <w:t>Profundiza. Recurso nuevo</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Código</w:t>
            </w:r>
          </w:p>
        </w:tc>
        <w:tc>
          <w:tcPr>
            <w:tcW w:w="6536" w:type="dxa"/>
          </w:tcPr>
          <w:p w:rsidR="000B14B1" w:rsidRPr="00FC750D" w:rsidRDefault="000B14B1" w:rsidP="000B14B1">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100</w:t>
            </w:r>
          </w:p>
        </w:tc>
      </w:tr>
      <w:tr w:rsidR="000B14B1" w:rsidRPr="00FC750D" w:rsidTr="00CF7452">
        <w:tc>
          <w:tcPr>
            <w:tcW w:w="2518" w:type="dxa"/>
          </w:tcPr>
          <w:p w:rsidR="000B14B1" w:rsidRPr="00FC750D" w:rsidRDefault="000B14B1" w:rsidP="00CF7452">
            <w:pPr>
              <w:rPr>
                <w:b/>
                <w:color w:val="000000" w:themeColor="text1"/>
                <w:sz w:val="24"/>
                <w:szCs w:val="24"/>
              </w:rPr>
            </w:pPr>
            <w:r w:rsidRPr="00FC750D">
              <w:rPr>
                <w:b/>
                <w:color w:val="000000" w:themeColor="text1"/>
                <w:sz w:val="24"/>
                <w:szCs w:val="24"/>
              </w:rPr>
              <w:t>Título</w:t>
            </w:r>
          </w:p>
        </w:tc>
        <w:tc>
          <w:tcPr>
            <w:tcW w:w="6536" w:type="dxa"/>
          </w:tcPr>
          <w:p w:rsidR="000B14B1" w:rsidRPr="00FC750D" w:rsidRDefault="000B14B1" w:rsidP="007E7DBC">
            <w:pPr>
              <w:rPr>
                <w:color w:val="000000" w:themeColor="text1"/>
                <w:sz w:val="24"/>
                <w:szCs w:val="24"/>
              </w:rPr>
            </w:pPr>
            <w:r>
              <w:rPr>
                <w:rFonts w:ascii="Arial" w:hAnsi="Arial" w:cs="Arial"/>
                <w:sz w:val="18"/>
                <w:szCs w:val="18"/>
                <w:lang w:val="es-ES_tradnl"/>
              </w:rPr>
              <w:t>Jorge Eliécer Gaitán</w:t>
            </w:r>
          </w:p>
        </w:tc>
      </w:tr>
      <w:tr w:rsidR="000B14B1" w:rsidRPr="00FC750D" w:rsidTr="00CF7452">
        <w:trPr>
          <w:trHeight w:val="919"/>
        </w:trPr>
        <w:tc>
          <w:tcPr>
            <w:tcW w:w="2518" w:type="dxa"/>
          </w:tcPr>
          <w:p w:rsidR="000B14B1" w:rsidRPr="00FC750D" w:rsidRDefault="000B14B1" w:rsidP="00CF7452">
            <w:pPr>
              <w:rPr>
                <w:b/>
                <w:sz w:val="24"/>
                <w:szCs w:val="24"/>
              </w:rPr>
            </w:pPr>
            <w:r w:rsidRPr="00FC750D">
              <w:rPr>
                <w:b/>
                <w:sz w:val="24"/>
                <w:szCs w:val="24"/>
              </w:rPr>
              <w:t>Descripción</w:t>
            </w:r>
          </w:p>
        </w:tc>
        <w:tc>
          <w:tcPr>
            <w:tcW w:w="6536" w:type="dxa"/>
          </w:tcPr>
          <w:p w:rsidR="000B14B1" w:rsidRDefault="000B14B1" w:rsidP="00CF7452">
            <w:pPr>
              <w:rPr>
                <w:rFonts w:ascii="Arial" w:hAnsi="Arial" w:cs="Arial"/>
                <w:sz w:val="18"/>
                <w:szCs w:val="18"/>
                <w:lang w:val="es-ES_tradnl"/>
              </w:rPr>
            </w:pPr>
            <w:r>
              <w:rPr>
                <w:rFonts w:ascii="Arial" w:hAnsi="Arial" w:cs="Arial"/>
                <w:sz w:val="18"/>
                <w:szCs w:val="18"/>
                <w:lang w:val="es-ES_tradnl"/>
              </w:rPr>
              <w:t xml:space="preserve">Actividad </w:t>
            </w:r>
            <w:r w:rsidR="00C3335C">
              <w:rPr>
                <w:rFonts w:ascii="Arial" w:hAnsi="Arial" w:cs="Arial"/>
                <w:sz w:val="18"/>
                <w:szCs w:val="18"/>
                <w:lang w:val="es-ES_tradnl"/>
              </w:rPr>
              <w:t xml:space="preserve">con audio </w:t>
            </w:r>
            <w:r>
              <w:rPr>
                <w:rFonts w:ascii="Arial" w:hAnsi="Arial" w:cs="Arial"/>
                <w:sz w:val="18"/>
                <w:szCs w:val="18"/>
                <w:lang w:val="es-ES_tradnl"/>
              </w:rPr>
              <w:t xml:space="preserve">que </w:t>
            </w:r>
            <w:r w:rsidR="007E7DBC">
              <w:rPr>
                <w:rFonts w:ascii="Arial" w:hAnsi="Arial" w:cs="Arial"/>
                <w:sz w:val="18"/>
                <w:szCs w:val="18"/>
                <w:lang w:val="es-ES_tradnl"/>
              </w:rPr>
              <w:t>se aproxima al pensamiento de Jorge Eliécer Gaitán</w:t>
            </w:r>
          </w:p>
          <w:p w:rsidR="000B14B1" w:rsidRPr="00EC62BF" w:rsidRDefault="000B14B1" w:rsidP="00CF7452">
            <w:pPr>
              <w:rPr>
                <w:rFonts w:ascii="Arial" w:hAnsi="Arial"/>
                <w:sz w:val="18"/>
                <w:szCs w:val="18"/>
                <w:lang w:val="es-ES_tradnl"/>
              </w:rPr>
            </w:pPr>
          </w:p>
        </w:tc>
      </w:tr>
    </w:tbl>
    <w:p w:rsidR="007E7DBC" w:rsidRDefault="007E7DBC" w:rsidP="000B14B1">
      <w:pPr>
        <w:tabs>
          <w:tab w:val="right" w:pos="8498"/>
        </w:tabs>
        <w:spacing w:line="360" w:lineRule="auto"/>
        <w:rPr>
          <w:rFonts w:ascii="Times New Roman" w:hAnsi="Times New Roman" w:cs="Times New Roman"/>
          <w:b/>
          <w:sz w:val="24"/>
          <w:szCs w:val="24"/>
        </w:rPr>
      </w:pPr>
    </w:p>
    <w:p w:rsidR="000B14B1" w:rsidRPr="000B14B1" w:rsidRDefault="000B14B1" w:rsidP="000B14B1">
      <w:pPr>
        <w:tabs>
          <w:tab w:val="right" w:pos="8498"/>
        </w:tabs>
        <w:spacing w:line="360" w:lineRule="auto"/>
        <w:rPr>
          <w:rFonts w:ascii="Times New Roman" w:hAnsi="Times New Roman" w:cs="Times New Roman"/>
          <w:sz w:val="24"/>
          <w:szCs w:val="24"/>
        </w:rPr>
      </w:pPr>
      <w:r w:rsidRPr="000B14B1">
        <w:rPr>
          <w:rFonts w:ascii="Times New Roman" w:hAnsi="Times New Roman" w:cs="Times New Roman"/>
          <w:b/>
          <w:sz w:val="24"/>
          <w:szCs w:val="24"/>
        </w:rPr>
        <w:t xml:space="preserve">[SECCIÓN </w:t>
      </w:r>
      <w:r w:rsidR="00E668D4">
        <w:rPr>
          <w:rFonts w:ascii="Times New Roman" w:hAnsi="Times New Roman" w:cs="Times New Roman"/>
          <w:b/>
          <w:sz w:val="24"/>
          <w:szCs w:val="24"/>
        </w:rPr>
        <w:t>2</w:t>
      </w:r>
      <w:r w:rsidRPr="000B14B1">
        <w:rPr>
          <w:rFonts w:ascii="Times New Roman" w:hAnsi="Times New Roman" w:cs="Times New Roman"/>
          <w:b/>
          <w:sz w:val="24"/>
          <w:szCs w:val="24"/>
        </w:rPr>
        <w:t>]</w:t>
      </w:r>
      <w:r w:rsidRPr="000B14B1">
        <w:rPr>
          <w:rFonts w:ascii="Times New Roman" w:hAnsi="Times New Roman" w:cs="Times New Roman"/>
          <w:sz w:val="24"/>
          <w:szCs w:val="24"/>
        </w:rPr>
        <w:t xml:space="preserve"> </w:t>
      </w:r>
      <w:r w:rsidRPr="000B14B1">
        <w:rPr>
          <w:rFonts w:ascii="Times New Roman" w:hAnsi="Times New Roman" w:cs="Times New Roman"/>
          <w:b/>
          <w:sz w:val="24"/>
          <w:szCs w:val="24"/>
        </w:rPr>
        <w:t>3.</w:t>
      </w:r>
      <w:r w:rsidRPr="007E7DBC">
        <w:rPr>
          <w:rFonts w:ascii="Times New Roman" w:hAnsi="Times New Roman" w:cs="Times New Roman"/>
          <w:b/>
          <w:sz w:val="24"/>
          <w:szCs w:val="24"/>
        </w:rPr>
        <w:t>4 La Guerra de Corea</w:t>
      </w:r>
    </w:p>
    <w:p w:rsidR="00784CEF" w:rsidRDefault="00784CEF" w:rsidP="007E7DBC">
      <w:pPr>
        <w:pStyle w:val="NormalWeb"/>
        <w:shd w:val="clear" w:color="auto" w:fill="FFFFFF"/>
        <w:spacing w:line="360" w:lineRule="auto"/>
        <w:rPr>
          <w:lang w:val="es-ES"/>
        </w:rPr>
      </w:pPr>
      <w:r w:rsidRPr="007E7DBC">
        <w:t>Entre 1951</w:t>
      </w:r>
      <w:r w:rsidR="002D6CEC" w:rsidRPr="007E7DBC">
        <w:t xml:space="preserve"> y 1953</w:t>
      </w:r>
      <w:r w:rsidRPr="007E7DBC">
        <w:t xml:space="preserve"> ocurrió un episodio internacional: la </w:t>
      </w:r>
      <w:r w:rsidRPr="007E7DBC">
        <w:rPr>
          <w:b/>
        </w:rPr>
        <w:t>Guerra de Corea</w:t>
      </w:r>
      <w:r w:rsidR="007E7DBC">
        <w:rPr>
          <w:b/>
        </w:rPr>
        <w:t xml:space="preserve"> </w:t>
      </w:r>
      <w:r w:rsidR="007E7DBC" w:rsidRPr="007E7DBC">
        <w:t>[</w:t>
      </w:r>
      <w:hyperlink r:id="rId39" w:history="1">
        <w:r w:rsidR="007E7DBC" w:rsidRPr="007E7DBC">
          <w:rPr>
            <w:rStyle w:val="Hipervnculo"/>
          </w:rPr>
          <w:t>VER</w:t>
        </w:r>
      </w:hyperlink>
      <w:r w:rsidR="007E7DBC" w:rsidRPr="007E7DBC">
        <w:t>]</w:t>
      </w:r>
      <w:r w:rsidRPr="007E7DBC">
        <w:t xml:space="preserve">, uno de los conflictos más sangrientos del siglo XX, después de las dos guerras mundiales. </w:t>
      </w:r>
      <w:r w:rsidRPr="007E7DBC">
        <w:rPr>
          <w:lang w:val="es-ES"/>
        </w:rPr>
        <w:t>Colombia fue el único país suramericano que participó, con la creación y envío del Batallón Colombia</w:t>
      </w:r>
      <w:r w:rsidR="007E7DBC">
        <w:rPr>
          <w:lang w:val="es-ES"/>
        </w:rPr>
        <w:t>.</w:t>
      </w:r>
      <w:r w:rsidRPr="007E7DBC">
        <w:rPr>
          <w:lang w:val="es-ES"/>
        </w:rPr>
        <w:t xml:space="preserve"> La guerra llegó a su fin en 1953, con la firma de un armisticio en el que no hubo vencedores ni vencidos.</w:t>
      </w:r>
    </w:p>
    <w:tbl>
      <w:tblPr>
        <w:tblStyle w:val="Tablaconcuadrcula"/>
        <w:tblW w:w="0" w:type="auto"/>
        <w:tblLayout w:type="fixed"/>
        <w:tblLook w:val="04A0" w:firstRow="1" w:lastRow="0" w:firstColumn="1" w:lastColumn="0" w:noHBand="0" w:noVBand="1"/>
      </w:tblPr>
      <w:tblGrid>
        <w:gridCol w:w="1668"/>
        <w:gridCol w:w="7386"/>
      </w:tblGrid>
      <w:tr w:rsidR="00E51CD8" w:rsidRPr="00FC750D" w:rsidTr="006B1933">
        <w:tc>
          <w:tcPr>
            <w:tcW w:w="9054" w:type="dxa"/>
            <w:gridSpan w:val="2"/>
            <w:shd w:val="clear" w:color="auto" w:fill="0D0D0D" w:themeFill="text1" w:themeFillTint="F2"/>
          </w:tcPr>
          <w:p w:rsidR="00E51CD8" w:rsidRPr="00FC750D" w:rsidRDefault="00E51CD8"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E51CD8" w:rsidRPr="00FC750D" w:rsidTr="006B1933">
        <w:tc>
          <w:tcPr>
            <w:tcW w:w="1668" w:type="dxa"/>
          </w:tcPr>
          <w:p w:rsidR="00E51CD8" w:rsidRPr="00FC750D" w:rsidRDefault="00E51CD8" w:rsidP="006B1933">
            <w:pPr>
              <w:rPr>
                <w:b/>
                <w:color w:val="000000"/>
                <w:sz w:val="24"/>
                <w:szCs w:val="24"/>
              </w:rPr>
            </w:pPr>
            <w:r w:rsidRPr="00FC750D">
              <w:rPr>
                <w:b/>
                <w:color w:val="000000"/>
                <w:sz w:val="24"/>
                <w:szCs w:val="24"/>
              </w:rPr>
              <w:t>Código</w:t>
            </w:r>
          </w:p>
        </w:tc>
        <w:tc>
          <w:tcPr>
            <w:tcW w:w="7386" w:type="dxa"/>
          </w:tcPr>
          <w:p w:rsidR="00E51CD8" w:rsidRPr="006B17EC" w:rsidRDefault="00E51CD8"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w:t>
            </w:r>
            <w:r w:rsidR="00190439">
              <w:rPr>
                <w:b/>
                <w:color w:val="000000"/>
                <w:sz w:val="24"/>
                <w:szCs w:val="24"/>
              </w:rPr>
              <w:t>3</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Descripción</w:t>
            </w:r>
          </w:p>
        </w:tc>
        <w:tc>
          <w:tcPr>
            <w:tcW w:w="7386" w:type="dxa"/>
          </w:tcPr>
          <w:p w:rsidR="00E51CD8" w:rsidRPr="006B17EC" w:rsidRDefault="00E51CD8" w:rsidP="00E51CD8">
            <w:pPr>
              <w:rPr>
                <w:color w:val="000000"/>
                <w:sz w:val="24"/>
                <w:szCs w:val="24"/>
              </w:rPr>
            </w:pPr>
            <w:r>
              <w:rPr>
                <w:color w:val="000000"/>
                <w:sz w:val="24"/>
                <w:szCs w:val="24"/>
              </w:rPr>
              <w:t>Guerra de Corea</w:t>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E51CD8" w:rsidRPr="006B17EC" w:rsidRDefault="00E51CD8" w:rsidP="006B1933">
            <w:pPr>
              <w:rPr>
                <w:color w:val="000000"/>
                <w:sz w:val="24"/>
                <w:szCs w:val="24"/>
              </w:rPr>
            </w:pPr>
            <w:r>
              <w:rPr>
                <w:noProof/>
                <w:color w:val="000000"/>
                <w:sz w:val="24"/>
                <w:szCs w:val="24"/>
                <w:lang w:eastAsia="es-CO"/>
              </w:rPr>
              <w:drawing>
                <wp:inline distT="0" distB="0" distL="0" distR="0" wp14:anchorId="28CE2582" wp14:editId="0781B37D">
                  <wp:extent cx="805106" cy="566382"/>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2_small.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807137" cy="567811"/>
                          </a:xfrm>
                          <a:prstGeom prst="rect">
                            <a:avLst/>
                          </a:prstGeom>
                        </pic:spPr>
                      </pic:pic>
                    </a:graphicData>
                  </a:graphic>
                </wp:inline>
              </w:drawing>
            </w:r>
          </w:p>
        </w:tc>
      </w:tr>
      <w:tr w:rsidR="00E51CD8" w:rsidRPr="00FC750D" w:rsidTr="006B1933">
        <w:tc>
          <w:tcPr>
            <w:tcW w:w="1668" w:type="dxa"/>
          </w:tcPr>
          <w:p w:rsidR="00E51CD8" w:rsidRPr="00FC750D" w:rsidRDefault="00E51CD8" w:rsidP="006B1933">
            <w:pPr>
              <w:rPr>
                <w:color w:val="000000"/>
                <w:sz w:val="24"/>
                <w:szCs w:val="24"/>
              </w:rPr>
            </w:pPr>
            <w:r w:rsidRPr="00FC750D">
              <w:rPr>
                <w:b/>
                <w:color w:val="000000"/>
                <w:sz w:val="24"/>
                <w:szCs w:val="24"/>
              </w:rPr>
              <w:t>Pie de imagen</w:t>
            </w:r>
          </w:p>
        </w:tc>
        <w:tc>
          <w:tcPr>
            <w:tcW w:w="7386" w:type="dxa"/>
          </w:tcPr>
          <w:p w:rsidR="00E51CD8" w:rsidRPr="00A03CB1" w:rsidRDefault="00E51CD8" w:rsidP="00E51CD8">
            <w:pPr>
              <w:pStyle w:val="mw-mmv-image-desc"/>
            </w:pPr>
            <w:r>
              <w:t xml:space="preserve">Colombia participó en la Guerra de Corea, que ocurrió entre </w:t>
            </w:r>
            <w:r w:rsidRPr="007E7DBC">
              <w:t>1951 y 1953</w:t>
            </w:r>
            <w:r>
              <w:t>. Más de mil soldados fueron enviados al frente de batalla. Tuvieron que entrenarse y combatir en una tierra de</w:t>
            </w:r>
            <w:r w:rsidR="00011A37">
              <w:t xml:space="preserve">sconocida. Aun muchos de ellos espera la recompensa y el reconocimiento social por semejante hazaña. </w:t>
            </w:r>
          </w:p>
        </w:tc>
      </w:tr>
    </w:tbl>
    <w:p w:rsidR="00E51CD8" w:rsidRPr="004E4AF9" w:rsidRDefault="00E51CD8" w:rsidP="007E7DBC">
      <w:pPr>
        <w:pStyle w:val="NormalWeb"/>
        <w:shd w:val="clear" w:color="auto" w:fill="FFFFFF"/>
        <w:spacing w:line="360" w:lineRule="auto"/>
        <w:rPr>
          <w:lang w:val="es-ES"/>
        </w:rPr>
      </w:pPr>
    </w:p>
    <w:p w:rsidR="00784CEF" w:rsidRPr="004E4AF9" w:rsidRDefault="00B4273B"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Para las élites liberales e incluso para un sector del conservatismo, el gobierno de Laureano Gómez resultaba despótico. El recrudecimiento de la violencia motivó un pacto entre un sector cercano al conservador Mariano Osp</w:t>
      </w:r>
      <w:r w:rsidR="009635FD" w:rsidRPr="004E4AF9">
        <w:rPr>
          <w:rFonts w:ascii="Times New Roman" w:hAnsi="Times New Roman" w:cs="Times New Roman"/>
          <w:sz w:val="24"/>
          <w:szCs w:val="24"/>
        </w:rPr>
        <w:t xml:space="preserve">ina Pérez, la Iglesia, las Fuerzas Armadas y un sector de las élites liberales. De ese pacto surgió la figura del general Gustavo Rojas Pinilla, </w:t>
      </w:r>
      <w:r w:rsidR="00E668D4">
        <w:rPr>
          <w:rFonts w:ascii="Times New Roman" w:hAnsi="Times New Roman" w:cs="Times New Roman"/>
          <w:sz w:val="24"/>
          <w:szCs w:val="24"/>
        </w:rPr>
        <w:t>que</w:t>
      </w:r>
      <w:r w:rsidR="009635FD" w:rsidRPr="004E4AF9">
        <w:rPr>
          <w:rFonts w:ascii="Times New Roman" w:hAnsi="Times New Roman" w:cs="Times New Roman"/>
          <w:sz w:val="24"/>
          <w:szCs w:val="24"/>
        </w:rPr>
        <w:t xml:space="preserve"> ascendió al gobierno mediante un golpe militar </w:t>
      </w:r>
      <w:r w:rsidR="000E68CF" w:rsidRPr="004E4AF9">
        <w:rPr>
          <w:rFonts w:ascii="Times New Roman" w:hAnsi="Times New Roman" w:cs="Times New Roman"/>
          <w:sz w:val="24"/>
          <w:szCs w:val="24"/>
        </w:rPr>
        <w:t>que depuso</w:t>
      </w:r>
      <w:r w:rsidR="009635FD" w:rsidRPr="004E4AF9">
        <w:rPr>
          <w:rFonts w:ascii="Times New Roman" w:hAnsi="Times New Roman" w:cs="Times New Roman"/>
          <w:sz w:val="24"/>
          <w:szCs w:val="24"/>
        </w:rPr>
        <w:t xml:space="preserve"> a Laureano Gómez, quien debió exiliarse en Nueva York.</w:t>
      </w:r>
    </w:p>
    <w:p w:rsidR="00E668D4" w:rsidRPr="004E4AF9" w:rsidRDefault="00E668D4" w:rsidP="00E668D4">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4E4AF9">
        <w:rPr>
          <w:rFonts w:ascii="Times New Roman" w:hAnsi="Times New Roman" w:cs="Times New Roman"/>
          <w:b/>
          <w:sz w:val="24"/>
          <w:szCs w:val="24"/>
          <w:highlight w:val="yellow"/>
        </w:rPr>
        <w:t>]</w:t>
      </w:r>
      <w:r w:rsidRPr="004E4AF9">
        <w:rPr>
          <w:rFonts w:ascii="Times New Roman" w:hAnsi="Times New Roman" w:cs="Times New Roman"/>
          <w:sz w:val="24"/>
          <w:szCs w:val="24"/>
        </w:rPr>
        <w:t xml:space="preserve"> </w:t>
      </w:r>
      <w:r>
        <w:rPr>
          <w:rFonts w:ascii="Times New Roman" w:hAnsi="Times New Roman" w:cs="Times New Roman"/>
          <w:b/>
          <w:sz w:val="24"/>
          <w:szCs w:val="24"/>
        </w:rPr>
        <w:t>3.</w:t>
      </w:r>
      <w:r w:rsidR="00506AE0">
        <w:rPr>
          <w:rFonts w:ascii="Times New Roman" w:hAnsi="Times New Roman" w:cs="Times New Roman"/>
          <w:b/>
          <w:sz w:val="24"/>
          <w:szCs w:val="24"/>
        </w:rPr>
        <w:t>3</w:t>
      </w:r>
      <w:r w:rsidRPr="004E4AF9">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4A4443" w:rsidRPr="006F562D" w:rsidRDefault="004A4443" w:rsidP="004A4443">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lastRenderedPageBreak/>
        <w:t>Actividades para consolidar lo que has aprendido en esta sección.</w:t>
      </w:r>
    </w:p>
    <w:p w:rsidR="004A4443" w:rsidRPr="007040C2" w:rsidRDefault="004A4443" w:rsidP="004A4443">
      <w:pPr>
        <w:spacing w:line="360" w:lineRule="auto"/>
        <w:rPr>
          <w:rFonts w:ascii="Times New Roman" w:hAnsi="Times New Roman" w:cs="Times New Roman"/>
          <w:b/>
          <w:sz w:val="24"/>
          <w:szCs w:val="24"/>
          <w:lang w:val="es-ES"/>
        </w:rPr>
      </w:pPr>
    </w:p>
    <w:tbl>
      <w:tblPr>
        <w:tblStyle w:val="Tablaconcuadrcula"/>
        <w:tblW w:w="0" w:type="auto"/>
        <w:tblLook w:val="04A0" w:firstRow="1" w:lastRow="0" w:firstColumn="1" w:lastColumn="0" w:noHBand="0" w:noVBand="1"/>
      </w:tblPr>
      <w:tblGrid>
        <w:gridCol w:w="2518"/>
        <w:gridCol w:w="6536"/>
      </w:tblGrid>
      <w:tr w:rsidR="004A4443" w:rsidRPr="00FC750D" w:rsidTr="00CF7452">
        <w:tc>
          <w:tcPr>
            <w:tcW w:w="9054" w:type="dxa"/>
            <w:gridSpan w:val="2"/>
            <w:shd w:val="clear" w:color="auto" w:fill="000000" w:themeFill="text1"/>
          </w:tcPr>
          <w:p w:rsidR="004A4443" w:rsidRPr="00FC750D" w:rsidRDefault="004A4443" w:rsidP="00CF7452">
            <w:pPr>
              <w:jc w:val="center"/>
              <w:rPr>
                <w:b/>
                <w:color w:val="FFFFFF" w:themeColor="background1"/>
                <w:sz w:val="24"/>
                <w:szCs w:val="24"/>
              </w:rPr>
            </w:pPr>
            <w:r>
              <w:rPr>
                <w:b/>
                <w:color w:val="FFFFFF" w:themeColor="background1"/>
                <w:sz w:val="24"/>
                <w:szCs w:val="24"/>
              </w:rPr>
              <w:t>Practica. Recurso nuevo</w:t>
            </w:r>
          </w:p>
        </w:tc>
      </w:tr>
      <w:tr w:rsidR="004A4443" w:rsidRPr="00FC750D" w:rsidTr="00CF7452">
        <w:tc>
          <w:tcPr>
            <w:tcW w:w="2518" w:type="dxa"/>
          </w:tcPr>
          <w:p w:rsidR="004A4443" w:rsidRPr="00FC750D" w:rsidRDefault="004A4443" w:rsidP="00CF7452">
            <w:pPr>
              <w:rPr>
                <w:b/>
                <w:color w:val="000000" w:themeColor="text1"/>
                <w:sz w:val="24"/>
                <w:szCs w:val="24"/>
              </w:rPr>
            </w:pPr>
            <w:r w:rsidRPr="00FC750D">
              <w:rPr>
                <w:b/>
                <w:color w:val="000000" w:themeColor="text1"/>
                <w:sz w:val="24"/>
                <w:szCs w:val="24"/>
              </w:rPr>
              <w:t>Código</w:t>
            </w:r>
          </w:p>
        </w:tc>
        <w:tc>
          <w:tcPr>
            <w:tcW w:w="6536" w:type="dxa"/>
          </w:tcPr>
          <w:p w:rsidR="004A4443" w:rsidRPr="00FC750D" w:rsidRDefault="004A4443" w:rsidP="008A1A3D">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sidR="005929E1">
              <w:rPr>
                <w:color w:val="000000" w:themeColor="text1"/>
                <w:sz w:val="24"/>
                <w:szCs w:val="24"/>
              </w:rPr>
              <w:t>1</w:t>
            </w:r>
            <w:r w:rsidR="008A1A3D">
              <w:rPr>
                <w:color w:val="000000" w:themeColor="text1"/>
                <w:sz w:val="24"/>
                <w:szCs w:val="24"/>
              </w:rPr>
              <w:t>1</w:t>
            </w:r>
            <w:r w:rsidR="005929E1">
              <w:rPr>
                <w:color w:val="000000" w:themeColor="text1"/>
                <w:sz w:val="24"/>
                <w:szCs w:val="24"/>
              </w:rPr>
              <w:t>0</w:t>
            </w:r>
          </w:p>
        </w:tc>
      </w:tr>
      <w:tr w:rsidR="004A4443" w:rsidRPr="00FC750D" w:rsidTr="00CF7452">
        <w:tc>
          <w:tcPr>
            <w:tcW w:w="2518" w:type="dxa"/>
          </w:tcPr>
          <w:p w:rsidR="004A4443" w:rsidRPr="00FC750D" w:rsidRDefault="004A4443" w:rsidP="00CF7452">
            <w:pPr>
              <w:rPr>
                <w:b/>
                <w:color w:val="000000" w:themeColor="text1"/>
                <w:sz w:val="24"/>
                <w:szCs w:val="24"/>
              </w:rPr>
            </w:pPr>
            <w:r w:rsidRPr="00FC750D">
              <w:rPr>
                <w:b/>
                <w:color w:val="000000" w:themeColor="text1"/>
                <w:sz w:val="24"/>
                <w:szCs w:val="24"/>
              </w:rPr>
              <w:t>Título</w:t>
            </w:r>
          </w:p>
        </w:tc>
        <w:tc>
          <w:tcPr>
            <w:tcW w:w="6536" w:type="dxa"/>
          </w:tcPr>
          <w:p w:rsidR="004A4443" w:rsidRPr="00FC750D" w:rsidRDefault="004A4443" w:rsidP="00CF7452">
            <w:pPr>
              <w:rPr>
                <w:color w:val="000000" w:themeColor="text1"/>
                <w:sz w:val="24"/>
                <w:szCs w:val="24"/>
              </w:rPr>
            </w:pPr>
            <w:r>
              <w:rPr>
                <w:rFonts w:ascii="Arial" w:hAnsi="Arial" w:cs="Arial"/>
                <w:sz w:val="18"/>
                <w:szCs w:val="18"/>
                <w:lang w:val="es-ES_tradnl"/>
              </w:rPr>
              <w:t xml:space="preserve">Practica: </w:t>
            </w:r>
            <w:r w:rsidR="005929E1">
              <w:rPr>
                <w:rFonts w:ascii="Arial" w:hAnsi="Arial" w:cs="Arial"/>
                <w:sz w:val="18"/>
                <w:szCs w:val="18"/>
                <w:lang w:val="es-ES_tradnl"/>
              </w:rPr>
              <w:t>Los gobiernos conservadores de 1947 a 1953</w:t>
            </w:r>
          </w:p>
        </w:tc>
      </w:tr>
      <w:tr w:rsidR="004A4443" w:rsidRPr="00FC750D" w:rsidTr="00CF7452">
        <w:trPr>
          <w:trHeight w:val="919"/>
        </w:trPr>
        <w:tc>
          <w:tcPr>
            <w:tcW w:w="2518" w:type="dxa"/>
          </w:tcPr>
          <w:p w:rsidR="004A4443" w:rsidRPr="00FC750D" w:rsidRDefault="004A4443" w:rsidP="00CF7452">
            <w:pPr>
              <w:rPr>
                <w:b/>
                <w:sz w:val="24"/>
                <w:szCs w:val="24"/>
              </w:rPr>
            </w:pPr>
            <w:r w:rsidRPr="00FC750D">
              <w:rPr>
                <w:b/>
                <w:sz w:val="24"/>
                <w:szCs w:val="24"/>
              </w:rPr>
              <w:t>Descripción</w:t>
            </w:r>
          </w:p>
        </w:tc>
        <w:tc>
          <w:tcPr>
            <w:tcW w:w="6536" w:type="dxa"/>
          </w:tcPr>
          <w:p w:rsidR="004A4443" w:rsidRPr="00EC62BF" w:rsidRDefault="004A4443" w:rsidP="005929E1">
            <w:pPr>
              <w:rPr>
                <w:rFonts w:ascii="Arial" w:hAnsi="Arial"/>
                <w:sz w:val="18"/>
                <w:szCs w:val="18"/>
                <w:lang w:val="es-ES_tradnl"/>
              </w:rPr>
            </w:pPr>
            <w:r>
              <w:rPr>
                <w:rFonts w:ascii="Arial" w:hAnsi="Arial" w:cs="Arial"/>
                <w:sz w:val="18"/>
                <w:szCs w:val="18"/>
                <w:lang w:val="es-ES_tradnl"/>
              </w:rPr>
              <w:t xml:space="preserve">Actividad que sintetiza hechos relacionados </w:t>
            </w:r>
            <w:r w:rsidR="00506AE0">
              <w:rPr>
                <w:rFonts w:ascii="Arial" w:hAnsi="Arial" w:cs="Arial"/>
                <w:sz w:val="18"/>
                <w:szCs w:val="18"/>
                <w:lang w:val="es-ES_tradnl"/>
              </w:rPr>
              <w:t>con los gobiernos conservadores</w:t>
            </w:r>
            <w:r w:rsidR="005929E1">
              <w:rPr>
                <w:rFonts w:ascii="Arial" w:hAnsi="Arial" w:cs="Arial"/>
                <w:sz w:val="18"/>
                <w:szCs w:val="18"/>
                <w:lang w:val="es-ES_tradnl"/>
              </w:rPr>
              <w:t xml:space="preserve"> de 1947 a 1953</w:t>
            </w:r>
          </w:p>
        </w:tc>
      </w:tr>
    </w:tbl>
    <w:p w:rsidR="004A4443" w:rsidRPr="009D3B1E" w:rsidRDefault="004A4443" w:rsidP="004A4443">
      <w:pPr>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p>
    <w:p w:rsidR="009635FD" w:rsidRPr="004E4AF9" w:rsidRDefault="009635FD"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SECCIÓN 1]</w:t>
      </w:r>
      <w:r w:rsidRPr="00E668D4">
        <w:rPr>
          <w:rFonts w:ascii="Times New Roman" w:hAnsi="Times New Roman" w:cs="Times New Roman"/>
          <w:b/>
          <w:sz w:val="24"/>
          <w:szCs w:val="24"/>
        </w:rPr>
        <w:t xml:space="preserve"> </w:t>
      </w:r>
      <w:r w:rsidR="004A4443">
        <w:rPr>
          <w:rFonts w:ascii="Times New Roman" w:hAnsi="Times New Roman" w:cs="Times New Roman"/>
          <w:b/>
          <w:sz w:val="24"/>
          <w:szCs w:val="24"/>
        </w:rPr>
        <w:t>4</w:t>
      </w:r>
      <w:r w:rsidRPr="00E668D4">
        <w:rPr>
          <w:rFonts w:ascii="Times New Roman" w:hAnsi="Times New Roman" w:cs="Times New Roman"/>
          <w:b/>
          <w:sz w:val="24"/>
          <w:szCs w:val="24"/>
        </w:rPr>
        <w:t xml:space="preserve"> </w:t>
      </w:r>
      <w:r w:rsidR="00C65464">
        <w:rPr>
          <w:rFonts w:ascii="Times New Roman" w:hAnsi="Times New Roman" w:cs="Times New Roman"/>
          <w:b/>
          <w:sz w:val="24"/>
          <w:szCs w:val="24"/>
        </w:rPr>
        <w:t>La</w:t>
      </w:r>
      <w:r w:rsidRPr="00E668D4">
        <w:rPr>
          <w:rFonts w:ascii="Times New Roman" w:hAnsi="Times New Roman" w:cs="Times New Roman"/>
          <w:b/>
          <w:sz w:val="24"/>
          <w:szCs w:val="24"/>
        </w:rPr>
        <w:t xml:space="preserve"> dictadura militar de Gustavo Rojas Pinilla (1953</w:t>
      </w:r>
      <w:r w:rsidR="000416A2">
        <w:rPr>
          <w:rFonts w:ascii="Times New Roman" w:hAnsi="Times New Roman" w:cs="Times New Roman"/>
          <w:b/>
          <w:sz w:val="24"/>
          <w:szCs w:val="24"/>
        </w:rPr>
        <w:t>-</w:t>
      </w:r>
      <w:r w:rsidRPr="00E668D4">
        <w:rPr>
          <w:rFonts w:ascii="Times New Roman" w:hAnsi="Times New Roman" w:cs="Times New Roman"/>
          <w:b/>
          <w:sz w:val="24"/>
          <w:szCs w:val="24"/>
        </w:rPr>
        <w:t>1957)</w:t>
      </w:r>
    </w:p>
    <w:p w:rsidR="009635FD" w:rsidRPr="004E4AF9" w:rsidRDefault="000E68CF" w:rsidP="004E4AF9">
      <w:pPr>
        <w:tabs>
          <w:tab w:val="right" w:pos="8498"/>
        </w:tabs>
        <w:spacing w:line="360" w:lineRule="auto"/>
        <w:rPr>
          <w:rFonts w:ascii="Times New Roman" w:hAnsi="Times New Roman" w:cs="Times New Roman"/>
          <w:sz w:val="24"/>
          <w:szCs w:val="24"/>
        </w:rPr>
      </w:pPr>
      <w:r w:rsidRPr="004E4AF9">
        <w:rPr>
          <w:rFonts w:ascii="Times New Roman" w:hAnsi="Times New Roman" w:cs="Times New Roman"/>
          <w:sz w:val="24"/>
          <w:szCs w:val="24"/>
        </w:rPr>
        <w:t xml:space="preserve">El </w:t>
      </w:r>
      <w:r w:rsidRPr="00454D95">
        <w:rPr>
          <w:rFonts w:ascii="Times New Roman" w:hAnsi="Times New Roman" w:cs="Times New Roman"/>
          <w:b/>
          <w:sz w:val="24"/>
          <w:szCs w:val="24"/>
        </w:rPr>
        <w:t>13 de junio de 1953</w:t>
      </w:r>
      <w:r w:rsidRPr="004E4AF9">
        <w:rPr>
          <w:rFonts w:ascii="Times New Roman" w:hAnsi="Times New Roman" w:cs="Times New Roman"/>
          <w:sz w:val="24"/>
          <w:szCs w:val="24"/>
        </w:rPr>
        <w:t xml:space="preserve"> ocurrió el </w:t>
      </w:r>
      <w:r w:rsidRPr="00454D95">
        <w:rPr>
          <w:rFonts w:ascii="Times New Roman" w:hAnsi="Times New Roman" w:cs="Times New Roman"/>
          <w:b/>
          <w:sz w:val="24"/>
          <w:szCs w:val="24"/>
        </w:rPr>
        <w:t>golpe militar</w:t>
      </w:r>
      <w:r w:rsidRPr="004E4AF9">
        <w:rPr>
          <w:rFonts w:ascii="Times New Roman" w:hAnsi="Times New Roman" w:cs="Times New Roman"/>
          <w:sz w:val="24"/>
          <w:szCs w:val="24"/>
        </w:rPr>
        <w:t xml:space="preserve"> que permitió el ascenso del general Gustavo Rojas Pinilla. Amplias capas de la población recibieron con beneplácito la llegada del general pues esperaban que con ello se acabara la violencia. </w:t>
      </w:r>
    </w:p>
    <w:p w:rsidR="00A76F5A" w:rsidRDefault="00A76F5A"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rPr>
        <w:t xml:space="preserve">Al estilo de los generales populistas que en ese periodo gobernaban en otros países, como </w:t>
      </w:r>
      <w:r w:rsidRPr="00454D95">
        <w:rPr>
          <w:rFonts w:ascii="Times New Roman" w:hAnsi="Times New Roman" w:cs="Times New Roman"/>
          <w:b/>
          <w:sz w:val="24"/>
          <w:szCs w:val="24"/>
        </w:rPr>
        <w:t>Juan Domingo Perón</w:t>
      </w:r>
      <w:r w:rsidRPr="004E4AF9">
        <w:rPr>
          <w:rFonts w:ascii="Times New Roman" w:hAnsi="Times New Roman" w:cs="Times New Roman"/>
          <w:sz w:val="24"/>
          <w:szCs w:val="24"/>
        </w:rPr>
        <w:t xml:space="preserve"> en Argentina o </w:t>
      </w:r>
      <w:r w:rsidRPr="00454D95">
        <w:rPr>
          <w:rFonts w:ascii="Times New Roman" w:hAnsi="Times New Roman" w:cs="Times New Roman"/>
          <w:b/>
          <w:sz w:val="24"/>
          <w:szCs w:val="24"/>
        </w:rPr>
        <w:t>Getulio Vargas</w:t>
      </w:r>
      <w:r w:rsidRPr="004E4AF9">
        <w:rPr>
          <w:rFonts w:ascii="Times New Roman" w:hAnsi="Times New Roman" w:cs="Times New Roman"/>
          <w:sz w:val="24"/>
          <w:szCs w:val="24"/>
        </w:rPr>
        <w:t xml:space="preserve"> en Brasil, Rojas Pinilla puso en marcha una serie de </w:t>
      </w:r>
      <w:r w:rsidRPr="00454D95">
        <w:rPr>
          <w:rFonts w:ascii="Times New Roman" w:hAnsi="Times New Roman" w:cs="Times New Roman"/>
          <w:b/>
          <w:sz w:val="24"/>
          <w:szCs w:val="24"/>
        </w:rPr>
        <w:t>políticas sociales</w:t>
      </w:r>
      <w:r w:rsidRPr="004E4AF9">
        <w:rPr>
          <w:rFonts w:ascii="Times New Roman" w:hAnsi="Times New Roman" w:cs="Times New Roman"/>
          <w:sz w:val="24"/>
          <w:szCs w:val="24"/>
        </w:rPr>
        <w:t xml:space="preserve"> que le valieron la </w:t>
      </w:r>
      <w:r w:rsidRPr="00190439">
        <w:rPr>
          <w:rFonts w:ascii="Times New Roman" w:hAnsi="Times New Roman" w:cs="Times New Roman"/>
          <w:b/>
          <w:sz w:val="24"/>
          <w:szCs w:val="24"/>
        </w:rPr>
        <w:t>gratitud del</w:t>
      </w:r>
      <w:r w:rsidRPr="004E4AF9">
        <w:rPr>
          <w:rFonts w:ascii="Times New Roman" w:hAnsi="Times New Roman" w:cs="Times New Roman"/>
          <w:sz w:val="24"/>
          <w:szCs w:val="24"/>
        </w:rPr>
        <w:t xml:space="preserve"> pueblo. Apoyado en su hija María Eugenia y a través de la </w:t>
      </w:r>
      <w:r w:rsidRPr="00454D95">
        <w:rPr>
          <w:rFonts w:ascii="Times New Roman" w:hAnsi="Times New Roman" w:cs="Times New Roman"/>
          <w:sz w:val="24"/>
          <w:szCs w:val="24"/>
          <w:lang w:val="es-ES"/>
        </w:rPr>
        <w:t>Secretaría de Asistencia Social,</w:t>
      </w:r>
      <w:r w:rsidRPr="00454D95">
        <w:rPr>
          <w:rFonts w:ascii="Times New Roman" w:hAnsi="Times New Roman" w:cs="Times New Roman"/>
          <w:b/>
          <w:sz w:val="24"/>
          <w:szCs w:val="24"/>
          <w:lang w:val="es-ES"/>
        </w:rPr>
        <w:t xml:space="preserve"> Sendas</w:t>
      </w:r>
      <w:r w:rsidRPr="004E4AF9">
        <w:rPr>
          <w:rFonts w:ascii="Times New Roman" w:hAnsi="Times New Roman" w:cs="Times New Roman"/>
          <w:sz w:val="24"/>
          <w:szCs w:val="24"/>
          <w:lang w:val="es-ES"/>
        </w:rPr>
        <w:t>, se acercó a la población más pobre llevando mercados, algunos servicios públicos</w:t>
      </w:r>
      <w:r w:rsidR="003B050B" w:rsidRPr="004E4AF9">
        <w:rPr>
          <w:rFonts w:ascii="Times New Roman" w:hAnsi="Times New Roman" w:cs="Times New Roman"/>
          <w:sz w:val="24"/>
          <w:szCs w:val="24"/>
          <w:lang w:val="es-ES"/>
        </w:rPr>
        <w:t xml:space="preserve"> y creando escuelas. Así mismo, durante su gobierno se amplió la infraestructura vial y d</w:t>
      </w:r>
      <w:r w:rsidR="00AA294E" w:rsidRPr="004E4AF9">
        <w:rPr>
          <w:rFonts w:ascii="Times New Roman" w:hAnsi="Times New Roman" w:cs="Times New Roman"/>
          <w:sz w:val="24"/>
          <w:szCs w:val="24"/>
          <w:lang w:val="es-ES"/>
        </w:rPr>
        <w:t xml:space="preserve">e aeropuertos y además se fortaleció la red de comunicaciones. </w:t>
      </w:r>
    </w:p>
    <w:tbl>
      <w:tblPr>
        <w:tblStyle w:val="Tablaconcuadrcula"/>
        <w:tblW w:w="0" w:type="auto"/>
        <w:tblLayout w:type="fixed"/>
        <w:tblLook w:val="04A0" w:firstRow="1" w:lastRow="0" w:firstColumn="1" w:lastColumn="0" w:noHBand="0" w:noVBand="1"/>
      </w:tblPr>
      <w:tblGrid>
        <w:gridCol w:w="1668"/>
        <w:gridCol w:w="7386"/>
      </w:tblGrid>
      <w:tr w:rsidR="00190439" w:rsidRPr="00FC750D" w:rsidTr="006B1933">
        <w:tc>
          <w:tcPr>
            <w:tcW w:w="9054" w:type="dxa"/>
            <w:gridSpan w:val="2"/>
            <w:shd w:val="clear" w:color="auto" w:fill="0D0D0D" w:themeFill="text1" w:themeFillTint="F2"/>
          </w:tcPr>
          <w:p w:rsidR="00190439" w:rsidRPr="00FC750D" w:rsidRDefault="00190439"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190439" w:rsidRPr="00FC750D" w:rsidTr="006B1933">
        <w:tc>
          <w:tcPr>
            <w:tcW w:w="1668" w:type="dxa"/>
          </w:tcPr>
          <w:p w:rsidR="00190439" w:rsidRPr="00FC750D" w:rsidRDefault="00190439" w:rsidP="006B1933">
            <w:pPr>
              <w:rPr>
                <w:b/>
                <w:color w:val="000000"/>
                <w:sz w:val="24"/>
                <w:szCs w:val="24"/>
              </w:rPr>
            </w:pPr>
            <w:r w:rsidRPr="00FC750D">
              <w:rPr>
                <w:b/>
                <w:color w:val="000000"/>
                <w:sz w:val="24"/>
                <w:szCs w:val="24"/>
              </w:rPr>
              <w:t>Código</w:t>
            </w:r>
          </w:p>
        </w:tc>
        <w:tc>
          <w:tcPr>
            <w:tcW w:w="7386" w:type="dxa"/>
          </w:tcPr>
          <w:p w:rsidR="00190439" w:rsidRPr="006B17EC" w:rsidRDefault="00190439" w:rsidP="00190439">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14</w:t>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Descripción</w:t>
            </w:r>
          </w:p>
        </w:tc>
        <w:tc>
          <w:tcPr>
            <w:tcW w:w="7386" w:type="dxa"/>
          </w:tcPr>
          <w:p w:rsidR="00190439" w:rsidRPr="006B17EC" w:rsidRDefault="00190439" w:rsidP="006B1933">
            <w:pPr>
              <w:rPr>
                <w:color w:val="000000"/>
                <w:sz w:val="24"/>
                <w:szCs w:val="24"/>
              </w:rPr>
            </w:pPr>
            <w:r>
              <w:rPr>
                <w:color w:val="000000"/>
                <w:sz w:val="24"/>
                <w:szCs w:val="24"/>
              </w:rPr>
              <w:t>General Gustavo Rojas Pinilla</w:t>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190439" w:rsidRPr="006B17EC" w:rsidRDefault="00190439" w:rsidP="006B1933">
            <w:pPr>
              <w:rPr>
                <w:color w:val="000000"/>
                <w:sz w:val="24"/>
                <w:szCs w:val="24"/>
              </w:rPr>
            </w:pPr>
            <w:r>
              <w:rPr>
                <w:noProof/>
                <w:color w:val="000000"/>
                <w:sz w:val="24"/>
                <w:szCs w:val="24"/>
                <w:lang w:eastAsia="es-CO"/>
              </w:rPr>
              <w:drawing>
                <wp:inline distT="0" distB="0" distL="0" distR="0">
                  <wp:extent cx="744011" cy="1057702"/>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3_small.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45693" cy="1060093"/>
                          </a:xfrm>
                          <a:prstGeom prst="rect">
                            <a:avLst/>
                          </a:prstGeom>
                        </pic:spPr>
                      </pic:pic>
                    </a:graphicData>
                  </a:graphic>
                </wp:inline>
              </w:drawing>
            </w:r>
          </w:p>
        </w:tc>
      </w:tr>
      <w:tr w:rsidR="00190439" w:rsidRPr="00FC750D" w:rsidTr="006B1933">
        <w:tc>
          <w:tcPr>
            <w:tcW w:w="1668" w:type="dxa"/>
          </w:tcPr>
          <w:p w:rsidR="00190439" w:rsidRPr="00FC750D" w:rsidRDefault="00190439" w:rsidP="006B1933">
            <w:pPr>
              <w:rPr>
                <w:color w:val="000000"/>
                <w:sz w:val="24"/>
                <w:szCs w:val="24"/>
              </w:rPr>
            </w:pPr>
            <w:r w:rsidRPr="00FC750D">
              <w:rPr>
                <w:b/>
                <w:color w:val="000000"/>
                <w:sz w:val="24"/>
                <w:szCs w:val="24"/>
              </w:rPr>
              <w:t>Pie de imagen</w:t>
            </w:r>
          </w:p>
        </w:tc>
        <w:tc>
          <w:tcPr>
            <w:tcW w:w="7386" w:type="dxa"/>
          </w:tcPr>
          <w:p w:rsidR="00190439" w:rsidRPr="00A03CB1" w:rsidRDefault="0043325F" w:rsidP="0043325F">
            <w:pPr>
              <w:pStyle w:val="mw-mmv-image-desc"/>
            </w:pPr>
            <w:r>
              <w:t xml:space="preserve">Gustavo Rojas Pinilla llegó al poder tras duros años de violencia. Su paso por el poder se destacó por el desarrollo de políticas sociales dirigidas a ayudar a los sectores pobres. Sin embargo, hechos como los del 8 y 9 de </w:t>
            </w:r>
            <w:r>
              <w:lastRenderedPageBreak/>
              <w:t>junio de 1954 en los que murieron varios estudiantes, así como el cierre delos periódicos más importantes del país, precipitaron su caída.</w:t>
            </w:r>
          </w:p>
        </w:tc>
      </w:tr>
    </w:tbl>
    <w:p w:rsidR="00190439" w:rsidRPr="004E4AF9" w:rsidRDefault="00190439" w:rsidP="004E4AF9">
      <w:pPr>
        <w:tabs>
          <w:tab w:val="right" w:pos="8498"/>
        </w:tabs>
        <w:spacing w:line="360" w:lineRule="auto"/>
        <w:rPr>
          <w:rFonts w:ascii="Times New Roman" w:hAnsi="Times New Roman" w:cs="Times New Roman"/>
          <w:sz w:val="24"/>
          <w:szCs w:val="24"/>
          <w:lang w:val="es-ES"/>
        </w:rPr>
      </w:pPr>
    </w:p>
    <w:p w:rsidR="00C972E9" w:rsidRPr="004E4AF9" w:rsidRDefault="00AA294E"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El 13 de junio de 1954, al cumplirse el primer año de su mandato</w:t>
      </w:r>
      <w:r w:rsidR="00C972E9"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inau</w:t>
      </w:r>
      <w:r w:rsidR="002F1D4D" w:rsidRPr="004E4AF9">
        <w:rPr>
          <w:rFonts w:ascii="Times New Roman" w:hAnsi="Times New Roman" w:cs="Times New Roman"/>
          <w:sz w:val="24"/>
          <w:szCs w:val="24"/>
          <w:lang w:val="es-ES"/>
        </w:rPr>
        <w:t xml:space="preserve">guró el servicio de </w:t>
      </w:r>
      <w:r w:rsidR="002F1D4D" w:rsidRPr="00546B88">
        <w:rPr>
          <w:rFonts w:ascii="Times New Roman" w:hAnsi="Times New Roman" w:cs="Times New Roman"/>
          <w:b/>
          <w:sz w:val="24"/>
          <w:szCs w:val="24"/>
          <w:lang w:val="es-ES"/>
        </w:rPr>
        <w:t>televisión</w:t>
      </w:r>
      <w:r w:rsidR="002F1D4D" w:rsidRPr="004E4AF9">
        <w:rPr>
          <w:rFonts w:ascii="Times New Roman" w:hAnsi="Times New Roman" w:cs="Times New Roman"/>
          <w:sz w:val="24"/>
          <w:szCs w:val="24"/>
          <w:lang w:val="es-ES"/>
        </w:rPr>
        <w:t xml:space="preserve"> que por primera vez llegó a hogares colombianos. </w:t>
      </w:r>
      <w:r w:rsidR="00C972E9" w:rsidRPr="004E4AF9">
        <w:rPr>
          <w:rFonts w:ascii="Times New Roman" w:hAnsi="Times New Roman" w:cs="Times New Roman"/>
          <w:sz w:val="24"/>
          <w:szCs w:val="24"/>
          <w:lang w:val="es-ES"/>
        </w:rPr>
        <w:t>Rojas y su gabinete celebrarían con júbilo ese día; sin embargo un hecho opacó la celebración: el asesinato de estudiantes universitarios ocurrido los días 8 y 9 de junio anteriores. En confusos hechos, el estudiante de medicina de la Universidad Nacional</w:t>
      </w:r>
      <w:r w:rsidR="00B220E1">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w:t>
      </w:r>
      <w:r w:rsidR="00C972E9" w:rsidRPr="00546B88">
        <w:rPr>
          <w:rFonts w:ascii="Times New Roman" w:hAnsi="Times New Roman" w:cs="Times New Roman"/>
          <w:b/>
          <w:sz w:val="24"/>
          <w:szCs w:val="24"/>
          <w:lang w:val="es-ES"/>
        </w:rPr>
        <w:t>Uriel Gutiérrez</w:t>
      </w:r>
      <w:r w:rsidR="00B220E1" w:rsidRPr="00746E2C">
        <w:rPr>
          <w:rFonts w:ascii="Times New Roman" w:hAnsi="Times New Roman" w:cs="Times New Roman"/>
          <w:sz w:val="24"/>
          <w:szCs w:val="24"/>
          <w:lang w:val="es-ES"/>
        </w:rPr>
        <w:t>,</w:t>
      </w:r>
      <w:r w:rsidR="00C972E9" w:rsidRPr="004E4AF9">
        <w:rPr>
          <w:rFonts w:ascii="Times New Roman" w:hAnsi="Times New Roman" w:cs="Times New Roman"/>
          <w:sz w:val="24"/>
          <w:szCs w:val="24"/>
          <w:lang w:val="es-ES"/>
        </w:rPr>
        <w:t xml:space="preserve"> cayó en confusos hechos. Se acusó a la policía. Al d</w:t>
      </w:r>
      <w:r w:rsidR="00AE7DE2" w:rsidRPr="004E4AF9">
        <w:rPr>
          <w:rFonts w:ascii="Times New Roman" w:hAnsi="Times New Roman" w:cs="Times New Roman"/>
          <w:sz w:val="24"/>
          <w:szCs w:val="24"/>
          <w:lang w:val="es-ES"/>
        </w:rPr>
        <w:t>í</w:t>
      </w:r>
      <w:r w:rsidR="00C972E9" w:rsidRPr="004E4AF9">
        <w:rPr>
          <w:rFonts w:ascii="Times New Roman" w:hAnsi="Times New Roman" w:cs="Times New Roman"/>
          <w:sz w:val="24"/>
          <w:szCs w:val="24"/>
          <w:lang w:val="es-ES"/>
        </w:rPr>
        <w:t>a siguiente en una marcha de protesta, se presentaron hechos confusos en los que cayeron otros tantos estudiantes de universidades públicas y privadas.</w:t>
      </w:r>
    </w:p>
    <w:p w:rsidR="00546B88" w:rsidRPr="004E4AF9" w:rsidRDefault="00C972E9"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Desde aquel momento, la popularidad de Rojas en algunos sectores de la sociedad empezó a verse afectada. No obstante</w:t>
      </w:r>
      <w:r w:rsidR="009A578F" w:rsidRPr="004E4AF9">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su política social seguía teniendo muchos seguidores</w:t>
      </w:r>
      <w:r w:rsidR="00AE7DE2" w:rsidRPr="004E4AF9">
        <w:rPr>
          <w:rFonts w:ascii="Times New Roman" w:hAnsi="Times New Roman" w:cs="Times New Roman"/>
          <w:sz w:val="24"/>
          <w:szCs w:val="24"/>
          <w:lang w:val="es-ES"/>
        </w:rPr>
        <w:t xml:space="preserve">. </w:t>
      </w:r>
      <w:r w:rsidR="009A578F" w:rsidRPr="004E4AF9">
        <w:rPr>
          <w:rFonts w:ascii="Times New Roman" w:hAnsi="Times New Roman" w:cs="Times New Roman"/>
          <w:sz w:val="24"/>
          <w:szCs w:val="24"/>
          <w:lang w:val="es-ES"/>
        </w:rPr>
        <w:t xml:space="preserve">Además, el mismo 13 de junio de 1954 decretó el </w:t>
      </w:r>
      <w:r w:rsidR="009A578F" w:rsidRPr="00546B88">
        <w:rPr>
          <w:rFonts w:ascii="Times New Roman" w:hAnsi="Times New Roman" w:cs="Times New Roman"/>
          <w:b/>
          <w:sz w:val="24"/>
          <w:szCs w:val="24"/>
          <w:lang w:val="es-ES"/>
        </w:rPr>
        <w:t xml:space="preserve">perdón a </w:t>
      </w:r>
      <w:r w:rsidR="00AE7DE2" w:rsidRPr="00546B88">
        <w:rPr>
          <w:rFonts w:ascii="Times New Roman" w:hAnsi="Times New Roman" w:cs="Times New Roman"/>
          <w:b/>
          <w:sz w:val="24"/>
          <w:szCs w:val="24"/>
          <w:lang w:val="es-ES"/>
        </w:rPr>
        <w:t>los guerrilleros</w:t>
      </w:r>
      <w:r w:rsidR="00AE7DE2" w:rsidRPr="004E4AF9">
        <w:rPr>
          <w:rFonts w:ascii="Times New Roman" w:hAnsi="Times New Roman" w:cs="Times New Roman"/>
          <w:sz w:val="24"/>
          <w:szCs w:val="24"/>
          <w:lang w:val="es-ES"/>
        </w:rPr>
        <w:t xml:space="preserve"> y la posterior firma de la paz.</w:t>
      </w:r>
      <w:r w:rsidR="009A578F" w:rsidRPr="004E4AF9">
        <w:rPr>
          <w:rFonts w:ascii="Times New Roman" w:hAnsi="Times New Roman" w:cs="Times New Roman"/>
          <w:sz w:val="24"/>
          <w:szCs w:val="24"/>
          <w:lang w:val="es-ES"/>
        </w:rPr>
        <w:t xml:space="preserve"> Muchos guerrilleros liberales entregaron sus armas y con ello la situación de violencia disminuyó</w:t>
      </w:r>
      <w:r w:rsidR="00ED326A">
        <w:rPr>
          <w:rFonts w:ascii="Times New Roman" w:hAnsi="Times New Roman" w:cs="Times New Roman"/>
          <w:sz w:val="24"/>
          <w:szCs w:val="24"/>
          <w:lang w:val="es-ES"/>
        </w:rPr>
        <w:t>.</w:t>
      </w:r>
    </w:p>
    <w:p w:rsidR="008C4B07" w:rsidRPr="004E4AF9" w:rsidRDefault="009A578F"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A pesar de esos esfuerzos, a</w:t>
      </w:r>
      <w:r w:rsidR="00C2706A" w:rsidRPr="004E4AF9">
        <w:rPr>
          <w:rFonts w:ascii="Times New Roman" w:hAnsi="Times New Roman" w:cs="Times New Roman"/>
          <w:sz w:val="24"/>
          <w:szCs w:val="24"/>
          <w:lang w:val="es-ES"/>
        </w:rPr>
        <w:t xml:space="preserve">l asesinato de los estudiantes, le siguió el </w:t>
      </w:r>
      <w:r w:rsidR="00C2706A" w:rsidRPr="00546B88">
        <w:rPr>
          <w:rFonts w:ascii="Times New Roman" w:hAnsi="Times New Roman" w:cs="Times New Roman"/>
          <w:b/>
          <w:sz w:val="24"/>
          <w:szCs w:val="24"/>
          <w:lang w:val="es-ES"/>
        </w:rPr>
        <w:t>cierre de periódicos</w:t>
      </w:r>
      <w:r w:rsidR="00C2706A" w:rsidRPr="004E4AF9">
        <w:rPr>
          <w:rFonts w:ascii="Times New Roman" w:hAnsi="Times New Roman" w:cs="Times New Roman"/>
          <w:sz w:val="24"/>
          <w:szCs w:val="24"/>
          <w:lang w:val="es-ES"/>
        </w:rPr>
        <w:t xml:space="preserve"> de circulación nacional </w:t>
      </w:r>
      <w:r w:rsidR="00D6337C" w:rsidRPr="004E4AF9">
        <w:rPr>
          <w:rFonts w:ascii="Times New Roman" w:hAnsi="Times New Roman" w:cs="Times New Roman"/>
          <w:sz w:val="24"/>
          <w:szCs w:val="24"/>
          <w:lang w:val="es-ES"/>
        </w:rPr>
        <w:t xml:space="preserve">como </w:t>
      </w:r>
      <w:r w:rsidR="00D6337C" w:rsidRPr="00746E2C">
        <w:rPr>
          <w:rFonts w:ascii="Times New Roman" w:hAnsi="Times New Roman" w:cs="Times New Roman"/>
          <w:i/>
          <w:sz w:val="24"/>
          <w:szCs w:val="24"/>
          <w:lang w:val="es-ES"/>
        </w:rPr>
        <w:t>El Tiempo</w:t>
      </w:r>
      <w:r w:rsidR="00D6337C" w:rsidRPr="004E4AF9">
        <w:rPr>
          <w:rFonts w:ascii="Times New Roman" w:hAnsi="Times New Roman" w:cs="Times New Roman"/>
          <w:sz w:val="24"/>
          <w:szCs w:val="24"/>
          <w:lang w:val="es-ES"/>
        </w:rPr>
        <w:t xml:space="preserve"> y </w:t>
      </w:r>
      <w:r w:rsidR="00D6337C" w:rsidRPr="00746E2C">
        <w:rPr>
          <w:rFonts w:ascii="Times New Roman" w:hAnsi="Times New Roman" w:cs="Times New Roman"/>
          <w:i/>
          <w:sz w:val="24"/>
          <w:szCs w:val="24"/>
          <w:lang w:val="es-ES"/>
        </w:rPr>
        <w:t xml:space="preserve">El </w:t>
      </w:r>
      <w:r w:rsidR="000416A2" w:rsidRPr="00746E2C">
        <w:rPr>
          <w:rFonts w:ascii="Times New Roman" w:hAnsi="Times New Roman" w:cs="Times New Roman"/>
          <w:i/>
          <w:sz w:val="24"/>
          <w:szCs w:val="24"/>
          <w:lang w:val="es-ES"/>
        </w:rPr>
        <w:t>Espectador</w:t>
      </w:r>
      <w:r w:rsidR="00D6337C" w:rsidRPr="004E4AF9">
        <w:rPr>
          <w:rFonts w:ascii="Times New Roman" w:hAnsi="Times New Roman" w:cs="Times New Roman"/>
          <w:sz w:val="24"/>
          <w:szCs w:val="24"/>
          <w:lang w:val="es-ES"/>
        </w:rPr>
        <w:t xml:space="preserve">, así como la </w:t>
      </w:r>
      <w:r w:rsidR="00D6337C" w:rsidRPr="00546B88">
        <w:rPr>
          <w:rFonts w:ascii="Times New Roman" w:hAnsi="Times New Roman" w:cs="Times New Roman"/>
          <w:b/>
          <w:sz w:val="24"/>
          <w:szCs w:val="24"/>
          <w:lang w:val="es-ES"/>
        </w:rPr>
        <w:t>masacre</w:t>
      </w:r>
      <w:r w:rsidR="00D6337C" w:rsidRPr="004E4AF9">
        <w:rPr>
          <w:rFonts w:ascii="Times New Roman" w:hAnsi="Times New Roman" w:cs="Times New Roman"/>
          <w:sz w:val="24"/>
          <w:szCs w:val="24"/>
          <w:lang w:val="es-ES"/>
        </w:rPr>
        <w:t xml:space="preserve"> en la </w:t>
      </w:r>
      <w:r w:rsidR="00D6337C" w:rsidRPr="00546B88">
        <w:rPr>
          <w:rFonts w:ascii="Times New Roman" w:hAnsi="Times New Roman" w:cs="Times New Roman"/>
          <w:b/>
          <w:sz w:val="24"/>
          <w:szCs w:val="24"/>
          <w:lang w:val="es-ES"/>
        </w:rPr>
        <w:t>Plaza de Toros de Bogotá</w:t>
      </w:r>
      <w:r w:rsidRPr="004E4AF9">
        <w:rPr>
          <w:rFonts w:ascii="Times New Roman" w:hAnsi="Times New Roman" w:cs="Times New Roman"/>
          <w:sz w:val="24"/>
          <w:szCs w:val="24"/>
          <w:lang w:val="es-ES"/>
        </w:rPr>
        <w:t>. Aquellos actos fueron interpretados por las élites conservadoras y liberales como autoritarios y dictatoriales. Aunque Rojas llegó al poder con el beneplácito de aquellas élites, estas mismas se encargaron de ponerle fin a su gobierno</w:t>
      </w:r>
      <w:r w:rsidR="008C4B07" w:rsidRPr="004E4AF9">
        <w:rPr>
          <w:rFonts w:ascii="Times New Roman" w:hAnsi="Times New Roman" w:cs="Times New Roman"/>
          <w:sz w:val="24"/>
          <w:szCs w:val="24"/>
          <w:lang w:val="es-ES"/>
        </w:rPr>
        <w:t xml:space="preserve"> el 10 de mayo de 1957. Ese día se hizo efectivo el </w:t>
      </w:r>
      <w:r w:rsidR="008C4B07" w:rsidRPr="00546B88">
        <w:rPr>
          <w:rFonts w:ascii="Times New Roman" w:hAnsi="Times New Roman" w:cs="Times New Roman"/>
          <w:b/>
          <w:sz w:val="24"/>
          <w:szCs w:val="24"/>
          <w:lang w:val="es-ES"/>
        </w:rPr>
        <w:t>Pacto de Benidorm</w:t>
      </w:r>
      <w:r w:rsidR="008C4B07" w:rsidRPr="004E4AF9">
        <w:rPr>
          <w:rFonts w:ascii="Times New Roman" w:hAnsi="Times New Roman" w:cs="Times New Roman"/>
          <w:sz w:val="24"/>
          <w:szCs w:val="24"/>
          <w:lang w:val="es-ES"/>
        </w:rPr>
        <w:t xml:space="preserve">, acordado por los expresidentes </w:t>
      </w:r>
      <w:r w:rsidR="008C4B07" w:rsidRPr="00546B88">
        <w:rPr>
          <w:rFonts w:ascii="Times New Roman" w:hAnsi="Times New Roman" w:cs="Times New Roman"/>
          <w:b/>
          <w:sz w:val="24"/>
          <w:szCs w:val="24"/>
          <w:lang w:val="es-ES"/>
        </w:rPr>
        <w:t>Alberto Lleras</w:t>
      </w:r>
      <w:r w:rsidR="008C4B07" w:rsidRPr="004E4AF9">
        <w:rPr>
          <w:rFonts w:ascii="Times New Roman" w:hAnsi="Times New Roman" w:cs="Times New Roman"/>
          <w:sz w:val="24"/>
          <w:szCs w:val="24"/>
          <w:lang w:val="es-ES"/>
        </w:rPr>
        <w:t xml:space="preserve"> y </w:t>
      </w:r>
      <w:r w:rsidR="008C4B07" w:rsidRPr="00546B88">
        <w:rPr>
          <w:rFonts w:ascii="Times New Roman" w:hAnsi="Times New Roman" w:cs="Times New Roman"/>
          <w:b/>
          <w:sz w:val="24"/>
          <w:szCs w:val="24"/>
          <w:lang w:val="es-ES"/>
        </w:rPr>
        <w:t>Laureano Gómez</w:t>
      </w:r>
      <w:r w:rsidR="008C4B07" w:rsidRPr="004E4AF9">
        <w:rPr>
          <w:rFonts w:ascii="Times New Roman" w:hAnsi="Times New Roman" w:cs="Times New Roman"/>
          <w:sz w:val="24"/>
          <w:szCs w:val="24"/>
          <w:lang w:val="es-ES"/>
        </w:rPr>
        <w:t xml:space="preserve">. </w:t>
      </w:r>
    </w:p>
    <w:tbl>
      <w:tblPr>
        <w:tblStyle w:val="Tablaconcuadrcula"/>
        <w:tblW w:w="0" w:type="auto"/>
        <w:tblLayout w:type="fixed"/>
        <w:tblLook w:val="04A0" w:firstRow="1" w:lastRow="0" w:firstColumn="1" w:lastColumn="0" w:noHBand="0" w:noVBand="1"/>
      </w:tblPr>
      <w:tblGrid>
        <w:gridCol w:w="1668"/>
        <w:gridCol w:w="7386"/>
      </w:tblGrid>
      <w:tr w:rsidR="00893120" w:rsidRPr="00FC750D" w:rsidTr="006B1933">
        <w:tc>
          <w:tcPr>
            <w:tcW w:w="9054" w:type="dxa"/>
            <w:gridSpan w:val="2"/>
            <w:shd w:val="clear" w:color="auto" w:fill="0D0D0D" w:themeFill="text1" w:themeFillTint="F2"/>
          </w:tcPr>
          <w:p w:rsidR="00893120" w:rsidRPr="00FC750D" w:rsidRDefault="00893120" w:rsidP="006B1933">
            <w:pPr>
              <w:jc w:val="center"/>
              <w:rPr>
                <w:b/>
                <w:color w:val="FFFFFF" w:themeColor="background1"/>
                <w:sz w:val="24"/>
                <w:szCs w:val="24"/>
              </w:rPr>
            </w:pPr>
            <w:r>
              <w:rPr>
                <w:b/>
                <w:color w:val="FFFFFF" w:themeColor="background1"/>
                <w:sz w:val="24"/>
                <w:szCs w:val="24"/>
              </w:rPr>
              <w:t>Imagen</w:t>
            </w:r>
            <w:r w:rsidRPr="00FC750D">
              <w:rPr>
                <w:b/>
                <w:color w:val="FFFFFF" w:themeColor="background1"/>
                <w:sz w:val="24"/>
                <w:szCs w:val="24"/>
              </w:rPr>
              <w:t xml:space="preserve"> (fotografía, gráfica o ilustración)</w:t>
            </w:r>
          </w:p>
        </w:tc>
      </w:tr>
      <w:tr w:rsidR="00893120" w:rsidRPr="00FC750D" w:rsidTr="006B1933">
        <w:tc>
          <w:tcPr>
            <w:tcW w:w="1668" w:type="dxa"/>
          </w:tcPr>
          <w:p w:rsidR="00893120" w:rsidRPr="00FC750D" w:rsidRDefault="00893120" w:rsidP="006B1933">
            <w:pPr>
              <w:rPr>
                <w:b/>
                <w:color w:val="000000"/>
                <w:sz w:val="24"/>
                <w:szCs w:val="24"/>
              </w:rPr>
            </w:pPr>
            <w:r w:rsidRPr="00FC750D">
              <w:rPr>
                <w:b/>
                <w:color w:val="000000"/>
                <w:sz w:val="24"/>
                <w:szCs w:val="24"/>
              </w:rPr>
              <w:t>Código</w:t>
            </w:r>
          </w:p>
        </w:tc>
        <w:tc>
          <w:tcPr>
            <w:tcW w:w="7386" w:type="dxa"/>
          </w:tcPr>
          <w:p w:rsidR="00893120" w:rsidRPr="006B17EC" w:rsidRDefault="00893120" w:rsidP="00893120">
            <w:pPr>
              <w:rPr>
                <w:b/>
                <w:color w:val="000000"/>
                <w:sz w:val="24"/>
                <w:szCs w:val="24"/>
              </w:rPr>
            </w:pPr>
            <w:r w:rsidRPr="006B17EC">
              <w:rPr>
                <w:b/>
                <w:color w:val="000000"/>
                <w:sz w:val="24"/>
                <w:szCs w:val="24"/>
              </w:rPr>
              <w:t>CS_0</w:t>
            </w:r>
            <w:r>
              <w:rPr>
                <w:b/>
                <w:color w:val="000000"/>
                <w:sz w:val="24"/>
                <w:szCs w:val="24"/>
              </w:rPr>
              <w:t>9</w:t>
            </w:r>
            <w:r w:rsidRPr="006B17EC">
              <w:rPr>
                <w:b/>
                <w:color w:val="000000"/>
                <w:sz w:val="24"/>
                <w:szCs w:val="24"/>
              </w:rPr>
              <w:t>_0</w:t>
            </w:r>
            <w:r>
              <w:rPr>
                <w:b/>
                <w:color w:val="000000"/>
                <w:sz w:val="24"/>
                <w:szCs w:val="24"/>
              </w:rPr>
              <w:t>4</w:t>
            </w:r>
            <w:r w:rsidRPr="006B17EC">
              <w:rPr>
                <w:b/>
                <w:color w:val="000000"/>
                <w:sz w:val="24"/>
                <w:szCs w:val="24"/>
              </w:rPr>
              <w:t>_IMG</w:t>
            </w:r>
            <w:r>
              <w:rPr>
                <w:b/>
                <w:color w:val="000000"/>
                <w:sz w:val="24"/>
                <w:szCs w:val="24"/>
              </w:rPr>
              <w:t>15</w:t>
            </w:r>
          </w:p>
        </w:tc>
      </w:tr>
      <w:tr w:rsidR="00893120" w:rsidRPr="00FC750D" w:rsidTr="006B1933">
        <w:tc>
          <w:tcPr>
            <w:tcW w:w="1668" w:type="dxa"/>
          </w:tcPr>
          <w:p w:rsidR="00893120" w:rsidRPr="00FC750D" w:rsidRDefault="00893120" w:rsidP="006B1933">
            <w:pPr>
              <w:rPr>
                <w:color w:val="000000"/>
                <w:sz w:val="24"/>
                <w:szCs w:val="24"/>
              </w:rPr>
            </w:pPr>
            <w:r w:rsidRPr="00FC750D">
              <w:rPr>
                <w:b/>
                <w:color w:val="000000"/>
                <w:sz w:val="24"/>
                <w:szCs w:val="24"/>
              </w:rPr>
              <w:t>Descripción</w:t>
            </w:r>
          </w:p>
        </w:tc>
        <w:tc>
          <w:tcPr>
            <w:tcW w:w="7386" w:type="dxa"/>
          </w:tcPr>
          <w:p w:rsidR="00893120" w:rsidRPr="006B17EC" w:rsidRDefault="00893120" w:rsidP="006B1933">
            <w:pPr>
              <w:rPr>
                <w:color w:val="000000"/>
                <w:sz w:val="24"/>
                <w:szCs w:val="24"/>
              </w:rPr>
            </w:pPr>
            <w:r>
              <w:rPr>
                <w:color w:val="000000"/>
                <w:sz w:val="24"/>
                <w:szCs w:val="24"/>
              </w:rPr>
              <w:t>General Gustavo Rojas Pinilla</w:t>
            </w:r>
          </w:p>
        </w:tc>
      </w:tr>
      <w:tr w:rsidR="00893120" w:rsidRPr="00FC750D" w:rsidTr="006B1933">
        <w:tc>
          <w:tcPr>
            <w:tcW w:w="1668" w:type="dxa"/>
          </w:tcPr>
          <w:p w:rsidR="00893120" w:rsidRPr="00FC750D" w:rsidRDefault="00893120" w:rsidP="006B1933">
            <w:pPr>
              <w:rPr>
                <w:color w:val="000000"/>
                <w:sz w:val="24"/>
                <w:szCs w:val="24"/>
              </w:rPr>
            </w:pPr>
            <w:r w:rsidRPr="00FC750D">
              <w:rPr>
                <w:b/>
                <w:color w:val="000000"/>
                <w:sz w:val="24"/>
                <w:szCs w:val="24"/>
              </w:rPr>
              <w:t xml:space="preserve">Código </w:t>
            </w:r>
            <w:proofErr w:type="spellStart"/>
            <w:r w:rsidRPr="00FC750D">
              <w:rPr>
                <w:b/>
                <w:color w:val="000000"/>
                <w:sz w:val="24"/>
                <w:szCs w:val="24"/>
              </w:rPr>
              <w:t>Shutterstock</w:t>
            </w:r>
            <w:proofErr w:type="spellEnd"/>
            <w:r w:rsidRPr="00FC750D">
              <w:rPr>
                <w:b/>
                <w:color w:val="000000"/>
                <w:sz w:val="24"/>
                <w:szCs w:val="24"/>
              </w:rPr>
              <w:t xml:space="preserve"> (o URL o la ruta en </w:t>
            </w:r>
            <w:proofErr w:type="spellStart"/>
            <w:r w:rsidRPr="00FC750D">
              <w:rPr>
                <w:b/>
                <w:color w:val="000000"/>
                <w:sz w:val="24"/>
                <w:szCs w:val="24"/>
              </w:rPr>
              <w:t>AulaPlaneta</w:t>
            </w:r>
            <w:proofErr w:type="spellEnd"/>
            <w:r w:rsidRPr="00FC750D">
              <w:rPr>
                <w:b/>
                <w:color w:val="000000"/>
                <w:sz w:val="24"/>
                <w:szCs w:val="24"/>
              </w:rPr>
              <w:t>)</w:t>
            </w:r>
          </w:p>
        </w:tc>
        <w:tc>
          <w:tcPr>
            <w:tcW w:w="7386" w:type="dxa"/>
          </w:tcPr>
          <w:p w:rsidR="00893120" w:rsidRPr="006B17EC" w:rsidRDefault="00893120" w:rsidP="006B1933">
            <w:pPr>
              <w:rPr>
                <w:color w:val="000000"/>
                <w:sz w:val="24"/>
                <w:szCs w:val="24"/>
              </w:rPr>
            </w:pPr>
            <w:r>
              <w:rPr>
                <w:noProof/>
                <w:color w:val="000000"/>
                <w:sz w:val="24"/>
                <w:szCs w:val="24"/>
                <w:lang w:eastAsia="es-CO"/>
              </w:rPr>
              <w:drawing>
                <wp:inline distT="0" distB="0" distL="0" distR="0">
                  <wp:extent cx="1464713" cy="1030406"/>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09_04_CO_IMG14_small.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465875" cy="1031224"/>
                          </a:xfrm>
                          <a:prstGeom prst="rect">
                            <a:avLst/>
                          </a:prstGeom>
                        </pic:spPr>
                      </pic:pic>
                    </a:graphicData>
                  </a:graphic>
                </wp:inline>
              </w:drawing>
            </w:r>
          </w:p>
        </w:tc>
      </w:tr>
      <w:tr w:rsidR="00893120" w:rsidRPr="00FC750D" w:rsidTr="006B1933">
        <w:tc>
          <w:tcPr>
            <w:tcW w:w="1668" w:type="dxa"/>
          </w:tcPr>
          <w:p w:rsidR="00893120" w:rsidRPr="00FC750D" w:rsidRDefault="00893120" w:rsidP="006B1933">
            <w:pPr>
              <w:rPr>
                <w:color w:val="000000"/>
                <w:sz w:val="24"/>
                <w:szCs w:val="24"/>
              </w:rPr>
            </w:pPr>
            <w:r w:rsidRPr="00FC750D">
              <w:rPr>
                <w:b/>
                <w:color w:val="000000"/>
                <w:sz w:val="24"/>
                <w:szCs w:val="24"/>
              </w:rPr>
              <w:t>Pie de imagen</w:t>
            </w:r>
          </w:p>
        </w:tc>
        <w:tc>
          <w:tcPr>
            <w:tcW w:w="7386" w:type="dxa"/>
          </w:tcPr>
          <w:p w:rsidR="00893120" w:rsidRPr="00A03CB1" w:rsidRDefault="00893120" w:rsidP="00893120">
            <w:pPr>
              <w:pStyle w:val="mw-mmv-image-desc"/>
            </w:pPr>
            <w:r>
              <w:t xml:space="preserve">Hechos como los del 8 y 9 de junio de 1954 en los que murieron varios </w:t>
            </w:r>
            <w:r>
              <w:lastRenderedPageBreak/>
              <w:t>estudiantes, así como el cierre de los periódicos más importantes del país, precipitaron la caída del general Gustavo Rojas Pinilla y la llegada de una junta militar de transición que le abrió paso al Frente Nacional.</w:t>
            </w:r>
          </w:p>
        </w:tc>
      </w:tr>
    </w:tbl>
    <w:p w:rsidR="008C4B07" w:rsidRPr="004E4AF9" w:rsidRDefault="008C4B07" w:rsidP="004E4AF9">
      <w:pPr>
        <w:tabs>
          <w:tab w:val="right" w:pos="8498"/>
        </w:tabs>
        <w:spacing w:line="360" w:lineRule="auto"/>
        <w:rPr>
          <w:rFonts w:ascii="Times New Roman" w:hAnsi="Times New Roman" w:cs="Times New Roman"/>
          <w:sz w:val="24"/>
          <w:szCs w:val="24"/>
          <w:lang w:val="es-ES"/>
        </w:rPr>
      </w:pPr>
    </w:p>
    <w:p w:rsidR="008C4B07" w:rsidRDefault="008C4B07" w:rsidP="004E4AF9">
      <w:pPr>
        <w:tabs>
          <w:tab w:val="right" w:pos="8498"/>
        </w:tabs>
        <w:spacing w:line="360" w:lineRule="auto"/>
        <w:rPr>
          <w:rFonts w:ascii="Times New Roman" w:hAnsi="Times New Roman" w:cs="Times New Roman"/>
          <w:sz w:val="24"/>
          <w:szCs w:val="24"/>
          <w:lang w:val="es-ES"/>
        </w:rPr>
      </w:pPr>
      <w:r w:rsidRPr="004E4AF9">
        <w:rPr>
          <w:rFonts w:ascii="Times New Roman" w:hAnsi="Times New Roman" w:cs="Times New Roman"/>
          <w:sz w:val="24"/>
          <w:szCs w:val="24"/>
          <w:lang w:val="es-ES"/>
        </w:rPr>
        <w:t xml:space="preserve">Se nombró una junta militar encabezada por el </w:t>
      </w:r>
      <w:r w:rsidRPr="00546B88">
        <w:rPr>
          <w:rFonts w:ascii="Times New Roman" w:hAnsi="Times New Roman" w:cs="Times New Roman"/>
          <w:b/>
          <w:sz w:val="24"/>
          <w:szCs w:val="24"/>
          <w:lang w:val="es-ES"/>
        </w:rPr>
        <w:t>general Gabriel París</w:t>
      </w:r>
      <w:r w:rsidRPr="004E4AF9">
        <w:rPr>
          <w:rFonts w:ascii="Times New Roman" w:hAnsi="Times New Roman" w:cs="Times New Roman"/>
          <w:sz w:val="24"/>
          <w:szCs w:val="24"/>
          <w:lang w:val="es-ES"/>
        </w:rPr>
        <w:t xml:space="preserve">. Esta junta estuvo en el gobierno hasta el </w:t>
      </w:r>
      <w:r w:rsidRPr="00546B88">
        <w:rPr>
          <w:rFonts w:ascii="Times New Roman" w:hAnsi="Times New Roman" w:cs="Times New Roman"/>
          <w:b/>
          <w:sz w:val="24"/>
          <w:szCs w:val="24"/>
          <w:lang w:val="es-ES"/>
        </w:rPr>
        <w:t>7 de agosto de 1958</w:t>
      </w:r>
      <w:r w:rsidRPr="004E4AF9">
        <w:rPr>
          <w:rFonts w:ascii="Times New Roman" w:hAnsi="Times New Roman" w:cs="Times New Roman"/>
          <w:sz w:val="24"/>
          <w:szCs w:val="24"/>
          <w:lang w:val="es-ES"/>
        </w:rPr>
        <w:t>, año en que se celebraron elecciones para darle paso al primer presidente de una coalición política entre liberales y conservadores</w:t>
      </w:r>
      <w:r w:rsidR="000416A2">
        <w:rPr>
          <w:rFonts w:ascii="Times New Roman" w:hAnsi="Times New Roman" w:cs="Times New Roman"/>
          <w:sz w:val="24"/>
          <w:szCs w:val="24"/>
          <w:lang w:val="es-ES"/>
        </w:rPr>
        <w:t>,</w:t>
      </w:r>
      <w:r w:rsidRPr="004E4AF9">
        <w:rPr>
          <w:rFonts w:ascii="Times New Roman" w:hAnsi="Times New Roman" w:cs="Times New Roman"/>
          <w:sz w:val="24"/>
          <w:szCs w:val="24"/>
          <w:lang w:val="es-ES"/>
        </w:rPr>
        <w:t xml:space="preserve"> que se llamó el </w:t>
      </w:r>
      <w:r w:rsidRPr="00515150">
        <w:rPr>
          <w:rFonts w:ascii="Times New Roman" w:hAnsi="Times New Roman" w:cs="Times New Roman"/>
          <w:b/>
          <w:sz w:val="24"/>
          <w:szCs w:val="24"/>
          <w:lang w:val="es-ES"/>
        </w:rPr>
        <w:t>Frente Nacional</w:t>
      </w:r>
      <w:r w:rsidRPr="004E4AF9">
        <w:rPr>
          <w:rFonts w:ascii="Times New Roman" w:hAnsi="Times New Roman" w:cs="Times New Roman"/>
          <w:sz w:val="24"/>
          <w:szCs w:val="24"/>
          <w:lang w:val="es-ES"/>
        </w:rPr>
        <w:t xml:space="preserve"> [</w:t>
      </w:r>
      <w:hyperlink r:id="rId43" w:history="1">
        <w:r w:rsidRPr="004E4AF9">
          <w:rPr>
            <w:rStyle w:val="Hipervnculo"/>
            <w:rFonts w:ascii="Times New Roman" w:hAnsi="Times New Roman" w:cs="Times New Roman"/>
            <w:color w:val="auto"/>
            <w:sz w:val="24"/>
            <w:szCs w:val="24"/>
            <w:lang w:val="es-ES"/>
          </w:rPr>
          <w:t>VER</w:t>
        </w:r>
      </w:hyperlink>
      <w:r w:rsidRPr="004E4AF9">
        <w:rPr>
          <w:rFonts w:ascii="Times New Roman" w:hAnsi="Times New Roman" w:cs="Times New Roman"/>
          <w:sz w:val="24"/>
          <w:szCs w:val="24"/>
          <w:lang w:val="es-ES"/>
        </w:rPr>
        <w:t>].</w:t>
      </w:r>
    </w:p>
    <w:p w:rsidR="00D373D3" w:rsidRDefault="00D373D3"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D373D3" w:rsidRPr="00FC750D" w:rsidTr="00CF7452">
        <w:tc>
          <w:tcPr>
            <w:tcW w:w="9054" w:type="dxa"/>
            <w:gridSpan w:val="2"/>
            <w:shd w:val="clear" w:color="auto" w:fill="000000" w:themeFill="text1"/>
          </w:tcPr>
          <w:p w:rsidR="00D373D3" w:rsidRPr="00FC750D" w:rsidRDefault="001A4821" w:rsidP="00CF7452">
            <w:pPr>
              <w:jc w:val="center"/>
              <w:rPr>
                <w:b/>
                <w:color w:val="FFFFFF" w:themeColor="background1"/>
                <w:sz w:val="24"/>
                <w:szCs w:val="24"/>
              </w:rPr>
            </w:pPr>
            <w:r>
              <w:rPr>
                <w:b/>
                <w:color w:val="FFFFFF" w:themeColor="background1"/>
                <w:sz w:val="24"/>
                <w:szCs w:val="24"/>
              </w:rPr>
              <w:t>Profundiza</w:t>
            </w:r>
            <w:r w:rsidR="00D373D3">
              <w:rPr>
                <w:b/>
                <w:color w:val="FFFFFF" w:themeColor="background1"/>
                <w:sz w:val="24"/>
                <w:szCs w:val="24"/>
              </w:rPr>
              <w:t>. Recurso nuevo</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Código</w:t>
            </w:r>
          </w:p>
        </w:tc>
        <w:tc>
          <w:tcPr>
            <w:tcW w:w="6536" w:type="dxa"/>
          </w:tcPr>
          <w:p w:rsidR="00D373D3" w:rsidRPr="00FC750D" w:rsidRDefault="00D373D3" w:rsidP="00D373D3">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120</w:t>
            </w:r>
          </w:p>
        </w:tc>
      </w:tr>
      <w:tr w:rsidR="00D373D3" w:rsidRPr="00FC750D" w:rsidTr="00CF7452">
        <w:tc>
          <w:tcPr>
            <w:tcW w:w="2518" w:type="dxa"/>
          </w:tcPr>
          <w:p w:rsidR="00D373D3" w:rsidRPr="00FC750D" w:rsidRDefault="00D373D3" w:rsidP="00CF7452">
            <w:pPr>
              <w:rPr>
                <w:b/>
                <w:color w:val="000000" w:themeColor="text1"/>
                <w:sz w:val="24"/>
                <w:szCs w:val="24"/>
              </w:rPr>
            </w:pPr>
            <w:r w:rsidRPr="00FC750D">
              <w:rPr>
                <w:b/>
                <w:color w:val="000000" w:themeColor="text1"/>
                <w:sz w:val="24"/>
                <w:szCs w:val="24"/>
              </w:rPr>
              <w:t>Título</w:t>
            </w:r>
          </w:p>
        </w:tc>
        <w:tc>
          <w:tcPr>
            <w:tcW w:w="6536" w:type="dxa"/>
          </w:tcPr>
          <w:p w:rsidR="00D373D3" w:rsidRPr="00D373D3" w:rsidRDefault="00C3335C" w:rsidP="00D373D3">
            <w:pPr>
              <w:ind w:left="142" w:hanging="142"/>
              <w:jc w:val="both"/>
              <w:rPr>
                <w:rFonts w:ascii="Arial" w:hAnsi="Arial" w:cs="Arial"/>
                <w:sz w:val="24"/>
                <w:szCs w:val="24"/>
                <w:lang w:val="es-ES_tradnl"/>
              </w:rPr>
            </w:pPr>
            <w:r w:rsidRPr="002F566F">
              <w:rPr>
                <w:rFonts w:ascii="Arial" w:hAnsi="Arial" w:cs="Arial"/>
                <w:color w:val="000000" w:themeColor="text1"/>
                <w:kern w:val="36"/>
              </w:rPr>
              <w:t>La amnistía otorgada por el general Rojas Pinilla</w:t>
            </w:r>
          </w:p>
        </w:tc>
      </w:tr>
      <w:tr w:rsidR="00D373D3" w:rsidRPr="00FC750D" w:rsidTr="00342483">
        <w:trPr>
          <w:trHeight w:val="961"/>
        </w:trPr>
        <w:tc>
          <w:tcPr>
            <w:tcW w:w="2518" w:type="dxa"/>
          </w:tcPr>
          <w:p w:rsidR="00D373D3" w:rsidRPr="00FC750D" w:rsidRDefault="00D373D3" w:rsidP="00CF7452">
            <w:pPr>
              <w:rPr>
                <w:b/>
                <w:sz w:val="24"/>
                <w:szCs w:val="24"/>
              </w:rPr>
            </w:pPr>
            <w:r w:rsidRPr="00FC750D">
              <w:rPr>
                <w:b/>
                <w:sz w:val="24"/>
                <w:szCs w:val="24"/>
              </w:rPr>
              <w:t>Descripción</w:t>
            </w:r>
          </w:p>
        </w:tc>
        <w:tc>
          <w:tcPr>
            <w:tcW w:w="6536" w:type="dxa"/>
          </w:tcPr>
          <w:p w:rsidR="00D373D3" w:rsidRPr="00EC62BF" w:rsidRDefault="00D373D3" w:rsidP="00D373D3">
            <w:pPr>
              <w:rPr>
                <w:rFonts w:ascii="Arial" w:hAnsi="Arial"/>
                <w:sz w:val="18"/>
                <w:szCs w:val="18"/>
                <w:lang w:val="es-ES_tradnl"/>
              </w:rPr>
            </w:pPr>
            <w:r w:rsidRPr="002F566F">
              <w:rPr>
                <w:rFonts w:ascii="Arial" w:hAnsi="Arial" w:cs="Arial"/>
                <w:color w:val="000000" w:themeColor="text1"/>
                <w:sz w:val="24"/>
                <w:szCs w:val="24"/>
              </w:rPr>
              <w:t>Actividad con audio para conocer detalles de la amnistía para los guerrilleros liberales que otorg</w:t>
            </w:r>
            <w:r>
              <w:rPr>
                <w:rFonts w:ascii="Arial" w:hAnsi="Arial" w:cs="Arial"/>
                <w:color w:val="000000" w:themeColor="text1"/>
                <w:sz w:val="24"/>
                <w:szCs w:val="24"/>
              </w:rPr>
              <w:t>ó</w:t>
            </w:r>
            <w:r w:rsidRPr="002F566F">
              <w:rPr>
                <w:rFonts w:ascii="Arial" w:hAnsi="Arial" w:cs="Arial"/>
                <w:color w:val="000000" w:themeColor="text1"/>
                <w:sz w:val="24"/>
                <w:szCs w:val="24"/>
              </w:rPr>
              <w:t xml:space="preserve"> el general Gustavo Rojas Pinilla</w:t>
            </w:r>
          </w:p>
        </w:tc>
      </w:tr>
    </w:tbl>
    <w:p w:rsidR="00D373D3" w:rsidRDefault="00D373D3" w:rsidP="004E4AF9">
      <w:pPr>
        <w:tabs>
          <w:tab w:val="right" w:pos="8498"/>
        </w:tabs>
        <w:spacing w:line="360" w:lineRule="auto"/>
        <w:rPr>
          <w:rFonts w:ascii="Times New Roman" w:hAnsi="Times New Roman" w:cs="Times New Roman"/>
          <w:sz w:val="24"/>
          <w:szCs w:val="24"/>
          <w:lang w:val="es-ES"/>
        </w:rPr>
      </w:pPr>
    </w:p>
    <w:p w:rsidR="006D1122" w:rsidRDefault="006D1122" w:rsidP="004E4AF9">
      <w:pPr>
        <w:tabs>
          <w:tab w:val="right" w:pos="8498"/>
        </w:tabs>
        <w:spacing w:line="360" w:lineRule="auto"/>
        <w:rPr>
          <w:rFonts w:ascii="Times New Roman" w:hAnsi="Times New Roman" w:cs="Times New Roman"/>
          <w:sz w:val="24"/>
          <w:szCs w:val="24"/>
          <w:lang w:val="es-ES"/>
        </w:rPr>
      </w:pPr>
    </w:p>
    <w:p w:rsidR="006D1122" w:rsidRDefault="006D1122" w:rsidP="006D1122">
      <w:pPr>
        <w:tabs>
          <w:tab w:val="right" w:pos="8498"/>
        </w:tabs>
        <w:spacing w:line="360" w:lineRule="auto"/>
        <w:rPr>
          <w:rFonts w:ascii="Times New Roman" w:hAnsi="Times New Roman" w:cs="Times New Roman"/>
          <w:b/>
          <w:sz w:val="24"/>
          <w:szCs w:val="24"/>
        </w:rPr>
      </w:pPr>
      <w:r w:rsidRPr="004E4AF9">
        <w:rPr>
          <w:rFonts w:ascii="Times New Roman" w:hAnsi="Times New Roman" w:cs="Times New Roman"/>
          <w:b/>
          <w:sz w:val="24"/>
          <w:szCs w:val="24"/>
          <w:highlight w:val="yellow"/>
        </w:rPr>
        <w:t>[</w:t>
      </w:r>
      <w:r w:rsidRPr="00E668D4">
        <w:rPr>
          <w:rFonts w:ascii="Times New Roman" w:hAnsi="Times New Roman" w:cs="Times New Roman"/>
          <w:b/>
          <w:sz w:val="24"/>
          <w:szCs w:val="24"/>
          <w:highlight w:val="yellow"/>
        </w:rPr>
        <w:t xml:space="preserve">SECCIÓN </w:t>
      </w:r>
      <w:r>
        <w:rPr>
          <w:rFonts w:ascii="Times New Roman" w:hAnsi="Times New Roman" w:cs="Times New Roman"/>
          <w:b/>
          <w:sz w:val="24"/>
          <w:szCs w:val="24"/>
          <w:highlight w:val="yellow"/>
        </w:rPr>
        <w:t>2</w:t>
      </w:r>
      <w:r w:rsidRPr="00E668D4">
        <w:rPr>
          <w:rFonts w:ascii="Times New Roman" w:hAnsi="Times New Roman" w:cs="Times New Roman"/>
          <w:b/>
          <w:sz w:val="24"/>
          <w:szCs w:val="24"/>
          <w:highlight w:val="yellow"/>
        </w:rPr>
        <w:t>]</w:t>
      </w:r>
      <w:r w:rsidRPr="00E668D4">
        <w:rPr>
          <w:rFonts w:ascii="Times New Roman" w:hAnsi="Times New Roman" w:cs="Times New Roman"/>
          <w:b/>
          <w:sz w:val="24"/>
          <w:szCs w:val="24"/>
        </w:rPr>
        <w:t xml:space="preserve"> </w:t>
      </w:r>
      <w:r>
        <w:rPr>
          <w:rFonts w:ascii="Times New Roman" w:hAnsi="Times New Roman" w:cs="Times New Roman"/>
          <w:b/>
          <w:sz w:val="24"/>
          <w:szCs w:val="24"/>
        </w:rPr>
        <w:t>4.1</w:t>
      </w:r>
      <w:r w:rsidR="000B3D2E">
        <w:rPr>
          <w:rFonts w:ascii="Times New Roman" w:hAnsi="Times New Roman" w:cs="Times New Roman"/>
          <w:b/>
          <w:sz w:val="24"/>
          <w:szCs w:val="24"/>
        </w:rPr>
        <w:t xml:space="preserve"> </w:t>
      </w:r>
      <w:r>
        <w:rPr>
          <w:rFonts w:ascii="Times New Roman" w:hAnsi="Times New Roman" w:cs="Times New Roman"/>
          <w:b/>
          <w:sz w:val="24"/>
          <w:szCs w:val="24"/>
        </w:rPr>
        <w:t>Consolidación</w:t>
      </w:r>
    </w:p>
    <w:p w:rsidR="00E53EF6" w:rsidRPr="006F562D" w:rsidRDefault="00E53EF6" w:rsidP="00E53EF6">
      <w:pPr>
        <w:shd w:val="clear" w:color="auto" w:fill="FFFFFF"/>
        <w:tabs>
          <w:tab w:val="left" w:pos="6767"/>
        </w:tabs>
        <w:spacing w:before="100" w:beforeAutospacing="1" w:after="100" w:afterAutospacing="1"/>
        <w:rPr>
          <w:rFonts w:ascii="Times New Roman" w:hAnsi="Times New Roman" w:cs="Times New Roman"/>
          <w:b/>
          <w:sz w:val="24"/>
          <w:szCs w:val="24"/>
          <w:lang w:val="es-ES"/>
        </w:rPr>
      </w:pPr>
      <w:r w:rsidRPr="006F562D">
        <w:rPr>
          <w:rStyle w:val="un"/>
          <w:rFonts w:ascii="Times New Roman" w:hAnsi="Times New Roman" w:cs="Times New Roman"/>
          <w:sz w:val="24"/>
          <w:szCs w:val="24"/>
          <w:lang w:val="es-ES"/>
        </w:rPr>
        <w:t>Actividades para consolidar lo que has aprendido en esta sección.</w:t>
      </w:r>
      <w:r>
        <w:rPr>
          <w:rStyle w:val="un"/>
          <w:rFonts w:ascii="Times New Roman" w:hAnsi="Times New Roman" w:cs="Times New Roman"/>
          <w:sz w:val="24"/>
          <w:szCs w:val="24"/>
          <w:lang w:val="es-ES"/>
        </w:rPr>
        <w:tab/>
      </w:r>
    </w:p>
    <w:p w:rsidR="00E53EF6" w:rsidRDefault="00E53EF6" w:rsidP="006D1122">
      <w:pPr>
        <w:tabs>
          <w:tab w:val="right" w:pos="8498"/>
        </w:tabs>
        <w:spacing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36"/>
      </w:tblGrid>
      <w:tr w:rsidR="00235B35" w:rsidRPr="00FC750D" w:rsidTr="00CF7452">
        <w:tc>
          <w:tcPr>
            <w:tcW w:w="9054" w:type="dxa"/>
            <w:gridSpan w:val="2"/>
            <w:shd w:val="clear" w:color="auto" w:fill="000000" w:themeFill="text1"/>
          </w:tcPr>
          <w:p w:rsidR="00235B35" w:rsidRPr="00FC750D" w:rsidRDefault="00235B35" w:rsidP="00CF7452">
            <w:pPr>
              <w:jc w:val="center"/>
              <w:rPr>
                <w:b/>
                <w:color w:val="FFFFFF" w:themeColor="background1"/>
                <w:sz w:val="24"/>
                <w:szCs w:val="24"/>
              </w:rPr>
            </w:pPr>
            <w:r>
              <w:rPr>
                <w:b/>
                <w:color w:val="FFFFFF" w:themeColor="background1"/>
                <w:sz w:val="24"/>
                <w:szCs w:val="24"/>
              </w:rPr>
              <w:t>Practica. Recurso nuevo</w:t>
            </w:r>
          </w:p>
        </w:tc>
      </w:tr>
      <w:tr w:rsidR="00235B35" w:rsidRPr="00FC750D" w:rsidTr="00CF7452">
        <w:tc>
          <w:tcPr>
            <w:tcW w:w="2518" w:type="dxa"/>
          </w:tcPr>
          <w:p w:rsidR="00235B35" w:rsidRPr="00FC750D" w:rsidRDefault="00235B35" w:rsidP="00CF7452">
            <w:pPr>
              <w:rPr>
                <w:b/>
                <w:color w:val="000000" w:themeColor="text1"/>
                <w:sz w:val="24"/>
                <w:szCs w:val="24"/>
              </w:rPr>
            </w:pPr>
            <w:r w:rsidRPr="00FC750D">
              <w:rPr>
                <w:b/>
                <w:color w:val="000000" w:themeColor="text1"/>
                <w:sz w:val="24"/>
                <w:szCs w:val="24"/>
              </w:rPr>
              <w:t>Código</w:t>
            </w:r>
          </w:p>
        </w:tc>
        <w:tc>
          <w:tcPr>
            <w:tcW w:w="6536" w:type="dxa"/>
          </w:tcPr>
          <w:p w:rsidR="00235B35" w:rsidRPr="00FC750D" w:rsidRDefault="00235B35" w:rsidP="00235B3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130</w:t>
            </w:r>
          </w:p>
        </w:tc>
      </w:tr>
      <w:tr w:rsidR="00235B35" w:rsidRPr="00FC750D" w:rsidTr="00CF7452">
        <w:tc>
          <w:tcPr>
            <w:tcW w:w="2518" w:type="dxa"/>
          </w:tcPr>
          <w:p w:rsidR="00235B35" w:rsidRPr="00FC750D" w:rsidRDefault="00235B35" w:rsidP="00CF7452">
            <w:pPr>
              <w:rPr>
                <w:b/>
                <w:color w:val="000000" w:themeColor="text1"/>
                <w:sz w:val="24"/>
                <w:szCs w:val="24"/>
              </w:rPr>
            </w:pPr>
            <w:r w:rsidRPr="00FC750D">
              <w:rPr>
                <w:b/>
                <w:color w:val="000000" w:themeColor="text1"/>
                <w:sz w:val="24"/>
                <w:szCs w:val="24"/>
              </w:rPr>
              <w:t>Título</w:t>
            </w:r>
          </w:p>
        </w:tc>
        <w:tc>
          <w:tcPr>
            <w:tcW w:w="6536" w:type="dxa"/>
          </w:tcPr>
          <w:p w:rsidR="00235B35" w:rsidRPr="00D373D3" w:rsidRDefault="00793ED4" w:rsidP="00CF7452">
            <w:pPr>
              <w:ind w:left="142" w:hanging="142"/>
              <w:jc w:val="both"/>
              <w:rPr>
                <w:rFonts w:ascii="Arial" w:hAnsi="Arial" w:cs="Arial"/>
                <w:sz w:val="24"/>
                <w:szCs w:val="24"/>
                <w:lang w:val="es-ES_tradnl"/>
              </w:rPr>
            </w:pPr>
            <w:r w:rsidRPr="00894FEE">
              <w:rPr>
                <w:rFonts w:ascii="Arial" w:hAnsi="Arial" w:cs="Arial"/>
                <w:color w:val="000000" w:themeColor="text1"/>
              </w:rPr>
              <w:t>Practica: Los gobiernos militares</w:t>
            </w:r>
          </w:p>
        </w:tc>
      </w:tr>
      <w:tr w:rsidR="00235B35" w:rsidRPr="00FC750D" w:rsidTr="00CF7452">
        <w:trPr>
          <w:trHeight w:val="919"/>
        </w:trPr>
        <w:tc>
          <w:tcPr>
            <w:tcW w:w="2518" w:type="dxa"/>
          </w:tcPr>
          <w:p w:rsidR="00235B35" w:rsidRPr="00FC750D" w:rsidRDefault="00235B35" w:rsidP="00CF7452">
            <w:pPr>
              <w:rPr>
                <w:b/>
                <w:sz w:val="24"/>
                <w:szCs w:val="24"/>
              </w:rPr>
            </w:pPr>
            <w:r w:rsidRPr="00FC750D">
              <w:rPr>
                <w:b/>
                <w:sz w:val="24"/>
                <w:szCs w:val="24"/>
              </w:rPr>
              <w:t>Descripción</w:t>
            </w:r>
          </w:p>
        </w:tc>
        <w:tc>
          <w:tcPr>
            <w:tcW w:w="6536" w:type="dxa"/>
          </w:tcPr>
          <w:p w:rsidR="00235B35" w:rsidRPr="00EC62BF" w:rsidRDefault="00793ED4" w:rsidP="00CF7452">
            <w:pPr>
              <w:rPr>
                <w:rFonts w:ascii="Arial" w:hAnsi="Arial"/>
                <w:sz w:val="18"/>
                <w:szCs w:val="18"/>
                <w:lang w:val="es-ES_tradnl"/>
              </w:rPr>
            </w:pPr>
            <w:r w:rsidRPr="00894FEE">
              <w:rPr>
                <w:rFonts w:ascii="Arial" w:hAnsi="Arial" w:cs="Arial"/>
                <w:lang w:val="es-ES_tradnl"/>
              </w:rPr>
              <w:t>Actividad para revisar hechos relacionados con los gobiernos militares</w:t>
            </w:r>
          </w:p>
        </w:tc>
      </w:tr>
    </w:tbl>
    <w:p w:rsidR="006D1122" w:rsidRPr="004E4AF9" w:rsidRDefault="006D1122" w:rsidP="006D1122">
      <w:pPr>
        <w:tabs>
          <w:tab w:val="right" w:pos="8498"/>
        </w:tabs>
        <w:spacing w:line="360" w:lineRule="auto"/>
        <w:rPr>
          <w:rFonts w:ascii="Times New Roman" w:hAnsi="Times New Roman" w:cs="Times New Roman"/>
          <w:sz w:val="24"/>
          <w:szCs w:val="24"/>
        </w:rPr>
      </w:pPr>
    </w:p>
    <w:p w:rsidR="00E53EF6" w:rsidRPr="001C1BDC" w:rsidRDefault="00E53EF6" w:rsidP="00E53EF6">
      <w:pPr>
        <w:tabs>
          <w:tab w:val="right" w:pos="8498"/>
        </w:tabs>
        <w:rPr>
          <w:rFonts w:ascii="Times New Roman" w:hAnsi="Times New Roman" w:cs="Times New Roman"/>
          <w:b/>
          <w:color w:val="000000" w:themeColor="text1"/>
          <w:sz w:val="24"/>
          <w:szCs w:val="24"/>
        </w:rPr>
      </w:pPr>
      <w:r w:rsidRPr="001C1BDC">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1</w:t>
      </w:r>
      <w:r w:rsidRPr="001C1BDC">
        <w:rPr>
          <w:rFonts w:ascii="Times New Roman" w:hAnsi="Times New Roman" w:cs="Times New Roman"/>
          <w:color w:val="000000" w:themeColor="text1"/>
          <w:sz w:val="24"/>
          <w:szCs w:val="24"/>
          <w:highlight w:val="yellow"/>
        </w:rPr>
        <w:t>]</w:t>
      </w:r>
      <w:r w:rsidRPr="001C1BDC">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5</w:t>
      </w:r>
      <w:r w:rsidRPr="001C1BDC">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Competencias</w:t>
      </w:r>
    </w:p>
    <w:p w:rsidR="00E53EF6" w:rsidRPr="00B85B0E" w:rsidRDefault="00E53EF6" w:rsidP="00E53EF6">
      <w:pPr>
        <w:shd w:val="clear" w:color="auto" w:fill="FFFFFF"/>
        <w:spacing w:before="100" w:beforeAutospacing="1" w:after="100" w:afterAutospacing="1"/>
        <w:rPr>
          <w:lang w:val="es-ES"/>
        </w:rPr>
      </w:pPr>
      <w:r w:rsidRPr="00B85B0E">
        <w:rPr>
          <w:lang w:val="es-ES"/>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36"/>
      </w:tblGrid>
      <w:tr w:rsidR="00C80E15" w:rsidRPr="00FC750D" w:rsidTr="006B1933">
        <w:tc>
          <w:tcPr>
            <w:tcW w:w="9054" w:type="dxa"/>
            <w:gridSpan w:val="2"/>
            <w:shd w:val="clear" w:color="auto" w:fill="000000" w:themeFill="text1"/>
          </w:tcPr>
          <w:p w:rsidR="00C80E15" w:rsidRPr="00FC750D" w:rsidRDefault="00C80E15" w:rsidP="006B1933">
            <w:pPr>
              <w:jc w:val="center"/>
              <w:rPr>
                <w:b/>
                <w:color w:val="FFFFFF" w:themeColor="background1"/>
                <w:sz w:val="24"/>
                <w:szCs w:val="24"/>
              </w:rPr>
            </w:pPr>
            <w:r>
              <w:rPr>
                <w:b/>
                <w:color w:val="FFFFFF" w:themeColor="background1"/>
                <w:sz w:val="24"/>
                <w:szCs w:val="24"/>
              </w:rPr>
              <w:t>Practica. Recurso nuevo</w:t>
            </w:r>
          </w:p>
        </w:tc>
      </w:tr>
      <w:tr w:rsidR="00C80E15" w:rsidRPr="00FC750D" w:rsidTr="006B1933">
        <w:tc>
          <w:tcPr>
            <w:tcW w:w="2518" w:type="dxa"/>
          </w:tcPr>
          <w:p w:rsidR="00C80E15" w:rsidRPr="00FC750D" w:rsidRDefault="00C80E15" w:rsidP="006B1933">
            <w:pPr>
              <w:rPr>
                <w:b/>
                <w:color w:val="000000" w:themeColor="text1"/>
                <w:sz w:val="24"/>
                <w:szCs w:val="24"/>
              </w:rPr>
            </w:pPr>
            <w:r w:rsidRPr="00FC750D">
              <w:rPr>
                <w:b/>
                <w:color w:val="000000" w:themeColor="text1"/>
                <w:sz w:val="24"/>
                <w:szCs w:val="24"/>
              </w:rPr>
              <w:lastRenderedPageBreak/>
              <w:t>Código</w:t>
            </w:r>
          </w:p>
        </w:tc>
        <w:tc>
          <w:tcPr>
            <w:tcW w:w="6536" w:type="dxa"/>
          </w:tcPr>
          <w:p w:rsidR="00C80E15" w:rsidRPr="00FC750D" w:rsidRDefault="00C80E15" w:rsidP="00C80E1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140</w:t>
            </w:r>
          </w:p>
        </w:tc>
      </w:tr>
      <w:tr w:rsidR="00C80E15" w:rsidRPr="00FC750D" w:rsidTr="006B1933">
        <w:tc>
          <w:tcPr>
            <w:tcW w:w="2518" w:type="dxa"/>
          </w:tcPr>
          <w:p w:rsidR="00C80E15" w:rsidRPr="00FC750D" w:rsidRDefault="00C80E15" w:rsidP="006B1933">
            <w:pPr>
              <w:rPr>
                <w:b/>
                <w:color w:val="000000" w:themeColor="text1"/>
                <w:sz w:val="24"/>
                <w:szCs w:val="24"/>
              </w:rPr>
            </w:pPr>
            <w:r w:rsidRPr="00FC750D">
              <w:rPr>
                <w:b/>
                <w:color w:val="000000" w:themeColor="text1"/>
                <w:sz w:val="24"/>
                <w:szCs w:val="24"/>
              </w:rPr>
              <w:t>Título</w:t>
            </w:r>
          </w:p>
        </w:tc>
        <w:tc>
          <w:tcPr>
            <w:tcW w:w="6536" w:type="dxa"/>
          </w:tcPr>
          <w:p w:rsidR="00C80E15" w:rsidRPr="00D373D3" w:rsidRDefault="00C80E15" w:rsidP="006B1933">
            <w:pPr>
              <w:ind w:left="142" w:hanging="142"/>
              <w:jc w:val="both"/>
              <w:rPr>
                <w:rFonts w:ascii="Arial" w:hAnsi="Arial" w:cs="Arial"/>
                <w:sz w:val="24"/>
                <w:szCs w:val="24"/>
                <w:lang w:val="es-ES_tradnl"/>
              </w:rPr>
            </w:pPr>
            <w:r>
              <w:rPr>
                <w:rFonts w:ascii="Arial" w:hAnsi="Arial" w:cs="Arial"/>
                <w:sz w:val="20"/>
                <w:szCs w:val="20"/>
                <w:lang w:val="es-ES_tradnl"/>
              </w:rPr>
              <w:t>Competencias</w:t>
            </w:r>
            <w:r w:rsidRPr="00F63E7A">
              <w:rPr>
                <w:rFonts w:ascii="Arial" w:hAnsi="Arial" w:cs="Arial"/>
                <w:sz w:val="20"/>
                <w:szCs w:val="20"/>
                <w:lang w:val="es-ES_tradnl"/>
              </w:rPr>
              <w:t>: Colombia en la primera mitad del siglo XX</w:t>
            </w:r>
          </w:p>
        </w:tc>
      </w:tr>
      <w:tr w:rsidR="00C80E15" w:rsidRPr="00FC750D" w:rsidTr="006B1933">
        <w:trPr>
          <w:trHeight w:val="919"/>
        </w:trPr>
        <w:tc>
          <w:tcPr>
            <w:tcW w:w="2518" w:type="dxa"/>
          </w:tcPr>
          <w:p w:rsidR="00C80E15" w:rsidRPr="00FC750D" w:rsidRDefault="00C80E15" w:rsidP="006B1933">
            <w:pPr>
              <w:rPr>
                <w:b/>
                <w:sz w:val="24"/>
                <w:szCs w:val="24"/>
              </w:rPr>
            </w:pPr>
            <w:r w:rsidRPr="00FC750D">
              <w:rPr>
                <w:b/>
                <w:sz w:val="24"/>
                <w:szCs w:val="24"/>
              </w:rPr>
              <w:t>Descripción</w:t>
            </w:r>
          </w:p>
        </w:tc>
        <w:tc>
          <w:tcPr>
            <w:tcW w:w="6536" w:type="dxa"/>
          </w:tcPr>
          <w:p w:rsidR="00C80E15" w:rsidRPr="00F63E7A" w:rsidRDefault="00C80E15" w:rsidP="00C80E15">
            <w:pPr>
              <w:rPr>
                <w:rFonts w:ascii="Arial" w:hAnsi="Arial" w:cs="Arial"/>
                <w:sz w:val="20"/>
                <w:szCs w:val="20"/>
                <w:lang w:val="es-ES_tradnl"/>
              </w:rPr>
            </w:pPr>
            <w:r>
              <w:rPr>
                <w:rFonts w:ascii="Arial" w:hAnsi="Arial" w:cs="Arial"/>
                <w:color w:val="000000" w:themeColor="text1"/>
                <w:sz w:val="20"/>
                <w:szCs w:val="20"/>
              </w:rPr>
              <w:t>A</w:t>
            </w:r>
            <w:r w:rsidRPr="00F63E7A">
              <w:rPr>
                <w:rFonts w:ascii="Arial" w:hAnsi="Arial" w:cs="Arial"/>
                <w:color w:val="000000" w:themeColor="text1"/>
                <w:sz w:val="20"/>
                <w:szCs w:val="20"/>
              </w:rPr>
              <w:t>ctividad que sintetiza los principales aspectos de la vida política colombiana a principios de siglo XX</w:t>
            </w:r>
          </w:p>
          <w:p w:rsidR="00C80E15" w:rsidRPr="00EC62BF" w:rsidRDefault="00C80E15" w:rsidP="006B1933">
            <w:pPr>
              <w:rPr>
                <w:rFonts w:ascii="Arial" w:hAnsi="Arial"/>
                <w:sz w:val="18"/>
                <w:szCs w:val="18"/>
                <w:lang w:val="es-ES_tradnl"/>
              </w:rPr>
            </w:pPr>
          </w:p>
        </w:tc>
      </w:tr>
    </w:tbl>
    <w:p w:rsidR="00C80E15" w:rsidRDefault="00C80E15" w:rsidP="004E4AF9">
      <w:pPr>
        <w:tabs>
          <w:tab w:val="right" w:pos="8498"/>
        </w:tabs>
        <w:spacing w:line="360" w:lineRule="auto"/>
        <w:rPr>
          <w:rFonts w:ascii="Times New Roman" w:hAnsi="Times New Roman" w:cs="Times New Roman"/>
          <w:sz w:val="24"/>
          <w:szCs w:val="24"/>
          <w:lang w:val="es-ES"/>
        </w:rPr>
      </w:pPr>
    </w:p>
    <w:p w:rsidR="00C80E15" w:rsidRDefault="00C80E15"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C80E15" w:rsidRPr="00FC750D" w:rsidTr="00C80E15">
        <w:trPr>
          <w:trHeight w:val="288"/>
        </w:trPr>
        <w:tc>
          <w:tcPr>
            <w:tcW w:w="9054" w:type="dxa"/>
            <w:gridSpan w:val="2"/>
            <w:shd w:val="clear" w:color="auto" w:fill="000000" w:themeFill="text1"/>
          </w:tcPr>
          <w:p w:rsidR="00C80E15" w:rsidRPr="00FC750D" w:rsidRDefault="00C80E15" w:rsidP="006B1933">
            <w:pPr>
              <w:jc w:val="center"/>
              <w:rPr>
                <w:b/>
                <w:color w:val="FFFFFF" w:themeColor="background1"/>
                <w:sz w:val="24"/>
                <w:szCs w:val="24"/>
              </w:rPr>
            </w:pPr>
            <w:r>
              <w:rPr>
                <w:b/>
                <w:color w:val="FFFFFF" w:themeColor="background1"/>
                <w:sz w:val="24"/>
                <w:szCs w:val="24"/>
              </w:rPr>
              <w:t>Practica. Recurso nuevo</w:t>
            </w:r>
          </w:p>
        </w:tc>
      </w:tr>
      <w:tr w:rsidR="00C80E15" w:rsidRPr="00FC750D" w:rsidTr="006B1933">
        <w:tc>
          <w:tcPr>
            <w:tcW w:w="2518" w:type="dxa"/>
          </w:tcPr>
          <w:p w:rsidR="00C80E15" w:rsidRPr="00FC750D" w:rsidRDefault="00C80E15" w:rsidP="006B1933">
            <w:pPr>
              <w:rPr>
                <w:b/>
                <w:color w:val="000000" w:themeColor="text1"/>
                <w:sz w:val="24"/>
                <w:szCs w:val="24"/>
              </w:rPr>
            </w:pPr>
            <w:r w:rsidRPr="00FC750D">
              <w:rPr>
                <w:b/>
                <w:color w:val="000000" w:themeColor="text1"/>
                <w:sz w:val="24"/>
                <w:szCs w:val="24"/>
              </w:rPr>
              <w:t>Código</w:t>
            </w:r>
          </w:p>
        </w:tc>
        <w:tc>
          <w:tcPr>
            <w:tcW w:w="6536" w:type="dxa"/>
          </w:tcPr>
          <w:p w:rsidR="00C80E15" w:rsidRPr="00FC750D" w:rsidRDefault="00C80E15" w:rsidP="00C80E15">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150</w:t>
            </w:r>
          </w:p>
        </w:tc>
      </w:tr>
      <w:tr w:rsidR="00C80E15" w:rsidRPr="00FC750D" w:rsidTr="006B1933">
        <w:tc>
          <w:tcPr>
            <w:tcW w:w="2518" w:type="dxa"/>
          </w:tcPr>
          <w:p w:rsidR="00C80E15" w:rsidRPr="00FC750D" w:rsidRDefault="00C80E15" w:rsidP="006B1933">
            <w:pPr>
              <w:rPr>
                <w:b/>
                <w:color w:val="000000" w:themeColor="text1"/>
                <w:sz w:val="24"/>
                <w:szCs w:val="24"/>
              </w:rPr>
            </w:pPr>
            <w:r w:rsidRPr="00FC750D">
              <w:rPr>
                <w:b/>
                <w:color w:val="000000" w:themeColor="text1"/>
                <w:sz w:val="24"/>
                <w:szCs w:val="24"/>
              </w:rPr>
              <w:t>Título</w:t>
            </w:r>
          </w:p>
        </w:tc>
        <w:tc>
          <w:tcPr>
            <w:tcW w:w="6536" w:type="dxa"/>
          </w:tcPr>
          <w:p w:rsidR="00C80E15" w:rsidRPr="00D373D3" w:rsidRDefault="00FE4E3B" w:rsidP="006B1933">
            <w:pPr>
              <w:ind w:left="142" w:hanging="142"/>
              <w:jc w:val="both"/>
              <w:rPr>
                <w:rFonts w:ascii="Arial" w:hAnsi="Arial" w:cs="Arial"/>
                <w:sz w:val="24"/>
                <w:szCs w:val="24"/>
                <w:lang w:val="es-ES_tradnl"/>
              </w:rPr>
            </w:pPr>
            <w:r w:rsidRPr="00B95C0B">
              <w:rPr>
                <w:rFonts w:ascii="Arial" w:hAnsi="Arial" w:cs="Arial"/>
                <w:lang w:val="es-ES_tradnl"/>
              </w:rPr>
              <w:t xml:space="preserve">Competencias: </w:t>
            </w:r>
            <w:r>
              <w:rPr>
                <w:rFonts w:ascii="Arial" w:hAnsi="Arial" w:cs="Arial"/>
                <w:lang w:val="es-ES_tradnl"/>
              </w:rPr>
              <w:t>L</w:t>
            </w:r>
            <w:r w:rsidRPr="00B95C0B">
              <w:rPr>
                <w:rFonts w:ascii="Arial" w:hAnsi="Arial" w:cs="Arial"/>
                <w:lang w:val="es-ES_tradnl"/>
              </w:rPr>
              <w:t>a Hegemo</w:t>
            </w:r>
            <w:r>
              <w:rPr>
                <w:rFonts w:ascii="Arial" w:hAnsi="Arial" w:cs="Arial"/>
                <w:lang w:val="es-ES_tradnl"/>
              </w:rPr>
              <w:t xml:space="preserve">nía conservadora y la República </w:t>
            </w:r>
            <w:r w:rsidRPr="00B95C0B">
              <w:rPr>
                <w:rFonts w:ascii="Arial" w:hAnsi="Arial" w:cs="Arial"/>
                <w:lang w:val="es-ES_tradnl"/>
              </w:rPr>
              <w:t>liberal</w:t>
            </w:r>
          </w:p>
        </w:tc>
      </w:tr>
      <w:tr w:rsidR="00C80E15" w:rsidRPr="00FC750D" w:rsidTr="006B1933">
        <w:trPr>
          <w:trHeight w:val="919"/>
        </w:trPr>
        <w:tc>
          <w:tcPr>
            <w:tcW w:w="2518" w:type="dxa"/>
          </w:tcPr>
          <w:p w:rsidR="00C80E15" w:rsidRPr="00FC750D" w:rsidRDefault="00C80E15" w:rsidP="006B1933">
            <w:pPr>
              <w:rPr>
                <w:b/>
                <w:sz w:val="24"/>
                <w:szCs w:val="24"/>
              </w:rPr>
            </w:pPr>
            <w:r w:rsidRPr="00FC750D">
              <w:rPr>
                <w:b/>
                <w:sz w:val="24"/>
                <w:szCs w:val="24"/>
              </w:rPr>
              <w:t>Descripción</w:t>
            </w:r>
          </w:p>
        </w:tc>
        <w:tc>
          <w:tcPr>
            <w:tcW w:w="6536" w:type="dxa"/>
          </w:tcPr>
          <w:p w:rsidR="00C80E15" w:rsidRPr="00EC62BF" w:rsidRDefault="00FE4E3B" w:rsidP="006B1933">
            <w:pPr>
              <w:rPr>
                <w:rFonts w:ascii="Arial" w:hAnsi="Arial"/>
                <w:sz w:val="18"/>
                <w:szCs w:val="18"/>
                <w:lang w:val="es-ES_tradnl"/>
              </w:rPr>
            </w:pPr>
            <w:r w:rsidRPr="00B95C0B">
              <w:rPr>
                <w:rFonts w:ascii="Arial" w:hAnsi="Arial" w:cs="Arial"/>
                <w:lang w:val="es-ES_tradnl"/>
              </w:rPr>
              <w:t>Actividad que sintetiza hechos relacionados con la Hegemonía conservadora y la República liberal</w:t>
            </w:r>
          </w:p>
        </w:tc>
      </w:tr>
    </w:tbl>
    <w:p w:rsidR="00C80E15" w:rsidRDefault="00C80E15"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FE4E3B" w:rsidP="006B1933">
            <w:pPr>
              <w:jc w:val="center"/>
              <w:rPr>
                <w:b/>
                <w:color w:val="FFFFFF" w:themeColor="background1"/>
                <w:sz w:val="24"/>
                <w:szCs w:val="24"/>
              </w:rPr>
            </w:pPr>
            <w:r>
              <w:rPr>
                <w:b/>
                <w:color w:val="FFFFFF" w:themeColor="background1"/>
                <w:sz w:val="24"/>
                <w:szCs w:val="24"/>
              </w:rPr>
              <w:t>Practica. Recurso nuevo</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FE4E3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160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FE4E3B" w:rsidP="006B1933">
            <w:pPr>
              <w:ind w:left="142" w:hanging="142"/>
              <w:jc w:val="both"/>
              <w:rPr>
                <w:rFonts w:ascii="Arial" w:hAnsi="Arial" w:cs="Arial"/>
                <w:sz w:val="24"/>
                <w:szCs w:val="24"/>
                <w:lang w:val="es-ES_tradnl"/>
              </w:rPr>
            </w:pPr>
            <w:r>
              <w:rPr>
                <w:rFonts w:ascii="Times New Roman" w:hAnsi="Times New Roman" w:cs="Times New Roman"/>
                <w:color w:val="000000" w:themeColor="text1"/>
              </w:rPr>
              <w:t>Competencias: Colombia a principios del siglo XX</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FE4E3B" w:rsidRPr="00EC62BF" w:rsidRDefault="00FE4E3B" w:rsidP="006B1933">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FE4E3B" w:rsidRPr="00343929" w:rsidRDefault="00FE4E3B" w:rsidP="004E4AF9">
      <w:pPr>
        <w:tabs>
          <w:tab w:val="right" w:pos="8498"/>
        </w:tabs>
        <w:spacing w:line="360" w:lineRule="auto"/>
        <w:rPr>
          <w:rFonts w:ascii="Times New Roman" w:hAnsi="Times New Roman" w:cs="Times New Roman"/>
          <w:b/>
          <w:sz w:val="24"/>
          <w:szCs w:val="24"/>
          <w:lang w:val="es-ES"/>
        </w:rPr>
      </w:pPr>
    </w:p>
    <w:p w:rsidR="00343929" w:rsidRPr="00343929" w:rsidRDefault="00343929" w:rsidP="00343929">
      <w:pPr>
        <w:tabs>
          <w:tab w:val="right" w:pos="8498"/>
        </w:tabs>
        <w:rPr>
          <w:rFonts w:ascii="Times New Roman" w:hAnsi="Times New Roman" w:cs="Times New Roman"/>
          <w:b/>
          <w:color w:val="000000" w:themeColor="text1"/>
          <w:sz w:val="24"/>
          <w:szCs w:val="24"/>
        </w:rPr>
      </w:pPr>
      <w:r w:rsidRPr="00343929">
        <w:rPr>
          <w:rFonts w:ascii="Times New Roman" w:hAnsi="Times New Roman" w:cs="Times New Roman"/>
          <w:b/>
          <w:color w:val="000000" w:themeColor="text1"/>
          <w:sz w:val="24"/>
          <w:szCs w:val="24"/>
          <w:highlight w:val="yellow"/>
        </w:rPr>
        <w:t>[SECCIÓN 1]</w:t>
      </w:r>
      <w:r w:rsidRPr="00343929">
        <w:rPr>
          <w:rFonts w:ascii="Times New Roman" w:hAnsi="Times New Roman" w:cs="Times New Roman"/>
          <w:b/>
          <w:color w:val="000000" w:themeColor="text1"/>
          <w:sz w:val="24"/>
          <w:szCs w:val="24"/>
        </w:rPr>
        <w:t xml:space="preserve"> Fin de tema</w:t>
      </w: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FE4E3B" w:rsidP="006B1933">
            <w:pPr>
              <w:jc w:val="center"/>
              <w:rPr>
                <w:b/>
                <w:color w:val="FFFFFF" w:themeColor="background1"/>
                <w:sz w:val="24"/>
                <w:szCs w:val="24"/>
              </w:rPr>
            </w:pPr>
            <w:r>
              <w:rPr>
                <w:b/>
                <w:color w:val="FFFFFF" w:themeColor="background1"/>
                <w:sz w:val="24"/>
                <w:szCs w:val="24"/>
              </w:rPr>
              <w:t>Mapa conceptual</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FE4E3B">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170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FE4E3B" w:rsidP="00FE4E3B">
            <w:pPr>
              <w:ind w:left="142" w:hanging="142"/>
              <w:jc w:val="both"/>
              <w:rPr>
                <w:rFonts w:ascii="Arial" w:hAnsi="Arial" w:cs="Arial"/>
                <w:sz w:val="24"/>
                <w:szCs w:val="24"/>
                <w:lang w:val="es-ES_tradnl"/>
              </w:rPr>
            </w:pPr>
            <w:r>
              <w:rPr>
                <w:rFonts w:ascii="Times New Roman" w:hAnsi="Times New Roman" w:cs="Times New Roman"/>
                <w:color w:val="000000" w:themeColor="text1"/>
              </w:rPr>
              <w:t>Mapa conceptual</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FE4E3B" w:rsidRPr="00EC62BF" w:rsidRDefault="00FE4E3B" w:rsidP="006B1933">
            <w:pPr>
              <w:rPr>
                <w:rFonts w:ascii="Arial" w:hAnsi="Arial"/>
                <w:sz w:val="18"/>
                <w:szCs w:val="18"/>
                <w:lang w:val="es-ES_tradnl"/>
              </w:rPr>
            </w:pPr>
            <w:r>
              <w:rPr>
                <w:rFonts w:ascii="Arial" w:hAnsi="Arial"/>
                <w:sz w:val="18"/>
                <w:szCs w:val="18"/>
                <w:lang w:val="es-ES_tradnl"/>
              </w:rPr>
              <w:t>Actividad que sintetiza la vida política de Colombia a principios de siglo XX</w:t>
            </w:r>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FE4E3B" w:rsidRDefault="00FE4E3B" w:rsidP="004E4AF9">
      <w:pPr>
        <w:tabs>
          <w:tab w:val="right" w:pos="8498"/>
        </w:tabs>
        <w:spacing w:line="360" w:lineRule="auto"/>
        <w:rPr>
          <w:rFonts w:ascii="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2518"/>
        <w:gridCol w:w="6536"/>
      </w:tblGrid>
      <w:tr w:rsidR="00FE4E3B" w:rsidRPr="00FC750D" w:rsidTr="006B1933">
        <w:trPr>
          <w:trHeight w:val="288"/>
        </w:trPr>
        <w:tc>
          <w:tcPr>
            <w:tcW w:w="9054" w:type="dxa"/>
            <w:gridSpan w:val="2"/>
            <w:shd w:val="clear" w:color="auto" w:fill="000000" w:themeFill="text1"/>
          </w:tcPr>
          <w:p w:rsidR="00FE4E3B" w:rsidRPr="00FC750D" w:rsidRDefault="00343929" w:rsidP="006B1933">
            <w:pPr>
              <w:jc w:val="center"/>
              <w:rPr>
                <w:b/>
                <w:color w:val="FFFFFF" w:themeColor="background1"/>
                <w:sz w:val="24"/>
                <w:szCs w:val="24"/>
              </w:rPr>
            </w:pPr>
            <w:r>
              <w:rPr>
                <w:b/>
                <w:color w:val="FFFFFF" w:themeColor="background1"/>
                <w:sz w:val="24"/>
                <w:szCs w:val="24"/>
              </w:rPr>
              <w:lastRenderedPageBreak/>
              <w:t>Autoevaluación</w:t>
            </w:r>
            <w:r w:rsidR="00FE4E3B">
              <w:rPr>
                <w:b/>
                <w:color w:val="FFFFFF" w:themeColor="background1"/>
                <w:sz w:val="24"/>
                <w:szCs w:val="24"/>
              </w:rPr>
              <w:t>. Recurso nuevo</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Código</w:t>
            </w:r>
          </w:p>
        </w:tc>
        <w:tc>
          <w:tcPr>
            <w:tcW w:w="6536" w:type="dxa"/>
          </w:tcPr>
          <w:p w:rsidR="00FE4E3B" w:rsidRPr="00FC750D" w:rsidRDefault="00FE4E3B" w:rsidP="00343929">
            <w:pPr>
              <w:rPr>
                <w:b/>
                <w:color w:val="000000" w:themeColor="text1"/>
                <w:sz w:val="24"/>
                <w:szCs w:val="24"/>
              </w:rPr>
            </w:pPr>
            <w:r w:rsidRPr="00FC750D">
              <w:rPr>
                <w:color w:val="000000"/>
                <w:sz w:val="24"/>
                <w:szCs w:val="24"/>
              </w:rPr>
              <w:t>CS_</w:t>
            </w:r>
            <w:r>
              <w:rPr>
                <w:color w:val="000000"/>
                <w:sz w:val="24"/>
                <w:szCs w:val="24"/>
              </w:rPr>
              <w:t>09</w:t>
            </w:r>
            <w:r w:rsidRPr="00FC750D">
              <w:rPr>
                <w:color w:val="000000"/>
                <w:sz w:val="24"/>
                <w:szCs w:val="24"/>
              </w:rPr>
              <w:t>_</w:t>
            </w:r>
            <w:r>
              <w:rPr>
                <w:color w:val="000000"/>
                <w:sz w:val="24"/>
                <w:szCs w:val="24"/>
              </w:rPr>
              <w:t>04_</w:t>
            </w:r>
            <w:r w:rsidRPr="00FC750D">
              <w:rPr>
                <w:color w:val="000000" w:themeColor="text1"/>
                <w:sz w:val="24"/>
                <w:szCs w:val="24"/>
              </w:rPr>
              <w:t>REC</w:t>
            </w:r>
            <w:r>
              <w:rPr>
                <w:color w:val="000000" w:themeColor="text1"/>
                <w:sz w:val="24"/>
                <w:szCs w:val="24"/>
              </w:rPr>
              <w:t>1</w:t>
            </w:r>
            <w:r w:rsidR="00343929">
              <w:rPr>
                <w:color w:val="000000" w:themeColor="text1"/>
                <w:sz w:val="24"/>
                <w:szCs w:val="24"/>
              </w:rPr>
              <w:t>8</w:t>
            </w:r>
            <w:r>
              <w:rPr>
                <w:color w:val="000000" w:themeColor="text1"/>
                <w:sz w:val="24"/>
                <w:szCs w:val="24"/>
              </w:rPr>
              <w:t>0</w:t>
            </w:r>
          </w:p>
        </w:tc>
      </w:tr>
      <w:tr w:rsidR="00FE4E3B" w:rsidRPr="00FC750D" w:rsidTr="006B1933">
        <w:tc>
          <w:tcPr>
            <w:tcW w:w="2518" w:type="dxa"/>
          </w:tcPr>
          <w:p w:rsidR="00FE4E3B" w:rsidRPr="00FC750D" w:rsidRDefault="00FE4E3B" w:rsidP="006B1933">
            <w:pPr>
              <w:rPr>
                <w:b/>
                <w:color w:val="000000" w:themeColor="text1"/>
                <w:sz w:val="24"/>
                <w:szCs w:val="24"/>
              </w:rPr>
            </w:pPr>
            <w:r w:rsidRPr="00FC750D">
              <w:rPr>
                <w:b/>
                <w:color w:val="000000" w:themeColor="text1"/>
                <w:sz w:val="24"/>
                <w:szCs w:val="24"/>
              </w:rPr>
              <w:t>Título</w:t>
            </w:r>
          </w:p>
        </w:tc>
        <w:tc>
          <w:tcPr>
            <w:tcW w:w="6536" w:type="dxa"/>
          </w:tcPr>
          <w:p w:rsidR="00FE4E3B" w:rsidRPr="00D373D3" w:rsidRDefault="00343929" w:rsidP="006B1933">
            <w:pPr>
              <w:ind w:left="142" w:hanging="142"/>
              <w:jc w:val="both"/>
              <w:rPr>
                <w:rFonts w:ascii="Arial" w:hAnsi="Arial" w:cs="Arial"/>
                <w:sz w:val="24"/>
                <w:szCs w:val="24"/>
                <w:lang w:val="es-ES_tradnl"/>
              </w:rPr>
            </w:pPr>
            <w:r>
              <w:rPr>
                <w:rFonts w:ascii="Arial" w:hAnsi="Arial" w:cs="Arial"/>
                <w:color w:val="000000" w:themeColor="text1"/>
                <w:sz w:val="20"/>
                <w:szCs w:val="20"/>
              </w:rPr>
              <w:t>Evaluación</w:t>
            </w:r>
            <w:r w:rsidRPr="00F85612">
              <w:rPr>
                <w:rFonts w:ascii="Arial" w:hAnsi="Arial" w:cs="Arial"/>
                <w:color w:val="000000" w:themeColor="text1"/>
                <w:sz w:val="20"/>
                <w:szCs w:val="20"/>
              </w:rPr>
              <w:t>: Colombia en la primera mitad del siglo XX</w:t>
            </w:r>
          </w:p>
        </w:tc>
      </w:tr>
      <w:tr w:rsidR="00FE4E3B" w:rsidRPr="00FC750D" w:rsidTr="006B1933">
        <w:trPr>
          <w:trHeight w:val="919"/>
        </w:trPr>
        <w:tc>
          <w:tcPr>
            <w:tcW w:w="2518" w:type="dxa"/>
          </w:tcPr>
          <w:p w:rsidR="00FE4E3B" w:rsidRPr="00FC750D" w:rsidRDefault="00FE4E3B" w:rsidP="006B1933">
            <w:pPr>
              <w:rPr>
                <w:b/>
                <w:sz w:val="24"/>
                <w:szCs w:val="24"/>
              </w:rPr>
            </w:pPr>
            <w:r w:rsidRPr="00FC750D">
              <w:rPr>
                <w:b/>
                <w:sz w:val="24"/>
                <w:szCs w:val="24"/>
              </w:rPr>
              <w:t>Descripción</w:t>
            </w:r>
          </w:p>
        </w:tc>
        <w:tc>
          <w:tcPr>
            <w:tcW w:w="6536" w:type="dxa"/>
          </w:tcPr>
          <w:p w:rsidR="00FE4E3B" w:rsidRPr="00EC62BF" w:rsidRDefault="00343929" w:rsidP="006B1933">
            <w:pPr>
              <w:rPr>
                <w:rFonts w:ascii="Arial" w:hAnsi="Arial"/>
                <w:sz w:val="18"/>
                <w:szCs w:val="18"/>
                <w:lang w:val="es-ES_tradnl"/>
              </w:rPr>
            </w:pPr>
            <w:bookmarkStart w:id="9" w:name="_GoBack"/>
            <w:r>
              <w:rPr>
                <w:rFonts w:ascii="Arial" w:hAnsi="Arial" w:cs="Arial"/>
                <w:sz w:val="20"/>
                <w:szCs w:val="20"/>
                <w:lang w:val="es-ES_tradnl"/>
              </w:rPr>
              <w:t>Evalúa tus conocimiento</w:t>
            </w:r>
            <w:r w:rsidR="00042D92">
              <w:rPr>
                <w:rFonts w:ascii="Arial" w:hAnsi="Arial" w:cs="Arial"/>
                <w:sz w:val="20"/>
                <w:szCs w:val="20"/>
                <w:lang w:val="es-ES_tradnl"/>
              </w:rPr>
              <w:t>s</w:t>
            </w:r>
            <w:r>
              <w:rPr>
                <w:rFonts w:ascii="Arial" w:hAnsi="Arial" w:cs="Arial"/>
                <w:sz w:val="20"/>
                <w:szCs w:val="20"/>
                <w:lang w:val="es-ES_tradnl"/>
              </w:rPr>
              <w:t xml:space="preserve"> sobre</w:t>
            </w:r>
            <w:r w:rsidRPr="00F85612">
              <w:rPr>
                <w:rFonts w:ascii="Arial" w:hAnsi="Arial" w:cs="Arial"/>
                <w:sz w:val="20"/>
                <w:szCs w:val="20"/>
                <w:lang w:val="es-ES_tradnl"/>
              </w:rPr>
              <w:t xml:space="preserve"> la vida política de Colombia primera mitad del siglo XX</w:t>
            </w:r>
            <w:bookmarkEnd w:id="9"/>
          </w:p>
        </w:tc>
      </w:tr>
    </w:tbl>
    <w:p w:rsidR="00FE4E3B" w:rsidRDefault="00FE4E3B" w:rsidP="004E4AF9">
      <w:pPr>
        <w:tabs>
          <w:tab w:val="right" w:pos="8498"/>
        </w:tabs>
        <w:spacing w:line="360" w:lineRule="auto"/>
        <w:rPr>
          <w:rFonts w:ascii="Times New Roman" w:hAnsi="Times New Roman" w:cs="Times New Roman"/>
          <w:sz w:val="24"/>
          <w:szCs w:val="24"/>
          <w:lang w:val="es-ES"/>
        </w:rPr>
      </w:pPr>
    </w:p>
    <w:p w:rsidR="00343929" w:rsidRDefault="00343929" w:rsidP="004E4AF9">
      <w:pPr>
        <w:tabs>
          <w:tab w:val="right" w:pos="8498"/>
        </w:tabs>
        <w:spacing w:line="360" w:lineRule="auto"/>
        <w:rPr>
          <w:rFonts w:ascii="Times New Roman" w:hAnsi="Times New Roman" w:cs="Times New Roman"/>
          <w:sz w:val="24"/>
          <w:szCs w:val="24"/>
          <w:lang w:val="es-ES"/>
        </w:rPr>
      </w:pPr>
    </w:p>
    <w:p w:rsidR="00343929" w:rsidRPr="001C1BDC" w:rsidRDefault="00343929" w:rsidP="00343929">
      <w:pPr>
        <w:spacing w:before="2" w:after="2"/>
        <w:rPr>
          <w:rFonts w:ascii="Times New Roman" w:hAnsi="Times New Roman" w:cs="Times New Roman"/>
          <w:b/>
          <w:color w:val="000000" w:themeColor="text1"/>
          <w:sz w:val="24"/>
          <w:szCs w:val="24"/>
        </w:rPr>
      </w:pPr>
    </w:p>
    <w:tbl>
      <w:tblPr>
        <w:tblStyle w:val="Tablaconcuadrcula"/>
        <w:tblW w:w="0" w:type="auto"/>
        <w:tblLayout w:type="fixed"/>
        <w:tblLook w:val="04A0" w:firstRow="1" w:lastRow="0" w:firstColumn="1" w:lastColumn="0" w:noHBand="0" w:noVBand="1"/>
      </w:tblPr>
      <w:tblGrid>
        <w:gridCol w:w="959"/>
        <w:gridCol w:w="2977"/>
        <w:gridCol w:w="5118"/>
      </w:tblGrid>
      <w:tr w:rsidR="00343929" w:rsidRPr="00FC750D" w:rsidTr="006B1933">
        <w:tc>
          <w:tcPr>
            <w:tcW w:w="9054" w:type="dxa"/>
            <w:gridSpan w:val="3"/>
            <w:shd w:val="clear" w:color="auto" w:fill="000000" w:themeFill="text1"/>
          </w:tcPr>
          <w:p w:rsidR="00343929" w:rsidRPr="00FC750D" w:rsidRDefault="00343929" w:rsidP="006B1933">
            <w:pPr>
              <w:jc w:val="center"/>
              <w:rPr>
                <w:rFonts w:ascii="Times New Roman" w:hAnsi="Times New Roman" w:cs="Times New Roman"/>
                <w:b/>
                <w:color w:val="FFFFFF" w:themeColor="background1"/>
                <w:sz w:val="24"/>
                <w:szCs w:val="24"/>
              </w:rPr>
            </w:pPr>
            <w:r w:rsidRPr="00FC750D">
              <w:rPr>
                <w:rFonts w:ascii="Times New Roman" w:hAnsi="Times New Roman" w:cs="Times New Roman"/>
                <w:b/>
                <w:color w:val="FFFFFF" w:themeColor="background1"/>
                <w:sz w:val="24"/>
                <w:szCs w:val="24"/>
              </w:rPr>
              <w:t>Webs de referencia</w:t>
            </w:r>
          </w:p>
        </w:tc>
      </w:tr>
      <w:tr w:rsidR="00343929" w:rsidRPr="00FC750D" w:rsidTr="006B1933">
        <w:tc>
          <w:tcPr>
            <w:tcW w:w="959" w:type="dxa"/>
          </w:tcPr>
          <w:p w:rsidR="00343929" w:rsidRPr="00FC750D" w:rsidRDefault="00343929" w:rsidP="006B1933">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Código</w:t>
            </w:r>
          </w:p>
        </w:tc>
        <w:tc>
          <w:tcPr>
            <w:tcW w:w="8095" w:type="dxa"/>
            <w:gridSpan w:val="2"/>
          </w:tcPr>
          <w:p w:rsidR="00343929" w:rsidRPr="00FC750D" w:rsidRDefault="00343929" w:rsidP="00343929">
            <w:pPr>
              <w:rPr>
                <w:rFonts w:ascii="Times New Roman" w:hAnsi="Times New Roman" w:cs="Times New Roman"/>
                <w:b/>
                <w:color w:val="000000"/>
                <w:sz w:val="24"/>
                <w:szCs w:val="24"/>
              </w:rPr>
            </w:pPr>
            <w:r w:rsidRPr="00A47304">
              <w:rPr>
                <w:rFonts w:ascii="Times" w:hAnsi="Times"/>
                <w:sz w:val="20"/>
                <w:szCs w:val="20"/>
                <w:lang w:val="en-US"/>
              </w:rPr>
              <w:t>CS_0</w:t>
            </w:r>
            <w:r>
              <w:rPr>
                <w:rFonts w:ascii="Times" w:hAnsi="Times"/>
                <w:sz w:val="20"/>
                <w:szCs w:val="20"/>
                <w:lang w:val="en-US"/>
              </w:rPr>
              <w:t>9</w:t>
            </w:r>
            <w:r w:rsidRPr="00A47304">
              <w:rPr>
                <w:rFonts w:ascii="Times" w:hAnsi="Times"/>
                <w:sz w:val="20"/>
                <w:szCs w:val="20"/>
                <w:lang w:val="en-US"/>
              </w:rPr>
              <w:t>_0</w:t>
            </w:r>
            <w:r>
              <w:rPr>
                <w:rFonts w:ascii="Times" w:hAnsi="Times"/>
                <w:sz w:val="20"/>
                <w:szCs w:val="20"/>
                <w:lang w:val="en-US"/>
              </w:rPr>
              <w:t>4</w:t>
            </w:r>
            <w:r w:rsidRPr="00A47304">
              <w:rPr>
                <w:rFonts w:ascii="Times" w:hAnsi="Times"/>
                <w:sz w:val="20"/>
                <w:szCs w:val="20"/>
                <w:lang w:val="en-US"/>
              </w:rPr>
              <w:t>_CO</w:t>
            </w:r>
          </w:p>
        </w:tc>
      </w:tr>
      <w:tr w:rsidR="00343929" w:rsidRPr="00FC750D" w:rsidTr="006B1933">
        <w:tc>
          <w:tcPr>
            <w:tcW w:w="959" w:type="dxa"/>
          </w:tcPr>
          <w:p w:rsidR="00343929" w:rsidRPr="00FC750D" w:rsidRDefault="00343929" w:rsidP="006B1933">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01</w:t>
            </w:r>
          </w:p>
        </w:tc>
        <w:tc>
          <w:tcPr>
            <w:tcW w:w="2977" w:type="dxa"/>
          </w:tcPr>
          <w:p w:rsidR="00343929" w:rsidRPr="008E54D2" w:rsidRDefault="008E54D2" w:rsidP="006B1933">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t>El periódico El Espectador explica los sucesos del 8 y 9 de junio de 1954, durante el gobierno del general Rojas Pinilla.</w:t>
            </w:r>
          </w:p>
        </w:tc>
        <w:tc>
          <w:tcPr>
            <w:tcW w:w="5118" w:type="dxa"/>
          </w:tcPr>
          <w:p w:rsidR="00343929" w:rsidRDefault="000B3D2E" w:rsidP="00343929">
            <w:pPr>
              <w:rPr>
                <w:rFonts w:ascii="Times New Roman" w:hAnsi="Times New Roman" w:cs="Times New Roman"/>
                <w:i/>
                <w:color w:val="000000" w:themeColor="text1"/>
                <w:sz w:val="24"/>
                <w:szCs w:val="24"/>
              </w:rPr>
            </w:pPr>
            <w:hyperlink r:id="rId44" w:history="1">
              <w:r w:rsidR="008E54D2" w:rsidRPr="00DD24CB">
                <w:rPr>
                  <w:rStyle w:val="Hipervnculo"/>
                  <w:rFonts w:ascii="Times New Roman" w:hAnsi="Times New Roman" w:cs="Times New Roman"/>
                  <w:i/>
                  <w:sz w:val="24"/>
                  <w:szCs w:val="24"/>
                </w:rPr>
                <w:t>http://www.elespectador.com/noticias/nacional/60-anos-de-una-tragedia-estudiantil-articulo-497368</w:t>
              </w:r>
            </w:hyperlink>
          </w:p>
          <w:p w:rsidR="008E54D2" w:rsidRPr="008E54D2" w:rsidRDefault="008E54D2" w:rsidP="00343929">
            <w:pPr>
              <w:rPr>
                <w:rFonts w:ascii="Times New Roman" w:hAnsi="Times New Roman" w:cs="Times New Roman"/>
                <w:i/>
                <w:color w:val="000000" w:themeColor="text1"/>
                <w:sz w:val="24"/>
                <w:szCs w:val="24"/>
              </w:rPr>
            </w:pPr>
          </w:p>
        </w:tc>
      </w:tr>
      <w:tr w:rsidR="00343929" w:rsidRPr="00FC750D" w:rsidTr="006B1933">
        <w:tc>
          <w:tcPr>
            <w:tcW w:w="959" w:type="dxa"/>
          </w:tcPr>
          <w:p w:rsidR="00343929" w:rsidRPr="00FC750D" w:rsidRDefault="00343929" w:rsidP="006B1933">
            <w:pPr>
              <w:rPr>
                <w:rFonts w:ascii="Times New Roman" w:hAnsi="Times New Roman" w:cs="Times New Roman"/>
                <w:color w:val="000000"/>
                <w:sz w:val="24"/>
                <w:szCs w:val="24"/>
              </w:rPr>
            </w:pPr>
            <w:r w:rsidRPr="00FC750D">
              <w:rPr>
                <w:rFonts w:ascii="Times New Roman" w:hAnsi="Times New Roman" w:cs="Times New Roman"/>
                <w:b/>
                <w:color w:val="000000"/>
                <w:sz w:val="24"/>
                <w:szCs w:val="24"/>
              </w:rPr>
              <w:t>Web 02</w:t>
            </w:r>
          </w:p>
        </w:tc>
        <w:tc>
          <w:tcPr>
            <w:tcW w:w="2977" w:type="dxa"/>
          </w:tcPr>
          <w:p w:rsidR="00343929" w:rsidRPr="008E54D2" w:rsidRDefault="008E54D2" w:rsidP="00343929">
            <w:pPr>
              <w:rPr>
                <w:rFonts w:ascii="Times New Roman" w:hAnsi="Times New Roman" w:cs="Times New Roman"/>
                <w:i/>
                <w:color w:val="000000" w:themeColor="text1"/>
                <w:sz w:val="24"/>
                <w:szCs w:val="24"/>
                <w:lang w:val="es-ES_tradnl"/>
              </w:rPr>
            </w:pPr>
            <w:r w:rsidRPr="008E54D2">
              <w:rPr>
                <w:rFonts w:ascii="Times New Roman" w:hAnsi="Times New Roman" w:cs="Times New Roman"/>
                <w:i/>
                <w:color w:val="000000" w:themeColor="text1"/>
                <w:sz w:val="24"/>
                <w:szCs w:val="24"/>
                <w:lang w:val="es-ES_tradnl"/>
              </w:rPr>
              <w:t>Sitio del Centro de Memoria, paz y reconciliación hace un recuento sobre Guadalupe Salcedo y la firma de amnistía con guerrilleros durante el gobierno del general Rojas Pinilla.</w:t>
            </w:r>
          </w:p>
        </w:tc>
        <w:tc>
          <w:tcPr>
            <w:tcW w:w="5118" w:type="dxa"/>
          </w:tcPr>
          <w:p w:rsidR="00343929" w:rsidRPr="008E54D2" w:rsidRDefault="008E54D2" w:rsidP="00343929">
            <w:pPr>
              <w:rPr>
                <w:rFonts w:ascii="Times New Roman" w:hAnsi="Times New Roman" w:cs="Times New Roman"/>
                <w:i/>
                <w:color w:val="000000" w:themeColor="text1"/>
                <w:sz w:val="24"/>
                <w:szCs w:val="24"/>
              </w:rPr>
            </w:pPr>
            <w:r w:rsidRPr="008E54D2">
              <w:rPr>
                <w:rFonts w:ascii="Times New Roman" w:hAnsi="Times New Roman" w:cs="Times New Roman"/>
                <w:i/>
                <w:color w:val="000000" w:themeColor="text1"/>
                <w:sz w:val="24"/>
                <w:szCs w:val="24"/>
              </w:rPr>
              <w:t>http://centromemoria.gov.co/guadalupe-salcedo-unda-sin-olvido/</w:t>
            </w:r>
          </w:p>
        </w:tc>
      </w:tr>
      <w:tr w:rsidR="00343929" w:rsidRPr="00FC750D" w:rsidTr="006B1933">
        <w:tc>
          <w:tcPr>
            <w:tcW w:w="959" w:type="dxa"/>
          </w:tcPr>
          <w:p w:rsidR="00343929" w:rsidRPr="00FC750D" w:rsidRDefault="00343929" w:rsidP="006B1933">
            <w:pPr>
              <w:rPr>
                <w:rFonts w:ascii="Times New Roman" w:hAnsi="Times New Roman" w:cs="Times New Roman"/>
                <w:b/>
                <w:color w:val="000000"/>
                <w:sz w:val="24"/>
                <w:szCs w:val="24"/>
              </w:rPr>
            </w:pPr>
            <w:r w:rsidRPr="00FC750D">
              <w:rPr>
                <w:rFonts w:ascii="Times New Roman" w:hAnsi="Times New Roman" w:cs="Times New Roman"/>
                <w:b/>
                <w:color w:val="000000"/>
                <w:sz w:val="24"/>
                <w:szCs w:val="24"/>
              </w:rPr>
              <w:t>Web 03</w:t>
            </w:r>
          </w:p>
        </w:tc>
        <w:tc>
          <w:tcPr>
            <w:tcW w:w="2977" w:type="dxa"/>
          </w:tcPr>
          <w:p w:rsidR="00343929" w:rsidRPr="00343929" w:rsidRDefault="00343929" w:rsidP="00343929">
            <w:pPr>
              <w:rPr>
                <w:rFonts w:ascii="Times New Roman" w:hAnsi="Times New Roman" w:cs="Times New Roman"/>
                <w:color w:val="000000" w:themeColor="text1"/>
                <w:sz w:val="24"/>
                <w:szCs w:val="24"/>
                <w:lang w:val="es-ES_tradnl"/>
              </w:rPr>
            </w:pPr>
            <w:r w:rsidRPr="00343929">
              <w:rPr>
                <w:rFonts w:ascii="Times New Roman" w:hAnsi="Times New Roman" w:cs="Times New Roman"/>
                <w:color w:val="000000" w:themeColor="text1"/>
                <w:sz w:val="24"/>
                <w:szCs w:val="24"/>
                <w:lang w:val="es-ES_tradnl"/>
              </w:rPr>
              <w:t>Sitio web que presenta los pormenores de la masacre de las bananeras.</w:t>
            </w:r>
          </w:p>
        </w:tc>
        <w:tc>
          <w:tcPr>
            <w:tcW w:w="5118" w:type="dxa"/>
          </w:tcPr>
          <w:p w:rsidR="00343929" w:rsidRPr="00343929" w:rsidRDefault="00343929" w:rsidP="00343929">
            <w:pPr>
              <w:rPr>
                <w:rFonts w:ascii="Times New Roman" w:hAnsi="Times New Roman" w:cs="Times New Roman"/>
                <w:i/>
                <w:color w:val="000000" w:themeColor="text1"/>
                <w:sz w:val="24"/>
                <w:szCs w:val="24"/>
              </w:rPr>
            </w:pPr>
            <w:r w:rsidRPr="00343929">
              <w:rPr>
                <w:rFonts w:ascii="Times New Roman" w:hAnsi="Times New Roman" w:cs="Times New Roman"/>
                <w:i/>
                <w:color w:val="000000" w:themeColor="text1"/>
                <w:sz w:val="24"/>
                <w:szCs w:val="24"/>
                <w:lang w:val="es-ES_tradnl"/>
              </w:rPr>
              <w:t>http://www.banrepcultural.org/blaavirtual/revistas/credencial/octubre2005/masacre.htm</w:t>
            </w:r>
          </w:p>
        </w:tc>
      </w:tr>
    </w:tbl>
    <w:p w:rsidR="00343929" w:rsidRPr="004E4AF9" w:rsidRDefault="00343929" w:rsidP="004E4AF9">
      <w:pPr>
        <w:tabs>
          <w:tab w:val="right" w:pos="8498"/>
        </w:tabs>
        <w:spacing w:line="360" w:lineRule="auto"/>
        <w:rPr>
          <w:rFonts w:ascii="Times New Roman" w:hAnsi="Times New Roman" w:cs="Times New Roman"/>
          <w:sz w:val="24"/>
          <w:szCs w:val="24"/>
          <w:lang w:val="es-ES"/>
        </w:rPr>
      </w:pPr>
    </w:p>
    <w:sectPr w:rsidR="00343929" w:rsidRPr="004E4AF9" w:rsidSect="00760B8E">
      <w:headerReference w:type="even" r:id="rId45"/>
      <w:headerReference w:type="default" r:id="rId46"/>
      <w:footerReference w:type="even" r:id="rId47"/>
      <w:footerReference w:type="default" r:id="rId48"/>
      <w:headerReference w:type="first" r:id="rId49"/>
      <w:footerReference w:type="first" r:id="rId5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35A" w:rsidRDefault="00DE135A" w:rsidP="00746E2C">
      <w:pPr>
        <w:spacing w:after="0" w:line="240" w:lineRule="auto"/>
      </w:pPr>
      <w:r>
        <w:separator/>
      </w:r>
    </w:p>
  </w:endnote>
  <w:endnote w:type="continuationSeparator" w:id="0">
    <w:p w:rsidR="00DE135A" w:rsidRDefault="00DE135A" w:rsidP="0074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D2E" w:rsidRDefault="000B3D2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D2E" w:rsidRDefault="000B3D2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D2E" w:rsidRDefault="000B3D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35A" w:rsidRDefault="00DE135A" w:rsidP="00746E2C">
      <w:pPr>
        <w:spacing w:after="0" w:line="240" w:lineRule="auto"/>
      </w:pPr>
      <w:r>
        <w:separator/>
      </w:r>
    </w:p>
  </w:footnote>
  <w:footnote w:type="continuationSeparator" w:id="0">
    <w:p w:rsidR="00DE135A" w:rsidRDefault="00DE135A" w:rsidP="00746E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D2E" w:rsidRDefault="000B3D2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D2E" w:rsidRPr="000E556F" w:rsidRDefault="000B3D2E" w:rsidP="00746E2C">
    <w:pPr>
      <w:pStyle w:val="Encabezado"/>
      <w:rPr>
        <w:b/>
        <w:sz w:val="22"/>
        <w:szCs w:val="22"/>
      </w:rPr>
    </w:pPr>
    <w:r>
      <w:rPr>
        <w:rFonts w:ascii="Times" w:hAnsi="Times" w:cs="Times"/>
        <w:sz w:val="20"/>
        <w:szCs w:val="20"/>
        <w:highlight w:val="yellow"/>
      </w:rPr>
      <w:t>[</w:t>
    </w:r>
    <w:r w:rsidRPr="00E76A5A">
      <w:rPr>
        <w:rFonts w:ascii="Times" w:hAnsi="Times"/>
        <w:sz w:val="20"/>
        <w:szCs w:val="20"/>
        <w:highlight w:val="yellow"/>
      </w:rPr>
      <w:t>GUION CS_09_</w:t>
    </w:r>
    <w:r>
      <w:rPr>
        <w:rFonts w:ascii="Times" w:hAnsi="Times"/>
        <w:sz w:val="20"/>
        <w:szCs w:val="20"/>
        <w:highlight w:val="yellow"/>
      </w:rPr>
      <w:t>04</w:t>
    </w:r>
    <w:r w:rsidRPr="00E76A5A">
      <w:rPr>
        <w:rFonts w:ascii="Times" w:hAnsi="Times"/>
        <w:sz w:val="20"/>
        <w:szCs w:val="20"/>
        <w:highlight w:val="yellow"/>
      </w:rPr>
      <w:t>_CO]</w:t>
    </w:r>
    <w:r w:rsidRPr="00E76A5A">
      <w:rPr>
        <w:rFonts w:ascii="Times" w:hAnsi="Times"/>
        <w:sz w:val="20"/>
        <w:szCs w:val="20"/>
      </w:rPr>
      <w:t xml:space="preserve"> </w:t>
    </w:r>
    <w:proofErr w:type="spellStart"/>
    <w:r w:rsidRPr="00E76A5A">
      <w:rPr>
        <w:rFonts w:ascii="Times" w:hAnsi="Times"/>
        <w:sz w:val="20"/>
        <w:szCs w:val="20"/>
      </w:rPr>
      <w:t>Guión</w:t>
    </w:r>
    <w:proofErr w:type="spellEnd"/>
    <w:r w:rsidRPr="00E76A5A">
      <w:rPr>
        <w:rFonts w:ascii="Times" w:hAnsi="Times"/>
        <w:sz w:val="20"/>
        <w:szCs w:val="20"/>
      </w:rPr>
      <w:t xml:space="preserve"> </w:t>
    </w:r>
    <w:r>
      <w:rPr>
        <w:rFonts w:ascii="Times" w:hAnsi="Times"/>
        <w:sz w:val="20"/>
        <w:szCs w:val="20"/>
      </w:rPr>
      <w:t>4</w:t>
    </w:r>
    <w:r w:rsidRPr="00E76A5A">
      <w:rPr>
        <w:rFonts w:ascii="Times" w:hAnsi="Times"/>
        <w:sz w:val="20"/>
        <w:szCs w:val="20"/>
      </w:rPr>
      <w:t xml:space="preserve"> </w:t>
    </w:r>
    <w:r>
      <w:rPr>
        <w:b/>
        <w:sz w:val="22"/>
        <w:szCs w:val="22"/>
      </w:rPr>
      <w:t>Colombia en la primera mitad del siglo XX</w:t>
    </w:r>
  </w:p>
  <w:p w:rsidR="000B3D2E" w:rsidRPr="00746E2C" w:rsidRDefault="000B3D2E" w:rsidP="00746E2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D2E" w:rsidRDefault="000B3D2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87688"/>
    <w:multiLevelType w:val="hybridMultilevel"/>
    <w:tmpl w:val="424EF9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F220E8C"/>
    <w:multiLevelType w:val="hybridMultilevel"/>
    <w:tmpl w:val="2174C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81FC9"/>
    <w:rsid w:val="00002F07"/>
    <w:rsid w:val="00004A00"/>
    <w:rsid w:val="000118C0"/>
    <w:rsid w:val="00011A37"/>
    <w:rsid w:val="000132E6"/>
    <w:rsid w:val="0001336E"/>
    <w:rsid w:val="00014ABC"/>
    <w:rsid w:val="00021853"/>
    <w:rsid w:val="00024A97"/>
    <w:rsid w:val="0002638E"/>
    <w:rsid w:val="00027250"/>
    <w:rsid w:val="00033FAD"/>
    <w:rsid w:val="000416A2"/>
    <w:rsid w:val="00042D92"/>
    <w:rsid w:val="000523CD"/>
    <w:rsid w:val="0005259D"/>
    <w:rsid w:val="000534D8"/>
    <w:rsid w:val="00056042"/>
    <w:rsid w:val="00056D18"/>
    <w:rsid w:val="00062F54"/>
    <w:rsid w:val="0007057E"/>
    <w:rsid w:val="00077600"/>
    <w:rsid w:val="00086A6B"/>
    <w:rsid w:val="00091008"/>
    <w:rsid w:val="00096F08"/>
    <w:rsid w:val="000A2E69"/>
    <w:rsid w:val="000B14B1"/>
    <w:rsid w:val="000B3D2E"/>
    <w:rsid w:val="000B5699"/>
    <w:rsid w:val="000B7445"/>
    <w:rsid w:val="000D45D5"/>
    <w:rsid w:val="000E1D7E"/>
    <w:rsid w:val="000E6025"/>
    <w:rsid w:val="000E684A"/>
    <w:rsid w:val="000E68CF"/>
    <w:rsid w:val="000F5260"/>
    <w:rsid w:val="000F6B93"/>
    <w:rsid w:val="0010799F"/>
    <w:rsid w:val="001127B3"/>
    <w:rsid w:val="00113B48"/>
    <w:rsid w:val="0011452F"/>
    <w:rsid w:val="00124974"/>
    <w:rsid w:val="0012630D"/>
    <w:rsid w:val="00127C0B"/>
    <w:rsid w:val="00140B43"/>
    <w:rsid w:val="0014756A"/>
    <w:rsid w:val="0015643D"/>
    <w:rsid w:val="00161493"/>
    <w:rsid w:val="00161646"/>
    <w:rsid w:val="00164B04"/>
    <w:rsid w:val="00166022"/>
    <w:rsid w:val="00173D7E"/>
    <w:rsid w:val="00177FE2"/>
    <w:rsid w:val="00190439"/>
    <w:rsid w:val="00193CCF"/>
    <w:rsid w:val="001A4821"/>
    <w:rsid w:val="001A4CBA"/>
    <w:rsid w:val="001B1156"/>
    <w:rsid w:val="001B72E0"/>
    <w:rsid w:val="001C27C0"/>
    <w:rsid w:val="001D621A"/>
    <w:rsid w:val="001E1376"/>
    <w:rsid w:val="001F2AA1"/>
    <w:rsid w:val="001F3A48"/>
    <w:rsid w:val="001F6C4E"/>
    <w:rsid w:val="00201072"/>
    <w:rsid w:val="00202CD8"/>
    <w:rsid w:val="00216349"/>
    <w:rsid w:val="00232639"/>
    <w:rsid w:val="00235B35"/>
    <w:rsid w:val="00265D3B"/>
    <w:rsid w:val="00276CD1"/>
    <w:rsid w:val="00276D1B"/>
    <w:rsid w:val="002861C9"/>
    <w:rsid w:val="00286E8C"/>
    <w:rsid w:val="00290EF9"/>
    <w:rsid w:val="0029233A"/>
    <w:rsid w:val="00292E47"/>
    <w:rsid w:val="002A749E"/>
    <w:rsid w:val="002B7ECE"/>
    <w:rsid w:val="002C42C4"/>
    <w:rsid w:val="002D6CEC"/>
    <w:rsid w:val="002E0701"/>
    <w:rsid w:val="002F13A5"/>
    <w:rsid w:val="002F1D4D"/>
    <w:rsid w:val="002F2211"/>
    <w:rsid w:val="002F4B95"/>
    <w:rsid w:val="002F6A3D"/>
    <w:rsid w:val="00304D9D"/>
    <w:rsid w:val="003067BE"/>
    <w:rsid w:val="00323AF8"/>
    <w:rsid w:val="003379B9"/>
    <w:rsid w:val="00342483"/>
    <w:rsid w:val="00343929"/>
    <w:rsid w:val="00363EDB"/>
    <w:rsid w:val="0038054B"/>
    <w:rsid w:val="00380DC1"/>
    <w:rsid w:val="00390660"/>
    <w:rsid w:val="003A75C9"/>
    <w:rsid w:val="003B050B"/>
    <w:rsid w:val="003B1A5D"/>
    <w:rsid w:val="003C15AC"/>
    <w:rsid w:val="003C4509"/>
    <w:rsid w:val="003D4845"/>
    <w:rsid w:val="003E5928"/>
    <w:rsid w:val="003E663A"/>
    <w:rsid w:val="003F1158"/>
    <w:rsid w:val="003F13EE"/>
    <w:rsid w:val="00406F92"/>
    <w:rsid w:val="00407667"/>
    <w:rsid w:val="00412AC3"/>
    <w:rsid w:val="00416DBF"/>
    <w:rsid w:val="00423395"/>
    <w:rsid w:val="00430CE3"/>
    <w:rsid w:val="0043325F"/>
    <w:rsid w:val="0043343B"/>
    <w:rsid w:val="004457E4"/>
    <w:rsid w:val="00454D95"/>
    <w:rsid w:val="00460F78"/>
    <w:rsid w:val="00466626"/>
    <w:rsid w:val="00475A62"/>
    <w:rsid w:val="00477448"/>
    <w:rsid w:val="0048105C"/>
    <w:rsid w:val="00486A66"/>
    <w:rsid w:val="004918F0"/>
    <w:rsid w:val="004927B5"/>
    <w:rsid w:val="004930EC"/>
    <w:rsid w:val="00495A28"/>
    <w:rsid w:val="004A1513"/>
    <w:rsid w:val="004A4443"/>
    <w:rsid w:val="004B318E"/>
    <w:rsid w:val="004B7310"/>
    <w:rsid w:val="004C4630"/>
    <w:rsid w:val="004D56FF"/>
    <w:rsid w:val="004E073A"/>
    <w:rsid w:val="004E0B38"/>
    <w:rsid w:val="004E0F74"/>
    <w:rsid w:val="004E4AF9"/>
    <w:rsid w:val="004E57AD"/>
    <w:rsid w:val="004F0FB9"/>
    <w:rsid w:val="004F240A"/>
    <w:rsid w:val="0050677E"/>
    <w:rsid w:val="00506AE0"/>
    <w:rsid w:val="00507C09"/>
    <w:rsid w:val="00515150"/>
    <w:rsid w:val="00522ED9"/>
    <w:rsid w:val="00526E83"/>
    <w:rsid w:val="0053757C"/>
    <w:rsid w:val="00542C41"/>
    <w:rsid w:val="00546B88"/>
    <w:rsid w:val="005657D7"/>
    <w:rsid w:val="005713ED"/>
    <w:rsid w:val="005727ED"/>
    <w:rsid w:val="00581FC9"/>
    <w:rsid w:val="00586523"/>
    <w:rsid w:val="005929E1"/>
    <w:rsid w:val="005A014A"/>
    <w:rsid w:val="005A0A4D"/>
    <w:rsid w:val="005A32A1"/>
    <w:rsid w:val="005C215F"/>
    <w:rsid w:val="005C4343"/>
    <w:rsid w:val="005C5196"/>
    <w:rsid w:val="005D5BD2"/>
    <w:rsid w:val="005E2860"/>
    <w:rsid w:val="005E55A8"/>
    <w:rsid w:val="005F5124"/>
    <w:rsid w:val="005F5538"/>
    <w:rsid w:val="006100DB"/>
    <w:rsid w:val="00617886"/>
    <w:rsid w:val="006241BB"/>
    <w:rsid w:val="006279D3"/>
    <w:rsid w:val="00633C49"/>
    <w:rsid w:val="00634950"/>
    <w:rsid w:val="00635AF3"/>
    <w:rsid w:val="00646D99"/>
    <w:rsid w:val="006477FB"/>
    <w:rsid w:val="006540EE"/>
    <w:rsid w:val="0065496A"/>
    <w:rsid w:val="00655746"/>
    <w:rsid w:val="006569FD"/>
    <w:rsid w:val="00657197"/>
    <w:rsid w:val="00660047"/>
    <w:rsid w:val="006653E4"/>
    <w:rsid w:val="00674A9C"/>
    <w:rsid w:val="0068220F"/>
    <w:rsid w:val="00685EA9"/>
    <w:rsid w:val="006917B7"/>
    <w:rsid w:val="006924FF"/>
    <w:rsid w:val="006A0731"/>
    <w:rsid w:val="006A0CB5"/>
    <w:rsid w:val="006A3655"/>
    <w:rsid w:val="006A4B04"/>
    <w:rsid w:val="006A554A"/>
    <w:rsid w:val="006B1933"/>
    <w:rsid w:val="006B383D"/>
    <w:rsid w:val="006C45B8"/>
    <w:rsid w:val="006D1122"/>
    <w:rsid w:val="006D1225"/>
    <w:rsid w:val="006D32DD"/>
    <w:rsid w:val="006D66E8"/>
    <w:rsid w:val="006E2055"/>
    <w:rsid w:val="006E6874"/>
    <w:rsid w:val="00703BC3"/>
    <w:rsid w:val="007040C2"/>
    <w:rsid w:val="00712F12"/>
    <w:rsid w:val="00720AD3"/>
    <w:rsid w:val="00724465"/>
    <w:rsid w:val="00725238"/>
    <w:rsid w:val="00730954"/>
    <w:rsid w:val="00740319"/>
    <w:rsid w:val="00746E2C"/>
    <w:rsid w:val="00747054"/>
    <w:rsid w:val="007501A1"/>
    <w:rsid w:val="00750967"/>
    <w:rsid w:val="007527CC"/>
    <w:rsid w:val="00760B8E"/>
    <w:rsid w:val="00784CEF"/>
    <w:rsid w:val="00790517"/>
    <w:rsid w:val="00793ED4"/>
    <w:rsid w:val="00794A10"/>
    <w:rsid w:val="007A3A29"/>
    <w:rsid w:val="007A5454"/>
    <w:rsid w:val="007B3ED0"/>
    <w:rsid w:val="007C19E7"/>
    <w:rsid w:val="007C29CD"/>
    <w:rsid w:val="007D70D9"/>
    <w:rsid w:val="007E1D87"/>
    <w:rsid w:val="007E6B81"/>
    <w:rsid w:val="007E71D7"/>
    <w:rsid w:val="007E7DBC"/>
    <w:rsid w:val="00812378"/>
    <w:rsid w:val="00815A1C"/>
    <w:rsid w:val="0081761A"/>
    <w:rsid w:val="00836C36"/>
    <w:rsid w:val="00841AFA"/>
    <w:rsid w:val="008464DC"/>
    <w:rsid w:val="00852456"/>
    <w:rsid w:val="00852741"/>
    <w:rsid w:val="0085569B"/>
    <w:rsid w:val="00856870"/>
    <w:rsid w:val="00866EC9"/>
    <w:rsid w:val="00867A1D"/>
    <w:rsid w:val="00867FBA"/>
    <w:rsid w:val="00872883"/>
    <w:rsid w:val="00873D26"/>
    <w:rsid w:val="00883FC5"/>
    <w:rsid w:val="008907CC"/>
    <w:rsid w:val="00893120"/>
    <w:rsid w:val="008A1A3D"/>
    <w:rsid w:val="008A57B2"/>
    <w:rsid w:val="008B2128"/>
    <w:rsid w:val="008B418A"/>
    <w:rsid w:val="008B5B20"/>
    <w:rsid w:val="008C0958"/>
    <w:rsid w:val="008C3288"/>
    <w:rsid w:val="008C4B07"/>
    <w:rsid w:val="008D3453"/>
    <w:rsid w:val="008D51FD"/>
    <w:rsid w:val="008D61AC"/>
    <w:rsid w:val="008D65E9"/>
    <w:rsid w:val="008E3894"/>
    <w:rsid w:val="008E54D2"/>
    <w:rsid w:val="008F2712"/>
    <w:rsid w:val="008F402F"/>
    <w:rsid w:val="00900D3D"/>
    <w:rsid w:val="009070F0"/>
    <w:rsid w:val="00910DA1"/>
    <w:rsid w:val="00914882"/>
    <w:rsid w:val="009163DD"/>
    <w:rsid w:val="009174CF"/>
    <w:rsid w:val="009260BC"/>
    <w:rsid w:val="00962E23"/>
    <w:rsid w:val="009635FD"/>
    <w:rsid w:val="009732CF"/>
    <w:rsid w:val="00976D85"/>
    <w:rsid w:val="00983AF8"/>
    <w:rsid w:val="00991B34"/>
    <w:rsid w:val="009A27E9"/>
    <w:rsid w:val="009A578F"/>
    <w:rsid w:val="009B2421"/>
    <w:rsid w:val="009B435F"/>
    <w:rsid w:val="009B5026"/>
    <w:rsid w:val="009B5658"/>
    <w:rsid w:val="009B6CC8"/>
    <w:rsid w:val="009D3B1E"/>
    <w:rsid w:val="009E349A"/>
    <w:rsid w:val="009E7490"/>
    <w:rsid w:val="009F71AC"/>
    <w:rsid w:val="00A111C7"/>
    <w:rsid w:val="00A37448"/>
    <w:rsid w:val="00A41680"/>
    <w:rsid w:val="00A42EEC"/>
    <w:rsid w:val="00A46568"/>
    <w:rsid w:val="00A5040A"/>
    <w:rsid w:val="00A54753"/>
    <w:rsid w:val="00A640FA"/>
    <w:rsid w:val="00A7344F"/>
    <w:rsid w:val="00A74840"/>
    <w:rsid w:val="00A76F5A"/>
    <w:rsid w:val="00A902BE"/>
    <w:rsid w:val="00AA294E"/>
    <w:rsid w:val="00AA4E19"/>
    <w:rsid w:val="00AA6EED"/>
    <w:rsid w:val="00AD7BDD"/>
    <w:rsid w:val="00AE14AC"/>
    <w:rsid w:val="00AE250A"/>
    <w:rsid w:val="00AE7DE2"/>
    <w:rsid w:val="00AF336D"/>
    <w:rsid w:val="00B00718"/>
    <w:rsid w:val="00B035CD"/>
    <w:rsid w:val="00B1127C"/>
    <w:rsid w:val="00B17CB8"/>
    <w:rsid w:val="00B220E1"/>
    <w:rsid w:val="00B4273B"/>
    <w:rsid w:val="00B629FE"/>
    <w:rsid w:val="00B63CEB"/>
    <w:rsid w:val="00B6717B"/>
    <w:rsid w:val="00B701A6"/>
    <w:rsid w:val="00B7236E"/>
    <w:rsid w:val="00B72A10"/>
    <w:rsid w:val="00B77411"/>
    <w:rsid w:val="00B807E5"/>
    <w:rsid w:val="00B85A29"/>
    <w:rsid w:val="00B85DC5"/>
    <w:rsid w:val="00B93209"/>
    <w:rsid w:val="00BB6878"/>
    <w:rsid w:val="00BB7033"/>
    <w:rsid w:val="00BC07C3"/>
    <w:rsid w:val="00BD3D6C"/>
    <w:rsid w:val="00BD5B09"/>
    <w:rsid w:val="00BD7BB2"/>
    <w:rsid w:val="00BE4DEF"/>
    <w:rsid w:val="00BE5B03"/>
    <w:rsid w:val="00C01350"/>
    <w:rsid w:val="00C069A5"/>
    <w:rsid w:val="00C07593"/>
    <w:rsid w:val="00C13E88"/>
    <w:rsid w:val="00C214CC"/>
    <w:rsid w:val="00C22BE4"/>
    <w:rsid w:val="00C26B1F"/>
    <w:rsid w:val="00C2706A"/>
    <w:rsid w:val="00C3335C"/>
    <w:rsid w:val="00C37227"/>
    <w:rsid w:val="00C403F8"/>
    <w:rsid w:val="00C441E4"/>
    <w:rsid w:val="00C51DEA"/>
    <w:rsid w:val="00C65464"/>
    <w:rsid w:val="00C740E6"/>
    <w:rsid w:val="00C76AB4"/>
    <w:rsid w:val="00C80AAF"/>
    <w:rsid w:val="00C80E15"/>
    <w:rsid w:val="00C972E9"/>
    <w:rsid w:val="00CA4452"/>
    <w:rsid w:val="00CA608F"/>
    <w:rsid w:val="00CA7201"/>
    <w:rsid w:val="00CB0342"/>
    <w:rsid w:val="00CB3E3F"/>
    <w:rsid w:val="00CB426A"/>
    <w:rsid w:val="00CC40CF"/>
    <w:rsid w:val="00CD1046"/>
    <w:rsid w:val="00CD552F"/>
    <w:rsid w:val="00CE4724"/>
    <w:rsid w:val="00CE5956"/>
    <w:rsid w:val="00CF14F6"/>
    <w:rsid w:val="00CF7452"/>
    <w:rsid w:val="00D02382"/>
    <w:rsid w:val="00D2520F"/>
    <w:rsid w:val="00D3118F"/>
    <w:rsid w:val="00D33116"/>
    <w:rsid w:val="00D373D3"/>
    <w:rsid w:val="00D40AF4"/>
    <w:rsid w:val="00D452EB"/>
    <w:rsid w:val="00D551AE"/>
    <w:rsid w:val="00D6337C"/>
    <w:rsid w:val="00D65191"/>
    <w:rsid w:val="00D7669C"/>
    <w:rsid w:val="00D8079B"/>
    <w:rsid w:val="00D90203"/>
    <w:rsid w:val="00D970D8"/>
    <w:rsid w:val="00DB1D34"/>
    <w:rsid w:val="00DB54B4"/>
    <w:rsid w:val="00DB67A7"/>
    <w:rsid w:val="00DC6FC9"/>
    <w:rsid w:val="00DC7289"/>
    <w:rsid w:val="00DE135A"/>
    <w:rsid w:val="00DE35DE"/>
    <w:rsid w:val="00DE5FA1"/>
    <w:rsid w:val="00DF20C1"/>
    <w:rsid w:val="00DF75A8"/>
    <w:rsid w:val="00E118DF"/>
    <w:rsid w:val="00E21CCD"/>
    <w:rsid w:val="00E26A60"/>
    <w:rsid w:val="00E27F86"/>
    <w:rsid w:val="00E36E92"/>
    <w:rsid w:val="00E42731"/>
    <w:rsid w:val="00E45719"/>
    <w:rsid w:val="00E45998"/>
    <w:rsid w:val="00E46306"/>
    <w:rsid w:val="00E5011C"/>
    <w:rsid w:val="00E51CD8"/>
    <w:rsid w:val="00E53EF6"/>
    <w:rsid w:val="00E53F66"/>
    <w:rsid w:val="00E54728"/>
    <w:rsid w:val="00E578D6"/>
    <w:rsid w:val="00E63220"/>
    <w:rsid w:val="00E667C9"/>
    <w:rsid w:val="00E668D4"/>
    <w:rsid w:val="00E92F8B"/>
    <w:rsid w:val="00EA25E7"/>
    <w:rsid w:val="00EB105E"/>
    <w:rsid w:val="00EC2282"/>
    <w:rsid w:val="00EC4009"/>
    <w:rsid w:val="00EC62BF"/>
    <w:rsid w:val="00ED326A"/>
    <w:rsid w:val="00EF5359"/>
    <w:rsid w:val="00EF79A0"/>
    <w:rsid w:val="00F0265F"/>
    <w:rsid w:val="00F07E05"/>
    <w:rsid w:val="00F13345"/>
    <w:rsid w:val="00F17766"/>
    <w:rsid w:val="00F21314"/>
    <w:rsid w:val="00F37F58"/>
    <w:rsid w:val="00F54141"/>
    <w:rsid w:val="00F54FD2"/>
    <w:rsid w:val="00F63219"/>
    <w:rsid w:val="00F745A7"/>
    <w:rsid w:val="00F7716E"/>
    <w:rsid w:val="00F824EA"/>
    <w:rsid w:val="00F85C6B"/>
    <w:rsid w:val="00F91121"/>
    <w:rsid w:val="00FA554D"/>
    <w:rsid w:val="00FA6E85"/>
    <w:rsid w:val="00FB20FF"/>
    <w:rsid w:val="00FC1ADD"/>
    <w:rsid w:val="00FC5729"/>
    <w:rsid w:val="00FD3D89"/>
    <w:rsid w:val="00FE4E3B"/>
    <w:rsid w:val="00FF4B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B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 w:type="paragraph" w:styleId="Piedepgina">
    <w:name w:val="footer"/>
    <w:basedOn w:val="Normal"/>
    <w:link w:val="PiedepginaCar"/>
    <w:uiPriority w:val="99"/>
    <w:unhideWhenUsed/>
    <w:rsid w:val="00746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6E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1FC9"/>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581FC9"/>
    <w:rPr>
      <w:rFonts w:ascii="Times New Roman" w:eastAsia="Times New Roman" w:hAnsi="Times New Roman" w:cs="Times New Roman"/>
      <w:sz w:val="24"/>
      <w:szCs w:val="24"/>
      <w:lang w:eastAsia="es-CO"/>
    </w:rPr>
  </w:style>
  <w:style w:type="table" w:styleId="Tablaconcuadrcula">
    <w:name w:val="Table Grid"/>
    <w:basedOn w:val="Tablanormal"/>
    <w:rsid w:val="00581FC9"/>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FA6E85"/>
    <w:rPr>
      <w:color w:val="0000FF" w:themeColor="hyperlink"/>
      <w:u w:val="single"/>
    </w:rPr>
  </w:style>
  <w:style w:type="character" w:customStyle="1" w:styleId="oblique1">
    <w:name w:val="oblique1"/>
    <w:basedOn w:val="Fuentedeprrafopredeter"/>
    <w:rsid w:val="009A27E9"/>
    <w:rPr>
      <w:i/>
      <w:iCs/>
    </w:rPr>
  </w:style>
  <w:style w:type="character" w:customStyle="1" w:styleId="remision">
    <w:name w:val="remision"/>
    <w:basedOn w:val="Fuentedeprrafopredeter"/>
    <w:rsid w:val="006A554A"/>
  </w:style>
  <w:style w:type="character" w:customStyle="1" w:styleId="TextoindependienteprimerasangraCar">
    <w:name w:val="Texto independiente primera sangría Car"/>
    <w:aliases w:val="Car2 Car"/>
    <w:basedOn w:val="TextoindependienteCar"/>
    <w:link w:val="Textoindependienteprimerasangra"/>
    <w:semiHidden/>
    <w:locked/>
    <w:rsid w:val="007E1D87"/>
    <w:rPr>
      <w:rFonts w:ascii="Times New Roman" w:hAnsi="Times New Roman" w:cs="Times New Roman"/>
      <w:sz w:val="24"/>
      <w:szCs w:val="24"/>
      <w:lang w:eastAsia="es-ES"/>
    </w:rPr>
  </w:style>
  <w:style w:type="paragraph" w:styleId="Textoindependiente">
    <w:name w:val="Body Text"/>
    <w:basedOn w:val="Normal"/>
    <w:link w:val="TextoindependienteCar"/>
    <w:uiPriority w:val="99"/>
    <w:semiHidden/>
    <w:unhideWhenUsed/>
    <w:rsid w:val="007E1D87"/>
    <w:pPr>
      <w:spacing w:after="120"/>
    </w:pPr>
  </w:style>
  <w:style w:type="character" w:customStyle="1" w:styleId="TextoindependienteCar">
    <w:name w:val="Texto independiente Car"/>
    <w:basedOn w:val="Fuentedeprrafopredeter"/>
    <w:link w:val="Textoindependiente"/>
    <w:uiPriority w:val="99"/>
    <w:semiHidden/>
    <w:rsid w:val="007E1D87"/>
  </w:style>
  <w:style w:type="paragraph" w:styleId="Textoindependienteprimerasangra">
    <w:name w:val="Body Text First Indent"/>
    <w:aliases w:val="Car2"/>
    <w:basedOn w:val="Textoindependiente"/>
    <w:link w:val="TextoindependienteprimerasangraCar"/>
    <w:semiHidden/>
    <w:unhideWhenUsed/>
    <w:rsid w:val="007E1D87"/>
    <w:pPr>
      <w:spacing w:line="360" w:lineRule="auto"/>
      <w:ind w:firstLine="210"/>
      <w:jc w:val="both"/>
    </w:pPr>
    <w:rPr>
      <w:rFonts w:ascii="Times New Roman" w:hAnsi="Times New Roman" w:cs="Times New Roman"/>
      <w:sz w:val="24"/>
      <w:szCs w:val="24"/>
      <w:lang w:eastAsia="es-ES"/>
    </w:rPr>
  </w:style>
  <w:style w:type="character" w:customStyle="1" w:styleId="TextoindependienteprimerasangraCar1">
    <w:name w:val="Texto independiente primera sangría Car1"/>
    <w:basedOn w:val="TextoindependienteCar"/>
    <w:uiPriority w:val="99"/>
    <w:semiHidden/>
    <w:rsid w:val="007E1D87"/>
  </w:style>
  <w:style w:type="paragraph" w:styleId="NormalWeb">
    <w:name w:val="Normal (Web)"/>
    <w:basedOn w:val="Normal"/>
    <w:uiPriority w:val="99"/>
    <w:unhideWhenUsed/>
    <w:rsid w:val="00C0135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C01350"/>
    <w:rPr>
      <w:i/>
      <w:iCs/>
    </w:rPr>
  </w:style>
  <w:style w:type="paragraph" w:styleId="Prrafodelista">
    <w:name w:val="List Paragraph"/>
    <w:basedOn w:val="Normal"/>
    <w:uiPriority w:val="34"/>
    <w:qFormat/>
    <w:rsid w:val="005C215F"/>
    <w:pPr>
      <w:ind w:left="720"/>
      <w:contextualSpacing/>
    </w:pPr>
  </w:style>
  <w:style w:type="paragraph" w:styleId="Textonotapie">
    <w:name w:val="footnote text"/>
    <w:basedOn w:val="Normal"/>
    <w:link w:val="TextonotapieCar"/>
    <w:uiPriority w:val="99"/>
    <w:unhideWhenUsed/>
    <w:rsid w:val="00784CEF"/>
    <w:pPr>
      <w:spacing w:after="0" w:line="240" w:lineRule="auto"/>
    </w:pPr>
    <w:rPr>
      <w:sz w:val="20"/>
      <w:szCs w:val="20"/>
    </w:rPr>
  </w:style>
  <w:style w:type="character" w:customStyle="1" w:styleId="TextonotapieCar">
    <w:name w:val="Texto nota pie Car"/>
    <w:basedOn w:val="Fuentedeprrafopredeter"/>
    <w:link w:val="Textonotapie"/>
    <w:uiPriority w:val="99"/>
    <w:rsid w:val="00784CEF"/>
    <w:rPr>
      <w:sz w:val="20"/>
      <w:szCs w:val="20"/>
    </w:rPr>
  </w:style>
  <w:style w:type="character" w:styleId="Hipervnculovisitado">
    <w:name w:val="FollowedHyperlink"/>
    <w:basedOn w:val="Fuentedeprrafopredeter"/>
    <w:uiPriority w:val="99"/>
    <w:semiHidden/>
    <w:unhideWhenUsed/>
    <w:rsid w:val="008C4B07"/>
    <w:rPr>
      <w:color w:val="800080" w:themeColor="followedHyperlink"/>
      <w:u w:val="single"/>
    </w:rPr>
  </w:style>
  <w:style w:type="paragraph" w:customStyle="1" w:styleId="mw-mmv-credit">
    <w:name w:val="mw-mmv-credit"/>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mmv-source-author">
    <w:name w:val="mw-mmv-source-author"/>
    <w:basedOn w:val="Fuentedeprrafopredeter"/>
    <w:rsid w:val="00BD7BB2"/>
  </w:style>
  <w:style w:type="character" w:customStyle="1" w:styleId="mw-mmv-author">
    <w:name w:val="mw-mmv-author"/>
    <w:basedOn w:val="Fuentedeprrafopredeter"/>
    <w:rsid w:val="00BD7BB2"/>
  </w:style>
  <w:style w:type="character" w:customStyle="1" w:styleId="mw-mmv-source">
    <w:name w:val="mw-mmv-source"/>
    <w:basedOn w:val="Fuentedeprrafopredeter"/>
    <w:rsid w:val="00BD7BB2"/>
  </w:style>
  <w:style w:type="character" w:customStyle="1" w:styleId="mw-mmv-ttf-ellipsis">
    <w:name w:val="mw-mmv-ttf-ellipsis"/>
    <w:basedOn w:val="Fuentedeprrafopredeter"/>
    <w:rsid w:val="00BD7BB2"/>
  </w:style>
  <w:style w:type="paragraph" w:customStyle="1" w:styleId="mw-mmv-image-desc">
    <w:name w:val="mw-mmv-image-desc"/>
    <w:basedOn w:val="Normal"/>
    <w:rsid w:val="00BD7BB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D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7BB2"/>
    <w:rPr>
      <w:rFonts w:ascii="Tahoma" w:hAnsi="Tahoma" w:cs="Tahoma"/>
      <w:sz w:val="16"/>
      <w:szCs w:val="16"/>
    </w:rPr>
  </w:style>
  <w:style w:type="character" w:customStyle="1" w:styleId="un">
    <w:name w:val="un"/>
    <w:basedOn w:val="Fuentedeprrafopredeter"/>
    <w:rsid w:val="0070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063810">
      <w:bodyDiv w:val="1"/>
      <w:marLeft w:val="0"/>
      <w:marRight w:val="0"/>
      <w:marTop w:val="0"/>
      <w:marBottom w:val="0"/>
      <w:divBdr>
        <w:top w:val="none" w:sz="0" w:space="0" w:color="auto"/>
        <w:left w:val="none" w:sz="0" w:space="0" w:color="auto"/>
        <w:bottom w:val="none" w:sz="0" w:space="0" w:color="auto"/>
        <w:right w:val="none" w:sz="0" w:space="0" w:color="auto"/>
      </w:divBdr>
      <w:divsChild>
        <w:div w:id="893471907">
          <w:marLeft w:val="0"/>
          <w:marRight w:val="0"/>
          <w:marTop w:val="0"/>
          <w:marBottom w:val="0"/>
          <w:divBdr>
            <w:top w:val="none" w:sz="0" w:space="0" w:color="auto"/>
            <w:left w:val="none" w:sz="0" w:space="0" w:color="auto"/>
            <w:bottom w:val="none" w:sz="0" w:space="0" w:color="auto"/>
            <w:right w:val="none" w:sz="0" w:space="0" w:color="auto"/>
          </w:divBdr>
          <w:divsChild>
            <w:div w:id="1244995748">
              <w:marLeft w:val="0"/>
              <w:marRight w:val="0"/>
              <w:marTop w:val="0"/>
              <w:marBottom w:val="0"/>
              <w:divBdr>
                <w:top w:val="none" w:sz="0" w:space="0" w:color="auto"/>
                <w:left w:val="none" w:sz="0" w:space="0" w:color="auto"/>
                <w:bottom w:val="none" w:sz="0" w:space="0" w:color="auto"/>
                <w:right w:val="none" w:sz="0" w:space="0" w:color="auto"/>
              </w:divBdr>
              <w:divsChild>
                <w:div w:id="158736608">
                  <w:marLeft w:val="0"/>
                  <w:marRight w:val="0"/>
                  <w:marTop w:val="0"/>
                  <w:marBottom w:val="0"/>
                  <w:divBdr>
                    <w:top w:val="single" w:sz="12" w:space="0" w:color="E3E3E3"/>
                    <w:left w:val="single" w:sz="12" w:space="0" w:color="E3E3E3"/>
                    <w:bottom w:val="single" w:sz="12" w:space="0" w:color="E3E3E3"/>
                    <w:right w:val="single" w:sz="12" w:space="0" w:color="E3E3E3"/>
                  </w:divBdr>
                  <w:divsChild>
                    <w:div w:id="847449806">
                      <w:marLeft w:val="105"/>
                      <w:marRight w:val="105"/>
                      <w:marTop w:val="105"/>
                      <w:marBottom w:val="105"/>
                      <w:divBdr>
                        <w:top w:val="none" w:sz="0" w:space="0" w:color="auto"/>
                        <w:left w:val="none" w:sz="0" w:space="0" w:color="auto"/>
                        <w:bottom w:val="none" w:sz="0" w:space="0" w:color="auto"/>
                        <w:right w:val="none" w:sz="0" w:space="0" w:color="auto"/>
                      </w:divBdr>
                      <w:divsChild>
                        <w:div w:id="812333972">
                          <w:marLeft w:val="0"/>
                          <w:marRight w:val="0"/>
                          <w:marTop w:val="150"/>
                          <w:marBottom w:val="0"/>
                          <w:divBdr>
                            <w:top w:val="none" w:sz="0" w:space="0" w:color="auto"/>
                            <w:left w:val="none" w:sz="0" w:space="0" w:color="auto"/>
                            <w:bottom w:val="none" w:sz="0" w:space="0" w:color="auto"/>
                            <w:right w:val="none" w:sz="0" w:space="0" w:color="auto"/>
                          </w:divBdr>
                          <w:divsChild>
                            <w:div w:id="3859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520585">
      <w:bodyDiv w:val="1"/>
      <w:marLeft w:val="0"/>
      <w:marRight w:val="0"/>
      <w:marTop w:val="0"/>
      <w:marBottom w:val="0"/>
      <w:divBdr>
        <w:top w:val="none" w:sz="0" w:space="0" w:color="auto"/>
        <w:left w:val="none" w:sz="0" w:space="0" w:color="auto"/>
        <w:bottom w:val="none" w:sz="0" w:space="0" w:color="auto"/>
        <w:right w:val="none" w:sz="0" w:space="0" w:color="auto"/>
      </w:divBdr>
      <w:divsChild>
        <w:div w:id="110058433">
          <w:marLeft w:val="0"/>
          <w:marRight w:val="0"/>
          <w:marTop w:val="0"/>
          <w:marBottom w:val="0"/>
          <w:divBdr>
            <w:top w:val="none" w:sz="0" w:space="0" w:color="auto"/>
            <w:left w:val="none" w:sz="0" w:space="0" w:color="auto"/>
            <w:bottom w:val="none" w:sz="0" w:space="0" w:color="auto"/>
            <w:right w:val="none" w:sz="0" w:space="0" w:color="auto"/>
          </w:divBdr>
          <w:divsChild>
            <w:div w:id="1564173529">
              <w:marLeft w:val="0"/>
              <w:marRight w:val="0"/>
              <w:marTop w:val="0"/>
              <w:marBottom w:val="0"/>
              <w:divBdr>
                <w:top w:val="none" w:sz="0" w:space="0" w:color="auto"/>
                <w:left w:val="none" w:sz="0" w:space="0" w:color="auto"/>
                <w:bottom w:val="none" w:sz="0" w:space="0" w:color="auto"/>
                <w:right w:val="none" w:sz="0" w:space="0" w:color="auto"/>
              </w:divBdr>
              <w:divsChild>
                <w:div w:id="1113356339">
                  <w:marLeft w:val="0"/>
                  <w:marRight w:val="0"/>
                  <w:marTop w:val="0"/>
                  <w:marBottom w:val="0"/>
                  <w:divBdr>
                    <w:top w:val="none" w:sz="0" w:space="0" w:color="auto"/>
                    <w:left w:val="none" w:sz="0" w:space="0" w:color="auto"/>
                    <w:bottom w:val="none" w:sz="0" w:space="0" w:color="auto"/>
                    <w:right w:val="none" w:sz="0" w:space="0" w:color="auto"/>
                  </w:divBdr>
                  <w:divsChild>
                    <w:div w:id="2102411407">
                      <w:marLeft w:val="0"/>
                      <w:marRight w:val="0"/>
                      <w:marTop w:val="0"/>
                      <w:marBottom w:val="0"/>
                      <w:divBdr>
                        <w:top w:val="none" w:sz="0" w:space="0" w:color="auto"/>
                        <w:left w:val="none" w:sz="0" w:space="0" w:color="auto"/>
                        <w:bottom w:val="none" w:sz="0" w:space="0" w:color="auto"/>
                        <w:right w:val="none" w:sz="0" w:space="0" w:color="auto"/>
                      </w:divBdr>
                      <w:divsChild>
                        <w:div w:id="67194318">
                          <w:marLeft w:val="0"/>
                          <w:marRight w:val="0"/>
                          <w:marTop w:val="0"/>
                          <w:marBottom w:val="0"/>
                          <w:divBdr>
                            <w:top w:val="none" w:sz="0" w:space="0" w:color="auto"/>
                            <w:left w:val="none" w:sz="0" w:space="0" w:color="auto"/>
                            <w:bottom w:val="none" w:sz="0" w:space="0" w:color="auto"/>
                            <w:right w:val="none" w:sz="0" w:space="0" w:color="auto"/>
                          </w:divBdr>
                          <w:divsChild>
                            <w:div w:id="18020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69870">
      <w:bodyDiv w:val="1"/>
      <w:marLeft w:val="0"/>
      <w:marRight w:val="0"/>
      <w:marTop w:val="0"/>
      <w:marBottom w:val="0"/>
      <w:divBdr>
        <w:top w:val="none" w:sz="0" w:space="0" w:color="auto"/>
        <w:left w:val="none" w:sz="0" w:space="0" w:color="auto"/>
        <w:bottom w:val="none" w:sz="0" w:space="0" w:color="auto"/>
        <w:right w:val="none" w:sz="0" w:space="0" w:color="auto"/>
      </w:divBdr>
      <w:divsChild>
        <w:div w:id="1574701342">
          <w:marLeft w:val="0"/>
          <w:marRight w:val="0"/>
          <w:marTop w:val="0"/>
          <w:marBottom w:val="0"/>
          <w:divBdr>
            <w:top w:val="none" w:sz="0" w:space="0" w:color="auto"/>
            <w:left w:val="none" w:sz="0" w:space="0" w:color="auto"/>
            <w:bottom w:val="none" w:sz="0" w:space="0" w:color="auto"/>
            <w:right w:val="none" w:sz="0" w:space="0" w:color="auto"/>
          </w:divBdr>
          <w:divsChild>
            <w:div w:id="1654748818">
              <w:marLeft w:val="0"/>
              <w:marRight w:val="0"/>
              <w:marTop w:val="0"/>
              <w:marBottom w:val="0"/>
              <w:divBdr>
                <w:top w:val="none" w:sz="0" w:space="0" w:color="auto"/>
                <w:left w:val="none" w:sz="0" w:space="0" w:color="auto"/>
                <w:bottom w:val="none" w:sz="0" w:space="0" w:color="auto"/>
                <w:right w:val="none" w:sz="0" w:space="0" w:color="auto"/>
              </w:divBdr>
              <w:divsChild>
                <w:div w:id="1783457438">
                  <w:marLeft w:val="0"/>
                  <w:marRight w:val="0"/>
                  <w:marTop w:val="0"/>
                  <w:marBottom w:val="0"/>
                  <w:divBdr>
                    <w:top w:val="single" w:sz="12" w:space="0" w:color="E3E3E3"/>
                    <w:left w:val="single" w:sz="12" w:space="0" w:color="E3E3E3"/>
                    <w:bottom w:val="single" w:sz="12" w:space="0" w:color="E3E3E3"/>
                    <w:right w:val="single" w:sz="12" w:space="0" w:color="E3E3E3"/>
                  </w:divBdr>
                  <w:divsChild>
                    <w:div w:id="1336616722">
                      <w:marLeft w:val="105"/>
                      <w:marRight w:val="105"/>
                      <w:marTop w:val="105"/>
                      <w:marBottom w:val="105"/>
                      <w:divBdr>
                        <w:top w:val="none" w:sz="0" w:space="0" w:color="auto"/>
                        <w:left w:val="none" w:sz="0" w:space="0" w:color="auto"/>
                        <w:bottom w:val="none" w:sz="0" w:space="0" w:color="auto"/>
                        <w:right w:val="none" w:sz="0" w:space="0" w:color="auto"/>
                      </w:divBdr>
                      <w:divsChild>
                        <w:div w:id="914627448">
                          <w:marLeft w:val="0"/>
                          <w:marRight w:val="0"/>
                          <w:marTop w:val="150"/>
                          <w:marBottom w:val="0"/>
                          <w:divBdr>
                            <w:top w:val="none" w:sz="0" w:space="0" w:color="auto"/>
                            <w:left w:val="none" w:sz="0" w:space="0" w:color="auto"/>
                            <w:bottom w:val="none" w:sz="0" w:space="0" w:color="auto"/>
                            <w:right w:val="none" w:sz="0" w:space="0" w:color="auto"/>
                          </w:divBdr>
                          <w:divsChild>
                            <w:div w:id="671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41790">
      <w:bodyDiv w:val="1"/>
      <w:marLeft w:val="0"/>
      <w:marRight w:val="0"/>
      <w:marTop w:val="0"/>
      <w:marBottom w:val="0"/>
      <w:divBdr>
        <w:top w:val="none" w:sz="0" w:space="0" w:color="auto"/>
        <w:left w:val="none" w:sz="0" w:space="0" w:color="auto"/>
        <w:bottom w:val="none" w:sz="0" w:space="0" w:color="auto"/>
        <w:right w:val="none" w:sz="0" w:space="0" w:color="auto"/>
      </w:divBdr>
    </w:div>
    <w:div w:id="1354041596">
      <w:bodyDiv w:val="1"/>
      <w:marLeft w:val="0"/>
      <w:marRight w:val="0"/>
      <w:marTop w:val="0"/>
      <w:marBottom w:val="0"/>
      <w:divBdr>
        <w:top w:val="none" w:sz="0" w:space="0" w:color="auto"/>
        <w:left w:val="none" w:sz="0" w:space="0" w:color="auto"/>
        <w:bottom w:val="none" w:sz="0" w:space="0" w:color="auto"/>
        <w:right w:val="none" w:sz="0" w:space="0" w:color="auto"/>
      </w:divBdr>
    </w:div>
    <w:div w:id="1670671502">
      <w:bodyDiv w:val="1"/>
      <w:marLeft w:val="0"/>
      <w:marRight w:val="0"/>
      <w:marTop w:val="0"/>
      <w:marBottom w:val="0"/>
      <w:divBdr>
        <w:top w:val="none" w:sz="0" w:space="0" w:color="auto"/>
        <w:left w:val="none" w:sz="0" w:space="0" w:color="auto"/>
        <w:bottom w:val="none" w:sz="0" w:space="0" w:color="auto"/>
        <w:right w:val="none" w:sz="0" w:space="0" w:color="auto"/>
      </w:divBdr>
      <w:divsChild>
        <w:div w:id="669328946">
          <w:marLeft w:val="0"/>
          <w:marRight w:val="0"/>
          <w:marTop w:val="0"/>
          <w:marBottom w:val="0"/>
          <w:divBdr>
            <w:top w:val="none" w:sz="0" w:space="0" w:color="auto"/>
            <w:left w:val="none" w:sz="0" w:space="0" w:color="auto"/>
            <w:bottom w:val="none" w:sz="0" w:space="0" w:color="auto"/>
            <w:right w:val="none" w:sz="0" w:space="0" w:color="auto"/>
          </w:divBdr>
          <w:divsChild>
            <w:div w:id="614559236">
              <w:marLeft w:val="0"/>
              <w:marRight w:val="0"/>
              <w:marTop w:val="0"/>
              <w:marBottom w:val="0"/>
              <w:divBdr>
                <w:top w:val="none" w:sz="0" w:space="0" w:color="auto"/>
                <w:left w:val="none" w:sz="0" w:space="0" w:color="auto"/>
                <w:bottom w:val="none" w:sz="0" w:space="0" w:color="auto"/>
                <w:right w:val="none" w:sz="0" w:space="0" w:color="auto"/>
              </w:divBdr>
              <w:divsChild>
                <w:div w:id="1708680103">
                  <w:marLeft w:val="0"/>
                  <w:marRight w:val="0"/>
                  <w:marTop w:val="0"/>
                  <w:marBottom w:val="0"/>
                  <w:divBdr>
                    <w:top w:val="single" w:sz="12" w:space="0" w:color="E3E3E3"/>
                    <w:left w:val="single" w:sz="12" w:space="0" w:color="E3E3E3"/>
                    <w:bottom w:val="single" w:sz="12" w:space="0" w:color="E3E3E3"/>
                    <w:right w:val="single" w:sz="12" w:space="0" w:color="E3E3E3"/>
                  </w:divBdr>
                  <w:divsChild>
                    <w:div w:id="928194505">
                      <w:marLeft w:val="105"/>
                      <w:marRight w:val="105"/>
                      <w:marTop w:val="105"/>
                      <w:marBottom w:val="105"/>
                      <w:divBdr>
                        <w:top w:val="none" w:sz="0" w:space="0" w:color="auto"/>
                        <w:left w:val="none" w:sz="0" w:space="0" w:color="auto"/>
                        <w:bottom w:val="none" w:sz="0" w:space="0" w:color="auto"/>
                        <w:right w:val="none" w:sz="0" w:space="0" w:color="auto"/>
                      </w:divBdr>
                      <w:divsChild>
                        <w:div w:id="1999376853">
                          <w:marLeft w:val="0"/>
                          <w:marRight w:val="0"/>
                          <w:marTop w:val="150"/>
                          <w:marBottom w:val="0"/>
                          <w:divBdr>
                            <w:top w:val="none" w:sz="0" w:space="0" w:color="auto"/>
                            <w:left w:val="none" w:sz="0" w:space="0" w:color="auto"/>
                            <w:bottom w:val="none" w:sz="0" w:space="0" w:color="auto"/>
                            <w:right w:val="none" w:sz="0" w:space="0" w:color="auto"/>
                          </w:divBdr>
                          <w:divsChild>
                            <w:div w:id="7409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aulaplaneta.planetasaber.com/encyclopedia/default.asp?idpack=3&amp;idpil=7511602&amp;ruta=aulaplaneta&amp;DATA=jw%2fDGJlhZJ7G58dvOKf6hDfqpXb%2b3YLTbbj%2btkCHHwY%3d" TargetMode="External"/><Relationship Id="rId26" Type="http://schemas.openxmlformats.org/officeDocument/2006/relationships/hyperlink" Target="http://aulaplaneta.planetasaber.com/encyclopedia/default.asp?idpack=3&amp;idpil=7600039&amp;ruta=aulaplaneta&amp;DATA=jw%2fDGJlhZJ7e2F3sJDZNZDfqpXb%2b3YLTbbj%2btkCHHwY%3d" TargetMode="External"/><Relationship Id="rId39" Type="http://schemas.openxmlformats.org/officeDocument/2006/relationships/hyperlink" Target="http://www.senalmemoria.gov.co/index.php/home/las-joyas-de-la-corona/item/970-joyas-de-la-corona-al-aire" TargetMode="External"/><Relationship Id="rId3" Type="http://schemas.openxmlformats.org/officeDocument/2006/relationships/styles" Target="styles.xml"/><Relationship Id="rId21" Type="http://schemas.openxmlformats.org/officeDocument/2006/relationships/hyperlink" Target="http://www.portafolio.co/archivo/documento/CMS-4609926" TargetMode="External"/><Relationship Id="rId34" Type="http://schemas.openxmlformats.org/officeDocument/2006/relationships/image" Target="media/image10.jpeg"/><Relationship Id="rId42" Type="http://schemas.openxmlformats.org/officeDocument/2006/relationships/image" Target="media/image15.jp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google.com.co/url?sa=i&amp;rct=j&amp;q=&amp;esrc=s&amp;frm=1&amp;source=images&amp;cd=&amp;cad=rja&amp;uact=8&amp;ved=0CAcQjRw&amp;url=http://www.banrepcultural.org/node/32406&amp;ei=eSZjVeyvNs_qgwTvxINI&amp;bvm=bv.93990622,d.eXY&amp;psig=AFQjCNEp_970sePnTFfeCjl9TAOsf6yXFg&amp;ust=1432647672154967" TargetMode="External"/><Relationship Id="rId17" Type="http://schemas.openxmlformats.org/officeDocument/2006/relationships/hyperlink" Target="http://www.banrepcultural.org/node/86422" TargetMode="External"/><Relationship Id="rId25" Type="http://schemas.openxmlformats.org/officeDocument/2006/relationships/image" Target="media/image6.jpg"/><Relationship Id="rId33" Type="http://schemas.openxmlformats.org/officeDocument/2006/relationships/hyperlink" Target="http://www.bibliotecanacional.gov.co/sites/default/files/u8165/imagenes/Exposiciones_virtuales/voragine/Campa__a_en_el_Nuevo_Tiempo__Baja_%20%281%29.jpg" TargetMode="External"/><Relationship Id="rId38" Type="http://schemas.openxmlformats.org/officeDocument/2006/relationships/hyperlink" Target="http://aulaplaneta.planetasaber.com/encyclopedia/default.asp?idpack=3&amp;idpil=6891807&amp;ruta=aulaplaneta&amp;DATA=0ZY1qVHAx%2bHvWCJ3HB5cYTfqpXb%2b3YLTbbj%2btkCHHwY%3d"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5.jpeg"/><Relationship Id="rId29" Type="http://schemas.openxmlformats.org/officeDocument/2006/relationships/image" Target="media/image8.jpg"/><Relationship Id="rId41"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nrepcultural.org/node/32783" TargetMode="External"/><Relationship Id="rId24" Type="http://schemas.openxmlformats.org/officeDocument/2006/relationships/hyperlink" Target="http://www.banrepcultural.org/node/28049" TargetMode="External"/><Relationship Id="rId32" Type="http://schemas.openxmlformats.org/officeDocument/2006/relationships/hyperlink" Target="http://www.senalmemoria.gov.co/index.php/home/archivo-sonoro/item/1540-sesenta-a&#241;os-del-golpe-de-pasto" TargetMode="External"/><Relationship Id="rId37" Type="http://schemas.openxmlformats.org/officeDocument/2006/relationships/image" Target="media/image12.jpg"/><Relationship Id="rId40" Type="http://schemas.openxmlformats.org/officeDocument/2006/relationships/image" Target="media/image13.jpe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www.bibliotecanacional.gov.co/sites/default/files/u8165/imagenes/Exposiciones_virtuales/voragine/Campa__a_en_el_Nuevo_Tiempo__Baja_%20%281%29.jpg" TargetMode="External"/><Relationship Id="rId28" Type="http://schemas.openxmlformats.org/officeDocument/2006/relationships/image" Target="media/image7.jpeg"/><Relationship Id="rId36" Type="http://schemas.openxmlformats.org/officeDocument/2006/relationships/image" Target="media/image11.jpeg"/><Relationship Id="rId49"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yperlink" Target="http://aulaplaneta.planetasaber.com/encyclopedia/default.asp?idpack=3&amp;idpil=7301223&amp;ruta=aulaplaneta&amp;DATA=0ZY1qVHAx%2bF70SJ6t7qOvDfqpXb%2b3YLTbbj%2btkCHHwY%3d" TargetMode="External"/><Relationship Id="rId31" Type="http://schemas.openxmlformats.org/officeDocument/2006/relationships/image" Target="media/image9.jpeg"/><Relationship Id="rId44" Type="http://schemas.openxmlformats.org/officeDocument/2006/relationships/hyperlink" Target="http://www.elespectador.com/noticias/nacional/60-anos-de-una-tragedia-estudiantil-articulo-497368"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banrepcultural.org/sites/default/files/imagecache/imagen-galeria-imagenes/2105.jpg" TargetMode="External"/><Relationship Id="rId14" Type="http://schemas.openxmlformats.org/officeDocument/2006/relationships/hyperlink" Target="http://aulaplaneta.planetasaber.com/encyclopedia/default.asp?idpack=3&amp;idpil=7410104&amp;ruta=aulaplaneta&amp;DATA=782hPoCBxVYbHEo2Y8zW9jfqpXb%2b3YLTbbj%2btkCHHwY%3d" TargetMode="External"/><Relationship Id="rId22" Type="http://schemas.openxmlformats.org/officeDocument/2006/relationships/hyperlink" Target="http://aulaplaneta.planetasaber.com/encyclopedia/default.asp?idpack=9&amp;idpil=000YO901&amp;ruta=aulaplaneta&amp;DATA=0ZY1qVHAx%2bFlI3JcW8MXtzfqpXb%2b3YLTbbj%2btkCHHwY%3d" TargetMode="External"/><Relationship Id="rId27" Type="http://schemas.openxmlformats.org/officeDocument/2006/relationships/hyperlink" Target="http://www.bibliotecanacional.gov.co/sites/default/files/u8165/imagenes/Exposiciones_virtuales/voragine/Campa__a_en_el_Nuevo_Tiempo__Baja_%20%281%29.jpg" TargetMode="External"/><Relationship Id="rId30" Type="http://schemas.openxmlformats.org/officeDocument/2006/relationships/hyperlink" Target="http://www.bibliotecanacional.gov.co/sites/default/files/u8165/imagenes/Exposiciones_virtuales/voragine/Campa__a_en_el_Nuevo_Tiempo__Baja_%20%281%29.jpg" TargetMode="External"/><Relationship Id="rId35" Type="http://schemas.openxmlformats.org/officeDocument/2006/relationships/hyperlink" Target="http://www.bibliotecanacional.gov.co/sites/default/files/u8165/imagenes/Exposiciones_virtuales/voragine/Campa__a_en_el_Nuevo_Tiempo__Baja_%20%281%29.jpg" TargetMode="External"/><Relationship Id="rId43" Type="http://schemas.openxmlformats.org/officeDocument/2006/relationships/hyperlink" Target="http://aulaplaneta.planetasaber.com/encyclopedia/default.asp?idpack=3&amp;idpil=6782335&amp;ruta=aulaplaneta&amp;DATA=T7lV9VFkj6ZLg60TFuwTdDfqpXb%2b3YLTbbj%2btkCHHwY%3d" TargetMode="External"/><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31E84-F73A-4EE6-9D4B-55B7BEA62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34</Pages>
  <Words>8880</Words>
  <Characters>48841</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25</cp:revision>
  <dcterms:created xsi:type="dcterms:W3CDTF">2015-05-26T02:24:00Z</dcterms:created>
  <dcterms:modified xsi:type="dcterms:W3CDTF">2015-06-25T17:10:00Z</dcterms:modified>
</cp:coreProperties>
</file>