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AC355A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AC355A">
        <w:rPr>
          <w:rFonts w:ascii="Times New Roman" w:hAnsi="Times New Roman" w:cs="Times New Roman"/>
          <w:b/>
          <w:lang w:val="es-ES_tradnl"/>
        </w:rPr>
        <w:t>M5</w:t>
      </w:r>
      <w:r w:rsidR="003567CA" w:rsidRPr="00AC355A">
        <w:rPr>
          <w:rFonts w:ascii="Times New Roman" w:hAnsi="Times New Roman" w:cs="Times New Roman"/>
          <w:b/>
          <w:lang w:val="es-ES_tradnl"/>
        </w:rPr>
        <w:t>B</w:t>
      </w:r>
      <w:r w:rsidR="00051C59" w:rsidRPr="00AC355A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8D2D96" w:rsidRPr="00AC355A">
        <w:rPr>
          <w:rFonts w:ascii="Times New Roman" w:hAnsi="Times New Roman" w:cs="Times New Roman"/>
          <w:b/>
          <w:lang w:val="es-ES_tradnl"/>
        </w:rPr>
        <w:t>video</w:t>
      </w:r>
    </w:p>
    <w:p w:rsidR="0045712C" w:rsidRPr="00AC355A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AC355A" w:rsidRDefault="00254FD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C4092B" w:rsidRPr="00AC355A">
        <w:rPr>
          <w:rFonts w:ascii="Times New Roman" w:hAnsi="Times New Roman" w:cs="Times New Roman"/>
          <w:lang w:val="es-ES_tradnl"/>
        </w:rPr>
        <w:t>CS_09_03_CO</w:t>
      </w:r>
    </w:p>
    <w:p w:rsidR="00E61A4B" w:rsidRPr="00AC355A" w:rsidRDefault="00E61A4B" w:rsidP="00CB02D2">
      <w:pPr>
        <w:rPr>
          <w:rFonts w:ascii="Times New Roman" w:hAnsi="Times New Roman" w:cs="Times New Roman"/>
          <w:lang w:val="es-ES_tradnl"/>
        </w:rPr>
      </w:pPr>
    </w:p>
    <w:p w:rsidR="006D02A8" w:rsidRPr="00AC355A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AC355A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AC355A" w:rsidRDefault="009320AC" w:rsidP="00CB02D2">
      <w:pPr>
        <w:rPr>
          <w:rFonts w:ascii="Times New Roman" w:hAnsi="Times New Roman" w:cs="Times New Roman"/>
          <w:lang w:val="es-ES_tradnl"/>
        </w:rPr>
      </w:pPr>
    </w:p>
    <w:p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del w:id="0" w:author="ANA MARIA LARA" w:date="2015-06-28T19:32:00Z">
        <w:r w:rsidR="00AC355A" w:rsidRPr="00AC355A" w:rsidDel="008F7300">
          <w:rPr>
            <w:rFonts w:ascii="Times New Roman" w:hAnsi="Times New Roman" w:cs="Times New Roman"/>
            <w:lang w:val="es-ES_tradnl"/>
          </w:rPr>
          <w:delText xml:space="preserve">Refuerza tu aprendizaje: </w:delText>
        </w:r>
      </w:del>
      <w:r w:rsidR="00563E2E" w:rsidRPr="00A76C9E">
        <w:rPr>
          <w:rFonts w:ascii="Times New Roman" w:hAnsi="Times New Roman" w:cs="Times New Roman"/>
          <w:color w:val="000000" w:themeColor="text1"/>
          <w:lang w:val="es-CO"/>
        </w:rPr>
        <w:t>La Revolución Mexicana</w:t>
      </w:r>
    </w:p>
    <w:p w:rsidR="003C56DF" w:rsidRPr="00AC355A" w:rsidRDefault="003C56DF" w:rsidP="003C56DF">
      <w:pPr>
        <w:rPr>
          <w:rFonts w:ascii="Times New Roman" w:hAnsi="Times New Roman" w:cs="Times New Roman"/>
          <w:lang w:val="es-ES_tradnl"/>
        </w:rPr>
      </w:pPr>
      <w:bookmarkStart w:id="1" w:name="_GoBack"/>
      <w:bookmarkEnd w:id="1"/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AC7FAC" w:rsidRPr="00AC355A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AC355A">
        <w:rPr>
          <w:rFonts w:ascii="Times New Roman" w:hAnsi="Times New Roman" w:cs="Times New Roman"/>
          <w:highlight w:val="green"/>
          <w:lang w:val="es-ES_tradnl"/>
        </w:rPr>
        <w:t>recurso</w:t>
      </w:r>
      <w:r w:rsidR="003414FA" w:rsidRPr="00AC355A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"/>
        </w:rPr>
        <w:t>Interactivo con video que señala aspectos</w:t>
      </w:r>
      <w:r w:rsidR="00C4092B" w:rsidRPr="00AC355A">
        <w:rPr>
          <w:rFonts w:ascii="Times New Roman" w:hAnsi="Times New Roman" w:cs="Times New Roman"/>
          <w:lang w:val="es-ES"/>
        </w:rPr>
        <w:t xml:space="preserve"> generales</w:t>
      </w:r>
      <w:r w:rsidR="003414FA" w:rsidRPr="00AC355A">
        <w:rPr>
          <w:rFonts w:ascii="Times New Roman" w:hAnsi="Times New Roman" w:cs="Times New Roman"/>
          <w:lang w:val="es-ES"/>
        </w:rPr>
        <w:t xml:space="preserve"> de la </w:t>
      </w:r>
      <w:r w:rsidR="00C4092B" w:rsidRPr="00AC355A">
        <w:rPr>
          <w:rFonts w:ascii="Times New Roman" w:hAnsi="Times New Roman" w:cs="Times New Roman"/>
          <w:lang w:val="es-ES"/>
        </w:rPr>
        <w:t>Revolución Mexicana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AC355A">
        <w:rPr>
          <w:rFonts w:ascii="Times New Roman" w:hAnsi="Times New Roman" w:cs="Times New Roman"/>
          <w:lang w:val="es-ES_tradnl"/>
        </w:rPr>
        <w:t xml:space="preserve"> Revolución </w:t>
      </w:r>
      <w:proofErr w:type="spellStart"/>
      <w:r w:rsidR="00AC355A">
        <w:rPr>
          <w:rFonts w:ascii="Times New Roman" w:hAnsi="Times New Roman" w:cs="Times New Roman"/>
          <w:lang w:val="es-ES_tradnl"/>
        </w:rPr>
        <w:t>Mexicana</w:t>
      </w:r>
      <w:proofErr w:type="gramStart"/>
      <w:r w:rsidR="00AC355A">
        <w:rPr>
          <w:rFonts w:ascii="Times New Roman" w:hAnsi="Times New Roman" w:cs="Times New Roman"/>
          <w:lang w:val="es-ES_tradnl"/>
        </w:rPr>
        <w:t>,Francisco</w:t>
      </w:r>
      <w:proofErr w:type="spellEnd"/>
      <w:proofErr w:type="gram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Madero,Victoriano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Huerta,Pancho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Villa,Emiliano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Zapata,Porfirio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AC355A">
        <w:rPr>
          <w:rFonts w:ascii="Times New Roman" w:hAnsi="Times New Roman" w:cs="Times New Roman"/>
          <w:lang w:val="es-ES_tradnl"/>
        </w:rPr>
        <w:t>Díaz,Venustiano</w:t>
      </w:r>
      <w:proofErr w:type="spellEnd"/>
      <w:r w:rsidR="00AC355A">
        <w:rPr>
          <w:rFonts w:ascii="Times New Roman" w:hAnsi="Times New Roman" w:cs="Times New Roman"/>
          <w:lang w:val="es-ES_tradnl"/>
        </w:rPr>
        <w:t xml:space="preserve"> Carranza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4F4403">
        <w:rPr>
          <w:rFonts w:ascii="Times New Roman" w:hAnsi="Times New Roman" w:cs="Times New Roman"/>
          <w:lang w:val="es-ES_tradnl"/>
        </w:rPr>
        <w:t xml:space="preserve"> </w:t>
      </w:r>
      <w:r w:rsidR="003414FA" w:rsidRPr="00AC355A">
        <w:rPr>
          <w:rFonts w:ascii="Times New Roman" w:hAnsi="Times New Roman" w:cs="Times New Roman"/>
          <w:lang w:val="es-ES_tradnl"/>
        </w:rPr>
        <w:t>20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AC355A" w:rsidRDefault="0063490D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AC355A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AC355A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AC355A" w:rsidTr="00AC7496">
        <w:tc>
          <w:tcPr>
            <w:tcW w:w="124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AC355A" w:rsidRDefault="003414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AC355A" w:rsidTr="00AC7496">
        <w:tc>
          <w:tcPr>
            <w:tcW w:w="124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AC355A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AC355A" w:rsidRDefault="00AC7496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F023F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AC355A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355A" w:rsidTr="00B92165">
        <w:tc>
          <w:tcPr>
            <w:tcW w:w="4536" w:type="dxa"/>
          </w:tcPr>
          <w:p w:rsidR="002E4EE6" w:rsidRPr="00AC355A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AC355A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355A" w:rsidRDefault="00B66235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355A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96819" w:rsidRPr="00AC355A" w:rsidRDefault="00B66235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AC355A" w:rsidTr="007B5078">
        <w:tc>
          <w:tcPr>
            <w:tcW w:w="212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AC355A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96819" w:rsidRPr="00AC355A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B96819" w:rsidRPr="00AC355A" w:rsidRDefault="00B96819" w:rsidP="00B96819">
      <w:pPr>
        <w:rPr>
          <w:rFonts w:ascii="Times New Roman" w:hAnsi="Times New Roman" w:cs="Times New Roman"/>
          <w:lang w:val="es-ES_tradnl"/>
        </w:rPr>
      </w:pPr>
    </w:p>
    <w:p w:rsidR="004375B6" w:rsidRPr="00AC355A" w:rsidRDefault="0005228B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Fácil, 2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AC355A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AC355A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AC355A">
        <w:rPr>
          <w:rFonts w:ascii="Times New Roman" w:hAnsi="Times New Roman" w:cs="Times New Roman"/>
          <w:highlight w:val="green"/>
          <w:lang w:val="es-ES_tradnl"/>
        </w:rPr>
        <w:t>Difícil</w:t>
      </w:r>
      <w:r w:rsidR="00277086" w:rsidRPr="00AC355A">
        <w:rPr>
          <w:rFonts w:ascii="Times New Roman" w:hAnsi="Times New Roman" w:cs="Times New Roman"/>
          <w:lang w:val="es-ES_tradnl"/>
        </w:rPr>
        <w:t xml:space="preserve"> 2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AC355A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AC355A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AC355A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AC355A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AC355A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AC355A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277086" w:rsidRPr="00AC355A" w:rsidRDefault="00054002" w:rsidP="00277086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924CB0" w:rsidRPr="00AC355A">
        <w:rPr>
          <w:rFonts w:ascii="Times New Roman" w:hAnsi="Times New Roman" w:cs="Times New Roman"/>
          <w:lang w:val="es-ES_tradnl"/>
        </w:rPr>
        <w:t xml:space="preserve"> </w:t>
      </w:r>
      <w:r w:rsidR="00B66235" w:rsidRPr="00AC355A">
        <w:rPr>
          <w:rFonts w:ascii="Times New Roman" w:hAnsi="Times New Roman" w:cs="Times New Roman"/>
          <w:lang w:val="es-ES_tradnl"/>
        </w:rPr>
        <w:t xml:space="preserve">Refuerza tu aprendizaje: </w:t>
      </w:r>
      <w:r w:rsidR="00563E2E" w:rsidRPr="00A76C9E">
        <w:rPr>
          <w:rFonts w:ascii="Times New Roman" w:hAnsi="Times New Roman" w:cs="Times New Roman"/>
          <w:color w:val="000000" w:themeColor="text1"/>
          <w:lang w:val="es-CO"/>
        </w:rPr>
        <w:t>La Revolución Mexicana</w:t>
      </w:r>
    </w:p>
    <w:p w:rsidR="00B0282E" w:rsidRPr="00AC355A" w:rsidRDefault="00B0282E" w:rsidP="00CB02D2">
      <w:pPr>
        <w:rPr>
          <w:rFonts w:ascii="Times New Roman" w:hAnsi="Times New Roman" w:cs="Times New Roman"/>
          <w:lang w:val="es-ES_tradnl"/>
        </w:rPr>
      </w:pPr>
    </w:p>
    <w:p w:rsidR="00C03039" w:rsidRPr="00AC355A" w:rsidRDefault="00C03039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AC355A" w:rsidRDefault="00054002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AC355A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AC355A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924CB0" w:rsidRPr="00AC355A">
        <w:rPr>
          <w:rFonts w:ascii="Times New Roman" w:hAnsi="Times New Roman" w:cs="Times New Roman"/>
          <w:lang w:val="es-ES_tradnl"/>
        </w:rPr>
        <w:t xml:space="preserve"> S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C355A" w:rsidRDefault="00C92E0A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AC355A">
        <w:rPr>
          <w:rFonts w:ascii="Times New Roman" w:hAnsi="Times New Roman" w:cs="Times New Roman"/>
          <w:lang w:val="es-ES_tradnl"/>
        </w:rPr>
        <w:t xml:space="preserve"> 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AC355A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AC355A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924CB0" w:rsidRPr="00AC355A">
        <w:rPr>
          <w:rFonts w:ascii="Times New Roman" w:hAnsi="Times New Roman" w:cs="Times New Roman"/>
          <w:lang w:val="es-ES_tradnl"/>
        </w:rPr>
        <w:t xml:space="preserve"> Observa el video y luego responde las preguntas seleccionando la respuesta correcta.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AC355A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1311DC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AC355A" w:rsidRDefault="001E2043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AC355A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AC355A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AC355A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AC355A">
        <w:rPr>
          <w:rFonts w:ascii="Times New Roman" w:hAnsi="Times New Roman" w:cs="Times New Roman"/>
          <w:highlight w:val="green"/>
          <w:lang w:val="es-ES_tradnl"/>
        </w:rPr>
        <w:t>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0719EE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AC355A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AC355A">
        <w:rPr>
          <w:rFonts w:ascii="Times New Roman" w:hAnsi="Times New Roman" w:cs="Times New Roman"/>
          <w:highlight w:val="green"/>
          <w:lang w:val="es-ES_tradnl"/>
        </w:rPr>
        <w:t>)</w:t>
      </w:r>
      <w:r w:rsidR="00F4516D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AC355A" w:rsidRDefault="006907A4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967B00" w:rsidRPr="00AC355A">
        <w:rPr>
          <w:rFonts w:ascii="Times New Roman" w:hAnsi="Times New Roman" w:cs="Times New Roman"/>
          <w:lang w:val="es-ES_tradnl"/>
        </w:rPr>
        <w:t xml:space="preserve"> N</w:t>
      </w:r>
    </w:p>
    <w:p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:rsidR="009C4689" w:rsidRPr="00AC355A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AC355A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AC355A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AC355A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F4516D" w:rsidRPr="00AC355A">
        <w:rPr>
          <w:rFonts w:ascii="Times New Roman" w:hAnsi="Times New Roman" w:cs="Times New Roman"/>
          <w:lang w:val="es-ES_tradnl"/>
        </w:rPr>
        <w:t xml:space="preserve"> S</w:t>
      </w:r>
    </w:p>
    <w:p w:rsidR="009C4689" w:rsidRPr="00AC355A" w:rsidRDefault="009C4689" w:rsidP="00CB02D2">
      <w:pPr>
        <w:rPr>
          <w:rFonts w:ascii="Times New Roman" w:hAnsi="Times New Roman" w:cs="Times New Roman"/>
          <w:lang w:val="es-ES_tradnl"/>
        </w:rPr>
      </w:pPr>
    </w:p>
    <w:p w:rsidR="000719EE" w:rsidRPr="00AC355A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AC355A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AC355A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0</w:t>
      </w:r>
      <w:r w:rsidRPr="00AC355A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AC355A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AC355A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AC355A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AC355A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AC355A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AC355A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AC355A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AC355A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AC355A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AC355A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F4516D" w:rsidRPr="00A76C9E" w:rsidRDefault="006D02A8" w:rsidP="005E3EA4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AC355A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  <w:r w:rsidR="00563E2E" w:rsidRPr="00A76C9E">
        <w:rPr>
          <w:rFonts w:ascii="Times New Roman" w:hAnsi="Times New Roman" w:cs="Times New Roman"/>
          <w:lang w:val="es-CO"/>
        </w:rPr>
        <w:t xml:space="preserve"> </w:t>
      </w:r>
    </w:p>
    <w:p w:rsidR="00F4516D" w:rsidRPr="00AC355A" w:rsidRDefault="00F4516D" w:rsidP="00F4516D">
      <w:pPr>
        <w:rPr>
          <w:rFonts w:ascii="Times New Roman" w:hAnsi="Times New Roman" w:cs="Times New Roman"/>
          <w:lang w:val="es-ES_tradnl"/>
        </w:rPr>
      </w:pPr>
    </w:p>
    <w:p w:rsidR="006D02A8" w:rsidRPr="00AC355A" w:rsidRDefault="001311D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 xml:space="preserve">Porfirio Díaz fue presidente de México </w:t>
      </w:r>
      <w:r w:rsidR="00B66235">
        <w:rPr>
          <w:rFonts w:ascii="Times New Roman" w:hAnsi="Times New Roman" w:cs="Times New Roman"/>
          <w:lang w:val="es-ES_tradnl"/>
        </w:rPr>
        <w:t xml:space="preserve">por un </w:t>
      </w:r>
      <w:r w:rsidR="00911100">
        <w:rPr>
          <w:rFonts w:ascii="Times New Roman" w:hAnsi="Times New Roman" w:cs="Times New Roman"/>
          <w:lang w:val="es-ES_tradnl"/>
        </w:rPr>
        <w:t xml:space="preserve">periodo </w:t>
      </w:r>
      <w:r w:rsidR="00B66235">
        <w:rPr>
          <w:rFonts w:ascii="Times New Roman" w:hAnsi="Times New Roman" w:cs="Times New Roman"/>
          <w:lang w:val="es-ES_tradnl"/>
        </w:rPr>
        <w:t>que duró</w:t>
      </w:r>
    </w:p>
    <w:p w:rsidR="00CD0B3B" w:rsidRPr="00AC355A" w:rsidRDefault="00CD0B3B" w:rsidP="006D02A8">
      <w:pPr>
        <w:rPr>
          <w:rFonts w:ascii="Times New Roman" w:hAnsi="Times New Roman" w:cs="Times New Roman"/>
          <w:lang w:val="es-ES_tradnl"/>
        </w:rPr>
      </w:pPr>
    </w:p>
    <w:p w:rsidR="00F4516D" w:rsidRPr="00AC355A" w:rsidRDefault="00CD0B3B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FD6FF8" w:rsidRPr="00AC355A" w:rsidRDefault="00FD6FF8" w:rsidP="00B5250C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584F8B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Video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AC355A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AC355A">
        <w:rPr>
          <w:rFonts w:ascii="Times New Roman" w:hAnsi="Times New Roman" w:cs="Times New Roman"/>
          <w:highlight w:val="yellow"/>
          <w:lang w:val="es-ES_tradnl"/>
        </w:rPr>
        <w:t>)</w:t>
      </w:r>
    </w:p>
    <w:p w:rsidR="00584F8B" w:rsidRPr="00AC355A" w:rsidRDefault="00563E2E" w:rsidP="00584F8B">
      <w:pPr>
        <w:rPr>
          <w:rFonts w:ascii="Times New Roman" w:hAnsi="Times New Roman" w:cs="Times New Roman"/>
          <w:lang w:val="es-ES"/>
        </w:rPr>
      </w:pPr>
      <w:r w:rsidRPr="00A76C9E">
        <w:rPr>
          <w:rFonts w:ascii="Times New Roman" w:hAnsi="Times New Roman" w:cs="Times New Roman"/>
          <w:lang w:val="es-ES_tradnl"/>
        </w:rPr>
        <w:t>http://aulaplaneta.planetasaber.com/encyclopedia/default.asp?idpack=10&amp;idpil=VI000466&amp;ruta=aulaplaneta&amp;DATA=liXdw0UWeePyPuT96hOWiTfqpXb%2b3YLTbbj%2btkCHHwY%3d</w:t>
      </w:r>
    </w:p>
    <w:p w:rsidR="00B5250C" w:rsidRPr="00AC355A" w:rsidRDefault="00B5250C" w:rsidP="00B5250C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9E7DAC" w:rsidP="006D02A8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AC355A">
        <w:rPr>
          <w:rFonts w:ascii="Times New Roman" w:hAnsi="Times New Roman" w:cs="Times New Roman"/>
          <w:highlight w:val="yellow"/>
          <w:lang w:val="es-ES_tradnl"/>
        </w:rPr>
        <w:t>s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DA197D" w:rsidRPr="00AC355A" w:rsidRDefault="001311DC" w:rsidP="00DA1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</w:rPr>
        <w:t xml:space="preserve">30 </w:t>
      </w:r>
      <w:proofErr w:type="spellStart"/>
      <w:r w:rsidRPr="00AC355A">
        <w:rPr>
          <w:rFonts w:ascii="Times New Roman" w:hAnsi="Times New Roman" w:cs="Times New Roman"/>
          <w:b/>
        </w:rPr>
        <w:t>años</w:t>
      </w:r>
      <w:proofErr w:type="spellEnd"/>
      <w:r w:rsidR="00911100">
        <w:rPr>
          <w:rFonts w:ascii="Times New Roman" w:hAnsi="Times New Roman" w:cs="Times New Roman"/>
          <w:b/>
        </w:rPr>
        <w:t>.</w:t>
      </w:r>
    </w:p>
    <w:p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4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  <w:r w:rsidR="00911100">
        <w:rPr>
          <w:rFonts w:ascii="Times New Roman" w:hAnsi="Times New Roman" w:cs="Times New Roman"/>
        </w:rPr>
        <w:t>.</w:t>
      </w:r>
    </w:p>
    <w:p w:rsidR="00F4516D" w:rsidRPr="00AC355A" w:rsidRDefault="001311DC" w:rsidP="00F4516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 xml:space="preserve">17 </w:t>
      </w:r>
      <w:proofErr w:type="spellStart"/>
      <w:r w:rsidRPr="00AC355A">
        <w:rPr>
          <w:rFonts w:ascii="Times New Roman" w:hAnsi="Times New Roman" w:cs="Times New Roman"/>
        </w:rPr>
        <w:t>años</w:t>
      </w:r>
      <w:proofErr w:type="spellEnd"/>
      <w:r w:rsidR="00911100">
        <w:rPr>
          <w:rFonts w:ascii="Times New Roman" w:hAnsi="Times New Roman" w:cs="Times New Roman"/>
        </w:rPr>
        <w:t>.</w:t>
      </w:r>
    </w:p>
    <w:p w:rsidR="00F4516D" w:rsidRPr="00AC355A" w:rsidRDefault="00F4516D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584F8B" w:rsidRPr="00AC355A" w:rsidRDefault="00584F8B" w:rsidP="006D02A8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F4516D" w:rsidRPr="00A76C9E" w:rsidRDefault="00563E2E" w:rsidP="005E3EA4">
      <w:pPr>
        <w:rPr>
          <w:rFonts w:ascii="Times New Roman" w:hAnsi="Times New Roman" w:cs="Times New Roman"/>
          <w:lang w:val="es-CO"/>
        </w:rPr>
      </w:pPr>
      <w:r w:rsidRPr="00A76C9E">
        <w:rPr>
          <w:rFonts w:ascii="Times New Roman" w:hAnsi="Times New Roman" w:cs="Times New Roman"/>
          <w:lang w:val="es-CO"/>
        </w:rPr>
        <w:t>Ese año empezó la Revolución Mexicana:</w:t>
      </w:r>
    </w:p>
    <w:p w:rsidR="00DA197D" w:rsidRPr="00A76C9E" w:rsidRDefault="00DA197D" w:rsidP="005E3EA4">
      <w:pPr>
        <w:rPr>
          <w:rFonts w:ascii="Times New Roman" w:hAnsi="Times New Roman" w:cs="Times New Roman"/>
          <w:lang w:val="es-CO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A76C9E">
        <w:rPr>
          <w:rFonts w:ascii="Times New Roman" w:hAnsi="Times New Roman" w:cs="Times New Roman"/>
          <w:b/>
          <w:lang w:val="es-CO"/>
        </w:rPr>
        <w:t>1910</w:t>
      </w:r>
      <w:r w:rsidR="000F023F" w:rsidRPr="00A76C9E">
        <w:rPr>
          <w:rFonts w:ascii="Times New Roman" w:hAnsi="Times New Roman" w:cs="Times New Roman"/>
          <w:b/>
          <w:lang w:val="es-CO"/>
        </w:rPr>
        <w:t>.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AC355A">
        <w:rPr>
          <w:rFonts w:ascii="Times New Roman" w:hAnsi="Times New Roman" w:cs="Times New Roman"/>
        </w:rPr>
        <w:t>1810</w:t>
      </w:r>
      <w:r w:rsidR="000F023F">
        <w:rPr>
          <w:rFonts w:ascii="Times New Roman" w:hAnsi="Times New Roman" w:cs="Times New Roman"/>
        </w:rPr>
        <w:t>.</w:t>
      </w:r>
    </w:p>
    <w:p w:rsidR="005E3EA4" w:rsidRPr="00AC355A" w:rsidRDefault="001311DC" w:rsidP="005E3EA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</w:rPr>
        <w:t>1917</w:t>
      </w:r>
      <w:r w:rsidR="000F023F">
        <w:rPr>
          <w:rFonts w:ascii="Times New Roman" w:hAnsi="Times New Roman" w:cs="Times New Roman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7D2825" w:rsidRPr="00AC355A" w:rsidRDefault="007D2825" w:rsidP="007D2825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EF12A5" w:rsidRPr="00A76C9E" w:rsidRDefault="00261A6F" w:rsidP="005E3EA4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>Uno tras otro, fueron presidentes durante el periodo revolucionario:</w:t>
      </w:r>
    </w:p>
    <w:p w:rsidR="005E3EA4" w:rsidRPr="00A76C9E" w:rsidRDefault="005E3EA4" w:rsidP="00F4516D">
      <w:pPr>
        <w:rPr>
          <w:rFonts w:ascii="Times New Roman" w:hAnsi="Times New Roman" w:cs="Times New Roman"/>
          <w:highlight w:val="yellow"/>
          <w:lang w:val="es-CO"/>
        </w:rPr>
      </w:pPr>
    </w:p>
    <w:p w:rsidR="00F4516D" w:rsidRPr="00AC355A" w:rsidRDefault="006B2D23" w:rsidP="00F4516D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="00F4516D"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Madero y Huerta</w:t>
      </w:r>
      <w:r w:rsidR="00911100">
        <w:rPr>
          <w:rFonts w:ascii="Times New Roman" w:hAnsi="Times New Roman" w:cs="Times New Roman"/>
          <w:b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Villa y Zapata</w:t>
      </w:r>
      <w:r w:rsidR="00911100">
        <w:rPr>
          <w:rFonts w:ascii="Times New Roman" w:hAnsi="Times New Roman" w:cs="Times New Roman"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Carranza y Zapata</w:t>
      </w:r>
      <w:r w:rsidR="00911100">
        <w:rPr>
          <w:rFonts w:ascii="Times New Roman" w:hAnsi="Times New Roman" w:cs="Times New Roman"/>
          <w:lang w:val="es-ES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:rsidR="00261A6F" w:rsidRPr="00A76C9E" w:rsidRDefault="00261A6F" w:rsidP="00261A6F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 xml:space="preserve">Las primeras reformas de la </w:t>
      </w:r>
      <w:r w:rsidR="00B66235">
        <w:rPr>
          <w:rFonts w:ascii="Times New Roman" w:hAnsi="Times New Roman" w:cs="Times New Roman"/>
          <w:lang w:val="es-ES_tradnl"/>
        </w:rPr>
        <w:t>R</w:t>
      </w:r>
      <w:r w:rsidRPr="00AC355A">
        <w:rPr>
          <w:rFonts w:ascii="Times New Roman" w:hAnsi="Times New Roman" w:cs="Times New Roman"/>
          <w:lang w:val="es-ES_tradnl"/>
        </w:rPr>
        <w:t>evolución inicia</w:t>
      </w:r>
      <w:r w:rsidR="00C66992" w:rsidRPr="00AC355A">
        <w:rPr>
          <w:rFonts w:ascii="Times New Roman" w:hAnsi="Times New Roman" w:cs="Times New Roman"/>
          <w:lang w:val="es-ES_tradnl"/>
        </w:rPr>
        <w:t>ron</w:t>
      </w:r>
      <w:r w:rsidRPr="00AC355A">
        <w:rPr>
          <w:rFonts w:ascii="Times New Roman" w:hAnsi="Times New Roman" w:cs="Times New Roman"/>
          <w:lang w:val="es-ES_tradnl"/>
        </w:rPr>
        <w:t xml:space="preserve"> en el año</w:t>
      </w:r>
    </w:p>
    <w:p w:rsidR="00261A6F" w:rsidRPr="00A76C9E" w:rsidRDefault="00261A6F" w:rsidP="00261A6F">
      <w:pPr>
        <w:rPr>
          <w:rFonts w:ascii="Times New Roman" w:hAnsi="Times New Roman" w:cs="Times New Roman"/>
          <w:highlight w:val="yellow"/>
          <w:lang w:val="es-CO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</w:p>
    <w:p w:rsidR="00261A6F" w:rsidRPr="00AC355A" w:rsidRDefault="00261A6F" w:rsidP="00261A6F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1917</w:t>
      </w:r>
      <w:r w:rsidR="004F4403">
        <w:rPr>
          <w:rFonts w:ascii="Times New Roman" w:hAnsi="Times New Roman" w:cs="Times New Roman"/>
          <w:b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1910</w:t>
      </w:r>
      <w:r w:rsidR="004F4403">
        <w:rPr>
          <w:rFonts w:ascii="Times New Roman" w:hAnsi="Times New Roman" w:cs="Times New Roman"/>
          <w:lang w:val="es-ES_tradnl"/>
        </w:rPr>
        <w:t>.</w:t>
      </w:r>
    </w:p>
    <w:p w:rsidR="00261A6F" w:rsidRPr="00AC355A" w:rsidRDefault="00261A6F" w:rsidP="00261A6F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1930</w:t>
      </w:r>
      <w:r w:rsidR="004F4403">
        <w:rPr>
          <w:rFonts w:ascii="Times New Roman" w:hAnsi="Times New Roman" w:cs="Times New Roman"/>
          <w:lang w:val="es-ES"/>
        </w:rPr>
        <w:t>.</w:t>
      </w:r>
    </w:p>
    <w:p w:rsidR="006B2D23" w:rsidRPr="00AC355A" w:rsidRDefault="006B2D23" w:rsidP="006B2D23">
      <w:pPr>
        <w:rPr>
          <w:rFonts w:ascii="Times New Roman" w:hAnsi="Times New Roman" w:cs="Times New Roman"/>
          <w:lang w:val="es-ES_tradnl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AC355A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AC355A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:rsidR="00C66992" w:rsidRPr="00A76C9E" w:rsidRDefault="00C66992" w:rsidP="00C66992">
      <w:pPr>
        <w:rPr>
          <w:rFonts w:ascii="Times New Roman" w:hAnsi="Times New Roman" w:cs="Times New Roman"/>
          <w:lang w:val="es-CO"/>
        </w:rPr>
      </w:pPr>
      <w:r w:rsidRPr="00AC355A">
        <w:rPr>
          <w:rFonts w:ascii="Times New Roman" w:hAnsi="Times New Roman" w:cs="Times New Roman"/>
          <w:lang w:val="es-ES_tradnl"/>
        </w:rPr>
        <w:t>Aunque fueron insuficientes, las primeras reformas de la Revolución Mexicana fueron realizadas por</w:t>
      </w:r>
    </w:p>
    <w:p w:rsidR="00C66992" w:rsidRPr="00A76C9E" w:rsidRDefault="00C66992" w:rsidP="00C66992">
      <w:pPr>
        <w:rPr>
          <w:rFonts w:ascii="Times New Roman" w:hAnsi="Times New Roman" w:cs="Times New Roman"/>
          <w:highlight w:val="yellow"/>
          <w:lang w:val="es-CO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  <w:r w:rsidRPr="00AC355A">
        <w:rPr>
          <w:rFonts w:ascii="Times New Roman" w:hAnsi="Times New Roman" w:cs="Times New Roman"/>
          <w:lang w:val="es-ES_tradnl"/>
        </w:rPr>
        <w:t xml:space="preserve"> </w:t>
      </w: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</w:p>
    <w:p w:rsidR="00C66992" w:rsidRPr="00AC355A" w:rsidRDefault="00C66992" w:rsidP="00C66992">
      <w:p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AC355A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AC355A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AC355A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lang w:val="es-ES_tradnl"/>
        </w:rPr>
      </w:pPr>
      <w:r w:rsidRPr="00AC355A">
        <w:rPr>
          <w:rFonts w:ascii="Times New Roman" w:hAnsi="Times New Roman" w:cs="Times New Roman"/>
          <w:b/>
          <w:lang w:val="es-ES_tradnl"/>
        </w:rPr>
        <w:t>Venustiano Carranza</w:t>
      </w:r>
      <w:r w:rsidR="00911100">
        <w:rPr>
          <w:rFonts w:ascii="Times New Roman" w:hAnsi="Times New Roman" w:cs="Times New Roman"/>
          <w:b/>
          <w:lang w:val="es-ES_tradnl"/>
        </w:rPr>
        <w:t>.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_tradnl"/>
        </w:rPr>
      </w:pPr>
      <w:r w:rsidRPr="00AC355A">
        <w:rPr>
          <w:rFonts w:ascii="Times New Roman" w:hAnsi="Times New Roman" w:cs="Times New Roman"/>
          <w:lang w:val="es-ES_tradnl"/>
        </w:rPr>
        <w:t>Pancho Villa</w:t>
      </w:r>
      <w:r w:rsidR="00911100">
        <w:rPr>
          <w:rFonts w:ascii="Times New Roman" w:hAnsi="Times New Roman" w:cs="Times New Roman"/>
          <w:lang w:val="es-ES_tradnl"/>
        </w:rPr>
        <w:t>.</w:t>
      </w:r>
    </w:p>
    <w:p w:rsidR="00C66992" w:rsidRPr="00AC355A" w:rsidRDefault="00C66992" w:rsidP="00C669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C355A">
        <w:rPr>
          <w:rFonts w:ascii="Times New Roman" w:hAnsi="Times New Roman" w:cs="Times New Roman"/>
          <w:lang w:val="es-ES"/>
        </w:rPr>
        <w:t>Victoriano Huerta</w:t>
      </w:r>
      <w:r w:rsidR="00911100">
        <w:rPr>
          <w:rFonts w:ascii="Times New Roman" w:hAnsi="Times New Roman" w:cs="Times New Roman"/>
          <w:lang w:val="es-ES"/>
        </w:rPr>
        <w:t>.</w:t>
      </w:r>
    </w:p>
    <w:p w:rsidR="00C66992" w:rsidRPr="00AC355A" w:rsidRDefault="00C66992" w:rsidP="006B2D23">
      <w:pPr>
        <w:rPr>
          <w:rFonts w:ascii="Times New Roman" w:hAnsi="Times New Roman" w:cs="Times New Roman"/>
          <w:lang w:val="es-ES_tradnl"/>
        </w:rPr>
      </w:pPr>
    </w:p>
    <w:sectPr w:rsidR="00C66992" w:rsidRPr="00AC355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47B42"/>
    <w:multiLevelType w:val="multilevel"/>
    <w:tmpl w:val="BC746966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2075CD"/>
    <w:multiLevelType w:val="multilevel"/>
    <w:tmpl w:val="8FD430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A3D10"/>
    <w:multiLevelType w:val="hybridMultilevel"/>
    <w:tmpl w:val="EFECE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73EE1"/>
    <w:multiLevelType w:val="hybridMultilevel"/>
    <w:tmpl w:val="E36C42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7580D"/>
    <w:multiLevelType w:val="multilevel"/>
    <w:tmpl w:val="D8DE7DC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776A04"/>
    <w:multiLevelType w:val="hybridMultilevel"/>
    <w:tmpl w:val="CCBA740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600EC"/>
    <w:rsid w:val="000719EE"/>
    <w:rsid w:val="000B20BA"/>
    <w:rsid w:val="000F023F"/>
    <w:rsid w:val="00104E5C"/>
    <w:rsid w:val="00125D25"/>
    <w:rsid w:val="001311DC"/>
    <w:rsid w:val="001B092E"/>
    <w:rsid w:val="001B3983"/>
    <w:rsid w:val="001D2148"/>
    <w:rsid w:val="001E1FB6"/>
    <w:rsid w:val="001E2043"/>
    <w:rsid w:val="002233BF"/>
    <w:rsid w:val="00227850"/>
    <w:rsid w:val="00230D9D"/>
    <w:rsid w:val="00254FDB"/>
    <w:rsid w:val="0025789D"/>
    <w:rsid w:val="00261A6F"/>
    <w:rsid w:val="00277086"/>
    <w:rsid w:val="002B2F09"/>
    <w:rsid w:val="002B7E96"/>
    <w:rsid w:val="002E30A7"/>
    <w:rsid w:val="002E4EE6"/>
    <w:rsid w:val="002F3F12"/>
    <w:rsid w:val="00317F44"/>
    <w:rsid w:val="00326C60"/>
    <w:rsid w:val="00340C3A"/>
    <w:rsid w:val="003414F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250A"/>
    <w:rsid w:val="00485C72"/>
    <w:rsid w:val="0049105C"/>
    <w:rsid w:val="00495119"/>
    <w:rsid w:val="004A4A9C"/>
    <w:rsid w:val="004F4403"/>
    <w:rsid w:val="00510FE7"/>
    <w:rsid w:val="0052013C"/>
    <w:rsid w:val="005513FA"/>
    <w:rsid w:val="00551D6E"/>
    <w:rsid w:val="00552D7C"/>
    <w:rsid w:val="00563E2E"/>
    <w:rsid w:val="00584F8B"/>
    <w:rsid w:val="005B210B"/>
    <w:rsid w:val="005C209B"/>
    <w:rsid w:val="005D3CC8"/>
    <w:rsid w:val="005E3EA4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1D61"/>
    <w:rsid w:val="006C5B69"/>
    <w:rsid w:val="006C5EF2"/>
    <w:rsid w:val="006D02A8"/>
    <w:rsid w:val="006E057B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F7300"/>
    <w:rsid w:val="00911100"/>
    <w:rsid w:val="00923C89"/>
    <w:rsid w:val="00924CB0"/>
    <w:rsid w:val="009320AC"/>
    <w:rsid w:val="009510B5"/>
    <w:rsid w:val="00953886"/>
    <w:rsid w:val="00967B00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76C9E"/>
    <w:rsid w:val="00A925B6"/>
    <w:rsid w:val="00A974E1"/>
    <w:rsid w:val="00AA0FF1"/>
    <w:rsid w:val="00AC165F"/>
    <w:rsid w:val="00AC355A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66235"/>
    <w:rsid w:val="00B92165"/>
    <w:rsid w:val="00B96819"/>
    <w:rsid w:val="00BA27F3"/>
    <w:rsid w:val="00BB4FA7"/>
    <w:rsid w:val="00BC129D"/>
    <w:rsid w:val="00BC2254"/>
    <w:rsid w:val="00BD1FFA"/>
    <w:rsid w:val="00C03039"/>
    <w:rsid w:val="00C0683E"/>
    <w:rsid w:val="00C209AE"/>
    <w:rsid w:val="00C219A9"/>
    <w:rsid w:val="00C34A1F"/>
    <w:rsid w:val="00C35567"/>
    <w:rsid w:val="00C36FB5"/>
    <w:rsid w:val="00C4092B"/>
    <w:rsid w:val="00C43F55"/>
    <w:rsid w:val="00C52E57"/>
    <w:rsid w:val="00C66992"/>
    <w:rsid w:val="00C7411E"/>
    <w:rsid w:val="00C801EC"/>
    <w:rsid w:val="00C82D30"/>
    <w:rsid w:val="00C84826"/>
    <w:rsid w:val="00C92E0A"/>
    <w:rsid w:val="00CA5658"/>
    <w:rsid w:val="00CA5F01"/>
    <w:rsid w:val="00CB02D2"/>
    <w:rsid w:val="00CD0B3B"/>
    <w:rsid w:val="00CD2245"/>
    <w:rsid w:val="00CE7115"/>
    <w:rsid w:val="00D15A42"/>
    <w:rsid w:val="00D3600C"/>
    <w:rsid w:val="00D660AD"/>
    <w:rsid w:val="00DA197D"/>
    <w:rsid w:val="00DA1F71"/>
    <w:rsid w:val="00DE1C4F"/>
    <w:rsid w:val="00DE69EE"/>
    <w:rsid w:val="00DF5702"/>
    <w:rsid w:val="00E32F4B"/>
    <w:rsid w:val="00E34DA1"/>
    <w:rsid w:val="00E460B5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2A5"/>
    <w:rsid w:val="00EF7BBC"/>
    <w:rsid w:val="00F157B9"/>
    <w:rsid w:val="00F44F99"/>
    <w:rsid w:val="00F4516D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1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6C1D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17</cp:revision>
  <dcterms:created xsi:type="dcterms:W3CDTF">2015-04-01T04:16:00Z</dcterms:created>
  <dcterms:modified xsi:type="dcterms:W3CDTF">2015-06-29T00:33:00Z</dcterms:modified>
</cp:coreProperties>
</file>