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37E59" w:rsidRDefault="000537AE" w:rsidP="00CB02D2">
      <w:pPr>
        <w:jc w:val="center"/>
        <w:rPr>
          <w:rFonts w:asciiTheme="majorHAnsi" w:hAnsiTheme="majorHAnsi"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</w:t>
      </w:r>
      <w:r w:rsidR="00C61FE7">
        <w:rPr>
          <w:rFonts w:asciiTheme="majorHAnsi" w:hAnsiTheme="majorHAnsi"/>
          <w:b/>
          <w:lang w:val="es-ES_tradnl"/>
        </w:rPr>
        <w:t>6</w:t>
      </w:r>
      <w:r w:rsidR="00D07148" w:rsidRPr="00D07148">
        <w:rPr>
          <w:rFonts w:asciiTheme="majorHAnsi" w:hAnsiTheme="majorHAnsi"/>
          <w:b/>
          <w:lang w:val="es-ES_tradnl"/>
        </w:rPr>
        <w:t>A: Sopa de letras</w:t>
      </w:r>
    </w:p>
    <w:p w:rsidR="0045712C" w:rsidRPr="00237E59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61FE7">
        <w:rPr>
          <w:rFonts w:ascii="Arial" w:hAnsi="Arial"/>
          <w:sz w:val="18"/>
          <w:szCs w:val="18"/>
          <w:lang w:val="es-ES_tradnl"/>
        </w:rPr>
        <w:t xml:space="preserve"> CS_09_03_CO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1FE7">
        <w:rPr>
          <w:rFonts w:ascii="Arial" w:hAnsi="Arial"/>
          <w:sz w:val="18"/>
          <w:szCs w:val="18"/>
          <w:lang w:val="es-ES_tradnl"/>
        </w:rPr>
        <w:t xml:space="preserve"> Encuentra nombre</w:t>
      </w:r>
      <w:r w:rsidR="00316546">
        <w:rPr>
          <w:rFonts w:ascii="Arial" w:hAnsi="Arial"/>
          <w:sz w:val="18"/>
          <w:szCs w:val="18"/>
          <w:lang w:val="es-ES_tradnl"/>
        </w:rPr>
        <w:t>s</w:t>
      </w:r>
      <w:r w:rsidR="00C61FE7">
        <w:rPr>
          <w:rFonts w:ascii="Arial" w:hAnsi="Arial"/>
          <w:sz w:val="18"/>
          <w:szCs w:val="18"/>
          <w:lang w:val="es-ES_tradnl"/>
        </w:rPr>
        <w:t xml:space="preserve"> de líderes</w:t>
      </w:r>
      <w:r w:rsidR="00316546">
        <w:rPr>
          <w:rFonts w:ascii="Arial" w:hAnsi="Arial"/>
          <w:sz w:val="18"/>
          <w:szCs w:val="18"/>
          <w:lang w:val="es-ES_tradnl"/>
        </w:rPr>
        <w:t xml:space="preserve"> y términos relacionados con el populismo y las dictaduras militares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16546">
        <w:rPr>
          <w:rFonts w:ascii="Arial" w:hAnsi="Arial"/>
          <w:sz w:val="18"/>
          <w:szCs w:val="18"/>
          <w:lang w:val="es-ES_tradnl"/>
        </w:rPr>
        <w:t xml:space="preserve"> Sopa de letras para encontrar nombres y términos relacionados con el populismo y las dictaduras militares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ins w:id="0" w:author="RAUL MAZO" w:date="2015-04-07T05:34:00Z">
        <w:r w:rsidR="00D94B23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proofErr w:type="spellStart"/>
      <w:r w:rsidR="00316546">
        <w:rPr>
          <w:rFonts w:ascii="Arial" w:hAnsi="Arial"/>
          <w:sz w:val="18"/>
          <w:szCs w:val="18"/>
          <w:lang w:val="es-ES_tradnl"/>
        </w:rPr>
        <w:t>populismo,dictaduras,militares,América</w:t>
      </w:r>
      <w:proofErr w:type="spellEnd"/>
      <w:r w:rsidR="00316546">
        <w:rPr>
          <w:rFonts w:ascii="Arial" w:hAnsi="Arial"/>
          <w:sz w:val="18"/>
          <w:szCs w:val="18"/>
          <w:lang w:val="es-ES_tradnl"/>
        </w:rPr>
        <w:t xml:space="preserve"> Latina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16546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31654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94B2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31654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31654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316546" w:rsidRPr="006D02A8" w:rsidRDefault="00054002" w:rsidP="0031654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16546">
        <w:rPr>
          <w:rFonts w:ascii="Arial" w:hAnsi="Arial"/>
          <w:sz w:val="18"/>
          <w:szCs w:val="18"/>
          <w:lang w:val="es-ES_tradnl"/>
        </w:rPr>
        <w:t xml:space="preserve"> Encuentra nombres de líderes y términos relacionados con el populismo y las dictaduras militares</w:t>
      </w:r>
    </w:p>
    <w:p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16546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16546">
        <w:rPr>
          <w:rFonts w:ascii="Arial" w:hAnsi="Arial"/>
          <w:sz w:val="18"/>
          <w:szCs w:val="18"/>
          <w:lang w:val="es-ES_tradnl"/>
        </w:rPr>
        <w:t xml:space="preserve"> Encuentras palabras y nombres relacionados con el populismo y las dictaduras militares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16546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316546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16546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F11BD8" w:rsidRDefault="00DF7931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6546">
        <w:rPr>
          <w:rFonts w:ascii="Arial" w:hAnsi="Arial" w:cs="Arial"/>
          <w:sz w:val="18"/>
          <w:szCs w:val="18"/>
          <w:lang w:val="es-ES_tradnl"/>
        </w:rPr>
        <w:t>N</w:t>
      </w:r>
    </w:p>
    <w:p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DF7931" w:rsidRPr="0087280B">
        <w:rPr>
          <w:rFonts w:ascii="Arial" w:hAnsi="Arial"/>
          <w:b/>
          <w:sz w:val="18"/>
          <w:szCs w:val="18"/>
          <w:lang w:val="es-ES_tradnl"/>
        </w:rPr>
        <w:t>PERON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DF7931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DF7931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DF7931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DF7931" w:rsidRPr="0087280B">
        <w:rPr>
          <w:rFonts w:ascii="Arial" w:hAnsi="Arial"/>
          <w:b/>
          <w:sz w:val="18"/>
          <w:szCs w:val="18"/>
          <w:lang w:val="es-ES_tradnl"/>
        </w:rPr>
        <w:t>EVITA</w:t>
      </w:r>
    </w:p>
    <w:p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DF793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DF793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DF793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DF7931" w:rsidRPr="0087280B">
        <w:rPr>
          <w:rFonts w:ascii="Arial" w:hAnsi="Arial"/>
          <w:b/>
          <w:sz w:val="18"/>
          <w:szCs w:val="18"/>
          <w:lang w:val="es-ES_tradnl"/>
        </w:rPr>
        <w:t>CONDOR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DF793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DF793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DF7931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87280B" w:rsidRPr="0087280B">
        <w:rPr>
          <w:rFonts w:ascii="Arial" w:hAnsi="Arial"/>
          <w:b/>
          <w:sz w:val="18"/>
          <w:szCs w:val="18"/>
          <w:lang w:val="es-ES_tradnl"/>
        </w:rPr>
        <w:t>INDUSTRIA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87280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87280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87280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Pr="0087280B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87280B" w:rsidRPr="0087280B">
        <w:rPr>
          <w:rFonts w:ascii="Arial" w:hAnsi="Arial" w:cs="Arial"/>
          <w:b/>
          <w:sz w:val="18"/>
          <w:szCs w:val="18"/>
          <w:lang w:val="es-ES_tradnl"/>
        </w:rPr>
        <w:t>INDIGENISMO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87280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87280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87280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87280B" w:rsidRPr="0087280B">
        <w:rPr>
          <w:rFonts w:ascii="Arial" w:hAnsi="Arial" w:cs="Arial"/>
          <w:b/>
          <w:sz w:val="18"/>
          <w:szCs w:val="18"/>
          <w:lang w:val="es-ES_tradnl"/>
        </w:rPr>
        <w:t>ARBENZ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37E5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37E59" w:rsidRPr="00237E59">
        <w:rPr>
          <w:rFonts w:ascii="Arial" w:hAnsi="Arial"/>
          <w:b/>
          <w:sz w:val="18"/>
          <w:szCs w:val="18"/>
          <w:lang w:val="es-ES_tradnl"/>
        </w:rPr>
        <w:t>ARGENTINA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37E5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37E59">
        <w:rPr>
          <w:rFonts w:ascii="Arial" w:hAnsi="Arial"/>
          <w:sz w:val="18"/>
          <w:szCs w:val="18"/>
          <w:lang w:val="es-ES_tradnl"/>
        </w:rPr>
        <w:t>SINDICATOS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37E5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37E5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1C3AC6" w:rsidRDefault="001C3AC6" w:rsidP="001C3AC6">
      <w:pPr>
        <w:rPr>
          <w:rFonts w:ascii="Arial" w:hAnsi="Arial"/>
          <w:sz w:val="18"/>
          <w:szCs w:val="18"/>
          <w:lang w:val="es-ES_tradnl"/>
        </w:rPr>
      </w:pPr>
    </w:p>
    <w:p w:rsidR="00237E59" w:rsidRPr="001C3AC6" w:rsidRDefault="00237E59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:rsidTr="001C3AC6">
        <w:trPr>
          <w:jc w:val="center"/>
        </w:trPr>
        <w:tc>
          <w:tcPr>
            <w:tcW w:w="892" w:type="dxa"/>
            <w:gridSpan w:val="2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C61FE7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C61FE7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6B5D26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DF793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C61FE7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DF7931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C61FE7">
            <w:pP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  <w:tr w:rsidR="00C61FE7" w:rsidRPr="00C61FE7" w:rsidTr="001C3AC6">
        <w:trPr>
          <w:jc w:val="center"/>
        </w:trPr>
        <w:tc>
          <w:tcPr>
            <w:tcW w:w="467" w:type="dxa"/>
            <w:vMerge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 w:rsidRPr="00C61FE7"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C61FE7" w:rsidRDefault="006B5D2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C61FE7" w:rsidRDefault="001C3AC6" w:rsidP="008A2E2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s-ES_tradnl"/>
              </w:rPr>
            </w:pPr>
          </w:p>
        </w:tc>
      </w:tr>
    </w:tbl>
    <w:p w:rsidR="001C3AC6" w:rsidRPr="00C61FE7" w:rsidRDefault="001C3AC6" w:rsidP="001C3AC6">
      <w:pPr>
        <w:rPr>
          <w:rFonts w:ascii="Arial" w:hAnsi="Arial" w:cs="Arial"/>
          <w:color w:val="FF0000"/>
          <w:sz w:val="16"/>
          <w:szCs w:val="16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1" w:name="_GoBack"/>
      <w:bookmarkEnd w:id="1"/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37E59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6546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2F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B5D26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42948"/>
    <w:rsid w:val="0087280B"/>
    <w:rsid w:val="008752D9"/>
    <w:rsid w:val="00881754"/>
    <w:rsid w:val="0089063A"/>
    <w:rsid w:val="008932B9"/>
    <w:rsid w:val="008C6F76"/>
    <w:rsid w:val="008E347C"/>
    <w:rsid w:val="00907061"/>
    <w:rsid w:val="0091668D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1FE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94B23"/>
    <w:rsid w:val="00DE1289"/>
    <w:rsid w:val="00DE1C4F"/>
    <w:rsid w:val="00DE2253"/>
    <w:rsid w:val="00DE69EE"/>
    <w:rsid w:val="00DF5702"/>
    <w:rsid w:val="00DF7931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RAUL MAZO</cp:lastModifiedBy>
  <cp:revision>7</cp:revision>
  <dcterms:created xsi:type="dcterms:W3CDTF">2015-04-05T00:47:00Z</dcterms:created>
  <dcterms:modified xsi:type="dcterms:W3CDTF">2015-04-07T10:35:00Z</dcterms:modified>
</cp:coreProperties>
</file>