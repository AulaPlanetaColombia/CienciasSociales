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C6722">
        <w:rPr>
          <w:rFonts w:ascii="Arial" w:hAnsi="Arial"/>
          <w:sz w:val="18"/>
          <w:szCs w:val="18"/>
          <w:lang w:val="es-ES_tradnl"/>
        </w:rPr>
        <w:t xml:space="preserve"> CS_09_03_CO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Competencias: Regímenes políticos en América Latina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C6722" w:rsidRPr="006F562D" w:rsidRDefault="0063490D" w:rsidP="005C6722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C6722" w:rsidRPr="005C6722">
        <w:rPr>
          <w:rFonts w:ascii="Times New Roman" w:hAnsi="Times New Roman" w:cs="Times New Roman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Actividad para agrupar ca</w:t>
      </w:r>
      <w:bookmarkStart w:id="0" w:name="_GoBack"/>
      <w:bookmarkEnd w:id="0"/>
      <w:r w:rsidR="005C6722">
        <w:rPr>
          <w:rFonts w:ascii="Times New Roman" w:hAnsi="Times New Roman" w:cs="Times New Roman"/>
          <w:lang w:val="es-ES_tradnl"/>
        </w:rPr>
        <w:t xml:space="preserve">racterísticas generales </w:t>
      </w:r>
      <w:del w:id="1" w:author="ANA MARIA LARA" w:date="2015-06-28T20:40:00Z">
        <w:r w:rsidR="005C6722" w:rsidDel="001C2650">
          <w:rPr>
            <w:rFonts w:ascii="Times New Roman" w:hAnsi="Times New Roman" w:cs="Times New Roman"/>
            <w:lang w:val="es-ES_tradnl"/>
          </w:rPr>
          <w:delText xml:space="preserve">de </w:delText>
        </w:r>
      </w:del>
      <w:ins w:id="2" w:author="ANA MARIA LARA" w:date="2015-06-28T20:40:00Z">
        <w:r w:rsidR="001C2650">
          <w:rPr>
            <w:rFonts w:ascii="Times New Roman" w:hAnsi="Times New Roman" w:cs="Times New Roman"/>
            <w:lang w:val="es-ES_tradnl"/>
          </w:rPr>
          <w:t>sobre los</w:t>
        </w:r>
        <w:r w:rsidR="001C2650">
          <w:rPr>
            <w:rFonts w:ascii="Times New Roman" w:hAnsi="Times New Roman" w:cs="Times New Roman"/>
            <w:lang w:val="es-ES_tradnl"/>
          </w:rPr>
          <w:t xml:space="preserve"> </w:t>
        </w:r>
      </w:ins>
      <w:r w:rsidR="005C6722">
        <w:rPr>
          <w:rFonts w:ascii="Times New Roman" w:hAnsi="Times New Roman" w:cs="Times New Roman"/>
          <w:lang w:val="es-ES_tradnl"/>
        </w:rPr>
        <w:t xml:space="preserve">regímenes políticos que vivió América Latina 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C6722">
        <w:rPr>
          <w:rFonts w:ascii="Arial" w:hAnsi="Arial"/>
          <w:sz w:val="18"/>
          <w:szCs w:val="18"/>
          <w:lang w:val="es-ES_tradnl"/>
        </w:rPr>
        <w:t xml:space="preserve"> regímenes </w:t>
      </w:r>
      <w:proofErr w:type="spellStart"/>
      <w:r w:rsidR="005C6722">
        <w:rPr>
          <w:rFonts w:ascii="Arial" w:hAnsi="Arial"/>
          <w:sz w:val="18"/>
          <w:szCs w:val="18"/>
          <w:lang w:val="es-ES_tradnl"/>
        </w:rPr>
        <w:t>políticos</w:t>
      </w:r>
      <w:proofErr w:type="gramStart"/>
      <w:r w:rsidR="005C6722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C6722">
        <w:rPr>
          <w:rFonts w:ascii="Arial" w:hAnsi="Arial"/>
          <w:sz w:val="18"/>
          <w:szCs w:val="18"/>
          <w:lang w:val="es-ES_tradnl"/>
        </w:rPr>
        <w:t>Latina,populismo,dictaduras,Estados</w:t>
      </w:r>
      <w:proofErr w:type="spellEnd"/>
      <w:r w:rsidR="005C6722">
        <w:rPr>
          <w:rFonts w:ascii="Arial" w:hAnsi="Arial"/>
          <w:sz w:val="18"/>
          <w:szCs w:val="18"/>
          <w:lang w:val="es-ES_tradnl"/>
        </w:rPr>
        <w:t xml:space="preserve"> oligárquicos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00DC3">
        <w:rPr>
          <w:rFonts w:ascii="Arial" w:hAnsi="Arial"/>
          <w:sz w:val="18"/>
          <w:szCs w:val="18"/>
          <w:lang w:val="es-ES_tradnl"/>
        </w:rPr>
        <w:t xml:space="preserve"> </w:t>
      </w:r>
      <w:r w:rsidR="00636123"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672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748A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C672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5C672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C6722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Competencias: Regímenes políticos en América Latina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C6722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30780">
        <w:rPr>
          <w:rFonts w:ascii="Arial" w:hAnsi="Arial"/>
          <w:sz w:val="18"/>
          <w:szCs w:val="18"/>
          <w:lang w:val="es-ES_tradnl"/>
        </w:rPr>
        <w:t xml:space="preserve"> Agrupa las características de cada uno de los tipos de régimen político.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97144" w:rsidRPr="00D46050" w:rsidRDefault="006D02A8" w:rsidP="00D97144">
      <w:pPr>
        <w:rPr>
          <w:b/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97144">
        <w:rPr>
          <w:rFonts w:ascii="Arial" w:hAnsi="Arial"/>
          <w:sz w:val="18"/>
          <w:szCs w:val="18"/>
          <w:lang w:val="es-ES_tradnl"/>
        </w:rPr>
        <w:t xml:space="preserve"> </w:t>
      </w:r>
      <w:r w:rsidR="00E0069B" w:rsidRPr="00D46050">
        <w:rPr>
          <w:b/>
          <w:lang w:val="es-CO"/>
        </w:rPr>
        <w:t xml:space="preserve">Estado </w:t>
      </w:r>
      <w:r w:rsidR="002E1176">
        <w:rPr>
          <w:b/>
          <w:lang w:val="es-CO"/>
        </w:rPr>
        <w:t>o</w:t>
      </w:r>
      <w:r w:rsidR="00E0069B" w:rsidRPr="00D46050">
        <w:rPr>
          <w:b/>
          <w:lang w:val="es-CO"/>
        </w:rPr>
        <w:t>ligárquico</w:t>
      </w:r>
    </w:p>
    <w:p w:rsidR="006D02A8" w:rsidRPr="00D46050" w:rsidRDefault="006D02A8" w:rsidP="006D02A8">
      <w:pPr>
        <w:rPr>
          <w:rFonts w:ascii="Arial" w:hAnsi="Arial"/>
          <w:sz w:val="18"/>
          <w:szCs w:val="18"/>
          <w:lang w:val="es-CO"/>
        </w:rPr>
      </w:pP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Monoexportador.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Exclusión social.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Voto: solo propietarios.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 xml:space="preserve">Inversión extranjera. </w:t>
      </w:r>
    </w:p>
    <w:p w:rsidR="00584F8B" w:rsidRPr="00D46050" w:rsidRDefault="00584F8B" w:rsidP="006D02A8">
      <w:pPr>
        <w:rPr>
          <w:rFonts w:ascii="Arial" w:hAnsi="Arial" w:cs="Arial"/>
          <w:sz w:val="18"/>
          <w:szCs w:val="18"/>
          <w:lang w:val="es-CO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97144" w:rsidRPr="00D46050" w:rsidRDefault="0089063A" w:rsidP="00D97144">
      <w:pPr>
        <w:rPr>
          <w:b/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0069B" w:rsidRPr="00D46050">
        <w:rPr>
          <w:b/>
          <w:lang w:val="es-CO"/>
        </w:rPr>
        <w:t xml:space="preserve"> Rég</w:t>
      </w:r>
      <w:r w:rsidR="002E1176">
        <w:rPr>
          <w:b/>
          <w:lang w:val="es-CO"/>
        </w:rPr>
        <w:t>i</w:t>
      </w:r>
      <w:r w:rsidR="00E0069B" w:rsidRPr="00D46050">
        <w:rPr>
          <w:b/>
          <w:lang w:val="es-CO"/>
        </w:rPr>
        <w:t>men populista</w:t>
      </w: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</w:p>
    <w:p w:rsidR="00D97144" w:rsidRPr="002E1176" w:rsidRDefault="00030780" w:rsidP="00D97144">
      <w:pPr>
        <w:rPr>
          <w:lang w:val="es-CO"/>
        </w:rPr>
      </w:pPr>
      <w:r w:rsidRPr="002E1176">
        <w:rPr>
          <w:lang w:val="es-CO"/>
        </w:rPr>
        <w:t>Antiimperialista.</w:t>
      </w:r>
    </w:p>
    <w:p w:rsidR="00D97144" w:rsidRPr="002E1176" w:rsidRDefault="00D97144" w:rsidP="00D97144">
      <w:pPr>
        <w:rPr>
          <w:lang w:val="es-CO"/>
        </w:rPr>
      </w:pPr>
      <w:r w:rsidRPr="002E1176">
        <w:rPr>
          <w:lang w:val="es-CO"/>
        </w:rPr>
        <w:t>Promovió sindicatos</w:t>
      </w:r>
      <w:r w:rsidR="00030780" w:rsidRPr="002E1176">
        <w:rPr>
          <w:lang w:val="es-CO"/>
        </w:rPr>
        <w:t>.</w:t>
      </w:r>
    </w:p>
    <w:p w:rsidR="00D97144" w:rsidRPr="002E1176" w:rsidRDefault="00D97144" w:rsidP="00D97144">
      <w:pPr>
        <w:rPr>
          <w:lang w:val="es-CO"/>
        </w:rPr>
      </w:pPr>
      <w:r w:rsidRPr="002E1176">
        <w:rPr>
          <w:lang w:val="es-CO"/>
        </w:rPr>
        <w:t>Logró el voto femenino.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Inició industria nacional.</w:t>
      </w:r>
    </w:p>
    <w:p w:rsidR="0089063A" w:rsidRPr="00D46050" w:rsidRDefault="0089063A" w:rsidP="0089063A">
      <w:pPr>
        <w:rPr>
          <w:rFonts w:ascii="Arial" w:hAnsi="Arial" w:cs="Arial"/>
          <w:sz w:val="18"/>
          <w:szCs w:val="18"/>
          <w:lang w:val="es-CO"/>
        </w:rPr>
      </w:pP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7144" w:rsidRPr="00D46050" w:rsidRDefault="0089063A" w:rsidP="00D97144">
      <w:pPr>
        <w:rPr>
          <w:b/>
          <w:lang w:val="es-CO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0069B" w:rsidRPr="00D46050">
        <w:rPr>
          <w:b/>
          <w:lang w:val="es-CO"/>
        </w:rPr>
        <w:t xml:space="preserve"> Dictadura militar </w:t>
      </w:r>
    </w:p>
    <w:p w:rsidR="0089063A" w:rsidRPr="00D46050" w:rsidRDefault="0089063A" w:rsidP="0089063A">
      <w:pPr>
        <w:rPr>
          <w:rFonts w:ascii="Arial" w:hAnsi="Arial"/>
          <w:sz w:val="18"/>
          <w:szCs w:val="18"/>
          <w:lang w:val="es-CO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Liquid</w:t>
      </w:r>
      <w:r w:rsidR="00161B12">
        <w:rPr>
          <w:lang w:val="es-CO"/>
        </w:rPr>
        <w:t>ó</w:t>
      </w:r>
      <w:r w:rsidR="008748A3">
        <w:rPr>
          <w:lang w:val="es-CO"/>
        </w:rPr>
        <w:t xml:space="preserve"> </w:t>
      </w:r>
      <w:r w:rsidRPr="00D46050">
        <w:rPr>
          <w:lang w:val="es-CO"/>
        </w:rPr>
        <w:t>a la oposición</w:t>
      </w:r>
      <w:r w:rsidR="002E1176">
        <w:rPr>
          <w:lang w:val="es-CO"/>
        </w:rPr>
        <w:t>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Desequilibrio de poderes</w:t>
      </w:r>
      <w:r w:rsidR="002E1176">
        <w:rPr>
          <w:lang w:val="es-CO"/>
        </w:rPr>
        <w:t>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Neoliberales.</w:t>
      </w:r>
    </w:p>
    <w:p w:rsidR="00D97144" w:rsidRDefault="00D97144" w:rsidP="00D97144">
      <w:r w:rsidRPr="00D97144">
        <w:t>Ru</w:t>
      </w:r>
      <w:r>
        <w:t>ptura de sindicatos</w:t>
      </w:r>
      <w:r w:rsidR="002E1176">
        <w:t>.</w:t>
      </w:r>
    </w:p>
    <w:p w:rsidR="0089063A" w:rsidRPr="00D97144" w:rsidRDefault="0089063A" w:rsidP="0089063A">
      <w:pPr>
        <w:rPr>
          <w:rFonts w:ascii="Arial" w:hAnsi="Arial" w:cs="Arial"/>
          <w:sz w:val="18"/>
          <w:szCs w:val="18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0780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61B12"/>
    <w:rsid w:val="001B092E"/>
    <w:rsid w:val="001B3983"/>
    <w:rsid w:val="001C2650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117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3F2C"/>
    <w:rsid w:val="00495119"/>
    <w:rsid w:val="004A4A9C"/>
    <w:rsid w:val="00510FE7"/>
    <w:rsid w:val="0052013C"/>
    <w:rsid w:val="005513FA"/>
    <w:rsid w:val="00551D6E"/>
    <w:rsid w:val="00552D7C"/>
    <w:rsid w:val="00572704"/>
    <w:rsid w:val="00584F8B"/>
    <w:rsid w:val="005B210B"/>
    <w:rsid w:val="005C209B"/>
    <w:rsid w:val="005C6722"/>
    <w:rsid w:val="005D3CC8"/>
    <w:rsid w:val="005F4C68"/>
    <w:rsid w:val="00611072"/>
    <w:rsid w:val="00616529"/>
    <w:rsid w:val="00630169"/>
    <w:rsid w:val="0063490D"/>
    <w:rsid w:val="00636123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0DC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48A3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6480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6050"/>
    <w:rsid w:val="00D660AD"/>
    <w:rsid w:val="00D97144"/>
    <w:rsid w:val="00DE1C4F"/>
    <w:rsid w:val="00DE2253"/>
    <w:rsid w:val="00DE69EE"/>
    <w:rsid w:val="00DF5702"/>
    <w:rsid w:val="00E0069B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11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14</cp:revision>
  <dcterms:created xsi:type="dcterms:W3CDTF">2015-04-04T23:02:00Z</dcterms:created>
  <dcterms:modified xsi:type="dcterms:W3CDTF">2015-06-29T01:40:00Z</dcterms:modified>
</cp:coreProperties>
</file>