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7776" w:rsidRPr="00993B60" w:rsidRDefault="00107776" w:rsidP="001A2CF2">
      <w:pPr>
        <w:spacing w:after="0" w:line="384" w:lineRule="atLeast"/>
        <w:jc w:val="both"/>
        <w:rPr>
          <w:rFonts w:ascii="Times New Roman" w:eastAsia="Times New Roman" w:hAnsi="Times New Roman" w:cs="Times New Roman"/>
          <w:b/>
          <w:bCs/>
          <w:caps/>
          <w:color w:val="000000" w:themeColor="text1"/>
          <w:sz w:val="24"/>
          <w:szCs w:val="24"/>
          <w:lang w:eastAsia="es-CO"/>
        </w:rPr>
      </w:pPr>
    </w:p>
    <w:tbl>
      <w:tblPr>
        <w:tblStyle w:val="Tablaconcuadrcula"/>
        <w:tblW w:w="0" w:type="auto"/>
        <w:tblLook w:val="04A0" w:firstRow="1" w:lastRow="0" w:firstColumn="1" w:lastColumn="0" w:noHBand="0" w:noVBand="1"/>
      </w:tblPr>
      <w:tblGrid>
        <w:gridCol w:w="1951"/>
        <w:gridCol w:w="7027"/>
      </w:tblGrid>
      <w:tr w:rsidR="00993B60" w:rsidRPr="00993B60" w:rsidTr="00EF5A8F">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331E22" w:rsidRPr="00E55B27" w:rsidRDefault="00331E22" w:rsidP="00EF5A8F">
            <w:pPr>
              <w:tabs>
                <w:tab w:val="right" w:pos="8498"/>
              </w:tabs>
              <w:rPr>
                <w:rFonts w:ascii="Times New Roman" w:hAnsi="Times New Roman" w:cs="Times New Roman"/>
                <w:color w:val="000000" w:themeColor="text1"/>
                <w:sz w:val="24"/>
                <w:szCs w:val="24"/>
              </w:rPr>
            </w:pPr>
            <w:r w:rsidRPr="00E55B27">
              <w:rPr>
                <w:rFonts w:ascii="Times New Roman" w:hAnsi="Times New Roman" w:cs="Times New Roman"/>
                <w:color w:val="000000" w:themeColor="text1"/>
                <w:sz w:val="24"/>
                <w:szCs w:val="24"/>
              </w:rPr>
              <w:t>Título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31E22" w:rsidRPr="00993B60" w:rsidRDefault="00331E22" w:rsidP="00EF5A8F">
            <w:pPr>
              <w:pStyle w:val="Encabezado"/>
              <w:ind w:right="360"/>
              <w:rPr>
                <w:color w:val="000000" w:themeColor="text1"/>
              </w:rPr>
            </w:pPr>
            <w:r w:rsidRPr="00993B60">
              <w:rPr>
                <w:b/>
                <w:color w:val="000000" w:themeColor="text1"/>
              </w:rPr>
              <w:t>América Latina en la primera mitad del siglo XX</w:t>
            </w:r>
          </w:p>
          <w:p w:rsidR="00331E22" w:rsidRPr="00993B60" w:rsidRDefault="00331E22" w:rsidP="00EF5A8F">
            <w:pPr>
              <w:tabs>
                <w:tab w:val="right" w:pos="8498"/>
              </w:tabs>
              <w:rPr>
                <w:rFonts w:ascii="Times New Roman" w:hAnsi="Times New Roman" w:cs="Times New Roman"/>
                <w:color w:val="000000" w:themeColor="text1"/>
                <w:sz w:val="24"/>
                <w:szCs w:val="24"/>
                <w:highlight w:val="yellow"/>
              </w:rPr>
            </w:pPr>
          </w:p>
        </w:tc>
      </w:tr>
      <w:tr w:rsidR="00993B60" w:rsidRPr="00993B60" w:rsidTr="00EF5A8F">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331E22" w:rsidRPr="00E55B27" w:rsidRDefault="00331E22" w:rsidP="00EF5A8F">
            <w:pPr>
              <w:tabs>
                <w:tab w:val="right" w:pos="8498"/>
              </w:tabs>
              <w:rPr>
                <w:rFonts w:ascii="Times New Roman" w:hAnsi="Times New Roman" w:cs="Times New Roman"/>
                <w:color w:val="000000" w:themeColor="text1"/>
                <w:sz w:val="24"/>
                <w:szCs w:val="24"/>
              </w:rPr>
            </w:pPr>
            <w:r w:rsidRPr="00E55B27">
              <w:rPr>
                <w:rFonts w:ascii="Times New Roman" w:hAnsi="Times New Roman" w:cs="Times New Roman"/>
                <w:color w:val="000000" w:themeColor="text1"/>
                <w:sz w:val="24"/>
                <w:szCs w:val="24"/>
              </w:rPr>
              <w:t>Código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31E22" w:rsidRPr="00993B60" w:rsidRDefault="00331E22" w:rsidP="00331E22">
            <w:pPr>
              <w:tabs>
                <w:tab w:val="right" w:pos="8498"/>
              </w:tabs>
              <w:rPr>
                <w:rFonts w:ascii="Times New Roman" w:hAnsi="Times New Roman" w:cs="Times New Roman"/>
                <w:color w:val="000000" w:themeColor="text1"/>
                <w:sz w:val="24"/>
                <w:szCs w:val="24"/>
                <w:highlight w:val="yellow"/>
              </w:rPr>
            </w:pPr>
            <w:r w:rsidRPr="00993B60">
              <w:rPr>
                <w:rFonts w:ascii="Times New Roman" w:hAnsi="Times New Roman" w:cs="Times New Roman"/>
                <w:color w:val="000000" w:themeColor="text1"/>
                <w:sz w:val="24"/>
                <w:szCs w:val="24"/>
                <w:lang w:val="en-US"/>
              </w:rPr>
              <w:t>CS_09_03_CO</w:t>
            </w:r>
          </w:p>
        </w:tc>
      </w:tr>
      <w:tr w:rsidR="00993B60" w:rsidRPr="00993B60" w:rsidTr="00EF5A8F">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331E22" w:rsidRPr="00E55B27" w:rsidRDefault="00331E22" w:rsidP="00EF5A8F">
            <w:pPr>
              <w:tabs>
                <w:tab w:val="right" w:pos="8498"/>
              </w:tabs>
              <w:rPr>
                <w:rFonts w:ascii="Times New Roman" w:hAnsi="Times New Roman" w:cs="Times New Roman"/>
                <w:color w:val="000000" w:themeColor="text1"/>
                <w:sz w:val="24"/>
                <w:szCs w:val="24"/>
              </w:rPr>
            </w:pPr>
            <w:r w:rsidRPr="00E55B27">
              <w:rPr>
                <w:rFonts w:ascii="Times New Roman" w:hAnsi="Times New Roman" w:cs="Times New Roman"/>
                <w:color w:val="000000" w:themeColor="text1"/>
                <w:sz w:val="24"/>
                <w:szCs w:val="24"/>
              </w:rPr>
              <w:t>Descripción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31E22" w:rsidRPr="00993B60" w:rsidRDefault="00184651" w:rsidP="00EF5A8F">
            <w:pPr>
              <w:rPr>
                <w:rFonts w:ascii="Times New Roman" w:hAnsi="Times New Roman" w:cs="Times New Roman"/>
                <w:color w:val="000000" w:themeColor="text1"/>
                <w:sz w:val="24"/>
                <w:szCs w:val="24"/>
              </w:rPr>
            </w:pPr>
            <w:r w:rsidRPr="00993B60">
              <w:rPr>
                <w:rFonts w:ascii="Times New Roman" w:hAnsi="Times New Roman" w:cs="Times New Roman"/>
                <w:color w:val="000000" w:themeColor="text1"/>
                <w:sz w:val="24"/>
                <w:szCs w:val="24"/>
                <w:lang w:val="es-ES"/>
              </w:rPr>
              <w:t>En las primeras décadas de siglo XX, en América Latina empezaron a consolidarse los Estados. La aparición de n</w:t>
            </w:r>
            <w:r w:rsidR="00107776" w:rsidRPr="00993B60">
              <w:rPr>
                <w:rFonts w:ascii="Times New Roman" w:hAnsi="Times New Roman" w:cs="Times New Roman"/>
                <w:color w:val="000000" w:themeColor="text1"/>
                <w:sz w:val="24"/>
                <w:szCs w:val="24"/>
                <w:lang w:val="es-ES"/>
              </w:rPr>
              <w:t>uevas ideas políticas provocó</w:t>
            </w:r>
            <w:r w:rsidRPr="00993B60">
              <w:rPr>
                <w:rFonts w:ascii="Times New Roman" w:hAnsi="Times New Roman" w:cs="Times New Roman"/>
                <w:color w:val="000000" w:themeColor="text1"/>
                <w:sz w:val="24"/>
                <w:szCs w:val="24"/>
                <w:lang w:val="es-ES"/>
              </w:rPr>
              <w:t xml:space="preserve"> movimientos y cambios sociales que dejaron un importante legado para las generaciones siguientes.</w:t>
            </w:r>
          </w:p>
          <w:p w:rsidR="00331E22" w:rsidRPr="00993B60" w:rsidRDefault="00331E22" w:rsidP="00EF5A8F">
            <w:pPr>
              <w:tabs>
                <w:tab w:val="right" w:pos="8498"/>
              </w:tabs>
              <w:rPr>
                <w:rFonts w:ascii="Times New Roman" w:hAnsi="Times New Roman" w:cs="Times New Roman"/>
                <w:color w:val="000000" w:themeColor="text1"/>
                <w:sz w:val="24"/>
                <w:szCs w:val="24"/>
                <w:highlight w:val="yellow"/>
              </w:rPr>
            </w:pPr>
          </w:p>
        </w:tc>
      </w:tr>
    </w:tbl>
    <w:p w:rsidR="00331E22" w:rsidRPr="00993B60" w:rsidRDefault="00331E22" w:rsidP="001A2CF2">
      <w:pPr>
        <w:spacing w:after="0" w:line="384" w:lineRule="atLeast"/>
        <w:jc w:val="both"/>
        <w:rPr>
          <w:rFonts w:ascii="Times New Roman" w:eastAsia="Times New Roman" w:hAnsi="Times New Roman" w:cs="Times New Roman"/>
          <w:b/>
          <w:bCs/>
          <w:caps/>
          <w:color w:val="000000" w:themeColor="text1"/>
          <w:sz w:val="24"/>
          <w:szCs w:val="24"/>
          <w:lang w:eastAsia="es-CO"/>
        </w:rPr>
      </w:pPr>
    </w:p>
    <w:p w:rsidR="00184651" w:rsidRPr="00993B60" w:rsidRDefault="00184651" w:rsidP="00184651">
      <w:pPr>
        <w:tabs>
          <w:tab w:val="right" w:pos="8498"/>
        </w:tabs>
        <w:rPr>
          <w:rFonts w:ascii="Times New Roman" w:hAnsi="Times New Roman" w:cs="Times New Roman"/>
          <w:b/>
          <w:color w:val="000000" w:themeColor="text1"/>
          <w:sz w:val="24"/>
          <w:szCs w:val="24"/>
        </w:rPr>
      </w:pPr>
      <w:r w:rsidRPr="00993B60">
        <w:rPr>
          <w:rFonts w:ascii="Times New Roman" w:eastAsia="Times New Roman" w:hAnsi="Times New Roman" w:cs="Times New Roman"/>
          <w:color w:val="000000" w:themeColor="text1"/>
          <w:sz w:val="24"/>
          <w:szCs w:val="24"/>
          <w:lang w:eastAsia="es-CO"/>
        </w:rPr>
        <w:t xml:space="preserve"> </w:t>
      </w:r>
      <w:r w:rsidRPr="00993B60">
        <w:rPr>
          <w:rFonts w:ascii="Times New Roman" w:hAnsi="Times New Roman" w:cs="Times New Roman"/>
          <w:color w:val="000000" w:themeColor="text1"/>
          <w:sz w:val="24"/>
          <w:szCs w:val="24"/>
          <w:highlight w:val="yellow"/>
        </w:rPr>
        <w:t>[SECCIÓN 1]</w:t>
      </w:r>
      <w:r w:rsidRPr="00993B60">
        <w:rPr>
          <w:rFonts w:ascii="Times New Roman" w:hAnsi="Times New Roman" w:cs="Times New Roman"/>
          <w:color w:val="000000" w:themeColor="text1"/>
          <w:sz w:val="24"/>
          <w:szCs w:val="24"/>
        </w:rPr>
        <w:t xml:space="preserve"> </w:t>
      </w:r>
      <w:r w:rsidRPr="00993B60">
        <w:rPr>
          <w:rFonts w:ascii="Times New Roman" w:hAnsi="Times New Roman" w:cs="Times New Roman"/>
          <w:b/>
          <w:color w:val="000000" w:themeColor="text1"/>
          <w:sz w:val="24"/>
          <w:szCs w:val="24"/>
        </w:rPr>
        <w:t>1 La Revolución mexicana</w:t>
      </w:r>
    </w:p>
    <w:p w:rsidR="00EF5A8F" w:rsidRPr="00993B60" w:rsidRDefault="00184651" w:rsidP="001A2CF2">
      <w:pPr>
        <w:spacing w:after="0" w:line="384" w:lineRule="atLeast"/>
        <w:jc w:val="both"/>
        <w:rPr>
          <w:rFonts w:ascii="Times New Roman" w:eastAsia="Times New Roman" w:hAnsi="Times New Roman" w:cs="Times New Roman"/>
          <w:color w:val="000000" w:themeColor="text1"/>
          <w:sz w:val="24"/>
          <w:szCs w:val="24"/>
          <w:lang w:eastAsia="es-CO"/>
        </w:rPr>
      </w:pPr>
      <w:r w:rsidRPr="00993B60">
        <w:rPr>
          <w:rFonts w:ascii="Times New Roman" w:eastAsia="Times New Roman" w:hAnsi="Times New Roman" w:cs="Times New Roman"/>
          <w:color w:val="000000" w:themeColor="text1"/>
          <w:sz w:val="24"/>
          <w:szCs w:val="24"/>
          <w:lang w:eastAsia="es-CO"/>
        </w:rPr>
        <w:t>M</w:t>
      </w:r>
      <w:r w:rsidR="003078AB" w:rsidRPr="00993B60">
        <w:rPr>
          <w:rFonts w:ascii="Times New Roman" w:eastAsia="Times New Roman" w:hAnsi="Times New Roman" w:cs="Times New Roman"/>
          <w:color w:val="000000" w:themeColor="text1"/>
          <w:sz w:val="24"/>
          <w:szCs w:val="24"/>
          <w:lang w:eastAsia="es-CO"/>
        </w:rPr>
        <w:t>é</w:t>
      </w:r>
      <w:r w:rsidRPr="00993B60">
        <w:rPr>
          <w:rFonts w:ascii="Times New Roman" w:eastAsia="Times New Roman" w:hAnsi="Times New Roman" w:cs="Times New Roman"/>
          <w:color w:val="000000" w:themeColor="text1"/>
          <w:sz w:val="24"/>
          <w:szCs w:val="24"/>
          <w:lang w:eastAsia="es-CO"/>
        </w:rPr>
        <w:t xml:space="preserve">xico vio llegar el siglo XX con el </w:t>
      </w:r>
      <w:proofErr w:type="spellStart"/>
      <w:r w:rsidR="00CA4292" w:rsidRPr="00993B60">
        <w:rPr>
          <w:rFonts w:ascii="Times New Roman" w:eastAsia="Times New Roman" w:hAnsi="Times New Roman" w:cs="Times New Roman"/>
          <w:b/>
          <w:color w:val="000000" w:themeColor="text1"/>
          <w:sz w:val="24"/>
          <w:szCs w:val="24"/>
          <w:lang w:eastAsia="es-CO"/>
        </w:rPr>
        <w:t>p</w:t>
      </w:r>
      <w:r w:rsidRPr="00993B60">
        <w:rPr>
          <w:rFonts w:ascii="Times New Roman" w:eastAsia="Times New Roman" w:hAnsi="Times New Roman" w:cs="Times New Roman"/>
          <w:b/>
          <w:color w:val="000000" w:themeColor="text1"/>
          <w:sz w:val="24"/>
          <w:szCs w:val="24"/>
          <w:lang w:eastAsia="es-CO"/>
        </w:rPr>
        <w:t>orfiriato</w:t>
      </w:r>
      <w:proofErr w:type="spellEnd"/>
      <w:r w:rsidRPr="00993B60">
        <w:rPr>
          <w:rFonts w:ascii="Times New Roman" w:eastAsia="Times New Roman" w:hAnsi="Times New Roman" w:cs="Times New Roman"/>
          <w:color w:val="000000" w:themeColor="text1"/>
          <w:sz w:val="24"/>
          <w:szCs w:val="24"/>
          <w:lang w:eastAsia="es-CO"/>
        </w:rPr>
        <w:t>. As</w:t>
      </w:r>
      <w:r w:rsidR="00107776" w:rsidRPr="00993B60">
        <w:rPr>
          <w:rFonts w:ascii="Times New Roman" w:eastAsia="Times New Roman" w:hAnsi="Times New Roman" w:cs="Times New Roman"/>
          <w:color w:val="000000" w:themeColor="text1"/>
          <w:sz w:val="24"/>
          <w:szCs w:val="24"/>
          <w:lang w:eastAsia="es-CO"/>
        </w:rPr>
        <w:t>í</w:t>
      </w:r>
      <w:r w:rsidRPr="00993B60">
        <w:rPr>
          <w:rFonts w:ascii="Times New Roman" w:eastAsia="Times New Roman" w:hAnsi="Times New Roman" w:cs="Times New Roman"/>
          <w:color w:val="000000" w:themeColor="text1"/>
          <w:sz w:val="24"/>
          <w:szCs w:val="24"/>
          <w:lang w:eastAsia="es-CO"/>
        </w:rPr>
        <w:t xml:space="preserve"> se le conoció al largo periodo presidencial de Porfirio Díaz, quien gobernó ese país entre 1876 y 1910. </w:t>
      </w:r>
    </w:p>
    <w:p w:rsidR="003078AB" w:rsidRPr="00993B60" w:rsidRDefault="003078AB" w:rsidP="001A2CF2">
      <w:pPr>
        <w:spacing w:after="0" w:line="384" w:lineRule="atLeast"/>
        <w:jc w:val="both"/>
        <w:rPr>
          <w:rFonts w:ascii="Times New Roman" w:eastAsia="Times New Roman" w:hAnsi="Times New Roman" w:cs="Times New Roman"/>
          <w:color w:val="000000" w:themeColor="text1"/>
          <w:sz w:val="24"/>
          <w:szCs w:val="24"/>
          <w:lang w:eastAsia="es-CO"/>
        </w:rPr>
      </w:pPr>
    </w:p>
    <w:p w:rsidR="00184651" w:rsidRPr="00993B60" w:rsidRDefault="00CA4292" w:rsidP="001A2CF2">
      <w:pPr>
        <w:spacing w:after="0" w:line="384" w:lineRule="atLeast"/>
        <w:jc w:val="both"/>
        <w:rPr>
          <w:rFonts w:ascii="Times New Roman" w:eastAsia="Times New Roman" w:hAnsi="Times New Roman" w:cs="Times New Roman"/>
          <w:color w:val="000000" w:themeColor="text1"/>
          <w:sz w:val="24"/>
          <w:szCs w:val="24"/>
          <w:lang w:eastAsia="es-CO"/>
        </w:rPr>
      </w:pPr>
      <w:r w:rsidRPr="00993B60">
        <w:rPr>
          <w:rFonts w:ascii="Times New Roman" w:eastAsia="Times New Roman" w:hAnsi="Times New Roman" w:cs="Times New Roman"/>
          <w:color w:val="000000" w:themeColor="text1"/>
          <w:sz w:val="24"/>
          <w:szCs w:val="24"/>
          <w:lang w:eastAsia="es-CO"/>
        </w:rPr>
        <w:t xml:space="preserve">Durante el </w:t>
      </w:r>
      <w:proofErr w:type="spellStart"/>
      <w:r w:rsidRPr="00993B60">
        <w:rPr>
          <w:rFonts w:ascii="Times New Roman" w:eastAsia="Times New Roman" w:hAnsi="Times New Roman" w:cs="Times New Roman"/>
          <w:color w:val="000000" w:themeColor="text1"/>
          <w:sz w:val="24"/>
          <w:szCs w:val="24"/>
          <w:lang w:eastAsia="es-CO"/>
        </w:rPr>
        <w:t>porfiriato</w:t>
      </w:r>
      <w:proofErr w:type="spellEnd"/>
      <w:r w:rsidRPr="00993B60">
        <w:rPr>
          <w:rFonts w:ascii="Times New Roman" w:eastAsia="Times New Roman" w:hAnsi="Times New Roman" w:cs="Times New Roman"/>
          <w:color w:val="000000" w:themeColor="text1"/>
          <w:sz w:val="24"/>
          <w:szCs w:val="24"/>
          <w:lang w:eastAsia="es-CO"/>
        </w:rPr>
        <w:t xml:space="preserve">, </w:t>
      </w:r>
      <w:r w:rsidR="00107776" w:rsidRPr="00993B60">
        <w:rPr>
          <w:rFonts w:ascii="Times New Roman" w:eastAsia="Times New Roman" w:hAnsi="Times New Roman" w:cs="Times New Roman"/>
          <w:color w:val="000000" w:themeColor="text1"/>
          <w:sz w:val="24"/>
          <w:szCs w:val="24"/>
          <w:lang w:eastAsia="es-CO"/>
        </w:rPr>
        <w:t xml:space="preserve">el </w:t>
      </w:r>
      <w:r w:rsidRPr="00993B60">
        <w:rPr>
          <w:rFonts w:ascii="Times New Roman" w:eastAsia="Times New Roman" w:hAnsi="Times New Roman" w:cs="Times New Roman"/>
          <w:color w:val="000000" w:themeColor="text1"/>
          <w:sz w:val="24"/>
          <w:szCs w:val="24"/>
          <w:lang w:eastAsia="es-CO"/>
        </w:rPr>
        <w:t xml:space="preserve">crecimiento económico </w:t>
      </w:r>
      <w:r w:rsidR="00107776" w:rsidRPr="00993B60">
        <w:rPr>
          <w:rFonts w:ascii="Times New Roman" w:eastAsia="Times New Roman" w:hAnsi="Times New Roman" w:cs="Times New Roman"/>
          <w:color w:val="000000" w:themeColor="text1"/>
          <w:sz w:val="24"/>
          <w:szCs w:val="24"/>
          <w:lang w:eastAsia="es-CO"/>
        </w:rPr>
        <w:t xml:space="preserve">del país fue </w:t>
      </w:r>
      <w:r w:rsidRPr="00993B60">
        <w:rPr>
          <w:rFonts w:ascii="Times New Roman" w:eastAsia="Times New Roman" w:hAnsi="Times New Roman" w:cs="Times New Roman"/>
          <w:color w:val="000000" w:themeColor="text1"/>
          <w:sz w:val="24"/>
          <w:szCs w:val="24"/>
          <w:lang w:eastAsia="es-CO"/>
        </w:rPr>
        <w:t xml:space="preserve">muy bajo. La mayor parte de los recursos y las ganancias por su explotación estaban en manos de </w:t>
      </w:r>
      <w:r w:rsidRPr="00993B60">
        <w:rPr>
          <w:rFonts w:ascii="Times New Roman" w:eastAsia="Times New Roman" w:hAnsi="Times New Roman" w:cs="Times New Roman"/>
          <w:b/>
          <w:color w:val="000000" w:themeColor="text1"/>
          <w:sz w:val="24"/>
          <w:szCs w:val="24"/>
          <w:lang w:eastAsia="es-CO"/>
        </w:rPr>
        <w:t>empresas extranjeras</w:t>
      </w:r>
      <w:r w:rsidRPr="00993B60">
        <w:rPr>
          <w:rFonts w:ascii="Times New Roman" w:eastAsia="Times New Roman" w:hAnsi="Times New Roman" w:cs="Times New Roman"/>
          <w:color w:val="000000" w:themeColor="text1"/>
          <w:sz w:val="24"/>
          <w:szCs w:val="24"/>
          <w:lang w:eastAsia="es-CO"/>
        </w:rPr>
        <w:t>. La distribución de l</w:t>
      </w:r>
      <w:r w:rsidR="00977D9C" w:rsidRPr="00993B60">
        <w:rPr>
          <w:rFonts w:ascii="Times New Roman" w:eastAsia="Times New Roman" w:hAnsi="Times New Roman" w:cs="Times New Roman"/>
          <w:color w:val="000000" w:themeColor="text1"/>
          <w:sz w:val="24"/>
          <w:szCs w:val="24"/>
          <w:lang w:eastAsia="es-CO"/>
        </w:rPr>
        <w:t xml:space="preserve">a tierra era muy </w:t>
      </w:r>
      <w:r w:rsidR="00977D9C" w:rsidRPr="00993B60">
        <w:rPr>
          <w:rFonts w:ascii="Times New Roman" w:eastAsia="Times New Roman" w:hAnsi="Times New Roman" w:cs="Times New Roman"/>
          <w:b/>
          <w:color w:val="000000" w:themeColor="text1"/>
          <w:sz w:val="24"/>
          <w:szCs w:val="24"/>
          <w:lang w:eastAsia="es-CO"/>
        </w:rPr>
        <w:t>desigual</w:t>
      </w:r>
      <w:r w:rsidR="00107776" w:rsidRPr="00993B60">
        <w:rPr>
          <w:rFonts w:ascii="Times New Roman" w:eastAsia="Times New Roman" w:hAnsi="Times New Roman" w:cs="Times New Roman"/>
          <w:color w:val="000000" w:themeColor="text1"/>
          <w:sz w:val="24"/>
          <w:szCs w:val="24"/>
          <w:lang w:eastAsia="es-CO"/>
        </w:rPr>
        <w:t xml:space="preserve"> </w:t>
      </w:r>
      <w:r w:rsidRPr="00993B60">
        <w:rPr>
          <w:rFonts w:ascii="Times New Roman" w:eastAsia="Times New Roman" w:hAnsi="Times New Roman" w:cs="Times New Roman"/>
          <w:color w:val="000000" w:themeColor="text1"/>
          <w:sz w:val="24"/>
          <w:szCs w:val="24"/>
          <w:lang w:eastAsia="es-CO"/>
        </w:rPr>
        <w:t xml:space="preserve">y las relaciones laborales y la manera como trabajaban </w:t>
      </w:r>
      <w:r w:rsidRPr="00993B60">
        <w:rPr>
          <w:rFonts w:ascii="Times New Roman" w:eastAsia="Times New Roman" w:hAnsi="Times New Roman" w:cs="Times New Roman"/>
          <w:b/>
          <w:color w:val="000000" w:themeColor="text1"/>
          <w:sz w:val="24"/>
          <w:szCs w:val="24"/>
          <w:lang w:eastAsia="es-CO"/>
        </w:rPr>
        <w:t>campesino</w:t>
      </w:r>
      <w:r w:rsidR="00977D9C" w:rsidRPr="00993B60">
        <w:rPr>
          <w:rFonts w:ascii="Times New Roman" w:eastAsia="Times New Roman" w:hAnsi="Times New Roman" w:cs="Times New Roman"/>
          <w:b/>
          <w:color w:val="000000" w:themeColor="text1"/>
          <w:sz w:val="24"/>
          <w:szCs w:val="24"/>
          <w:lang w:eastAsia="es-CO"/>
        </w:rPr>
        <w:t>s</w:t>
      </w:r>
      <w:r w:rsidRPr="00993B60">
        <w:rPr>
          <w:rFonts w:ascii="Times New Roman" w:eastAsia="Times New Roman" w:hAnsi="Times New Roman" w:cs="Times New Roman"/>
          <w:color w:val="000000" w:themeColor="text1"/>
          <w:sz w:val="24"/>
          <w:szCs w:val="24"/>
          <w:lang w:eastAsia="es-CO"/>
        </w:rPr>
        <w:t xml:space="preserve"> y </w:t>
      </w:r>
      <w:r w:rsidRPr="00993B60">
        <w:rPr>
          <w:rFonts w:ascii="Times New Roman" w:eastAsia="Times New Roman" w:hAnsi="Times New Roman" w:cs="Times New Roman"/>
          <w:b/>
          <w:color w:val="000000" w:themeColor="text1"/>
          <w:sz w:val="24"/>
          <w:szCs w:val="24"/>
          <w:lang w:eastAsia="es-CO"/>
        </w:rPr>
        <w:t>obreros</w:t>
      </w:r>
      <w:r w:rsidRPr="00993B60">
        <w:rPr>
          <w:rFonts w:ascii="Times New Roman" w:eastAsia="Times New Roman" w:hAnsi="Times New Roman" w:cs="Times New Roman"/>
          <w:color w:val="000000" w:themeColor="text1"/>
          <w:sz w:val="24"/>
          <w:szCs w:val="24"/>
          <w:lang w:eastAsia="es-CO"/>
        </w:rPr>
        <w:t xml:space="preserve"> eran muy parecidas a las de la</w:t>
      </w:r>
      <w:r w:rsidR="00977D9C" w:rsidRPr="00993B60">
        <w:rPr>
          <w:rFonts w:ascii="Times New Roman" w:eastAsia="Times New Roman" w:hAnsi="Times New Roman" w:cs="Times New Roman"/>
          <w:color w:val="000000" w:themeColor="text1"/>
          <w:sz w:val="24"/>
          <w:szCs w:val="24"/>
          <w:lang w:eastAsia="es-CO"/>
        </w:rPr>
        <w:t xml:space="preserve"> </w:t>
      </w:r>
      <w:r w:rsidR="00977D9C" w:rsidRPr="00993B60">
        <w:rPr>
          <w:rFonts w:ascii="Times New Roman" w:eastAsia="Times New Roman" w:hAnsi="Times New Roman" w:cs="Times New Roman"/>
          <w:b/>
          <w:color w:val="000000" w:themeColor="text1"/>
          <w:sz w:val="24"/>
          <w:szCs w:val="24"/>
          <w:lang w:eastAsia="es-CO"/>
        </w:rPr>
        <w:t>esclavitud</w:t>
      </w:r>
      <w:r w:rsidR="00977D9C" w:rsidRPr="00993B60">
        <w:rPr>
          <w:rFonts w:ascii="Times New Roman" w:eastAsia="Times New Roman" w:hAnsi="Times New Roman" w:cs="Times New Roman"/>
          <w:color w:val="000000" w:themeColor="text1"/>
          <w:sz w:val="24"/>
          <w:szCs w:val="24"/>
          <w:lang w:eastAsia="es-CO"/>
        </w:rPr>
        <w:t>.</w:t>
      </w:r>
    </w:p>
    <w:p w:rsidR="00977D9C" w:rsidRPr="00993B60" w:rsidRDefault="00977D9C" w:rsidP="001A2CF2">
      <w:pPr>
        <w:spacing w:after="0" w:line="384" w:lineRule="atLeast"/>
        <w:jc w:val="both"/>
        <w:rPr>
          <w:rFonts w:ascii="Times New Roman" w:eastAsia="Times New Roman" w:hAnsi="Times New Roman" w:cs="Times New Roman"/>
          <w:color w:val="000000" w:themeColor="text1"/>
          <w:sz w:val="24"/>
          <w:szCs w:val="24"/>
          <w:lang w:eastAsia="es-CO"/>
        </w:rPr>
      </w:pPr>
    </w:p>
    <w:tbl>
      <w:tblPr>
        <w:tblStyle w:val="Tablaconcuadrcula"/>
        <w:tblW w:w="0" w:type="auto"/>
        <w:tblLayout w:type="fixed"/>
        <w:tblLook w:val="04A0" w:firstRow="1" w:lastRow="0" w:firstColumn="1" w:lastColumn="0" w:noHBand="0" w:noVBand="1"/>
      </w:tblPr>
      <w:tblGrid>
        <w:gridCol w:w="1668"/>
        <w:gridCol w:w="7386"/>
      </w:tblGrid>
      <w:tr w:rsidR="00993B60" w:rsidRPr="00993B60" w:rsidTr="000B3779">
        <w:tc>
          <w:tcPr>
            <w:tcW w:w="9054" w:type="dxa"/>
            <w:gridSpan w:val="2"/>
            <w:shd w:val="clear" w:color="auto" w:fill="0D0D0D" w:themeFill="text1" w:themeFillTint="F2"/>
          </w:tcPr>
          <w:p w:rsidR="00ED182B" w:rsidRPr="00993B60" w:rsidRDefault="00ED182B" w:rsidP="000B3779">
            <w:pPr>
              <w:jc w:val="center"/>
              <w:rPr>
                <w:rFonts w:ascii="Times New Roman" w:hAnsi="Times New Roman" w:cs="Times New Roman"/>
                <w:b/>
                <w:color w:val="000000" w:themeColor="text1"/>
                <w:sz w:val="24"/>
                <w:szCs w:val="24"/>
              </w:rPr>
            </w:pPr>
            <w:r w:rsidRPr="00E55B27">
              <w:rPr>
                <w:rFonts w:ascii="Times New Roman" w:hAnsi="Times New Roman" w:cs="Times New Roman"/>
                <w:b/>
                <w:color w:val="FFFFFF" w:themeColor="background1"/>
                <w:sz w:val="24"/>
                <w:szCs w:val="24"/>
              </w:rPr>
              <w:t>Imagen (fotografía, gráfica o ilustración)</w:t>
            </w:r>
          </w:p>
        </w:tc>
      </w:tr>
      <w:tr w:rsidR="00993B60" w:rsidRPr="00993B60" w:rsidTr="000B3779">
        <w:tc>
          <w:tcPr>
            <w:tcW w:w="1668" w:type="dxa"/>
          </w:tcPr>
          <w:p w:rsidR="00ED182B" w:rsidRPr="00993B60" w:rsidRDefault="00ED182B" w:rsidP="000B3779">
            <w:pPr>
              <w:rPr>
                <w:rFonts w:ascii="Times New Roman" w:hAnsi="Times New Roman" w:cs="Times New Roman"/>
                <w:b/>
                <w:color w:val="000000" w:themeColor="text1"/>
                <w:sz w:val="24"/>
                <w:szCs w:val="24"/>
              </w:rPr>
            </w:pPr>
            <w:r w:rsidRPr="00993B60">
              <w:rPr>
                <w:rFonts w:ascii="Times New Roman" w:hAnsi="Times New Roman" w:cs="Times New Roman"/>
                <w:b/>
                <w:color w:val="000000" w:themeColor="text1"/>
                <w:sz w:val="24"/>
                <w:szCs w:val="24"/>
              </w:rPr>
              <w:t>Código</w:t>
            </w:r>
          </w:p>
        </w:tc>
        <w:tc>
          <w:tcPr>
            <w:tcW w:w="7386" w:type="dxa"/>
          </w:tcPr>
          <w:p w:rsidR="00ED182B" w:rsidRPr="00993B60" w:rsidRDefault="00ED182B" w:rsidP="000B3779">
            <w:pPr>
              <w:rPr>
                <w:rFonts w:ascii="Times New Roman" w:hAnsi="Times New Roman" w:cs="Times New Roman"/>
                <w:b/>
                <w:color w:val="000000" w:themeColor="text1"/>
                <w:sz w:val="24"/>
                <w:szCs w:val="24"/>
              </w:rPr>
            </w:pPr>
            <w:r w:rsidRPr="00993B60">
              <w:rPr>
                <w:rFonts w:ascii="Times New Roman" w:hAnsi="Times New Roman" w:cs="Times New Roman"/>
                <w:color w:val="000000" w:themeColor="text1"/>
                <w:sz w:val="24"/>
                <w:szCs w:val="24"/>
              </w:rPr>
              <w:t>CS_08_01_IMG01</w:t>
            </w:r>
          </w:p>
        </w:tc>
      </w:tr>
      <w:tr w:rsidR="00993B60" w:rsidRPr="00993B60" w:rsidTr="000B3779">
        <w:tc>
          <w:tcPr>
            <w:tcW w:w="1668" w:type="dxa"/>
          </w:tcPr>
          <w:p w:rsidR="00ED182B" w:rsidRPr="00993B60" w:rsidRDefault="00ED182B" w:rsidP="000B3779">
            <w:pPr>
              <w:rPr>
                <w:rFonts w:ascii="Times New Roman" w:hAnsi="Times New Roman" w:cs="Times New Roman"/>
                <w:color w:val="000000" w:themeColor="text1"/>
                <w:sz w:val="24"/>
                <w:szCs w:val="24"/>
              </w:rPr>
            </w:pPr>
            <w:r w:rsidRPr="00993B60">
              <w:rPr>
                <w:rFonts w:ascii="Times New Roman" w:hAnsi="Times New Roman" w:cs="Times New Roman"/>
                <w:b/>
                <w:color w:val="000000" w:themeColor="text1"/>
                <w:sz w:val="24"/>
                <w:szCs w:val="24"/>
              </w:rPr>
              <w:t>Descripción</w:t>
            </w:r>
          </w:p>
        </w:tc>
        <w:tc>
          <w:tcPr>
            <w:tcW w:w="7386" w:type="dxa"/>
          </w:tcPr>
          <w:p w:rsidR="00ED182B" w:rsidRPr="00993B60" w:rsidRDefault="00ED182B" w:rsidP="000B3779">
            <w:pPr>
              <w:rPr>
                <w:rFonts w:ascii="Times New Roman" w:hAnsi="Times New Roman" w:cs="Times New Roman"/>
                <w:color w:val="000000" w:themeColor="text1"/>
                <w:sz w:val="24"/>
                <w:szCs w:val="24"/>
              </w:rPr>
            </w:pPr>
            <w:r w:rsidRPr="00993B60">
              <w:rPr>
                <w:rFonts w:ascii="Times New Roman" w:hAnsi="Times New Roman" w:cs="Times New Roman"/>
                <w:color w:val="000000" w:themeColor="text1"/>
                <w:sz w:val="24"/>
                <w:szCs w:val="24"/>
              </w:rPr>
              <w:t>Porfirio Díaz</w:t>
            </w:r>
          </w:p>
        </w:tc>
      </w:tr>
      <w:tr w:rsidR="00993B60" w:rsidRPr="00993B60" w:rsidTr="000B3779">
        <w:tc>
          <w:tcPr>
            <w:tcW w:w="1668" w:type="dxa"/>
          </w:tcPr>
          <w:p w:rsidR="00ED182B" w:rsidRPr="00993B60" w:rsidRDefault="00ED182B" w:rsidP="000B3779">
            <w:pPr>
              <w:rPr>
                <w:rFonts w:ascii="Times New Roman" w:hAnsi="Times New Roman" w:cs="Times New Roman"/>
                <w:color w:val="000000" w:themeColor="text1"/>
                <w:sz w:val="24"/>
                <w:szCs w:val="24"/>
              </w:rPr>
            </w:pPr>
            <w:r w:rsidRPr="00993B60">
              <w:rPr>
                <w:rFonts w:ascii="Times New Roman" w:hAnsi="Times New Roman" w:cs="Times New Roman"/>
                <w:b/>
                <w:color w:val="000000" w:themeColor="text1"/>
                <w:sz w:val="24"/>
                <w:szCs w:val="24"/>
              </w:rPr>
              <w:t xml:space="preserve">Código </w:t>
            </w:r>
            <w:proofErr w:type="spellStart"/>
            <w:r w:rsidRPr="00993B60">
              <w:rPr>
                <w:rFonts w:ascii="Times New Roman" w:hAnsi="Times New Roman" w:cs="Times New Roman"/>
                <w:b/>
                <w:color w:val="000000" w:themeColor="text1"/>
                <w:sz w:val="24"/>
                <w:szCs w:val="24"/>
              </w:rPr>
              <w:t>Shutterstock</w:t>
            </w:r>
            <w:proofErr w:type="spellEnd"/>
            <w:r w:rsidRPr="00993B60">
              <w:rPr>
                <w:rFonts w:ascii="Times New Roman" w:hAnsi="Times New Roman" w:cs="Times New Roman"/>
                <w:b/>
                <w:color w:val="000000" w:themeColor="text1"/>
                <w:sz w:val="24"/>
                <w:szCs w:val="24"/>
              </w:rPr>
              <w:t xml:space="preserve"> (o URL o la ruta en </w:t>
            </w:r>
            <w:proofErr w:type="spellStart"/>
            <w:r w:rsidRPr="00993B60">
              <w:rPr>
                <w:rFonts w:ascii="Times New Roman" w:hAnsi="Times New Roman" w:cs="Times New Roman"/>
                <w:b/>
                <w:color w:val="000000" w:themeColor="text1"/>
                <w:sz w:val="24"/>
                <w:szCs w:val="24"/>
              </w:rPr>
              <w:t>AulaPlaneta</w:t>
            </w:r>
            <w:proofErr w:type="spellEnd"/>
            <w:r w:rsidRPr="00993B60">
              <w:rPr>
                <w:rFonts w:ascii="Times New Roman" w:hAnsi="Times New Roman" w:cs="Times New Roman"/>
                <w:b/>
                <w:color w:val="000000" w:themeColor="text1"/>
                <w:sz w:val="24"/>
                <w:szCs w:val="24"/>
              </w:rPr>
              <w:t>)</w:t>
            </w:r>
          </w:p>
        </w:tc>
        <w:tc>
          <w:tcPr>
            <w:tcW w:w="7386" w:type="dxa"/>
          </w:tcPr>
          <w:p w:rsidR="00ED182B" w:rsidRPr="00993B60" w:rsidRDefault="00DA6C98" w:rsidP="00ED182B">
            <w:pPr>
              <w:rPr>
                <w:color w:val="000000" w:themeColor="text1"/>
                <w:sz w:val="24"/>
                <w:szCs w:val="24"/>
              </w:rPr>
            </w:pPr>
            <w:hyperlink r:id="rId8" w:history="1">
              <w:r w:rsidR="00ED182B" w:rsidRPr="00993B60">
                <w:rPr>
                  <w:rStyle w:val="Hipervnculo"/>
                  <w:color w:val="000000" w:themeColor="text1"/>
                  <w:sz w:val="24"/>
                  <w:szCs w:val="24"/>
                </w:rPr>
                <w:t>http://aulaplaneta.planetasaber.com/encyclopedia/default.asp?idpack=9&amp;idpil=0008TG01&amp;ruta=aulaplaneta&amp;DATA=liXdw0UWeeMehPpUzks61DfqpXb%2b3YLTbbj%2btkCHHwY%3d</w:t>
              </w:r>
            </w:hyperlink>
          </w:p>
          <w:p w:rsidR="00ED182B" w:rsidRPr="00993B60" w:rsidRDefault="00ED182B" w:rsidP="00ED182B">
            <w:pPr>
              <w:rPr>
                <w:rFonts w:ascii="Times New Roman" w:hAnsi="Times New Roman" w:cs="Times New Roman"/>
                <w:color w:val="000000" w:themeColor="text1"/>
                <w:sz w:val="24"/>
                <w:szCs w:val="24"/>
                <w:lang w:val="en"/>
              </w:rPr>
            </w:pPr>
            <w:r w:rsidRPr="00993B60">
              <w:rPr>
                <w:rFonts w:ascii="Times New Roman" w:hAnsi="Times New Roman" w:cs="Times New Roman"/>
                <w:noProof/>
                <w:color w:val="000000" w:themeColor="text1"/>
                <w:sz w:val="24"/>
                <w:szCs w:val="24"/>
                <w:highlight w:val="green"/>
                <w:lang w:eastAsia="es-CO"/>
              </w:rPr>
              <w:drawing>
                <wp:inline distT="0" distB="0" distL="0" distR="0" wp14:anchorId="2F87B3FC" wp14:editId="04109F4C">
                  <wp:extent cx="1230046" cy="965610"/>
                  <wp:effectExtent l="0" t="0" r="8255" b="635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firi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30464" cy="965938"/>
                          </a:xfrm>
                          <a:prstGeom prst="rect">
                            <a:avLst/>
                          </a:prstGeom>
                        </pic:spPr>
                      </pic:pic>
                    </a:graphicData>
                  </a:graphic>
                </wp:inline>
              </w:drawing>
            </w:r>
          </w:p>
          <w:p w:rsidR="00ED182B" w:rsidRPr="00993B60" w:rsidRDefault="00ED182B" w:rsidP="000B3779">
            <w:pPr>
              <w:rPr>
                <w:rFonts w:ascii="Times New Roman" w:hAnsi="Times New Roman" w:cs="Times New Roman"/>
                <w:color w:val="000000" w:themeColor="text1"/>
                <w:sz w:val="24"/>
                <w:szCs w:val="24"/>
                <w:lang w:val="en"/>
              </w:rPr>
            </w:pPr>
          </w:p>
        </w:tc>
      </w:tr>
      <w:tr w:rsidR="00993B60" w:rsidRPr="00993B60" w:rsidTr="000B3779">
        <w:tc>
          <w:tcPr>
            <w:tcW w:w="1668" w:type="dxa"/>
          </w:tcPr>
          <w:p w:rsidR="00ED182B" w:rsidRPr="00993B60" w:rsidRDefault="00ED182B" w:rsidP="000B3779">
            <w:pPr>
              <w:rPr>
                <w:rFonts w:ascii="Times New Roman" w:hAnsi="Times New Roman" w:cs="Times New Roman"/>
                <w:color w:val="000000" w:themeColor="text1"/>
                <w:sz w:val="24"/>
                <w:szCs w:val="24"/>
              </w:rPr>
            </w:pPr>
            <w:r w:rsidRPr="00993B60">
              <w:rPr>
                <w:rFonts w:ascii="Times New Roman" w:hAnsi="Times New Roman" w:cs="Times New Roman"/>
                <w:b/>
                <w:color w:val="000000" w:themeColor="text1"/>
                <w:sz w:val="24"/>
                <w:szCs w:val="24"/>
              </w:rPr>
              <w:t>Pie de imagen</w:t>
            </w:r>
          </w:p>
        </w:tc>
        <w:tc>
          <w:tcPr>
            <w:tcW w:w="7386" w:type="dxa"/>
          </w:tcPr>
          <w:p w:rsidR="00ED182B" w:rsidRPr="00993B60" w:rsidRDefault="00ED182B" w:rsidP="00107776">
            <w:pPr>
              <w:spacing w:line="384" w:lineRule="atLeast"/>
              <w:jc w:val="both"/>
              <w:rPr>
                <w:rFonts w:ascii="Times New Roman" w:hAnsi="Times New Roman" w:cs="Times New Roman"/>
                <w:color w:val="000000" w:themeColor="text1"/>
                <w:sz w:val="24"/>
                <w:szCs w:val="24"/>
                <w:lang w:val="es-ES"/>
              </w:rPr>
            </w:pPr>
            <w:r w:rsidRPr="00993B60">
              <w:rPr>
                <w:rFonts w:ascii="Times New Roman" w:hAnsi="Times New Roman" w:cs="Times New Roman"/>
                <w:color w:val="000000" w:themeColor="text1"/>
                <w:sz w:val="24"/>
                <w:szCs w:val="24"/>
              </w:rPr>
              <w:t xml:space="preserve">Detalle del retrato del general Porfirio Díaz (1901), de José </w:t>
            </w:r>
            <w:proofErr w:type="spellStart"/>
            <w:r w:rsidRPr="00993B60">
              <w:rPr>
                <w:rFonts w:ascii="Times New Roman" w:hAnsi="Times New Roman" w:cs="Times New Roman"/>
                <w:color w:val="000000" w:themeColor="text1"/>
                <w:sz w:val="24"/>
                <w:szCs w:val="24"/>
              </w:rPr>
              <w:t>Cusachs</w:t>
            </w:r>
            <w:proofErr w:type="spellEnd"/>
            <w:r w:rsidRPr="00993B60">
              <w:rPr>
                <w:rFonts w:ascii="Times New Roman" w:hAnsi="Times New Roman" w:cs="Times New Roman"/>
                <w:color w:val="000000" w:themeColor="text1"/>
                <w:sz w:val="24"/>
                <w:szCs w:val="24"/>
              </w:rPr>
              <w:t xml:space="preserve"> (Museo Nacional de Historia, México D.F.). </w:t>
            </w:r>
            <w:r w:rsidRPr="00993B60">
              <w:rPr>
                <w:rFonts w:ascii="Times New Roman" w:eastAsia="Times New Roman" w:hAnsi="Times New Roman" w:cs="Times New Roman"/>
                <w:color w:val="000000" w:themeColor="text1"/>
                <w:sz w:val="24"/>
                <w:szCs w:val="24"/>
                <w:lang w:eastAsia="es-CO"/>
              </w:rPr>
              <w:t>Porfirio Díaz gobernó por treinta años. Su gobierno se caracterizó por ser autoritario con los mexicanos y por permitir que las empresas extrajeras explotaran los recursos nacionales obteniendo grandes ganancias.</w:t>
            </w:r>
          </w:p>
        </w:tc>
      </w:tr>
    </w:tbl>
    <w:p w:rsidR="00107776" w:rsidRPr="00993B60" w:rsidRDefault="00107776" w:rsidP="001A2CF2">
      <w:pPr>
        <w:spacing w:after="0" w:line="384" w:lineRule="atLeast"/>
        <w:jc w:val="both"/>
        <w:rPr>
          <w:rFonts w:ascii="Times New Roman" w:eastAsia="Times New Roman" w:hAnsi="Times New Roman" w:cs="Times New Roman"/>
          <w:color w:val="000000" w:themeColor="text1"/>
          <w:sz w:val="24"/>
          <w:szCs w:val="24"/>
          <w:lang w:eastAsia="es-CO"/>
        </w:rPr>
      </w:pPr>
    </w:p>
    <w:p w:rsidR="00977D9C" w:rsidRPr="00993B60" w:rsidRDefault="00977D9C" w:rsidP="001A2CF2">
      <w:pPr>
        <w:spacing w:after="0" w:line="384" w:lineRule="atLeast"/>
        <w:jc w:val="both"/>
        <w:rPr>
          <w:rFonts w:ascii="Times New Roman" w:eastAsia="Times New Roman" w:hAnsi="Times New Roman" w:cs="Times New Roman"/>
          <w:color w:val="000000" w:themeColor="text1"/>
          <w:sz w:val="24"/>
          <w:szCs w:val="24"/>
          <w:lang w:eastAsia="es-CO"/>
        </w:rPr>
      </w:pPr>
      <w:r w:rsidRPr="00993B60">
        <w:rPr>
          <w:rFonts w:ascii="Times New Roman" w:eastAsia="Times New Roman" w:hAnsi="Times New Roman" w:cs="Times New Roman"/>
          <w:color w:val="000000" w:themeColor="text1"/>
          <w:sz w:val="24"/>
          <w:szCs w:val="24"/>
          <w:lang w:eastAsia="es-CO"/>
        </w:rPr>
        <w:lastRenderedPageBreak/>
        <w:t xml:space="preserve">El 60% de los campesinos carecía de tierra para trabajar. Los obreros de la </w:t>
      </w:r>
      <w:r w:rsidR="00C12D3A" w:rsidRPr="00993B60">
        <w:rPr>
          <w:rFonts w:ascii="Times New Roman" w:eastAsia="Times New Roman" w:hAnsi="Times New Roman" w:cs="Times New Roman"/>
          <w:color w:val="000000" w:themeColor="text1"/>
          <w:sz w:val="24"/>
          <w:szCs w:val="24"/>
          <w:lang w:eastAsia="es-CO"/>
        </w:rPr>
        <w:t>naciente</w:t>
      </w:r>
      <w:r w:rsidRPr="00993B60">
        <w:rPr>
          <w:rFonts w:ascii="Times New Roman" w:eastAsia="Times New Roman" w:hAnsi="Times New Roman" w:cs="Times New Roman"/>
          <w:color w:val="000000" w:themeColor="text1"/>
          <w:sz w:val="24"/>
          <w:szCs w:val="24"/>
          <w:lang w:eastAsia="es-CO"/>
        </w:rPr>
        <w:t xml:space="preserve"> industria eran explotados y maltratados y la clase media de las ciudades vivía exclu</w:t>
      </w:r>
      <w:r w:rsidR="003078AB" w:rsidRPr="00993B60">
        <w:rPr>
          <w:rFonts w:ascii="Times New Roman" w:eastAsia="Times New Roman" w:hAnsi="Times New Roman" w:cs="Times New Roman"/>
          <w:color w:val="000000" w:themeColor="text1"/>
          <w:sz w:val="24"/>
          <w:szCs w:val="24"/>
          <w:lang w:eastAsia="es-CO"/>
        </w:rPr>
        <w:t>i</w:t>
      </w:r>
      <w:r w:rsidRPr="00993B60">
        <w:rPr>
          <w:rFonts w:ascii="Times New Roman" w:eastAsia="Times New Roman" w:hAnsi="Times New Roman" w:cs="Times New Roman"/>
          <w:color w:val="000000" w:themeColor="text1"/>
          <w:sz w:val="24"/>
          <w:szCs w:val="24"/>
          <w:lang w:eastAsia="es-CO"/>
        </w:rPr>
        <w:t>da de las decisiones políticas.</w:t>
      </w:r>
    </w:p>
    <w:p w:rsidR="00107776" w:rsidRPr="00993B60" w:rsidRDefault="00107776" w:rsidP="001A2CF2">
      <w:pPr>
        <w:spacing w:after="0" w:line="384" w:lineRule="atLeast"/>
        <w:jc w:val="both"/>
        <w:rPr>
          <w:rFonts w:ascii="Times New Roman" w:eastAsia="Times New Roman" w:hAnsi="Times New Roman" w:cs="Times New Roman"/>
          <w:color w:val="000000" w:themeColor="text1"/>
          <w:sz w:val="24"/>
          <w:szCs w:val="24"/>
          <w:lang w:eastAsia="es-CO"/>
        </w:rPr>
      </w:pPr>
    </w:p>
    <w:p w:rsidR="003078AB" w:rsidRPr="00993B60" w:rsidRDefault="00107776" w:rsidP="001A2CF2">
      <w:pPr>
        <w:spacing w:after="0" w:line="384" w:lineRule="atLeast"/>
        <w:jc w:val="both"/>
        <w:rPr>
          <w:rFonts w:ascii="Times New Roman" w:eastAsia="Times New Roman" w:hAnsi="Times New Roman" w:cs="Times New Roman"/>
          <w:b/>
          <w:color w:val="000000" w:themeColor="text1"/>
          <w:sz w:val="24"/>
          <w:szCs w:val="24"/>
          <w:lang w:eastAsia="es-CO"/>
        </w:rPr>
      </w:pPr>
      <w:r w:rsidRPr="00993B60">
        <w:rPr>
          <w:rFonts w:ascii="Times New Roman" w:hAnsi="Times New Roman" w:cs="Times New Roman"/>
          <w:color w:val="000000" w:themeColor="text1"/>
          <w:sz w:val="24"/>
          <w:szCs w:val="24"/>
          <w:highlight w:val="yellow"/>
        </w:rPr>
        <w:t>[SECCIÓN 2]</w:t>
      </w:r>
      <w:r w:rsidRPr="00993B60">
        <w:rPr>
          <w:rFonts w:ascii="Times New Roman" w:hAnsi="Times New Roman" w:cs="Times New Roman"/>
          <w:color w:val="000000" w:themeColor="text1"/>
          <w:sz w:val="24"/>
          <w:szCs w:val="24"/>
        </w:rPr>
        <w:t xml:space="preserve"> </w:t>
      </w:r>
      <w:r w:rsidRPr="00993B60">
        <w:rPr>
          <w:rFonts w:ascii="Times New Roman" w:hAnsi="Times New Roman" w:cs="Times New Roman"/>
          <w:b/>
          <w:color w:val="000000" w:themeColor="text1"/>
          <w:sz w:val="24"/>
          <w:szCs w:val="24"/>
        </w:rPr>
        <w:t>1.1 La Revolución mexicana</w:t>
      </w:r>
      <w:r w:rsidRPr="00993B60">
        <w:rPr>
          <w:rFonts w:ascii="Times New Roman" w:eastAsia="Times New Roman" w:hAnsi="Times New Roman" w:cs="Times New Roman"/>
          <w:b/>
          <w:color w:val="000000" w:themeColor="text1"/>
          <w:sz w:val="24"/>
          <w:szCs w:val="24"/>
          <w:lang w:eastAsia="es-CO"/>
        </w:rPr>
        <w:t xml:space="preserve"> </w:t>
      </w:r>
      <w:r w:rsidR="00DD0404" w:rsidRPr="00993B60">
        <w:rPr>
          <w:rFonts w:ascii="Times New Roman" w:eastAsia="Times New Roman" w:hAnsi="Times New Roman" w:cs="Times New Roman"/>
          <w:b/>
          <w:color w:val="000000" w:themeColor="text1"/>
          <w:sz w:val="24"/>
          <w:szCs w:val="24"/>
          <w:lang w:eastAsia="es-CO"/>
        </w:rPr>
        <w:t>Causas</w:t>
      </w:r>
      <w:r w:rsidR="00C510C6" w:rsidRPr="00993B60">
        <w:rPr>
          <w:rFonts w:ascii="Times New Roman" w:eastAsia="Times New Roman" w:hAnsi="Times New Roman" w:cs="Times New Roman"/>
          <w:b/>
          <w:color w:val="000000" w:themeColor="text1"/>
          <w:sz w:val="24"/>
          <w:szCs w:val="24"/>
          <w:lang w:eastAsia="es-CO"/>
        </w:rPr>
        <w:t xml:space="preserve"> de la Revolución</w:t>
      </w:r>
    </w:p>
    <w:p w:rsidR="00C510C6" w:rsidRPr="00993B60" w:rsidRDefault="00C510C6" w:rsidP="001A2CF2">
      <w:pPr>
        <w:spacing w:after="0" w:line="384" w:lineRule="atLeast"/>
        <w:jc w:val="both"/>
        <w:rPr>
          <w:rFonts w:ascii="Times New Roman" w:eastAsia="Times New Roman" w:hAnsi="Times New Roman" w:cs="Times New Roman"/>
          <w:color w:val="000000" w:themeColor="text1"/>
          <w:sz w:val="24"/>
          <w:szCs w:val="24"/>
          <w:lang w:eastAsia="es-CO"/>
        </w:rPr>
      </w:pPr>
    </w:p>
    <w:p w:rsidR="002070D0" w:rsidRPr="00993B60" w:rsidRDefault="003078AB" w:rsidP="001A2CF2">
      <w:pPr>
        <w:spacing w:after="0" w:line="384" w:lineRule="atLeast"/>
        <w:jc w:val="both"/>
        <w:rPr>
          <w:rFonts w:ascii="Times New Roman" w:eastAsia="Times New Roman" w:hAnsi="Times New Roman" w:cs="Times New Roman"/>
          <w:color w:val="000000" w:themeColor="text1"/>
          <w:sz w:val="24"/>
          <w:szCs w:val="24"/>
          <w:lang w:eastAsia="es-CO"/>
        </w:rPr>
      </w:pPr>
      <w:r w:rsidRPr="00993B60">
        <w:rPr>
          <w:rFonts w:ascii="Times New Roman" w:eastAsia="Times New Roman" w:hAnsi="Times New Roman" w:cs="Times New Roman"/>
          <w:color w:val="000000" w:themeColor="text1"/>
          <w:sz w:val="24"/>
          <w:szCs w:val="24"/>
          <w:lang w:eastAsia="es-CO"/>
        </w:rPr>
        <w:t>En 1910, Porfirio Díaz, quien se había hecho reele</w:t>
      </w:r>
      <w:r w:rsidR="00C510C6" w:rsidRPr="00993B60">
        <w:rPr>
          <w:rFonts w:ascii="Times New Roman" w:eastAsia="Times New Roman" w:hAnsi="Times New Roman" w:cs="Times New Roman"/>
          <w:color w:val="000000" w:themeColor="text1"/>
          <w:sz w:val="24"/>
          <w:szCs w:val="24"/>
          <w:lang w:eastAsia="es-CO"/>
        </w:rPr>
        <w:t xml:space="preserve">gir un periodo tras otro, llegaría </w:t>
      </w:r>
      <w:r w:rsidRPr="00993B60">
        <w:rPr>
          <w:rFonts w:ascii="Times New Roman" w:eastAsia="Times New Roman" w:hAnsi="Times New Roman" w:cs="Times New Roman"/>
          <w:color w:val="000000" w:themeColor="text1"/>
          <w:sz w:val="24"/>
          <w:szCs w:val="24"/>
          <w:lang w:eastAsia="es-CO"/>
        </w:rPr>
        <w:t xml:space="preserve">a los 80 años y a un nuevo periodo de elecciones. </w:t>
      </w:r>
      <w:r w:rsidR="002070D0" w:rsidRPr="00993B60">
        <w:rPr>
          <w:rFonts w:ascii="Times New Roman" w:eastAsia="Times New Roman" w:hAnsi="Times New Roman" w:cs="Times New Roman"/>
          <w:color w:val="000000" w:themeColor="text1"/>
          <w:sz w:val="24"/>
          <w:szCs w:val="24"/>
          <w:lang w:eastAsia="es-CO"/>
        </w:rPr>
        <w:t xml:space="preserve">Para aquel momento, además de la situación social, los campesinos mexicanos habían sufrido una terrible sequía que bajó la productividad de la tierra y trajo una oleada de </w:t>
      </w:r>
      <w:r w:rsidR="002070D0" w:rsidRPr="00993B60">
        <w:rPr>
          <w:rFonts w:ascii="Times New Roman" w:eastAsia="Times New Roman" w:hAnsi="Times New Roman" w:cs="Times New Roman"/>
          <w:b/>
          <w:color w:val="000000" w:themeColor="text1"/>
          <w:sz w:val="24"/>
          <w:szCs w:val="24"/>
          <w:lang w:eastAsia="es-CO"/>
        </w:rPr>
        <w:t>hambre</w:t>
      </w:r>
      <w:r w:rsidR="002070D0" w:rsidRPr="00993B60">
        <w:rPr>
          <w:rFonts w:ascii="Times New Roman" w:eastAsia="Times New Roman" w:hAnsi="Times New Roman" w:cs="Times New Roman"/>
          <w:color w:val="000000" w:themeColor="text1"/>
          <w:sz w:val="24"/>
          <w:szCs w:val="24"/>
          <w:lang w:eastAsia="es-CO"/>
        </w:rPr>
        <w:t xml:space="preserve">. </w:t>
      </w:r>
    </w:p>
    <w:p w:rsidR="002070D0" w:rsidRPr="00993B60" w:rsidRDefault="002070D0" w:rsidP="001A2CF2">
      <w:pPr>
        <w:spacing w:after="0" w:line="384" w:lineRule="atLeast"/>
        <w:jc w:val="both"/>
        <w:rPr>
          <w:rFonts w:ascii="Times New Roman" w:eastAsia="Times New Roman" w:hAnsi="Times New Roman" w:cs="Times New Roman"/>
          <w:color w:val="000000" w:themeColor="text1"/>
          <w:sz w:val="24"/>
          <w:szCs w:val="24"/>
          <w:lang w:eastAsia="es-CO"/>
        </w:rPr>
      </w:pPr>
    </w:p>
    <w:p w:rsidR="003078AB" w:rsidRPr="00993B60" w:rsidRDefault="002070D0" w:rsidP="001A2CF2">
      <w:pPr>
        <w:spacing w:after="0" w:line="384" w:lineRule="atLeast"/>
        <w:jc w:val="both"/>
        <w:rPr>
          <w:rFonts w:ascii="Times New Roman" w:eastAsia="Times New Roman" w:hAnsi="Times New Roman" w:cs="Times New Roman"/>
          <w:color w:val="000000" w:themeColor="text1"/>
          <w:sz w:val="24"/>
          <w:szCs w:val="24"/>
          <w:lang w:eastAsia="es-CO"/>
        </w:rPr>
      </w:pPr>
      <w:r w:rsidRPr="00993B60">
        <w:rPr>
          <w:rFonts w:ascii="Times New Roman" w:eastAsia="Times New Roman" w:hAnsi="Times New Roman" w:cs="Times New Roman"/>
          <w:color w:val="000000" w:themeColor="text1"/>
          <w:sz w:val="24"/>
          <w:szCs w:val="24"/>
          <w:lang w:eastAsia="es-CO"/>
        </w:rPr>
        <w:t xml:space="preserve">Así mismo, el gobierno, que se caracterizaba por ser </w:t>
      </w:r>
      <w:r w:rsidRPr="00993B60">
        <w:rPr>
          <w:rFonts w:ascii="Times New Roman" w:eastAsia="Times New Roman" w:hAnsi="Times New Roman" w:cs="Times New Roman"/>
          <w:b/>
          <w:color w:val="000000" w:themeColor="text1"/>
          <w:sz w:val="24"/>
          <w:szCs w:val="24"/>
          <w:lang w:eastAsia="es-CO"/>
        </w:rPr>
        <w:t>autoritario</w:t>
      </w:r>
      <w:r w:rsidR="007E15FA" w:rsidRPr="00993B60">
        <w:rPr>
          <w:rFonts w:ascii="Times New Roman" w:eastAsia="Times New Roman" w:hAnsi="Times New Roman" w:cs="Times New Roman"/>
          <w:color w:val="000000" w:themeColor="text1"/>
          <w:sz w:val="24"/>
          <w:szCs w:val="24"/>
          <w:lang w:eastAsia="es-CO"/>
        </w:rPr>
        <w:t>,</w:t>
      </w:r>
      <w:r w:rsidRPr="00993B60">
        <w:rPr>
          <w:rFonts w:ascii="Times New Roman" w:eastAsia="Times New Roman" w:hAnsi="Times New Roman" w:cs="Times New Roman"/>
          <w:color w:val="000000" w:themeColor="text1"/>
          <w:sz w:val="24"/>
          <w:szCs w:val="24"/>
          <w:lang w:eastAsia="es-CO"/>
        </w:rPr>
        <w:t xml:space="preserve"> había tratado con mano dura las primeras huelgas obreras en fábricas </w:t>
      </w:r>
      <w:proofErr w:type="spellStart"/>
      <w:r w:rsidRPr="00993B60">
        <w:rPr>
          <w:rFonts w:ascii="Times New Roman" w:eastAsia="Times New Roman" w:hAnsi="Times New Roman" w:cs="Times New Roman"/>
          <w:color w:val="000000" w:themeColor="text1"/>
          <w:sz w:val="24"/>
          <w:szCs w:val="24"/>
          <w:lang w:eastAsia="es-CO"/>
        </w:rPr>
        <w:t>textileras</w:t>
      </w:r>
      <w:proofErr w:type="spellEnd"/>
      <w:r w:rsidRPr="00993B60">
        <w:rPr>
          <w:rFonts w:ascii="Times New Roman" w:eastAsia="Times New Roman" w:hAnsi="Times New Roman" w:cs="Times New Roman"/>
          <w:color w:val="000000" w:themeColor="text1"/>
          <w:sz w:val="24"/>
          <w:szCs w:val="24"/>
          <w:lang w:eastAsia="es-CO"/>
        </w:rPr>
        <w:t xml:space="preserve"> de ciudades como Veracruz y en minas ubicadas en el norte del país.</w:t>
      </w:r>
    </w:p>
    <w:p w:rsidR="002070D0" w:rsidRPr="00993B60" w:rsidRDefault="002070D0" w:rsidP="001A2CF2">
      <w:pPr>
        <w:spacing w:after="0" w:line="384" w:lineRule="atLeast"/>
        <w:jc w:val="both"/>
        <w:rPr>
          <w:rFonts w:ascii="Times New Roman" w:eastAsia="Times New Roman" w:hAnsi="Times New Roman" w:cs="Times New Roman"/>
          <w:color w:val="000000" w:themeColor="text1"/>
          <w:sz w:val="24"/>
          <w:szCs w:val="24"/>
          <w:lang w:eastAsia="es-CO"/>
        </w:rPr>
      </w:pPr>
    </w:p>
    <w:p w:rsidR="00C510C6" w:rsidRPr="00993B60" w:rsidRDefault="002070D0" w:rsidP="001A2CF2">
      <w:pPr>
        <w:spacing w:after="0" w:line="384" w:lineRule="atLeast"/>
        <w:jc w:val="both"/>
        <w:rPr>
          <w:rFonts w:ascii="Times New Roman" w:eastAsia="Times New Roman" w:hAnsi="Times New Roman" w:cs="Times New Roman"/>
          <w:color w:val="000000" w:themeColor="text1"/>
          <w:sz w:val="24"/>
          <w:szCs w:val="24"/>
          <w:lang w:eastAsia="es-CO"/>
        </w:rPr>
      </w:pPr>
      <w:r w:rsidRPr="00993B60">
        <w:rPr>
          <w:rFonts w:ascii="Times New Roman" w:eastAsia="Times New Roman" w:hAnsi="Times New Roman" w:cs="Times New Roman"/>
          <w:color w:val="000000" w:themeColor="text1"/>
          <w:sz w:val="24"/>
          <w:szCs w:val="24"/>
          <w:lang w:eastAsia="es-CO"/>
        </w:rPr>
        <w:t xml:space="preserve">El descontento social </w:t>
      </w:r>
      <w:r w:rsidR="007E15FA" w:rsidRPr="00993B60">
        <w:rPr>
          <w:rFonts w:ascii="Times New Roman" w:eastAsia="Times New Roman" w:hAnsi="Times New Roman" w:cs="Times New Roman"/>
          <w:color w:val="000000" w:themeColor="text1"/>
          <w:sz w:val="24"/>
          <w:szCs w:val="24"/>
          <w:lang w:eastAsia="es-CO"/>
        </w:rPr>
        <w:t xml:space="preserve">obligó </w:t>
      </w:r>
      <w:r w:rsidRPr="00993B60">
        <w:rPr>
          <w:rFonts w:ascii="Times New Roman" w:eastAsia="Times New Roman" w:hAnsi="Times New Roman" w:cs="Times New Roman"/>
          <w:color w:val="000000" w:themeColor="text1"/>
          <w:sz w:val="24"/>
          <w:szCs w:val="24"/>
          <w:lang w:eastAsia="es-CO"/>
        </w:rPr>
        <w:t xml:space="preserve">a Porfirio Díaz a aceptar el surgimiento de partidos </w:t>
      </w:r>
      <w:r w:rsidR="0065624B" w:rsidRPr="00993B60">
        <w:rPr>
          <w:rFonts w:ascii="Times New Roman" w:eastAsia="Times New Roman" w:hAnsi="Times New Roman" w:cs="Times New Roman"/>
          <w:color w:val="000000" w:themeColor="text1"/>
          <w:sz w:val="24"/>
          <w:szCs w:val="24"/>
          <w:lang w:eastAsia="es-CO"/>
        </w:rPr>
        <w:t xml:space="preserve">de oposición y a prometer elecciones limpias. </w:t>
      </w:r>
      <w:r w:rsidR="0065624B" w:rsidRPr="00993B60">
        <w:rPr>
          <w:rFonts w:ascii="Times New Roman" w:eastAsia="Times New Roman" w:hAnsi="Times New Roman" w:cs="Times New Roman"/>
          <w:b/>
          <w:color w:val="000000" w:themeColor="text1"/>
          <w:sz w:val="24"/>
          <w:szCs w:val="24"/>
          <w:lang w:eastAsia="es-CO"/>
        </w:rPr>
        <w:t>Francisco Indalecio Madero</w:t>
      </w:r>
      <w:r w:rsidR="0065624B" w:rsidRPr="00993B60">
        <w:rPr>
          <w:rFonts w:ascii="Times New Roman" w:eastAsia="Times New Roman" w:hAnsi="Times New Roman" w:cs="Times New Roman"/>
          <w:color w:val="000000" w:themeColor="text1"/>
          <w:sz w:val="24"/>
          <w:szCs w:val="24"/>
          <w:lang w:eastAsia="es-CO"/>
        </w:rPr>
        <w:t xml:space="preserve">, un </w:t>
      </w:r>
      <w:r w:rsidR="0065624B" w:rsidRPr="00993B60">
        <w:rPr>
          <w:rFonts w:ascii="Times New Roman" w:eastAsia="Times New Roman" w:hAnsi="Times New Roman" w:cs="Times New Roman"/>
          <w:b/>
          <w:color w:val="000000" w:themeColor="text1"/>
          <w:sz w:val="24"/>
          <w:szCs w:val="24"/>
          <w:lang w:eastAsia="es-CO"/>
        </w:rPr>
        <w:t>liberal moderad</w:t>
      </w:r>
      <w:r w:rsidR="00C12D3A" w:rsidRPr="00993B60">
        <w:rPr>
          <w:rFonts w:ascii="Times New Roman" w:eastAsia="Times New Roman" w:hAnsi="Times New Roman" w:cs="Times New Roman"/>
          <w:b/>
          <w:color w:val="000000" w:themeColor="text1"/>
          <w:sz w:val="24"/>
          <w:szCs w:val="24"/>
          <w:lang w:eastAsia="es-CO"/>
        </w:rPr>
        <w:t>o</w:t>
      </w:r>
      <w:r w:rsidR="00C12D3A" w:rsidRPr="00993B60">
        <w:rPr>
          <w:rFonts w:ascii="Times New Roman" w:eastAsia="Times New Roman" w:hAnsi="Times New Roman" w:cs="Times New Roman"/>
          <w:color w:val="000000" w:themeColor="text1"/>
          <w:sz w:val="24"/>
          <w:szCs w:val="24"/>
          <w:lang w:eastAsia="es-CO"/>
        </w:rPr>
        <w:t xml:space="preserve"> y además </w:t>
      </w:r>
      <w:r w:rsidR="00C12D3A" w:rsidRPr="00993B60">
        <w:rPr>
          <w:rFonts w:ascii="Times New Roman" w:eastAsia="Times New Roman" w:hAnsi="Times New Roman" w:cs="Times New Roman"/>
          <w:b/>
          <w:color w:val="000000" w:themeColor="text1"/>
          <w:sz w:val="24"/>
          <w:szCs w:val="24"/>
          <w:lang w:eastAsia="es-CO"/>
        </w:rPr>
        <w:t>r</w:t>
      </w:r>
      <w:r w:rsidR="0065624B" w:rsidRPr="00993B60">
        <w:rPr>
          <w:rFonts w:ascii="Times New Roman" w:eastAsia="Times New Roman" w:hAnsi="Times New Roman" w:cs="Times New Roman"/>
          <w:b/>
          <w:color w:val="000000" w:themeColor="text1"/>
          <w:sz w:val="24"/>
          <w:szCs w:val="24"/>
          <w:lang w:eastAsia="es-CO"/>
        </w:rPr>
        <w:t>ico propietario</w:t>
      </w:r>
      <w:r w:rsidR="0065624B" w:rsidRPr="00993B60">
        <w:rPr>
          <w:rFonts w:ascii="Times New Roman" w:eastAsia="Times New Roman" w:hAnsi="Times New Roman" w:cs="Times New Roman"/>
          <w:color w:val="000000" w:themeColor="text1"/>
          <w:sz w:val="24"/>
          <w:szCs w:val="24"/>
          <w:lang w:eastAsia="es-CO"/>
        </w:rPr>
        <w:t xml:space="preserve"> del </w:t>
      </w:r>
      <w:r w:rsidR="0065624B" w:rsidRPr="00993B60">
        <w:rPr>
          <w:rFonts w:ascii="Times New Roman" w:eastAsia="Times New Roman" w:hAnsi="Times New Roman" w:cs="Times New Roman"/>
          <w:b/>
          <w:color w:val="000000" w:themeColor="text1"/>
          <w:sz w:val="24"/>
          <w:szCs w:val="24"/>
          <w:lang w:eastAsia="es-CO"/>
        </w:rPr>
        <w:t>norte</w:t>
      </w:r>
      <w:r w:rsidR="0065624B" w:rsidRPr="00993B60">
        <w:rPr>
          <w:rFonts w:ascii="Times New Roman" w:eastAsia="Times New Roman" w:hAnsi="Times New Roman" w:cs="Times New Roman"/>
          <w:color w:val="000000" w:themeColor="text1"/>
          <w:sz w:val="24"/>
          <w:szCs w:val="24"/>
          <w:lang w:eastAsia="es-CO"/>
        </w:rPr>
        <w:t xml:space="preserve"> de México inició una camp</w:t>
      </w:r>
      <w:r w:rsidR="00C12D3A" w:rsidRPr="00993B60">
        <w:rPr>
          <w:rFonts w:ascii="Times New Roman" w:eastAsia="Times New Roman" w:hAnsi="Times New Roman" w:cs="Times New Roman"/>
          <w:color w:val="000000" w:themeColor="text1"/>
          <w:sz w:val="24"/>
          <w:szCs w:val="24"/>
          <w:lang w:eastAsia="es-CO"/>
        </w:rPr>
        <w:t>aña contra la reelección de Díaz</w:t>
      </w:r>
      <w:r w:rsidR="0065624B" w:rsidRPr="00993B60">
        <w:rPr>
          <w:rFonts w:ascii="Times New Roman" w:eastAsia="Times New Roman" w:hAnsi="Times New Roman" w:cs="Times New Roman"/>
          <w:color w:val="000000" w:themeColor="text1"/>
          <w:sz w:val="24"/>
          <w:szCs w:val="24"/>
          <w:lang w:eastAsia="es-CO"/>
        </w:rPr>
        <w:t xml:space="preserve"> para subir a la presidencia.</w:t>
      </w:r>
    </w:p>
    <w:p w:rsidR="00C12D3A" w:rsidRPr="00993B60" w:rsidRDefault="00C12D3A" w:rsidP="001A2CF2">
      <w:pPr>
        <w:spacing w:after="0" w:line="384" w:lineRule="atLeast"/>
        <w:jc w:val="both"/>
        <w:rPr>
          <w:rFonts w:ascii="Times New Roman" w:eastAsia="Times New Roman" w:hAnsi="Times New Roman" w:cs="Times New Roman"/>
          <w:color w:val="000000" w:themeColor="text1"/>
          <w:sz w:val="24"/>
          <w:szCs w:val="24"/>
          <w:lang w:eastAsia="es-CO"/>
        </w:rPr>
      </w:pPr>
      <w:r w:rsidRPr="00993B60">
        <w:rPr>
          <w:rFonts w:ascii="Times New Roman" w:eastAsia="Times New Roman" w:hAnsi="Times New Roman" w:cs="Times New Roman"/>
          <w:color w:val="000000" w:themeColor="text1"/>
          <w:sz w:val="24"/>
          <w:szCs w:val="24"/>
          <w:lang w:eastAsia="es-CO"/>
        </w:rPr>
        <w:t xml:space="preserve"> </w:t>
      </w:r>
    </w:p>
    <w:p w:rsidR="002070D0" w:rsidRPr="00993B60" w:rsidRDefault="00C12D3A" w:rsidP="001A2CF2">
      <w:pPr>
        <w:spacing w:after="0" w:line="384" w:lineRule="atLeast"/>
        <w:jc w:val="both"/>
        <w:rPr>
          <w:rFonts w:ascii="Times New Roman" w:eastAsia="Times New Roman" w:hAnsi="Times New Roman" w:cs="Times New Roman"/>
          <w:color w:val="000000" w:themeColor="text1"/>
          <w:sz w:val="24"/>
          <w:szCs w:val="24"/>
          <w:lang w:eastAsia="es-CO"/>
        </w:rPr>
      </w:pPr>
      <w:r w:rsidRPr="00993B60">
        <w:rPr>
          <w:rFonts w:ascii="Times New Roman" w:eastAsia="Times New Roman" w:hAnsi="Times New Roman" w:cs="Times New Roman"/>
          <w:color w:val="000000" w:themeColor="text1"/>
          <w:sz w:val="24"/>
          <w:szCs w:val="24"/>
          <w:lang w:eastAsia="es-CO"/>
        </w:rPr>
        <w:t>Amplios sectores del pueblo mexicano depositaron su confianza en Madero</w:t>
      </w:r>
      <w:r w:rsidR="00993B60" w:rsidRPr="00993B60">
        <w:rPr>
          <w:rFonts w:ascii="Times New Roman" w:eastAsia="Times New Roman" w:hAnsi="Times New Roman" w:cs="Times New Roman"/>
          <w:color w:val="000000" w:themeColor="text1"/>
          <w:sz w:val="24"/>
          <w:szCs w:val="24"/>
          <w:lang w:eastAsia="es-CO"/>
        </w:rPr>
        <w:t>. T</w:t>
      </w:r>
      <w:r w:rsidRPr="00993B60">
        <w:rPr>
          <w:rFonts w:ascii="Times New Roman" w:eastAsia="Times New Roman" w:hAnsi="Times New Roman" w:cs="Times New Roman"/>
          <w:color w:val="000000" w:themeColor="text1"/>
          <w:sz w:val="24"/>
          <w:szCs w:val="24"/>
          <w:lang w:eastAsia="es-CO"/>
        </w:rPr>
        <w:t>anto</w:t>
      </w:r>
      <w:r w:rsidR="00993B60" w:rsidRPr="00993B60">
        <w:rPr>
          <w:rFonts w:ascii="Times New Roman" w:eastAsia="Times New Roman" w:hAnsi="Times New Roman" w:cs="Times New Roman"/>
          <w:color w:val="000000" w:themeColor="text1"/>
          <w:sz w:val="24"/>
          <w:szCs w:val="24"/>
          <w:lang w:eastAsia="es-CO"/>
        </w:rPr>
        <w:t>,</w:t>
      </w:r>
      <w:r w:rsidRPr="00993B60">
        <w:rPr>
          <w:rFonts w:ascii="Times New Roman" w:eastAsia="Times New Roman" w:hAnsi="Times New Roman" w:cs="Times New Roman"/>
          <w:color w:val="000000" w:themeColor="text1"/>
          <w:sz w:val="24"/>
          <w:szCs w:val="24"/>
          <w:lang w:eastAsia="es-CO"/>
        </w:rPr>
        <w:t xml:space="preserve"> que su éxito asustó a Díaz</w:t>
      </w:r>
      <w:r w:rsidR="00C510C6" w:rsidRPr="00993B60">
        <w:rPr>
          <w:rFonts w:ascii="Times New Roman" w:eastAsia="Times New Roman" w:hAnsi="Times New Roman" w:cs="Times New Roman"/>
          <w:color w:val="000000" w:themeColor="text1"/>
          <w:sz w:val="24"/>
          <w:szCs w:val="24"/>
          <w:lang w:eastAsia="es-CO"/>
        </w:rPr>
        <w:t>,</w:t>
      </w:r>
      <w:r w:rsidRPr="00993B60">
        <w:rPr>
          <w:rFonts w:ascii="Times New Roman" w:eastAsia="Times New Roman" w:hAnsi="Times New Roman" w:cs="Times New Roman"/>
          <w:color w:val="000000" w:themeColor="text1"/>
          <w:sz w:val="24"/>
          <w:szCs w:val="24"/>
          <w:lang w:eastAsia="es-CO"/>
        </w:rPr>
        <w:t xml:space="preserve"> quien lo encarceló y en octubre de 1909 se hizo reelegir nuevamente.</w:t>
      </w:r>
    </w:p>
    <w:p w:rsidR="00C12D3A" w:rsidRPr="00993B60" w:rsidRDefault="00C12D3A" w:rsidP="001A2CF2">
      <w:pPr>
        <w:spacing w:after="0" w:line="384" w:lineRule="atLeast"/>
        <w:jc w:val="both"/>
        <w:rPr>
          <w:rFonts w:ascii="Times New Roman" w:eastAsia="Times New Roman" w:hAnsi="Times New Roman" w:cs="Times New Roman"/>
          <w:color w:val="000000" w:themeColor="text1"/>
          <w:sz w:val="24"/>
          <w:szCs w:val="24"/>
          <w:lang w:eastAsia="es-CO"/>
        </w:rPr>
      </w:pPr>
    </w:p>
    <w:p w:rsidR="00C510C6" w:rsidRPr="00993B60" w:rsidRDefault="00F3454C" w:rsidP="00C510C6">
      <w:pPr>
        <w:spacing w:after="0" w:line="285" w:lineRule="atLeast"/>
        <w:jc w:val="both"/>
        <w:rPr>
          <w:rFonts w:ascii="Times New Roman" w:eastAsia="Times New Roman" w:hAnsi="Times New Roman" w:cs="Times New Roman"/>
          <w:b/>
          <w:color w:val="000000" w:themeColor="text1"/>
          <w:sz w:val="24"/>
          <w:szCs w:val="24"/>
          <w:lang w:eastAsia="es-CO"/>
        </w:rPr>
      </w:pPr>
      <w:r w:rsidRPr="00993B60">
        <w:rPr>
          <w:rFonts w:ascii="Times New Roman" w:hAnsi="Times New Roman" w:cs="Times New Roman"/>
          <w:color w:val="000000" w:themeColor="text1"/>
          <w:sz w:val="24"/>
          <w:szCs w:val="24"/>
          <w:highlight w:val="yellow"/>
        </w:rPr>
        <w:t>[SECCIÓN 2]</w:t>
      </w:r>
      <w:r w:rsidRPr="00993B60">
        <w:rPr>
          <w:rFonts w:ascii="Times New Roman" w:hAnsi="Times New Roman" w:cs="Times New Roman"/>
          <w:color w:val="000000" w:themeColor="text1"/>
          <w:sz w:val="24"/>
          <w:szCs w:val="24"/>
        </w:rPr>
        <w:t xml:space="preserve"> </w:t>
      </w:r>
      <w:r w:rsidRPr="002E54EF">
        <w:rPr>
          <w:rFonts w:ascii="Times New Roman" w:hAnsi="Times New Roman" w:cs="Times New Roman"/>
          <w:b/>
          <w:color w:val="000000" w:themeColor="text1"/>
          <w:sz w:val="24"/>
          <w:szCs w:val="24"/>
        </w:rPr>
        <w:t>1.2</w:t>
      </w:r>
      <w:r>
        <w:rPr>
          <w:rFonts w:ascii="Times New Roman" w:hAnsi="Times New Roman" w:cs="Times New Roman"/>
          <w:color w:val="000000" w:themeColor="text1"/>
          <w:sz w:val="24"/>
          <w:szCs w:val="24"/>
        </w:rPr>
        <w:t xml:space="preserve"> </w:t>
      </w:r>
      <w:r w:rsidR="00C12D3A" w:rsidRPr="00993B60">
        <w:rPr>
          <w:rFonts w:ascii="Times New Roman" w:eastAsia="Times New Roman" w:hAnsi="Times New Roman" w:cs="Times New Roman"/>
          <w:b/>
          <w:color w:val="000000" w:themeColor="text1"/>
          <w:sz w:val="24"/>
          <w:szCs w:val="24"/>
          <w:lang w:eastAsia="es-CO"/>
        </w:rPr>
        <w:t>Inicio de la Revoluci</w:t>
      </w:r>
      <w:r w:rsidR="00C510C6" w:rsidRPr="00993B60">
        <w:rPr>
          <w:rFonts w:ascii="Times New Roman" w:eastAsia="Times New Roman" w:hAnsi="Times New Roman" w:cs="Times New Roman"/>
          <w:b/>
          <w:color w:val="000000" w:themeColor="text1"/>
          <w:sz w:val="24"/>
          <w:szCs w:val="24"/>
          <w:lang w:eastAsia="es-CO"/>
        </w:rPr>
        <w:t>ón</w:t>
      </w:r>
    </w:p>
    <w:p w:rsidR="00D225AD" w:rsidRPr="00993B60" w:rsidRDefault="00D225AD" w:rsidP="00C510C6">
      <w:pPr>
        <w:spacing w:after="0" w:line="285" w:lineRule="atLeast"/>
        <w:jc w:val="both"/>
        <w:rPr>
          <w:rFonts w:ascii="Times New Roman" w:eastAsia="Times New Roman" w:hAnsi="Times New Roman" w:cs="Times New Roman"/>
          <w:b/>
          <w:color w:val="000000" w:themeColor="text1"/>
          <w:sz w:val="24"/>
          <w:szCs w:val="24"/>
          <w:lang w:eastAsia="es-CO"/>
        </w:rPr>
      </w:pPr>
    </w:p>
    <w:p w:rsidR="0060576C" w:rsidRPr="00993B60" w:rsidRDefault="0060576C" w:rsidP="0060576C">
      <w:pPr>
        <w:spacing w:after="0" w:line="285" w:lineRule="atLeast"/>
        <w:jc w:val="both"/>
        <w:rPr>
          <w:rFonts w:ascii="Times New Roman" w:eastAsia="Times New Roman" w:hAnsi="Times New Roman" w:cs="Times New Roman"/>
          <w:color w:val="000000" w:themeColor="text1"/>
          <w:sz w:val="24"/>
          <w:szCs w:val="24"/>
          <w:lang w:eastAsia="es-CO"/>
        </w:rPr>
      </w:pPr>
      <w:r w:rsidRPr="00993B60">
        <w:rPr>
          <w:rFonts w:ascii="Times New Roman" w:eastAsia="Times New Roman" w:hAnsi="Times New Roman" w:cs="Times New Roman"/>
          <w:color w:val="000000" w:themeColor="text1"/>
          <w:sz w:val="24"/>
          <w:szCs w:val="24"/>
          <w:lang w:eastAsia="es-CO"/>
        </w:rPr>
        <w:t xml:space="preserve">Madero consiguió huir de prisión el mismo octubre de 1909 y desde San Antonio, Texas, lanzó el plan de San Luis Potosí, que proclamó el sufragio efectivo y no reelección. </w:t>
      </w:r>
    </w:p>
    <w:p w:rsidR="0060576C" w:rsidRPr="00993B60" w:rsidRDefault="0060576C" w:rsidP="0060576C">
      <w:pPr>
        <w:spacing w:after="0" w:line="285" w:lineRule="atLeast"/>
        <w:jc w:val="both"/>
        <w:rPr>
          <w:rFonts w:ascii="Times New Roman" w:eastAsia="Times New Roman" w:hAnsi="Times New Roman" w:cs="Times New Roman"/>
          <w:b/>
          <w:color w:val="000000" w:themeColor="text1"/>
          <w:sz w:val="24"/>
          <w:szCs w:val="24"/>
          <w:lang w:eastAsia="es-CO"/>
        </w:rPr>
      </w:pPr>
    </w:p>
    <w:p w:rsidR="0060576C" w:rsidRPr="00993B60" w:rsidRDefault="0060576C" w:rsidP="0060576C">
      <w:pPr>
        <w:spacing w:after="0" w:line="285" w:lineRule="atLeast"/>
        <w:jc w:val="both"/>
        <w:rPr>
          <w:rFonts w:ascii="Times New Roman" w:eastAsia="Times New Roman" w:hAnsi="Times New Roman" w:cs="Times New Roman"/>
          <w:b/>
          <w:color w:val="000000" w:themeColor="text1"/>
          <w:sz w:val="24"/>
          <w:szCs w:val="24"/>
          <w:lang w:eastAsia="es-CO"/>
        </w:rPr>
      </w:pPr>
      <w:r w:rsidRPr="00993B60">
        <w:rPr>
          <w:rFonts w:ascii="Times New Roman" w:eastAsia="Times New Roman" w:hAnsi="Times New Roman" w:cs="Times New Roman"/>
          <w:b/>
          <w:color w:val="000000" w:themeColor="text1"/>
          <w:sz w:val="24"/>
          <w:szCs w:val="24"/>
          <w:highlight w:val="yellow"/>
          <w:lang w:eastAsia="es-CO"/>
        </w:rPr>
        <w:t xml:space="preserve">Imagen PLAN SAN LUIS </w:t>
      </w:r>
      <w:r w:rsidR="00993B60" w:rsidRPr="00993B60">
        <w:rPr>
          <w:rFonts w:ascii="Times New Roman" w:eastAsia="Times New Roman" w:hAnsi="Times New Roman" w:cs="Times New Roman"/>
          <w:b/>
          <w:color w:val="000000" w:themeColor="text1"/>
          <w:sz w:val="24"/>
          <w:szCs w:val="24"/>
          <w:highlight w:val="yellow"/>
          <w:lang w:eastAsia="es-CO"/>
        </w:rPr>
        <w:t>POTOSI</w:t>
      </w:r>
      <w:r w:rsidRPr="00993B60">
        <w:rPr>
          <w:rFonts w:ascii="Times New Roman" w:eastAsia="Times New Roman" w:hAnsi="Times New Roman" w:cs="Times New Roman"/>
          <w:b/>
          <w:color w:val="000000" w:themeColor="text1"/>
          <w:sz w:val="24"/>
          <w:szCs w:val="24"/>
          <w:highlight w:val="yellow"/>
          <w:lang w:eastAsia="es-CO"/>
        </w:rPr>
        <w:t>.</w:t>
      </w:r>
    </w:p>
    <w:p w:rsidR="00D225AD" w:rsidRPr="00993B60" w:rsidRDefault="00D225AD" w:rsidP="00C510C6">
      <w:pPr>
        <w:spacing w:after="0" w:line="285" w:lineRule="atLeast"/>
        <w:jc w:val="both"/>
        <w:rPr>
          <w:rFonts w:ascii="Times New Roman" w:eastAsia="Times New Roman" w:hAnsi="Times New Roman" w:cs="Times New Roman"/>
          <w:b/>
          <w:color w:val="000000" w:themeColor="text1"/>
          <w:sz w:val="24"/>
          <w:szCs w:val="24"/>
          <w:lang w:eastAsia="es-CO"/>
        </w:rPr>
      </w:pPr>
    </w:p>
    <w:p w:rsidR="00881600" w:rsidRPr="00F3454C" w:rsidRDefault="00F3454C" w:rsidP="00C510C6">
      <w:pPr>
        <w:spacing w:after="0" w:line="285" w:lineRule="atLeast"/>
        <w:jc w:val="both"/>
        <w:rPr>
          <w:rFonts w:ascii="Times New Roman" w:eastAsia="Times New Roman" w:hAnsi="Times New Roman" w:cs="Times New Roman"/>
          <w:b/>
          <w:color w:val="000000" w:themeColor="text1"/>
          <w:sz w:val="24"/>
          <w:szCs w:val="24"/>
          <w:lang w:eastAsia="es-CO"/>
        </w:rPr>
      </w:pPr>
      <w:r w:rsidRPr="00993B60">
        <w:rPr>
          <w:rFonts w:ascii="Times New Roman" w:hAnsi="Times New Roman" w:cs="Times New Roman"/>
          <w:color w:val="000000" w:themeColor="text1"/>
          <w:sz w:val="24"/>
          <w:szCs w:val="24"/>
          <w:highlight w:val="yellow"/>
        </w:rPr>
        <w:t xml:space="preserve">[SECCIÓN </w:t>
      </w:r>
      <w:r w:rsidR="00BA1C19">
        <w:rPr>
          <w:rFonts w:ascii="Times New Roman" w:hAnsi="Times New Roman" w:cs="Times New Roman"/>
          <w:color w:val="000000" w:themeColor="text1"/>
          <w:sz w:val="24"/>
          <w:szCs w:val="24"/>
          <w:highlight w:val="yellow"/>
        </w:rPr>
        <w:t>3</w:t>
      </w:r>
      <w:r w:rsidRPr="00993B60">
        <w:rPr>
          <w:rFonts w:ascii="Times New Roman" w:hAnsi="Times New Roman" w:cs="Times New Roman"/>
          <w:color w:val="000000" w:themeColor="text1"/>
          <w:sz w:val="24"/>
          <w:szCs w:val="24"/>
          <w:highlight w:val="yellow"/>
        </w:rPr>
        <w:t>]</w:t>
      </w:r>
      <w:r w:rsidRPr="00993B60">
        <w:rPr>
          <w:rFonts w:ascii="Times New Roman" w:hAnsi="Times New Roman" w:cs="Times New Roman"/>
          <w:color w:val="000000" w:themeColor="text1"/>
          <w:sz w:val="24"/>
          <w:szCs w:val="24"/>
        </w:rPr>
        <w:t xml:space="preserve"> </w:t>
      </w:r>
      <w:r w:rsidRPr="00F3454C">
        <w:rPr>
          <w:rFonts w:ascii="Times New Roman" w:hAnsi="Times New Roman" w:cs="Times New Roman"/>
          <w:b/>
          <w:color w:val="000000" w:themeColor="text1"/>
          <w:sz w:val="24"/>
          <w:szCs w:val="24"/>
        </w:rPr>
        <w:t>1.2.1</w:t>
      </w:r>
      <w:r>
        <w:rPr>
          <w:rFonts w:ascii="Times New Roman" w:hAnsi="Times New Roman" w:cs="Times New Roman"/>
          <w:b/>
          <w:color w:val="000000" w:themeColor="text1"/>
          <w:sz w:val="24"/>
          <w:szCs w:val="24"/>
        </w:rPr>
        <w:t xml:space="preserve"> </w:t>
      </w:r>
      <w:r w:rsidR="00993B60" w:rsidRPr="00F3454C">
        <w:rPr>
          <w:rFonts w:ascii="Times New Roman" w:eastAsia="Times New Roman" w:hAnsi="Times New Roman" w:cs="Times New Roman"/>
          <w:b/>
          <w:color w:val="000000" w:themeColor="text1"/>
          <w:sz w:val="24"/>
          <w:szCs w:val="24"/>
          <w:lang w:eastAsia="es-CO"/>
        </w:rPr>
        <w:t>Sublevaciones en</w:t>
      </w:r>
      <w:r w:rsidR="00881600" w:rsidRPr="00F3454C">
        <w:rPr>
          <w:rFonts w:ascii="Times New Roman" w:eastAsia="Times New Roman" w:hAnsi="Times New Roman" w:cs="Times New Roman"/>
          <w:b/>
          <w:color w:val="000000" w:themeColor="text1"/>
          <w:sz w:val="24"/>
          <w:szCs w:val="24"/>
          <w:lang w:eastAsia="es-CO"/>
        </w:rPr>
        <w:t xml:space="preserve"> el norte</w:t>
      </w:r>
    </w:p>
    <w:p w:rsidR="00143B7C" w:rsidRPr="00993B60" w:rsidRDefault="00143B7C" w:rsidP="00C510C6">
      <w:pPr>
        <w:spacing w:after="0" w:line="285" w:lineRule="atLeast"/>
        <w:jc w:val="both"/>
        <w:rPr>
          <w:rFonts w:ascii="Times New Roman" w:eastAsia="Times New Roman" w:hAnsi="Times New Roman" w:cs="Times New Roman"/>
          <w:color w:val="000000" w:themeColor="text1"/>
          <w:sz w:val="24"/>
          <w:szCs w:val="24"/>
          <w:lang w:eastAsia="es-CO"/>
        </w:rPr>
      </w:pPr>
    </w:p>
    <w:p w:rsidR="00C510C6" w:rsidRPr="00993B60" w:rsidRDefault="00C510C6" w:rsidP="00C510C6">
      <w:pPr>
        <w:spacing w:after="0" w:line="285" w:lineRule="atLeast"/>
        <w:jc w:val="both"/>
        <w:rPr>
          <w:rFonts w:ascii="Times New Roman" w:eastAsia="Times New Roman" w:hAnsi="Times New Roman" w:cs="Times New Roman"/>
          <w:color w:val="000000" w:themeColor="text1"/>
          <w:sz w:val="24"/>
          <w:szCs w:val="24"/>
          <w:lang w:eastAsia="es-CO"/>
        </w:rPr>
      </w:pPr>
      <w:r w:rsidRPr="00993B60">
        <w:rPr>
          <w:rFonts w:ascii="Times New Roman" w:eastAsia="Times New Roman" w:hAnsi="Times New Roman" w:cs="Times New Roman"/>
          <w:color w:val="000000" w:themeColor="text1"/>
          <w:sz w:val="24"/>
          <w:szCs w:val="24"/>
          <w:lang w:eastAsia="es-CO"/>
        </w:rPr>
        <w:t>Madero, que había amasado una gran fortuna</w:t>
      </w:r>
      <w:r w:rsidR="00F3454C">
        <w:rPr>
          <w:rFonts w:ascii="Times New Roman" w:eastAsia="Times New Roman" w:hAnsi="Times New Roman" w:cs="Times New Roman"/>
          <w:color w:val="000000" w:themeColor="text1"/>
          <w:sz w:val="24"/>
          <w:szCs w:val="24"/>
          <w:lang w:eastAsia="es-CO"/>
        </w:rPr>
        <w:t xml:space="preserve"> con su industria</w:t>
      </w:r>
      <w:r w:rsidRPr="00993B60">
        <w:rPr>
          <w:rFonts w:ascii="Times New Roman" w:eastAsia="Times New Roman" w:hAnsi="Times New Roman" w:cs="Times New Roman"/>
          <w:color w:val="000000" w:themeColor="text1"/>
          <w:sz w:val="24"/>
          <w:szCs w:val="24"/>
          <w:lang w:eastAsia="es-CO"/>
        </w:rPr>
        <w:t xml:space="preserve">, armó y financió a grupos </w:t>
      </w:r>
      <w:r w:rsidRPr="00993B60">
        <w:rPr>
          <w:rFonts w:ascii="Times New Roman" w:eastAsia="Times New Roman" w:hAnsi="Times New Roman" w:cs="Times New Roman"/>
          <w:b/>
          <w:color w:val="000000" w:themeColor="text1"/>
          <w:sz w:val="24"/>
          <w:szCs w:val="24"/>
          <w:lang w:eastAsia="es-CO"/>
        </w:rPr>
        <w:t>guerrilleros</w:t>
      </w:r>
      <w:r w:rsidRPr="00993B60">
        <w:rPr>
          <w:rFonts w:ascii="Times New Roman" w:eastAsia="Times New Roman" w:hAnsi="Times New Roman" w:cs="Times New Roman"/>
          <w:color w:val="000000" w:themeColor="text1"/>
          <w:sz w:val="24"/>
          <w:szCs w:val="24"/>
          <w:lang w:eastAsia="es-CO"/>
        </w:rPr>
        <w:t xml:space="preserve"> que empezaron a actuar en el </w:t>
      </w:r>
      <w:r w:rsidRPr="00993B60">
        <w:rPr>
          <w:rFonts w:ascii="Times New Roman" w:eastAsia="Times New Roman" w:hAnsi="Times New Roman" w:cs="Times New Roman"/>
          <w:b/>
          <w:color w:val="000000" w:themeColor="text1"/>
          <w:sz w:val="24"/>
          <w:szCs w:val="24"/>
          <w:lang w:eastAsia="es-CO"/>
        </w:rPr>
        <w:t>norte</w:t>
      </w:r>
      <w:r w:rsidRPr="00993B60">
        <w:rPr>
          <w:rFonts w:ascii="Times New Roman" w:eastAsia="Times New Roman" w:hAnsi="Times New Roman" w:cs="Times New Roman"/>
          <w:color w:val="000000" w:themeColor="text1"/>
          <w:sz w:val="24"/>
          <w:szCs w:val="24"/>
          <w:lang w:eastAsia="es-CO"/>
        </w:rPr>
        <w:t xml:space="preserve"> de México, muchos de los guerrilleros venía de ser bandidos y asaltantes que actuaban contra los inversionistas extranjeros, la mayoría de ellos norteamericanos. Uno de los bandidos que se convirtió en guerrillero fue Doroteo Arango, más conocido como </w:t>
      </w:r>
      <w:r w:rsidRPr="00993B60">
        <w:rPr>
          <w:rFonts w:ascii="Times New Roman" w:eastAsia="Times New Roman" w:hAnsi="Times New Roman" w:cs="Times New Roman"/>
          <w:b/>
          <w:color w:val="000000" w:themeColor="text1"/>
          <w:sz w:val="24"/>
          <w:szCs w:val="24"/>
          <w:lang w:eastAsia="es-CO"/>
        </w:rPr>
        <w:t>Pancho Villa</w:t>
      </w:r>
      <w:r w:rsidRPr="00993B60">
        <w:rPr>
          <w:rFonts w:ascii="Times New Roman" w:eastAsia="Times New Roman" w:hAnsi="Times New Roman" w:cs="Times New Roman"/>
          <w:color w:val="000000" w:themeColor="text1"/>
          <w:sz w:val="24"/>
          <w:szCs w:val="24"/>
          <w:lang w:eastAsia="es-CO"/>
        </w:rPr>
        <w:t>.</w:t>
      </w:r>
    </w:p>
    <w:p w:rsidR="00143B7C" w:rsidRPr="00993B60" w:rsidRDefault="00143B7C" w:rsidP="00C510C6">
      <w:pPr>
        <w:spacing w:after="0" w:line="285" w:lineRule="atLeast"/>
        <w:jc w:val="both"/>
        <w:rPr>
          <w:rFonts w:ascii="Times New Roman" w:eastAsia="Times New Roman" w:hAnsi="Times New Roman" w:cs="Times New Roman"/>
          <w:color w:val="000000" w:themeColor="text1"/>
          <w:sz w:val="24"/>
          <w:szCs w:val="24"/>
          <w:lang w:eastAsia="es-CO"/>
        </w:rPr>
      </w:pPr>
    </w:p>
    <w:p w:rsidR="00881600" w:rsidRPr="00993B60" w:rsidRDefault="00881600" w:rsidP="00C510C6">
      <w:pPr>
        <w:spacing w:after="0" w:line="285" w:lineRule="atLeast"/>
        <w:jc w:val="both"/>
        <w:rPr>
          <w:rFonts w:ascii="Times New Roman" w:eastAsia="Times New Roman" w:hAnsi="Times New Roman" w:cs="Times New Roman"/>
          <w:color w:val="000000" w:themeColor="text1"/>
          <w:sz w:val="24"/>
          <w:szCs w:val="24"/>
          <w:lang w:eastAsia="es-CO"/>
        </w:rPr>
      </w:pPr>
    </w:p>
    <w:p w:rsidR="00881600" w:rsidRPr="00993B60" w:rsidRDefault="00881600" w:rsidP="00C510C6">
      <w:pPr>
        <w:spacing w:after="0" w:line="285" w:lineRule="atLeast"/>
        <w:jc w:val="both"/>
        <w:rPr>
          <w:rFonts w:ascii="Times New Roman" w:eastAsia="Times New Roman" w:hAnsi="Times New Roman" w:cs="Times New Roman"/>
          <w:color w:val="000000" w:themeColor="text1"/>
          <w:sz w:val="24"/>
          <w:szCs w:val="24"/>
          <w:lang w:eastAsia="es-CO"/>
        </w:rPr>
      </w:pPr>
      <w:r w:rsidRPr="00993B60">
        <w:rPr>
          <w:rFonts w:ascii="Times New Roman" w:eastAsia="Times New Roman" w:hAnsi="Times New Roman" w:cs="Times New Roman"/>
          <w:color w:val="000000" w:themeColor="text1"/>
          <w:sz w:val="24"/>
          <w:szCs w:val="24"/>
          <w:highlight w:val="yellow"/>
          <w:lang w:eastAsia="es-CO"/>
        </w:rPr>
        <w:t>FOTO DE VILLA</w:t>
      </w:r>
    </w:p>
    <w:p w:rsidR="00881600" w:rsidRPr="00993B60" w:rsidRDefault="00881600" w:rsidP="00C510C6">
      <w:pPr>
        <w:spacing w:after="0" w:line="285" w:lineRule="atLeast"/>
        <w:jc w:val="both"/>
        <w:rPr>
          <w:rFonts w:ascii="Times New Roman" w:eastAsia="Times New Roman" w:hAnsi="Times New Roman" w:cs="Times New Roman"/>
          <w:color w:val="000000" w:themeColor="text1"/>
          <w:sz w:val="24"/>
          <w:szCs w:val="24"/>
          <w:lang w:eastAsia="es-CO"/>
        </w:rPr>
      </w:pPr>
    </w:p>
    <w:p w:rsidR="00881600" w:rsidRPr="00993B60" w:rsidRDefault="00881600" w:rsidP="00C510C6">
      <w:pPr>
        <w:spacing w:after="0" w:line="285" w:lineRule="atLeast"/>
        <w:jc w:val="both"/>
        <w:rPr>
          <w:rFonts w:ascii="Times New Roman" w:eastAsia="Times New Roman" w:hAnsi="Times New Roman" w:cs="Times New Roman"/>
          <w:color w:val="000000" w:themeColor="text1"/>
          <w:sz w:val="24"/>
          <w:szCs w:val="24"/>
          <w:lang w:eastAsia="es-CO"/>
        </w:rPr>
      </w:pPr>
    </w:p>
    <w:p w:rsidR="00C12D3A" w:rsidRPr="00993B60" w:rsidRDefault="00143B7C" w:rsidP="00143B7C">
      <w:pPr>
        <w:spacing w:after="0" w:line="285" w:lineRule="atLeast"/>
        <w:jc w:val="both"/>
        <w:rPr>
          <w:rFonts w:ascii="Times New Roman" w:eastAsia="Times New Roman" w:hAnsi="Times New Roman" w:cs="Times New Roman"/>
          <w:b/>
          <w:bCs/>
          <w:caps/>
          <w:color w:val="000000" w:themeColor="text1"/>
          <w:sz w:val="24"/>
          <w:szCs w:val="24"/>
          <w:lang w:eastAsia="es-CO"/>
        </w:rPr>
      </w:pPr>
      <w:r w:rsidRPr="00993B60">
        <w:rPr>
          <w:rFonts w:ascii="Times New Roman" w:eastAsia="Times New Roman" w:hAnsi="Times New Roman" w:cs="Times New Roman"/>
          <w:color w:val="000000" w:themeColor="text1"/>
          <w:sz w:val="24"/>
          <w:szCs w:val="24"/>
          <w:lang w:eastAsia="es-CO"/>
        </w:rPr>
        <w:t>En Madero confluyeron las esperanzas de la mayoría de los mejicanos que por décadas se había sentido excluidos política y económicamente. Campesinos, obreros, estudiantes y mujeres vieron en él la posibilidad de cambio, a través de su triunfo en las elecciones.</w:t>
      </w:r>
    </w:p>
    <w:p w:rsidR="00881600" w:rsidRPr="00993B60" w:rsidRDefault="00881600" w:rsidP="00881600">
      <w:pPr>
        <w:rPr>
          <w:rFonts w:ascii="Times New Roman" w:hAnsi="Times New Roman" w:cs="Times New Roman"/>
          <w:color w:val="000000" w:themeColor="text1"/>
          <w:sz w:val="24"/>
          <w:szCs w:val="24"/>
          <w:lang w:eastAsia="es-CO"/>
        </w:rPr>
      </w:pPr>
    </w:p>
    <w:p w:rsidR="00194F48" w:rsidRPr="00993B60" w:rsidRDefault="00E12C1D" w:rsidP="00194F48">
      <w:pPr>
        <w:rPr>
          <w:rFonts w:ascii="Times New Roman" w:hAnsi="Times New Roman" w:cs="Times New Roman"/>
          <w:b/>
          <w:color w:val="000000" w:themeColor="text1"/>
          <w:sz w:val="24"/>
          <w:szCs w:val="24"/>
          <w:lang w:eastAsia="es-CO"/>
        </w:rPr>
      </w:pPr>
      <w:r w:rsidRPr="00993B60">
        <w:rPr>
          <w:rFonts w:ascii="Times New Roman" w:hAnsi="Times New Roman" w:cs="Times New Roman"/>
          <w:color w:val="000000" w:themeColor="text1"/>
          <w:sz w:val="24"/>
          <w:szCs w:val="24"/>
          <w:highlight w:val="yellow"/>
        </w:rPr>
        <w:t xml:space="preserve">[SECCIÓN </w:t>
      </w:r>
      <w:r w:rsidR="00BA1C19">
        <w:rPr>
          <w:rFonts w:ascii="Times New Roman" w:hAnsi="Times New Roman" w:cs="Times New Roman"/>
          <w:color w:val="000000" w:themeColor="text1"/>
          <w:sz w:val="24"/>
          <w:szCs w:val="24"/>
          <w:highlight w:val="yellow"/>
        </w:rPr>
        <w:t>3</w:t>
      </w:r>
      <w:r w:rsidRPr="00993B60">
        <w:rPr>
          <w:rFonts w:ascii="Times New Roman" w:hAnsi="Times New Roman" w:cs="Times New Roman"/>
          <w:color w:val="000000" w:themeColor="text1"/>
          <w:sz w:val="24"/>
          <w:szCs w:val="24"/>
          <w:highlight w:val="yellow"/>
        </w:rPr>
        <w:t>]</w:t>
      </w:r>
      <w:r w:rsidRPr="00993B60">
        <w:rPr>
          <w:rFonts w:ascii="Times New Roman" w:hAnsi="Times New Roman" w:cs="Times New Roman"/>
          <w:color w:val="000000" w:themeColor="text1"/>
          <w:sz w:val="24"/>
          <w:szCs w:val="24"/>
        </w:rPr>
        <w:t xml:space="preserve"> </w:t>
      </w:r>
      <w:r w:rsidRPr="00F3454C">
        <w:rPr>
          <w:rFonts w:ascii="Times New Roman" w:hAnsi="Times New Roman" w:cs="Times New Roman"/>
          <w:b/>
          <w:color w:val="000000" w:themeColor="text1"/>
          <w:sz w:val="24"/>
          <w:szCs w:val="24"/>
        </w:rPr>
        <w:t>1.2.</w:t>
      </w:r>
      <w:r>
        <w:rPr>
          <w:rFonts w:ascii="Times New Roman" w:hAnsi="Times New Roman" w:cs="Times New Roman"/>
          <w:b/>
          <w:color w:val="000000" w:themeColor="text1"/>
          <w:sz w:val="24"/>
          <w:szCs w:val="24"/>
        </w:rPr>
        <w:t xml:space="preserve">2 </w:t>
      </w:r>
      <w:r w:rsidR="00194F48">
        <w:rPr>
          <w:rFonts w:ascii="Times New Roman" w:hAnsi="Times New Roman" w:cs="Times New Roman"/>
          <w:b/>
          <w:color w:val="000000" w:themeColor="text1"/>
          <w:sz w:val="24"/>
          <w:szCs w:val="24"/>
          <w:lang w:eastAsia="es-CO"/>
        </w:rPr>
        <w:t>Sublevaciones en</w:t>
      </w:r>
      <w:r w:rsidR="00194F48" w:rsidRPr="00993B60">
        <w:rPr>
          <w:rFonts w:ascii="Times New Roman" w:hAnsi="Times New Roman" w:cs="Times New Roman"/>
          <w:b/>
          <w:color w:val="000000" w:themeColor="text1"/>
          <w:sz w:val="24"/>
          <w:szCs w:val="24"/>
          <w:lang w:eastAsia="es-CO"/>
        </w:rPr>
        <w:t xml:space="preserve"> el sur</w:t>
      </w:r>
    </w:p>
    <w:p w:rsidR="00E12C1D" w:rsidRPr="00F3454C" w:rsidRDefault="00E12C1D" w:rsidP="00E12C1D">
      <w:pPr>
        <w:spacing w:after="0" w:line="285" w:lineRule="atLeast"/>
        <w:jc w:val="both"/>
        <w:rPr>
          <w:rFonts w:ascii="Times New Roman" w:eastAsia="Times New Roman" w:hAnsi="Times New Roman" w:cs="Times New Roman"/>
          <w:b/>
          <w:color w:val="000000" w:themeColor="text1"/>
          <w:sz w:val="24"/>
          <w:szCs w:val="24"/>
          <w:lang w:eastAsia="es-CO"/>
        </w:rPr>
      </w:pPr>
    </w:p>
    <w:p w:rsidR="00881600" w:rsidRPr="00993B60" w:rsidRDefault="00881600" w:rsidP="00881600">
      <w:pPr>
        <w:rPr>
          <w:rFonts w:ascii="Times New Roman" w:hAnsi="Times New Roman" w:cs="Times New Roman"/>
          <w:color w:val="000000" w:themeColor="text1"/>
          <w:sz w:val="24"/>
          <w:szCs w:val="24"/>
          <w:lang w:eastAsia="es-CO"/>
        </w:rPr>
      </w:pPr>
      <w:r w:rsidRPr="00993B60">
        <w:rPr>
          <w:rFonts w:ascii="Times New Roman" w:hAnsi="Times New Roman" w:cs="Times New Roman"/>
          <w:color w:val="000000" w:themeColor="text1"/>
          <w:sz w:val="24"/>
          <w:szCs w:val="24"/>
          <w:lang w:eastAsia="es-CO"/>
        </w:rPr>
        <w:t>Mientras en el norte de</w:t>
      </w:r>
      <w:r w:rsidR="00993B60">
        <w:rPr>
          <w:rFonts w:ascii="Times New Roman" w:hAnsi="Times New Roman" w:cs="Times New Roman"/>
          <w:color w:val="000000" w:themeColor="text1"/>
          <w:sz w:val="24"/>
          <w:szCs w:val="24"/>
          <w:lang w:eastAsia="es-CO"/>
        </w:rPr>
        <w:t xml:space="preserve">l país, el proyecto de Madero, </w:t>
      </w:r>
      <w:r w:rsidRPr="00993B60">
        <w:rPr>
          <w:rFonts w:ascii="Times New Roman" w:hAnsi="Times New Roman" w:cs="Times New Roman"/>
          <w:color w:val="000000" w:themeColor="text1"/>
          <w:sz w:val="24"/>
          <w:szCs w:val="24"/>
          <w:lang w:eastAsia="es-CO"/>
        </w:rPr>
        <w:t xml:space="preserve">apoyado por las guerrillas de Pancho Villa avanzaba, en el sur, campesinos e </w:t>
      </w:r>
      <w:r w:rsidRPr="00993B60">
        <w:rPr>
          <w:rFonts w:ascii="Times New Roman" w:hAnsi="Times New Roman" w:cs="Times New Roman"/>
          <w:b/>
          <w:color w:val="000000" w:themeColor="text1"/>
          <w:sz w:val="24"/>
          <w:szCs w:val="24"/>
          <w:lang w:eastAsia="es-CO"/>
        </w:rPr>
        <w:t>indígenas nahuas</w:t>
      </w:r>
      <w:r w:rsidR="00F3454C">
        <w:rPr>
          <w:rFonts w:ascii="Times New Roman" w:hAnsi="Times New Roman" w:cs="Times New Roman"/>
          <w:b/>
          <w:color w:val="000000" w:themeColor="text1"/>
          <w:sz w:val="24"/>
          <w:szCs w:val="24"/>
          <w:lang w:eastAsia="es-CO"/>
        </w:rPr>
        <w:t xml:space="preserve"> [</w:t>
      </w:r>
      <w:hyperlink r:id="rId10" w:history="1">
        <w:r w:rsidR="00F3454C" w:rsidRPr="00F3454C">
          <w:rPr>
            <w:rStyle w:val="Hipervnculo"/>
            <w:rFonts w:ascii="Times New Roman" w:hAnsi="Times New Roman" w:cs="Times New Roman"/>
            <w:b/>
            <w:sz w:val="24"/>
            <w:szCs w:val="24"/>
            <w:lang w:eastAsia="es-CO"/>
          </w:rPr>
          <w:t>VER</w:t>
        </w:r>
      </w:hyperlink>
      <w:r w:rsidR="00F3454C">
        <w:rPr>
          <w:rFonts w:ascii="Times New Roman" w:hAnsi="Times New Roman" w:cs="Times New Roman"/>
          <w:b/>
          <w:color w:val="000000" w:themeColor="text1"/>
          <w:sz w:val="24"/>
          <w:szCs w:val="24"/>
          <w:lang w:eastAsia="es-CO"/>
        </w:rPr>
        <w:t>]</w:t>
      </w:r>
      <w:r w:rsidRPr="00993B60">
        <w:rPr>
          <w:rFonts w:ascii="Times New Roman" w:hAnsi="Times New Roman" w:cs="Times New Roman"/>
          <w:color w:val="000000" w:themeColor="text1"/>
          <w:sz w:val="24"/>
          <w:szCs w:val="24"/>
          <w:lang w:eastAsia="es-CO"/>
        </w:rPr>
        <w:t xml:space="preserve"> se levantaron para exigir una </w:t>
      </w:r>
      <w:r w:rsidRPr="00993B60">
        <w:rPr>
          <w:rFonts w:ascii="Times New Roman" w:hAnsi="Times New Roman" w:cs="Times New Roman"/>
          <w:b/>
          <w:color w:val="000000" w:themeColor="text1"/>
          <w:sz w:val="24"/>
          <w:szCs w:val="24"/>
          <w:lang w:eastAsia="es-CO"/>
        </w:rPr>
        <w:t>reforma agraria</w:t>
      </w:r>
      <w:r w:rsidRPr="00993B60">
        <w:rPr>
          <w:rFonts w:ascii="Times New Roman" w:hAnsi="Times New Roman" w:cs="Times New Roman"/>
          <w:color w:val="000000" w:themeColor="text1"/>
          <w:sz w:val="24"/>
          <w:szCs w:val="24"/>
          <w:lang w:eastAsia="es-CO"/>
        </w:rPr>
        <w:t xml:space="preserve"> que les devolviera los territorios que les </w:t>
      </w:r>
      <w:r w:rsidR="00F3454C">
        <w:rPr>
          <w:rFonts w:ascii="Times New Roman" w:hAnsi="Times New Roman" w:cs="Times New Roman"/>
          <w:color w:val="000000" w:themeColor="text1"/>
          <w:sz w:val="24"/>
          <w:szCs w:val="24"/>
          <w:lang w:eastAsia="es-CO"/>
        </w:rPr>
        <w:t>habían</w:t>
      </w:r>
      <w:r w:rsidRPr="00993B60">
        <w:rPr>
          <w:rFonts w:ascii="Times New Roman" w:hAnsi="Times New Roman" w:cs="Times New Roman"/>
          <w:color w:val="000000" w:themeColor="text1"/>
          <w:sz w:val="24"/>
          <w:szCs w:val="24"/>
          <w:lang w:eastAsia="es-CO"/>
        </w:rPr>
        <w:t xml:space="preserve"> arrebatados por grandes </w:t>
      </w:r>
      <w:r w:rsidRPr="00993B60">
        <w:rPr>
          <w:rFonts w:ascii="Times New Roman" w:hAnsi="Times New Roman" w:cs="Times New Roman"/>
          <w:b/>
          <w:color w:val="000000" w:themeColor="text1"/>
          <w:sz w:val="24"/>
          <w:szCs w:val="24"/>
          <w:lang w:eastAsia="es-CO"/>
        </w:rPr>
        <w:t>terratenientes</w:t>
      </w:r>
      <w:r w:rsidRPr="00993B60">
        <w:rPr>
          <w:rFonts w:ascii="Times New Roman" w:hAnsi="Times New Roman" w:cs="Times New Roman"/>
          <w:color w:val="000000" w:themeColor="text1"/>
          <w:sz w:val="24"/>
          <w:szCs w:val="24"/>
          <w:lang w:eastAsia="es-CO"/>
        </w:rPr>
        <w:t xml:space="preserve">. El líder de este movimiento agrarista fue </w:t>
      </w:r>
      <w:r w:rsidRPr="00993B60">
        <w:rPr>
          <w:rFonts w:ascii="Times New Roman" w:hAnsi="Times New Roman" w:cs="Times New Roman"/>
          <w:b/>
          <w:color w:val="000000" w:themeColor="text1"/>
          <w:sz w:val="24"/>
          <w:szCs w:val="24"/>
          <w:lang w:eastAsia="es-CO"/>
        </w:rPr>
        <w:t>Emiliano Zapata</w:t>
      </w:r>
      <w:r w:rsidRPr="00993B60">
        <w:rPr>
          <w:rFonts w:ascii="Times New Roman" w:hAnsi="Times New Roman" w:cs="Times New Roman"/>
          <w:color w:val="000000" w:themeColor="text1"/>
          <w:sz w:val="24"/>
          <w:szCs w:val="24"/>
          <w:lang w:eastAsia="es-CO"/>
        </w:rPr>
        <w:t xml:space="preserve">. </w:t>
      </w:r>
    </w:p>
    <w:p w:rsidR="0060576C" w:rsidRPr="00993B60" w:rsidRDefault="0060576C" w:rsidP="00881600">
      <w:pPr>
        <w:rPr>
          <w:rFonts w:ascii="Times New Roman" w:hAnsi="Times New Roman" w:cs="Times New Roman"/>
          <w:color w:val="000000" w:themeColor="text1"/>
          <w:sz w:val="24"/>
          <w:szCs w:val="24"/>
          <w:lang w:eastAsia="es-CO"/>
        </w:rPr>
      </w:pPr>
    </w:p>
    <w:p w:rsidR="0060576C" w:rsidRDefault="00194F48" w:rsidP="0060576C">
      <w:pPr>
        <w:rPr>
          <w:rFonts w:ascii="Times New Roman" w:hAnsi="Times New Roman" w:cs="Times New Roman"/>
          <w:color w:val="000000" w:themeColor="text1"/>
          <w:sz w:val="24"/>
          <w:szCs w:val="24"/>
          <w:lang w:eastAsia="es-CO"/>
        </w:rPr>
      </w:pPr>
      <w:r>
        <w:rPr>
          <w:rFonts w:ascii="Times New Roman" w:hAnsi="Times New Roman" w:cs="Times New Roman"/>
          <w:color w:val="000000" w:themeColor="text1"/>
          <w:sz w:val="24"/>
          <w:szCs w:val="24"/>
          <w:highlight w:val="yellow"/>
          <w:lang w:eastAsia="es-CO"/>
        </w:rPr>
        <w:t>PIE DE FOTO EMILIANO ZAPATA</w:t>
      </w:r>
    </w:p>
    <w:p w:rsidR="00194F48" w:rsidRPr="00993B60" w:rsidRDefault="00194F48" w:rsidP="0060576C">
      <w:pPr>
        <w:rPr>
          <w:rFonts w:ascii="Times New Roman" w:hAnsi="Times New Roman" w:cs="Times New Roman"/>
          <w:b/>
          <w:bCs/>
          <w:color w:val="000000" w:themeColor="text1"/>
          <w:sz w:val="24"/>
          <w:szCs w:val="24"/>
          <w:lang w:eastAsia="es-CO"/>
        </w:rPr>
      </w:pPr>
    </w:p>
    <w:p w:rsidR="00194F48" w:rsidRPr="00993B60" w:rsidRDefault="00E12C1D" w:rsidP="00194F48">
      <w:pPr>
        <w:spacing w:after="0" w:line="384" w:lineRule="atLeast"/>
        <w:jc w:val="both"/>
        <w:rPr>
          <w:rFonts w:ascii="Times New Roman" w:eastAsia="Times New Roman" w:hAnsi="Times New Roman" w:cs="Times New Roman"/>
          <w:color w:val="000000" w:themeColor="text1"/>
          <w:sz w:val="24"/>
          <w:szCs w:val="24"/>
          <w:lang w:eastAsia="es-CO"/>
        </w:rPr>
      </w:pPr>
      <w:bookmarkStart w:id="0" w:name="IDA3MD2F"/>
      <w:bookmarkEnd w:id="0"/>
      <w:r w:rsidRPr="00993B60">
        <w:rPr>
          <w:rFonts w:ascii="Times New Roman" w:hAnsi="Times New Roman" w:cs="Times New Roman"/>
          <w:color w:val="000000" w:themeColor="text1"/>
          <w:sz w:val="24"/>
          <w:szCs w:val="24"/>
          <w:highlight w:val="yellow"/>
        </w:rPr>
        <w:t xml:space="preserve">[SECCIÓN </w:t>
      </w:r>
      <w:r w:rsidR="00BA1C19">
        <w:rPr>
          <w:rFonts w:ascii="Times New Roman" w:hAnsi="Times New Roman" w:cs="Times New Roman"/>
          <w:color w:val="000000" w:themeColor="text1"/>
          <w:sz w:val="24"/>
          <w:szCs w:val="24"/>
          <w:highlight w:val="yellow"/>
        </w:rPr>
        <w:t>3</w:t>
      </w:r>
      <w:r w:rsidRPr="00993B60">
        <w:rPr>
          <w:rFonts w:ascii="Times New Roman" w:hAnsi="Times New Roman" w:cs="Times New Roman"/>
          <w:color w:val="000000" w:themeColor="text1"/>
          <w:sz w:val="24"/>
          <w:szCs w:val="24"/>
          <w:highlight w:val="yellow"/>
        </w:rPr>
        <w:t>]</w:t>
      </w:r>
      <w:r w:rsidRPr="00993B60">
        <w:rPr>
          <w:rFonts w:ascii="Times New Roman" w:hAnsi="Times New Roman" w:cs="Times New Roman"/>
          <w:color w:val="000000" w:themeColor="text1"/>
          <w:sz w:val="24"/>
          <w:szCs w:val="24"/>
        </w:rPr>
        <w:t xml:space="preserve"> </w:t>
      </w:r>
      <w:r w:rsidRPr="00F3454C">
        <w:rPr>
          <w:rFonts w:ascii="Times New Roman" w:hAnsi="Times New Roman" w:cs="Times New Roman"/>
          <w:b/>
          <w:color w:val="000000" w:themeColor="text1"/>
          <w:sz w:val="24"/>
          <w:szCs w:val="24"/>
        </w:rPr>
        <w:t>1.2.</w:t>
      </w:r>
      <w:r>
        <w:rPr>
          <w:rFonts w:ascii="Times New Roman" w:hAnsi="Times New Roman" w:cs="Times New Roman"/>
          <w:b/>
          <w:color w:val="000000" w:themeColor="text1"/>
          <w:sz w:val="24"/>
          <w:szCs w:val="24"/>
        </w:rPr>
        <w:t xml:space="preserve">3 </w:t>
      </w:r>
      <w:r w:rsidR="00194F48" w:rsidRPr="00993B60">
        <w:rPr>
          <w:rFonts w:ascii="Times New Roman" w:eastAsia="Times New Roman" w:hAnsi="Times New Roman" w:cs="Times New Roman"/>
          <w:b/>
          <w:bCs/>
          <w:color w:val="000000" w:themeColor="text1"/>
          <w:sz w:val="24"/>
          <w:szCs w:val="24"/>
          <w:lang w:eastAsia="es-CO"/>
        </w:rPr>
        <w:t xml:space="preserve">El triunfo de Madero </w:t>
      </w:r>
    </w:p>
    <w:p w:rsidR="00E12C1D" w:rsidRPr="00F3454C" w:rsidRDefault="00E12C1D" w:rsidP="00E12C1D">
      <w:pPr>
        <w:spacing w:after="0" w:line="285" w:lineRule="atLeast"/>
        <w:jc w:val="both"/>
        <w:rPr>
          <w:rFonts w:ascii="Times New Roman" w:eastAsia="Times New Roman" w:hAnsi="Times New Roman" w:cs="Times New Roman"/>
          <w:b/>
          <w:color w:val="000000" w:themeColor="text1"/>
          <w:sz w:val="24"/>
          <w:szCs w:val="24"/>
          <w:lang w:eastAsia="es-CO"/>
        </w:rPr>
      </w:pPr>
    </w:p>
    <w:p w:rsidR="001A2CF2" w:rsidRDefault="001A2CF2" w:rsidP="001A2CF2">
      <w:pPr>
        <w:spacing w:after="0" w:line="285" w:lineRule="atLeast"/>
        <w:jc w:val="both"/>
        <w:rPr>
          <w:rFonts w:ascii="Times New Roman" w:eastAsia="Times New Roman" w:hAnsi="Times New Roman" w:cs="Times New Roman"/>
          <w:color w:val="000000" w:themeColor="text1"/>
          <w:sz w:val="24"/>
          <w:szCs w:val="24"/>
          <w:lang w:eastAsia="es-CO"/>
        </w:rPr>
      </w:pPr>
      <w:r w:rsidRPr="00993B60">
        <w:rPr>
          <w:rFonts w:ascii="Times New Roman" w:eastAsia="Times New Roman" w:hAnsi="Times New Roman" w:cs="Times New Roman"/>
          <w:color w:val="000000" w:themeColor="text1"/>
          <w:sz w:val="24"/>
          <w:szCs w:val="24"/>
          <w:lang w:eastAsia="es-CO"/>
        </w:rPr>
        <w:t xml:space="preserve">En febrero de </w:t>
      </w:r>
      <w:r w:rsidRPr="00993B60">
        <w:rPr>
          <w:rFonts w:ascii="Times New Roman" w:eastAsia="Times New Roman" w:hAnsi="Times New Roman" w:cs="Times New Roman"/>
          <w:b/>
          <w:color w:val="000000" w:themeColor="text1"/>
          <w:sz w:val="24"/>
          <w:szCs w:val="24"/>
          <w:lang w:eastAsia="es-CO"/>
        </w:rPr>
        <w:t>1911</w:t>
      </w:r>
      <w:r w:rsidRPr="00993B60">
        <w:rPr>
          <w:rFonts w:ascii="Times New Roman" w:eastAsia="Times New Roman" w:hAnsi="Times New Roman" w:cs="Times New Roman"/>
          <w:color w:val="000000" w:themeColor="text1"/>
          <w:sz w:val="24"/>
          <w:szCs w:val="24"/>
          <w:lang w:eastAsia="es-CO"/>
        </w:rPr>
        <w:t xml:space="preserve">, Madero cruzó la frontera para ponerse al mando de los rebeldes. El 10 de mayo conquistó Ciudad Juárez y </w:t>
      </w:r>
      <w:r w:rsidR="00924614">
        <w:rPr>
          <w:rFonts w:ascii="Times New Roman" w:eastAsia="Times New Roman" w:hAnsi="Times New Roman" w:cs="Times New Roman"/>
          <w:color w:val="000000" w:themeColor="text1"/>
          <w:sz w:val="24"/>
          <w:szCs w:val="24"/>
          <w:lang w:eastAsia="es-CO"/>
        </w:rPr>
        <w:t xml:space="preserve">con el ello </w:t>
      </w:r>
      <w:r w:rsidRPr="00993B60">
        <w:rPr>
          <w:rFonts w:ascii="Times New Roman" w:eastAsia="Times New Roman" w:hAnsi="Times New Roman" w:cs="Times New Roman"/>
          <w:color w:val="000000" w:themeColor="text1"/>
          <w:sz w:val="24"/>
          <w:szCs w:val="24"/>
          <w:lang w:eastAsia="es-CO"/>
        </w:rPr>
        <w:t xml:space="preserve">abrió el país a la penetración de sus tropas. </w:t>
      </w:r>
      <w:r w:rsidR="0060576C" w:rsidRPr="00993B60">
        <w:rPr>
          <w:rFonts w:ascii="Times New Roman" w:eastAsia="Times New Roman" w:hAnsi="Times New Roman" w:cs="Times New Roman"/>
          <w:color w:val="000000" w:themeColor="text1"/>
          <w:sz w:val="24"/>
          <w:szCs w:val="24"/>
          <w:lang w:eastAsia="es-CO"/>
        </w:rPr>
        <w:t xml:space="preserve">Porfirio </w:t>
      </w:r>
      <w:r w:rsidRPr="00993B60">
        <w:rPr>
          <w:rFonts w:ascii="Times New Roman" w:eastAsia="Times New Roman" w:hAnsi="Times New Roman" w:cs="Times New Roman"/>
          <w:color w:val="000000" w:themeColor="text1"/>
          <w:sz w:val="24"/>
          <w:szCs w:val="24"/>
          <w:lang w:eastAsia="es-CO"/>
        </w:rPr>
        <w:t xml:space="preserve">Díaz finalmente dimitió y </w:t>
      </w:r>
      <w:r w:rsidR="0060576C" w:rsidRPr="00993B60">
        <w:rPr>
          <w:rFonts w:ascii="Times New Roman" w:eastAsia="Times New Roman" w:hAnsi="Times New Roman" w:cs="Times New Roman"/>
          <w:color w:val="000000" w:themeColor="text1"/>
          <w:sz w:val="24"/>
          <w:szCs w:val="24"/>
          <w:lang w:eastAsia="es-CO"/>
        </w:rPr>
        <w:t xml:space="preserve">se </w:t>
      </w:r>
      <w:r w:rsidRPr="00993B60">
        <w:rPr>
          <w:rFonts w:ascii="Times New Roman" w:eastAsia="Times New Roman" w:hAnsi="Times New Roman" w:cs="Times New Roman"/>
          <w:color w:val="000000" w:themeColor="text1"/>
          <w:sz w:val="24"/>
          <w:szCs w:val="24"/>
          <w:lang w:eastAsia="es-CO"/>
        </w:rPr>
        <w:t xml:space="preserve">marchó al exilio. El 2 de noviembre el Congreso declaró a Madero </w:t>
      </w:r>
      <w:r w:rsidRPr="00993B60">
        <w:rPr>
          <w:rFonts w:ascii="Times New Roman" w:eastAsia="Times New Roman" w:hAnsi="Times New Roman" w:cs="Times New Roman"/>
          <w:b/>
          <w:color w:val="000000" w:themeColor="text1"/>
          <w:sz w:val="24"/>
          <w:szCs w:val="24"/>
          <w:lang w:eastAsia="es-CO"/>
        </w:rPr>
        <w:t>presidente</w:t>
      </w:r>
      <w:r w:rsidRPr="00993B60">
        <w:rPr>
          <w:rFonts w:ascii="Times New Roman" w:eastAsia="Times New Roman" w:hAnsi="Times New Roman" w:cs="Times New Roman"/>
          <w:color w:val="000000" w:themeColor="text1"/>
          <w:sz w:val="24"/>
          <w:szCs w:val="24"/>
          <w:lang w:eastAsia="es-CO"/>
        </w:rPr>
        <w:t>.</w:t>
      </w:r>
    </w:p>
    <w:p w:rsidR="00194F48" w:rsidRDefault="00194F48" w:rsidP="001A2CF2">
      <w:pPr>
        <w:spacing w:after="0" w:line="285" w:lineRule="atLeast"/>
        <w:jc w:val="both"/>
        <w:rPr>
          <w:rFonts w:ascii="Times New Roman" w:eastAsia="Times New Roman" w:hAnsi="Times New Roman" w:cs="Times New Roman"/>
          <w:color w:val="000000" w:themeColor="text1"/>
          <w:sz w:val="24"/>
          <w:szCs w:val="24"/>
          <w:lang w:eastAsia="es-CO"/>
        </w:rPr>
      </w:pPr>
    </w:p>
    <w:p w:rsidR="00194F48" w:rsidRPr="00993B60" w:rsidRDefault="00194F48" w:rsidP="001A2CF2">
      <w:pPr>
        <w:spacing w:after="0" w:line="285" w:lineRule="atLeast"/>
        <w:jc w:val="both"/>
        <w:rPr>
          <w:rFonts w:ascii="Times New Roman" w:eastAsia="Times New Roman" w:hAnsi="Times New Roman" w:cs="Times New Roman"/>
          <w:color w:val="000000" w:themeColor="text1"/>
          <w:sz w:val="24"/>
          <w:szCs w:val="24"/>
          <w:lang w:eastAsia="es-CO"/>
        </w:rPr>
      </w:pPr>
      <w:r w:rsidRPr="00194F48">
        <w:rPr>
          <w:rFonts w:ascii="Times New Roman" w:eastAsia="Times New Roman" w:hAnsi="Times New Roman" w:cs="Times New Roman"/>
          <w:color w:val="000000" w:themeColor="text1"/>
          <w:sz w:val="24"/>
          <w:szCs w:val="24"/>
          <w:highlight w:val="yellow"/>
          <w:lang w:eastAsia="es-CO"/>
        </w:rPr>
        <w:t>Imagen de francisco madero</w:t>
      </w:r>
    </w:p>
    <w:p w:rsidR="0060576C" w:rsidRPr="00993B60" w:rsidRDefault="0060576C" w:rsidP="001A2CF2">
      <w:pPr>
        <w:spacing w:after="0" w:line="285" w:lineRule="atLeast"/>
        <w:jc w:val="both"/>
        <w:rPr>
          <w:rFonts w:ascii="Times New Roman" w:eastAsia="Times New Roman" w:hAnsi="Times New Roman" w:cs="Times New Roman"/>
          <w:color w:val="000000" w:themeColor="text1"/>
          <w:sz w:val="24"/>
          <w:szCs w:val="24"/>
          <w:lang w:eastAsia="es-CO"/>
        </w:rPr>
      </w:pPr>
    </w:p>
    <w:p w:rsidR="0043247C" w:rsidRPr="00993B60" w:rsidRDefault="0060576C" w:rsidP="001A2CF2">
      <w:pPr>
        <w:spacing w:after="0" w:line="285" w:lineRule="atLeast"/>
        <w:jc w:val="both"/>
        <w:rPr>
          <w:rFonts w:ascii="Times New Roman" w:eastAsia="Times New Roman" w:hAnsi="Times New Roman" w:cs="Times New Roman"/>
          <w:color w:val="000000" w:themeColor="text1"/>
          <w:sz w:val="24"/>
          <w:szCs w:val="24"/>
          <w:lang w:eastAsia="es-CO"/>
        </w:rPr>
      </w:pPr>
      <w:r w:rsidRPr="00993B60">
        <w:rPr>
          <w:rFonts w:ascii="Times New Roman" w:eastAsia="Times New Roman" w:hAnsi="Times New Roman" w:cs="Times New Roman"/>
          <w:color w:val="000000" w:themeColor="text1"/>
          <w:sz w:val="24"/>
          <w:szCs w:val="24"/>
          <w:lang w:eastAsia="es-CO"/>
        </w:rPr>
        <w:t xml:space="preserve">El </w:t>
      </w:r>
      <w:r w:rsidR="00924614">
        <w:rPr>
          <w:rFonts w:ascii="Times New Roman" w:eastAsia="Times New Roman" w:hAnsi="Times New Roman" w:cs="Times New Roman"/>
          <w:b/>
          <w:color w:val="000000" w:themeColor="text1"/>
          <w:sz w:val="24"/>
          <w:szCs w:val="24"/>
          <w:lang w:eastAsia="es-CO"/>
        </w:rPr>
        <w:t>periodo de M</w:t>
      </w:r>
      <w:r w:rsidRPr="00924614">
        <w:rPr>
          <w:rFonts w:ascii="Times New Roman" w:eastAsia="Times New Roman" w:hAnsi="Times New Roman" w:cs="Times New Roman"/>
          <w:b/>
          <w:color w:val="000000" w:themeColor="text1"/>
          <w:sz w:val="24"/>
          <w:szCs w:val="24"/>
          <w:lang w:eastAsia="es-CO"/>
        </w:rPr>
        <w:t>adero</w:t>
      </w:r>
      <w:r w:rsidRPr="00993B60">
        <w:rPr>
          <w:rFonts w:ascii="Times New Roman" w:eastAsia="Times New Roman" w:hAnsi="Times New Roman" w:cs="Times New Roman"/>
          <w:color w:val="000000" w:themeColor="text1"/>
          <w:sz w:val="24"/>
          <w:szCs w:val="24"/>
          <w:lang w:eastAsia="es-CO"/>
        </w:rPr>
        <w:t xml:space="preserve"> en el poder duró tan solo </w:t>
      </w:r>
      <w:r w:rsidRPr="00924614">
        <w:rPr>
          <w:rFonts w:ascii="Times New Roman" w:eastAsia="Times New Roman" w:hAnsi="Times New Roman" w:cs="Times New Roman"/>
          <w:b/>
          <w:color w:val="000000" w:themeColor="text1"/>
          <w:sz w:val="24"/>
          <w:szCs w:val="24"/>
          <w:lang w:eastAsia="es-CO"/>
        </w:rPr>
        <w:t>15 meses</w:t>
      </w:r>
      <w:r w:rsidRPr="00993B60">
        <w:rPr>
          <w:rFonts w:ascii="Times New Roman" w:eastAsia="Times New Roman" w:hAnsi="Times New Roman" w:cs="Times New Roman"/>
          <w:color w:val="000000" w:themeColor="text1"/>
          <w:sz w:val="24"/>
          <w:szCs w:val="24"/>
          <w:lang w:eastAsia="es-CO"/>
        </w:rPr>
        <w:t xml:space="preserve"> porque fue </w:t>
      </w:r>
      <w:r w:rsidRPr="00924614">
        <w:rPr>
          <w:rFonts w:ascii="Times New Roman" w:eastAsia="Times New Roman" w:hAnsi="Times New Roman" w:cs="Times New Roman"/>
          <w:b/>
          <w:color w:val="000000" w:themeColor="text1"/>
          <w:sz w:val="24"/>
          <w:szCs w:val="24"/>
          <w:lang w:eastAsia="es-CO"/>
        </w:rPr>
        <w:t>asesinado</w:t>
      </w:r>
      <w:r w:rsidRPr="00993B60">
        <w:rPr>
          <w:rFonts w:ascii="Times New Roman" w:eastAsia="Times New Roman" w:hAnsi="Times New Roman" w:cs="Times New Roman"/>
          <w:color w:val="000000" w:themeColor="text1"/>
          <w:sz w:val="24"/>
          <w:szCs w:val="24"/>
          <w:lang w:eastAsia="es-CO"/>
        </w:rPr>
        <w:t xml:space="preserve"> por fuerzas que se oponían a la Revolución. En aquellos meses Madero desilusionó a los campesinos e indígenas del sur pues sus reformas fueron mínimas y no demostró interés en distribuir la tierra.</w:t>
      </w:r>
      <w:r w:rsidR="00C26D64" w:rsidRPr="00993B60">
        <w:rPr>
          <w:rFonts w:ascii="Times New Roman" w:eastAsia="Times New Roman" w:hAnsi="Times New Roman" w:cs="Times New Roman"/>
          <w:color w:val="000000" w:themeColor="text1"/>
          <w:sz w:val="24"/>
          <w:szCs w:val="24"/>
          <w:lang w:eastAsia="es-CO"/>
        </w:rPr>
        <w:t xml:space="preserve"> Por ello los movimientos dirigidos por Emiliano Zapata empuñaron las armas para tomar el </w:t>
      </w:r>
      <w:r w:rsidR="001A2CF2" w:rsidRPr="00993B60">
        <w:rPr>
          <w:rFonts w:ascii="Times New Roman" w:eastAsia="Times New Roman" w:hAnsi="Times New Roman" w:cs="Times New Roman"/>
          <w:color w:val="000000" w:themeColor="text1"/>
          <w:sz w:val="24"/>
          <w:szCs w:val="24"/>
          <w:lang w:eastAsia="es-CO"/>
        </w:rPr>
        <w:t xml:space="preserve">control de vastos territorios. </w:t>
      </w:r>
    </w:p>
    <w:p w:rsidR="0043247C" w:rsidRPr="00993B60" w:rsidRDefault="0043247C" w:rsidP="001A2CF2">
      <w:pPr>
        <w:spacing w:after="0" w:line="285" w:lineRule="atLeast"/>
        <w:jc w:val="both"/>
        <w:rPr>
          <w:rFonts w:ascii="Times New Roman" w:eastAsia="Times New Roman" w:hAnsi="Times New Roman" w:cs="Times New Roman"/>
          <w:color w:val="000000" w:themeColor="text1"/>
          <w:sz w:val="24"/>
          <w:szCs w:val="24"/>
          <w:lang w:eastAsia="es-CO"/>
        </w:rPr>
      </w:pPr>
    </w:p>
    <w:p w:rsidR="001A2CF2" w:rsidRPr="00993B60" w:rsidRDefault="0043247C" w:rsidP="001A2CF2">
      <w:pPr>
        <w:spacing w:after="0" w:line="285" w:lineRule="atLeast"/>
        <w:jc w:val="both"/>
        <w:rPr>
          <w:rFonts w:ascii="Times New Roman" w:eastAsia="Times New Roman" w:hAnsi="Times New Roman" w:cs="Times New Roman"/>
          <w:color w:val="000000" w:themeColor="text1"/>
          <w:sz w:val="24"/>
          <w:szCs w:val="24"/>
          <w:lang w:eastAsia="es-CO"/>
        </w:rPr>
      </w:pPr>
      <w:r w:rsidRPr="00993B60">
        <w:rPr>
          <w:rFonts w:ascii="Times New Roman" w:eastAsia="Times New Roman" w:hAnsi="Times New Roman" w:cs="Times New Roman"/>
          <w:color w:val="000000" w:themeColor="text1"/>
          <w:sz w:val="24"/>
          <w:szCs w:val="24"/>
          <w:lang w:eastAsia="es-CO"/>
        </w:rPr>
        <w:t xml:space="preserve">El </w:t>
      </w:r>
      <w:r w:rsidR="001A2CF2" w:rsidRPr="00993B60">
        <w:rPr>
          <w:rFonts w:ascii="Times New Roman" w:eastAsia="Times New Roman" w:hAnsi="Times New Roman" w:cs="Times New Roman"/>
          <w:color w:val="000000" w:themeColor="text1"/>
          <w:sz w:val="24"/>
          <w:szCs w:val="24"/>
          <w:lang w:eastAsia="es-CO"/>
        </w:rPr>
        <w:t xml:space="preserve">25 de noviembre </w:t>
      </w:r>
      <w:r w:rsidRPr="00993B60">
        <w:rPr>
          <w:rFonts w:ascii="Times New Roman" w:eastAsia="Times New Roman" w:hAnsi="Times New Roman" w:cs="Times New Roman"/>
          <w:color w:val="000000" w:themeColor="text1"/>
          <w:sz w:val="24"/>
          <w:szCs w:val="24"/>
          <w:lang w:eastAsia="es-CO"/>
        </w:rPr>
        <w:t xml:space="preserve">Zapata publicó </w:t>
      </w:r>
      <w:r w:rsidR="001A2CF2" w:rsidRPr="00993B60">
        <w:rPr>
          <w:rFonts w:ascii="Times New Roman" w:eastAsia="Times New Roman" w:hAnsi="Times New Roman" w:cs="Times New Roman"/>
          <w:color w:val="000000" w:themeColor="text1"/>
          <w:sz w:val="24"/>
          <w:szCs w:val="24"/>
          <w:lang w:eastAsia="es-CO"/>
        </w:rPr>
        <w:t xml:space="preserve">el </w:t>
      </w:r>
      <w:r w:rsidR="00674CCE">
        <w:rPr>
          <w:rFonts w:ascii="Times New Roman" w:eastAsia="Times New Roman" w:hAnsi="Times New Roman" w:cs="Times New Roman"/>
          <w:b/>
          <w:color w:val="000000" w:themeColor="text1"/>
          <w:sz w:val="24"/>
          <w:szCs w:val="24"/>
          <w:lang w:eastAsia="es-CO"/>
        </w:rPr>
        <w:t>P</w:t>
      </w:r>
      <w:r w:rsidR="001A2CF2" w:rsidRPr="00993B60">
        <w:rPr>
          <w:rFonts w:ascii="Times New Roman" w:eastAsia="Times New Roman" w:hAnsi="Times New Roman" w:cs="Times New Roman"/>
          <w:b/>
          <w:color w:val="000000" w:themeColor="text1"/>
          <w:sz w:val="24"/>
          <w:szCs w:val="24"/>
          <w:lang w:eastAsia="es-CO"/>
        </w:rPr>
        <w:t>lan de Ayala</w:t>
      </w:r>
      <w:r w:rsidR="001A2CF2" w:rsidRPr="00993B60">
        <w:rPr>
          <w:rFonts w:ascii="Times New Roman" w:eastAsia="Times New Roman" w:hAnsi="Times New Roman" w:cs="Times New Roman"/>
          <w:color w:val="000000" w:themeColor="text1"/>
          <w:sz w:val="24"/>
          <w:szCs w:val="24"/>
          <w:lang w:eastAsia="es-CO"/>
        </w:rPr>
        <w:t xml:space="preserve">, </w:t>
      </w:r>
      <w:r w:rsidRPr="00993B60">
        <w:rPr>
          <w:rFonts w:ascii="Times New Roman" w:eastAsia="Times New Roman" w:hAnsi="Times New Roman" w:cs="Times New Roman"/>
          <w:color w:val="000000" w:themeColor="text1"/>
          <w:sz w:val="24"/>
          <w:szCs w:val="24"/>
          <w:lang w:eastAsia="es-CO"/>
        </w:rPr>
        <w:t xml:space="preserve">un </w:t>
      </w:r>
      <w:r w:rsidR="001A2CF2" w:rsidRPr="00993B60">
        <w:rPr>
          <w:rFonts w:ascii="Times New Roman" w:eastAsia="Times New Roman" w:hAnsi="Times New Roman" w:cs="Times New Roman"/>
          <w:color w:val="000000" w:themeColor="text1"/>
          <w:sz w:val="24"/>
          <w:szCs w:val="24"/>
          <w:lang w:eastAsia="es-CO"/>
        </w:rPr>
        <w:t xml:space="preserve">manifiesto que contenía sus reivindicaciones agraristas, y comenzó a desarrollarlo </w:t>
      </w:r>
      <w:r w:rsidR="00C95366">
        <w:rPr>
          <w:rFonts w:ascii="Times New Roman" w:eastAsia="Times New Roman" w:hAnsi="Times New Roman" w:cs="Times New Roman"/>
          <w:color w:val="000000" w:themeColor="text1"/>
          <w:sz w:val="24"/>
          <w:szCs w:val="24"/>
          <w:lang w:eastAsia="es-CO"/>
        </w:rPr>
        <w:t xml:space="preserve">tumbando las cercas y alambrados para </w:t>
      </w:r>
      <w:proofErr w:type="gramStart"/>
      <w:r w:rsidR="00C95366">
        <w:rPr>
          <w:rFonts w:ascii="Times New Roman" w:eastAsia="Times New Roman" w:hAnsi="Times New Roman" w:cs="Times New Roman"/>
          <w:color w:val="000000" w:themeColor="text1"/>
          <w:sz w:val="24"/>
          <w:szCs w:val="24"/>
          <w:lang w:eastAsia="es-CO"/>
        </w:rPr>
        <w:t>confiscarle</w:t>
      </w:r>
      <w:proofErr w:type="gramEnd"/>
      <w:r w:rsidR="00C95366">
        <w:rPr>
          <w:rFonts w:ascii="Times New Roman" w:eastAsia="Times New Roman" w:hAnsi="Times New Roman" w:cs="Times New Roman"/>
          <w:color w:val="000000" w:themeColor="text1"/>
          <w:sz w:val="24"/>
          <w:szCs w:val="24"/>
          <w:lang w:eastAsia="es-CO"/>
        </w:rPr>
        <w:t xml:space="preserve"> </w:t>
      </w:r>
      <w:r w:rsidR="001A2CF2" w:rsidRPr="00993B60">
        <w:rPr>
          <w:rFonts w:ascii="Times New Roman" w:eastAsia="Times New Roman" w:hAnsi="Times New Roman" w:cs="Times New Roman"/>
          <w:color w:val="000000" w:themeColor="text1"/>
          <w:sz w:val="24"/>
          <w:szCs w:val="24"/>
          <w:lang w:eastAsia="es-CO"/>
        </w:rPr>
        <w:t xml:space="preserve">la tierra a los hacendados y poniendo en marcha un programa de explotación </w:t>
      </w:r>
      <w:r w:rsidR="001A2CF2" w:rsidRPr="00993B60">
        <w:rPr>
          <w:rFonts w:ascii="Times New Roman" w:eastAsia="Times New Roman" w:hAnsi="Times New Roman" w:cs="Times New Roman"/>
          <w:b/>
          <w:color w:val="000000" w:themeColor="text1"/>
          <w:sz w:val="24"/>
          <w:szCs w:val="24"/>
          <w:lang w:eastAsia="es-CO"/>
        </w:rPr>
        <w:t>autogestionaria</w:t>
      </w:r>
      <w:r w:rsidR="001A2CF2" w:rsidRPr="00993B60">
        <w:rPr>
          <w:rFonts w:ascii="Times New Roman" w:eastAsia="Times New Roman" w:hAnsi="Times New Roman" w:cs="Times New Roman"/>
          <w:color w:val="000000" w:themeColor="text1"/>
          <w:sz w:val="24"/>
          <w:szCs w:val="24"/>
          <w:lang w:eastAsia="es-CO"/>
        </w:rPr>
        <w:t xml:space="preserve"> basado en los usos indígenas de la propiedad y el trabajo colectivo de la tierra.</w:t>
      </w:r>
    </w:p>
    <w:p w:rsidR="00CD1AD2" w:rsidRDefault="00CD1AD2" w:rsidP="001A2CF2">
      <w:pPr>
        <w:spacing w:after="0" w:line="285" w:lineRule="atLeast"/>
        <w:jc w:val="both"/>
        <w:rPr>
          <w:rFonts w:ascii="Times New Roman" w:eastAsia="Times New Roman" w:hAnsi="Times New Roman" w:cs="Times New Roman"/>
          <w:color w:val="000000" w:themeColor="text1"/>
          <w:sz w:val="24"/>
          <w:szCs w:val="24"/>
          <w:lang w:eastAsia="es-CO"/>
        </w:rPr>
      </w:pPr>
    </w:p>
    <w:p w:rsidR="00194F48" w:rsidRDefault="00194F48" w:rsidP="001A2CF2">
      <w:pPr>
        <w:spacing w:after="0" w:line="285" w:lineRule="atLeast"/>
        <w:jc w:val="both"/>
        <w:rPr>
          <w:rFonts w:ascii="Times New Roman" w:eastAsia="Times New Roman" w:hAnsi="Times New Roman" w:cs="Times New Roman"/>
          <w:color w:val="000000" w:themeColor="text1"/>
          <w:sz w:val="24"/>
          <w:szCs w:val="24"/>
          <w:lang w:eastAsia="es-CO"/>
        </w:rPr>
      </w:pPr>
    </w:p>
    <w:p w:rsidR="00194F48" w:rsidRDefault="00194F48" w:rsidP="001A2CF2">
      <w:pPr>
        <w:spacing w:after="0" w:line="285" w:lineRule="atLeast"/>
        <w:jc w:val="both"/>
        <w:rPr>
          <w:rFonts w:ascii="Times New Roman" w:eastAsia="Times New Roman" w:hAnsi="Times New Roman" w:cs="Times New Roman"/>
          <w:color w:val="000000" w:themeColor="text1"/>
          <w:sz w:val="24"/>
          <w:szCs w:val="24"/>
          <w:lang w:eastAsia="es-CO"/>
        </w:rPr>
      </w:pPr>
      <w:r w:rsidRPr="00C95366">
        <w:rPr>
          <w:rFonts w:ascii="Times New Roman" w:eastAsia="Times New Roman" w:hAnsi="Times New Roman" w:cs="Times New Roman"/>
          <w:color w:val="000000" w:themeColor="text1"/>
          <w:sz w:val="24"/>
          <w:szCs w:val="24"/>
          <w:highlight w:val="green"/>
          <w:lang w:eastAsia="es-CO"/>
        </w:rPr>
        <w:t>ACTIVIDAD</w:t>
      </w:r>
      <w:r w:rsidR="00C95366" w:rsidRPr="00C95366">
        <w:rPr>
          <w:rFonts w:ascii="Times New Roman" w:eastAsia="Times New Roman" w:hAnsi="Times New Roman" w:cs="Times New Roman"/>
          <w:color w:val="000000" w:themeColor="text1"/>
          <w:sz w:val="24"/>
          <w:szCs w:val="24"/>
          <w:highlight w:val="green"/>
          <w:lang w:eastAsia="es-CO"/>
        </w:rPr>
        <w:t xml:space="preserve"> CON EL PLAN AYALA</w:t>
      </w:r>
    </w:p>
    <w:p w:rsidR="00194F48" w:rsidRDefault="00194F48" w:rsidP="001A2CF2">
      <w:pPr>
        <w:spacing w:after="0" w:line="285" w:lineRule="atLeast"/>
        <w:jc w:val="both"/>
        <w:rPr>
          <w:rFonts w:ascii="Times New Roman" w:eastAsia="Times New Roman" w:hAnsi="Times New Roman" w:cs="Times New Roman"/>
          <w:color w:val="000000" w:themeColor="text1"/>
          <w:sz w:val="24"/>
          <w:szCs w:val="24"/>
          <w:lang w:eastAsia="es-CO"/>
        </w:rPr>
      </w:pPr>
    </w:p>
    <w:p w:rsidR="00194F48" w:rsidRPr="00993B60" w:rsidRDefault="00194F48" w:rsidP="001A2CF2">
      <w:pPr>
        <w:spacing w:after="0" w:line="285" w:lineRule="atLeast"/>
        <w:jc w:val="both"/>
        <w:rPr>
          <w:rFonts w:ascii="Times New Roman" w:eastAsia="Times New Roman" w:hAnsi="Times New Roman" w:cs="Times New Roman"/>
          <w:color w:val="000000" w:themeColor="text1"/>
          <w:sz w:val="24"/>
          <w:szCs w:val="24"/>
          <w:lang w:eastAsia="es-CO"/>
        </w:rPr>
      </w:pPr>
    </w:p>
    <w:p w:rsidR="00CD1AD2" w:rsidRPr="00993B60" w:rsidRDefault="00194F48" w:rsidP="00194F48">
      <w:pPr>
        <w:spacing w:after="0" w:line="384" w:lineRule="atLeast"/>
        <w:jc w:val="both"/>
        <w:rPr>
          <w:rFonts w:ascii="Times New Roman" w:eastAsia="Times New Roman" w:hAnsi="Times New Roman" w:cs="Times New Roman"/>
          <w:b/>
          <w:color w:val="000000" w:themeColor="text1"/>
          <w:sz w:val="24"/>
          <w:szCs w:val="24"/>
          <w:lang w:eastAsia="es-CO"/>
        </w:rPr>
      </w:pPr>
      <w:r w:rsidRPr="00993B60">
        <w:rPr>
          <w:rFonts w:ascii="Times New Roman" w:hAnsi="Times New Roman" w:cs="Times New Roman"/>
          <w:color w:val="000000" w:themeColor="text1"/>
          <w:sz w:val="24"/>
          <w:szCs w:val="24"/>
          <w:highlight w:val="yellow"/>
        </w:rPr>
        <w:t xml:space="preserve">[SECCIÓN </w:t>
      </w:r>
      <w:r w:rsidR="00BA1C19">
        <w:rPr>
          <w:rFonts w:ascii="Times New Roman" w:hAnsi="Times New Roman" w:cs="Times New Roman"/>
          <w:color w:val="000000" w:themeColor="text1"/>
          <w:sz w:val="24"/>
          <w:szCs w:val="24"/>
          <w:highlight w:val="yellow"/>
        </w:rPr>
        <w:t>3</w:t>
      </w:r>
      <w:r w:rsidRPr="00993B60">
        <w:rPr>
          <w:rFonts w:ascii="Times New Roman" w:hAnsi="Times New Roman" w:cs="Times New Roman"/>
          <w:color w:val="000000" w:themeColor="text1"/>
          <w:sz w:val="24"/>
          <w:szCs w:val="24"/>
          <w:highlight w:val="yellow"/>
        </w:rPr>
        <w:t>]</w:t>
      </w:r>
      <w:r w:rsidRPr="00993B60">
        <w:rPr>
          <w:rFonts w:ascii="Times New Roman" w:hAnsi="Times New Roman" w:cs="Times New Roman"/>
          <w:color w:val="000000" w:themeColor="text1"/>
          <w:sz w:val="24"/>
          <w:szCs w:val="24"/>
        </w:rPr>
        <w:t xml:space="preserve"> </w:t>
      </w:r>
      <w:r w:rsidRPr="00F3454C">
        <w:rPr>
          <w:rFonts w:ascii="Times New Roman" w:hAnsi="Times New Roman" w:cs="Times New Roman"/>
          <w:b/>
          <w:color w:val="000000" w:themeColor="text1"/>
          <w:sz w:val="24"/>
          <w:szCs w:val="24"/>
        </w:rPr>
        <w:t>1.2.</w:t>
      </w:r>
      <w:r>
        <w:rPr>
          <w:rFonts w:ascii="Times New Roman" w:hAnsi="Times New Roman" w:cs="Times New Roman"/>
          <w:b/>
          <w:color w:val="000000" w:themeColor="text1"/>
          <w:sz w:val="24"/>
          <w:szCs w:val="24"/>
        </w:rPr>
        <w:t xml:space="preserve">4 </w:t>
      </w:r>
      <w:r w:rsidR="00CD1AD2" w:rsidRPr="00993B60">
        <w:rPr>
          <w:rFonts w:ascii="Times New Roman" w:eastAsia="Times New Roman" w:hAnsi="Times New Roman" w:cs="Times New Roman"/>
          <w:b/>
          <w:color w:val="000000" w:themeColor="text1"/>
          <w:sz w:val="24"/>
          <w:szCs w:val="24"/>
          <w:lang w:eastAsia="es-CO"/>
        </w:rPr>
        <w:t xml:space="preserve">La reacción a los planes campesinos </w:t>
      </w:r>
    </w:p>
    <w:p w:rsidR="00CD1AD2" w:rsidRPr="00993B60" w:rsidRDefault="00CD1AD2" w:rsidP="001A2CF2">
      <w:pPr>
        <w:spacing w:after="0" w:line="285" w:lineRule="atLeast"/>
        <w:jc w:val="both"/>
        <w:rPr>
          <w:rFonts w:ascii="Times New Roman" w:eastAsia="Times New Roman" w:hAnsi="Times New Roman" w:cs="Times New Roman"/>
          <w:b/>
          <w:color w:val="000000" w:themeColor="text1"/>
          <w:sz w:val="24"/>
          <w:szCs w:val="24"/>
          <w:lang w:eastAsia="es-CO"/>
        </w:rPr>
      </w:pPr>
    </w:p>
    <w:p w:rsidR="00BC51E7" w:rsidRDefault="00CD1AD2" w:rsidP="001A2CF2">
      <w:pPr>
        <w:spacing w:after="0" w:line="285" w:lineRule="atLeast"/>
        <w:jc w:val="both"/>
        <w:rPr>
          <w:rFonts w:ascii="Times New Roman" w:eastAsia="Times New Roman" w:hAnsi="Times New Roman" w:cs="Times New Roman"/>
          <w:color w:val="000000" w:themeColor="text1"/>
          <w:sz w:val="24"/>
          <w:szCs w:val="24"/>
          <w:lang w:eastAsia="es-CO"/>
        </w:rPr>
      </w:pPr>
      <w:r w:rsidRPr="00194F48">
        <w:rPr>
          <w:rFonts w:ascii="Times New Roman" w:eastAsia="Times New Roman" w:hAnsi="Times New Roman" w:cs="Times New Roman"/>
          <w:color w:val="000000" w:themeColor="text1"/>
          <w:sz w:val="24"/>
          <w:szCs w:val="24"/>
          <w:lang w:eastAsia="es-CO"/>
        </w:rPr>
        <w:t xml:space="preserve">La decisión de los campesinos del sur por recuperar sus tierras a través de las armas, asustó a las </w:t>
      </w:r>
      <w:r w:rsidRPr="005D372D">
        <w:rPr>
          <w:rFonts w:ascii="Times New Roman" w:eastAsia="Times New Roman" w:hAnsi="Times New Roman" w:cs="Times New Roman"/>
          <w:b/>
          <w:color w:val="000000" w:themeColor="text1"/>
          <w:sz w:val="24"/>
          <w:szCs w:val="24"/>
          <w:lang w:eastAsia="es-CO"/>
        </w:rPr>
        <w:t>clases medias</w:t>
      </w:r>
      <w:r w:rsidRPr="00194F48">
        <w:rPr>
          <w:rFonts w:ascii="Times New Roman" w:eastAsia="Times New Roman" w:hAnsi="Times New Roman" w:cs="Times New Roman"/>
          <w:color w:val="000000" w:themeColor="text1"/>
          <w:sz w:val="24"/>
          <w:szCs w:val="24"/>
          <w:lang w:eastAsia="es-CO"/>
        </w:rPr>
        <w:t xml:space="preserve"> y puso en guardia al </w:t>
      </w:r>
      <w:r w:rsidRPr="005D372D">
        <w:rPr>
          <w:rFonts w:ascii="Times New Roman" w:eastAsia="Times New Roman" w:hAnsi="Times New Roman" w:cs="Times New Roman"/>
          <w:b/>
          <w:color w:val="000000" w:themeColor="text1"/>
          <w:sz w:val="24"/>
          <w:szCs w:val="24"/>
          <w:lang w:eastAsia="es-CO"/>
        </w:rPr>
        <w:t>ejército</w:t>
      </w:r>
      <w:r w:rsidRPr="00194F48">
        <w:rPr>
          <w:rFonts w:ascii="Times New Roman" w:eastAsia="Times New Roman" w:hAnsi="Times New Roman" w:cs="Times New Roman"/>
          <w:color w:val="000000" w:themeColor="text1"/>
          <w:sz w:val="24"/>
          <w:szCs w:val="24"/>
          <w:lang w:eastAsia="es-CO"/>
        </w:rPr>
        <w:t xml:space="preserve"> mexicano. Los sectores más acomodados del país consideraron que el avance de los campesinos era una amenaza para el orden del país. Por ello </w:t>
      </w:r>
      <w:r w:rsidR="00BC51E7" w:rsidRPr="00194F48">
        <w:rPr>
          <w:rFonts w:ascii="Times New Roman" w:eastAsia="Times New Roman" w:hAnsi="Times New Roman" w:cs="Times New Roman"/>
          <w:color w:val="000000" w:themeColor="text1"/>
          <w:sz w:val="24"/>
          <w:szCs w:val="24"/>
          <w:lang w:eastAsia="es-CO"/>
        </w:rPr>
        <w:t>mientras gobernaba Madero en febrero de 1913</w:t>
      </w:r>
      <w:r w:rsidR="00C14493">
        <w:rPr>
          <w:rFonts w:ascii="Times New Roman" w:eastAsia="Times New Roman" w:hAnsi="Times New Roman" w:cs="Times New Roman"/>
          <w:color w:val="000000" w:themeColor="text1"/>
          <w:sz w:val="24"/>
          <w:szCs w:val="24"/>
          <w:lang w:eastAsia="es-CO"/>
        </w:rPr>
        <w:t>,</w:t>
      </w:r>
      <w:r w:rsidR="00BC51E7" w:rsidRPr="00194F48">
        <w:rPr>
          <w:rFonts w:ascii="Times New Roman" w:eastAsia="Times New Roman" w:hAnsi="Times New Roman" w:cs="Times New Roman"/>
          <w:color w:val="000000" w:themeColor="text1"/>
          <w:sz w:val="24"/>
          <w:szCs w:val="24"/>
          <w:lang w:eastAsia="es-CO"/>
        </w:rPr>
        <w:t xml:space="preserve"> ocurrió un </w:t>
      </w:r>
      <w:r w:rsidR="00BC51E7" w:rsidRPr="00C14493">
        <w:rPr>
          <w:rFonts w:ascii="Times New Roman" w:eastAsia="Times New Roman" w:hAnsi="Times New Roman" w:cs="Times New Roman"/>
          <w:b/>
          <w:color w:val="000000" w:themeColor="text1"/>
          <w:sz w:val="24"/>
          <w:szCs w:val="24"/>
          <w:lang w:eastAsia="es-CO"/>
        </w:rPr>
        <w:t>sangriento golpe</w:t>
      </w:r>
      <w:r w:rsidR="00BC51E7" w:rsidRPr="00194F48">
        <w:rPr>
          <w:rFonts w:ascii="Times New Roman" w:eastAsia="Times New Roman" w:hAnsi="Times New Roman" w:cs="Times New Roman"/>
          <w:color w:val="000000" w:themeColor="text1"/>
          <w:sz w:val="24"/>
          <w:szCs w:val="24"/>
          <w:lang w:eastAsia="es-CO"/>
        </w:rPr>
        <w:t xml:space="preserve"> militar encabezado por </w:t>
      </w:r>
      <w:r w:rsidR="00BC51E7" w:rsidRPr="00C14493">
        <w:rPr>
          <w:rFonts w:ascii="Times New Roman" w:eastAsia="Times New Roman" w:hAnsi="Times New Roman" w:cs="Times New Roman"/>
          <w:b/>
          <w:color w:val="000000" w:themeColor="text1"/>
          <w:sz w:val="24"/>
          <w:szCs w:val="24"/>
          <w:lang w:eastAsia="es-CO"/>
        </w:rPr>
        <w:t>Victoriano Huerta</w:t>
      </w:r>
      <w:r w:rsidR="00BC51E7" w:rsidRPr="00194F48">
        <w:rPr>
          <w:rFonts w:ascii="Times New Roman" w:eastAsia="Times New Roman" w:hAnsi="Times New Roman" w:cs="Times New Roman"/>
          <w:color w:val="000000" w:themeColor="text1"/>
          <w:sz w:val="24"/>
          <w:szCs w:val="24"/>
          <w:lang w:eastAsia="es-CO"/>
        </w:rPr>
        <w:t>.</w:t>
      </w:r>
    </w:p>
    <w:p w:rsidR="00C14493" w:rsidRDefault="00C14493" w:rsidP="001A2CF2">
      <w:pPr>
        <w:spacing w:after="0" w:line="285" w:lineRule="atLeast"/>
        <w:jc w:val="both"/>
        <w:rPr>
          <w:rFonts w:ascii="Times New Roman" w:eastAsia="Times New Roman" w:hAnsi="Times New Roman" w:cs="Times New Roman"/>
          <w:color w:val="000000" w:themeColor="text1"/>
          <w:sz w:val="24"/>
          <w:szCs w:val="24"/>
          <w:lang w:eastAsia="es-CO"/>
        </w:rPr>
      </w:pPr>
    </w:p>
    <w:p w:rsidR="00C14493" w:rsidRPr="00194F48" w:rsidRDefault="00C14493" w:rsidP="001A2CF2">
      <w:pPr>
        <w:spacing w:after="0" w:line="285" w:lineRule="atLeast"/>
        <w:jc w:val="both"/>
        <w:rPr>
          <w:rFonts w:ascii="Times New Roman" w:eastAsia="Times New Roman" w:hAnsi="Times New Roman" w:cs="Times New Roman"/>
          <w:color w:val="000000" w:themeColor="text1"/>
          <w:sz w:val="24"/>
          <w:szCs w:val="24"/>
          <w:lang w:eastAsia="es-CO"/>
        </w:rPr>
      </w:pPr>
      <w:r>
        <w:rPr>
          <w:rFonts w:ascii="Times New Roman" w:eastAsia="Times New Roman" w:hAnsi="Times New Roman" w:cs="Times New Roman"/>
          <w:color w:val="000000" w:themeColor="text1"/>
          <w:sz w:val="24"/>
          <w:szCs w:val="24"/>
          <w:lang w:eastAsia="es-CO"/>
        </w:rPr>
        <w:t xml:space="preserve"> </w:t>
      </w:r>
    </w:p>
    <w:p w:rsidR="00BC51E7" w:rsidRPr="00993B60" w:rsidRDefault="00BC51E7" w:rsidP="001A2CF2">
      <w:pPr>
        <w:spacing w:after="0" w:line="285" w:lineRule="atLeast"/>
        <w:jc w:val="both"/>
        <w:rPr>
          <w:rFonts w:ascii="Times New Roman" w:eastAsia="Times New Roman" w:hAnsi="Times New Roman" w:cs="Times New Roman"/>
          <w:color w:val="000000" w:themeColor="text1"/>
          <w:sz w:val="24"/>
          <w:szCs w:val="24"/>
          <w:lang w:eastAsia="es-CO"/>
        </w:rPr>
      </w:pPr>
    </w:p>
    <w:p w:rsidR="00BC51E7" w:rsidRPr="00993B60" w:rsidRDefault="00BC51E7" w:rsidP="001A2CF2">
      <w:pPr>
        <w:spacing w:after="0" w:line="285" w:lineRule="atLeast"/>
        <w:jc w:val="both"/>
        <w:rPr>
          <w:rFonts w:ascii="Times New Roman" w:eastAsia="Times New Roman" w:hAnsi="Times New Roman" w:cs="Times New Roman"/>
          <w:color w:val="000000" w:themeColor="text1"/>
          <w:sz w:val="24"/>
          <w:szCs w:val="24"/>
          <w:lang w:eastAsia="es-CO"/>
        </w:rPr>
      </w:pPr>
      <w:r w:rsidRPr="00993B60">
        <w:rPr>
          <w:rFonts w:ascii="Times New Roman" w:eastAsia="Times New Roman" w:hAnsi="Times New Roman" w:cs="Times New Roman"/>
          <w:color w:val="000000" w:themeColor="text1"/>
          <w:sz w:val="24"/>
          <w:szCs w:val="24"/>
          <w:highlight w:val="yellow"/>
          <w:lang w:eastAsia="es-CO"/>
        </w:rPr>
        <w:t>PIE DE FOTO: DIEZ DIAS</w:t>
      </w:r>
    </w:p>
    <w:p w:rsidR="00BC51E7" w:rsidRDefault="00BC51E7" w:rsidP="001A2CF2">
      <w:pPr>
        <w:spacing w:after="0" w:line="285" w:lineRule="atLeast"/>
        <w:jc w:val="both"/>
        <w:rPr>
          <w:rFonts w:ascii="Times New Roman" w:eastAsia="Times New Roman" w:hAnsi="Times New Roman" w:cs="Times New Roman"/>
          <w:color w:val="000000" w:themeColor="text1"/>
          <w:sz w:val="24"/>
          <w:szCs w:val="24"/>
          <w:lang w:eastAsia="es-CO"/>
        </w:rPr>
      </w:pPr>
    </w:p>
    <w:p w:rsidR="00C14493" w:rsidRPr="00993B60" w:rsidRDefault="00C14493" w:rsidP="001A2CF2">
      <w:pPr>
        <w:spacing w:after="0" w:line="285" w:lineRule="atLeast"/>
        <w:jc w:val="both"/>
        <w:rPr>
          <w:rFonts w:ascii="Times New Roman" w:eastAsia="Times New Roman" w:hAnsi="Times New Roman" w:cs="Times New Roman"/>
          <w:color w:val="000000" w:themeColor="text1"/>
          <w:sz w:val="24"/>
          <w:szCs w:val="24"/>
          <w:lang w:eastAsia="es-CO"/>
        </w:rPr>
      </w:pPr>
    </w:p>
    <w:p w:rsidR="00F63AB1" w:rsidRPr="00993B60" w:rsidRDefault="00BC51E7" w:rsidP="001A2CF2">
      <w:pPr>
        <w:spacing w:after="0" w:line="285" w:lineRule="atLeast"/>
        <w:jc w:val="both"/>
        <w:rPr>
          <w:rFonts w:ascii="Times New Roman" w:eastAsia="Times New Roman" w:hAnsi="Times New Roman" w:cs="Times New Roman"/>
          <w:color w:val="000000" w:themeColor="text1"/>
          <w:sz w:val="24"/>
          <w:szCs w:val="24"/>
          <w:lang w:eastAsia="es-CO"/>
        </w:rPr>
      </w:pPr>
      <w:r w:rsidRPr="00993B60">
        <w:rPr>
          <w:rFonts w:ascii="Times New Roman" w:eastAsia="Times New Roman" w:hAnsi="Times New Roman" w:cs="Times New Roman"/>
          <w:color w:val="000000" w:themeColor="text1"/>
          <w:sz w:val="24"/>
          <w:szCs w:val="24"/>
          <w:lang w:eastAsia="es-CO"/>
        </w:rPr>
        <w:t xml:space="preserve">Victoriano Huerta, que había </w:t>
      </w:r>
      <w:r w:rsidR="00F63AB1" w:rsidRPr="00993B60">
        <w:rPr>
          <w:rFonts w:ascii="Times New Roman" w:eastAsia="Times New Roman" w:hAnsi="Times New Roman" w:cs="Times New Roman"/>
          <w:color w:val="000000" w:themeColor="text1"/>
          <w:sz w:val="24"/>
          <w:szCs w:val="24"/>
          <w:lang w:eastAsia="es-CO"/>
        </w:rPr>
        <w:t>sido uno</w:t>
      </w:r>
      <w:r w:rsidRPr="00993B60">
        <w:rPr>
          <w:rFonts w:ascii="Times New Roman" w:eastAsia="Times New Roman" w:hAnsi="Times New Roman" w:cs="Times New Roman"/>
          <w:color w:val="000000" w:themeColor="text1"/>
          <w:sz w:val="24"/>
          <w:szCs w:val="24"/>
          <w:lang w:eastAsia="es-CO"/>
        </w:rPr>
        <w:t xml:space="preserve"> los de los colaboradores cercanos de Madero, lo mandó fusilar. </w:t>
      </w:r>
      <w:r w:rsidR="00E96837">
        <w:rPr>
          <w:rFonts w:ascii="Times New Roman" w:eastAsia="Times New Roman" w:hAnsi="Times New Roman" w:cs="Times New Roman"/>
          <w:color w:val="000000" w:themeColor="text1"/>
          <w:sz w:val="24"/>
          <w:szCs w:val="24"/>
          <w:lang w:eastAsia="es-CO"/>
        </w:rPr>
        <w:t xml:space="preserve">Este </w:t>
      </w:r>
      <w:r w:rsidR="00F63AB1" w:rsidRPr="00E96837">
        <w:rPr>
          <w:rFonts w:ascii="Times New Roman" w:eastAsia="Times New Roman" w:hAnsi="Times New Roman" w:cs="Times New Roman"/>
          <w:b/>
          <w:color w:val="000000" w:themeColor="text1"/>
          <w:sz w:val="24"/>
          <w:szCs w:val="24"/>
          <w:lang w:eastAsia="es-CO"/>
        </w:rPr>
        <w:t>asesinato</w:t>
      </w:r>
      <w:r w:rsidR="002E54EF">
        <w:rPr>
          <w:rFonts w:ascii="Times New Roman" w:eastAsia="Times New Roman" w:hAnsi="Times New Roman" w:cs="Times New Roman"/>
          <w:color w:val="000000" w:themeColor="text1"/>
          <w:sz w:val="24"/>
          <w:szCs w:val="24"/>
          <w:lang w:eastAsia="es-CO"/>
        </w:rPr>
        <w:t xml:space="preserve"> </w:t>
      </w:r>
      <w:r w:rsidR="00F63AB1" w:rsidRPr="00993B60">
        <w:rPr>
          <w:rFonts w:ascii="Times New Roman" w:eastAsia="Times New Roman" w:hAnsi="Times New Roman" w:cs="Times New Roman"/>
          <w:color w:val="000000" w:themeColor="text1"/>
          <w:sz w:val="24"/>
          <w:szCs w:val="24"/>
          <w:lang w:eastAsia="es-CO"/>
        </w:rPr>
        <w:t xml:space="preserve">desestabilizó más al país y </w:t>
      </w:r>
      <w:r w:rsidR="00F63AB1" w:rsidRPr="00E96837">
        <w:rPr>
          <w:rFonts w:ascii="Times New Roman" w:eastAsia="Times New Roman" w:hAnsi="Times New Roman" w:cs="Times New Roman"/>
          <w:b/>
          <w:color w:val="000000" w:themeColor="text1"/>
          <w:sz w:val="24"/>
          <w:szCs w:val="24"/>
          <w:lang w:eastAsia="es-CO"/>
        </w:rPr>
        <w:t>radicalizó las luchas</w:t>
      </w:r>
      <w:r w:rsidR="00F63AB1" w:rsidRPr="00993B60">
        <w:rPr>
          <w:rFonts w:ascii="Times New Roman" w:eastAsia="Times New Roman" w:hAnsi="Times New Roman" w:cs="Times New Roman"/>
          <w:color w:val="000000" w:themeColor="text1"/>
          <w:sz w:val="24"/>
          <w:szCs w:val="24"/>
          <w:lang w:eastAsia="es-CO"/>
        </w:rPr>
        <w:t xml:space="preserve"> en el sur y en el norte.</w:t>
      </w:r>
    </w:p>
    <w:p w:rsidR="00F63AB1" w:rsidRPr="00993B60" w:rsidRDefault="00F63AB1" w:rsidP="001A2CF2">
      <w:pPr>
        <w:spacing w:after="0" w:line="285" w:lineRule="atLeast"/>
        <w:jc w:val="both"/>
        <w:rPr>
          <w:rFonts w:ascii="Times New Roman" w:eastAsia="Times New Roman" w:hAnsi="Times New Roman" w:cs="Times New Roman"/>
          <w:color w:val="000000" w:themeColor="text1"/>
          <w:sz w:val="24"/>
          <w:szCs w:val="24"/>
          <w:lang w:eastAsia="es-CO"/>
        </w:rPr>
      </w:pPr>
    </w:p>
    <w:p w:rsidR="00F63AB1" w:rsidRPr="00993B60" w:rsidRDefault="001A2CF2" w:rsidP="001A2CF2">
      <w:pPr>
        <w:spacing w:after="0" w:line="285" w:lineRule="atLeast"/>
        <w:jc w:val="both"/>
        <w:rPr>
          <w:rFonts w:ascii="Times New Roman" w:eastAsia="Times New Roman" w:hAnsi="Times New Roman" w:cs="Times New Roman"/>
          <w:color w:val="000000" w:themeColor="text1"/>
          <w:sz w:val="24"/>
          <w:szCs w:val="24"/>
          <w:lang w:eastAsia="es-CO"/>
        </w:rPr>
      </w:pPr>
      <w:r w:rsidRPr="00993B60">
        <w:rPr>
          <w:rFonts w:ascii="Times New Roman" w:eastAsia="Times New Roman" w:hAnsi="Times New Roman" w:cs="Times New Roman"/>
          <w:color w:val="000000" w:themeColor="text1"/>
          <w:sz w:val="24"/>
          <w:szCs w:val="24"/>
          <w:lang w:eastAsia="es-CO"/>
        </w:rPr>
        <w:t xml:space="preserve">Zapata siguió luchando en Morelos, mientras en el norte </w:t>
      </w:r>
      <w:r w:rsidRPr="00993B60">
        <w:rPr>
          <w:rFonts w:ascii="Times New Roman" w:eastAsia="Times New Roman" w:hAnsi="Times New Roman" w:cs="Times New Roman"/>
          <w:b/>
          <w:color w:val="000000" w:themeColor="text1"/>
          <w:sz w:val="24"/>
          <w:szCs w:val="24"/>
          <w:lang w:eastAsia="es-CO"/>
        </w:rPr>
        <w:t>Venustiano Carranza</w:t>
      </w:r>
      <w:r w:rsidRPr="00993B60">
        <w:rPr>
          <w:rFonts w:ascii="Times New Roman" w:eastAsia="Times New Roman" w:hAnsi="Times New Roman" w:cs="Times New Roman"/>
          <w:color w:val="000000" w:themeColor="text1"/>
          <w:sz w:val="24"/>
          <w:szCs w:val="24"/>
          <w:lang w:eastAsia="es-CO"/>
        </w:rPr>
        <w:t>, gobernador</w:t>
      </w:r>
      <w:r w:rsidR="00F63AB1" w:rsidRPr="00993B60">
        <w:rPr>
          <w:rFonts w:ascii="Times New Roman" w:eastAsia="Times New Roman" w:hAnsi="Times New Roman" w:cs="Times New Roman"/>
          <w:color w:val="000000" w:themeColor="text1"/>
          <w:sz w:val="24"/>
          <w:szCs w:val="24"/>
          <w:lang w:eastAsia="es-CO"/>
        </w:rPr>
        <w:t xml:space="preserve"> maderista de Coahuila, lanzó </w:t>
      </w:r>
      <w:r w:rsidRPr="00993B60">
        <w:rPr>
          <w:rFonts w:ascii="Times New Roman" w:eastAsia="Times New Roman" w:hAnsi="Times New Roman" w:cs="Times New Roman"/>
          <w:color w:val="000000" w:themeColor="text1"/>
          <w:sz w:val="24"/>
          <w:szCs w:val="24"/>
          <w:lang w:eastAsia="es-CO"/>
        </w:rPr>
        <w:t xml:space="preserve">el </w:t>
      </w:r>
      <w:r w:rsidR="002E54EF">
        <w:rPr>
          <w:rFonts w:ascii="Times New Roman" w:eastAsia="Times New Roman" w:hAnsi="Times New Roman" w:cs="Times New Roman"/>
          <w:b/>
          <w:color w:val="000000" w:themeColor="text1"/>
          <w:sz w:val="24"/>
          <w:szCs w:val="24"/>
          <w:lang w:eastAsia="es-CO"/>
        </w:rPr>
        <w:t>P</w:t>
      </w:r>
      <w:r w:rsidRPr="00993B60">
        <w:rPr>
          <w:rFonts w:ascii="Times New Roman" w:eastAsia="Times New Roman" w:hAnsi="Times New Roman" w:cs="Times New Roman"/>
          <w:b/>
          <w:color w:val="000000" w:themeColor="text1"/>
          <w:sz w:val="24"/>
          <w:szCs w:val="24"/>
          <w:lang w:eastAsia="es-CO"/>
        </w:rPr>
        <w:t>lan de</w:t>
      </w:r>
      <w:r w:rsidR="00F63AB1" w:rsidRPr="00993B60">
        <w:rPr>
          <w:rFonts w:ascii="Times New Roman" w:eastAsia="Times New Roman" w:hAnsi="Times New Roman" w:cs="Times New Roman"/>
          <w:b/>
          <w:color w:val="000000" w:themeColor="text1"/>
          <w:sz w:val="24"/>
          <w:szCs w:val="24"/>
          <w:lang w:eastAsia="es-CO"/>
        </w:rPr>
        <w:t xml:space="preserve"> Guadalupe</w:t>
      </w:r>
      <w:r w:rsidR="00F63AB1" w:rsidRPr="00993B60">
        <w:rPr>
          <w:rFonts w:ascii="Times New Roman" w:eastAsia="Times New Roman" w:hAnsi="Times New Roman" w:cs="Times New Roman"/>
          <w:color w:val="000000" w:themeColor="text1"/>
          <w:sz w:val="24"/>
          <w:szCs w:val="24"/>
          <w:lang w:eastAsia="es-CO"/>
        </w:rPr>
        <w:t xml:space="preserve">, por el que declaró </w:t>
      </w:r>
      <w:r w:rsidR="002E54EF">
        <w:rPr>
          <w:rFonts w:ascii="Times New Roman" w:eastAsia="Times New Roman" w:hAnsi="Times New Roman" w:cs="Times New Roman"/>
          <w:color w:val="000000" w:themeColor="text1"/>
          <w:sz w:val="24"/>
          <w:szCs w:val="24"/>
          <w:lang w:eastAsia="es-CO"/>
        </w:rPr>
        <w:t>ilegal al</w:t>
      </w:r>
      <w:r w:rsidRPr="00993B60">
        <w:rPr>
          <w:rFonts w:ascii="Times New Roman" w:eastAsia="Times New Roman" w:hAnsi="Times New Roman" w:cs="Times New Roman"/>
          <w:color w:val="000000" w:themeColor="text1"/>
          <w:sz w:val="24"/>
          <w:szCs w:val="24"/>
          <w:lang w:eastAsia="es-CO"/>
        </w:rPr>
        <w:t xml:space="preserve"> gobierno</w:t>
      </w:r>
      <w:r w:rsidR="002E54EF">
        <w:rPr>
          <w:rFonts w:ascii="Times New Roman" w:eastAsia="Times New Roman" w:hAnsi="Times New Roman" w:cs="Times New Roman"/>
          <w:color w:val="000000" w:themeColor="text1"/>
          <w:sz w:val="24"/>
          <w:szCs w:val="24"/>
          <w:lang w:eastAsia="es-CO"/>
        </w:rPr>
        <w:t xml:space="preserve"> de Huerta</w:t>
      </w:r>
      <w:r w:rsidR="00F63AB1" w:rsidRPr="00993B60">
        <w:rPr>
          <w:rFonts w:ascii="Times New Roman" w:eastAsia="Times New Roman" w:hAnsi="Times New Roman" w:cs="Times New Roman"/>
          <w:color w:val="000000" w:themeColor="text1"/>
          <w:sz w:val="24"/>
          <w:szCs w:val="24"/>
          <w:lang w:eastAsia="es-CO"/>
        </w:rPr>
        <w:t xml:space="preserve">. </w:t>
      </w:r>
    </w:p>
    <w:p w:rsidR="00F63AB1" w:rsidRPr="00993B60" w:rsidRDefault="00F63AB1" w:rsidP="001A2CF2">
      <w:pPr>
        <w:spacing w:after="0" w:line="285" w:lineRule="atLeast"/>
        <w:jc w:val="both"/>
        <w:rPr>
          <w:rFonts w:ascii="Times New Roman" w:eastAsia="Times New Roman" w:hAnsi="Times New Roman" w:cs="Times New Roman"/>
          <w:color w:val="000000" w:themeColor="text1"/>
          <w:sz w:val="24"/>
          <w:szCs w:val="24"/>
          <w:lang w:eastAsia="es-CO"/>
        </w:rPr>
      </w:pPr>
    </w:p>
    <w:p w:rsidR="00CD40E2" w:rsidRPr="00993B60" w:rsidRDefault="00F63AB1" w:rsidP="001A2CF2">
      <w:pPr>
        <w:spacing w:after="0" w:line="285" w:lineRule="atLeast"/>
        <w:jc w:val="both"/>
        <w:rPr>
          <w:rFonts w:ascii="Times New Roman" w:eastAsia="Times New Roman" w:hAnsi="Times New Roman" w:cs="Times New Roman"/>
          <w:color w:val="000000" w:themeColor="text1"/>
          <w:sz w:val="24"/>
          <w:szCs w:val="24"/>
          <w:lang w:eastAsia="es-CO"/>
        </w:rPr>
      </w:pPr>
      <w:r w:rsidRPr="00993B60">
        <w:rPr>
          <w:rFonts w:ascii="Times New Roman" w:eastAsia="Times New Roman" w:hAnsi="Times New Roman" w:cs="Times New Roman"/>
          <w:color w:val="000000" w:themeColor="text1"/>
          <w:sz w:val="24"/>
          <w:szCs w:val="24"/>
          <w:lang w:eastAsia="es-CO"/>
        </w:rPr>
        <w:t xml:space="preserve">Carranza creó un </w:t>
      </w:r>
      <w:r w:rsidRPr="002E54EF">
        <w:rPr>
          <w:rFonts w:ascii="Times New Roman" w:eastAsia="Times New Roman" w:hAnsi="Times New Roman" w:cs="Times New Roman"/>
          <w:b/>
          <w:color w:val="000000" w:themeColor="text1"/>
          <w:sz w:val="24"/>
          <w:szCs w:val="24"/>
          <w:lang w:eastAsia="es-CO"/>
        </w:rPr>
        <w:t>ejército constitucio</w:t>
      </w:r>
      <w:r w:rsidR="00CD40E2" w:rsidRPr="002E54EF">
        <w:rPr>
          <w:rFonts w:ascii="Times New Roman" w:eastAsia="Times New Roman" w:hAnsi="Times New Roman" w:cs="Times New Roman"/>
          <w:b/>
          <w:color w:val="000000" w:themeColor="text1"/>
          <w:sz w:val="24"/>
          <w:szCs w:val="24"/>
          <w:lang w:eastAsia="es-CO"/>
        </w:rPr>
        <w:t>n</w:t>
      </w:r>
      <w:r w:rsidRPr="002E54EF">
        <w:rPr>
          <w:rFonts w:ascii="Times New Roman" w:eastAsia="Times New Roman" w:hAnsi="Times New Roman" w:cs="Times New Roman"/>
          <w:b/>
          <w:color w:val="000000" w:themeColor="text1"/>
          <w:sz w:val="24"/>
          <w:szCs w:val="24"/>
          <w:lang w:eastAsia="es-CO"/>
        </w:rPr>
        <w:t>alista</w:t>
      </w:r>
      <w:r w:rsidR="00CD40E2" w:rsidRPr="00993B60">
        <w:rPr>
          <w:rFonts w:ascii="Times New Roman" w:eastAsia="Times New Roman" w:hAnsi="Times New Roman" w:cs="Times New Roman"/>
          <w:color w:val="000000" w:themeColor="text1"/>
          <w:sz w:val="24"/>
          <w:szCs w:val="24"/>
          <w:lang w:eastAsia="es-CO"/>
        </w:rPr>
        <w:t xml:space="preserve">, encabezado por </w:t>
      </w:r>
      <w:r w:rsidR="00CD40E2" w:rsidRPr="002E54EF">
        <w:rPr>
          <w:rFonts w:ascii="Times New Roman" w:eastAsia="Times New Roman" w:hAnsi="Times New Roman" w:cs="Times New Roman"/>
          <w:b/>
          <w:color w:val="000000" w:themeColor="text1"/>
          <w:sz w:val="24"/>
          <w:szCs w:val="24"/>
          <w:lang w:eastAsia="es-CO"/>
        </w:rPr>
        <w:t>Pacho Villa</w:t>
      </w:r>
      <w:r w:rsidR="00CD40E2" w:rsidRPr="00993B60">
        <w:rPr>
          <w:rFonts w:ascii="Times New Roman" w:eastAsia="Times New Roman" w:hAnsi="Times New Roman" w:cs="Times New Roman"/>
          <w:color w:val="000000" w:themeColor="text1"/>
          <w:sz w:val="24"/>
          <w:szCs w:val="24"/>
          <w:lang w:eastAsia="es-CO"/>
        </w:rPr>
        <w:t xml:space="preserve"> y </w:t>
      </w:r>
      <w:proofErr w:type="spellStart"/>
      <w:r w:rsidR="00CD40E2" w:rsidRPr="002E54EF">
        <w:rPr>
          <w:rFonts w:ascii="Times New Roman" w:eastAsia="Times New Roman" w:hAnsi="Times New Roman" w:cs="Times New Roman"/>
          <w:b/>
          <w:color w:val="000000" w:themeColor="text1"/>
          <w:sz w:val="24"/>
          <w:szCs w:val="24"/>
          <w:lang w:eastAsia="es-CO"/>
        </w:rPr>
        <w:t>Alvaro</w:t>
      </w:r>
      <w:proofErr w:type="spellEnd"/>
      <w:r w:rsidR="00CD40E2" w:rsidRPr="002E54EF">
        <w:rPr>
          <w:rFonts w:ascii="Times New Roman" w:eastAsia="Times New Roman" w:hAnsi="Times New Roman" w:cs="Times New Roman"/>
          <w:b/>
          <w:color w:val="000000" w:themeColor="text1"/>
          <w:sz w:val="24"/>
          <w:szCs w:val="24"/>
          <w:lang w:eastAsia="es-CO"/>
        </w:rPr>
        <w:t xml:space="preserve"> Obregón</w:t>
      </w:r>
      <w:r w:rsidR="00CD40E2" w:rsidRPr="00993B60">
        <w:rPr>
          <w:rFonts w:ascii="Times New Roman" w:eastAsia="Times New Roman" w:hAnsi="Times New Roman" w:cs="Times New Roman"/>
          <w:color w:val="000000" w:themeColor="text1"/>
          <w:sz w:val="24"/>
          <w:szCs w:val="24"/>
          <w:lang w:eastAsia="es-CO"/>
        </w:rPr>
        <w:t>. Su estrategia y capacidad militar les hizo obtener importantes victorias en el norte que les permitieron movilizarse y finalmente avanzar hacia la capital.</w:t>
      </w:r>
    </w:p>
    <w:p w:rsidR="00CD40E2" w:rsidRPr="00993B60" w:rsidRDefault="00CD40E2" w:rsidP="001A2CF2">
      <w:pPr>
        <w:spacing w:after="0" w:line="285" w:lineRule="atLeast"/>
        <w:jc w:val="both"/>
        <w:rPr>
          <w:rFonts w:ascii="Times New Roman" w:eastAsia="Times New Roman" w:hAnsi="Times New Roman" w:cs="Times New Roman"/>
          <w:color w:val="000000" w:themeColor="text1"/>
          <w:sz w:val="24"/>
          <w:szCs w:val="24"/>
          <w:lang w:eastAsia="es-CO"/>
        </w:rPr>
      </w:pPr>
    </w:p>
    <w:p w:rsidR="00CD40E2" w:rsidRPr="00993B60" w:rsidRDefault="002E54EF" w:rsidP="002E54EF">
      <w:pPr>
        <w:spacing w:after="0" w:line="384" w:lineRule="atLeast"/>
        <w:jc w:val="both"/>
        <w:rPr>
          <w:rFonts w:ascii="Times New Roman" w:eastAsia="Times New Roman" w:hAnsi="Times New Roman" w:cs="Times New Roman"/>
          <w:b/>
          <w:color w:val="000000" w:themeColor="text1"/>
          <w:sz w:val="24"/>
          <w:szCs w:val="24"/>
          <w:lang w:eastAsia="es-CO"/>
        </w:rPr>
      </w:pPr>
      <w:r w:rsidRPr="00993B60">
        <w:rPr>
          <w:rFonts w:ascii="Times New Roman" w:hAnsi="Times New Roman" w:cs="Times New Roman"/>
          <w:color w:val="000000" w:themeColor="text1"/>
          <w:sz w:val="24"/>
          <w:szCs w:val="24"/>
          <w:highlight w:val="yellow"/>
        </w:rPr>
        <w:t xml:space="preserve">[SECCIÓN </w:t>
      </w:r>
      <w:r w:rsidR="00BA1C19">
        <w:rPr>
          <w:rFonts w:ascii="Times New Roman" w:hAnsi="Times New Roman" w:cs="Times New Roman"/>
          <w:color w:val="000000" w:themeColor="text1"/>
          <w:sz w:val="24"/>
          <w:szCs w:val="24"/>
          <w:highlight w:val="yellow"/>
        </w:rPr>
        <w:t>3</w:t>
      </w:r>
      <w:r w:rsidRPr="00993B60">
        <w:rPr>
          <w:rFonts w:ascii="Times New Roman" w:hAnsi="Times New Roman" w:cs="Times New Roman"/>
          <w:color w:val="000000" w:themeColor="text1"/>
          <w:sz w:val="24"/>
          <w:szCs w:val="24"/>
          <w:highlight w:val="yellow"/>
        </w:rPr>
        <w:t>]</w:t>
      </w:r>
      <w:r w:rsidRPr="00993B60">
        <w:rPr>
          <w:rFonts w:ascii="Times New Roman" w:hAnsi="Times New Roman" w:cs="Times New Roman"/>
          <w:color w:val="000000" w:themeColor="text1"/>
          <w:sz w:val="24"/>
          <w:szCs w:val="24"/>
        </w:rPr>
        <w:t xml:space="preserve"> </w:t>
      </w:r>
      <w:r w:rsidRPr="00F3454C">
        <w:rPr>
          <w:rFonts w:ascii="Times New Roman" w:hAnsi="Times New Roman" w:cs="Times New Roman"/>
          <w:b/>
          <w:color w:val="000000" w:themeColor="text1"/>
          <w:sz w:val="24"/>
          <w:szCs w:val="24"/>
        </w:rPr>
        <w:t>1.2.</w:t>
      </w:r>
      <w:r>
        <w:rPr>
          <w:rFonts w:ascii="Times New Roman" w:hAnsi="Times New Roman" w:cs="Times New Roman"/>
          <w:b/>
          <w:color w:val="000000" w:themeColor="text1"/>
          <w:sz w:val="24"/>
          <w:szCs w:val="24"/>
        </w:rPr>
        <w:t xml:space="preserve">4 </w:t>
      </w:r>
      <w:r w:rsidR="00CD40E2" w:rsidRPr="00993B60">
        <w:rPr>
          <w:rFonts w:ascii="Times New Roman" w:eastAsia="Times New Roman" w:hAnsi="Times New Roman" w:cs="Times New Roman"/>
          <w:b/>
          <w:color w:val="000000" w:themeColor="text1"/>
          <w:sz w:val="24"/>
          <w:szCs w:val="24"/>
          <w:lang w:eastAsia="es-CO"/>
        </w:rPr>
        <w:t>La intervención de Estados Unidos</w:t>
      </w:r>
    </w:p>
    <w:p w:rsidR="00CD40E2" w:rsidRPr="00993B60" w:rsidRDefault="00CD40E2" w:rsidP="001A2CF2">
      <w:pPr>
        <w:spacing w:after="0" w:line="285" w:lineRule="atLeast"/>
        <w:jc w:val="both"/>
        <w:rPr>
          <w:rFonts w:ascii="Times New Roman" w:eastAsia="Times New Roman" w:hAnsi="Times New Roman" w:cs="Times New Roman"/>
          <w:color w:val="000000" w:themeColor="text1"/>
          <w:sz w:val="24"/>
          <w:szCs w:val="24"/>
          <w:lang w:eastAsia="es-CO"/>
        </w:rPr>
      </w:pPr>
    </w:p>
    <w:p w:rsidR="00301DBA" w:rsidRPr="00993B60" w:rsidRDefault="00CD40E2" w:rsidP="001A2CF2">
      <w:pPr>
        <w:spacing w:after="0" w:line="285" w:lineRule="atLeast"/>
        <w:jc w:val="both"/>
        <w:rPr>
          <w:rFonts w:ascii="Times New Roman" w:eastAsia="Times New Roman" w:hAnsi="Times New Roman" w:cs="Times New Roman"/>
          <w:color w:val="000000" w:themeColor="text1"/>
          <w:sz w:val="24"/>
          <w:szCs w:val="24"/>
          <w:lang w:eastAsia="es-CO"/>
        </w:rPr>
      </w:pPr>
      <w:r w:rsidRPr="00993B60">
        <w:rPr>
          <w:rFonts w:ascii="Times New Roman" w:eastAsia="Times New Roman" w:hAnsi="Times New Roman" w:cs="Times New Roman"/>
          <w:color w:val="000000" w:themeColor="text1"/>
          <w:sz w:val="24"/>
          <w:szCs w:val="24"/>
          <w:lang w:eastAsia="es-CO"/>
        </w:rPr>
        <w:t xml:space="preserve">Los revolucionarios del </w:t>
      </w:r>
      <w:r w:rsidRPr="002E54EF">
        <w:rPr>
          <w:rFonts w:ascii="Times New Roman" w:eastAsia="Times New Roman" w:hAnsi="Times New Roman" w:cs="Times New Roman"/>
          <w:b/>
          <w:color w:val="000000" w:themeColor="text1"/>
          <w:sz w:val="24"/>
          <w:szCs w:val="24"/>
          <w:lang w:eastAsia="es-CO"/>
        </w:rPr>
        <w:t>norte</w:t>
      </w:r>
      <w:r w:rsidRPr="00993B60">
        <w:rPr>
          <w:rFonts w:ascii="Times New Roman" w:eastAsia="Times New Roman" w:hAnsi="Times New Roman" w:cs="Times New Roman"/>
          <w:color w:val="000000" w:themeColor="text1"/>
          <w:sz w:val="24"/>
          <w:szCs w:val="24"/>
          <w:lang w:eastAsia="es-CO"/>
        </w:rPr>
        <w:t xml:space="preserve"> habían cultivado un sentimiento </w:t>
      </w:r>
      <w:r w:rsidRPr="002E54EF">
        <w:rPr>
          <w:rFonts w:ascii="Times New Roman" w:eastAsia="Times New Roman" w:hAnsi="Times New Roman" w:cs="Times New Roman"/>
          <w:b/>
          <w:color w:val="000000" w:themeColor="text1"/>
          <w:sz w:val="24"/>
          <w:szCs w:val="24"/>
          <w:lang w:eastAsia="es-CO"/>
        </w:rPr>
        <w:t>antinorteamerica</w:t>
      </w:r>
      <w:r w:rsidR="00301DBA" w:rsidRPr="002E54EF">
        <w:rPr>
          <w:rFonts w:ascii="Times New Roman" w:eastAsia="Times New Roman" w:hAnsi="Times New Roman" w:cs="Times New Roman"/>
          <w:b/>
          <w:color w:val="000000" w:themeColor="text1"/>
          <w:sz w:val="24"/>
          <w:szCs w:val="24"/>
          <w:lang w:eastAsia="es-CO"/>
        </w:rPr>
        <w:t>no</w:t>
      </w:r>
      <w:r w:rsidR="00301DBA" w:rsidRPr="00993B60">
        <w:rPr>
          <w:rFonts w:ascii="Times New Roman" w:eastAsia="Times New Roman" w:hAnsi="Times New Roman" w:cs="Times New Roman"/>
          <w:color w:val="000000" w:themeColor="text1"/>
          <w:sz w:val="24"/>
          <w:szCs w:val="24"/>
          <w:lang w:eastAsia="es-CO"/>
        </w:rPr>
        <w:t xml:space="preserve"> debido a l</w:t>
      </w:r>
      <w:r w:rsidRPr="00993B60">
        <w:rPr>
          <w:rFonts w:ascii="Times New Roman" w:eastAsia="Times New Roman" w:hAnsi="Times New Roman" w:cs="Times New Roman"/>
          <w:color w:val="000000" w:themeColor="text1"/>
          <w:sz w:val="24"/>
          <w:szCs w:val="24"/>
          <w:lang w:eastAsia="es-CO"/>
        </w:rPr>
        <w:t xml:space="preserve">a </w:t>
      </w:r>
      <w:r w:rsidRPr="002E54EF">
        <w:rPr>
          <w:rFonts w:ascii="Times New Roman" w:eastAsia="Times New Roman" w:hAnsi="Times New Roman" w:cs="Times New Roman"/>
          <w:b/>
          <w:color w:val="000000" w:themeColor="text1"/>
          <w:sz w:val="24"/>
          <w:szCs w:val="24"/>
          <w:lang w:eastAsia="es-CO"/>
        </w:rPr>
        <w:t xml:space="preserve">pérdida de </w:t>
      </w:r>
      <w:r w:rsidR="00301DBA" w:rsidRPr="002E54EF">
        <w:rPr>
          <w:rFonts w:ascii="Times New Roman" w:eastAsia="Times New Roman" w:hAnsi="Times New Roman" w:cs="Times New Roman"/>
          <w:b/>
          <w:color w:val="000000" w:themeColor="text1"/>
          <w:sz w:val="24"/>
          <w:szCs w:val="24"/>
          <w:lang w:eastAsia="es-CO"/>
        </w:rPr>
        <w:t>territorios</w:t>
      </w:r>
      <w:r w:rsidR="00301DBA" w:rsidRPr="00993B60">
        <w:rPr>
          <w:rFonts w:ascii="Times New Roman" w:eastAsia="Times New Roman" w:hAnsi="Times New Roman" w:cs="Times New Roman"/>
          <w:color w:val="000000" w:themeColor="text1"/>
          <w:sz w:val="24"/>
          <w:szCs w:val="24"/>
          <w:lang w:eastAsia="es-CO"/>
        </w:rPr>
        <w:t xml:space="preserve"> como </w:t>
      </w:r>
      <w:r w:rsidR="00301DBA" w:rsidRPr="002E54EF">
        <w:rPr>
          <w:rFonts w:ascii="Times New Roman" w:eastAsia="Times New Roman" w:hAnsi="Times New Roman" w:cs="Times New Roman"/>
          <w:b/>
          <w:color w:val="000000" w:themeColor="text1"/>
          <w:sz w:val="24"/>
          <w:szCs w:val="24"/>
          <w:lang w:eastAsia="es-CO"/>
        </w:rPr>
        <w:t>Nuevo México</w:t>
      </w:r>
      <w:r w:rsidR="00301DBA" w:rsidRPr="00993B60">
        <w:rPr>
          <w:rFonts w:ascii="Times New Roman" w:eastAsia="Times New Roman" w:hAnsi="Times New Roman" w:cs="Times New Roman"/>
          <w:color w:val="000000" w:themeColor="text1"/>
          <w:sz w:val="24"/>
          <w:szCs w:val="24"/>
          <w:lang w:eastAsia="es-CO"/>
        </w:rPr>
        <w:t xml:space="preserve">, </w:t>
      </w:r>
      <w:r w:rsidRPr="002E54EF">
        <w:rPr>
          <w:rFonts w:ascii="Times New Roman" w:eastAsia="Times New Roman" w:hAnsi="Times New Roman" w:cs="Times New Roman"/>
          <w:b/>
          <w:color w:val="000000" w:themeColor="text1"/>
          <w:sz w:val="24"/>
          <w:szCs w:val="24"/>
          <w:lang w:eastAsia="es-CO"/>
        </w:rPr>
        <w:t>Texas</w:t>
      </w:r>
      <w:r w:rsidRPr="00993B60">
        <w:rPr>
          <w:rFonts w:ascii="Times New Roman" w:eastAsia="Times New Roman" w:hAnsi="Times New Roman" w:cs="Times New Roman"/>
          <w:color w:val="000000" w:themeColor="text1"/>
          <w:sz w:val="24"/>
          <w:szCs w:val="24"/>
          <w:lang w:eastAsia="es-CO"/>
        </w:rPr>
        <w:t xml:space="preserve"> </w:t>
      </w:r>
      <w:r w:rsidR="00301DBA" w:rsidRPr="00993B60">
        <w:rPr>
          <w:rFonts w:ascii="Times New Roman" w:eastAsia="Times New Roman" w:hAnsi="Times New Roman" w:cs="Times New Roman"/>
          <w:color w:val="000000" w:themeColor="text1"/>
          <w:sz w:val="24"/>
          <w:szCs w:val="24"/>
          <w:lang w:eastAsia="es-CO"/>
        </w:rPr>
        <w:t xml:space="preserve">y la </w:t>
      </w:r>
      <w:r w:rsidR="00301DBA" w:rsidRPr="002E54EF">
        <w:rPr>
          <w:rFonts w:ascii="Times New Roman" w:eastAsia="Times New Roman" w:hAnsi="Times New Roman" w:cs="Times New Roman"/>
          <w:b/>
          <w:color w:val="000000" w:themeColor="text1"/>
          <w:sz w:val="24"/>
          <w:szCs w:val="24"/>
          <w:lang w:eastAsia="es-CO"/>
        </w:rPr>
        <w:t>Mesilla</w:t>
      </w:r>
      <w:r w:rsidR="00301DBA" w:rsidRPr="00993B60">
        <w:rPr>
          <w:rFonts w:ascii="Times New Roman" w:eastAsia="Times New Roman" w:hAnsi="Times New Roman" w:cs="Times New Roman"/>
          <w:color w:val="000000" w:themeColor="text1"/>
          <w:sz w:val="24"/>
          <w:szCs w:val="24"/>
          <w:lang w:eastAsia="es-CO"/>
        </w:rPr>
        <w:t xml:space="preserve">, que terminaron agregándose a los </w:t>
      </w:r>
      <w:r w:rsidR="00301DBA" w:rsidRPr="002E54EF">
        <w:rPr>
          <w:rFonts w:ascii="Times New Roman" w:eastAsia="Times New Roman" w:hAnsi="Times New Roman" w:cs="Times New Roman"/>
          <w:b/>
          <w:color w:val="000000" w:themeColor="text1"/>
          <w:sz w:val="24"/>
          <w:szCs w:val="24"/>
          <w:lang w:eastAsia="es-CO"/>
        </w:rPr>
        <w:t>Estados Unidos</w:t>
      </w:r>
      <w:r w:rsidR="00301DBA" w:rsidRPr="00993B60">
        <w:rPr>
          <w:rFonts w:ascii="Times New Roman" w:eastAsia="Times New Roman" w:hAnsi="Times New Roman" w:cs="Times New Roman"/>
          <w:color w:val="000000" w:themeColor="text1"/>
          <w:sz w:val="24"/>
          <w:szCs w:val="24"/>
          <w:lang w:eastAsia="es-CO"/>
        </w:rPr>
        <w:t>.</w:t>
      </w:r>
    </w:p>
    <w:p w:rsidR="00301DBA" w:rsidRPr="00993B60" w:rsidRDefault="00301DBA" w:rsidP="001A2CF2">
      <w:pPr>
        <w:spacing w:after="0" w:line="285" w:lineRule="atLeast"/>
        <w:jc w:val="both"/>
        <w:rPr>
          <w:rFonts w:ascii="Times New Roman" w:eastAsia="Times New Roman" w:hAnsi="Times New Roman" w:cs="Times New Roman"/>
          <w:color w:val="000000" w:themeColor="text1"/>
          <w:sz w:val="24"/>
          <w:szCs w:val="24"/>
          <w:lang w:eastAsia="es-CO"/>
        </w:rPr>
      </w:pPr>
    </w:p>
    <w:p w:rsidR="0030596E" w:rsidRPr="00993B60" w:rsidRDefault="00301DBA" w:rsidP="001A2CF2">
      <w:pPr>
        <w:spacing w:after="0" w:line="285" w:lineRule="atLeast"/>
        <w:jc w:val="both"/>
        <w:rPr>
          <w:rFonts w:ascii="Times New Roman" w:eastAsia="Times New Roman" w:hAnsi="Times New Roman" w:cs="Times New Roman"/>
          <w:color w:val="000000" w:themeColor="text1"/>
          <w:sz w:val="24"/>
          <w:szCs w:val="24"/>
          <w:lang w:eastAsia="es-CO"/>
        </w:rPr>
      </w:pPr>
      <w:r w:rsidRPr="00993B60">
        <w:rPr>
          <w:rFonts w:ascii="Times New Roman" w:eastAsia="Times New Roman" w:hAnsi="Times New Roman" w:cs="Times New Roman"/>
          <w:color w:val="000000" w:themeColor="text1"/>
          <w:sz w:val="24"/>
          <w:szCs w:val="24"/>
          <w:lang w:eastAsia="es-CO"/>
        </w:rPr>
        <w:t xml:space="preserve">El presidente de </w:t>
      </w:r>
      <w:r w:rsidR="002E54EF">
        <w:rPr>
          <w:rFonts w:ascii="Times New Roman" w:eastAsia="Times New Roman" w:hAnsi="Times New Roman" w:cs="Times New Roman"/>
          <w:color w:val="000000" w:themeColor="text1"/>
          <w:sz w:val="24"/>
          <w:szCs w:val="24"/>
          <w:lang w:eastAsia="es-CO"/>
        </w:rPr>
        <w:t>ese país</w:t>
      </w:r>
      <w:r w:rsidRPr="00993B60">
        <w:rPr>
          <w:rFonts w:ascii="Times New Roman" w:eastAsia="Times New Roman" w:hAnsi="Times New Roman" w:cs="Times New Roman"/>
          <w:color w:val="000000" w:themeColor="text1"/>
          <w:sz w:val="24"/>
          <w:szCs w:val="24"/>
          <w:lang w:eastAsia="es-CO"/>
        </w:rPr>
        <w:t xml:space="preserve">, </w:t>
      </w:r>
      <w:r w:rsidR="001A2CF2" w:rsidRPr="00993B60">
        <w:rPr>
          <w:rFonts w:ascii="Times New Roman" w:eastAsia="Times New Roman" w:hAnsi="Times New Roman" w:cs="Times New Roman"/>
          <w:color w:val="000000" w:themeColor="text1"/>
          <w:sz w:val="24"/>
          <w:szCs w:val="24"/>
          <w:lang w:eastAsia="es-CO"/>
        </w:rPr>
        <w:t xml:space="preserve">Woodrow Wilson, </w:t>
      </w:r>
      <w:r w:rsidRPr="00993B60">
        <w:rPr>
          <w:rFonts w:ascii="Times New Roman" w:eastAsia="Times New Roman" w:hAnsi="Times New Roman" w:cs="Times New Roman"/>
          <w:color w:val="000000" w:themeColor="text1"/>
          <w:sz w:val="24"/>
          <w:szCs w:val="24"/>
          <w:lang w:eastAsia="es-CO"/>
        </w:rPr>
        <w:t xml:space="preserve">con el pretexto de no reconocer al presidente Huerta </w:t>
      </w:r>
      <w:r w:rsidR="001A2CF2" w:rsidRPr="00993B60">
        <w:rPr>
          <w:rFonts w:ascii="Times New Roman" w:eastAsia="Times New Roman" w:hAnsi="Times New Roman" w:cs="Times New Roman"/>
          <w:color w:val="000000" w:themeColor="text1"/>
          <w:sz w:val="24"/>
          <w:szCs w:val="24"/>
          <w:lang w:eastAsia="es-CO"/>
        </w:rPr>
        <w:t xml:space="preserve">ocupó la ciudad de Veracruz, principal puerto </w:t>
      </w:r>
      <w:r w:rsidR="002E54EF">
        <w:rPr>
          <w:rFonts w:ascii="Times New Roman" w:eastAsia="Times New Roman" w:hAnsi="Times New Roman" w:cs="Times New Roman"/>
          <w:color w:val="000000" w:themeColor="text1"/>
          <w:sz w:val="24"/>
          <w:szCs w:val="24"/>
          <w:lang w:eastAsia="es-CO"/>
        </w:rPr>
        <w:t>mexicano</w:t>
      </w:r>
      <w:r w:rsidR="001A2CF2" w:rsidRPr="00993B60">
        <w:rPr>
          <w:rFonts w:ascii="Times New Roman" w:eastAsia="Times New Roman" w:hAnsi="Times New Roman" w:cs="Times New Roman"/>
          <w:color w:val="000000" w:themeColor="text1"/>
          <w:sz w:val="24"/>
          <w:szCs w:val="24"/>
          <w:lang w:eastAsia="es-CO"/>
        </w:rPr>
        <w:t>, como medida de presión</w:t>
      </w:r>
      <w:r w:rsidRPr="00993B60">
        <w:rPr>
          <w:rFonts w:ascii="Times New Roman" w:eastAsia="Times New Roman" w:hAnsi="Times New Roman" w:cs="Times New Roman"/>
          <w:color w:val="000000" w:themeColor="text1"/>
          <w:sz w:val="24"/>
          <w:szCs w:val="24"/>
          <w:lang w:eastAsia="es-CO"/>
        </w:rPr>
        <w:t>. Esta medida</w:t>
      </w:r>
      <w:r w:rsidR="001A2CF2" w:rsidRPr="00993B60">
        <w:rPr>
          <w:rFonts w:ascii="Times New Roman" w:eastAsia="Times New Roman" w:hAnsi="Times New Roman" w:cs="Times New Roman"/>
          <w:color w:val="000000" w:themeColor="text1"/>
          <w:sz w:val="24"/>
          <w:szCs w:val="24"/>
          <w:lang w:eastAsia="es-CO"/>
        </w:rPr>
        <w:t xml:space="preserve"> no </w:t>
      </w:r>
      <w:r w:rsidRPr="00993B60">
        <w:rPr>
          <w:rFonts w:ascii="Times New Roman" w:eastAsia="Times New Roman" w:hAnsi="Times New Roman" w:cs="Times New Roman"/>
          <w:color w:val="000000" w:themeColor="text1"/>
          <w:sz w:val="24"/>
          <w:szCs w:val="24"/>
          <w:lang w:eastAsia="es-CO"/>
        </w:rPr>
        <w:t>le</w:t>
      </w:r>
      <w:r w:rsidR="0030596E" w:rsidRPr="00993B60">
        <w:rPr>
          <w:rFonts w:ascii="Times New Roman" w:eastAsia="Times New Roman" w:hAnsi="Times New Roman" w:cs="Times New Roman"/>
          <w:color w:val="000000" w:themeColor="text1"/>
          <w:sz w:val="24"/>
          <w:szCs w:val="24"/>
          <w:lang w:eastAsia="es-CO"/>
        </w:rPr>
        <w:t>s</w:t>
      </w:r>
      <w:r w:rsidRPr="00993B60">
        <w:rPr>
          <w:rFonts w:ascii="Times New Roman" w:eastAsia="Times New Roman" w:hAnsi="Times New Roman" w:cs="Times New Roman"/>
          <w:color w:val="000000" w:themeColor="text1"/>
          <w:sz w:val="24"/>
          <w:szCs w:val="24"/>
          <w:lang w:eastAsia="es-CO"/>
        </w:rPr>
        <w:t xml:space="preserve"> </w:t>
      </w:r>
      <w:r w:rsidR="001A2CF2" w:rsidRPr="00993B60">
        <w:rPr>
          <w:rFonts w:ascii="Times New Roman" w:eastAsia="Times New Roman" w:hAnsi="Times New Roman" w:cs="Times New Roman"/>
          <w:color w:val="000000" w:themeColor="text1"/>
          <w:sz w:val="24"/>
          <w:szCs w:val="24"/>
          <w:lang w:eastAsia="es-CO"/>
        </w:rPr>
        <w:t xml:space="preserve">gustó a los jefes constitucionalistas </w:t>
      </w:r>
      <w:r w:rsidRPr="00993B60">
        <w:rPr>
          <w:rFonts w:ascii="Times New Roman" w:eastAsia="Times New Roman" w:hAnsi="Times New Roman" w:cs="Times New Roman"/>
          <w:color w:val="000000" w:themeColor="text1"/>
          <w:sz w:val="24"/>
          <w:szCs w:val="24"/>
          <w:lang w:eastAsia="es-CO"/>
        </w:rPr>
        <w:t>pues la interpretaron como una invasión</w:t>
      </w:r>
      <w:r w:rsidR="001A2CF2" w:rsidRPr="00993B60">
        <w:rPr>
          <w:rFonts w:ascii="Times New Roman" w:eastAsia="Times New Roman" w:hAnsi="Times New Roman" w:cs="Times New Roman"/>
          <w:color w:val="000000" w:themeColor="text1"/>
          <w:sz w:val="24"/>
          <w:szCs w:val="24"/>
          <w:lang w:eastAsia="es-CO"/>
        </w:rPr>
        <w:t xml:space="preserve">. </w:t>
      </w:r>
    </w:p>
    <w:p w:rsidR="0030596E" w:rsidRPr="00993B60" w:rsidRDefault="0030596E" w:rsidP="001A2CF2">
      <w:pPr>
        <w:spacing w:after="0" w:line="285" w:lineRule="atLeast"/>
        <w:jc w:val="both"/>
        <w:rPr>
          <w:rFonts w:ascii="Times New Roman" w:eastAsia="Times New Roman" w:hAnsi="Times New Roman" w:cs="Times New Roman"/>
          <w:color w:val="000000" w:themeColor="text1"/>
          <w:sz w:val="24"/>
          <w:szCs w:val="24"/>
          <w:lang w:eastAsia="es-CO"/>
        </w:rPr>
      </w:pPr>
    </w:p>
    <w:p w:rsidR="0030596E" w:rsidRPr="00993B60" w:rsidRDefault="001A2CF2" w:rsidP="001A2CF2">
      <w:pPr>
        <w:spacing w:after="0" w:line="285" w:lineRule="atLeast"/>
        <w:jc w:val="both"/>
        <w:rPr>
          <w:rFonts w:ascii="Times New Roman" w:eastAsia="Times New Roman" w:hAnsi="Times New Roman" w:cs="Times New Roman"/>
          <w:color w:val="000000" w:themeColor="text1"/>
          <w:sz w:val="24"/>
          <w:szCs w:val="24"/>
          <w:lang w:eastAsia="es-CO"/>
        </w:rPr>
      </w:pPr>
      <w:r w:rsidRPr="00993B60">
        <w:rPr>
          <w:rFonts w:ascii="Times New Roman" w:eastAsia="Times New Roman" w:hAnsi="Times New Roman" w:cs="Times New Roman"/>
          <w:color w:val="000000" w:themeColor="text1"/>
          <w:sz w:val="24"/>
          <w:szCs w:val="24"/>
          <w:lang w:eastAsia="es-CO"/>
        </w:rPr>
        <w:t xml:space="preserve">En julio de 1914, tras </w:t>
      </w:r>
      <w:r w:rsidR="0030596E" w:rsidRPr="00993B60">
        <w:rPr>
          <w:rFonts w:ascii="Times New Roman" w:eastAsia="Times New Roman" w:hAnsi="Times New Roman" w:cs="Times New Roman"/>
          <w:color w:val="000000" w:themeColor="text1"/>
          <w:sz w:val="24"/>
          <w:szCs w:val="24"/>
          <w:lang w:eastAsia="es-CO"/>
        </w:rPr>
        <w:t>verse acorralado por los revolucionarios del ejército</w:t>
      </w:r>
      <w:r w:rsidR="000F5198">
        <w:rPr>
          <w:rFonts w:ascii="Times New Roman" w:eastAsia="Times New Roman" w:hAnsi="Times New Roman" w:cs="Times New Roman"/>
          <w:color w:val="000000" w:themeColor="text1"/>
          <w:sz w:val="24"/>
          <w:szCs w:val="24"/>
          <w:lang w:eastAsia="es-CO"/>
        </w:rPr>
        <w:t xml:space="preserve"> y por el </w:t>
      </w:r>
      <w:r w:rsidRPr="00993B60">
        <w:rPr>
          <w:rFonts w:ascii="Times New Roman" w:eastAsia="Times New Roman" w:hAnsi="Times New Roman" w:cs="Times New Roman"/>
          <w:color w:val="000000" w:themeColor="text1"/>
          <w:sz w:val="24"/>
          <w:szCs w:val="24"/>
          <w:lang w:eastAsia="es-CO"/>
        </w:rPr>
        <w:t>bl</w:t>
      </w:r>
      <w:r w:rsidR="0030596E" w:rsidRPr="00993B60">
        <w:rPr>
          <w:rFonts w:ascii="Times New Roman" w:eastAsia="Times New Roman" w:hAnsi="Times New Roman" w:cs="Times New Roman"/>
          <w:color w:val="000000" w:themeColor="text1"/>
          <w:sz w:val="24"/>
          <w:szCs w:val="24"/>
          <w:lang w:eastAsia="es-CO"/>
        </w:rPr>
        <w:t xml:space="preserve">oqueo de Veracruz, </w:t>
      </w:r>
      <w:r w:rsidR="0030596E" w:rsidRPr="000F5198">
        <w:rPr>
          <w:rFonts w:ascii="Times New Roman" w:eastAsia="Times New Roman" w:hAnsi="Times New Roman" w:cs="Times New Roman"/>
          <w:b/>
          <w:color w:val="000000" w:themeColor="text1"/>
          <w:sz w:val="24"/>
          <w:szCs w:val="24"/>
          <w:lang w:eastAsia="es-CO"/>
        </w:rPr>
        <w:t>Huerta</w:t>
      </w:r>
      <w:r w:rsidR="0030596E" w:rsidRPr="00993B60">
        <w:rPr>
          <w:rFonts w:ascii="Times New Roman" w:eastAsia="Times New Roman" w:hAnsi="Times New Roman" w:cs="Times New Roman"/>
          <w:color w:val="000000" w:themeColor="text1"/>
          <w:sz w:val="24"/>
          <w:szCs w:val="24"/>
          <w:lang w:eastAsia="es-CO"/>
        </w:rPr>
        <w:t xml:space="preserve"> partió</w:t>
      </w:r>
      <w:r w:rsidRPr="00993B60">
        <w:rPr>
          <w:rFonts w:ascii="Times New Roman" w:eastAsia="Times New Roman" w:hAnsi="Times New Roman" w:cs="Times New Roman"/>
          <w:color w:val="000000" w:themeColor="text1"/>
          <w:sz w:val="24"/>
          <w:szCs w:val="24"/>
          <w:lang w:eastAsia="es-CO"/>
        </w:rPr>
        <w:t xml:space="preserve"> para el </w:t>
      </w:r>
      <w:r w:rsidRPr="000F5198">
        <w:rPr>
          <w:rFonts w:ascii="Times New Roman" w:eastAsia="Times New Roman" w:hAnsi="Times New Roman" w:cs="Times New Roman"/>
          <w:b/>
          <w:color w:val="000000" w:themeColor="text1"/>
          <w:sz w:val="24"/>
          <w:szCs w:val="24"/>
          <w:lang w:eastAsia="es-CO"/>
        </w:rPr>
        <w:t>exilio</w:t>
      </w:r>
      <w:r w:rsidRPr="00993B60">
        <w:rPr>
          <w:rFonts w:ascii="Times New Roman" w:eastAsia="Times New Roman" w:hAnsi="Times New Roman" w:cs="Times New Roman"/>
          <w:color w:val="000000" w:themeColor="text1"/>
          <w:sz w:val="24"/>
          <w:szCs w:val="24"/>
          <w:lang w:eastAsia="es-CO"/>
        </w:rPr>
        <w:t>.</w:t>
      </w:r>
      <w:r w:rsidR="0030596E" w:rsidRPr="00993B60">
        <w:rPr>
          <w:rFonts w:ascii="Times New Roman" w:eastAsia="Times New Roman" w:hAnsi="Times New Roman" w:cs="Times New Roman"/>
          <w:color w:val="000000" w:themeColor="text1"/>
          <w:sz w:val="24"/>
          <w:szCs w:val="24"/>
          <w:lang w:eastAsia="es-CO"/>
        </w:rPr>
        <w:t xml:space="preserve"> Este fue un </w:t>
      </w:r>
      <w:r w:rsidR="0030596E" w:rsidRPr="000F5198">
        <w:rPr>
          <w:rFonts w:ascii="Times New Roman" w:eastAsia="Times New Roman" w:hAnsi="Times New Roman" w:cs="Times New Roman"/>
          <w:b/>
          <w:color w:val="000000" w:themeColor="text1"/>
          <w:sz w:val="24"/>
          <w:szCs w:val="24"/>
          <w:lang w:eastAsia="es-CO"/>
        </w:rPr>
        <w:t>triunfo</w:t>
      </w:r>
      <w:r w:rsidR="0030596E" w:rsidRPr="00993B60">
        <w:rPr>
          <w:rFonts w:ascii="Times New Roman" w:eastAsia="Times New Roman" w:hAnsi="Times New Roman" w:cs="Times New Roman"/>
          <w:color w:val="000000" w:themeColor="text1"/>
          <w:sz w:val="24"/>
          <w:szCs w:val="24"/>
          <w:lang w:eastAsia="es-CO"/>
        </w:rPr>
        <w:t xml:space="preserve"> para </w:t>
      </w:r>
      <w:r w:rsidR="0030596E" w:rsidRPr="000F5198">
        <w:rPr>
          <w:rFonts w:ascii="Times New Roman" w:eastAsia="Times New Roman" w:hAnsi="Times New Roman" w:cs="Times New Roman"/>
          <w:b/>
          <w:color w:val="000000" w:themeColor="text1"/>
          <w:sz w:val="24"/>
          <w:szCs w:val="24"/>
          <w:lang w:eastAsia="es-CO"/>
        </w:rPr>
        <w:t>Carranza</w:t>
      </w:r>
      <w:r w:rsidR="0030596E" w:rsidRPr="00993B60">
        <w:rPr>
          <w:rFonts w:ascii="Times New Roman" w:eastAsia="Times New Roman" w:hAnsi="Times New Roman" w:cs="Times New Roman"/>
          <w:color w:val="000000" w:themeColor="text1"/>
          <w:sz w:val="24"/>
          <w:szCs w:val="24"/>
          <w:lang w:eastAsia="es-CO"/>
        </w:rPr>
        <w:t xml:space="preserve"> y </w:t>
      </w:r>
      <w:r w:rsidR="0030596E" w:rsidRPr="000F5198">
        <w:rPr>
          <w:rFonts w:ascii="Times New Roman" w:eastAsia="Times New Roman" w:hAnsi="Times New Roman" w:cs="Times New Roman"/>
          <w:b/>
          <w:color w:val="000000" w:themeColor="text1"/>
          <w:sz w:val="24"/>
          <w:szCs w:val="24"/>
          <w:lang w:eastAsia="es-CO"/>
        </w:rPr>
        <w:t>Obregón</w:t>
      </w:r>
      <w:r w:rsidR="0030596E" w:rsidRPr="00993B60">
        <w:rPr>
          <w:rFonts w:ascii="Times New Roman" w:eastAsia="Times New Roman" w:hAnsi="Times New Roman" w:cs="Times New Roman"/>
          <w:color w:val="000000" w:themeColor="text1"/>
          <w:sz w:val="24"/>
          <w:szCs w:val="24"/>
          <w:lang w:eastAsia="es-CO"/>
        </w:rPr>
        <w:t>.</w:t>
      </w:r>
    </w:p>
    <w:p w:rsidR="001A2CF2" w:rsidRPr="00993B60" w:rsidRDefault="001A2CF2">
      <w:pPr>
        <w:rPr>
          <w:rFonts w:ascii="Times New Roman" w:hAnsi="Times New Roman" w:cs="Times New Roman"/>
          <w:color w:val="000000" w:themeColor="text1"/>
          <w:sz w:val="24"/>
          <w:szCs w:val="24"/>
          <w:highlight w:val="green"/>
        </w:rPr>
      </w:pPr>
    </w:p>
    <w:p w:rsidR="001A2CF2" w:rsidRPr="00993B60" w:rsidRDefault="000F5198" w:rsidP="000F5198">
      <w:pPr>
        <w:spacing w:after="0" w:line="384" w:lineRule="atLeast"/>
        <w:jc w:val="both"/>
        <w:rPr>
          <w:rFonts w:ascii="Times New Roman" w:hAnsi="Times New Roman" w:cs="Times New Roman"/>
          <w:color w:val="000000" w:themeColor="text1"/>
          <w:sz w:val="24"/>
          <w:szCs w:val="24"/>
          <w:highlight w:val="green"/>
        </w:rPr>
      </w:pPr>
      <w:r w:rsidRPr="00993B60">
        <w:rPr>
          <w:rFonts w:ascii="Times New Roman" w:hAnsi="Times New Roman" w:cs="Times New Roman"/>
          <w:color w:val="000000" w:themeColor="text1"/>
          <w:sz w:val="24"/>
          <w:szCs w:val="24"/>
          <w:highlight w:val="yellow"/>
        </w:rPr>
        <w:lastRenderedPageBreak/>
        <w:t xml:space="preserve">[SECCIÓN </w:t>
      </w:r>
      <w:r w:rsidR="00BA1C19">
        <w:rPr>
          <w:rFonts w:ascii="Times New Roman" w:hAnsi="Times New Roman" w:cs="Times New Roman"/>
          <w:color w:val="000000" w:themeColor="text1"/>
          <w:sz w:val="24"/>
          <w:szCs w:val="24"/>
          <w:highlight w:val="yellow"/>
        </w:rPr>
        <w:t>3</w:t>
      </w:r>
      <w:r w:rsidRPr="00993B60">
        <w:rPr>
          <w:rFonts w:ascii="Times New Roman" w:hAnsi="Times New Roman" w:cs="Times New Roman"/>
          <w:color w:val="000000" w:themeColor="text1"/>
          <w:sz w:val="24"/>
          <w:szCs w:val="24"/>
          <w:highlight w:val="yellow"/>
        </w:rPr>
        <w:t>]</w:t>
      </w:r>
      <w:r w:rsidRPr="00993B60">
        <w:rPr>
          <w:rFonts w:ascii="Times New Roman" w:hAnsi="Times New Roman" w:cs="Times New Roman"/>
          <w:color w:val="000000" w:themeColor="text1"/>
          <w:sz w:val="24"/>
          <w:szCs w:val="24"/>
        </w:rPr>
        <w:t xml:space="preserve"> </w:t>
      </w:r>
      <w:r w:rsidRPr="00F3454C">
        <w:rPr>
          <w:rFonts w:ascii="Times New Roman" w:hAnsi="Times New Roman" w:cs="Times New Roman"/>
          <w:b/>
          <w:color w:val="000000" w:themeColor="text1"/>
          <w:sz w:val="24"/>
          <w:szCs w:val="24"/>
        </w:rPr>
        <w:t>1.2.</w:t>
      </w:r>
      <w:r>
        <w:rPr>
          <w:rFonts w:ascii="Times New Roman" w:hAnsi="Times New Roman" w:cs="Times New Roman"/>
          <w:b/>
          <w:color w:val="000000" w:themeColor="text1"/>
          <w:sz w:val="24"/>
          <w:szCs w:val="24"/>
        </w:rPr>
        <w:t xml:space="preserve">5 </w:t>
      </w:r>
      <w:r>
        <w:rPr>
          <w:rFonts w:ascii="Times New Roman" w:eastAsia="Times New Roman" w:hAnsi="Times New Roman" w:cs="Times New Roman"/>
          <w:b/>
          <w:color w:val="000000" w:themeColor="text1"/>
          <w:sz w:val="24"/>
          <w:szCs w:val="24"/>
          <w:lang w:eastAsia="es-CO"/>
        </w:rPr>
        <w:t>Guerra entre líderes</w:t>
      </w:r>
    </w:p>
    <w:p w:rsidR="001A2CF2" w:rsidRPr="00993B60" w:rsidRDefault="001A2CF2" w:rsidP="001A2CF2">
      <w:pPr>
        <w:spacing w:after="0" w:line="384" w:lineRule="atLeast"/>
        <w:jc w:val="both"/>
        <w:rPr>
          <w:rFonts w:ascii="Times New Roman" w:eastAsia="Times New Roman" w:hAnsi="Times New Roman" w:cs="Times New Roman"/>
          <w:color w:val="000000" w:themeColor="text1"/>
          <w:sz w:val="24"/>
          <w:szCs w:val="24"/>
          <w:lang w:eastAsia="es-CO"/>
        </w:rPr>
      </w:pPr>
    </w:p>
    <w:p w:rsidR="0030596E" w:rsidRPr="00993B60" w:rsidRDefault="0030596E" w:rsidP="001A2CF2">
      <w:pPr>
        <w:spacing w:after="0" w:line="285" w:lineRule="atLeast"/>
        <w:jc w:val="both"/>
        <w:rPr>
          <w:rFonts w:ascii="Times New Roman" w:eastAsia="Times New Roman" w:hAnsi="Times New Roman" w:cs="Times New Roman"/>
          <w:color w:val="000000" w:themeColor="text1"/>
          <w:sz w:val="24"/>
          <w:szCs w:val="24"/>
          <w:lang w:eastAsia="es-CO"/>
        </w:rPr>
      </w:pPr>
      <w:r w:rsidRPr="00993B60">
        <w:rPr>
          <w:rFonts w:ascii="Times New Roman" w:eastAsia="Times New Roman" w:hAnsi="Times New Roman" w:cs="Times New Roman"/>
          <w:color w:val="000000" w:themeColor="text1"/>
          <w:sz w:val="24"/>
          <w:szCs w:val="24"/>
          <w:lang w:eastAsia="es-CO"/>
        </w:rPr>
        <w:t>L</w:t>
      </w:r>
      <w:r w:rsidR="001A2CF2" w:rsidRPr="00993B60">
        <w:rPr>
          <w:rFonts w:ascii="Times New Roman" w:eastAsia="Times New Roman" w:hAnsi="Times New Roman" w:cs="Times New Roman"/>
          <w:color w:val="000000" w:themeColor="text1"/>
          <w:sz w:val="24"/>
          <w:szCs w:val="24"/>
          <w:lang w:eastAsia="es-CO"/>
        </w:rPr>
        <w:t>a victori</w:t>
      </w:r>
      <w:r w:rsidRPr="00993B60">
        <w:rPr>
          <w:rFonts w:ascii="Times New Roman" w:eastAsia="Times New Roman" w:hAnsi="Times New Roman" w:cs="Times New Roman"/>
          <w:color w:val="000000" w:themeColor="text1"/>
          <w:sz w:val="24"/>
          <w:szCs w:val="24"/>
          <w:lang w:eastAsia="es-CO"/>
        </w:rPr>
        <w:t>a sobre Huerta no trajo la paz</w:t>
      </w:r>
      <w:r w:rsidR="000F5198">
        <w:rPr>
          <w:rFonts w:ascii="Times New Roman" w:eastAsia="Times New Roman" w:hAnsi="Times New Roman" w:cs="Times New Roman"/>
          <w:color w:val="000000" w:themeColor="text1"/>
          <w:sz w:val="24"/>
          <w:szCs w:val="24"/>
          <w:lang w:eastAsia="es-CO"/>
        </w:rPr>
        <w:t>. M</w:t>
      </w:r>
      <w:r w:rsidR="001A2CF2" w:rsidRPr="00993B60">
        <w:rPr>
          <w:rFonts w:ascii="Times New Roman" w:eastAsia="Times New Roman" w:hAnsi="Times New Roman" w:cs="Times New Roman"/>
          <w:color w:val="000000" w:themeColor="text1"/>
          <w:sz w:val="24"/>
          <w:szCs w:val="24"/>
          <w:lang w:eastAsia="es-CO"/>
        </w:rPr>
        <w:t xml:space="preserve">éxico continuó sumido en la anarquía. </w:t>
      </w:r>
      <w:r w:rsidRPr="00993B60">
        <w:rPr>
          <w:rFonts w:ascii="Times New Roman" w:eastAsia="Times New Roman" w:hAnsi="Times New Roman" w:cs="Times New Roman"/>
          <w:color w:val="000000" w:themeColor="text1"/>
          <w:sz w:val="24"/>
          <w:szCs w:val="24"/>
          <w:lang w:eastAsia="es-CO"/>
        </w:rPr>
        <w:t xml:space="preserve">En </w:t>
      </w:r>
      <w:r w:rsidR="000F5198">
        <w:rPr>
          <w:rFonts w:ascii="Times New Roman" w:eastAsia="Times New Roman" w:hAnsi="Times New Roman" w:cs="Times New Roman"/>
          <w:color w:val="000000" w:themeColor="text1"/>
          <w:sz w:val="24"/>
          <w:szCs w:val="24"/>
          <w:lang w:eastAsia="es-CO"/>
        </w:rPr>
        <w:t xml:space="preserve">el </w:t>
      </w:r>
      <w:r w:rsidRPr="00993B60">
        <w:rPr>
          <w:rFonts w:ascii="Times New Roman" w:eastAsia="Times New Roman" w:hAnsi="Times New Roman" w:cs="Times New Roman"/>
          <w:color w:val="000000" w:themeColor="text1"/>
          <w:sz w:val="24"/>
          <w:szCs w:val="24"/>
          <w:lang w:eastAsia="es-CO"/>
        </w:rPr>
        <w:t xml:space="preserve">sur, los campesinos seguían </w:t>
      </w:r>
      <w:r w:rsidR="00CB17D7" w:rsidRPr="00993B60">
        <w:rPr>
          <w:rFonts w:ascii="Times New Roman" w:eastAsia="Times New Roman" w:hAnsi="Times New Roman" w:cs="Times New Roman"/>
          <w:color w:val="000000" w:themeColor="text1"/>
          <w:sz w:val="24"/>
          <w:szCs w:val="24"/>
          <w:lang w:eastAsia="es-CO"/>
        </w:rPr>
        <w:t>peleando</w:t>
      </w:r>
      <w:r w:rsidRPr="00993B60">
        <w:rPr>
          <w:rFonts w:ascii="Times New Roman" w:eastAsia="Times New Roman" w:hAnsi="Times New Roman" w:cs="Times New Roman"/>
          <w:color w:val="000000" w:themeColor="text1"/>
          <w:sz w:val="24"/>
          <w:szCs w:val="24"/>
          <w:lang w:eastAsia="es-CO"/>
        </w:rPr>
        <w:t xml:space="preserve"> por una mejor distribución de la tierra y en el norte el sentimiento nacionalista permanecía como motor de </w:t>
      </w:r>
      <w:r w:rsidR="00CB17D7" w:rsidRPr="00993B60">
        <w:rPr>
          <w:rFonts w:ascii="Times New Roman" w:eastAsia="Times New Roman" w:hAnsi="Times New Roman" w:cs="Times New Roman"/>
          <w:color w:val="000000" w:themeColor="text1"/>
          <w:sz w:val="24"/>
          <w:szCs w:val="24"/>
          <w:lang w:eastAsia="es-CO"/>
        </w:rPr>
        <w:t>lucha.</w:t>
      </w:r>
    </w:p>
    <w:p w:rsidR="0030596E" w:rsidRPr="00993B60" w:rsidRDefault="0030596E" w:rsidP="001A2CF2">
      <w:pPr>
        <w:spacing w:after="0" w:line="285" w:lineRule="atLeast"/>
        <w:jc w:val="both"/>
        <w:rPr>
          <w:rFonts w:ascii="Times New Roman" w:eastAsia="Times New Roman" w:hAnsi="Times New Roman" w:cs="Times New Roman"/>
          <w:color w:val="000000" w:themeColor="text1"/>
          <w:sz w:val="24"/>
          <w:szCs w:val="24"/>
          <w:lang w:eastAsia="es-CO"/>
        </w:rPr>
      </w:pPr>
    </w:p>
    <w:p w:rsidR="00CB17D7" w:rsidRPr="00993B60" w:rsidRDefault="001A2CF2" w:rsidP="001A2CF2">
      <w:pPr>
        <w:spacing w:after="0" w:line="285" w:lineRule="atLeast"/>
        <w:jc w:val="both"/>
        <w:rPr>
          <w:rFonts w:ascii="Times New Roman" w:eastAsia="Times New Roman" w:hAnsi="Times New Roman" w:cs="Times New Roman"/>
          <w:color w:val="000000" w:themeColor="text1"/>
          <w:sz w:val="24"/>
          <w:szCs w:val="24"/>
          <w:lang w:eastAsia="es-CO"/>
        </w:rPr>
      </w:pPr>
      <w:r w:rsidRPr="001F4548">
        <w:rPr>
          <w:rFonts w:ascii="Times New Roman" w:eastAsia="Times New Roman" w:hAnsi="Times New Roman" w:cs="Times New Roman"/>
          <w:b/>
          <w:color w:val="000000" w:themeColor="text1"/>
          <w:sz w:val="24"/>
          <w:szCs w:val="24"/>
          <w:lang w:eastAsia="es-CO"/>
        </w:rPr>
        <w:t xml:space="preserve">Pancho Villa y </w:t>
      </w:r>
      <w:r w:rsidR="000F5198" w:rsidRPr="001F4548">
        <w:rPr>
          <w:rFonts w:ascii="Times New Roman" w:eastAsia="Times New Roman" w:hAnsi="Times New Roman" w:cs="Times New Roman"/>
          <w:b/>
          <w:color w:val="000000" w:themeColor="text1"/>
          <w:sz w:val="24"/>
          <w:szCs w:val="24"/>
          <w:lang w:eastAsia="es-CO"/>
        </w:rPr>
        <w:t xml:space="preserve">Emiliano </w:t>
      </w:r>
      <w:r w:rsidRPr="001F4548">
        <w:rPr>
          <w:rFonts w:ascii="Times New Roman" w:eastAsia="Times New Roman" w:hAnsi="Times New Roman" w:cs="Times New Roman"/>
          <w:b/>
          <w:color w:val="000000" w:themeColor="text1"/>
          <w:sz w:val="24"/>
          <w:szCs w:val="24"/>
          <w:lang w:eastAsia="es-CO"/>
        </w:rPr>
        <w:t>Zapata</w:t>
      </w:r>
      <w:r w:rsidR="00CB17D7" w:rsidRPr="00993B60">
        <w:rPr>
          <w:rFonts w:ascii="Times New Roman" w:eastAsia="Times New Roman" w:hAnsi="Times New Roman" w:cs="Times New Roman"/>
          <w:color w:val="000000" w:themeColor="text1"/>
          <w:sz w:val="24"/>
          <w:szCs w:val="24"/>
          <w:lang w:eastAsia="es-CO"/>
        </w:rPr>
        <w:t xml:space="preserve"> </w:t>
      </w:r>
      <w:r w:rsidRPr="00993B60">
        <w:rPr>
          <w:rFonts w:ascii="Times New Roman" w:eastAsia="Times New Roman" w:hAnsi="Times New Roman" w:cs="Times New Roman"/>
          <w:color w:val="000000" w:themeColor="text1"/>
          <w:sz w:val="24"/>
          <w:szCs w:val="24"/>
          <w:lang w:eastAsia="es-CO"/>
        </w:rPr>
        <w:t xml:space="preserve">se aliaron </w:t>
      </w:r>
      <w:r w:rsidR="00CB17D7" w:rsidRPr="00993B60">
        <w:rPr>
          <w:rFonts w:ascii="Times New Roman" w:eastAsia="Times New Roman" w:hAnsi="Times New Roman" w:cs="Times New Roman"/>
          <w:color w:val="000000" w:themeColor="text1"/>
          <w:sz w:val="24"/>
          <w:szCs w:val="24"/>
          <w:lang w:eastAsia="es-CO"/>
        </w:rPr>
        <w:t xml:space="preserve">momentáneamente </w:t>
      </w:r>
      <w:r w:rsidRPr="001F4548">
        <w:rPr>
          <w:rFonts w:ascii="Times New Roman" w:eastAsia="Times New Roman" w:hAnsi="Times New Roman" w:cs="Times New Roman"/>
          <w:b/>
          <w:color w:val="000000" w:themeColor="text1"/>
          <w:sz w:val="24"/>
          <w:szCs w:val="24"/>
          <w:lang w:eastAsia="es-CO"/>
        </w:rPr>
        <w:t>contra</w:t>
      </w:r>
      <w:r w:rsidRPr="00993B60">
        <w:rPr>
          <w:rFonts w:ascii="Times New Roman" w:eastAsia="Times New Roman" w:hAnsi="Times New Roman" w:cs="Times New Roman"/>
          <w:color w:val="000000" w:themeColor="text1"/>
          <w:sz w:val="24"/>
          <w:szCs w:val="24"/>
          <w:lang w:eastAsia="es-CO"/>
        </w:rPr>
        <w:t xml:space="preserve"> las fuerzas comandadas por </w:t>
      </w:r>
      <w:r w:rsidRPr="001F4548">
        <w:rPr>
          <w:rFonts w:ascii="Times New Roman" w:eastAsia="Times New Roman" w:hAnsi="Times New Roman" w:cs="Times New Roman"/>
          <w:b/>
          <w:color w:val="000000" w:themeColor="text1"/>
          <w:sz w:val="24"/>
          <w:szCs w:val="24"/>
          <w:lang w:eastAsia="es-CO"/>
        </w:rPr>
        <w:t>Carranza y Obregón</w:t>
      </w:r>
      <w:r w:rsidRPr="00993B60">
        <w:rPr>
          <w:rFonts w:ascii="Times New Roman" w:eastAsia="Times New Roman" w:hAnsi="Times New Roman" w:cs="Times New Roman"/>
          <w:color w:val="000000" w:themeColor="text1"/>
          <w:sz w:val="24"/>
          <w:szCs w:val="24"/>
          <w:lang w:eastAsia="es-CO"/>
        </w:rPr>
        <w:t xml:space="preserve">, e incluso llegaron a ocupar por breve tiempo la Ciudad de México. </w:t>
      </w:r>
    </w:p>
    <w:p w:rsidR="00CB17D7" w:rsidRPr="00993B60" w:rsidRDefault="00CB17D7" w:rsidP="001A2CF2">
      <w:pPr>
        <w:spacing w:after="0" w:line="285" w:lineRule="atLeast"/>
        <w:jc w:val="both"/>
        <w:rPr>
          <w:rFonts w:ascii="Times New Roman" w:eastAsia="Times New Roman" w:hAnsi="Times New Roman" w:cs="Times New Roman"/>
          <w:color w:val="000000" w:themeColor="text1"/>
          <w:sz w:val="24"/>
          <w:szCs w:val="24"/>
          <w:lang w:eastAsia="es-CO"/>
        </w:rPr>
      </w:pPr>
    </w:p>
    <w:p w:rsidR="00A43CA0" w:rsidRPr="00993B60" w:rsidRDefault="00A43CA0" w:rsidP="00CB17D7">
      <w:pPr>
        <w:spacing w:after="0" w:line="285" w:lineRule="atLeast"/>
        <w:jc w:val="both"/>
        <w:rPr>
          <w:rFonts w:ascii="Times New Roman" w:eastAsia="Times New Roman" w:hAnsi="Times New Roman" w:cs="Times New Roman"/>
          <w:color w:val="000000" w:themeColor="text1"/>
          <w:sz w:val="24"/>
          <w:szCs w:val="24"/>
          <w:lang w:eastAsia="es-CO"/>
        </w:rPr>
      </w:pPr>
      <w:r w:rsidRPr="00993B60">
        <w:rPr>
          <w:rFonts w:ascii="Times New Roman" w:eastAsia="Times New Roman" w:hAnsi="Times New Roman" w:cs="Times New Roman"/>
          <w:color w:val="000000" w:themeColor="text1"/>
          <w:sz w:val="24"/>
          <w:szCs w:val="24"/>
          <w:lang w:eastAsia="es-CO"/>
        </w:rPr>
        <w:t xml:space="preserve">Pancho </w:t>
      </w:r>
      <w:r w:rsidR="00CB17D7" w:rsidRPr="00993B60">
        <w:rPr>
          <w:rFonts w:ascii="Times New Roman" w:eastAsia="Times New Roman" w:hAnsi="Times New Roman" w:cs="Times New Roman"/>
          <w:color w:val="000000" w:themeColor="text1"/>
          <w:sz w:val="24"/>
          <w:szCs w:val="24"/>
          <w:lang w:eastAsia="es-CO"/>
        </w:rPr>
        <w:t xml:space="preserve">Villa sufrió una derrota en </w:t>
      </w:r>
      <w:r w:rsidR="001A2CF2" w:rsidRPr="00993B60">
        <w:rPr>
          <w:rFonts w:ascii="Times New Roman" w:eastAsia="Times New Roman" w:hAnsi="Times New Roman" w:cs="Times New Roman"/>
          <w:color w:val="000000" w:themeColor="text1"/>
          <w:sz w:val="24"/>
          <w:szCs w:val="24"/>
          <w:lang w:eastAsia="es-CO"/>
        </w:rPr>
        <w:t>Villa en Celaya (abril de 1915)</w:t>
      </w:r>
      <w:r w:rsidR="001F4548">
        <w:rPr>
          <w:rFonts w:ascii="Times New Roman" w:eastAsia="Times New Roman" w:hAnsi="Times New Roman" w:cs="Times New Roman"/>
          <w:color w:val="000000" w:themeColor="text1"/>
          <w:sz w:val="24"/>
          <w:szCs w:val="24"/>
          <w:lang w:eastAsia="es-CO"/>
        </w:rPr>
        <w:t xml:space="preserve">. Luego, </w:t>
      </w:r>
      <w:r w:rsidRPr="00993B60">
        <w:rPr>
          <w:rFonts w:ascii="Times New Roman" w:eastAsia="Times New Roman" w:hAnsi="Times New Roman" w:cs="Times New Roman"/>
          <w:color w:val="000000" w:themeColor="text1"/>
          <w:sz w:val="24"/>
          <w:szCs w:val="24"/>
          <w:lang w:eastAsia="es-CO"/>
        </w:rPr>
        <w:t>su último golpe fue la incursión a la base militar de Columbus, ubicada en Nuevo México, Estados Unidos</w:t>
      </w:r>
      <w:r w:rsidR="00CB17D7" w:rsidRPr="00993B60">
        <w:rPr>
          <w:rFonts w:ascii="Times New Roman" w:eastAsia="Times New Roman" w:hAnsi="Times New Roman" w:cs="Times New Roman"/>
          <w:color w:val="000000" w:themeColor="text1"/>
          <w:sz w:val="24"/>
          <w:szCs w:val="24"/>
          <w:lang w:eastAsia="es-CO"/>
        </w:rPr>
        <w:t>.</w:t>
      </w:r>
      <w:r w:rsidRPr="00993B60">
        <w:rPr>
          <w:rFonts w:ascii="Times New Roman" w:eastAsia="Times New Roman" w:hAnsi="Times New Roman" w:cs="Times New Roman"/>
          <w:color w:val="000000" w:themeColor="text1"/>
          <w:sz w:val="24"/>
          <w:szCs w:val="24"/>
          <w:lang w:eastAsia="es-CO"/>
        </w:rPr>
        <w:t xml:space="preserve"> Se trató de un asalto espectacular pues era la primera vez que Estados Unidos era atacado por extranjeros en su propio territorio. </w:t>
      </w:r>
    </w:p>
    <w:p w:rsidR="00A43CA0" w:rsidRDefault="00A43CA0" w:rsidP="00CB17D7">
      <w:pPr>
        <w:spacing w:after="0" w:line="285" w:lineRule="atLeast"/>
        <w:jc w:val="both"/>
        <w:rPr>
          <w:rFonts w:ascii="Times New Roman" w:eastAsia="Times New Roman" w:hAnsi="Times New Roman" w:cs="Times New Roman"/>
          <w:color w:val="000000" w:themeColor="text1"/>
          <w:sz w:val="24"/>
          <w:szCs w:val="24"/>
          <w:lang w:eastAsia="es-CO"/>
        </w:rPr>
      </w:pPr>
    </w:p>
    <w:p w:rsidR="001F4548" w:rsidRPr="001F4548" w:rsidRDefault="001F4548" w:rsidP="00CB17D7">
      <w:pPr>
        <w:spacing w:after="0" w:line="285" w:lineRule="atLeast"/>
        <w:jc w:val="both"/>
        <w:rPr>
          <w:rFonts w:ascii="Times New Roman" w:eastAsia="Times New Roman" w:hAnsi="Times New Roman" w:cs="Times New Roman"/>
          <w:b/>
          <w:color w:val="000000" w:themeColor="text1"/>
          <w:sz w:val="24"/>
          <w:szCs w:val="24"/>
          <w:lang w:eastAsia="es-CO"/>
        </w:rPr>
      </w:pPr>
      <w:r w:rsidRPr="00F53269">
        <w:rPr>
          <w:rFonts w:ascii="Times New Roman" w:eastAsia="Times New Roman" w:hAnsi="Times New Roman" w:cs="Times New Roman"/>
          <w:b/>
          <w:color w:val="000000" w:themeColor="text1"/>
          <w:sz w:val="24"/>
          <w:szCs w:val="24"/>
          <w:highlight w:val="yellow"/>
          <w:lang w:eastAsia="es-CO"/>
        </w:rPr>
        <w:t>IMAGEN EXPEDICIÓN PUNITIVA</w:t>
      </w:r>
    </w:p>
    <w:p w:rsidR="001F4548" w:rsidRPr="00993B60" w:rsidRDefault="001F4548" w:rsidP="00CB17D7">
      <w:pPr>
        <w:spacing w:after="0" w:line="285" w:lineRule="atLeast"/>
        <w:jc w:val="both"/>
        <w:rPr>
          <w:rFonts w:ascii="Times New Roman" w:eastAsia="Times New Roman" w:hAnsi="Times New Roman" w:cs="Times New Roman"/>
          <w:color w:val="000000" w:themeColor="text1"/>
          <w:sz w:val="24"/>
          <w:szCs w:val="24"/>
          <w:lang w:eastAsia="es-CO"/>
        </w:rPr>
      </w:pPr>
    </w:p>
    <w:p w:rsidR="00A43CA0" w:rsidRPr="00993B60" w:rsidRDefault="00A43CA0" w:rsidP="00CB17D7">
      <w:pPr>
        <w:spacing w:after="0" w:line="285" w:lineRule="atLeast"/>
        <w:jc w:val="both"/>
        <w:rPr>
          <w:rFonts w:ascii="Times New Roman" w:eastAsia="Times New Roman" w:hAnsi="Times New Roman" w:cs="Times New Roman"/>
          <w:color w:val="000000" w:themeColor="text1"/>
          <w:sz w:val="24"/>
          <w:szCs w:val="24"/>
          <w:lang w:eastAsia="es-CO"/>
        </w:rPr>
      </w:pPr>
      <w:r w:rsidRPr="00993B60">
        <w:rPr>
          <w:rFonts w:ascii="Times New Roman" w:eastAsia="Times New Roman" w:hAnsi="Times New Roman" w:cs="Times New Roman"/>
          <w:color w:val="000000" w:themeColor="text1"/>
          <w:sz w:val="24"/>
          <w:szCs w:val="24"/>
          <w:lang w:eastAsia="es-CO"/>
        </w:rPr>
        <w:t xml:space="preserve">Estados Unidos desplegó un enorme contingente militar en el norte de México para atrapar a </w:t>
      </w:r>
      <w:r w:rsidRPr="00F53269">
        <w:rPr>
          <w:rFonts w:ascii="Times New Roman" w:eastAsia="Times New Roman" w:hAnsi="Times New Roman" w:cs="Times New Roman"/>
          <w:b/>
          <w:color w:val="000000" w:themeColor="text1"/>
          <w:sz w:val="24"/>
          <w:szCs w:val="24"/>
          <w:lang w:eastAsia="es-CO"/>
        </w:rPr>
        <w:t>Villa</w:t>
      </w:r>
      <w:r w:rsidRPr="00993B60">
        <w:rPr>
          <w:rFonts w:ascii="Times New Roman" w:eastAsia="Times New Roman" w:hAnsi="Times New Roman" w:cs="Times New Roman"/>
          <w:color w:val="000000" w:themeColor="text1"/>
          <w:sz w:val="24"/>
          <w:szCs w:val="24"/>
          <w:lang w:eastAsia="es-CO"/>
        </w:rPr>
        <w:t xml:space="preserve">. La persecución, que se conoció como la </w:t>
      </w:r>
      <w:r w:rsidRPr="00993B60">
        <w:rPr>
          <w:rFonts w:ascii="Times New Roman" w:eastAsia="Times New Roman" w:hAnsi="Times New Roman" w:cs="Times New Roman"/>
          <w:b/>
          <w:color w:val="000000" w:themeColor="text1"/>
          <w:sz w:val="24"/>
          <w:szCs w:val="24"/>
          <w:lang w:eastAsia="es-CO"/>
        </w:rPr>
        <w:t>Expedición punitiva</w:t>
      </w:r>
      <w:r w:rsidRPr="00993B60">
        <w:rPr>
          <w:rFonts w:ascii="Times New Roman" w:eastAsia="Times New Roman" w:hAnsi="Times New Roman" w:cs="Times New Roman"/>
          <w:color w:val="000000" w:themeColor="text1"/>
          <w:sz w:val="24"/>
          <w:szCs w:val="24"/>
          <w:lang w:eastAsia="es-CO"/>
        </w:rPr>
        <w:t xml:space="preserve">, duró un año y concluyó sin éxito. Villa </w:t>
      </w:r>
      <w:r w:rsidR="001F4548">
        <w:rPr>
          <w:rFonts w:ascii="Times New Roman" w:eastAsia="Times New Roman" w:hAnsi="Times New Roman" w:cs="Times New Roman"/>
          <w:color w:val="000000" w:themeColor="text1"/>
          <w:sz w:val="24"/>
          <w:szCs w:val="24"/>
          <w:lang w:eastAsia="es-CO"/>
        </w:rPr>
        <w:t xml:space="preserve">siguió libre pero </w:t>
      </w:r>
      <w:r w:rsidRPr="00993B60">
        <w:rPr>
          <w:rFonts w:ascii="Times New Roman" w:eastAsia="Times New Roman" w:hAnsi="Times New Roman" w:cs="Times New Roman"/>
          <w:color w:val="000000" w:themeColor="text1"/>
          <w:sz w:val="24"/>
          <w:szCs w:val="24"/>
          <w:lang w:eastAsia="es-CO"/>
        </w:rPr>
        <w:t>de</w:t>
      </w:r>
      <w:r w:rsidR="00766C84" w:rsidRPr="00993B60">
        <w:rPr>
          <w:rFonts w:ascii="Times New Roman" w:eastAsia="Times New Roman" w:hAnsi="Times New Roman" w:cs="Times New Roman"/>
          <w:color w:val="000000" w:themeColor="text1"/>
          <w:sz w:val="24"/>
          <w:szCs w:val="24"/>
          <w:lang w:eastAsia="es-CO"/>
        </w:rPr>
        <w:t xml:space="preserve">jó de ser una amenaza. El 20 de julio de 1923, durante el gobierno de </w:t>
      </w:r>
      <w:proofErr w:type="spellStart"/>
      <w:r w:rsidR="00766C84" w:rsidRPr="00993B60">
        <w:rPr>
          <w:rFonts w:ascii="Times New Roman" w:eastAsia="Times New Roman" w:hAnsi="Times New Roman" w:cs="Times New Roman"/>
          <w:color w:val="000000" w:themeColor="text1"/>
          <w:sz w:val="24"/>
          <w:szCs w:val="24"/>
          <w:lang w:eastAsia="es-CO"/>
        </w:rPr>
        <w:t>Alvaro</w:t>
      </w:r>
      <w:proofErr w:type="spellEnd"/>
      <w:r w:rsidR="00766C84" w:rsidRPr="00993B60">
        <w:rPr>
          <w:rFonts w:ascii="Times New Roman" w:eastAsia="Times New Roman" w:hAnsi="Times New Roman" w:cs="Times New Roman"/>
          <w:color w:val="000000" w:themeColor="text1"/>
          <w:sz w:val="24"/>
          <w:szCs w:val="24"/>
          <w:lang w:eastAsia="es-CO"/>
        </w:rPr>
        <w:t xml:space="preserve"> Obregón, fue </w:t>
      </w:r>
      <w:r w:rsidR="00766C84" w:rsidRPr="00F53269">
        <w:rPr>
          <w:rFonts w:ascii="Times New Roman" w:eastAsia="Times New Roman" w:hAnsi="Times New Roman" w:cs="Times New Roman"/>
          <w:b/>
          <w:color w:val="000000" w:themeColor="text1"/>
          <w:sz w:val="24"/>
          <w:szCs w:val="24"/>
          <w:lang w:eastAsia="es-CO"/>
        </w:rPr>
        <w:t>emboscado</w:t>
      </w:r>
      <w:r w:rsidR="00766C84" w:rsidRPr="00993B60">
        <w:rPr>
          <w:rFonts w:ascii="Times New Roman" w:eastAsia="Times New Roman" w:hAnsi="Times New Roman" w:cs="Times New Roman"/>
          <w:color w:val="000000" w:themeColor="text1"/>
          <w:sz w:val="24"/>
          <w:szCs w:val="24"/>
          <w:lang w:eastAsia="es-CO"/>
        </w:rPr>
        <w:t xml:space="preserve"> y </w:t>
      </w:r>
      <w:r w:rsidR="00766C84" w:rsidRPr="00F53269">
        <w:rPr>
          <w:rFonts w:ascii="Times New Roman" w:eastAsia="Times New Roman" w:hAnsi="Times New Roman" w:cs="Times New Roman"/>
          <w:b/>
          <w:color w:val="000000" w:themeColor="text1"/>
          <w:sz w:val="24"/>
          <w:szCs w:val="24"/>
          <w:lang w:eastAsia="es-CO"/>
        </w:rPr>
        <w:t>asesinado</w:t>
      </w:r>
      <w:r w:rsidR="00766C84" w:rsidRPr="00993B60">
        <w:rPr>
          <w:rFonts w:ascii="Times New Roman" w:eastAsia="Times New Roman" w:hAnsi="Times New Roman" w:cs="Times New Roman"/>
          <w:color w:val="000000" w:themeColor="text1"/>
          <w:sz w:val="24"/>
          <w:szCs w:val="24"/>
          <w:lang w:eastAsia="es-CO"/>
        </w:rPr>
        <w:t xml:space="preserve">. </w:t>
      </w:r>
    </w:p>
    <w:p w:rsidR="00A43CA0" w:rsidRPr="00993B60" w:rsidRDefault="00A43CA0" w:rsidP="00CB17D7">
      <w:pPr>
        <w:spacing w:after="0" w:line="285" w:lineRule="atLeast"/>
        <w:jc w:val="both"/>
        <w:rPr>
          <w:rFonts w:ascii="Times New Roman" w:eastAsia="Times New Roman" w:hAnsi="Times New Roman" w:cs="Times New Roman"/>
          <w:color w:val="000000" w:themeColor="text1"/>
          <w:sz w:val="24"/>
          <w:szCs w:val="24"/>
          <w:lang w:eastAsia="es-CO"/>
        </w:rPr>
      </w:pPr>
    </w:p>
    <w:p w:rsidR="00766C84" w:rsidRPr="00993B60" w:rsidRDefault="00766C84" w:rsidP="00CB17D7">
      <w:pPr>
        <w:spacing w:after="0" w:line="285" w:lineRule="atLeast"/>
        <w:jc w:val="both"/>
        <w:rPr>
          <w:rFonts w:ascii="Times New Roman" w:hAnsi="Times New Roman" w:cs="Times New Roman"/>
          <w:color w:val="000000" w:themeColor="text1"/>
          <w:sz w:val="24"/>
          <w:szCs w:val="24"/>
          <w:shd w:val="clear" w:color="auto" w:fill="FFFFFF"/>
        </w:rPr>
      </w:pPr>
      <w:r w:rsidRPr="00F53269">
        <w:rPr>
          <w:rFonts w:ascii="Times New Roman" w:eastAsia="Times New Roman" w:hAnsi="Times New Roman" w:cs="Times New Roman"/>
          <w:b/>
          <w:color w:val="000000" w:themeColor="text1"/>
          <w:sz w:val="24"/>
          <w:szCs w:val="24"/>
          <w:lang w:eastAsia="es-CO"/>
        </w:rPr>
        <w:t>Zapata</w:t>
      </w:r>
      <w:r w:rsidRPr="00993B60">
        <w:rPr>
          <w:rFonts w:ascii="Times New Roman" w:eastAsia="Times New Roman" w:hAnsi="Times New Roman" w:cs="Times New Roman"/>
          <w:color w:val="000000" w:themeColor="text1"/>
          <w:sz w:val="24"/>
          <w:szCs w:val="24"/>
          <w:lang w:eastAsia="es-CO"/>
        </w:rPr>
        <w:t xml:space="preserve">, por su parte,  tras el despliegue militar de Estados Unidos y la persecución a Villa </w:t>
      </w:r>
      <w:r w:rsidR="00AF5316" w:rsidRPr="00993B60">
        <w:rPr>
          <w:rFonts w:ascii="Times New Roman" w:eastAsia="Times New Roman" w:hAnsi="Times New Roman" w:cs="Times New Roman"/>
          <w:color w:val="000000" w:themeColor="text1"/>
          <w:sz w:val="24"/>
          <w:szCs w:val="24"/>
          <w:lang w:eastAsia="es-CO"/>
        </w:rPr>
        <w:t xml:space="preserve">se replegó a la región de </w:t>
      </w:r>
      <w:r w:rsidR="00AF5316" w:rsidRPr="00F53269">
        <w:rPr>
          <w:rFonts w:ascii="Times New Roman" w:eastAsia="Times New Roman" w:hAnsi="Times New Roman" w:cs="Times New Roman"/>
          <w:b/>
          <w:color w:val="000000" w:themeColor="text1"/>
          <w:sz w:val="24"/>
          <w:szCs w:val="24"/>
          <w:lang w:eastAsia="es-CO"/>
        </w:rPr>
        <w:t>M</w:t>
      </w:r>
      <w:r w:rsidRPr="00F53269">
        <w:rPr>
          <w:rFonts w:ascii="Times New Roman" w:eastAsia="Times New Roman" w:hAnsi="Times New Roman" w:cs="Times New Roman"/>
          <w:b/>
          <w:color w:val="000000" w:themeColor="text1"/>
          <w:sz w:val="24"/>
          <w:szCs w:val="24"/>
          <w:lang w:eastAsia="es-CO"/>
        </w:rPr>
        <w:t>orelos</w:t>
      </w:r>
      <w:r w:rsidR="009767C7" w:rsidRPr="00993B60">
        <w:rPr>
          <w:rFonts w:ascii="Times New Roman" w:eastAsia="Times New Roman" w:hAnsi="Times New Roman" w:cs="Times New Roman"/>
          <w:color w:val="000000" w:themeColor="text1"/>
          <w:sz w:val="24"/>
          <w:szCs w:val="24"/>
          <w:lang w:eastAsia="es-CO"/>
        </w:rPr>
        <w:t xml:space="preserve"> para continuar la </w:t>
      </w:r>
      <w:r w:rsidR="009767C7" w:rsidRPr="00F53269">
        <w:rPr>
          <w:rFonts w:ascii="Times New Roman" w:eastAsia="Times New Roman" w:hAnsi="Times New Roman" w:cs="Times New Roman"/>
          <w:b/>
          <w:color w:val="000000" w:themeColor="text1"/>
          <w:sz w:val="24"/>
          <w:szCs w:val="24"/>
          <w:lang w:eastAsia="es-CO"/>
        </w:rPr>
        <w:t>lucha agraria</w:t>
      </w:r>
      <w:r w:rsidR="00AF5316" w:rsidRPr="00993B60">
        <w:rPr>
          <w:rFonts w:ascii="Times New Roman" w:eastAsia="Times New Roman" w:hAnsi="Times New Roman" w:cs="Times New Roman"/>
          <w:color w:val="000000" w:themeColor="text1"/>
          <w:sz w:val="24"/>
          <w:szCs w:val="24"/>
          <w:lang w:eastAsia="es-CO"/>
        </w:rPr>
        <w:t>. P</w:t>
      </w:r>
      <w:r w:rsidR="00AF5316" w:rsidRPr="00993B60">
        <w:rPr>
          <w:rFonts w:ascii="Times New Roman" w:hAnsi="Times New Roman" w:cs="Times New Roman"/>
          <w:color w:val="000000" w:themeColor="text1"/>
          <w:sz w:val="24"/>
          <w:szCs w:val="24"/>
          <w:shd w:val="clear" w:color="auto" w:fill="FFFFFF"/>
        </w:rPr>
        <w:t xml:space="preserve">or orden de </w:t>
      </w:r>
      <w:r w:rsidR="00AF5316" w:rsidRPr="00F53269">
        <w:rPr>
          <w:rFonts w:ascii="Times New Roman" w:hAnsi="Times New Roman" w:cs="Times New Roman"/>
          <w:b/>
          <w:color w:val="000000" w:themeColor="text1"/>
          <w:sz w:val="24"/>
          <w:szCs w:val="24"/>
          <w:shd w:val="clear" w:color="auto" w:fill="FFFFFF"/>
        </w:rPr>
        <w:t>Carranza</w:t>
      </w:r>
      <w:r w:rsidR="00AF5316" w:rsidRPr="00993B60">
        <w:rPr>
          <w:rFonts w:ascii="Times New Roman" w:hAnsi="Times New Roman" w:cs="Times New Roman"/>
          <w:color w:val="000000" w:themeColor="text1"/>
          <w:sz w:val="24"/>
          <w:szCs w:val="24"/>
          <w:shd w:val="clear" w:color="auto" w:fill="FFFFFF"/>
        </w:rPr>
        <w:t xml:space="preserve"> </w:t>
      </w:r>
      <w:r w:rsidRPr="00993B60">
        <w:rPr>
          <w:rFonts w:ascii="Times New Roman" w:hAnsi="Times New Roman" w:cs="Times New Roman"/>
          <w:color w:val="000000" w:themeColor="text1"/>
          <w:sz w:val="24"/>
          <w:szCs w:val="24"/>
          <w:shd w:val="clear" w:color="auto" w:fill="FFFFFF"/>
        </w:rPr>
        <w:t xml:space="preserve">el coronel J. Guajardo, </w:t>
      </w:r>
      <w:r w:rsidR="00AF5316" w:rsidRPr="00993B60">
        <w:rPr>
          <w:rFonts w:ascii="Times New Roman" w:hAnsi="Times New Roman" w:cs="Times New Roman"/>
          <w:color w:val="000000" w:themeColor="text1"/>
          <w:sz w:val="24"/>
          <w:szCs w:val="24"/>
          <w:shd w:val="clear" w:color="auto" w:fill="FFFFFF"/>
        </w:rPr>
        <w:t>haciéndose pasar por zapatista</w:t>
      </w:r>
      <w:r w:rsidRPr="00993B60">
        <w:rPr>
          <w:rFonts w:ascii="Times New Roman" w:hAnsi="Times New Roman" w:cs="Times New Roman"/>
          <w:color w:val="000000" w:themeColor="text1"/>
          <w:sz w:val="24"/>
          <w:szCs w:val="24"/>
          <w:shd w:val="clear" w:color="auto" w:fill="FFFFFF"/>
        </w:rPr>
        <w:t>,</w:t>
      </w:r>
      <w:r w:rsidR="00AF5316" w:rsidRPr="00993B60">
        <w:rPr>
          <w:rFonts w:ascii="Times New Roman" w:hAnsi="Times New Roman" w:cs="Times New Roman"/>
          <w:color w:val="000000" w:themeColor="text1"/>
          <w:sz w:val="24"/>
          <w:szCs w:val="24"/>
          <w:shd w:val="clear" w:color="auto" w:fill="FFFFFF"/>
        </w:rPr>
        <w:t xml:space="preserve"> </w:t>
      </w:r>
      <w:r w:rsidRPr="00993B60">
        <w:rPr>
          <w:rFonts w:ascii="Times New Roman" w:hAnsi="Times New Roman" w:cs="Times New Roman"/>
          <w:color w:val="000000" w:themeColor="text1"/>
          <w:sz w:val="24"/>
          <w:szCs w:val="24"/>
          <w:shd w:val="clear" w:color="auto" w:fill="FFFFFF"/>
        </w:rPr>
        <w:t xml:space="preserve"> llevó a </w:t>
      </w:r>
      <w:r w:rsidRPr="00F53269">
        <w:rPr>
          <w:rFonts w:ascii="Times New Roman" w:hAnsi="Times New Roman" w:cs="Times New Roman"/>
          <w:b/>
          <w:color w:val="000000" w:themeColor="text1"/>
          <w:sz w:val="24"/>
          <w:szCs w:val="24"/>
          <w:shd w:val="clear" w:color="auto" w:fill="FFFFFF"/>
        </w:rPr>
        <w:t>Zapata</w:t>
      </w:r>
      <w:r w:rsidRPr="00993B60">
        <w:rPr>
          <w:rFonts w:ascii="Times New Roman" w:hAnsi="Times New Roman" w:cs="Times New Roman"/>
          <w:color w:val="000000" w:themeColor="text1"/>
          <w:sz w:val="24"/>
          <w:szCs w:val="24"/>
          <w:shd w:val="clear" w:color="auto" w:fill="FFFFFF"/>
        </w:rPr>
        <w:t xml:space="preserve"> a una encerrona en la hacienda de Chinameca, donde fue </w:t>
      </w:r>
      <w:r w:rsidRPr="00F53269">
        <w:rPr>
          <w:rFonts w:ascii="Times New Roman" w:hAnsi="Times New Roman" w:cs="Times New Roman"/>
          <w:b/>
          <w:color w:val="000000" w:themeColor="text1"/>
          <w:sz w:val="24"/>
          <w:szCs w:val="24"/>
          <w:shd w:val="clear" w:color="auto" w:fill="FFFFFF"/>
        </w:rPr>
        <w:t>asesinado</w:t>
      </w:r>
      <w:r w:rsidRPr="00993B60">
        <w:rPr>
          <w:rFonts w:ascii="Times New Roman" w:hAnsi="Times New Roman" w:cs="Times New Roman"/>
          <w:color w:val="000000" w:themeColor="text1"/>
          <w:sz w:val="24"/>
          <w:szCs w:val="24"/>
          <w:shd w:val="clear" w:color="auto" w:fill="FFFFFF"/>
        </w:rPr>
        <w:t xml:space="preserve"> a balazos.</w:t>
      </w:r>
    </w:p>
    <w:p w:rsidR="00AF5316" w:rsidRPr="00993B60" w:rsidRDefault="00AF5316" w:rsidP="00CB17D7">
      <w:pPr>
        <w:spacing w:after="0" w:line="285" w:lineRule="atLeast"/>
        <w:jc w:val="both"/>
        <w:rPr>
          <w:rFonts w:ascii="Times New Roman" w:hAnsi="Times New Roman" w:cs="Times New Roman"/>
          <w:color w:val="000000" w:themeColor="text1"/>
          <w:sz w:val="24"/>
          <w:szCs w:val="24"/>
          <w:shd w:val="clear" w:color="auto" w:fill="FFFFFF"/>
        </w:rPr>
      </w:pPr>
    </w:p>
    <w:p w:rsidR="00F53269" w:rsidRPr="00993B60" w:rsidRDefault="00F53269" w:rsidP="00F53269">
      <w:pPr>
        <w:spacing w:after="0" w:line="384" w:lineRule="atLeast"/>
        <w:jc w:val="both"/>
        <w:rPr>
          <w:rFonts w:ascii="Times New Roman" w:hAnsi="Times New Roman" w:cs="Times New Roman"/>
          <w:color w:val="000000" w:themeColor="text1"/>
          <w:sz w:val="24"/>
          <w:szCs w:val="24"/>
          <w:highlight w:val="green"/>
        </w:rPr>
      </w:pPr>
      <w:bookmarkStart w:id="1" w:name="IDAWYD2F"/>
      <w:bookmarkEnd w:id="1"/>
      <w:r w:rsidRPr="00993B60">
        <w:rPr>
          <w:rFonts w:ascii="Times New Roman" w:hAnsi="Times New Roman" w:cs="Times New Roman"/>
          <w:color w:val="000000" w:themeColor="text1"/>
          <w:sz w:val="24"/>
          <w:szCs w:val="24"/>
          <w:highlight w:val="yellow"/>
        </w:rPr>
        <w:t xml:space="preserve">[SECCIÓN </w:t>
      </w:r>
      <w:r w:rsidR="00BA1C19">
        <w:rPr>
          <w:rFonts w:ascii="Times New Roman" w:hAnsi="Times New Roman" w:cs="Times New Roman"/>
          <w:color w:val="000000" w:themeColor="text1"/>
          <w:sz w:val="24"/>
          <w:szCs w:val="24"/>
          <w:highlight w:val="yellow"/>
        </w:rPr>
        <w:t>3</w:t>
      </w:r>
      <w:r w:rsidRPr="00993B60">
        <w:rPr>
          <w:rFonts w:ascii="Times New Roman" w:hAnsi="Times New Roman" w:cs="Times New Roman"/>
          <w:color w:val="000000" w:themeColor="text1"/>
          <w:sz w:val="24"/>
          <w:szCs w:val="24"/>
          <w:highlight w:val="yellow"/>
        </w:rPr>
        <w:t>]</w:t>
      </w:r>
      <w:r w:rsidRPr="00993B60">
        <w:rPr>
          <w:rFonts w:ascii="Times New Roman" w:hAnsi="Times New Roman" w:cs="Times New Roman"/>
          <w:color w:val="000000" w:themeColor="text1"/>
          <w:sz w:val="24"/>
          <w:szCs w:val="24"/>
        </w:rPr>
        <w:t xml:space="preserve"> </w:t>
      </w:r>
      <w:r w:rsidRPr="00F3454C">
        <w:rPr>
          <w:rFonts w:ascii="Times New Roman" w:hAnsi="Times New Roman" w:cs="Times New Roman"/>
          <w:b/>
          <w:color w:val="000000" w:themeColor="text1"/>
          <w:sz w:val="24"/>
          <w:szCs w:val="24"/>
        </w:rPr>
        <w:t>1.2.</w:t>
      </w:r>
      <w:r>
        <w:rPr>
          <w:rFonts w:ascii="Times New Roman" w:hAnsi="Times New Roman" w:cs="Times New Roman"/>
          <w:b/>
          <w:color w:val="000000" w:themeColor="text1"/>
          <w:sz w:val="24"/>
          <w:szCs w:val="24"/>
        </w:rPr>
        <w:t xml:space="preserve">6 </w:t>
      </w:r>
      <w:r>
        <w:rPr>
          <w:rFonts w:ascii="Times New Roman" w:eastAsia="Times New Roman" w:hAnsi="Times New Roman" w:cs="Times New Roman"/>
          <w:b/>
          <w:color w:val="000000" w:themeColor="text1"/>
          <w:sz w:val="24"/>
          <w:szCs w:val="24"/>
          <w:lang w:eastAsia="es-CO"/>
        </w:rPr>
        <w:t>Guerra entre líderes</w:t>
      </w:r>
    </w:p>
    <w:p w:rsidR="00F53269" w:rsidRDefault="00F53269" w:rsidP="001A2CF2">
      <w:pPr>
        <w:spacing w:after="0" w:line="285" w:lineRule="atLeast"/>
        <w:jc w:val="both"/>
        <w:rPr>
          <w:rFonts w:ascii="Times New Roman" w:eastAsia="Times New Roman" w:hAnsi="Times New Roman" w:cs="Times New Roman"/>
          <w:color w:val="000000" w:themeColor="text1"/>
          <w:sz w:val="24"/>
          <w:szCs w:val="24"/>
          <w:lang w:eastAsia="es-CO"/>
        </w:rPr>
      </w:pPr>
    </w:p>
    <w:p w:rsidR="009767C7" w:rsidRPr="00993B60" w:rsidRDefault="00F53269" w:rsidP="001A2CF2">
      <w:pPr>
        <w:spacing w:after="0" w:line="285" w:lineRule="atLeast"/>
        <w:jc w:val="both"/>
        <w:rPr>
          <w:rFonts w:ascii="Times New Roman" w:eastAsia="Times New Roman" w:hAnsi="Times New Roman" w:cs="Times New Roman"/>
          <w:color w:val="000000" w:themeColor="text1"/>
          <w:sz w:val="24"/>
          <w:szCs w:val="24"/>
          <w:lang w:eastAsia="es-CO"/>
        </w:rPr>
      </w:pPr>
      <w:r>
        <w:rPr>
          <w:rFonts w:ascii="Times New Roman" w:eastAsia="Times New Roman" w:hAnsi="Times New Roman" w:cs="Times New Roman"/>
          <w:color w:val="000000" w:themeColor="text1"/>
          <w:sz w:val="24"/>
          <w:szCs w:val="24"/>
          <w:lang w:eastAsia="es-CO"/>
        </w:rPr>
        <w:t>Durante la presidencia</w:t>
      </w:r>
      <w:r w:rsidR="00AF5316" w:rsidRPr="00993B60">
        <w:rPr>
          <w:rFonts w:ascii="Times New Roman" w:eastAsia="Times New Roman" w:hAnsi="Times New Roman" w:cs="Times New Roman"/>
          <w:color w:val="000000" w:themeColor="text1"/>
          <w:sz w:val="24"/>
          <w:szCs w:val="24"/>
          <w:lang w:eastAsia="es-CO"/>
        </w:rPr>
        <w:t xml:space="preserve"> de </w:t>
      </w:r>
      <w:r w:rsidR="00AF5316" w:rsidRPr="00362DED">
        <w:rPr>
          <w:rFonts w:ascii="Times New Roman" w:eastAsia="Times New Roman" w:hAnsi="Times New Roman" w:cs="Times New Roman"/>
          <w:b/>
          <w:color w:val="000000" w:themeColor="text1"/>
          <w:sz w:val="24"/>
          <w:szCs w:val="24"/>
          <w:lang w:eastAsia="es-CO"/>
        </w:rPr>
        <w:t xml:space="preserve">Venustiano </w:t>
      </w:r>
      <w:r w:rsidR="001A2CF2" w:rsidRPr="00362DED">
        <w:rPr>
          <w:rFonts w:ascii="Times New Roman" w:eastAsia="Times New Roman" w:hAnsi="Times New Roman" w:cs="Times New Roman"/>
          <w:b/>
          <w:color w:val="000000" w:themeColor="text1"/>
          <w:sz w:val="24"/>
          <w:szCs w:val="24"/>
          <w:lang w:eastAsia="es-CO"/>
        </w:rPr>
        <w:t>Carranza</w:t>
      </w:r>
      <w:r w:rsidR="001A2CF2" w:rsidRPr="00993B60">
        <w:rPr>
          <w:rFonts w:ascii="Times New Roman" w:eastAsia="Times New Roman" w:hAnsi="Times New Roman" w:cs="Times New Roman"/>
          <w:color w:val="000000" w:themeColor="text1"/>
          <w:sz w:val="24"/>
          <w:szCs w:val="24"/>
          <w:lang w:eastAsia="es-CO"/>
        </w:rPr>
        <w:t xml:space="preserve"> la</w:t>
      </w:r>
      <w:r w:rsidR="009767C7" w:rsidRPr="00993B60">
        <w:rPr>
          <w:rFonts w:ascii="Times New Roman" w:eastAsia="Times New Roman" w:hAnsi="Times New Roman" w:cs="Times New Roman"/>
          <w:color w:val="000000" w:themeColor="text1"/>
          <w:sz w:val="24"/>
          <w:szCs w:val="24"/>
          <w:lang w:eastAsia="es-CO"/>
        </w:rPr>
        <w:t xml:space="preserve">s ideas revolucionarias se plasmaron </w:t>
      </w:r>
      <w:r w:rsidR="001A2CF2" w:rsidRPr="00993B60">
        <w:rPr>
          <w:rFonts w:ascii="Times New Roman" w:eastAsia="Times New Roman" w:hAnsi="Times New Roman" w:cs="Times New Roman"/>
          <w:color w:val="000000" w:themeColor="text1"/>
          <w:sz w:val="24"/>
          <w:szCs w:val="24"/>
          <w:lang w:eastAsia="es-CO"/>
        </w:rPr>
        <w:t xml:space="preserve">en la </w:t>
      </w:r>
      <w:r w:rsidR="001A2CF2" w:rsidRPr="00993B60">
        <w:rPr>
          <w:rFonts w:ascii="Times New Roman" w:eastAsia="Times New Roman" w:hAnsi="Times New Roman" w:cs="Times New Roman"/>
          <w:b/>
          <w:color w:val="000000" w:themeColor="text1"/>
          <w:sz w:val="24"/>
          <w:szCs w:val="24"/>
          <w:lang w:eastAsia="es-CO"/>
        </w:rPr>
        <w:t>Constitución de 1917</w:t>
      </w:r>
      <w:r w:rsidR="001A2CF2" w:rsidRPr="00993B60">
        <w:rPr>
          <w:rFonts w:ascii="Times New Roman" w:eastAsia="Times New Roman" w:hAnsi="Times New Roman" w:cs="Times New Roman"/>
          <w:color w:val="000000" w:themeColor="text1"/>
          <w:sz w:val="24"/>
          <w:szCs w:val="24"/>
          <w:lang w:eastAsia="es-CO"/>
        </w:rPr>
        <w:t>, que reflej</w:t>
      </w:r>
      <w:r w:rsidR="009767C7" w:rsidRPr="00993B60">
        <w:rPr>
          <w:rFonts w:ascii="Times New Roman" w:eastAsia="Times New Roman" w:hAnsi="Times New Roman" w:cs="Times New Roman"/>
          <w:color w:val="000000" w:themeColor="text1"/>
          <w:sz w:val="24"/>
          <w:szCs w:val="24"/>
          <w:lang w:eastAsia="es-CO"/>
        </w:rPr>
        <w:t>ó</w:t>
      </w:r>
      <w:r w:rsidR="001A2CF2" w:rsidRPr="00993B60">
        <w:rPr>
          <w:rFonts w:ascii="Times New Roman" w:eastAsia="Times New Roman" w:hAnsi="Times New Roman" w:cs="Times New Roman"/>
          <w:color w:val="000000" w:themeColor="text1"/>
          <w:sz w:val="24"/>
          <w:szCs w:val="24"/>
          <w:lang w:eastAsia="es-CO"/>
        </w:rPr>
        <w:t xml:space="preserve"> el carácter de la </w:t>
      </w:r>
      <w:r>
        <w:rPr>
          <w:rFonts w:ascii="Times New Roman" w:eastAsia="Times New Roman" w:hAnsi="Times New Roman" w:cs="Times New Roman"/>
          <w:color w:val="000000" w:themeColor="text1"/>
          <w:sz w:val="24"/>
          <w:szCs w:val="24"/>
          <w:lang w:eastAsia="es-CO"/>
        </w:rPr>
        <w:t>R</w:t>
      </w:r>
      <w:r w:rsidR="001A2CF2" w:rsidRPr="00993B60">
        <w:rPr>
          <w:rFonts w:ascii="Times New Roman" w:eastAsia="Times New Roman" w:hAnsi="Times New Roman" w:cs="Times New Roman"/>
          <w:color w:val="000000" w:themeColor="text1"/>
          <w:sz w:val="24"/>
          <w:szCs w:val="24"/>
          <w:lang w:eastAsia="es-CO"/>
        </w:rPr>
        <w:t xml:space="preserve">evolución </w:t>
      </w:r>
      <w:r>
        <w:rPr>
          <w:rFonts w:ascii="Times New Roman" w:eastAsia="Times New Roman" w:hAnsi="Times New Roman" w:cs="Times New Roman"/>
          <w:color w:val="000000" w:themeColor="text1"/>
          <w:sz w:val="24"/>
          <w:szCs w:val="24"/>
          <w:lang w:eastAsia="es-CO"/>
        </w:rPr>
        <w:t>M</w:t>
      </w:r>
      <w:r w:rsidR="001A2CF2" w:rsidRPr="00993B60">
        <w:rPr>
          <w:rFonts w:ascii="Times New Roman" w:eastAsia="Times New Roman" w:hAnsi="Times New Roman" w:cs="Times New Roman"/>
          <w:color w:val="000000" w:themeColor="text1"/>
          <w:sz w:val="24"/>
          <w:szCs w:val="24"/>
          <w:lang w:eastAsia="es-CO"/>
        </w:rPr>
        <w:t xml:space="preserve">exicana con su combinación de </w:t>
      </w:r>
      <w:r w:rsidR="001A2CF2" w:rsidRPr="00F53269">
        <w:rPr>
          <w:rFonts w:ascii="Times New Roman" w:eastAsia="Times New Roman" w:hAnsi="Times New Roman" w:cs="Times New Roman"/>
          <w:b/>
          <w:color w:val="000000" w:themeColor="text1"/>
          <w:sz w:val="24"/>
          <w:szCs w:val="24"/>
          <w:lang w:eastAsia="es-CO"/>
        </w:rPr>
        <w:t>agrarismo</w:t>
      </w:r>
      <w:r w:rsidR="001A2CF2" w:rsidRPr="00993B60">
        <w:rPr>
          <w:rFonts w:ascii="Times New Roman" w:eastAsia="Times New Roman" w:hAnsi="Times New Roman" w:cs="Times New Roman"/>
          <w:color w:val="000000" w:themeColor="text1"/>
          <w:sz w:val="24"/>
          <w:szCs w:val="24"/>
          <w:lang w:eastAsia="es-CO"/>
        </w:rPr>
        <w:t xml:space="preserve">, </w:t>
      </w:r>
      <w:r w:rsidR="001A2CF2" w:rsidRPr="00F53269">
        <w:rPr>
          <w:rFonts w:ascii="Times New Roman" w:eastAsia="Times New Roman" w:hAnsi="Times New Roman" w:cs="Times New Roman"/>
          <w:b/>
          <w:color w:val="000000" w:themeColor="text1"/>
          <w:sz w:val="24"/>
          <w:szCs w:val="24"/>
          <w:lang w:eastAsia="es-CO"/>
        </w:rPr>
        <w:t>nacionalismo</w:t>
      </w:r>
      <w:r w:rsidR="001A2CF2" w:rsidRPr="00993B60">
        <w:rPr>
          <w:rFonts w:ascii="Times New Roman" w:eastAsia="Times New Roman" w:hAnsi="Times New Roman" w:cs="Times New Roman"/>
          <w:color w:val="000000" w:themeColor="text1"/>
          <w:sz w:val="24"/>
          <w:szCs w:val="24"/>
          <w:lang w:eastAsia="es-CO"/>
        </w:rPr>
        <w:t xml:space="preserve">, </w:t>
      </w:r>
      <w:r w:rsidR="001A2CF2" w:rsidRPr="00F53269">
        <w:rPr>
          <w:rFonts w:ascii="Times New Roman" w:eastAsia="Times New Roman" w:hAnsi="Times New Roman" w:cs="Times New Roman"/>
          <w:b/>
          <w:color w:val="000000" w:themeColor="text1"/>
          <w:sz w:val="24"/>
          <w:szCs w:val="24"/>
          <w:lang w:eastAsia="es-CO"/>
        </w:rPr>
        <w:t>socialismo</w:t>
      </w:r>
      <w:r w:rsidR="001A2CF2" w:rsidRPr="00993B60">
        <w:rPr>
          <w:rFonts w:ascii="Times New Roman" w:eastAsia="Times New Roman" w:hAnsi="Times New Roman" w:cs="Times New Roman"/>
          <w:color w:val="000000" w:themeColor="text1"/>
          <w:sz w:val="24"/>
          <w:szCs w:val="24"/>
          <w:lang w:eastAsia="es-CO"/>
        </w:rPr>
        <w:t xml:space="preserve">, </w:t>
      </w:r>
      <w:r w:rsidR="001A2CF2" w:rsidRPr="00F53269">
        <w:rPr>
          <w:rFonts w:ascii="Times New Roman" w:eastAsia="Times New Roman" w:hAnsi="Times New Roman" w:cs="Times New Roman"/>
          <w:b/>
          <w:color w:val="000000" w:themeColor="text1"/>
          <w:sz w:val="24"/>
          <w:szCs w:val="24"/>
          <w:lang w:eastAsia="es-CO"/>
        </w:rPr>
        <w:t>antiimperialismo</w:t>
      </w:r>
      <w:r w:rsidR="001A2CF2" w:rsidRPr="00993B60">
        <w:rPr>
          <w:rFonts w:ascii="Times New Roman" w:eastAsia="Times New Roman" w:hAnsi="Times New Roman" w:cs="Times New Roman"/>
          <w:color w:val="000000" w:themeColor="text1"/>
          <w:sz w:val="24"/>
          <w:szCs w:val="24"/>
          <w:lang w:eastAsia="es-CO"/>
        </w:rPr>
        <w:t xml:space="preserve">, </w:t>
      </w:r>
      <w:r w:rsidR="001A2CF2" w:rsidRPr="00F53269">
        <w:rPr>
          <w:rFonts w:ascii="Times New Roman" w:eastAsia="Times New Roman" w:hAnsi="Times New Roman" w:cs="Times New Roman"/>
          <w:b/>
          <w:color w:val="000000" w:themeColor="text1"/>
          <w:sz w:val="24"/>
          <w:szCs w:val="24"/>
          <w:lang w:eastAsia="es-CO"/>
        </w:rPr>
        <w:t>liberalismo</w:t>
      </w:r>
      <w:r w:rsidR="001A2CF2" w:rsidRPr="00993B60">
        <w:rPr>
          <w:rFonts w:ascii="Times New Roman" w:eastAsia="Times New Roman" w:hAnsi="Times New Roman" w:cs="Times New Roman"/>
          <w:color w:val="000000" w:themeColor="text1"/>
          <w:sz w:val="24"/>
          <w:szCs w:val="24"/>
          <w:lang w:eastAsia="es-CO"/>
        </w:rPr>
        <w:t xml:space="preserve"> y </w:t>
      </w:r>
      <w:r w:rsidR="001A2CF2" w:rsidRPr="00F53269">
        <w:rPr>
          <w:rFonts w:ascii="Times New Roman" w:eastAsia="Times New Roman" w:hAnsi="Times New Roman" w:cs="Times New Roman"/>
          <w:b/>
          <w:color w:val="000000" w:themeColor="text1"/>
          <w:sz w:val="24"/>
          <w:szCs w:val="24"/>
          <w:lang w:eastAsia="es-CO"/>
        </w:rPr>
        <w:t>anticlericalismo</w:t>
      </w:r>
      <w:r w:rsidR="001A2CF2" w:rsidRPr="00993B60">
        <w:rPr>
          <w:rFonts w:ascii="Times New Roman" w:eastAsia="Times New Roman" w:hAnsi="Times New Roman" w:cs="Times New Roman"/>
          <w:color w:val="000000" w:themeColor="text1"/>
          <w:sz w:val="24"/>
          <w:szCs w:val="24"/>
          <w:lang w:eastAsia="es-CO"/>
        </w:rPr>
        <w:t xml:space="preserve">. </w:t>
      </w:r>
    </w:p>
    <w:p w:rsidR="009767C7" w:rsidRPr="00993B60" w:rsidRDefault="009767C7" w:rsidP="001A2CF2">
      <w:pPr>
        <w:spacing w:after="0" w:line="285" w:lineRule="atLeast"/>
        <w:jc w:val="both"/>
        <w:rPr>
          <w:rFonts w:ascii="Times New Roman" w:eastAsia="Times New Roman" w:hAnsi="Times New Roman" w:cs="Times New Roman"/>
          <w:color w:val="000000" w:themeColor="text1"/>
          <w:sz w:val="24"/>
          <w:szCs w:val="24"/>
          <w:lang w:eastAsia="es-CO"/>
        </w:rPr>
      </w:pPr>
    </w:p>
    <w:p w:rsidR="009767C7" w:rsidRPr="00993B60" w:rsidRDefault="009767C7" w:rsidP="001A2CF2">
      <w:pPr>
        <w:spacing w:after="0" w:line="285" w:lineRule="atLeast"/>
        <w:jc w:val="both"/>
        <w:rPr>
          <w:rFonts w:ascii="Times New Roman" w:eastAsia="Times New Roman" w:hAnsi="Times New Roman" w:cs="Times New Roman"/>
          <w:color w:val="000000" w:themeColor="text1"/>
          <w:sz w:val="24"/>
          <w:szCs w:val="24"/>
          <w:lang w:eastAsia="es-CO"/>
        </w:rPr>
      </w:pPr>
    </w:p>
    <w:p w:rsidR="009767C7" w:rsidRPr="00993B60" w:rsidRDefault="009767C7" w:rsidP="001A2CF2">
      <w:pPr>
        <w:spacing w:after="0" w:line="285" w:lineRule="atLeast"/>
        <w:jc w:val="both"/>
        <w:rPr>
          <w:rFonts w:ascii="Times New Roman" w:eastAsia="Times New Roman" w:hAnsi="Times New Roman" w:cs="Times New Roman"/>
          <w:color w:val="000000" w:themeColor="text1"/>
          <w:sz w:val="24"/>
          <w:szCs w:val="24"/>
          <w:lang w:eastAsia="es-CO"/>
        </w:rPr>
      </w:pPr>
    </w:p>
    <w:p w:rsidR="000C29E3" w:rsidRPr="00BC530A" w:rsidRDefault="001A2CF2" w:rsidP="001A2CF2">
      <w:pPr>
        <w:spacing w:after="0" w:line="285" w:lineRule="atLeast"/>
        <w:jc w:val="both"/>
        <w:rPr>
          <w:rFonts w:ascii="Times New Roman" w:eastAsia="Times New Roman" w:hAnsi="Times New Roman" w:cs="Times New Roman"/>
          <w:color w:val="000000" w:themeColor="text1"/>
          <w:sz w:val="24"/>
          <w:szCs w:val="24"/>
          <w:highlight w:val="yellow"/>
          <w:lang w:eastAsia="es-CO"/>
        </w:rPr>
      </w:pPr>
      <w:r w:rsidRPr="00BC530A">
        <w:rPr>
          <w:rFonts w:ascii="Times New Roman" w:eastAsia="Times New Roman" w:hAnsi="Times New Roman" w:cs="Times New Roman"/>
          <w:color w:val="000000" w:themeColor="text1"/>
          <w:sz w:val="24"/>
          <w:szCs w:val="24"/>
          <w:highlight w:val="yellow"/>
          <w:lang w:eastAsia="es-CO"/>
        </w:rPr>
        <w:t xml:space="preserve">A grandes rasgos, la Constitución de 1917 </w:t>
      </w:r>
      <w:r w:rsidR="000C29E3" w:rsidRPr="00BC530A">
        <w:rPr>
          <w:rFonts w:ascii="Times New Roman" w:eastAsia="Times New Roman" w:hAnsi="Times New Roman" w:cs="Times New Roman"/>
          <w:color w:val="000000" w:themeColor="text1"/>
          <w:sz w:val="24"/>
          <w:szCs w:val="24"/>
          <w:highlight w:val="yellow"/>
          <w:lang w:eastAsia="es-CO"/>
        </w:rPr>
        <w:t>i</w:t>
      </w:r>
      <w:r w:rsidRPr="00BC530A">
        <w:rPr>
          <w:rFonts w:ascii="Times New Roman" w:eastAsia="Times New Roman" w:hAnsi="Times New Roman" w:cs="Times New Roman"/>
          <w:color w:val="000000" w:themeColor="text1"/>
          <w:sz w:val="24"/>
          <w:szCs w:val="24"/>
          <w:highlight w:val="yellow"/>
          <w:lang w:eastAsia="es-CO"/>
        </w:rPr>
        <w:t>ncorporó</w:t>
      </w:r>
      <w:r w:rsidR="000C29E3" w:rsidRPr="00BC530A">
        <w:rPr>
          <w:rFonts w:ascii="Times New Roman" w:eastAsia="Times New Roman" w:hAnsi="Times New Roman" w:cs="Times New Roman"/>
          <w:color w:val="000000" w:themeColor="text1"/>
          <w:sz w:val="24"/>
          <w:szCs w:val="24"/>
          <w:highlight w:val="yellow"/>
          <w:lang w:eastAsia="es-CO"/>
        </w:rPr>
        <w:t>:</w:t>
      </w:r>
      <w:r w:rsidRPr="00BC530A">
        <w:rPr>
          <w:rFonts w:ascii="Times New Roman" w:eastAsia="Times New Roman" w:hAnsi="Times New Roman" w:cs="Times New Roman"/>
          <w:color w:val="000000" w:themeColor="text1"/>
          <w:sz w:val="24"/>
          <w:szCs w:val="24"/>
          <w:highlight w:val="yellow"/>
          <w:lang w:eastAsia="es-CO"/>
        </w:rPr>
        <w:t xml:space="preserve"> </w:t>
      </w:r>
    </w:p>
    <w:p w:rsidR="007B6721" w:rsidRPr="00BC530A" w:rsidRDefault="007B6721" w:rsidP="00F53269">
      <w:pPr>
        <w:pStyle w:val="Prrafodelista"/>
        <w:numPr>
          <w:ilvl w:val="0"/>
          <w:numId w:val="4"/>
        </w:numPr>
        <w:spacing w:after="0" w:line="285" w:lineRule="atLeast"/>
        <w:jc w:val="both"/>
        <w:rPr>
          <w:rFonts w:ascii="Times New Roman" w:eastAsia="Times New Roman" w:hAnsi="Times New Roman" w:cs="Times New Roman"/>
          <w:color w:val="000000" w:themeColor="text1"/>
          <w:sz w:val="24"/>
          <w:szCs w:val="24"/>
          <w:highlight w:val="yellow"/>
          <w:lang w:eastAsia="es-CO"/>
        </w:rPr>
      </w:pPr>
      <w:r w:rsidRPr="00BC530A">
        <w:rPr>
          <w:rFonts w:ascii="Times New Roman" w:eastAsia="Times New Roman" w:hAnsi="Times New Roman" w:cs="Times New Roman"/>
          <w:color w:val="000000" w:themeColor="text1"/>
          <w:sz w:val="24"/>
          <w:szCs w:val="24"/>
          <w:highlight w:val="yellow"/>
          <w:lang w:eastAsia="es-CO"/>
        </w:rPr>
        <w:t>Derechos civiles</w:t>
      </w:r>
      <w:r w:rsidR="00F53269" w:rsidRPr="00BC530A">
        <w:rPr>
          <w:rFonts w:ascii="Times New Roman" w:eastAsia="Times New Roman" w:hAnsi="Times New Roman" w:cs="Times New Roman"/>
          <w:color w:val="000000" w:themeColor="text1"/>
          <w:sz w:val="24"/>
          <w:szCs w:val="24"/>
          <w:highlight w:val="yellow"/>
          <w:lang w:eastAsia="es-CO"/>
        </w:rPr>
        <w:t>.</w:t>
      </w:r>
    </w:p>
    <w:p w:rsidR="007B6721" w:rsidRPr="00BC530A" w:rsidRDefault="007B6721" w:rsidP="00F53269">
      <w:pPr>
        <w:pStyle w:val="Prrafodelista"/>
        <w:numPr>
          <w:ilvl w:val="0"/>
          <w:numId w:val="4"/>
        </w:numPr>
        <w:spacing w:after="0" w:line="285" w:lineRule="atLeast"/>
        <w:jc w:val="both"/>
        <w:rPr>
          <w:rFonts w:ascii="Times New Roman" w:eastAsia="Times New Roman" w:hAnsi="Times New Roman" w:cs="Times New Roman"/>
          <w:color w:val="000000" w:themeColor="text1"/>
          <w:sz w:val="24"/>
          <w:szCs w:val="24"/>
          <w:highlight w:val="yellow"/>
          <w:lang w:eastAsia="es-CO"/>
        </w:rPr>
      </w:pPr>
      <w:r w:rsidRPr="00BC530A">
        <w:rPr>
          <w:rFonts w:ascii="Times New Roman" w:eastAsia="Times New Roman" w:hAnsi="Times New Roman" w:cs="Times New Roman"/>
          <w:color w:val="000000" w:themeColor="text1"/>
          <w:sz w:val="24"/>
          <w:szCs w:val="24"/>
          <w:highlight w:val="yellow"/>
          <w:lang w:eastAsia="es-CO"/>
        </w:rPr>
        <w:t>Derechos de trabajadores</w:t>
      </w:r>
      <w:r w:rsidR="00F53269" w:rsidRPr="00BC530A">
        <w:rPr>
          <w:rFonts w:ascii="Times New Roman" w:eastAsia="Times New Roman" w:hAnsi="Times New Roman" w:cs="Times New Roman"/>
          <w:color w:val="000000" w:themeColor="text1"/>
          <w:sz w:val="24"/>
          <w:szCs w:val="24"/>
          <w:highlight w:val="yellow"/>
          <w:lang w:eastAsia="es-CO"/>
        </w:rPr>
        <w:t>.</w:t>
      </w:r>
    </w:p>
    <w:p w:rsidR="007B6721" w:rsidRPr="00BC530A" w:rsidRDefault="007B6721" w:rsidP="00F53269">
      <w:pPr>
        <w:pStyle w:val="Prrafodelista"/>
        <w:numPr>
          <w:ilvl w:val="0"/>
          <w:numId w:val="4"/>
        </w:numPr>
        <w:spacing w:after="0" w:line="285" w:lineRule="atLeast"/>
        <w:jc w:val="both"/>
        <w:rPr>
          <w:rFonts w:ascii="Times New Roman" w:eastAsia="Times New Roman" w:hAnsi="Times New Roman" w:cs="Times New Roman"/>
          <w:color w:val="000000" w:themeColor="text1"/>
          <w:sz w:val="24"/>
          <w:szCs w:val="24"/>
          <w:highlight w:val="yellow"/>
          <w:lang w:eastAsia="es-CO"/>
        </w:rPr>
      </w:pPr>
      <w:r w:rsidRPr="00BC530A">
        <w:rPr>
          <w:rFonts w:ascii="Times New Roman" w:eastAsia="Times New Roman" w:hAnsi="Times New Roman" w:cs="Times New Roman"/>
          <w:color w:val="000000" w:themeColor="text1"/>
          <w:sz w:val="24"/>
          <w:szCs w:val="24"/>
          <w:highlight w:val="yellow"/>
          <w:lang w:eastAsia="es-CO"/>
        </w:rPr>
        <w:t>P</w:t>
      </w:r>
      <w:r w:rsidR="001A2CF2" w:rsidRPr="00BC530A">
        <w:rPr>
          <w:rFonts w:ascii="Times New Roman" w:eastAsia="Times New Roman" w:hAnsi="Times New Roman" w:cs="Times New Roman"/>
          <w:color w:val="000000" w:themeColor="text1"/>
          <w:sz w:val="24"/>
          <w:szCs w:val="24"/>
          <w:highlight w:val="yellow"/>
          <w:lang w:eastAsia="es-CO"/>
        </w:rPr>
        <w:t>rocedimientos democráticos</w:t>
      </w:r>
      <w:r w:rsidR="00F53269" w:rsidRPr="00BC530A">
        <w:rPr>
          <w:rFonts w:ascii="Times New Roman" w:eastAsia="Times New Roman" w:hAnsi="Times New Roman" w:cs="Times New Roman"/>
          <w:color w:val="000000" w:themeColor="text1"/>
          <w:sz w:val="24"/>
          <w:szCs w:val="24"/>
          <w:highlight w:val="yellow"/>
          <w:lang w:eastAsia="es-CO"/>
        </w:rPr>
        <w:t>.</w:t>
      </w:r>
    </w:p>
    <w:p w:rsidR="007B6721" w:rsidRPr="00BC530A" w:rsidRDefault="007B6721" w:rsidP="00F53269">
      <w:pPr>
        <w:pStyle w:val="Prrafodelista"/>
        <w:numPr>
          <w:ilvl w:val="0"/>
          <w:numId w:val="4"/>
        </w:numPr>
        <w:spacing w:after="0" w:line="285" w:lineRule="atLeast"/>
        <w:jc w:val="both"/>
        <w:rPr>
          <w:rFonts w:ascii="Times New Roman" w:eastAsia="Times New Roman" w:hAnsi="Times New Roman" w:cs="Times New Roman"/>
          <w:color w:val="000000" w:themeColor="text1"/>
          <w:sz w:val="24"/>
          <w:szCs w:val="24"/>
          <w:highlight w:val="yellow"/>
          <w:lang w:eastAsia="es-CO"/>
        </w:rPr>
      </w:pPr>
      <w:r w:rsidRPr="00BC530A">
        <w:rPr>
          <w:rFonts w:ascii="Times New Roman" w:eastAsia="Times New Roman" w:hAnsi="Times New Roman" w:cs="Times New Roman"/>
          <w:color w:val="000000" w:themeColor="text1"/>
          <w:sz w:val="24"/>
          <w:szCs w:val="24"/>
          <w:highlight w:val="yellow"/>
          <w:lang w:eastAsia="es-CO"/>
        </w:rPr>
        <w:t>M</w:t>
      </w:r>
      <w:r w:rsidR="00F53269" w:rsidRPr="00BC530A">
        <w:rPr>
          <w:rFonts w:ascii="Times New Roman" w:eastAsia="Times New Roman" w:hAnsi="Times New Roman" w:cs="Times New Roman"/>
          <w:color w:val="000000" w:themeColor="text1"/>
          <w:sz w:val="24"/>
          <w:szCs w:val="24"/>
          <w:highlight w:val="yellow"/>
          <w:lang w:eastAsia="es-CO"/>
        </w:rPr>
        <w:t>edidas anticlericales.</w:t>
      </w:r>
    </w:p>
    <w:p w:rsidR="007B6721" w:rsidRPr="00BC530A" w:rsidRDefault="007B6721" w:rsidP="00F53269">
      <w:pPr>
        <w:pStyle w:val="Prrafodelista"/>
        <w:numPr>
          <w:ilvl w:val="0"/>
          <w:numId w:val="4"/>
        </w:numPr>
        <w:spacing w:after="0" w:line="285" w:lineRule="atLeast"/>
        <w:jc w:val="both"/>
        <w:rPr>
          <w:rFonts w:ascii="Times New Roman" w:eastAsia="Times New Roman" w:hAnsi="Times New Roman" w:cs="Times New Roman"/>
          <w:color w:val="000000" w:themeColor="text1"/>
          <w:sz w:val="24"/>
          <w:szCs w:val="24"/>
          <w:highlight w:val="yellow"/>
          <w:lang w:eastAsia="es-CO"/>
        </w:rPr>
      </w:pPr>
      <w:r w:rsidRPr="00BC530A">
        <w:rPr>
          <w:rFonts w:ascii="Times New Roman" w:eastAsia="Times New Roman" w:hAnsi="Times New Roman" w:cs="Times New Roman"/>
          <w:color w:val="000000" w:themeColor="text1"/>
          <w:sz w:val="24"/>
          <w:szCs w:val="24"/>
          <w:highlight w:val="yellow"/>
          <w:lang w:eastAsia="es-CO"/>
        </w:rPr>
        <w:t xml:space="preserve">Medidas </w:t>
      </w:r>
      <w:r w:rsidR="001A2CF2" w:rsidRPr="00BC530A">
        <w:rPr>
          <w:rFonts w:ascii="Times New Roman" w:eastAsia="Times New Roman" w:hAnsi="Times New Roman" w:cs="Times New Roman"/>
          <w:color w:val="000000" w:themeColor="text1"/>
          <w:sz w:val="24"/>
          <w:szCs w:val="24"/>
          <w:highlight w:val="yellow"/>
          <w:lang w:eastAsia="es-CO"/>
        </w:rPr>
        <w:t>antimonop</w:t>
      </w:r>
      <w:r w:rsidR="000C29E3" w:rsidRPr="00BC530A">
        <w:rPr>
          <w:rFonts w:ascii="Times New Roman" w:eastAsia="Times New Roman" w:hAnsi="Times New Roman" w:cs="Times New Roman"/>
          <w:color w:val="000000" w:themeColor="text1"/>
          <w:sz w:val="24"/>
          <w:szCs w:val="24"/>
          <w:highlight w:val="yellow"/>
          <w:lang w:eastAsia="es-CO"/>
        </w:rPr>
        <w:t>ólicas</w:t>
      </w:r>
      <w:r w:rsidR="001A2CF2" w:rsidRPr="00BC530A">
        <w:rPr>
          <w:rFonts w:ascii="Times New Roman" w:eastAsia="Times New Roman" w:hAnsi="Times New Roman" w:cs="Times New Roman"/>
          <w:color w:val="000000" w:themeColor="text1"/>
          <w:sz w:val="24"/>
          <w:szCs w:val="24"/>
          <w:highlight w:val="yellow"/>
          <w:lang w:eastAsia="es-CO"/>
        </w:rPr>
        <w:t xml:space="preserve">. </w:t>
      </w:r>
    </w:p>
    <w:p w:rsidR="007B6721" w:rsidRPr="00BC530A" w:rsidRDefault="007B6721" w:rsidP="001A2CF2">
      <w:pPr>
        <w:spacing w:after="0" w:line="285" w:lineRule="atLeast"/>
        <w:jc w:val="both"/>
        <w:rPr>
          <w:rFonts w:ascii="Times New Roman" w:eastAsia="Times New Roman" w:hAnsi="Times New Roman" w:cs="Times New Roman"/>
          <w:color w:val="000000" w:themeColor="text1"/>
          <w:sz w:val="24"/>
          <w:szCs w:val="24"/>
          <w:highlight w:val="yellow"/>
          <w:lang w:eastAsia="es-CO"/>
        </w:rPr>
      </w:pPr>
    </w:p>
    <w:p w:rsidR="007B6721" w:rsidRPr="00BC530A" w:rsidRDefault="007B6721" w:rsidP="001A2CF2">
      <w:pPr>
        <w:spacing w:after="0" w:line="285" w:lineRule="atLeast"/>
        <w:jc w:val="both"/>
        <w:rPr>
          <w:rFonts w:ascii="Times New Roman" w:eastAsia="Times New Roman" w:hAnsi="Times New Roman" w:cs="Times New Roman"/>
          <w:color w:val="000000" w:themeColor="text1"/>
          <w:sz w:val="24"/>
          <w:szCs w:val="24"/>
          <w:highlight w:val="yellow"/>
          <w:lang w:eastAsia="es-CO"/>
        </w:rPr>
      </w:pPr>
      <w:r w:rsidRPr="00BC530A">
        <w:rPr>
          <w:rFonts w:ascii="Times New Roman" w:eastAsia="Times New Roman" w:hAnsi="Times New Roman" w:cs="Times New Roman"/>
          <w:color w:val="000000" w:themeColor="text1"/>
          <w:sz w:val="24"/>
          <w:szCs w:val="24"/>
          <w:highlight w:val="yellow"/>
          <w:lang w:eastAsia="es-CO"/>
        </w:rPr>
        <w:t>As</w:t>
      </w:r>
      <w:r w:rsidR="00F53269" w:rsidRPr="00BC530A">
        <w:rPr>
          <w:rFonts w:ascii="Times New Roman" w:eastAsia="Times New Roman" w:hAnsi="Times New Roman" w:cs="Times New Roman"/>
          <w:color w:val="000000" w:themeColor="text1"/>
          <w:sz w:val="24"/>
          <w:szCs w:val="24"/>
          <w:highlight w:val="yellow"/>
          <w:lang w:eastAsia="es-CO"/>
        </w:rPr>
        <w:t>í</w:t>
      </w:r>
      <w:r w:rsidRPr="00BC530A">
        <w:rPr>
          <w:rFonts w:ascii="Times New Roman" w:eastAsia="Times New Roman" w:hAnsi="Times New Roman" w:cs="Times New Roman"/>
          <w:color w:val="000000" w:themeColor="text1"/>
          <w:sz w:val="24"/>
          <w:szCs w:val="24"/>
          <w:highlight w:val="yellow"/>
          <w:lang w:eastAsia="es-CO"/>
        </w:rPr>
        <w:t xml:space="preserve"> mismo decretó:</w:t>
      </w:r>
    </w:p>
    <w:p w:rsidR="007B6721" w:rsidRPr="00BC530A" w:rsidRDefault="007B6721" w:rsidP="001A2CF2">
      <w:pPr>
        <w:spacing w:after="0" w:line="285" w:lineRule="atLeast"/>
        <w:jc w:val="both"/>
        <w:rPr>
          <w:rFonts w:ascii="Times New Roman" w:eastAsia="Times New Roman" w:hAnsi="Times New Roman" w:cs="Times New Roman"/>
          <w:color w:val="000000" w:themeColor="text1"/>
          <w:sz w:val="24"/>
          <w:szCs w:val="24"/>
          <w:highlight w:val="yellow"/>
          <w:lang w:eastAsia="es-CO"/>
        </w:rPr>
      </w:pPr>
    </w:p>
    <w:p w:rsidR="007B6721" w:rsidRPr="00BC530A" w:rsidRDefault="007B6721" w:rsidP="007B6721">
      <w:pPr>
        <w:spacing w:after="0" w:line="285" w:lineRule="atLeast"/>
        <w:jc w:val="both"/>
        <w:rPr>
          <w:rFonts w:ascii="Times New Roman" w:eastAsia="Times New Roman" w:hAnsi="Times New Roman" w:cs="Times New Roman"/>
          <w:color w:val="000000" w:themeColor="text1"/>
          <w:sz w:val="24"/>
          <w:szCs w:val="24"/>
          <w:highlight w:val="yellow"/>
          <w:lang w:eastAsia="es-CO"/>
        </w:rPr>
      </w:pPr>
    </w:p>
    <w:p w:rsidR="007B6721" w:rsidRPr="00BC530A" w:rsidRDefault="007B6721" w:rsidP="00362DED">
      <w:pPr>
        <w:pStyle w:val="Prrafodelista"/>
        <w:numPr>
          <w:ilvl w:val="0"/>
          <w:numId w:val="5"/>
        </w:numPr>
        <w:spacing w:after="0" w:line="285" w:lineRule="atLeast"/>
        <w:jc w:val="both"/>
        <w:rPr>
          <w:rFonts w:ascii="Times New Roman" w:eastAsia="Times New Roman" w:hAnsi="Times New Roman" w:cs="Times New Roman"/>
          <w:color w:val="000000" w:themeColor="text1"/>
          <w:sz w:val="24"/>
          <w:szCs w:val="24"/>
          <w:highlight w:val="yellow"/>
          <w:lang w:eastAsia="es-CO"/>
        </w:rPr>
      </w:pPr>
      <w:r w:rsidRPr="00BC530A">
        <w:rPr>
          <w:rFonts w:ascii="Times New Roman" w:eastAsia="Times New Roman" w:hAnsi="Times New Roman" w:cs="Times New Roman"/>
          <w:color w:val="000000" w:themeColor="text1"/>
          <w:sz w:val="24"/>
          <w:szCs w:val="24"/>
          <w:highlight w:val="yellow"/>
          <w:lang w:eastAsia="es-CO"/>
        </w:rPr>
        <w:t xml:space="preserve">Educación laica, gratuita, obligatoria, universal y estatal, </w:t>
      </w:r>
    </w:p>
    <w:p w:rsidR="007B6721" w:rsidRPr="00BC530A" w:rsidRDefault="007B6721" w:rsidP="00362DED">
      <w:pPr>
        <w:pStyle w:val="Prrafodelista"/>
        <w:numPr>
          <w:ilvl w:val="0"/>
          <w:numId w:val="5"/>
        </w:numPr>
        <w:spacing w:after="0" w:line="285" w:lineRule="atLeast"/>
        <w:jc w:val="both"/>
        <w:rPr>
          <w:rFonts w:ascii="Times New Roman" w:eastAsia="Times New Roman" w:hAnsi="Times New Roman" w:cs="Times New Roman"/>
          <w:color w:val="000000" w:themeColor="text1"/>
          <w:sz w:val="24"/>
          <w:szCs w:val="24"/>
          <w:highlight w:val="yellow"/>
          <w:lang w:eastAsia="es-CO"/>
        </w:rPr>
      </w:pPr>
      <w:r w:rsidRPr="00BC530A">
        <w:rPr>
          <w:rFonts w:ascii="Times New Roman" w:eastAsia="Times New Roman" w:hAnsi="Times New Roman" w:cs="Times New Roman"/>
          <w:color w:val="000000" w:themeColor="text1"/>
          <w:sz w:val="24"/>
          <w:szCs w:val="24"/>
          <w:highlight w:val="yellow"/>
          <w:lang w:eastAsia="es-CO"/>
        </w:rPr>
        <w:t>La reforma agraria</w:t>
      </w:r>
    </w:p>
    <w:p w:rsidR="007B6721" w:rsidRPr="00993B60" w:rsidRDefault="007B6721" w:rsidP="001A2CF2">
      <w:pPr>
        <w:spacing w:after="0" w:line="285" w:lineRule="atLeast"/>
        <w:jc w:val="both"/>
        <w:rPr>
          <w:rFonts w:ascii="Times New Roman" w:eastAsia="Times New Roman" w:hAnsi="Times New Roman" w:cs="Times New Roman"/>
          <w:color w:val="000000" w:themeColor="text1"/>
          <w:sz w:val="24"/>
          <w:szCs w:val="24"/>
          <w:lang w:eastAsia="es-CO"/>
        </w:rPr>
      </w:pPr>
    </w:p>
    <w:p w:rsidR="007B6721" w:rsidRPr="00993B60" w:rsidRDefault="007B6721" w:rsidP="001A2CF2">
      <w:pPr>
        <w:spacing w:after="0" w:line="285" w:lineRule="atLeast"/>
        <w:jc w:val="both"/>
        <w:rPr>
          <w:rFonts w:ascii="Times New Roman" w:eastAsia="Times New Roman" w:hAnsi="Times New Roman" w:cs="Times New Roman"/>
          <w:color w:val="000000" w:themeColor="text1"/>
          <w:sz w:val="24"/>
          <w:szCs w:val="24"/>
          <w:lang w:eastAsia="es-CO"/>
        </w:rPr>
      </w:pPr>
    </w:p>
    <w:p w:rsidR="007B6721" w:rsidRPr="00993B60" w:rsidRDefault="007B6721" w:rsidP="007B6721">
      <w:pPr>
        <w:spacing w:after="0" w:line="285" w:lineRule="atLeast"/>
        <w:jc w:val="both"/>
        <w:rPr>
          <w:rFonts w:ascii="Times New Roman" w:eastAsia="Times New Roman" w:hAnsi="Times New Roman" w:cs="Times New Roman"/>
          <w:color w:val="000000" w:themeColor="text1"/>
          <w:sz w:val="24"/>
          <w:szCs w:val="24"/>
          <w:highlight w:val="yellow"/>
          <w:lang w:eastAsia="es-CO"/>
        </w:rPr>
      </w:pPr>
      <w:r w:rsidRPr="00993B60">
        <w:rPr>
          <w:rFonts w:ascii="Times New Roman" w:eastAsia="Times New Roman" w:hAnsi="Times New Roman" w:cs="Times New Roman"/>
          <w:color w:val="000000" w:themeColor="text1"/>
          <w:sz w:val="24"/>
          <w:szCs w:val="24"/>
          <w:highlight w:val="yellow"/>
          <w:lang w:eastAsia="es-CO"/>
        </w:rPr>
        <w:t>DESTACADO</w:t>
      </w:r>
    </w:p>
    <w:p w:rsidR="000C29E3" w:rsidRPr="00993B60" w:rsidRDefault="007B6721" w:rsidP="001A2CF2">
      <w:pPr>
        <w:spacing w:after="0" w:line="285" w:lineRule="atLeast"/>
        <w:jc w:val="both"/>
        <w:rPr>
          <w:rFonts w:ascii="Times New Roman" w:eastAsia="Times New Roman" w:hAnsi="Times New Roman" w:cs="Times New Roman"/>
          <w:color w:val="000000" w:themeColor="text1"/>
          <w:sz w:val="24"/>
          <w:szCs w:val="24"/>
          <w:lang w:eastAsia="es-CO"/>
        </w:rPr>
      </w:pPr>
      <w:r w:rsidRPr="00993B60">
        <w:rPr>
          <w:rFonts w:ascii="Times New Roman" w:eastAsia="Times New Roman" w:hAnsi="Times New Roman" w:cs="Times New Roman"/>
          <w:color w:val="000000" w:themeColor="text1"/>
          <w:sz w:val="24"/>
          <w:szCs w:val="24"/>
          <w:highlight w:val="yellow"/>
          <w:lang w:eastAsia="es-CO"/>
        </w:rPr>
        <w:t>La Constitución mexicana, que se creó en 1917</w:t>
      </w:r>
      <w:r w:rsidR="00362DED">
        <w:rPr>
          <w:rFonts w:ascii="Times New Roman" w:eastAsia="Times New Roman" w:hAnsi="Times New Roman" w:cs="Times New Roman"/>
          <w:color w:val="000000" w:themeColor="text1"/>
          <w:sz w:val="24"/>
          <w:szCs w:val="24"/>
          <w:highlight w:val="yellow"/>
          <w:lang w:eastAsia="es-CO"/>
        </w:rPr>
        <w:t>,</w:t>
      </w:r>
      <w:r w:rsidRPr="00993B60">
        <w:rPr>
          <w:rFonts w:ascii="Times New Roman" w:eastAsia="Times New Roman" w:hAnsi="Times New Roman" w:cs="Times New Roman"/>
          <w:color w:val="000000" w:themeColor="text1"/>
          <w:sz w:val="24"/>
          <w:szCs w:val="24"/>
          <w:highlight w:val="yellow"/>
          <w:lang w:eastAsia="es-CO"/>
        </w:rPr>
        <w:t xml:space="preserve"> sigue vigente en </w:t>
      </w:r>
      <w:r w:rsidRPr="00362DED">
        <w:rPr>
          <w:rFonts w:ascii="Times New Roman" w:eastAsia="Times New Roman" w:hAnsi="Times New Roman" w:cs="Times New Roman"/>
          <w:color w:val="000000" w:themeColor="text1"/>
          <w:sz w:val="24"/>
          <w:szCs w:val="24"/>
          <w:highlight w:val="yellow"/>
          <w:lang w:eastAsia="es-CO"/>
        </w:rPr>
        <w:t>el presente.</w:t>
      </w:r>
      <w:r w:rsidR="00362DED" w:rsidRPr="00362DED">
        <w:rPr>
          <w:rFonts w:ascii="Times New Roman" w:eastAsia="Times New Roman" w:hAnsi="Times New Roman" w:cs="Times New Roman"/>
          <w:color w:val="000000" w:themeColor="text1"/>
          <w:sz w:val="24"/>
          <w:szCs w:val="24"/>
          <w:highlight w:val="yellow"/>
          <w:lang w:eastAsia="es-CO"/>
        </w:rPr>
        <w:t xml:space="preserve"> E</w:t>
      </w:r>
      <w:r w:rsidRPr="00362DED">
        <w:rPr>
          <w:rFonts w:ascii="Times New Roman" w:eastAsia="Times New Roman" w:hAnsi="Times New Roman" w:cs="Times New Roman"/>
          <w:color w:val="000000" w:themeColor="text1"/>
          <w:sz w:val="24"/>
          <w:szCs w:val="24"/>
          <w:highlight w:val="yellow"/>
          <w:lang w:eastAsia="es-CO"/>
        </w:rPr>
        <w:t xml:space="preserve">liminó </w:t>
      </w:r>
      <w:r w:rsidR="001A2CF2" w:rsidRPr="00993B60">
        <w:rPr>
          <w:rFonts w:ascii="Times New Roman" w:eastAsia="Times New Roman" w:hAnsi="Times New Roman" w:cs="Times New Roman"/>
          <w:color w:val="000000" w:themeColor="text1"/>
          <w:sz w:val="24"/>
          <w:szCs w:val="24"/>
          <w:highlight w:val="yellow"/>
          <w:lang w:eastAsia="es-CO"/>
        </w:rPr>
        <w:t>figuras del vicepresidente y de los jefes políticos o caciques locales, personajes que habían jugado un papel fundamental en el mantenimiento del régimen de Díaz</w:t>
      </w:r>
      <w:r w:rsidR="000C29E3" w:rsidRPr="00993B60">
        <w:rPr>
          <w:rFonts w:ascii="Times New Roman" w:eastAsia="Times New Roman" w:hAnsi="Times New Roman" w:cs="Times New Roman"/>
          <w:color w:val="000000" w:themeColor="text1"/>
          <w:sz w:val="24"/>
          <w:szCs w:val="24"/>
          <w:highlight w:val="yellow"/>
          <w:lang w:eastAsia="es-CO"/>
        </w:rPr>
        <w:t>. S</w:t>
      </w:r>
      <w:r w:rsidR="001A2CF2" w:rsidRPr="00993B60">
        <w:rPr>
          <w:rFonts w:ascii="Times New Roman" w:eastAsia="Times New Roman" w:hAnsi="Times New Roman" w:cs="Times New Roman"/>
          <w:color w:val="000000" w:themeColor="text1"/>
          <w:sz w:val="24"/>
          <w:szCs w:val="24"/>
          <w:highlight w:val="yellow"/>
          <w:lang w:eastAsia="es-CO"/>
        </w:rPr>
        <w:t>e prohibió la reelección con la intención de acabar con los gobiernos personalistas</w:t>
      </w:r>
      <w:r w:rsidR="00362DED">
        <w:rPr>
          <w:rFonts w:ascii="Times New Roman" w:eastAsia="Times New Roman" w:hAnsi="Times New Roman" w:cs="Times New Roman"/>
          <w:color w:val="000000" w:themeColor="text1"/>
          <w:sz w:val="24"/>
          <w:szCs w:val="24"/>
          <w:lang w:eastAsia="es-CO"/>
        </w:rPr>
        <w:t>.</w:t>
      </w:r>
    </w:p>
    <w:p w:rsidR="000C29E3" w:rsidRPr="00993B60" w:rsidRDefault="000C29E3" w:rsidP="001A2CF2">
      <w:pPr>
        <w:spacing w:after="0" w:line="285" w:lineRule="atLeast"/>
        <w:jc w:val="both"/>
        <w:rPr>
          <w:rFonts w:ascii="Times New Roman" w:eastAsia="Times New Roman" w:hAnsi="Times New Roman" w:cs="Times New Roman"/>
          <w:color w:val="000000" w:themeColor="text1"/>
          <w:sz w:val="24"/>
          <w:szCs w:val="24"/>
          <w:lang w:eastAsia="es-CO"/>
        </w:rPr>
      </w:pPr>
    </w:p>
    <w:p w:rsidR="001A2CF2" w:rsidRPr="00993B60" w:rsidRDefault="001A2CF2" w:rsidP="001A2CF2">
      <w:pPr>
        <w:spacing w:after="0" w:line="285" w:lineRule="atLeast"/>
        <w:jc w:val="both"/>
        <w:rPr>
          <w:rFonts w:ascii="Times New Roman" w:eastAsia="Times New Roman" w:hAnsi="Times New Roman" w:cs="Times New Roman"/>
          <w:color w:val="000000" w:themeColor="text1"/>
          <w:sz w:val="24"/>
          <w:szCs w:val="24"/>
          <w:lang w:eastAsia="es-CO"/>
        </w:rPr>
      </w:pPr>
      <w:r w:rsidRPr="00993B60">
        <w:rPr>
          <w:rFonts w:ascii="Times New Roman" w:eastAsia="Times New Roman" w:hAnsi="Times New Roman" w:cs="Times New Roman"/>
          <w:color w:val="000000" w:themeColor="text1"/>
          <w:sz w:val="24"/>
          <w:szCs w:val="24"/>
          <w:lang w:eastAsia="es-CO"/>
        </w:rPr>
        <w:t xml:space="preserve">Sin embargo una vez en el poder, Carranza </w:t>
      </w:r>
      <w:r w:rsidR="00CB1741" w:rsidRPr="00362DED">
        <w:rPr>
          <w:rFonts w:ascii="Times New Roman" w:eastAsia="Times New Roman" w:hAnsi="Times New Roman" w:cs="Times New Roman"/>
          <w:b/>
          <w:color w:val="000000" w:themeColor="text1"/>
          <w:sz w:val="24"/>
          <w:szCs w:val="24"/>
          <w:lang w:eastAsia="es-CO"/>
        </w:rPr>
        <w:t>se opuso</w:t>
      </w:r>
      <w:r w:rsidRPr="00993B60">
        <w:rPr>
          <w:rFonts w:ascii="Times New Roman" w:eastAsia="Times New Roman" w:hAnsi="Times New Roman" w:cs="Times New Roman"/>
          <w:color w:val="000000" w:themeColor="text1"/>
          <w:sz w:val="24"/>
          <w:szCs w:val="24"/>
          <w:lang w:eastAsia="es-CO"/>
        </w:rPr>
        <w:t xml:space="preserve"> a acelerar las medidas de </w:t>
      </w:r>
      <w:r w:rsidRPr="00362DED">
        <w:rPr>
          <w:rFonts w:ascii="Times New Roman" w:eastAsia="Times New Roman" w:hAnsi="Times New Roman" w:cs="Times New Roman"/>
          <w:b/>
          <w:color w:val="000000" w:themeColor="text1"/>
          <w:sz w:val="24"/>
          <w:szCs w:val="24"/>
          <w:lang w:eastAsia="es-CO"/>
        </w:rPr>
        <w:t>reforma</w:t>
      </w:r>
      <w:r w:rsidRPr="00993B60">
        <w:rPr>
          <w:rFonts w:ascii="Times New Roman" w:eastAsia="Times New Roman" w:hAnsi="Times New Roman" w:cs="Times New Roman"/>
          <w:color w:val="000000" w:themeColor="text1"/>
          <w:sz w:val="24"/>
          <w:szCs w:val="24"/>
          <w:lang w:eastAsia="es-CO"/>
        </w:rPr>
        <w:t xml:space="preserve"> </w:t>
      </w:r>
      <w:r w:rsidRPr="00362DED">
        <w:rPr>
          <w:rFonts w:ascii="Times New Roman" w:eastAsia="Times New Roman" w:hAnsi="Times New Roman" w:cs="Times New Roman"/>
          <w:b/>
          <w:color w:val="000000" w:themeColor="text1"/>
          <w:sz w:val="24"/>
          <w:szCs w:val="24"/>
          <w:lang w:eastAsia="es-CO"/>
        </w:rPr>
        <w:t>social</w:t>
      </w:r>
      <w:r w:rsidRPr="00993B60">
        <w:rPr>
          <w:rFonts w:ascii="Times New Roman" w:eastAsia="Times New Roman" w:hAnsi="Times New Roman" w:cs="Times New Roman"/>
          <w:color w:val="000000" w:themeColor="text1"/>
          <w:sz w:val="24"/>
          <w:szCs w:val="24"/>
          <w:lang w:eastAsia="es-CO"/>
        </w:rPr>
        <w:t xml:space="preserve">. Al final de su mandato intentó imponer como presidente a un candidato </w:t>
      </w:r>
      <w:r w:rsidR="00362DED">
        <w:rPr>
          <w:rFonts w:ascii="Times New Roman" w:eastAsia="Times New Roman" w:hAnsi="Times New Roman" w:cs="Times New Roman"/>
          <w:color w:val="000000" w:themeColor="text1"/>
          <w:sz w:val="24"/>
          <w:szCs w:val="24"/>
          <w:lang w:eastAsia="es-CO"/>
        </w:rPr>
        <w:t>de su preferencia</w:t>
      </w:r>
      <w:r w:rsidRPr="00993B60">
        <w:rPr>
          <w:rFonts w:ascii="Times New Roman" w:eastAsia="Times New Roman" w:hAnsi="Times New Roman" w:cs="Times New Roman"/>
          <w:color w:val="000000" w:themeColor="text1"/>
          <w:sz w:val="24"/>
          <w:szCs w:val="24"/>
          <w:lang w:eastAsia="es-CO"/>
        </w:rPr>
        <w:t>, lo que llevó a su antiguo camarada de armas, el general Obregón, a asesinarlo en una emboscada en 1920 y a proclamarse presidente en su lugar.</w:t>
      </w:r>
    </w:p>
    <w:p w:rsidR="007B6721" w:rsidRPr="00993B60" w:rsidRDefault="007B6721" w:rsidP="001A2CF2">
      <w:pPr>
        <w:spacing w:after="0" w:line="285" w:lineRule="atLeast"/>
        <w:jc w:val="both"/>
        <w:rPr>
          <w:rFonts w:ascii="Times New Roman" w:eastAsia="Times New Roman" w:hAnsi="Times New Roman" w:cs="Times New Roman"/>
          <w:color w:val="000000" w:themeColor="text1"/>
          <w:sz w:val="24"/>
          <w:szCs w:val="24"/>
          <w:lang w:eastAsia="es-CO"/>
        </w:rPr>
      </w:pPr>
    </w:p>
    <w:p w:rsidR="001A2CF2" w:rsidRPr="00993B60" w:rsidRDefault="00362DED" w:rsidP="001A2CF2">
      <w:pPr>
        <w:spacing w:after="0" w:line="384" w:lineRule="atLeast"/>
        <w:jc w:val="both"/>
        <w:rPr>
          <w:rFonts w:ascii="Times New Roman" w:eastAsia="Times New Roman" w:hAnsi="Times New Roman" w:cs="Times New Roman"/>
          <w:color w:val="000000" w:themeColor="text1"/>
          <w:sz w:val="24"/>
          <w:szCs w:val="24"/>
          <w:lang w:eastAsia="es-CO"/>
        </w:rPr>
      </w:pPr>
      <w:bookmarkStart w:id="2" w:name="IDAK4D2F"/>
      <w:bookmarkStart w:id="3" w:name="IDA15D2F"/>
      <w:bookmarkEnd w:id="2"/>
      <w:bookmarkEnd w:id="3"/>
      <w:r w:rsidRPr="00993B60">
        <w:rPr>
          <w:rFonts w:ascii="Times New Roman" w:hAnsi="Times New Roman" w:cs="Times New Roman"/>
          <w:color w:val="000000" w:themeColor="text1"/>
          <w:sz w:val="24"/>
          <w:szCs w:val="24"/>
          <w:highlight w:val="yellow"/>
        </w:rPr>
        <w:t xml:space="preserve">[SECCIÓN </w:t>
      </w:r>
      <w:r w:rsidR="00BA1C19">
        <w:rPr>
          <w:rFonts w:ascii="Times New Roman" w:hAnsi="Times New Roman" w:cs="Times New Roman"/>
          <w:color w:val="000000" w:themeColor="text1"/>
          <w:sz w:val="24"/>
          <w:szCs w:val="24"/>
          <w:highlight w:val="yellow"/>
        </w:rPr>
        <w:t>3</w:t>
      </w:r>
      <w:r w:rsidRPr="00993B60">
        <w:rPr>
          <w:rFonts w:ascii="Times New Roman" w:hAnsi="Times New Roman" w:cs="Times New Roman"/>
          <w:color w:val="000000" w:themeColor="text1"/>
          <w:sz w:val="24"/>
          <w:szCs w:val="24"/>
          <w:highlight w:val="yellow"/>
        </w:rPr>
        <w:t>]</w:t>
      </w:r>
      <w:r w:rsidRPr="00993B60">
        <w:rPr>
          <w:rFonts w:ascii="Times New Roman" w:hAnsi="Times New Roman" w:cs="Times New Roman"/>
          <w:color w:val="000000" w:themeColor="text1"/>
          <w:sz w:val="24"/>
          <w:szCs w:val="24"/>
        </w:rPr>
        <w:t xml:space="preserve"> </w:t>
      </w:r>
      <w:r w:rsidRPr="00F3454C">
        <w:rPr>
          <w:rFonts w:ascii="Times New Roman" w:hAnsi="Times New Roman" w:cs="Times New Roman"/>
          <w:b/>
          <w:color w:val="000000" w:themeColor="text1"/>
          <w:sz w:val="24"/>
          <w:szCs w:val="24"/>
        </w:rPr>
        <w:t>1.2.</w:t>
      </w:r>
      <w:r w:rsidR="00FC3632">
        <w:rPr>
          <w:rFonts w:ascii="Times New Roman" w:hAnsi="Times New Roman" w:cs="Times New Roman"/>
          <w:b/>
          <w:color w:val="000000" w:themeColor="text1"/>
          <w:sz w:val="24"/>
          <w:szCs w:val="24"/>
        </w:rPr>
        <w:t>7</w:t>
      </w:r>
      <w:r>
        <w:rPr>
          <w:rFonts w:ascii="Times New Roman" w:hAnsi="Times New Roman" w:cs="Times New Roman"/>
          <w:b/>
          <w:color w:val="000000" w:themeColor="text1"/>
          <w:sz w:val="24"/>
          <w:szCs w:val="24"/>
        </w:rPr>
        <w:t xml:space="preserve"> </w:t>
      </w:r>
      <w:r w:rsidR="007B6721" w:rsidRPr="00993B60">
        <w:rPr>
          <w:rFonts w:ascii="Times New Roman" w:eastAsia="Times New Roman" w:hAnsi="Times New Roman" w:cs="Times New Roman"/>
          <w:b/>
          <w:bCs/>
          <w:color w:val="000000" w:themeColor="text1"/>
          <w:sz w:val="24"/>
          <w:szCs w:val="24"/>
          <w:lang w:eastAsia="es-CO"/>
        </w:rPr>
        <w:t xml:space="preserve">Las presidencias de </w:t>
      </w:r>
      <w:r w:rsidR="001A2CF2" w:rsidRPr="00993B60">
        <w:rPr>
          <w:rFonts w:ascii="Times New Roman" w:eastAsia="Times New Roman" w:hAnsi="Times New Roman" w:cs="Times New Roman"/>
          <w:b/>
          <w:bCs/>
          <w:color w:val="000000" w:themeColor="text1"/>
          <w:sz w:val="24"/>
          <w:szCs w:val="24"/>
          <w:lang w:eastAsia="es-CO"/>
        </w:rPr>
        <w:t>Obregón y Calles</w:t>
      </w:r>
    </w:p>
    <w:p w:rsidR="009C5257" w:rsidRPr="000B3779" w:rsidRDefault="001A2CF2" w:rsidP="001A2CF2">
      <w:pPr>
        <w:spacing w:after="0" w:line="285" w:lineRule="atLeast"/>
        <w:jc w:val="both"/>
        <w:rPr>
          <w:rFonts w:ascii="Times New Roman" w:eastAsia="Times New Roman" w:hAnsi="Times New Roman" w:cs="Times New Roman"/>
          <w:color w:val="000000" w:themeColor="text1"/>
          <w:sz w:val="24"/>
          <w:szCs w:val="24"/>
          <w:lang w:eastAsia="es-CO"/>
        </w:rPr>
      </w:pPr>
      <w:r w:rsidRPr="00993B60">
        <w:rPr>
          <w:rFonts w:ascii="Times New Roman" w:eastAsia="Times New Roman" w:hAnsi="Times New Roman" w:cs="Times New Roman"/>
          <w:color w:val="000000" w:themeColor="text1"/>
          <w:sz w:val="24"/>
          <w:szCs w:val="24"/>
          <w:lang w:eastAsia="es-CO"/>
        </w:rPr>
        <w:t>La primera preocupación de la presidencia de Obregón (1920-1924) fue evitar que le hicieran a él lo que él había hecho con Carranza</w:t>
      </w:r>
      <w:r w:rsidRPr="000B3779">
        <w:rPr>
          <w:rFonts w:ascii="Times New Roman" w:eastAsia="Times New Roman" w:hAnsi="Times New Roman" w:cs="Times New Roman"/>
          <w:color w:val="000000" w:themeColor="text1"/>
          <w:sz w:val="24"/>
          <w:szCs w:val="24"/>
          <w:lang w:eastAsia="es-CO"/>
        </w:rPr>
        <w:t xml:space="preserve">. </w:t>
      </w:r>
      <w:r w:rsidR="000B3779" w:rsidRPr="000B3779">
        <w:rPr>
          <w:rFonts w:ascii="Times New Roman" w:eastAsia="Times New Roman" w:hAnsi="Times New Roman" w:cs="Times New Roman"/>
          <w:color w:val="000000" w:themeColor="text1"/>
          <w:sz w:val="24"/>
          <w:szCs w:val="24"/>
          <w:lang w:eastAsia="es-CO"/>
        </w:rPr>
        <w:t xml:space="preserve">En </w:t>
      </w:r>
      <w:r w:rsidR="000B3779">
        <w:rPr>
          <w:rFonts w:ascii="Times New Roman" w:eastAsia="Times New Roman" w:hAnsi="Times New Roman" w:cs="Times New Roman"/>
          <w:color w:val="000000" w:themeColor="text1"/>
          <w:sz w:val="24"/>
          <w:szCs w:val="24"/>
          <w:lang w:eastAsia="es-CO"/>
        </w:rPr>
        <w:t>el aspecto</w:t>
      </w:r>
      <w:r w:rsidR="000B3779" w:rsidRPr="000B3779">
        <w:rPr>
          <w:rFonts w:ascii="Times New Roman" w:eastAsia="Times New Roman" w:hAnsi="Times New Roman" w:cs="Times New Roman"/>
          <w:color w:val="000000" w:themeColor="text1"/>
          <w:sz w:val="24"/>
          <w:szCs w:val="24"/>
          <w:lang w:eastAsia="es-CO"/>
        </w:rPr>
        <w:t xml:space="preserve"> social, a</w:t>
      </w:r>
      <w:r w:rsidR="00A11EFE" w:rsidRPr="000B3779">
        <w:rPr>
          <w:rFonts w:ascii="Times New Roman" w:eastAsia="Times New Roman" w:hAnsi="Times New Roman" w:cs="Times New Roman"/>
          <w:color w:val="000000" w:themeColor="text1"/>
          <w:sz w:val="24"/>
          <w:szCs w:val="24"/>
          <w:lang w:eastAsia="es-CO"/>
        </w:rPr>
        <w:t xml:space="preserve">vanzó lentamente con algunos cambios sociales que no tuvieron una repercusión definitiva. </w:t>
      </w:r>
    </w:p>
    <w:p w:rsidR="00A11EFE" w:rsidRPr="00993B60" w:rsidRDefault="00A11EFE" w:rsidP="001A2CF2">
      <w:pPr>
        <w:spacing w:after="0" w:line="285" w:lineRule="atLeast"/>
        <w:jc w:val="both"/>
        <w:rPr>
          <w:rFonts w:ascii="Times New Roman" w:eastAsia="Times New Roman" w:hAnsi="Times New Roman" w:cs="Times New Roman"/>
          <w:color w:val="000000" w:themeColor="text1"/>
          <w:sz w:val="24"/>
          <w:szCs w:val="24"/>
          <w:highlight w:val="yellow"/>
          <w:lang w:eastAsia="es-CO"/>
        </w:rPr>
      </w:pPr>
    </w:p>
    <w:p w:rsidR="000B3779" w:rsidRDefault="009C5257" w:rsidP="001A2CF2">
      <w:pPr>
        <w:spacing w:after="0" w:line="285" w:lineRule="atLeast"/>
        <w:jc w:val="both"/>
        <w:rPr>
          <w:rFonts w:ascii="Times New Roman" w:eastAsia="Times New Roman" w:hAnsi="Times New Roman" w:cs="Times New Roman"/>
          <w:color w:val="000000" w:themeColor="text1"/>
          <w:sz w:val="24"/>
          <w:szCs w:val="24"/>
          <w:lang w:eastAsia="es-CO"/>
        </w:rPr>
      </w:pPr>
      <w:r w:rsidRPr="000B3779">
        <w:rPr>
          <w:rFonts w:ascii="Times New Roman" w:eastAsia="Times New Roman" w:hAnsi="Times New Roman" w:cs="Times New Roman"/>
          <w:color w:val="000000" w:themeColor="text1"/>
          <w:sz w:val="24"/>
          <w:szCs w:val="24"/>
          <w:lang w:eastAsia="es-CO"/>
        </w:rPr>
        <w:t>Después de Obregón llegó a</w:t>
      </w:r>
      <w:r w:rsidR="000B3779">
        <w:rPr>
          <w:rFonts w:ascii="Times New Roman" w:eastAsia="Times New Roman" w:hAnsi="Times New Roman" w:cs="Times New Roman"/>
          <w:color w:val="000000" w:themeColor="text1"/>
          <w:sz w:val="24"/>
          <w:szCs w:val="24"/>
          <w:lang w:eastAsia="es-CO"/>
        </w:rPr>
        <w:t>l</w:t>
      </w:r>
      <w:r w:rsidRPr="000B3779">
        <w:rPr>
          <w:rFonts w:ascii="Times New Roman" w:eastAsia="Times New Roman" w:hAnsi="Times New Roman" w:cs="Times New Roman"/>
          <w:color w:val="000000" w:themeColor="text1"/>
          <w:sz w:val="24"/>
          <w:szCs w:val="24"/>
          <w:lang w:eastAsia="es-CO"/>
        </w:rPr>
        <w:t xml:space="preserve"> poder </w:t>
      </w:r>
      <w:r w:rsidRPr="000B3779">
        <w:rPr>
          <w:rFonts w:ascii="Times New Roman" w:eastAsia="Times New Roman" w:hAnsi="Times New Roman" w:cs="Times New Roman"/>
          <w:b/>
          <w:color w:val="000000" w:themeColor="text1"/>
          <w:sz w:val="24"/>
          <w:szCs w:val="24"/>
          <w:lang w:eastAsia="es-CO"/>
        </w:rPr>
        <w:t xml:space="preserve">Plutarco Elías </w:t>
      </w:r>
      <w:r w:rsidR="00A11EFE" w:rsidRPr="000B3779">
        <w:rPr>
          <w:rFonts w:ascii="Times New Roman" w:eastAsia="Times New Roman" w:hAnsi="Times New Roman" w:cs="Times New Roman"/>
          <w:b/>
          <w:color w:val="000000" w:themeColor="text1"/>
          <w:sz w:val="24"/>
          <w:szCs w:val="24"/>
          <w:lang w:eastAsia="es-CO"/>
        </w:rPr>
        <w:t>Calles</w:t>
      </w:r>
      <w:r w:rsidR="00A11EFE" w:rsidRPr="000B3779">
        <w:rPr>
          <w:rFonts w:ascii="Times New Roman" w:eastAsia="Times New Roman" w:hAnsi="Times New Roman" w:cs="Times New Roman"/>
          <w:color w:val="000000" w:themeColor="text1"/>
          <w:sz w:val="24"/>
          <w:szCs w:val="24"/>
          <w:lang w:eastAsia="es-CO"/>
        </w:rPr>
        <w:t xml:space="preserve"> (1924-1928). Durante su presidencia se crearon</w:t>
      </w:r>
      <w:r w:rsidR="00A11EFE" w:rsidRPr="00993B60">
        <w:rPr>
          <w:rFonts w:ascii="Times New Roman" w:eastAsia="Times New Roman" w:hAnsi="Times New Roman" w:cs="Times New Roman"/>
          <w:color w:val="000000" w:themeColor="text1"/>
          <w:sz w:val="24"/>
          <w:szCs w:val="24"/>
          <w:lang w:eastAsia="es-CO"/>
        </w:rPr>
        <w:t xml:space="preserve"> </w:t>
      </w:r>
      <w:r w:rsidR="001A2CF2" w:rsidRPr="00993B60">
        <w:rPr>
          <w:rFonts w:ascii="Times New Roman" w:eastAsia="Times New Roman" w:hAnsi="Times New Roman" w:cs="Times New Roman"/>
          <w:color w:val="000000" w:themeColor="text1"/>
          <w:sz w:val="24"/>
          <w:szCs w:val="24"/>
          <w:lang w:eastAsia="es-CO"/>
        </w:rPr>
        <w:t>los mecanismos administrativos que permitieron la distribución de la tierra y el restablecimiento de las antiguas propiedades comunales</w:t>
      </w:r>
      <w:r w:rsidRPr="00993B60">
        <w:rPr>
          <w:rFonts w:ascii="Times New Roman" w:eastAsia="Times New Roman" w:hAnsi="Times New Roman" w:cs="Times New Roman"/>
          <w:color w:val="000000" w:themeColor="text1"/>
          <w:sz w:val="24"/>
          <w:szCs w:val="24"/>
          <w:lang w:eastAsia="es-CO"/>
        </w:rPr>
        <w:t xml:space="preserve"> de los indígenas</w:t>
      </w:r>
      <w:r w:rsidR="001A2CF2" w:rsidRPr="00993B60">
        <w:rPr>
          <w:rFonts w:ascii="Times New Roman" w:eastAsia="Times New Roman" w:hAnsi="Times New Roman" w:cs="Times New Roman"/>
          <w:color w:val="000000" w:themeColor="text1"/>
          <w:sz w:val="24"/>
          <w:szCs w:val="24"/>
          <w:lang w:eastAsia="es-CO"/>
        </w:rPr>
        <w:t xml:space="preserve">, conocidas como </w:t>
      </w:r>
      <w:r w:rsidR="001A2CF2" w:rsidRPr="000B3779">
        <w:rPr>
          <w:rFonts w:ascii="Times New Roman" w:eastAsia="Times New Roman" w:hAnsi="Times New Roman" w:cs="Times New Roman"/>
          <w:b/>
          <w:i/>
          <w:iCs/>
          <w:color w:val="000000" w:themeColor="text1"/>
          <w:sz w:val="24"/>
          <w:szCs w:val="24"/>
          <w:lang w:eastAsia="es-CO"/>
        </w:rPr>
        <w:t>ejidos</w:t>
      </w:r>
      <w:r w:rsidR="001A2CF2" w:rsidRPr="00993B60">
        <w:rPr>
          <w:rFonts w:ascii="Times New Roman" w:eastAsia="Times New Roman" w:hAnsi="Times New Roman" w:cs="Times New Roman"/>
          <w:color w:val="000000" w:themeColor="text1"/>
          <w:sz w:val="24"/>
          <w:szCs w:val="24"/>
          <w:lang w:eastAsia="es-CO"/>
        </w:rPr>
        <w:t xml:space="preserve">. </w:t>
      </w:r>
    </w:p>
    <w:p w:rsidR="000B3779" w:rsidRDefault="000B3779" w:rsidP="001A2CF2">
      <w:pPr>
        <w:spacing w:after="0" w:line="285" w:lineRule="atLeast"/>
        <w:jc w:val="both"/>
        <w:rPr>
          <w:rFonts w:ascii="Times New Roman" w:eastAsia="Times New Roman" w:hAnsi="Times New Roman" w:cs="Times New Roman"/>
          <w:color w:val="000000" w:themeColor="text1"/>
          <w:sz w:val="24"/>
          <w:szCs w:val="24"/>
          <w:lang w:eastAsia="es-CO"/>
        </w:rPr>
      </w:pPr>
    </w:p>
    <w:p w:rsidR="00CB1741" w:rsidRPr="00993B60" w:rsidRDefault="001A2CF2" w:rsidP="001A2CF2">
      <w:pPr>
        <w:spacing w:after="0" w:line="285" w:lineRule="atLeast"/>
        <w:jc w:val="both"/>
        <w:rPr>
          <w:rFonts w:ascii="Times New Roman" w:eastAsia="Times New Roman" w:hAnsi="Times New Roman" w:cs="Times New Roman"/>
          <w:color w:val="000000" w:themeColor="text1"/>
          <w:sz w:val="24"/>
          <w:szCs w:val="24"/>
          <w:lang w:eastAsia="es-CO"/>
        </w:rPr>
      </w:pPr>
      <w:r w:rsidRPr="00993B60">
        <w:rPr>
          <w:rFonts w:ascii="Times New Roman" w:eastAsia="Times New Roman" w:hAnsi="Times New Roman" w:cs="Times New Roman"/>
          <w:color w:val="000000" w:themeColor="text1"/>
          <w:sz w:val="24"/>
          <w:szCs w:val="24"/>
          <w:lang w:eastAsia="es-CO"/>
        </w:rPr>
        <w:t xml:space="preserve">Obregón </w:t>
      </w:r>
      <w:r w:rsidR="000B3779">
        <w:rPr>
          <w:rFonts w:ascii="Times New Roman" w:eastAsia="Times New Roman" w:hAnsi="Times New Roman" w:cs="Times New Roman"/>
          <w:color w:val="000000" w:themeColor="text1"/>
          <w:sz w:val="24"/>
          <w:szCs w:val="24"/>
          <w:lang w:eastAsia="es-CO"/>
        </w:rPr>
        <w:t>había distribuido</w:t>
      </w:r>
      <w:r w:rsidRPr="00993B60">
        <w:rPr>
          <w:rFonts w:ascii="Times New Roman" w:eastAsia="Times New Roman" w:hAnsi="Times New Roman" w:cs="Times New Roman"/>
          <w:color w:val="000000" w:themeColor="text1"/>
          <w:sz w:val="24"/>
          <w:szCs w:val="24"/>
          <w:lang w:eastAsia="es-CO"/>
        </w:rPr>
        <w:t xml:space="preserve"> </w:t>
      </w:r>
      <w:r w:rsidR="00F525B8">
        <w:rPr>
          <w:rFonts w:ascii="Times New Roman" w:eastAsia="Times New Roman" w:hAnsi="Times New Roman" w:cs="Times New Roman"/>
          <w:color w:val="000000" w:themeColor="text1"/>
          <w:sz w:val="24"/>
          <w:szCs w:val="24"/>
          <w:lang w:eastAsia="es-CO"/>
        </w:rPr>
        <w:t>un</w:t>
      </w:r>
      <w:r w:rsidR="000B3779">
        <w:rPr>
          <w:rFonts w:ascii="Times New Roman" w:eastAsia="Times New Roman" w:hAnsi="Times New Roman" w:cs="Times New Roman"/>
          <w:color w:val="000000" w:themeColor="text1"/>
          <w:sz w:val="24"/>
          <w:szCs w:val="24"/>
          <w:lang w:eastAsia="es-CO"/>
        </w:rPr>
        <w:t xml:space="preserve"> </w:t>
      </w:r>
      <w:r w:rsidRPr="00993B60">
        <w:rPr>
          <w:rFonts w:ascii="Times New Roman" w:eastAsia="Times New Roman" w:hAnsi="Times New Roman" w:cs="Times New Roman"/>
          <w:color w:val="000000" w:themeColor="text1"/>
          <w:sz w:val="24"/>
          <w:szCs w:val="24"/>
          <w:lang w:eastAsia="es-CO"/>
        </w:rPr>
        <w:t>millón de hectáreas</w:t>
      </w:r>
      <w:r w:rsidR="000B3779">
        <w:rPr>
          <w:rFonts w:ascii="Times New Roman" w:eastAsia="Times New Roman" w:hAnsi="Times New Roman" w:cs="Times New Roman"/>
          <w:color w:val="000000" w:themeColor="text1"/>
          <w:sz w:val="24"/>
          <w:szCs w:val="24"/>
          <w:lang w:eastAsia="es-CO"/>
        </w:rPr>
        <w:t xml:space="preserve">; </w:t>
      </w:r>
      <w:r w:rsidRPr="00993B60">
        <w:rPr>
          <w:rFonts w:ascii="Times New Roman" w:eastAsia="Times New Roman" w:hAnsi="Times New Roman" w:cs="Times New Roman"/>
          <w:color w:val="000000" w:themeColor="text1"/>
          <w:sz w:val="24"/>
          <w:szCs w:val="24"/>
          <w:lang w:eastAsia="es-CO"/>
        </w:rPr>
        <w:t>Calles</w:t>
      </w:r>
      <w:r w:rsidR="000B3779">
        <w:rPr>
          <w:rFonts w:ascii="Times New Roman" w:eastAsia="Times New Roman" w:hAnsi="Times New Roman" w:cs="Times New Roman"/>
          <w:color w:val="000000" w:themeColor="text1"/>
          <w:sz w:val="24"/>
          <w:szCs w:val="24"/>
          <w:lang w:eastAsia="es-CO"/>
        </w:rPr>
        <w:t xml:space="preserve"> distribuyó </w:t>
      </w:r>
      <w:r w:rsidR="00F525B8">
        <w:rPr>
          <w:rFonts w:ascii="Times New Roman" w:eastAsia="Times New Roman" w:hAnsi="Times New Roman" w:cs="Times New Roman"/>
          <w:color w:val="000000" w:themeColor="text1"/>
          <w:sz w:val="24"/>
          <w:szCs w:val="24"/>
          <w:lang w:eastAsia="es-CO"/>
        </w:rPr>
        <w:t>tres</w:t>
      </w:r>
      <w:r w:rsidR="000B3779">
        <w:rPr>
          <w:rFonts w:ascii="Times New Roman" w:eastAsia="Times New Roman" w:hAnsi="Times New Roman" w:cs="Times New Roman"/>
          <w:color w:val="000000" w:themeColor="text1"/>
          <w:sz w:val="24"/>
          <w:szCs w:val="24"/>
          <w:lang w:eastAsia="es-CO"/>
        </w:rPr>
        <w:t xml:space="preserve"> </w:t>
      </w:r>
      <w:r w:rsidRPr="00993B60">
        <w:rPr>
          <w:rFonts w:ascii="Times New Roman" w:eastAsia="Times New Roman" w:hAnsi="Times New Roman" w:cs="Times New Roman"/>
          <w:color w:val="000000" w:themeColor="text1"/>
          <w:sz w:val="24"/>
          <w:szCs w:val="24"/>
          <w:lang w:eastAsia="es-CO"/>
        </w:rPr>
        <w:t xml:space="preserve">millones. En unas pocas regiones, como Morelos, donde el movimiento campesino había sido más fuerte, el poder de los antiguos terratenientes feudales fue desmantelado. En la mayoría de los casos, sin embargo, éstos </w:t>
      </w:r>
      <w:r w:rsidR="000B3779">
        <w:rPr>
          <w:rFonts w:ascii="Times New Roman" w:eastAsia="Times New Roman" w:hAnsi="Times New Roman" w:cs="Times New Roman"/>
          <w:color w:val="000000" w:themeColor="text1"/>
          <w:sz w:val="24"/>
          <w:szCs w:val="24"/>
          <w:lang w:eastAsia="es-CO"/>
        </w:rPr>
        <w:t xml:space="preserve">últimos </w:t>
      </w:r>
      <w:r w:rsidRPr="00993B60">
        <w:rPr>
          <w:rFonts w:ascii="Times New Roman" w:eastAsia="Times New Roman" w:hAnsi="Times New Roman" w:cs="Times New Roman"/>
          <w:color w:val="000000" w:themeColor="text1"/>
          <w:sz w:val="24"/>
          <w:szCs w:val="24"/>
          <w:lang w:eastAsia="es-CO"/>
        </w:rPr>
        <w:t>sobrevivieron buscando la protección de gen</w:t>
      </w:r>
      <w:r w:rsidR="000B3779">
        <w:rPr>
          <w:rFonts w:ascii="Times New Roman" w:eastAsia="Times New Roman" w:hAnsi="Times New Roman" w:cs="Times New Roman"/>
          <w:color w:val="000000" w:themeColor="text1"/>
          <w:sz w:val="24"/>
          <w:szCs w:val="24"/>
          <w:lang w:eastAsia="es-CO"/>
        </w:rPr>
        <w:t>erales o políticos influyentes.</w:t>
      </w:r>
    </w:p>
    <w:p w:rsidR="00CB1741" w:rsidRPr="00993B60" w:rsidRDefault="00CB1741" w:rsidP="001A2CF2">
      <w:pPr>
        <w:spacing w:after="0" w:line="285" w:lineRule="atLeast"/>
        <w:jc w:val="both"/>
        <w:rPr>
          <w:rFonts w:ascii="Times New Roman" w:eastAsia="Times New Roman" w:hAnsi="Times New Roman" w:cs="Times New Roman"/>
          <w:color w:val="000000" w:themeColor="text1"/>
          <w:sz w:val="24"/>
          <w:szCs w:val="24"/>
          <w:lang w:eastAsia="es-CO"/>
        </w:rPr>
      </w:pPr>
    </w:p>
    <w:p w:rsidR="00A24149" w:rsidRDefault="001A2CF2" w:rsidP="00C10C4B">
      <w:pPr>
        <w:spacing w:after="0" w:line="285" w:lineRule="atLeast"/>
        <w:jc w:val="both"/>
        <w:rPr>
          <w:rFonts w:ascii="Times New Roman" w:eastAsia="Times New Roman" w:hAnsi="Times New Roman" w:cs="Times New Roman"/>
          <w:color w:val="000000" w:themeColor="text1"/>
          <w:sz w:val="24"/>
          <w:szCs w:val="24"/>
          <w:lang w:eastAsia="es-CO"/>
        </w:rPr>
      </w:pPr>
      <w:r w:rsidRPr="00993B60">
        <w:rPr>
          <w:rFonts w:ascii="Times New Roman" w:eastAsia="Times New Roman" w:hAnsi="Times New Roman" w:cs="Times New Roman"/>
          <w:color w:val="000000" w:themeColor="text1"/>
          <w:sz w:val="24"/>
          <w:szCs w:val="24"/>
          <w:lang w:eastAsia="es-CO"/>
        </w:rPr>
        <w:t xml:space="preserve">Algunos de los </w:t>
      </w:r>
      <w:r w:rsidR="009C5257" w:rsidRPr="00993B60">
        <w:rPr>
          <w:rFonts w:ascii="Times New Roman" w:eastAsia="Times New Roman" w:hAnsi="Times New Roman" w:cs="Times New Roman"/>
          <w:color w:val="000000" w:themeColor="text1"/>
          <w:sz w:val="24"/>
          <w:szCs w:val="24"/>
          <w:lang w:eastAsia="es-CO"/>
        </w:rPr>
        <w:t>antiguos combatientes que había pedido más igualdad en la distribución de la t</w:t>
      </w:r>
      <w:r w:rsidR="00A24149">
        <w:rPr>
          <w:rFonts w:ascii="Times New Roman" w:eastAsia="Times New Roman" w:hAnsi="Times New Roman" w:cs="Times New Roman"/>
          <w:color w:val="000000" w:themeColor="text1"/>
          <w:sz w:val="24"/>
          <w:szCs w:val="24"/>
          <w:lang w:eastAsia="es-CO"/>
        </w:rPr>
        <w:t xml:space="preserve">ierra </w:t>
      </w:r>
      <w:r w:rsidRPr="00993B60">
        <w:rPr>
          <w:rFonts w:ascii="Times New Roman" w:eastAsia="Times New Roman" w:hAnsi="Times New Roman" w:cs="Times New Roman"/>
          <w:color w:val="000000" w:themeColor="text1"/>
          <w:sz w:val="24"/>
          <w:szCs w:val="24"/>
          <w:lang w:eastAsia="es-CO"/>
        </w:rPr>
        <w:t>denunciaron</w:t>
      </w:r>
      <w:r w:rsidR="00A24149">
        <w:rPr>
          <w:rFonts w:ascii="Times New Roman" w:eastAsia="Times New Roman" w:hAnsi="Times New Roman" w:cs="Times New Roman"/>
          <w:color w:val="000000" w:themeColor="text1"/>
          <w:sz w:val="24"/>
          <w:szCs w:val="24"/>
          <w:lang w:eastAsia="es-CO"/>
        </w:rPr>
        <w:t>,</w:t>
      </w:r>
      <w:r w:rsidRPr="00993B60">
        <w:rPr>
          <w:rFonts w:ascii="Times New Roman" w:eastAsia="Times New Roman" w:hAnsi="Times New Roman" w:cs="Times New Roman"/>
          <w:color w:val="000000" w:themeColor="text1"/>
          <w:sz w:val="24"/>
          <w:szCs w:val="24"/>
          <w:lang w:eastAsia="es-CO"/>
        </w:rPr>
        <w:t xml:space="preserve"> sin mucho éxito</w:t>
      </w:r>
      <w:r w:rsidR="00A24149">
        <w:rPr>
          <w:rFonts w:ascii="Times New Roman" w:eastAsia="Times New Roman" w:hAnsi="Times New Roman" w:cs="Times New Roman"/>
          <w:color w:val="000000" w:themeColor="text1"/>
          <w:sz w:val="24"/>
          <w:szCs w:val="24"/>
          <w:lang w:eastAsia="es-CO"/>
        </w:rPr>
        <w:t>,</w:t>
      </w:r>
      <w:r w:rsidRPr="00993B60">
        <w:rPr>
          <w:rFonts w:ascii="Times New Roman" w:eastAsia="Times New Roman" w:hAnsi="Times New Roman" w:cs="Times New Roman"/>
          <w:color w:val="000000" w:themeColor="text1"/>
          <w:sz w:val="24"/>
          <w:szCs w:val="24"/>
          <w:lang w:eastAsia="es-CO"/>
        </w:rPr>
        <w:t xml:space="preserve"> la lenta implementación de las reformas, así como la corrupción y el conservaduris</w:t>
      </w:r>
      <w:r w:rsidR="009C5257" w:rsidRPr="00993B60">
        <w:rPr>
          <w:rFonts w:ascii="Times New Roman" w:eastAsia="Times New Roman" w:hAnsi="Times New Roman" w:cs="Times New Roman"/>
          <w:color w:val="000000" w:themeColor="text1"/>
          <w:sz w:val="24"/>
          <w:szCs w:val="24"/>
          <w:lang w:eastAsia="es-CO"/>
        </w:rPr>
        <w:t>mo que obstac</w:t>
      </w:r>
      <w:r w:rsidR="00C10C4B" w:rsidRPr="00993B60">
        <w:rPr>
          <w:rFonts w:ascii="Times New Roman" w:eastAsia="Times New Roman" w:hAnsi="Times New Roman" w:cs="Times New Roman"/>
          <w:color w:val="000000" w:themeColor="text1"/>
          <w:sz w:val="24"/>
          <w:szCs w:val="24"/>
          <w:lang w:eastAsia="es-CO"/>
        </w:rPr>
        <w:t xml:space="preserve">ulizaban su avance. </w:t>
      </w:r>
    </w:p>
    <w:p w:rsidR="00A24149" w:rsidRDefault="00A24149" w:rsidP="00C10C4B">
      <w:pPr>
        <w:spacing w:after="0" w:line="285" w:lineRule="atLeast"/>
        <w:jc w:val="both"/>
        <w:rPr>
          <w:rFonts w:ascii="Times New Roman" w:eastAsia="Times New Roman" w:hAnsi="Times New Roman" w:cs="Times New Roman"/>
          <w:color w:val="000000" w:themeColor="text1"/>
          <w:sz w:val="24"/>
          <w:szCs w:val="24"/>
          <w:lang w:eastAsia="es-CO"/>
        </w:rPr>
      </w:pPr>
    </w:p>
    <w:p w:rsidR="00C10C4B" w:rsidRPr="00993B60" w:rsidRDefault="00C10C4B" w:rsidP="00C10C4B">
      <w:pPr>
        <w:spacing w:after="0" w:line="285" w:lineRule="atLeast"/>
        <w:jc w:val="both"/>
        <w:rPr>
          <w:rFonts w:ascii="Times New Roman" w:eastAsia="Times New Roman" w:hAnsi="Times New Roman" w:cs="Times New Roman"/>
          <w:color w:val="000000" w:themeColor="text1"/>
          <w:sz w:val="24"/>
          <w:szCs w:val="24"/>
          <w:lang w:eastAsia="es-CO"/>
        </w:rPr>
      </w:pPr>
      <w:r w:rsidRPr="00993B60">
        <w:rPr>
          <w:rFonts w:ascii="Times New Roman" w:eastAsia="Times New Roman" w:hAnsi="Times New Roman" w:cs="Times New Roman"/>
          <w:color w:val="000000" w:themeColor="text1"/>
          <w:sz w:val="24"/>
          <w:szCs w:val="24"/>
          <w:lang w:eastAsia="es-CO"/>
        </w:rPr>
        <w:t xml:space="preserve">En realidad, para los años veinte </w:t>
      </w:r>
      <w:r w:rsidR="009C5257" w:rsidRPr="00993B60">
        <w:rPr>
          <w:rFonts w:ascii="Times New Roman" w:eastAsia="Times New Roman" w:hAnsi="Times New Roman" w:cs="Times New Roman"/>
          <w:color w:val="000000" w:themeColor="text1"/>
          <w:sz w:val="24"/>
          <w:szCs w:val="24"/>
          <w:lang w:eastAsia="es-CO"/>
        </w:rPr>
        <w:t xml:space="preserve">el éxito de la </w:t>
      </w:r>
      <w:r w:rsidR="00A24149">
        <w:rPr>
          <w:rFonts w:ascii="Times New Roman" w:eastAsia="Times New Roman" w:hAnsi="Times New Roman" w:cs="Times New Roman"/>
          <w:color w:val="000000" w:themeColor="text1"/>
          <w:sz w:val="24"/>
          <w:szCs w:val="24"/>
          <w:lang w:eastAsia="es-CO"/>
        </w:rPr>
        <w:t>R</w:t>
      </w:r>
      <w:r w:rsidR="009C5257" w:rsidRPr="00993B60">
        <w:rPr>
          <w:rFonts w:ascii="Times New Roman" w:eastAsia="Times New Roman" w:hAnsi="Times New Roman" w:cs="Times New Roman"/>
          <w:color w:val="000000" w:themeColor="text1"/>
          <w:sz w:val="24"/>
          <w:szCs w:val="24"/>
          <w:lang w:eastAsia="es-CO"/>
        </w:rPr>
        <w:t>evolución no era aún el esperado.</w:t>
      </w:r>
      <w:r w:rsidR="001A2CF2" w:rsidRPr="00993B60">
        <w:rPr>
          <w:rFonts w:ascii="Times New Roman" w:eastAsia="Times New Roman" w:hAnsi="Times New Roman" w:cs="Times New Roman"/>
          <w:color w:val="000000" w:themeColor="text1"/>
          <w:sz w:val="24"/>
          <w:szCs w:val="24"/>
          <w:lang w:eastAsia="es-CO"/>
        </w:rPr>
        <w:t xml:space="preserve"> </w:t>
      </w:r>
      <w:r w:rsidR="009C5257" w:rsidRPr="00993B60">
        <w:rPr>
          <w:rFonts w:ascii="Times New Roman" w:eastAsia="Times New Roman" w:hAnsi="Times New Roman" w:cs="Times New Roman"/>
          <w:color w:val="000000" w:themeColor="text1"/>
          <w:sz w:val="24"/>
          <w:szCs w:val="24"/>
          <w:lang w:eastAsia="es-CO"/>
        </w:rPr>
        <w:t xml:space="preserve">A los mandatarios que estuvieron en el poder les costó </w:t>
      </w:r>
      <w:r w:rsidR="001A2CF2" w:rsidRPr="00993B60">
        <w:rPr>
          <w:rFonts w:ascii="Times New Roman" w:eastAsia="Times New Roman" w:hAnsi="Times New Roman" w:cs="Times New Roman"/>
          <w:color w:val="000000" w:themeColor="text1"/>
          <w:sz w:val="24"/>
          <w:szCs w:val="24"/>
          <w:lang w:eastAsia="es-CO"/>
        </w:rPr>
        <w:t xml:space="preserve">mucho dejar atrás las </w:t>
      </w:r>
      <w:r w:rsidR="009C5257" w:rsidRPr="00993B60">
        <w:rPr>
          <w:rFonts w:ascii="Times New Roman" w:eastAsia="Times New Roman" w:hAnsi="Times New Roman" w:cs="Times New Roman"/>
          <w:color w:val="000000" w:themeColor="text1"/>
          <w:sz w:val="24"/>
          <w:szCs w:val="24"/>
          <w:lang w:eastAsia="es-CO"/>
        </w:rPr>
        <w:t xml:space="preserve">costumbres políticas </w:t>
      </w:r>
      <w:r w:rsidR="00A24149">
        <w:rPr>
          <w:rFonts w:ascii="Times New Roman" w:eastAsia="Times New Roman" w:hAnsi="Times New Roman" w:cs="Times New Roman"/>
          <w:color w:val="000000" w:themeColor="text1"/>
          <w:sz w:val="24"/>
          <w:szCs w:val="24"/>
          <w:lang w:eastAsia="es-CO"/>
        </w:rPr>
        <w:t xml:space="preserve">del </w:t>
      </w:r>
      <w:r w:rsidR="001A2CF2" w:rsidRPr="00993B60">
        <w:rPr>
          <w:rFonts w:ascii="Times New Roman" w:eastAsia="Times New Roman" w:hAnsi="Times New Roman" w:cs="Times New Roman"/>
          <w:color w:val="000000" w:themeColor="text1"/>
          <w:sz w:val="24"/>
          <w:szCs w:val="24"/>
          <w:lang w:eastAsia="es-CO"/>
        </w:rPr>
        <w:t>pasado</w:t>
      </w:r>
      <w:r w:rsidRPr="00993B60">
        <w:rPr>
          <w:rFonts w:ascii="Times New Roman" w:eastAsia="Times New Roman" w:hAnsi="Times New Roman" w:cs="Times New Roman"/>
          <w:color w:val="000000" w:themeColor="text1"/>
          <w:sz w:val="24"/>
          <w:szCs w:val="24"/>
          <w:lang w:eastAsia="es-CO"/>
        </w:rPr>
        <w:t xml:space="preserve"> y el desinterés por las necesidades de los campesinos, indígenas y obreros persistió</w:t>
      </w:r>
      <w:r w:rsidR="001A2CF2" w:rsidRPr="00993B60">
        <w:rPr>
          <w:rFonts w:ascii="Times New Roman" w:eastAsia="Times New Roman" w:hAnsi="Times New Roman" w:cs="Times New Roman"/>
          <w:color w:val="000000" w:themeColor="text1"/>
          <w:sz w:val="24"/>
          <w:szCs w:val="24"/>
          <w:lang w:eastAsia="es-CO"/>
        </w:rPr>
        <w:t xml:space="preserve">. </w:t>
      </w:r>
      <w:bookmarkStart w:id="4" w:name="IDAIHE2F"/>
      <w:bookmarkEnd w:id="4"/>
    </w:p>
    <w:p w:rsidR="00C10C4B" w:rsidRPr="00993B60" w:rsidRDefault="00C10C4B" w:rsidP="00C10C4B">
      <w:pPr>
        <w:spacing w:after="0" w:line="285" w:lineRule="atLeast"/>
        <w:jc w:val="both"/>
        <w:rPr>
          <w:rFonts w:ascii="Times New Roman" w:eastAsia="Times New Roman" w:hAnsi="Times New Roman" w:cs="Times New Roman"/>
          <w:color w:val="000000" w:themeColor="text1"/>
          <w:sz w:val="24"/>
          <w:szCs w:val="24"/>
          <w:lang w:eastAsia="es-CO"/>
        </w:rPr>
      </w:pPr>
    </w:p>
    <w:p w:rsidR="00C10C4B" w:rsidRPr="00993B60" w:rsidRDefault="00FC3632" w:rsidP="00FC3632">
      <w:pPr>
        <w:spacing w:after="0" w:line="384" w:lineRule="atLeast"/>
        <w:jc w:val="both"/>
        <w:rPr>
          <w:rFonts w:ascii="Times New Roman" w:eastAsia="Times New Roman" w:hAnsi="Times New Roman" w:cs="Times New Roman"/>
          <w:b/>
          <w:bCs/>
          <w:caps/>
          <w:color w:val="000000" w:themeColor="text1"/>
          <w:sz w:val="24"/>
          <w:szCs w:val="24"/>
          <w:lang w:eastAsia="es-CO"/>
        </w:rPr>
      </w:pPr>
      <w:r w:rsidRPr="00993B60">
        <w:rPr>
          <w:rFonts w:ascii="Times New Roman" w:hAnsi="Times New Roman" w:cs="Times New Roman"/>
          <w:color w:val="000000" w:themeColor="text1"/>
          <w:sz w:val="24"/>
          <w:szCs w:val="24"/>
          <w:highlight w:val="yellow"/>
        </w:rPr>
        <w:t xml:space="preserve">[SECCIÓN </w:t>
      </w:r>
      <w:r w:rsidR="00BA1C19">
        <w:rPr>
          <w:rFonts w:ascii="Times New Roman" w:hAnsi="Times New Roman" w:cs="Times New Roman"/>
          <w:color w:val="000000" w:themeColor="text1"/>
          <w:sz w:val="24"/>
          <w:szCs w:val="24"/>
          <w:highlight w:val="yellow"/>
        </w:rPr>
        <w:t>3</w:t>
      </w:r>
      <w:r w:rsidRPr="00993B60">
        <w:rPr>
          <w:rFonts w:ascii="Times New Roman" w:hAnsi="Times New Roman" w:cs="Times New Roman"/>
          <w:color w:val="000000" w:themeColor="text1"/>
          <w:sz w:val="24"/>
          <w:szCs w:val="24"/>
          <w:highlight w:val="yellow"/>
        </w:rPr>
        <w:t>]</w:t>
      </w:r>
      <w:r w:rsidRPr="00993B60">
        <w:rPr>
          <w:rFonts w:ascii="Times New Roman" w:hAnsi="Times New Roman" w:cs="Times New Roman"/>
          <w:color w:val="000000" w:themeColor="text1"/>
          <w:sz w:val="24"/>
          <w:szCs w:val="24"/>
        </w:rPr>
        <w:t xml:space="preserve"> </w:t>
      </w:r>
      <w:r w:rsidRPr="00F3454C">
        <w:rPr>
          <w:rFonts w:ascii="Times New Roman" w:hAnsi="Times New Roman" w:cs="Times New Roman"/>
          <w:b/>
          <w:color w:val="000000" w:themeColor="text1"/>
          <w:sz w:val="24"/>
          <w:szCs w:val="24"/>
        </w:rPr>
        <w:t>1.2.</w:t>
      </w:r>
      <w:r w:rsidR="00BC530A">
        <w:rPr>
          <w:rFonts w:ascii="Times New Roman" w:hAnsi="Times New Roman" w:cs="Times New Roman"/>
          <w:b/>
          <w:color w:val="000000" w:themeColor="text1"/>
          <w:sz w:val="24"/>
          <w:szCs w:val="24"/>
        </w:rPr>
        <w:t>7</w:t>
      </w:r>
      <w:r>
        <w:rPr>
          <w:rFonts w:ascii="Times New Roman" w:hAnsi="Times New Roman" w:cs="Times New Roman"/>
          <w:b/>
          <w:color w:val="000000" w:themeColor="text1"/>
          <w:sz w:val="24"/>
          <w:szCs w:val="24"/>
        </w:rPr>
        <w:t xml:space="preserve"> </w:t>
      </w:r>
      <w:r w:rsidR="00C10C4B" w:rsidRPr="00993B60">
        <w:rPr>
          <w:rFonts w:ascii="Times New Roman" w:eastAsia="Times New Roman" w:hAnsi="Times New Roman" w:cs="Times New Roman"/>
          <w:b/>
          <w:color w:val="000000" w:themeColor="text1"/>
          <w:sz w:val="24"/>
          <w:szCs w:val="24"/>
          <w:lang w:eastAsia="es-CO"/>
        </w:rPr>
        <w:t>La presidencia de Lázaro Cárdenas</w:t>
      </w:r>
    </w:p>
    <w:p w:rsidR="00C35BE6" w:rsidRPr="00993B60" w:rsidRDefault="001A2CF2" w:rsidP="00C10C4B">
      <w:pPr>
        <w:spacing w:after="0" w:line="285" w:lineRule="atLeast"/>
        <w:jc w:val="both"/>
        <w:rPr>
          <w:rFonts w:ascii="Times New Roman" w:eastAsia="Times New Roman" w:hAnsi="Times New Roman" w:cs="Times New Roman"/>
          <w:color w:val="000000" w:themeColor="text1"/>
          <w:sz w:val="24"/>
          <w:szCs w:val="24"/>
          <w:lang w:eastAsia="es-CO"/>
        </w:rPr>
      </w:pPr>
      <w:r w:rsidRPr="006D4F2B">
        <w:rPr>
          <w:rFonts w:ascii="Times New Roman" w:eastAsia="Times New Roman" w:hAnsi="Times New Roman" w:cs="Times New Roman"/>
          <w:b/>
          <w:color w:val="000000" w:themeColor="text1"/>
          <w:sz w:val="24"/>
          <w:szCs w:val="24"/>
          <w:lang w:eastAsia="es-CO"/>
        </w:rPr>
        <w:lastRenderedPageBreak/>
        <w:t>Lázaro Cárdenas</w:t>
      </w:r>
      <w:r w:rsidRPr="00993B60">
        <w:rPr>
          <w:rFonts w:ascii="Times New Roman" w:eastAsia="Times New Roman" w:hAnsi="Times New Roman" w:cs="Times New Roman"/>
          <w:color w:val="000000" w:themeColor="text1"/>
          <w:sz w:val="24"/>
          <w:szCs w:val="24"/>
          <w:lang w:eastAsia="es-CO"/>
        </w:rPr>
        <w:t xml:space="preserve"> subió a la presidencia</w:t>
      </w:r>
      <w:r w:rsidR="00BC530A">
        <w:rPr>
          <w:rFonts w:ascii="Times New Roman" w:eastAsia="Times New Roman" w:hAnsi="Times New Roman" w:cs="Times New Roman"/>
          <w:color w:val="000000" w:themeColor="text1"/>
          <w:sz w:val="24"/>
          <w:szCs w:val="24"/>
          <w:lang w:eastAsia="es-CO"/>
        </w:rPr>
        <w:t xml:space="preserve"> en 1934.</w:t>
      </w:r>
      <w:r w:rsidR="00C35BE6" w:rsidRPr="00993B60">
        <w:rPr>
          <w:rFonts w:ascii="Times New Roman" w:eastAsia="Times New Roman" w:hAnsi="Times New Roman" w:cs="Times New Roman"/>
          <w:color w:val="000000" w:themeColor="text1"/>
          <w:sz w:val="24"/>
          <w:szCs w:val="24"/>
          <w:lang w:eastAsia="es-CO"/>
        </w:rPr>
        <w:t xml:space="preserve"> Debido a que era muy cercano a Plutarco Elías Calle</w:t>
      </w:r>
      <w:r w:rsidR="00BC530A">
        <w:rPr>
          <w:rFonts w:ascii="Times New Roman" w:eastAsia="Times New Roman" w:hAnsi="Times New Roman" w:cs="Times New Roman"/>
          <w:color w:val="000000" w:themeColor="text1"/>
          <w:sz w:val="24"/>
          <w:szCs w:val="24"/>
          <w:lang w:eastAsia="es-CO"/>
        </w:rPr>
        <w:t>s</w:t>
      </w:r>
      <w:r w:rsidR="00C35BE6" w:rsidRPr="00993B60">
        <w:rPr>
          <w:rFonts w:ascii="Times New Roman" w:eastAsia="Times New Roman" w:hAnsi="Times New Roman" w:cs="Times New Roman"/>
          <w:color w:val="000000" w:themeColor="text1"/>
          <w:sz w:val="24"/>
          <w:szCs w:val="24"/>
          <w:lang w:eastAsia="es-CO"/>
        </w:rPr>
        <w:t xml:space="preserve">, se esperaba que continuara con aquella actitud de los mandatarios anteriores: </w:t>
      </w:r>
      <w:r w:rsidR="00BC530A">
        <w:rPr>
          <w:rFonts w:ascii="Times New Roman" w:eastAsia="Times New Roman" w:hAnsi="Times New Roman" w:cs="Times New Roman"/>
          <w:color w:val="000000" w:themeColor="text1"/>
          <w:sz w:val="24"/>
          <w:szCs w:val="24"/>
          <w:lang w:eastAsia="es-CO"/>
        </w:rPr>
        <w:t xml:space="preserve">afirmaban ser </w:t>
      </w:r>
      <w:r w:rsidR="00C35BE6" w:rsidRPr="00993B60">
        <w:rPr>
          <w:rFonts w:ascii="Times New Roman" w:eastAsia="Times New Roman" w:hAnsi="Times New Roman" w:cs="Times New Roman"/>
          <w:color w:val="000000" w:themeColor="text1"/>
          <w:sz w:val="24"/>
          <w:szCs w:val="24"/>
          <w:lang w:eastAsia="es-CO"/>
        </w:rPr>
        <w:t>revolucionarios pero no realizaban las normas esperadas.</w:t>
      </w:r>
    </w:p>
    <w:p w:rsidR="00C35BE6" w:rsidRPr="00993B60" w:rsidRDefault="00C35BE6" w:rsidP="00C10C4B">
      <w:pPr>
        <w:spacing w:after="0" w:line="285" w:lineRule="atLeast"/>
        <w:jc w:val="both"/>
        <w:rPr>
          <w:rFonts w:ascii="Times New Roman" w:eastAsia="Times New Roman" w:hAnsi="Times New Roman" w:cs="Times New Roman"/>
          <w:color w:val="000000" w:themeColor="text1"/>
          <w:sz w:val="24"/>
          <w:szCs w:val="24"/>
          <w:lang w:eastAsia="es-CO"/>
        </w:rPr>
      </w:pPr>
    </w:p>
    <w:p w:rsidR="00BD7EC9" w:rsidRPr="00993B60" w:rsidRDefault="00BC530A" w:rsidP="00BD7EC9">
      <w:pPr>
        <w:spacing w:after="0" w:line="285" w:lineRule="atLeast"/>
        <w:jc w:val="both"/>
        <w:rPr>
          <w:rFonts w:ascii="Times New Roman" w:eastAsia="Times New Roman" w:hAnsi="Times New Roman" w:cs="Times New Roman"/>
          <w:color w:val="000000" w:themeColor="text1"/>
          <w:sz w:val="24"/>
          <w:szCs w:val="24"/>
          <w:lang w:eastAsia="es-CO"/>
        </w:rPr>
      </w:pPr>
      <w:r>
        <w:rPr>
          <w:rFonts w:ascii="Times New Roman" w:eastAsia="Times New Roman" w:hAnsi="Times New Roman" w:cs="Times New Roman"/>
          <w:color w:val="000000" w:themeColor="text1"/>
          <w:sz w:val="24"/>
          <w:szCs w:val="24"/>
          <w:lang w:eastAsia="es-CO"/>
        </w:rPr>
        <w:t xml:space="preserve">Sin embargo, </w:t>
      </w:r>
      <w:r w:rsidR="001A2CF2" w:rsidRPr="00993B60">
        <w:rPr>
          <w:rFonts w:ascii="Times New Roman" w:eastAsia="Times New Roman" w:hAnsi="Times New Roman" w:cs="Times New Roman"/>
          <w:color w:val="000000" w:themeColor="text1"/>
          <w:sz w:val="24"/>
          <w:szCs w:val="24"/>
          <w:lang w:eastAsia="es-CO"/>
        </w:rPr>
        <w:t>demostró que no estaba dispuesto a jugar ese papel</w:t>
      </w:r>
      <w:bookmarkStart w:id="5" w:name="IDAROE2F"/>
      <w:bookmarkEnd w:id="5"/>
      <w:r w:rsidR="00BD7EC9" w:rsidRPr="00993B60">
        <w:rPr>
          <w:rFonts w:ascii="Times New Roman" w:eastAsia="Times New Roman" w:hAnsi="Times New Roman" w:cs="Times New Roman"/>
          <w:color w:val="000000" w:themeColor="text1"/>
          <w:sz w:val="24"/>
          <w:szCs w:val="24"/>
          <w:lang w:eastAsia="es-CO"/>
        </w:rPr>
        <w:t xml:space="preserve"> y tomó </w:t>
      </w:r>
      <w:r w:rsidR="00BD7EC9" w:rsidRPr="006D4F2B">
        <w:rPr>
          <w:rFonts w:ascii="Times New Roman" w:eastAsia="Times New Roman" w:hAnsi="Times New Roman" w:cs="Times New Roman"/>
          <w:b/>
          <w:color w:val="000000" w:themeColor="text1"/>
          <w:sz w:val="24"/>
          <w:szCs w:val="24"/>
          <w:lang w:eastAsia="es-CO"/>
        </w:rPr>
        <w:t>medidas definitivas</w:t>
      </w:r>
      <w:r w:rsidR="00BD7EC9" w:rsidRPr="00993B60">
        <w:rPr>
          <w:rFonts w:ascii="Times New Roman" w:eastAsia="Times New Roman" w:hAnsi="Times New Roman" w:cs="Times New Roman"/>
          <w:color w:val="000000" w:themeColor="text1"/>
          <w:sz w:val="24"/>
          <w:szCs w:val="24"/>
          <w:lang w:eastAsia="es-CO"/>
        </w:rPr>
        <w:t xml:space="preserve"> para hacer realidad la Revolución</w:t>
      </w:r>
      <w:r w:rsidR="00793CA1">
        <w:rPr>
          <w:rFonts w:ascii="Times New Roman" w:eastAsia="Times New Roman" w:hAnsi="Times New Roman" w:cs="Times New Roman"/>
          <w:color w:val="000000" w:themeColor="text1"/>
          <w:sz w:val="24"/>
          <w:szCs w:val="24"/>
          <w:lang w:eastAsia="es-CO"/>
        </w:rPr>
        <w:t>.</w:t>
      </w:r>
      <w:r w:rsidR="00C550D8">
        <w:rPr>
          <w:rFonts w:ascii="Times New Roman" w:eastAsia="Times New Roman" w:hAnsi="Times New Roman" w:cs="Times New Roman"/>
          <w:color w:val="000000" w:themeColor="text1"/>
          <w:sz w:val="24"/>
          <w:szCs w:val="24"/>
          <w:lang w:eastAsia="es-CO"/>
        </w:rPr>
        <w:t>:</w:t>
      </w:r>
    </w:p>
    <w:p w:rsidR="006D4F2B" w:rsidRPr="00993B60" w:rsidRDefault="006D4F2B" w:rsidP="00BD7EC9">
      <w:pPr>
        <w:spacing w:after="0" w:line="285" w:lineRule="atLeast"/>
        <w:jc w:val="both"/>
        <w:rPr>
          <w:rFonts w:ascii="Times New Roman" w:eastAsia="Times New Roman" w:hAnsi="Times New Roman" w:cs="Times New Roman"/>
          <w:color w:val="000000" w:themeColor="text1"/>
          <w:sz w:val="24"/>
          <w:szCs w:val="24"/>
          <w:lang w:eastAsia="es-CO"/>
        </w:rPr>
      </w:pPr>
    </w:p>
    <w:p w:rsidR="001A2CF2" w:rsidRPr="00993B60" w:rsidRDefault="001A2CF2" w:rsidP="001A2CF2">
      <w:pPr>
        <w:spacing w:after="0" w:line="285" w:lineRule="atLeast"/>
        <w:jc w:val="both"/>
        <w:rPr>
          <w:rFonts w:ascii="Times New Roman" w:eastAsia="Times New Roman" w:hAnsi="Times New Roman" w:cs="Times New Roman"/>
          <w:color w:val="000000" w:themeColor="text1"/>
          <w:sz w:val="24"/>
          <w:szCs w:val="24"/>
          <w:lang w:eastAsia="es-CO"/>
        </w:rPr>
      </w:pPr>
      <w:r w:rsidRPr="00993B60">
        <w:rPr>
          <w:rFonts w:ascii="Times New Roman" w:eastAsia="Times New Roman" w:hAnsi="Times New Roman" w:cs="Times New Roman"/>
          <w:color w:val="000000" w:themeColor="text1"/>
          <w:sz w:val="24"/>
          <w:szCs w:val="24"/>
          <w:lang w:eastAsia="es-CO"/>
        </w:rPr>
        <w:t xml:space="preserve">Cárdenas era un convencido creyente de la </w:t>
      </w:r>
      <w:r w:rsidRPr="00B268CE">
        <w:rPr>
          <w:rFonts w:ascii="Times New Roman" w:eastAsia="Times New Roman" w:hAnsi="Times New Roman" w:cs="Times New Roman"/>
          <w:b/>
          <w:color w:val="000000" w:themeColor="text1"/>
          <w:sz w:val="24"/>
          <w:szCs w:val="24"/>
          <w:lang w:eastAsia="es-CO"/>
        </w:rPr>
        <w:t>reforma agraria</w:t>
      </w:r>
      <w:r w:rsidRPr="00993B60">
        <w:rPr>
          <w:rFonts w:ascii="Times New Roman" w:eastAsia="Times New Roman" w:hAnsi="Times New Roman" w:cs="Times New Roman"/>
          <w:color w:val="000000" w:themeColor="text1"/>
          <w:sz w:val="24"/>
          <w:szCs w:val="24"/>
          <w:lang w:eastAsia="es-CO"/>
        </w:rPr>
        <w:t xml:space="preserve"> y favoreció la creación de ejidos</w:t>
      </w:r>
      <w:r w:rsidR="00810D24" w:rsidRPr="00993B60">
        <w:rPr>
          <w:rFonts w:ascii="Times New Roman" w:eastAsia="Times New Roman" w:hAnsi="Times New Roman" w:cs="Times New Roman"/>
          <w:color w:val="000000" w:themeColor="text1"/>
          <w:sz w:val="24"/>
          <w:szCs w:val="24"/>
          <w:lang w:eastAsia="es-CO"/>
        </w:rPr>
        <w:t>, es decir de propiedades rurales de uso colectivo</w:t>
      </w:r>
      <w:r w:rsidRPr="00993B60">
        <w:rPr>
          <w:rFonts w:ascii="Times New Roman" w:eastAsia="Times New Roman" w:hAnsi="Times New Roman" w:cs="Times New Roman"/>
          <w:color w:val="000000" w:themeColor="text1"/>
          <w:sz w:val="24"/>
          <w:szCs w:val="24"/>
          <w:lang w:eastAsia="es-CO"/>
        </w:rPr>
        <w:t xml:space="preserve">. </w:t>
      </w:r>
      <w:r w:rsidR="00810D24" w:rsidRPr="00993B60">
        <w:rPr>
          <w:rFonts w:ascii="Times New Roman" w:eastAsia="Times New Roman" w:hAnsi="Times New Roman" w:cs="Times New Roman"/>
          <w:color w:val="000000" w:themeColor="text1"/>
          <w:sz w:val="24"/>
          <w:szCs w:val="24"/>
          <w:lang w:eastAsia="es-CO"/>
        </w:rPr>
        <w:t>Para ellos se</w:t>
      </w:r>
      <w:r w:rsidRPr="00993B60">
        <w:rPr>
          <w:rFonts w:ascii="Times New Roman" w:eastAsia="Times New Roman" w:hAnsi="Times New Roman" w:cs="Times New Roman"/>
          <w:color w:val="000000" w:themeColor="text1"/>
          <w:sz w:val="24"/>
          <w:szCs w:val="24"/>
          <w:lang w:eastAsia="es-CO"/>
        </w:rPr>
        <w:t xml:space="preserve"> distribuyeron 17 millones de hectáreas </w:t>
      </w:r>
      <w:r w:rsidR="00810D24" w:rsidRPr="00993B60">
        <w:rPr>
          <w:rFonts w:ascii="Times New Roman" w:eastAsia="Times New Roman" w:hAnsi="Times New Roman" w:cs="Times New Roman"/>
          <w:color w:val="000000" w:themeColor="text1"/>
          <w:sz w:val="24"/>
          <w:szCs w:val="24"/>
          <w:lang w:eastAsia="es-CO"/>
        </w:rPr>
        <w:t xml:space="preserve"> </w:t>
      </w:r>
    </w:p>
    <w:p w:rsidR="00810D24" w:rsidRPr="00993B60" w:rsidRDefault="00810D24" w:rsidP="001A2CF2">
      <w:pPr>
        <w:spacing w:after="0" w:line="285" w:lineRule="atLeast"/>
        <w:jc w:val="both"/>
        <w:rPr>
          <w:rFonts w:ascii="Times New Roman" w:eastAsia="Times New Roman" w:hAnsi="Times New Roman" w:cs="Times New Roman"/>
          <w:color w:val="000000" w:themeColor="text1"/>
          <w:sz w:val="24"/>
          <w:szCs w:val="24"/>
          <w:lang w:eastAsia="es-CO"/>
        </w:rPr>
      </w:pPr>
    </w:p>
    <w:p w:rsidR="00810D24" w:rsidRPr="00993B60" w:rsidRDefault="00810D24" w:rsidP="001A2CF2">
      <w:pPr>
        <w:spacing w:after="0" w:line="285" w:lineRule="atLeast"/>
        <w:jc w:val="both"/>
        <w:rPr>
          <w:rFonts w:ascii="Times New Roman" w:eastAsia="Times New Roman" w:hAnsi="Times New Roman" w:cs="Times New Roman"/>
          <w:color w:val="000000" w:themeColor="text1"/>
          <w:sz w:val="24"/>
          <w:szCs w:val="24"/>
          <w:lang w:eastAsia="es-CO"/>
        </w:rPr>
      </w:pPr>
      <w:r w:rsidRPr="00993B60">
        <w:rPr>
          <w:rFonts w:ascii="Times New Roman" w:eastAsia="Times New Roman" w:hAnsi="Times New Roman" w:cs="Times New Roman"/>
          <w:color w:val="000000" w:themeColor="text1"/>
          <w:sz w:val="24"/>
          <w:szCs w:val="24"/>
          <w:lang w:eastAsia="es-CO"/>
        </w:rPr>
        <w:t>También</w:t>
      </w:r>
      <w:r w:rsidR="001A2CF2" w:rsidRPr="00993B60">
        <w:rPr>
          <w:rFonts w:ascii="Times New Roman" w:eastAsia="Times New Roman" w:hAnsi="Times New Roman" w:cs="Times New Roman"/>
          <w:color w:val="000000" w:themeColor="text1"/>
          <w:sz w:val="24"/>
          <w:szCs w:val="24"/>
          <w:lang w:eastAsia="es-CO"/>
        </w:rPr>
        <w:t xml:space="preserve"> benefició a los trabajadores </w:t>
      </w:r>
      <w:r w:rsidR="00597A3A" w:rsidRPr="00993B60">
        <w:rPr>
          <w:rFonts w:ascii="Times New Roman" w:eastAsia="Times New Roman" w:hAnsi="Times New Roman" w:cs="Times New Roman"/>
          <w:color w:val="000000" w:themeColor="text1"/>
          <w:sz w:val="24"/>
          <w:szCs w:val="24"/>
          <w:lang w:eastAsia="es-CO"/>
        </w:rPr>
        <w:t xml:space="preserve">con </w:t>
      </w:r>
      <w:r w:rsidRPr="006D4F2B">
        <w:rPr>
          <w:rFonts w:ascii="Times New Roman" w:eastAsia="Times New Roman" w:hAnsi="Times New Roman" w:cs="Times New Roman"/>
          <w:b/>
          <w:color w:val="000000" w:themeColor="text1"/>
          <w:sz w:val="24"/>
          <w:szCs w:val="24"/>
          <w:lang w:eastAsia="es-CO"/>
        </w:rPr>
        <w:t>mejoras salariales</w:t>
      </w:r>
      <w:r w:rsidRPr="00993B60">
        <w:rPr>
          <w:rFonts w:ascii="Times New Roman" w:eastAsia="Times New Roman" w:hAnsi="Times New Roman" w:cs="Times New Roman"/>
          <w:color w:val="000000" w:themeColor="text1"/>
          <w:sz w:val="24"/>
          <w:szCs w:val="24"/>
          <w:lang w:eastAsia="es-CO"/>
        </w:rPr>
        <w:t xml:space="preserve"> y </w:t>
      </w:r>
      <w:r w:rsidR="00597A3A" w:rsidRPr="00993B60">
        <w:rPr>
          <w:rFonts w:ascii="Times New Roman" w:eastAsia="Times New Roman" w:hAnsi="Times New Roman" w:cs="Times New Roman"/>
          <w:color w:val="000000" w:themeColor="text1"/>
          <w:sz w:val="24"/>
          <w:szCs w:val="24"/>
          <w:lang w:eastAsia="es-CO"/>
        </w:rPr>
        <w:t xml:space="preserve">con </w:t>
      </w:r>
      <w:r w:rsidRPr="00993B60">
        <w:rPr>
          <w:rFonts w:ascii="Times New Roman" w:eastAsia="Times New Roman" w:hAnsi="Times New Roman" w:cs="Times New Roman"/>
          <w:color w:val="000000" w:themeColor="text1"/>
          <w:sz w:val="24"/>
          <w:szCs w:val="24"/>
          <w:lang w:eastAsia="es-CO"/>
        </w:rPr>
        <w:t>la creación de sindicatos [</w:t>
      </w:r>
      <w:hyperlink r:id="rId11" w:history="1">
        <w:r w:rsidRPr="00993B60">
          <w:rPr>
            <w:rStyle w:val="Hipervnculo"/>
            <w:rFonts w:ascii="Times New Roman" w:eastAsia="Times New Roman" w:hAnsi="Times New Roman" w:cs="Times New Roman"/>
            <w:color w:val="000000" w:themeColor="text1"/>
            <w:sz w:val="24"/>
            <w:szCs w:val="24"/>
            <w:lang w:eastAsia="es-CO"/>
          </w:rPr>
          <w:t>VER</w:t>
        </w:r>
      </w:hyperlink>
      <w:r w:rsidRPr="00993B60">
        <w:rPr>
          <w:rFonts w:ascii="Times New Roman" w:eastAsia="Times New Roman" w:hAnsi="Times New Roman" w:cs="Times New Roman"/>
          <w:color w:val="000000" w:themeColor="text1"/>
          <w:sz w:val="24"/>
          <w:szCs w:val="24"/>
          <w:lang w:eastAsia="es-CO"/>
        </w:rPr>
        <w:t>].</w:t>
      </w:r>
    </w:p>
    <w:p w:rsidR="00810D24" w:rsidRPr="00993B60" w:rsidRDefault="00810D24" w:rsidP="001A2CF2">
      <w:pPr>
        <w:spacing w:after="0" w:line="285" w:lineRule="atLeast"/>
        <w:jc w:val="both"/>
        <w:rPr>
          <w:rFonts w:ascii="Times New Roman" w:eastAsia="Times New Roman" w:hAnsi="Times New Roman" w:cs="Times New Roman"/>
          <w:color w:val="000000" w:themeColor="text1"/>
          <w:sz w:val="24"/>
          <w:szCs w:val="24"/>
          <w:lang w:eastAsia="es-CO"/>
        </w:rPr>
      </w:pPr>
    </w:p>
    <w:p w:rsidR="001A2CF2" w:rsidRPr="00993B60" w:rsidRDefault="001A2CF2" w:rsidP="001A2CF2">
      <w:pPr>
        <w:spacing w:after="0" w:line="285" w:lineRule="atLeast"/>
        <w:jc w:val="both"/>
        <w:rPr>
          <w:rFonts w:ascii="Times New Roman" w:eastAsia="Times New Roman" w:hAnsi="Times New Roman" w:cs="Times New Roman"/>
          <w:color w:val="000000" w:themeColor="text1"/>
          <w:sz w:val="24"/>
          <w:szCs w:val="24"/>
          <w:lang w:eastAsia="es-CO"/>
        </w:rPr>
      </w:pPr>
      <w:r w:rsidRPr="00993B60">
        <w:rPr>
          <w:rFonts w:ascii="Times New Roman" w:eastAsia="Times New Roman" w:hAnsi="Times New Roman" w:cs="Times New Roman"/>
          <w:color w:val="000000" w:themeColor="text1"/>
          <w:sz w:val="24"/>
          <w:szCs w:val="24"/>
          <w:lang w:eastAsia="es-CO"/>
        </w:rPr>
        <w:t xml:space="preserve">Cárdenas llevó a la práctica </w:t>
      </w:r>
      <w:r w:rsidR="00B268CE">
        <w:rPr>
          <w:rFonts w:ascii="Times New Roman" w:eastAsia="Times New Roman" w:hAnsi="Times New Roman" w:cs="Times New Roman"/>
          <w:color w:val="000000" w:themeColor="text1"/>
          <w:sz w:val="24"/>
          <w:szCs w:val="24"/>
          <w:lang w:eastAsia="es-CO"/>
        </w:rPr>
        <w:t>otros sueños</w:t>
      </w:r>
      <w:r w:rsidRPr="00993B60">
        <w:rPr>
          <w:rFonts w:ascii="Times New Roman" w:eastAsia="Times New Roman" w:hAnsi="Times New Roman" w:cs="Times New Roman"/>
          <w:color w:val="000000" w:themeColor="text1"/>
          <w:sz w:val="24"/>
          <w:szCs w:val="24"/>
          <w:lang w:eastAsia="es-CO"/>
        </w:rPr>
        <w:t xml:space="preserve"> revolucion</w:t>
      </w:r>
      <w:r w:rsidR="00597A3A" w:rsidRPr="00993B60">
        <w:rPr>
          <w:rFonts w:ascii="Times New Roman" w:eastAsia="Times New Roman" w:hAnsi="Times New Roman" w:cs="Times New Roman"/>
          <w:color w:val="000000" w:themeColor="text1"/>
          <w:sz w:val="24"/>
          <w:szCs w:val="24"/>
          <w:lang w:eastAsia="es-CO"/>
        </w:rPr>
        <w:t>ario</w:t>
      </w:r>
      <w:r w:rsidR="00B268CE">
        <w:rPr>
          <w:rFonts w:ascii="Times New Roman" w:eastAsia="Times New Roman" w:hAnsi="Times New Roman" w:cs="Times New Roman"/>
          <w:color w:val="000000" w:themeColor="text1"/>
          <w:sz w:val="24"/>
          <w:szCs w:val="24"/>
          <w:lang w:eastAsia="es-CO"/>
        </w:rPr>
        <w:t>s</w:t>
      </w:r>
      <w:r w:rsidR="00597A3A" w:rsidRPr="00993B60">
        <w:rPr>
          <w:rFonts w:ascii="Times New Roman" w:eastAsia="Times New Roman" w:hAnsi="Times New Roman" w:cs="Times New Roman"/>
          <w:color w:val="000000" w:themeColor="text1"/>
          <w:sz w:val="24"/>
          <w:szCs w:val="24"/>
          <w:lang w:eastAsia="es-CO"/>
        </w:rPr>
        <w:t xml:space="preserve"> cuando en 1938 nacionalizó los ferrocarriles y </w:t>
      </w:r>
      <w:r w:rsidRPr="00993B60">
        <w:rPr>
          <w:rFonts w:ascii="Times New Roman" w:eastAsia="Times New Roman" w:hAnsi="Times New Roman" w:cs="Times New Roman"/>
          <w:color w:val="000000" w:themeColor="text1"/>
          <w:sz w:val="24"/>
          <w:szCs w:val="24"/>
          <w:lang w:eastAsia="es-CO"/>
        </w:rPr>
        <w:t>expropió las concesiones petrolíferas.</w:t>
      </w:r>
      <w:r w:rsidR="005F339A" w:rsidRPr="00993B60">
        <w:rPr>
          <w:rFonts w:ascii="Times New Roman" w:eastAsia="Times New Roman" w:hAnsi="Times New Roman" w:cs="Times New Roman"/>
          <w:color w:val="000000" w:themeColor="text1"/>
          <w:sz w:val="24"/>
          <w:szCs w:val="24"/>
          <w:lang w:eastAsia="es-CO"/>
        </w:rPr>
        <w:t xml:space="preserve"> Es decir, los ferrocarriles y la</w:t>
      </w:r>
      <w:r w:rsidR="00A554B1" w:rsidRPr="00993B60">
        <w:rPr>
          <w:rFonts w:ascii="Times New Roman" w:eastAsia="Times New Roman" w:hAnsi="Times New Roman" w:cs="Times New Roman"/>
          <w:color w:val="000000" w:themeColor="text1"/>
          <w:sz w:val="24"/>
          <w:szCs w:val="24"/>
          <w:lang w:eastAsia="es-CO"/>
        </w:rPr>
        <w:t>s</w:t>
      </w:r>
      <w:r w:rsidR="005F339A" w:rsidRPr="00993B60">
        <w:rPr>
          <w:rFonts w:ascii="Times New Roman" w:eastAsia="Times New Roman" w:hAnsi="Times New Roman" w:cs="Times New Roman"/>
          <w:color w:val="000000" w:themeColor="text1"/>
          <w:sz w:val="24"/>
          <w:szCs w:val="24"/>
          <w:lang w:eastAsia="es-CO"/>
        </w:rPr>
        <w:t xml:space="preserve"> compañías encargadas de explotar el petróleo, dejaron de ser para los inversionistas extranjeros y pasaron a ser de los mexicanos.</w:t>
      </w:r>
    </w:p>
    <w:p w:rsidR="001A2CF2" w:rsidRPr="00993B60" w:rsidRDefault="001A2CF2">
      <w:pPr>
        <w:rPr>
          <w:rFonts w:ascii="Times New Roman" w:hAnsi="Times New Roman" w:cs="Times New Roman"/>
          <w:color w:val="000000" w:themeColor="text1"/>
          <w:sz w:val="24"/>
          <w:szCs w:val="24"/>
          <w:highlight w:val="green"/>
        </w:rPr>
      </w:pPr>
    </w:p>
    <w:p w:rsidR="00A554B1" w:rsidRPr="00993B60" w:rsidRDefault="00BA1C19" w:rsidP="00F94745">
      <w:pPr>
        <w:spacing w:after="0" w:line="384" w:lineRule="atLeast"/>
        <w:jc w:val="both"/>
        <w:rPr>
          <w:rFonts w:ascii="Times New Roman" w:eastAsia="Times New Roman" w:hAnsi="Times New Roman" w:cs="Times New Roman"/>
          <w:b/>
          <w:bCs/>
          <w:caps/>
          <w:color w:val="000000" w:themeColor="text1"/>
          <w:sz w:val="24"/>
          <w:szCs w:val="24"/>
          <w:lang w:eastAsia="es-CO"/>
        </w:rPr>
      </w:pPr>
      <w:bookmarkStart w:id="6" w:name="IDA5VE2F"/>
      <w:bookmarkEnd w:id="6"/>
      <w:r w:rsidRPr="00993B60">
        <w:rPr>
          <w:rFonts w:ascii="Times New Roman" w:hAnsi="Times New Roman" w:cs="Times New Roman"/>
          <w:color w:val="000000" w:themeColor="text1"/>
          <w:sz w:val="24"/>
          <w:szCs w:val="24"/>
          <w:highlight w:val="yellow"/>
        </w:rPr>
        <w:t>[SECCIÓN 2]</w:t>
      </w:r>
      <w:r w:rsidRPr="00993B60">
        <w:rPr>
          <w:rFonts w:ascii="Times New Roman" w:hAnsi="Times New Roman" w:cs="Times New Roman"/>
          <w:color w:val="000000" w:themeColor="text1"/>
          <w:sz w:val="24"/>
          <w:szCs w:val="24"/>
        </w:rPr>
        <w:t xml:space="preserve"> </w:t>
      </w:r>
      <w:r w:rsidRPr="00F3454C">
        <w:rPr>
          <w:rFonts w:ascii="Times New Roman" w:hAnsi="Times New Roman" w:cs="Times New Roman"/>
          <w:b/>
          <w:color w:val="000000" w:themeColor="text1"/>
          <w:sz w:val="24"/>
          <w:szCs w:val="24"/>
        </w:rPr>
        <w:t>1.</w:t>
      </w:r>
      <w:r>
        <w:rPr>
          <w:rFonts w:ascii="Times New Roman" w:hAnsi="Times New Roman" w:cs="Times New Roman"/>
          <w:b/>
          <w:color w:val="000000" w:themeColor="text1"/>
          <w:sz w:val="24"/>
          <w:szCs w:val="24"/>
        </w:rPr>
        <w:t xml:space="preserve">3 </w:t>
      </w:r>
      <w:r w:rsidR="00F94745" w:rsidRPr="00993B60">
        <w:rPr>
          <w:rFonts w:ascii="Times New Roman" w:eastAsia="Times New Roman" w:hAnsi="Times New Roman" w:cs="Times New Roman"/>
          <w:b/>
          <w:color w:val="000000" w:themeColor="text1"/>
          <w:sz w:val="24"/>
          <w:szCs w:val="24"/>
          <w:lang w:eastAsia="es-CO"/>
        </w:rPr>
        <w:t>El legado de la Revolución</w:t>
      </w:r>
    </w:p>
    <w:p w:rsidR="00F94745" w:rsidRPr="00993B60" w:rsidRDefault="00F94745" w:rsidP="00F94745">
      <w:pPr>
        <w:spacing w:after="0" w:line="384" w:lineRule="atLeast"/>
        <w:jc w:val="both"/>
        <w:rPr>
          <w:rFonts w:ascii="Times New Roman" w:eastAsia="Times New Roman" w:hAnsi="Times New Roman" w:cs="Times New Roman"/>
          <w:color w:val="000000" w:themeColor="text1"/>
          <w:sz w:val="24"/>
          <w:szCs w:val="24"/>
          <w:lang w:eastAsia="es-CO"/>
        </w:rPr>
      </w:pPr>
    </w:p>
    <w:p w:rsidR="00A554B1" w:rsidRPr="00993B60" w:rsidRDefault="00A554B1" w:rsidP="001A2CF2">
      <w:pPr>
        <w:spacing w:after="0" w:line="285" w:lineRule="atLeast"/>
        <w:jc w:val="both"/>
        <w:rPr>
          <w:rFonts w:ascii="Times New Roman" w:eastAsia="Times New Roman" w:hAnsi="Times New Roman" w:cs="Times New Roman"/>
          <w:color w:val="000000" w:themeColor="text1"/>
          <w:sz w:val="24"/>
          <w:szCs w:val="24"/>
          <w:lang w:eastAsia="es-CO"/>
        </w:rPr>
      </w:pPr>
    </w:p>
    <w:p w:rsidR="00C550D8" w:rsidRPr="00C550D8" w:rsidRDefault="00C550D8" w:rsidP="001A2CF2">
      <w:pPr>
        <w:spacing w:after="0" w:line="285" w:lineRule="atLeast"/>
        <w:jc w:val="both"/>
        <w:rPr>
          <w:rFonts w:ascii="Times New Roman" w:eastAsia="Times New Roman" w:hAnsi="Times New Roman" w:cs="Times New Roman"/>
          <w:color w:val="000000" w:themeColor="text1"/>
          <w:sz w:val="24"/>
          <w:szCs w:val="24"/>
          <w:lang w:eastAsia="es-CO"/>
        </w:rPr>
      </w:pPr>
      <w:r w:rsidRPr="00C550D8">
        <w:rPr>
          <w:rFonts w:ascii="Times New Roman" w:eastAsia="Times New Roman" w:hAnsi="Times New Roman" w:cs="Times New Roman"/>
          <w:color w:val="000000" w:themeColor="text1"/>
          <w:sz w:val="24"/>
          <w:szCs w:val="24"/>
          <w:lang w:eastAsia="es-CO"/>
        </w:rPr>
        <w:t xml:space="preserve">Estos fueron algunos </w:t>
      </w:r>
      <w:r w:rsidRPr="00531217">
        <w:rPr>
          <w:rFonts w:ascii="Times New Roman" w:eastAsia="Times New Roman" w:hAnsi="Times New Roman" w:cs="Times New Roman"/>
          <w:b/>
          <w:color w:val="000000" w:themeColor="text1"/>
          <w:sz w:val="24"/>
          <w:szCs w:val="24"/>
          <w:lang w:eastAsia="es-CO"/>
        </w:rPr>
        <w:t>logros</w:t>
      </w:r>
      <w:r w:rsidRPr="00C550D8">
        <w:rPr>
          <w:rFonts w:ascii="Times New Roman" w:eastAsia="Times New Roman" w:hAnsi="Times New Roman" w:cs="Times New Roman"/>
          <w:color w:val="000000" w:themeColor="text1"/>
          <w:sz w:val="24"/>
          <w:szCs w:val="24"/>
          <w:lang w:eastAsia="es-CO"/>
        </w:rPr>
        <w:t xml:space="preserve"> de la </w:t>
      </w:r>
      <w:r w:rsidR="00F94745" w:rsidRPr="00C550D8">
        <w:rPr>
          <w:rFonts w:ascii="Times New Roman" w:eastAsia="Times New Roman" w:hAnsi="Times New Roman" w:cs="Times New Roman"/>
          <w:color w:val="000000" w:themeColor="text1"/>
          <w:sz w:val="24"/>
          <w:szCs w:val="24"/>
          <w:lang w:eastAsia="es-CO"/>
        </w:rPr>
        <w:t>R</w:t>
      </w:r>
      <w:r w:rsidR="001A2CF2" w:rsidRPr="00C550D8">
        <w:rPr>
          <w:rFonts w:ascii="Times New Roman" w:eastAsia="Times New Roman" w:hAnsi="Times New Roman" w:cs="Times New Roman"/>
          <w:color w:val="000000" w:themeColor="text1"/>
          <w:sz w:val="24"/>
          <w:szCs w:val="24"/>
          <w:lang w:eastAsia="es-CO"/>
        </w:rPr>
        <w:t>evolución</w:t>
      </w:r>
      <w:r w:rsidRPr="00C550D8">
        <w:rPr>
          <w:rFonts w:ascii="Times New Roman" w:eastAsia="Times New Roman" w:hAnsi="Times New Roman" w:cs="Times New Roman"/>
          <w:color w:val="000000" w:themeColor="text1"/>
          <w:sz w:val="24"/>
          <w:szCs w:val="24"/>
          <w:lang w:eastAsia="es-CO"/>
        </w:rPr>
        <w:t xml:space="preserve"> Mexicana:</w:t>
      </w:r>
    </w:p>
    <w:p w:rsidR="00C550D8" w:rsidRPr="00C550D8" w:rsidRDefault="00C550D8" w:rsidP="001A2CF2">
      <w:pPr>
        <w:spacing w:after="0" w:line="285" w:lineRule="atLeast"/>
        <w:jc w:val="both"/>
        <w:rPr>
          <w:rFonts w:ascii="Times New Roman" w:eastAsia="Times New Roman" w:hAnsi="Times New Roman" w:cs="Times New Roman"/>
          <w:color w:val="000000" w:themeColor="text1"/>
          <w:sz w:val="24"/>
          <w:szCs w:val="24"/>
          <w:lang w:eastAsia="es-CO"/>
        </w:rPr>
      </w:pPr>
    </w:p>
    <w:p w:rsidR="00F94745" w:rsidRPr="00C550D8" w:rsidRDefault="00C550D8" w:rsidP="001A2CF2">
      <w:pPr>
        <w:spacing w:after="0" w:line="285" w:lineRule="atLeast"/>
        <w:jc w:val="both"/>
        <w:rPr>
          <w:rFonts w:ascii="Times New Roman" w:eastAsia="Times New Roman" w:hAnsi="Times New Roman" w:cs="Times New Roman"/>
          <w:color w:val="000000" w:themeColor="text1"/>
          <w:sz w:val="24"/>
          <w:szCs w:val="24"/>
          <w:lang w:eastAsia="es-CO"/>
        </w:rPr>
      </w:pPr>
      <w:r w:rsidRPr="00C550D8">
        <w:rPr>
          <w:rFonts w:ascii="Times New Roman" w:eastAsia="Times New Roman" w:hAnsi="Times New Roman" w:cs="Times New Roman"/>
          <w:color w:val="000000" w:themeColor="text1"/>
          <w:sz w:val="24"/>
          <w:szCs w:val="24"/>
          <w:lang w:eastAsia="es-CO"/>
        </w:rPr>
        <w:t xml:space="preserve">Permitió la </w:t>
      </w:r>
      <w:r w:rsidR="001A2CF2" w:rsidRPr="00C550D8">
        <w:rPr>
          <w:rFonts w:ascii="Times New Roman" w:eastAsia="Times New Roman" w:hAnsi="Times New Roman" w:cs="Times New Roman"/>
          <w:color w:val="000000" w:themeColor="text1"/>
          <w:sz w:val="24"/>
          <w:szCs w:val="24"/>
          <w:lang w:eastAsia="es-CO"/>
        </w:rPr>
        <w:t xml:space="preserve">entrada de los mestizos, </w:t>
      </w:r>
      <w:r w:rsidR="00F94745" w:rsidRPr="00C550D8">
        <w:rPr>
          <w:rFonts w:ascii="Times New Roman" w:eastAsia="Times New Roman" w:hAnsi="Times New Roman" w:cs="Times New Roman"/>
          <w:color w:val="000000" w:themeColor="text1"/>
          <w:sz w:val="24"/>
          <w:szCs w:val="24"/>
          <w:lang w:eastAsia="es-CO"/>
        </w:rPr>
        <w:t xml:space="preserve">que eran </w:t>
      </w:r>
      <w:r w:rsidR="001A2CF2" w:rsidRPr="00C550D8">
        <w:rPr>
          <w:rFonts w:ascii="Times New Roman" w:eastAsia="Times New Roman" w:hAnsi="Times New Roman" w:cs="Times New Roman"/>
          <w:color w:val="000000" w:themeColor="text1"/>
          <w:sz w:val="24"/>
          <w:szCs w:val="24"/>
          <w:lang w:eastAsia="es-CO"/>
        </w:rPr>
        <w:t xml:space="preserve">la inmensa mayoría de la sociedad mexicana, en la política </w:t>
      </w:r>
      <w:r w:rsidR="00F94745" w:rsidRPr="00C550D8">
        <w:rPr>
          <w:rFonts w:ascii="Times New Roman" w:eastAsia="Times New Roman" w:hAnsi="Times New Roman" w:cs="Times New Roman"/>
          <w:color w:val="000000" w:themeColor="text1"/>
          <w:sz w:val="24"/>
          <w:szCs w:val="24"/>
          <w:lang w:eastAsia="es-CO"/>
        </w:rPr>
        <w:t>y en la economía</w:t>
      </w:r>
      <w:r w:rsidR="001A2CF2" w:rsidRPr="00C550D8">
        <w:rPr>
          <w:rFonts w:ascii="Times New Roman" w:eastAsia="Times New Roman" w:hAnsi="Times New Roman" w:cs="Times New Roman"/>
          <w:color w:val="000000" w:themeColor="text1"/>
          <w:sz w:val="24"/>
          <w:szCs w:val="24"/>
          <w:lang w:eastAsia="es-CO"/>
        </w:rPr>
        <w:t xml:space="preserve">. </w:t>
      </w:r>
    </w:p>
    <w:p w:rsidR="00F94745" w:rsidRPr="00C550D8" w:rsidRDefault="00C550D8" w:rsidP="00F94745">
      <w:pPr>
        <w:spacing w:after="0" w:line="285" w:lineRule="atLeast"/>
        <w:jc w:val="both"/>
        <w:rPr>
          <w:rFonts w:ascii="Times New Roman" w:eastAsia="Times New Roman" w:hAnsi="Times New Roman" w:cs="Times New Roman"/>
          <w:color w:val="000000" w:themeColor="text1"/>
          <w:sz w:val="24"/>
          <w:szCs w:val="24"/>
          <w:lang w:eastAsia="es-CO"/>
        </w:rPr>
      </w:pPr>
      <w:r w:rsidRPr="00C550D8">
        <w:rPr>
          <w:rFonts w:ascii="Times New Roman" w:eastAsia="Times New Roman" w:hAnsi="Times New Roman" w:cs="Times New Roman"/>
          <w:color w:val="000000" w:themeColor="text1"/>
          <w:sz w:val="24"/>
          <w:szCs w:val="24"/>
          <w:lang w:eastAsia="es-CO"/>
        </w:rPr>
        <w:t>A</w:t>
      </w:r>
      <w:r w:rsidR="00F94745" w:rsidRPr="00C550D8">
        <w:rPr>
          <w:rFonts w:ascii="Times New Roman" w:eastAsia="Times New Roman" w:hAnsi="Times New Roman" w:cs="Times New Roman"/>
          <w:color w:val="000000" w:themeColor="text1"/>
          <w:sz w:val="24"/>
          <w:szCs w:val="24"/>
          <w:lang w:eastAsia="es-CO"/>
        </w:rPr>
        <w:t>portó a</w:t>
      </w:r>
      <w:r w:rsidR="001A2CF2" w:rsidRPr="00C550D8">
        <w:rPr>
          <w:rFonts w:ascii="Times New Roman" w:eastAsia="Times New Roman" w:hAnsi="Times New Roman" w:cs="Times New Roman"/>
          <w:color w:val="000000" w:themeColor="text1"/>
          <w:sz w:val="24"/>
          <w:szCs w:val="24"/>
          <w:lang w:eastAsia="es-CO"/>
        </w:rPr>
        <w:t xml:space="preserve"> la formación de una nueva identidad nacional, fuertemente nacionalista, basada </w:t>
      </w:r>
      <w:r w:rsidR="00F94745" w:rsidRPr="00C550D8">
        <w:rPr>
          <w:rFonts w:ascii="Times New Roman" w:eastAsia="Times New Roman" w:hAnsi="Times New Roman" w:cs="Times New Roman"/>
          <w:color w:val="000000" w:themeColor="text1"/>
          <w:sz w:val="24"/>
          <w:szCs w:val="24"/>
          <w:lang w:eastAsia="es-CO"/>
        </w:rPr>
        <w:t xml:space="preserve">la exaltación de los indígenas. El arte fue un reflejo de ello, particularmente </w:t>
      </w:r>
      <w:r w:rsidR="001A2CF2" w:rsidRPr="00C550D8">
        <w:rPr>
          <w:rFonts w:ascii="Times New Roman" w:eastAsia="Times New Roman" w:hAnsi="Times New Roman" w:cs="Times New Roman"/>
          <w:color w:val="000000" w:themeColor="text1"/>
          <w:sz w:val="24"/>
          <w:szCs w:val="24"/>
          <w:lang w:eastAsia="es-CO"/>
        </w:rPr>
        <w:t xml:space="preserve">los murales de pintores revolucionarios como Rivera o Siqueiros. </w:t>
      </w:r>
    </w:p>
    <w:p w:rsidR="00C550D8" w:rsidRDefault="00C550D8" w:rsidP="00F94745">
      <w:pPr>
        <w:spacing w:after="0" w:line="285" w:lineRule="atLeast"/>
        <w:jc w:val="both"/>
        <w:rPr>
          <w:rFonts w:ascii="Times New Roman" w:eastAsia="Times New Roman" w:hAnsi="Times New Roman" w:cs="Times New Roman"/>
          <w:color w:val="000000" w:themeColor="text1"/>
          <w:sz w:val="24"/>
          <w:szCs w:val="24"/>
          <w:highlight w:val="yellow"/>
          <w:lang w:eastAsia="es-CO"/>
        </w:rPr>
      </w:pPr>
    </w:p>
    <w:p w:rsidR="00C550D8" w:rsidRDefault="00C550D8" w:rsidP="00F94745">
      <w:pPr>
        <w:spacing w:after="0" w:line="285" w:lineRule="atLeast"/>
        <w:jc w:val="both"/>
        <w:rPr>
          <w:rFonts w:ascii="Times New Roman" w:eastAsia="Times New Roman" w:hAnsi="Times New Roman" w:cs="Times New Roman"/>
          <w:color w:val="000000" w:themeColor="text1"/>
          <w:sz w:val="24"/>
          <w:szCs w:val="24"/>
          <w:highlight w:val="yellow"/>
          <w:lang w:eastAsia="es-CO"/>
        </w:rPr>
      </w:pPr>
      <w:r>
        <w:rPr>
          <w:rFonts w:ascii="Times New Roman" w:eastAsia="Times New Roman" w:hAnsi="Times New Roman" w:cs="Times New Roman"/>
          <w:color w:val="000000" w:themeColor="text1"/>
          <w:sz w:val="24"/>
          <w:szCs w:val="24"/>
          <w:highlight w:val="yellow"/>
          <w:lang w:eastAsia="es-CO"/>
        </w:rPr>
        <w:t>IMAGEN SIQUEIROS</w:t>
      </w:r>
    </w:p>
    <w:p w:rsidR="00C550D8" w:rsidRPr="00993B60" w:rsidRDefault="00C550D8" w:rsidP="00F94745">
      <w:pPr>
        <w:spacing w:after="0" w:line="285" w:lineRule="atLeast"/>
        <w:jc w:val="both"/>
        <w:rPr>
          <w:rFonts w:ascii="Times New Roman" w:eastAsia="Times New Roman" w:hAnsi="Times New Roman" w:cs="Times New Roman"/>
          <w:color w:val="000000" w:themeColor="text1"/>
          <w:sz w:val="24"/>
          <w:szCs w:val="24"/>
          <w:highlight w:val="yellow"/>
          <w:lang w:eastAsia="es-CO"/>
        </w:rPr>
      </w:pPr>
    </w:p>
    <w:p w:rsidR="00F94745" w:rsidRPr="00C550D8" w:rsidRDefault="001A2CF2" w:rsidP="00F94745">
      <w:pPr>
        <w:spacing w:after="0" w:line="285" w:lineRule="atLeast"/>
        <w:jc w:val="both"/>
        <w:rPr>
          <w:rFonts w:ascii="Times New Roman" w:eastAsia="Times New Roman" w:hAnsi="Times New Roman" w:cs="Times New Roman"/>
          <w:color w:val="000000" w:themeColor="text1"/>
          <w:sz w:val="24"/>
          <w:szCs w:val="24"/>
          <w:lang w:eastAsia="es-CO"/>
        </w:rPr>
      </w:pPr>
      <w:r w:rsidRPr="00C550D8">
        <w:rPr>
          <w:rFonts w:ascii="Times New Roman" w:eastAsia="Times New Roman" w:hAnsi="Times New Roman" w:cs="Times New Roman"/>
          <w:color w:val="000000" w:themeColor="text1"/>
          <w:sz w:val="24"/>
          <w:szCs w:val="24"/>
          <w:lang w:eastAsia="es-CO"/>
        </w:rPr>
        <w:t>Bajo</w:t>
      </w:r>
      <w:r w:rsidR="00F94745" w:rsidRPr="00C550D8">
        <w:rPr>
          <w:rFonts w:ascii="Times New Roman" w:eastAsia="Times New Roman" w:hAnsi="Times New Roman" w:cs="Times New Roman"/>
          <w:color w:val="000000" w:themeColor="text1"/>
          <w:sz w:val="24"/>
          <w:szCs w:val="24"/>
          <w:lang w:eastAsia="es-CO"/>
        </w:rPr>
        <w:t xml:space="preserve"> el gobierno de </w:t>
      </w:r>
      <w:r w:rsidRPr="00C550D8">
        <w:rPr>
          <w:rFonts w:ascii="Times New Roman" w:eastAsia="Times New Roman" w:hAnsi="Times New Roman" w:cs="Times New Roman"/>
          <w:color w:val="000000" w:themeColor="text1"/>
          <w:sz w:val="24"/>
          <w:szCs w:val="24"/>
          <w:lang w:eastAsia="es-CO"/>
        </w:rPr>
        <w:t xml:space="preserve">Lázaro Cárdenas se fundó en México el Instituto Indigenista Interamericano, con el objetivo de estudiar y revalorizar las culturas indígenas contemporáneas y poner en marcha programas para sacarlas de su marginación y atraso </w:t>
      </w:r>
      <w:r w:rsidR="00F94745" w:rsidRPr="00C550D8">
        <w:rPr>
          <w:rFonts w:ascii="Times New Roman" w:eastAsia="Times New Roman" w:hAnsi="Times New Roman" w:cs="Times New Roman"/>
          <w:color w:val="000000" w:themeColor="text1"/>
          <w:sz w:val="24"/>
          <w:szCs w:val="24"/>
          <w:lang w:eastAsia="es-CO"/>
        </w:rPr>
        <w:t>económico</w:t>
      </w:r>
      <w:r w:rsidRPr="00C550D8">
        <w:rPr>
          <w:rFonts w:ascii="Times New Roman" w:eastAsia="Times New Roman" w:hAnsi="Times New Roman" w:cs="Times New Roman"/>
          <w:color w:val="000000" w:themeColor="text1"/>
          <w:sz w:val="24"/>
          <w:szCs w:val="24"/>
          <w:lang w:eastAsia="es-CO"/>
        </w:rPr>
        <w:t xml:space="preserve">. </w:t>
      </w:r>
    </w:p>
    <w:p w:rsidR="00F94745" w:rsidRPr="00993B60" w:rsidRDefault="00F94745" w:rsidP="00F94745">
      <w:pPr>
        <w:spacing w:after="0" w:line="285" w:lineRule="atLeast"/>
        <w:jc w:val="both"/>
        <w:rPr>
          <w:rFonts w:ascii="Times New Roman" w:eastAsia="Times New Roman" w:hAnsi="Times New Roman" w:cs="Times New Roman"/>
          <w:color w:val="000000" w:themeColor="text1"/>
          <w:sz w:val="24"/>
          <w:szCs w:val="24"/>
          <w:highlight w:val="yellow"/>
          <w:lang w:eastAsia="es-CO"/>
        </w:rPr>
      </w:pPr>
    </w:p>
    <w:p w:rsidR="00C550D8" w:rsidRDefault="00C550D8" w:rsidP="00DD0404">
      <w:pPr>
        <w:spacing w:after="0" w:line="384" w:lineRule="atLeast"/>
        <w:jc w:val="both"/>
        <w:rPr>
          <w:rFonts w:ascii="Times New Roman" w:hAnsi="Times New Roman" w:cs="Times New Roman"/>
          <w:color w:val="000000" w:themeColor="text1"/>
          <w:sz w:val="24"/>
          <w:szCs w:val="24"/>
        </w:rPr>
      </w:pPr>
      <w:bookmarkStart w:id="7" w:name="IDA2OCGF"/>
      <w:bookmarkEnd w:id="7"/>
    </w:p>
    <w:p w:rsidR="00BD03C3" w:rsidRPr="00993B60" w:rsidRDefault="00DD0404" w:rsidP="00DD0404">
      <w:pPr>
        <w:spacing w:after="0" w:line="384" w:lineRule="atLeast"/>
        <w:jc w:val="both"/>
        <w:rPr>
          <w:rFonts w:ascii="Times New Roman" w:eastAsia="Times New Roman" w:hAnsi="Times New Roman" w:cs="Times New Roman"/>
          <w:b/>
          <w:bCs/>
          <w:color w:val="000000" w:themeColor="text1"/>
          <w:sz w:val="24"/>
          <w:szCs w:val="24"/>
          <w:highlight w:val="yellow"/>
          <w:lang w:eastAsia="es-CO"/>
        </w:rPr>
      </w:pPr>
      <w:r w:rsidRPr="00993B60">
        <w:rPr>
          <w:rFonts w:ascii="Times New Roman" w:eastAsia="Times New Roman" w:hAnsi="Times New Roman" w:cs="Times New Roman"/>
          <w:b/>
          <w:bCs/>
          <w:color w:val="000000" w:themeColor="text1"/>
          <w:sz w:val="24"/>
          <w:szCs w:val="24"/>
          <w:highlight w:val="yellow"/>
          <w:lang w:eastAsia="es-CO"/>
        </w:rPr>
        <w:t>PROFUNDIZA</w:t>
      </w:r>
    </w:p>
    <w:p w:rsidR="00DD0404" w:rsidRDefault="00DD0404" w:rsidP="00DD0404">
      <w:pPr>
        <w:spacing w:after="0" w:line="384" w:lineRule="atLeast"/>
        <w:jc w:val="both"/>
        <w:rPr>
          <w:rFonts w:ascii="Times New Roman" w:eastAsia="Times New Roman" w:hAnsi="Times New Roman" w:cs="Times New Roman"/>
          <w:color w:val="000000" w:themeColor="text1"/>
          <w:sz w:val="24"/>
          <w:szCs w:val="24"/>
          <w:highlight w:val="yellow"/>
          <w:lang w:eastAsia="es-CO"/>
        </w:rPr>
      </w:pPr>
    </w:p>
    <w:p w:rsidR="00D14A01" w:rsidRPr="00993B60" w:rsidRDefault="00D14A01" w:rsidP="00DD0404">
      <w:pPr>
        <w:spacing w:after="0" w:line="384" w:lineRule="atLeast"/>
        <w:jc w:val="both"/>
        <w:rPr>
          <w:rFonts w:ascii="Times New Roman" w:eastAsia="Times New Roman" w:hAnsi="Times New Roman" w:cs="Times New Roman"/>
          <w:color w:val="000000" w:themeColor="text1"/>
          <w:sz w:val="24"/>
          <w:szCs w:val="24"/>
          <w:highlight w:val="yellow"/>
          <w:lang w:eastAsia="es-CO"/>
        </w:rPr>
      </w:pPr>
      <w:r>
        <w:rPr>
          <w:rFonts w:ascii="Times New Roman" w:eastAsia="Times New Roman" w:hAnsi="Times New Roman" w:cs="Times New Roman"/>
          <w:color w:val="000000" w:themeColor="text1"/>
          <w:sz w:val="24"/>
          <w:szCs w:val="24"/>
          <w:highlight w:val="yellow"/>
          <w:lang w:eastAsia="es-CO"/>
        </w:rPr>
        <w:t>Ficha del estudiante</w:t>
      </w:r>
      <w:bookmarkStart w:id="8" w:name="_GoBack"/>
      <w:bookmarkEnd w:id="8"/>
    </w:p>
    <w:p w:rsidR="00D14A01" w:rsidRPr="00D14A01" w:rsidRDefault="00BD03C3" w:rsidP="00BD03C3">
      <w:pPr>
        <w:spacing w:after="0" w:line="384" w:lineRule="atLeast"/>
        <w:jc w:val="both"/>
        <w:rPr>
          <w:rFonts w:ascii="Times New Roman" w:eastAsia="Times New Roman" w:hAnsi="Times New Roman" w:cs="Times New Roman"/>
          <w:b/>
          <w:bCs/>
          <w:caps/>
          <w:color w:val="000000" w:themeColor="text1"/>
          <w:sz w:val="24"/>
          <w:szCs w:val="24"/>
          <w:highlight w:val="yellow"/>
          <w:lang w:eastAsia="es-CO"/>
        </w:rPr>
      </w:pPr>
      <w:bookmarkStart w:id="9" w:name="IDAFRCGF"/>
      <w:bookmarkEnd w:id="9"/>
      <w:r w:rsidRPr="00993B60">
        <w:rPr>
          <w:rFonts w:ascii="Times New Roman" w:eastAsia="Times New Roman" w:hAnsi="Times New Roman" w:cs="Times New Roman"/>
          <w:b/>
          <w:bCs/>
          <w:caps/>
          <w:color w:val="000000" w:themeColor="text1"/>
          <w:sz w:val="24"/>
          <w:szCs w:val="24"/>
          <w:highlight w:val="yellow"/>
          <w:lang w:eastAsia="es-CO"/>
        </w:rPr>
        <w:t>Comunidades indígenas y propiedad de la tierra en México</w:t>
      </w:r>
    </w:p>
    <w:p w:rsidR="00BD03C3" w:rsidRPr="00993B60" w:rsidRDefault="00BD03C3" w:rsidP="00BD03C3">
      <w:pPr>
        <w:spacing w:after="0" w:line="285" w:lineRule="atLeast"/>
        <w:jc w:val="both"/>
        <w:rPr>
          <w:rFonts w:ascii="Times New Roman" w:eastAsia="Times New Roman" w:hAnsi="Times New Roman" w:cs="Times New Roman"/>
          <w:color w:val="000000" w:themeColor="text1"/>
          <w:sz w:val="24"/>
          <w:szCs w:val="24"/>
          <w:highlight w:val="yellow"/>
          <w:lang w:eastAsia="es-CO"/>
        </w:rPr>
      </w:pPr>
      <w:r w:rsidRPr="00993B60">
        <w:rPr>
          <w:rFonts w:ascii="Times New Roman" w:eastAsia="Times New Roman" w:hAnsi="Times New Roman" w:cs="Times New Roman"/>
          <w:color w:val="000000" w:themeColor="text1"/>
          <w:sz w:val="24"/>
          <w:szCs w:val="24"/>
          <w:highlight w:val="yellow"/>
          <w:lang w:eastAsia="es-CO"/>
        </w:rPr>
        <w:lastRenderedPageBreak/>
        <w:t xml:space="preserve">Se denominan </w:t>
      </w:r>
      <w:r w:rsidRPr="00993B60">
        <w:rPr>
          <w:rFonts w:ascii="Times New Roman" w:eastAsia="Times New Roman" w:hAnsi="Times New Roman" w:cs="Times New Roman"/>
          <w:i/>
          <w:iCs/>
          <w:color w:val="000000" w:themeColor="text1"/>
          <w:sz w:val="24"/>
          <w:szCs w:val="24"/>
          <w:highlight w:val="yellow"/>
          <w:lang w:eastAsia="es-CO"/>
        </w:rPr>
        <w:t>movimientos agraristas</w:t>
      </w:r>
      <w:r w:rsidRPr="00993B60">
        <w:rPr>
          <w:rFonts w:ascii="Times New Roman" w:eastAsia="Times New Roman" w:hAnsi="Times New Roman" w:cs="Times New Roman"/>
          <w:color w:val="000000" w:themeColor="text1"/>
          <w:sz w:val="24"/>
          <w:szCs w:val="24"/>
          <w:highlight w:val="yellow"/>
          <w:lang w:eastAsia="es-CO"/>
        </w:rPr>
        <w:t xml:space="preserve"> las luchas sociales que tuvieron lugar en México, entre finales del s</w:t>
      </w:r>
      <w:r w:rsidR="00F94745" w:rsidRPr="00993B60">
        <w:rPr>
          <w:rFonts w:ascii="Times New Roman" w:eastAsia="Times New Roman" w:hAnsi="Times New Roman" w:cs="Times New Roman"/>
          <w:color w:val="000000" w:themeColor="text1"/>
          <w:sz w:val="24"/>
          <w:szCs w:val="24"/>
          <w:highlight w:val="yellow"/>
          <w:lang w:eastAsia="es-CO"/>
        </w:rPr>
        <w:t>iglo</w:t>
      </w:r>
      <w:r w:rsidR="00D14A01">
        <w:rPr>
          <w:rFonts w:ascii="Times New Roman" w:eastAsia="Times New Roman" w:hAnsi="Times New Roman" w:cs="Times New Roman"/>
          <w:color w:val="000000" w:themeColor="text1"/>
          <w:sz w:val="24"/>
          <w:szCs w:val="24"/>
          <w:highlight w:val="yellow"/>
          <w:lang w:eastAsia="es-CO"/>
        </w:rPr>
        <w:t xml:space="preserve"> </w:t>
      </w:r>
      <w:r w:rsidR="00F94745" w:rsidRPr="00993B60">
        <w:rPr>
          <w:rFonts w:ascii="Times New Roman" w:eastAsia="Times New Roman" w:hAnsi="Times New Roman" w:cs="Times New Roman"/>
          <w:color w:val="000000" w:themeColor="text1"/>
          <w:sz w:val="24"/>
          <w:szCs w:val="24"/>
          <w:highlight w:val="yellow"/>
          <w:lang w:eastAsia="es-CO"/>
        </w:rPr>
        <w:t>XIX y principios del siglo</w:t>
      </w:r>
      <w:r w:rsidR="00D14A01">
        <w:rPr>
          <w:rFonts w:ascii="Times New Roman" w:eastAsia="Times New Roman" w:hAnsi="Times New Roman" w:cs="Times New Roman"/>
          <w:color w:val="000000" w:themeColor="text1"/>
          <w:sz w:val="24"/>
          <w:szCs w:val="24"/>
          <w:highlight w:val="yellow"/>
          <w:lang w:eastAsia="es-CO"/>
        </w:rPr>
        <w:t xml:space="preserve"> </w:t>
      </w:r>
      <w:r w:rsidRPr="00993B60">
        <w:rPr>
          <w:rFonts w:ascii="Times New Roman" w:eastAsia="Times New Roman" w:hAnsi="Times New Roman" w:cs="Times New Roman"/>
          <w:color w:val="000000" w:themeColor="text1"/>
          <w:sz w:val="24"/>
          <w:szCs w:val="24"/>
          <w:highlight w:val="yellow"/>
          <w:lang w:eastAsia="es-CO"/>
        </w:rPr>
        <w:t>XX, protagonizadas por indígenas y campesinos que plantearon sus derechos sobre la propiedad de la tierra. En cierto modo, estas lu</w:t>
      </w:r>
      <w:r w:rsidR="00F94745" w:rsidRPr="00993B60">
        <w:rPr>
          <w:rFonts w:ascii="Times New Roman" w:eastAsia="Times New Roman" w:hAnsi="Times New Roman" w:cs="Times New Roman"/>
          <w:color w:val="000000" w:themeColor="text1"/>
          <w:sz w:val="24"/>
          <w:szCs w:val="24"/>
          <w:highlight w:val="yellow"/>
          <w:lang w:eastAsia="es-CO"/>
        </w:rPr>
        <w:t xml:space="preserve">chas tienen sus raíces en el siglo </w:t>
      </w:r>
      <w:r w:rsidRPr="00993B60">
        <w:rPr>
          <w:rFonts w:ascii="Times New Roman" w:eastAsia="Times New Roman" w:hAnsi="Times New Roman" w:cs="Times New Roman"/>
          <w:color w:val="000000" w:themeColor="text1"/>
          <w:sz w:val="24"/>
          <w:szCs w:val="24"/>
          <w:highlight w:val="yellow"/>
          <w:lang w:eastAsia="es-CO"/>
        </w:rPr>
        <w:t>XVI: la ocupación de extensos territorios por los europeos durante la conquista generó ya la oposición de las poblaciones indígenas. En la época colonial éstas gozaron de cierto autogobierno; bajo la forma de repúblicas de indios, la Corona española les había garantizado algunos derechos a fin de limitar en lo posible el poder de la aristocracia terrateniente criolla.</w:t>
      </w:r>
    </w:p>
    <w:p w:rsidR="00F94745" w:rsidRPr="00993B60" w:rsidRDefault="00BD03C3" w:rsidP="00BD03C3">
      <w:pPr>
        <w:spacing w:after="0" w:line="285" w:lineRule="atLeast"/>
        <w:jc w:val="both"/>
        <w:rPr>
          <w:rFonts w:ascii="Times New Roman" w:eastAsia="Times New Roman" w:hAnsi="Times New Roman" w:cs="Times New Roman"/>
          <w:color w:val="000000" w:themeColor="text1"/>
          <w:sz w:val="24"/>
          <w:szCs w:val="24"/>
          <w:highlight w:val="yellow"/>
          <w:lang w:eastAsia="es-CO"/>
        </w:rPr>
      </w:pPr>
      <w:r w:rsidRPr="00993B60">
        <w:rPr>
          <w:rFonts w:ascii="Times New Roman" w:eastAsia="Times New Roman" w:hAnsi="Times New Roman" w:cs="Times New Roman"/>
          <w:color w:val="000000" w:themeColor="text1"/>
          <w:sz w:val="24"/>
          <w:szCs w:val="24"/>
          <w:highlight w:val="yellow"/>
          <w:lang w:eastAsia="es-CO"/>
        </w:rPr>
        <w:t>En el s.</w:t>
      </w:r>
      <w:r w:rsidR="00D14A01">
        <w:rPr>
          <w:rFonts w:ascii="Times New Roman" w:eastAsia="Times New Roman" w:hAnsi="Times New Roman" w:cs="Times New Roman"/>
          <w:color w:val="000000" w:themeColor="text1"/>
          <w:sz w:val="24"/>
          <w:szCs w:val="24"/>
          <w:highlight w:val="yellow"/>
          <w:lang w:eastAsia="es-CO"/>
        </w:rPr>
        <w:t xml:space="preserve"> </w:t>
      </w:r>
      <w:r w:rsidRPr="00993B60">
        <w:rPr>
          <w:rFonts w:ascii="Times New Roman" w:eastAsia="Times New Roman" w:hAnsi="Times New Roman" w:cs="Times New Roman"/>
          <w:color w:val="000000" w:themeColor="text1"/>
          <w:sz w:val="24"/>
          <w:szCs w:val="24"/>
          <w:highlight w:val="yellow"/>
          <w:lang w:eastAsia="es-CO"/>
        </w:rPr>
        <w:t xml:space="preserve">XIX, durante las primeras décadas de la </w:t>
      </w:r>
      <w:r w:rsidR="00F94745" w:rsidRPr="00993B60">
        <w:rPr>
          <w:rFonts w:ascii="Times New Roman" w:eastAsia="Times New Roman" w:hAnsi="Times New Roman" w:cs="Times New Roman"/>
          <w:color w:val="000000" w:themeColor="text1"/>
          <w:sz w:val="24"/>
          <w:szCs w:val="24"/>
          <w:highlight w:val="yellow"/>
          <w:lang w:eastAsia="es-CO"/>
        </w:rPr>
        <w:t>I</w:t>
      </w:r>
      <w:r w:rsidRPr="00993B60">
        <w:rPr>
          <w:rFonts w:ascii="Times New Roman" w:eastAsia="Times New Roman" w:hAnsi="Times New Roman" w:cs="Times New Roman"/>
          <w:color w:val="000000" w:themeColor="text1"/>
          <w:sz w:val="24"/>
          <w:szCs w:val="24"/>
          <w:highlight w:val="yellow"/>
          <w:lang w:eastAsia="es-CO"/>
        </w:rPr>
        <w:t xml:space="preserve">ndependencia, las comunidades campesinas sobrevivieron y canalizaron la resistencia indígena contra la mercantilización de la tierra impulsada por los gobiernos liberales. Pero, a partir de la década de 1870, la situación cambió por razones ideológicas (se consideraba que en un </w:t>
      </w:r>
      <w:r w:rsidR="00F94745" w:rsidRPr="00993B60">
        <w:rPr>
          <w:rFonts w:ascii="Times New Roman" w:eastAsia="Times New Roman" w:hAnsi="Times New Roman" w:cs="Times New Roman"/>
          <w:color w:val="000000" w:themeColor="text1"/>
          <w:sz w:val="24"/>
          <w:szCs w:val="24"/>
          <w:highlight w:val="yellow"/>
          <w:lang w:eastAsia="es-CO"/>
        </w:rPr>
        <w:t>E</w:t>
      </w:r>
      <w:r w:rsidRPr="00993B60">
        <w:rPr>
          <w:rFonts w:ascii="Times New Roman" w:eastAsia="Times New Roman" w:hAnsi="Times New Roman" w:cs="Times New Roman"/>
          <w:color w:val="000000" w:themeColor="text1"/>
          <w:sz w:val="24"/>
          <w:szCs w:val="24"/>
          <w:highlight w:val="yellow"/>
          <w:lang w:eastAsia="es-CO"/>
        </w:rPr>
        <w:t xml:space="preserve">stado liberal no había lugar para la autonomía de las comunidades campesinas indígenas y se creó un marco legislativo para disolverlas), y también por razones económicas, debido a que el aumento de la demanda internacional incrementó la rentabilidad de las tierras agrícolas, por lo que los grandes propietarios ampliaron sus latifundios con parte de las tierras de las comunidades indígenas. </w:t>
      </w:r>
    </w:p>
    <w:p w:rsidR="00F94745" w:rsidRPr="00993B60" w:rsidRDefault="00F94745" w:rsidP="00BD03C3">
      <w:pPr>
        <w:spacing w:after="0" w:line="285" w:lineRule="atLeast"/>
        <w:jc w:val="both"/>
        <w:rPr>
          <w:rFonts w:ascii="Times New Roman" w:eastAsia="Times New Roman" w:hAnsi="Times New Roman" w:cs="Times New Roman"/>
          <w:color w:val="000000" w:themeColor="text1"/>
          <w:sz w:val="24"/>
          <w:szCs w:val="24"/>
          <w:highlight w:val="yellow"/>
          <w:lang w:eastAsia="es-CO"/>
        </w:rPr>
      </w:pPr>
    </w:p>
    <w:p w:rsidR="00BD03C3" w:rsidRDefault="00BD03C3" w:rsidP="00BD03C3">
      <w:pPr>
        <w:spacing w:after="0" w:line="285" w:lineRule="atLeast"/>
        <w:jc w:val="both"/>
        <w:rPr>
          <w:rFonts w:ascii="Times New Roman" w:eastAsia="Times New Roman" w:hAnsi="Times New Roman" w:cs="Times New Roman"/>
          <w:color w:val="000000" w:themeColor="text1"/>
          <w:sz w:val="24"/>
          <w:szCs w:val="24"/>
          <w:highlight w:val="yellow"/>
          <w:lang w:eastAsia="es-CO"/>
        </w:rPr>
      </w:pPr>
      <w:r w:rsidRPr="00993B60">
        <w:rPr>
          <w:rFonts w:ascii="Times New Roman" w:eastAsia="Times New Roman" w:hAnsi="Times New Roman" w:cs="Times New Roman"/>
          <w:color w:val="000000" w:themeColor="text1"/>
          <w:sz w:val="24"/>
          <w:szCs w:val="24"/>
          <w:highlight w:val="yellow"/>
          <w:lang w:eastAsia="es-CO"/>
        </w:rPr>
        <w:t xml:space="preserve">Al no poder vivir de las </w:t>
      </w:r>
      <w:r w:rsidR="00F94745" w:rsidRPr="00993B60">
        <w:rPr>
          <w:rFonts w:ascii="Times New Roman" w:eastAsia="Times New Roman" w:hAnsi="Times New Roman" w:cs="Times New Roman"/>
          <w:color w:val="000000" w:themeColor="text1"/>
          <w:sz w:val="24"/>
          <w:szCs w:val="24"/>
          <w:highlight w:val="yellow"/>
          <w:lang w:eastAsia="es-CO"/>
        </w:rPr>
        <w:t xml:space="preserve">tierras </w:t>
      </w:r>
      <w:r w:rsidRPr="00993B60">
        <w:rPr>
          <w:rFonts w:ascii="Times New Roman" w:eastAsia="Times New Roman" w:hAnsi="Times New Roman" w:cs="Times New Roman"/>
          <w:color w:val="000000" w:themeColor="text1"/>
          <w:sz w:val="24"/>
          <w:szCs w:val="24"/>
          <w:highlight w:val="yellow"/>
          <w:lang w:eastAsia="es-CO"/>
        </w:rPr>
        <w:t>que les quedaban, los indígenas pasaron a ser mano de obra de las haciendas a cambio de salarios más bajos que los que hubieran tenido que percibir de haber sido totalmente desposeídos de sus tierras.</w:t>
      </w:r>
    </w:p>
    <w:p w:rsidR="00D14A01" w:rsidRDefault="00D14A01" w:rsidP="00BD03C3">
      <w:pPr>
        <w:spacing w:after="0" w:line="285" w:lineRule="atLeast"/>
        <w:jc w:val="both"/>
        <w:rPr>
          <w:rFonts w:ascii="Times New Roman" w:eastAsia="Times New Roman" w:hAnsi="Times New Roman" w:cs="Times New Roman"/>
          <w:color w:val="000000" w:themeColor="text1"/>
          <w:sz w:val="24"/>
          <w:szCs w:val="24"/>
          <w:highlight w:val="yellow"/>
          <w:lang w:eastAsia="es-CO"/>
        </w:rPr>
      </w:pPr>
    </w:p>
    <w:p w:rsidR="007C19F1" w:rsidRPr="00993B60" w:rsidRDefault="00C97923">
      <w:pPr>
        <w:rPr>
          <w:rFonts w:ascii="Times New Roman" w:hAnsi="Times New Roman" w:cs="Times New Roman"/>
          <w:b/>
          <w:color w:val="000000" w:themeColor="text1"/>
          <w:sz w:val="24"/>
          <w:szCs w:val="24"/>
        </w:rPr>
      </w:pPr>
      <w:r w:rsidRPr="00993B60">
        <w:rPr>
          <w:rFonts w:ascii="Times New Roman" w:hAnsi="Times New Roman" w:cs="Times New Roman"/>
          <w:color w:val="000000" w:themeColor="text1"/>
          <w:sz w:val="24"/>
          <w:szCs w:val="24"/>
          <w:highlight w:val="yellow"/>
        </w:rPr>
        <w:t xml:space="preserve">[SECCIÓN </w:t>
      </w:r>
      <w:r>
        <w:rPr>
          <w:rFonts w:ascii="Times New Roman" w:hAnsi="Times New Roman" w:cs="Times New Roman"/>
          <w:color w:val="000000" w:themeColor="text1"/>
          <w:sz w:val="24"/>
          <w:szCs w:val="24"/>
          <w:highlight w:val="yellow"/>
        </w:rPr>
        <w:t>1</w:t>
      </w:r>
      <w:r w:rsidRPr="00993B60">
        <w:rPr>
          <w:rFonts w:ascii="Times New Roman" w:hAnsi="Times New Roman" w:cs="Times New Roman"/>
          <w:color w:val="000000" w:themeColor="text1"/>
          <w:sz w:val="24"/>
          <w:szCs w:val="24"/>
          <w:highlight w:val="yellow"/>
        </w:rPr>
        <w:t>]</w:t>
      </w:r>
      <w:r w:rsidRPr="00993B60">
        <w:rPr>
          <w:rFonts w:ascii="Times New Roman" w:hAnsi="Times New Roman" w:cs="Times New Roman"/>
          <w:color w:val="000000" w:themeColor="text1"/>
          <w:sz w:val="24"/>
          <w:szCs w:val="24"/>
        </w:rPr>
        <w:t xml:space="preserve"> </w:t>
      </w:r>
      <w:r w:rsidRPr="00A020DF">
        <w:rPr>
          <w:rFonts w:ascii="Times New Roman" w:hAnsi="Times New Roman" w:cs="Times New Roman"/>
          <w:b/>
          <w:color w:val="000000" w:themeColor="text1"/>
          <w:sz w:val="24"/>
          <w:szCs w:val="24"/>
        </w:rPr>
        <w:t>2</w:t>
      </w:r>
      <w:r>
        <w:rPr>
          <w:rFonts w:ascii="Times New Roman" w:hAnsi="Times New Roman" w:cs="Times New Roman"/>
          <w:color w:val="000000" w:themeColor="text1"/>
          <w:sz w:val="24"/>
          <w:szCs w:val="24"/>
        </w:rPr>
        <w:t xml:space="preserve"> </w:t>
      </w:r>
      <w:r w:rsidRPr="00C97923">
        <w:rPr>
          <w:rFonts w:ascii="Times New Roman" w:hAnsi="Times New Roman" w:cs="Times New Roman"/>
          <w:b/>
          <w:color w:val="000000" w:themeColor="text1"/>
          <w:sz w:val="24"/>
          <w:szCs w:val="24"/>
        </w:rPr>
        <w:t>E</w:t>
      </w:r>
      <w:r w:rsidR="00A020DF">
        <w:rPr>
          <w:rFonts w:ascii="Times New Roman" w:hAnsi="Times New Roman" w:cs="Times New Roman"/>
          <w:b/>
          <w:color w:val="000000" w:themeColor="text1"/>
          <w:sz w:val="24"/>
          <w:szCs w:val="24"/>
        </w:rPr>
        <w:t>l populismo en América Latina</w:t>
      </w:r>
    </w:p>
    <w:p w:rsidR="00A020DF" w:rsidRDefault="00CF7E3A">
      <w:pPr>
        <w:rPr>
          <w:rFonts w:ascii="Times New Roman" w:hAnsi="Times New Roman" w:cs="Times New Roman"/>
          <w:color w:val="000000" w:themeColor="text1"/>
          <w:sz w:val="24"/>
          <w:szCs w:val="24"/>
        </w:rPr>
      </w:pPr>
      <w:r w:rsidRPr="00993B60">
        <w:rPr>
          <w:rFonts w:ascii="Times New Roman" w:hAnsi="Times New Roman" w:cs="Times New Roman"/>
          <w:color w:val="000000" w:themeColor="text1"/>
          <w:sz w:val="24"/>
          <w:szCs w:val="24"/>
        </w:rPr>
        <w:t xml:space="preserve">El populismo es un tipo de </w:t>
      </w:r>
      <w:r w:rsidRPr="00A020DF">
        <w:rPr>
          <w:rFonts w:ascii="Times New Roman" w:hAnsi="Times New Roman" w:cs="Times New Roman"/>
          <w:b/>
          <w:color w:val="000000" w:themeColor="text1"/>
          <w:sz w:val="24"/>
          <w:szCs w:val="24"/>
        </w:rPr>
        <w:t>régimen</w:t>
      </w:r>
      <w:r w:rsidRPr="00993B60">
        <w:rPr>
          <w:rFonts w:ascii="Times New Roman" w:hAnsi="Times New Roman" w:cs="Times New Roman"/>
          <w:color w:val="000000" w:themeColor="text1"/>
          <w:sz w:val="24"/>
          <w:szCs w:val="24"/>
        </w:rPr>
        <w:t xml:space="preserve"> que vivió </w:t>
      </w:r>
      <w:r w:rsidRPr="00A020DF">
        <w:rPr>
          <w:rFonts w:ascii="Times New Roman" w:hAnsi="Times New Roman" w:cs="Times New Roman"/>
          <w:b/>
          <w:color w:val="000000" w:themeColor="text1"/>
          <w:sz w:val="24"/>
          <w:szCs w:val="24"/>
        </w:rPr>
        <w:t>América Latina</w:t>
      </w:r>
      <w:r w:rsidRPr="00993B60">
        <w:rPr>
          <w:rFonts w:ascii="Times New Roman" w:hAnsi="Times New Roman" w:cs="Times New Roman"/>
          <w:color w:val="000000" w:themeColor="text1"/>
          <w:sz w:val="24"/>
          <w:szCs w:val="24"/>
        </w:rPr>
        <w:t xml:space="preserve"> después de la crisis de 1929. </w:t>
      </w:r>
      <w:r w:rsidR="00461317" w:rsidRPr="00993B60">
        <w:rPr>
          <w:rFonts w:ascii="Times New Roman" w:hAnsi="Times New Roman" w:cs="Times New Roman"/>
          <w:color w:val="000000" w:themeColor="text1"/>
          <w:sz w:val="24"/>
          <w:szCs w:val="24"/>
        </w:rPr>
        <w:t>C</w:t>
      </w:r>
      <w:r w:rsidRPr="00993B60">
        <w:rPr>
          <w:rFonts w:ascii="Times New Roman" w:hAnsi="Times New Roman" w:cs="Times New Roman"/>
          <w:color w:val="000000" w:themeColor="text1"/>
          <w:sz w:val="24"/>
          <w:szCs w:val="24"/>
        </w:rPr>
        <w:t xml:space="preserve">ombinó elementos políticos, sociales, económicos, ideológicos y culturales. </w:t>
      </w:r>
    </w:p>
    <w:p w:rsidR="00461317" w:rsidRPr="00993B60" w:rsidRDefault="00CF7E3A">
      <w:pPr>
        <w:rPr>
          <w:rFonts w:ascii="Times New Roman" w:hAnsi="Times New Roman" w:cs="Times New Roman"/>
          <w:color w:val="000000" w:themeColor="text1"/>
          <w:sz w:val="24"/>
          <w:szCs w:val="24"/>
        </w:rPr>
      </w:pPr>
      <w:r w:rsidRPr="00993B60">
        <w:rPr>
          <w:rFonts w:ascii="Times New Roman" w:hAnsi="Times New Roman" w:cs="Times New Roman"/>
          <w:color w:val="000000" w:themeColor="text1"/>
          <w:sz w:val="24"/>
          <w:szCs w:val="24"/>
        </w:rPr>
        <w:t xml:space="preserve">Aunque hubo algunas formas de populismo en Estados Unidos y en Rusia a finales del siglo XIX, </w:t>
      </w:r>
      <w:r w:rsidR="00461317" w:rsidRPr="00993B60">
        <w:rPr>
          <w:rFonts w:ascii="Times New Roman" w:hAnsi="Times New Roman" w:cs="Times New Roman"/>
          <w:color w:val="000000" w:themeColor="text1"/>
          <w:sz w:val="24"/>
          <w:szCs w:val="24"/>
        </w:rPr>
        <w:t>el alcance del populismo latinoamericano hizo de este tipo de régimen que llegó a transformar la identidad del continente.</w:t>
      </w:r>
    </w:p>
    <w:p w:rsidR="00AF511F" w:rsidRPr="00993B60" w:rsidRDefault="00A020DF">
      <w:pPr>
        <w:rPr>
          <w:rFonts w:ascii="Times New Roman" w:hAnsi="Times New Roman" w:cs="Times New Roman"/>
          <w:b/>
          <w:color w:val="000000" w:themeColor="text1"/>
          <w:sz w:val="24"/>
          <w:szCs w:val="24"/>
        </w:rPr>
      </w:pPr>
      <w:r w:rsidRPr="00993B60">
        <w:rPr>
          <w:rFonts w:ascii="Times New Roman" w:hAnsi="Times New Roman" w:cs="Times New Roman"/>
          <w:color w:val="000000" w:themeColor="text1"/>
          <w:sz w:val="24"/>
          <w:szCs w:val="24"/>
          <w:highlight w:val="yellow"/>
        </w:rPr>
        <w:t xml:space="preserve">[SECCIÓN </w:t>
      </w:r>
      <w:r>
        <w:rPr>
          <w:rFonts w:ascii="Times New Roman" w:hAnsi="Times New Roman" w:cs="Times New Roman"/>
          <w:color w:val="000000" w:themeColor="text1"/>
          <w:sz w:val="24"/>
          <w:szCs w:val="24"/>
          <w:highlight w:val="yellow"/>
        </w:rPr>
        <w:t>2</w:t>
      </w:r>
      <w:r w:rsidRPr="00993B60">
        <w:rPr>
          <w:rFonts w:ascii="Times New Roman" w:hAnsi="Times New Roman" w:cs="Times New Roman"/>
          <w:color w:val="000000" w:themeColor="text1"/>
          <w:sz w:val="24"/>
          <w:szCs w:val="24"/>
          <w:highlight w:val="yellow"/>
        </w:rPr>
        <w:t>]</w:t>
      </w:r>
      <w:r w:rsidRPr="00993B60">
        <w:rPr>
          <w:rFonts w:ascii="Times New Roman" w:hAnsi="Times New Roman" w:cs="Times New Roman"/>
          <w:color w:val="000000" w:themeColor="text1"/>
          <w:sz w:val="24"/>
          <w:szCs w:val="24"/>
        </w:rPr>
        <w:t xml:space="preserve"> </w:t>
      </w:r>
      <w:r w:rsidRPr="00A020DF">
        <w:rPr>
          <w:rFonts w:ascii="Times New Roman" w:hAnsi="Times New Roman" w:cs="Times New Roman"/>
          <w:b/>
          <w:color w:val="000000" w:themeColor="text1"/>
          <w:sz w:val="24"/>
          <w:szCs w:val="24"/>
        </w:rPr>
        <w:t>2</w:t>
      </w:r>
      <w:r>
        <w:rPr>
          <w:rFonts w:ascii="Times New Roman" w:hAnsi="Times New Roman" w:cs="Times New Roman"/>
          <w:b/>
          <w:color w:val="000000" w:themeColor="text1"/>
          <w:sz w:val="24"/>
          <w:szCs w:val="24"/>
        </w:rPr>
        <w:t>.1</w:t>
      </w:r>
      <w:r>
        <w:rPr>
          <w:rFonts w:ascii="Times New Roman" w:hAnsi="Times New Roman" w:cs="Times New Roman"/>
          <w:color w:val="000000" w:themeColor="text1"/>
          <w:sz w:val="24"/>
          <w:szCs w:val="24"/>
        </w:rPr>
        <w:t xml:space="preserve"> </w:t>
      </w:r>
      <w:r w:rsidR="00AF511F" w:rsidRPr="00993B60">
        <w:rPr>
          <w:rFonts w:ascii="Times New Roman" w:hAnsi="Times New Roman" w:cs="Times New Roman"/>
          <w:b/>
          <w:color w:val="000000" w:themeColor="text1"/>
          <w:sz w:val="24"/>
          <w:szCs w:val="24"/>
        </w:rPr>
        <w:t xml:space="preserve">Los antecedentes del </w:t>
      </w:r>
      <w:r w:rsidR="00CF7E3A" w:rsidRPr="00993B60">
        <w:rPr>
          <w:rFonts w:ascii="Times New Roman" w:hAnsi="Times New Roman" w:cs="Times New Roman"/>
          <w:b/>
          <w:color w:val="000000" w:themeColor="text1"/>
          <w:sz w:val="24"/>
          <w:szCs w:val="24"/>
        </w:rPr>
        <w:t xml:space="preserve">populismo </w:t>
      </w:r>
    </w:p>
    <w:p w:rsidR="00251AA3" w:rsidRPr="00993B60" w:rsidRDefault="00251AA3">
      <w:pPr>
        <w:rPr>
          <w:rFonts w:ascii="Times New Roman" w:hAnsi="Times New Roman" w:cs="Times New Roman"/>
          <w:color w:val="000000" w:themeColor="text1"/>
          <w:sz w:val="24"/>
          <w:szCs w:val="24"/>
        </w:rPr>
      </w:pPr>
      <w:r w:rsidRPr="00993B60">
        <w:rPr>
          <w:rFonts w:ascii="Times New Roman" w:hAnsi="Times New Roman" w:cs="Times New Roman"/>
          <w:color w:val="000000" w:themeColor="text1"/>
          <w:sz w:val="24"/>
          <w:szCs w:val="24"/>
        </w:rPr>
        <w:t xml:space="preserve">En América Latina, el populismo surgió tras el </w:t>
      </w:r>
      <w:r w:rsidRPr="00A020DF">
        <w:rPr>
          <w:rFonts w:ascii="Times New Roman" w:hAnsi="Times New Roman" w:cs="Times New Roman"/>
          <w:b/>
          <w:color w:val="000000" w:themeColor="text1"/>
          <w:sz w:val="24"/>
          <w:szCs w:val="24"/>
        </w:rPr>
        <w:t>derrumbe</w:t>
      </w:r>
      <w:r w:rsidRPr="00993B60">
        <w:rPr>
          <w:rFonts w:ascii="Times New Roman" w:hAnsi="Times New Roman" w:cs="Times New Roman"/>
          <w:color w:val="000000" w:themeColor="text1"/>
          <w:sz w:val="24"/>
          <w:szCs w:val="24"/>
        </w:rPr>
        <w:t xml:space="preserve"> de los “</w:t>
      </w:r>
      <w:r w:rsidRPr="00A020DF">
        <w:rPr>
          <w:rFonts w:ascii="Times New Roman" w:hAnsi="Times New Roman" w:cs="Times New Roman"/>
          <w:b/>
          <w:color w:val="000000" w:themeColor="text1"/>
          <w:sz w:val="24"/>
          <w:szCs w:val="24"/>
        </w:rPr>
        <w:t>Estados Oligárquicos</w:t>
      </w:r>
      <w:r w:rsidRPr="00993B60">
        <w:rPr>
          <w:rFonts w:ascii="Times New Roman" w:hAnsi="Times New Roman" w:cs="Times New Roman"/>
          <w:color w:val="000000" w:themeColor="text1"/>
          <w:sz w:val="24"/>
          <w:szCs w:val="24"/>
        </w:rPr>
        <w:t>” provocad</w:t>
      </w:r>
      <w:r w:rsidR="00A020DF">
        <w:rPr>
          <w:rFonts w:ascii="Times New Roman" w:hAnsi="Times New Roman" w:cs="Times New Roman"/>
          <w:color w:val="000000" w:themeColor="text1"/>
          <w:sz w:val="24"/>
          <w:szCs w:val="24"/>
        </w:rPr>
        <w:t>o,</w:t>
      </w:r>
      <w:r w:rsidRPr="00993B60">
        <w:rPr>
          <w:rFonts w:ascii="Times New Roman" w:hAnsi="Times New Roman" w:cs="Times New Roman"/>
          <w:color w:val="000000" w:themeColor="text1"/>
          <w:sz w:val="24"/>
          <w:szCs w:val="24"/>
        </w:rPr>
        <w:t xml:space="preserve"> fundamentalmente</w:t>
      </w:r>
      <w:r w:rsidR="00A020DF">
        <w:rPr>
          <w:rFonts w:ascii="Times New Roman" w:hAnsi="Times New Roman" w:cs="Times New Roman"/>
          <w:color w:val="000000" w:themeColor="text1"/>
          <w:sz w:val="24"/>
          <w:szCs w:val="24"/>
        </w:rPr>
        <w:t>,</w:t>
      </w:r>
      <w:r w:rsidRPr="00993B60">
        <w:rPr>
          <w:rFonts w:ascii="Times New Roman" w:hAnsi="Times New Roman" w:cs="Times New Roman"/>
          <w:color w:val="000000" w:themeColor="text1"/>
          <w:sz w:val="24"/>
          <w:szCs w:val="24"/>
        </w:rPr>
        <w:t xml:space="preserve"> por </w:t>
      </w:r>
      <w:r w:rsidR="00A020DF">
        <w:rPr>
          <w:rFonts w:ascii="Times New Roman" w:hAnsi="Times New Roman" w:cs="Times New Roman"/>
          <w:color w:val="000000" w:themeColor="text1"/>
          <w:sz w:val="24"/>
          <w:szCs w:val="24"/>
        </w:rPr>
        <w:t>procesos como la</w:t>
      </w:r>
      <w:r w:rsidRPr="00993B60">
        <w:rPr>
          <w:rFonts w:ascii="Times New Roman" w:hAnsi="Times New Roman" w:cs="Times New Roman"/>
          <w:color w:val="000000" w:themeColor="text1"/>
          <w:sz w:val="24"/>
          <w:szCs w:val="24"/>
        </w:rPr>
        <w:t xml:space="preserve"> </w:t>
      </w:r>
      <w:r w:rsidRPr="00A020DF">
        <w:rPr>
          <w:rFonts w:ascii="Times New Roman" w:hAnsi="Times New Roman" w:cs="Times New Roman"/>
          <w:b/>
          <w:color w:val="000000" w:themeColor="text1"/>
          <w:sz w:val="24"/>
          <w:szCs w:val="24"/>
        </w:rPr>
        <w:t xml:space="preserve">Revolución </w:t>
      </w:r>
      <w:r w:rsidR="00A020DF" w:rsidRPr="00A020DF">
        <w:rPr>
          <w:rFonts w:ascii="Times New Roman" w:hAnsi="Times New Roman" w:cs="Times New Roman"/>
          <w:b/>
          <w:color w:val="000000" w:themeColor="text1"/>
          <w:sz w:val="24"/>
          <w:szCs w:val="24"/>
        </w:rPr>
        <w:t>M</w:t>
      </w:r>
      <w:r w:rsidRPr="00A020DF">
        <w:rPr>
          <w:rFonts w:ascii="Times New Roman" w:hAnsi="Times New Roman" w:cs="Times New Roman"/>
          <w:b/>
          <w:color w:val="000000" w:themeColor="text1"/>
          <w:sz w:val="24"/>
          <w:szCs w:val="24"/>
        </w:rPr>
        <w:t>exicana</w:t>
      </w:r>
      <w:r w:rsidRPr="00993B60">
        <w:rPr>
          <w:rFonts w:ascii="Times New Roman" w:hAnsi="Times New Roman" w:cs="Times New Roman"/>
          <w:color w:val="000000" w:themeColor="text1"/>
          <w:sz w:val="24"/>
          <w:szCs w:val="24"/>
        </w:rPr>
        <w:t xml:space="preserve"> y su influencia en el </w:t>
      </w:r>
      <w:r w:rsidR="00A020DF">
        <w:rPr>
          <w:rFonts w:ascii="Times New Roman" w:hAnsi="Times New Roman" w:cs="Times New Roman"/>
          <w:color w:val="000000" w:themeColor="text1"/>
          <w:sz w:val="24"/>
          <w:szCs w:val="24"/>
        </w:rPr>
        <w:t>continente</w:t>
      </w:r>
      <w:r w:rsidRPr="00993B60">
        <w:rPr>
          <w:rFonts w:ascii="Times New Roman" w:hAnsi="Times New Roman" w:cs="Times New Roman"/>
          <w:color w:val="000000" w:themeColor="text1"/>
          <w:sz w:val="24"/>
          <w:szCs w:val="24"/>
        </w:rPr>
        <w:t xml:space="preserve">, así como por los efectos de la </w:t>
      </w:r>
      <w:r w:rsidRPr="00A020DF">
        <w:rPr>
          <w:rFonts w:ascii="Times New Roman" w:hAnsi="Times New Roman" w:cs="Times New Roman"/>
          <w:b/>
          <w:color w:val="000000" w:themeColor="text1"/>
          <w:sz w:val="24"/>
          <w:szCs w:val="24"/>
        </w:rPr>
        <w:t>crisis de 1929</w:t>
      </w:r>
      <w:r w:rsidRPr="00993B60">
        <w:rPr>
          <w:rFonts w:ascii="Times New Roman" w:hAnsi="Times New Roman" w:cs="Times New Roman"/>
          <w:color w:val="000000" w:themeColor="text1"/>
          <w:sz w:val="24"/>
          <w:szCs w:val="24"/>
        </w:rPr>
        <w:t xml:space="preserve">. </w:t>
      </w:r>
    </w:p>
    <w:p w:rsidR="00251AA3" w:rsidRPr="00993B60" w:rsidRDefault="00A020DF">
      <w:pPr>
        <w:rPr>
          <w:rFonts w:ascii="Times New Roman" w:hAnsi="Times New Roman" w:cs="Times New Roman"/>
          <w:b/>
          <w:color w:val="000000" w:themeColor="text1"/>
          <w:sz w:val="24"/>
          <w:szCs w:val="24"/>
        </w:rPr>
      </w:pPr>
      <w:r w:rsidRPr="00993B60">
        <w:rPr>
          <w:rFonts w:ascii="Times New Roman" w:hAnsi="Times New Roman" w:cs="Times New Roman"/>
          <w:color w:val="000000" w:themeColor="text1"/>
          <w:sz w:val="24"/>
          <w:szCs w:val="24"/>
          <w:highlight w:val="yellow"/>
        </w:rPr>
        <w:t xml:space="preserve">[SECCIÓN </w:t>
      </w:r>
      <w:r>
        <w:rPr>
          <w:rFonts w:ascii="Times New Roman" w:hAnsi="Times New Roman" w:cs="Times New Roman"/>
          <w:color w:val="000000" w:themeColor="text1"/>
          <w:sz w:val="24"/>
          <w:szCs w:val="24"/>
          <w:highlight w:val="yellow"/>
        </w:rPr>
        <w:t>3</w:t>
      </w:r>
      <w:r w:rsidRPr="00993B60">
        <w:rPr>
          <w:rFonts w:ascii="Times New Roman" w:hAnsi="Times New Roman" w:cs="Times New Roman"/>
          <w:color w:val="000000" w:themeColor="text1"/>
          <w:sz w:val="24"/>
          <w:szCs w:val="24"/>
          <w:highlight w:val="yellow"/>
        </w:rPr>
        <w:t>]</w:t>
      </w:r>
      <w:r w:rsidRPr="00993B60">
        <w:rPr>
          <w:rFonts w:ascii="Times New Roman" w:hAnsi="Times New Roman" w:cs="Times New Roman"/>
          <w:color w:val="000000" w:themeColor="text1"/>
          <w:sz w:val="24"/>
          <w:szCs w:val="24"/>
        </w:rPr>
        <w:t xml:space="preserve"> </w:t>
      </w:r>
      <w:r w:rsidRPr="00A020DF">
        <w:rPr>
          <w:rFonts w:ascii="Times New Roman" w:hAnsi="Times New Roman" w:cs="Times New Roman"/>
          <w:b/>
          <w:color w:val="000000" w:themeColor="text1"/>
          <w:sz w:val="24"/>
          <w:szCs w:val="24"/>
        </w:rPr>
        <w:t>2</w:t>
      </w:r>
      <w:r>
        <w:rPr>
          <w:rFonts w:ascii="Times New Roman" w:hAnsi="Times New Roman" w:cs="Times New Roman"/>
          <w:b/>
          <w:color w:val="000000" w:themeColor="text1"/>
          <w:sz w:val="24"/>
          <w:szCs w:val="24"/>
        </w:rPr>
        <w:t>.1</w:t>
      </w:r>
      <w:r>
        <w:rPr>
          <w:rFonts w:ascii="Times New Roman" w:hAnsi="Times New Roman" w:cs="Times New Roman"/>
          <w:color w:val="000000" w:themeColor="text1"/>
          <w:sz w:val="24"/>
          <w:szCs w:val="24"/>
        </w:rPr>
        <w:t xml:space="preserve"> </w:t>
      </w:r>
      <w:r w:rsidRPr="00A020DF">
        <w:rPr>
          <w:rFonts w:ascii="Times New Roman" w:hAnsi="Times New Roman" w:cs="Times New Roman"/>
          <w:b/>
          <w:color w:val="000000" w:themeColor="text1"/>
          <w:sz w:val="24"/>
          <w:szCs w:val="24"/>
        </w:rPr>
        <w:t>1</w:t>
      </w:r>
      <w:r>
        <w:rPr>
          <w:rFonts w:ascii="Times New Roman" w:hAnsi="Times New Roman" w:cs="Times New Roman"/>
          <w:color w:val="000000" w:themeColor="text1"/>
          <w:sz w:val="24"/>
          <w:szCs w:val="24"/>
        </w:rPr>
        <w:t xml:space="preserve"> </w:t>
      </w:r>
      <w:r w:rsidR="00251AA3" w:rsidRPr="00993B60">
        <w:rPr>
          <w:rFonts w:ascii="Times New Roman" w:hAnsi="Times New Roman" w:cs="Times New Roman"/>
          <w:b/>
          <w:color w:val="000000" w:themeColor="text1"/>
          <w:sz w:val="24"/>
          <w:szCs w:val="24"/>
        </w:rPr>
        <w:t>Los Estados oligárquicos</w:t>
      </w:r>
    </w:p>
    <w:p w:rsidR="00FC3EFD" w:rsidRPr="00993B60" w:rsidRDefault="00FC3EFD">
      <w:pPr>
        <w:rPr>
          <w:rFonts w:ascii="Times New Roman" w:hAnsi="Times New Roman" w:cs="Times New Roman"/>
          <w:color w:val="000000" w:themeColor="text1"/>
          <w:sz w:val="24"/>
          <w:szCs w:val="24"/>
        </w:rPr>
      </w:pPr>
      <w:r w:rsidRPr="00993B60">
        <w:rPr>
          <w:rFonts w:ascii="Times New Roman" w:hAnsi="Times New Roman" w:cs="Times New Roman"/>
          <w:color w:val="000000" w:themeColor="text1"/>
          <w:sz w:val="24"/>
          <w:szCs w:val="24"/>
        </w:rPr>
        <w:t xml:space="preserve">Una vez se conformaron los Estados nacionales en América Latina, a finales del siglo XIX, los distintos países vivieron bajo el régimen de los </w:t>
      </w:r>
      <w:r w:rsidRPr="00993B60">
        <w:rPr>
          <w:rFonts w:ascii="Times New Roman" w:hAnsi="Times New Roman" w:cs="Times New Roman"/>
          <w:b/>
          <w:color w:val="000000" w:themeColor="text1"/>
          <w:sz w:val="24"/>
          <w:szCs w:val="24"/>
        </w:rPr>
        <w:t>Estados oligárquicos</w:t>
      </w:r>
      <w:r w:rsidRPr="00993B60">
        <w:rPr>
          <w:rFonts w:ascii="Times New Roman" w:hAnsi="Times New Roman" w:cs="Times New Roman"/>
          <w:color w:val="000000" w:themeColor="text1"/>
          <w:sz w:val="24"/>
          <w:szCs w:val="24"/>
        </w:rPr>
        <w:t>. Ese periodo, que va desde 1870 hasta 193</w:t>
      </w:r>
      <w:r w:rsidR="002A4F3E">
        <w:rPr>
          <w:rFonts w:ascii="Times New Roman" w:hAnsi="Times New Roman" w:cs="Times New Roman"/>
          <w:color w:val="000000" w:themeColor="text1"/>
          <w:sz w:val="24"/>
          <w:szCs w:val="24"/>
        </w:rPr>
        <w:t>0, tuvo</w:t>
      </w:r>
      <w:r w:rsidRPr="00993B60">
        <w:rPr>
          <w:rFonts w:ascii="Times New Roman" w:hAnsi="Times New Roman" w:cs="Times New Roman"/>
          <w:color w:val="000000" w:themeColor="text1"/>
          <w:sz w:val="24"/>
          <w:szCs w:val="24"/>
        </w:rPr>
        <w:t xml:space="preserve"> estas características: </w:t>
      </w:r>
    </w:p>
    <w:p w:rsidR="00FC3EFD" w:rsidRPr="00A020DF" w:rsidRDefault="00FC3EFD" w:rsidP="00A020DF">
      <w:pPr>
        <w:pStyle w:val="Prrafodelista"/>
        <w:numPr>
          <w:ilvl w:val="0"/>
          <w:numId w:val="6"/>
        </w:numPr>
        <w:rPr>
          <w:rFonts w:ascii="Times New Roman" w:hAnsi="Times New Roman" w:cs="Times New Roman"/>
          <w:color w:val="000000" w:themeColor="text1"/>
          <w:sz w:val="24"/>
          <w:szCs w:val="24"/>
        </w:rPr>
      </w:pPr>
      <w:r w:rsidRPr="00A020DF">
        <w:rPr>
          <w:rFonts w:ascii="Times New Roman" w:hAnsi="Times New Roman" w:cs="Times New Roman"/>
          <w:b/>
          <w:color w:val="000000" w:themeColor="text1"/>
          <w:sz w:val="24"/>
          <w:szCs w:val="24"/>
        </w:rPr>
        <w:t>Económicas:</w:t>
      </w:r>
      <w:r w:rsidR="001D7438" w:rsidRPr="00A020DF">
        <w:rPr>
          <w:rFonts w:ascii="Times New Roman" w:hAnsi="Times New Roman" w:cs="Times New Roman"/>
          <w:color w:val="000000" w:themeColor="text1"/>
          <w:sz w:val="24"/>
          <w:szCs w:val="24"/>
        </w:rPr>
        <w:t xml:space="preserve"> L</w:t>
      </w:r>
      <w:r w:rsidRPr="00A020DF">
        <w:rPr>
          <w:rFonts w:ascii="Times New Roman" w:hAnsi="Times New Roman" w:cs="Times New Roman"/>
          <w:color w:val="000000" w:themeColor="text1"/>
          <w:sz w:val="24"/>
          <w:szCs w:val="24"/>
        </w:rPr>
        <w:t xml:space="preserve">os países eran </w:t>
      </w:r>
      <w:proofErr w:type="spellStart"/>
      <w:r w:rsidRPr="00A020DF">
        <w:rPr>
          <w:rFonts w:ascii="Times New Roman" w:hAnsi="Times New Roman" w:cs="Times New Roman"/>
          <w:b/>
          <w:color w:val="000000" w:themeColor="text1"/>
          <w:sz w:val="24"/>
          <w:szCs w:val="24"/>
        </w:rPr>
        <w:t>monoexportadores</w:t>
      </w:r>
      <w:proofErr w:type="spellEnd"/>
      <w:r w:rsidRPr="00A020DF">
        <w:rPr>
          <w:rFonts w:ascii="Times New Roman" w:hAnsi="Times New Roman" w:cs="Times New Roman"/>
          <w:color w:val="000000" w:themeColor="text1"/>
          <w:sz w:val="24"/>
          <w:szCs w:val="24"/>
        </w:rPr>
        <w:t>. Es decir que exportaban fundamentalmente un</w:t>
      </w:r>
      <w:r w:rsidR="00096607" w:rsidRPr="00A020DF">
        <w:rPr>
          <w:rFonts w:ascii="Times New Roman" w:hAnsi="Times New Roman" w:cs="Times New Roman"/>
          <w:color w:val="000000" w:themeColor="text1"/>
          <w:sz w:val="24"/>
          <w:szCs w:val="24"/>
        </w:rPr>
        <w:t xml:space="preserve"> tipo de </w:t>
      </w:r>
      <w:r w:rsidR="00096607" w:rsidRPr="00A020DF">
        <w:rPr>
          <w:rFonts w:ascii="Times New Roman" w:hAnsi="Times New Roman" w:cs="Times New Roman"/>
          <w:b/>
          <w:color w:val="000000" w:themeColor="text1"/>
          <w:sz w:val="24"/>
          <w:szCs w:val="24"/>
        </w:rPr>
        <w:t>materia prima</w:t>
      </w:r>
      <w:r w:rsidRPr="00A020DF">
        <w:rPr>
          <w:rFonts w:ascii="Times New Roman" w:hAnsi="Times New Roman" w:cs="Times New Roman"/>
          <w:color w:val="000000" w:themeColor="text1"/>
          <w:sz w:val="24"/>
          <w:szCs w:val="24"/>
        </w:rPr>
        <w:t xml:space="preserve">. </w:t>
      </w:r>
      <w:r w:rsidR="00A246B0" w:rsidRPr="00A020DF">
        <w:rPr>
          <w:rFonts w:ascii="Times New Roman" w:hAnsi="Times New Roman" w:cs="Times New Roman"/>
          <w:color w:val="000000" w:themeColor="text1"/>
          <w:sz w:val="24"/>
          <w:szCs w:val="24"/>
        </w:rPr>
        <w:t xml:space="preserve">El principal </w:t>
      </w:r>
      <w:r w:rsidRPr="00A020DF">
        <w:rPr>
          <w:rFonts w:ascii="Times New Roman" w:hAnsi="Times New Roman" w:cs="Times New Roman"/>
          <w:color w:val="000000" w:themeColor="text1"/>
          <w:sz w:val="24"/>
          <w:szCs w:val="24"/>
        </w:rPr>
        <w:t xml:space="preserve">comprador era </w:t>
      </w:r>
      <w:r w:rsidRPr="00A020DF">
        <w:rPr>
          <w:rFonts w:ascii="Times New Roman" w:hAnsi="Times New Roman" w:cs="Times New Roman"/>
          <w:b/>
          <w:color w:val="000000" w:themeColor="text1"/>
          <w:sz w:val="24"/>
          <w:szCs w:val="24"/>
        </w:rPr>
        <w:lastRenderedPageBreak/>
        <w:t>Inglaterra</w:t>
      </w:r>
      <w:r w:rsidRPr="00A020DF">
        <w:rPr>
          <w:rFonts w:ascii="Times New Roman" w:hAnsi="Times New Roman" w:cs="Times New Roman"/>
          <w:color w:val="000000" w:themeColor="text1"/>
          <w:sz w:val="24"/>
          <w:szCs w:val="24"/>
        </w:rPr>
        <w:t xml:space="preserve">. Es así como </w:t>
      </w:r>
      <w:r w:rsidRPr="002A4F3E">
        <w:rPr>
          <w:rFonts w:ascii="Times New Roman" w:hAnsi="Times New Roman" w:cs="Times New Roman"/>
          <w:b/>
          <w:color w:val="000000" w:themeColor="text1"/>
          <w:sz w:val="24"/>
          <w:szCs w:val="24"/>
        </w:rPr>
        <w:t xml:space="preserve">cada </w:t>
      </w:r>
      <w:r w:rsidR="00A246B0" w:rsidRPr="002A4F3E">
        <w:rPr>
          <w:rFonts w:ascii="Times New Roman" w:hAnsi="Times New Roman" w:cs="Times New Roman"/>
          <w:b/>
          <w:color w:val="000000" w:themeColor="text1"/>
          <w:sz w:val="24"/>
          <w:szCs w:val="24"/>
        </w:rPr>
        <w:t>país se</w:t>
      </w:r>
      <w:r w:rsidR="00A246B0" w:rsidRPr="00A020DF">
        <w:rPr>
          <w:rFonts w:ascii="Times New Roman" w:hAnsi="Times New Roman" w:cs="Times New Roman"/>
          <w:color w:val="000000" w:themeColor="text1"/>
          <w:sz w:val="24"/>
          <w:szCs w:val="24"/>
        </w:rPr>
        <w:t xml:space="preserve"> </w:t>
      </w:r>
      <w:r w:rsidR="00A246B0" w:rsidRPr="002A4F3E">
        <w:rPr>
          <w:rFonts w:ascii="Times New Roman" w:hAnsi="Times New Roman" w:cs="Times New Roman"/>
          <w:b/>
          <w:color w:val="000000" w:themeColor="text1"/>
          <w:sz w:val="24"/>
          <w:szCs w:val="24"/>
        </w:rPr>
        <w:t>especializó</w:t>
      </w:r>
      <w:r w:rsidR="00A246B0" w:rsidRPr="00A020DF">
        <w:rPr>
          <w:rFonts w:ascii="Times New Roman" w:hAnsi="Times New Roman" w:cs="Times New Roman"/>
          <w:color w:val="000000" w:themeColor="text1"/>
          <w:sz w:val="24"/>
          <w:szCs w:val="24"/>
        </w:rPr>
        <w:t xml:space="preserve"> en la extracción de un recurso</w:t>
      </w:r>
      <w:r w:rsidR="00096607" w:rsidRPr="00A020DF">
        <w:rPr>
          <w:rFonts w:ascii="Times New Roman" w:hAnsi="Times New Roman" w:cs="Times New Roman"/>
          <w:color w:val="000000" w:themeColor="text1"/>
          <w:sz w:val="24"/>
          <w:szCs w:val="24"/>
        </w:rPr>
        <w:t xml:space="preserve">. </w:t>
      </w:r>
      <w:r w:rsidR="00A246B0" w:rsidRPr="00A020DF">
        <w:rPr>
          <w:rFonts w:ascii="Times New Roman" w:hAnsi="Times New Roman" w:cs="Times New Roman"/>
          <w:color w:val="000000" w:themeColor="text1"/>
          <w:sz w:val="24"/>
          <w:szCs w:val="24"/>
        </w:rPr>
        <w:t xml:space="preserve">Por ejemplo, Venezuela exportaba café; Colombia exportaba tabaco; </w:t>
      </w:r>
      <w:r w:rsidR="00096607" w:rsidRPr="00A020DF">
        <w:rPr>
          <w:rFonts w:ascii="Times New Roman" w:hAnsi="Times New Roman" w:cs="Times New Roman"/>
          <w:color w:val="000000" w:themeColor="text1"/>
          <w:sz w:val="24"/>
          <w:szCs w:val="24"/>
        </w:rPr>
        <w:t>Chile exportaba nitrat</w:t>
      </w:r>
      <w:r w:rsidR="00A246B0" w:rsidRPr="00A020DF">
        <w:rPr>
          <w:rFonts w:ascii="Times New Roman" w:hAnsi="Times New Roman" w:cs="Times New Roman"/>
          <w:color w:val="000000" w:themeColor="text1"/>
          <w:sz w:val="24"/>
          <w:szCs w:val="24"/>
        </w:rPr>
        <w:t>os, Perú exportaba guano; Argentina exportaba carne; etc.</w:t>
      </w:r>
    </w:p>
    <w:p w:rsidR="002A4F3E" w:rsidRDefault="002A4F3E" w:rsidP="00A246B0">
      <w:pPr>
        <w:pStyle w:val="Prrafodelista"/>
        <w:rPr>
          <w:rFonts w:ascii="Times New Roman" w:hAnsi="Times New Roman" w:cs="Times New Roman"/>
          <w:color w:val="000000" w:themeColor="text1"/>
          <w:sz w:val="24"/>
          <w:szCs w:val="24"/>
        </w:rPr>
      </w:pPr>
    </w:p>
    <w:p w:rsidR="00A246B0" w:rsidRPr="00993B60" w:rsidRDefault="00A246B0" w:rsidP="002A4F3E">
      <w:pPr>
        <w:pStyle w:val="Prrafodelista"/>
        <w:ind w:left="1080"/>
        <w:rPr>
          <w:rFonts w:ascii="Times New Roman" w:hAnsi="Times New Roman" w:cs="Times New Roman"/>
          <w:color w:val="000000" w:themeColor="text1"/>
          <w:sz w:val="24"/>
          <w:szCs w:val="24"/>
        </w:rPr>
      </w:pPr>
      <w:r w:rsidRPr="00993B60">
        <w:rPr>
          <w:rFonts w:ascii="Times New Roman" w:hAnsi="Times New Roman" w:cs="Times New Roman"/>
          <w:color w:val="000000" w:themeColor="text1"/>
          <w:sz w:val="24"/>
          <w:szCs w:val="24"/>
        </w:rPr>
        <w:t xml:space="preserve">Debido a que los países eran fundamentalmente </w:t>
      </w:r>
      <w:proofErr w:type="spellStart"/>
      <w:r w:rsidRPr="00993B60">
        <w:rPr>
          <w:rFonts w:ascii="Times New Roman" w:hAnsi="Times New Roman" w:cs="Times New Roman"/>
          <w:color w:val="000000" w:themeColor="text1"/>
          <w:sz w:val="24"/>
          <w:szCs w:val="24"/>
        </w:rPr>
        <w:t>monoexportadores</w:t>
      </w:r>
      <w:proofErr w:type="spellEnd"/>
      <w:r w:rsidRPr="00993B60">
        <w:rPr>
          <w:rFonts w:ascii="Times New Roman" w:hAnsi="Times New Roman" w:cs="Times New Roman"/>
          <w:color w:val="000000" w:themeColor="text1"/>
          <w:sz w:val="24"/>
          <w:szCs w:val="24"/>
        </w:rPr>
        <w:t xml:space="preserve">, la </w:t>
      </w:r>
      <w:r w:rsidRPr="00993B60">
        <w:rPr>
          <w:rFonts w:ascii="Times New Roman" w:hAnsi="Times New Roman" w:cs="Times New Roman"/>
          <w:b/>
          <w:color w:val="000000" w:themeColor="text1"/>
          <w:sz w:val="24"/>
          <w:szCs w:val="24"/>
        </w:rPr>
        <w:t>industria</w:t>
      </w:r>
      <w:r w:rsidRPr="00993B60">
        <w:rPr>
          <w:rFonts w:ascii="Times New Roman" w:hAnsi="Times New Roman" w:cs="Times New Roman"/>
          <w:color w:val="000000" w:themeColor="text1"/>
          <w:sz w:val="24"/>
          <w:szCs w:val="24"/>
        </w:rPr>
        <w:t xml:space="preserve"> nacional era prácticamente inexistente, lo que implicaba que</w:t>
      </w:r>
      <w:r w:rsidRPr="00993B60">
        <w:rPr>
          <w:rFonts w:ascii="Times New Roman" w:hAnsi="Times New Roman" w:cs="Times New Roman"/>
          <w:b/>
          <w:color w:val="000000" w:themeColor="text1"/>
          <w:sz w:val="24"/>
          <w:szCs w:val="24"/>
        </w:rPr>
        <w:t xml:space="preserve"> </w:t>
      </w:r>
      <w:r w:rsidRPr="00993B60">
        <w:rPr>
          <w:rFonts w:ascii="Times New Roman" w:hAnsi="Times New Roman" w:cs="Times New Roman"/>
          <w:color w:val="000000" w:themeColor="text1"/>
          <w:sz w:val="24"/>
          <w:szCs w:val="24"/>
        </w:rPr>
        <w:t xml:space="preserve">la mayoría de </w:t>
      </w:r>
      <w:r w:rsidRPr="00993B60">
        <w:rPr>
          <w:rFonts w:ascii="Times New Roman" w:hAnsi="Times New Roman" w:cs="Times New Roman"/>
          <w:b/>
          <w:color w:val="000000" w:themeColor="text1"/>
          <w:sz w:val="24"/>
          <w:szCs w:val="24"/>
        </w:rPr>
        <w:t>manufacturas</w:t>
      </w:r>
      <w:r w:rsidRPr="00993B60">
        <w:rPr>
          <w:rFonts w:ascii="Times New Roman" w:hAnsi="Times New Roman" w:cs="Times New Roman"/>
          <w:color w:val="000000" w:themeColor="text1"/>
          <w:sz w:val="24"/>
          <w:szCs w:val="24"/>
        </w:rPr>
        <w:t xml:space="preserve"> debía importarse de Europa y de Estados Unidos.</w:t>
      </w:r>
    </w:p>
    <w:p w:rsidR="00F25386" w:rsidRDefault="00F25386" w:rsidP="002A4F3E">
      <w:pPr>
        <w:pStyle w:val="Prrafodelista"/>
        <w:ind w:left="1080"/>
        <w:rPr>
          <w:rFonts w:ascii="Times New Roman" w:hAnsi="Times New Roman" w:cs="Times New Roman"/>
          <w:color w:val="000000" w:themeColor="text1"/>
          <w:sz w:val="24"/>
          <w:szCs w:val="24"/>
        </w:rPr>
      </w:pPr>
      <w:r w:rsidRPr="00993B60">
        <w:rPr>
          <w:rFonts w:ascii="Times New Roman" w:hAnsi="Times New Roman" w:cs="Times New Roman"/>
          <w:color w:val="000000" w:themeColor="text1"/>
          <w:sz w:val="24"/>
          <w:szCs w:val="24"/>
        </w:rPr>
        <w:t xml:space="preserve">Exportar tan solo un producto e importarlo casi todo, creó un </w:t>
      </w:r>
      <w:r w:rsidRPr="00993B60">
        <w:rPr>
          <w:rFonts w:ascii="Times New Roman" w:hAnsi="Times New Roman" w:cs="Times New Roman"/>
          <w:b/>
          <w:color w:val="000000" w:themeColor="text1"/>
          <w:sz w:val="24"/>
          <w:szCs w:val="24"/>
        </w:rPr>
        <w:t>desbalance en la economía</w:t>
      </w:r>
      <w:r w:rsidRPr="00993B60">
        <w:rPr>
          <w:rFonts w:ascii="Times New Roman" w:hAnsi="Times New Roman" w:cs="Times New Roman"/>
          <w:color w:val="000000" w:themeColor="text1"/>
          <w:sz w:val="24"/>
          <w:szCs w:val="24"/>
        </w:rPr>
        <w:t xml:space="preserve">, generó una alta </w:t>
      </w:r>
      <w:r w:rsidRPr="00993B60">
        <w:rPr>
          <w:rFonts w:ascii="Times New Roman" w:hAnsi="Times New Roman" w:cs="Times New Roman"/>
          <w:b/>
          <w:color w:val="000000" w:themeColor="text1"/>
          <w:sz w:val="24"/>
          <w:szCs w:val="24"/>
        </w:rPr>
        <w:t>deuda externa</w:t>
      </w:r>
      <w:r w:rsidRPr="00993B60">
        <w:rPr>
          <w:rFonts w:ascii="Times New Roman" w:hAnsi="Times New Roman" w:cs="Times New Roman"/>
          <w:color w:val="000000" w:themeColor="text1"/>
          <w:sz w:val="24"/>
          <w:szCs w:val="24"/>
        </w:rPr>
        <w:t xml:space="preserve">; por lo tanto </w:t>
      </w:r>
      <w:r w:rsidRPr="00993B60">
        <w:rPr>
          <w:rFonts w:ascii="Times New Roman" w:hAnsi="Times New Roman" w:cs="Times New Roman"/>
          <w:b/>
          <w:color w:val="000000" w:themeColor="text1"/>
          <w:sz w:val="24"/>
          <w:szCs w:val="24"/>
        </w:rPr>
        <w:t>impidió la inversión social</w:t>
      </w:r>
      <w:r w:rsidRPr="00993B60">
        <w:rPr>
          <w:rFonts w:ascii="Times New Roman" w:hAnsi="Times New Roman" w:cs="Times New Roman"/>
          <w:color w:val="000000" w:themeColor="text1"/>
          <w:sz w:val="24"/>
          <w:szCs w:val="24"/>
        </w:rPr>
        <w:t xml:space="preserve"> y trajo altos niveles de </w:t>
      </w:r>
      <w:r w:rsidRPr="00993B60">
        <w:rPr>
          <w:rFonts w:ascii="Times New Roman" w:hAnsi="Times New Roman" w:cs="Times New Roman"/>
          <w:b/>
          <w:color w:val="000000" w:themeColor="text1"/>
          <w:sz w:val="24"/>
          <w:szCs w:val="24"/>
        </w:rPr>
        <w:t>exclusión en la población</w:t>
      </w:r>
      <w:r w:rsidRPr="00993B60">
        <w:rPr>
          <w:rFonts w:ascii="Times New Roman" w:hAnsi="Times New Roman" w:cs="Times New Roman"/>
          <w:color w:val="000000" w:themeColor="text1"/>
          <w:sz w:val="24"/>
          <w:szCs w:val="24"/>
        </w:rPr>
        <w:t>.</w:t>
      </w:r>
    </w:p>
    <w:p w:rsidR="002A4F3E" w:rsidRPr="00993B60" w:rsidRDefault="002A4F3E" w:rsidP="002A4F3E">
      <w:pPr>
        <w:pStyle w:val="Prrafodelista"/>
        <w:ind w:left="1080"/>
        <w:rPr>
          <w:rFonts w:ascii="Times New Roman" w:hAnsi="Times New Roman" w:cs="Times New Roman"/>
          <w:color w:val="000000" w:themeColor="text1"/>
          <w:sz w:val="24"/>
          <w:szCs w:val="24"/>
        </w:rPr>
      </w:pPr>
    </w:p>
    <w:p w:rsidR="00231C14" w:rsidRPr="002A4F3E" w:rsidRDefault="00B53F0F" w:rsidP="002A4F3E">
      <w:pPr>
        <w:pStyle w:val="Prrafodelista"/>
        <w:numPr>
          <w:ilvl w:val="0"/>
          <w:numId w:val="6"/>
        </w:numPr>
        <w:rPr>
          <w:rFonts w:ascii="Times New Roman" w:hAnsi="Times New Roman" w:cs="Times New Roman"/>
          <w:color w:val="000000" w:themeColor="text1"/>
          <w:sz w:val="24"/>
          <w:szCs w:val="24"/>
        </w:rPr>
      </w:pPr>
      <w:r w:rsidRPr="002A4F3E">
        <w:rPr>
          <w:rFonts w:ascii="Times New Roman" w:hAnsi="Times New Roman" w:cs="Times New Roman"/>
          <w:b/>
          <w:color w:val="000000" w:themeColor="text1"/>
          <w:sz w:val="24"/>
          <w:szCs w:val="24"/>
        </w:rPr>
        <w:t>Políticas:</w:t>
      </w:r>
      <w:r w:rsidRPr="002A4F3E">
        <w:rPr>
          <w:rFonts w:ascii="Times New Roman" w:hAnsi="Times New Roman" w:cs="Times New Roman"/>
          <w:color w:val="000000" w:themeColor="text1"/>
          <w:sz w:val="24"/>
          <w:szCs w:val="24"/>
        </w:rPr>
        <w:t xml:space="preserve"> </w:t>
      </w:r>
      <w:r w:rsidR="00C84F97" w:rsidRPr="002A4F3E">
        <w:rPr>
          <w:rFonts w:ascii="Times New Roman" w:hAnsi="Times New Roman" w:cs="Times New Roman"/>
          <w:color w:val="000000" w:themeColor="text1"/>
          <w:sz w:val="24"/>
          <w:szCs w:val="24"/>
        </w:rPr>
        <w:t>E</w:t>
      </w:r>
      <w:r w:rsidRPr="002A4F3E">
        <w:rPr>
          <w:rFonts w:ascii="Times New Roman" w:hAnsi="Times New Roman" w:cs="Times New Roman"/>
          <w:color w:val="000000" w:themeColor="text1"/>
          <w:sz w:val="24"/>
          <w:szCs w:val="24"/>
        </w:rPr>
        <w:t xml:space="preserve">l Estado estaba en manos de </w:t>
      </w:r>
      <w:r w:rsidR="005C6E4C" w:rsidRPr="002A4F3E">
        <w:rPr>
          <w:rFonts w:ascii="Times New Roman" w:hAnsi="Times New Roman" w:cs="Times New Roman"/>
          <w:color w:val="000000" w:themeColor="text1"/>
          <w:sz w:val="24"/>
          <w:szCs w:val="24"/>
        </w:rPr>
        <w:t>un sector de la población minoritario</w:t>
      </w:r>
      <w:r w:rsidR="003916BC" w:rsidRPr="002A4F3E">
        <w:rPr>
          <w:rFonts w:ascii="Times New Roman" w:hAnsi="Times New Roman" w:cs="Times New Roman"/>
          <w:color w:val="000000" w:themeColor="text1"/>
          <w:sz w:val="24"/>
          <w:szCs w:val="24"/>
        </w:rPr>
        <w:t>, de allí que su nombre sea el de Estado “oligárquico”. En su mayoría, los presidentes tenían origen militar (</w:t>
      </w:r>
      <w:r w:rsidR="003916BC" w:rsidRPr="002A4F3E">
        <w:rPr>
          <w:rFonts w:ascii="Times New Roman" w:hAnsi="Times New Roman" w:cs="Times New Roman"/>
          <w:b/>
          <w:color w:val="000000" w:themeColor="text1"/>
          <w:sz w:val="24"/>
          <w:szCs w:val="24"/>
        </w:rPr>
        <w:t>caudillos</w:t>
      </w:r>
      <w:r w:rsidR="003916BC" w:rsidRPr="002A4F3E">
        <w:rPr>
          <w:rFonts w:ascii="Times New Roman" w:hAnsi="Times New Roman" w:cs="Times New Roman"/>
          <w:color w:val="000000" w:themeColor="text1"/>
          <w:sz w:val="24"/>
          <w:szCs w:val="24"/>
        </w:rPr>
        <w:t xml:space="preserve">) y eran </w:t>
      </w:r>
      <w:r w:rsidR="003916BC" w:rsidRPr="002A4F3E">
        <w:rPr>
          <w:rFonts w:ascii="Times New Roman" w:hAnsi="Times New Roman" w:cs="Times New Roman"/>
          <w:b/>
          <w:color w:val="000000" w:themeColor="text1"/>
          <w:sz w:val="24"/>
          <w:szCs w:val="24"/>
        </w:rPr>
        <w:t>terratenientes</w:t>
      </w:r>
      <w:r w:rsidR="003916BC" w:rsidRPr="002A4F3E">
        <w:rPr>
          <w:rFonts w:ascii="Times New Roman" w:hAnsi="Times New Roman" w:cs="Times New Roman"/>
          <w:color w:val="000000" w:themeColor="text1"/>
          <w:sz w:val="24"/>
          <w:szCs w:val="24"/>
        </w:rPr>
        <w:t>. Su idea de nación estaba asociada al “orden y progreso”. El orden, dado por la autoridad y la fuerza; y el progreso, dado por la entrega de los recursos nacionales</w:t>
      </w:r>
      <w:r w:rsidR="00280D95" w:rsidRPr="002A4F3E">
        <w:rPr>
          <w:rFonts w:ascii="Times New Roman" w:hAnsi="Times New Roman" w:cs="Times New Roman"/>
          <w:color w:val="000000" w:themeColor="text1"/>
          <w:sz w:val="24"/>
          <w:szCs w:val="24"/>
        </w:rPr>
        <w:t xml:space="preserve"> (petróleo, banano, </w:t>
      </w:r>
      <w:r w:rsidR="00F009F0" w:rsidRPr="002A4F3E">
        <w:rPr>
          <w:rFonts w:ascii="Times New Roman" w:hAnsi="Times New Roman" w:cs="Times New Roman"/>
          <w:color w:val="000000" w:themeColor="text1"/>
          <w:sz w:val="24"/>
          <w:szCs w:val="24"/>
        </w:rPr>
        <w:t xml:space="preserve">cobre, plata, etc.) y de las obras públicas (construcción de ferrovías) </w:t>
      </w:r>
      <w:r w:rsidR="003916BC" w:rsidRPr="002A4F3E">
        <w:rPr>
          <w:rFonts w:ascii="Times New Roman" w:hAnsi="Times New Roman" w:cs="Times New Roman"/>
          <w:color w:val="000000" w:themeColor="text1"/>
          <w:sz w:val="24"/>
          <w:szCs w:val="24"/>
        </w:rPr>
        <w:t xml:space="preserve">a la </w:t>
      </w:r>
      <w:r w:rsidR="003916BC" w:rsidRPr="002A4F3E">
        <w:rPr>
          <w:rFonts w:ascii="Times New Roman" w:hAnsi="Times New Roman" w:cs="Times New Roman"/>
          <w:b/>
          <w:color w:val="000000" w:themeColor="text1"/>
          <w:sz w:val="24"/>
          <w:szCs w:val="24"/>
        </w:rPr>
        <w:t>inversión extranjera</w:t>
      </w:r>
      <w:r w:rsidR="003916BC" w:rsidRPr="002A4F3E">
        <w:rPr>
          <w:rFonts w:ascii="Times New Roman" w:hAnsi="Times New Roman" w:cs="Times New Roman"/>
          <w:color w:val="000000" w:themeColor="text1"/>
          <w:sz w:val="24"/>
          <w:szCs w:val="24"/>
        </w:rPr>
        <w:t>.</w:t>
      </w:r>
      <w:r w:rsidR="00F009F0" w:rsidRPr="002A4F3E">
        <w:rPr>
          <w:rFonts w:ascii="Times New Roman" w:hAnsi="Times New Roman" w:cs="Times New Roman"/>
          <w:color w:val="000000" w:themeColor="text1"/>
          <w:sz w:val="24"/>
          <w:szCs w:val="24"/>
        </w:rPr>
        <w:t xml:space="preserve"> </w:t>
      </w:r>
    </w:p>
    <w:p w:rsidR="00A246B0" w:rsidRPr="002A4F3E" w:rsidRDefault="00231C14" w:rsidP="002A4F3E">
      <w:pPr>
        <w:pStyle w:val="Prrafodelista"/>
        <w:numPr>
          <w:ilvl w:val="0"/>
          <w:numId w:val="6"/>
        </w:numPr>
        <w:rPr>
          <w:rFonts w:ascii="Times New Roman" w:hAnsi="Times New Roman" w:cs="Times New Roman"/>
          <w:b/>
          <w:color w:val="000000" w:themeColor="text1"/>
          <w:sz w:val="24"/>
          <w:szCs w:val="24"/>
        </w:rPr>
      </w:pPr>
      <w:r w:rsidRPr="002A4F3E">
        <w:rPr>
          <w:rFonts w:ascii="Times New Roman" w:hAnsi="Times New Roman" w:cs="Times New Roman"/>
          <w:b/>
          <w:color w:val="000000" w:themeColor="text1"/>
          <w:sz w:val="24"/>
          <w:szCs w:val="24"/>
        </w:rPr>
        <w:t>Sociales:</w:t>
      </w:r>
      <w:r w:rsidR="00C84F97" w:rsidRPr="002A4F3E">
        <w:rPr>
          <w:rFonts w:ascii="Times New Roman" w:hAnsi="Times New Roman" w:cs="Times New Roman"/>
          <w:color w:val="000000" w:themeColor="text1"/>
          <w:sz w:val="24"/>
          <w:szCs w:val="24"/>
        </w:rPr>
        <w:t xml:space="preserve"> L</w:t>
      </w:r>
      <w:r w:rsidR="00125894" w:rsidRPr="002A4F3E">
        <w:rPr>
          <w:rFonts w:ascii="Times New Roman" w:hAnsi="Times New Roman" w:cs="Times New Roman"/>
          <w:color w:val="000000" w:themeColor="text1"/>
          <w:sz w:val="24"/>
          <w:szCs w:val="24"/>
        </w:rPr>
        <w:t xml:space="preserve">os aspectos políticos y económicos provocaban una notable </w:t>
      </w:r>
      <w:r w:rsidR="00125894" w:rsidRPr="002A4F3E">
        <w:rPr>
          <w:rFonts w:ascii="Times New Roman" w:hAnsi="Times New Roman" w:cs="Times New Roman"/>
          <w:b/>
          <w:color w:val="000000" w:themeColor="text1"/>
          <w:sz w:val="24"/>
          <w:szCs w:val="24"/>
        </w:rPr>
        <w:t>exclusión</w:t>
      </w:r>
      <w:r w:rsidR="00125894" w:rsidRPr="002A4F3E">
        <w:rPr>
          <w:rFonts w:ascii="Times New Roman" w:hAnsi="Times New Roman" w:cs="Times New Roman"/>
          <w:color w:val="000000" w:themeColor="text1"/>
          <w:sz w:val="24"/>
          <w:szCs w:val="24"/>
        </w:rPr>
        <w:t xml:space="preserve"> social. Las decisiones, que eran tomadas desde el Estado no consultaban a amplias capas de la población. Las Constituciones políticas de aquellos regímenes le otorgaban el ejercicio de la </w:t>
      </w:r>
      <w:r w:rsidR="00125894" w:rsidRPr="002A4F3E">
        <w:rPr>
          <w:rFonts w:ascii="Times New Roman" w:hAnsi="Times New Roman" w:cs="Times New Roman"/>
          <w:b/>
          <w:color w:val="000000" w:themeColor="text1"/>
          <w:sz w:val="24"/>
          <w:szCs w:val="24"/>
        </w:rPr>
        <w:t>ciudadanía</w:t>
      </w:r>
      <w:r w:rsidR="00125894" w:rsidRPr="002A4F3E">
        <w:rPr>
          <w:rFonts w:ascii="Times New Roman" w:hAnsi="Times New Roman" w:cs="Times New Roman"/>
          <w:color w:val="000000" w:themeColor="text1"/>
          <w:sz w:val="24"/>
          <w:szCs w:val="24"/>
        </w:rPr>
        <w:t xml:space="preserve"> fundamentalmente a los </w:t>
      </w:r>
      <w:r w:rsidR="00125894" w:rsidRPr="002A4F3E">
        <w:rPr>
          <w:rFonts w:ascii="Times New Roman" w:hAnsi="Times New Roman" w:cs="Times New Roman"/>
          <w:b/>
          <w:color w:val="000000" w:themeColor="text1"/>
          <w:sz w:val="24"/>
          <w:szCs w:val="24"/>
        </w:rPr>
        <w:t>hombres</w:t>
      </w:r>
      <w:r w:rsidR="00125894" w:rsidRPr="002A4F3E">
        <w:rPr>
          <w:rFonts w:ascii="Times New Roman" w:hAnsi="Times New Roman" w:cs="Times New Roman"/>
          <w:color w:val="000000" w:themeColor="text1"/>
          <w:sz w:val="24"/>
          <w:szCs w:val="24"/>
        </w:rPr>
        <w:t xml:space="preserve">, </w:t>
      </w:r>
      <w:r w:rsidR="00125894" w:rsidRPr="002A4F3E">
        <w:rPr>
          <w:rFonts w:ascii="Times New Roman" w:hAnsi="Times New Roman" w:cs="Times New Roman"/>
          <w:b/>
          <w:color w:val="000000" w:themeColor="text1"/>
          <w:sz w:val="24"/>
          <w:szCs w:val="24"/>
        </w:rPr>
        <w:t>propietarios</w:t>
      </w:r>
      <w:r w:rsidR="00125894" w:rsidRPr="002A4F3E">
        <w:rPr>
          <w:rFonts w:ascii="Times New Roman" w:hAnsi="Times New Roman" w:cs="Times New Roman"/>
          <w:color w:val="000000" w:themeColor="text1"/>
          <w:sz w:val="24"/>
          <w:szCs w:val="24"/>
        </w:rPr>
        <w:t xml:space="preserve"> y </w:t>
      </w:r>
      <w:r w:rsidR="00125894" w:rsidRPr="002A4F3E">
        <w:rPr>
          <w:rFonts w:ascii="Times New Roman" w:hAnsi="Times New Roman" w:cs="Times New Roman"/>
          <w:b/>
          <w:color w:val="000000" w:themeColor="text1"/>
          <w:sz w:val="24"/>
          <w:szCs w:val="24"/>
        </w:rPr>
        <w:t>letrados</w:t>
      </w:r>
      <w:r w:rsidR="00125894" w:rsidRPr="002A4F3E">
        <w:rPr>
          <w:rFonts w:ascii="Times New Roman" w:hAnsi="Times New Roman" w:cs="Times New Roman"/>
          <w:color w:val="000000" w:themeColor="text1"/>
          <w:sz w:val="24"/>
          <w:szCs w:val="24"/>
        </w:rPr>
        <w:t>.</w:t>
      </w:r>
    </w:p>
    <w:p w:rsidR="00FC00C5" w:rsidRPr="00FC00C5" w:rsidRDefault="00FC00C5" w:rsidP="00251AA3">
      <w:pPr>
        <w:ind w:left="360"/>
        <w:rPr>
          <w:rFonts w:ascii="Times New Roman" w:hAnsi="Times New Roman" w:cs="Times New Roman"/>
          <w:b/>
          <w:color w:val="000000" w:themeColor="text1"/>
          <w:sz w:val="24"/>
          <w:szCs w:val="24"/>
        </w:rPr>
      </w:pPr>
      <w:r w:rsidRPr="00FC00C5">
        <w:rPr>
          <w:rFonts w:ascii="Times New Roman" w:hAnsi="Times New Roman" w:cs="Times New Roman"/>
          <w:b/>
          <w:color w:val="000000" w:themeColor="text1"/>
          <w:sz w:val="24"/>
          <w:szCs w:val="24"/>
        </w:rPr>
        <w:t>DEST</w:t>
      </w:r>
      <w:r>
        <w:rPr>
          <w:rFonts w:ascii="Times New Roman" w:hAnsi="Times New Roman" w:cs="Times New Roman"/>
          <w:b/>
          <w:color w:val="000000" w:themeColor="text1"/>
          <w:sz w:val="24"/>
          <w:szCs w:val="24"/>
        </w:rPr>
        <w:t>A</w:t>
      </w:r>
      <w:r w:rsidRPr="00FC00C5">
        <w:rPr>
          <w:rFonts w:ascii="Times New Roman" w:hAnsi="Times New Roman" w:cs="Times New Roman"/>
          <w:b/>
          <w:color w:val="000000" w:themeColor="text1"/>
          <w:sz w:val="24"/>
          <w:szCs w:val="24"/>
        </w:rPr>
        <w:t>CADO:</w:t>
      </w:r>
    </w:p>
    <w:p w:rsidR="00251AA3" w:rsidRDefault="00FC00C5" w:rsidP="00251AA3">
      <w:pPr>
        <w:ind w:left="360"/>
        <w:rPr>
          <w:rFonts w:ascii="Times New Roman" w:hAnsi="Times New Roman" w:cs="Times New Roman"/>
          <w:color w:val="000000" w:themeColor="text1"/>
          <w:sz w:val="24"/>
          <w:szCs w:val="24"/>
        </w:rPr>
      </w:pPr>
      <w:r w:rsidRPr="00FC00C5">
        <w:rPr>
          <w:rFonts w:ascii="Times New Roman" w:hAnsi="Times New Roman" w:cs="Times New Roman"/>
          <w:color w:val="000000" w:themeColor="text1"/>
          <w:sz w:val="24"/>
          <w:szCs w:val="24"/>
        </w:rPr>
        <w:t xml:space="preserve">Entre 1870 y 1930, los Estados Oligárquicos definieron el orden social, político, cultural y económico de los países latinoamericanos. </w:t>
      </w:r>
      <w:proofErr w:type="spellStart"/>
      <w:r w:rsidRPr="00FC00C5">
        <w:rPr>
          <w:rFonts w:ascii="Times New Roman" w:hAnsi="Times New Roman" w:cs="Times New Roman"/>
          <w:color w:val="000000" w:themeColor="text1"/>
          <w:sz w:val="24"/>
          <w:szCs w:val="24"/>
        </w:rPr>
        <w:t>Monoexporadores</w:t>
      </w:r>
      <w:proofErr w:type="spellEnd"/>
      <w:r w:rsidRPr="00FC00C5">
        <w:rPr>
          <w:rFonts w:ascii="Times New Roman" w:hAnsi="Times New Roman" w:cs="Times New Roman"/>
          <w:color w:val="000000" w:themeColor="text1"/>
          <w:sz w:val="24"/>
          <w:szCs w:val="24"/>
        </w:rPr>
        <w:t>, abiertos a la inversión extranjera y dirigidos por caudillos, este tipo de regímenes era excluyente para amplias capas de la población.</w:t>
      </w:r>
    </w:p>
    <w:p w:rsidR="00E75982" w:rsidRPr="00FC00C5" w:rsidRDefault="00E75982" w:rsidP="00251AA3">
      <w:pPr>
        <w:ind w:left="360"/>
        <w:rPr>
          <w:rFonts w:ascii="Times New Roman" w:hAnsi="Times New Roman" w:cs="Times New Roman"/>
          <w:color w:val="000000" w:themeColor="text1"/>
          <w:sz w:val="24"/>
          <w:szCs w:val="24"/>
        </w:rPr>
      </w:pPr>
    </w:p>
    <w:p w:rsidR="00A246B0" w:rsidRPr="00993B60" w:rsidRDefault="002A4F3E" w:rsidP="00A246B0">
      <w:pPr>
        <w:rPr>
          <w:rFonts w:ascii="Times New Roman" w:hAnsi="Times New Roman" w:cs="Times New Roman"/>
          <w:b/>
          <w:color w:val="000000" w:themeColor="text1"/>
          <w:sz w:val="24"/>
          <w:szCs w:val="24"/>
        </w:rPr>
      </w:pPr>
      <w:r w:rsidRPr="00993B60">
        <w:rPr>
          <w:rFonts w:ascii="Times New Roman" w:hAnsi="Times New Roman" w:cs="Times New Roman"/>
          <w:color w:val="000000" w:themeColor="text1"/>
          <w:sz w:val="24"/>
          <w:szCs w:val="24"/>
          <w:highlight w:val="yellow"/>
        </w:rPr>
        <w:t xml:space="preserve">[SECCIÓN </w:t>
      </w:r>
      <w:r>
        <w:rPr>
          <w:rFonts w:ascii="Times New Roman" w:hAnsi="Times New Roman" w:cs="Times New Roman"/>
          <w:color w:val="000000" w:themeColor="text1"/>
          <w:sz w:val="24"/>
          <w:szCs w:val="24"/>
          <w:highlight w:val="yellow"/>
        </w:rPr>
        <w:t>3</w:t>
      </w:r>
      <w:r w:rsidRPr="00993B60">
        <w:rPr>
          <w:rFonts w:ascii="Times New Roman" w:hAnsi="Times New Roman" w:cs="Times New Roman"/>
          <w:color w:val="000000" w:themeColor="text1"/>
          <w:sz w:val="24"/>
          <w:szCs w:val="24"/>
          <w:highlight w:val="yellow"/>
        </w:rPr>
        <w:t>]</w:t>
      </w:r>
      <w:r w:rsidRPr="00993B60">
        <w:rPr>
          <w:rFonts w:ascii="Times New Roman" w:hAnsi="Times New Roman" w:cs="Times New Roman"/>
          <w:color w:val="000000" w:themeColor="text1"/>
          <w:sz w:val="24"/>
          <w:szCs w:val="24"/>
        </w:rPr>
        <w:t xml:space="preserve"> </w:t>
      </w:r>
      <w:r w:rsidRPr="00A020DF">
        <w:rPr>
          <w:rFonts w:ascii="Times New Roman" w:hAnsi="Times New Roman" w:cs="Times New Roman"/>
          <w:b/>
          <w:color w:val="000000" w:themeColor="text1"/>
          <w:sz w:val="24"/>
          <w:szCs w:val="24"/>
        </w:rPr>
        <w:t>2</w:t>
      </w:r>
      <w:r>
        <w:rPr>
          <w:rFonts w:ascii="Times New Roman" w:hAnsi="Times New Roman" w:cs="Times New Roman"/>
          <w:b/>
          <w:color w:val="000000" w:themeColor="text1"/>
          <w:sz w:val="24"/>
          <w:szCs w:val="24"/>
        </w:rPr>
        <w:t>.1</w:t>
      </w:r>
      <w:r>
        <w:rPr>
          <w:rFonts w:ascii="Times New Roman" w:hAnsi="Times New Roman" w:cs="Times New Roman"/>
          <w:color w:val="000000" w:themeColor="text1"/>
          <w:sz w:val="24"/>
          <w:szCs w:val="24"/>
        </w:rPr>
        <w:t xml:space="preserve"> </w:t>
      </w:r>
      <w:r w:rsidRPr="00A020DF">
        <w:rPr>
          <w:rFonts w:ascii="Times New Roman" w:hAnsi="Times New Roman" w:cs="Times New Roman"/>
          <w:b/>
          <w:color w:val="000000" w:themeColor="text1"/>
          <w:sz w:val="24"/>
          <w:szCs w:val="24"/>
        </w:rPr>
        <w:t>1</w:t>
      </w:r>
      <w:r>
        <w:rPr>
          <w:rFonts w:ascii="Times New Roman" w:hAnsi="Times New Roman" w:cs="Times New Roman"/>
          <w:color w:val="000000" w:themeColor="text1"/>
          <w:sz w:val="24"/>
          <w:szCs w:val="24"/>
        </w:rPr>
        <w:t xml:space="preserve"> </w:t>
      </w:r>
      <w:r w:rsidR="00251AA3" w:rsidRPr="00993B60">
        <w:rPr>
          <w:rFonts w:ascii="Times New Roman" w:hAnsi="Times New Roman" w:cs="Times New Roman"/>
          <w:b/>
          <w:color w:val="000000" w:themeColor="text1"/>
          <w:sz w:val="24"/>
          <w:szCs w:val="24"/>
        </w:rPr>
        <w:t>La crisis de 1929</w:t>
      </w:r>
    </w:p>
    <w:p w:rsidR="00A246B0" w:rsidRPr="00993B60" w:rsidRDefault="001D7438" w:rsidP="00A246B0">
      <w:pPr>
        <w:rPr>
          <w:rFonts w:ascii="Times New Roman" w:hAnsi="Times New Roman" w:cs="Times New Roman"/>
          <w:color w:val="000000" w:themeColor="text1"/>
          <w:sz w:val="24"/>
          <w:szCs w:val="24"/>
        </w:rPr>
      </w:pPr>
      <w:r w:rsidRPr="00993B60">
        <w:rPr>
          <w:rFonts w:ascii="Times New Roman" w:hAnsi="Times New Roman" w:cs="Times New Roman"/>
          <w:color w:val="000000" w:themeColor="text1"/>
          <w:sz w:val="24"/>
          <w:szCs w:val="24"/>
        </w:rPr>
        <w:t xml:space="preserve">Aunque </w:t>
      </w:r>
      <w:r w:rsidR="00C87EDA" w:rsidRPr="00993B60">
        <w:rPr>
          <w:rFonts w:ascii="Times New Roman" w:hAnsi="Times New Roman" w:cs="Times New Roman"/>
          <w:color w:val="000000" w:themeColor="text1"/>
          <w:sz w:val="24"/>
          <w:szCs w:val="24"/>
        </w:rPr>
        <w:t xml:space="preserve">el centro de </w:t>
      </w:r>
      <w:r w:rsidR="00315041" w:rsidRPr="00993B60">
        <w:rPr>
          <w:rFonts w:ascii="Times New Roman" w:hAnsi="Times New Roman" w:cs="Times New Roman"/>
          <w:color w:val="000000" w:themeColor="text1"/>
          <w:sz w:val="24"/>
          <w:szCs w:val="24"/>
        </w:rPr>
        <w:t xml:space="preserve">la </w:t>
      </w:r>
      <w:r w:rsidR="00315041" w:rsidRPr="00993B60">
        <w:rPr>
          <w:rFonts w:ascii="Times New Roman" w:hAnsi="Times New Roman" w:cs="Times New Roman"/>
          <w:b/>
          <w:color w:val="000000" w:themeColor="text1"/>
          <w:sz w:val="24"/>
          <w:szCs w:val="24"/>
        </w:rPr>
        <w:t>crisis de 1929</w:t>
      </w:r>
      <w:r w:rsidR="00315041" w:rsidRPr="00993B60">
        <w:rPr>
          <w:rFonts w:ascii="Times New Roman" w:hAnsi="Times New Roman" w:cs="Times New Roman"/>
          <w:color w:val="000000" w:themeColor="text1"/>
          <w:sz w:val="24"/>
          <w:szCs w:val="24"/>
        </w:rPr>
        <w:t xml:space="preserve"> </w:t>
      </w:r>
      <w:r w:rsidR="00C87EDA" w:rsidRPr="00993B60">
        <w:rPr>
          <w:rFonts w:ascii="Times New Roman" w:hAnsi="Times New Roman" w:cs="Times New Roman"/>
          <w:color w:val="000000" w:themeColor="text1"/>
          <w:sz w:val="24"/>
          <w:szCs w:val="24"/>
        </w:rPr>
        <w:t xml:space="preserve">fue </w:t>
      </w:r>
      <w:r w:rsidR="00315041" w:rsidRPr="00993B60">
        <w:rPr>
          <w:rFonts w:ascii="Times New Roman" w:hAnsi="Times New Roman" w:cs="Times New Roman"/>
          <w:color w:val="000000" w:themeColor="text1"/>
          <w:sz w:val="24"/>
          <w:szCs w:val="24"/>
        </w:rPr>
        <w:t>Nueva York</w:t>
      </w:r>
      <w:r w:rsidR="00C87EDA" w:rsidRPr="00993B60">
        <w:rPr>
          <w:rFonts w:ascii="Times New Roman" w:hAnsi="Times New Roman" w:cs="Times New Roman"/>
          <w:color w:val="000000" w:themeColor="text1"/>
          <w:sz w:val="24"/>
          <w:szCs w:val="24"/>
        </w:rPr>
        <w:t xml:space="preserve">, </w:t>
      </w:r>
      <w:r w:rsidR="00394341" w:rsidRPr="00993B60">
        <w:rPr>
          <w:rFonts w:ascii="Times New Roman" w:hAnsi="Times New Roman" w:cs="Times New Roman"/>
          <w:color w:val="000000" w:themeColor="text1"/>
          <w:sz w:val="24"/>
          <w:szCs w:val="24"/>
        </w:rPr>
        <w:t xml:space="preserve">esta </w:t>
      </w:r>
      <w:r w:rsidR="00F9741A" w:rsidRPr="00993B60">
        <w:rPr>
          <w:rFonts w:ascii="Times New Roman" w:hAnsi="Times New Roman" w:cs="Times New Roman"/>
          <w:color w:val="000000" w:themeColor="text1"/>
          <w:sz w:val="24"/>
          <w:szCs w:val="24"/>
        </w:rPr>
        <w:t>tuvo repercusiones en</w:t>
      </w:r>
      <w:r w:rsidR="00C87EDA" w:rsidRPr="00993B60">
        <w:rPr>
          <w:rFonts w:ascii="Times New Roman" w:hAnsi="Times New Roman" w:cs="Times New Roman"/>
          <w:color w:val="000000" w:themeColor="text1"/>
          <w:sz w:val="24"/>
          <w:szCs w:val="24"/>
        </w:rPr>
        <w:t xml:space="preserve"> todo el mundo. </w:t>
      </w:r>
      <w:r w:rsidR="00394341" w:rsidRPr="00993B60">
        <w:rPr>
          <w:rFonts w:ascii="Times New Roman" w:hAnsi="Times New Roman" w:cs="Times New Roman"/>
          <w:color w:val="000000" w:themeColor="text1"/>
          <w:sz w:val="24"/>
          <w:szCs w:val="24"/>
        </w:rPr>
        <w:t xml:space="preserve">En Estados Unidos y los países europeos, que venían de vivir los felices años veinte, la capacidad de consumo disminuyó. El efecto para América Latina fue inmediato y se manifestó en la </w:t>
      </w:r>
      <w:r w:rsidR="00394341" w:rsidRPr="00993B60">
        <w:rPr>
          <w:rFonts w:ascii="Times New Roman" w:hAnsi="Times New Roman" w:cs="Times New Roman"/>
          <w:b/>
          <w:color w:val="000000" w:themeColor="text1"/>
          <w:sz w:val="24"/>
          <w:szCs w:val="24"/>
        </w:rPr>
        <w:t>baja de demand</w:t>
      </w:r>
      <w:r w:rsidR="00394341" w:rsidRPr="00993B60">
        <w:rPr>
          <w:rFonts w:ascii="Times New Roman" w:hAnsi="Times New Roman" w:cs="Times New Roman"/>
          <w:color w:val="000000" w:themeColor="text1"/>
          <w:sz w:val="24"/>
          <w:szCs w:val="24"/>
        </w:rPr>
        <w:t xml:space="preserve">a de los productos que se exportaban a países como Inglaterra, Alemania o Francia. </w:t>
      </w:r>
    </w:p>
    <w:p w:rsidR="00394341" w:rsidRDefault="00394341" w:rsidP="00A246B0">
      <w:pPr>
        <w:rPr>
          <w:rFonts w:ascii="Times New Roman" w:hAnsi="Times New Roman" w:cs="Times New Roman"/>
          <w:color w:val="000000" w:themeColor="text1"/>
          <w:sz w:val="24"/>
          <w:szCs w:val="24"/>
        </w:rPr>
      </w:pPr>
      <w:r w:rsidRPr="00993B60">
        <w:rPr>
          <w:rFonts w:ascii="Times New Roman" w:hAnsi="Times New Roman" w:cs="Times New Roman"/>
          <w:color w:val="000000" w:themeColor="text1"/>
          <w:sz w:val="24"/>
          <w:szCs w:val="24"/>
        </w:rPr>
        <w:lastRenderedPageBreak/>
        <w:t xml:space="preserve">Además, en Europa y Estados Unidos la </w:t>
      </w:r>
      <w:r w:rsidRPr="00676551">
        <w:rPr>
          <w:rFonts w:ascii="Times New Roman" w:hAnsi="Times New Roman" w:cs="Times New Roman"/>
          <w:b/>
          <w:color w:val="000000" w:themeColor="text1"/>
          <w:sz w:val="24"/>
          <w:szCs w:val="24"/>
        </w:rPr>
        <w:t>producción</w:t>
      </w:r>
      <w:r w:rsidRPr="00993B60">
        <w:rPr>
          <w:rFonts w:ascii="Times New Roman" w:hAnsi="Times New Roman" w:cs="Times New Roman"/>
          <w:color w:val="000000" w:themeColor="text1"/>
          <w:sz w:val="24"/>
          <w:szCs w:val="24"/>
        </w:rPr>
        <w:t xml:space="preserve"> de manufacturas </w:t>
      </w:r>
      <w:r w:rsidR="005B7088" w:rsidRPr="00676551">
        <w:rPr>
          <w:rFonts w:ascii="Times New Roman" w:hAnsi="Times New Roman" w:cs="Times New Roman"/>
          <w:b/>
          <w:color w:val="000000" w:themeColor="text1"/>
          <w:sz w:val="24"/>
          <w:szCs w:val="24"/>
        </w:rPr>
        <w:t>disminuyó</w:t>
      </w:r>
      <w:r w:rsidR="005B7088" w:rsidRPr="00993B60">
        <w:rPr>
          <w:rFonts w:ascii="Times New Roman" w:hAnsi="Times New Roman" w:cs="Times New Roman"/>
          <w:color w:val="000000" w:themeColor="text1"/>
          <w:sz w:val="24"/>
          <w:szCs w:val="24"/>
        </w:rPr>
        <w:t xml:space="preserve"> sensiblemente. Por lo tanto las </w:t>
      </w:r>
      <w:r w:rsidR="005B7088" w:rsidRPr="00676551">
        <w:rPr>
          <w:rFonts w:ascii="Times New Roman" w:hAnsi="Times New Roman" w:cs="Times New Roman"/>
          <w:b/>
          <w:color w:val="000000" w:themeColor="text1"/>
          <w:sz w:val="24"/>
          <w:szCs w:val="24"/>
        </w:rPr>
        <w:t>exportaciones</w:t>
      </w:r>
      <w:r w:rsidR="005B7088" w:rsidRPr="00993B60">
        <w:rPr>
          <w:rFonts w:ascii="Times New Roman" w:hAnsi="Times New Roman" w:cs="Times New Roman"/>
          <w:color w:val="000000" w:themeColor="text1"/>
          <w:sz w:val="24"/>
          <w:szCs w:val="24"/>
        </w:rPr>
        <w:t xml:space="preserve"> de mercancías de esos países hacia América Latina se </w:t>
      </w:r>
      <w:r w:rsidR="005B7088" w:rsidRPr="00676551">
        <w:rPr>
          <w:rFonts w:ascii="Times New Roman" w:hAnsi="Times New Roman" w:cs="Times New Roman"/>
          <w:b/>
          <w:color w:val="000000" w:themeColor="text1"/>
          <w:sz w:val="24"/>
          <w:szCs w:val="24"/>
        </w:rPr>
        <w:t>redujeron</w:t>
      </w:r>
      <w:r w:rsidR="005B7088" w:rsidRPr="00993B60">
        <w:rPr>
          <w:rFonts w:ascii="Times New Roman" w:hAnsi="Times New Roman" w:cs="Times New Roman"/>
          <w:color w:val="000000" w:themeColor="text1"/>
          <w:sz w:val="24"/>
          <w:szCs w:val="24"/>
        </w:rPr>
        <w:t xml:space="preserve"> y de un momento a otro dejaron de circular bienes como telas, ropa, zapatos, lámparas, herramientas de labranza, etc. </w:t>
      </w:r>
    </w:p>
    <w:p w:rsidR="007A2BED" w:rsidRDefault="007A2BED" w:rsidP="00A246B0">
      <w:pPr>
        <w:rPr>
          <w:rFonts w:ascii="Times New Roman" w:hAnsi="Times New Roman" w:cs="Times New Roman"/>
          <w:color w:val="000000" w:themeColor="text1"/>
          <w:sz w:val="24"/>
          <w:szCs w:val="24"/>
        </w:rPr>
      </w:pPr>
    </w:p>
    <w:p w:rsidR="007A2BED" w:rsidRDefault="007A2BED" w:rsidP="00A246B0">
      <w:pPr>
        <w:rPr>
          <w:rFonts w:ascii="Times New Roman" w:hAnsi="Times New Roman" w:cs="Times New Roman"/>
          <w:color w:val="000000" w:themeColor="text1"/>
          <w:sz w:val="24"/>
          <w:szCs w:val="24"/>
        </w:rPr>
      </w:pPr>
      <w:r w:rsidRPr="007A2BED">
        <w:rPr>
          <w:rFonts w:ascii="Times New Roman" w:hAnsi="Times New Roman" w:cs="Times New Roman"/>
          <w:color w:val="000000" w:themeColor="text1"/>
          <w:sz w:val="24"/>
          <w:szCs w:val="24"/>
          <w:highlight w:val="yellow"/>
        </w:rPr>
        <w:t>IMAGEN LAS bananeras</w:t>
      </w:r>
    </w:p>
    <w:p w:rsidR="009D7136" w:rsidRDefault="009D7136" w:rsidP="00A246B0">
      <w:pPr>
        <w:rPr>
          <w:rFonts w:ascii="Times New Roman" w:hAnsi="Times New Roman" w:cs="Times New Roman"/>
          <w:color w:val="000000" w:themeColor="text1"/>
          <w:sz w:val="24"/>
          <w:szCs w:val="24"/>
        </w:rPr>
      </w:pPr>
    </w:p>
    <w:p w:rsidR="009D7136" w:rsidRDefault="009D7136" w:rsidP="00A246B0">
      <w:pPr>
        <w:rPr>
          <w:rFonts w:ascii="Times New Roman" w:hAnsi="Times New Roman" w:cs="Times New Roman"/>
          <w:color w:val="000000" w:themeColor="text1"/>
          <w:sz w:val="24"/>
          <w:szCs w:val="24"/>
        </w:rPr>
      </w:pPr>
      <w:r w:rsidRPr="009D7136">
        <w:rPr>
          <w:rFonts w:ascii="Times New Roman" w:hAnsi="Times New Roman" w:cs="Times New Roman"/>
          <w:color w:val="000000" w:themeColor="text1"/>
          <w:sz w:val="24"/>
          <w:szCs w:val="24"/>
          <w:highlight w:val="green"/>
        </w:rPr>
        <w:t>ACTIVIDAD. CIEN AÑOS DE SOLEDAD.</w:t>
      </w:r>
    </w:p>
    <w:p w:rsidR="00DD1645" w:rsidRDefault="00DD1645" w:rsidP="00A246B0">
      <w:pPr>
        <w:rPr>
          <w:rFonts w:ascii="Times New Roman" w:hAnsi="Times New Roman" w:cs="Times New Roman"/>
          <w:color w:val="000000" w:themeColor="text1"/>
          <w:sz w:val="24"/>
          <w:szCs w:val="24"/>
        </w:rPr>
      </w:pPr>
    </w:p>
    <w:p w:rsidR="00394341" w:rsidRPr="00993B60" w:rsidRDefault="005B7088" w:rsidP="00A246B0">
      <w:pPr>
        <w:rPr>
          <w:rFonts w:ascii="Times New Roman" w:hAnsi="Times New Roman" w:cs="Times New Roman"/>
          <w:color w:val="000000" w:themeColor="text1"/>
          <w:sz w:val="24"/>
          <w:szCs w:val="24"/>
        </w:rPr>
      </w:pPr>
      <w:r w:rsidRPr="00993B60">
        <w:rPr>
          <w:rFonts w:ascii="Times New Roman" w:hAnsi="Times New Roman" w:cs="Times New Roman"/>
          <w:color w:val="000000" w:themeColor="text1"/>
          <w:sz w:val="24"/>
          <w:szCs w:val="24"/>
        </w:rPr>
        <w:t xml:space="preserve">Esta situación llevó a que los distintos países del continente replantearan su manera de articularse al mercado internacional. </w:t>
      </w:r>
      <w:r w:rsidR="009E261A" w:rsidRPr="00993B60">
        <w:rPr>
          <w:rFonts w:ascii="Times New Roman" w:hAnsi="Times New Roman" w:cs="Times New Roman"/>
          <w:color w:val="000000" w:themeColor="text1"/>
          <w:sz w:val="24"/>
          <w:szCs w:val="24"/>
        </w:rPr>
        <w:t xml:space="preserve">Tras la crisis, era imposible continuar siendo </w:t>
      </w:r>
      <w:proofErr w:type="spellStart"/>
      <w:r w:rsidR="009E261A" w:rsidRPr="00993B60">
        <w:rPr>
          <w:rFonts w:ascii="Times New Roman" w:hAnsi="Times New Roman" w:cs="Times New Roman"/>
          <w:color w:val="000000" w:themeColor="text1"/>
          <w:sz w:val="24"/>
          <w:szCs w:val="24"/>
        </w:rPr>
        <w:t>monoexportadores</w:t>
      </w:r>
      <w:proofErr w:type="spellEnd"/>
      <w:r w:rsidR="009E261A" w:rsidRPr="00993B60">
        <w:rPr>
          <w:rFonts w:ascii="Times New Roman" w:hAnsi="Times New Roman" w:cs="Times New Roman"/>
          <w:color w:val="000000" w:themeColor="text1"/>
          <w:sz w:val="24"/>
          <w:szCs w:val="24"/>
        </w:rPr>
        <w:t xml:space="preserve"> e importando la mayoría de bienes de consumo. </w:t>
      </w:r>
    </w:p>
    <w:p w:rsidR="009E261A" w:rsidRDefault="009E261A" w:rsidP="00A246B0">
      <w:pPr>
        <w:rPr>
          <w:rFonts w:ascii="Times New Roman" w:hAnsi="Times New Roman" w:cs="Times New Roman"/>
          <w:color w:val="000000" w:themeColor="text1"/>
          <w:sz w:val="24"/>
          <w:szCs w:val="24"/>
        </w:rPr>
      </w:pPr>
    </w:p>
    <w:p w:rsidR="007A2BED" w:rsidRPr="00993B60" w:rsidRDefault="007A2BED" w:rsidP="007A2BED">
      <w:pPr>
        <w:rPr>
          <w:rFonts w:ascii="Times New Roman" w:hAnsi="Times New Roman" w:cs="Times New Roman"/>
          <w:b/>
          <w:color w:val="000000" w:themeColor="text1"/>
          <w:sz w:val="24"/>
          <w:szCs w:val="24"/>
        </w:rPr>
      </w:pPr>
      <w:r w:rsidRPr="00993B60">
        <w:rPr>
          <w:rFonts w:ascii="Times New Roman" w:hAnsi="Times New Roman" w:cs="Times New Roman"/>
          <w:color w:val="000000" w:themeColor="text1"/>
          <w:sz w:val="24"/>
          <w:szCs w:val="24"/>
          <w:highlight w:val="yellow"/>
        </w:rPr>
        <w:t xml:space="preserve">[SECCIÓN </w:t>
      </w:r>
      <w:r>
        <w:rPr>
          <w:rFonts w:ascii="Times New Roman" w:hAnsi="Times New Roman" w:cs="Times New Roman"/>
          <w:color w:val="000000" w:themeColor="text1"/>
          <w:sz w:val="24"/>
          <w:szCs w:val="24"/>
          <w:highlight w:val="yellow"/>
        </w:rPr>
        <w:t>2</w:t>
      </w:r>
      <w:r w:rsidRPr="00993B60">
        <w:rPr>
          <w:rFonts w:ascii="Times New Roman" w:hAnsi="Times New Roman" w:cs="Times New Roman"/>
          <w:color w:val="000000" w:themeColor="text1"/>
          <w:sz w:val="24"/>
          <w:szCs w:val="24"/>
          <w:highlight w:val="yellow"/>
        </w:rPr>
        <w:t>]</w:t>
      </w:r>
      <w:r w:rsidRPr="00993B60">
        <w:rPr>
          <w:rFonts w:ascii="Times New Roman" w:hAnsi="Times New Roman" w:cs="Times New Roman"/>
          <w:color w:val="000000" w:themeColor="text1"/>
          <w:sz w:val="24"/>
          <w:szCs w:val="24"/>
        </w:rPr>
        <w:t xml:space="preserve"> </w:t>
      </w:r>
      <w:r w:rsidRPr="00A020DF">
        <w:rPr>
          <w:rFonts w:ascii="Times New Roman" w:hAnsi="Times New Roman" w:cs="Times New Roman"/>
          <w:b/>
          <w:color w:val="000000" w:themeColor="text1"/>
          <w:sz w:val="24"/>
          <w:szCs w:val="24"/>
        </w:rPr>
        <w:t>2</w:t>
      </w:r>
      <w:r>
        <w:rPr>
          <w:rFonts w:ascii="Times New Roman" w:hAnsi="Times New Roman" w:cs="Times New Roman"/>
          <w:b/>
          <w:color w:val="000000" w:themeColor="text1"/>
          <w:sz w:val="24"/>
          <w:szCs w:val="24"/>
        </w:rPr>
        <w:t>.</w:t>
      </w:r>
      <w:r w:rsidR="003E5FC2">
        <w:rPr>
          <w:rFonts w:ascii="Times New Roman" w:hAnsi="Times New Roman" w:cs="Times New Roman"/>
          <w:b/>
          <w:color w:val="000000" w:themeColor="text1"/>
          <w:sz w:val="24"/>
          <w:szCs w:val="24"/>
        </w:rPr>
        <w:t>2</w:t>
      </w:r>
      <w:r>
        <w:rPr>
          <w:rFonts w:ascii="Times New Roman" w:hAnsi="Times New Roman" w:cs="Times New Roman"/>
          <w:color w:val="000000" w:themeColor="text1"/>
          <w:sz w:val="24"/>
          <w:szCs w:val="24"/>
        </w:rPr>
        <w:t xml:space="preserve"> </w:t>
      </w:r>
      <w:r w:rsidR="003E5FC2">
        <w:rPr>
          <w:rFonts w:ascii="Times New Roman" w:hAnsi="Times New Roman" w:cs="Times New Roman"/>
          <w:b/>
          <w:color w:val="000000" w:themeColor="text1"/>
          <w:sz w:val="24"/>
          <w:szCs w:val="24"/>
        </w:rPr>
        <w:t>Las características del populismo</w:t>
      </w:r>
    </w:p>
    <w:p w:rsidR="00535277" w:rsidRPr="00993B60" w:rsidRDefault="00F7380D">
      <w:pPr>
        <w:rPr>
          <w:rFonts w:ascii="Times New Roman" w:hAnsi="Times New Roman" w:cs="Times New Roman"/>
          <w:color w:val="000000" w:themeColor="text1"/>
          <w:sz w:val="24"/>
          <w:szCs w:val="24"/>
        </w:rPr>
      </w:pPr>
      <w:r w:rsidRPr="00993B60">
        <w:rPr>
          <w:rFonts w:ascii="Times New Roman" w:hAnsi="Times New Roman" w:cs="Times New Roman"/>
          <w:color w:val="000000" w:themeColor="text1"/>
          <w:sz w:val="24"/>
          <w:szCs w:val="24"/>
        </w:rPr>
        <w:t xml:space="preserve">A principios de los </w:t>
      </w:r>
      <w:r w:rsidRPr="007A2BED">
        <w:rPr>
          <w:rFonts w:ascii="Times New Roman" w:hAnsi="Times New Roman" w:cs="Times New Roman"/>
          <w:b/>
          <w:color w:val="000000" w:themeColor="text1"/>
          <w:sz w:val="24"/>
          <w:szCs w:val="24"/>
        </w:rPr>
        <w:t>años treinta</w:t>
      </w:r>
      <w:r w:rsidRPr="00993B60">
        <w:rPr>
          <w:rFonts w:ascii="Times New Roman" w:hAnsi="Times New Roman" w:cs="Times New Roman"/>
          <w:color w:val="000000" w:themeColor="text1"/>
          <w:sz w:val="24"/>
          <w:szCs w:val="24"/>
        </w:rPr>
        <w:t xml:space="preserve"> América Latina vivió</w:t>
      </w:r>
      <w:r w:rsidR="00535277" w:rsidRPr="00993B60">
        <w:rPr>
          <w:rFonts w:ascii="Times New Roman" w:hAnsi="Times New Roman" w:cs="Times New Roman"/>
          <w:color w:val="000000" w:themeColor="text1"/>
          <w:sz w:val="24"/>
          <w:szCs w:val="24"/>
        </w:rPr>
        <w:t xml:space="preserve"> un </w:t>
      </w:r>
      <w:r w:rsidR="00535277" w:rsidRPr="007A2BED">
        <w:rPr>
          <w:rFonts w:ascii="Times New Roman" w:hAnsi="Times New Roman" w:cs="Times New Roman"/>
          <w:b/>
          <w:color w:val="000000" w:themeColor="text1"/>
          <w:sz w:val="24"/>
          <w:szCs w:val="24"/>
        </w:rPr>
        <w:t>cambio</w:t>
      </w:r>
      <w:r w:rsidR="00535277" w:rsidRPr="00993B60">
        <w:rPr>
          <w:rFonts w:ascii="Times New Roman" w:hAnsi="Times New Roman" w:cs="Times New Roman"/>
          <w:color w:val="000000" w:themeColor="text1"/>
          <w:sz w:val="24"/>
          <w:szCs w:val="24"/>
        </w:rPr>
        <w:t xml:space="preserve"> drástico.</w:t>
      </w:r>
    </w:p>
    <w:p w:rsidR="00535277" w:rsidRPr="00993B60" w:rsidRDefault="003864B2">
      <w:pPr>
        <w:rPr>
          <w:rFonts w:ascii="Times New Roman" w:hAnsi="Times New Roman" w:cs="Times New Roman"/>
          <w:color w:val="000000" w:themeColor="text1"/>
          <w:sz w:val="24"/>
          <w:szCs w:val="24"/>
        </w:rPr>
      </w:pPr>
      <w:r w:rsidRPr="00993B60">
        <w:rPr>
          <w:rFonts w:ascii="Times New Roman" w:hAnsi="Times New Roman" w:cs="Times New Roman"/>
          <w:color w:val="000000" w:themeColor="text1"/>
          <w:sz w:val="24"/>
          <w:szCs w:val="24"/>
        </w:rPr>
        <w:t>De una parte, l</w:t>
      </w:r>
      <w:r w:rsidR="00F7380D" w:rsidRPr="00993B60">
        <w:rPr>
          <w:rFonts w:ascii="Times New Roman" w:hAnsi="Times New Roman" w:cs="Times New Roman"/>
          <w:color w:val="000000" w:themeColor="text1"/>
          <w:sz w:val="24"/>
          <w:szCs w:val="24"/>
        </w:rPr>
        <w:t xml:space="preserve">os principios de la </w:t>
      </w:r>
      <w:r w:rsidR="009E261A" w:rsidRPr="00993B60">
        <w:rPr>
          <w:rFonts w:ascii="Times New Roman" w:hAnsi="Times New Roman" w:cs="Times New Roman"/>
          <w:color w:val="000000" w:themeColor="text1"/>
          <w:sz w:val="24"/>
          <w:szCs w:val="24"/>
        </w:rPr>
        <w:t>Revolució</w:t>
      </w:r>
      <w:r w:rsidR="00F7380D" w:rsidRPr="00993B60">
        <w:rPr>
          <w:rFonts w:ascii="Times New Roman" w:hAnsi="Times New Roman" w:cs="Times New Roman"/>
          <w:color w:val="000000" w:themeColor="text1"/>
          <w:sz w:val="24"/>
          <w:szCs w:val="24"/>
        </w:rPr>
        <w:t xml:space="preserve">n </w:t>
      </w:r>
      <w:r w:rsidR="007A2BED">
        <w:rPr>
          <w:rFonts w:ascii="Times New Roman" w:hAnsi="Times New Roman" w:cs="Times New Roman"/>
          <w:color w:val="000000" w:themeColor="text1"/>
          <w:sz w:val="24"/>
          <w:szCs w:val="24"/>
        </w:rPr>
        <w:t>M</w:t>
      </w:r>
      <w:r w:rsidR="00F7380D" w:rsidRPr="00993B60">
        <w:rPr>
          <w:rFonts w:ascii="Times New Roman" w:hAnsi="Times New Roman" w:cs="Times New Roman"/>
          <w:color w:val="000000" w:themeColor="text1"/>
          <w:sz w:val="24"/>
          <w:szCs w:val="24"/>
        </w:rPr>
        <w:t xml:space="preserve">exicana se esparcieron muy pronto en el continente y </w:t>
      </w:r>
      <w:r w:rsidRPr="00993B60">
        <w:rPr>
          <w:rFonts w:ascii="Times New Roman" w:hAnsi="Times New Roman" w:cs="Times New Roman"/>
          <w:color w:val="000000" w:themeColor="text1"/>
          <w:sz w:val="24"/>
          <w:szCs w:val="24"/>
        </w:rPr>
        <w:t xml:space="preserve">ello estimuló el surgimiento de </w:t>
      </w:r>
      <w:r w:rsidRPr="007A2BED">
        <w:rPr>
          <w:rFonts w:ascii="Times New Roman" w:hAnsi="Times New Roman" w:cs="Times New Roman"/>
          <w:b/>
          <w:color w:val="000000" w:themeColor="text1"/>
          <w:sz w:val="24"/>
          <w:szCs w:val="24"/>
        </w:rPr>
        <w:t>movimientos obreros</w:t>
      </w:r>
      <w:r w:rsidRPr="00993B60">
        <w:rPr>
          <w:rFonts w:ascii="Times New Roman" w:hAnsi="Times New Roman" w:cs="Times New Roman"/>
          <w:color w:val="000000" w:themeColor="text1"/>
          <w:sz w:val="24"/>
          <w:szCs w:val="24"/>
        </w:rPr>
        <w:t xml:space="preserve"> que </w:t>
      </w:r>
      <w:r w:rsidRPr="007A2BED">
        <w:rPr>
          <w:rFonts w:ascii="Times New Roman" w:hAnsi="Times New Roman" w:cs="Times New Roman"/>
          <w:b/>
          <w:color w:val="000000" w:themeColor="text1"/>
          <w:sz w:val="24"/>
          <w:szCs w:val="24"/>
        </w:rPr>
        <w:t>se oponían</w:t>
      </w:r>
      <w:r w:rsidRPr="00993B60">
        <w:rPr>
          <w:rFonts w:ascii="Times New Roman" w:hAnsi="Times New Roman" w:cs="Times New Roman"/>
          <w:color w:val="000000" w:themeColor="text1"/>
          <w:sz w:val="24"/>
          <w:szCs w:val="24"/>
        </w:rPr>
        <w:t xml:space="preserve"> a que las </w:t>
      </w:r>
      <w:r w:rsidRPr="007A2BED">
        <w:rPr>
          <w:rFonts w:ascii="Times New Roman" w:hAnsi="Times New Roman" w:cs="Times New Roman"/>
          <w:b/>
          <w:color w:val="000000" w:themeColor="text1"/>
          <w:sz w:val="24"/>
          <w:szCs w:val="24"/>
        </w:rPr>
        <w:t>empresas</w:t>
      </w:r>
      <w:r w:rsidRPr="00993B60">
        <w:rPr>
          <w:rFonts w:ascii="Times New Roman" w:hAnsi="Times New Roman" w:cs="Times New Roman"/>
          <w:color w:val="000000" w:themeColor="text1"/>
          <w:sz w:val="24"/>
          <w:szCs w:val="24"/>
        </w:rPr>
        <w:t xml:space="preserve"> </w:t>
      </w:r>
      <w:r w:rsidRPr="007A2BED">
        <w:rPr>
          <w:rFonts w:ascii="Times New Roman" w:hAnsi="Times New Roman" w:cs="Times New Roman"/>
          <w:b/>
          <w:color w:val="000000" w:themeColor="text1"/>
          <w:sz w:val="24"/>
          <w:szCs w:val="24"/>
        </w:rPr>
        <w:t>extractivas</w:t>
      </w:r>
      <w:r w:rsidRPr="00993B60">
        <w:rPr>
          <w:rFonts w:ascii="Times New Roman" w:hAnsi="Times New Roman" w:cs="Times New Roman"/>
          <w:color w:val="000000" w:themeColor="text1"/>
          <w:sz w:val="24"/>
          <w:szCs w:val="24"/>
        </w:rPr>
        <w:t xml:space="preserve"> fu</w:t>
      </w:r>
      <w:r w:rsidR="00096607" w:rsidRPr="00993B60">
        <w:rPr>
          <w:rFonts w:ascii="Times New Roman" w:hAnsi="Times New Roman" w:cs="Times New Roman"/>
          <w:color w:val="000000" w:themeColor="text1"/>
          <w:sz w:val="24"/>
          <w:szCs w:val="24"/>
        </w:rPr>
        <w:t xml:space="preserve">eran </w:t>
      </w:r>
      <w:r w:rsidR="00096607" w:rsidRPr="007A2BED">
        <w:rPr>
          <w:rFonts w:ascii="Times New Roman" w:hAnsi="Times New Roman" w:cs="Times New Roman"/>
          <w:b/>
          <w:color w:val="000000" w:themeColor="text1"/>
          <w:sz w:val="24"/>
          <w:szCs w:val="24"/>
        </w:rPr>
        <w:t>extranjeras</w:t>
      </w:r>
      <w:r w:rsidR="00096607" w:rsidRPr="00993B60">
        <w:rPr>
          <w:rFonts w:ascii="Times New Roman" w:hAnsi="Times New Roman" w:cs="Times New Roman"/>
          <w:color w:val="000000" w:themeColor="text1"/>
          <w:sz w:val="24"/>
          <w:szCs w:val="24"/>
        </w:rPr>
        <w:t xml:space="preserve"> y no nacionales.</w:t>
      </w:r>
      <w:r w:rsidR="00535277" w:rsidRPr="00993B60">
        <w:rPr>
          <w:rFonts w:ascii="Times New Roman" w:hAnsi="Times New Roman" w:cs="Times New Roman"/>
          <w:color w:val="000000" w:themeColor="text1"/>
          <w:sz w:val="24"/>
          <w:szCs w:val="24"/>
        </w:rPr>
        <w:t xml:space="preserve"> Florecieron nuevas ideologías que buscaban transformar las condiciones de los</w:t>
      </w:r>
      <w:r w:rsidR="000E5CCF" w:rsidRPr="00993B60">
        <w:rPr>
          <w:rFonts w:ascii="Times New Roman" w:hAnsi="Times New Roman" w:cs="Times New Roman"/>
          <w:color w:val="000000" w:themeColor="text1"/>
          <w:sz w:val="24"/>
          <w:szCs w:val="24"/>
        </w:rPr>
        <w:t xml:space="preserve"> sectores sociales </w:t>
      </w:r>
      <w:r w:rsidR="00535277" w:rsidRPr="00993B60">
        <w:rPr>
          <w:rFonts w:ascii="Times New Roman" w:hAnsi="Times New Roman" w:cs="Times New Roman"/>
          <w:color w:val="000000" w:themeColor="text1"/>
          <w:sz w:val="24"/>
          <w:szCs w:val="24"/>
        </w:rPr>
        <w:t>excluidos y redefinir el papel del Estado.</w:t>
      </w:r>
    </w:p>
    <w:p w:rsidR="00FC3EFD" w:rsidRPr="00993B60" w:rsidRDefault="00096607">
      <w:pPr>
        <w:rPr>
          <w:rFonts w:ascii="Times New Roman" w:hAnsi="Times New Roman" w:cs="Times New Roman"/>
          <w:color w:val="000000" w:themeColor="text1"/>
          <w:sz w:val="24"/>
          <w:szCs w:val="24"/>
        </w:rPr>
      </w:pPr>
      <w:r w:rsidRPr="00993B60">
        <w:rPr>
          <w:rFonts w:ascii="Times New Roman" w:hAnsi="Times New Roman" w:cs="Times New Roman"/>
          <w:color w:val="000000" w:themeColor="text1"/>
          <w:sz w:val="24"/>
          <w:szCs w:val="24"/>
        </w:rPr>
        <w:t xml:space="preserve">De otro lado, la imposibilidad de importar bienes de consumo y la baja en la demanda de materias primas </w:t>
      </w:r>
      <w:r w:rsidR="00535277" w:rsidRPr="00993B60">
        <w:rPr>
          <w:rFonts w:ascii="Times New Roman" w:hAnsi="Times New Roman" w:cs="Times New Roman"/>
          <w:color w:val="000000" w:themeColor="text1"/>
          <w:sz w:val="24"/>
          <w:szCs w:val="24"/>
        </w:rPr>
        <w:t xml:space="preserve">obligó a un cambio de modelo económico que tuvo repercusiones políticas. </w:t>
      </w:r>
    </w:p>
    <w:p w:rsidR="00FC3EFD" w:rsidRPr="00993B60" w:rsidRDefault="00FC3EFD">
      <w:pPr>
        <w:rPr>
          <w:rFonts w:ascii="Times New Roman" w:hAnsi="Times New Roman" w:cs="Times New Roman"/>
          <w:color w:val="000000" w:themeColor="text1"/>
          <w:sz w:val="24"/>
          <w:szCs w:val="24"/>
        </w:rPr>
      </w:pPr>
    </w:p>
    <w:p w:rsidR="00CF7E3A" w:rsidRPr="00993B60" w:rsidRDefault="007A2BED">
      <w:pPr>
        <w:rPr>
          <w:rFonts w:ascii="Times New Roman" w:hAnsi="Times New Roman" w:cs="Times New Roman"/>
          <w:b/>
          <w:color w:val="000000" w:themeColor="text1"/>
          <w:sz w:val="24"/>
          <w:szCs w:val="24"/>
        </w:rPr>
      </w:pPr>
      <w:r w:rsidRPr="00993B60">
        <w:rPr>
          <w:rFonts w:ascii="Times New Roman" w:hAnsi="Times New Roman" w:cs="Times New Roman"/>
          <w:color w:val="000000" w:themeColor="text1"/>
          <w:sz w:val="24"/>
          <w:szCs w:val="24"/>
          <w:highlight w:val="yellow"/>
        </w:rPr>
        <w:t xml:space="preserve">[SECCIÓN </w:t>
      </w:r>
      <w:r>
        <w:rPr>
          <w:rFonts w:ascii="Times New Roman" w:hAnsi="Times New Roman" w:cs="Times New Roman"/>
          <w:color w:val="000000" w:themeColor="text1"/>
          <w:sz w:val="24"/>
          <w:szCs w:val="24"/>
          <w:highlight w:val="yellow"/>
        </w:rPr>
        <w:t>2</w:t>
      </w:r>
      <w:r w:rsidRPr="00993B60">
        <w:rPr>
          <w:rFonts w:ascii="Times New Roman" w:hAnsi="Times New Roman" w:cs="Times New Roman"/>
          <w:color w:val="000000" w:themeColor="text1"/>
          <w:sz w:val="24"/>
          <w:szCs w:val="24"/>
          <w:highlight w:val="yellow"/>
        </w:rPr>
        <w:t>]</w:t>
      </w:r>
      <w:r w:rsidRPr="00993B60">
        <w:rPr>
          <w:rFonts w:ascii="Times New Roman" w:hAnsi="Times New Roman" w:cs="Times New Roman"/>
          <w:color w:val="000000" w:themeColor="text1"/>
          <w:sz w:val="24"/>
          <w:szCs w:val="24"/>
        </w:rPr>
        <w:t xml:space="preserve"> </w:t>
      </w:r>
      <w:r w:rsidRPr="00A020DF">
        <w:rPr>
          <w:rFonts w:ascii="Times New Roman" w:hAnsi="Times New Roman" w:cs="Times New Roman"/>
          <w:b/>
          <w:color w:val="000000" w:themeColor="text1"/>
          <w:sz w:val="24"/>
          <w:szCs w:val="24"/>
        </w:rPr>
        <w:t>2</w:t>
      </w:r>
      <w:r w:rsidRPr="003E5FC2">
        <w:rPr>
          <w:rFonts w:ascii="Times New Roman" w:hAnsi="Times New Roman" w:cs="Times New Roman"/>
          <w:b/>
          <w:color w:val="000000" w:themeColor="text1"/>
          <w:sz w:val="24"/>
          <w:szCs w:val="24"/>
        </w:rPr>
        <w:t>.2</w:t>
      </w:r>
      <w:r w:rsidR="003E5FC2" w:rsidRPr="003E5FC2">
        <w:rPr>
          <w:rFonts w:ascii="Times New Roman" w:hAnsi="Times New Roman" w:cs="Times New Roman"/>
          <w:b/>
          <w:color w:val="000000" w:themeColor="text1"/>
          <w:sz w:val="24"/>
          <w:szCs w:val="24"/>
        </w:rPr>
        <w:t>.1</w:t>
      </w:r>
      <w:r w:rsidR="003E5FC2">
        <w:rPr>
          <w:rFonts w:ascii="Times New Roman" w:hAnsi="Times New Roman" w:cs="Times New Roman"/>
          <w:color w:val="000000" w:themeColor="text1"/>
          <w:sz w:val="24"/>
          <w:szCs w:val="24"/>
        </w:rPr>
        <w:t xml:space="preserve"> </w:t>
      </w:r>
      <w:r w:rsidR="000E5CCF" w:rsidRPr="00993B60">
        <w:rPr>
          <w:rFonts w:ascii="Times New Roman" w:hAnsi="Times New Roman" w:cs="Times New Roman"/>
          <w:b/>
          <w:color w:val="000000" w:themeColor="text1"/>
          <w:sz w:val="24"/>
          <w:szCs w:val="24"/>
        </w:rPr>
        <w:t>El populismo y su ideología</w:t>
      </w:r>
    </w:p>
    <w:p w:rsidR="00DA0EB7" w:rsidRPr="00993B60" w:rsidRDefault="00233D43">
      <w:pPr>
        <w:rPr>
          <w:rFonts w:ascii="Times New Roman" w:hAnsi="Times New Roman" w:cs="Times New Roman"/>
          <w:color w:val="000000" w:themeColor="text1"/>
          <w:sz w:val="24"/>
          <w:szCs w:val="24"/>
        </w:rPr>
      </w:pPr>
      <w:r w:rsidRPr="00993B60">
        <w:rPr>
          <w:rFonts w:ascii="Times New Roman" w:hAnsi="Times New Roman" w:cs="Times New Roman"/>
          <w:color w:val="000000" w:themeColor="text1"/>
          <w:sz w:val="24"/>
          <w:szCs w:val="24"/>
        </w:rPr>
        <w:t>P</w:t>
      </w:r>
      <w:r w:rsidR="00DA0EB7" w:rsidRPr="00993B60">
        <w:rPr>
          <w:rFonts w:ascii="Times New Roman" w:hAnsi="Times New Roman" w:cs="Times New Roman"/>
          <w:color w:val="000000" w:themeColor="text1"/>
          <w:sz w:val="24"/>
          <w:szCs w:val="24"/>
        </w:rPr>
        <w:t xml:space="preserve">ara muchos autores, el populismo es un fenómeno </w:t>
      </w:r>
      <w:r w:rsidRPr="00993B60">
        <w:rPr>
          <w:rFonts w:ascii="Times New Roman" w:hAnsi="Times New Roman" w:cs="Times New Roman"/>
          <w:color w:val="000000" w:themeColor="text1"/>
          <w:sz w:val="24"/>
          <w:szCs w:val="24"/>
        </w:rPr>
        <w:t xml:space="preserve">propio del continente americano, que reunió diversas tendencias ideológicas como el </w:t>
      </w:r>
      <w:r w:rsidRPr="00993B60">
        <w:rPr>
          <w:rFonts w:ascii="Times New Roman" w:hAnsi="Times New Roman" w:cs="Times New Roman"/>
          <w:b/>
          <w:color w:val="000000" w:themeColor="text1"/>
          <w:sz w:val="24"/>
          <w:szCs w:val="24"/>
        </w:rPr>
        <w:t>indigenismo</w:t>
      </w:r>
      <w:r w:rsidR="00C91F2B" w:rsidRPr="00993B60">
        <w:rPr>
          <w:rFonts w:ascii="Times New Roman" w:hAnsi="Times New Roman" w:cs="Times New Roman"/>
          <w:color w:val="000000" w:themeColor="text1"/>
          <w:sz w:val="24"/>
          <w:szCs w:val="24"/>
        </w:rPr>
        <w:t xml:space="preserve">, </w:t>
      </w:r>
      <w:r w:rsidRPr="00993B60">
        <w:rPr>
          <w:rFonts w:ascii="Times New Roman" w:hAnsi="Times New Roman" w:cs="Times New Roman"/>
          <w:color w:val="000000" w:themeColor="text1"/>
          <w:sz w:val="24"/>
          <w:szCs w:val="24"/>
        </w:rPr>
        <w:t xml:space="preserve">el </w:t>
      </w:r>
      <w:r w:rsidRPr="00993B60">
        <w:rPr>
          <w:rFonts w:ascii="Times New Roman" w:hAnsi="Times New Roman" w:cs="Times New Roman"/>
          <w:b/>
          <w:color w:val="000000" w:themeColor="text1"/>
          <w:sz w:val="24"/>
          <w:szCs w:val="24"/>
        </w:rPr>
        <w:t>socialismo</w:t>
      </w:r>
      <w:r w:rsidR="00C91F2B" w:rsidRPr="00993B60">
        <w:rPr>
          <w:rFonts w:ascii="Times New Roman" w:hAnsi="Times New Roman" w:cs="Times New Roman"/>
          <w:color w:val="000000" w:themeColor="text1"/>
          <w:sz w:val="24"/>
          <w:szCs w:val="24"/>
        </w:rPr>
        <w:t xml:space="preserve">, </w:t>
      </w:r>
      <w:r w:rsidRPr="00993B60">
        <w:rPr>
          <w:rFonts w:ascii="Times New Roman" w:hAnsi="Times New Roman" w:cs="Times New Roman"/>
          <w:color w:val="000000" w:themeColor="text1"/>
          <w:sz w:val="24"/>
          <w:szCs w:val="24"/>
        </w:rPr>
        <w:t xml:space="preserve">el </w:t>
      </w:r>
      <w:r w:rsidRPr="00993B60">
        <w:rPr>
          <w:rFonts w:ascii="Times New Roman" w:hAnsi="Times New Roman" w:cs="Times New Roman"/>
          <w:b/>
          <w:color w:val="000000" w:themeColor="text1"/>
          <w:sz w:val="24"/>
          <w:szCs w:val="24"/>
        </w:rPr>
        <w:t>nacionalismo</w:t>
      </w:r>
      <w:r w:rsidRPr="00993B60">
        <w:rPr>
          <w:rFonts w:ascii="Times New Roman" w:hAnsi="Times New Roman" w:cs="Times New Roman"/>
          <w:color w:val="000000" w:themeColor="text1"/>
          <w:sz w:val="24"/>
          <w:szCs w:val="24"/>
        </w:rPr>
        <w:t xml:space="preserve"> y el </w:t>
      </w:r>
      <w:r w:rsidRPr="00993B60">
        <w:rPr>
          <w:rFonts w:ascii="Times New Roman" w:hAnsi="Times New Roman" w:cs="Times New Roman"/>
          <w:b/>
          <w:color w:val="000000" w:themeColor="text1"/>
          <w:sz w:val="24"/>
          <w:szCs w:val="24"/>
        </w:rPr>
        <w:t>antiimperialismo</w:t>
      </w:r>
      <w:r w:rsidRPr="00993B60">
        <w:rPr>
          <w:rFonts w:ascii="Times New Roman" w:hAnsi="Times New Roman" w:cs="Times New Roman"/>
          <w:color w:val="000000" w:themeColor="text1"/>
          <w:sz w:val="24"/>
          <w:szCs w:val="24"/>
        </w:rPr>
        <w:t>.</w:t>
      </w:r>
    </w:p>
    <w:p w:rsidR="00A43019" w:rsidRPr="003E5FC2" w:rsidRDefault="00233D43" w:rsidP="003E5FC2">
      <w:pPr>
        <w:pStyle w:val="Prrafodelista"/>
        <w:numPr>
          <w:ilvl w:val="0"/>
          <w:numId w:val="7"/>
        </w:numPr>
        <w:rPr>
          <w:rFonts w:ascii="Times New Roman" w:hAnsi="Times New Roman" w:cs="Times New Roman"/>
          <w:color w:val="000000" w:themeColor="text1"/>
          <w:sz w:val="24"/>
          <w:szCs w:val="24"/>
        </w:rPr>
      </w:pPr>
      <w:r w:rsidRPr="003E5FC2">
        <w:rPr>
          <w:rFonts w:ascii="Times New Roman" w:hAnsi="Times New Roman" w:cs="Times New Roman"/>
          <w:b/>
          <w:color w:val="000000" w:themeColor="text1"/>
          <w:sz w:val="24"/>
          <w:szCs w:val="24"/>
        </w:rPr>
        <w:t>Indigen</w:t>
      </w:r>
      <w:r w:rsidR="00284286" w:rsidRPr="003E5FC2">
        <w:rPr>
          <w:rFonts w:ascii="Times New Roman" w:hAnsi="Times New Roman" w:cs="Times New Roman"/>
          <w:b/>
          <w:color w:val="000000" w:themeColor="text1"/>
          <w:sz w:val="24"/>
          <w:szCs w:val="24"/>
        </w:rPr>
        <w:t>ismo</w:t>
      </w:r>
      <w:r w:rsidR="00284286" w:rsidRPr="003E5FC2">
        <w:rPr>
          <w:rFonts w:ascii="Times New Roman" w:hAnsi="Times New Roman" w:cs="Times New Roman"/>
          <w:color w:val="000000" w:themeColor="text1"/>
          <w:sz w:val="24"/>
          <w:szCs w:val="24"/>
        </w:rPr>
        <w:t xml:space="preserve">: La </w:t>
      </w:r>
      <w:r w:rsidR="003E5FC2">
        <w:rPr>
          <w:rFonts w:ascii="Times New Roman" w:hAnsi="Times New Roman" w:cs="Times New Roman"/>
          <w:color w:val="000000" w:themeColor="text1"/>
          <w:sz w:val="24"/>
          <w:szCs w:val="24"/>
        </w:rPr>
        <w:t>Re</w:t>
      </w:r>
      <w:r w:rsidR="00284286" w:rsidRPr="003E5FC2">
        <w:rPr>
          <w:rFonts w:ascii="Times New Roman" w:hAnsi="Times New Roman" w:cs="Times New Roman"/>
          <w:color w:val="000000" w:themeColor="text1"/>
          <w:sz w:val="24"/>
          <w:szCs w:val="24"/>
        </w:rPr>
        <w:t xml:space="preserve">volución </w:t>
      </w:r>
      <w:r w:rsidR="003E5FC2">
        <w:rPr>
          <w:rFonts w:ascii="Times New Roman" w:hAnsi="Times New Roman" w:cs="Times New Roman"/>
          <w:color w:val="000000" w:themeColor="text1"/>
          <w:sz w:val="24"/>
          <w:szCs w:val="24"/>
        </w:rPr>
        <w:t>M</w:t>
      </w:r>
      <w:r w:rsidR="00284286" w:rsidRPr="003E5FC2">
        <w:rPr>
          <w:rFonts w:ascii="Times New Roman" w:hAnsi="Times New Roman" w:cs="Times New Roman"/>
          <w:color w:val="000000" w:themeColor="text1"/>
          <w:sz w:val="24"/>
          <w:szCs w:val="24"/>
        </w:rPr>
        <w:t xml:space="preserve">exicana (1910-1917) introdujo en la política el </w:t>
      </w:r>
      <w:r w:rsidR="00284286" w:rsidRPr="003E5FC2">
        <w:rPr>
          <w:rFonts w:ascii="Times New Roman" w:hAnsi="Times New Roman" w:cs="Times New Roman"/>
          <w:b/>
          <w:color w:val="000000" w:themeColor="text1"/>
          <w:sz w:val="24"/>
          <w:szCs w:val="24"/>
        </w:rPr>
        <w:t>problema del indio</w:t>
      </w:r>
      <w:r w:rsidR="00284286" w:rsidRPr="003E5FC2">
        <w:rPr>
          <w:rFonts w:ascii="Times New Roman" w:hAnsi="Times New Roman" w:cs="Times New Roman"/>
          <w:color w:val="000000" w:themeColor="text1"/>
          <w:sz w:val="24"/>
          <w:szCs w:val="24"/>
        </w:rPr>
        <w:t xml:space="preserve"> y su explotación, y movilizó a grandes masas indígenas en busca de una integración más igualitaria en la estructura socioeconómica.</w:t>
      </w:r>
    </w:p>
    <w:p w:rsidR="00284286" w:rsidRDefault="00A43019" w:rsidP="003E5FC2">
      <w:pPr>
        <w:ind w:left="708"/>
        <w:rPr>
          <w:rFonts w:ascii="Times New Roman" w:hAnsi="Times New Roman" w:cs="Times New Roman"/>
          <w:color w:val="000000" w:themeColor="text1"/>
          <w:sz w:val="24"/>
          <w:szCs w:val="24"/>
        </w:rPr>
      </w:pPr>
      <w:r w:rsidRPr="00993B60">
        <w:rPr>
          <w:rFonts w:ascii="Times New Roman" w:hAnsi="Times New Roman" w:cs="Times New Roman"/>
          <w:color w:val="000000" w:themeColor="text1"/>
          <w:sz w:val="24"/>
          <w:szCs w:val="24"/>
        </w:rPr>
        <w:lastRenderedPageBreak/>
        <w:t xml:space="preserve">El indigenismo se convirtió en una corriente filosófica,   política y antropológica. El peruano </w:t>
      </w:r>
      <w:r w:rsidRPr="003E5FC2">
        <w:rPr>
          <w:rFonts w:ascii="Times New Roman" w:hAnsi="Times New Roman" w:cs="Times New Roman"/>
          <w:b/>
          <w:color w:val="000000" w:themeColor="text1"/>
          <w:sz w:val="24"/>
          <w:szCs w:val="24"/>
        </w:rPr>
        <w:t>José Carlos Mariátegui</w:t>
      </w:r>
      <w:r w:rsidR="00284286" w:rsidRPr="00993B60">
        <w:rPr>
          <w:rFonts w:ascii="Times New Roman" w:hAnsi="Times New Roman" w:cs="Times New Roman"/>
          <w:color w:val="000000" w:themeColor="text1"/>
          <w:sz w:val="24"/>
          <w:szCs w:val="24"/>
        </w:rPr>
        <w:t xml:space="preserve">, fundador del Partido Socialista Peruano </w:t>
      </w:r>
      <w:r w:rsidRPr="00993B60">
        <w:rPr>
          <w:rFonts w:ascii="Times New Roman" w:hAnsi="Times New Roman" w:cs="Times New Roman"/>
          <w:color w:val="000000" w:themeColor="text1"/>
          <w:sz w:val="24"/>
          <w:szCs w:val="24"/>
        </w:rPr>
        <w:t xml:space="preserve">y </w:t>
      </w:r>
      <w:r w:rsidR="00284286" w:rsidRPr="003E5FC2">
        <w:rPr>
          <w:rFonts w:ascii="Times New Roman" w:hAnsi="Times New Roman" w:cs="Times New Roman"/>
          <w:b/>
          <w:color w:val="000000" w:themeColor="text1"/>
          <w:sz w:val="24"/>
          <w:szCs w:val="24"/>
        </w:rPr>
        <w:t>Víctor Raúl Haya de la Torre</w:t>
      </w:r>
      <w:r w:rsidR="00284286" w:rsidRPr="00993B60">
        <w:rPr>
          <w:rFonts w:ascii="Times New Roman" w:hAnsi="Times New Roman" w:cs="Times New Roman"/>
          <w:color w:val="000000" w:themeColor="text1"/>
          <w:sz w:val="24"/>
          <w:szCs w:val="24"/>
        </w:rPr>
        <w:t>, fundador de</w:t>
      </w:r>
      <w:r w:rsidR="003E5FC2">
        <w:rPr>
          <w:rFonts w:ascii="Times New Roman" w:hAnsi="Times New Roman" w:cs="Times New Roman"/>
          <w:color w:val="000000" w:themeColor="text1"/>
          <w:sz w:val="24"/>
          <w:szCs w:val="24"/>
        </w:rPr>
        <w:t xml:space="preserve"> </w:t>
      </w:r>
      <w:r w:rsidR="00284286" w:rsidRPr="00993B60">
        <w:rPr>
          <w:rFonts w:ascii="Times New Roman" w:hAnsi="Times New Roman" w:cs="Times New Roman"/>
          <w:color w:val="000000" w:themeColor="text1"/>
          <w:sz w:val="24"/>
          <w:szCs w:val="24"/>
        </w:rPr>
        <w:t>l</w:t>
      </w:r>
      <w:r w:rsidR="003E5FC2">
        <w:rPr>
          <w:rFonts w:ascii="Times New Roman" w:hAnsi="Times New Roman" w:cs="Times New Roman"/>
          <w:color w:val="000000" w:themeColor="text1"/>
          <w:sz w:val="24"/>
          <w:szCs w:val="24"/>
        </w:rPr>
        <w:t>a Alianza Popular Revolucionaria American (</w:t>
      </w:r>
      <w:r w:rsidR="00284286" w:rsidRPr="003E5FC2">
        <w:rPr>
          <w:rFonts w:ascii="Times New Roman" w:hAnsi="Times New Roman" w:cs="Times New Roman"/>
          <w:b/>
          <w:color w:val="000000" w:themeColor="text1"/>
          <w:sz w:val="24"/>
          <w:szCs w:val="24"/>
        </w:rPr>
        <w:t>APRA</w:t>
      </w:r>
      <w:r w:rsidR="003E5FC2">
        <w:rPr>
          <w:rFonts w:ascii="Times New Roman" w:hAnsi="Times New Roman" w:cs="Times New Roman"/>
          <w:b/>
          <w:color w:val="000000" w:themeColor="text1"/>
          <w:sz w:val="24"/>
          <w:szCs w:val="24"/>
        </w:rPr>
        <w:t>)</w:t>
      </w:r>
      <w:r w:rsidR="00284286" w:rsidRPr="00993B60">
        <w:rPr>
          <w:rFonts w:ascii="Times New Roman" w:hAnsi="Times New Roman" w:cs="Times New Roman"/>
          <w:color w:val="000000" w:themeColor="text1"/>
          <w:sz w:val="24"/>
          <w:szCs w:val="24"/>
        </w:rPr>
        <w:t xml:space="preserve">, </w:t>
      </w:r>
      <w:r w:rsidRPr="00993B60">
        <w:rPr>
          <w:rFonts w:ascii="Times New Roman" w:hAnsi="Times New Roman" w:cs="Times New Roman"/>
          <w:color w:val="000000" w:themeColor="text1"/>
          <w:sz w:val="24"/>
          <w:szCs w:val="24"/>
        </w:rPr>
        <w:t xml:space="preserve">incluyeron a los indígenas </w:t>
      </w:r>
      <w:r w:rsidR="00284286" w:rsidRPr="00993B60">
        <w:rPr>
          <w:rFonts w:ascii="Times New Roman" w:hAnsi="Times New Roman" w:cs="Times New Roman"/>
          <w:color w:val="000000" w:themeColor="text1"/>
          <w:sz w:val="24"/>
          <w:szCs w:val="24"/>
        </w:rPr>
        <w:t>en sus programas políticos.</w:t>
      </w:r>
      <w:r w:rsidRPr="00993B60">
        <w:rPr>
          <w:rFonts w:ascii="Times New Roman" w:hAnsi="Times New Roman" w:cs="Times New Roman"/>
          <w:color w:val="000000" w:themeColor="text1"/>
          <w:sz w:val="24"/>
          <w:szCs w:val="24"/>
        </w:rPr>
        <w:t xml:space="preserve"> La divulgación del pensamiento de ambos personajes tuvo una r</w:t>
      </w:r>
      <w:r w:rsidR="000C4F91" w:rsidRPr="00993B60">
        <w:rPr>
          <w:rFonts w:ascii="Times New Roman" w:hAnsi="Times New Roman" w:cs="Times New Roman"/>
          <w:color w:val="000000" w:themeColor="text1"/>
          <w:sz w:val="24"/>
          <w:szCs w:val="24"/>
        </w:rPr>
        <w:t>epercusión a nivel continental y alimentó  a los movimientos populistas.</w:t>
      </w:r>
    </w:p>
    <w:p w:rsidR="007D02DF" w:rsidRDefault="007D02DF" w:rsidP="003E5FC2">
      <w:pPr>
        <w:ind w:left="708"/>
        <w:rPr>
          <w:rFonts w:ascii="Times New Roman" w:hAnsi="Times New Roman" w:cs="Times New Roman"/>
          <w:color w:val="000000" w:themeColor="text1"/>
          <w:sz w:val="24"/>
          <w:szCs w:val="24"/>
        </w:rPr>
      </w:pPr>
    </w:p>
    <w:p w:rsidR="007D02DF" w:rsidRPr="00993B60" w:rsidRDefault="007D02DF" w:rsidP="003E5FC2">
      <w:pPr>
        <w:ind w:left="708"/>
        <w:rPr>
          <w:rFonts w:ascii="Times New Roman" w:hAnsi="Times New Roman" w:cs="Times New Roman"/>
          <w:color w:val="000000" w:themeColor="text1"/>
          <w:sz w:val="24"/>
          <w:szCs w:val="24"/>
        </w:rPr>
      </w:pPr>
      <w:r w:rsidRPr="007D02DF">
        <w:rPr>
          <w:rFonts w:ascii="Times New Roman" w:hAnsi="Times New Roman" w:cs="Times New Roman"/>
          <w:color w:val="000000" w:themeColor="text1"/>
          <w:sz w:val="24"/>
          <w:szCs w:val="24"/>
          <w:highlight w:val="yellow"/>
        </w:rPr>
        <w:t>FOTO DE MARIATEGUI</w:t>
      </w:r>
    </w:p>
    <w:p w:rsidR="000C4F91" w:rsidRPr="00E47BE0" w:rsidRDefault="000C4F91" w:rsidP="00E47BE0">
      <w:pPr>
        <w:pStyle w:val="Prrafodelista"/>
        <w:numPr>
          <w:ilvl w:val="0"/>
          <w:numId w:val="7"/>
        </w:numPr>
        <w:rPr>
          <w:rFonts w:ascii="Times New Roman" w:hAnsi="Times New Roman" w:cs="Times New Roman"/>
          <w:color w:val="000000" w:themeColor="text1"/>
          <w:sz w:val="24"/>
          <w:szCs w:val="24"/>
        </w:rPr>
      </w:pPr>
      <w:r w:rsidRPr="00E47BE0">
        <w:rPr>
          <w:rFonts w:ascii="Times New Roman" w:hAnsi="Times New Roman" w:cs="Times New Roman"/>
          <w:b/>
          <w:color w:val="000000" w:themeColor="text1"/>
          <w:sz w:val="24"/>
          <w:szCs w:val="24"/>
        </w:rPr>
        <w:t>Socialismo:</w:t>
      </w:r>
      <w:r w:rsidRPr="00E47BE0">
        <w:rPr>
          <w:rFonts w:ascii="Times New Roman" w:hAnsi="Times New Roman" w:cs="Times New Roman"/>
          <w:color w:val="000000" w:themeColor="text1"/>
          <w:sz w:val="24"/>
          <w:szCs w:val="24"/>
        </w:rPr>
        <w:t xml:space="preserve"> </w:t>
      </w:r>
      <w:r w:rsidR="00705615" w:rsidRPr="00E47BE0">
        <w:rPr>
          <w:rFonts w:ascii="Times New Roman" w:hAnsi="Times New Roman" w:cs="Times New Roman"/>
          <w:color w:val="000000" w:themeColor="text1"/>
          <w:sz w:val="24"/>
          <w:szCs w:val="24"/>
        </w:rPr>
        <w:t xml:space="preserve">Es una expresión política que surgió con las revoluciones europeas de 1848. En aquel momento </w:t>
      </w:r>
      <w:r w:rsidR="00E47BE0">
        <w:rPr>
          <w:rFonts w:ascii="Times New Roman" w:hAnsi="Times New Roman" w:cs="Times New Roman"/>
          <w:color w:val="000000" w:themeColor="text1"/>
          <w:sz w:val="24"/>
          <w:szCs w:val="24"/>
        </w:rPr>
        <w:t xml:space="preserve">el </w:t>
      </w:r>
      <w:r w:rsidR="00E47BE0" w:rsidRPr="00E47BE0">
        <w:rPr>
          <w:rFonts w:ascii="Times New Roman" w:hAnsi="Times New Roman" w:cs="Times New Roman"/>
          <w:b/>
          <w:color w:val="000000" w:themeColor="text1"/>
          <w:sz w:val="24"/>
          <w:szCs w:val="24"/>
        </w:rPr>
        <w:t>proletariado</w:t>
      </w:r>
      <w:r w:rsidR="00E47BE0">
        <w:rPr>
          <w:rFonts w:ascii="Times New Roman" w:hAnsi="Times New Roman" w:cs="Times New Roman"/>
          <w:color w:val="000000" w:themeColor="text1"/>
          <w:sz w:val="24"/>
          <w:szCs w:val="24"/>
        </w:rPr>
        <w:t xml:space="preserve"> fue </w:t>
      </w:r>
      <w:r w:rsidR="00705615" w:rsidRPr="00E47BE0">
        <w:rPr>
          <w:rFonts w:ascii="Times New Roman" w:hAnsi="Times New Roman" w:cs="Times New Roman"/>
          <w:color w:val="000000" w:themeColor="text1"/>
          <w:sz w:val="24"/>
          <w:szCs w:val="24"/>
        </w:rPr>
        <w:t xml:space="preserve">la </w:t>
      </w:r>
      <w:r w:rsidR="00705615" w:rsidRPr="00E47BE0">
        <w:rPr>
          <w:rFonts w:ascii="Times New Roman" w:hAnsi="Times New Roman" w:cs="Times New Roman"/>
          <w:b/>
          <w:color w:val="000000" w:themeColor="text1"/>
          <w:sz w:val="24"/>
          <w:szCs w:val="24"/>
        </w:rPr>
        <w:t>nueva clase social</w:t>
      </w:r>
      <w:r w:rsidR="00705615" w:rsidRPr="00E47BE0">
        <w:rPr>
          <w:rFonts w:ascii="Times New Roman" w:hAnsi="Times New Roman" w:cs="Times New Roman"/>
          <w:color w:val="000000" w:themeColor="text1"/>
          <w:sz w:val="24"/>
          <w:szCs w:val="24"/>
        </w:rPr>
        <w:t xml:space="preserve"> que se desarrolló con el </w:t>
      </w:r>
      <w:r w:rsidR="00705615" w:rsidRPr="00E47BE0">
        <w:rPr>
          <w:rFonts w:ascii="Times New Roman" w:hAnsi="Times New Roman" w:cs="Times New Roman"/>
          <w:b/>
          <w:color w:val="000000" w:themeColor="text1"/>
          <w:sz w:val="24"/>
          <w:szCs w:val="24"/>
        </w:rPr>
        <w:t>capitalismo industrial</w:t>
      </w:r>
      <w:r w:rsidR="00705615" w:rsidRPr="00E47BE0">
        <w:rPr>
          <w:rFonts w:ascii="Times New Roman" w:hAnsi="Times New Roman" w:cs="Times New Roman"/>
          <w:color w:val="000000" w:themeColor="text1"/>
          <w:sz w:val="24"/>
          <w:szCs w:val="24"/>
        </w:rPr>
        <w:t xml:space="preserve">, con intereses opuestos a los de la </w:t>
      </w:r>
      <w:r w:rsidR="00705615" w:rsidRPr="00E47BE0">
        <w:rPr>
          <w:rFonts w:ascii="Times New Roman" w:hAnsi="Times New Roman" w:cs="Times New Roman"/>
          <w:b/>
          <w:color w:val="000000" w:themeColor="text1"/>
          <w:sz w:val="24"/>
          <w:szCs w:val="24"/>
        </w:rPr>
        <w:t>burguesía</w:t>
      </w:r>
      <w:r w:rsidR="00705615" w:rsidRPr="00E47BE0">
        <w:rPr>
          <w:rFonts w:ascii="Times New Roman" w:hAnsi="Times New Roman" w:cs="Times New Roman"/>
          <w:color w:val="000000" w:themeColor="text1"/>
          <w:sz w:val="24"/>
          <w:szCs w:val="24"/>
        </w:rPr>
        <w:t xml:space="preserve"> empezó a pedir </w:t>
      </w:r>
      <w:r w:rsidRPr="00E47BE0">
        <w:rPr>
          <w:rFonts w:ascii="Times New Roman" w:hAnsi="Times New Roman" w:cs="Times New Roman"/>
          <w:color w:val="000000" w:themeColor="text1"/>
          <w:sz w:val="24"/>
          <w:szCs w:val="24"/>
        </w:rPr>
        <w:t>igualdad</w:t>
      </w:r>
      <w:r w:rsidR="00705615" w:rsidRPr="00E47BE0">
        <w:rPr>
          <w:rFonts w:ascii="Times New Roman" w:hAnsi="Times New Roman" w:cs="Times New Roman"/>
          <w:color w:val="000000" w:themeColor="text1"/>
          <w:sz w:val="24"/>
          <w:szCs w:val="24"/>
        </w:rPr>
        <w:t xml:space="preserve"> la</w:t>
      </w:r>
      <w:r w:rsidRPr="00E47BE0">
        <w:rPr>
          <w:rFonts w:ascii="Times New Roman" w:hAnsi="Times New Roman" w:cs="Times New Roman"/>
          <w:color w:val="000000" w:themeColor="text1"/>
          <w:sz w:val="24"/>
          <w:szCs w:val="24"/>
        </w:rPr>
        <w:t xml:space="preserve"> jurídica, social y económica de todos los ciudadanos, a través de la abolición de clases y privilegios</w:t>
      </w:r>
      <w:r w:rsidR="00705615" w:rsidRPr="00E47BE0">
        <w:rPr>
          <w:rFonts w:ascii="Times New Roman" w:hAnsi="Times New Roman" w:cs="Times New Roman"/>
          <w:color w:val="000000" w:themeColor="text1"/>
          <w:sz w:val="24"/>
          <w:szCs w:val="24"/>
        </w:rPr>
        <w:t xml:space="preserve"> </w:t>
      </w:r>
    </w:p>
    <w:p w:rsidR="007D02DF" w:rsidRDefault="00C91F2B" w:rsidP="007E7C27">
      <w:pPr>
        <w:pStyle w:val="Prrafodelista"/>
        <w:numPr>
          <w:ilvl w:val="0"/>
          <w:numId w:val="7"/>
        </w:numPr>
        <w:rPr>
          <w:rFonts w:ascii="Times New Roman" w:hAnsi="Times New Roman" w:cs="Times New Roman"/>
          <w:color w:val="000000" w:themeColor="text1"/>
          <w:sz w:val="24"/>
          <w:szCs w:val="24"/>
        </w:rPr>
      </w:pPr>
      <w:r w:rsidRPr="007E7C27">
        <w:rPr>
          <w:rFonts w:ascii="Times New Roman" w:hAnsi="Times New Roman" w:cs="Times New Roman"/>
          <w:b/>
          <w:color w:val="000000" w:themeColor="text1"/>
          <w:sz w:val="24"/>
          <w:szCs w:val="24"/>
        </w:rPr>
        <w:t>Nacionalismo</w:t>
      </w:r>
      <w:r w:rsidR="00D94496" w:rsidRPr="007E7C27">
        <w:rPr>
          <w:rFonts w:ascii="Times New Roman" w:hAnsi="Times New Roman" w:cs="Times New Roman"/>
          <w:b/>
          <w:color w:val="000000" w:themeColor="text1"/>
          <w:sz w:val="24"/>
          <w:szCs w:val="24"/>
        </w:rPr>
        <w:t xml:space="preserve"> y antiimperialismo:</w:t>
      </w:r>
      <w:r w:rsidR="00D94496" w:rsidRPr="007E7C27">
        <w:rPr>
          <w:rFonts w:ascii="Times New Roman" w:hAnsi="Times New Roman" w:cs="Times New Roman"/>
          <w:color w:val="000000" w:themeColor="text1"/>
          <w:sz w:val="24"/>
          <w:szCs w:val="24"/>
        </w:rPr>
        <w:t xml:space="preserve"> debido a que los regímenes populistas querían romper con los lazos de dependencia que se habían desarrollado </w:t>
      </w:r>
      <w:r w:rsidR="009B5435" w:rsidRPr="007E7C27">
        <w:rPr>
          <w:rFonts w:ascii="Times New Roman" w:hAnsi="Times New Roman" w:cs="Times New Roman"/>
          <w:color w:val="000000" w:themeColor="text1"/>
          <w:sz w:val="24"/>
          <w:szCs w:val="24"/>
        </w:rPr>
        <w:t xml:space="preserve">desde finales del siglo XIX y hasta la crisis de 1929, diseñaron políticas que pretendieron </w:t>
      </w:r>
      <w:r w:rsidR="001269CA" w:rsidRPr="007E7C27">
        <w:rPr>
          <w:rFonts w:ascii="Times New Roman" w:hAnsi="Times New Roman" w:cs="Times New Roman"/>
          <w:color w:val="000000" w:themeColor="text1"/>
          <w:sz w:val="24"/>
          <w:szCs w:val="24"/>
        </w:rPr>
        <w:t>crear una economía basada en el impulso de industrias nacionales que garantiz</w:t>
      </w:r>
      <w:r w:rsidR="00972F7A" w:rsidRPr="007E7C27">
        <w:rPr>
          <w:rFonts w:ascii="Times New Roman" w:hAnsi="Times New Roman" w:cs="Times New Roman"/>
          <w:color w:val="000000" w:themeColor="text1"/>
          <w:sz w:val="24"/>
          <w:szCs w:val="24"/>
        </w:rPr>
        <w:t xml:space="preserve">aran la </w:t>
      </w:r>
      <w:r w:rsidR="00445CB5" w:rsidRPr="007E7C27">
        <w:rPr>
          <w:rFonts w:ascii="Times New Roman" w:hAnsi="Times New Roman" w:cs="Times New Roman"/>
          <w:color w:val="000000" w:themeColor="text1"/>
          <w:sz w:val="24"/>
          <w:szCs w:val="24"/>
        </w:rPr>
        <w:t xml:space="preserve">producción de </w:t>
      </w:r>
      <w:r w:rsidR="00445CB5" w:rsidRPr="007E7C27">
        <w:rPr>
          <w:rFonts w:ascii="Times New Roman" w:hAnsi="Times New Roman" w:cs="Times New Roman"/>
          <w:b/>
          <w:color w:val="000000" w:themeColor="text1"/>
          <w:sz w:val="24"/>
          <w:szCs w:val="24"/>
        </w:rPr>
        <w:t>alimentos</w:t>
      </w:r>
      <w:r w:rsidR="00445CB5" w:rsidRPr="007E7C27">
        <w:rPr>
          <w:rFonts w:ascii="Times New Roman" w:hAnsi="Times New Roman" w:cs="Times New Roman"/>
          <w:color w:val="000000" w:themeColor="text1"/>
          <w:sz w:val="24"/>
          <w:szCs w:val="24"/>
        </w:rPr>
        <w:t xml:space="preserve"> y </w:t>
      </w:r>
      <w:r w:rsidR="00445CB5" w:rsidRPr="007E7C27">
        <w:rPr>
          <w:rFonts w:ascii="Times New Roman" w:hAnsi="Times New Roman" w:cs="Times New Roman"/>
          <w:b/>
          <w:color w:val="000000" w:themeColor="text1"/>
          <w:sz w:val="24"/>
          <w:szCs w:val="24"/>
        </w:rPr>
        <w:t>mercancías</w:t>
      </w:r>
      <w:r w:rsidR="00445CB5" w:rsidRPr="007E7C27">
        <w:rPr>
          <w:rFonts w:ascii="Times New Roman" w:hAnsi="Times New Roman" w:cs="Times New Roman"/>
          <w:color w:val="000000" w:themeColor="text1"/>
          <w:sz w:val="24"/>
          <w:szCs w:val="24"/>
        </w:rPr>
        <w:t xml:space="preserve"> para </w:t>
      </w:r>
      <w:r w:rsidR="00A35422" w:rsidRPr="007E7C27">
        <w:rPr>
          <w:rFonts w:ascii="Times New Roman" w:hAnsi="Times New Roman" w:cs="Times New Roman"/>
          <w:color w:val="000000" w:themeColor="text1"/>
          <w:sz w:val="24"/>
          <w:szCs w:val="24"/>
        </w:rPr>
        <w:t xml:space="preserve">la </w:t>
      </w:r>
      <w:r w:rsidR="00A35422" w:rsidRPr="007E7C27">
        <w:rPr>
          <w:rFonts w:ascii="Times New Roman" w:hAnsi="Times New Roman" w:cs="Times New Roman"/>
          <w:b/>
          <w:color w:val="000000" w:themeColor="text1"/>
          <w:sz w:val="24"/>
          <w:szCs w:val="24"/>
        </w:rPr>
        <w:t>población</w:t>
      </w:r>
      <w:r w:rsidR="00A35422" w:rsidRPr="007E7C27">
        <w:rPr>
          <w:rFonts w:ascii="Times New Roman" w:hAnsi="Times New Roman" w:cs="Times New Roman"/>
          <w:color w:val="000000" w:themeColor="text1"/>
          <w:sz w:val="24"/>
          <w:szCs w:val="24"/>
        </w:rPr>
        <w:t xml:space="preserve"> y </w:t>
      </w:r>
      <w:r w:rsidR="007E7C27">
        <w:rPr>
          <w:rFonts w:ascii="Times New Roman" w:hAnsi="Times New Roman" w:cs="Times New Roman"/>
          <w:color w:val="000000" w:themeColor="text1"/>
          <w:sz w:val="24"/>
          <w:szCs w:val="24"/>
        </w:rPr>
        <w:t xml:space="preserve">que </w:t>
      </w:r>
      <w:r w:rsidR="00B634A3" w:rsidRPr="007E7C27">
        <w:rPr>
          <w:rFonts w:ascii="Times New Roman" w:hAnsi="Times New Roman" w:cs="Times New Roman"/>
          <w:color w:val="000000" w:themeColor="text1"/>
          <w:sz w:val="24"/>
          <w:szCs w:val="24"/>
        </w:rPr>
        <w:t xml:space="preserve">sirvieran </w:t>
      </w:r>
      <w:r w:rsidR="00445CB5" w:rsidRPr="007E7C27">
        <w:rPr>
          <w:rFonts w:ascii="Times New Roman" w:hAnsi="Times New Roman" w:cs="Times New Roman"/>
          <w:color w:val="000000" w:themeColor="text1"/>
          <w:sz w:val="24"/>
          <w:szCs w:val="24"/>
        </w:rPr>
        <w:t xml:space="preserve">a la vez </w:t>
      </w:r>
      <w:r w:rsidR="00B634A3" w:rsidRPr="007E7C27">
        <w:rPr>
          <w:rFonts w:ascii="Times New Roman" w:hAnsi="Times New Roman" w:cs="Times New Roman"/>
          <w:color w:val="000000" w:themeColor="text1"/>
          <w:sz w:val="24"/>
          <w:szCs w:val="24"/>
        </w:rPr>
        <w:t xml:space="preserve">para </w:t>
      </w:r>
      <w:r w:rsidR="00B634A3" w:rsidRPr="007E7C27">
        <w:rPr>
          <w:rFonts w:ascii="Times New Roman" w:hAnsi="Times New Roman" w:cs="Times New Roman"/>
          <w:b/>
          <w:color w:val="000000" w:themeColor="text1"/>
          <w:sz w:val="24"/>
          <w:szCs w:val="24"/>
        </w:rPr>
        <w:t>competir</w:t>
      </w:r>
      <w:r w:rsidR="00B634A3" w:rsidRPr="007E7C27">
        <w:rPr>
          <w:rFonts w:ascii="Times New Roman" w:hAnsi="Times New Roman" w:cs="Times New Roman"/>
          <w:color w:val="000000" w:themeColor="text1"/>
          <w:sz w:val="24"/>
          <w:szCs w:val="24"/>
        </w:rPr>
        <w:t xml:space="preserve"> a nivel internacional.</w:t>
      </w:r>
    </w:p>
    <w:p w:rsidR="00705615" w:rsidRPr="007D02DF" w:rsidRDefault="007D02DF" w:rsidP="007D02DF">
      <w:pPr>
        <w:rPr>
          <w:rFonts w:ascii="Times New Roman" w:hAnsi="Times New Roman" w:cs="Times New Roman"/>
          <w:color w:val="000000" w:themeColor="text1"/>
          <w:sz w:val="24"/>
          <w:szCs w:val="24"/>
        </w:rPr>
      </w:pPr>
      <w:r w:rsidRPr="007D02DF">
        <w:rPr>
          <w:rFonts w:ascii="Times New Roman" w:hAnsi="Times New Roman" w:cs="Times New Roman"/>
          <w:color w:val="000000" w:themeColor="text1"/>
          <w:sz w:val="24"/>
          <w:szCs w:val="24"/>
          <w:highlight w:val="yellow"/>
        </w:rPr>
        <w:t>FOTO DE VICTOR RAUL</w:t>
      </w:r>
      <w:r w:rsidR="00B634A3" w:rsidRPr="007D02DF">
        <w:rPr>
          <w:rFonts w:ascii="Times New Roman" w:hAnsi="Times New Roman" w:cs="Times New Roman"/>
          <w:color w:val="000000" w:themeColor="text1"/>
          <w:sz w:val="24"/>
          <w:szCs w:val="24"/>
        </w:rPr>
        <w:t xml:space="preserve"> </w:t>
      </w:r>
      <w:r w:rsidR="005106AE" w:rsidRPr="007D02DF">
        <w:rPr>
          <w:rFonts w:ascii="Times New Roman" w:hAnsi="Times New Roman" w:cs="Times New Roman"/>
          <w:color w:val="000000" w:themeColor="text1"/>
          <w:sz w:val="24"/>
          <w:szCs w:val="24"/>
        </w:rPr>
        <w:t xml:space="preserve"> </w:t>
      </w:r>
    </w:p>
    <w:p w:rsidR="005106AE" w:rsidRPr="00993B60" w:rsidRDefault="00990F9C" w:rsidP="00EB7DFC">
      <w:pPr>
        <w:rPr>
          <w:rFonts w:ascii="Times New Roman" w:hAnsi="Times New Roman" w:cs="Times New Roman"/>
          <w:color w:val="000000" w:themeColor="text1"/>
          <w:sz w:val="24"/>
          <w:szCs w:val="24"/>
        </w:rPr>
      </w:pPr>
      <w:r w:rsidRPr="00993B60">
        <w:rPr>
          <w:rFonts w:ascii="Times New Roman" w:hAnsi="Times New Roman" w:cs="Times New Roman"/>
          <w:color w:val="000000" w:themeColor="text1"/>
          <w:sz w:val="24"/>
          <w:szCs w:val="24"/>
        </w:rPr>
        <w:t>A</w:t>
      </w:r>
      <w:r w:rsidR="00FB17D1" w:rsidRPr="00993B60">
        <w:rPr>
          <w:rFonts w:ascii="Times New Roman" w:hAnsi="Times New Roman" w:cs="Times New Roman"/>
          <w:color w:val="000000" w:themeColor="text1"/>
          <w:sz w:val="24"/>
          <w:szCs w:val="24"/>
        </w:rPr>
        <w:t>l</w:t>
      </w:r>
      <w:r w:rsidRPr="00993B60">
        <w:rPr>
          <w:rFonts w:ascii="Times New Roman" w:hAnsi="Times New Roman" w:cs="Times New Roman"/>
          <w:color w:val="000000" w:themeColor="text1"/>
          <w:sz w:val="24"/>
          <w:szCs w:val="24"/>
        </w:rPr>
        <w:t xml:space="preserve"> crear industrias nacionales </w:t>
      </w:r>
      <w:r w:rsidR="005106AE" w:rsidRPr="00993B60">
        <w:rPr>
          <w:rFonts w:ascii="Times New Roman" w:hAnsi="Times New Roman" w:cs="Times New Roman"/>
          <w:color w:val="000000" w:themeColor="text1"/>
          <w:sz w:val="24"/>
          <w:szCs w:val="24"/>
        </w:rPr>
        <w:t xml:space="preserve"> se creyó combatir la intervención de países poderosos como Estados Unidos e Inglaterra. </w:t>
      </w:r>
      <w:r w:rsidR="00FB17D1" w:rsidRPr="00993B60">
        <w:rPr>
          <w:rFonts w:ascii="Times New Roman" w:hAnsi="Times New Roman" w:cs="Times New Roman"/>
          <w:color w:val="000000" w:themeColor="text1"/>
          <w:sz w:val="24"/>
          <w:szCs w:val="24"/>
        </w:rPr>
        <w:t xml:space="preserve">A la vez se quiso estimular a las </w:t>
      </w:r>
      <w:r w:rsidR="00FB17D1" w:rsidRPr="0051037C">
        <w:rPr>
          <w:rFonts w:ascii="Times New Roman" w:hAnsi="Times New Roman" w:cs="Times New Roman"/>
          <w:b/>
          <w:color w:val="000000" w:themeColor="text1"/>
          <w:sz w:val="24"/>
          <w:szCs w:val="24"/>
        </w:rPr>
        <w:t>burguesías nacionales</w:t>
      </w:r>
      <w:r w:rsidR="00FB17D1" w:rsidRPr="00993B60">
        <w:rPr>
          <w:rFonts w:ascii="Times New Roman" w:hAnsi="Times New Roman" w:cs="Times New Roman"/>
          <w:color w:val="000000" w:themeColor="text1"/>
          <w:sz w:val="24"/>
          <w:szCs w:val="24"/>
        </w:rPr>
        <w:t xml:space="preserve"> y a los </w:t>
      </w:r>
      <w:r w:rsidR="00FB17D1" w:rsidRPr="0051037C">
        <w:rPr>
          <w:rFonts w:ascii="Times New Roman" w:hAnsi="Times New Roman" w:cs="Times New Roman"/>
          <w:b/>
          <w:color w:val="000000" w:themeColor="text1"/>
          <w:sz w:val="24"/>
          <w:szCs w:val="24"/>
        </w:rPr>
        <w:t>obreros</w:t>
      </w:r>
      <w:r w:rsidR="00FB17D1" w:rsidRPr="00993B60">
        <w:rPr>
          <w:rFonts w:ascii="Times New Roman" w:hAnsi="Times New Roman" w:cs="Times New Roman"/>
          <w:color w:val="000000" w:themeColor="text1"/>
          <w:sz w:val="24"/>
          <w:szCs w:val="24"/>
        </w:rPr>
        <w:t xml:space="preserve">. A las burguesías, facilitándoles el camino para </w:t>
      </w:r>
      <w:r w:rsidR="00FB17D1" w:rsidRPr="0051037C">
        <w:rPr>
          <w:rFonts w:ascii="Times New Roman" w:hAnsi="Times New Roman" w:cs="Times New Roman"/>
          <w:b/>
          <w:color w:val="000000" w:themeColor="text1"/>
          <w:sz w:val="24"/>
          <w:szCs w:val="24"/>
        </w:rPr>
        <w:t>crear empresas</w:t>
      </w:r>
      <w:r w:rsidR="00FB17D1" w:rsidRPr="00993B60">
        <w:rPr>
          <w:rFonts w:ascii="Times New Roman" w:hAnsi="Times New Roman" w:cs="Times New Roman"/>
          <w:color w:val="000000" w:themeColor="text1"/>
          <w:sz w:val="24"/>
          <w:szCs w:val="24"/>
        </w:rPr>
        <w:t xml:space="preserve"> y a los obreros dándoles </w:t>
      </w:r>
      <w:r w:rsidR="00FB17D1" w:rsidRPr="0051037C">
        <w:rPr>
          <w:rFonts w:ascii="Times New Roman" w:hAnsi="Times New Roman" w:cs="Times New Roman"/>
          <w:b/>
          <w:color w:val="000000" w:themeColor="text1"/>
          <w:sz w:val="24"/>
          <w:szCs w:val="24"/>
        </w:rPr>
        <w:t>mejores salarios</w:t>
      </w:r>
      <w:r w:rsidR="00FB17D1" w:rsidRPr="00993B60">
        <w:rPr>
          <w:rFonts w:ascii="Times New Roman" w:hAnsi="Times New Roman" w:cs="Times New Roman"/>
          <w:color w:val="000000" w:themeColor="text1"/>
          <w:sz w:val="24"/>
          <w:szCs w:val="24"/>
        </w:rPr>
        <w:t xml:space="preserve"> y posibilitando su participación política a través de la creación de </w:t>
      </w:r>
      <w:r w:rsidR="00FB17D1" w:rsidRPr="0051037C">
        <w:rPr>
          <w:rFonts w:ascii="Times New Roman" w:hAnsi="Times New Roman" w:cs="Times New Roman"/>
          <w:b/>
          <w:color w:val="000000" w:themeColor="text1"/>
          <w:sz w:val="24"/>
          <w:szCs w:val="24"/>
        </w:rPr>
        <w:t>sindica</w:t>
      </w:r>
      <w:r w:rsidR="0051037C">
        <w:rPr>
          <w:rFonts w:ascii="Times New Roman" w:hAnsi="Times New Roman" w:cs="Times New Roman"/>
          <w:b/>
          <w:color w:val="000000" w:themeColor="text1"/>
          <w:sz w:val="24"/>
          <w:szCs w:val="24"/>
        </w:rPr>
        <w:t>t</w:t>
      </w:r>
      <w:r w:rsidR="00FB17D1" w:rsidRPr="0051037C">
        <w:rPr>
          <w:rFonts w:ascii="Times New Roman" w:hAnsi="Times New Roman" w:cs="Times New Roman"/>
          <w:b/>
          <w:color w:val="000000" w:themeColor="text1"/>
          <w:sz w:val="24"/>
          <w:szCs w:val="24"/>
        </w:rPr>
        <w:t>os</w:t>
      </w:r>
      <w:r w:rsidR="00FB17D1" w:rsidRPr="00993B60">
        <w:rPr>
          <w:rFonts w:ascii="Times New Roman" w:hAnsi="Times New Roman" w:cs="Times New Roman"/>
          <w:color w:val="000000" w:themeColor="text1"/>
          <w:sz w:val="24"/>
          <w:szCs w:val="24"/>
        </w:rPr>
        <w:t>.</w:t>
      </w:r>
    </w:p>
    <w:p w:rsidR="009B5435" w:rsidRPr="00993B60" w:rsidRDefault="00A579D0" w:rsidP="00705615">
      <w:pPr>
        <w:rPr>
          <w:rFonts w:ascii="Times New Roman" w:hAnsi="Times New Roman" w:cs="Times New Roman"/>
          <w:color w:val="000000" w:themeColor="text1"/>
          <w:sz w:val="24"/>
          <w:szCs w:val="24"/>
        </w:rPr>
      </w:pPr>
      <w:r w:rsidRPr="00993B60">
        <w:rPr>
          <w:rFonts w:ascii="Times New Roman" w:hAnsi="Times New Roman" w:cs="Times New Roman"/>
          <w:color w:val="000000" w:themeColor="text1"/>
          <w:sz w:val="24"/>
          <w:szCs w:val="24"/>
        </w:rPr>
        <w:t xml:space="preserve">Por lo anterior, los regímenes populistas buscaron lograr una </w:t>
      </w:r>
      <w:r w:rsidRPr="00993B60">
        <w:rPr>
          <w:rFonts w:ascii="Times New Roman" w:hAnsi="Times New Roman" w:cs="Times New Roman"/>
          <w:b/>
          <w:color w:val="000000" w:themeColor="text1"/>
          <w:sz w:val="24"/>
          <w:szCs w:val="24"/>
        </w:rPr>
        <w:t>armonía de clases</w:t>
      </w:r>
      <w:r w:rsidRPr="00993B60">
        <w:rPr>
          <w:rFonts w:ascii="Times New Roman" w:hAnsi="Times New Roman" w:cs="Times New Roman"/>
          <w:color w:val="000000" w:themeColor="text1"/>
          <w:sz w:val="24"/>
          <w:szCs w:val="24"/>
        </w:rPr>
        <w:t>. Creían que esta armonía garan</w:t>
      </w:r>
      <w:r w:rsidR="00E57E8D" w:rsidRPr="00993B60">
        <w:rPr>
          <w:rFonts w:ascii="Times New Roman" w:hAnsi="Times New Roman" w:cs="Times New Roman"/>
          <w:color w:val="000000" w:themeColor="text1"/>
          <w:sz w:val="24"/>
          <w:szCs w:val="24"/>
        </w:rPr>
        <w:t xml:space="preserve">tizaría la </w:t>
      </w:r>
      <w:r w:rsidR="00E57E8D" w:rsidRPr="00993B60">
        <w:rPr>
          <w:rFonts w:ascii="Times New Roman" w:hAnsi="Times New Roman" w:cs="Times New Roman"/>
          <w:b/>
          <w:color w:val="000000" w:themeColor="text1"/>
          <w:sz w:val="24"/>
          <w:szCs w:val="24"/>
        </w:rPr>
        <w:t>unidad de la nación</w:t>
      </w:r>
      <w:r w:rsidR="00E57E8D" w:rsidRPr="00993B60">
        <w:rPr>
          <w:rFonts w:ascii="Times New Roman" w:hAnsi="Times New Roman" w:cs="Times New Roman"/>
          <w:color w:val="000000" w:themeColor="text1"/>
          <w:sz w:val="24"/>
          <w:szCs w:val="24"/>
        </w:rPr>
        <w:t xml:space="preserve"> y el fortalecimiento de esta última frente a otras naciones. </w:t>
      </w:r>
    </w:p>
    <w:p w:rsidR="000E5CCF" w:rsidRPr="00993B60" w:rsidRDefault="00E57E8D">
      <w:pPr>
        <w:rPr>
          <w:rFonts w:ascii="Times New Roman" w:hAnsi="Times New Roman" w:cs="Times New Roman"/>
          <w:color w:val="000000" w:themeColor="text1"/>
          <w:sz w:val="24"/>
          <w:szCs w:val="24"/>
        </w:rPr>
      </w:pPr>
      <w:r w:rsidRPr="00993B60">
        <w:rPr>
          <w:rFonts w:ascii="Times New Roman" w:hAnsi="Times New Roman" w:cs="Times New Roman"/>
          <w:color w:val="000000" w:themeColor="text1"/>
          <w:sz w:val="24"/>
          <w:szCs w:val="24"/>
        </w:rPr>
        <w:t xml:space="preserve"> </w:t>
      </w:r>
    </w:p>
    <w:p w:rsidR="009B5435" w:rsidRPr="00993B60" w:rsidRDefault="009B5435" w:rsidP="009B5435">
      <w:pPr>
        <w:spacing w:after="0" w:line="384" w:lineRule="atLeast"/>
        <w:jc w:val="both"/>
        <w:rPr>
          <w:rFonts w:ascii="Times New Roman" w:eastAsia="Times New Roman" w:hAnsi="Times New Roman" w:cs="Times New Roman"/>
          <w:color w:val="000000" w:themeColor="text1"/>
          <w:sz w:val="24"/>
          <w:szCs w:val="24"/>
          <w:highlight w:val="green"/>
          <w:lang w:eastAsia="es-CO"/>
        </w:rPr>
      </w:pPr>
      <w:bookmarkStart w:id="10" w:name="3309629"/>
      <w:bookmarkEnd w:id="10"/>
      <w:r w:rsidRPr="00993B60">
        <w:rPr>
          <w:rFonts w:ascii="Times New Roman" w:hAnsi="Times New Roman" w:cs="Times New Roman"/>
          <w:color w:val="000000" w:themeColor="text1"/>
          <w:sz w:val="24"/>
          <w:szCs w:val="24"/>
          <w:highlight w:val="green"/>
        </w:rPr>
        <w:t xml:space="preserve">Destacado </w:t>
      </w:r>
      <w:r w:rsidRPr="00993B60">
        <w:rPr>
          <w:rFonts w:ascii="Times New Roman" w:eastAsia="Times New Roman" w:hAnsi="Times New Roman" w:cs="Times New Roman"/>
          <w:b/>
          <w:bCs/>
          <w:caps/>
          <w:color w:val="000000" w:themeColor="text1"/>
          <w:sz w:val="24"/>
          <w:szCs w:val="24"/>
          <w:highlight w:val="green"/>
          <w:lang w:eastAsia="es-CO"/>
        </w:rPr>
        <w:t xml:space="preserve"> </w:t>
      </w:r>
    </w:p>
    <w:p w:rsidR="009B5435" w:rsidRPr="00993B60" w:rsidRDefault="009B5435" w:rsidP="009B5435">
      <w:pPr>
        <w:spacing w:after="0" w:line="285" w:lineRule="atLeast"/>
        <w:jc w:val="both"/>
        <w:rPr>
          <w:rFonts w:ascii="Times New Roman" w:eastAsia="Times New Roman" w:hAnsi="Times New Roman" w:cs="Times New Roman"/>
          <w:color w:val="000000" w:themeColor="text1"/>
          <w:sz w:val="24"/>
          <w:szCs w:val="24"/>
          <w:lang w:eastAsia="es-CO"/>
        </w:rPr>
      </w:pPr>
      <w:r w:rsidRPr="00993B60">
        <w:rPr>
          <w:rFonts w:ascii="Times New Roman" w:eastAsia="Times New Roman" w:hAnsi="Times New Roman" w:cs="Times New Roman"/>
          <w:color w:val="000000" w:themeColor="text1"/>
          <w:sz w:val="24"/>
          <w:szCs w:val="24"/>
          <w:highlight w:val="green"/>
          <w:lang w:eastAsia="es-CO"/>
        </w:rPr>
        <w:t xml:space="preserve">El </w:t>
      </w:r>
      <w:r w:rsidR="0051037C">
        <w:rPr>
          <w:rFonts w:ascii="Times New Roman" w:eastAsia="Times New Roman" w:hAnsi="Times New Roman" w:cs="Times New Roman"/>
          <w:color w:val="000000" w:themeColor="text1"/>
          <w:sz w:val="24"/>
          <w:szCs w:val="24"/>
          <w:highlight w:val="green"/>
          <w:lang w:eastAsia="es-CO"/>
        </w:rPr>
        <w:t>E</w:t>
      </w:r>
      <w:r w:rsidRPr="00993B60">
        <w:rPr>
          <w:rFonts w:ascii="Times New Roman" w:eastAsia="Times New Roman" w:hAnsi="Times New Roman" w:cs="Times New Roman"/>
          <w:color w:val="000000" w:themeColor="text1"/>
          <w:sz w:val="24"/>
          <w:szCs w:val="24"/>
          <w:highlight w:val="green"/>
          <w:lang w:eastAsia="es-CO"/>
        </w:rPr>
        <w:t xml:space="preserve">stado del bienestar es el conjunto de instituciones estatales </w:t>
      </w:r>
      <w:r w:rsidR="0051037C">
        <w:rPr>
          <w:rFonts w:ascii="Times New Roman" w:eastAsia="Times New Roman" w:hAnsi="Times New Roman" w:cs="Times New Roman"/>
          <w:color w:val="000000" w:themeColor="text1"/>
          <w:sz w:val="24"/>
          <w:szCs w:val="24"/>
          <w:highlight w:val="green"/>
          <w:lang w:eastAsia="es-CO"/>
        </w:rPr>
        <w:t xml:space="preserve">basadas en una </w:t>
      </w:r>
      <w:r w:rsidRPr="00993B60">
        <w:rPr>
          <w:rFonts w:ascii="Times New Roman" w:eastAsia="Times New Roman" w:hAnsi="Times New Roman" w:cs="Times New Roman"/>
          <w:color w:val="000000" w:themeColor="text1"/>
          <w:sz w:val="24"/>
          <w:szCs w:val="24"/>
          <w:highlight w:val="green"/>
          <w:lang w:eastAsia="es-CO"/>
        </w:rPr>
        <w:t>legislación y políticas sociales orientadas a mejorar las condiciones de vida de sus ciudadanos y a fomentar la igualdad de oportunidades. Se trata tanto de ofrecer servicios como de garantizar los derechos de los ciudadanos</w:t>
      </w:r>
      <w:r w:rsidR="00E32C3E" w:rsidRPr="00993B60">
        <w:rPr>
          <w:rFonts w:ascii="Times New Roman" w:eastAsia="Times New Roman" w:hAnsi="Times New Roman" w:cs="Times New Roman"/>
          <w:color w:val="000000" w:themeColor="text1"/>
          <w:sz w:val="24"/>
          <w:szCs w:val="24"/>
          <w:lang w:eastAsia="es-CO"/>
        </w:rPr>
        <w:t>.</w:t>
      </w:r>
      <w:r w:rsidR="0051037C">
        <w:rPr>
          <w:rFonts w:ascii="Times New Roman" w:eastAsia="Times New Roman" w:hAnsi="Times New Roman" w:cs="Times New Roman"/>
          <w:color w:val="000000" w:themeColor="text1"/>
          <w:sz w:val="24"/>
          <w:szCs w:val="24"/>
          <w:lang w:eastAsia="es-CO"/>
        </w:rPr>
        <w:t xml:space="preserve"> En parte este tipo de Estado, de origen europeo, inspiró al populismo latinoamericano. </w:t>
      </w:r>
    </w:p>
    <w:p w:rsidR="00DA0EB7" w:rsidRPr="00993B60" w:rsidRDefault="00DA0EB7" w:rsidP="007C19F1">
      <w:pPr>
        <w:spacing w:after="120" w:line="270" w:lineRule="atLeast"/>
        <w:jc w:val="both"/>
        <w:rPr>
          <w:rFonts w:ascii="Times New Roman" w:eastAsia="Times New Roman" w:hAnsi="Times New Roman" w:cs="Times New Roman"/>
          <w:color w:val="000000" w:themeColor="text1"/>
          <w:sz w:val="24"/>
          <w:szCs w:val="24"/>
          <w:lang w:eastAsia="es-CO"/>
        </w:rPr>
      </w:pPr>
    </w:p>
    <w:p w:rsidR="007C19F1" w:rsidRPr="00993B60" w:rsidRDefault="0051037C">
      <w:pPr>
        <w:rPr>
          <w:rFonts w:ascii="Times New Roman" w:hAnsi="Times New Roman" w:cs="Times New Roman"/>
          <w:color w:val="000000" w:themeColor="text1"/>
          <w:sz w:val="24"/>
          <w:szCs w:val="24"/>
        </w:rPr>
      </w:pPr>
      <w:r w:rsidRPr="0051037C">
        <w:rPr>
          <w:rFonts w:ascii="Times New Roman" w:hAnsi="Times New Roman" w:cs="Times New Roman"/>
          <w:color w:val="000000" w:themeColor="text1"/>
          <w:sz w:val="24"/>
          <w:szCs w:val="24"/>
          <w:highlight w:val="green"/>
        </w:rPr>
        <w:t>ACTIVIDAD CON RASGOS DE LA IDEOLOGIA POPULISTA</w:t>
      </w:r>
    </w:p>
    <w:p w:rsidR="00E57E8D" w:rsidRPr="00993B60" w:rsidRDefault="007D02DF" w:rsidP="00E57E8D">
      <w:pPr>
        <w:rPr>
          <w:rFonts w:ascii="Times New Roman" w:hAnsi="Times New Roman" w:cs="Times New Roman"/>
          <w:b/>
          <w:color w:val="000000" w:themeColor="text1"/>
          <w:sz w:val="24"/>
          <w:szCs w:val="24"/>
        </w:rPr>
      </w:pPr>
      <w:r w:rsidRPr="00993B60">
        <w:rPr>
          <w:rFonts w:ascii="Times New Roman" w:hAnsi="Times New Roman" w:cs="Times New Roman"/>
          <w:color w:val="000000" w:themeColor="text1"/>
          <w:sz w:val="24"/>
          <w:szCs w:val="24"/>
          <w:highlight w:val="yellow"/>
        </w:rPr>
        <w:t xml:space="preserve">[SECCIÓN </w:t>
      </w:r>
      <w:r>
        <w:rPr>
          <w:rFonts w:ascii="Times New Roman" w:hAnsi="Times New Roman" w:cs="Times New Roman"/>
          <w:color w:val="000000" w:themeColor="text1"/>
          <w:sz w:val="24"/>
          <w:szCs w:val="24"/>
          <w:highlight w:val="yellow"/>
        </w:rPr>
        <w:t>2</w:t>
      </w:r>
      <w:r w:rsidRPr="00993B60">
        <w:rPr>
          <w:rFonts w:ascii="Times New Roman" w:hAnsi="Times New Roman" w:cs="Times New Roman"/>
          <w:color w:val="000000" w:themeColor="text1"/>
          <w:sz w:val="24"/>
          <w:szCs w:val="24"/>
          <w:highlight w:val="yellow"/>
        </w:rPr>
        <w:t>]</w:t>
      </w:r>
      <w:r w:rsidRPr="00993B60">
        <w:rPr>
          <w:rFonts w:ascii="Times New Roman" w:hAnsi="Times New Roman" w:cs="Times New Roman"/>
          <w:color w:val="000000" w:themeColor="text1"/>
          <w:sz w:val="24"/>
          <w:szCs w:val="24"/>
        </w:rPr>
        <w:t xml:space="preserve"> </w:t>
      </w:r>
      <w:r w:rsidRPr="00A020DF">
        <w:rPr>
          <w:rFonts w:ascii="Times New Roman" w:hAnsi="Times New Roman" w:cs="Times New Roman"/>
          <w:b/>
          <w:color w:val="000000" w:themeColor="text1"/>
          <w:sz w:val="24"/>
          <w:szCs w:val="24"/>
        </w:rPr>
        <w:t>2</w:t>
      </w:r>
      <w:r>
        <w:rPr>
          <w:rFonts w:ascii="Times New Roman" w:hAnsi="Times New Roman" w:cs="Times New Roman"/>
          <w:b/>
          <w:color w:val="000000" w:themeColor="text1"/>
          <w:sz w:val="24"/>
          <w:szCs w:val="24"/>
        </w:rPr>
        <w:t>.3</w:t>
      </w:r>
      <w:r>
        <w:rPr>
          <w:rFonts w:ascii="Times New Roman" w:hAnsi="Times New Roman" w:cs="Times New Roman"/>
          <w:color w:val="000000" w:themeColor="text1"/>
          <w:sz w:val="24"/>
          <w:szCs w:val="24"/>
        </w:rPr>
        <w:t xml:space="preserve"> </w:t>
      </w:r>
      <w:r w:rsidR="00E57E8D" w:rsidRPr="00993B60">
        <w:rPr>
          <w:rFonts w:ascii="Times New Roman" w:hAnsi="Times New Roman" w:cs="Times New Roman"/>
          <w:b/>
          <w:color w:val="000000" w:themeColor="text1"/>
          <w:sz w:val="24"/>
          <w:szCs w:val="24"/>
        </w:rPr>
        <w:t>Experiencias populistas de América Latina</w:t>
      </w:r>
    </w:p>
    <w:p w:rsidR="00A62CA9" w:rsidRPr="00993B60" w:rsidRDefault="00700AEC" w:rsidP="00E57E8D">
      <w:pPr>
        <w:rPr>
          <w:rFonts w:ascii="Times New Roman" w:hAnsi="Times New Roman" w:cs="Times New Roman"/>
          <w:color w:val="000000" w:themeColor="text1"/>
          <w:sz w:val="24"/>
          <w:szCs w:val="24"/>
        </w:rPr>
      </w:pPr>
      <w:r w:rsidRPr="00993B60">
        <w:rPr>
          <w:rFonts w:ascii="Times New Roman" w:hAnsi="Times New Roman" w:cs="Times New Roman"/>
          <w:color w:val="000000" w:themeColor="text1"/>
          <w:sz w:val="24"/>
          <w:szCs w:val="24"/>
        </w:rPr>
        <w:t>E</w:t>
      </w:r>
      <w:r w:rsidR="00E57E8D" w:rsidRPr="00993B60">
        <w:rPr>
          <w:rFonts w:ascii="Times New Roman" w:hAnsi="Times New Roman" w:cs="Times New Roman"/>
          <w:color w:val="000000" w:themeColor="text1"/>
          <w:sz w:val="24"/>
          <w:szCs w:val="24"/>
        </w:rPr>
        <w:t xml:space="preserve">l populismo fue </w:t>
      </w:r>
      <w:r w:rsidRPr="00993B60">
        <w:rPr>
          <w:rFonts w:ascii="Times New Roman" w:hAnsi="Times New Roman" w:cs="Times New Roman"/>
          <w:color w:val="000000" w:themeColor="text1"/>
          <w:sz w:val="24"/>
          <w:szCs w:val="24"/>
        </w:rPr>
        <w:t xml:space="preserve">una expresión </w:t>
      </w:r>
      <w:r w:rsidR="00E57E8D" w:rsidRPr="00993B60">
        <w:rPr>
          <w:rFonts w:ascii="Times New Roman" w:hAnsi="Times New Roman" w:cs="Times New Roman"/>
          <w:color w:val="000000" w:themeColor="text1"/>
          <w:sz w:val="24"/>
          <w:szCs w:val="24"/>
        </w:rPr>
        <w:t>polític</w:t>
      </w:r>
      <w:r w:rsidRPr="00993B60">
        <w:rPr>
          <w:rFonts w:ascii="Times New Roman" w:hAnsi="Times New Roman" w:cs="Times New Roman"/>
          <w:color w:val="000000" w:themeColor="text1"/>
          <w:sz w:val="24"/>
          <w:szCs w:val="24"/>
        </w:rPr>
        <w:t>a</w:t>
      </w:r>
      <w:r w:rsidR="00E57E8D" w:rsidRPr="00993B60">
        <w:rPr>
          <w:rFonts w:ascii="Times New Roman" w:hAnsi="Times New Roman" w:cs="Times New Roman"/>
          <w:color w:val="000000" w:themeColor="text1"/>
          <w:sz w:val="24"/>
          <w:szCs w:val="24"/>
        </w:rPr>
        <w:t xml:space="preserve"> que tuvo </w:t>
      </w:r>
      <w:r w:rsidR="008728BE">
        <w:rPr>
          <w:rFonts w:ascii="Times New Roman" w:hAnsi="Times New Roman" w:cs="Times New Roman"/>
          <w:color w:val="000000" w:themeColor="text1"/>
          <w:sz w:val="24"/>
          <w:szCs w:val="24"/>
        </w:rPr>
        <w:t xml:space="preserve">mucha </w:t>
      </w:r>
      <w:r w:rsidRPr="00993B60">
        <w:rPr>
          <w:rFonts w:ascii="Times New Roman" w:hAnsi="Times New Roman" w:cs="Times New Roman"/>
          <w:color w:val="000000" w:themeColor="text1"/>
          <w:sz w:val="24"/>
          <w:szCs w:val="24"/>
        </w:rPr>
        <w:t xml:space="preserve">influencia en América Latina. Por ello es posible encontrar muchos </w:t>
      </w:r>
      <w:r w:rsidR="00A62CA9" w:rsidRPr="00993B60">
        <w:rPr>
          <w:rFonts w:ascii="Times New Roman" w:hAnsi="Times New Roman" w:cs="Times New Roman"/>
          <w:color w:val="000000" w:themeColor="text1"/>
          <w:sz w:val="24"/>
          <w:szCs w:val="24"/>
        </w:rPr>
        <w:t>casos, en distintos puntos del continente</w:t>
      </w:r>
      <w:r w:rsidR="00E32C3E" w:rsidRPr="00993B60">
        <w:rPr>
          <w:rFonts w:ascii="Times New Roman" w:hAnsi="Times New Roman" w:cs="Times New Roman"/>
          <w:color w:val="000000" w:themeColor="text1"/>
          <w:sz w:val="24"/>
          <w:szCs w:val="24"/>
        </w:rPr>
        <w:t>.</w:t>
      </w:r>
    </w:p>
    <w:p w:rsidR="00A62CA9" w:rsidRPr="00993B60" w:rsidRDefault="00A62CA9" w:rsidP="00E57E8D">
      <w:pPr>
        <w:rPr>
          <w:rFonts w:ascii="Times New Roman" w:hAnsi="Times New Roman" w:cs="Times New Roman"/>
          <w:color w:val="000000" w:themeColor="text1"/>
          <w:sz w:val="24"/>
          <w:szCs w:val="24"/>
        </w:rPr>
      </w:pPr>
    </w:p>
    <w:p w:rsidR="007C19F1" w:rsidRPr="00993B60" w:rsidRDefault="00475094" w:rsidP="00E57E8D">
      <w:pPr>
        <w:rPr>
          <w:rFonts w:ascii="Times New Roman" w:eastAsia="Times New Roman" w:hAnsi="Times New Roman" w:cs="Times New Roman"/>
          <w:b/>
          <w:color w:val="000000" w:themeColor="text1"/>
          <w:sz w:val="24"/>
          <w:szCs w:val="24"/>
          <w:lang w:eastAsia="es-CO"/>
        </w:rPr>
      </w:pPr>
      <w:r w:rsidRPr="00993B60">
        <w:rPr>
          <w:rFonts w:ascii="Times New Roman" w:hAnsi="Times New Roman" w:cs="Times New Roman"/>
          <w:color w:val="000000" w:themeColor="text1"/>
          <w:sz w:val="24"/>
          <w:szCs w:val="24"/>
          <w:highlight w:val="yellow"/>
        </w:rPr>
        <w:t xml:space="preserve">[SECCIÓN </w:t>
      </w:r>
      <w:r>
        <w:rPr>
          <w:rFonts w:ascii="Times New Roman" w:hAnsi="Times New Roman" w:cs="Times New Roman"/>
          <w:color w:val="000000" w:themeColor="text1"/>
          <w:sz w:val="24"/>
          <w:szCs w:val="24"/>
          <w:highlight w:val="yellow"/>
        </w:rPr>
        <w:t>2</w:t>
      </w:r>
      <w:r w:rsidRPr="00993B60">
        <w:rPr>
          <w:rFonts w:ascii="Times New Roman" w:hAnsi="Times New Roman" w:cs="Times New Roman"/>
          <w:color w:val="000000" w:themeColor="text1"/>
          <w:sz w:val="24"/>
          <w:szCs w:val="24"/>
          <w:highlight w:val="yellow"/>
        </w:rPr>
        <w:t>]</w:t>
      </w:r>
      <w:r w:rsidRPr="00993B60">
        <w:rPr>
          <w:rFonts w:ascii="Times New Roman" w:hAnsi="Times New Roman" w:cs="Times New Roman"/>
          <w:color w:val="000000" w:themeColor="text1"/>
          <w:sz w:val="24"/>
          <w:szCs w:val="24"/>
        </w:rPr>
        <w:t xml:space="preserve"> </w:t>
      </w:r>
      <w:r w:rsidRPr="00A020DF">
        <w:rPr>
          <w:rFonts w:ascii="Times New Roman" w:hAnsi="Times New Roman" w:cs="Times New Roman"/>
          <w:b/>
          <w:color w:val="000000" w:themeColor="text1"/>
          <w:sz w:val="24"/>
          <w:szCs w:val="24"/>
        </w:rPr>
        <w:t>2</w:t>
      </w:r>
      <w:r>
        <w:rPr>
          <w:rFonts w:ascii="Times New Roman" w:hAnsi="Times New Roman" w:cs="Times New Roman"/>
          <w:b/>
          <w:color w:val="000000" w:themeColor="text1"/>
          <w:sz w:val="24"/>
          <w:szCs w:val="24"/>
        </w:rPr>
        <w:t>.3</w:t>
      </w:r>
      <w:r w:rsidRPr="00475094">
        <w:rPr>
          <w:rFonts w:ascii="Times New Roman" w:hAnsi="Times New Roman" w:cs="Times New Roman"/>
          <w:b/>
          <w:color w:val="000000" w:themeColor="text1"/>
          <w:sz w:val="24"/>
          <w:szCs w:val="24"/>
        </w:rPr>
        <w:t xml:space="preserve"> 1</w:t>
      </w:r>
      <w:r>
        <w:rPr>
          <w:rFonts w:ascii="Times New Roman" w:hAnsi="Times New Roman" w:cs="Times New Roman"/>
          <w:color w:val="000000" w:themeColor="text1"/>
          <w:sz w:val="24"/>
          <w:szCs w:val="24"/>
        </w:rPr>
        <w:t xml:space="preserve"> </w:t>
      </w:r>
      <w:r w:rsidR="00D437D8" w:rsidRPr="00993B60">
        <w:rPr>
          <w:rFonts w:ascii="Times New Roman" w:eastAsia="Times New Roman" w:hAnsi="Times New Roman" w:cs="Times New Roman"/>
          <w:b/>
          <w:color w:val="000000" w:themeColor="text1"/>
          <w:sz w:val="24"/>
          <w:szCs w:val="24"/>
          <w:lang w:eastAsia="es-CO"/>
        </w:rPr>
        <w:t xml:space="preserve">Perú: </w:t>
      </w:r>
    </w:p>
    <w:p w:rsidR="00064828" w:rsidRPr="00993B60" w:rsidRDefault="00064828" w:rsidP="00E57E8D">
      <w:pPr>
        <w:rPr>
          <w:rFonts w:ascii="Times New Roman" w:eastAsia="Times New Roman" w:hAnsi="Times New Roman" w:cs="Times New Roman"/>
          <w:color w:val="000000" w:themeColor="text1"/>
          <w:sz w:val="24"/>
          <w:szCs w:val="24"/>
          <w:lang w:eastAsia="es-CO"/>
        </w:rPr>
      </w:pPr>
      <w:r w:rsidRPr="00993B60">
        <w:rPr>
          <w:rFonts w:ascii="Times New Roman" w:eastAsia="Times New Roman" w:hAnsi="Times New Roman" w:cs="Times New Roman"/>
          <w:color w:val="000000" w:themeColor="text1"/>
          <w:sz w:val="24"/>
          <w:szCs w:val="24"/>
          <w:lang w:eastAsia="es-CO"/>
        </w:rPr>
        <w:t xml:space="preserve">La exclusión </w:t>
      </w:r>
      <w:r w:rsidR="00FC41A6" w:rsidRPr="00993B60">
        <w:rPr>
          <w:rFonts w:ascii="Times New Roman" w:eastAsia="Times New Roman" w:hAnsi="Times New Roman" w:cs="Times New Roman"/>
          <w:color w:val="000000" w:themeColor="text1"/>
          <w:sz w:val="24"/>
          <w:szCs w:val="24"/>
          <w:lang w:eastAsia="es-CO"/>
        </w:rPr>
        <w:t xml:space="preserve">y el despojo de tierras </w:t>
      </w:r>
      <w:r w:rsidRPr="00993B60">
        <w:rPr>
          <w:rFonts w:ascii="Times New Roman" w:eastAsia="Times New Roman" w:hAnsi="Times New Roman" w:cs="Times New Roman"/>
          <w:color w:val="000000" w:themeColor="text1"/>
          <w:sz w:val="24"/>
          <w:szCs w:val="24"/>
          <w:lang w:eastAsia="es-CO"/>
        </w:rPr>
        <w:t>de la población indígena</w:t>
      </w:r>
      <w:r w:rsidR="00FC41A6" w:rsidRPr="00993B60">
        <w:rPr>
          <w:rFonts w:ascii="Times New Roman" w:eastAsia="Times New Roman" w:hAnsi="Times New Roman" w:cs="Times New Roman"/>
          <w:color w:val="000000" w:themeColor="text1"/>
          <w:sz w:val="24"/>
          <w:szCs w:val="24"/>
          <w:lang w:eastAsia="es-CO"/>
        </w:rPr>
        <w:t>,</w:t>
      </w:r>
      <w:r w:rsidRPr="00993B60">
        <w:rPr>
          <w:rFonts w:ascii="Times New Roman" w:eastAsia="Times New Roman" w:hAnsi="Times New Roman" w:cs="Times New Roman"/>
          <w:color w:val="000000" w:themeColor="text1"/>
          <w:sz w:val="24"/>
          <w:szCs w:val="24"/>
          <w:lang w:eastAsia="es-CO"/>
        </w:rPr>
        <w:t xml:space="preserve"> que es mayoritaria en ese país suramericano</w:t>
      </w:r>
      <w:r w:rsidR="00FC41A6" w:rsidRPr="00993B60">
        <w:rPr>
          <w:rFonts w:ascii="Times New Roman" w:eastAsia="Times New Roman" w:hAnsi="Times New Roman" w:cs="Times New Roman"/>
          <w:color w:val="000000" w:themeColor="text1"/>
          <w:sz w:val="24"/>
          <w:szCs w:val="24"/>
          <w:lang w:eastAsia="es-CO"/>
        </w:rPr>
        <w:t>,</w:t>
      </w:r>
      <w:r w:rsidRPr="00993B60">
        <w:rPr>
          <w:rFonts w:ascii="Times New Roman" w:eastAsia="Times New Roman" w:hAnsi="Times New Roman" w:cs="Times New Roman"/>
          <w:color w:val="000000" w:themeColor="text1"/>
          <w:sz w:val="24"/>
          <w:szCs w:val="24"/>
          <w:lang w:eastAsia="es-CO"/>
        </w:rPr>
        <w:t xml:space="preserve"> inspiró el pensamiento </w:t>
      </w:r>
      <w:r w:rsidR="00FC41A6" w:rsidRPr="00993B60">
        <w:rPr>
          <w:rFonts w:ascii="Times New Roman" w:eastAsia="Times New Roman" w:hAnsi="Times New Roman" w:cs="Times New Roman"/>
          <w:color w:val="000000" w:themeColor="text1"/>
          <w:sz w:val="24"/>
          <w:szCs w:val="24"/>
          <w:lang w:eastAsia="es-CO"/>
        </w:rPr>
        <w:t xml:space="preserve">socialista </w:t>
      </w:r>
      <w:r w:rsidRPr="00993B60">
        <w:rPr>
          <w:rFonts w:ascii="Times New Roman" w:eastAsia="Times New Roman" w:hAnsi="Times New Roman" w:cs="Times New Roman"/>
          <w:color w:val="000000" w:themeColor="text1"/>
          <w:sz w:val="24"/>
          <w:szCs w:val="24"/>
          <w:lang w:eastAsia="es-CO"/>
        </w:rPr>
        <w:t xml:space="preserve">de </w:t>
      </w:r>
      <w:r w:rsidRPr="008728BE">
        <w:rPr>
          <w:rFonts w:ascii="Times New Roman" w:eastAsia="Times New Roman" w:hAnsi="Times New Roman" w:cs="Times New Roman"/>
          <w:b/>
          <w:color w:val="000000" w:themeColor="text1"/>
          <w:sz w:val="24"/>
          <w:szCs w:val="24"/>
          <w:lang w:eastAsia="es-CO"/>
        </w:rPr>
        <w:t>José Carlos Mariátegui</w:t>
      </w:r>
      <w:r w:rsidRPr="00993B60">
        <w:rPr>
          <w:rFonts w:ascii="Times New Roman" w:eastAsia="Times New Roman" w:hAnsi="Times New Roman" w:cs="Times New Roman"/>
          <w:color w:val="000000" w:themeColor="text1"/>
          <w:sz w:val="24"/>
          <w:szCs w:val="24"/>
          <w:lang w:eastAsia="es-CO"/>
        </w:rPr>
        <w:t xml:space="preserve">. Así mismo, la intervención de países como Estados Unidos e Inglaterra en la economía y política nacionales </w:t>
      </w:r>
      <w:r w:rsidR="00FC41A6" w:rsidRPr="00993B60">
        <w:rPr>
          <w:rFonts w:ascii="Times New Roman" w:eastAsia="Times New Roman" w:hAnsi="Times New Roman" w:cs="Times New Roman"/>
          <w:color w:val="000000" w:themeColor="text1"/>
          <w:sz w:val="24"/>
          <w:szCs w:val="24"/>
          <w:lang w:eastAsia="es-CO"/>
        </w:rPr>
        <w:t xml:space="preserve">inspiró el pensamiento </w:t>
      </w:r>
      <w:r w:rsidR="008728BE">
        <w:rPr>
          <w:rFonts w:ascii="Times New Roman" w:eastAsia="Times New Roman" w:hAnsi="Times New Roman" w:cs="Times New Roman"/>
          <w:color w:val="000000" w:themeColor="text1"/>
          <w:sz w:val="24"/>
          <w:szCs w:val="24"/>
          <w:lang w:eastAsia="es-CO"/>
        </w:rPr>
        <w:t xml:space="preserve">de </w:t>
      </w:r>
      <w:r w:rsidR="008728BE" w:rsidRPr="008728BE">
        <w:rPr>
          <w:rFonts w:ascii="Times New Roman" w:eastAsia="Times New Roman" w:hAnsi="Times New Roman" w:cs="Times New Roman"/>
          <w:b/>
          <w:color w:val="000000" w:themeColor="text1"/>
          <w:sz w:val="24"/>
          <w:szCs w:val="24"/>
          <w:lang w:eastAsia="es-CO"/>
        </w:rPr>
        <w:t>Víctor Raúl Haya de la Torre</w:t>
      </w:r>
      <w:r w:rsidR="00FC41A6" w:rsidRPr="00993B60">
        <w:rPr>
          <w:rFonts w:ascii="Times New Roman" w:eastAsia="Times New Roman" w:hAnsi="Times New Roman" w:cs="Times New Roman"/>
          <w:color w:val="000000" w:themeColor="text1"/>
          <w:sz w:val="24"/>
          <w:szCs w:val="24"/>
          <w:lang w:eastAsia="es-CO"/>
        </w:rPr>
        <w:t xml:space="preserve"> y su partido </w:t>
      </w:r>
      <w:r w:rsidR="00FC41A6" w:rsidRPr="008728BE">
        <w:rPr>
          <w:rFonts w:ascii="Times New Roman" w:eastAsia="Times New Roman" w:hAnsi="Times New Roman" w:cs="Times New Roman"/>
          <w:b/>
          <w:color w:val="000000" w:themeColor="text1"/>
          <w:sz w:val="24"/>
          <w:szCs w:val="24"/>
          <w:lang w:eastAsia="es-CO"/>
        </w:rPr>
        <w:t>Alianza Popular Revolucionaria Americana (APRA)</w:t>
      </w:r>
      <w:r w:rsidR="00FC41A6" w:rsidRPr="00993B60">
        <w:rPr>
          <w:rFonts w:ascii="Times New Roman" w:eastAsia="Times New Roman" w:hAnsi="Times New Roman" w:cs="Times New Roman"/>
          <w:color w:val="000000" w:themeColor="text1"/>
          <w:sz w:val="24"/>
          <w:szCs w:val="24"/>
          <w:lang w:eastAsia="es-CO"/>
        </w:rPr>
        <w:t xml:space="preserve">. </w:t>
      </w:r>
    </w:p>
    <w:p w:rsidR="00FC41A6" w:rsidRPr="00993B60" w:rsidRDefault="00FC41A6" w:rsidP="00E57E8D">
      <w:pPr>
        <w:rPr>
          <w:rFonts w:ascii="Times New Roman" w:eastAsia="Times New Roman" w:hAnsi="Times New Roman" w:cs="Times New Roman"/>
          <w:color w:val="000000" w:themeColor="text1"/>
          <w:sz w:val="24"/>
          <w:szCs w:val="24"/>
          <w:lang w:eastAsia="es-CO"/>
        </w:rPr>
      </w:pPr>
      <w:r w:rsidRPr="00993B60">
        <w:rPr>
          <w:rFonts w:ascii="Times New Roman" w:eastAsia="Times New Roman" w:hAnsi="Times New Roman" w:cs="Times New Roman"/>
          <w:color w:val="000000" w:themeColor="text1"/>
          <w:sz w:val="24"/>
          <w:szCs w:val="24"/>
          <w:lang w:eastAsia="es-CO"/>
        </w:rPr>
        <w:t xml:space="preserve">Aunque el APRA no </w:t>
      </w:r>
      <w:r w:rsidR="006A204F" w:rsidRPr="00993B60">
        <w:rPr>
          <w:rFonts w:ascii="Times New Roman" w:eastAsia="Times New Roman" w:hAnsi="Times New Roman" w:cs="Times New Roman"/>
          <w:color w:val="000000" w:themeColor="text1"/>
          <w:sz w:val="24"/>
          <w:szCs w:val="24"/>
          <w:lang w:eastAsia="es-CO"/>
        </w:rPr>
        <w:t>ascendió</w:t>
      </w:r>
      <w:r w:rsidRPr="00993B60">
        <w:rPr>
          <w:rFonts w:ascii="Times New Roman" w:eastAsia="Times New Roman" w:hAnsi="Times New Roman" w:cs="Times New Roman"/>
          <w:color w:val="000000" w:themeColor="text1"/>
          <w:sz w:val="24"/>
          <w:szCs w:val="24"/>
          <w:lang w:eastAsia="es-CO"/>
        </w:rPr>
        <w:t xml:space="preserve"> al poder </w:t>
      </w:r>
      <w:r w:rsidR="008728BE">
        <w:rPr>
          <w:rFonts w:ascii="Times New Roman" w:eastAsia="Times New Roman" w:hAnsi="Times New Roman" w:cs="Times New Roman"/>
          <w:color w:val="000000" w:themeColor="text1"/>
          <w:sz w:val="24"/>
          <w:szCs w:val="24"/>
          <w:lang w:eastAsia="es-CO"/>
        </w:rPr>
        <w:t xml:space="preserve">sino </w:t>
      </w:r>
      <w:r w:rsidRPr="00993B60">
        <w:rPr>
          <w:rFonts w:ascii="Times New Roman" w:eastAsia="Times New Roman" w:hAnsi="Times New Roman" w:cs="Times New Roman"/>
          <w:color w:val="000000" w:themeColor="text1"/>
          <w:sz w:val="24"/>
          <w:szCs w:val="24"/>
          <w:lang w:eastAsia="es-CO"/>
        </w:rPr>
        <w:t xml:space="preserve">apenas a finales del siglo XX, las ideas populistas de </w:t>
      </w:r>
      <w:r w:rsidRPr="008728BE">
        <w:rPr>
          <w:rFonts w:ascii="Times New Roman" w:eastAsia="Times New Roman" w:hAnsi="Times New Roman" w:cs="Times New Roman"/>
          <w:b/>
          <w:color w:val="000000" w:themeColor="text1"/>
          <w:sz w:val="24"/>
          <w:szCs w:val="24"/>
          <w:lang w:eastAsia="es-CO"/>
        </w:rPr>
        <w:t>integrar a la nación</w:t>
      </w:r>
      <w:r w:rsidRPr="00993B60">
        <w:rPr>
          <w:rFonts w:ascii="Times New Roman" w:eastAsia="Times New Roman" w:hAnsi="Times New Roman" w:cs="Times New Roman"/>
          <w:color w:val="000000" w:themeColor="text1"/>
          <w:sz w:val="24"/>
          <w:szCs w:val="24"/>
          <w:lang w:eastAsia="es-CO"/>
        </w:rPr>
        <w:t xml:space="preserve">, crear </w:t>
      </w:r>
      <w:r w:rsidRPr="008728BE">
        <w:rPr>
          <w:rFonts w:ascii="Times New Roman" w:eastAsia="Times New Roman" w:hAnsi="Times New Roman" w:cs="Times New Roman"/>
          <w:b/>
          <w:color w:val="000000" w:themeColor="text1"/>
          <w:sz w:val="24"/>
          <w:szCs w:val="24"/>
          <w:lang w:eastAsia="es-CO"/>
        </w:rPr>
        <w:t>industrias nacionales</w:t>
      </w:r>
      <w:r w:rsidRPr="00993B60">
        <w:rPr>
          <w:rFonts w:ascii="Times New Roman" w:eastAsia="Times New Roman" w:hAnsi="Times New Roman" w:cs="Times New Roman"/>
          <w:color w:val="000000" w:themeColor="text1"/>
          <w:sz w:val="24"/>
          <w:szCs w:val="24"/>
          <w:lang w:eastAsia="es-CO"/>
        </w:rPr>
        <w:t xml:space="preserve"> y romper con la exclusión de grupos indígenas influyeron de manera decisiva en el pensamiento del </w:t>
      </w:r>
      <w:r w:rsidRPr="00475094">
        <w:rPr>
          <w:rFonts w:ascii="Times New Roman" w:eastAsia="Times New Roman" w:hAnsi="Times New Roman" w:cs="Times New Roman"/>
          <w:b/>
          <w:color w:val="000000" w:themeColor="text1"/>
          <w:sz w:val="24"/>
          <w:szCs w:val="24"/>
          <w:lang w:eastAsia="es-CO"/>
        </w:rPr>
        <w:t>general</w:t>
      </w:r>
      <w:r w:rsidRPr="00993B60">
        <w:rPr>
          <w:rFonts w:ascii="Times New Roman" w:eastAsia="Times New Roman" w:hAnsi="Times New Roman" w:cs="Times New Roman"/>
          <w:color w:val="000000" w:themeColor="text1"/>
          <w:sz w:val="24"/>
          <w:szCs w:val="24"/>
          <w:lang w:eastAsia="es-CO"/>
        </w:rPr>
        <w:t xml:space="preserve"> </w:t>
      </w:r>
      <w:r w:rsidR="006A204F" w:rsidRPr="00475094">
        <w:rPr>
          <w:rFonts w:ascii="Times New Roman" w:eastAsia="Times New Roman" w:hAnsi="Times New Roman" w:cs="Times New Roman"/>
          <w:b/>
          <w:color w:val="000000" w:themeColor="text1"/>
          <w:sz w:val="24"/>
          <w:szCs w:val="24"/>
          <w:lang w:eastAsia="es-CO"/>
        </w:rPr>
        <w:t xml:space="preserve">Juan </w:t>
      </w:r>
      <w:r w:rsidRPr="00475094">
        <w:rPr>
          <w:rFonts w:ascii="Times New Roman" w:eastAsia="Times New Roman" w:hAnsi="Times New Roman" w:cs="Times New Roman"/>
          <w:b/>
          <w:color w:val="000000" w:themeColor="text1"/>
          <w:sz w:val="24"/>
          <w:szCs w:val="24"/>
          <w:lang w:eastAsia="es-CO"/>
        </w:rPr>
        <w:t>Velasco Alvarado</w:t>
      </w:r>
      <w:r w:rsidR="006A204F" w:rsidRPr="00993B60">
        <w:rPr>
          <w:rFonts w:ascii="Times New Roman" w:eastAsia="Times New Roman" w:hAnsi="Times New Roman" w:cs="Times New Roman"/>
          <w:color w:val="000000" w:themeColor="text1"/>
          <w:sz w:val="24"/>
          <w:szCs w:val="24"/>
          <w:lang w:eastAsia="es-CO"/>
        </w:rPr>
        <w:t xml:space="preserve">, quien llegó a la presidencia en 1968, </w:t>
      </w:r>
      <w:r w:rsidR="006A204F" w:rsidRPr="00993B60">
        <w:rPr>
          <w:rFonts w:ascii="Georgia" w:hAnsi="Georgia"/>
          <w:color w:val="000000" w:themeColor="text1"/>
          <w:sz w:val="24"/>
          <w:szCs w:val="24"/>
        </w:rPr>
        <w:t>propició la reforma agraria y la nacionalización de la industria.</w:t>
      </w:r>
    </w:p>
    <w:p w:rsidR="00FC41A6" w:rsidRDefault="00FC41A6" w:rsidP="00E57E8D">
      <w:pPr>
        <w:rPr>
          <w:rFonts w:ascii="Times New Roman" w:eastAsia="Times New Roman" w:hAnsi="Times New Roman" w:cs="Times New Roman"/>
          <w:color w:val="000000" w:themeColor="text1"/>
          <w:sz w:val="24"/>
          <w:szCs w:val="24"/>
          <w:lang w:eastAsia="es-CO"/>
        </w:rPr>
      </w:pPr>
    </w:p>
    <w:p w:rsidR="00475094" w:rsidRPr="00475094" w:rsidRDefault="00475094" w:rsidP="00E57E8D">
      <w:pPr>
        <w:rPr>
          <w:rFonts w:ascii="Times New Roman" w:eastAsia="Times New Roman" w:hAnsi="Times New Roman" w:cs="Times New Roman"/>
          <w:color w:val="000000" w:themeColor="text1"/>
          <w:sz w:val="24"/>
          <w:szCs w:val="24"/>
          <w:highlight w:val="yellow"/>
          <w:lang w:eastAsia="es-CO"/>
        </w:rPr>
      </w:pPr>
      <w:r w:rsidRPr="00475094">
        <w:rPr>
          <w:rFonts w:ascii="Times New Roman" w:eastAsia="Times New Roman" w:hAnsi="Times New Roman" w:cs="Times New Roman"/>
          <w:color w:val="000000" w:themeColor="text1"/>
          <w:sz w:val="24"/>
          <w:szCs w:val="24"/>
          <w:highlight w:val="yellow"/>
          <w:lang w:eastAsia="es-CO"/>
        </w:rPr>
        <w:t>DESTACADO</w:t>
      </w:r>
    </w:p>
    <w:p w:rsidR="00E32C3E" w:rsidRPr="00475094" w:rsidRDefault="00D437D8" w:rsidP="00475094">
      <w:pPr>
        <w:spacing w:after="0" w:line="270" w:lineRule="atLeast"/>
        <w:jc w:val="both"/>
        <w:rPr>
          <w:rFonts w:ascii="Times New Roman" w:eastAsia="Times New Roman" w:hAnsi="Times New Roman" w:cs="Times New Roman"/>
          <w:color w:val="000000" w:themeColor="text1"/>
          <w:sz w:val="24"/>
          <w:szCs w:val="24"/>
          <w:lang w:eastAsia="es-CO"/>
        </w:rPr>
      </w:pPr>
      <w:bookmarkStart w:id="11" w:name="3484433"/>
      <w:bookmarkStart w:id="12" w:name="3484437"/>
      <w:bookmarkEnd w:id="11"/>
      <w:bookmarkEnd w:id="12"/>
      <w:r w:rsidRPr="00475094">
        <w:rPr>
          <w:rFonts w:ascii="Times New Roman" w:eastAsia="Times New Roman" w:hAnsi="Times New Roman" w:cs="Times New Roman"/>
          <w:b/>
          <w:color w:val="000000" w:themeColor="text1"/>
          <w:sz w:val="24"/>
          <w:szCs w:val="24"/>
          <w:highlight w:val="yellow"/>
          <w:lang w:eastAsia="es-CO"/>
        </w:rPr>
        <w:t>La Alianza Popular Revolucionaria Americana (APRA)</w:t>
      </w:r>
      <w:r w:rsidR="00475094" w:rsidRPr="00475094">
        <w:rPr>
          <w:rFonts w:ascii="Times New Roman" w:eastAsia="Times New Roman" w:hAnsi="Times New Roman" w:cs="Times New Roman"/>
          <w:b/>
          <w:color w:val="000000" w:themeColor="text1"/>
          <w:sz w:val="24"/>
          <w:szCs w:val="24"/>
          <w:highlight w:val="yellow"/>
          <w:lang w:eastAsia="es-CO"/>
        </w:rPr>
        <w:t xml:space="preserve"> </w:t>
      </w:r>
      <w:r w:rsidR="00E32C3E" w:rsidRPr="00475094">
        <w:rPr>
          <w:rFonts w:ascii="Times New Roman" w:eastAsia="Times New Roman" w:hAnsi="Times New Roman" w:cs="Times New Roman"/>
          <w:color w:val="000000" w:themeColor="text1"/>
          <w:sz w:val="24"/>
          <w:szCs w:val="24"/>
          <w:highlight w:val="yellow"/>
          <w:lang w:eastAsia="es-CO"/>
        </w:rPr>
        <w:t>Fue un p</w:t>
      </w:r>
      <w:r w:rsidR="007C19F1" w:rsidRPr="00475094">
        <w:rPr>
          <w:rFonts w:ascii="Times New Roman" w:eastAsia="Times New Roman" w:hAnsi="Times New Roman" w:cs="Times New Roman"/>
          <w:color w:val="000000" w:themeColor="text1"/>
          <w:sz w:val="24"/>
          <w:szCs w:val="24"/>
          <w:highlight w:val="yellow"/>
          <w:lang w:eastAsia="es-CO"/>
        </w:rPr>
        <w:t xml:space="preserve">artido político peruano fundado en México en 1924 por </w:t>
      </w:r>
      <w:r w:rsidR="00E32C3E" w:rsidRPr="00475094">
        <w:rPr>
          <w:rFonts w:ascii="Times New Roman" w:eastAsia="Times New Roman" w:hAnsi="Times New Roman" w:cs="Times New Roman"/>
          <w:color w:val="000000" w:themeColor="text1"/>
          <w:sz w:val="24"/>
          <w:szCs w:val="24"/>
          <w:highlight w:val="yellow"/>
          <w:lang w:eastAsia="es-CO"/>
        </w:rPr>
        <w:t xml:space="preserve">el peruano </w:t>
      </w:r>
      <w:r w:rsidR="007C19F1" w:rsidRPr="00475094">
        <w:rPr>
          <w:rFonts w:ascii="Times New Roman" w:eastAsia="Times New Roman" w:hAnsi="Times New Roman" w:cs="Times New Roman"/>
          <w:color w:val="000000" w:themeColor="text1"/>
          <w:sz w:val="24"/>
          <w:szCs w:val="24"/>
          <w:highlight w:val="yellow"/>
          <w:lang w:eastAsia="es-CO"/>
        </w:rPr>
        <w:t>Víctor Raúl Haya de la Torre.</w:t>
      </w:r>
      <w:bookmarkStart w:id="13" w:name="3484436"/>
      <w:bookmarkEnd w:id="13"/>
      <w:r w:rsidR="00E32C3E" w:rsidRPr="00475094">
        <w:rPr>
          <w:rFonts w:ascii="Times New Roman" w:eastAsia="Times New Roman" w:hAnsi="Times New Roman" w:cs="Times New Roman"/>
          <w:color w:val="000000" w:themeColor="text1"/>
          <w:sz w:val="24"/>
          <w:szCs w:val="24"/>
          <w:highlight w:val="yellow"/>
          <w:lang w:eastAsia="es-CO"/>
        </w:rPr>
        <w:t xml:space="preserve"> </w:t>
      </w:r>
      <w:r w:rsidR="007C19F1" w:rsidRPr="00475094">
        <w:rPr>
          <w:rFonts w:ascii="Times New Roman" w:eastAsia="Times New Roman" w:hAnsi="Times New Roman" w:cs="Times New Roman"/>
          <w:color w:val="000000" w:themeColor="text1"/>
          <w:sz w:val="24"/>
          <w:szCs w:val="24"/>
          <w:highlight w:val="yellow"/>
          <w:lang w:eastAsia="es-CO"/>
        </w:rPr>
        <w:t>Sus objetivos eran la acción contra el imperialismo, la unidad política y económica de América Latina, la nacionalización de las tierras e industria, la internacionalización del canal de Panamá</w:t>
      </w:r>
      <w:r w:rsidR="00E32C3E" w:rsidRPr="00475094">
        <w:rPr>
          <w:rFonts w:ascii="Times New Roman" w:eastAsia="Times New Roman" w:hAnsi="Times New Roman" w:cs="Times New Roman"/>
          <w:color w:val="000000" w:themeColor="text1"/>
          <w:sz w:val="24"/>
          <w:szCs w:val="24"/>
          <w:highlight w:val="yellow"/>
          <w:lang w:eastAsia="es-CO"/>
        </w:rPr>
        <w:t xml:space="preserve"> (que estaba en manos de Estados Unidos)</w:t>
      </w:r>
      <w:r w:rsidR="007C19F1" w:rsidRPr="00475094">
        <w:rPr>
          <w:rFonts w:ascii="Times New Roman" w:eastAsia="Times New Roman" w:hAnsi="Times New Roman" w:cs="Times New Roman"/>
          <w:color w:val="000000" w:themeColor="text1"/>
          <w:sz w:val="24"/>
          <w:szCs w:val="24"/>
          <w:highlight w:val="yellow"/>
          <w:lang w:eastAsia="es-CO"/>
        </w:rPr>
        <w:t>, y la solidaridad con todos los pueblos oprimidos</w:t>
      </w:r>
      <w:r w:rsidR="007C19F1" w:rsidRPr="00475094">
        <w:rPr>
          <w:rFonts w:ascii="Times New Roman" w:eastAsia="Times New Roman" w:hAnsi="Times New Roman" w:cs="Times New Roman"/>
          <w:color w:val="000000" w:themeColor="text1"/>
          <w:sz w:val="24"/>
          <w:szCs w:val="24"/>
          <w:lang w:eastAsia="es-CO"/>
        </w:rPr>
        <w:t xml:space="preserve">. </w:t>
      </w:r>
    </w:p>
    <w:p w:rsidR="007C19F1" w:rsidRPr="00993B60" w:rsidRDefault="007C19F1">
      <w:pPr>
        <w:rPr>
          <w:rFonts w:ascii="Times New Roman" w:eastAsia="Times New Roman" w:hAnsi="Times New Roman" w:cs="Times New Roman"/>
          <w:color w:val="000000" w:themeColor="text1"/>
          <w:sz w:val="24"/>
          <w:szCs w:val="24"/>
          <w:lang w:eastAsia="es-CO"/>
        </w:rPr>
      </w:pPr>
    </w:p>
    <w:p w:rsidR="007C19F1" w:rsidRPr="00684592" w:rsidRDefault="00684592">
      <w:pPr>
        <w:rPr>
          <w:rFonts w:ascii="Times New Roman" w:hAnsi="Times New Roman" w:cs="Times New Roman"/>
          <w:color w:val="000000" w:themeColor="text1"/>
          <w:sz w:val="24"/>
          <w:szCs w:val="24"/>
          <w:highlight w:val="green"/>
        </w:rPr>
      </w:pPr>
      <w:r w:rsidRPr="00993B60">
        <w:rPr>
          <w:rFonts w:ascii="Times New Roman" w:hAnsi="Times New Roman" w:cs="Times New Roman"/>
          <w:color w:val="000000" w:themeColor="text1"/>
          <w:sz w:val="24"/>
          <w:szCs w:val="24"/>
          <w:highlight w:val="yellow"/>
        </w:rPr>
        <w:t xml:space="preserve">[SECCIÓN </w:t>
      </w:r>
      <w:r>
        <w:rPr>
          <w:rFonts w:ascii="Times New Roman" w:hAnsi="Times New Roman" w:cs="Times New Roman"/>
          <w:color w:val="000000" w:themeColor="text1"/>
          <w:sz w:val="24"/>
          <w:szCs w:val="24"/>
          <w:highlight w:val="yellow"/>
        </w:rPr>
        <w:t>2</w:t>
      </w:r>
      <w:r w:rsidRPr="00993B60">
        <w:rPr>
          <w:rFonts w:ascii="Times New Roman" w:hAnsi="Times New Roman" w:cs="Times New Roman"/>
          <w:color w:val="000000" w:themeColor="text1"/>
          <w:sz w:val="24"/>
          <w:szCs w:val="24"/>
          <w:highlight w:val="yellow"/>
        </w:rPr>
        <w:t>]</w:t>
      </w:r>
      <w:r w:rsidRPr="00993B60">
        <w:rPr>
          <w:rFonts w:ascii="Times New Roman" w:hAnsi="Times New Roman" w:cs="Times New Roman"/>
          <w:color w:val="000000" w:themeColor="text1"/>
          <w:sz w:val="24"/>
          <w:szCs w:val="24"/>
        </w:rPr>
        <w:t xml:space="preserve"> </w:t>
      </w:r>
      <w:r w:rsidRPr="00A020DF">
        <w:rPr>
          <w:rFonts w:ascii="Times New Roman" w:hAnsi="Times New Roman" w:cs="Times New Roman"/>
          <w:b/>
          <w:color w:val="000000" w:themeColor="text1"/>
          <w:sz w:val="24"/>
          <w:szCs w:val="24"/>
        </w:rPr>
        <w:t>2</w:t>
      </w:r>
      <w:r>
        <w:rPr>
          <w:rFonts w:ascii="Times New Roman" w:hAnsi="Times New Roman" w:cs="Times New Roman"/>
          <w:b/>
          <w:color w:val="000000" w:themeColor="text1"/>
          <w:sz w:val="24"/>
          <w:szCs w:val="24"/>
        </w:rPr>
        <w:t>.3</w:t>
      </w:r>
      <w:r w:rsidRPr="00475094">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t>2</w:t>
      </w:r>
      <w:r w:rsidR="00AF1421">
        <w:rPr>
          <w:rFonts w:ascii="Times New Roman" w:hAnsi="Times New Roman" w:cs="Times New Roman"/>
          <w:b/>
          <w:color w:val="000000" w:themeColor="text1"/>
          <w:sz w:val="24"/>
          <w:szCs w:val="24"/>
        </w:rPr>
        <w:t xml:space="preserve"> </w:t>
      </w:r>
      <w:r w:rsidR="00D437D8" w:rsidRPr="00993B60">
        <w:rPr>
          <w:rFonts w:ascii="Times New Roman" w:hAnsi="Times New Roman" w:cs="Times New Roman"/>
          <w:b/>
          <w:color w:val="000000" w:themeColor="text1"/>
          <w:sz w:val="24"/>
          <w:szCs w:val="24"/>
        </w:rPr>
        <w:t>Guatemala</w:t>
      </w:r>
    </w:p>
    <w:p w:rsidR="00FF19C6" w:rsidRPr="00993B60" w:rsidRDefault="00D437D8" w:rsidP="00FF19C6">
      <w:pPr>
        <w:rPr>
          <w:rFonts w:ascii="Times New Roman" w:hAnsi="Times New Roman" w:cs="Times New Roman"/>
          <w:color w:val="000000" w:themeColor="text1"/>
          <w:sz w:val="24"/>
          <w:szCs w:val="24"/>
        </w:rPr>
      </w:pPr>
      <w:r w:rsidRPr="00993B60">
        <w:rPr>
          <w:rFonts w:ascii="Times New Roman" w:hAnsi="Times New Roman" w:cs="Times New Roman"/>
          <w:color w:val="000000" w:themeColor="text1"/>
          <w:sz w:val="24"/>
          <w:szCs w:val="24"/>
        </w:rPr>
        <w:t xml:space="preserve">Desde principios de siglo XX, grandes extensiones de tierra de </w:t>
      </w:r>
      <w:r w:rsidR="00FF19C6" w:rsidRPr="00993B60">
        <w:rPr>
          <w:rFonts w:ascii="Times New Roman" w:hAnsi="Times New Roman" w:cs="Times New Roman"/>
          <w:color w:val="000000" w:themeColor="text1"/>
          <w:sz w:val="24"/>
          <w:szCs w:val="24"/>
        </w:rPr>
        <w:t>ese</w:t>
      </w:r>
      <w:r w:rsidRPr="00993B60">
        <w:rPr>
          <w:rFonts w:ascii="Times New Roman" w:hAnsi="Times New Roman" w:cs="Times New Roman"/>
          <w:color w:val="000000" w:themeColor="text1"/>
          <w:sz w:val="24"/>
          <w:szCs w:val="24"/>
        </w:rPr>
        <w:t xml:space="preserve"> país centroamericano estaban en manos de la multinacional </w:t>
      </w:r>
      <w:r w:rsidR="001052EC" w:rsidRPr="00993B60">
        <w:rPr>
          <w:rFonts w:ascii="Times New Roman" w:hAnsi="Times New Roman" w:cs="Times New Roman"/>
          <w:color w:val="000000" w:themeColor="text1"/>
          <w:sz w:val="24"/>
          <w:szCs w:val="24"/>
        </w:rPr>
        <w:t xml:space="preserve">estadounidense </w:t>
      </w:r>
      <w:proofErr w:type="spellStart"/>
      <w:r w:rsidR="00FF19C6" w:rsidRPr="00684592">
        <w:rPr>
          <w:rFonts w:ascii="Times New Roman" w:hAnsi="Times New Roman" w:cs="Times New Roman"/>
          <w:b/>
          <w:color w:val="000000" w:themeColor="text1"/>
          <w:sz w:val="24"/>
          <w:szCs w:val="24"/>
        </w:rPr>
        <w:t>United</w:t>
      </w:r>
      <w:proofErr w:type="spellEnd"/>
      <w:r w:rsidR="00FF19C6" w:rsidRPr="00684592">
        <w:rPr>
          <w:rFonts w:ascii="Times New Roman" w:hAnsi="Times New Roman" w:cs="Times New Roman"/>
          <w:b/>
          <w:color w:val="000000" w:themeColor="text1"/>
          <w:sz w:val="24"/>
          <w:szCs w:val="24"/>
        </w:rPr>
        <w:t xml:space="preserve"> </w:t>
      </w:r>
      <w:proofErr w:type="spellStart"/>
      <w:r w:rsidR="00FF19C6" w:rsidRPr="00684592">
        <w:rPr>
          <w:rFonts w:ascii="Times New Roman" w:hAnsi="Times New Roman" w:cs="Times New Roman"/>
          <w:b/>
          <w:color w:val="000000" w:themeColor="text1"/>
          <w:sz w:val="24"/>
          <w:szCs w:val="24"/>
        </w:rPr>
        <w:t>Fruit</w:t>
      </w:r>
      <w:proofErr w:type="spellEnd"/>
      <w:r w:rsidR="00FF19C6" w:rsidRPr="00684592">
        <w:rPr>
          <w:rFonts w:ascii="Times New Roman" w:hAnsi="Times New Roman" w:cs="Times New Roman"/>
          <w:b/>
          <w:color w:val="000000" w:themeColor="text1"/>
          <w:sz w:val="24"/>
          <w:szCs w:val="24"/>
        </w:rPr>
        <w:t xml:space="preserve"> Company</w:t>
      </w:r>
      <w:r w:rsidR="00FF19C6" w:rsidRPr="00993B60">
        <w:rPr>
          <w:rFonts w:ascii="Times New Roman" w:hAnsi="Times New Roman" w:cs="Times New Roman"/>
          <w:color w:val="000000" w:themeColor="text1"/>
          <w:sz w:val="24"/>
          <w:szCs w:val="24"/>
        </w:rPr>
        <w:t xml:space="preserve">, que extraía banano utilizando la mano de obra local. Las condiciones de los trabajadores eran similares a las de los esclavos de la Colonia. Con su poder, esta empresa logró poner a sus pies a los mandatarios de turno, que en ocasiones  se prestaron para oprimir  y perseguir a los trabajadores. </w:t>
      </w:r>
      <w:r w:rsidR="00682E9C" w:rsidRPr="00993B60">
        <w:rPr>
          <w:rFonts w:ascii="Times New Roman" w:hAnsi="Times New Roman" w:cs="Times New Roman"/>
          <w:color w:val="000000" w:themeColor="text1"/>
          <w:sz w:val="24"/>
          <w:szCs w:val="24"/>
        </w:rPr>
        <w:t>Por lo anterior, e</w:t>
      </w:r>
      <w:r w:rsidR="00FF19C6" w:rsidRPr="00993B60">
        <w:rPr>
          <w:rFonts w:ascii="Times New Roman" w:hAnsi="Times New Roman" w:cs="Times New Roman"/>
          <w:color w:val="000000" w:themeColor="text1"/>
          <w:sz w:val="24"/>
          <w:szCs w:val="24"/>
        </w:rPr>
        <w:t>n la primera mitad del siglo XX, Guatemala vivió regímenes sangrie</w:t>
      </w:r>
      <w:r w:rsidR="00682E9C" w:rsidRPr="00993B60">
        <w:rPr>
          <w:rFonts w:ascii="Times New Roman" w:hAnsi="Times New Roman" w:cs="Times New Roman"/>
          <w:color w:val="000000" w:themeColor="text1"/>
          <w:sz w:val="24"/>
          <w:szCs w:val="24"/>
        </w:rPr>
        <w:t xml:space="preserve">ntos, altos índices de pobreza y una notable exclusión y represión a la población indígena. </w:t>
      </w:r>
    </w:p>
    <w:p w:rsidR="00EC0687" w:rsidRPr="00993B60" w:rsidRDefault="001052EC" w:rsidP="00FF19C6">
      <w:pPr>
        <w:rPr>
          <w:rFonts w:ascii="Times New Roman" w:hAnsi="Times New Roman" w:cs="Times New Roman"/>
          <w:color w:val="000000" w:themeColor="text1"/>
          <w:sz w:val="24"/>
          <w:szCs w:val="24"/>
        </w:rPr>
      </w:pPr>
      <w:r w:rsidRPr="00993B60">
        <w:rPr>
          <w:rFonts w:ascii="Times New Roman" w:hAnsi="Times New Roman" w:cs="Times New Roman"/>
          <w:color w:val="000000" w:themeColor="text1"/>
          <w:sz w:val="24"/>
          <w:szCs w:val="24"/>
        </w:rPr>
        <w:lastRenderedPageBreak/>
        <w:t>En 1950 fue elegido</w:t>
      </w:r>
      <w:r w:rsidR="007C19F1" w:rsidRPr="00993B60">
        <w:rPr>
          <w:rFonts w:ascii="Times New Roman" w:hAnsi="Times New Roman" w:cs="Times New Roman"/>
          <w:color w:val="000000" w:themeColor="text1"/>
          <w:sz w:val="24"/>
          <w:szCs w:val="24"/>
        </w:rPr>
        <w:t xml:space="preserve"> el coronel </w:t>
      </w:r>
      <w:r w:rsidR="007C19F1" w:rsidRPr="00AF1421">
        <w:rPr>
          <w:rFonts w:ascii="Times New Roman" w:hAnsi="Times New Roman" w:cs="Times New Roman"/>
          <w:b/>
          <w:color w:val="000000" w:themeColor="text1"/>
          <w:sz w:val="24"/>
          <w:szCs w:val="24"/>
        </w:rPr>
        <w:t xml:space="preserve">Jacobo </w:t>
      </w:r>
      <w:proofErr w:type="spellStart"/>
      <w:r w:rsidR="007C19F1" w:rsidRPr="00AF1421">
        <w:rPr>
          <w:rFonts w:ascii="Times New Roman" w:hAnsi="Times New Roman" w:cs="Times New Roman"/>
          <w:b/>
          <w:color w:val="000000" w:themeColor="text1"/>
          <w:sz w:val="24"/>
          <w:szCs w:val="24"/>
        </w:rPr>
        <w:t>Arbenz</w:t>
      </w:r>
      <w:proofErr w:type="spellEnd"/>
      <w:r w:rsidR="007C19F1" w:rsidRPr="00993B60">
        <w:rPr>
          <w:rFonts w:ascii="Times New Roman" w:hAnsi="Times New Roman" w:cs="Times New Roman"/>
          <w:color w:val="000000" w:themeColor="text1"/>
          <w:sz w:val="24"/>
          <w:szCs w:val="24"/>
        </w:rPr>
        <w:t xml:space="preserve">, quien inició </w:t>
      </w:r>
      <w:r w:rsidR="00EC0687" w:rsidRPr="00993B60">
        <w:rPr>
          <w:rFonts w:ascii="Times New Roman" w:hAnsi="Times New Roman" w:cs="Times New Roman"/>
          <w:color w:val="000000" w:themeColor="text1"/>
          <w:sz w:val="24"/>
          <w:szCs w:val="24"/>
        </w:rPr>
        <w:t xml:space="preserve">transformaciones sociales que buscaron darle </w:t>
      </w:r>
      <w:r w:rsidR="00EC0687" w:rsidRPr="00AF1421">
        <w:rPr>
          <w:rFonts w:ascii="Times New Roman" w:hAnsi="Times New Roman" w:cs="Times New Roman"/>
          <w:b/>
          <w:color w:val="000000" w:themeColor="text1"/>
          <w:sz w:val="24"/>
          <w:szCs w:val="24"/>
        </w:rPr>
        <w:t>participación política</w:t>
      </w:r>
      <w:r w:rsidR="00EC0687" w:rsidRPr="00993B60">
        <w:rPr>
          <w:rFonts w:ascii="Times New Roman" w:hAnsi="Times New Roman" w:cs="Times New Roman"/>
          <w:color w:val="000000" w:themeColor="text1"/>
          <w:sz w:val="24"/>
          <w:szCs w:val="24"/>
        </w:rPr>
        <w:t xml:space="preserve"> a los </w:t>
      </w:r>
      <w:r w:rsidR="00EC0687" w:rsidRPr="00AF1421">
        <w:rPr>
          <w:rFonts w:ascii="Times New Roman" w:hAnsi="Times New Roman" w:cs="Times New Roman"/>
          <w:b/>
          <w:color w:val="000000" w:themeColor="text1"/>
          <w:sz w:val="24"/>
          <w:szCs w:val="24"/>
        </w:rPr>
        <w:t>indígenas</w:t>
      </w:r>
      <w:r w:rsidR="00EC0687" w:rsidRPr="00993B60">
        <w:rPr>
          <w:rFonts w:ascii="Times New Roman" w:hAnsi="Times New Roman" w:cs="Times New Roman"/>
          <w:color w:val="000000" w:themeColor="text1"/>
          <w:sz w:val="24"/>
          <w:szCs w:val="24"/>
        </w:rPr>
        <w:t xml:space="preserve"> y a la </w:t>
      </w:r>
      <w:r w:rsidR="00EC0687" w:rsidRPr="00AF1421">
        <w:rPr>
          <w:rFonts w:ascii="Times New Roman" w:hAnsi="Times New Roman" w:cs="Times New Roman"/>
          <w:b/>
          <w:color w:val="000000" w:themeColor="text1"/>
          <w:sz w:val="24"/>
          <w:szCs w:val="24"/>
        </w:rPr>
        <w:t>población más pobre</w:t>
      </w:r>
      <w:r w:rsidR="00EC0687" w:rsidRPr="00993B60">
        <w:rPr>
          <w:rFonts w:ascii="Times New Roman" w:hAnsi="Times New Roman" w:cs="Times New Roman"/>
          <w:color w:val="000000" w:themeColor="text1"/>
          <w:sz w:val="24"/>
          <w:szCs w:val="24"/>
        </w:rPr>
        <w:t xml:space="preserve">. Así mismo realizó una </w:t>
      </w:r>
      <w:r w:rsidR="007C19F1" w:rsidRPr="00993B60">
        <w:rPr>
          <w:rFonts w:ascii="Times New Roman" w:hAnsi="Times New Roman" w:cs="Times New Roman"/>
          <w:color w:val="000000" w:themeColor="text1"/>
          <w:sz w:val="24"/>
          <w:szCs w:val="24"/>
        </w:rPr>
        <w:t xml:space="preserve">profunda </w:t>
      </w:r>
      <w:r w:rsidR="007C19F1" w:rsidRPr="00AF1421">
        <w:rPr>
          <w:rFonts w:ascii="Times New Roman" w:hAnsi="Times New Roman" w:cs="Times New Roman"/>
          <w:b/>
          <w:color w:val="000000" w:themeColor="text1"/>
          <w:sz w:val="24"/>
          <w:szCs w:val="24"/>
        </w:rPr>
        <w:t>reforma agraria</w:t>
      </w:r>
      <w:r w:rsidR="007C19F1" w:rsidRPr="00993B60">
        <w:rPr>
          <w:rFonts w:ascii="Times New Roman" w:hAnsi="Times New Roman" w:cs="Times New Roman"/>
          <w:color w:val="000000" w:themeColor="text1"/>
          <w:sz w:val="24"/>
          <w:szCs w:val="24"/>
        </w:rPr>
        <w:t xml:space="preserve"> que afect</w:t>
      </w:r>
      <w:r w:rsidR="00EC0687" w:rsidRPr="00993B60">
        <w:rPr>
          <w:rFonts w:ascii="Times New Roman" w:hAnsi="Times New Roman" w:cs="Times New Roman"/>
          <w:color w:val="000000" w:themeColor="text1"/>
          <w:sz w:val="24"/>
          <w:szCs w:val="24"/>
        </w:rPr>
        <w:t>ó</w:t>
      </w:r>
      <w:r w:rsidR="007C19F1" w:rsidRPr="00993B60">
        <w:rPr>
          <w:rFonts w:ascii="Times New Roman" w:hAnsi="Times New Roman" w:cs="Times New Roman"/>
          <w:color w:val="000000" w:themeColor="text1"/>
          <w:sz w:val="24"/>
          <w:szCs w:val="24"/>
        </w:rPr>
        <w:t xml:space="preserve"> a</w:t>
      </w:r>
      <w:r w:rsidRPr="00993B60">
        <w:rPr>
          <w:rFonts w:ascii="Times New Roman" w:hAnsi="Times New Roman" w:cs="Times New Roman"/>
          <w:color w:val="000000" w:themeColor="text1"/>
          <w:sz w:val="24"/>
          <w:szCs w:val="24"/>
        </w:rPr>
        <w:t xml:space="preserve"> las propiedades de la</w:t>
      </w:r>
      <w:r w:rsidR="007C19F1" w:rsidRPr="00993B60">
        <w:rPr>
          <w:rFonts w:ascii="Times New Roman" w:hAnsi="Times New Roman" w:cs="Times New Roman"/>
          <w:color w:val="000000" w:themeColor="text1"/>
          <w:sz w:val="24"/>
          <w:szCs w:val="24"/>
        </w:rPr>
        <w:t xml:space="preserve"> </w:t>
      </w:r>
      <w:proofErr w:type="spellStart"/>
      <w:r w:rsidR="007C19F1" w:rsidRPr="00993B60">
        <w:rPr>
          <w:rFonts w:ascii="Times New Roman" w:hAnsi="Times New Roman" w:cs="Times New Roman"/>
          <w:color w:val="000000" w:themeColor="text1"/>
          <w:sz w:val="24"/>
          <w:szCs w:val="24"/>
        </w:rPr>
        <w:t>United</w:t>
      </w:r>
      <w:proofErr w:type="spellEnd"/>
      <w:r w:rsidR="007C19F1" w:rsidRPr="00993B60">
        <w:rPr>
          <w:rFonts w:ascii="Times New Roman" w:hAnsi="Times New Roman" w:cs="Times New Roman"/>
          <w:color w:val="000000" w:themeColor="text1"/>
          <w:sz w:val="24"/>
          <w:szCs w:val="24"/>
        </w:rPr>
        <w:t xml:space="preserve"> </w:t>
      </w:r>
      <w:proofErr w:type="spellStart"/>
      <w:r w:rsidR="007C19F1" w:rsidRPr="00993B60">
        <w:rPr>
          <w:rFonts w:ascii="Times New Roman" w:hAnsi="Times New Roman" w:cs="Times New Roman"/>
          <w:color w:val="000000" w:themeColor="text1"/>
          <w:sz w:val="24"/>
          <w:szCs w:val="24"/>
        </w:rPr>
        <w:t>Fruit</w:t>
      </w:r>
      <w:proofErr w:type="spellEnd"/>
      <w:r w:rsidR="007C19F1" w:rsidRPr="00993B60">
        <w:rPr>
          <w:rFonts w:ascii="Times New Roman" w:hAnsi="Times New Roman" w:cs="Times New Roman"/>
          <w:color w:val="000000" w:themeColor="text1"/>
          <w:sz w:val="24"/>
          <w:szCs w:val="24"/>
        </w:rPr>
        <w:t xml:space="preserve"> </w:t>
      </w:r>
      <w:r w:rsidRPr="00993B60">
        <w:rPr>
          <w:rFonts w:ascii="Times New Roman" w:hAnsi="Times New Roman" w:cs="Times New Roman"/>
          <w:color w:val="000000" w:themeColor="text1"/>
          <w:sz w:val="24"/>
          <w:szCs w:val="24"/>
        </w:rPr>
        <w:t xml:space="preserve">Company </w:t>
      </w:r>
      <w:r w:rsidR="007C19F1" w:rsidRPr="00993B60">
        <w:rPr>
          <w:rFonts w:ascii="Times New Roman" w:hAnsi="Times New Roman" w:cs="Times New Roman"/>
          <w:color w:val="000000" w:themeColor="text1"/>
          <w:sz w:val="24"/>
          <w:szCs w:val="24"/>
        </w:rPr>
        <w:t xml:space="preserve">y de la oligarquía guatemalteca. </w:t>
      </w:r>
    </w:p>
    <w:p w:rsidR="00EC0687" w:rsidRPr="00993B60" w:rsidRDefault="00EC0687" w:rsidP="00EC0687">
      <w:pPr>
        <w:rPr>
          <w:rFonts w:ascii="Times New Roman" w:hAnsi="Times New Roman" w:cs="Times New Roman"/>
          <w:color w:val="000000" w:themeColor="text1"/>
          <w:sz w:val="24"/>
          <w:szCs w:val="24"/>
        </w:rPr>
      </w:pPr>
      <w:r w:rsidRPr="00993B60">
        <w:rPr>
          <w:rFonts w:ascii="Times New Roman" w:hAnsi="Times New Roman" w:cs="Times New Roman"/>
          <w:color w:val="000000" w:themeColor="text1"/>
          <w:sz w:val="24"/>
          <w:szCs w:val="24"/>
        </w:rPr>
        <w:t xml:space="preserve">El país fue invadido por </w:t>
      </w:r>
      <w:r w:rsidR="007C19F1" w:rsidRPr="00993B60">
        <w:rPr>
          <w:rFonts w:ascii="Times New Roman" w:hAnsi="Times New Roman" w:cs="Times New Roman"/>
          <w:color w:val="000000" w:themeColor="text1"/>
          <w:sz w:val="24"/>
          <w:szCs w:val="24"/>
        </w:rPr>
        <w:t xml:space="preserve">exiliados apoyados por </w:t>
      </w:r>
      <w:r w:rsidRPr="00993B60">
        <w:rPr>
          <w:rFonts w:ascii="Times New Roman" w:hAnsi="Times New Roman" w:cs="Times New Roman"/>
          <w:color w:val="000000" w:themeColor="text1"/>
          <w:sz w:val="24"/>
          <w:szCs w:val="24"/>
        </w:rPr>
        <w:t xml:space="preserve">Estados Unidos </w:t>
      </w:r>
      <w:r w:rsidR="007C19F1" w:rsidRPr="00993B60">
        <w:rPr>
          <w:rFonts w:ascii="Times New Roman" w:hAnsi="Times New Roman" w:cs="Times New Roman"/>
          <w:color w:val="000000" w:themeColor="text1"/>
          <w:sz w:val="24"/>
          <w:szCs w:val="24"/>
        </w:rPr>
        <w:t xml:space="preserve">y tras el bombardeo de la capital, </w:t>
      </w:r>
      <w:proofErr w:type="spellStart"/>
      <w:r w:rsidR="007C19F1" w:rsidRPr="00993B60">
        <w:rPr>
          <w:rFonts w:ascii="Times New Roman" w:hAnsi="Times New Roman" w:cs="Times New Roman"/>
          <w:color w:val="000000" w:themeColor="text1"/>
          <w:sz w:val="24"/>
          <w:szCs w:val="24"/>
        </w:rPr>
        <w:t>Arbenz</w:t>
      </w:r>
      <w:proofErr w:type="spellEnd"/>
      <w:r w:rsidR="007C19F1" w:rsidRPr="00993B60">
        <w:rPr>
          <w:rFonts w:ascii="Times New Roman" w:hAnsi="Times New Roman" w:cs="Times New Roman"/>
          <w:color w:val="000000" w:themeColor="text1"/>
          <w:sz w:val="24"/>
          <w:szCs w:val="24"/>
        </w:rPr>
        <w:t xml:space="preserve"> fue depuesto </w:t>
      </w:r>
      <w:r w:rsidR="00AF1421">
        <w:rPr>
          <w:rFonts w:ascii="Times New Roman" w:hAnsi="Times New Roman" w:cs="Times New Roman"/>
          <w:color w:val="000000" w:themeColor="text1"/>
          <w:sz w:val="24"/>
          <w:szCs w:val="24"/>
        </w:rPr>
        <w:t>[</w:t>
      </w:r>
      <w:hyperlink r:id="rId12" w:history="1">
        <w:r w:rsidR="00AF1421" w:rsidRPr="00AF1421">
          <w:rPr>
            <w:rStyle w:val="Hipervnculo"/>
            <w:rFonts w:ascii="Times New Roman" w:hAnsi="Times New Roman" w:cs="Times New Roman"/>
            <w:sz w:val="24"/>
            <w:szCs w:val="24"/>
          </w:rPr>
          <w:t>VER</w:t>
        </w:r>
      </w:hyperlink>
      <w:r w:rsidR="00AF1421">
        <w:rPr>
          <w:rFonts w:ascii="Times New Roman" w:hAnsi="Times New Roman" w:cs="Times New Roman"/>
          <w:color w:val="000000" w:themeColor="text1"/>
          <w:sz w:val="24"/>
          <w:szCs w:val="24"/>
        </w:rPr>
        <w:t xml:space="preserve">] </w:t>
      </w:r>
      <w:r w:rsidR="007C19F1" w:rsidRPr="00993B60">
        <w:rPr>
          <w:rFonts w:ascii="Times New Roman" w:hAnsi="Times New Roman" w:cs="Times New Roman"/>
          <w:color w:val="000000" w:themeColor="text1"/>
          <w:sz w:val="24"/>
          <w:szCs w:val="24"/>
        </w:rPr>
        <w:t>y asumió el poder el coronel derechista Castillo Armas, que devolvió las tierras confiscadas</w:t>
      </w:r>
      <w:r w:rsidRPr="00993B60">
        <w:rPr>
          <w:rFonts w:ascii="Times New Roman" w:hAnsi="Times New Roman" w:cs="Times New Roman"/>
          <w:color w:val="000000" w:themeColor="text1"/>
          <w:sz w:val="24"/>
          <w:szCs w:val="24"/>
        </w:rPr>
        <w:t>.</w:t>
      </w:r>
    </w:p>
    <w:p w:rsidR="00D74803" w:rsidRPr="00993B60" w:rsidRDefault="00D74803">
      <w:pPr>
        <w:rPr>
          <w:rFonts w:ascii="Times New Roman" w:hAnsi="Times New Roman" w:cs="Times New Roman"/>
          <w:color w:val="000000" w:themeColor="text1"/>
          <w:sz w:val="24"/>
          <w:szCs w:val="24"/>
        </w:rPr>
      </w:pPr>
    </w:p>
    <w:p w:rsidR="00AF1421" w:rsidRPr="00684592" w:rsidRDefault="00AF1421" w:rsidP="00AF1421">
      <w:pPr>
        <w:rPr>
          <w:rFonts w:ascii="Times New Roman" w:hAnsi="Times New Roman" w:cs="Times New Roman"/>
          <w:color w:val="000000" w:themeColor="text1"/>
          <w:sz w:val="24"/>
          <w:szCs w:val="24"/>
          <w:highlight w:val="green"/>
        </w:rPr>
      </w:pPr>
      <w:r w:rsidRPr="00993B60">
        <w:rPr>
          <w:rFonts w:ascii="Times New Roman" w:hAnsi="Times New Roman" w:cs="Times New Roman"/>
          <w:color w:val="000000" w:themeColor="text1"/>
          <w:sz w:val="24"/>
          <w:szCs w:val="24"/>
          <w:highlight w:val="yellow"/>
        </w:rPr>
        <w:t xml:space="preserve">[SECCIÓN </w:t>
      </w:r>
      <w:r>
        <w:rPr>
          <w:rFonts w:ascii="Times New Roman" w:hAnsi="Times New Roman" w:cs="Times New Roman"/>
          <w:color w:val="000000" w:themeColor="text1"/>
          <w:sz w:val="24"/>
          <w:szCs w:val="24"/>
          <w:highlight w:val="yellow"/>
        </w:rPr>
        <w:t>2</w:t>
      </w:r>
      <w:r w:rsidRPr="00993B60">
        <w:rPr>
          <w:rFonts w:ascii="Times New Roman" w:hAnsi="Times New Roman" w:cs="Times New Roman"/>
          <w:color w:val="000000" w:themeColor="text1"/>
          <w:sz w:val="24"/>
          <w:szCs w:val="24"/>
          <w:highlight w:val="yellow"/>
        </w:rPr>
        <w:t>]</w:t>
      </w:r>
      <w:r w:rsidRPr="00993B60">
        <w:rPr>
          <w:rFonts w:ascii="Times New Roman" w:hAnsi="Times New Roman" w:cs="Times New Roman"/>
          <w:color w:val="000000" w:themeColor="text1"/>
          <w:sz w:val="24"/>
          <w:szCs w:val="24"/>
        </w:rPr>
        <w:t xml:space="preserve"> </w:t>
      </w:r>
      <w:r w:rsidRPr="00A020DF">
        <w:rPr>
          <w:rFonts w:ascii="Times New Roman" w:hAnsi="Times New Roman" w:cs="Times New Roman"/>
          <w:b/>
          <w:color w:val="000000" w:themeColor="text1"/>
          <w:sz w:val="24"/>
          <w:szCs w:val="24"/>
        </w:rPr>
        <w:t>2</w:t>
      </w:r>
      <w:r>
        <w:rPr>
          <w:rFonts w:ascii="Times New Roman" w:hAnsi="Times New Roman" w:cs="Times New Roman"/>
          <w:b/>
          <w:color w:val="000000" w:themeColor="text1"/>
          <w:sz w:val="24"/>
          <w:szCs w:val="24"/>
        </w:rPr>
        <w:t>.3</w:t>
      </w:r>
      <w:r w:rsidRPr="00475094">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t>3 Argentina</w:t>
      </w:r>
    </w:p>
    <w:p w:rsidR="004F4483" w:rsidRPr="00993B60" w:rsidRDefault="004F4483">
      <w:pPr>
        <w:rPr>
          <w:rFonts w:ascii="Georgia" w:hAnsi="Georgia"/>
          <w:color w:val="000000" w:themeColor="text1"/>
          <w:sz w:val="24"/>
          <w:szCs w:val="24"/>
        </w:rPr>
      </w:pPr>
      <w:r w:rsidRPr="00993B60">
        <w:rPr>
          <w:rFonts w:ascii="Georgia" w:hAnsi="Georgia"/>
          <w:color w:val="000000" w:themeColor="text1"/>
          <w:sz w:val="24"/>
          <w:szCs w:val="24"/>
        </w:rPr>
        <w:t xml:space="preserve">Hacia 1943 surgió la figura del coronel </w:t>
      </w:r>
      <w:r w:rsidRPr="00AF1421">
        <w:rPr>
          <w:rFonts w:ascii="Georgia" w:hAnsi="Georgia"/>
          <w:b/>
          <w:color w:val="000000" w:themeColor="text1"/>
          <w:sz w:val="24"/>
          <w:szCs w:val="24"/>
        </w:rPr>
        <w:t>Juan Domingo Perón</w:t>
      </w:r>
      <w:r w:rsidRPr="00993B60">
        <w:rPr>
          <w:rFonts w:ascii="Georgia" w:hAnsi="Georgia"/>
          <w:color w:val="000000" w:themeColor="text1"/>
          <w:sz w:val="24"/>
          <w:szCs w:val="24"/>
        </w:rPr>
        <w:t xml:space="preserve">, quien había sido Ministro de Trabajo y Previsión. Su política fuertemente populista tuvo una gran aceptación entre las </w:t>
      </w:r>
      <w:r w:rsidRPr="00AF1421">
        <w:rPr>
          <w:rFonts w:ascii="Georgia" w:hAnsi="Georgia"/>
          <w:b/>
          <w:color w:val="000000" w:themeColor="text1"/>
          <w:sz w:val="24"/>
          <w:szCs w:val="24"/>
        </w:rPr>
        <w:t>clases bajas urbanas</w:t>
      </w:r>
      <w:r w:rsidR="00AD302F" w:rsidRPr="00993B60">
        <w:rPr>
          <w:rFonts w:ascii="Georgia" w:hAnsi="Georgia"/>
          <w:color w:val="000000" w:themeColor="text1"/>
          <w:sz w:val="24"/>
          <w:szCs w:val="24"/>
        </w:rPr>
        <w:t xml:space="preserve"> y entre los obreros</w:t>
      </w:r>
      <w:r w:rsidRPr="00993B60">
        <w:rPr>
          <w:rFonts w:ascii="Georgia" w:hAnsi="Georgia"/>
          <w:color w:val="000000" w:themeColor="text1"/>
          <w:sz w:val="24"/>
          <w:szCs w:val="24"/>
        </w:rPr>
        <w:t xml:space="preserve">. </w:t>
      </w:r>
    </w:p>
    <w:p w:rsidR="00AD302F" w:rsidRPr="00993B60" w:rsidRDefault="004F4483">
      <w:pPr>
        <w:rPr>
          <w:rFonts w:ascii="Georgia" w:hAnsi="Georgia"/>
          <w:color w:val="000000" w:themeColor="text1"/>
          <w:sz w:val="24"/>
          <w:szCs w:val="24"/>
        </w:rPr>
      </w:pPr>
      <w:r w:rsidRPr="00993B60">
        <w:rPr>
          <w:rFonts w:ascii="Georgia" w:hAnsi="Georgia"/>
          <w:color w:val="000000" w:themeColor="text1"/>
          <w:sz w:val="24"/>
          <w:szCs w:val="24"/>
        </w:rPr>
        <w:t xml:space="preserve">Desde comienzos de la década de 1940, la economía del país entró en una fase de </w:t>
      </w:r>
      <w:r w:rsidRPr="00FC3367">
        <w:rPr>
          <w:rFonts w:ascii="Georgia" w:hAnsi="Georgia"/>
          <w:b/>
          <w:color w:val="000000" w:themeColor="text1"/>
          <w:sz w:val="24"/>
          <w:szCs w:val="24"/>
        </w:rPr>
        <w:t>sustitución de importaciones</w:t>
      </w:r>
      <w:r w:rsidRPr="00993B60">
        <w:rPr>
          <w:rFonts w:ascii="Georgia" w:hAnsi="Georgia"/>
          <w:color w:val="000000" w:themeColor="text1"/>
          <w:sz w:val="24"/>
          <w:szCs w:val="24"/>
        </w:rPr>
        <w:t xml:space="preserve"> que impulsó el desarrollo del sector industrial ligero, concentrado en las grandes </w:t>
      </w:r>
      <w:r w:rsidR="00AD302F" w:rsidRPr="00993B60">
        <w:rPr>
          <w:rFonts w:ascii="Georgia" w:hAnsi="Georgia"/>
          <w:color w:val="000000" w:themeColor="text1"/>
          <w:sz w:val="24"/>
          <w:szCs w:val="24"/>
        </w:rPr>
        <w:t>ciudades</w:t>
      </w:r>
      <w:r w:rsidR="00FC3367">
        <w:rPr>
          <w:rFonts w:ascii="Georgia" w:hAnsi="Georgia"/>
          <w:color w:val="000000" w:themeColor="text1"/>
          <w:sz w:val="24"/>
          <w:szCs w:val="24"/>
        </w:rPr>
        <w:t xml:space="preserve">. Esto causó una </w:t>
      </w:r>
      <w:r w:rsidRPr="00993B60">
        <w:rPr>
          <w:rFonts w:ascii="Georgia" w:hAnsi="Georgia"/>
          <w:color w:val="000000" w:themeColor="text1"/>
          <w:sz w:val="24"/>
          <w:szCs w:val="24"/>
        </w:rPr>
        <w:t>emigración del campo a la ciudad, especialmente hacia Buenos Aires.</w:t>
      </w:r>
    </w:p>
    <w:p w:rsidR="00AD302F" w:rsidRPr="00993B60" w:rsidRDefault="004F4483">
      <w:pPr>
        <w:rPr>
          <w:rFonts w:ascii="Georgia" w:hAnsi="Georgia"/>
          <w:color w:val="000000" w:themeColor="text1"/>
          <w:sz w:val="24"/>
          <w:szCs w:val="24"/>
        </w:rPr>
      </w:pPr>
      <w:r w:rsidRPr="00993B60">
        <w:rPr>
          <w:rFonts w:ascii="Georgia" w:hAnsi="Georgia"/>
          <w:color w:val="000000" w:themeColor="text1"/>
          <w:sz w:val="24"/>
          <w:szCs w:val="24"/>
        </w:rPr>
        <w:t xml:space="preserve">Este profundo cambio fue capitalizado por Perón, que inició una política de protección de la clase obrera. </w:t>
      </w:r>
      <w:r w:rsidR="005E18BF">
        <w:rPr>
          <w:rFonts w:ascii="Georgia" w:hAnsi="Georgia"/>
          <w:color w:val="000000" w:themeColor="text1"/>
          <w:sz w:val="24"/>
          <w:szCs w:val="24"/>
        </w:rPr>
        <w:t>El</w:t>
      </w:r>
      <w:r w:rsidRPr="00993B60">
        <w:rPr>
          <w:rFonts w:ascii="Georgia" w:hAnsi="Georgia"/>
          <w:color w:val="000000" w:themeColor="text1"/>
          <w:sz w:val="24"/>
          <w:szCs w:val="24"/>
        </w:rPr>
        <w:t xml:space="preserve"> reconocimiento </w:t>
      </w:r>
      <w:r w:rsidR="005E18BF">
        <w:rPr>
          <w:rFonts w:ascii="Georgia" w:hAnsi="Georgia"/>
          <w:color w:val="000000" w:themeColor="text1"/>
          <w:sz w:val="24"/>
          <w:szCs w:val="24"/>
        </w:rPr>
        <w:t xml:space="preserve">que obtuvo entre los </w:t>
      </w:r>
      <w:r w:rsidRPr="00993B60">
        <w:rPr>
          <w:rFonts w:ascii="Georgia" w:hAnsi="Georgia"/>
          <w:color w:val="000000" w:themeColor="text1"/>
          <w:sz w:val="24"/>
          <w:szCs w:val="24"/>
        </w:rPr>
        <w:t xml:space="preserve">sectores </w:t>
      </w:r>
      <w:r w:rsidR="005E18BF" w:rsidRPr="00993B60">
        <w:rPr>
          <w:rFonts w:ascii="Georgia" w:hAnsi="Georgia"/>
          <w:color w:val="000000" w:themeColor="text1"/>
          <w:sz w:val="24"/>
          <w:szCs w:val="24"/>
        </w:rPr>
        <w:t xml:space="preserve">descontentos </w:t>
      </w:r>
      <w:r w:rsidRPr="00993B60">
        <w:rPr>
          <w:rFonts w:ascii="Georgia" w:hAnsi="Georgia"/>
          <w:color w:val="000000" w:themeColor="text1"/>
          <w:sz w:val="24"/>
          <w:szCs w:val="24"/>
        </w:rPr>
        <w:t>de la población y el respaldo cada vez más fuerte dentro de las fuerzas armadas (fue elegido vicepresidente de la nación en julio de 1944), lo enfrentaron con el sector c</w:t>
      </w:r>
      <w:r w:rsidR="003A0DF8">
        <w:rPr>
          <w:rFonts w:ascii="Georgia" w:hAnsi="Georgia"/>
          <w:color w:val="000000" w:themeColor="text1"/>
          <w:sz w:val="24"/>
          <w:szCs w:val="24"/>
        </w:rPr>
        <w:t>onservador del gobierno militar, más cercano a la oligarquía y a los grandes terratenientes</w:t>
      </w:r>
      <w:r w:rsidRPr="00993B60">
        <w:rPr>
          <w:rFonts w:ascii="Georgia" w:hAnsi="Georgia"/>
          <w:color w:val="000000" w:themeColor="text1"/>
          <w:sz w:val="24"/>
          <w:szCs w:val="24"/>
        </w:rPr>
        <w:t xml:space="preserve">. </w:t>
      </w:r>
    </w:p>
    <w:p w:rsidR="002602E4" w:rsidRPr="00993B60" w:rsidRDefault="002602E4">
      <w:pPr>
        <w:rPr>
          <w:rFonts w:ascii="Georgia" w:hAnsi="Georgia"/>
          <w:color w:val="000000" w:themeColor="text1"/>
          <w:sz w:val="24"/>
          <w:szCs w:val="24"/>
        </w:rPr>
      </w:pPr>
      <w:r w:rsidRPr="00993B60">
        <w:rPr>
          <w:rFonts w:ascii="Georgia" w:hAnsi="Georgia"/>
          <w:color w:val="000000" w:themeColor="text1"/>
          <w:sz w:val="24"/>
          <w:szCs w:val="24"/>
        </w:rPr>
        <w:t xml:space="preserve">El gobierno peronista se caracterizó por aplicar </w:t>
      </w:r>
      <w:r w:rsidR="004F4483" w:rsidRPr="00993B60">
        <w:rPr>
          <w:rFonts w:ascii="Georgia" w:hAnsi="Georgia"/>
          <w:color w:val="000000" w:themeColor="text1"/>
          <w:sz w:val="24"/>
          <w:szCs w:val="24"/>
        </w:rPr>
        <w:t xml:space="preserve">política económica estatista cuyas primeras medidas fueron la </w:t>
      </w:r>
      <w:r w:rsidR="004F4483" w:rsidRPr="00A7497C">
        <w:rPr>
          <w:rFonts w:ascii="Georgia" w:hAnsi="Georgia"/>
          <w:b/>
          <w:color w:val="000000" w:themeColor="text1"/>
          <w:sz w:val="24"/>
          <w:szCs w:val="24"/>
        </w:rPr>
        <w:t>nacionalización del Banco Central</w:t>
      </w:r>
      <w:r w:rsidR="004F4483" w:rsidRPr="00993B60">
        <w:rPr>
          <w:rFonts w:ascii="Georgia" w:hAnsi="Georgia"/>
          <w:color w:val="000000" w:themeColor="text1"/>
          <w:sz w:val="24"/>
          <w:szCs w:val="24"/>
        </w:rPr>
        <w:t xml:space="preserve"> y la </w:t>
      </w:r>
      <w:r w:rsidR="004F4483" w:rsidRPr="00A7497C">
        <w:rPr>
          <w:rFonts w:ascii="Georgia" w:hAnsi="Georgia"/>
          <w:b/>
          <w:color w:val="000000" w:themeColor="text1"/>
          <w:sz w:val="24"/>
          <w:szCs w:val="24"/>
        </w:rPr>
        <w:t>compra de los ferrocarriles británicos</w:t>
      </w:r>
      <w:r w:rsidR="004F4483" w:rsidRPr="00993B60">
        <w:rPr>
          <w:rFonts w:ascii="Georgia" w:hAnsi="Georgia"/>
          <w:color w:val="000000" w:themeColor="text1"/>
          <w:sz w:val="24"/>
          <w:szCs w:val="24"/>
        </w:rPr>
        <w:t xml:space="preserve">. En política exterior, se declaró favorable a lo que se llamó la "tercera vía", </w:t>
      </w:r>
      <w:r w:rsidR="004F4483" w:rsidRPr="00A7497C">
        <w:rPr>
          <w:rFonts w:ascii="Georgia" w:hAnsi="Georgia"/>
          <w:b/>
          <w:color w:val="000000" w:themeColor="text1"/>
          <w:sz w:val="24"/>
          <w:szCs w:val="24"/>
        </w:rPr>
        <w:t>ni capitalista ni comunista</w:t>
      </w:r>
      <w:r w:rsidRPr="00993B60">
        <w:rPr>
          <w:rFonts w:ascii="Georgia" w:hAnsi="Georgia"/>
          <w:color w:val="000000" w:themeColor="text1"/>
          <w:sz w:val="24"/>
          <w:szCs w:val="24"/>
        </w:rPr>
        <w:t>.</w:t>
      </w:r>
    </w:p>
    <w:p w:rsidR="002602E4" w:rsidRDefault="004F4483">
      <w:pPr>
        <w:rPr>
          <w:rFonts w:ascii="Georgia" w:hAnsi="Georgia"/>
          <w:color w:val="000000" w:themeColor="text1"/>
          <w:sz w:val="24"/>
          <w:szCs w:val="24"/>
        </w:rPr>
      </w:pPr>
      <w:r w:rsidRPr="00993B60">
        <w:rPr>
          <w:rFonts w:ascii="Georgia" w:hAnsi="Georgia"/>
          <w:color w:val="000000" w:themeColor="text1"/>
          <w:sz w:val="24"/>
          <w:szCs w:val="24"/>
        </w:rPr>
        <w:t xml:space="preserve">En política social, </w:t>
      </w:r>
      <w:r w:rsidRPr="00A7497C">
        <w:rPr>
          <w:rFonts w:ascii="Georgia" w:hAnsi="Georgia"/>
          <w:b/>
          <w:color w:val="000000" w:themeColor="text1"/>
          <w:sz w:val="24"/>
          <w:szCs w:val="24"/>
        </w:rPr>
        <w:t>incrementó el salario básico</w:t>
      </w:r>
      <w:r w:rsidRPr="00993B60">
        <w:rPr>
          <w:rFonts w:ascii="Georgia" w:hAnsi="Georgia"/>
          <w:color w:val="000000" w:themeColor="text1"/>
          <w:sz w:val="24"/>
          <w:szCs w:val="24"/>
        </w:rPr>
        <w:t xml:space="preserve"> y reforzó el régimen de prestaciones sociales a los trabajadores. En el plano institucional se reformó la </w:t>
      </w:r>
      <w:r w:rsidR="00A7497C">
        <w:rPr>
          <w:rFonts w:ascii="Georgia" w:hAnsi="Georgia"/>
          <w:color w:val="000000" w:themeColor="text1"/>
          <w:sz w:val="24"/>
          <w:szCs w:val="24"/>
        </w:rPr>
        <w:t>C</w:t>
      </w:r>
      <w:r w:rsidRPr="00993B60">
        <w:rPr>
          <w:rFonts w:ascii="Georgia" w:hAnsi="Georgia"/>
          <w:color w:val="000000" w:themeColor="text1"/>
          <w:sz w:val="24"/>
          <w:szCs w:val="24"/>
        </w:rPr>
        <w:t>onstitución para permitir la reelección del presidente</w:t>
      </w:r>
      <w:r w:rsidR="00A7497C">
        <w:rPr>
          <w:rFonts w:ascii="Georgia" w:hAnsi="Georgia"/>
          <w:color w:val="000000" w:themeColor="text1"/>
          <w:sz w:val="24"/>
          <w:szCs w:val="24"/>
        </w:rPr>
        <w:t>.</w:t>
      </w:r>
      <w:r w:rsidRPr="00993B60">
        <w:rPr>
          <w:rFonts w:ascii="Georgia" w:hAnsi="Georgia"/>
          <w:color w:val="000000" w:themeColor="text1"/>
          <w:sz w:val="24"/>
          <w:szCs w:val="24"/>
        </w:rPr>
        <w:t xml:space="preserve"> </w:t>
      </w:r>
    </w:p>
    <w:p w:rsidR="003A0DF8" w:rsidRPr="003A0DF8" w:rsidRDefault="003A0DF8">
      <w:pPr>
        <w:rPr>
          <w:rFonts w:ascii="Georgia" w:hAnsi="Georgia"/>
          <w:color w:val="000000" w:themeColor="text1"/>
          <w:sz w:val="24"/>
          <w:szCs w:val="24"/>
          <w:highlight w:val="yellow"/>
        </w:rPr>
      </w:pPr>
      <w:r w:rsidRPr="003A0DF8">
        <w:rPr>
          <w:rFonts w:ascii="Georgia" w:hAnsi="Georgia"/>
          <w:color w:val="000000" w:themeColor="text1"/>
          <w:sz w:val="24"/>
          <w:szCs w:val="24"/>
          <w:highlight w:val="yellow"/>
        </w:rPr>
        <w:t>DESTACADO</w:t>
      </w:r>
      <w:r>
        <w:rPr>
          <w:rFonts w:ascii="Georgia" w:hAnsi="Georgia"/>
          <w:color w:val="000000" w:themeColor="text1"/>
          <w:sz w:val="24"/>
          <w:szCs w:val="24"/>
          <w:highlight w:val="yellow"/>
        </w:rPr>
        <w:t xml:space="preserve"> O IMAGEN</w:t>
      </w:r>
    </w:p>
    <w:p w:rsidR="003A0DF8" w:rsidRPr="00993B60" w:rsidRDefault="003A0DF8" w:rsidP="003A0DF8">
      <w:pPr>
        <w:rPr>
          <w:rFonts w:ascii="Georgia" w:hAnsi="Georgia"/>
          <w:color w:val="000000" w:themeColor="text1"/>
          <w:sz w:val="24"/>
          <w:szCs w:val="24"/>
        </w:rPr>
      </w:pPr>
      <w:r w:rsidRPr="003A0DF8">
        <w:rPr>
          <w:rFonts w:ascii="Georgia" w:hAnsi="Georgia"/>
          <w:color w:val="000000" w:themeColor="text1"/>
          <w:sz w:val="24"/>
          <w:szCs w:val="24"/>
          <w:highlight w:val="yellow"/>
        </w:rPr>
        <w:t xml:space="preserve">El vínculo afectivo del presidente Perón con </w:t>
      </w:r>
      <w:r w:rsidRPr="003A0DF8">
        <w:rPr>
          <w:rFonts w:ascii="Georgia" w:hAnsi="Georgia"/>
          <w:b/>
          <w:color w:val="000000" w:themeColor="text1"/>
          <w:sz w:val="24"/>
          <w:szCs w:val="24"/>
          <w:highlight w:val="yellow"/>
        </w:rPr>
        <w:t>Eva Duarte</w:t>
      </w:r>
      <w:r w:rsidRPr="003A0DF8">
        <w:rPr>
          <w:rFonts w:ascii="Georgia" w:hAnsi="Georgia"/>
          <w:color w:val="000000" w:themeColor="text1"/>
          <w:sz w:val="24"/>
          <w:szCs w:val="24"/>
          <w:highlight w:val="yellow"/>
        </w:rPr>
        <w:t>, “Evita”,  reforzó su popularidad. Evita fue puesta al frente de la Secretaría de Trabajo y se convirtió en la cara más visible del gobierno.</w:t>
      </w:r>
    </w:p>
    <w:p w:rsidR="003A0DF8" w:rsidRPr="00993B60" w:rsidRDefault="003A0DF8">
      <w:pPr>
        <w:rPr>
          <w:rFonts w:ascii="Georgia" w:hAnsi="Georgia"/>
          <w:color w:val="000000" w:themeColor="text1"/>
          <w:sz w:val="24"/>
          <w:szCs w:val="24"/>
        </w:rPr>
      </w:pPr>
    </w:p>
    <w:p w:rsidR="003A0DF8" w:rsidRDefault="004F4483">
      <w:pPr>
        <w:rPr>
          <w:rFonts w:ascii="Georgia" w:hAnsi="Georgia"/>
          <w:color w:val="000000" w:themeColor="text1"/>
          <w:sz w:val="24"/>
          <w:szCs w:val="24"/>
        </w:rPr>
      </w:pPr>
      <w:r w:rsidRPr="00993B60">
        <w:rPr>
          <w:rFonts w:ascii="Georgia" w:hAnsi="Georgia"/>
          <w:color w:val="000000" w:themeColor="text1"/>
          <w:sz w:val="24"/>
          <w:szCs w:val="24"/>
        </w:rPr>
        <w:lastRenderedPageBreak/>
        <w:t xml:space="preserve">El régimen entró en crisis durante su segundo gobierno, que se inició bajo el signo de la muerte de Evita (julio 1952), a lo que se sumó una profunda recesión económica y una dura represión por parte del peronismo </w:t>
      </w:r>
      <w:r w:rsidR="003A0DF8">
        <w:rPr>
          <w:rFonts w:ascii="Georgia" w:hAnsi="Georgia"/>
          <w:color w:val="000000" w:themeColor="text1"/>
          <w:sz w:val="24"/>
          <w:szCs w:val="24"/>
        </w:rPr>
        <w:t xml:space="preserve">contra </w:t>
      </w:r>
      <w:r w:rsidRPr="00993B60">
        <w:rPr>
          <w:rFonts w:ascii="Georgia" w:hAnsi="Georgia"/>
          <w:color w:val="000000" w:themeColor="text1"/>
          <w:sz w:val="24"/>
          <w:szCs w:val="24"/>
        </w:rPr>
        <w:t xml:space="preserve">sus adversarios políticos. También se organizó una ofensiva contra la Iglesia católica, acusada de antiperonista, a través de la supresión de la enseñanza religiosa, la equiparación de hijos legítimos e ilegítimos y la autorización de prostíbulos. </w:t>
      </w:r>
    </w:p>
    <w:p w:rsidR="003A0DF8" w:rsidRDefault="003A0DF8">
      <w:pPr>
        <w:rPr>
          <w:rFonts w:ascii="Georgia" w:hAnsi="Georgia"/>
          <w:color w:val="000000" w:themeColor="text1"/>
          <w:sz w:val="24"/>
          <w:szCs w:val="24"/>
        </w:rPr>
      </w:pPr>
    </w:p>
    <w:p w:rsidR="00D74803" w:rsidRDefault="004F4483">
      <w:pPr>
        <w:rPr>
          <w:rFonts w:ascii="Georgia" w:hAnsi="Georgia"/>
          <w:color w:val="000000" w:themeColor="text1"/>
          <w:sz w:val="24"/>
          <w:szCs w:val="24"/>
        </w:rPr>
      </w:pPr>
      <w:r w:rsidRPr="00993B60">
        <w:rPr>
          <w:rFonts w:ascii="Georgia" w:hAnsi="Georgia"/>
          <w:color w:val="000000" w:themeColor="text1"/>
          <w:sz w:val="24"/>
          <w:szCs w:val="24"/>
        </w:rPr>
        <w:t xml:space="preserve">Tras un frustrado golpe militar de oficiales de la marina y la fuerza aérea, con el bombardeo aéreo de la Casa Rosada y de la plaza de Mayo, que causó un millar de muertos Perón fue derrocado </w:t>
      </w:r>
      <w:r w:rsidR="003A0DF8">
        <w:rPr>
          <w:rFonts w:ascii="Georgia" w:hAnsi="Georgia"/>
          <w:color w:val="000000" w:themeColor="text1"/>
          <w:sz w:val="24"/>
          <w:szCs w:val="24"/>
        </w:rPr>
        <w:t xml:space="preserve">en 1955. </w:t>
      </w:r>
    </w:p>
    <w:p w:rsidR="003A0DF8" w:rsidRDefault="003A0DF8">
      <w:pPr>
        <w:rPr>
          <w:rFonts w:ascii="Georgia" w:hAnsi="Georgia"/>
          <w:color w:val="000000" w:themeColor="text1"/>
          <w:sz w:val="24"/>
          <w:szCs w:val="24"/>
        </w:rPr>
      </w:pPr>
      <w:r w:rsidRPr="003A0DF8">
        <w:rPr>
          <w:rFonts w:ascii="Georgia" w:hAnsi="Georgia"/>
          <w:color w:val="000000" w:themeColor="text1"/>
          <w:sz w:val="24"/>
          <w:szCs w:val="24"/>
          <w:highlight w:val="yellow"/>
        </w:rPr>
        <w:t>AUDIO DE PERON</w:t>
      </w:r>
    </w:p>
    <w:p w:rsidR="003A0DF8" w:rsidRPr="00993B60" w:rsidRDefault="003A0DF8">
      <w:pPr>
        <w:rPr>
          <w:rFonts w:ascii="Georgia" w:hAnsi="Georgia"/>
          <w:color w:val="000000" w:themeColor="text1"/>
          <w:sz w:val="24"/>
          <w:szCs w:val="24"/>
        </w:rPr>
      </w:pPr>
    </w:p>
    <w:p w:rsidR="00E16C2F" w:rsidRPr="00993B60" w:rsidRDefault="00E16C2F" w:rsidP="00E16C2F">
      <w:pPr>
        <w:rPr>
          <w:rFonts w:ascii="Times New Roman" w:eastAsia="Times New Roman" w:hAnsi="Times New Roman" w:cs="Times New Roman"/>
          <w:color w:val="000000" w:themeColor="text1"/>
          <w:sz w:val="24"/>
          <w:szCs w:val="24"/>
          <w:lang w:eastAsia="es-CO"/>
        </w:rPr>
      </w:pPr>
      <w:r w:rsidRPr="00993B60">
        <w:rPr>
          <w:rFonts w:ascii="Times New Roman" w:eastAsia="Times New Roman" w:hAnsi="Times New Roman" w:cs="Times New Roman"/>
          <w:color w:val="000000" w:themeColor="text1"/>
          <w:sz w:val="24"/>
          <w:szCs w:val="24"/>
          <w:lang w:eastAsia="es-CO"/>
        </w:rPr>
        <w:t>Perón se exilió en España, mientras las fuerz</w:t>
      </w:r>
      <w:r w:rsidR="003A0DF8">
        <w:rPr>
          <w:rFonts w:ascii="Times New Roman" w:eastAsia="Times New Roman" w:hAnsi="Times New Roman" w:cs="Times New Roman"/>
          <w:color w:val="000000" w:themeColor="text1"/>
          <w:sz w:val="24"/>
          <w:szCs w:val="24"/>
          <w:lang w:eastAsia="es-CO"/>
        </w:rPr>
        <w:t>as armadas controlaban el país.</w:t>
      </w:r>
      <w:r w:rsidRPr="00993B60">
        <w:rPr>
          <w:rFonts w:ascii="Times New Roman" w:eastAsia="Times New Roman" w:hAnsi="Times New Roman" w:cs="Times New Roman"/>
          <w:color w:val="000000" w:themeColor="text1"/>
          <w:sz w:val="24"/>
          <w:szCs w:val="24"/>
          <w:lang w:eastAsia="es-CO"/>
        </w:rPr>
        <w:t xml:space="preserve"> En 1973 regresó definitivamente y asumió la presidencia tras unos nuevos comicios. A su muerte fue sucedido por su </w:t>
      </w:r>
      <w:r w:rsidR="003A0DF8">
        <w:rPr>
          <w:rFonts w:ascii="Times New Roman" w:eastAsia="Times New Roman" w:hAnsi="Times New Roman" w:cs="Times New Roman"/>
          <w:color w:val="000000" w:themeColor="text1"/>
          <w:sz w:val="24"/>
          <w:szCs w:val="24"/>
          <w:lang w:eastAsia="es-CO"/>
        </w:rPr>
        <w:t>segunda esposa</w:t>
      </w:r>
      <w:r w:rsidRPr="00993B60">
        <w:rPr>
          <w:rFonts w:ascii="Times New Roman" w:eastAsia="Times New Roman" w:hAnsi="Times New Roman" w:cs="Times New Roman"/>
          <w:color w:val="000000" w:themeColor="text1"/>
          <w:sz w:val="24"/>
          <w:szCs w:val="24"/>
          <w:lang w:eastAsia="es-CO"/>
        </w:rPr>
        <w:t>, María Estela Martínez.</w:t>
      </w:r>
    </w:p>
    <w:p w:rsidR="00D74803" w:rsidRPr="00993B60" w:rsidRDefault="00F72E69" w:rsidP="00F72E69">
      <w:pPr>
        <w:rPr>
          <w:rFonts w:ascii="Times New Roman" w:eastAsia="Times New Roman" w:hAnsi="Times New Roman" w:cs="Times New Roman"/>
          <w:color w:val="000000" w:themeColor="text1"/>
          <w:sz w:val="24"/>
          <w:szCs w:val="24"/>
          <w:lang w:eastAsia="es-CO"/>
        </w:rPr>
      </w:pPr>
      <w:r w:rsidRPr="003A0DF8">
        <w:rPr>
          <w:rFonts w:ascii="Times New Roman" w:hAnsi="Times New Roman" w:cs="Times New Roman"/>
          <w:color w:val="000000" w:themeColor="text1"/>
          <w:sz w:val="24"/>
          <w:szCs w:val="24"/>
          <w:highlight w:val="yellow"/>
        </w:rPr>
        <w:t>FOTO JUAN DOMINGO PERÓN</w:t>
      </w:r>
      <w:r w:rsidRPr="00993B60">
        <w:rPr>
          <w:rFonts w:ascii="Times New Roman" w:hAnsi="Times New Roman" w:cs="Times New Roman"/>
          <w:color w:val="000000" w:themeColor="text1"/>
          <w:sz w:val="24"/>
          <w:szCs w:val="24"/>
        </w:rPr>
        <w:t xml:space="preserve"> </w:t>
      </w:r>
    </w:p>
    <w:p w:rsidR="00D74803" w:rsidRPr="00993B60" w:rsidRDefault="00D74803" w:rsidP="00D74803">
      <w:pPr>
        <w:rPr>
          <w:rFonts w:ascii="Times New Roman" w:eastAsia="Times New Roman" w:hAnsi="Times New Roman" w:cs="Times New Roman"/>
          <w:color w:val="000000" w:themeColor="text1"/>
          <w:sz w:val="24"/>
          <w:szCs w:val="24"/>
          <w:lang w:eastAsia="es-CO"/>
        </w:rPr>
      </w:pPr>
    </w:p>
    <w:p w:rsidR="00D74803" w:rsidRPr="00993B60" w:rsidRDefault="00BC60C6" w:rsidP="00D74803">
      <w:pPr>
        <w:rPr>
          <w:rFonts w:ascii="Georgia" w:hAnsi="Georgia"/>
          <w:b/>
          <w:bCs/>
          <w:color w:val="000000" w:themeColor="text1"/>
          <w:sz w:val="24"/>
          <w:szCs w:val="24"/>
        </w:rPr>
      </w:pPr>
      <w:r w:rsidRPr="00993B60">
        <w:rPr>
          <w:rFonts w:ascii="Times New Roman" w:hAnsi="Times New Roman" w:cs="Times New Roman"/>
          <w:color w:val="000000" w:themeColor="text1"/>
          <w:sz w:val="24"/>
          <w:szCs w:val="24"/>
          <w:highlight w:val="yellow"/>
        </w:rPr>
        <w:t xml:space="preserve">[SECCIÓN </w:t>
      </w:r>
      <w:r>
        <w:rPr>
          <w:rFonts w:ascii="Times New Roman" w:hAnsi="Times New Roman" w:cs="Times New Roman"/>
          <w:color w:val="000000" w:themeColor="text1"/>
          <w:sz w:val="24"/>
          <w:szCs w:val="24"/>
          <w:highlight w:val="yellow"/>
        </w:rPr>
        <w:t>2</w:t>
      </w:r>
      <w:r w:rsidRPr="00993B60">
        <w:rPr>
          <w:rFonts w:ascii="Times New Roman" w:hAnsi="Times New Roman" w:cs="Times New Roman"/>
          <w:color w:val="000000" w:themeColor="text1"/>
          <w:sz w:val="24"/>
          <w:szCs w:val="24"/>
          <w:highlight w:val="yellow"/>
        </w:rPr>
        <w:t>]</w:t>
      </w:r>
      <w:r w:rsidRPr="00993B60">
        <w:rPr>
          <w:rFonts w:ascii="Times New Roman" w:hAnsi="Times New Roman" w:cs="Times New Roman"/>
          <w:color w:val="000000" w:themeColor="text1"/>
          <w:sz w:val="24"/>
          <w:szCs w:val="24"/>
        </w:rPr>
        <w:t xml:space="preserve"> </w:t>
      </w:r>
      <w:r w:rsidRPr="00A020DF">
        <w:rPr>
          <w:rFonts w:ascii="Times New Roman" w:hAnsi="Times New Roman" w:cs="Times New Roman"/>
          <w:b/>
          <w:color w:val="000000" w:themeColor="text1"/>
          <w:sz w:val="24"/>
          <w:szCs w:val="24"/>
        </w:rPr>
        <w:t>2</w:t>
      </w:r>
      <w:r>
        <w:rPr>
          <w:rFonts w:ascii="Times New Roman" w:hAnsi="Times New Roman" w:cs="Times New Roman"/>
          <w:b/>
          <w:color w:val="000000" w:themeColor="text1"/>
          <w:sz w:val="24"/>
          <w:szCs w:val="24"/>
        </w:rPr>
        <w:t>.3</w:t>
      </w:r>
      <w:r w:rsidRPr="00475094">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t>4</w:t>
      </w:r>
      <w:r w:rsidR="00ED6A26" w:rsidRPr="00993B60">
        <w:rPr>
          <w:rFonts w:ascii="Georgia" w:hAnsi="Georgia"/>
          <w:b/>
          <w:bCs/>
          <w:color w:val="000000" w:themeColor="text1"/>
          <w:sz w:val="24"/>
          <w:szCs w:val="24"/>
        </w:rPr>
        <w:t xml:space="preserve"> Estado Novo</w:t>
      </w:r>
      <w:r>
        <w:rPr>
          <w:rFonts w:ascii="Georgia" w:hAnsi="Georgia"/>
          <w:b/>
          <w:bCs/>
          <w:color w:val="000000" w:themeColor="text1"/>
          <w:sz w:val="24"/>
          <w:szCs w:val="24"/>
        </w:rPr>
        <w:t xml:space="preserve"> del Brasil</w:t>
      </w:r>
    </w:p>
    <w:p w:rsidR="00DA7A14" w:rsidRPr="00993B60" w:rsidRDefault="00DA7A14" w:rsidP="00DA7A14">
      <w:pPr>
        <w:rPr>
          <w:rFonts w:ascii="Georgia" w:eastAsia="Times New Roman" w:hAnsi="Georgia" w:cs="Times New Roman"/>
          <w:color w:val="000000" w:themeColor="text1"/>
          <w:sz w:val="24"/>
          <w:szCs w:val="24"/>
          <w:lang w:eastAsia="es-CO"/>
        </w:rPr>
      </w:pPr>
      <w:r w:rsidRPr="00993B60">
        <w:rPr>
          <w:rFonts w:ascii="Georgia" w:hAnsi="Georgia"/>
          <w:bCs/>
          <w:color w:val="000000" w:themeColor="text1"/>
          <w:sz w:val="24"/>
          <w:szCs w:val="24"/>
        </w:rPr>
        <w:t xml:space="preserve">Con la iniciativa del militar </w:t>
      </w:r>
      <w:r w:rsidRPr="00AC2B82">
        <w:rPr>
          <w:rFonts w:ascii="Georgia" w:hAnsi="Georgia"/>
          <w:b/>
          <w:bCs/>
          <w:color w:val="000000" w:themeColor="text1"/>
          <w:sz w:val="24"/>
          <w:szCs w:val="24"/>
        </w:rPr>
        <w:t>Getulio Vargas</w:t>
      </w:r>
      <w:r w:rsidRPr="00993B60">
        <w:rPr>
          <w:rFonts w:ascii="Georgia" w:hAnsi="Georgia"/>
          <w:bCs/>
          <w:color w:val="000000" w:themeColor="text1"/>
          <w:sz w:val="24"/>
          <w:szCs w:val="24"/>
        </w:rPr>
        <w:t xml:space="preserve"> surgió </w:t>
      </w:r>
      <w:r w:rsidRPr="00993B60">
        <w:rPr>
          <w:rFonts w:ascii="Georgia" w:eastAsia="Times New Roman" w:hAnsi="Georgia" w:cs="Times New Roman"/>
          <w:color w:val="000000" w:themeColor="text1"/>
          <w:sz w:val="24"/>
          <w:szCs w:val="24"/>
          <w:lang w:eastAsia="es-CO"/>
        </w:rPr>
        <w:t xml:space="preserve">el </w:t>
      </w:r>
      <w:r w:rsidRPr="00993B60">
        <w:rPr>
          <w:rFonts w:ascii="Georgia" w:eastAsia="Times New Roman" w:hAnsi="Georgia" w:cs="Times New Roman"/>
          <w:b/>
          <w:color w:val="000000" w:themeColor="text1"/>
          <w:sz w:val="24"/>
          <w:szCs w:val="24"/>
          <w:lang w:eastAsia="es-CO"/>
        </w:rPr>
        <w:t>Estado Novo</w:t>
      </w:r>
      <w:r w:rsidRPr="00993B60">
        <w:rPr>
          <w:rFonts w:ascii="Georgia" w:eastAsia="Times New Roman" w:hAnsi="Georgia" w:cs="Times New Roman"/>
          <w:color w:val="000000" w:themeColor="text1"/>
          <w:sz w:val="24"/>
          <w:szCs w:val="24"/>
          <w:lang w:eastAsia="es-CO"/>
        </w:rPr>
        <w:t>, que fue la forma que tomó el gobierno de Brasil durante el período 1937-1945.</w:t>
      </w:r>
    </w:p>
    <w:p w:rsidR="00DA7A14" w:rsidRPr="00993B60" w:rsidRDefault="00DA7A14" w:rsidP="00DA7A14">
      <w:pPr>
        <w:spacing w:after="0" w:line="285" w:lineRule="atLeast"/>
        <w:jc w:val="both"/>
        <w:rPr>
          <w:rFonts w:ascii="Georgia" w:eastAsia="Times New Roman" w:hAnsi="Georgia" w:cs="Times New Roman"/>
          <w:color w:val="000000" w:themeColor="text1"/>
          <w:sz w:val="24"/>
          <w:szCs w:val="24"/>
          <w:lang w:eastAsia="es-CO"/>
        </w:rPr>
      </w:pPr>
      <w:bookmarkStart w:id="14" w:name="INDICE02"/>
      <w:bookmarkEnd w:id="14"/>
      <w:r w:rsidRPr="00993B60">
        <w:rPr>
          <w:rFonts w:ascii="Georgia" w:eastAsia="Times New Roman" w:hAnsi="Georgia" w:cs="Times New Roman"/>
          <w:color w:val="000000" w:themeColor="text1"/>
          <w:sz w:val="24"/>
          <w:szCs w:val="24"/>
          <w:lang w:eastAsia="es-CO"/>
        </w:rPr>
        <w:t>Vargas llegó al poder en 1930, tras un golpe de Estado</w:t>
      </w:r>
      <w:bookmarkStart w:id="15" w:name="INDICE03"/>
      <w:bookmarkEnd w:id="15"/>
      <w:r w:rsidRPr="00993B60">
        <w:rPr>
          <w:rFonts w:ascii="Georgia" w:eastAsia="Times New Roman" w:hAnsi="Georgia" w:cs="Times New Roman"/>
          <w:color w:val="000000" w:themeColor="text1"/>
          <w:sz w:val="24"/>
          <w:szCs w:val="24"/>
          <w:lang w:eastAsia="es-CO"/>
        </w:rPr>
        <w:t xml:space="preserve">. Tuvo que hacer frente a diversas dificultades, la más importante de las cuales fue el intento de golpe de </w:t>
      </w:r>
      <w:r w:rsidR="00AC2B82">
        <w:rPr>
          <w:rFonts w:ascii="Georgia" w:eastAsia="Times New Roman" w:hAnsi="Georgia" w:cs="Times New Roman"/>
          <w:color w:val="000000" w:themeColor="text1"/>
          <w:sz w:val="24"/>
          <w:szCs w:val="24"/>
          <w:lang w:eastAsia="es-CO"/>
        </w:rPr>
        <w:t>E</w:t>
      </w:r>
      <w:r w:rsidRPr="00993B60">
        <w:rPr>
          <w:rFonts w:ascii="Georgia" w:eastAsia="Times New Roman" w:hAnsi="Georgia" w:cs="Times New Roman"/>
          <w:color w:val="000000" w:themeColor="text1"/>
          <w:sz w:val="24"/>
          <w:szCs w:val="24"/>
          <w:lang w:eastAsia="es-CO"/>
        </w:rPr>
        <w:t xml:space="preserve">stado por los </w:t>
      </w:r>
      <w:r w:rsidRPr="00AC2B82">
        <w:rPr>
          <w:rFonts w:ascii="Georgia" w:eastAsia="Times New Roman" w:hAnsi="Georgia" w:cs="Times New Roman"/>
          <w:b/>
          <w:color w:val="000000" w:themeColor="text1"/>
          <w:sz w:val="24"/>
          <w:szCs w:val="24"/>
          <w:lang w:eastAsia="es-CO"/>
        </w:rPr>
        <w:t>comunistas</w:t>
      </w:r>
      <w:r w:rsidRPr="00993B60">
        <w:rPr>
          <w:rFonts w:ascii="Georgia" w:eastAsia="Times New Roman" w:hAnsi="Georgia" w:cs="Times New Roman"/>
          <w:color w:val="000000" w:themeColor="text1"/>
          <w:sz w:val="24"/>
          <w:szCs w:val="24"/>
          <w:lang w:eastAsia="es-CO"/>
        </w:rPr>
        <w:t xml:space="preserve"> en noviembre de 1935. Aunque la intentona fracasó, alarmó a las </w:t>
      </w:r>
      <w:r w:rsidRPr="00993B60">
        <w:rPr>
          <w:rFonts w:ascii="Georgia" w:eastAsia="Times New Roman" w:hAnsi="Georgia" w:cs="Times New Roman"/>
          <w:b/>
          <w:color w:val="000000" w:themeColor="text1"/>
          <w:sz w:val="24"/>
          <w:szCs w:val="24"/>
          <w:lang w:eastAsia="es-CO"/>
        </w:rPr>
        <w:t>clases media y alta</w:t>
      </w:r>
      <w:r w:rsidRPr="00993B60">
        <w:rPr>
          <w:rFonts w:ascii="Georgia" w:eastAsia="Times New Roman" w:hAnsi="Georgia" w:cs="Times New Roman"/>
          <w:color w:val="000000" w:themeColor="text1"/>
          <w:sz w:val="24"/>
          <w:szCs w:val="24"/>
          <w:lang w:eastAsia="es-CO"/>
        </w:rPr>
        <w:t xml:space="preserve"> que apoyaron a quien </w:t>
      </w:r>
      <w:proofErr w:type="gramStart"/>
      <w:r w:rsidRPr="00993B60">
        <w:rPr>
          <w:rFonts w:ascii="Georgia" w:eastAsia="Times New Roman" w:hAnsi="Georgia" w:cs="Times New Roman"/>
          <w:color w:val="000000" w:themeColor="text1"/>
          <w:sz w:val="24"/>
          <w:szCs w:val="24"/>
          <w:lang w:eastAsia="es-CO"/>
        </w:rPr>
        <w:t>les</w:t>
      </w:r>
      <w:proofErr w:type="gramEnd"/>
      <w:r w:rsidRPr="00993B60">
        <w:rPr>
          <w:rFonts w:ascii="Georgia" w:eastAsia="Times New Roman" w:hAnsi="Georgia" w:cs="Times New Roman"/>
          <w:color w:val="000000" w:themeColor="text1"/>
          <w:sz w:val="24"/>
          <w:szCs w:val="24"/>
          <w:lang w:eastAsia="es-CO"/>
        </w:rPr>
        <w:t xml:space="preserve"> asegura</w:t>
      </w:r>
      <w:r w:rsidR="004613CD" w:rsidRPr="00993B60">
        <w:rPr>
          <w:rFonts w:ascii="Georgia" w:eastAsia="Times New Roman" w:hAnsi="Georgia" w:cs="Times New Roman"/>
          <w:color w:val="000000" w:themeColor="text1"/>
          <w:sz w:val="24"/>
          <w:szCs w:val="24"/>
          <w:lang w:eastAsia="es-CO"/>
        </w:rPr>
        <w:t>ra</w:t>
      </w:r>
      <w:r w:rsidRPr="00993B60">
        <w:rPr>
          <w:rFonts w:ascii="Georgia" w:eastAsia="Times New Roman" w:hAnsi="Georgia" w:cs="Times New Roman"/>
          <w:color w:val="000000" w:themeColor="text1"/>
          <w:sz w:val="24"/>
          <w:szCs w:val="24"/>
          <w:lang w:eastAsia="es-CO"/>
        </w:rPr>
        <w:t xml:space="preserve"> el orden social. Ese alguien fue Vargas.</w:t>
      </w:r>
    </w:p>
    <w:p w:rsidR="00DA7A14" w:rsidRPr="00993B60" w:rsidRDefault="00DA7A14" w:rsidP="00DA7A14">
      <w:pPr>
        <w:spacing w:after="0" w:line="285" w:lineRule="atLeast"/>
        <w:jc w:val="both"/>
        <w:rPr>
          <w:rFonts w:ascii="Times New Roman" w:eastAsia="Times New Roman" w:hAnsi="Times New Roman" w:cs="Times New Roman"/>
          <w:color w:val="000000" w:themeColor="text1"/>
          <w:sz w:val="24"/>
          <w:szCs w:val="24"/>
          <w:lang w:eastAsia="es-CO"/>
        </w:rPr>
      </w:pPr>
    </w:p>
    <w:p w:rsidR="00DA7A14" w:rsidRPr="00993B60" w:rsidRDefault="00DA7A14" w:rsidP="00DA7A14">
      <w:pPr>
        <w:spacing w:after="0" w:line="285" w:lineRule="atLeast"/>
        <w:jc w:val="both"/>
        <w:rPr>
          <w:rFonts w:ascii="Georgia" w:eastAsia="Times New Roman" w:hAnsi="Georgia" w:cs="Times New Roman"/>
          <w:color w:val="000000" w:themeColor="text1"/>
          <w:sz w:val="24"/>
          <w:szCs w:val="24"/>
          <w:lang w:eastAsia="es-CO"/>
        </w:rPr>
      </w:pPr>
      <w:r w:rsidRPr="00993B60">
        <w:rPr>
          <w:rFonts w:ascii="Georgia" w:eastAsia="Times New Roman" w:hAnsi="Georgia" w:cs="Times New Roman"/>
          <w:color w:val="000000" w:themeColor="text1"/>
          <w:sz w:val="24"/>
          <w:szCs w:val="24"/>
          <w:lang w:eastAsia="es-CO"/>
        </w:rPr>
        <w:t xml:space="preserve">Llegado el momento de dejar el poder, a finales de 1937, Vargas, alegando la existencia de una supuesta conjura comunista (el plan Cohen), reclamó poderes extraordinarios al Congreso para suspender las garantías constitucionales y dar </w:t>
      </w:r>
      <w:r w:rsidR="00AC2B82">
        <w:rPr>
          <w:rFonts w:ascii="Georgia" w:eastAsia="Times New Roman" w:hAnsi="Georgia" w:cs="Times New Roman"/>
          <w:color w:val="000000" w:themeColor="text1"/>
          <w:sz w:val="24"/>
          <w:szCs w:val="24"/>
          <w:lang w:eastAsia="es-CO"/>
        </w:rPr>
        <w:t xml:space="preserve">otro golpe. Con ese golpe surgió el </w:t>
      </w:r>
      <w:r w:rsidRPr="00993B60">
        <w:rPr>
          <w:rFonts w:ascii="Georgia" w:eastAsia="Times New Roman" w:hAnsi="Georgia" w:cs="Times New Roman"/>
          <w:color w:val="000000" w:themeColor="text1"/>
          <w:sz w:val="24"/>
          <w:szCs w:val="24"/>
          <w:lang w:eastAsia="es-CO"/>
        </w:rPr>
        <w:t>Estado Novo, acatado prácticamente sin protestas.</w:t>
      </w:r>
    </w:p>
    <w:p w:rsidR="00DA7A14" w:rsidRPr="00993B60" w:rsidRDefault="00DA7A14" w:rsidP="00DA7A14">
      <w:pPr>
        <w:spacing w:after="0" w:line="285" w:lineRule="atLeast"/>
        <w:jc w:val="both"/>
        <w:rPr>
          <w:rFonts w:ascii="Georgia" w:eastAsia="Times New Roman" w:hAnsi="Georgia" w:cs="Times New Roman"/>
          <w:color w:val="000000" w:themeColor="text1"/>
          <w:sz w:val="24"/>
          <w:szCs w:val="24"/>
          <w:lang w:eastAsia="es-CO"/>
        </w:rPr>
      </w:pPr>
      <w:bookmarkStart w:id="16" w:name="INDICE04"/>
      <w:bookmarkEnd w:id="16"/>
    </w:p>
    <w:p w:rsidR="00DA7A14" w:rsidRPr="00993B60" w:rsidRDefault="00DA7A14" w:rsidP="00DA7A14">
      <w:pPr>
        <w:spacing w:after="0" w:line="285" w:lineRule="atLeast"/>
        <w:jc w:val="both"/>
        <w:rPr>
          <w:rFonts w:ascii="Georgia" w:eastAsia="Times New Roman" w:hAnsi="Georgia" w:cs="Times New Roman"/>
          <w:color w:val="000000" w:themeColor="text1"/>
          <w:sz w:val="24"/>
          <w:szCs w:val="24"/>
          <w:lang w:eastAsia="es-CO"/>
        </w:rPr>
      </w:pPr>
      <w:r w:rsidRPr="00993B60">
        <w:rPr>
          <w:rFonts w:ascii="Georgia" w:eastAsia="Times New Roman" w:hAnsi="Georgia" w:cs="Times New Roman"/>
          <w:color w:val="000000" w:themeColor="text1"/>
          <w:sz w:val="24"/>
          <w:szCs w:val="24"/>
          <w:lang w:eastAsia="es-CO"/>
        </w:rPr>
        <w:t xml:space="preserve">El </w:t>
      </w:r>
      <w:r w:rsidRPr="00AC2B82">
        <w:rPr>
          <w:rFonts w:ascii="Georgia" w:eastAsia="Times New Roman" w:hAnsi="Georgia" w:cs="Times New Roman"/>
          <w:b/>
          <w:color w:val="000000" w:themeColor="text1"/>
          <w:sz w:val="24"/>
          <w:szCs w:val="24"/>
          <w:lang w:eastAsia="es-CO"/>
        </w:rPr>
        <w:t>Estado Novo</w:t>
      </w:r>
      <w:r w:rsidRPr="00993B60">
        <w:rPr>
          <w:rFonts w:ascii="Georgia" w:eastAsia="Times New Roman" w:hAnsi="Georgia" w:cs="Times New Roman"/>
          <w:color w:val="000000" w:themeColor="text1"/>
          <w:sz w:val="24"/>
          <w:szCs w:val="24"/>
          <w:lang w:eastAsia="es-CO"/>
        </w:rPr>
        <w:t xml:space="preserve"> </w:t>
      </w:r>
      <w:r w:rsidR="00AC2B82">
        <w:rPr>
          <w:rFonts w:ascii="Georgia" w:eastAsia="Times New Roman" w:hAnsi="Georgia" w:cs="Times New Roman"/>
          <w:color w:val="000000" w:themeColor="text1"/>
          <w:sz w:val="24"/>
          <w:szCs w:val="24"/>
          <w:lang w:eastAsia="es-CO"/>
        </w:rPr>
        <w:t xml:space="preserve">fue una forma de gobierno que </w:t>
      </w:r>
      <w:r w:rsidRPr="00993B60">
        <w:rPr>
          <w:rFonts w:ascii="Georgia" w:eastAsia="Times New Roman" w:hAnsi="Georgia" w:cs="Times New Roman"/>
          <w:color w:val="000000" w:themeColor="text1"/>
          <w:sz w:val="24"/>
          <w:szCs w:val="24"/>
          <w:lang w:eastAsia="es-CO"/>
        </w:rPr>
        <w:t xml:space="preserve">mezcló las </w:t>
      </w:r>
      <w:r w:rsidRPr="00AC2B82">
        <w:rPr>
          <w:rFonts w:ascii="Georgia" w:eastAsia="Times New Roman" w:hAnsi="Georgia" w:cs="Times New Roman"/>
          <w:b/>
          <w:color w:val="000000" w:themeColor="text1"/>
          <w:sz w:val="24"/>
          <w:szCs w:val="24"/>
          <w:lang w:eastAsia="es-CO"/>
        </w:rPr>
        <w:t>ideas autoritarias</w:t>
      </w:r>
      <w:r w:rsidRPr="00993B60">
        <w:rPr>
          <w:rFonts w:ascii="Georgia" w:eastAsia="Times New Roman" w:hAnsi="Georgia" w:cs="Times New Roman"/>
          <w:color w:val="000000" w:themeColor="text1"/>
          <w:sz w:val="24"/>
          <w:szCs w:val="24"/>
          <w:lang w:eastAsia="es-CO"/>
        </w:rPr>
        <w:t xml:space="preserve"> europeas vigentes </w:t>
      </w:r>
      <w:r w:rsidR="002F7D82" w:rsidRPr="00993B60">
        <w:rPr>
          <w:rFonts w:ascii="Georgia" w:eastAsia="Times New Roman" w:hAnsi="Georgia" w:cs="Times New Roman"/>
          <w:color w:val="000000" w:themeColor="text1"/>
          <w:sz w:val="24"/>
          <w:szCs w:val="24"/>
          <w:lang w:eastAsia="es-CO"/>
        </w:rPr>
        <w:t xml:space="preserve">como el </w:t>
      </w:r>
      <w:r w:rsidRPr="00993B60">
        <w:rPr>
          <w:rFonts w:ascii="Georgia" w:eastAsia="Times New Roman" w:hAnsi="Georgia" w:cs="Times New Roman"/>
          <w:b/>
          <w:color w:val="000000" w:themeColor="text1"/>
          <w:sz w:val="24"/>
          <w:szCs w:val="24"/>
          <w:lang w:eastAsia="es-CO"/>
        </w:rPr>
        <w:t>fascismo</w:t>
      </w:r>
      <w:r w:rsidR="002F7D82" w:rsidRPr="00993B60">
        <w:rPr>
          <w:rFonts w:ascii="Georgia" w:eastAsia="Times New Roman" w:hAnsi="Georgia" w:cs="Times New Roman"/>
          <w:color w:val="000000" w:themeColor="text1"/>
          <w:sz w:val="24"/>
          <w:szCs w:val="24"/>
          <w:lang w:eastAsia="es-CO"/>
        </w:rPr>
        <w:t xml:space="preserve"> </w:t>
      </w:r>
      <w:r w:rsidRPr="00993B60">
        <w:rPr>
          <w:rFonts w:ascii="Georgia" w:eastAsia="Times New Roman" w:hAnsi="Georgia" w:cs="Times New Roman"/>
          <w:color w:val="000000" w:themeColor="text1"/>
          <w:sz w:val="24"/>
          <w:szCs w:val="24"/>
          <w:lang w:eastAsia="es-CO"/>
        </w:rPr>
        <w:t>y elementos originales brasileños. Así, si bien fue un régimen que exaltó la figura del jefe supremo, no intentó encuadrar al pueblo en una organización de masas.</w:t>
      </w:r>
    </w:p>
    <w:p w:rsidR="003F1193" w:rsidRPr="00993B60" w:rsidRDefault="003F1193" w:rsidP="00DA7A14">
      <w:pPr>
        <w:spacing w:after="0" w:line="285" w:lineRule="atLeast"/>
        <w:jc w:val="both"/>
        <w:rPr>
          <w:rFonts w:ascii="Georgia" w:eastAsia="Times New Roman" w:hAnsi="Georgia" w:cs="Times New Roman"/>
          <w:color w:val="000000" w:themeColor="text1"/>
          <w:sz w:val="24"/>
          <w:szCs w:val="24"/>
          <w:lang w:eastAsia="es-CO"/>
        </w:rPr>
      </w:pPr>
      <w:bookmarkStart w:id="17" w:name="INDICE05"/>
      <w:bookmarkEnd w:id="17"/>
    </w:p>
    <w:p w:rsidR="00174AA2" w:rsidRPr="00993B60" w:rsidRDefault="00262D14" w:rsidP="00DA7A14">
      <w:pPr>
        <w:spacing w:after="0" w:line="285" w:lineRule="atLeast"/>
        <w:jc w:val="both"/>
        <w:rPr>
          <w:rFonts w:ascii="Georgia" w:eastAsia="Times New Roman" w:hAnsi="Georgia" w:cs="Times New Roman"/>
          <w:color w:val="000000" w:themeColor="text1"/>
          <w:sz w:val="24"/>
          <w:szCs w:val="24"/>
          <w:lang w:eastAsia="es-CO"/>
        </w:rPr>
      </w:pPr>
      <w:r w:rsidRPr="00993B60">
        <w:rPr>
          <w:rFonts w:ascii="Georgia" w:eastAsia="Times New Roman" w:hAnsi="Georgia" w:cs="Times New Roman"/>
          <w:color w:val="000000" w:themeColor="text1"/>
          <w:sz w:val="24"/>
          <w:szCs w:val="24"/>
          <w:lang w:eastAsia="es-CO"/>
        </w:rPr>
        <w:t xml:space="preserve">La influencia política del </w:t>
      </w:r>
      <w:r w:rsidRPr="00AC2B82">
        <w:rPr>
          <w:rFonts w:ascii="Georgia" w:eastAsia="Times New Roman" w:hAnsi="Georgia" w:cs="Times New Roman"/>
          <w:b/>
          <w:color w:val="000000" w:themeColor="text1"/>
          <w:sz w:val="24"/>
          <w:szCs w:val="24"/>
          <w:lang w:eastAsia="es-CO"/>
        </w:rPr>
        <w:t>Brasil del presente</w:t>
      </w:r>
      <w:r w:rsidRPr="00993B60">
        <w:rPr>
          <w:rFonts w:ascii="Georgia" w:eastAsia="Times New Roman" w:hAnsi="Georgia" w:cs="Times New Roman"/>
          <w:color w:val="000000" w:themeColor="text1"/>
          <w:sz w:val="24"/>
          <w:szCs w:val="24"/>
          <w:lang w:eastAsia="es-CO"/>
        </w:rPr>
        <w:t>, que está catalogado como el país con la o</w:t>
      </w:r>
      <w:r w:rsidRPr="00AC2B82">
        <w:rPr>
          <w:rFonts w:ascii="Georgia" w:eastAsia="Times New Roman" w:hAnsi="Georgia" w:cs="Times New Roman"/>
          <w:b/>
          <w:color w:val="000000" w:themeColor="text1"/>
          <w:sz w:val="24"/>
          <w:szCs w:val="24"/>
          <w:lang w:eastAsia="es-CO"/>
        </w:rPr>
        <w:t xml:space="preserve">ctava economía </w:t>
      </w:r>
      <w:r w:rsidRPr="00993B60">
        <w:rPr>
          <w:rFonts w:ascii="Georgia" w:eastAsia="Times New Roman" w:hAnsi="Georgia" w:cs="Times New Roman"/>
          <w:color w:val="000000" w:themeColor="text1"/>
          <w:sz w:val="24"/>
          <w:szCs w:val="24"/>
          <w:lang w:eastAsia="es-CO"/>
        </w:rPr>
        <w:t xml:space="preserve">más fuerte del mundo tiene sus bases en el </w:t>
      </w:r>
      <w:r w:rsidRPr="00AC2B82">
        <w:rPr>
          <w:rFonts w:ascii="Georgia" w:eastAsia="Times New Roman" w:hAnsi="Georgia" w:cs="Times New Roman"/>
          <w:b/>
          <w:color w:val="000000" w:themeColor="text1"/>
          <w:sz w:val="24"/>
          <w:szCs w:val="24"/>
          <w:lang w:eastAsia="es-CO"/>
        </w:rPr>
        <w:t>populismo</w:t>
      </w:r>
      <w:r w:rsidR="002F7D82" w:rsidRPr="00993B60">
        <w:rPr>
          <w:rFonts w:ascii="Georgia" w:eastAsia="Times New Roman" w:hAnsi="Georgia" w:cs="Times New Roman"/>
          <w:color w:val="000000" w:themeColor="text1"/>
          <w:sz w:val="24"/>
          <w:szCs w:val="24"/>
          <w:lang w:eastAsia="es-CO"/>
        </w:rPr>
        <w:t xml:space="preserve"> de inició en los </w:t>
      </w:r>
      <w:r w:rsidR="002F7D82" w:rsidRPr="00AC2B82">
        <w:rPr>
          <w:rFonts w:ascii="Georgia" w:eastAsia="Times New Roman" w:hAnsi="Georgia" w:cs="Times New Roman"/>
          <w:b/>
          <w:color w:val="000000" w:themeColor="text1"/>
          <w:sz w:val="24"/>
          <w:szCs w:val="24"/>
          <w:lang w:eastAsia="es-CO"/>
        </w:rPr>
        <w:t>años treinta</w:t>
      </w:r>
      <w:r w:rsidRPr="00993B60">
        <w:rPr>
          <w:rFonts w:ascii="Georgia" w:eastAsia="Times New Roman" w:hAnsi="Georgia" w:cs="Times New Roman"/>
          <w:color w:val="000000" w:themeColor="text1"/>
          <w:sz w:val="24"/>
          <w:szCs w:val="24"/>
          <w:lang w:eastAsia="es-CO"/>
        </w:rPr>
        <w:t xml:space="preserve">. </w:t>
      </w:r>
      <w:r w:rsidR="00D42397">
        <w:rPr>
          <w:rFonts w:ascii="Georgia" w:eastAsia="Times New Roman" w:hAnsi="Georgia" w:cs="Times New Roman"/>
          <w:color w:val="000000" w:themeColor="text1"/>
          <w:sz w:val="24"/>
          <w:szCs w:val="24"/>
          <w:lang w:eastAsia="es-CO"/>
        </w:rPr>
        <w:t>La política del Estado Novo</w:t>
      </w:r>
      <w:r w:rsidR="003F1193" w:rsidRPr="00993B60">
        <w:rPr>
          <w:rFonts w:ascii="Georgia" w:eastAsia="Times New Roman" w:hAnsi="Georgia" w:cs="Times New Roman"/>
          <w:color w:val="000000" w:themeColor="text1"/>
          <w:sz w:val="24"/>
          <w:szCs w:val="24"/>
          <w:lang w:eastAsia="es-CO"/>
        </w:rPr>
        <w:t xml:space="preserve"> incrementó</w:t>
      </w:r>
      <w:r w:rsidR="00DA7A14" w:rsidRPr="00993B60">
        <w:rPr>
          <w:rFonts w:ascii="Georgia" w:eastAsia="Times New Roman" w:hAnsi="Georgia" w:cs="Times New Roman"/>
          <w:color w:val="000000" w:themeColor="text1"/>
          <w:sz w:val="24"/>
          <w:szCs w:val="24"/>
          <w:lang w:eastAsia="es-CO"/>
        </w:rPr>
        <w:t xml:space="preserve"> </w:t>
      </w:r>
      <w:r w:rsidR="003F1193" w:rsidRPr="00993B60">
        <w:rPr>
          <w:rFonts w:ascii="Georgia" w:eastAsia="Times New Roman" w:hAnsi="Georgia" w:cs="Times New Roman"/>
          <w:color w:val="000000" w:themeColor="text1"/>
          <w:sz w:val="24"/>
          <w:szCs w:val="24"/>
          <w:lang w:eastAsia="es-CO"/>
        </w:rPr>
        <w:t xml:space="preserve">la </w:t>
      </w:r>
      <w:r w:rsidR="003F1193" w:rsidRPr="00D42397">
        <w:rPr>
          <w:rFonts w:ascii="Georgia" w:eastAsia="Times New Roman" w:hAnsi="Georgia" w:cs="Times New Roman"/>
          <w:b/>
          <w:color w:val="000000" w:themeColor="text1"/>
          <w:sz w:val="24"/>
          <w:szCs w:val="24"/>
          <w:lang w:eastAsia="es-CO"/>
        </w:rPr>
        <w:t xml:space="preserve">intervención económica </w:t>
      </w:r>
      <w:r w:rsidR="00DA7A14" w:rsidRPr="00D42397">
        <w:rPr>
          <w:rFonts w:ascii="Georgia" w:eastAsia="Times New Roman" w:hAnsi="Georgia" w:cs="Times New Roman"/>
          <w:b/>
          <w:color w:val="000000" w:themeColor="text1"/>
          <w:sz w:val="24"/>
          <w:szCs w:val="24"/>
          <w:lang w:eastAsia="es-CO"/>
        </w:rPr>
        <w:t xml:space="preserve">del </w:t>
      </w:r>
      <w:r w:rsidR="003F1193" w:rsidRPr="00D42397">
        <w:rPr>
          <w:rFonts w:ascii="Georgia" w:eastAsia="Times New Roman" w:hAnsi="Georgia" w:cs="Times New Roman"/>
          <w:b/>
          <w:color w:val="000000" w:themeColor="text1"/>
          <w:sz w:val="24"/>
          <w:szCs w:val="24"/>
          <w:lang w:eastAsia="es-CO"/>
        </w:rPr>
        <w:t>E</w:t>
      </w:r>
      <w:r w:rsidR="00DA7A14" w:rsidRPr="00D42397">
        <w:rPr>
          <w:rFonts w:ascii="Georgia" w:eastAsia="Times New Roman" w:hAnsi="Georgia" w:cs="Times New Roman"/>
          <w:b/>
          <w:color w:val="000000" w:themeColor="text1"/>
          <w:sz w:val="24"/>
          <w:szCs w:val="24"/>
          <w:lang w:eastAsia="es-CO"/>
        </w:rPr>
        <w:t>stado</w:t>
      </w:r>
      <w:r w:rsidR="003F1193" w:rsidRPr="00993B60">
        <w:rPr>
          <w:rFonts w:ascii="Georgia" w:eastAsia="Times New Roman" w:hAnsi="Georgia" w:cs="Times New Roman"/>
          <w:color w:val="000000" w:themeColor="text1"/>
          <w:sz w:val="24"/>
          <w:szCs w:val="24"/>
          <w:lang w:eastAsia="es-CO"/>
        </w:rPr>
        <w:t xml:space="preserve"> </w:t>
      </w:r>
      <w:r w:rsidR="00DA7A14" w:rsidRPr="00993B60">
        <w:rPr>
          <w:rFonts w:ascii="Georgia" w:eastAsia="Times New Roman" w:hAnsi="Georgia" w:cs="Times New Roman"/>
          <w:color w:val="000000" w:themeColor="text1"/>
          <w:sz w:val="24"/>
          <w:szCs w:val="24"/>
          <w:lang w:eastAsia="es-CO"/>
        </w:rPr>
        <w:t xml:space="preserve">favoreciendo la expansión de </w:t>
      </w:r>
      <w:r w:rsidR="003F1193" w:rsidRPr="00993B60">
        <w:rPr>
          <w:rFonts w:ascii="Georgia" w:eastAsia="Times New Roman" w:hAnsi="Georgia" w:cs="Times New Roman"/>
          <w:color w:val="000000" w:themeColor="text1"/>
          <w:sz w:val="24"/>
          <w:szCs w:val="24"/>
          <w:lang w:eastAsia="es-CO"/>
        </w:rPr>
        <w:t xml:space="preserve">la industria nacional. </w:t>
      </w:r>
    </w:p>
    <w:p w:rsidR="00174AA2" w:rsidRPr="00993B60" w:rsidRDefault="00174AA2" w:rsidP="00DA7A14">
      <w:pPr>
        <w:spacing w:after="0" w:line="285" w:lineRule="atLeast"/>
        <w:jc w:val="both"/>
        <w:rPr>
          <w:rFonts w:ascii="Georgia" w:eastAsia="Times New Roman" w:hAnsi="Georgia" w:cs="Times New Roman"/>
          <w:color w:val="000000" w:themeColor="text1"/>
          <w:sz w:val="24"/>
          <w:szCs w:val="24"/>
          <w:lang w:eastAsia="es-CO"/>
        </w:rPr>
      </w:pPr>
    </w:p>
    <w:p w:rsidR="00DA7A14" w:rsidRPr="00993B60" w:rsidRDefault="00DA7A14" w:rsidP="00DA7A14">
      <w:pPr>
        <w:spacing w:after="0" w:line="285" w:lineRule="atLeast"/>
        <w:jc w:val="both"/>
        <w:rPr>
          <w:rFonts w:ascii="Georgia" w:eastAsia="Times New Roman" w:hAnsi="Georgia" w:cs="Times New Roman"/>
          <w:color w:val="000000" w:themeColor="text1"/>
          <w:sz w:val="24"/>
          <w:szCs w:val="24"/>
          <w:lang w:eastAsia="es-CO"/>
        </w:rPr>
      </w:pPr>
      <w:r w:rsidRPr="00993B60">
        <w:rPr>
          <w:rFonts w:ascii="Georgia" w:eastAsia="Times New Roman" w:hAnsi="Georgia" w:cs="Times New Roman"/>
          <w:color w:val="000000" w:themeColor="text1"/>
          <w:sz w:val="24"/>
          <w:szCs w:val="24"/>
          <w:lang w:eastAsia="es-CO"/>
        </w:rPr>
        <w:t xml:space="preserve">Por otro lado, el estallido de la </w:t>
      </w:r>
      <w:r w:rsidRPr="00D42397">
        <w:rPr>
          <w:rFonts w:ascii="Georgia" w:eastAsia="Times New Roman" w:hAnsi="Georgia" w:cs="Times New Roman"/>
          <w:b/>
          <w:color w:val="000000" w:themeColor="text1"/>
          <w:sz w:val="24"/>
          <w:szCs w:val="24"/>
          <w:lang w:eastAsia="es-CO"/>
        </w:rPr>
        <w:t>II Guerra Mundial</w:t>
      </w:r>
      <w:r w:rsidRPr="00993B60">
        <w:rPr>
          <w:rFonts w:ascii="Georgia" w:eastAsia="Times New Roman" w:hAnsi="Georgia" w:cs="Times New Roman"/>
          <w:color w:val="000000" w:themeColor="text1"/>
          <w:sz w:val="24"/>
          <w:szCs w:val="24"/>
          <w:lang w:eastAsia="es-CO"/>
        </w:rPr>
        <w:t xml:space="preserve"> fue beneficioso para la industria brasileña, ya que eliminó la competencia industrial de varios países implicados en el conflicto (como Alemania o el Reino Unido) e impulsó las </w:t>
      </w:r>
      <w:r w:rsidRPr="00993B60">
        <w:rPr>
          <w:rFonts w:ascii="Georgia" w:eastAsia="Times New Roman" w:hAnsi="Georgia" w:cs="Times New Roman"/>
          <w:b/>
          <w:color w:val="000000" w:themeColor="text1"/>
          <w:sz w:val="24"/>
          <w:szCs w:val="24"/>
          <w:lang w:eastAsia="es-CO"/>
        </w:rPr>
        <w:t>industrias estratégicas</w:t>
      </w:r>
      <w:r w:rsidRPr="00993B60">
        <w:rPr>
          <w:rFonts w:ascii="Georgia" w:eastAsia="Times New Roman" w:hAnsi="Georgia" w:cs="Times New Roman"/>
          <w:color w:val="000000" w:themeColor="text1"/>
          <w:sz w:val="24"/>
          <w:szCs w:val="24"/>
          <w:lang w:eastAsia="es-CO"/>
        </w:rPr>
        <w:t xml:space="preserve"> y el </w:t>
      </w:r>
      <w:r w:rsidRPr="00993B60">
        <w:rPr>
          <w:rFonts w:ascii="Georgia" w:eastAsia="Times New Roman" w:hAnsi="Georgia" w:cs="Times New Roman"/>
          <w:b/>
          <w:color w:val="000000" w:themeColor="text1"/>
          <w:sz w:val="24"/>
          <w:szCs w:val="24"/>
          <w:lang w:eastAsia="es-CO"/>
        </w:rPr>
        <w:t>consumo interior</w:t>
      </w:r>
      <w:r w:rsidRPr="00993B60">
        <w:rPr>
          <w:rFonts w:ascii="Georgia" w:eastAsia="Times New Roman" w:hAnsi="Georgia" w:cs="Times New Roman"/>
          <w:color w:val="000000" w:themeColor="text1"/>
          <w:sz w:val="24"/>
          <w:szCs w:val="24"/>
          <w:lang w:eastAsia="es-CO"/>
        </w:rPr>
        <w:t>.</w:t>
      </w:r>
      <w:r w:rsidR="00174AA2" w:rsidRPr="00993B60">
        <w:rPr>
          <w:rFonts w:ascii="Georgia" w:eastAsia="Times New Roman" w:hAnsi="Georgia" w:cs="Times New Roman"/>
          <w:color w:val="000000" w:themeColor="text1"/>
          <w:sz w:val="24"/>
          <w:szCs w:val="24"/>
          <w:lang w:eastAsia="es-CO"/>
        </w:rPr>
        <w:t xml:space="preserve"> </w:t>
      </w:r>
      <w:r w:rsidRPr="00993B60">
        <w:rPr>
          <w:rFonts w:ascii="Georgia" w:eastAsia="Times New Roman" w:hAnsi="Georgia" w:cs="Times New Roman"/>
          <w:color w:val="000000" w:themeColor="text1"/>
          <w:sz w:val="24"/>
          <w:szCs w:val="24"/>
          <w:lang w:eastAsia="es-CO"/>
        </w:rPr>
        <w:t xml:space="preserve">El descubrimiento de importantes yacimientos de hierro dio la oportunidad de crear una </w:t>
      </w:r>
      <w:r w:rsidRPr="00993B60">
        <w:rPr>
          <w:rFonts w:ascii="Georgia" w:eastAsia="Times New Roman" w:hAnsi="Georgia" w:cs="Times New Roman"/>
          <w:b/>
          <w:color w:val="000000" w:themeColor="text1"/>
          <w:sz w:val="24"/>
          <w:szCs w:val="24"/>
          <w:lang w:eastAsia="es-CO"/>
        </w:rPr>
        <w:t>industria siderúrgica</w:t>
      </w:r>
      <w:r w:rsidRPr="00993B60">
        <w:rPr>
          <w:rFonts w:ascii="Georgia" w:eastAsia="Times New Roman" w:hAnsi="Georgia" w:cs="Times New Roman"/>
          <w:color w:val="000000" w:themeColor="text1"/>
          <w:sz w:val="24"/>
          <w:szCs w:val="24"/>
          <w:lang w:eastAsia="es-CO"/>
        </w:rPr>
        <w:t xml:space="preserve"> potente e independiente de empresas extranjeras.</w:t>
      </w:r>
    </w:p>
    <w:p w:rsidR="00174AA2" w:rsidRPr="00993B60" w:rsidRDefault="00174AA2" w:rsidP="00DA7A14">
      <w:pPr>
        <w:spacing w:after="0" w:line="285" w:lineRule="atLeast"/>
        <w:jc w:val="both"/>
        <w:rPr>
          <w:rFonts w:ascii="Georgia" w:eastAsia="Times New Roman" w:hAnsi="Georgia" w:cs="Times New Roman"/>
          <w:color w:val="000000" w:themeColor="text1"/>
          <w:sz w:val="24"/>
          <w:szCs w:val="24"/>
          <w:lang w:eastAsia="es-CO"/>
        </w:rPr>
      </w:pPr>
    </w:p>
    <w:p w:rsidR="00174AA2" w:rsidRPr="00993B60" w:rsidRDefault="00DA7A14" w:rsidP="00174AA2">
      <w:pPr>
        <w:spacing w:after="0" w:line="285" w:lineRule="atLeast"/>
        <w:jc w:val="both"/>
        <w:rPr>
          <w:rFonts w:ascii="Georgia" w:eastAsia="Times New Roman" w:hAnsi="Georgia" w:cs="Times New Roman"/>
          <w:color w:val="000000" w:themeColor="text1"/>
          <w:sz w:val="24"/>
          <w:szCs w:val="24"/>
          <w:lang w:eastAsia="es-CO"/>
        </w:rPr>
      </w:pPr>
      <w:r w:rsidRPr="00993B60">
        <w:rPr>
          <w:rFonts w:ascii="Georgia" w:eastAsia="Times New Roman" w:hAnsi="Georgia" w:cs="Times New Roman"/>
          <w:color w:val="000000" w:themeColor="text1"/>
          <w:sz w:val="24"/>
          <w:szCs w:val="24"/>
          <w:lang w:eastAsia="es-CO"/>
        </w:rPr>
        <w:t xml:space="preserve">Otro sector industrial favorecido fue el de la </w:t>
      </w:r>
      <w:r w:rsidRPr="00993B60">
        <w:rPr>
          <w:rFonts w:ascii="Georgia" w:eastAsia="Times New Roman" w:hAnsi="Georgia" w:cs="Times New Roman"/>
          <w:b/>
          <w:color w:val="000000" w:themeColor="text1"/>
          <w:sz w:val="24"/>
          <w:szCs w:val="24"/>
          <w:lang w:eastAsia="es-CO"/>
        </w:rPr>
        <w:t>producción petrolera</w:t>
      </w:r>
      <w:r w:rsidRPr="00993B60">
        <w:rPr>
          <w:rFonts w:ascii="Georgia" w:eastAsia="Times New Roman" w:hAnsi="Georgia" w:cs="Times New Roman"/>
          <w:color w:val="000000" w:themeColor="text1"/>
          <w:sz w:val="24"/>
          <w:szCs w:val="24"/>
          <w:lang w:eastAsia="es-CO"/>
        </w:rPr>
        <w:t>. El descubrimiento de reservas petrolíferas en la región de Recife y el inicio de la II Guerra Mundial, que influyó en el aprovisionamiento de petróleo, sirvieron de base para la expansión de la industria de refinado, apoyada con diversas nacionalizaciones industriales.</w:t>
      </w:r>
    </w:p>
    <w:p w:rsidR="004613CD" w:rsidRPr="00993B60" w:rsidRDefault="004613CD" w:rsidP="00174AA2">
      <w:pPr>
        <w:spacing w:after="0" w:line="285" w:lineRule="atLeast"/>
        <w:jc w:val="both"/>
        <w:rPr>
          <w:rFonts w:ascii="Georgia" w:eastAsia="Times New Roman" w:hAnsi="Georgia" w:cs="Times New Roman"/>
          <w:b/>
          <w:bCs/>
          <w:color w:val="000000" w:themeColor="text1"/>
          <w:sz w:val="24"/>
          <w:szCs w:val="24"/>
          <w:lang w:eastAsia="es-CO"/>
        </w:rPr>
      </w:pPr>
    </w:p>
    <w:p w:rsidR="00DA7A14" w:rsidRPr="00993B60" w:rsidRDefault="00DA7A14" w:rsidP="00174AA2">
      <w:pPr>
        <w:spacing w:after="0" w:line="285" w:lineRule="atLeast"/>
        <w:jc w:val="both"/>
        <w:rPr>
          <w:rFonts w:ascii="Georgia" w:eastAsia="Times New Roman" w:hAnsi="Georgia" w:cs="Times New Roman"/>
          <w:color w:val="000000" w:themeColor="text1"/>
          <w:sz w:val="24"/>
          <w:szCs w:val="24"/>
          <w:lang w:eastAsia="es-CO"/>
        </w:rPr>
      </w:pPr>
      <w:r w:rsidRPr="00993B60">
        <w:rPr>
          <w:rFonts w:ascii="Georgia" w:eastAsia="Times New Roman" w:hAnsi="Georgia" w:cs="Times New Roman"/>
          <w:color w:val="000000" w:themeColor="text1"/>
          <w:sz w:val="24"/>
          <w:szCs w:val="24"/>
          <w:lang w:eastAsia="es-CO"/>
        </w:rPr>
        <w:t xml:space="preserve">La protección a los diferentes sectores económicos nacionales benefició especialmente a la burguesía, tanto industrial como agrícola. Sin embargo, el Estado Novo promulgó una extensa </w:t>
      </w:r>
      <w:r w:rsidRPr="00993B60">
        <w:rPr>
          <w:rFonts w:ascii="Georgia" w:eastAsia="Times New Roman" w:hAnsi="Georgia" w:cs="Times New Roman"/>
          <w:b/>
          <w:color w:val="000000" w:themeColor="text1"/>
          <w:sz w:val="24"/>
          <w:szCs w:val="24"/>
          <w:lang w:eastAsia="es-CO"/>
        </w:rPr>
        <w:t>legislación laboral</w:t>
      </w:r>
      <w:r w:rsidRPr="00993B60">
        <w:rPr>
          <w:rFonts w:ascii="Georgia" w:eastAsia="Times New Roman" w:hAnsi="Georgia" w:cs="Times New Roman"/>
          <w:color w:val="000000" w:themeColor="text1"/>
          <w:sz w:val="24"/>
          <w:szCs w:val="24"/>
          <w:lang w:eastAsia="es-CO"/>
        </w:rPr>
        <w:t xml:space="preserve"> para proteger los </w:t>
      </w:r>
      <w:r w:rsidRPr="00993B60">
        <w:rPr>
          <w:rFonts w:ascii="Georgia" w:eastAsia="Times New Roman" w:hAnsi="Georgia" w:cs="Times New Roman"/>
          <w:b/>
          <w:color w:val="000000" w:themeColor="text1"/>
          <w:sz w:val="24"/>
          <w:szCs w:val="24"/>
          <w:lang w:eastAsia="es-CO"/>
        </w:rPr>
        <w:t>intereses obreros</w:t>
      </w:r>
      <w:r w:rsidRPr="00993B60">
        <w:rPr>
          <w:rFonts w:ascii="Georgia" w:eastAsia="Times New Roman" w:hAnsi="Georgia" w:cs="Times New Roman"/>
          <w:color w:val="000000" w:themeColor="text1"/>
          <w:sz w:val="24"/>
          <w:szCs w:val="24"/>
          <w:lang w:eastAsia="es-CO"/>
        </w:rPr>
        <w:t>.</w:t>
      </w:r>
    </w:p>
    <w:p w:rsidR="00174AA2" w:rsidRPr="00993B60" w:rsidRDefault="00174AA2" w:rsidP="00174AA2">
      <w:pPr>
        <w:spacing w:after="0" w:line="285" w:lineRule="atLeast"/>
        <w:jc w:val="both"/>
        <w:rPr>
          <w:rFonts w:ascii="Times New Roman" w:eastAsia="Times New Roman" w:hAnsi="Times New Roman" w:cs="Times New Roman"/>
          <w:color w:val="000000" w:themeColor="text1"/>
          <w:sz w:val="24"/>
          <w:szCs w:val="24"/>
          <w:lang w:eastAsia="es-CO"/>
        </w:rPr>
      </w:pPr>
    </w:p>
    <w:p w:rsidR="00DA7A14" w:rsidRDefault="00DA7A14" w:rsidP="00DA7A14">
      <w:pPr>
        <w:spacing w:after="0" w:line="285" w:lineRule="atLeast"/>
        <w:jc w:val="both"/>
        <w:rPr>
          <w:rFonts w:ascii="Georgia" w:eastAsia="Times New Roman" w:hAnsi="Georgia" w:cs="Times New Roman"/>
          <w:color w:val="000000" w:themeColor="text1"/>
          <w:sz w:val="24"/>
          <w:szCs w:val="24"/>
          <w:lang w:eastAsia="es-CO"/>
        </w:rPr>
      </w:pPr>
      <w:r w:rsidRPr="00993B60">
        <w:rPr>
          <w:rFonts w:ascii="Georgia" w:eastAsia="Times New Roman" w:hAnsi="Georgia" w:cs="Times New Roman"/>
          <w:color w:val="000000" w:themeColor="text1"/>
          <w:sz w:val="24"/>
          <w:szCs w:val="24"/>
          <w:lang w:eastAsia="es-CO"/>
        </w:rPr>
        <w:t xml:space="preserve">Así, la clase obrera se organizó en </w:t>
      </w:r>
      <w:r w:rsidRPr="00993B60">
        <w:rPr>
          <w:rFonts w:ascii="Georgia" w:eastAsia="Times New Roman" w:hAnsi="Georgia" w:cs="Times New Roman"/>
          <w:b/>
          <w:color w:val="000000" w:themeColor="text1"/>
          <w:sz w:val="24"/>
          <w:szCs w:val="24"/>
          <w:lang w:eastAsia="es-CO"/>
        </w:rPr>
        <w:t>sindicatos verticales</w:t>
      </w:r>
      <w:r w:rsidRPr="00993B60">
        <w:rPr>
          <w:rFonts w:ascii="Georgia" w:eastAsia="Times New Roman" w:hAnsi="Georgia" w:cs="Times New Roman"/>
          <w:color w:val="000000" w:themeColor="text1"/>
          <w:sz w:val="24"/>
          <w:szCs w:val="24"/>
          <w:lang w:eastAsia="es-CO"/>
        </w:rPr>
        <w:t xml:space="preserve"> que incluían a los patronos y cuyo vértice superior estaba ocupado por el propio estado. Los obreros satisfacían el pago de un impuesto sindical para mantener a los sindicatos, lo que permitió que el estado obtuviese el control de los mismos y de los obreros, control que se amplió mediante la </w:t>
      </w:r>
      <w:r w:rsidRPr="00993B60">
        <w:rPr>
          <w:rFonts w:ascii="Georgia" w:eastAsia="Times New Roman" w:hAnsi="Georgia" w:cs="Times New Roman"/>
          <w:b/>
          <w:color w:val="000000" w:themeColor="text1"/>
          <w:sz w:val="24"/>
          <w:szCs w:val="24"/>
          <w:lang w:eastAsia="es-CO"/>
        </w:rPr>
        <w:t>prohibición de las huelgas</w:t>
      </w:r>
      <w:r w:rsidRPr="00993B60">
        <w:rPr>
          <w:rFonts w:ascii="Georgia" w:eastAsia="Times New Roman" w:hAnsi="Georgia" w:cs="Times New Roman"/>
          <w:color w:val="000000" w:themeColor="text1"/>
          <w:sz w:val="24"/>
          <w:szCs w:val="24"/>
          <w:lang w:eastAsia="es-CO"/>
        </w:rPr>
        <w:t>.</w:t>
      </w:r>
    </w:p>
    <w:p w:rsidR="00D42397" w:rsidRDefault="00D42397" w:rsidP="00DA7A14">
      <w:pPr>
        <w:spacing w:after="0" w:line="285" w:lineRule="atLeast"/>
        <w:jc w:val="both"/>
        <w:rPr>
          <w:rFonts w:ascii="Georgia" w:eastAsia="Times New Roman" w:hAnsi="Georgia" w:cs="Times New Roman"/>
          <w:color w:val="000000" w:themeColor="text1"/>
          <w:sz w:val="24"/>
          <w:szCs w:val="24"/>
          <w:lang w:eastAsia="es-CO"/>
        </w:rPr>
      </w:pPr>
    </w:p>
    <w:p w:rsidR="00DA7A14" w:rsidRPr="00993B60" w:rsidRDefault="00D42397" w:rsidP="00DA7A14">
      <w:pPr>
        <w:spacing w:after="0" w:line="285" w:lineRule="atLeast"/>
        <w:jc w:val="both"/>
        <w:rPr>
          <w:rFonts w:ascii="Georgia" w:eastAsia="Times New Roman" w:hAnsi="Georgia" w:cs="Times New Roman"/>
          <w:color w:val="000000" w:themeColor="text1"/>
          <w:sz w:val="24"/>
          <w:szCs w:val="24"/>
          <w:lang w:eastAsia="es-CO"/>
        </w:rPr>
      </w:pPr>
      <w:r w:rsidRPr="00201EE3">
        <w:rPr>
          <w:rFonts w:ascii="Georgia" w:eastAsia="Times New Roman" w:hAnsi="Georgia" w:cs="Times New Roman"/>
          <w:color w:val="000000" w:themeColor="text1"/>
          <w:sz w:val="24"/>
          <w:szCs w:val="24"/>
          <w:highlight w:val="green"/>
          <w:lang w:eastAsia="es-CO"/>
        </w:rPr>
        <w:t xml:space="preserve">Al tiempo que estimuló a la burguesía para que creara más industrias, el </w:t>
      </w:r>
      <w:r w:rsidRPr="00201EE3">
        <w:rPr>
          <w:rFonts w:ascii="Georgia" w:eastAsia="Times New Roman" w:hAnsi="Georgia" w:cs="Times New Roman"/>
          <w:i/>
          <w:color w:val="000000" w:themeColor="text1"/>
          <w:sz w:val="24"/>
          <w:szCs w:val="24"/>
          <w:highlight w:val="green"/>
          <w:lang w:eastAsia="es-CO"/>
        </w:rPr>
        <w:t xml:space="preserve">Estado </w:t>
      </w:r>
      <w:proofErr w:type="spellStart"/>
      <w:r w:rsidRPr="00201EE3">
        <w:rPr>
          <w:rFonts w:ascii="Georgia" w:eastAsia="Times New Roman" w:hAnsi="Georgia" w:cs="Times New Roman"/>
          <w:i/>
          <w:color w:val="000000" w:themeColor="text1"/>
          <w:sz w:val="24"/>
          <w:szCs w:val="24"/>
          <w:highlight w:val="green"/>
          <w:lang w:eastAsia="es-CO"/>
        </w:rPr>
        <w:t>novo</w:t>
      </w:r>
      <w:proofErr w:type="spellEnd"/>
      <w:r w:rsidRPr="00201EE3">
        <w:rPr>
          <w:rFonts w:ascii="Georgia" w:eastAsia="Times New Roman" w:hAnsi="Georgia" w:cs="Times New Roman"/>
          <w:i/>
          <w:color w:val="000000" w:themeColor="text1"/>
          <w:sz w:val="24"/>
          <w:szCs w:val="24"/>
          <w:highlight w:val="green"/>
          <w:lang w:eastAsia="es-CO"/>
        </w:rPr>
        <w:t xml:space="preserve"> </w:t>
      </w:r>
      <w:r w:rsidRPr="00201EE3">
        <w:rPr>
          <w:rFonts w:ascii="Georgia" w:eastAsia="Times New Roman" w:hAnsi="Georgia" w:cs="Times New Roman"/>
          <w:color w:val="000000" w:themeColor="text1"/>
          <w:sz w:val="24"/>
          <w:szCs w:val="24"/>
          <w:highlight w:val="green"/>
          <w:lang w:eastAsia="es-CO"/>
        </w:rPr>
        <w:t xml:space="preserve">puso </w:t>
      </w:r>
      <w:r w:rsidR="00DA7A14" w:rsidRPr="00201EE3">
        <w:rPr>
          <w:rFonts w:ascii="Georgia" w:eastAsia="Times New Roman" w:hAnsi="Georgia" w:cs="Times New Roman"/>
          <w:color w:val="000000" w:themeColor="text1"/>
          <w:sz w:val="24"/>
          <w:szCs w:val="24"/>
          <w:highlight w:val="green"/>
          <w:lang w:eastAsia="es-CO"/>
        </w:rPr>
        <w:t xml:space="preserve"> en práctica una serie de medidas beneficiosas para </w:t>
      </w:r>
      <w:r w:rsidRPr="00201EE3">
        <w:rPr>
          <w:rFonts w:ascii="Georgia" w:eastAsia="Times New Roman" w:hAnsi="Georgia" w:cs="Times New Roman"/>
          <w:color w:val="000000" w:themeColor="text1"/>
          <w:sz w:val="24"/>
          <w:szCs w:val="24"/>
          <w:highlight w:val="green"/>
          <w:lang w:eastAsia="es-CO"/>
        </w:rPr>
        <w:t>los obreros</w:t>
      </w:r>
      <w:r w:rsidR="00DA7A14" w:rsidRPr="00201EE3">
        <w:rPr>
          <w:rFonts w:ascii="Georgia" w:eastAsia="Times New Roman" w:hAnsi="Georgia" w:cs="Times New Roman"/>
          <w:color w:val="000000" w:themeColor="text1"/>
          <w:sz w:val="24"/>
          <w:szCs w:val="24"/>
          <w:highlight w:val="green"/>
          <w:lang w:eastAsia="es-CO"/>
        </w:rPr>
        <w:t xml:space="preserve">: introducción del salario </w:t>
      </w:r>
      <w:r w:rsidR="00DA7A14" w:rsidRPr="00993B60">
        <w:rPr>
          <w:rFonts w:ascii="Georgia" w:eastAsia="Times New Roman" w:hAnsi="Georgia" w:cs="Times New Roman"/>
          <w:color w:val="000000" w:themeColor="text1"/>
          <w:sz w:val="24"/>
          <w:szCs w:val="24"/>
          <w:highlight w:val="green"/>
          <w:lang w:eastAsia="es-CO"/>
        </w:rPr>
        <w:t xml:space="preserve">mínimo y los seguros sociales; regulación de fiestas, vacaciones y jubilaciones. </w:t>
      </w:r>
      <w:r>
        <w:rPr>
          <w:rFonts w:ascii="Georgia" w:eastAsia="Times New Roman" w:hAnsi="Georgia" w:cs="Times New Roman"/>
          <w:color w:val="000000" w:themeColor="text1"/>
          <w:sz w:val="24"/>
          <w:szCs w:val="24"/>
          <w:highlight w:val="green"/>
          <w:lang w:eastAsia="es-CO"/>
        </w:rPr>
        <w:t>E</w:t>
      </w:r>
      <w:r w:rsidR="00DA7A14" w:rsidRPr="00993B60">
        <w:rPr>
          <w:rFonts w:ascii="Georgia" w:eastAsia="Times New Roman" w:hAnsi="Georgia" w:cs="Times New Roman"/>
          <w:color w:val="000000" w:themeColor="text1"/>
          <w:sz w:val="24"/>
          <w:szCs w:val="24"/>
          <w:highlight w:val="green"/>
          <w:lang w:eastAsia="es-CO"/>
        </w:rPr>
        <w:t>stas reformas acallaron los movimientos sindicales y convirtieron a sus máximos líderes en asalariados del gobierno.</w:t>
      </w:r>
    </w:p>
    <w:p w:rsidR="00262D14" w:rsidRPr="00993B60" w:rsidRDefault="00262D14" w:rsidP="00DA7A14">
      <w:pPr>
        <w:spacing w:after="0" w:line="285" w:lineRule="atLeast"/>
        <w:jc w:val="both"/>
        <w:rPr>
          <w:rFonts w:ascii="Georgia" w:eastAsia="Times New Roman" w:hAnsi="Georgia" w:cs="Times New Roman"/>
          <w:b/>
          <w:bCs/>
          <w:caps/>
          <w:color w:val="000000" w:themeColor="text1"/>
          <w:sz w:val="24"/>
          <w:szCs w:val="24"/>
          <w:lang w:eastAsia="es-CO"/>
        </w:rPr>
      </w:pPr>
    </w:p>
    <w:p w:rsidR="00DA7A14" w:rsidRPr="00993B60" w:rsidRDefault="00DA7A14" w:rsidP="00DA7A14">
      <w:pPr>
        <w:spacing w:after="0" w:line="285" w:lineRule="atLeast"/>
        <w:jc w:val="both"/>
        <w:rPr>
          <w:rFonts w:ascii="Georgia" w:eastAsia="Times New Roman" w:hAnsi="Georgia" w:cs="Times New Roman"/>
          <w:color w:val="000000" w:themeColor="text1"/>
          <w:sz w:val="24"/>
          <w:szCs w:val="24"/>
          <w:lang w:eastAsia="es-CO"/>
        </w:rPr>
      </w:pPr>
      <w:r w:rsidRPr="00993B60">
        <w:rPr>
          <w:rFonts w:ascii="Georgia" w:eastAsia="Times New Roman" w:hAnsi="Georgia" w:cs="Times New Roman"/>
          <w:color w:val="000000" w:themeColor="text1"/>
          <w:sz w:val="24"/>
          <w:szCs w:val="24"/>
          <w:lang w:eastAsia="es-CO"/>
        </w:rPr>
        <w:t xml:space="preserve">La situación exterior del Estado Novo era en cierta manera paradójica. Si bien la mayor parte de sus dirigentes manifestaban simpatías por los regímenes autoritarios europeos, especialmente por la </w:t>
      </w:r>
      <w:r w:rsidRPr="00993B60">
        <w:rPr>
          <w:rFonts w:ascii="Georgia" w:eastAsia="Times New Roman" w:hAnsi="Georgia" w:cs="Times New Roman"/>
          <w:b/>
          <w:color w:val="000000" w:themeColor="text1"/>
          <w:sz w:val="24"/>
          <w:szCs w:val="24"/>
          <w:lang w:eastAsia="es-CO"/>
        </w:rPr>
        <w:t xml:space="preserve">Alemania nazi </w:t>
      </w:r>
      <w:r w:rsidRPr="00993B60">
        <w:rPr>
          <w:rFonts w:ascii="Georgia" w:eastAsia="Times New Roman" w:hAnsi="Georgia" w:cs="Times New Roman"/>
          <w:color w:val="000000" w:themeColor="text1"/>
          <w:sz w:val="24"/>
          <w:szCs w:val="24"/>
          <w:lang w:eastAsia="es-CO"/>
        </w:rPr>
        <w:t xml:space="preserve">y la </w:t>
      </w:r>
      <w:r w:rsidRPr="00993B60">
        <w:rPr>
          <w:rFonts w:ascii="Georgia" w:eastAsia="Times New Roman" w:hAnsi="Georgia" w:cs="Times New Roman"/>
          <w:b/>
          <w:color w:val="000000" w:themeColor="text1"/>
          <w:sz w:val="24"/>
          <w:szCs w:val="24"/>
          <w:lang w:eastAsia="es-CO"/>
        </w:rPr>
        <w:t>Italia fascista</w:t>
      </w:r>
      <w:r w:rsidRPr="00993B60">
        <w:rPr>
          <w:rFonts w:ascii="Georgia" w:eastAsia="Times New Roman" w:hAnsi="Georgia" w:cs="Times New Roman"/>
          <w:color w:val="000000" w:themeColor="text1"/>
          <w:sz w:val="24"/>
          <w:szCs w:val="24"/>
          <w:lang w:eastAsia="es-CO"/>
        </w:rPr>
        <w:t>, también estaban influidos por Estados Unidos.</w:t>
      </w:r>
    </w:p>
    <w:p w:rsidR="00262D14" w:rsidRPr="00993B60" w:rsidRDefault="00262D14" w:rsidP="00DA7A14">
      <w:pPr>
        <w:spacing w:after="0" w:line="285" w:lineRule="atLeast"/>
        <w:jc w:val="both"/>
        <w:rPr>
          <w:rFonts w:ascii="Times New Roman" w:eastAsia="Times New Roman" w:hAnsi="Times New Roman" w:cs="Times New Roman"/>
          <w:color w:val="000000" w:themeColor="text1"/>
          <w:sz w:val="24"/>
          <w:szCs w:val="24"/>
          <w:lang w:eastAsia="es-CO"/>
        </w:rPr>
      </w:pPr>
    </w:p>
    <w:p w:rsidR="00DA7A14" w:rsidRPr="00993B60" w:rsidRDefault="00DA7A14" w:rsidP="00DA7A14">
      <w:pPr>
        <w:spacing w:after="0" w:line="285" w:lineRule="atLeast"/>
        <w:jc w:val="both"/>
        <w:rPr>
          <w:rFonts w:ascii="Georgia" w:eastAsia="Times New Roman" w:hAnsi="Georgia" w:cs="Times New Roman"/>
          <w:color w:val="000000" w:themeColor="text1"/>
          <w:sz w:val="24"/>
          <w:szCs w:val="24"/>
          <w:lang w:eastAsia="es-CO"/>
        </w:rPr>
      </w:pPr>
      <w:r w:rsidRPr="00993B60">
        <w:rPr>
          <w:rFonts w:ascii="Georgia" w:eastAsia="Times New Roman" w:hAnsi="Georgia" w:cs="Times New Roman"/>
          <w:color w:val="000000" w:themeColor="text1"/>
          <w:sz w:val="24"/>
          <w:szCs w:val="24"/>
          <w:lang w:eastAsia="es-CO"/>
        </w:rPr>
        <w:t xml:space="preserve">Por esta razón, la política exterior fue titubeante durante mucho tiempo. A medida que se aproximaba el conflicto mundial tanto los alemanes como los estadounidenses intentaron aumentar su influencia cerca del gobierno brasileño, </w:t>
      </w:r>
      <w:r w:rsidRPr="00993B60">
        <w:rPr>
          <w:rFonts w:ascii="Georgia" w:eastAsia="Times New Roman" w:hAnsi="Georgia" w:cs="Times New Roman"/>
          <w:color w:val="000000" w:themeColor="text1"/>
          <w:sz w:val="24"/>
          <w:szCs w:val="24"/>
          <w:lang w:eastAsia="es-CO"/>
        </w:rPr>
        <w:lastRenderedPageBreak/>
        <w:t>que aprovechó para negociar con unos y otros, y obtener las mejores condiciones de ambos.</w:t>
      </w:r>
    </w:p>
    <w:p w:rsidR="00262D14" w:rsidRPr="00993B60" w:rsidRDefault="00262D14" w:rsidP="00DA7A14">
      <w:pPr>
        <w:spacing w:after="0" w:line="285" w:lineRule="atLeast"/>
        <w:jc w:val="both"/>
        <w:rPr>
          <w:rFonts w:ascii="Georgia" w:eastAsia="Times New Roman" w:hAnsi="Georgia" w:cs="Times New Roman"/>
          <w:color w:val="000000" w:themeColor="text1"/>
          <w:sz w:val="24"/>
          <w:szCs w:val="24"/>
          <w:lang w:eastAsia="es-CO"/>
        </w:rPr>
      </w:pPr>
    </w:p>
    <w:p w:rsidR="00DA7A14" w:rsidRPr="00993B60" w:rsidRDefault="00DA7A14" w:rsidP="00DA7A14">
      <w:pPr>
        <w:spacing w:after="0" w:line="285" w:lineRule="atLeast"/>
        <w:jc w:val="both"/>
        <w:rPr>
          <w:rFonts w:ascii="Georgia" w:eastAsia="Times New Roman" w:hAnsi="Georgia" w:cs="Times New Roman"/>
          <w:color w:val="000000" w:themeColor="text1"/>
          <w:sz w:val="24"/>
          <w:szCs w:val="24"/>
          <w:lang w:eastAsia="es-CO"/>
        </w:rPr>
      </w:pPr>
      <w:r w:rsidRPr="00993B60">
        <w:rPr>
          <w:rFonts w:ascii="Georgia" w:eastAsia="Times New Roman" w:hAnsi="Georgia" w:cs="Times New Roman"/>
          <w:color w:val="000000" w:themeColor="text1"/>
          <w:sz w:val="24"/>
          <w:szCs w:val="24"/>
          <w:lang w:eastAsia="es-CO"/>
        </w:rPr>
        <w:t>El estallido del conflicto alejó a los alemanes e hizo más intensa la presión estadounidense. Vargas aprovechó la coyuntura para obtener ayuda económica y técnica de Estados Unidos como contrapartida a la posición en favor de los aliados del gobierno brasileño, aunque sin llegar a adherirse al bloque antifascista.</w:t>
      </w:r>
    </w:p>
    <w:p w:rsidR="004613CD" w:rsidRPr="00993B60" w:rsidRDefault="004613CD" w:rsidP="00DA7A14">
      <w:pPr>
        <w:spacing w:after="0" w:line="285" w:lineRule="atLeast"/>
        <w:jc w:val="both"/>
        <w:rPr>
          <w:rFonts w:ascii="Georgia" w:eastAsia="Times New Roman" w:hAnsi="Georgia" w:cs="Times New Roman"/>
          <w:color w:val="000000" w:themeColor="text1"/>
          <w:sz w:val="24"/>
          <w:szCs w:val="24"/>
          <w:lang w:eastAsia="es-CO"/>
        </w:rPr>
      </w:pPr>
    </w:p>
    <w:p w:rsidR="00DA7A14" w:rsidRPr="00993B60" w:rsidRDefault="00DA7A14" w:rsidP="00DA7A14">
      <w:pPr>
        <w:spacing w:after="0" w:line="285" w:lineRule="atLeast"/>
        <w:jc w:val="both"/>
        <w:rPr>
          <w:rFonts w:ascii="Georgia" w:eastAsia="Times New Roman" w:hAnsi="Georgia" w:cs="Times New Roman"/>
          <w:color w:val="000000" w:themeColor="text1"/>
          <w:sz w:val="24"/>
          <w:szCs w:val="24"/>
          <w:lang w:eastAsia="es-CO"/>
        </w:rPr>
      </w:pPr>
      <w:r w:rsidRPr="00993B60">
        <w:rPr>
          <w:rFonts w:ascii="Georgia" w:eastAsia="Times New Roman" w:hAnsi="Georgia" w:cs="Times New Roman"/>
          <w:color w:val="000000" w:themeColor="text1"/>
          <w:sz w:val="24"/>
          <w:szCs w:val="24"/>
          <w:lang w:eastAsia="es-CO"/>
        </w:rPr>
        <w:t xml:space="preserve">El ataque de </w:t>
      </w:r>
      <w:r w:rsidRPr="00993B60">
        <w:rPr>
          <w:rFonts w:ascii="Georgia" w:eastAsia="Times New Roman" w:hAnsi="Georgia" w:cs="Times New Roman"/>
          <w:b/>
          <w:color w:val="000000" w:themeColor="text1"/>
          <w:sz w:val="24"/>
          <w:szCs w:val="24"/>
          <w:lang w:eastAsia="es-CO"/>
        </w:rPr>
        <w:t>submarinos alemanes</w:t>
      </w:r>
      <w:r w:rsidRPr="00993B60">
        <w:rPr>
          <w:rFonts w:ascii="Georgia" w:eastAsia="Times New Roman" w:hAnsi="Georgia" w:cs="Times New Roman"/>
          <w:color w:val="000000" w:themeColor="text1"/>
          <w:sz w:val="24"/>
          <w:szCs w:val="24"/>
          <w:lang w:eastAsia="es-CO"/>
        </w:rPr>
        <w:t xml:space="preserve"> a </w:t>
      </w:r>
      <w:r w:rsidRPr="00993B60">
        <w:rPr>
          <w:rFonts w:ascii="Georgia" w:eastAsia="Times New Roman" w:hAnsi="Georgia" w:cs="Times New Roman"/>
          <w:b/>
          <w:color w:val="000000" w:themeColor="text1"/>
          <w:sz w:val="24"/>
          <w:szCs w:val="24"/>
          <w:lang w:eastAsia="es-CO"/>
        </w:rPr>
        <w:t>barcos brasileños</w:t>
      </w:r>
      <w:r w:rsidRPr="00993B60">
        <w:rPr>
          <w:rFonts w:ascii="Georgia" w:eastAsia="Times New Roman" w:hAnsi="Georgia" w:cs="Times New Roman"/>
          <w:color w:val="000000" w:themeColor="text1"/>
          <w:sz w:val="24"/>
          <w:szCs w:val="24"/>
          <w:lang w:eastAsia="es-CO"/>
        </w:rPr>
        <w:t xml:space="preserve"> llevó al gobierno de Vargas a adoptar una </w:t>
      </w:r>
      <w:r w:rsidRPr="00993B60">
        <w:rPr>
          <w:rFonts w:ascii="Georgia" w:eastAsia="Times New Roman" w:hAnsi="Georgia" w:cs="Times New Roman"/>
          <w:b/>
          <w:color w:val="000000" w:themeColor="text1"/>
          <w:sz w:val="24"/>
          <w:szCs w:val="24"/>
          <w:lang w:eastAsia="es-CO"/>
        </w:rPr>
        <w:t>postura más decididamente</w:t>
      </w:r>
      <w:r w:rsidRPr="00993B60">
        <w:rPr>
          <w:rFonts w:ascii="Georgia" w:eastAsia="Times New Roman" w:hAnsi="Georgia" w:cs="Times New Roman"/>
          <w:color w:val="000000" w:themeColor="text1"/>
          <w:sz w:val="24"/>
          <w:szCs w:val="24"/>
          <w:lang w:eastAsia="es-CO"/>
        </w:rPr>
        <w:t xml:space="preserve"> </w:t>
      </w:r>
      <w:proofErr w:type="spellStart"/>
      <w:r w:rsidRPr="00993B60">
        <w:rPr>
          <w:rFonts w:ascii="Georgia" w:eastAsia="Times New Roman" w:hAnsi="Georgia" w:cs="Times New Roman"/>
          <w:b/>
          <w:color w:val="000000" w:themeColor="text1"/>
          <w:sz w:val="24"/>
          <w:szCs w:val="24"/>
          <w:lang w:eastAsia="es-CO"/>
        </w:rPr>
        <w:t>antialemana</w:t>
      </w:r>
      <w:proofErr w:type="spellEnd"/>
      <w:r w:rsidRPr="00993B60">
        <w:rPr>
          <w:rFonts w:ascii="Georgia" w:eastAsia="Times New Roman" w:hAnsi="Georgia" w:cs="Times New Roman"/>
          <w:color w:val="000000" w:themeColor="text1"/>
          <w:sz w:val="24"/>
          <w:szCs w:val="24"/>
          <w:lang w:eastAsia="es-CO"/>
        </w:rPr>
        <w:t>, que finalmente desembocó en la ruptura de las relaciones diplomáticas.</w:t>
      </w:r>
    </w:p>
    <w:p w:rsidR="002F7D82" w:rsidRPr="00993B60" w:rsidRDefault="002F7D82" w:rsidP="00DA7A14">
      <w:pPr>
        <w:spacing w:after="0" w:line="285" w:lineRule="atLeast"/>
        <w:jc w:val="both"/>
        <w:rPr>
          <w:rFonts w:ascii="Georgia" w:eastAsia="Times New Roman" w:hAnsi="Georgia" w:cs="Times New Roman"/>
          <w:color w:val="000000" w:themeColor="text1"/>
          <w:sz w:val="24"/>
          <w:szCs w:val="24"/>
          <w:lang w:eastAsia="es-CO"/>
        </w:rPr>
      </w:pPr>
    </w:p>
    <w:p w:rsidR="002E3C84" w:rsidRDefault="002F7D82" w:rsidP="00201EE3">
      <w:pPr>
        <w:spacing w:after="0" w:line="285" w:lineRule="atLeast"/>
        <w:jc w:val="both"/>
        <w:rPr>
          <w:rFonts w:ascii="Georgia" w:eastAsia="Times New Roman" w:hAnsi="Georgia" w:cs="Times New Roman"/>
          <w:color w:val="000000" w:themeColor="text1"/>
          <w:sz w:val="24"/>
          <w:szCs w:val="24"/>
          <w:lang w:eastAsia="es-CO"/>
        </w:rPr>
      </w:pPr>
      <w:bookmarkStart w:id="18" w:name="INDICE14"/>
      <w:bookmarkEnd w:id="18"/>
      <w:r w:rsidRPr="00993B60">
        <w:rPr>
          <w:rFonts w:ascii="Georgia" w:eastAsia="Times New Roman" w:hAnsi="Georgia" w:cs="Times New Roman"/>
          <w:color w:val="000000" w:themeColor="text1"/>
          <w:sz w:val="24"/>
          <w:szCs w:val="24"/>
          <w:lang w:eastAsia="es-CO"/>
        </w:rPr>
        <w:t xml:space="preserve">El Estado Novo era un estado de corte </w:t>
      </w:r>
      <w:r w:rsidRPr="00993B60">
        <w:rPr>
          <w:rFonts w:ascii="Georgia" w:eastAsia="Times New Roman" w:hAnsi="Georgia" w:cs="Times New Roman"/>
          <w:b/>
          <w:color w:val="000000" w:themeColor="text1"/>
          <w:sz w:val="24"/>
          <w:szCs w:val="24"/>
          <w:lang w:eastAsia="es-CO"/>
        </w:rPr>
        <w:t>autoritario</w:t>
      </w:r>
      <w:r w:rsidRPr="00993B60">
        <w:rPr>
          <w:rFonts w:ascii="Georgia" w:eastAsia="Times New Roman" w:hAnsi="Georgia" w:cs="Times New Roman"/>
          <w:color w:val="000000" w:themeColor="text1"/>
          <w:sz w:val="24"/>
          <w:szCs w:val="24"/>
          <w:lang w:eastAsia="es-CO"/>
        </w:rPr>
        <w:t xml:space="preserve"> y se comportó como tal en muchas áreas de la vida pública. Una de ellas fue la represión de sus enemigos, tanto de derecha como izquierda. </w:t>
      </w:r>
      <w:r w:rsidR="002E3C84" w:rsidRPr="00993B60">
        <w:rPr>
          <w:rFonts w:ascii="Georgia" w:eastAsia="Times New Roman" w:hAnsi="Georgia" w:cs="Times New Roman"/>
          <w:color w:val="000000" w:themeColor="text1"/>
          <w:sz w:val="24"/>
          <w:szCs w:val="24"/>
          <w:lang w:eastAsia="es-CO"/>
        </w:rPr>
        <w:t xml:space="preserve">Por ello, </w:t>
      </w:r>
      <w:r w:rsidR="00DA7A14" w:rsidRPr="00993B60">
        <w:rPr>
          <w:rFonts w:ascii="Georgia" w:eastAsia="Times New Roman" w:hAnsi="Georgia" w:cs="Times New Roman"/>
          <w:color w:val="000000" w:themeColor="text1"/>
          <w:sz w:val="24"/>
          <w:szCs w:val="24"/>
          <w:lang w:eastAsia="es-CO"/>
        </w:rPr>
        <w:t>A partir de 1943 empez</w:t>
      </w:r>
      <w:r w:rsidR="004613CD" w:rsidRPr="00993B60">
        <w:rPr>
          <w:rFonts w:ascii="Georgia" w:eastAsia="Times New Roman" w:hAnsi="Georgia" w:cs="Times New Roman"/>
          <w:color w:val="000000" w:themeColor="text1"/>
          <w:sz w:val="24"/>
          <w:szCs w:val="24"/>
          <w:lang w:eastAsia="es-CO"/>
        </w:rPr>
        <w:t xml:space="preserve">ó a surgir </w:t>
      </w:r>
      <w:r w:rsidR="00DA7A14" w:rsidRPr="00993B60">
        <w:rPr>
          <w:rFonts w:ascii="Georgia" w:eastAsia="Times New Roman" w:hAnsi="Georgia" w:cs="Times New Roman"/>
          <w:color w:val="000000" w:themeColor="text1"/>
          <w:sz w:val="24"/>
          <w:szCs w:val="24"/>
          <w:lang w:eastAsia="es-CO"/>
        </w:rPr>
        <w:t xml:space="preserve">con intensidad </w:t>
      </w:r>
      <w:r w:rsidR="004613CD" w:rsidRPr="00993B60">
        <w:rPr>
          <w:rFonts w:ascii="Georgia" w:eastAsia="Times New Roman" w:hAnsi="Georgia" w:cs="Times New Roman"/>
          <w:color w:val="000000" w:themeColor="text1"/>
          <w:sz w:val="24"/>
          <w:szCs w:val="24"/>
          <w:lang w:eastAsia="es-CO"/>
        </w:rPr>
        <w:t xml:space="preserve">la oposición  </w:t>
      </w:r>
      <w:r w:rsidR="00DA7A14" w:rsidRPr="00993B60">
        <w:rPr>
          <w:rFonts w:ascii="Georgia" w:eastAsia="Times New Roman" w:hAnsi="Georgia" w:cs="Times New Roman"/>
          <w:color w:val="000000" w:themeColor="text1"/>
          <w:sz w:val="24"/>
          <w:szCs w:val="24"/>
          <w:lang w:eastAsia="es-CO"/>
        </w:rPr>
        <w:t xml:space="preserve">contra del Estado Novo. Los estudiantes universitarios fueron los primeros en organizarse </w:t>
      </w:r>
      <w:r w:rsidR="004613CD" w:rsidRPr="00993B60">
        <w:rPr>
          <w:rFonts w:ascii="Georgia" w:eastAsia="Times New Roman" w:hAnsi="Georgia" w:cs="Times New Roman"/>
          <w:color w:val="000000" w:themeColor="text1"/>
          <w:sz w:val="24"/>
          <w:szCs w:val="24"/>
          <w:lang w:eastAsia="es-CO"/>
        </w:rPr>
        <w:t xml:space="preserve">para protestar  </w:t>
      </w:r>
      <w:r w:rsidR="00DA7A14" w:rsidRPr="00993B60">
        <w:rPr>
          <w:rFonts w:ascii="Georgia" w:eastAsia="Times New Roman" w:hAnsi="Georgia" w:cs="Times New Roman"/>
          <w:color w:val="000000" w:themeColor="text1"/>
          <w:sz w:val="24"/>
          <w:szCs w:val="24"/>
          <w:lang w:eastAsia="es-CO"/>
        </w:rPr>
        <w:t>contra el gobierno.</w:t>
      </w:r>
      <w:r w:rsidR="002E3C84" w:rsidRPr="00993B60">
        <w:rPr>
          <w:rFonts w:ascii="Georgia" w:eastAsia="Times New Roman" w:hAnsi="Georgia" w:cs="Times New Roman"/>
          <w:color w:val="000000" w:themeColor="text1"/>
          <w:sz w:val="24"/>
          <w:szCs w:val="24"/>
          <w:lang w:eastAsia="es-CO"/>
        </w:rPr>
        <w:t xml:space="preserve"> Luego, l</w:t>
      </w:r>
      <w:r w:rsidR="002E3C84" w:rsidRPr="00993B60">
        <w:rPr>
          <w:rFonts w:ascii="Georgia" w:hAnsi="Georgia"/>
          <w:color w:val="000000" w:themeColor="text1"/>
          <w:sz w:val="24"/>
          <w:szCs w:val="24"/>
        </w:rPr>
        <w:t xml:space="preserve">a movilización de las fuerzas militares de la capital por el general </w:t>
      </w:r>
      <w:proofErr w:type="spellStart"/>
      <w:r w:rsidR="002E3C84" w:rsidRPr="00993B60">
        <w:rPr>
          <w:rFonts w:ascii="Georgia" w:hAnsi="Georgia"/>
          <w:color w:val="000000" w:themeColor="text1"/>
          <w:sz w:val="24"/>
          <w:szCs w:val="24"/>
        </w:rPr>
        <w:t>Góes</w:t>
      </w:r>
      <w:proofErr w:type="spellEnd"/>
      <w:r w:rsidR="002E3C84" w:rsidRPr="00993B60">
        <w:rPr>
          <w:rFonts w:ascii="Georgia" w:hAnsi="Georgia"/>
          <w:color w:val="000000" w:themeColor="text1"/>
          <w:sz w:val="24"/>
          <w:szCs w:val="24"/>
        </w:rPr>
        <w:t xml:space="preserve"> </w:t>
      </w:r>
      <w:proofErr w:type="spellStart"/>
      <w:r w:rsidR="002E3C84" w:rsidRPr="00993B60">
        <w:rPr>
          <w:rFonts w:ascii="Georgia" w:hAnsi="Georgia"/>
          <w:color w:val="000000" w:themeColor="text1"/>
          <w:sz w:val="24"/>
          <w:szCs w:val="24"/>
        </w:rPr>
        <w:t>Monteiro</w:t>
      </w:r>
      <w:proofErr w:type="spellEnd"/>
      <w:r w:rsidR="002E3C84" w:rsidRPr="00993B60">
        <w:rPr>
          <w:rFonts w:ascii="Georgia" w:hAnsi="Georgia"/>
          <w:color w:val="000000" w:themeColor="text1"/>
          <w:sz w:val="24"/>
          <w:szCs w:val="24"/>
        </w:rPr>
        <w:t xml:space="preserve"> provocó la caída de Vargas el 29 de octubre de 1945. Con Vargas cayó también el Estado Novo.</w:t>
      </w:r>
    </w:p>
    <w:p w:rsidR="00201EE3" w:rsidRDefault="00201EE3" w:rsidP="00201EE3">
      <w:pPr>
        <w:spacing w:after="0" w:line="285" w:lineRule="atLeast"/>
        <w:jc w:val="both"/>
        <w:rPr>
          <w:rFonts w:ascii="Georgia" w:eastAsia="Times New Roman" w:hAnsi="Georgia" w:cs="Times New Roman"/>
          <w:color w:val="000000" w:themeColor="text1"/>
          <w:sz w:val="24"/>
          <w:szCs w:val="24"/>
          <w:lang w:eastAsia="es-CO"/>
        </w:rPr>
      </w:pPr>
    </w:p>
    <w:p w:rsidR="00201EE3" w:rsidRDefault="00201EE3" w:rsidP="00201EE3">
      <w:pPr>
        <w:spacing w:after="0" w:line="285" w:lineRule="atLeast"/>
        <w:jc w:val="both"/>
        <w:rPr>
          <w:rFonts w:ascii="Georgia" w:eastAsia="Times New Roman" w:hAnsi="Georgia" w:cs="Times New Roman"/>
          <w:color w:val="000000" w:themeColor="text1"/>
          <w:sz w:val="24"/>
          <w:szCs w:val="24"/>
          <w:lang w:eastAsia="es-CO"/>
        </w:rPr>
      </w:pPr>
    </w:p>
    <w:p w:rsidR="00201EE3" w:rsidRPr="00993B60" w:rsidRDefault="00201EE3" w:rsidP="00201EE3">
      <w:pPr>
        <w:spacing w:after="0" w:line="285" w:lineRule="atLeast"/>
        <w:jc w:val="both"/>
        <w:rPr>
          <w:rFonts w:ascii="Georgia" w:eastAsia="Times New Roman" w:hAnsi="Georgia" w:cs="Times New Roman"/>
          <w:color w:val="000000" w:themeColor="text1"/>
          <w:sz w:val="24"/>
          <w:szCs w:val="24"/>
          <w:lang w:eastAsia="es-CO"/>
        </w:rPr>
      </w:pPr>
      <w:r w:rsidRPr="00201EE3">
        <w:rPr>
          <w:rFonts w:ascii="Georgia" w:eastAsia="Times New Roman" w:hAnsi="Georgia" w:cs="Times New Roman"/>
          <w:color w:val="000000" w:themeColor="text1"/>
          <w:sz w:val="24"/>
          <w:szCs w:val="24"/>
          <w:highlight w:val="yellow"/>
          <w:lang w:eastAsia="es-CO"/>
        </w:rPr>
        <w:t>CONSOLIDA</w:t>
      </w:r>
    </w:p>
    <w:p w:rsidR="0002634E" w:rsidRDefault="0002634E" w:rsidP="0002634E">
      <w:pPr>
        <w:rPr>
          <w:rFonts w:ascii="Times New Roman" w:eastAsia="Times New Roman" w:hAnsi="Times New Roman" w:cs="Times New Roman"/>
          <w:color w:val="000000" w:themeColor="text1"/>
          <w:sz w:val="24"/>
          <w:szCs w:val="24"/>
          <w:lang w:eastAsia="es-CO"/>
        </w:rPr>
      </w:pPr>
    </w:p>
    <w:p w:rsidR="0097718F" w:rsidRDefault="0097718F" w:rsidP="0002634E">
      <w:pPr>
        <w:rPr>
          <w:rFonts w:ascii="Times New Roman" w:eastAsia="Times New Roman" w:hAnsi="Times New Roman" w:cs="Times New Roman"/>
          <w:color w:val="000000" w:themeColor="text1"/>
          <w:sz w:val="24"/>
          <w:szCs w:val="24"/>
          <w:lang w:eastAsia="es-CO"/>
        </w:rPr>
      </w:pPr>
    </w:p>
    <w:p w:rsidR="0097718F" w:rsidRDefault="0097718F" w:rsidP="0002634E">
      <w:pPr>
        <w:rPr>
          <w:rFonts w:ascii="Times New Roman" w:eastAsia="Times New Roman" w:hAnsi="Times New Roman" w:cs="Times New Roman"/>
          <w:color w:val="000000" w:themeColor="text1"/>
          <w:sz w:val="24"/>
          <w:szCs w:val="24"/>
          <w:lang w:eastAsia="es-CO"/>
        </w:rPr>
      </w:pPr>
      <w:r w:rsidRPr="00993B60">
        <w:rPr>
          <w:rFonts w:ascii="Times New Roman" w:hAnsi="Times New Roman" w:cs="Times New Roman"/>
          <w:color w:val="000000" w:themeColor="text1"/>
          <w:sz w:val="24"/>
          <w:szCs w:val="24"/>
          <w:highlight w:val="yellow"/>
        </w:rPr>
        <w:t xml:space="preserve">[SECCIÓN </w:t>
      </w:r>
      <w:r>
        <w:rPr>
          <w:rFonts w:ascii="Times New Roman" w:hAnsi="Times New Roman" w:cs="Times New Roman"/>
          <w:color w:val="000000" w:themeColor="text1"/>
          <w:sz w:val="24"/>
          <w:szCs w:val="24"/>
          <w:highlight w:val="yellow"/>
        </w:rPr>
        <w:t>2</w:t>
      </w:r>
      <w:r w:rsidRPr="00993B60">
        <w:rPr>
          <w:rFonts w:ascii="Times New Roman" w:hAnsi="Times New Roman" w:cs="Times New Roman"/>
          <w:color w:val="000000" w:themeColor="text1"/>
          <w:sz w:val="24"/>
          <w:szCs w:val="24"/>
          <w:highlight w:val="yellow"/>
        </w:rPr>
        <w:t>]</w:t>
      </w:r>
      <w:r w:rsidRPr="00993B60">
        <w:rPr>
          <w:rFonts w:ascii="Times New Roman" w:hAnsi="Times New Roman" w:cs="Times New Roman"/>
          <w:color w:val="000000" w:themeColor="text1"/>
          <w:sz w:val="24"/>
          <w:szCs w:val="24"/>
        </w:rPr>
        <w:t xml:space="preserve"> </w:t>
      </w:r>
      <w:r>
        <w:rPr>
          <w:rFonts w:ascii="Times New Roman" w:hAnsi="Times New Roman" w:cs="Times New Roman"/>
          <w:b/>
          <w:color w:val="000000" w:themeColor="text1"/>
          <w:sz w:val="24"/>
          <w:szCs w:val="24"/>
        </w:rPr>
        <w:t>3 Dictaduras militares</w:t>
      </w:r>
    </w:p>
    <w:p w:rsidR="0097718F" w:rsidRDefault="0097718F" w:rsidP="0097718F">
      <w:pPr>
        <w:rPr>
          <w:rFonts w:ascii="Georgia" w:hAnsi="Georgia"/>
          <w:bCs/>
          <w:color w:val="000000" w:themeColor="text1"/>
          <w:sz w:val="24"/>
          <w:szCs w:val="24"/>
        </w:rPr>
      </w:pPr>
      <w:r w:rsidRPr="00993B60">
        <w:rPr>
          <w:rFonts w:ascii="Georgia" w:hAnsi="Georgia"/>
          <w:bCs/>
          <w:color w:val="000000" w:themeColor="text1"/>
          <w:sz w:val="24"/>
          <w:szCs w:val="24"/>
        </w:rPr>
        <w:t xml:space="preserve">Al iniciar los años sesenta, América Latina era un continente distinto al de principios de siglo. Los </w:t>
      </w:r>
      <w:r w:rsidRPr="0097718F">
        <w:rPr>
          <w:rFonts w:ascii="Georgia" w:hAnsi="Georgia"/>
          <w:b/>
          <w:bCs/>
          <w:color w:val="000000" w:themeColor="text1"/>
          <w:sz w:val="24"/>
          <w:szCs w:val="24"/>
        </w:rPr>
        <w:t>populismos</w:t>
      </w:r>
      <w:r w:rsidRPr="00993B60">
        <w:rPr>
          <w:rFonts w:ascii="Georgia" w:hAnsi="Georgia"/>
          <w:bCs/>
          <w:color w:val="000000" w:themeColor="text1"/>
          <w:sz w:val="24"/>
          <w:szCs w:val="24"/>
        </w:rPr>
        <w:t xml:space="preserve"> habían permitido que las clases obreras tuvieran participación política, las ciudades había</w:t>
      </w:r>
      <w:r>
        <w:rPr>
          <w:rFonts w:ascii="Georgia" w:hAnsi="Georgia"/>
          <w:bCs/>
          <w:color w:val="000000" w:themeColor="text1"/>
          <w:sz w:val="24"/>
          <w:szCs w:val="24"/>
        </w:rPr>
        <w:t xml:space="preserve">n crecido en tamaño y población. </w:t>
      </w:r>
    </w:p>
    <w:p w:rsidR="0097718F" w:rsidRPr="00993B60" w:rsidRDefault="0097718F" w:rsidP="0097718F">
      <w:pPr>
        <w:rPr>
          <w:rFonts w:ascii="Georgia" w:hAnsi="Georgia"/>
          <w:bCs/>
          <w:color w:val="000000" w:themeColor="text1"/>
          <w:sz w:val="24"/>
          <w:szCs w:val="24"/>
        </w:rPr>
      </w:pPr>
      <w:r>
        <w:rPr>
          <w:rFonts w:ascii="Georgia" w:hAnsi="Georgia"/>
          <w:bCs/>
          <w:color w:val="000000" w:themeColor="text1"/>
          <w:sz w:val="24"/>
          <w:szCs w:val="24"/>
        </w:rPr>
        <w:t xml:space="preserve">Además, un </w:t>
      </w:r>
      <w:r w:rsidRPr="00993B60">
        <w:rPr>
          <w:rFonts w:ascii="Georgia" w:hAnsi="Georgia"/>
          <w:bCs/>
          <w:color w:val="000000" w:themeColor="text1"/>
          <w:sz w:val="24"/>
          <w:szCs w:val="24"/>
        </w:rPr>
        <w:t xml:space="preserve">hecho </w:t>
      </w:r>
      <w:r>
        <w:rPr>
          <w:rFonts w:ascii="Georgia" w:hAnsi="Georgia"/>
          <w:bCs/>
          <w:color w:val="000000" w:themeColor="text1"/>
          <w:sz w:val="24"/>
          <w:szCs w:val="24"/>
        </w:rPr>
        <w:t xml:space="preserve">removió </w:t>
      </w:r>
      <w:r w:rsidRPr="00993B60">
        <w:rPr>
          <w:rFonts w:ascii="Georgia" w:hAnsi="Georgia"/>
          <w:bCs/>
          <w:color w:val="000000" w:themeColor="text1"/>
          <w:sz w:val="24"/>
          <w:szCs w:val="24"/>
        </w:rPr>
        <w:t xml:space="preserve">la ideología de muchos sectores de la población: el triunfo de la </w:t>
      </w:r>
      <w:r w:rsidRPr="0097718F">
        <w:rPr>
          <w:rFonts w:ascii="Georgia" w:hAnsi="Georgia"/>
          <w:b/>
          <w:bCs/>
          <w:color w:val="000000" w:themeColor="text1"/>
          <w:sz w:val="24"/>
          <w:szCs w:val="24"/>
        </w:rPr>
        <w:t>Revolución Cubana</w:t>
      </w:r>
      <w:r w:rsidRPr="00993B60">
        <w:rPr>
          <w:rFonts w:ascii="Georgia" w:hAnsi="Georgia"/>
          <w:bCs/>
          <w:color w:val="000000" w:themeColor="text1"/>
          <w:sz w:val="24"/>
          <w:szCs w:val="24"/>
        </w:rPr>
        <w:t>, ocurrida en 1959.</w:t>
      </w:r>
    </w:p>
    <w:p w:rsidR="0097718F" w:rsidRDefault="0097718F" w:rsidP="0097718F">
      <w:pPr>
        <w:rPr>
          <w:rFonts w:ascii="Georgia" w:hAnsi="Georgia"/>
          <w:bCs/>
          <w:color w:val="000000" w:themeColor="text1"/>
          <w:sz w:val="24"/>
          <w:szCs w:val="24"/>
        </w:rPr>
      </w:pPr>
      <w:r w:rsidRPr="00993B60">
        <w:rPr>
          <w:rFonts w:ascii="Georgia" w:hAnsi="Georgia"/>
          <w:bCs/>
          <w:color w:val="000000" w:themeColor="text1"/>
          <w:sz w:val="24"/>
          <w:szCs w:val="24"/>
        </w:rPr>
        <w:t xml:space="preserve">En el contexto internacional, la </w:t>
      </w:r>
      <w:r w:rsidRPr="0097718F">
        <w:rPr>
          <w:rFonts w:ascii="Georgia" w:hAnsi="Georgia"/>
          <w:b/>
          <w:bCs/>
          <w:color w:val="000000" w:themeColor="text1"/>
          <w:sz w:val="24"/>
          <w:szCs w:val="24"/>
        </w:rPr>
        <w:t>Guerra Fría</w:t>
      </w:r>
      <w:r w:rsidRPr="00993B60">
        <w:rPr>
          <w:rFonts w:ascii="Georgia" w:hAnsi="Georgia"/>
          <w:bCs/>
          <w:color w:val="000000" w:themeColor="text1"/>
          <w:sz w:val="24"/>
          <w:szCs w:val="24"/>
        </w:rPr>
        <w:t xml:space="preserve"> [</w:t>
      </w:r>
      <w:hyperlink r:id="rId13" w:history="1">
        <w:r w:rsidRPr="0097718F">
          <w:rPr>
            <w:rStyle w:val="Hipervnculo"/>
            <w:rFonts w:ascii="Georgia" w:hAnsi="Georgia"/>
            <w:bCs/>
            <w:sz w:val="24"/>
            <w:szCs w:val="24"/>
          </w:rPr>
          <w:t>VER</w:t>
        </w:r>
      </w:hyperlink>
      <w:r w:rsidRPr="00993B60">
        <w:rPr>
          <w:rFonts w:ascii="Georgia" w:hAnsi="Georgia"/>
          <w:bCs/>
          <w:color w:val="000000" w:themeColor="text1"/>
          <w:sz w:val="24"/>
          <w:szCs w:val="24"/>
        </w:rPr>
        <w:t>], que luego de la Segunda Guerra Mundial conformó bloques ideológicos a favor de Estados Unidos o de la Unión Soviética, obligaba a que los distintos países del continente se a</w:t>
      </w:r>
      <w:r>
        <w:rPr>
          <w:rFonts w:ascii="Georgia" w:hAnsi="Georgia"/>
          <w:bCs/>
          <w:color w:val="000000" w:themeColor="text1"/>
          <w:sz w:val="24"/>
          <w:szCs w:val="24"/>
        </w:rPr>
        <w:t>linearan con uno u otro bloque.</w:t>
      </w:r>
    </w:p>
    <w:p w:rsidR="0097718F" w:rsidRPr="00993B60" w:rsidRDefault="0097718F" w:rsidP="0097718F">
      <w:pPr>
        <w:rPr>
          <w:rFonts w:ascii="Georgia" w:hAnsi="Georgia"/>
          <w:bCs/>
          <w:color w:val="000000" w:themeColor="text1"/>
          <w:sz w:val="24"/>
          <w:szCs w:val="24"/>
        </w:rPr>
      </w:pPr>
      <w:r w:rsidRPr="00993B60">
        <w:rPr>
          <w:rFonts w:ascii="Georgia" w:hAnsi="Georgia"/>
          <w:bCs/>
          <w:color w:val="000000" w:themeColor="text1"/>
          <w:sz w:val="24"/>
          <w:szCs w:val="24"/>
        </w:rPr>
        <w:t xml:space="preserve">Debido a que a partir de 1959 Cuba asumió una identidad socialista, se le asoció con la Unión Soviética y por lo tanto resultó indeseable para los Estados Unidos, que esperaba que </w:t>
      </w:r>
      <w:r>
        <w:rPr>
          <w:rFonts w:ascii="Georgia" w:hAnsi="Georgia"/>
          <w:bCs/>
          <w:color w:val="000000" w:themeColor="text1"/>
          <w:sz w:val="24"/>
          <w:szCs w:val="24"/>
        </w:rPr>
        <w:t>todos</w:t>
      </w:r>
      <w:r w:rsidRPr="00993B60">
        <w:rPr>
          <w:rFonts w:ascii="Georgia" w:hAnsi="Georgia"/>
          <w:bCs/>
          <w:color w:val="000000" w:themeColor="text1"/>
          <w:sz w:val="24"/>
          <w:szCs w:val="24"/>
        </w:rPr>
        <w:t xml:space="preserve"> los países del continente respaldaran y aceptaran de manera incondicional sus políticas, su economía y su cultura. </w:t>
      </w:r>
    </w:p>
    <w:p w:rsidR="0097718F" w:rsidRPr="00993B60" w:rsidRDefault="0097718F" w:rsidP="0097718F">
      <w:pPr>
        <w:rPr>
          <w:rFonts w:ascii="Georgia" w:hAnsi="Georgia"/>
          <w:bCs/>
          <w:color w:val="000000" w:themeColor="text1"/>
          <w:sz w:val="24"/>
          <w:szCs w:val="24"/>
        </w:rPr>
      </w:pPr>
      <w:r w:rsidRPr="00993B60">
        <w:rPr>
          <w:rFonts w:ascii="Georgia" w:hAnsi="Georgia"/>
          <w:bCs/>
          <w:color w:val="000000" w:themeColor="text1"/>
          <w:sz w:val="24"/>
          <w:szCs w:val="24"/>
        </w:rPr>
        <w:lastRenderedPageBreak/>
        <w:t xml:space="preserve">No obstante, el camino no </w:t>
      </w:r>
      <w:r w:rsidR="00F1430F">
        <w:rPr>
          <w:rFonts w:ascii="Georgia" w:hAnsi="Georgia"/>
          <w:bCs/>
          <w:color w:val="000000" w:themeColor="text1"/>
          <w:sz w:val="24"/>
          <w:szCs w:val="24"/>
        </w:rPr>
        <w:t>fue</w:t>
      </w:r>
      <w:r w:rsidRPr="00993B60">
        <w:rPr>
          <w:rFonts w:ascii="Georgia" w:hAnsi="Georgia"/>
          <w:bCs/>
          <w:color w:val="000000" w:themeColor="text1"/>
          <w:sz w:val="24"/>
          <w:szCs w:val="24"/>
        </w:rPr>
        <w:t xml:space="preserve"> del todo fácil pues los intereses de algunos sectores sociales no coincidían con los principios que profesaban los </w:t>
      </w:r>
      <w:r w:rsidRPr="00993B60">
        <w:rPr>
          <w:rFonts w:ascii="Georgia" w:hAnsi="Georgia"/>
          <w:b/>
          <w:bCs/>
          <w:color w:val="000000" w:themeColor="text1"/>
          <w:sz w:val="24"/>
          <w:szCs w:val="24"/>
        </w:rPr>
        <w:t>gobiernos estadounidenses</w:t>
      </w:r>
      <w:r w:rsidRPr="00993B60">
        <w:rPr>
          <w:rFonts w:ascii="Georgia" w:hAnsi="Georgia"/>
          <w:bCs/>
          <w:color w:val="000000" w:themeColor="text1"/>
          <w:sz w:val="24"/>
          <w:szCs w:val="24"/>
        </w:rPr>
        <w:t xml:space="preserve">, así como tampoco con el </w:t>
      </w:r>
      <w:r w:rsidRPr="00993B60">
        <w:rPr>
          <w:rFonts w:ascii="Georgia" w:hAnsi="Georgia"/>
          <w:b/>
          <w:bCs/>
          <w:color w:val="000000" w:themeColor="text1"/>
          <w:sz w:val="24"/>
          <w:szCs w:val="24"/>
        </w:rPr>
        <w:t>modelo capitalista</w:t>
      </w:r>
      <w:r w:rsidRPr="00993B60">
        <w:rPr>
          <w:rFonts w:ascii="Georgia" w:hAnsi="Georgia"/>
          <w:bCs/>
          <w:color w:val="000000" w:themeColor="text1"/>
          <w:sz w:val="24"/>
          <w:szCs w:val="24"/>
        </w:rPr>
        <w:t xml:space="preserve">. Tanto más porque la combinación de los dos asuntos generaba pobreza y dependencia en los países latinoamericanos. </w:t>
      </w:r>
    </w:p>
    <w:p w:rsidR="0097718F" w:rsidRPr="00993B60" w:rsidRDefault="0097718F" w:rsidP="0097718F">
      <w:pPr>
        <w:rPr>
          <w:rFonts w:ascii="Georgia" w:hAnsi="Georgia"/>
          <w:bCs/>
          <w:color w:val="000000" w:themeColor="text1"/>
          <w:sz w:val="24"/>
          <w:szCs w:val="24"/>
        </w:rPr>
      </w:pPr>
      <w:r w:rsidRPr="00993B60">
        <w:rPr>
          <w:rFonts w:ascii="Georgia" w:hAnsi="Georgia"/>
          <w:bCs/>
          <w:color w:val="000000" w:themeColor="text1"/>
          <w:sz w:val="24"/>
          <w:szCs w:val="24"/>
        </w:rPr>
        <w:t xml:space="preserve">Finalmente, los populismos habían dejado una huella en las clases trabajadoras. Debido a que el Estado mismo había impulsado la creación de sindicatos, los obreros participaron más de las decisiones políticas, lo que llevó a que sus demandas de distribución de la riqueza fueran cada vez mayores: pedían mejores salarios y mejores condiciones de vida. Para la burguesía, esto resultaba excesivo pues impedía </w:t>
      </w:r>
      <w:r>
        <w:rPr>
          <w:rFonts w:ascii="Georgia" w:hAnsi="Georgia"/>
          <w:bCs/>
          <w:color w:val="000000" w:themeColor="text1"/>
          <w:sz w:val="24"/>
          <w:szCs w:val="24"/>
        </w:rPr>
        <w:t>obtener</w:t>
      </w:r>
      <w:r w:rsidRPr="00993B60">
        <w:rPr>
          <w:rFonts w:ascii="Georgia" w:hAnsi="Georgia"/>
          <w:bCs/>
          <w:color w:val="000000" w:themeColor="text1"/>
          <w:sz w:val="24"/>
          <w:szCs w:val="24"/>
        </w:rPr>
        <w:t xml:space="preserve"> más ganancias. </w:t>
      </w:r>
    </w:p>
    <w:p w:rsidR="0008029B" w:rsidRDefault="0097718F" w:rsidP="0097718F">
      <w:pPr>
        <w:rPr>
          <w:rFonts w:ascii="Georgia" w:hAnsi="Georgia"/>
          <w:bCs/>
          <w:color w:val="000000" w:themeColor="text1"/>
          <w:sz w:val="24"/>
          <w:szCs w:val="24"/>
        </w:rPr>
      </w:pPr>
      <w:r w:rsidRPr="00993B60">
        <w:rPr>
          <w:rFonts w:ascii="Georgia" w:hAnsi="Georgia"/>
          <w:bCs/>
          <w:color w:val="000000" w:themeColor="text1"/>
          <w:sz w:val="24"/>
          <w:szCs w:val="24"/>
        </w:rPr>
        <w:t xml:space="preserve">Tantas contradicciones sociales y políticas hicieron que amplios </w:t>
      </w:r>
      <w:r>
        <w:rPr>
          <w:rFonts w:ascii="Georgia" w:hAnsi="Georgia"/>
          <w:bCs/>
          <w:color w:val="000000" w:themeColor="text1"/>
          <w:sz w:val="24"/>
          <w:szCs w:val="24"/>
        </w:rPr>
        <w:t xml:space="preserve">sectores de la sociedad </w:t>
      </w:r>
      <w:r w:rsidRPr="00993B60">
        <w:rPr>
          <w:rFonts w:ascii="Georgia" w:hAnsi="Georgia"/>
          <w:bCs/>
          <w:color w:val="000000" w:themeColor="text1"/>
          <w:sz w:val="24"/>
          <w:szCs w:val="24"/>
        </w:rPr>
        <w:t>se radicalizaran. Por una parte, obreros y campesinos, inspirados en ideas socialistas y en el triunfo de la Revolución Cubana, conformaron grupos guerrilleros que pretendieron cambiar definitivamente el orden social. En contraste, algunos sectores de la burguesía vieron el avance de la</w:t>
      </w:r>
      <w:r w:rsidR="0008029B">
        <w:rPr>
          <w:rFonts w:ascii="Georgia" w:hAnsi="Georgia"/>
          <w:bCs/>
          <w:color w:val="000000" w:themeColor="text1"/>
          <w:sz w:val="24"/>
          <w:szCs w:val="24"/>
        </w:rPr>
        <w:t xml:space="preserve"> clase obrera como una amenaza.</w:t>
      </w:r>
    </w:p>
    <w:p w:rsidR="0097718F" w:rsidRPr="00993B60" w:rsidRDefault="0097718F" w:rsidP="0097718F">
      <w:pPr>
        <w:rPr>
          <w:rFonts w:ascii="Georgia" w:hAnsi="Georgia"/>
          <w:bCs/>
          <w:color w:val="000000" w:themeColor="text1"/>
          <w:sz w:val="24"/>
          <w:szCs w:val="24"/>
        </w:rPr>
      </w:pPr>
      <w:r w:rsidRPr="00993B60">
        <w:rPr>
          <w:rFonts w:ascii="Georgia" w:hAnsi="Georgia"/>
          <w:bCs/>
          <w:color w:val="000000" w:themeColor="text1"/>
          <w:sz w:val="24"/>
          <w:szCs w:val="24"/>
        </w:rPr>
        <w:t xml:space="preserve">El triunfo de los </w:t>
      </w:r>
      <w:r w:rsidRPr="00104990">
        <w:rPr>
          <w:rFonts w:ascii="Georgia" w:hAnsi="Georgia"/>
          <w:b/>
          <w:bCs/>
          <w:color w:val="000000" w:themeColor="text1"/>
          <w:sz w:val="24"/>
          <w:szCs w:val="24"/>
        </w:rPr>
        <w:t>socialistas</w:t>
      </w:r>
      <w:r w:rsidRPr="00993B60">
        <w:rPr>
          <w:rFonts w:ascii="Georgia" w:hAnsi="Georgia"/>
          <w:bCs/>
          <w:color w:val="000000" w:themeColor="text1"/>
          <w:sz w:val="24"/>
          <w:szCs w:val="24"/>
        </w:rPr>
        <w:t xml:space="preserve"> en </w:t>
      </w:r>
      <w:r w:rsidRPr="00104990">
        <w:rPr>
          <w:rFonts w:ascii="Georgia" w:hAnsi="Georgia"/>
          <w:b/>
          <w:bCs/>
          <w:color w:val="000000" w:themeColor="text1"/>
          <w:sz w:val="24"/>
          <w:szCs w:val="24"/>
        </w:rPr>
        <w:t>Cuba</w:t>
      </w:r>
      <w:r w:rsidRPr="00993B60">
        <w:rPr>
          <w:rFonts w:ascii="Georgia" w:hAnsi="Georgia"/>
          <w:bCs/>
          <w:color w:val="000000" w:themeColor="text1"/>
          <w:sz w:val="24"/>
          <w:szCs w:val="24"/>
        </w:rPr>
        <w:t xml:space="preserve">, pero también en </w:t>
      </w:r>
      <w:r w:rsidRPr="00104990">
        <w:rPr>
          <w:rFonts w:ascii="Georgia" w:hAnsi="Georgia"/>
          <w:b/>
          <w:bCs/>
          <w:color w:val="000000" w:themeColor="text1"/>
          <w:sz w:val="24"/>
          <w:szCs w:val="24"/>
        </w:rPr>
        <w:t>Chile</w:t>
      </w:r>
      <w:r w:rsidRPr="00993B60">
        <w:rPr>
          <w:rFonts w:ascii="Georgia" w:hAnsi="Georgia"/>
          <w:bCs/>
          <w:color w:val="000000" w:themeColor="text1"/>
          <w:sz w:val="24"/>
          <w:szCs w:val="24"/>
        </w:rPr>
        <w:t xml:space="preserve">, con </w:t>
      </w:r>
      <w:r w:rsidRPr="00104990">
        <w:rPr>
          <w:rFonts w:ascii="Georgia" w:hAnsi="Georgia"/>
          <w:b/>
          <w:bCs/>
          <w:color w:val="000000" w:themeColor="text1"/>
          <w:sz w:val="24"/>
          <w:szCs w:val="24"/>
        </w:rPr>
        <w:t>Salvador Allende</w:t>
      </w:r>
      <w:r w:rsidRPr="00993B60">
        <w:rPr>
          <w:rFonts w:ascii="Georgia" w:hAnsi="Georgia"/>
          <w:bCs/>
          <w:color w:val="000000" w:themeColor="text1"/>
          <w:sz w:val="24"/>
          <w:szCs w:val="24"/>
        </w:rPr>
        <w:t xml:space="preserve">; el crecimiento del Partido Comunista en Brasil, el surgimiento de grupos guerrilleros como los </w:t>
      </w:r>
      <w:r w:rsidRPr="00104990">
        <w:rPr>
          <w:rFonts w:ascii="Georgia" w:hAnsi="Georgia"/>
          <w:b/>
          <w:bCs/>
          <w:color w:val="000000" w:themeColor="text1"/>
          <w:sz w:val="24"/>
          <w:szCs w:val="24"/>
        </w:rPr>
        <w:t>Tupamaros</w:t>
      </w:r>
      <w:r w:rsidRPr="00993B60">
        <w:rPr>
          <w:rFonts w:ascii="Georgia" w:hAnsi="Georgia"/>
          <w:bCs/>
          <w:color w:val="000000" w:themeColor="text1"/>
          <w:sz w:val="24"/>
          <w:szCs w:val="24"/>
        </w:rPr>
        <w:t xml:space="preserve"> en Uruguay y los </w:t>
      </w:r>
      <w:r w:rsidRPr="00104990">
        <w:rPr>
          <w:rFonts w:ascii="Georgia" w:hAnsi="Georgia"/>
          <w:b/>
          <w:bCs/>
          <w:color w:val="000000" w:themeColor="text1"/>
          <w:sz w:val="24"/>
          <w:szCs w:val="24"/>
        </w:rPr>
        <w:t>Montoneros</w:t>
      </w:r>
      <w:r w:rsidRPr="00993B60">
        <w:rPr>
          <w:rFonts w:ascii="Georgia" w:hAnsi="Georgia"/>
          <w:bCs/>
          <w:color w:val="000000" w:themeColor="text1"/>
          <w:sz w:val="24"/>
          <w:szCs w:val="24"/>
        </w:rPr>
        <w:t xml:space="preserve"> en Argentina, propiciaron </w:t>
      </w:r>
      <w:r w:rsidRPr="00104990">
        <w:rPr>
          <w:rFonts w:ascii="Georgia" w:hAnsi="Georgia"/>
          <w:b/>
          <w:bCs/>
          <w:color w:val="000000" w:themeColor="text1"/>
          <w:sz w:val="24"/>
          <w:szCs w:val="24"/>
        </w:rPr>
        <w:t>golpes militares</w:t>
      </w:r>
      <w:r w:rsidRPr="00993B60">
        <w:rPr>
          <w:rFonts w:ascii="Georgia" w:hAnsi="Georgia"/>
          <w:bCs/>
          <w:color w:val="000000" w:themeColor="text1"/>
          <w:sz w:val="24"/>
          <w:szCs w:val="24"/>
        </w:rPr>
        <w:t xml:space="preserve"> en países como</w:t>
      </w:r>
      <w:r w:rsidR="00952F97">
        <w:rPr>
          <w:rFonts w:ascii="Georgia" w:hAnsi="Georgia"/>
          <w:bCs/>
          <w:color w:val="000000" w:themeColor="text1"/>
          <w:sz w:val="24"/>
          <w:szCs w:val="24"/>
        </w:rPr>
        <w:t>_</w:t>
      </w:r>
    </w:p>
    <w:p w:rsidR="0097718F" w:rsidRPr="00993B60" w:rsidRDefault="0097718F" w:rsidP="0097718F">
      <w:pPr>
        <w:rPr>
          <w:rFonts w:ascii="Georgia" w:hAnsi="Georgia"/>
          <w:bCs/>
          <w:color w:val="000000" w:themeColor="text1"/>
          <w:sz w:val="24"/>
          <w:szCs w:val="24"/>
        </w:rPr>
      </w:pPr>
      <w:r w:rsidRPr="00993B60">
        <w:rPr>
          <w:rFonts w:ascii="Georgia" w:hAnsi="Georgia"/>
          <w:bCs/>
          <w:color w:val="000000" w:themeColor="text1"/>
          <w:sz w:val="24"/>
          <w:szCs w:val="24"/>
        </w:rPr>
        <w:t>Brasil: desde 1964 hasta 1985</w:t>
      </w:r>
    </w:p>
    <w:p w:rsidR="0097718F" w:rsidRPr="00993B60" w:rsidRDefault="0097718F" w:rsidP="0097718F">
      <w:pPr>
        <w:rPr>
          <w:rFonts w:ascii="Georgia" w:hAnsi="Georgia"/>
          <w:bCs/>
          <w:color w:val="000000" w:themeColor="text1"/>
          <w:sz w:val="24"/>
          <w:szCs w:val="24"/>
        </w:rPr>
      </w:pPr>
      <w:r w:rsidRPr="00993B60">
        <w:rPr>
          <w:rFonts w:ascii="Georgia" w:hAnsi="Georgia"/>
          <w:bCs/>
          <w:color w:val="000000" w:themeColor="text1"/>
          <w:sz w:val="24"/>
          <w:szCs w:val="24"/>
        </w:rPr>
        <w:t>Chile: desde 1973 hasta 1989</w:t>
      </w:r>
    </w:p>
    <w:p w:rsidR="0097718F" w:rsidRPr="00993B60" w:rsidRDefault="0097718F" w:rsidP="0097718F">
      <w:pPr>
        <w:rPr>
          <w:rFonts w:ascii="Georgia" w:hAnsi="Georgia"/>
          <w:bCs/>
          <w:color w:val="000000" w:themeColor="text1"/>
          <w:sz w:val="24"/>
          <w:szCs w:val="24"/>
        </w:rPr>
      </w:pPr>
      <w:r w:rsidRPr="00993B60">
        <w:rPr>
          <w:rFonts w:ascii="Georgia" w:hAnsi="Georgia"/>
          <w:bCs/>
          <w:color w:val="000000" w:themeColor="text1"/>
          <w:sz w:val="24"/>
          <w:szCs w:val="24"/>
        </w:rPr>
        <w:t>Argentina: desde 1976 hasta 1983</w:t>
      </w:r>
    </w:p>
    <w:p w:rsidR="0097718F" w:rsidRPr="00993B60" w:rsidRDefault="0097718F" w:rsidP="0097718F">
      <w:pPr>
        <w:rPr>
          <w:rFonts w:ascii="Georgia" w:hAnsi="Georgia"/>
          <w:bCs/>
          <w:color w:val="000000" w:themeColor="text1"/>
          <w:sz w:val="24"/>
          <w:szCs w:val="24"/>
        </w:rPr>
      </w:pPr>
      <w:proofErr w:type="spellStart"/>
      <w:r w:rsidRPr="00993B60">
        <w:rPr>
          <w:rFonts w:ascii="Georgia" w:hAnsi="Georgia"/>
          <w:bCs/>
          <w:color w:val="000000" w:themeColor="text1"/>
          <w:sz w:val="24"/>
          <w:szCs w:val="24"/>
        </w:rPr>
        <w:t>Uruaguay</w:t>
      </w:r>
      <w:proofErr w:type="spellEnd"/>
      <w:r w:rsidRPr="00993B60">
        <w:rPr>
          <w:rFonts w:ascii="Georgia" w:hAnsi="Georgia"/>
          <w:bCs/>
          <w:color w:val="000000" w:themeColor="text1"/>
          <w:sz w:val="24"/>
          <w:szCs w:val="24"/>
        </w:rPr>
        <w:t>: desde 1973 hasta 1985</w:t>
      </w:r>
    </w:p>
    <w:p w:rsidR="0097718F" w:rsidRPr="00993B60" w:rsidRDefault="0097718F" w:rsidP="0097718F">
      <w:pPr>
        <w:rPr>
          <w:rFonts w:ascii="Georgia" w:hAnsi="Georgia"/>
          <w:bCs/>
          <w:color w:val="000000" w:themeColor="text1"/>
          <w:sz w:val="24"/>
          <w:szCs w:val="24"/>
        </w:rPr>
      </w:pPr>
      <w:r w:rsidRPr="00993B60">
        <w:rPr>
          <w:rFonts w:ascii="Georgia" w:hAnsi="Georgia"/>
          <w:bCs/>
          <w:color w:val="000000" w:themeColor="text1"/>
          <w:sz w:val="24"/>
          <w:szCs w:val="24"/>
        </w:rPr>
        <w:t>Bolivia: desde 1964 a 1982</w:t>
      </w:r>
    </w:p>
    <w:p w:rsidR="0097718F" w:rsidRPr="00993B60" w:rsidRDefault="0097718F" w:rsidP="0097718F">
      <w:pPr>
        <w:rPr>
          <w:rFonts w:ascii="Georgia" w:hAnsi="Georgia"/>
          <w:bCs/>
          <w:color w:val="000000" w:themeColor="text1"/>
          <w:sz w:val="24"/>
          <w:szCs w:val="24"/>
        </w:rPr>
      </w:pPr>
      <w:r w:rsidRPr="00993B60">
        <w:rPr>
          <w:rFonts w:ascii="Georgia" w:hAnsi="Georgia"/>
          <w:bCs/>
          <w:color w:val="000000" w:themeColor="text1"/>
          <w:sz w:val="24"/>
          <w:szCs w:val="24"/>
        </w:rPr>
        <w:t>Estas dictaduras militares estuvieron coordinadas entre sí bajo una alianza internacional apoyada por Estados Unidos</w:t>
      </w:r>
      <w:r w:rsidR="00F1430F">
        <w:rPr>
          <w:rFonts w:ascii="Georgia" w:hAnsi="Georgia"/>
          <w:bCs/>
          <w:color w:val="000000" w:themeColor="text1"/>
          <w:sz w:val="24"/>
          <w:szCs w:val="24"/>
        </w:rPr>
        <w:t>:</w:t>
      </w:r>
      <w:r w:rsidRPr="00993B60">
        <w:rPr>
          <w:rFonts w:ascii="Georgia" w:hAnsi="Georgia"/>
          <w:bCs/>
          <w:color w:val="000000" w:themeColor="text1"/>
          <w:sz w:val="24"/>
          <w:szCs w:val="24"/>
        </w:rPr>
        <w:t xml:space="preserve"> la Operación Cóndor </w:t>
      </w:r>
    </w:p>
    <w:p w:rsidR="0097718F" w:rsidRPr="00993B60" w:rsidRDefault="0097718F" w:rsidP="0097718F">
      <w:pPr>
        <w:rPr>
          <w:rFonts w:ascii="Georgia" w:hAnsi="Georgia"/>
          <w:bCs/>
          <w:color w:val="000000" w:themeColor="text1"/>
          <w:sz w:val="24"/>
          <w:szCs w:val="24"/>
        </w:rPr>
      </w:pPr>
      <w:r w:rsidRPr="00993B60">
        <w:rPr>
          <w:rFonts w:ascii="Georgia" w:hAnsi="Georgia"/>
          <w:bCs/>
          <w:color w:val="000000" w:themeColor="text1"/>
          <w:sz w:val="24"/>
          <w:szCs w:val="24"/>
        </w:rPr>
        <w:t>Estas dictaduras militares, que ocurrieron a la vez en varios países, tuvieron características comunes:</w:t>
      </w:r>
    </w:p>
    <w:p w:rsidR="0097718F" w:rsidRPr="00993B60" w:rsidRDefault="0097718F" w:rsidP="0097718F">
      <w:pPr>
        <w:rPr>
          <w:rFonts w:ascii="Georgia" w:hAnsi="Georgia"/>
          <w:bCs/>
          <w:color w:val="000000" w:themeColor="text1"/>
          <w:sz w:val="24"/>
          <w:szCs w:val="24"/>
        </w:rPr>
      </w:pPr>
    </w:p>
    <w:p w:rsidR="0097718F" w:rsidRPr="00104990" w:rsidRDefault="0097718F" w:rsidP="00104990">
      <w:pPr>
        <w:pStyle w:val="Prrafodelista"/>
        <w:numPr>
          <w:ilvl w:val="0"/>
          <w:numId w:val="9"/>
        </w:numPr>
        <w:rPr>
          <w:rFonts w:ascii="Georgia" w:hAnsi="Georgia"/>
          <w:bCs/>
          <w:color w:val="000000" w:themeColor="text1"/>
          <w:sz w:val="24"/>
          <w:szCs w:val="24"/>
        </w:rPr>
      </w:pPr>
      <w:r w:rsidRPr="00104990">
        <w:rPr>
          <w:rFonts w:ascii="Georgia" w:hAnsi="Georgia"/>
          <w:b/>
          <w:bCs/>
          <w:color w:val="000000" w:themeColor="text1"/>
          <w:sz w:val="24"/>
          <w:szCs w:val="24"/>
        </w:rPr>
        <w:lastRenderedPageBreak/>
        <w:t>Buscaron la liquidación de la oposición:</w:t>
      </w:r>
      <w:r w:rsidRPr="00104990">
        <w:rPr>
          <w:rFonts w:ascii="Georgia" w:hAnsi="Georgia"/>
          <w:bCs/>
          <w:color w:val="000000" w:themeColor="text1"/>
          <w:sz w:val="24"/>
          <w:szCs w:val="24"/>
        </w:rPr>
        <w:t xml:space="preserve"> Esto se dio de manera sistemática, con métodos similares como la desaparición forzada, el secuestro y el asesinato selectivo. </w:t>
      </w:r>
    </w:p>
    <w:p w:rsidR="0097718F" w:rsidRPr="00104990" w:rsidRDefault="0097718F" w:rsidP="00104990">
      <w:pPr>
        <w:pStyle w:val="Prrafodelista"/>
        <w:numPr>
          <w:ilvl w:val="0"/>
          <w:numId w:val="9"/>
        </w:numPr>
        <w:rPr>
          <w:rFonts w:ascii="Georgia" w:hAnsi="Georgia"/>
          <w:bCs/>
          <w:color w:val="000000" w:themeColor="text1"/>
          <w:sz w:val="24"/>
          <w:szCs w:val="24"/>
        </w:rPr>
      </w:pPr>
      <w:r w:rsidRPr="00104990">
        <w:rPr>
          <w:rFonts w:ascii="Georgia" w:hAnsi="Georgia"/>
          <w:b/>
          <w:bCs/>
          <w:color w:val="000000" w:themeColor="text1"/>
          <w:sz w:val="24"/>
          <w:szCs w:val="24"/>
        </w:rPr>
        <w:t>Ruptura del equilibrio de poderes:</w:t>
      </w:r>
      <w:r w:rsidRPr="00104990">
        <w:rPr>
          <w:rFonts w:ascii="Georgia" w:hAnsi="Georgia"/>
          <w:bCs/>
          <w:color w:val="000000" w:themeColor="text1"/>
          <w:sz w:val="24"/>
          <w:szCs w:val="24"/>
        </w:rPr>
        <w:t xml:space="preserve"> Los altos jerarcas militares, es decir el poder ejecutivo, tomaron bajo su mando los otros poderes, el judicial y el ejecutivo.</w:t>
      </w:r>
    </w:p>
    <w:p w:rsidR="0097718F" w:rsidRDefault="0097718F" w:rsidP="00104990">
      <w:pPr>
        <w:pStyle w:val="Prrafodelista"/>
        <w:numPr>
          <w:ilvl w:val="0"/>
          <w:numId w:val="9"/>
        </w:numPr>
        <w:rPr>
          <w:rFonts w:ascii="Georgia" w:hAnsi="Georgia"/>
          <w:bCs/>
          <w:color w:val="000000" w:themeColor="text1"/>
          <w:sz w:val="24"/>
          <w:szCs w:val="24"/>
        </w:rPr>
      </w:pPr>
      <w:r w:rsidRPr="00104990">
        <w:rPr>
          <w:rFonts w:ascii="Georgia" w:hAnsi="Georgia"/>
          <w:b/>
          <w:bCs/>
          <w:color w:val="000000" w:themeColor="text1"/>
          <w:sz w:val="24"/>
          <w:szCs w:val="24"/>
        </w:rPr>
        <w:t>Des</w:t>
      </w:r>
      <w:r w:rsidR="00104990">
        <w:rPr>
          <w:rFonts w:ascii="Georgia" w:hAnsi="Georgia"/>
          <w:b/>
          <w:bCs/>
          <w:color w:val="000000" w:themeColor="text1"/>
          <w:sz w:val="24"/>
          <w:szCs w:val="24"/>
        </w:rPr>
        <w:t xml:space="preserve">nacionalización de la economías: </w:t>
      </w:r>
      <w:r w:rsidR="00104990">
        <w:rPr>
          <w:rFonts w:ascii="Georgia" w:hAnsi="Georgia"/>
          <w:bCs/>
          <w:color w:val="000000" w:themeColor="text1"/>
          <w:sz w:val="24"/>
          <w:szCs w:val="24"/>
        </w:rPr>
        <w:t>las dictaduras coincidieron con la llegada del neoliberalismo, un fenómeno mundial que impuso un modelo económico que buscaba liberalizar de manera extrema la economía, lo que implicaba la reducción al máximo de</w:t>
      </w:r>
      <w:r w:rsidR="00F1430F">
        <w:rPr>
          <w:rFonts w:ascii="Georgia" w:hAnsi="Georgia"/>
          <w:bCs/>
          <w:color w:val="000000" w:themeColor="text1"/>
          <w:sz w:val="24"/>
          <w:szCs w:val="24"/>
        </w:rPr>
        <w:t xml:space="preserve"> </w:t>
      </w:r>
      <w:r w:rsidR="00104990">
        <w:rPr>
          <w:rFonts w:ascii="Georgia" w:hAnsi="Georgia"/>
          <w:bCs/>
          <w:color w:val="000000" w:themeColor="text1"/>
          <w:sz w:val="24"/>
          <w:szCs w:val="24"/>
        </w:rPr>
        <w:t>l</w:t>
      </w:r>
      <w:r w:rsidR="00F1430F">
        <w:rPr>
          <w:rFonts w:ascii="Georgia" w:hAnsi="Georgia"/>
          <w:bCs/>
          <w:color w:val="000000" w:themeColor="text1"/>
          <w:sz w:val="24"/>
          <w:szCs w:val="24"/>
        </w:rPr>
        <w:t>a</w:t>
      </w:r>
      <w:r w:rsidR="00104990">
        <w:rPr>
          <w:rFonts w:ascii="Georgia" w:hAnsi="Georgia"/>
          <w:bCs/>
          <w:color w:val="000000" w:themeColor="text1"/>
          <w:sz w:val="24"/>
          <w:szCs w:val="24"/>
        </w:rPr>
        <w:t xml:space="preserve"> intervención del Estado, para facilitar negocios internacionales y con ello propiciar más ganancias para grandes empresas.</w:t>
      </w:r>
    </w:p>
    <w:p w:rsidR="00104990" w:rsidRPr="00104990" w:rsidRDefault="00104990" w:rsidP="00104990">
      <w:pPr>
        <w:pStyle w:val="Prrafodelista"/>
        <w:ind w:left="1080"/>
        <w:rPr>
          <w:rFonts w:ascii="Georgia" w:hAnsi="Georgia"/>
          <w:bCs/>
          <w:color w:val="000000" w:themeColor="text1"/>
          <w:sz w:val="24"/>
          <w:szCs w:val="24"/>
        </w:rPr>
      </w:pPr>
      <w:r w:rsidRPr="00104990">
        <w:rPr>
          <w:rFonts w:ascii="Georgia" w:hAnsi="Georgia"/>
          <w:bCs/>
          <w:color w:val="000000" w:themeColor="text1"/>
          <w:sz w:val="24"/>
          <w:szCs w:val="24"/>
        </w:rPr>
        <w:t xml:space="preserve">Esta </w:t>
      </w:r>
      <w:r>
        <w:rPr>
          <w:rFonts w:ascii="Georgia" w:hAnsi="Georgia"/>
          <w:bCs/>
          <w:color w:val="000000" w:themeColor="text1"/>
          <w:sz w:val="24"/>
          <w:szCs w:val="24"/>
        </w:rPr>
        <w:t>desnacionalización</w:t>
      </w:r>
      <w:r w:rsidR="00F1430F">
        <w:rPr>
          <w:rFonts w:ascii="Georgia" w:hAnsi="Georgia"/>
          <w:bCs/>
          <w:color w:val="000000" w:themeColor="text1"/>
          <w:sz w:val="24"/>
          <w:szCs w:val="24"/>
        </w:rPr>
        <w:t xml:space="preserve"> requirió, por lo tanto, que se desmontaran las ayudas del Estado para los trabajadores. La manera como las dictaduras militares </w:t>
      </w:r>
      <w:r w:rsidR="00F04E4E">
        <w:rPr>
          <w:rFonts w:ascii="Georgia" w:hAnsi="Georgia"/>
          <w:bCs/>
          <w:color w:val="000000" w:themeColor="text1"/>
          <w:sz w:val="24"/>
          <w:szCs w:val="24"/>
        </w:rPr>
        <w:t xml:space="preserve">garantizaron esta meta fue la </w:t>
      </w:r>
      <w:r w:rsidR="00F04E4E" w:rsidRPr="00007B8C">
        <w:rPr>
          <w:rFonts w:ascii="Georgia" w:hAnsi="Georgia"/>
          <w:b/>
          <w:bCs/>
          <w:color w:val="000000" w:themeColor="text1"/>
          <w:sz w:val="24"/>
          <w:szCs w:val="24"/>
        </w:rPr>
        <w:t>aniquilación de los sindicatos</w:t>
      </w:r>
      <w:r w:rsidR="00021F59">
        <w:rPr>
          <w:rFonts w:ascii="Georgia" w:hAnsi="Georgia"/>
          <w:bCs/>
          <w:color w:val="000000" w:themeColor="text1"/>
          <w:sz w:val="24"/>
          <w:szCs w:val="24"/>
        </w:rPr>
        <w:t xml:space="preserve"> y de cualquier </w:t>
      </w:r>
      <w:r w:rsidR="00A50AEA">
        <w:rPr>
          <w:rFonts w:ascii="Georgia" w:hAnsi="Georgia"/>
          <w:bCs/>
          <w:color w:val="000000" w:themeColor="text1"/>
          <w:sz w:val="24"/>
          <w:szCs w:val="24"/>
        </w:rPr>
        <w:t xml:space="preserve">elemento social que impidiera el avance </w:t>
      </w:r>
      <w:r w:rsidR="00054DDC">
        <w:rPr>
          <w:rFonts w:ascii="Georgia" w:hAnsi="Georgia"/>
          <w:bCs/>
          <w:color w:val="000000" w:themeColor="text1"/>
          <w:sz w:val="24"/>
          <w:szCs w:val="24"/>
        </w:rPr>
        <w:t xml:space="preserve">de </w:t>
      </w:r>
      <w:r w:rsidR="00A50AEA">
        <w:rPr>
          <w:rFonts w:ascii="Georgia" w:hAnsi="Georgia"/>
          <w:bCs/>
          <w:color w:val="000000" w:themeColor="text1"/>
          <w:sz w:val="24"/>
          <w:szCs w:val="24"/>
        </w:rPr>
        <w:t>las empresas.</w:t>
      </w:r>
    </w:p>
    <w:p w:rsidR="008C3058" w:rsidRPr="00054DDC" w:rsidRDefault="00054DDC" w:rsidP="0002634E">
      <w:pPr>
        <w:rPr>
          <w:rFonts w:ascii="Times New Roman" w:eastAsia="Times New Roman" w:hAnsi="Times New Roman" w:cs="Times New Roman"/>
          <w:color w:val="000000" w:themeColor="text1"/>
          <w:sz w:val="24"/>
          <w:szCs w:val="24"/>
          <w:highlight w:val="yellow"/>
          <w:lang w:eastAsia="es-CO"/>
        </w:rPr>
      </w:pPr>
      <w:r w:rsidRPr="00054DDC">
        <w:rPr>
          <w:rFonts w:ascii="Times New Roman" w:eastAsia="Times New Roman" w:hAnsi="Times New Roman" w:cs="Times New Roman"/>
          <w:color w:val="000000" w:themeColor="text1"/>
          <w:sz w:val="24"/>
          <w:szCs w:val="24"/>
          <w:highlight w:val="yellow"/>
          <w:lang w:eastAsia="es-CO"/>
        </w:rPr>
        <w:t>DESTACADO</w:t>
      </w:r>
    </w:p>
    <w:p w:rsidR="00054DDC" w:rsidRDefault="00054DDC" w:rsidP="0002634E">
      <w:pPr>
        <w:rPr>
          <w:rFonts w:ascii="Times New Roman" w:eastAsia="Times New Roman" w:hAnsi="Times New Roman" w:cs="Times New Roman"/>
          <w:color w:val="000000" w:themeColor="text1"/>
          <w:sz w:val="24"/>
          <w:szCs w:val="24"/>
          <w:lang w:eastAsia="es-CO"/>
        </w:rPr>
      </w:pPr>
      <w:r w:rsidRPr="00054DDC">
        <w:rPr>
          <w:rFonts w:ascii="Times New Roman" w:eastAsia="Times New Roman" w:hAnsi="Times New Roman" w:cs="Times New Roman"/>
          <w:color w:val="000000" w:themeColor="text1"/>
          <w:sz w:val="24"/>
          <w:szCs w:val="24"/>
          <w:highlight w:val="yellow"/>
          <w:lang w:eastAsia="es-CO"/>
        </w:rPr>
        <w:t>En un contexto de Guerra Fría, las dictaduras militares resultaron útiles para contener el avance de ideas socialistas que pudieran despertar simpatía por la Unión de Repúblicas Socialistas Soviéticas o por cualquier expresión que conllevara ideas socialistas.</w:t>
      </w:r>
    </w:p>
    <w:p w:rsidR="00054DDC" w:rsidRDefault="00054DDC" w:rsidP="0002634E">
      <w:pPr>
        <w:rPr>
          <w:rFonts w:ascii="Times New Roman" w:eastAsia="Times New Roman" w:hAnsi="Times New Roman" w:cs="Times New Roman"/>
          <w:color w:val="000000" w:themeColor="text1"/>
          <w:sz w:val="24"/>
          <w:szCs w:val="24"/>
          <w:lang w:eastAsia="es-CO"/>
        </w:rPr>
      </w:pPr>
    </w:p>
    <w:p w:rsidR="008C3058" w:rsidRDefault="008C3058" w:rsidP="0002634E">
      <w:pPr>
        <w:rPr>
          <w:rFonts w:ascii="Times New Roman" w:eastAsia="Times New Roman" w:hAnsi="Times New Roman" w:cs="Times New Roman"/>
          <w:color w:val="000000" w:themeColor="text1"/>
          <w:sz w:val="24"/>
          <w:szCs w:val="24"/>
          <w:lang w:eastAsia="es-CO"/>
        </w:rPr>
      </w:pPr>
      <w:r>
        <w:rPr>
          <w:rFonts w:ascii="Times New Roman" w:eastAsia="Times New Roman" w:hAnsi="Times New Roman" w:cs="Times New Roman"/>
          <w:color w:val="000000" w:themeColor="text1"/>
          <w:sz w:val="24"/>
          <w:szCs w:val="24"/>
          <w:lang w:eastAsia="es-CO"/>
        </w:rPr>
        <w:t>Las violaciones de derechos humanos durante las dictaduras militares llevaron a que la comunidad internacional presionara para que llegaran a su fin. Así mismo,</w:t>
      </w:r>
      <w:r w:rsidR="00D915F5">
        <w:rPr>
          <w:rFonts w:ascii="Times New Roman" w:eastAsia="Times New Roman" w:hAnsi="Times New Roman" w:cs="Times New Roman"/>
          <w:color w:val="000000" w:themeColor="text1"/>
          <w:sz w:val="24"/>
          <w:szCs w:val="24"/>
          <w:lang w:eastAsia="es-CO"/>
        </w:rPr>
        <w:t xml:space="preserve"> la </w:t>
      </w:r>
      <w:r w:rsidR="00D915F5" w:rsidRPr="004276D6">
        <w:rPr>
          <w:rFonts w:ascii="Times New Roman" w:eastAsia="Times New Roman" w:hAnsi="Times New Roman" w:cs="Times New Roman"/>
          <w:b/>
          <w:color w:val="000000" w:themeColor="text1"/>
          <w:sz w:val="24"/>
          <w:szCs w:val="24"/>
          <w:lang w:eastAsia="es-CO"/>
        </w:rPr>
        <w:t>caída del muro de Berlín</w:t>
      </w:r>
      <w:r w:rsidR="004276D6">
        <w:rPr>
          <w:rFonts w:ascii="Times New Roman" w:eastAsia="Times New Roman" w:hAnsi="Times New Roman" w:cs="Times New Roman"/>
          <w:color w:val="000000" w:themeColor="text1"/>
          <w:sz w:val="24"/>
          <w:szCs w:val="24"/>
          <w:lang w:eastAsia="es-CO"/>
        </w:rPr>
        <w:t xml:space="preserve"> trajo consigo el fin de la Guerra Fría y con ello, la tranquilidad frente al avance del comunismo. </w:t>
      </w:r>
    </w:p>
    <w:p w:rsidR="0097718F" w:rsidRDefault="0097718F" w:rsidP="0002634E">
      <w:pPr>
        <w:rPr>
          <w:rFonts w:ascii="Times New Roman" w:eastAsia="Times New Roman" w:hAnsi="Times New Roman" w:cs="Times New Roman"/>
          <w:color w:val="000000" w:themeColor="text1"/>
          <w:sz w:val="24"/>
          <w:szCs w:val="24"/>
          <w:lang w:eastAsia="es-CO"/>
        </w:rPr>
      </w:pPr>
    </w:p>
    <w:p w:rsidR="00394DA6" w:rsidRDefault="00394DA6" w:rsidP="0002634E">
      <w:pPr>
        <w:rPr>
          <w:rFonts w:ascii="Times New Roman" w:eastAsia="Times New Roman" w:hAnsi="Times New Roman" w:cs="Times New Roman"/>
          <w:color w:val="000000" w:themeColor="text1"/>
          <w:sz w:val="24"/>
          <w:szCs w:val="24"/>
          <w:lang w:eastAsia="es-CO"/>
        </w:rPr>
      </w:pPr>
      <w:r w:rsidRPr="00394DA6">
        <w:rPr>
          <w:rFonts w:ascii="Times New Roman" w:eastAsia="Times New Roman" w:hAnsi="Times New Roman" w:cs="Times New Roman"/>
          <w:color w:val="000000" w:themeColor="text1"/>
          <w:sz w:val="24"/>
          <w:szCs w:val="24"/>
          <w:highlight w:val="yellow"/>
          <w:lang w:eastAsia="es-CO"/>
        </w:rPr>
        <w:t>CONSOLIDACION</w:t>
      </w:r>
    </w:p>
    <w:p w:rsidR="00394DA6" w:rsidRPr="00993B60" w:rsidRDefault="00394DA6" w:rsidP="0002634E">
      <w:pPr>
        <w:rPr>
          <w:rFonts w:ascii="Times New Roman" w:eastAsia="Times New Roman" w:hAnsi="Times New Roman" w:cs="Times New Roman"/>
          <w:color w:val="000000" w:themeColor="text1"/>
          <w:sz w:val="24"/>
          <w:szCs w:val="24"/>
          <w:lang w:eastAsia="es-CO"/>
        </w:rPr>
      </w:pPr>
    </w:p>
    <w:p w:rsidR="00201EE3" w:rsidRPr="00201EE3" w:rsidRDefault="00201EE3" w:rsidP="00201EE3">
      <w:pPr>
        <w:rPr>
          <w:rFonts w:ascii="Times New Roman" w:eastAsia="Times New Roman" w:hAnsi="Times New Roman" w:cs="Times New Roman"/>
          <w:b/>
          <w:bCs/>
          <w:caps/>
          <w:color w:val="000000" w:themeColor="text1"/>
          <w:sz w:val="24"/>
          <w:szCs w:val="24"/>
          <w:lang w:eastAsia="es-CO"/>
        </w:rPr>
      </w:pPr>
      <w:r w:rsidRPr="00201EE3">
        <w:rPr>
          <w:rFonts w:ascii="Times New Roman" w:hAnsi="Times New Roman" w:cs="Times New Roman"/>
          <w:b/>
          <w:color w:val="000000" w:themeColor="text1"/>
          <w:sz w:val="24"/>
          <w:szCs w:val="24"/>
          <w:highlight w:val="yellow"/>
        </w:rPr>
        <w:t xml:space="preserve">[SECCIÓN </w:t>
      </w:r>
      <w:r w:rsidR="007A6277">
        <w:rPr>
          <w:rFonts w:ascii="Times New Roman" w:hAnsi="Times New Roman" w:cs="Times New Roman"/>
          <w:b/>
          <w:color w:val="000000" w:themeColor="text1"/>
          <w:sz w:val="24"/>
          <w:szCs w:val="24"/>
          <w:highlight w:val="yellow"/>
        </w:rPr>
        <w:t>1</w:t>
      </w:r>
      <w:r w:rsidRPr="00201EE3">
        <w:rPr>
          <w:rFonts w:ascii="Times New Roman" w:hAnsi="Times New Roman" w:cs="Times New Roman"/>
          <w:b/>
          <w:color w:val="000000" w:themeColor="text1"/>
          <w:sz w:val="24"/>
          <w:szCs w:val="24"/>
          <w:highlight w:val="yellow"/>
        </w:rPr>
        <w:t>]</w:t>
      </w:r>
      <w:r w:rsidR="0097718F">
        <w:rPr>
          <w:rFonts w:ascii="Times New Roman" w:hAnsi="Times New Roman" w:cs="Times New Roman"/>
          <w:b/>
          <w:color w:val="000000" w:themeColor="text1"/>
          <w:sz w:val="24"/>
          <w:szCs w:val="24"/>
        </w:rPr>
        <w:t xml:space="preserve"> 4</w:t>
      </w:r>
      <w:r w:rsidR="00D74803" w:rsidRPr="00201EE3">
        <w:rPr>
          <w:rStyle w:val="TextodegloboCar"/>
          <w:rFonts w:ascii="Times New Roman" w:hAnsi="Times New Roman" w:cs="Times New Roman"/>
          <w:b/>
          <w:caps/>
          <w:color w:val="000000" w:themeColor="text1"/>
          <w:sz w:val="24"/>
          <w:szCs w:val="24"/>
        </w:rPr>
        <w:t xml:space="preserve"> </w:t>
      </w:r>
      <w:r w:rsidRPr="00201EE3">
        <w:rPr>
          <w:rFonts w:ascii="Times New Roman" w:eastAsia="Times New Roman" w:hAnsi="Times New Roman" w:cs="Times New Roman"/>
          <w:b/>
          <w:color w:val="000000" w:themeColor="text1"/>
          <w:sz w:val="24"/>
          <w:szCs w:val="24"/>
          <w:lang w:eastAsia="es-CO"/>
        </w:rPr>
        <w:t>El desarrollo industrial de América Latina</w:t>
      </w:r>
    </w:p>
    <w:p w:rsidR="00A91178" w:rsidRPr="00993B60" w:rsidRDefault="00136869" w:rsidP="00201EE3">
      <w:pPr>
        <w:rPr>
          <w:rFonts w:ascii="Times New Roman" w:eastAsia="Times New Roman" w:hAnsi="Times New Roman" w:cs="Times New Roman"/>
          <w:color w:val="000000" w:themeColor="text1"/>
          <w:sz w:val="24"/>
          <w:szCs w:val="24"/>
          <w:lang w:eastAsia="es-CO"/>
        </w:rPr>
      </w:pPr>
      <w:r w:rsidRPr="00993B60">
        <w:rPr>
          <w:rFonts w:ascii="Times New Roman" w:eastAsia="Times New Roman" w:hAnsi="Times New Roman" w:cs="Times New Roman"/>
          <w:color w:val="000000" w:themeColor="text1"/>
          <w:sz w:val="24"/>
          <w:szCs w:val="24"/>
          <w:lang w:eastAsia="es-CO"/>
        </w:rPr>
        <w:t xml:space="preserve">Durante la segunda mitad del siglo </w:t>
      </w:r>
      <w:r w:rsidR="00D74803" w:rsidRPr="00993B60">
        <w:rPr>
          <w:rFonts w:ascii="Times New Roman" w:eastAsia="Times New Roman" w:hAnsi="Times New Roman" w:cs="Times New Roman"/>
          <w:color w:val="000000" w:themeColor="text1"/>
          <w:sz w:val="24"/>
          <w:szCs w:val="24"/>
          <w:lang w:eastAsia="es-CO"/>
        </w:rPr>
        <w:t>XIX, América Latina parec</w:t>
      </w:r>
      <w:r w:rsidR="00735BF8">
        <w:rPr>
          <w:rFonts w:ascii="Times New Roman" w:eastAsia="Times New Roman" w:hAnsi="Times New Roman" w:cs="Times New Roman"/>
          <w:color w:val="000000" w:themeColor="text1"/>
          <w:sz w:val="24"/>
          <w:szCs w:val="24"/>
          <w:lang w:eastAsia="es-CO"/>
        </w:rPr>
        <w:t>ió</w:t>
      </w:r>
      <w:r w:rsidR="00D74803" w:rsidRPr="00993B60">
        <w:rPr>
          <w:rFonts w:ascii="Times New Roman" w:eastAsia="Times New Roman" w:hAnsi="Times New Roman" w:cs="Times New Roman"/>
          <w:color w:val="000000" w:themeColor="text1"/>
          <w:sz w:val="24"/>
          <w:szCs w:val="24"/>
          <w:lang w:eastAsia="es-CO"/>
        </w:rPr>
        <w:t xml:space="preserve"> sujeta de nuevo a un ordenamiento colonial en el que sólo habían cambiado </w:t>
      </w:r>
      <w:r w:rsidR="00CB78AB" w:rsidRPr="00993B60">
        <w:rPr>
          <w:rFonts w:ascii="Times New Roman" w:eastAsia="Times New Roman" w:hAnsi="Times New Roman" w:cs="Times New Roman"/>
          <w:color w:val="000000" w:themeColor="text1"/>
          <w:sz w:val="24"/>
          <w:szCs w:val="24"/>
          <w:lang w:eastAsia="es-CO"/>
        </w:rPr>
        <w:t>los países</w:t>
      </w:r>
      <w:r w:rsidR="00D74803" w:rsidRPr="00993B60">
        <w:rPr>
          <w:rFonts w:ascii="Times New Roman" w:eastAsia="Times New Roman" w:hAnsi="Times New Roman" w:cs="Times New Roman"/>
          <w:color w:val="000000" w:themeColor="text1"/>
          <w:sz w:val="24"/>
          <w:szCs w:val="24"/>
          <w:lang w:eastAsia="es-CO"/>
        </w:rPr>
        <w:t xml:space="preserve"> dominantes</w:t>
      </w:r>
      <w:r w:rsidR="002E3C84" w:rsidRPr="00993B60">
        <w:rPr>
          <w:rFonts w:ascii="Times New Roman" w:eastAsia="Times New Roman" w:hAnsi="Times New Roman" w:cs="Times New Roman"/>
          <w:color w:val="000000" w:themeColor="text1"/>
          <w:sz w:val="24"/>
          <w:szCs w:val="24"/>
          <w:lang w:eastAsia="es-CO"/>
        </w:rPr>
        <w:t xml:space="preserve">: del dominio colonial español, se pasó al dominio económico británico. Inglaterra tenía importantes </w:t>
      </w:r>
      <w:r w:rsidR="00D74803" w:rsidRPr="00993B60">
        <w:rPr>
          <w:rFonts w:ascii="Times New Roman" w:eastAsia="Times New Roman" w:hAnsi="Times New Roman" w:cs="Times New Roman"/>
          <w:color w:val="000000" w:themeColor="text1"/>
          <w:sz w:val="24"/>
          <w:szCs w:val="24"/>
          <w:lang w:eastAsia="es-CO"/>
        </w:rPr>
        <w:t>inversiones en sectores clave como los transportes (construcción de redes ferroviarias, modernización de las flotas mercantes, etc.) o la minería</w:t>
      </w:r>
      <w:r w:rsidR="00CB78AB" w:rsidRPr="00993B60">
        <w:rPr>
          <w:rFonts w:ascii="Times New Roman" w:eastAsia="Times New Roman" w:hAnsi="Times New Roman" w:cs="Times New Roman"/>
          <w:color w:val="000000" w:themeColor="text1"/>
          <w:sz w:val="24"/>
          <w:szCs w:val="24"/>
          <w:lang w:eastAsia="es-CO"/>
        </w:rPr>
        <w:t>; e</w:t>
      </w:r>
      <w:r w:rsidR="002E3C84" w:rsidRPr="00993B60">
        <w:rPr>
          <w:rFonts w:ascii="Times New Roman" w:eastAsia="Times New Roman" w:hAnsi="Times New Roman" w:cs="Times New Roman"/>
          <w:color w:val="000000" w:themeColor="text1"/>
          <w:sz w:val="24"/>
          <w:szCs w:val="24"/>
          <w:lang w:eastAsia="es-CO"/>
        </w:rPr>
        <w:t xml:space="preserve">sto </w:t>
      </w:r>
      <w:r w:rsidR="00D74803" w:rsidRPr="00993B60">
        <w:rPr>
          <w:rFonts w:ascii="Times New Roman" w:eastAsia="Times New Roman" w:hAnsi="Times New Roman" w:cs="Times New Roman"/>
          <w:color w:val="000000" w:themeColor="text1"/>
          <w:sz w:val="24"/>
          <w:szCs w:val="24"/>
          <w:lang w:eastAsia="es-CO"/>
        </w:rPr>
        <w:t>le permit</w:t>
      </w:r>
      <w:r w:rsidR="002E3C84" w:rsidRPr="00993B60">
        <w:rPr>
          <w:rFonts w:ascii="Times New Roman" w:eastAsia="Times New Roman" w:hAnsi="Times New Roman" w:cs="Times New Roman"/>
          <w:color w:val="000000" w:themeColor="text1"/>
          <w:sz w:val="24"/>
          <w:szCs w:val="24"/>
          <w:lang w:eastAsia="es-CO"/>
        </w:rPr>
        <w:t>ió</w:t>
      </w:r>
      <w:r w:rsidR="00D74803" w:rsidRPr="00993B60">
        <w:rPr>
          <w:rFonts w:ascii="Times New Roman" w:eastAsia="Times New Roman" w:hAnsi="Times New Roman" w:cs="Times New Roman"/>
          <w:color w:val="000000" w:themeColor="text1"/>
          <w:sz w:val="24"/>
          <w:szCs w:val="24"/>
          <w:lang w:eastAsia="es-CO"/>
        </w:rPr>
        <w:t xml:space="preserve"> controlar las </w:t>
      </w:r>
      <w:r w:rsidR="00D74803" w:rsidRPr="00993B60">
        <w:rPr>
          <w:rFonts w:ascii="Times New Roman" w:eastAsia="Times New Roman" w:hAnsi="Times New Roman" w:cs="Times New Roman"/>
          <w:color w:val="000000" w:themeColor="text1"/>
          <w:sz w:val="24"/>
          <w:szCs w:val="24"/>
          <w:lang w:eastAsia="es-CO"/>
        </w:rPr>
        <w:lastRenderedPageBreak/>
        <w:t xml:space="preserve">economías locales, pasando por encima de los poderes políticos. Sin embargo, </w:t>
      </w:r>
      <w:r w:rsidR="00A91178" w:rsidRPr="00993B60">
        <w:rPr>
          <w:rFonts w:ascii="Times New Roman" w:eastAsia="Times New Roman" w:hAnsi="Times New Roman" w:cs="Times New Roman"/>
          <w:color w:val="000000" w:themeColor="text1"/>
          <w:sz w:val="24"/>
          <w:szCs w:val="24"/>
          <w:lang w:eastAsia="es-CO"/>
        </w:rPr>
        <w:t xml:space="preserve">tras la crisis de 1929 llegaron grandes </w:t>
      </w:r>
      <w:bookmarkStart w:id="19" w:name="INDICE08"/>
      <w:bookmarkEnd w:id="19"/>
      <w:r w:rsidR="00A91178" w:rsidRPr="00993B60">
        <w:rPr>
          <w:rFonts w:ascii="Times New Roman" w:eastAsia="Times New Roman" w:hAnsi="Times New Roman" w:cs="Times New Roman"/>
          <w:color w:val="000000" w:themeColor="text1"/>
          <w:sz w:val="24"/>
          <w:szCs w:val="24"/>
          <w:lang w:eastAsia="es-CO"/>
        </w:rPr>
        <w:t xml:space="preserve">cambios. </w:t>
      </w:r>
    </w:p>
    <w:p w:rsidR="00A91178" w:rsidRPr="00993B60" w:rsidRDefault="00A91178" w:rsidP="00D74803">
      <w:pPr>
        <w:spacing w:after="0" w:line="384" w:lineRule="atLeast"/>
        <w:jc w:val="both"/>
        <w:rPr>
          <w:rFonts w:ascii="Times New Roman" w:eastAsia="Times New Roman" w:hAnsi="Times New Roman" w:cs="Times New Roman"/>
          <w:b/>
          <w:bCs/>
          <w:color w:val="000000" w:themeColor="text1"/>
          <w:sz w:val="24"/>
          <w:szCs w:val="24"/>
          <w:lang w:eastAsia="es-CO"/>
        </w:rPr>
      </w:pPr>
      <w:bookmarkStart w:id="20" w:name="INDICE09"/>
      <w:bookmarkEnd w:id="20"/>
    </w:p>
    <w:p w:rsidR="00D74803" w:rsidRPr="00993B60" w:rsidRDefault="007A6277" w:rsidP="00D74803">
      <w:pPr>
        <w:spacing w:after="0" w:line="384" w:lineRule="atLeast"/>
        <w:jc w:val="both"/>
        <w:rPr>
          <w:rFonts w:ascii="Times New Roman" w:eastAsia="Times New Roman" w:hAnsi="Times New Roman" w:cs="Times New Roman"/>
          <w:color w:val="000000" w:themeColor="text1"/>
          <w:sz w:val="24"/>
          <w:szCs w:val="24"/>
          <w:lang w:eastAsia="es-CO"/>
        </w:rPr>
      </w:pPr>
      <w:r w:rsidRPr="00201EE3">
        <w:rPr>
          <w:rFonts w:ascii="Times New Roman" w:hAnsi="Times New Roman" w:cs="Times New Roman"/>
          <w:b/>
          <w:color w:val="000000" w:themeColor="text1"/>
          <w:sz w:val="24"/>
          <w:szCs w:val="24"/>
          <w:highlight w:val="yellow"/>
        </w:rPr>
        <w:t xml:space="preserve">[SECCIÓN </w:t>
      </w:r>
      <w:r>
        <w:rPr>
          <w:rFonts w:ascii="Times New Roman" w:hAnsi="Times New Roman" w:cs="Times New Roman"/>
          <w:b/>
          <w:color w:val="000000" w:themeColor="text1"/>
          <w:sz w:val="24"/>
          <w:szCs w:val="24"/>
          <w:highlight w:val="yellow"/>
        </w:rPr>
        <w:t>2</w:t>
      </w:r>
      <w:r w:rsidRPr="00201EE3">
        <w:rPr>
          <w:rFonts w:ascii="Times New Roman" w:hAnsi="Times New Roman" w:cs="Times New Roman"/>
          <w:b/>
          <w:color w:val="000000" w:themeColor="text1"/>
          <w:sz w:val="24"/>
          <w:szCs w:val="24"/>
          <w:highlight w:val="yellow"/>
        </w:rPr>
        <w:t>]</w:t>
      </w:r>
      <w:r>
        <w:rPr>
          <w:rFonts w:ascii="Times New Roman" w:hAnsi="Times New Roman" w:cs="Times New Roman"/>
          <w:b/>
          <w:color w:val="000000" w:themeColor="text1"/>
          <w:sz w:val="24"/>
          <w:szCs w:val="24"/>
        </w:rPr>
        <w:t xml:space="preserve"> </w:t>
      </w:r>
      <w:r>
        <w:rPr>
          <w:rFonts w:ascii="Times New Roman" w:eastAsia="Times New Roman" w:hAnsi="Times New Roman" w:cs="Times New Roman"/>
          <w:b/>
          <w:bCs/>
          <w:color w:val="000000" w:themeColor="text1"/>
          <w:sz w:val="24"/>
          <w:szCs w:val="24"/>
          <w:lang w:eastAsia="es-CO"/>
        </w:rPr>
        <w:t xml:space="preserve">4.1 </w:t>
      </w:r>
      <w:r w:rsidR="00D74803" w:rsidRPr="00993B60">
        <w:rPr>
          <w:rFonts w:ascii="Times New Roman" w:eastAsia="Times New Roman" w:hAnsi="Times New Roman" w:cs="Times New Roman"/>
          <w:b/>
          <w:bCs/>
          <w:color w:val="000000" w:themeColor="text1"/>
          <w:sz w:val="24"/>
          <w:szCs w:val="24"/>
          <w:lang w:eastAsia="es-CO"/>
        </w:rPr>
        <w:t>Industrialización por sustitución de importaciones</w:t>
      </w:r>
    </w:p>
    <w:p w:rsidR="006A4BB3" w:rsidRPr="00993B60" w:rsidRDefault="006A4BB3" w:rsidP="00D74803">
      <w:pPr>
        <w:spacing w:after="0" w:line="285" w:lineRule="atLeast"/>
        <w:jc w:val="both"/>
        <w:rPr>
          <w:rFonts w:ascii="Times New Roman" w:eastAsia="Times New Roman" w:hAnsi="Times New Roman" w:cs="Times New Roman"/>
          <w:color w:val="000000" w:themeColor="text1"/>
          <w:sz w:val="24"/>
          <w:szCs w:val="24"/>
          <w:lang w:eastAsia="es-CO"/>
        </w:rPr>
      </w:pPr>
      <w:r w:rsidRPr="00993B60">
        <w:rPr>
          <w:rFonts w:ascii="Times New Roman" w:eastAsia="Times New Roman" w:hAnsi="Times New Roman" w:cs="Times New Roman"/>
          <w:color w:val="000000" w:themeColor="text1"/>
          <w:sz w:val="24"/>
          <w:szCs w:val="24"/>
          <w:lang w:eastAsia="es-CO"/>
        </w:rPr>
        <w:t>Tras</w:t>
      </w:r>
      <w:r w:rsidR="00D74803" w:rsidRPr="00993B60">
        <w:rPr>
          <w:rFonts w:ascii="Times New Roman" w:eastAsia="Times New Roman" w:hAnsi="Times New Roman" w:cs="Times New Roman"/>
          <w:color w:val="000000" w:themeColor="text1"/>
          <w:sz w:val="24"/>
          <w:szCs w:val="24"/>
          <w:lang w:eastAsia="es-CO"/>
        </w:rPr>
        <w:t xml:space="preserve"> el hundimiento, en 1929, del sistema financiero internacional y la consiguiente primera gran crisis económica a escala mundial </w:t>
      </w:r>
      <w:r w:rsidRPr="00993B60">
        <w:rPr>
          <w:rFonts w:ascii="Times New Roman" w:eastAsia="Times New Roman" w:hAnsi="Times New Roman" w:cs="Times New Roman"/>
          <w:color w:val="000000" w:themeColor="text1"/>
          <w:sz w:val="24"/>
          <w:szCs w:val="24"/>
          <w:lang w:eastAsia="es-CO"/>
        </w:rPr>
        <w:t xml:space="preserve">los países </w:t>
      </w:r>
      <w:r w:rsidR="00D74803" w:rsidRPr="00993B60">
        <w:rPr>
          <w:rFonts w:ascii="Times New Roman" w:eastAsia="Times New Roman" w:hAnsi="Times New Roman" w:cs="Times New Roman"/>
          <w:color w:val="000000" w:themeColor="text1"/>
          <w:sz w:val="24"/>
          <w:szCs w:val="24"/>
          <w:lang w:eastAsia="es-CO"/>
        </w:rPr>
        <w:t>industrializad</w:t>
      </w:r>
      <w:r w:rsidR="00CB78AB" w:rsidRPr="00993B60">
        <w:rPr>
          <w:rFonts w:ascii="Times New Roman" w:eastAsia="Times New Roman" w:hAnsi="Times New Roman" w:cs="Times New Roman"/>
          <w:color w:val="000000" w:themeColor="text1"/>
          <w:sz w:val="24"/>
          <w:szCs w:val="24"/>
          <w:lang w:eastAsia="es-CO"/>
        </w:rPr>
        <w:t>o</w:t>
      </w:r>
      <w:r w:rsidR="00D74803" w:rsidRPr="00993B60">
        <w:rPr>
          <w:rFonts w:ascii="Times New Roman" w:eastAsia="Times New Roman" w:hAnsi="Times New Roman" w:cs="Times New Roman"/>
          <w:color w:val="000000" w:themeColor="text1"/>
          <w:sz w:val="24"/>
          <w:szCs w:val="24"/>
          <w:lang w:eastAsia="es-CO"/>
        </w:rPr>
        <w:t>s redujeron su producción y la demanda de materias primas</w:t>
      </w:r>
      <w:r w:rsidRPr="00993B60">
        <w:rPr>
          <w:rFonts w:ascii="Times New Roman" w:eastAsia="Times New Roman" w:hAnsi="Times New Roman" w:cs="Times New Roman"/>
          <w:color w:val="000000" w:themeColor="text1"/>
          <w:sz w:val="24"/>
          <w:szCs w:val="24"/>
          <w:lang w:eastAsia="es-CO"/>
        </w:rPr>
        <w:t xml:space="preserve"> provenientes de Am</w:t>
      </w:r>
      <w:r w:rsidR="00CB78AB" w:rsidRPr="00993B60">
        <w:rPr>
          <w:rFonts w:ascii="Times New Roman" w:eastAsia="Times New Roman" w:hAnsi="Times New Roman" w:cs="Times New Roman"/>
          <w:color w:val="000000" w:themeColor="text1"/>
          <w:sz w:val="24"/>
          <w:szCs w:val="24"/>
          <w:lang w:eastAsia="es-CO"/>
        </w:rPr>
        <w:t>é</w:t>
      </w:r>
      <w:r w:rsidRPr="00993B60">
        <w:rPr>
          <w:rFonts w:ascii="Times New Roman" w:eastAsia="Times New Roman" w:hAnsi="Times New Roman" w:cs="Times New Roman"/>
          <w:color w:val="000000" w:themeColor="text1"/>
          <w:sz w:val="24"/>
          <w:szCs w:val="24"/>
          <w:lang w:eastAsia="es-CO"/>
        </w:rPr>
        <w:t>rica Latina</w:t>
      </w:r>
      <w:r w:rsidR="00D74803" w:rsidRPr="00993B60">
        <w:rPr>
          <w:rFonts w:ascii="Times New Roman" w:eastAsia="Times New Roman" w:hAnsi="Times New Roman" w:cs="Times New Roman"/>
          <w:color w:val="000000" w:themeColor="text1"/>
          <w:sz w:val="24"/>
          <w:szCs w:val="24"/>
          <w:lang w:eastAsia="es-CO"/>
        </w:rPr>
        <w:t xml:space="preserve">, cuyos precios cayeron de forma alarmante para las economías latinoamericanas, que </w:t>
      </w:r>
      <w:r w:rsidR="00CB78AB" w:rsidRPr="00993B60">
        <w:rPr>
          <w:rFonts w:ascii="Times New Roman" w:eastAsia="Times New Roman" w:hAnsi="Times New Roman" w:cs="Times New Roman"/>
          <w:color w:val="000000" w:themeColor="text1"/>
          <w:sz w:val="24"/>
          <w:szCs w:val="24"/>
          <w:lang w:eastAsia="es-CO"/>
        </w:rPr>
        <w:t xml:space="preserve">además </w:t>
      </w:r>
      <w:r w:rsidR="00D74803" w:rsidRPr="00993B60">
        <w:rPr>
          <w:rFonts w:ascii="Times New Roman" w:eastAsia="Times New Roman" w:hAnsi="Times New Roman" w:cs="Times New Roman"/>
          <w:color w:val="000000" w:themeColor="text1"/>
          <w:sz w:val="24"/>
          <w:szCs w:val="24"/>
          <w:lang w:eastAsia="es-CO"/>
        </w:rPr>
        <w:t>veían por c</w:t>
      </w:r>
      <w:r w:rsidR="00CB78AB" w:rsidRPr="00993B60">
        <w:rPr>
          <w:rFonts w:ascii="Times New Roman" w:eastAsia="Times New Roman" w:hAnsi="Times New Roman" w:cs="Times New Roman"/>
          <w:color w:val="000000" w:themeColor="text1"/>
          <w:sz w:val="24"/>
          <w:szCs w:val="24"/>
          <w:lang w:eastAsia="es-CO"/>
        </w:rPr>
        <w:t>ó</w:t>
      </w:r>
      <w:r w:rsidR="00D74803" w:rsidRPr="00993B60">
        <w:rPr>
          <w:rFonts w:ascii="Times New Roman" w:eastAsia="Times New Roman" w:hAnsi="Times New Roman" w:cs="Times New Roman"/>
          <w:color w:val="000000" w:themeColor="text1"/>
          <w:sz w:val="24"/>
          <w:szCs w:val="24"/>
          <w:lang w:eastAsia="es-CO"/>
        </w:rPr>
        <w:t xml:space="preserve">mo se frenaban sus importaciones. </w:t>
      </w:r>
    </w:p>
    <w:p w:rsidR="00D74803" w:rsidRPr="00993B60" w:rsidRDefault="00CB78AB" w:rsidP="00D74803">
      <w:pPr>
        <w:spacing w:after="0" w:line="285" w:lineRule="atLeast"/>
        <w:jc w:val="both"/>
        <w:rPr>
          <w:rFonts w:ascii="Times New Roman" w:eastAsia="Times New Roman" w:hAnsi="Times New Roman" w:cs="Times New Roman"/>
          <w:color w:val="000000" w:themeColor="text1"/>
          <w:sz w:val="24"/>
          <w:szCs w:val="24"/>
          <w:lang w:eastAsia="es-CO"/>
        </w:rPr>
      </w:pPr>
      <w:r w:rsidRPr="00993B60">
        <w:rPr>
          <w:rFonts w:ascii="Times New Roman" w:eastAsia="Times New Roman" w:hAnsi="Times New Roman" w:cs="Times New Roman"/>
          <w:color w:val="000000" w:themeColor="text1"/>
          <w:sz w:val="24"/>
          <w:szCs w:val="24"/>
          <w:lang w:eastAsia="es-CO"/>
        </w:rPr>
        <w:t xml:space="preserve"> </w:t>
      </w:r>
    </w:p>
    <w:p w:rsidR="00CB78AB" w:rsidRPr="00993B60" w:rsidRDefault="00D74803" w:rsidP="00D74803">
      <w:pPr>
        <w:spacing w:after="0" w:line="285" w:lineRule="atLeast"/>
        <w:jc w:val="both"/>
        <w:rPr>
          <w:rFonts w:ascii="Times New Roman" w:eastAsia="Times New Roman" w:hAnsi="Times New Roman" w:cs="Times New Roman"/>
          <w:color w:val="000000" w:themeColor="text1"/>
          <w:sz w:val="24"/>
          <w:szCs w:val="24"/>
          <w:lang w:eastAsia="es-CO"/>
        </w:rPr>
      </w:pPr>
      <w:r w:rsidRPr="00993B60">
        <w:rPr>
          <w:rFonts w:ascii="Times New Roman" w:eastAsia="Times New Roman" w:hAnsi="Times New Roman" w:cs="Times New Roman"/>
          <w:color w:val="000000" w:themeColor="text1"/>
          <w:sz w:val="24"/>
          <w:szCs w:val="24"/>
          <w:lang w:eastAsia="es-CO"/>
        </w:rPr>
        <w:t>Ante la situación de crisis se emprendi</w:t>
      </w:r>
      <w:r w:rsidR="00CB78AB" w:rsidRPr="00993B60">
        <w:rPr>
          <w:rFonts w:ascii="Times New Roman" w:eastAsia="Times New Roman" w:hAnsi="Times New Roman" w:cs="Times New Roman"/>
          <w:color w:val="000000" w:themeColor="text1"/>
          <w:sz w:val="24"/>
          <w:szCs w:val="24"/>
          <w:lang w:eastAsia="es-CO"/>
        </w:rPr>
        <w:t>ó una solución</w:t>
      </w:r>
      <w:r w:rsidRPr="00993B60">
        <w:rPr>
          <w:rFonts w:ascii="Times New Roman" w:eastAsia="Times New Roman" w:hAnsi="Times New Roman" w:cs="Times New Roman"/>
          <w:color w:val="000000" w:themeColor="text1"/>
          <w:sz w:val="24"/>
          <w:szCs w:val="24"/>
          <w:lang w:eastAsia="es-CO"/>
        </w:rPr>
        <w:t xml:space="preserve">: profundizar la </w:t>
      </w:r>
      <w:r w:rsidRPr="00993B60">
        <w:rPr>
          <w:rFonts w:ascii="Times New Roman" w:eastAsia="Times New Roman" w:hAnsi="Times New Roman" w:cs="Times New Roman"/>
          <w:b/>
          <w:color w:val="000000" w:themeColor="text1"/>
          <w:sz w:val="24"/>
          <w:szCs w:val="24"/>
          <w:lang w:eastAsia="es-CO"/>
        </w:rPr>
        <w:t>industrialización</w:t>
      </w:r>
      <w:r w:rsidRPr="00993B60">
        <w:rPr>
          <w:rFonts w:ascii="Times New Roman" w:eastAsia="Times New Roman" w:hAnsi="Times New Roman" w:cs="Times New Roman"/>
          <w:color w:val="000000" w:themeColor="text1"/>
          <w:sz w:val="24"/>
          <w:szCs w:val="24"/>
          <w:lang w:eastAsia="es-CO"/>
        </w:rPr>
        <w:t xml:space="preserve">. </w:t>
      </w:r>
      <w:r w:rsidR="00CB78AB" w:rsidRPr="00993B60">
        <w:rPr>
          <w:rFonts w:ascii="Times New Roman" w:eastAsia="Times New Roman" w:hAnsi="Times New Roman" w:cs="Times New Roman"/>
          <w:color w:val="000000" w:themeColor="text1"/>
          <w:sz w:val="24"/>
          <w:szCs w:val="24"/>
          <w:lang w:eastAsia="es-CO"/>
        </w:rPr>
        <w:t>Se</w:t>
      </w:r>
      <w:r w:rsidRPr="00993B60">
        <w:rPr>
          <w:rFonts w:ascii="Times New Roman" w:eastAsia="Times New Roman" w:hAnsi="Times New Roman" w:cs="Times New Roman"/>
          <w:color w:val="000000" w:themeColor="text1"/>
          <w:sz w:val="24"/>
          <w:szCs w:val="24"/>
          <w:lang w:eastAsia="es-CO"/>
        </w:rPr>
        <w:t xml:space="preserve"> puso énfasis en la creación de fábricas y empresas que produjeran bienes que tradicionalmente se importaban de Europa y Estados Unidos, pero que en aquel momento no desembarcaban con la misma intensidad en los puertos latinoamericanos. </w:t>
      </w:r>
    </w:p>
    <w:p w:rsidR="00CB78AB" w:rsidRPr="00993B60" w:rsidRDefault="00CB78AB" w:rsidP="00D74803">
      <w:pPr>
        <w:spacing w:after="0" w:line="285" w:lineRule="atLeast"/>
        <w:jc w:val="both"/>
        <w:rPr>
          <w:rFonts w:ascii="Times New Roman" w:eastAsia="Times New Roman" w:hAnsi="Times New Roman" w:cs="Times New Roman"/>
          <w:color w:val="000000" w:themeColor="text1"/>
          <w:sz w:val="24"/>
          <w:szCs w:val="24"/>
          <w:lang w:eastAsia="es-CO"/>
        </w:rPr>
      </w:pPr>
    </w:p>
    <w:p w:rsidR="00D74803" w:rsidRPr="00993B60" w:rsidRDefault="00D74803" w:rsidP="00D74803">
      <w:pPr>
        <w:spacing w:after="0" w:line="285" w:lineRule="atLeast"/>
        <w:jc w:val="both"/>
        <w:rPr>
          <w:rFonts w:ascii="Times New Roman" w:eastAsia="Times New Roman" w:hAnsi="Times New Roman" w:cs="Times New Roman"/>
          <w:color w:val="000000" w:themeColor="text1"/>
          <w:sz w:val="24"/>
          <w:szCs w:val="24"/>
          <w:lang w:eastAsia="es-CO"/>
        </w:rPr>
      </w:pPr>
      <w:r w:rsidRPr="00993B60">
        <w:rPr>
          <w:rFonts w:ascii="Times New Roman" w:eastAsia="Times New Roman" w:hAnsi="Times New Roman" w:cs="Times New Roman"/>
          <w:color w:val="000000" w:themeColor="text1"/>
          <w:sz w:val="24"/>
          <w:szCs w:val="24"/>
          <w:lang w:eastAsia="es-CO"/>
        </w:rPr>
        <w:t>La a</w:t>
      </w:r>
      <w:r w:rsidR="00456086" w:rsidRPr="00993B60">
        <w:rPr>
          <w:rFonts w:ascii="Times New Roman" w:eastAsia="Times New Roman" w:hAnsi="Times New Roman" w:cs="Times New Roman"/>
          <w:color w:val="000000" w:themeColor="text1"/>
          <w:sz w:val="24"/>
          <w:szCs w:val="24"/>
          <w:lang w:eastAsia="es-CO"/>
        </w:rPr>
        <w:t xml:space="preserve">puesta por esta vía obedecía a la idea </w:t>
      </w:r>
      <w:r w:rsidRPr="00993B60">
        <w:rPr>
          <w:rFonts w:ascii="Times New Roman" w:eastAsia="Times New Roman" w:hAnsi="Times New Roman" w:cs="Times New Roman"/>
          <w:color w:val="000000" w:themeColor="text1"/>
          <w:sz w:val="24"/>
          <w:szCs w:val="24"/>
          <w:lang w:eastAsia="es-CO"/>
        </w:rPr>
        <w:t xml:space="preserve">de que la industrialización </w:t>
      </w:r>
      <w:r w:rsidR="00456086" w:rsidRPr="00993B60">
        <w:rPr>
          <w:rFonts w:ascii="Times New Roman" w:eastAsia="Times New Roman" w:hAnsi="Times New Roman" w:cs="Times New Roman"/>
          <w:color w:val="000000" w:themeColor="text1"/>
          <w:sz w:val="24"/>
          <w:szCs w:val="24"/>
          <w:lang w:eastAsia="es-CO"/>
        </w:rPr>
        <w:t>traía</w:t>
      </w:r>
      <w:r w:rsidRPr="00993B60">
        <w:rPr>
          <w:rFonts w:ascii="Times New Roman" w:eastAsia="Times New Roman" w:hAnsi="Times New Roman" w:cs="Times New Roman"/>
          <w:color w:val="000000" w:themeColor="text1"/>
          <w:sz w:val="24"/>
          <w:szCs w:val="24"/>
          <w:lang w:eastAsia="es-CO"/>
        </w:rPr>
        <w:t xml:space="preserve"> mayor </w:t>
      </w:r>
      <w:r w:rsidRPr="00C56F9D">
        <w:rPr>
          <w:rFonts w:ascii="Times New Roman" w:eastAsia="Times New Roman" w:hAnsi="Times New Roman" w:cs="Times New Roman"/>
          <w:b/>
          <w:color w:val="000000" w:themeColor="text1"/>
          <w:sz w:val="24"/>
          <w:szCs w:val="24"/>
          <w:lang w:eastAsia="es-CO"/>
        </w:rPr>
        <w:t>independencia</w:t>
      </w:r>
      <w:r w:rsidRPr="00993B60">
        <w:rPr>
          <w:rFonts w:ascii="Times New Roman" w:eastAsia="Times New Roman" w:hAnsi="Times New Roman" w:cs="Times New Roman"/>
          <w:color w:val="000000" w:themeColor="text1"/>
          <w:sz w:val="24"/>
          <w:szCs w:val="24"/>
          <w:lang w:eastAsia="es-CO"/>
        </w:rPr>
        <w:t xml:space="preserve"> </w:t>
      </w:r>
      <w:r w:rsidRPr="00C56F9D">
        <w:rPr>
          <w:rFonts w:ascii="Times New Roman" w:eastAsia="Times New Roman" w:hAnsi="Times New Roman" w:cs="Times New Roman"/>
          <w:b/>
          <w:color w:val="000000" w:themeColor="text1"/>
          <w:sz w:val="24"/>
          <w:szCs w:val="24"/>
          <w:lang w:eastAsia="es-CO"/>
        </w:rPr>
        <w:t>económica</w:t>
      </w:r>
      <w:r w:rsidRPr="00993B60">
        <w:rPr>
          <w:rFonts w:ascii="Times New Roman" w:eastAsia="Times New Roman" w:hAnsi="Times New Roman" w:cs="Times New Roman"/>
          <w:color w:val="000000" w:themeColor="text1"/>
          <w:sz w:val="24"/>
          <w:szCs w:val="24"/>
          <w:lang w:eastAsia="es-CO"/>
        </w:rPr>
        <w:t xml:space="preserve"> y su producción, unida a la </w:t>
      </w:r>
      <w:r w:rsidR="00CB78AB" w:rsidRPr="00993B60">
        <w:rPr>
          <w:rFonts w:ascii="Times New Roman" w:eastAsia="Times New Roman" w:hAnsi="Times New Roman" w:cs="Times New Roman"/>
          <w:color w:val="000000" w:themeColor="text1"/>
          <w:sz w:val="24"/>
          <w:szCs w:val="24"/>
          <w:lang w:eastAsia="es-CO"/>
        </w:rPr>
        <w:t xml:space="preserve">extracción de bienes primarios, </w:t>
      </w:r>
      <w:r w:rsidRPr="00993B60">
        <w:rPr>
          <w:rFonts w:ascii="Times New Roman" w:eastAsia="Times New Roman" w:hAnsi="Times New Roman" w:cs="Times New Roman"/>
          <w:color w:val="000000" w:themeColor="text1"/>
          <w:sz w:val="24"/>
          <w:szCs w:val="24"/>
          <w:lang w:eastAsia="es-CO"/>
        </w:rPr>
        <w:t xml:space="preserve">podía convertir en autosuficientes a </w:t>
      </w:r>
      <w:r w:rsidR="00CB78AB" w:rsidRPr="00993B60">
        <w:rPr>
          <w:rFonts w:ascii="Times New Roman" w:eastAsia="Times New Roman" w:hAnsi="Times New Roman" w:cs="Times New Roman"/>
          <w:color w:val="000000" w:themeColor="text1"/>
          <w:sz w:val="24"/>
          <w:szCs w:val="24"/>
          <w:lang w:eastAsia="es-CO"/>
        </w:rPr>
        <w:t xml:space="preserve">los </w:t>
      </w:r>
      <w:r w:rsidRPr="00993B60">
        <w:rPr>
          <w:rFonts w:ascii="Times New Roman" w:eastAsia="Times New Roman" w:hAnsi="Times New Roman" w:cs="Times New Roman"/>
          <w:color w:val="000000" w:themeColor="text1"/>
          <w:sz w:val="24"/>
          <w:szCs w:val="24"/>
          <w:lang w:eastAsia="es-CO"/>
        </w:rPr>
        <w:t>países</w:t>
      </w:r>
      <w:r w:rsidR="00CB78AB" w:rsidRPr="00993B60">
        <w:rPr>
          <w:rFonts w:ascii="Times New Roman" w:eastAsia="Times New Roman" w:hAnsi="Times New Roman" w:cs="Times New Roman"/>
          <w:color w:val="000000" w:themeColor="text1"/>
          <w:sz w:val="24"/>
          <w:szCs w:val="24"/>
          <w:lang w:eastAsia="es-CO"/>
        </w:rPr>
        <w:t xml:space="preserve"> de</w:t>
      </w:r>
      <w:r w:rsidR="00456086" w:rsidRPr="00993B60">
        <w:rPr>
          <w:rFonts w:ascii="Times New Roman" w:eastAsia="Times New Roman" w:hAnsi="Times New Roman" w:cs="Times New Roman"/>
          <w:color w:val="000000" w:themeColor="text1"/>
          <w:sz w:val="24"/>
          <w:szCs w:val="24"/>
          <w:lang w:eastAsia="es-CO"/>
        </w:rPr>
        <w:t>l</w:t>
      </w:r>
      <w:r w:rsidR="00CB78AB" w:rsidRPr="00993B60">
        <w:rPr>
          <w:rFonts w:ascii="Times New Roman" w:eastAsia="Times New Roman" w:hAnsi="Times New Roman" w:cs="Times New Roman"/>
          <w:color w:val="000000" w:themeColor="text1"/>
          <w:sz w:val="24"/>
          <w:szCs w:val="24"/>
          <w:lang w:eastAsia="es-CO"/>
        </w:rPr>
        <w:t xml:space="preserve"> continente</w:t>
      </w:r>
      <w:r w:rsidRPr="00993B60">
        <w:rPr>
          <w:rFonts w:ascii="Times New Roman" w:eastAsia="Times New Roman" w:hAnsi="Times New Roman" w:cs="Times New Roman"/>
          <w:color w:val="000000" w:themeColor="text1"/>
          <w:sz w:val="24"/>
          <w:szCs w:val="24"/>
          <w:lang w:eastAsia="es-CO"/>
        </w:rPr>
        <w:t xml:space="preserve">. Además, </w:t>
      </w:r>
      <w:r w:rsidR="00456086" w:rsidRPr="00993B60">
        <w:rPr>
          <w:rFonts w:ascii="Times New Roman" w:eastAsia="Times New Roman" w:hAnsi="Times New Roman" w:cs="Times New Roman"/>
          <w:color w:val="000000" w:themeColor="text1"/>
          <w:sz w:val="24"/>
          <w:szCs w:val="24"/>
          <w:lang w:eastAsia="es-CO"/>
        </w:rPr>
        <w:t xml:space="preserve">con la industria </w:t>
      </w:r>
      <w:r w:rsidRPr="00993B60">
        <w:rPr>
          <w:rFonts w:ascii="Times New Roman" w:eastAsia="Times New Roman" w:hAnsi="Times New Roman" w:cs="Times New Roman"/>
          <w:color w:val="000000" w:themeColor="text1"/>
          <w:sz w:val="24"/>
          <w:szCs w:val="24"/>
          <w:lang w:eastAsia="es-CO"/>
        </w:rPr>
        <w:t xml:space="preserve">se crearían muchos puestos de trabajo </w:t>
      </w:r>
      <w:r w:rsidR="00456086" w:rsidRPr="00993B60">
        <w:rPr>
          <w:rFonts w:ascii="Times New Roman" w:eastAsia="Times New Roman" w:hAnsi="Times New Roman" w:cs="Times New Roman"/>
          <w:color w:val="000000" w:themeColor="text1"/>
          <w:sz w:val="24"/>
          <w:szCs w:val="24"/>
          <w:lang w:eastAsia="es-CO"/>
        </w:rPr>
        <w:t>para ocupar a la creciente población urbana</w:t>
      </w:r>
      <w:r w:rsidRPr="00993B60">
        <w:rPr>
          <w:rFonts w:ascii="Times New Roman" w:eastAsia="Times New Roman" w:hAnsi="Times New Roman" w:cs="Times New Roman"/>
          <w:color w:val="000000" w:themeColor="text1"/>
          <w:sz w:val="24"/>
          <w:szCs w:val="24"/>
          <w:lang w:eastAsia="es-CO"/>
        </w:rPr>
        <w:t>.</w:t>
      </w:r>
      <w:r w:rsidR="004305B3" w:rsidRPr="00993B60">
        <w:rPr>
          <w:rFonts w:ascii="Times New Roman" w:eastAsia="Times New Roman" w:hAnsi="Times New Roman" w:cs="Times New Roman"/>
          <w:color w:val="000000" w:themeColor="text1"/>
          <w:sz w:val="24"/>
          <w:szCs w:val="24"/>
          <w:lang w:eastAsia="es-CO"/>
        </w:rPr>
        <w:t xml:space="preserve"> </w:t>
      </w:r>
    </w:p>
    <w:p w:rsidR="00456086" w:rsidRPr="00993B60" w:rsidRDefault="00456086" w:rsidP="00D74803">
      <w:pPr>
        <w:spacing w:after="0" w:line="285" w:lineRule="atLeast"/>
        <w:jc w:val="both"/>
        <w:rPr>
          <w:rFonts w:ascii="Times New Roman" w:eastAsia="Times New Roman" w:hAnsi="Times New Roman" w:cs="Times New Roman"/>
          <w:color w:val="000000" w:themeColor="text1"/>
          <w:sz w:val="24"/>
          <w:szCs w:val="24"/>
          <w:lang w:eastAsia="es-CO"/>
        </w:rPr>
      </w:pPr>
    </w:p>
    <w:p w:rsidR="004305B3" w:rsidRPr="00993B60" w:rsidRDefault="004305B3" w:rsidP="00D74803">
      <w:pPr>
        <w:spacing w:after="0" w:line="285" w:lineRule="atLeast"/>
        <w:jc w:val="both"/>
        <w:rPr>
          <w:rFonts w:ascii="Times New Roman" w:eastAsia="Times New Roman" w:hAnsi="Times New Roman" w:cs="Times New Roman"/>
          <w:color w:val="000000" w:themeColor="text1"/>
          <w:sz w:val="24"/>
          <w:szCs w:val="24"/>
          <w:lang w:eastAsia="es-CO"/>
        </w:rPr>
      </w:pPr>
      <w:r w:rsidRPr="00993B60">
        <w:rPr>
          <w:rFonts w:ascii="Times New Roman" w:eastAsia="Times New Roman" w:hAnsi="Times New Roman" w:cs="Times New Roman"/>
          <w:color w:val="000000" w:themeColor="text1"/>
          <w:sz w:val="24"/>
          <w:szCs w:val="24"/>
          <w:lang w:eastAsia="es-CO"/>
        </w:rPr>
        <w:t>Esta orientación se mantuvo desde que se sintieron las repercusi</w:t>
      </w:r>
      <w:r w:rsidR="00C56F9D">
        <w:rPr>
          <w:rFonts w:ascii="Times New Roman" w:eastAsia="Times New Roman" w:hAnsi="Times New Roman" w:cs="Times New Roman"/>
          <w:color w:val="000000" w:themeColor="text1"/>
          <w:sz w:val="24"/>
          <w:szCs w:val="24"/>
          <w:lang w:eastAsia="es-CO"/>
        </w:rPr>
        <w:t>ones de la crisis de 1929 hasta</w:t>
      </w:r>
      <w:r w:rsidRPr="00993B60">
        <w:rPr>
          <w:rFonts w:ascii="Times New Roman" w:eastAsia="Times New Roman" w:hAnsi="Times New Roman" w:cs="Times New Roman"/>
          <w:color w:val="000000" w:themeColor="text1"/>
          <w:sz w:val="24"/>
          <w:szCs w:val="24"/>
          <w:lang w:eastAsia="es-CO"/>
        </w:rPr>
        <w:t xml:space="preserve"> </w:t>
      </w:r>
      <w:r w:rsidR="00D74803" w:rsidRPr="00993B60">
        <w:rPr>
          <w:rFonts w:ascii="Times New Roman" w:eastAsia="Times New Roman" w:hAnsi="Times New Roman" w:cs="Times New Roman"/>
          <w:color w:val="000000" w:themeColor="text1"/>
          <w:sz w:val="24"/>
          <w:szCs w:val="24"/>
          <w:lang w:eastAsia="es-CO"/>
        </w:rPr>
        <w:t xml:space="preserve">la década de 1960 </w:t>
      </w:r>
      <w:r w:rsidRPr="00993B60">
        <w:rPr>
          <w:rFonts w:ascii="Times New Roman" w:eastAsia="Times New Roman" w:hAnsi="Times New Roman" w:cs="Times New Roman"/>
          <w:color w:val="000000" w:themeColor="text1"/>
          <w:sz w:val="24"/>
          <w:szCs w:val="24"/>
          <w:lang w:eastAsia="es-CO"/>
        </w:rPr>
        <w:t xml:space="preserve">cuando una nueva </w:t>
      </w:r>
      <w:r w:rsidR="00D74803" w:rsidRPr="00993B60">
        <w:rPr>
          <w:rFonts w:ascii="Times New Roman" w:eastAsia="Times New Roman" w:hAnsi="Times New Roman" w:cs="Times New Roman"/>
          <w:color w:val="000000" w:themeColor="text1"/>
          <w:sz w:val="24"/>
          <w:szCs w:val="24"/>
          <w:lang w:eastAsia="es-CO"/>
        </w:rPr>
        <w:t xml:space="preserve">crisis </w:t>
      </w:r>
      <w:r w:rsidRPr="00993B60">
        <w:rPr>
          <w:rFonts w:ascii="Times New Roman" w:eastAsia="Times New Roman" w:hAnsi="Times New Roman" w:cs="Times New Roman"/>
          <w:color w:val="000000" w:themeColor="text1"/>
          <w:sz w:val="24"/>
          <w:szCs w:val="24"/>
          <w:lang w:eastAsia="es-CO"/>
        </w:rPr>
        <w:t xml:space="preserve">golpeó las </w:t>
      </w:r>
      <w:r w:rsidR="00D74803" w:rsidRPr="00993B60">
        <w:rPr>
          <w:rFonts w:ascii="Times New Roman" w:eastAsia="Times New Roman" w:hAnsi="Times New Roman" w:cs="Times New Roman"/>
          <w:color w:val="000000" w:themeColor="text1"/>
          <w:sz w:val="24"/>
          <w:szCs w:val="24"/>
          <w:lang w:eastAsia="es-CO"/>
        </w:rPr>
        <w:t>economías latinoamericanas</w:t>
      </w:r>
      <w:r w:rsidR="00C56F9D">
        <w:rPr>
          <w:rFonts w:ascii="Times New Roman" w:eastAsia="Times New Roman" w:hAnsi="Times New Roman" w:cs="Times New Roman"/>
          <w:color w:val="000000" w:themeColor="text1"/>
          <w:sz w:val="24"/>
          <w:szCs w:val="24"/>
          <w:lang w:eastAsia="es-CO"/>
        </w:rPr>
        <w:t>.</w:t>
      </w:r>
    </w:p>
    <w:p w:rsidR="004305B3" w:rsidRPr="00993B60" w:rsidRDefault="004305B3" w:rsidP="00D74803">
      <w:pPr>
        <w:spacing w:after="0" w:line="285" w:lineRule="atLeast"/>
        <w:jc w:val="both"/>
        <w:rPr>
          <w:rFonts w:ascii="Times New Roman" w:eastAsia="Times New Roman" w:hAnsi="Times New Roman" w:cs="Times New Roman"/>
          <w:color w:val="000000" w:themeColor="text1"/>
          <w:sz w:val="24"/>
          <w:szCs w:val="24"/>
          <w:lang w:eastAsia="es-CO"/>
        </w:rPr>
      </w:pPr>
    </w:p>
    <w:p w:rsidR="00D74803" w:rsidRDefault="00881768" w:rsidP="00D74803">
      <w:pPr>
        <w:spacing w:after="0" w:line="285" w:lineRule="atLeast"/>
        <w:jc w:val="both"/>
        <w:rPr>
          <w:rFonts w:ascii="Times New Roman" w:eastAsia="Times New Roman" w:hAnsi="Times New Roman" w:cs="Times New Roman"/>
          <w:color w:val="000000" w:themeColor="text1"/>
          <w:sz w:val="24"/>
          <w:szCs w:val="24"/>
          <w:lang w:eastAsia="es-CO"/>
        </w:rPr>
      </w:pPr>
      <w:r w:rsidRPr="00993B60">
        <w:rPr>
          <w:rFonts w:ascii="Times New Roman" w:eastAsia="Times New Roman" w:hAnsi="Times New Roman" w:cs="Times New Roman"/>
          <w:color w:val="000000" w:themeColor="text1"/>
          <w:sz w:val="24"/>
          <w:szCs w:val="24"/>
          <w:lang w:eastAsia="es-CO"/>
        </w:rPr>
        <w:t xml:space="preserve">Los intentos por industrializar no fueron del todo exitosos pues </w:t>
      </w:r>
      <w:r w:rsidR="00D74803" w:rsidRPr="00993B60">
        <w:rPr>
          <w:rFonts w:ascii="Times New Roman" w:eastAsia="Times New Roman" w:hAnsi="Times New Roman" w:cs="Times New Roman"/>
          <w:color w:val="000000" w:themeColor="text1"/>
          <w:sz w:val="24"/>
          <w:szCs w:val="24"/>
          <w:lang w:eastAsia="es-CO"/>
        </w:rPr>
        <w:t xml:space="preserve">América Latina seguía dependiendo tecnológicamente del exterior y no contaba con </w:t>
      </w:r>
      <w:r w:rsidRPr="00993B60">
        <w:rPr>
          <w:rFonts w:ascii="Times New Roman" w:eastAsia="Times New Roman" w:hAnsi="Times New Roman" w:cs="Times New Roman"/>
          <w:color w:val="000000" w:themeColor="text1"/>
          <w:sz w:val="24"/>
          <w:szCs w:val="24"/>
          <w:lang w:eastAsia="es-CO"/>
        </w:rPr>
        <w:t xml:space="preserve">consumidores con suficiente poder de compra para adquirir las mercancías que provenían de las </w:t>
      </w:r>
      <w:r w:rsidR="00D74803" w:rsidRPr="00993B60">
        <w:rPr>
          <w:rFonts w:ascii="Times New Roman" w:eastAsia="Times New Roman" w:hAnsi="Times New Roman" w:cs="Times New Roman"/>
          <w:color w:val="000000" w:themeColor="text1"/>
          <w:sz w:val="24"/>
          <w:szCs w:val="24"/>
          <w:lang w:eastAsia="es-CO"/>
        </w:rPr>
        <w:t>industria</w:t>
      </w:r>
      <w:r w:rsidRPr="00993B60">
        <w:rPr>
          <w:rFonts w:ascii="Times New Roman" w:eastAsia="Times New Roman" w:hAnsi="Times New Roman" w:cs="Times New Roman"/>
          <w:color w:val="000000" w:themeColor="text1"/>
          <w:sz w:val="24"/>
          <w:szCs w:val="24"/>
          <w:lang w:eastAsia="es-CO"/>
        </w:rPr>
        <w:t>s</w:t>
      </w:r>
      <w:r w:rsidR="00D74803" w:rsidRPr="00993B60">
        <w:rPr>
          <w:rFonts w:ascii="Times New Roman" w:eastAsia="Times New Roman" w:hAnsi="Times New Roman" w:cs="Times New Roman"/>
          <w:color w:val="000000" w:themeColor="text1"/>
          <w:sz w:val="24"/>
          <w:szCs w:val="24"/>
          <w:lang w:eastAsia="es-CO"/>
        </w:rPr>
        <w:t xml:space="preserve"> </w:t>
      </w:r>
      <w:r w:rsidRPr="00993B60">
        <w:rPr>
          <w:rFonts w:ascii="Times New Roman" w:eastAsia="Times New Roman" w:hAnsi="Times New Roman" w:cs="Times New Roman"/>
          <w:color w:val="000000" w:themeColor="text1"/>
          <w:sz w:val="24"/>
          <w:szCs w:val="24"/>
          <w:lang w:eastAsia="es-CO"/>
        </w:rPr>
        <w:t>nacionales</w:t>
      </w:r>
      <w:r w:rsidR="00D74803" w:rsidRPr="00993B60">
        <w:rPr>
          <w:rFonts w:ascii="Times New Roman" w:eastAsia="Times New Roman" w:hAnsi="Times New Roman" w:cs="Times New Roman"/>
          <w:color w:val="000000" w:themeColor="text1"/>
          <w:sz w:val="24"/>
          <w:szCs w:val="24"/>
          <w:lang w:eastAsia="es-CO"/>
        </w:rPr>
        <w:t>.</w:t>
      </w:r>
    </w:p>
    <w:p w:rsidR="00C56F9D" w:rsidRDefault="00C56F9D" w:rsidP="00D74803">
      <w:pPr>
        <w:spacing w:after="0" w:line="285" w:lineRule="atLeast"/>
        <w:jc w:val="both"/>
        <w:rPr>
          <w:rFonts w:ascii="Times New Roman" w:eastAsia="Times New Roman" w:hAnsi="Times New Roman" w:cs="Times New Roman"/>
          <w:color w:val="000000" w:themeColor="text1"/>
          <w:sz w:val="24"/>
          <w:szCs w:val="24"/>
          <w:lang w:eastAsia="es-CO"/>
        </w:rPr>
      </w:pPr>
    </w:p>
    <w:p w:rsidR="00C56F9D" w:rsidRDefault="00C56F9D" w:rsidP="00D74803">
      <w:pPr>
        <w:shd w:val="clear" w:color="auto" w:fill="FFFFFF"/>
        <w:spacing w:after="0" w:line="240" w:lineRule="auto"/>
        <w:rPr>
          <w:rFonts w:ascii="Times New Roman" w:hAnsi="Times New Roman" w:cs="Times New Roman"/>
          <w:b/>
          <w:color w:val="000000" w:themeColor="text1"/>
          <w:sz w:val="24"/>
          <w:szCs w:val="24"/>
        </w:rPr>
      </w:pPr>
    </w:p>
    <w:p w:rsidR="00C56F9D" w:rsidRPr="00993B60" w:rsidRDefault="00C56F9D" w:rsidP="00D74803">
      <w:pPr>
        <w:shd w:val="clear" w:color="auto" w:fill="FFFFFF"/>
        <w:spacing w:after="0" w:line="240" w:lineRule="auto"/>
        <w:rPr>
          <w:rFonts w:ascii="Times New Roman" w:eastAsia="Times New Roman" w:hAnsi="Times New Roman" w:cs="Times New Roman"/>
          <w:color w:val="000000" w:themeColor="text1"/>
          <w:sz w:val="24"/>
          <w:szCs w:val="24"/>
          <w:lang w:eastAsia="es-CO"/>
        </w:rPr>
      </w:pPr>
    </w:p>
    <w:p w:rsidR="004E4589" w:rsidRDefault="007A6277" w:rsidP="0048788D">
      <w:pPr>
        <w:spacing w:after="0" w:line="384" w:lineRule="atLeast"/>
        <w:jc w:val="both"/>
        <w:rPr>
          <w:rFonts w:ascii="Times New Roman" w:eastAsia="Times New Roman" w:hAnsi="Times New Roman" w:cs="Times New Roman"/>
          <w:b/>
          <w:bCs/>
          <w:color w:val="000000" w:themeColor="text1"/>
          <w:sz w:val="24"/>
          <w:szCs w:val="24"/>
          <w:lang w:eastAsia="es-CO"/>
        </w:rPr>
      </w:pPr>
      <w:bookmarkStart w:id="21" w:name="INDICE10"/>
      <w:bookmarkEnd w:id="21"/>
      <w:r w:rsidRPr="00201EE3">
        <w:rPr>
          <w:rFonts w:ascii="Times New Roman" w:hAnsi="Times New Roman" w:cs="Times New Roman"/>
          <w:b/>
          <w:color w:val="000000" w:themeColor="text1"/>
          <w:sz w:val="24"/>
          <w:szCs w:val="24"/>
          <w:highlight w:val="yellow"/>
        </w:rPr>
        <w:t xml:space="preserve">[SECCIÓN </w:t>
      </w:r>
      <w:r>
        <w:rPr>
          <w:rFonts w:ascii="Times New Roman" w:hAnsi="Times New Roman" w:cs="Times New Roman"/>
          <w:b/>
          <w:color w:val="000000" w:themeColor="text1"/>
          <w:sz w:val="24"/>
          <w:szCs w:val="24"/>
          <w:highlight w:val="yellow"/>
        </w:rPr>
        <w:t>1</w:t>
      </w:r>
      <w:r w:rsidRPr="00201EE3">
        <w:rPr>
          <w:rFonts w:ascii="Times New Roman" w:hAnsi="Times New Roman" w:cs="Times New Roman"/>
          <w:b/>
          <w:color w:val="000000" w:themeColor="text1"/>
          <w:sz w:val="24"/>
          <w:szCs w:val="24"/>
          <w:highlight w:val="yellow"/>
        </w:rPr>
        <w:t>]</w:t>
      </w:r>
      <w:r>
        <w:rPr>
          <w:rFonts w:ascii="Times New Roman" w:hAnsi="Times New Roman" w:cs="Times New Roman"/>
          <w:b/>
          <w:color w:val="000000" w:themeColor="text1"/>
          <w:sz w:val="24"/>
          <w:szCs w:val="24"/>
        </w:rPr>
        <w:t xml:space="preserve"> </w:t>
      </w:r>
      <w:r w:rsidR="00AF612A">
        <w:rPr>
          <w:rFonts w:ascii="Times New Roman" w:hAnsi="Times New Roman" w:cs="Times New Roman"/>
          <w:b/>
          <w:color w:val="000000" w:themeColor="text1"/>
          <w:sz w:val="24"/>
          <w:szCs w:val="24"/>
        </w:rPr>
        <w:t>5</w:t>
      </w:r>
      <w:r w:rsidRPr="00201EE3">
        <w:rPr>
          <w:rStyle w:val="TextodegloboCar"/>
          <w:rFonts w:ascii="Times New Roman" w:hAnsi="Times New Roman" w:cs="Times New Roman"/>
          <w:b/>
          <w:caps/>
          <w:color w:val="000000" w:themeColor="text1"/>
          <w:sz w:val="24"/>
          <w:szCs w:val="24"/>
        </w:rPr>
        <w:t xml:space="preserve"> </w:t>
      </w:r>
      <w:r w:rsidR="0048788D" w:rsidRPr="00993B60">
        <w:rPr>
          <w:rFonts w:ascii="Times New Roman" w:eastAsia="Times New Roman" w:hAnsi="Times New Roman" w:cs="Times New Roman"/>
          <w:b/>
          <w:bCs/>
          <w:color w:val="000000" w:themeColor="text1"/>
          <w:sz w:val="24"/>
          <w:szCs w:val="24"/>
          <w:lang w:eastAsia="es-CO"/>
        </w:rPr>
        <w:t>El d</w:t>
      </w:r>
      <w:r w:rsidR="00E31E04" w:rsidRPr="00993B60">
        <w:rPr>
          <w:rFonts w:ascii="Times New Roman" w:eastAsia="Times New Roman" w:hAnsi="Times New Roman" w:cs="Times New Roman"/>
          <w:b/>
          <w:bCs/>
          <w:color w:val="000000" w:themeColor="text1"/>
          <w:sz w:val="24"/>
          <w:szCs w:val="24"/>
          <w:lang w:eastAsia="es-CO"/>
        </w:rPr>
        <w:t>esarrollo urbano del continente</w:t>
      </w:r>
    </w:p>
    <w:p w:rsidR="007A6277" w:rsidRPr="00993B60" w:rsidRDefault="007A6277" w:rsidP="0048788D">
      <w:pPr>
        <w:spacing w:after="0" w:line="384" w:lineRule="atLeast"/>
        <w:jc w:val="both"/>
        <w:rPr>
          <w:rFonts w:ascii="Times New Roman" w:eastAsia="Times New Roman" w:hAnsi="Times New Roman" w:cs="Times New Roman"/>
          <w:color w:val="000000" w:themeColor="text1"/>
          <w:sz w:val="24"/>
          <w:szCs w:val="24"/>
          <w:lang w:eastAsia="es-CO"/>
        </w:rPr>
      </w:pPr>
    </w:p>
    <w:p w:rsidR="005765D4" w:rsidRPr="00993B60" w:rsidRDefault="00AB0C10" w:rsidP="00A84EA5">
      <w:pPr>
        <w:spacing w:after="0" w:line="384" w:lineRule="atLeast"/>
        <w:jc w:val="both"/>
        <w:rPr>
          <w:rFonts w:ascii="Times New Roman" w:hAnsi="Times New Roman" w:cs="Times New Roman"/>
          <w:color w:val="000000" w:themeColor="text1"/>
          <w:sz w:val="24"/>
          <w:szCs w:val="24"/>
        </w:rPr>
      </w:pPr>
      <w:r w:rsidRPr="00993B60">
        <w:rPr>
          <w:rFonts w:ascii="Times New Roman" w:hAnsi="Times New Roman" w:cs="Times New Roman"/>
          <w:color w:val="000000" w:themeColor="text1"/>
          <w:sz w:val="24"/>
          <w:szCs w:val="24"/>
        </w:rPr>
        <w:t xml:space="preserve">La urbanización es un fenómeno que se relaciona con los modelos económicos. </w:t>
      </w:r>
      <w:r w:rsidR="00993A11" w:rsidRPr="00993B60">
        <w:rPr>
          <w:rFonts w:ascii="Times New Roman" w:hAnsi="Times New Roman" w:cs="Times New Roman"/>
          <w:color w:val="000000" w:themeColor="text1"/>
          <w:sz w:val="24"/>
          <w:szCs w:val="24"/>
        </w:rPr>
        <w:t>En la actualidad se afirma que América latina es la región q</w:t>
      </w:r>
      <w:r w:rsidRPr="00993B60">
        <w:rPr>
          <w:rFonts w:ascii="Times New Roman" w:hAnsi="Times New Roman" w:cs="Times New Roman"/>
          <w:color w:val="000000" w:themeColor="text1"/>
          <w:sz w:val="24"/>
          <w:szCs w:val="24"/>
        </w:rPr>
        <w:t>ue tiene mayor población urbana. En las pr</w:t>
      </w:r>
      <w:r w:rsidR="00A84EA5" w:rsidRPr="00993B60">
        <w:rPr>
          <w:rFonts w:ascii="Times New Roman" w:hAnsi="Times New Roman" w:cs="Times New Roman"/>
          <w:color w:val="000000" w:themeColor="text1"/>
          <w:sz w:val="24"/>
          <w:szCs w:val="24"/>
        </w:rPr>
        <w:t>imeras décadas del siglo XX la concentración de la población estaba en las zonas rurales. Sin embargo a partir de los años cuarenta y cincuenta</w:t>
      </w:r>
      <w:r w:rsidR="00276AF8" w:rsidRPr="00993B60">
        <w:rPr>
          <w:rFonts w:ascii="Times New Roman" w:hAnsi="Times New Roman" w:cs="Times New Roman"/>
          <w:color w:val="000000" w:themeColor="text1"/>
          <w:sz w:val="24"/>
          <w:szCs w:val="24"/>
        </w:rPr>
        <w:t xml:space="preserve"> el continente vivió una explosión demográfica que empezó a cambiar su geografía pues las ciudades fueron creciendo. Este fenómeno ocurrió más en los países suramericanos que en los centroamericanos</w:t>
      </w:r>
      <w:r w:rsidR="005765D4" w:rsidRPr="00993B60">
        <w:rPr>
          <w:rFonts w:ascii="Times New Roman" w:hAnsi="Times New Roman" w:cs="Times New Roman"/>
          <w:color w:val="000000" w:themeColor="text1"/>
          <w:sz w:val="24"/>
          <w:szCs w:val="24"/>
        </w:rPr>
        <w:t xml:space="preserve">. </w:t>
      </w:r>
    </w:p>
    <w:p w:rsidR="005765D4" w:rsidRPr="00993B60" w:rsidRDefault="005765D4" w:rsidP="0048788D">
      <w:pPr>
        <w:spacing w:after="0" w:line="384" w:lineRule="atLeast"/>
        <w:jc w:val="both"/>
        <w:rPr>
          <w:rFonts w:ascii="Times New Roman" w:hAnsi="Times New Roman" w:cs="Times New Roman"/>
          <w:color w:val="000000" w:themeColor="text1"/>
          <w:sz w:val="24"/>
          <w:szCs w:val="24"/>
        </w:rPr>
      </w:pPr>
    </w:p>
    <w:p w:rsidR="005765D4" w:rsidRPr="00993B60" w:rsidRDefault="005765D4" w:rsidP="0048788D">
      <w:pPr>
        <w:spacing w:after="0" w:line="384" w:lineRule="atLeast"/>
        <w:jc w:val="both"/>
        <w:rPr>
          <w:rFonts w:ascii="Times New Roman" w:hAnsi="Times New Roman" w:cs="Times New Roman"/>
          <w:color w:val="000000" w:themeColor="text1"/>
          <w:sz w:val="24"/>
          <w:szCs w:val="24"/>
        </w:rPr>
      </w:pPr>
      <w:r w:rsidRPr="00993B60">
        <w:rPr>
          <w:rFonts w:ascii="Times New Roman" w:hAnsi="Times New Roman" w:cs="Times New Roman"/>
          <w:color w:val="000000" w:themeColor="text1"/>
          <w:sz w:val="24"/>
          <w:szCs w:val="24"/>
        </w:rPr>
        <w:lastRenderedPageBreak/>
        <w:t>E</w:t>
      </w:r>
      <w:r w:rsidR="00FC1654" w:rsidRPr="00993B60">
        <w:rPr>
          <w:rFonts w:ascii="Times New Roman" w:hAnsi="Times New Roman" w:cs="Times New Roman"/>
          <w:color w:val="000000" w:themeColor="text1"/>
          <w:sz w:val="24"/>
          <w:szCs w:val="24"/>
        </w:rPr>
        <w:t>l</w:t>
      </w:r>
      <w:r w:rsidRPr="00993B60">
        <w:rPr>
          <w:rFonts w:ascii="Times New Roman" w:hAnsi="Times New Roman" w:cs="Times New Roman"/>
          <w:color w:val="000000" w:themeColor="text1"/>
          <w:sz w:val="24"/>
          <w:szCs w:val="24"/>
        </w:rPr>
        <w:t xml:space="preserve"> crecimiento urbano </w:t>
      </w:r>
      <w:r w:rsidR="00242B80">
        <w:rPr>
          <w:rFonts w:ascii="Times New Roman" w:hAnsi="Times New Roman" w:cs="Times New Roman"/>
          <w:color w:val="000000" w:themeColor="text1"/>
          <w:sz w:val="24"/>
          <w:szCs w:val="24"/>
        </w:rPr>
        <w:t>de América Latina ha tenido</w:t>
      </w:r>
      <w:r w:rsidRPr="00993B60">
        <w:rPr>
          <w:rFonts w:ascii="Times New Roman" w:hAnsi="Times New Roman" w:cs="Times New Roman"/>
          <w:color w:val="000000" w:themeColor="text1"/>
          <w:sz w:val="24"/>
          <w:szCs w:val="24"/>
        </w:rPr>
        <w:t xml:space="preserve"> causas puntuales:</w:t>
      </w:r>
    </w:p>
    <w:p w:rsidR="0048788D" w:rsidRPr="00993B60" w:rsidRDefault="005765D4" w:rsidP="00AA5F43">
      <w:pPr>
        <w:pStyle w:val="Prrafodelista"/>
        <w:numPr>
          <w:ilvl w:val="0"/>
          <w:numId w:val="2"/>
        </w:numPr>
        <w:spacing w:after="0" w:line="384" w:lineRule="atLeast"/>
        <w:jc w:val="both"/>
        <w:rPr>
          <w:rFonts w:ascii="Times New Roman" w:hAnsi="Times New Roman" w:cs="Times New Roman"/>
          <w:color w:val="000000" w:themeColor="text1"/>
          <w:sz w:val="24"/>
          <w:szCs w:val="24"/>
        </w:rPr>
      </w:pPr>
      <w:r w:rsidRPr="00993B60">
        <w:rPr>
          <w:rFonts w:ascii="Times New Roman" w:hAnsi="Times New Roman" w:cs="Times New Roman"/>
          <w:color w:val="000000" w:themeColor="text1"/>
          <w:sz w:val="24"/>
          <w:szCs w:val="24"/>
        </w:rPr>
        <w:t xml:space="preserve">La industrialización impulsada en los años cincuenta, que </w:t>
      </w:r>
      <w:r w:rsidR="00276AF8" w:rsidRPr="00993B60">
        <w:rPr>
          <w:rFonts w:ascii="Times New Roman" w:hAnsi="Times New Roman" w:cs="Times New Roman"/>
          <w:color w:val="000000" w:themeColor="text1"/>
          <w:sz w:val="24"/>
          <w:szCs w:val="24"/>
        </w:rPr>
        <w:t xml:space="preserve">fue mayor en </w:t>
      </w:r>
      <w:r w:rsidRPr="00993B60">
        <w:rPr>
          <w:rFonts w:ascii="Times New Roman" w:hAnsi="Times New Roman" w:cs="Times New Roman"/>
          <w:color w:val="000000" w:themeColor="text1"/>
          <w:sz w:val="24"/>
          <w:szCs w:val="24"/>
        </w:rPr>
        <w:t>Suramérica que en Centroamérica, atrajo mano de obra que vivía en el campo.</w:t>
      </w:r>
    </w:p>
    <w:p w:rsidR="004E4589" w:rsidRPr="00993B60" w:rsidRDefault="005765D4" w:rsidP="00AA5F43">
      <w:pPr>
        <w:pStyle w:val="Prrafodelista"/>
        <w:numPr>
          <w:ilvl w:val="0"/>
          <w:numId w:val="2"/>
        </w:numPr>
        <w:spacing w:after="0" w:line="384" w:lineRule="atLeast"/>
        <w:jc w:val="both"/>
        <w:rPr>
          <w:rFonts w:ascii="Times New Roman" w:hAnsi="Times New Roman" w:cs="Times New Roman"/>
          <w:color w:val="000000" w:themeColor="text1"/>
          <w:sz w:val="24"/>
          <w:szCs w:val="24"/>
        </w:rPr>
      </w:pPr>
      <w:r w:rsidRPr="00993B60">
        <w:rPr>
          <w:rFonts w:ascii="Times New Roman" w:hAnsi="Times New Roman" w:cs="Times New Roman"/>
          <w:color w:val="000000" w:themeColor="text1"/>
          <w:sz w:val="24"/>
          <w:szCs w:val="24"/>
        </w:rPr>
        <w:t>Algunos países, como Colombia, vivieron una descarnada violencia en zonas rurales, lo que provocó la migración de grandes grupos de habitantes rurales hacia las ciudades.</w:t>
      </w:r>
    </w:p>
    <w:p w:rsidR="00826E41" w:rsidRPr="00993B60" w:rsidRDefault="00826E41" w:rsidP="00AA5F43">
      <w:pPr>
        <w:pStyle w:val="Prrafodelista"/>
        <w:numPr>
          <w:ilvl w:val="0"/>
          <w:numId w:val="2"/>
        </w:numPr>
        <w:spacing w:after="0" w:line="384" w:lineRule="atLeast"/>
        <w:jc w:val="both"/>
        <w:rPr>
          <w:rFonts w:ascii="Times New Roman" w:hAnsi="Times New Roman" w:cs="Times New Roman"/>
          <w:color w:val="000000" w:themeColor="text1"/>
          <w:sz w:val="24"/>
          <w:szCs w:val="24"/>
        </w:rPr>
      </w:pPr>
      <w:r w:rsidRPr="00993B60">
        <w:rPr>
          <w:rFonts w:ascii="Times New Roman" w:hAnsi="Times New Roman" w:cs="Times New Roman"/>
          <w:color w:val="000000" w:themeColor="text1"/>
          <w:sz w:val="24"/>
          <w:szCs w:val="24"/>
        </w:rPr>
        <w:t>A pesar de las transformaciones sociales que se impulsaron con fenómenos como la Revolución Mexicana, la distribución de la tierra en el continente seguía siendo muy desigual, lo que provocó migraciones masivas del campo a la ciudad</w:t>
      </w:r>
      <w:r w:rsidR="00EE5847" w:rsidRPr="00993B60">
        <w:rPr>
          <w:rFonts w:ascii="Times New Roman" w:hAnsi="Times New Roman" w:cs="Times New Roman"/>
          <w:color w:val="000000" w:themeColor="text1"/>
          <w:sz w:val="24"/>
          <w:szCs w:val="24"/>
        </w:rPr>
        <w:t>.</w:t>
      </w:r>
    </w:p>
    <w:p w:rsidR="00AA5F43" w:rsidRPr="00993B60" w:rsidRDefault="00242B80" w:rsidP="00AA5F43">
      <w:pPr>
        <w:pStyle w:val="Prrafodelista"/>
        <w:numPr>
          <w:ilvl w:val="0"/>
          <w:numId w:val="2"/>
        </w:numPr>
        <w:spacing w:after="0" w:line="384" w:lineRule="atLeast"/>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w:t>
      </w:r>
      <w:r w:rsidR="00AA5F43" w:rsidRPr="00993B60">
        <w:rPr>
          <w:rFonts w:ascii="Times New Roman" w:hAnsi="Times New Roman" w:cs="Times New Roman"/>
          <w:color w:val="000000" w:themeColor="text1"/>
          <w:sz w:val="24"/>
          <w:szCs w:val="24"/>
        </w:rPr>
        <w:t xml:space="preserve">a natalidad y </w:t>
      </w:r>
      <w:r>
        <w:rPr>
          <w:rFonts w:ascii="Times New Roman" w:hAnsi="Times New Roman" w:cs="Times New Roman"/>
          <w:color w:val="000000" w:themeColor="text1"/>
          <w:sz w:val="24"/>
          <w:szCs w:val="24"/>
        </w:rPr>
        <w:t xml:space="preserve">de la esperanza de vida aumentaron </w:t>
      </w:r>
      <w:r w:rsidR="00AA5F43" w:rsidRPr="00993B60">
        <w:rPr>
          <w:rFonts w:ascii="Times New Roman" w:hAnsi="Times New Roman" w:cs="Times New Roman"/>
          <w:color w:val="000000" w:themeColor="text1"/>
          <w:sz w:val="24"/>
          <w:szCs w:val="24"/>
        </w:rPr>
        <w:t>también</w:t>
      </w:r>
      <w:r w:rsidR="00245DE9" w:rsidRPr="00993B60">
        <w:rPr>
          <w:rFonts w:ascii="Times New Roman" w:hAnsi="Times New Roman" w:cs="Times New Roman"/>
          <w:color w:val="000000" w:themeColor="text1"/>
          <w:sz w:val="24"/>
          <w:szCs w:val="24"/>
        </w:rPr>
        <w:t xml:space="preserve">. Esto se debió a las mejoras en políticas de salud pública. Este aumento está ligado a la urbanización pues las ciudades se fueron poblando. </w:t>
      </w:r>
    </w:p>
    <w:p w:rsidR="004E4589" w:rsidRPr="00993B60" w:rsidRDefault="004E4589" w:rsidP="00D74803">
      <w:pPr>
        <w:rPr>
          <w:rFonts w:ascii="Times New Roman" w:hAnsi="Times New Roman" w:cs="Times New Roman"/>
          <w:color w:val="000000" w:themeColor="text1"/>
          <w:sz w:val="24"/>
          <w:szCs w:val="24"/>
        </w:rPr>
      </w:pPr>
    </w:p>
    <w:p w:rsidR="00FC1654" w:rsidRPr="00993B60" w:rsidRDefault="00FC1654" w:rsidP="00D74803">
      <w:pPr>
        <w:rPr>
          <w:rFonts w:ascii="Times New Roman" w:hAnsi="Times New Roman" w:cs="Times New Roman"/>
          <w:color w:val="000000" w:themeColor="text1"/>
          <w:sz w:val="24"/>
          <w:szCs w:val="24"/>
        </w:rPr>
      </w:pPr>
      <w:r w:rsidRPr="00E264ED">
        <w:rPr>
          <w:rFonts w:ascii="Times New Roman" w:hAnsi="Times New Roman" w:cs="Times New Roman"/>
          <w:color w:val="000000" w:themeColor="text1"/>
          <w:sz w:val="24"/>
          <w:szCs w:val="24"/>
          <w:highlight w:val="yellow"/>
        </w:rPr>
        <w:t>El crecimiento urbano contempla tanto la ampliación del espacio geográfico ocupado por las ciudades como el aumento del número de ciudades.</w:t>
      </w:r>
    </w:p>
    <w:p w:rsidR="00FC1654" w:rsidRPr="00993B60" w:rsidRDefault="00FC1654" w:rsidP="00D74803">
      <w:pPr>
        <w:rPr>
          <w:rFonts w:ascii="Times New Roman" w:hAnsi="Times New Roman" w:cs="Times New Roman"/>
          <w:color w:val="000000" w:themeColor="text1"/>
          <w:sz w:val="24"/>
          <w:szCs w:val="24"/>
        </w:rPr>
      </w:pPr>
    </w:p>
    <w:p w:rsidR="00FC1654" w:rsidRPr="00993B60" w:rsidRDefault="00FC1654" w:rsidP="00D74803">
      <w:pPr>
        <w:rPr>
          <w:rFonts w:ascii="Times New Roman" w:hAnsi="Times New Roman" w:cs="Times New Roman"/>
          <w:color w:val="000000" w:themeColor="text1"/>
          <w:sz w:val="24"/>
          <w:szCs w:val="24"/>
        </w:rPr>
      </w:pPr>
    </w:p>
    <w:p w:rsidR="009D7EB3" w:rsidRDefault="009D7EB3" w:rsidP="00D74803">
      <w:pPr>
        <w:rPr>
          <w:rFonts w:ascii="Times New Roman" w:hAnsi="Times New Roman" w:cs="Times New Roman"/>
          <w:color w:val="000000" w:themeColor="text1"/>
          <w:sz w:val="24"/>
          <w:szCs w:val="24"/>
        </w:rPr>
      </w:pPr>
      <w:r w:rsidRPr="00993B60">
        <w:rPr>
          <w:rFonts w:ascii="Times New Roman" w:hAnsi="Times New Roman" w:cs="Times New Roman"/>
          <w:color w:val="000000" w:themeColor="text1"/>
          <w:sz w:val="24"/>
          <w:szCs w:val="24"/>
        </w:rPr>
        <w:t xml:space="preserve">El crecimiento de las ciudades y el aumento de la población </w:t>
      </w:r>
      <w:proofErr w:type="gramStart"/>
      <w:r w:rsidRPr="00993B60">
        <w:rPr>
          <w:rFonts w:ascii="Times New Roman" w:hAnsi="Times New Roman" w:cs="Times New Roman"/>
          <w:color w:val="000000" w:themeColor="text1"/>
          <w:sz w:val="24"/>
          <w:szCs w:val="24"/>
        </w:rPr>
        <w:t>ha</w:t>
      </w:r>
      <w:proofErr w:type="gramEnd"/>
      <w:r w:rsidRPr="00993B60">
        <w:rPr>
          <w:rFonts w:ascii="Times New Roman" w:hAnsi="Times New Roman" w:cs="Times New Roman"/>
          <w:color w:val="000000" w:themeColor="text1"/>
          <w:sz w:val="24"/>
          <w:szCs w:val="24"/>
        </w:rPr>
        <w:t xml:space="preserve"> sido desigual. </w:t>
      </w:r>
      <w:r w:rsidR="00FC1654" w:rsidRPr="00993B60">
        <w:rPr>
          <w:rFonts w:ascii="Times New Roman" w:hAnsi="Times New Roman" w:cs="Times New Roman"/>
          <w:color w:val="000000" w:themeColor="text1"/>
          <w:sz w:val="24"/>
          <w:szCs w:val="24"/>
        </w:rPr>
        <w:t xml:space="preserve">Según la </w:t>
      </w:r>
      <w:r w:rsidR="00E264ED">
        <w:rPr>
          <w:rFonts w:ascii="Times New Roman" w:hAnsi="Times New Roman" w:cs="Times New Roman"/>
          <w:color w:val="000000" w:themeColor="text1"/>
          <w:sz w:val="24"/>
          <w:szCs w:val="24"/>
        </w:rPr>
        <w:t xml:space="preserve">siguiente </w:t>
      </w:r>
      <w:r w:rsidR="00FC1654" w:rsidRPr="00993B60">
        <w:rPr>
          <w:rFonts w:ascii="Times New Roman" w:hAnsi="Times New Roman" w:cs="Times New Roman"/>
          <w:color w:val="000000" w:themeColor="text1"/>
          <w:sz w:val="24"/>
          <w:szCs w:val="24"/>
        </w:rPr>
        <w:t xml:space="preserve">tabla, el número de ciudades intermedias y pequeñas, es decir aquellas que tienen una población que no supera los 500.000 habitantes presentan un crecimiento superior </w:t>
      </w:r>
      <w:r w:rsidRPr="00993B60">
        <w:rPr>
          <w:rFonts w:ascii="Times New Roman" w:hAnsi="Times New Roman" w:cs="Times New Roman"/>
          <w:color w:val="000000" w:themeColor="text1"/>
          <w:sz w:val="24"/>
          <w:szCs w:val="24"/>
        </w:rPr>
        <w:t xml:space="preserve">de </w:t>
      </w:r>
      <w:r w:rsidR="00FC1654" w:rsidRPr="00993B60">
        <w:rPr>
          <w:rFonts w:ascii="Times New Roman" w:hAnsi="Times New Roman" w:cs="Times New Roman"/>
          <w:color w:val="000000" w:themeColor="text1"/>
          <w:sz w:val="24"/>
          <w:szCs w:val="24"/>
        </w:rPr>
        <w:t>las que tienen mayor número de habitantes.</w:t>
      </w:r>
      <w:r w:rsidRPr="00993B60">
        <w:rPr>
          <w:rFonts w:ascii="Times New Roman" w:hAnsi="Times New Roman" w:cs="Times New Roman"/>
          <w:color w:val="000000" w:themeColor="text1"/>
          <w:sz w:val="24"/>
          <w:szCs w:val="24"/>
        </w:rPr>
        <w:t xml:space="preserve"> </w:t>
      </w:r>
    </w:p>
    <w:p w:rsidR="0054470C" w:rsidRDefault="0054470C" w:rsidP="00D74803">
      <w:pPr>
        <w:rPr>
          <w:rFonts w:ascii="Times New Roman" w:hAnsi="Times New Roman" w:cs="Times New Roman"/>
          <w:color w:val="000000" w:themeColor="text1"/>
          <w:sz w:val="24"/>
          <w:szCs w:val="24"/>
        </w:rPr>
      </w:pPr>
    </w:p>
    <w:p w:rsidR="0054470C" w:rsidRPr="0054470C" w:rsidRDefault="0054470C" w:rsidP="0054470C">
      <w:pPr>
        <w:jc w:val="center"/>
        <w:rPr>
          <w:rFonts w:ascii="Times New Roman" w:hAnsi="Times New Roman" w:cs="Times New Roman"/>
          <w:b/>
          <w:color w:val="000000" w:themeColor="text1"/>
          <w:sz w:val="24"/>
          <w:szCs w:val="24"/>
        </w:rPr>
      </w:pPr>
      <w:r w:rsidRPr="0054470C">
        <w:rPr>
          <w:rFonts w:ascii="Times New Roman" w:hAnsi="Times New Roman" w:cs="Times New Roman"/>
          <w:b/>
          <w:color w:val="000000" w:themeColor="text1"/>
          <w:sz w:val="24"/>
          <w:szCs w:val="24"/>
        </w:rPr>
        <w:t xml:space="preserve">América Latina y el Caribe: número de ciudades </w:t>
      </w:r>
      <w:r w:rsidRPr="0054470C">
        <w:rPr>
          <w:rFonts w:ascii="Times New Roman" w:hAnsi="Times New Roman" w:cs="Times New Roman"/>
          <w:b/>
          <w:color w:val="000000" w:themeColor="text1"/>
          <w:sz w:val="24"/>
          <w:szCs w:val="24"/>
        </w:rPr>
        <w:br/>
        <w:t>en cada categoría de tamaño, censo de 1950 a 2000</w:t>
      </w:r>
    </w:p>
    <w:tbl>
      <w:tblPr>
        <w:tblStyle w:val="Tablaconcuadrcula"/>
        <w:tblW w:w="0" w:type="auto"/>
        <w:tblLook w:val="04A0" w:firstRow="1" w:lastRow="0" w:firstColumn="1" w:lastColumn="0" w:noHBand="0" w:noVBand="1"/>
      </w:tblPr>
      <w:tblGrid>
        <w:gridCol w:w="1282"/>
        <w:gridCol w:w="1282"/>
        <w:gridCol w:w="1282"/>
        <w:gridCol w:w="1283"/>
        <w:gridCol w:w="1283"/>
        <w:gridCol w:w="1283"/>
        <w:gridCol w:w="1283"/>
      </w:tblGrid>
      <w:tr w:rsidR="00B866B4" w:rsidTr="00B866B4">
        <w:tc>
          <w:tcPr>
            <w:tcW w:w="1282" w:type="dxa"/>
          </w:tcPr>
          <w:p w:rsidR="00B866B4" w:rsidRDefault="00B866B4" w:rsidP="00D7480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Tamaño</w:t>
            </w:r>
          </w:p>
        </w:tc>
        <w:tc>
          <w:tcPr>
            <w:tcW w:w="1282" w:type="dxa"/>
          </w:tcPr>
          <w:p w:rsidR="00B866B4" w:rsidRDefault="00B866B4" w:rsidP="00D7480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1950</w:t>
            </w:r>
          </w:p>
        </w:tc>
        <w:tc>
          <w:tcPr>
            <w:tcW w:w="1282" w:type="dxa"/>
          </w:tcPr>
          <w:p w:rsidR="00B866B4" w:rsidRDefault="00B866B4" w:rsidP="00D7480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1960</w:t>
            </w:r>
          </w:p>
        </w:tc>
        <w:tc>
          <w:tcPr>
            <w:tcW w:w="1283" w:type="dxa"/>
          </w:tcPr>
          <w:p w:rsidR="00B866B4" w:rsidRDefault="00B866B4" w:rsidP="00D7480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1970</w:t>
            </w:r>
          </w:p>
        </w:tc>
        <w:tc>
          <w:tcPr>
            <w:tcW w:w="1283" w:type="dxa"/>
          </w:tcPr>
          <w:p w:rsidR="00B866B4" w:rsidRDefault="00B866B4" w:rsidP="00D7480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1980</w:t>
            </w:r>
          </w:p>
        </w:tc>
        <w:tc>
          <w:tcPr>
            <w:tcW w:w="1283" w:type="dxa"/>
          </w:tcPr>
          <w:p w:rsidR="00B866B4" w:rsidRDefault="00B866B4" w:rsidP="00D7480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1990</w:t>
            </w:r>
          </w:p>
        </w:tc>
        <w:tc>
          <w:tcPr>
            <w:tcW w:w="1283" w:type="dxa"/>
          </w:tcPr>
          <w:p w:rsidR="00B866B4" w:rsidRDefault="00B866B4" w:rsidP="00D7480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2000</w:t>
            </w:r>
          </w:p>
        </w:tc>
      </w:tr>
      <w:tr w:rsidR="00B866B4" w:rsidTr="00B866B4">
        <w:tc>
          <w:tcPr>
            <w:tcW w:w="1282" w:type="dxa"/>
          </w:tcPr>
          <w:p w:rsidR="00B866B4" w:rsidRDefault="00B866B4" w:rsidP="00D7480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1.000.000 o más</w:t>
            </w:r>
          </w:p>
        </w:tc>
        <w:tc>
          <w:tcPr>
            <w:tcW w:w="1282" w:type="dxa"/>
          </w:tcPr>
          <w:p w:rsidR="00B866B4" w:rsidRDefault="00B866B4" w:rsidP="00D7480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p>
        </w:tc>
        <w:tc>
          <w:tcPr>
            <w:tcW w:w="1282" w:type="dxa"/>
          </w:tcPr>
          <w:p w:rsidR="00B866B4" w:rsidRDefault="00B866B4" w:rsidP="00D7480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11</w:t>
            </w:r>
          </w:p>
        </w:tc>
        <w:tc>
          <w:tcPr>
            <w:tcW w:w="1283" w:type="dxa"/>
          </w:tcPr>
          <w:p w:rsidR="00B866B4" w:rsidRDefault="00B866B4" w:rsidP="00D7480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19</w:t>
            </w:r>
          </w:p>
        </w:tc>
        <w:tc>
          <w:tcPr>
            <w:tcW w:w="1283" w:type="dxa"/>
          </w:tcPr>
          <w:p w:rsidR="00B866B4" w:rsidRDefault="00B866B4" w:rsidP="00D7480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26</w:t>
            </w:r>
          </w:p>
        </w:tc>
        <w:tc>
          <w:tcPr>
            <w:tcW w:w="1283" w:type="dxa"/>
          </w:tcPr>
          <w:p w:rsidR="00B866B4" w:rsidRDefault="00B866B4" w:rsidP="00D7480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37</w:t>
            </w:r>
          </w:p>
        </w:tc>
        <w:tc>
          <w:tcPr>
            <w:tcW w:w="1283" w:type="dxa"/>
          </w:tcPr>
          <w:p w:rsidR="00B866B4" w:rsidRDefault="00B866B4" w:rsidP="00D7480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45</w:t>
            </w:r>
          </w:p>
        </w:tc>
      </w:tr>
      <w:tr w:rsidR="00B866B4" w:rsidTr="00B866B4">
        <w:tc>
          <w:tcPr>
            <w:tcW w:w="1282" w:type="dxa"/>
          </w:tcPr>
          <w:p w:rsidR="00B866B4" w:rsidRDefault="00B866B4" w:rsidP="00D7480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500.000 a 1.000.000 </w:t>
            </w:r>
          </w:p>
        </w:tc>
        <w:tc>
          <w:tcPr>
            <w:tcW w:w="1282" w:type="dxa"/>
          </w:tcPr>
          <w:p w:rsidR="00B866B4" w:rsidRDefault="00B866B4" w:rsidP="00D7480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w:t>
            </w:r>
          </w:p>
        </w:tc>
        <w:tc>
          <w:tcPr>
            <w:tcW w:w="1282" w:type="dxa"/>
          </w:tcPr>
          <w:p w:rsidR="00B866B4" w:rsidRDefault="00B866B4" w:rsidP="00D7480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13</w:t>
            </w:r>
          </w:p>
        </w:tc>
        <w:tc>
          <w:tcPr>
            <w:tcW w:w="1283" w:type="dxa"/>
          </w:tcPr>
          <w:p w:rsidR="00B866B4" w:rsidRDefault="00B866B4" w:rsidP="00D7480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17</w:t>
            </w:r>
          </w:p>
        </w:tc>
        <w:tc>
          <w:tcPr>
            <w:tcW w:w="1283" w:type="dxa"/>
          </w:tcPr>
          <w:p w:rsidR="00B866B4" w:rsidRDefault="00B866B4" w:rsidP="00D7480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25</w:t>
            </w:r>
          </w:p>
        </w:tc>
        <w:tc>
          <w:tcPr>
            <w:tcW w:w="1283" w:type="dxa"/>
          </w:tcPr>
          <w:p w:rsidR="00B866B4" w:rsidRDefault="00B866B4" w:rsidP="00D7480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32</w:t>
            </w:r>
          </w:p>
        </w:tc>
        <w:tc>
          <w:tcPr>
            <w:tcW w:w="1283" w:type="dxa"/>
          </w:tcPr>
          <w:p w:rsidR="00B866B4" w:rsidRDefault="00B866B4" w:rsidP="00D7480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40</w:t>
            </w:r>
          </w:p>
        </w:tc>
      </w:tr>
      <w:tr w:rsidR="00B866B4" w:rsidTr="00B866B4">
        <w:tc>
          <w:tcPr>
            <w:tcW w:w="1282" w:type="dxa"/>
          </w:tcPr>
          <w:p w:rsidR="00B866B4" w:rsidRDefault="00B866B4" w:rsidP="00D7480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100.000 a 500.000</w:t>
            </w:r>
          </w:p>
        </w:tc>
        <w:tc>
          <w:tcPr>
            <w:tcW w:w="1282" w:type="dxa"/>
          </w:tcPr>
          <w:p w:rsidR="00B866B4" w:rsidRDefault="00B866B4" w:rsidP="00D7480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51</w:t>
            </w:r>
          </w:p>
        </w:tc>
        <w:tc>
          <w:tcPr>
            <w:tcW w:w="1282" w:type="dxa"/>
          </w:tcPr>
          <w:p w:rsidR="00B866B4" w:rsidRDefault="00B866B4" w:rsidP="00D7480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75</w:t>
            </w:r>
          </w:p>
        </w:tc>
        <w:tc>
          <w:tcPr>
            <w:tcW w:w="1283" w:type="dxa"/>
          </w:tcPr>
          <w:p w:rsidR="00B866B4" w:rsidRDefault="00B866B4" w:rsidP="00D7480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132</w:t>
            </w:r>
          </w:p>
        </w:tc>
        <w:tc>
          <w:tcPr>
            <w:tcW w:w="1283" w:type="dxa"/>
          </w:tcPr>
          <w:p w:rsidR="00B866B4" w:rsidRDefault="00B866B4" w:rsidP="00D7480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191</w:t>
            </w:r>
          </w:p>
        </w:tc>
        <w:tc>
          <w:tcPr>
            <w:tcW w:w="1283" w:type="dxa"/>
          </w:tcPr>
          <w:p w:rsidR="00B866B4" w:rsidRDefault="00B866B4" w:rsidP="00D7480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224</w:t>
            </w:r>
          </w:p>
        </w:tc>
        <w:tc>
          <w:tcPr>
            <w:tcW w:w="1283" w:type="dxa"/>
          </w:tcPr>
          <w:p w:rsidR="00B866B4" w:rsidRDefault="00B866B4" w:rsidP="00D7480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276</w:t>
            </w:r>
          </w:p>
        </w:tc>
      </w:tr>
      <w:tr w:rsidR="00B866B4" w:rsidTr="00B866B4">
        <w:tc>
          <w:tcPr>
            <w:tcW w:w="1282" w:type="dxa"/>
          </w:tcPr>
          <w:p w:rsidR="00B866B4" w:rsidRDefault="00B866B4" w:rsidP="00D7480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50.000 a 100.000</w:t>
            </w:r>
          </w:p>
        </w:tc>
        <w:tc>
          <w:tcPr>
            <w:tcW w:w="1282" w:type="dxa"/>
          </w:tcPr>
          <w:p w:rsidR="00B866B4" w:rsidRDefault="00B866B4" w:rsidP="00D7480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62</w:t>
            </w:r>
          </w:p>
        </w:tc>
        <w:tc>
          <w:tcPr>
            <w:tcW w:w="1282" w:type="dxa"/>
          </w:tcPr>
          <w:p w:rsidR="00B866B4" w:rsidRDefault="00B866B4" w:rsidP="00D7480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111</w:t>
            </w:r>
          </w:p>
        </w:tc>
        <w:tc>
          <w:tcPr>
            <w:tcW w:w="1283" w:type="dxa"/>
          </w:tcPr>
          <w:p w:rsidR="00B866B4" w:rsidRDefault="00B866B4" w:rsidP="00D7480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154</w:t>
            </w:r>
          </w:p>
        </w:tc>
        <w:tc>
          <w:tcPr>
            <w:tcW w:w="1283" w:type="dxa"/>
          </w:tcPr>
          <w:p w:rsidR="00B866B4" w:rsidRDefault="00B866B4" w:rsidP="00B866B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197</w:t>
            </w:r>
          </w:p>
        </w:tc>
        <w:tc>
          <w:tcPr>
            <w:tcW w:w="1283" w:type="dxa"/>
          </w:tcPr>
          <w:p w:rsidR="00B866B4" w:rsidRDefault="00B866B4" w:rsidP="00D7480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294</w:t>
            </w:r>
          </w:p>
        </w:tc>
        <w:tc>
          <w:tcPr>
            <w:tcW w:w="1283" w:type="dxa"/>
          </w:tcPr>
          <w:p w:rsidR="00B866B4" w:rsidRDefault="00B866B4" w:rsidP="00D7480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378</w:t>
            </w:r>
          </w:p>
        </w:tc>
      </w:tr>
      <w:tr w:rsidR="00B866B4" w:rsidTr="00B866B4">
        <w:tc>
          <w:tcPr>
            <w:tcW w:w="1282" w:type="dxa"/>
          </w:tcPr>
          <w:p w:rsidR="00B866B4" w:rsidRDefault="00B866B4" w:rsidP="00D7480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20.000 a </w:t>
            </w:r>
            <w:r>
              <w:rPr>
                <w:rFonts w:ascii="Times New Roman" w:hAnsi="Times New Roman" w:cs="Times New Roman"/>
                <w:color w:val="000000" w:themeColor="text1"/>
                <w:sz w:val="24"/>
                <w:szCs w:val="24"/>
              </w:rPr>
              <w:lastRenderedPageBreak/>
              <w:t>50.000</w:t>
            </w:r>
          </w:p>
        </w:tc>
        <w:tc>
          <w:tcPr>
            <w:tcW w:w="1282" w:type="dxa"/>
          </w:tcPr>
          <w:p w:rsidR="00B866B4" w:rsidRDefault="00B866B4" w:rsidP="00D7480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190</w:t>
            </w:r>
          </w:p>
        </w:tc>
        <w:tc>
          <w:tcPr>
            <w:tcW w:w="1282" w:type="dxa"/>
          </w:tcPr>
          <w:p w:rsidR="00B866B4" w:rsidRDefault="00B866B4" w:rsidP="00D7480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307</w:t>
            </w:r>
          </w:p>
        </w:tc>
        <w:tc>
          <w:tcPr>
            <w:tcW w:w="1283" w:type="dxa"/>
          </w:tcPr>
          <w:p w:rsidR="00B866B4" w:rsidRDefault="00B866B4" w:rsidP="00D7480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446</w:t>
            </w:r>
          </w:p>
        </w:tc>
        <w:tc>
          <w:tcPr>
            <w:tcW w:w="1283" w:type="dxa"/>
          </w:tcPr>
          <w:p w:rsidR="00B866B4" w:rsidRDefault="00B866B4" w:rsidP="00D7480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627</w:t>
            </w:r>
          </w:p>
        </w:tc>
        <w:tc>
          <w:tcPr>
            <w:tcW w:w="1283" w:type="dxa"/>
          </w:tcPr>
          <w:p w:rsidR="00B866B4" w:rsidRDefault="00B866B4" w:rsidP="00D7480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831</w:t>
            </w:r>
          </w:p>
        </w:tc>
        <w:tc>
          <w:tcPr>
            <w:tcW w:w="1283" w:type="dxa"/>
          </w:tcPr>
          <w:p w:rsidR="00B866B4" w:rsidRDefault="00B866B4" w:rsidP="00D7480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1.112</w:t>
            </w:r>
          </w:p>
        </w:tc>
      </w:tr>
      <w:tr w:rsidR="00B866B4" w:rsidTr="00B866B4">
        <w:tc>
          <w:tcPr>
            <w:tcW w:w="1282" w:type="dxa"/>
          </w:tcPr>
          <w:p w:rsidR="00B866B4" w:rsidRDefault="00B866B4" w:rsidP="00B866B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Total ciudades con 20.000 o más</w:t>
            </w:r>
          </w:p>
        </w:tc>
        <w:tc>
          <w:tcPr>
            <w:tcW w:w="1282" w:type="dxa"/>
          </w:tcPr>
          <w:p w:rsidR="00B866B4" w:rsidRDefault="00B866B4" w:rsidP="00D7480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314</w:t>
            </w:r>
          </w:p>
        </w:tc>
        <w:tc>
          <w:tcPr>
            <w:tcW w:w="1282" w:type="dxa"/>
          </w:tcPr>
          <w:p w:rsidR="00B866B4" w:rsidRDefault="00B866B4" w:rsidP="00D7480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517</w:t>
            </w:r>
          </w:p>
        </w:tc>
        <w:tc>
          <w:tcPr>
            <w:tcW w:w="1283" w:type="dxa"/>
          </w:tcPr>
          <w:p w:rsidR="00B866B4" w:rsidRDefault="00B866B4" w:rsidP="00D7480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768</w:t>
            </w:r>
          </w:p>
        </w:tc>
        <w:tc>
          <w:tcPr>
            <w:tcW w:w="1283" w:type="dxa"/>
          </w:tcPr>
          <w:p w:rsidR="00B866B4" w:rsidRDefault="00B866B4" w:rsidP="00D7480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1.066</w:t>
            </w:r>
          </w:p>
        </w:tc>
        <w:tc>
          <w:tcPr>
            <w:tcW w:w="1283" w:type="dxa"/>
          </w:tcPr>
          <w:p w:rsidR="00B866B4" w:rsidRDefault="00B866B4" w:rsidP="00D7480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1.418</w:t>
            </w:r>
          </w:p>
        </w:tc>
        <w:tc>
          <w:tcPr>
            <w:tcW w:w="1283" w:type="dxa"/>
          </w:tcPr>
          <w:p w:rsidR="00B866B4" w:rsidRDefault="00B866B4" w:rsidP="00D7480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1.851</w:t>
            </w:r>
          </w:p>
        </w:tc>
      </w:tr>
    </w:tbl>
    <w:p w:rsidR="00B866B4" w:rsidRDefault="0054470C" w:rsidP="00D7480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Fuente: Revista Latinoamericana de Población, 2009</w:t>
      </w:r>
    </w:p>
    <w:p w:rsidR="00947FC5" w:rsidRDefault="00947FC5" w:rsidP="00D74803">
      <w:pPr>
        <w:rPr>
          <w:rFonts w:ascii="Times New Roman" w:hAnsi="Times New Roman" w:cs="Times New Roman"/>
          <w:color w:val="000000" w:themeColor="text1"/>
          <w:sz w:val="24"/>
          <w:szCs w:val="24"/>
        </w:rPr>
      </w:pPr>
    </w:p>
    <w:p w:rsidR="007D111F" w:rsidRPr="00993B60" w:rsidRDefault="009D7EB3" w:rsidP="00D74803">
      <w:pPr>
        <w:rPr>
          <w:rFonts w:ascii="Times New Roman" w:hAnsi="Times New Roman" w:cs="Times New Roman"/>
          <w:color w:val="000000" w:themeColor="text1"/>
          <w:sz w:val="24"/>
          <w:szCs w:val="24"/>
        </w:rPr>
      </w:pPr>
      <w:r w:rsidRPr="00993B60">
        <w:rPr>
          <w:rFonts w:ascii="Times New Roman" w:hAnsi="Times New Roman" w:cs="Times New Roman"/>
          <w:color w:val="000000" w:themeColor="text1"/>
          <w:sz w:val="24"/>
          <w:szCs w:val="24"/>
        </w:rPr>
        <w:t>Al mismo tiempo, en nuestro continente se encuentran también algunas de las ciudades más grandes del mundo, como Río de Janeiro o Ciudad de México.</w:t>
      </w:r>
      <w:r w:rsidR="00FC1654" w:rsidRPr="00993B60">
        <w:rPr>
          <w:rFonts w:ascii="Times New Roman" w:hAnsi="Times New Roman" w:cs="Times New Roman"/>
          <w:color w:val="000000" w:themeColor="text1"/>
          <w:sz w:val="24"/>
          <w:szCs w:val="24"/>
        </w:rPr>
        <w:t xml:space="preserve"> </w:t>
      </w:r>
    </w:p>
    <w:p w:rsidR="00826E41" w:rsidRPr="00993B60" w:rsidRDefault="00826E41" w:rsidP="00826E41">
      <w:pPr>
        <w:rPr>
          <w:rFonts w:ascii="Times New Roman" w:hAnsi="Times New Roman" w:cs="Times New Roman"/>
          <w:color w:val="000000" w:themeColor="text1"/>
          <w:sz w:val="24"/>
          <w:szCs w:val="24"/>
        </w:rPr>
      </w:pPr>
    </w:p>
    <w:p w:rsidR="00826E41" w:rsidRPr="00993B60" w:rsidRDefault="00826E41" w:rsidP="00826E41">
      <w:pPr>
        <w:rPr>
          <w:rFonts w:ascii="Times New Roman" w:hAnsi="Times New Roman" w:cs="Times New Roman"/>
          <w:color w:val="000000" w:themeColor="text1"/>
          <w:sz w:val="24"/>
          <w:szCs w:val="24"/>
        </w:rPr>
      </w:pPr>
    </w:p>
    <w:p w:rsidR="00826E41" w:rsidRPr="00993B60" w:rsidRDefault="00826E41" w:rsidP="00826E41">
      <w:pPr>
        <w:rPr>
          <w:rFonts w:ascii="Times New Roman" w:hAnsi="Times New Roman" w:cs="Times New Roman"/>
          <w:color w:val="000000" w:themeColor="text1"/>
          <w:sz w:val="24"/>
          <w:szCs w:val="24"/>
        </w:rPr>
      </w:pPr>
      <w:r w:rsidRPr="00993B60">
        <w:rPr>
          <w:rFonts w:ascii="Times New Roman" w:hAnsi="Times New Roman" w:cs="Times New Roman"/>
          <w:color w:val="000000" w:themeColor="text1"/>
          <w:sz w:val="24"/>
          <w:szCs w:val="24"/>
          <w:highlight w:val="yellow"/>
        </w:rPr>
        <w:t xml:space="preserve">Desde mediados del siglo veinte, América Latina y el Caribe han pasado de ser una región predominantemente rural para convertirse en un territorio donde la mayoría de la población vive en asentamientos considerados estadísticamente como </w:t>
      </w:r>
      <w:proofErr w:type="spellStart"/>
      <w:r w:rsidRPr="00993B60">
        <w:rPr>
          <w:rFonts w:ascii="Times New Roman" w:hAnsi="Times New Roman" w:cs="Times New Roman"/>
          <w:color w:val="000000" w:themeColor="text1"/>
          <w:sz w:val="24"/>
          <w:szCs w:val="24"/>
          <w:highlight w:val="yellow"/>
        </w:rPr>
        <w:t>urbanos.v</w:t>
      </w:r>
      <w:proofErr w:type="spellEnd"/>
    </w:p>
    <w:p w:rsidR="00EE5847" w:rsidRPr="00993B60" w:rsidRDefault="00EE5847" w:rsidP="00826E41">
      <w:pPr>
        <w:rPr>
          <w:rFonts w:ascii="Times New Roman" w:hAnsi="Times New Roman" w:cs="Times New Roman"/>
          <w:color w:val="000000" w:themeColor="text1"/>
          <w:sz w:val="24"/>
          <w:szCs w:val="24"/>
        </w:rPr>
      </w:pPr>
    </w:p>
    <w:p w:rsidR="00724CCE" w:rsidRPr="00993B60" w:rsidRDefault="00724CCE" w:rsidP="00EE5847">
      <w:pPr>
        <w:rPr>
          <w:rFonts w:ascii="Times New Roman" w:hAnsi="Times New Roman" w:cs="Times New Roman"/>
          <w:color w:val="000000" w:themeColor="text1"/>
          <w:sz w:val="24"/>
          <w:szCs w:val="24"/>
        </w:rPr>
      </w:pPr>
      <w:r w:rsidRPr="00993B60">
        <w:rPr>
          <w:rFonts w:ascii="Times New Roman" w:hAnsi="Times New Roman" w:cs="Times New Roman"/>
          <w:color w:val="000000" w:themeColor="text1"/>
          <w:sz w:val="24"/>
          <w:szCs w:val="24"/>
        </w:rPr>
        <w:t>ACTIVIDAD</w:t>
      </w:r>
    </w:p>
    <w:p w:rsidR="00724CCE" w:rsidRPr="00993B60" w:rsidRDefault="00724CCE" w:rsidP="00EE5847">
      <w:pPr>
        <w:rPr>
          <w:rFonts w:ascii="Times New Roman" w:hAnsi="Times New Roman" w:cs="Times New Roman"/>
          <w:color w:val="000000" w:themeColor="text1"/>
          <w:sz w:val="24"/>
          <w:szCs w:val="24"/>
        </w:rPr>
      </w:pPr>
      <w:r w:rsidRPr="00993B60">
        <w:rPr>
          <w:rFonts w:ascii="Times New Roman" w:hAnsi="Times New Roman" w:cs="Times New Roman"/>
          <w:color w:val="000000" w:themeColor="text1"/>
          <w:sz w:val="24"/>
          <w:szCs w:val="24"/>
        </w:rPr>
        <w:t>LA POBLACION URBANA HA CRECIDO MÁS RAPIDAMENTE QUE LA POBLACIÓN TOTAL.</w:t>
      </w:r>
    </w:p>
    <w:p w:rsidR="00EE5847" w:rsidRPr="00993B60" w:rsidRDefault="00EE5847" w:rsidP="00EE5847">
      <w:pPr>
        <w:rPr>
          <w:rFonts w:ascii="Times New Roman" w:hAnsi="Times New Roman" w:cs="Times New Roman"/>
          <w:color w:val="000000" w:themeColor="text1"/>
          <w:sz w:val="24"/>
          <w:szCs w:val="24"/>
        </w:rPr>
      </w:pPr>
      <w:r w:rsidRPr="00993B60">
        <w:rPr>
          <w:rFonts w:ascii="Times New Roman" w:hAnsi="Times New Roman" w:cs="Times New Roman"/>
          <w:color w:val="000000" w:themeColor="text1"/>
          <w:sz w:val="24"/>
          <w:szCs w:val="24"/>
        </w:rPr>
        <w:t xml:space="preserve">CRECIMIENTO DE LA POBLACIÓN </w:t>
      </w:r>
      <w:proofErr w:type="spellStart"/>
      <w:r w:rsidRPr="00993B60">
        <w:rPr>
          <w:rFonts w:ascii="Times New Roman" w:hAnsi="Times New Roman" w:cs="Times New Roman"/>
          <w:color w:val="000000" w:themeColor="text1"/>
          <w:sz w:val="24"/>
          <w:szCs w:val="24"/>
        </w:rPr>
        <w:t>uRBANA</w:t>
      </w:r>
      <w:proofErr w:type="spellEnd"/>
      <w:r w:rsidRPr="00993B60">
        <w:rPr>
          <w:rFonts w:ascii="Times New Roman" w:hAnsi="Times New Roman" w:cs="Times New Roman"/>
          <w:color w:val="000000" w:themeColor="text1"/>
          <w:sz w:val="24"/>
          <w:szCs w:val="24"/>
        </w:rPr>
        <w:t xml:space="preserve"> y NACIONAL (1950-2010)</w:t>
      </w:r>
    </w:p>
    <w:p w:rsidR="00EE5847" w:rsidRPr="00993B60" w:rsidRDefault="00EE5847" w:rsidP="00EE5847">
      <w:pPr>
        <w:rPr>
          <w:rFonts w:ascii="Times New Roman" w:hAnsi="Times New Roman" w:cs="Times New Roman"/>
          <w:color w:val="000000" w:themeColor="text1"/>
          <w:sz w:val="24"/>
          <w:szCs w:val="24"/>
        </w:rPr>
      </w:pPr>
      <w:r w:rsidRPr="00993B60">
        <w:rPr>
          <w:rFonts w:ascii="Times New Roman" w:hAnsi="Times New Roman" w:cs="Times New Roman"/>
          <w:color w:val="000000" w:themeColor="text1"/>
          <w:sz w:val="24"/>
          <w:szCs w:val="24"/>
        </w:rPr>
        <w:t>Año</w:t>
      </w:r>
    </w:p>
    <w:p w:rsidR="00EE5847" w:rsidRPr="00993B60" w:rsidRDefault="00EE5847" w:rsidP="00EE5847">
      <w:pPr>
        <w:rPr>
          <w:rFonts w:ascii="Times New Roman" w:hAnsi="Times New Roman" w:cs="Times New Roman"/>
          <w:color w:val="000000" w:themeColor="text1"/>
          <w:sz w:val="24"/>
          <w:szCs w:val="24"/>
        </w:rPr>
      </w:pPr>
      <w:r w:rsidRPr="00993B60">
        <w:rPr>
          <w:rFonts w:ascii="Times New Roman" w:hAnsi="Times New Roman" w:cs="Times New Roman"/>
          <w:color w:val="000000" w:themeColor="text1"/>
          <w:sz w:val="24"/>
          <w:szCs w:val="24"/>
        </w:rPr>
        <w:t>Crecimiento ' urbano anual (%)</w:t>
      </w:r>
    </w:p>
    <w:p w:rsidR="00EE5847" w:rsidRPr="00993B60" w:rsidRDefault="00EE5847" w:rsidP="00EE5847">
      <w:pPr>
        <w:rPr>
          <w:rFonts w:ascii="Times New Roman" w:hAnsi="Times New Roman" w:cs="Times New Roman"/>
          <w:color w:val="000000" w:themeColor="text1"/>
          <w:sz w:val="24"/>
          <w:szCs w:val="24"/>
        </w:rPr>
      </w:pPr>
      <w:r w:rsidRPr="00993B60">
        <w:rPr>
          <w:rFonts w:ascii="Times New Roman" w:hAnsi="Times New Roman" w:cs="Times New Roman"/>
          <w:color w:val="000000" w:themeColor="text1"/>
          <w:sz w:val="24"/>
          <w:szCs w:val="24"/>
        </w:rPr>
        <w:t>Crecimiento nacional anual (%) 1950-1955 4,4 2,7 1960-1965 4,4 2,8 1970-1975 3,8 2,4 1980-1985 3,0 2,1 1990-1995 2,4 1,7 2000-2005 1,9 1,3 2005-2010 1,7 1,2</w:t>
      </w:r>
    </w:p>
    <w:p w:rsidR="00EE5847" w:rsidRPr="00993B60" w:rsidRDefault="00EE5847" w:rsidP="00EE5847">
      <w:pPr>
        <w:rPr>
          <w:rFonts w:ascii="Times New Roman" w:hAnsi="Times New Roman" w:cs="Times New Roman"/>
          <w:color w:val="000000" w:themeColor="text1"/>
          <w:sz w:val="24"/>
          <w:szCs w:val="24"/>
        </w:rPr>
      </w:pPr>
      <w:r w:rsidRPr="00993B60">
        <w:rPr>
          <w:rFonts w:ascii="Times New Roman" w:hAnsi="Times New Roman" w:cs="Times New Roman"/>
          <w:color w:val="000000" w:themeColor="text1"/>
          <w:sz w:val="24"/>
          <w:szCs w:val="24"/>
        </w:rPr>
        <w:t>Fuente: CEPAL.</w:t>
      </w:r>
    </w:p>
    <w:p w:rsidR="00EA3EA9" w:rsidRPr="00993B60" w:rsidRDefault="00EA3EA9" w:rsidP="00EE5847">
      <w:pPr>
        <w:rPr>
          <w:rFonts w:ascii="Times New Roman" w:hAnsi="Times New Roman" w:cs="Times New Roman"/>
          <w:color w:val="000000" w:themeColor="text1"/>
          <w:sz w:val="24"/>
          <w:szCs w:val="24"/>
        </w:rPr>
      </w:pPr>
    </w:p>
    <w:p w:rsidR="00EA3EA9" w:rsidRPr="00993B60" w:rsidRDefault="00EA3EA9" w:rsidP="00EE5847">
      <w:pPr>
        <w:rPr>
          <w:rFonts w:ascii="Times New Roman" w:hAnsi="Times New Roman" w:cs="Times New Roman"/>
          <w:color w:val="000000" w:themeColor="text1"/>
          <w:sz w:val="24"/>
          <w:szCs w:val="24"/>
        </w:rPr>
      </w:pPr>
    </w:p>
    <w:sectPr w:rsidR="00EA3EA9" w:rsidRPr="00993B60">
      <w:head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6C98" w:rsidRDefault="00DA6C98" w:rsidP="00331E22">
      <w:pPr>
        <w:spacing w:after="0" w:line="240" w:lineRule="auto"/>
      </w:pPr>
      <w:r>
        <w:separator/>
      </w:r>
    </w:p>
  </w:endnote>
  <w:endnote w:type="continuationSeparator" w:id="0">
    <w:p w:rsidR="00DA6C98" w:rsidRDefault="00DA6C98" w:rsidP="00331E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6C98" w:rsidRDefault="00DA6C98" w:rsidP="00331E22">
      <w:pPr>
        <w:spacing w:after="0" w:line="240" w:lineRule="auto"/>
      </w:pPr>
      <w:r>
        <w:separator/>
      </w:r>
    </w:p>
  </w:footnote>
  <w:footnote w:type="continuationSeparator" w:id="0">
    <w:p w:rsidR="00DA6C98" w:rsidRDefault="00DA6C98" w:rsidP="00331E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3779" w:rsidRDefault="000B3779" w:rsidP="00331E22">
    <w:pPr>
      <w:pStyle w:val="Encabezado"/>
    </w:pPr>
    <w:r w:rsidRPr="00E76A5A">
      <w:rPr>
        <w:rFonts w:ascii="Times" w:hAnsi="Times"/>
        <w:sz w:val="20"/>
        <w:szCs w:val="20"/>
        <w:highlight w:val="yellow"/>
      </w:rPr>
      <w:t>GUION CS_09_</w:t>
    </w:r>
    <w:r>
      <w:rPr>
        <w:rFonts w:ascii="Times" w:hAnsi="Times"/>
        <w:sz w:val="20"/>
        <w:szCs w:val="20"/>
        <w:highlight w:val="yellow"/>
      </w:rPr>
      <w:t>03</w:t>
    </w:r>
    <w:r w:rsidRPr="00E76A5A">
      <w:rPr>
        <w:rFonts w:ascii="Times" w:hAnsi="Times"/>
        <w:sz w:val="20"/>
        <w:szCs w:val="20"/>
        <w:highlight w:val="yellow"/>
      </w:rPr>
      <w:t>_CO]</w:t>
    </w:r>
    <w:r w:rsidRPr="00E76A5A">
      <w:rPr>
        <w:rFonts w:ascii="Times" w:hAnsi="Times"/>
        <w:sz w:val="20"/>
        <w:szCs w:val="20"/>
      </w:rPr>
      <w:t xml:space="preserve"> Guión </w:t>
    </w:r>
    <w:r>
      <w:rPr>
        <w:rFonts w:ascii="Times" w:hAnsi="Times"/>
        <w:sz w:val="20"/>
        <w:szCs w:val="20"/>
      </w:rPr>
      <w:t>3</w:t>
    </w:r>
    <w:r w:rsidRPr="00E76A5A">
      <w:rPr>
        <w:rFonts w:ascii="Times" w:hAnsi="Times"/>
        <w:sz w:val="20"/>
        <w:szCs w:val="20"/>
      </w:rPr>
      <w:t xml:space="preserve">. </w:t>
    </w:r>
    <w:r>
      <w:rPr>
        <w:b/>
        <w:sz w:val="22"/>
        <w:szCs w:val="22"/>
      </w:rPr>
      <w:t>América Latina en la primera mitad del siglo XX</w:t>
    </w:r>
  </w:p>
  <w:p w:rsidR="000B3779" w:rsidRDefault="000B3779">
    <w:pPr>
      <w:pStyle w:val="Encabezado"/>
    </w:pPr>
  </w:p>
  <w:p w:rsidR="000B3779" w:rsidRDefault="000B377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7C4158"/>
    <w:multiLevelType w:val="hybridMultilevel"/>
    <w:tmpl w:val="3D2E76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1F663FCB"/>
    <w:multiLevelType w:val="hybridMultilevel"/>
    <w:tmpl w:val="05E2FD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295C63CB"/>
    <w:multiLevelType w:val="hybridMultilevel"/>
    <w:tmpl w:val="6EE81C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2D7A5121"/>
    <w:multiLevelType w:val="hybridMultilevel"/>
    <w:tmpl w:val="97AC419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4F5E1E58"/>
    <w:multiLevelType w:val="hybridMultilevel"/>
    <w:tmpl w:val="6F8E32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4F6C27C0"/>
    <w:multiLevelType w:val="hybridMultilevel"/>
    <w:tmpl w:val="58CCE4B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6">
    <w:nsid w:val="5F34163E"/>
    <w:multiLevelType w:val="hybridMultilevel"/>
    <w:tmpl w:val="B91CEBF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7">
    <w:nsid w:val="632853F8"/>
    <w:multiLevelType w:val="hybridMultilevel"/>
    <w:tmpl w:val="14F2D6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7511538D"/>
    <w:multiLevelType w:val="hybridMultilevel"/>
    <w:tmpl w:val="42B0B8A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8"/>
  </w:num>
  <w:num w:numId="2">
    <w:abstractNumId w:val="1"/>
  </w:num>
  <w:num w:numId="3">
    <w:abstractNumId w:val="3"/>
  </w:num>
  <w:num w:numId="4">
    <w:abstractNumId w:val="7"/>
  </w:num>
  <w:num w:numId="5">
    <w:abstractNumId w:val="2"/>
  </w:num>
  <w:num w:numId="6">
    <w:abstractNumId w:val="6"/>
  </w:num>
  <w:num w:numId="7">
    <w:abstractNumId w:val="4"/>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2CF2"/>
    <w:rsid w:val="0000374C"/>
    <w:rsid w:val="00007B8C"/>
    <w:rsid w:val="00021F59"/>
    <w:rsid w:val="0002634E"/>
    <w:rsid w:val="00034E5E"/>
    <w:rsid w:val="00054DDC"/>
    <w:rsid w:val="00064828"/>
    <w:rsid w:val="0006614C"/>
    <w:rsid w:val="0008029B"/>
    <w:rsid w:val="00081BDB"/>
    <w:rsid w:val="00095E37"/>
    <w:rsid w:val="00096607"/>
    <w:rsid w:val="000B3779"/>
    <w:rsid w:val="000C29E3"/>
    <w:rsid w:val="000C4F91"/>
    <w:rsid w:val="000E387B"/>
    <w:rsid w:val="000E5CCF"/>
    <w:rsid w:val="000F0110"/>
    <w:rsid w:val="000F19F6"/>
    <w:rsid w:val="000F5198"/>
    <w:rsid w:val="00104990"/>
    <w:rsid w:val="001052EC"/>
    <w:rsid w:val="001075D3"/>
    <w:rsid w:val="00107776"/>
    <w:rsid w:val="00125894"/>
    <w:rsid w:val="001269CA"/>
    <w:rsid w:val="00136869"/>
    <w:rsid w:val="00143B7C"/>
    <w:rsid w:val="00174AA2"/>
    <w:rsid w:val="001775A0"/>
    <w:rsid w:val="00184651"/>
    <w:rsid w:val="00194F48"/>
    <w:rsid w:val="001A2CF2"/>
    <w:rsid w:val="001D7438"/>
    <w:rsid w:val="001E289F"/>
    <w:rsid w:val="001F3F57"/>
    <w:rsid w:val="001F4548"/>
    <w:rsid w:val="00201EE3"/>
    <w:rsid w:val="002070D0"/>
    <w:rsid w:val="00231C14"/>
    <w:rsid w:val="00233D43"/>
    <w:rsid w:val="00242B80"/>
    <w:rsid w:val="00245DE9"/>
    <w:rsid w:val="00251AA3"/>
    <w:rsid w:val="002602E4"/>
    <w:rsid w:val="00262D14"/>
    <w:rsid w:val="00276AF8"/>
    <w:rsid w:val="00280D95"/>
    <w:rsid w:val="00284286"/>
    <w:rsid w:val="002A4F3E"/>
    <w:rsid w:val="002E3C84"/>
    <w:rsid w:val="002E54EF"/>
    <w:rsid w:val="002F5B2D"/>
    <w:rsid w:val="002F7D82"/>
    <w:rsid w:val="00301DBA"/>
    <w:rsid w:val="0030596E"/>
    <w:rsid w:val="003078AB"/>
    <w:rsid w:val="00312A3D"/>
    <w:rsid w:val="00315041"/>
    <w:rsid w:val="00331E22"/>
    <w:rsid w:val="003514F7"/>
    <w:rsid w:val="00362DED"/>
    <w:rsid w:val="003864B2"/>
    <w:rsid w:val="003916BC"/>
    <w:rsid w:val="00394341"/>
    <w:rsid w:val="00394DA6"/>
    <w:rsid w:val="003A07EC"/>
    <w:rsid w:val="003A0DF8"/>
    <w:rsid w:val="003E5FC2"/>
    <w:rsid w:val="003F1193"/>
    <w:rsid w:val="004276D6"/>
    <w:rsid w:val="004305B3"/>
    <w:rsid w:val="0043247C"/>
    <w:rsid w:val="00445CB5"/>
    <w:rsid w:val="00456086"/>
    <w:rsid w:val="00461317"/>
    <w:rsid w:val="004613CD"/>
    <w:rsid w:val="00475094"/>
    <w:rsid w:val="0048788D"/>
    <w:rsid w:val="004A6167"/>
    <w:rsid w:val="004C3081"/>
    <w:rsid w:val="004E1286"/>
    <w:rsid w:val="004E4589"/>
    <w:rsid w:val="004F4483"/>
    <w:rsid w:val="0051037C"/>
    <w:rsid w:val="005106AE"/>
    <w:rsid w:val="00525404"/>
    <w:rsid w:val="00531217"/>
    <w:rsid w:val="00535277"/>
    <w:rsid w:val="0054470C"/>
    <w:rsid w:val="00547931"/>
    <w:rsid w:val="005765D4"/>
    <w:rsid w:val="00597A3A"/>
    <w:rsid w:val="005A65F9"/>
    <w:rsid w:val="005B7088"/>
    <w:rsid w:val="005C6E4C"/>
    <w:rsid w:val="005D372D"/>
    <w:rsid w:val="005E18BF"/>
    <w:rsid w:val="005F339A"/>
    <w:rsid w:val="006035D5"/>
    <w:rsid w:val="0060576C"/>
    <w:rsid w:val="00645D06"/>
    <w:rsid w:val="0065624B"/>
    <w:rsid w:val="00656362"/>
    <w:rsid w:val="00674CCE"/>
    <w:rsid w:val="00676551"/>
    <w:rsid w:val="00682E9C"/>
    <w:rsid w:val="00684592"/>
    <w:rsid w:val="00694460"/>
    <w:rsid w:val="00695E47"/>
    <w:rsid w:val="006A204F"/>
    <w:rsid w:val="006A4BB3"/>
    <w:rsid w:val="006D4F2B"/>
    <w:rsid w:val="00700AEC"/>
    <w:rsid w:val="00705615"/>
    <w:rsid w:val="007133B2"/>
    <w:rsid w:val="00724CCE"/>
    <w:rsid w:val="00735BF8"/>
    <w:rsid w:val="00766C84"/>
    <w:rsid w:val="00793CA1"/>
    <w:rsid w:val="007A2BED"/>
    <w:rsid w:val="007A6277"/>
    <w:rsid w:val="007B4D7B"/>
    <w:rsid w:val="007B6721"/>
    <w:rsid w:val="007C19F1"/>
    <w:rsid w:val="007C57B9"/>
    <w:rsid w:val="007D02DF"/>
    <w:rsid w:val="007D111F"/>
    <w:rsid w:val="007D6805"/>
    <w:rsid w:val="007E15FA"/>
    <w:rsid w:val="007E6181"/>
    <w:rsid w:val="007E7C27"/>
    <w:rsid w:val="00810D24"/>
    <w:rsid w:val="00826E41"/>
    <w:rsid w:val="00827F27"/>
    <w:rsid w:val="008728BE"/>
    <w:rsid w:val="00881600"/>
    <w:rsid w:val="00881768"/>
    <w:rsid w:val="008979BD"/>
    <w:rsid w:val="008C3058"/>
    <w:rsid w:val="008D698B"/>
    <w:rsid w:val="00914FC2"/>
    <w:rsid w:val="00924614"/>
    <w:rsid w:val="009448C3"/>
    <w:rsid w:val="00947FC5"/>
    <w:rsid w:val="00952F97"/>
    <w:rsid w:val="00972400"/>
    <w:rsid w:val="00972F7A"/>
    <w:rsid w:val="009767C7"/>
    <w:rsid w:val="0097718F"/>
    <w:rsid w:val="00977D9C"/>
    <w:rsid w:val="00990F9C"/>
    <w:rsid w:val="00993A11"/>
    <w:rsid w:val="00993B60"/>
    <w:rsid w:val="0099692A"/>
    <w:rsid w:val="009B5435"/>
    <w:rsid w:val="009C442F"/>
    <w:rsid w:val="009C5257"/>
    <w:rsid w:val="009D7136"/>
    <w:rsid w:val="009D7EB3"/>
    <w:rsid w:val="009E261A"/>
    <w:rsid w:val="009E74B5"/>
    <w:rsid w:val="00A020DF"/>
    <w:rsid w:val="00A11EFE"/>
    <w:rsid w:val="00A24149"/>
    <w:rsid w:val="00A246B0"/>
    <w:rsid w:val="00A35422"/>
    <w:rsid w:val="00A43019"/>
    <w:rsid w:val="00A43CA0"/>
    <w:rsid w:val="00A50AEA"/>
    <w:rsid w:val="00A554B1"/>
    <w:rsid w:val="00A579D0"/>
    <w:rsid w:val="00A62CA9"/>
    <w:rsid w:val="00A7497C"/>
    <w:rsid w:val="00A84EA5"/>
    <w:rsid w:val="00A91178"/>
    <w:rsid w:val="00AA5F43"/>
    <w:rsid w:val="00AB0C10"/>
    <w:rsid w:val="00AC2B82"/>
    <w:rsid w:val="00AD302F"/>
    <w:rsid w:val="00AF1421"/>
    <w:rsid w:val="00AF511F"/>
    <w:rsid w:val="00AF5316"/>
    <w:rsid w:val="00AF612A"/>
    <w:rsid w:val="00B268CE"/>
    <w:rsid w:val="00B35CE6"/>
    <w:rsid w:val="00B53F0F"/>
    <w:rsid w:val="00B62381"/>
    <w:rsid w:val="00B634A3"/>
    <w:rsid w:val="00B866B4"/>
    <w:rsid w:val="00BA1C19"/>
    <w:rsid w:val="00BC1BAE"/>
    <w:rsid w:val="00BC51E7"/>
    <w:rsid w:val="00BC530A"/>
    <w:rsid w:val="00BC60C6"/>
    <w:rsid w:val="00BD03C3"/>
    <w:rsid w:val="00BD7EC9"/>
    <w:rsid w:val="00C10C4B"/>
    <w:rsid w:val="00C12D3A"/>
    <w:rsid w:val="00C14493"/>
    <w:rsid w:val="00C20F5D"/>
    <w:rsid w:val="00C26D64"/>
    <w:rsid w:val="00C35BE6"/>
    <w:rsid w:val="00C510C6"/>
    <w:rsid w:val="00C550D8"/>
    <w:rsid w:val="00C56F9D"/>
    <w:rsid w:val="00C60A57"/>
    <w:rsid w:val="00C84F97"/>
    <w:rsid w:val="00C87EDA"/>
    <w:rsid w:val="00C91F2B"/>
    <w:rsid w:val="00C9326E"/>
    <w:rsid w:val="00C95366"/>
    <w:rsid w:val="00C97923"/>
    <w:rsid w:val="00CA4292"/>
    <w:rsid w:val="00CB1741"/>
    <w:rsid w:val="00CB17D7"/>
    <w:rsid w:val="00CB78AB"/>
    <w:rsid w:val="00CD1AD2"/>
    <w:rsid w:val="00CD40E2"/>
    <w:rsid w:val="00CF7E3A"/>
    <w:rsid w:val="00D1195D"/>
    <w:rsid w:val="00D14A01"/>
    <w:rsid w:val="00D225AD"/>
    <w:rsid w:val="00D42397"/>
    <w:rsid w:val="00D437D8"/>
    <w:rsid w:val="00D72453"/>
    <w:rsid w:val="00D74803"/>
    <w:rsid w:val="00D915F5"/>
    <w:rsid w:val="00D94496"/>
    <w:rsid w:val="00DA0EB7"/>
    <w:rsid w:val="00DA6C98"/>
    <w:rsid w:val="00DA7A14"/>
    <w:rsid w:val="00DC48C9"/>
    <w:rsid w:val="00DD0404"/>
    <w:rsid w:val="00DD1645"/>
    <w:rsid w:val="00E12C1D"/>
    <w:rsid w:val="00E13FCE"/>
    <w:rsid w:val="00E16C2F"/>
    <w:rsid w:val="00E264ED"/>
    <w:rsid w:val="00E31E04"/>
    <w:rsid w:val="00E32C3E"/>
    <w:rsid w:val="00E45244"/>
    <w:rsid w:val="00E47BE0"/>
    <w:rsid w:val="00E50EC2"/>
    <w:rsid w:val="00E55B27"/>
    <w:rsid w:val="00E57E8D"/>
    <w:rsid w:val="00E75982"/>
    <w:rsid w:val="00E9326C"/>
    <w:rsid w:val="00E96837"/>
    <w:rsid w:val="00EA3EA9"/>
    <w:rsid w:val="00EB7DFC"/>
    <w:rsid w:val="00EC0687"/>
    <w:rsid w:val="00ED182B"/>
    <w:rsid w:val="00ED6A26"/>
    <w:rsid w:val="00EE5847"/>
    <w:rsid w:val="00EF5A8F"/>
    <w:rsid w:val="00F009F0"/>
    <w:rsid w:val="00F04E4E"/>
    <w:rsid w:val="00F1430F"/>
    <w:rsid w:val="00F25386"/>
    <w:rsid w:val="00F3454C"/>
    <w:rsid w:val="00F525B8"/>
    <w:rsid w:val="00F53269"/>
    <w:rsid w:val="00F63AB1"/>
    <w:rsid w:val="00F70793"/>
    <w:rsid w:val="00F72BF3"/>
    <w:rsid w:val="00F72E69"/>
    <w:rsid w:val="00F7380D"/>
    <w:rsid w:val="00F94745"/>
    <w:rsid w:val="00F9741A"/>
    <w:rsid w:val="00FA4708"/>
    <w:rsid w:val="00FA6D53"/>
    <w:rsid w:val="00FB17D1"/>
    <w:rsid w:val="00FC00C5"/>
    <w:rsid w:val="00FC1654"/>
    <w:rsid w:val="00FC3367"/>
    <w:rsid w:val="00FC3632"/>
    <w:rsid w:val="00FC3EFD"/>
    <w:rsid w:val="00FC41A6"/>
    <w:rsid w:val="00FF19C6"/>
    <w:rsid w:val="00FF5D3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A2CF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A2CF2"/>
    <w:rPr>
      <w:rFonts w:ascii="Tahoma" w:hAnsi="Tahoma" w:cs="Tahoma"/>
      <w:sz w:val="16"/>
      <w:szCs w:val="16"/>
    </w:rPr>
  </w:style>
  <w:style w:type="character" w:styleId="Hipervnculo">
    <w:name w:val="Hyperlink"/>
    <w:basedOn w:val="Fuentedeprrafopredeter"/>
    <w:uiPriority w:val="99"/>
    <w:unhideWhenUsed/>
    <w:rsid w:val="001A2CF2"/>
    <w:rPr>
      <w:color w:val="0000FF" w:themeColor="hyperlink"/>
      <w:u w:val="single"/>
    </w:rPr>
  </w:style>
  <w:style w:type="character" w:customStyle="1" w:styleId="lemmavariantref1">
    <w:name w:val="lemmavariantref1"/>
    <w:basedOn w:val="Fuentedeprrafopredeter"/>
    <w:rsid w:val="001A2CF2"/>
    <w:rPr>
      <w:vanish w:val="0"/>
      <w:webHidden w:val="0"/>
      <w:specVanish w:val="0"/>
    </w:rPr>
  </w:style>
  <w:style w:type="character" w:customStyle="1" w:styleId="titencemm-11">
    <w:name w:val="titencemm-11"/>
    <w:basedOn w:val="Fuentedeprrafopredeter"/>
    <w:rsid w:val="001A2CF2"/>
    <w:rPr>
      <w:b/>
      <w:bCs/>
      <w:i w:val="0"/>
      <w:iCs w:val="0"/>
      <w:vanish w:val="0"/>
      <w:webHidden w:val="0"/>
      <w:color w:val="002952"/>
      <w:sz w:val="21"/>
      <w:szCs w:val="21"/>
      <w:specVanish w:val="0"/>
    </w:rPr>
  </w:style>
  <w:style w:type="character" w:customStyle="1" w:styleId="cursiva1">
    <w:name w:val="cursiva1"/>
    <w:basedOn w:val="Fuentedeprrafopredeter"/>
    <w:rsid w:val="001A2CF2"/>
    <w:rPr>
      <w:i/>
      <w:iCs/>
    </w:rPr>
  </w:style>
  <w:style w:type="character" w:customStyle="1" w:styleId="titencemm-21">
    <w:name w:val="titencemm-21"/>
    <w:basedOn w:val="Fuentedeprrafopredeter"/>
    <w:rsid w:val="001A2CF2"/>
    <w:rPr>
      <w:b/>
      <w:bCs/>
      <w:vanish w:val="0"/>
      <w:webHidden w:val="0"/>
      <w:specVanish w:val="0"/>
    </w:rPr>
  </w:style>
  <w:style w:type="character" w:customStyle="1" w:styleId="verde4">
    <w:name w:val="verde4"/>
    <w:basedOn w:val="Fuentedeprrafopredeter"/>
    <w:rsid w:val="001A2CF2"/>
    <w:rPr>
      <w:color w:val="5C7B79"/>
    </w:rPr>
  </w:style>
  <w:style w:type="character" w:customStyle="1" w:styleId="titencemm-31">
    <w:name w:val="titencemm-31"/>
    <w:basedOn w:val="Fuentedeprrafopredeter"/>
    <w:rsid w:val="00BD03C3"/>
    <w:rPr>
      <w:b/>
      <w:bCs/>
      <w:vanish w:val="0"/>
      <w:webHidden w:val="0"/>
      <w:color w:val="5C7B79"/>
      <w:sz w:val="18"/>
      <w:szCs w:val="18"/>
      <w:specVanish w:val="0"/>
    </w:rPr>
  </w:style>
  <w:style w:type="paragraph" w:customStyle="1" w:styleId="photo1">
    <w:name w:val="photo1"/>
    <w:basedOn w:val="Normal"/>
    <w:rsid w:val="00BD03C3"/>
    <w:pPr>
      <w:spacing w:before="45" w:after="75" w:line="240" w:lineRule="auto"/>
      <w:jc w:val="center"/>
    </w:pPr>
    <w:rPr>
      <w:rFonts w:ascii="Times New Roman" w:eastAsia="Times New Roman" w:hAnsi="Times New Roman" w:cs="Times New Roman"/>
      <w:sz w:val="16"/>
      <w:szCs w:val="16"/>
      <w:lang w:eastAsia="es-CO"/>
    </w:rPr>
  </w:style>
  <w:style w:type="character" w:customStyle="1" w:styleId="titentry1">
    <w:name w:val="titentry1"/>
    <w:basedOn w:val="Fuentedeprrafopredeter"/>
    <w:rsid w:val="00BD03C3"/>
    <w:rPr>
      <w:rFonts w:ascii="Georgia" w:hAnsi="Georgia" w:hint="default"/>
      <w:b w:val="0"/>
      <w:bCs w:val="0"/>
      <w:strike w:val="0"/>
      <w:dstrike w:val="0"/>
      <w:color w:val="002952"/>
      <w:sz w:val="36"/>
      <w:szCs w:val="36"/>
      <w:u w:val="none"/>
      <w:effect w:val="none"/>
    </w:rPr>
  </w:style>
  <w:style w:type="character" w:customStyle="1" w:styleId="remision">
    <w:name w:val="remision"/>
    <w:basedOn w:val="Fuentedeprrafopredeter"/>
    <w:rsid w:val="00BD03C3"/>
  </w:style>
  <w:style w:type="character" w:customStyle="1" w:styleId="oblique1">
    <w:name w:val="oblique1"/>
    <w:basedOn w:val="Fuentedeprrafopredeter"/>
    <w:rsid w:val="00BD03C3"/>
    <w:rPr>
      <w:i/>
      <w:iCs/>
    </w:rPr>
  </w:style>
  <w:style w:type="character" w:customStyle="1" w:styleId="epigrafe1">
    <w:name w:val="epigrafe1"/>
    <w:basedOn w:val="Fuentedeprrafopredeter"/>
    <w:rsid w:val="007C19F1"/>
    <w:rPr>
      <w:color w:val="002952"/>
      <w:sz w:val="16"/>
      <w:szCs w:val="16"/>
    </w:rPr>
  </w:style>
  <w:style w:type="character" w:customStyle="1" w:styleId="siglo">
    <w:name w:val="siglo"/>
    <w:basedOn w:val="Fuentedeprrafopredeter"/>
    <w:rsid w:val="007C19F1"/>
  </w:style>
  <w:style w:type="character" w:customStyle="1" w:styleId="caps1">
    <w:name w:val="caps1"/>
    <w:basedOn w:val="Fuentedeprrafopredeter"/>
    <w:rsid w:val="007C19F1"/>
    <w:rPr>
      <w:caps/>
    </w:rPr>
  </w:style>
  <w:style w:type="paragraph" w:styleId="Encabezado">
    <w:name w:val="header"/>
    <w:basedOn w:val="Normal"/>
    <w:link w:val="EncabezadoCar"/>
    <w:uiPriority w:val="99"/>
    <w:unhideWhenUsed/>
    <w:rsid w:val="00331E22"/>
    <w:pPr>
      <w:tabs>
        <w:tab w:val="center" w:pos="4252"/>
        <w:tab w:val="right" w:pos="8504"/>
      </w:tabs>
      <w:spacing w:after="0" w:line="240" w:lineRule="auto"/>
    </w:pPr>
    <w:rPr>
      <w:rFonts w:ascii="Times New Roman" w:eastAsia="Times New Roman" w:hAnsi="Times New Roman" w:cs="Times New Roman"/>
      <w:sz w:val="24"/>
      <w:szCs w:val="24"/>
      <w:lang w:eastAsia="es-CO"/>
    </w:rPr>
  </w:style>
  <w:style w:type="character" w:customStyle="1" w:styleId="EncabezadoCar">
    <w:name w:val="Encabezado Car"/>
    <w:basedOn w:val="Fuentedeprrafopredeter"/>
    <w:link w:val="Encabezado"/>
    <w:uiPriority w:val="99"/>
    <w:rsid w:val="00331E22"/>
    <w:rPr>
      <w:rFonts w:ascii="Times New Roman" w:eastAsia="Times New Roman" w:hAnsi="Times New Roman" w:cs="Times New Roman"/>
      <w:sz w:val="24"/>
      <w:szCs w:val="24"/>
      <w:lang w:eastAsia="es-CO"/>
    </w:rPr>
  </w:style>
  <w:style w:type="table" w:styleId="Tablaconcuadrcula">
    <w:name w:val="Table Grid"/>
    <w:basedOn w:val="Tablanormal"/>
    <w:rsid w:val="00331E22"/>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iedepgina">
    <w:name w:val="footer"/>
    <w:basedOn w:val="Normal"/>
    <w:link w:val="PiedepginaCar"/>
    <w:uiPriority w:val="99"/>
    <w:unhideWhenUsed/>
    <w:rsid w:val="00331E2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31E22"/>
  </w:style>
  <w:style w:type="paragraph" w:styleId="Sinespaciado">
    <w:name w:val="No Spacing"/>
    <w:uiPriority w:val="1"/>
    <w:qFormat/>
    <w:rsid w:val="00881600"/>
    <w:pPr>
      <w:spacing w:after="0" w:line="240" w:lineRule="auto"/>
    </w:pPr>
  </w:style>
  <w:style w:type="paragraph" w:styleId="Prrafodelista">
    <w:name w:val="List Paragraph"/>
    <w:basedOn w:val="Normal"/>
    <w:uiPriority w:val="34"/>
    <w:qFormat/>
    <w:rsid w:val="00FC3EFD"/>
    <w:pPr>
      <w:ind w:left="720"/>
      <w:contextualSpacing/>
    </w:pPr>
  </w:style>
  <w:style w:type="character" w:customStyle="1" w:styleId="st">
    <w:name w:val="st"/>
    <w:basedOn w:val="Fuentedeprrafopredeter"/>
    <w:rsid w:val="00A43019"/>
  </w:style>
  <w:style w:type="character" w:customStyle="1" w:styleId="verde1">
    <w:name w:val="verde1"/>
    <w:basedOn w:val="Fuentedeprrafopredeter"/>
    <w:rsid w:val="00ED6A26"/>
    <w:rPr>
      <w:color w:val="002952"/>
    </w:rPr>
  </w:style>
  <w:style w:type="character" w:customStyle="1" w:styleId="un">
    <w:name w:val="un"/>
    <w:basedOn w:val="Fuentedeprrafopredeter"/>
    <w:rsid w:val="00ED182B"/>
  </w:style>
  <w:style w:type="character" w:styleId="Hipervnculovisitado">
    <w:name w:val="FollowedHyperlink"/>
    <w:basedOn w:val="Fuentedeprrafopredeter"/>
    <w:uiPriority w:val="99"/>
    <w:semiHidden/>
    <w:unhideWhenUsed/>
    <w:rsid w:val="006D4F2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A2CF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A2CF2"/>
    <w:rPr>
      <w:rFonts w:ascii="Tahoma" w:hAnsi="Tahoma" w:cs="Tahoma"/>
      <w:sz w:val="16"/>
      <w:szCs w:val="16"/>
    </w:rPr>
  </w:style>
  <w:style w:type="character" w:styleId="Hipervnculo">
    <w:name w:val="Hyperlink"/>
    <w:basedOn w:val="Fuentedeprrafopredeter"/>
    <w:uiPriority w:val="99"/>
    <w:unhideWhenUsed/>
    <w:rsid w:val="001A2CF2"/>
    <w:rPr>
      <w:color w:val="0000FF" w:themeColor="hyperlink"/>
      <w:u w:val="single"/>
    </w:rPr>
  </w:style>
  <w:style w:type="character" w:customStyle="1" w:styleId="lemmavariantref1">
    <w:name w:val="lemmavariantref1"/>
    <w:basedOn w:val="Fuentedeprrafopredeter"/>
    <w:rsid w:val="001A2CF2"/>
    <w:rPr>
      <w:vanish w:val="0"/>
      <w:webHidden w:val="0"/>
      <w:specVanish w:val="0"/>
    </w:rPr>
  </w:style>
  <w:style w:type="character" w:customStyle="1" w:styleId="titencemm-11">
    <w:name w:val="titencemm-11"/>
    <w:basedOn w:val="Fuentedeprrafopredeter"/>
    <w:rsid w:val="001A2CF2"/>
    <w:rPr>
      <w:b/>
      <w:bCs/>
      <w:i w:val="0"/>
      <w:iCs w:val="0"/>
      <w:vanish w:val="0"/>
      <w:webHidden w:val="0"/>
      <w:color w:val="002952"/>
      <w:sz w:val="21"/>
      <w:szCs w:val="21"/>
      <w:specVanish w:val="0"/>
    </w:rPr>
  </w:style>
  <w:style w:type="character" w:customStyle="1" w:styleId="cursiva1">
    <w:name w:val="cursiva1"/>
    <w:basedOn w:val="Fuentedeprrafopredeter"/>
    <w:rsid w:val="001A2CF2"/>
    <w:rPr>
      <w:i/>
      <w:iCs/>
    </w:rPr>
  </w:style>
  <w:style w:type="character" w:customStyle="1" w:styleId="titencemm-21">
    <w:name w:val="titencemm-21"/>
    <w:basedOn w:val="Fuentedeprrafopredeter"/>
    <w:rsid w:val="001A2CF2"/>
    <w:rPr>
      <w:b/>
      <w:bCs/>
      <w:vanish w:val="0"/>
      <w:webHidden w:val="0"/>
      <w:specVanish w:val="0"/>
    </w:rPr>
  </w:style>
  <w:style w:type="character" w:customStyle="1" w:styleId="verde4">
    <w:name w:val="verde4"/>
    <w:basedOn w:val="Fuentedeprrafopredeter"/>
    <w:rsid w:val="001A2CF2"/>
    <w:rPr>
      <w:color w:val="5C7B79"/>
    </w:rPr>
  </w:style>
  <w:style w:type="character" w:customStyle="1" w:styleId="titencemm-31">
    <w:name w:val="titencemm-31"/>
    <w:basedOn w:val="Fuentedeprrafopredeter"/>
    <w:rsid w:val="00BD03C3"/>
    <w:rPr>
      <w:b/>
      <w:bCs/>
      <w:vanish w:val="0"/>
      <w:webHidden w:val="0"/>
      <w:color w:val="5C7B79"/>
      <w:sz w:val="18"/>
      <w:szCs w:val="18"/>
      <w:specVanish w:val="0"/>
    </w:rPr>
  </w:style>
  <w:style w:type="paragraph" w:customStyle="1" w:styleId="photo1">
    <w:name w:val="photo1"/>
    <w:basedOn w:val="Normal"/>
    <w:rsid w:val="00BD03C3"/>
    <w:pPr>
      <w:spacing w:before="45" w:after="75" w:line="240" w:lineRule="auto"/>
      <w:jc w:val="center"/>
    </w:pPr>
    <w:rPr>
      <w:rFonts w:ascii="Times New Roman" w:eastAsia="Times New Roman" w:hAnsi="Times New Roman" w:cs="Times New Roman"/>
      <w:sz w:val="16"/>
      <w:szCs w:val="16"/>
      <w:lang w:eastAsia="es-CO"/>
    </w:rPr>
  </w:style>
  <w:style w:type="character" w:customStyle="1" w:styleId="titentry1">
    <w:name w:val="titentry1"/>
    <w:basedOn w:val="Fuentedeprrafopredeter"/>
    <w:rsid w:val="00BD03C3"/>
    <w:rPr>
      <w:rFonts w:ascii="Georgia" w:hAnsi="Georgia" w:hint="default"/>
      <w:b w:val="0"/>
      <w:bCs w:val="0"/>
      <w:strike w:val="0"/>
      <w:dstrike w:val="0"/>
      <w:color w:val="002952"/>
      <w:sz w:val="36"/>
      <w:szCs w:val="36"/>
      <w:u w:val="none"/>
      <w:effect w:val="none"/>
    </w:rPr>
  </w:style>
  <w:style w:type="character" w:customStyle="1" w:styleId="remision">
    <w:name w:val="remision"/>
    <w:basedOn w:val="Fuentedeprrafopredeter"/>
    <w:rsid w:val="00BD03C3"/>
  </w:style>
  <w:style w:type="character" w:customStyle="1" w:styleId="oblique1">
    <w:name w:val="oblique1"/>
    <w:basedOn w:val="Fuentedeprrafopredeter"/>
    <w:rsid w:val="00BD03C3"/>
    <w:rPr>
      <w:i/>
      <w:iCs/>
    </w:rPr>
  </w:style>
  <w:style w:type="character" w:customStyle="1" w:styleId="epigrafe1">
    <w:name w:val="epigrafe1"/>
    <w:basedOn w:val="Fuentedeprrafopredeter"/>
    <w:rsid w:val="007C19F1"/>
    <w:rPr>
      <w:color w:val="002952"/>
      <w:sz w:val="16"/>
      <w:szCs w:val="16"/>
    </w:rPr>
  </w:style>
  <w:style w:type="character" w:customStyle="1" w:styleId="siglo">
    <w:name w:val="siglo"/>
    <w:basedOn w:val="Fuentedeprrafopredeter"/>
    <w:rsid w:val="007C19F1"/>
  </w:style>
  <w:style w:type="character" w:customStyle="1" w:styleId="caps1">
    <w:name w:val="caps1"/>
    <w:basedOn w:val="Fuentedeprrafopredeter"/>
    <w:rsid w:val="007C19F1"/>
    <w:rPr>
      <w:caps/>
    </w:rPr>
  </w:style>
  <w:style w:type="paragraph" w:styleId="Encabezado">
    <w:name w:val="header"/>
    <w:basedOn w:val="Normal"/>
    <w:link w:val="EncabezadoCar"/>
    <w:uiPriority w:val="99"/>
    <w:unhideWhenUsed/>
    <w:rsid w:val="00331E22"/>
    <w:pPr>
      <w:tabs>
        <w:tab w:val="center" w:pos="4252"/>
        <w:tab w:val="right" w:pos="8504"/>
      </w:tabs>
      <w:spacing w:after="0" w:line="240" w:lineRule="auto"/>
    </w:pPr>
    <w:rPr>
      <w:rFonts w:ascii="Times New Roman" w:eastAsia="Times New Roman" w:hAnsi="Times New Roman" w:cs="Times New Roman"/>
      <w:sz w:val="24"/>
      <w:szCs w:val="24"/>
      <w:lang w:eastAsia="es-CO"/>
    </w:rPr>
  </w:style>
  <w:style w:type="character" w:customStyle="1" w:styleId="EncabezadoCar">
    <w:name w:val="Encabezado Car"/>
    <w:basedOn w:val="Fuentedeprrafopredeter"/>
    <w:link w:val="Encabezado"/>
    <w:uiPriority w:val="99"/>
    <w:rsid w:val="00331E22"/>
    <w:rPr>
      <w:rFonts w:ascii="Times New Roman" w:eastAsia="Times New Roman" w:hAnsi="Times New Roman" w:cs="Times New Roman"/>
      <w:sz w:val="24"/>
      <w:szCs w:val="24"/>
      <w:lang w:eastAsia="es-CO"/>
    </w:rPr>
  </w:style>
  <w:style w:type="table" w:styleId="Tablaconcuadrcula">
    <w:name w:val="Table Grid"/>
    <w:basedOn w:val="Tablanormal"/>
    <w:rsid w:val="00331E22"/>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iedepgina">
    <w:name w:val="footer"/>
    <w:basedOn w:val="Normal"/>
    <w:link w:val="PiedepginaCar"/>
    <w:uiPriority w:val="99"/>
    <w:unhideWhenUsed/>
    <w:rsid w:val="00331E2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31E22"/>
  </w:style>
  <w:style w:type="paragraph" w:styleId="Sinespaciado">
    <w:name w:val="No Spacing"/>
    <w:uiPriority w:val="1"/>
    <w:qFormat/>
    <w:rsid w:val="00881600"/>
    <w:pPr>
      <w:spacing w:after="0" w:line="240" w:lineRule="auto"/>
    </w:pPr>
  </w:style>
  <w:style w:type="paragraph" w:styleId="Prrafodelista">
    <w:name w:val="List Paragraph"/>
    <w:basedOn w:val="Normal"/>
    <w:uiPriority w:val="34"/>
    <w:qFormat/>
    <w:rsid w:val="00FC3EFD"/>
    <w:pPr>
      <w:ind w:left="720"/>
      <w:contextualSpacing/>
    </w:pPr>
  </w:style>
  <w:style w:type="character" w:customStyle="1" w:styleId="st">
    <w:name w:val="st"/>
    <w:basedOn w:val="Fuentedeprrafopredeter"/>
    <w:rsid w:val="00A43019"/>
  </w:style>
  <w:style w:type="character" w:customStyle="1" w:styleId="verde1">
    <w:name w:val="verde1"/>
    <w:basedOn w:val="Fuentedeprrafopredeter"/>
    <w:rsid w:val="00ED6A26"/>
    <w:rPr>
      <w:color w:val="002952"/>
    </w:rPr>
  </w:style>
  <w:style w:type="character" w:customStyle="1" w:styleId="un">
    <w:name w:val="un"/>
    <w:basedOn w:val="Fuentedeprrafopredeter"/>
    <w:rsid w:val="00ED182B"/>
  </w:style>
  <w:style w:type="character" w:styleId="Hipervnculovisitado">
    <w:name w:val="FollowedHyperlink"/>
    <w:basedOn w:val="Fuentedeprrafopredeter"/>
    <w:uiPriority w:val="99"/>
    <w:semiHidden/>
    <w:unhideWhenUsed/>
    <w:rsid w:val="006D4F2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3475">
      <w:bodyDiv w:val="1"/>
      <w:marLeft w:val="0"/>
      <w:marRight w:val="0"/>
      <w:marTop w:val="0"/>
      <w:marBottom w:val="0"/>
      <w:divBdr>
        <w:top w:val="none" w:sz="0" w:space="0" w:color="auto"/>
        <w:left w:val="none" w:sz="0" w:space="0" w:color="auto"/>
        <w:bottom w:val="none" w:sz="0" w:space="0" w:color="auto"/>
        <w:right w:val="none" w:sz="0" w:space="0" w:color="auto"/>
      </w:divBdr>
      <w:divsChild>
        <w:div w:id="2070227473">
          <w:marLeft w:val="0"/>
          <w:marRight w:val="0"/>
          <w:marTop w:val="0"/>
          <w:marBottom w:val="0"/>
          <w:divBdr>
            <w:top w:val="none" w:sz="0" w:space="0" w:color="auto"/>
            <w:left w:val="none" w:sz="0" w:space="0" w:color="auto"/>
            <w:bottom w:val="none" w:sz="0" w:space="0" w:color="auto"/>
            <w:right w:val="none" w:sz="0" w:space="0" w:color="auto"/>
          </w:divBdr>
          <w:divsChild>
            <w:div w:id="2076925381">
              <w:marLeft w:val="0"/>
              <w:marRight w:val="0"/>
              <w:marTop w:val="240"/>
              <w:marBottom w:val="120"/>
              <w:divBdr>
                <w:top w:val="none" w:sz="0" w:space="0" w:color="auto"/>
                <w:left w:val="none" w:sz="0" w:space="0" w:color="auto"/>
                <w:bottom w:val="none" w:sz="0" w:space="0" w:color="auto"/>
                <w:right w:val="none" w:sz="0" w:space="0" w:color="auto"/>
              </w:divBdr>
            </w:div>
            <w:div w:id="1681926053">
              <w:marLeft w:val="0"/>
              <w:marRight w:val="0"/>
              <w:marTop w:val="240"/>
              <w:marBottom w:val="120"/>
              <w:divBdr>
                <w:top w:val="none" w:sz="0" w:space="0" w:color="auto"/>
                <w:left w:val="none" w:sz="0" w:space="0" w:color="auto"/>
                <w:bottom w:val="none" w:sz="0" w:space="0" w:color="auto"/>
                <w:right w:val="none" w:sz="0" w:space="0" w:color="auto"/>
              </w:divBdr>
            </w:div>
          </w:divsChild>
        </w:div>
      </w:divsChild>
    </w:div>
    <w:div w:id="45110008">
      <w:bodyDiv w:val="1"/>
      <w:marLeft w:val="0"/>
      <w:marRight w:val="0"/>
      <w:marTop w:val="0"/>
      <w:marBottom w:val="0"/>
      <w:divBdr>
        <w:top w:val="none" w:sz="0" w:space="0" w:color="auto"/>
        <w:left w:val="none" w:sz="0" w:space="0" w:color="auto"/>
        <w:bottom w:val="none" w:sz="0" w:space="0" w:color="auto"/>
        <w:right w:val="none" w:sz="0" w:space="0" w:color="auto"/>
      </w:divBdr>
      <w:divsChild>
        <w:div w:id="1445736152">
          <w:marLeft w:val="0"/>
          <w:marRight w:val="0"/>
          <w:marTop w:val="0"/>
          <w:marBottom w:val="0"/>
          <w:divBdr>
            <w:top w:val="none" w:sz="0" w:space="0" w:color="auto"/>
            <w:left w:val="none" w:sz="0" w:space="0" w:color="auto"/>
            <w:bottom w:val="none" w:sz="0" w:space="0" w:color="auto"/>
            <w:right w:val="none" w:sz="0" w:space="0" w:color="auto"/>
          </w:divBdr>
          <w:divsChild>
            <w:div w:id="662052776">
              <w:marLeft w:val="0"/>
              <w:marRight w:val="0"/>
              <w:marTop w:val="0"/>
              <w:marBottom w:val="0"/>
              <w:divBdr>
                <w:top w:val="none" w:sz="0" w:space="0" w:color="auto"/>
                <w:left w:val="none" w:sz="0" w:space="0" w:color="auto"/>
                <w:bottom w:val="none" w:sz="0" w:space="0" w:color="auto"/>
                <w:right w:val="none" w:sz="0" w:space="0" w:color="auto"/>
              </w:divBdr>
            </w:div>
            <w:div w:id="96677376">
              <w:marLeft w:val="0"/>
              <w:marRight w:val="0"/>
              <w:marTop w:val="240"/>
              <w:marBottom w:val="120"/>
              <w:divBdr>
                <w:top w:val="none" w:sz="0" w:space="0" w:color="auto"/>
                <w:left w:val="none" w:sz="0" w:space="0" w:color="auto"/>
                <w:bottom w:val="none" w:sz="0" w:space="0" w:color="auto"/>
                <w:right w:val="none" w:sz="0" w:space="0" w:color="auto"/>
              </w:divBdr>
            </w:div>
          </w:divsChild>
        </w:div>
      </w:divsChild>
    </w:div>
    <w:div w:id="174661862">
      <w:bodyDiv w:val="1"/>
      <w:marLeft w:val="180"/>
      <w:marRight w:val="0"/>
      <w:marTop w:val="0"/>
      <w:marBottom w:val="0"/>
      <w:divBdr>
        <w:top w:val="none" w:sz="0" w:space="0" w:color="auto"/>
        <w:left w:val="none" w:sz="0" w:space="0" w:color="auto"/>
        <w:bottom w:val="none" w:sz="0" w:space="0" w:color="auto"/>
        <w:right w:val="none" w:sz="0" w:space="0" w:color="auto"/>
      </w:divBdr>
      <w:divsChild>
        <w:div w:id="710882027">
          <w:marLeft w:val="0"/>
          <w:marRight w:val="0"/>
          <w:marTop w:val="0"/>
          <w:marBottom w:val="0"/>
          <w:divBdr>
            <w:top w:val="none" w:sz="0" w:space="0" w:color="auto"/>
            <w:left w:val="none" w:sz="0" w:space="0" w:color="auto"/>
            <w:bottom w:val="none" w:sz="0" w:space="0" w:color="auto"/>
            <w:right w:val="none" w:sz="0" w:space="0" w:color="auto"/>
          </w:divBdr>
          <w:divsChild>
            <w:div w:id="765658221">
              <w:marLeft w:val="0"/>
              <w:marRight w:val="0"/>
              <w:marTop w:val="0"/>
              <w:marBottom w:val="0"/>
              <w:divBdr>
                <w:top w:val="none" w:sz="0" w:space="0" w:color="auto"/>
                <w:left w:val="none" w:sz="0" w:space="0" w:color="auto"/>
                <w:bottom w:val="none" w:sz="0" w:space="0" w:color="auto"/>
                <w:right w:val="none" w:sz="0" w:space="0" w:color="auto"/>
              </w:divBdr>
            </w:div>
            <w:div w:id="1576626293">
              <w:marLeft w:val="0"/>
              <w:marRight w:val="0"/>
              <w:marTop w:val="0"/>
              <w:marBottom w:val="0"/>
              <w:divBdr>
                <w:top w:val="none" w:sz="0" w:space="0" w:color="auto"/>
                <w:left w:val="none" w:sz="0" w:space="0" w:color="auto"/>
                <w:bottom w:val="none" w:sz="0" w:space="0" w:color="auto"/>
                <w:right w:val="none" w:sz="0" w:space="0" w:color="auto"/>
              </w:divBdr>
            </w:div>
            <w:div w:id="1966345962">
              <w:marLeft w:val="0"/>
              <w:marRight w:val="0"/>
              <w:marTop w:val="0"/>
              <w:marBottom w:val="0"/>
              <w:divBdr>
                <w:top w:val="none" w:sz="0" w:space="0" w:color="auto"/>
                <w:left w:val="none" w:sz="0" w:space="0" w:color="auto"/>
                <w:bottom w:val="none" w:sz="0" w:space="0" w:color="auto"/>
                <w:right w:val="none" w:sz="0" w:space="0" w:color="auto"/>
              </w:divBdr>
            </w:div>
            <w:div w:id="85473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78051">
      <w:bodyDiv w:val="1"/>
      <w:marLeft w:val="0"/>
      <w:marRight w:val="0"/>
      <w:marTop w:val="0"/>
      <w:marBottom w:val="0"/>
      <w:divBdr>
        <w:top w:val="none" w:sz="0" w:space="0" w:color="auto"/>
        <w:left w:val="none" w:sz="0" w:space="0" w:color="auto"/>
        <w:bottom w:val="none" w:sz="0" w:space="0" w:color="auto"/>
        <w:right w:val="none" w:sz="0" w:space="0" w:color="auto"/>
      </w:divBdr>
      <w:divsChild>
        <w:div w:id="765730728">
          <w:marLeft w:val="0"/>
          <w:marRight w:val="0"/>
          <w:marTop w:val="0"/>
          <w:marBottom w:val="0"/>
          <w:divBdr>
            <w:top w:val="none" w:sz="0" w:space="0" w:color="auto"/>
            <w:left w:val="none" w:sz="0" w:space="0" w:color="auto"/>
            <w:bottom w:val="none" w:sz="0" w:space="0" w:color="auto"/>
            <w:right w:val="none" w:sz="0" w:space="0" w:color="auto"/>
          </w:divBdr>
          <w:divsChild>
            <w:div w:id="358894719">
              <w:marLeft w:val="0"/>
              <w:marRight w:val="0"/>
              <w:marTop w:val="0"/>
              <w:marBottom w:val="0"/>
              <w:divBdr>
                <w:top w:val="none" w:sz="0" w:space="0" w:color="auto"/>
                <w:left w:val="none" w:sz="0" w:space="0" w:color="auto"/>
                <w:bottom w:val="none" w:sz="0" w:space="0" w:color="auto"/>
                <w:right w:val="none" w:sz="0" w:space="0" w:color="auto"/>
              </w:divBdr>
            </w:div>
            <w:div w:id="136236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037342">
      <w:bodyDiv w:val="1"/>
      <w:marLeft w:val="180"/>
      <w:marRight w:val="0"/>
      <w:marTop w:val="0"/>
      <w:marBottom w:val="0"/>
      <w:divBdr>
        <w:top w:val="none" w:sz="0" w:space="0" w:color="auto"/>
        <w:left w:val="none" w:sz="0" w:space="0" w:color="auto"/>
        <w:bottom w:val="none" w:sz="0" w:space="0" w:color="auto"/>
        <w:right w:val="none" w:sz="0" w:space="0" w:color="auto"/>
      </w:divBdr>
      <w:divsChild>
        <w:div w:id="1441342889">
          <w:marLeft w:val="0"/>
          <w:marRight w:val="0"/>
          <w:marTop w:val="0"/>
          <w:marBottom w:val="0"/>
          <w:divBdr>
            <w:top w:val="none" w:sz="0" w:space="0" w:color="auto"/>
            <w:left w:val="none" w:sz="0" w:space="0" w:color="auto"/>
            <w:bottom w:val="none" w:sz="0" w:space="0" w:color="auto"/>
            <w:right w:val="none" w:sz="0" w:space="0" w:color="auto"/>
          </w:divBdr>
          <w:divsChild>
            <w:div w:id="697199276">
              <w:marLeft w:val="0"/>
              <w:marRight w:val="0"/>
              <w:marTop w:val="0"/>
              <w:marBottom w:val="0"/>
              <w:divBdr>
                <w:top w:val="none" w:sz="0" w:space="0" w:color="auto"/>
                <w:left w:val="none" w:sz="0" w:space="0" w:color="auto"/>
                <w:bottom w:val="none" w:sz="0" w:space="0" w:color="auto"/>
                <w:right w:val="none" w:sz="0" w:space="0" w:color="auto"/>
              </w:divBdr>
            </w:div>
            <w:div w:id="2020303150">
              <w:marLeft w:val="0"/>
              <w:marRight w:val="0"/>
              <w:marTop w:val="0"/>
              <w:marBottom w:val="0"/>
              <w:divBdr>
                <w:top w:val="none" w:sz="0" w:space="0" w:color="auto"/>
                <w:left w:val="none" w:sz="0" w:space="0" w:color="auto"/>
                <w:bottom w:val="none" w:sz="0" w:space="0" w:color="auto"/>
                <w:right w:val="none" w:sz="0" w:space="0" w:color="auto"/>
              </w:divBdr>
            </w:div>
            <w:div w:id="1109860386">
              <w:marLeft w:val="0"/>
              <w:marRight w:val="0"/>
              <w:marTop w:val="0"/>
              <w:marBottom w:val="0"/>
              <w:divBdr>
                <w:top w:val="none" w:sz="0" w:space="0" w:color="auto"/>
                <w:left w:val="none" w:sz="0" w:space="0" w:color="auto"/>
                <w:bottom w:val="none" w:sz="0" w:space="0" w:color="auto"/>
                <w:right w:val="none" w:sz="0" w:space="0" w:color="auto"/>
              </w:divBdr>
            </w:div>
            <w:div w:id="1044477028">
              <w:marLeft w:val="0"/>
              <w:marRight w:val="0"/>
              <w:marTop w:val="0"/>
              <w:marBottom w:val="0"/>
              <w:divBdr>
                <w:top w:val="none" w:sz="0" w:space="0" w:color="auto"/>
                <w:left w:val="none" w:sz="0" w:space="0" w:color="auto"/>
                <w:bottom w:val="none" w:sz="0" w:space="0" w:color="auto"/>
                <w:right w:val="none" w:sz="0" w:space="0" w:color="auto"/>
              </w:divBdr>
            </w:div>
            <w:div w:id="94727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024060">
      <w:bodyDiv w:val="1"/>
      <w:marLeft w:val="180"/>
      <w:marRight w:val="0"/>
      <w:marTop w:val="0"/>
      <w:marBottom w:val="0"/>
      <w:divBdr>
        <w:top w:val="none" w:sz="0" w:space="0" w:color="auto"/>
        <w:left w:val="none" w:sz="0" w:space="0" w:color="auto"/>
        <w:bottom w:val="none" w:sz="0" w:space="0" w:color="auto"/>
        <w:right w:val="none" w:sz="0" w:space="0" w:color="auto"/>
      </w:divBdr>
      <w:divsChild>
        <w:div w:id="703748253">
          <w:marLeft w:val="0"/>
          <w:marRight w:val="0"/>
          <w:marTop w:val="0"/>
          <w:marBottom w:val="0"/>
          <w:divBdr>
            <w:top w:val="none" w:sz="0" w:space="0" w:color="auto"/>
            <w:left w:val="none" w:sz="0" w:space="0" w:color="auto"/>
            <w:bottom w:val="none" w:sz="0" w:space="0" w:color="auto"/>
            <w:right w:val="none" w:sz="0" w:space="0" w:color="auto"/>
          </w:divBdr>
          <w:divsChild>
            <w:div w:id="142740869">
              <w:marLeft w:val="0"/>
              <w:marRight w:val="0"/>
              <w:marTop w:val="0"/>
              <w:marBottom w:val="0"/>
              <w:divBdr>
                <w:top w:val="none" w:sz="0" w:space="0" w:color="auto"/>
                <w:left w:val="none" w:sz="0" w:space="0" w:color="auto"/>
                <w:bottom w:val="none" w:sz="0" w:space="0" w:color="auto"/>
                <w:right w:val="none" w:sz="0" w:space="0" w:color="auto"/>
              </w:divBdr>
            </w:div>
            <w:div w:id="546062706">
              <w:marLeft w:val="0"/>
              <w:marRight w:val="0"/>
              <w:marTop w:val="0"/>
              <w:marBottom w:val="0"/>
              <w:divBdr>
                <w:top w:val="none" w:sz="0" w:space="0" w:color="auto"/>
                <w:left w:val="none" w:sz="0" w:space="0" w:color="auto"/>
                <w:bottom w:val="none" w:sz="0" w:space="0" w:color="auto"/>
                <w:right w:val="none" w:sz="0" w:space="0" w:color="auto"/>
              </w:divBdr>
            </w:div>
            <w:div w:id="1548251423">
              <w:marLeft w:val="0"/>
              <w:marRight w:val="0"/>
              <w:marTop w:val="0"/>
              <w:marBottom w:val="0"/>
              <w:divBdr>
                <w:top w:val="none" w:sz="0" w:space="0" w:color="auto"/>
                <w:left w:val="none" w:sz="0" w:space="0" w:color="auto"/>
                <w:bottom w:val="none" w:sz="0" w:space="0" w:color="auto"/>
                <w:right w:val="none" w:sz="0" w:space="0" w:color="auto"/>
              </w:divBdr>
            </w:div>
            <w:div w:id="1845166495">
              <w:marLeft w:val="0"/>
              <w:marRight w:val="0"/>
              <w:marTop w:val="0"/>
              <w:marBottom w:val="0"/>
              <w:divBdr>
                <w:top w:val="none" w:sz="0" w:space="0" w:color="auto"/>
                <w:left w:val="none" w:sz="0" w:space="0" w:color="auto"/>
                <w:bottom w:val="none" w:sz="0" w:space="0" w:color="auto"/>
                <w:right w:val="none" w:sz="0" w:space="0" w:color="auto"/>
              </w:divBdr>
            </w:div>
            <w:div w:id="668364276">
              <w:marLeft w:val="0"/>
              <w:marRight w:val="0"/>
              <w:marTop w:val="0"/>
              <w:marBottom w:val="0"/>
              <w:divBdr>
                <w:top w:val="none" w:sz="0" w:space="0" w:color="auto"/>
                <w:left w:val="none" w:sz="0" w:space="0" w:color="auto"/>
                <w:bottom w:val="none" w:sz="0" w:space="0" w:color="auto"/>
                <w:right w:val="none" w:sz="0" w:space="0" w:color="auto"/>
              </w:divBdr>
            </w:div>
            <w:div w:id="1656104390">
              <w:marLeft w:val="0"/>
              <w:marRight w:val="0"/>
              <w:marTop w:val="0"/>
              <w:marBottom w:val="0"/>
              <w:divBdr>
                <w:top w:val="none" w:sz="0" w:space="0" w:color="auto"/>
                <w:left w:val="none" w:sz="0" w:space="0" w:color="auto"/>
                <w:bottom w:val="none" w:sz="0" w:space="0" w:color="auto"/>
                <w:right w:val="none" w:sz="0" w:space="0" w:color="auto"/>
              </w:divBdr>
            </w:div>
            <w:div w:id="1090001250">
              <w:marLeft w:val="0"/>
              <w:marRight w:val="0"/>
              <w:marTop w:val="0"/>
              <w:marBottom w:val="0"/>
              <w:divBdr>
                <w:top w:val="none" w:sz="0" w:space="0" w:color="auto"/>
                <w:left w:val="none" w:sz="0" w:space="0" w:color="auto"/>
                <w:bottom w:val="none" w:sz="0" w:space="0" w:color="auto"/>
                <w:right w:val="none" w:sz="0" w:space="0" w:color="auto"/>
              </w:divBdr>
            </w:div>
            <w:div w:id="1322931529">
              <w:marLeft w:val="0"/>
              <w:marRight w:val="0"/>
              <w:marTop w:val="0"/>
              <w:marBottom w:val="0"/>
              <w:divBdr>
                <w:top w:val="none" w:sz="0" w:space="0" w:color="auto"/>
                <w:left w:val="none" w:sz="0" w:space="0" w:color="auto"/>
                <w:bottom w:val="none" w:sz="0" w:space="0" w:color="auto"/>
                <w:right w:val="none" w:sz="0" w:space="0" w:color="auto"/>
              </w:divBdr>
            </w:div>
            <w:div w:id="1613901900">
              <w:marLeft w:val="0"/>
              <w:marRight w:val="0"/>
              <w:marTop w:val="0"/>
              <w:marBottom w:val="0"/>
              <w:divBdr>
                <w:top w:val="none" w:sz="0" w:space="0" w:color="auto"/>
                <w:left w:val="none" w:sz="0" w:space="0" w:color="auto"/>
                <w:bottom w:val="none" w:sz="0" w:space="0" w:color="auto"/>
                <w:right w:val="none" w:sz="0" w:space="0" w:color="auto"/>
              </w:divBdr>
            </w:div>
            <w:div w:id="183260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09912">
      <w:bodyDiv w:val="1"/>
      <w:marLeft w:val="180"/>
      <w:marRight w:val="0"/>
      <w:marTop w:val="0"/>
      <w:marBottom w:val="0"/>
      <w:divBdr>
        <w:top w:val="none" w:sz="0" w:space="0" w:color="auto"/>
        <w:left w:val="none" w:sz="0" w:space="0" w:color="auto"/>
        <w:bottom w:val="none" w:sz="0" w:space="0" w:color="auto"/>
        <w:right w:val="none" w:sz="0" w:space="0" w:color="auto"/>
      </w:divBdr>
      <w:divsChild>
        <w:div w:id="2137679424">
          <w:marLeft w:val="0"/>
          <w:marRight w:val="0"/>
          <w:marTop w:val="0"/>
          <w:marBottom w:val="0"/>
          <w:divBdr>
            <w:top w:val="none" w:sz="0" w:space="0" w:color="auto"/>
            <w:left w:val="none" w:sz="0" w:space="0" w:color="auto"/>
            <w:bottom w:val="none" w:sz="0" w:space="0" w:color="auto"/>
            <w:right w:val="none" w:sz="0" w:space="0" w:color="auto"/>
          </w:divBdr>
          <w:divsChild>
            <w:div w:id="1014069404">
              <w:marLeft w:val="0"/>
              <w:marRight w:val="0"/>
              <w:marTop w:val="0"/>
              <w:marBottom w:val="0"/>
              <w:divBdr>
                <w:top w:val="none" w:sz="0" w:space="0" w:color="auto"/>
                <w:left w:val="none" w:sz="0" w:space="0" w:color="auto"/>
                <w:bottom w:val="none" w:sz="0" w:space="0" w:color="auto"/>
                <w:right w:val="none" w:sz="0" w:space="0" w:color="auto"/>
              </w:divBdr>
            </w:div>
            <w:div w:id="357436661">
              <w:marLeft w:val="0"/>
              <w:marRight w:val="0"/>
              <w:marTop w:val="0"/>
              <w:marBottom w:val="0"/>
              <w:divBdr>
                <w:top w:val="none" w:sz="0" w:space="0" w:color="auto"/>
                <w:left w:val="none" w:sz="0" w:space="0" w:color="auto"/>
                <w:bottom w:val="none" w:sz="0" w:space="0" w:color="auto"/>
                <w:right w:val="none" w:sz="0" w:space="0" w:color="auto"/>
              </w:divBdr>
            </w:div>
            <w:div w:id="447314140">
              <w:marLeft w:val="0"/>
              <w:marRight w:val="0"/>
              <w:marTop w:val="0"/>
              <w:marBottom w:val="0"/>
              <w:divBdr>
                <w:top w:val="none" w:sz="0" w:space="0" w:color="auto"/>
                <w:left w:val="none" w:sz="0" w:space="0" w:color="auto"/>
                <w:bottom w:val="none" w:sz="0" w:space="0" w:color="auto"/>
                <w:right w:val="none" w:sz="0" w:space="0" w:color="auto"/>
              </w:divBdr>
            </w:div>
            <w:div w:id="853615755">
              <w:marLeft w:val="0"/>
              <w:marRight w:val="0"/>
              <w:marTop w:val="0"/>
              <w:marBottom w:val="0"/>
              <w:divBdr>
                <w:top w:val="none" w:sz="0" w:space="0" w:color="auto"/>
                <w:left w:val="none" w:sz="0" w:space="0" w:color="auto"/>
                <w:bottom w:val="none" w:sz="0" w:space="0" w:color="auto"/>
                <w:right w:val="none" w:sz="0" w:space="0" w:color="auto"/>
              </w:divBdr>
            </w:div>
            <w:div w:id="242763324">
              <w:marLeft w:val="0"/>
              <w:marRight w:val="0"/>
              <w:marTop w:val="0"/>
              <w:marBottom w:val="0"/>
              <w:divBdr>
                <w:top w:val="none" w:sz="0" w:space="0" w:color="auto"/>
                <w:left w:val="none" w:sz="0" w:space="0" w:color="auto"/>
                <w:bottom w:val="none" w:sz="0" w:space="0" w:color="auto"/>
                <w:right w:val="none" w:sz="0" w:space="0" w:color="auto"/>
              </w:divBdr>
            </w:div>
            <w:div w:id="245892368">
              <w:marLeft w:val="0"/>
              <w:marRight w:val="0"/>
              <w:marTop w:val="0"/>
              <w:marBottom w:val="0"/>
              <w:divBdr>
                <w:top w:val="none" w:sz="0" w:space="0" w:color="auto"/>
                <w:left w:val="none" w:sz="0" w:space="0" w:color="auto"/>
                <w:bottom w:val="none" w:sz="0" w:space="0" w:color="auto"/>
                <w:right w:val="none" w:sz="0" w:space="0" w:color="auto"/>
              </w:divBdr>
            </w:div>
            <w:div w:id="1353728751">
              <w:marLeft w:val="0"/>
              <w:marRight w:val="0"/>
              <w:marTop w:val="0"/>
              <w:marBottom w:val="0"/>
              <w:divBdr>
                <w:top w:val="none" w:sz="0" w:space="0" w:color="auto"/>
                <w:left w:val="none" w:sz="0" w:space="0" w:color="auto"/>
                <w:bottom w:val="none" w:sz="0" w:space="0" w:color="auto"/>
                <w:right w:val="none" w:sz="0" w:space="0" w:color="auto"/>
              </w:divBdr>
            </w:div>
            <w:div w:id="1545293858">
              <w:marLeft w:val="0"/>
              <w:marRight w:val="0"/>
              <w:marTop w:val="0"/>
              <w:marBottom w:val="0"/>
              <w:divBdr>
                <w:top w:val="none" w:sz="0" w:space="0" w:color="auto"/>
                <w:left w:val="none" w:sz="0" w:space="0" w:color="auto"/>
                <w:bottom w:val="none" w:sz="0" w:space="0" w:color="auto"/>
                <w:right w:val="none" w:sz="0" w:space="0" w:color="auto"/>
              </w:divBdr>
            </w:div>
            <w:div w:id="1417434604">
              <w:marLeft w:val="0"/>
              <w:marRight w:val="0"/>
              <w:marTop w:val="0"/>
              <w:marBottom w:val="0"/>
              <w:divBdr>
                <w:top w:val="none" w:sz="0" w:space="0" w:color="auto"/>
                <w:left w:val="none" w:sz="0" w:space="0" w:color="auto"/>
                <w:bottom w:val="none" w:sz="0" w:space="0" w:color="auto"/>
                <w:right w:val="none" w:sz="0" w:space="0" w:color="auto"/>
              </w:divBdr>
            </w:div>
            <w:div w:id="1466774760">
              <w:marLeft w:val="0"/>
              <w:marRight w:val="0"/>
              <w:marTop w:val="0"/>
              <w:marBottom w:val="0"/>
              <w:divBdr>
                <w:top w:val="none" w:sz="0" w:space="0" w:color="auto"/>
                <w:left w:val="none" w:sz="0" w:space="0" w:color="auto"/>
                <w:bottom w:val="none" w:sz="0" w:space="0" w:color="auto"/>
                <w:right w:val="none" w:sz="0" w:space="0" w:color="auto"/>
              </w:divBdr>
            </w:div>
            <w:div w:id="893348611">
              <w:marLeft w:val="0"/>
              <w:marRight w:val="0"/>
              <w:marTop w:val="0"/>
              <w:marBottom w:val="0"/>
              <w:divBdr>
                <w:top w:val="none" w:sz="0" w:space="0" w:color="auto"/>
                <w:left w:val="none" w:sz="0" w:space="0" w:color="auto"/>
                <w:bottom w:val="none" w:sz="0" w:space="0" w:color="auto"/>
                <w:right w:val="none" w:sz="0" w:space="0" w:color="auto"/>
              </w:divBdr>
            </w:div>
            <w:div w:id="2039432597">
              <w:marLeft w:val="0"/>
              <w:marRight w:val="0"/>
              <w:marTop w:val="0"/>
              <w:marBottom w:val="0"/>
              <w:divBdr>
                <w:top w:val="none" w:sz="0" w:space="0" w:color="auto"/>
                <w:left w:val="none" w:sz="0" w:space="0" w:color="auto"/>
                <w:bottom w:val="none" w:sz="0" w:space="0" w:color="auto"/>
                <w:right w:val="none" w:sz="0" w:space="0" w:color="auto"/>
              </w:divBdr>
            </w:div>
            <w:div w:id="214238111">
              <w:marLeft w:val="0"/>
              <w:marRight w:val="0"/>
              <w:marTop w:val="0"/>
              <w:marBottom w:val="0"/>
              <w:divBdr>
                <w:top w:val="none" w:sz="0" w:space="0" w:color="auto"/>
                <w:left w:val="none" w:sz="0" w:space="0" w:color="auto"/>
                <w:bottom w:val="none" w:sz="0" w:space="0" w:color="auto"/>
                <w:right w:val="none" w:sz="0" w:space="0" w:color="auto"/>
              </w:divBdr>
            </w:div>
            <w:div w:id="42751649">
              <w:marLeft w:val="0"/>
              <w:marRight w:val="0"/>
              <w:marTop w:val="0"/>
              <w:marBottom w:val="0"/>
              <w:divBdr>
                <w:top w:val="none" w:sz="0" w:space="0" w:color="auto"/>
                <w:left w:val="none" w:sz="0" w:space="0" w:color="auto"/>
                <w:bottom w:val="none" w:sz="0" w:space="0" w:color="auto"/>
                <w:right w:val="none" w:sz="0" w:space="0" w:color="auto"/>
              </w:divBdr>
            </w:div>
            <w:div w:id="208616675">
              <w:marLeft w:val="0"/>
              <w:marRight w:val="0"/>
              <w:marTop w:val="0"/>
              <w:marBottom w:val="0"/>
              <w:divBdr>
                <w:top w:val="none" w:sz="0" w:space="0" w:color="auto"/>
                <w:left w:val="none" w:sz="0" w:space="0" w:color="auto"/>
                <w:bottom w:val="none" w:sz="0" w:space="0" w:color="auto"/>
                <w:right w:val="none" w:sz="0" w:space="0" w:color="auto"/>
              </w:divBdr>
            </w:div>
            <w:div w:id="2103447210">
              <w:marLeft w:val="0"/>
              <w:marRight w:val="0"/>
              <w:marTop w:val="0"/>
              <w:marBottom w:val="0"/>
              <w:divBdr>
                <w:top w:val="none" w:sz="0" w:space="0" w:color="auto"/>
                <w:left w:val="none" w:sz="0" w:space="0" w:color="auto"/>
                <w:bottom w:val="none" w:sz="0" w:space="0" w:color="auto"/>
                <w:right w:val="none" w:sz="0" w:space="0" w:color="auto"/>
              </w:divBdr>
            </w:div>
            <w:div w:id="363872985">
              <w:marLeft w:val="0"/>
              <w:marRight w:val="0"/>
              <w:marTop w:val="0"/>
              <w:marBottom w:val="0"/>
              <w:divBdr>
                <w:top w:val="none" w:sz="0" w:space="0" w:color="auto"/>
                <w:left w:val="none" w:sz="0" w:space="0" w:color="auto"/>
                <w:bottom w:val="none" w:sz="0" w:space="0" w:color="auto"/>
                <w:right w:val="none" w:sz="0" w:space="0" w:color="auto"/>
              </w:divBdr>
            </w:div>
            <w:div w:id="319162534">
              <w:marLeft w:val="0"/>
              <w:marRight w:val="0"/>
              <w:marTop w:val="0"/>
              <w:marBottom w:val="0"/>
              <w:divBdr>
                <w:top w:val="none" w:sz="0" w:space="0" w:color="auto"/>
                <w:left w:val="none" w:sz="0" w:space="0" w:color="auto"/>
                <w:bottom w:val="none" w:sz="0" w:space="0" w:color="auto"/>
                <w:right w:val="none" w:sz="0" w:space="0" w:color="auto"/>
              </w:divBdr>
            </w:div>
            <w:div w:id="1185629616">
              <w:marLeft w:val="0"/>
              <w:marRight w:val="0"/>
              <w:marTop w:val="0"/>
              <w:marBottom w:val="0"/>
              <w:divBdr>
                <w:top w:val="none" w:sz="0" w:space="0" w:color="auto"/>
                <w:left w:val="none" w:sz="0" w:space="0" w:color="auto"/>
                <w:bottom w:val="none" w:sz="0" w:space="0" w:color="auto"/>
                <w:right w:val="none" w:sz="0" w:space="0" w:color="auto"/>
              </w:divBdr>
            </w:div>
            <w:div w:id="226572392">
              <w:marLeft w:val="0"/>
              <w:marRight w:val="0"/>
              <w:marTop w:val="0"/>
              <w:marBottom w:val="0"/>
              <w:divBdr>
                <w:top w:val="none" w:sz="0" w:space="0" w:color="auto"/>
                <w:left w:val="none" w:sz="0" w:space="0" w:color="auto"/>
                <w:bottom w:val="none" w:sz="0" w:space="0" w:color="auto"/>
                <w:right w:val="none" w:sz="0" w:space="0" w:color="auto"/>
              </w:divBdr>
            </w:div>
            <w:div w:id="135074203">
              <w:marLeft w:val="0"/>
              <w:marRight w:val="0"/>
              <w:marTop w:val="0"/>
              <w:marBottom w:val="0"/>
              <w:divBdr>
                <w:top w:val="none" w:sz="0" w:space="0" w:color="auto"/>
                <w:left w:val="none" w:sz="0" w:space="0" w:color="auto"/>
                <w:bottom w:val="none" w:sz="0" w:space="0" w:color="auto"/>
                <w:right w:val="none" w:sz="0" w:space="0" w:color="auto"/>
              </w:divBdr>
            </w:div>
            <w:div w:id="77992596">
              <w:marLeft w:val="0"/>
              <w:marRight w:val="0"/>
              <w:marTop w:val="0"/>
              <w:marBottom w:val="0"/>
              <w:divBdr>
                <w:top w:val="none" w:sz="0" w:space="0" w:color="auto"/>
                <w:left w:val="none" w:sz="0" w:space="0" w:color="auto"/>
                <w:bottom w:val="none" w:sz="0" w:space="0" w:color="auto"/>
                <w:right w:val="none" w:sz="0" w:space="0" w:color="auto"/>
              </w:divBdr>
            </w:div>
            <w:div w:id="1289555247">
              <w:marLeft w:val="0"/>
              <w:marRight w:val="0"/>
              <w:marTop w:val="0"/>
              <w:marBottom w:val="0"/>
              <w:divBdr>
                <w:top w:val="none" w:sz="0" w:space="0" w:color="auto"/>
                <w:left w:val="none" w:sz="0" w:space="0" w:color="auto"/>
                <w:bottom w:val="none" w:sz="0" w:space="0" w:color="auto"/>
                <w:right w:val="none" w:sz="0" w:space="0" w:color="auto"/>
              </w:divBdr>
            </w:div>
            <w:div w:id="1285119692">
              <w:marLeft w:val="0"/>
              <w:marRight w:val="0"/>
              <w:marTop w:val="0"/>
              <w:marBottom w:val="0"/>
              <w:divBdr>
                <w:top w:val="none" w:sz="0" w:space="0" w:color="auto"/>
                <w:left w:val="none" w:sz="0" w:space="0" w:color="auto"/>
                <w:bottom w:val="none" w:sz="0" w:space="0" w:color="auto"/>
                <w:right w:val="none" w:sz="0" w:space="0" w:color="auto"/>
              </w:divBdr>
            </w:div>
            <w:div w:id="1486363251">
              <w:marLeft w:val="0"/>
              <w:marRight w:val="0"/>
              <w:marTop w:val="0"/>
              <w:marBottom w:val="0"/>
              <w:divBdr>
                <w:top w:val="none" w:sz="0" w:space="0" w:color="auto"/>
                <w:left w:val="none" w:sz="0" w:space="0" w:color="auto"/>
                <w:bottom w:val="none" w:sz="0" w:space="0" w:color="auto"/>
                <w:right w:val="none" w:sz="0" w:space="0" w:color="auto"/>
              </w:divBdr>
            </w:div>
            <w:div w:id="813792226">
              <w:marLeft w:val="0"/>
              <w:marRight w:val="0"/>
              <w:marTop w:val="0"/>
              <w:marBottom w:val="0"/>
              <w:divBdr>
                <w:top w:val="none" w:sz="0" w:space="0" w:color="auto"/>
                <w:left w:val="none" w:sz="0" w:space="0" w:color="auto"/>
                <w:bottom w:val="none" w:sz="0" w:space="0" w:color="auto"/>
                <w:right w:val="none" w:sz="0" w:space="0" w:color="auto"/>
              </w:divBdr>
            </w:div>
            <w:div w:id="916475499">
              <w:marLeft w:val="0"/>
              <w:marRight w:val="0"/>
              <w:marTop w:val="0"/>
              <w:marBottom w:val="0"/>
              <w:divBdr>
                <w:top w:val="none" w:sz="0" w:space="0" w:color="auto"/>
                <w:left w:val="none" w:sz="0" w:space="0" w:color="auto"/>
                <w:bottom w:val="none" w:sz="0" w:space="0" w:color="auto"/>
                <w:right w:val="none" w:sz="0" w:space="0" w:color="auto"/>
              </w:divBdr>
            </w:div>
            <w:div w:id="267935651">
              <w:marLeft w:val="0"/>
              <w:marRight w:val="0"/>
              <w:marTop w:val="0"/>
              <w:marBottom w:val="0"/>
              <w:divBdr>
                <w:top w:val="none" w:sz="0" w:space="0" w:color="auto"/>
                <w:left w:val="none" w:sz="0" w:space="0" w:color="auto"/>
                <w:bottom w:val="none" w:sz="0" w:space="0" w:color="auto"/>
                <w:right w:val="none" w:sz="0" w:space="0" w:color="auto"/>
              </w:divBdr>
            </w:div>
            <w:div w:id="474445253">
              <w:marLeft w:val="0"/>
              <w:marRight w:val="0"/>
              <w:marTop w:val="0"/>
              <w:marBottom w:val="0"/>
              <w:divBdr>
                <w:top w:val="none" w:sz="0" w:space="0" w:color="auto"/>
                <w:left w:val="none" w:sz="0" w:space="0" w:color="auto"/>
                <w:bottom w:val="none" w:sz="0" w:space="0" w:color="auto"/>
                <w:right w:val="none" w:sz="0" w:space="0" w:color="auto"/>
              </w:divBdr>
            </w:div>
            <w:div w:id="748499359">
              <w:marLeft w:val="0"/>
              <w:marRight w:val="0"/>
              <w:marTop w:val="0"/>
              <w:marBottom w:val="0"/>
              <w:divBdr>
                <w:top w:val="none" w:sz="0" w:space="0" w:color="auto"/>
                <w:left w:val="none" w:sz="0" w:space="0" w:color="auto"/>
                <w:bottom w:val="none" w:sz="0" w:space="0" w:color="auto"/>
                <w:right w:val="none" w:sz="0" w:space="0" w:color="auto"/>
              </w:divBdr>
            </w:div>
            <w:div w:id="798886355">
              <w:marLeft w:val="0"/>
              <w:marRight w:val="0"/>
              <w:marTop w:val="0"/>
              <w:marBottom w:val="0"/>
              <w:divBdr>
                <w:top w:val="none" w:sz="0" w:space="0" w:color="auto"/>
                <w:left w:val="none" w:sz="0" w:space="0" w:color="auto"/>
                <w:bottom w:val="none" w:sz="0" w:space="0" w:color="auto"/>
                <w:right w:val="none" w:sz="0" w:space="0" w:color="auto"/>
              </w:divBdr>
            </w:div>
            <w:div w:id="1777403170">
              <w:marLeft w:val="0"/>
              <w:marRight w:val="0"/>
              <w:marTop w:val="0"/>
              <w:marBottom w:val="0"/>
              <w:divBdr>
                <w:top w:val="none" w:sz="0" w:space="0" w:color="auto"/>
                <w:left w:val="none" w:sz="0" w:space="0" w:color="auto"/>
                <w:bottom w:val="none" w:sz="0" w:space="0" w:color="auto"/>
                <w:right w:val="none" w:sz="0" w:space="0" w:color="auto"/>
              </w:divBdr>
            </w:div>
            <w:div w:id="1979605889">
              <w:marLeft w:val="0"/>
              <w:marRight w:val="0"/>
              <w:marTop w:val="0"/>
              <w:marBottom w:val="0"/>
              <w:divBdr>
                <w:top w:val="none" w:sz="0" w:space="0" w:color="auto"/>
                <w:left w:val="none" w:sz="0" w:space="0" w:color="auto"/>
                <w:bottom w:val="none" w:sz="0" w:space="0" w:color="auto"/>
                <w:right w:val="none" w:sz="0" w:space="0" w:color="auto"/>
              </w:divBdr>
            </w:div>
            <w:div w:id="1856505148">
              <w:marLeft w:val="0"/>
              <w:marRight w:val="0"/>
              <w:marTop w:val="0"/>
              <w:marBottom w:val="0"/>
              <w:divBdr>
                <w:top w:val="none" w:sz="0" w:space="0" w:color="auto"/>
                <w:left w:val="none" w:sz="0" w:space="0" w:color="auto"/>
                <w:bottom w:val="none" w:sz="0" w:space="0" w:color="auto"/>
                <w:right w:val="none" w:sz="0" w:space="0" w:color="auto"/>
              </w:divBdr>
            </w:div>
            <w:div w:id="1768623141">
              <w:marLeft w:val="0"/>
              <w:marRight w:val="0"/>
              <w:marTop w:val="0"/>
              <w:marBottom w:val="0"/>
              <w:divBdr>
                <w:top w:val="none" w:sz="0" w:space="0" w:color="auto"/>
                <w:left w:val="none" w:sz="0" w:space="0" w:color="auto"/>
                <w:bottom w:val="none" w:sz="0" w:space="0" w:color="auto"/>
                <w:right w:val="none" w:sz="0" w:space="0" w:color="auto"/>
              </w:divBdr>
            </w:div>
            <w:div w:id="199486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60412">
      <w:bodyDiv w:val="1"/>
      <w:marLeft w:val="180"/>
      <w:marRight w:val="0"/>
      <w:marTop w:val="0"/>
      <w:marBottom w:val="0"/>
      <w:divBdr>
        <w:top w:val="none" w:sz="0" w:space="0" w:color="auto"/>
        <w:left w:val="none" w:sz="0" w:space="0" w:color="auto"/>
        <w:bottom w:val="none" w:sz="0" w:space="0" w:color="auto"/>
        <w:right w:val="none" w:sz="0" w:space="0" w:color="auto"/>
      </w:divBdr>
      <w:divsChild>
        <w:div w:id="932131817">
          <w:marLeft w:val="0"/>
          <w:marRight w:val="0"/>
          <w:marTop w:val="0"/>
          <w:marBottom w:val="0"/>
          <w:divBdr>
            <w:top w:val="none" w:sz="0" w:space="0" w:color="auto"/>
            <w:left w:val="none" w:sz="0" w:space="0" w:color="auto"/>
            <w:bottom w:val="none" w:sz="0" w:space="0" w:color="auto"/>
            <w:right w:val="none" w:sz="0" w:space="0" w:color="auto"/>
          </w:divBdr>
          <w:divsChild>
            <w:div w:id="1039207367">
              <w:marLeft w:val="0"/>
              <w:marRight w:val="0"/>
              <w:marTop w:val="0"/>
              <w:marBottom w:val="0"/>
              <w:divBdr>
                <w:top w:val="none" w:sz="0" w:space="0" w:color="auto"/>
                <w:left w:val="none" w:sz="0" w:space="0" w:color="auto"/>
                <w:bottom w:val="none" w:sz="0" w:space="0" w:color="auto"/>
                <w:right w:val="none" w:sz="0" w:space="0" w:color="auto"/>
              </w:divBdr>
            </w:div>
            <w:div w:id="1810050060">
              <w:marLeft w:val="0"/>
              <w:marRight w:val="0"/>
              <w:marTop w:val="0"/>
              <w:marBottom w:val="0"/>
              <w:divBdr>
                <w:top w:val="none" w:sz="0" w:space="0" w:color="auto"/>
                <w:left w:val="none" w:sz="0" w:space="0" w:color="auto"/>
                <w:bottom w:val="none" w:sz="0" w:space="0" w:color="auto"/>
                <w:right w:val="none" w:sz="0" w:space="0" w:color="auto"/>
              </w:divBdr>
            </w:div>
            <w:div w:id="1510673972">
              <w:marLeft w:val="0"/>
              <w:marRight w:val="0"/>
              <w:marTop w:val="0"/>
              <w:marBottom w:val="0"/>
              <w:divBdr>
                <w:top w:val="none" w:sz="0" w:space="0" w:color="auto"/>
                <w:left w:val="none" w:sz="0" w:space="0" w:color="auto"/>
                <w:bottom w:val="none" w:sz="0" w:space="0" w:color="auto"/>
                <w:right w:val="none" w:sz="0" w:space="0" w:color="auto"/>
              </w:divBdr>
            </w:div>
            <w:div w:id="1646814367">
              <w:marLeft w:val="0"/>
              <w:marRight w:val="0"/>
              <w:marTop w:val="0"/>
              <w:marBottom w:val="0"/>
              <w:divBdr>
                <w:top w:val="none" w:sz="0" w:space="0" w:color="auto"/>
                <w:left w:val="none" w:sz="0" w:space="0" w:color="auto"/>
                <w:bottom w:val="none" w:sz="0" w:space="0" w:color="auto"/>
                <w:right w:val="none" w:sz="0" w:space="0" w:color="auto"/>
              </w:divBdr>
            </w:div>
            <w:div w:id="1411538993">
              <w:marLeft w:val="0"/>
              <w:marRight w:val="0"/>
              <w:marTop w:val="0"/>
              <w:marBottom w:val="0"/>
              <w:divBdr>
                <w:top w:val="none" w:sz="0" w:space="0" w:color="auto"/>
                <w:left w:val="none" w:sz="0" w:space="0" w:color="auto"/>
                <w:bottom w:val="none" w:sz="0" w:space="0" w:color="auto"/>
                <w:right w:val="none" w:sz="0" w:space="0" w:color="auto"/>
              </w:divBdr>
            </w:div>
            <w:div w:id="1527987569">
              <w:marLeft w:val="0"/>
              <w:marRight w:val="0"/>
              <w:marTop w:val="0"/>
              <w:marBottom w:val="0"/>
              <w:divBdr>
                <w:top w:val="none" w:sz="0" w:space="0" w:color="auto"/>
                <w:left w:val="none" w:sz="0" w:space="0" w:color="auto"/>
                <w:bottom w:val="none" w:sz="0" w:space="0" w:color="auto"/>
                <w:right w:val="none" w:sz="0" w:space="0" w:color="auto"/>
              </w:divBdr>
            </w:div>
            <w:div w:id="864562998">
              <w:marLeft w:val="0"/>
              <w:marRight w:val="0"/>
              <w:marTop w:val="0"/>
              <w:marBottom w:val="0"/>
              <w:divBdr>
                <w:top w:val="none" w:sz="0" w:space="0" w:color="auto"/>
                <w:left w:val="none" w:sz="0" w:space="0" w:color="auto"/>
                <w:bottom w:val="none" w:sz="0" w:space="0" w:color="auto"/>
                <w:right w:val="none" w:sz="0" w:space="0" w:color="auto"/>
              </w:divBdr>
            </w:div>
            <w:div w:id="1030374087">
              <w:marLeft w:val="0"/>
              <w:marRight w:val="0"/>
              <w:marTop w:val="0"/>
              <w:marBottom w:val="0"/>
              <w:divBdr>
                <w:top w:val="none" w:sz="0" w:space="0" w:color="auto"/>
                <w:left w:val="none" w:sz="0" w:space="0" w:color="auto"/>
                <w:bottom w:val="none" w:sz="0" w:space="0" w:color="auto"/>
                <w:right w:val="none" w:sz="0" w:space="0" w:color="auto"/>
              </w:divBdr>
            </w:div>
            <w:div w:id="1811897925">
              <w:marLeft w:val="0"/>
              <w:marRight w:val="0"/>
              <w:marTop w:val="0"/>
              <w:marBottom w:val="0"/>
              <w:divBdr>
                <w:top w:val="none" w:sz="0" w:space="0" w:color="auto"/>
                <w:left w:val="none" w:sz="0" w:space="0" w:color="auto"/>
                <w:bottom w:val="none" w:sz="0" w:space="0" w:color="auto"/>
                <w:right w:val="none" w:sz="0" w:space="0" w:color="auto"/>
              </w:divBdr>
            </w:div>
            <w:div w:id="663120456">
              <w:marLeft w:val="0"/>
              <w:marRight w:val="0"/>
              <w:marTop w:val="0"/>
              <w:marBottom w:val="0"/>
              <w:divBdr>
                <w:top w:val="none" w:sz="0" w:space="0" w:color="auto"/>
                <w:left w:val="none" w:sz="0" w:space="0" w:color="auto"/>
                <w:bottom w:val="none" w:sz="0" w:space="0" w:color="auto"/>
                <w:right w:val="none" w:sz="0" w:space="0" w:color="auto"/>
              </w:divBdr>
            </w:div>
            <w:div w:id="1627008642">
              <w:marLeft w:val="0"/>
              <w:marRight w:val="0"/>
              <w:marTop w:val="0"/>
              <w:marBottom w:val="0"/>
              <w:divBdr>
                <w:top w:val="none" w:sz="0" w:space="0" w:color="auto"/>
                <w:left w:val="none" w:sz="0" w:space="0" w:color="auto"/>
                <w:bottom w:val="none" w:sz="0" w:space="0" w:color="auto"/>
                <w:right w:val="none" w:sz="0" w:space="0" w:color="auto"/>
              </w:divBdr>
            </w:div>
            <w:div w:id="1181430664">
              <w:marLeft w:val="0"/>
              <w:marRight w:val="0"/>
              <w:marTop w:val="0"/>
              <w:marBottom w:val="0"/>
              <w:divBdr>
                <w:top w:val="none" w:sz="0" w:space="0" w:color="auto"/>
                <w:left w:val="none" w:sz="0" w:space="0" w:color="auto"/>
                <w:bottom w:val="none" w:sz="0" w:space="0" w:color="auto"/>
                <w:right w:val="none" w:sz="0" w:space="0" w:color="auto"/>
              </w:divBdr>
            </w:div>
            <w:div w:id="2104840543">
              <w:marLeft w:val="0"/>
              <w:marRight w:val="0"/>
              <w:marTop w:val="0"/>
              <w:marBottom w:val="0"/>
              <w:divBdr>
                <w:top w:val="none" w:sz="0" w:space="0" w:color="auto"/>
                <w:left w:val="none" w:sz="0" w:space="0" w:color="auto"/>
                <w:bottom w:val="none" w:sz="0" w:space="0" w:color="auto"/>
                <w:right w:val="none" w:sz="0" w:space="0" w:color="auto"/>
              </w:divBdr>
            </w:div>
            <w:div w:id="1243947150">
              <w:marLeft w:val="0"/>
              <w:marRight w:val="0"/>
              <w:marTop w:val="0"/>
              <w:marBottom w:val="0"/>
              <w:divBdr>
                <w:top w:val="none" w:sz="0" w:space="0" w:color="auto"/>
                <w:left w:val="none" w:sz="0" w:space="0" w:color="auto"/>
                <w:bottom w:val="none" w:sz="0" w:space="0" w:color="auto"/>
                <w:right w:val="none" w:sz="0" w:space="0" w:color="auto"/>
              </w:divBdr>
            </w:div>
            <w:div w:id="1762412097">
              <w:marLeft w:val="0"/>
              <w:marRight w:val="0"/>
              <w:marTop w:val="0"/>
              <w:marBottom w:val="0"/>
              <w:divBdr>
                <w:top w:val="none" w:sz="0" w:space="0" w:color="auto"/>
                <w:left w:val="none" w:sz="0" w:space="0" w:color="auto"/>
                <w:bottom w:val="none" w:sz="0" w:space="0" w:color="auto"/>
                <w:right w:val="none" w:sz="0" w:space="0" w:color="auto"/>
              </w:divBdr>
            </w:div>
            <w:div w:id="1189216665">
              <w:marLeft w:val="0"/>
              <w:marRight w:val="0"/>
              <w:marTop w:val="0"/>
              <w:marBottom w:val="0"/>
              <w:divBdr>
                <w:top w:val="none" w:sz="0" w:space="0" w:color="auto"/>
                <w:left w:val="none" w:sz="0" w:space="0" w:color="auto"/>
                <w:bottom w:val="none" w:sz="0" w:space="0" w:color="auto"/>
                <w:right w:val="none" w:sz="0" w:space="0" w:color="auto"/>
              </w:divBdr>
            </w:div>
            <w:div w:id="1394499811">
              <w:marLeft w:val="0"/>
              <w:marRight w:val="0"/>
              <w:marTop w:val="0"/>
              <w:marBottom w:val="0"/>
              <w:divBdr>
                <w:top w:val="none" w:sz="0" w:space="0" w:color="auto"/>
                <w:left w:val="none" w:sz="0" w:space="0" w:color="auto"/>
                <w:bottom w:val="none" w:sz="0" w:space="0" w:color="auto"/>
                <w:right w:val="none" w:sz="0" w:space="0" w:color="auto"/>
              </w:divBdr>
            </w:div>
            <w:div w:id="2070954460">
              <w:marLeft w:val="0"/>
              <w:marRight w:val="0"/>
              <w:marTop w:val="0"/>
              <w:marBottom w:val="0"/>
              <w:divBdr>
                <w:top w:val="none" w:sz="0" w:space="0" w:color="auto"/>
                <w:left w:val="none" w:sz="0" w:space="0" w:color="auto"/>
                <w:bottom w:val="none" w:sz="0" w:space="0" w:color="auto"/>
                <w:right w:val="none" w:sz="0" w:space="0" w:color="auto"/>
              </w:divBdr>
            </w:div>
            <w:div w:id="519707692">
              <w:marLeft w:val="0"/>
              <w:marRight w:val="0"/>
              <w:marTop w:val="0"/>
              <w:marBottom w:val="0"/>
              <w:divBdr>
                <w:top w:val="none" w:sz="0" w:space="0" w:color="auto"/>
                <w:left w:val="none" w:sz="0" w:space="0" w:color="auto"/>
                <w:bottom w:val="none" w:sz="0" w:space="0" w:color="auto"/>
                <w:right w:val="none" w:sz="0" w:space="0" w:color="auto"/>
              </w:divBdr>
            </w:div>
            <w:div w:id="1295331352">
              <w:marLeft w:val="0"/>
              <w:marRight w:val="0"/>
              <w:marTop w:val="0"/>
              <w:marBottom w:val="0"/>
              <w:divBdr>
                <w:top w:val="none" w:sz="0" w:space="0" w:color="auto"/>
                <w:left w:val="none" w:sz="0" w:space="0" w:color="auto"/>
                <w:bottom w:val="none" w:sz="0" w:space="0" w:color="auto"/>
                <w:right w:val="none" w:sz="0" w:space="0" w:color="auto"/>
              </w:divBdr>
            </w:div>
            <w:div w:id="362249338">
              <w:marLeft w:val="0"/>
              <w:marRight w:val="0"/>
              <w:marTop w:val="0"/>
              <w:marBottom w:val="0"/>
              <w:divBdr>
                <w:top w:val="none" w:sz="0" w:space="0" w:color="auto"/>
                <w:left w:val="none" w:sz="0" w:space="0" w:color="auto"/>
                <w:bottom w:val="none" w:sz="0" w:space="0" w:color="auto"/>
                <w:right w:val="none" w:sz="0" w:space="0" w:color="auto"/>
              </w:divBdr>
            </w:div>
            <w:div w:id="23936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48602">
      <w:bodyDiv w:val="1"/>
      <w:marLeft w:val="0"/>
      <w:marRight w:val="0"/>
      <w:marTop w:val="0"/>
      <w:marBottom w:val="0"/>
      <w:divBdr>
        <w:top w:val="none" w:sz="0" w:space="0" w:color="auto"/>
        <w:left w:val="none" w:sz="0" w:space="0" w:color="auto"/>
        <w:bottom w:val="none" w:sz="0" w:space="0" w:color="auto"/>
        <w:right w:val="none" w:sz="0" w:space="0" w:color="auto"/>
      </w:divBdr>
      <w:divsChild>
        <w:div w:id="989404174">
          <w:marLeft w:val="0"/>
          <w:marRight w:val="0"/>
          <w:marTop w:val="0"/>
          <w:marBottom w:val="0"/>
          <w:divBdr>
            <w:top w:val="none" w:sz="0" w:space="0" w:color="auto"/>
            <w:left w:val="none" w:sz="0" w:space="0" w:color="auto"/>
            <w:bottom w:val="none" w:sz="0" w:space="0" w:color="auto"/>
            <w:right w:val="none" w:sz="0" w:space="0" w:color="auto"/>
          </w:divBdr>
          <w:divsChild>
            <w:div w:id="1341128750">
              <w:marLeft w:val="0"/>
              <w:marRight w:val="0"/>
              <w:marTop w:val="0"/>
              <w:marBottom w:val="0"/>
              <w:divBdr>
                <w:top w:val="none" w:sz="0" w:space="0" w:color="auto"/>
                <w:left w:val="none" w:sz="0" w:space="0" w:color="auto"/>
                <w:bottom w:val="none" w:sz="0" w:space="0" w:color="auto"/>
                <w:right w:val="none" w:sz="0" w:space="0" w:color="auto"/>
              </w:divBdr>
            </w:div>
            <w:div w:id="1920014169">
              <w:marLeft w:val="0"/>
              <w:marRight w:val="0"/>
              <w:marTop w:val="240"/>
              <w:marBottom w:val="120"/>
              <w:divBdr>
                <w:top w:val="none" w:sz="0" w:space="0" w:color="auto"/>
                <w:left w:val="none" w:sz="0" w:space="0" w:color="auto"/>
                <w:bottom w:val="none" w:sz="0" w:space="0" w:color="auto"/>
                <w:right w:val="none" w:sz="0" w:space="0" w:color="auto"/>
              </w:divBdr>
            </w:div>
          </w:divsChild>
        </w:div>
      </w:divsChild>
    </w:div>
    <w:div w:id="1792895939">
      <w:bodyDiv w:val="1"/>
      <w:marLeft w:val="180"/>
      <w:marRight w:val="0"/>
      <w:marTop w:val="0"/>
      <w:marBottom w:val="0"/>
      <w:divBdr>
        <w:top w:val="none" w:sz="0" w:space="0" w:color="auto"/>
        <w:left w:val="none" w:sz="0" w:space="0" w:color="auto"/>
        <w:bottom w:val="none" w:sz="0" w:space="0" w:color="auto"/>
        <w:right w:val="none" w:sz="0" w:space="0" w:color="auto"/>
      </w:divBdr>
      <w:divsChild>
        <w:div w:id="1930654408">
          <w:marLeft w:val="0"/>
          <w:marRight w:val="0"/>
          <w:marTop w:val="0"/>
          <w:marBottom w:val="0"/>
          <w:divBdr>
            <w:top w:val="none" w:sz="0" w:space="0" w:color="auto"/>
            <w:left w:val="none" w:sz="0" w:space="0" w:color="auto"/>
            <w:bottom w:val="none" w:sz="0" w:space="0" w:color="auto"/>
            <w:right w:val="none" w:sz="0" w:space="0" w:color="auto"/>
          </w:divBdr>
          <w:divsChild>
            <w:div w:id="553128246">
              <w:marLeft w:val="0"/>
              <w:marRight w:val="0"/>
              <w:marTop w:val="0"/>
              <w:marBottom w:val="0"/>
              <w:divBdr>
                <w:top w:val="none" w:sz="0" w:space="0" w:color="auto"/>
                <w:left w:val="none" w:sz="0" w:space="0" w:color="auto"/>
                <w:bottom w:val="none" w:sz="0" w:space="0" w:color="auto"/>
                <w:right w:val="none" w:sz="0" w:space="0" w:color="auto"/>
              </w:divBdr>
            </w:div>
            <w:div w:id="1647009081">
              <w:marLeft w:val="0"/>
              <w:marRight w:val="0"/>
              <w:marTop w:val="0"/>
              <w:marBottom w:val="0"/>
              <w:divBdr>
                <w:top w:val="none" w:sz="0" w:space="0" w:color="auto"/>
                <w:left w:val="none" w:sz="0" w:space="0" w:color="auto"/>
                <w:bottom w:val="none" w:sz="0" w:space="0" w:color="auto"/>
                <w:right w:val="none" w:sz="0" w:space="0" w:color="auto"/>
              </w:divBdr>
            </w:div>
            <w:div w:id="46345494">
              <w:marLeft w:val="0"/>
              <w:marRight w:val="0"/>
              <w:marTop w:val="0"/>
              <w:marBottom w:val="0"/>
              <w:divBdr>
                <w:top w:val="none" w:sz="0" w:space="0" w:color="auto"/>
                <w:left w:val="none" w:sz="0" w:space="0" w:color="auto"/>
                <w:bottom w:val="none" w:sz="0" w:space="0" w:color="auto"/>
                <w:right w:val="none" w:sz="0" w:space="0" w:color="auto"/>
              </w:divBdr>
            </w:div>
            <w:div w:id="1162815304">
              <w:marLeft w:val="0"/>
              <w:marRight w:val="0"/>
              <w:marTop w:val="0"/>
              <w:marBottom w:val="0"/>
              <w:divBdr>
                <w:top w:val="none" w:sz="0" w:space="0" w:color="auto"/>
                <w:left w:val="none" w:sz="0" w:space="0" w:color="auto"/>
                <w:bottom w:val="none" w:sz="0" w:space="0" w:color="auto"/>
                <w:right w:val="none" w:sz="0" w:space="0" w:color="auto"/>
              </w:divBdr>
            </w:div>
            <w:div w:id="218790383">
              <w:marLeft w:val="0"/>
              <w:marRight w:val="0"/>
              <w:marTop w:val="0"/>
              <w:marBottom w:val="0"/>
              <w:divBdr>
                <w:top w:val="none" w:sz="0" w:space="0" w:color="auto"/>
                <w:left w:val="none" w:sz="0" w:space="0" w:color="auto"/>
                <w:bottom w:val="none" w:sz="0" w:space="0" w:color="auto"/>
                <w:right w:val="none" w:sz="0" w:space="0" w:color="auto"/>
              </w:divBdr>
            </w:div>
            <w:div w:id="1656910088">
              <w:marLeft w:val="0"/>
              <w:marRight w:val="0"/>
              <w:marTop w:val="0"/>
              <w:marBottom w:val="0"/>
              <w:divBdr>
                <w:top w:val="none" w:sz="0" w:space="0" w:color="auto"/>
                <w:left w:val="none" w:sz="0" w:space="0" w:color="auto"/>
                <w:bottom w:val="none" w:sz="0" w:space="0" w:color="auto"/>
                <w:right w:val="none" w:sz="0" w:space="0" w:color="auto"/>
              </w:divBdr>
            </w:div>
            <w:div w:id="1487895844">
              <w:marLeft w:val="0"/>
              <w:marRight w:val="0"/>
              <w:marTop w:val="0"/>
              <w:marBottom w:val="0"/>
              <w:divBdr>
                <w:top w:val="none" w:sz="0" w:space="0" w:color="auto"/>
                <w:left w:val="none" w:sz="0" w:space="0" w:color="auto"/>
                <w:bottom w:val="none" w:sz="0" w:space="0" w:color="auto"/>
                <w:right w:val="none" w:sz="0" w:space="0" w:color="auto"/>
              </w:divBdr>
            </w:div>
            <w:div w:id="153224279">
              <w:marLeft w:val="0"/>
              <w:marRight w:val="0"/>
              <w:marTop w:val="0"/>
              <w:marBottom w:val="0"/>
              <w:divBdr>
                <w:top w:val="none" w:sz="0" w:space="0" w:color="auto"/>
                <w:left w:val="none" w:sz="0" w:space="0" w:color="auto"/>
                <w:bottom w:val="none" w:sz="0" w:space="0" w:color="auto"/>
                <w:right w:val="none" w:sz="0" w:space="0" w:color="auto"/>
              </w:divBdr>
            </w:div>
            <w:div w:id="169875215">
              <w:marLeft w:val="0"/>
              <w:marRight w:val="0"/>
              <w:marTop w:val="0"/>
              <w:marBottom w:val="0"/>
              <w:divBdr>
                <w:top w:val="none" w:sz="0" w:space="0" w:color="auto"/>
                <w:left w:val="none" w:sz="0" w:space="0" w:color="auto"/>
                <w:bottom w:val="none" w:sz="0" w:space="0" w:color="auto"/>
                <w:right w:val="none" w:sz="0" w:space="0" w:color="auto"/>
              </w:divBdr>
            </w:div>
            <w:div w:id="925458013">
              <w:marLeft w:val="0"/>
              <w:marRight w:val="0"/>
              <w:marTop w:val="0"/>
              <w:marBottom w:val="0"/>
              <w:divBdr>
                <w:top w:val="none" w:sz="0" w:space="0" w:color="auto"/>
                <w:left w:val="none" w:sz="0" w:space="0" w:color="auto"/>
                <w:bottom w:val="none" w:sz="0" w:space="0" w:color="auto"/>
                <w:right w:val="none" w:sz="0" w:space="0" w:color="auto"/>
              </w:divBdr>
            </w:div>
            <w:div w:id="1203057959">
              <w:marLeft w:val="0"/>
              <w:marRight w:val="0"/>
              <w:marTop w:val="0"/>
              <w:marBottom w:val="0"/>
              <w:divBdr>
                <w:top w:val="none" w:sz="0" w:space="0" w:color="auto"/>
                <w:left w:val="none" w:sz="0" w:space="0" w:color="auto"/>
                <w:bottom w:val="none" w:sz="0" w:space="0" w:color="auto"/>
                <w:right w:val="none" w:sz="0" w:space="0" w:color="auto"/>
              </w:divBdr>
            </w:div>
            <w:div w:id="654140167">
              <w:marLeft w:val="0"/>
              <w:marRight w:val="0"/>
              <w:marTop w:val="0"/>
              <w:marBottom w:val="0"/>
              <w:divBdr>
                <w:top w:val="none" w:sz="0" w:space="0" w:color="auto"/>
                <w:left w:val="none" w:sz="0" w:space="0" w:color="auto"/>
                <w:bottom w:val="none" w:sz="0" w:space="0" w:color="auto"/>
                <w:right w:val="none" w:sz="0" w:space="0" w:color="auto"/>
              </w:divBdr>
            </w:div>
            <w:div w:id="810052157">
              <w:marLeft w:val="0"/>
              <w:marRight w:val="0"/>
              <w:marTop w:val="0"/>
              <w:marBottom w:val="0"/>
              <w:divBdr>
                <w:top w:val="none" w:sz="0" w:space="0" w:color="auto"/>
                <w:left w:val="none" w:sz="0" w:space="0" w:color="auto"/>
                <w:bottom w:val="none" w:sz="0" w:space="0" w:color="auto"/>
                <w:right w:val="none" w:sz="0" w:space="0" w:color="auto"/>
              </w:divBdr>
            </w:div>
            <w:div w:id="156691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517353">
      <w:bodyDiv w:val="1"/>
      <w:marLeft w:val="180"/>
      <w:marRight w:val="0"/>
      <w:marTop w:val="0"/>
      <w:marBottom w:val="0"/>
      <w:divBdr>
        <w:top w:val="none" w:sz="0" w:space="0" w:color="auto"/>
        <w:left w:val="none" w:sz="0" w:space="0" w:color="auto"/>
        <w:bottom w:val="none" w:sz="0" w:space="0" w:color="auto"/>
        <w:right w:val="none" w:sz="0" w:space="0" w:color="auto"/>
      </w:divBdr>
      <w:divsChild>
        <w:div w:id="1150898557">
          <w:marLeft w:val="0"/>
          <w:marRight w:val="0"/>
          <w:marTop w:val="0"/>
          <w:marBottom w:val="0"/>
          <w:divBdr>
            <w:top w:val="none" w:sz="0" w:space="0" w:color="auto"/>
            <w:left w:val="none" w:sz="0" w:space="0" w:color="auto"/>
            <w:bottom w:val="none" w:sz="0" w:space="0" w:color="auto"/>
            <w:right w:val="none" w:sz="0" w:space="0" w:color="auto"/>
          </w:divBdr>
          <w:divsChild>
            <w:div w:id="9479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260203">
      <w:bodyDiv w:val="1"/>
      <w:marLeft w:val="180"/>
      <w:marRight w:val="0"/>
      <w:marTop w:val="0"/>
      <w:marBottom w:val="0"/>
      <w:divBdr>
        <w:top w:val="none" w:sz="0" w:space="0" w:color="auto"/>
        <w:left w:val="none" w:sz="0" w:space="0" w:color="auto"/>
        <w:bottom w:val="none" w:sz="0" w:space="0" w:color="auto"/>
        <w:right w:val="none" w:sz="0" w:space="0" w:color="auto"/>
      </w:divBdr>
      <w:divsChild>
        <w:div w:id="1876847334">
          <w:marLeft w:val="0"/>
          <w:marRight w:val="0"/>
          <w:marTop w:val="0"/>
          <w:marBottom w:val="0"/>
          <w:divBdr>
            <w:top w:val="none" w:sz="0" w:space="0" w:color="auto"/>
            <w:left w:val="none" w:sz="0" w:space="0" w:color="auto"/>
            <w:bottom w:val="none" w:sz="0" w:space="0" w:color="auto"/>
            <w:right w:val="none" w:sz="0" w:space="0" w:color="auto"/>
          </w:divBdr>
          <w:divsChild>
            <w:div w:id="1378121706">
              <w:marLeft w:val="0"/>
              <w:marRight w:val="0"/>
              <w:marTop w:val="0"/>
              <w:marBottom w:val="0"/>
              <w:divBdr>
                <w:top w:val="none" w:sz="0" w:space="0" w:color="auto"/>
                <w:left w:val="none" w:sz="0" w:space="0" w:color="auto"/>
                <w:bottom w:val="none" w:sz="0" w:space="0" w:color="auto"/>
                <w:right w:val="none" w:sz="0" w:space="0" w:color="auto"/>
              </w:divBdr>
            </w:div>
            <w:div w:id="85813948">
              <w:marLeft w:val="0"/>
              <w:marRight w:val="0"/>
              <w:marTop w:val="0"/>
              <w:marBottom w:val="0"/>
              <w:divBdr>
                <w:top w:val="none" w:sz="0" w:space="0" w:color="auto"/>
                <w:left w:val="none" w:sz="0" w:space="0" w:color="auto"/>
                <w:bottom w:val="none" w:sz="0" w:space="0" w:color="auto"/>
                <w:right w:val="none" w:sz="0" w:space="0" w:color="auto"/>
              </w:divBdr>
            </w:div>
            <w:div w:id="1448617005">
              <w:marLeft w:val="0"/>
              <w:marRight w:val="0"/>
              <w:marTop w:val="0"/>
              <w:marBottom w:val="0"/>
              <w:divBdr>
                <w:top w:val="none" w:sz="0" w:space="0" w:color="auto"/>
                <w:left w:val="none" w:sz="0" w:space="0" w:color="auto"/>
                <w:bottom w:val="none" w:sz="0" w:space="0" w:color="auto"/>
                <w:right w:val="none" w:sz="0" w:space="0" w:color="auto"/>
              </w:divBdr>
            </w:div>
            <w:div w:id="1436170448">
              <w:marLeft w:val="0"/>
              <w:marRight w:val="0"/>
              <w:marTop w:val="0"/>
              <w:marBottom w:val="0"/>
              <w:divBdr>
                <w:top w:val="none" w:sz="0" w:space="0" w:color="auto"/>
                <w:left w:val="none" w:sz="0" w:space="0" w:color="auto"/>
                <w:bottom w:val="none" w:sz="0" w:space="0" w:color="auto"/>
                <w:right w:val="none" w:sz="0" w:space="0" w:color="auto"/>
              </w:divBdr>
            </w:div>
            <w:div w:id="297997487">
              <w:marLeft w:val="0"/>
              <w:marRight w:val="0"/>
              <w:marTop w:val="0"/>
              <w:marBottom w:val="0"/>
              <w:divBdr>
                <w:top w:val="none" w:sz="0" w:space="0" w:color="auto"/>
                <w:left w:val="none" w:sz="0" w:space="0" w:color="auto"/>
                <w:bottom w:val="none" w:sz="0" w:space="0" w:color="auto"/>
                <w:right w:val="none" w:sz="0" w:space="0" w:color="auto"/>
              </w:divBdr>
            </w:div>
            <w:div w:id="491605019">
              <w:marLeft w:val="0"/>
              <w:marRight w:val="0"/>
              <w:marTop w:val="0"/>
              <w:marBottom w:val="0"/>
              <w:divBdr>
                <w:top w:val="none" w:sz="0" w:space="0" w:color="auto"/>
                <w:left w:val="none" w:sz="0" w:space="0" w:color="auto"/>
                <w:bottom w:val="none" w:sz="0" w:space="0" w:color="auto"/>
                <w:right w:val="none" w:sz="0" w:space="0" w:color="auto"/>
              </w:divBdr>
            </w:div>
            <w:div w:id="1036808457">
              <w:marLeft w:val="0"/>
              <w:marRight w:val="0"/>
              <w:marTop w:val="0"/>
              <w:marBottom w:val="0"/>
              <w:divBdr>
                <w:top w:val="none" w:sz="0" w:space="0" w:color="auto"/>
                <w:left w:val="none" w:sz="0" w:space="0" w:color="auto"/>
                <w:bottom w:val="none" w:sz="0" w:space="0" w:color="auto"/>
                <w:right w:val="none" w:sz="0" w:space="0" w:color="auto"/>
              </w:divBdr>
            </w:div>
            <w:div w:id="452410217">
              <w:marLeft w:val="0"/>
              <w:marRight w:val="0"/>
              <w:marTop w:val="0"/>
              <w:marBottom w:val="0"/>
              <w:divBdr>
                <w:top w:val="none" w:sz="0" w:space="0" w:color="auto"/>
                <w:left w:val="none" w:sz="0" w:space="0" w:color="auto"/>
                <w:bottom w:val="none" w:sz="0" w:space="0" w:color="auto"/>
                <w:right w:val="none" w:sz="0" w:space="0" w:color="auto"/>
              </w:divBdr>
            </w:div>
            <w:div w:id="959335971">
              <w:marLeft w:val="0"/>
              <w:marRight w:val="0"/>
              <w:marTop w:val="0"/>
              <w:marBottom w:val="0"/>
              <w:divBdr>
                <w:top w:val="none" w:sz="0" w:space="0" w:color="auto"/>
                <w:left w:val="none" w:sz="0" w:space="0" w:color="auto"/>
                <w:bottom w:val="none" w:sz="0" w:space="0" w:color="auto"/>
                <w:right w:val="none" w:sz="0" w:space="0" w:color="auto"/>
              </w:divBdr>
            </w:div>
            <w:div w:id="1034694115">
              <w:marLeft w:val="0"/>
              <w:marRight w:val="0"/>
              <w:marTop w:val="0"/>
              <w:marBottom w:val="0"/>
              <w:divBdr>
                <w:top w:val="none" w:sz="0" w:space="0" w:color="auto"/>
                <w:left w:val="none" w:sz="0" w:space="0" w:color="auto"/>
                <w:bottom w:val="none" w:sz="0" w:space="0" w:color="auto"/>
                <w:right w:val="none" w:sz="0" w:space="0" w:color="auto"/>
              </w:divBdr>
            </w:div>
            <w:div w:id="2088771437">
              <w:marLeft w:val="0"/>
              <w:marRight w:val="0"/>
              <w:marTop w:val="0"/>
              <w:marBottom w:val="0"/>
              <w:divBdr>
                <w:top w:val="none" w:sz="0" w:space="0" w:color="auto"/>
                <w:left w:val="none" w:sz="0" w:space="0" w:color="auto"/>
                <w:bottom w:val="none" w:sz="0" w:space="0" w:color="auto"/>
                <w:right w:val="none" w:sz="0" w:space="0" w:color="auto"/>
              </w:divBdr>
            </w:div>
            <w:div w:id="962345323">
              <w:marLeft w:val="0"/>
              <w:marRight w:val="0"/>
              <w:marTop w:val="0"/>
              <w:marBottom w:val="0"/>
              <w:divBdr>
                <w:top w:val="none" w:sz="0" w:space="0" w:color="auto"/>
                <w:left w:val="none" w:sz="0" w:space="0" w:color="auto"/>
                <w:bottom w:val="none" w:sz="0" w:space="0" w:color="auto"/>
                <w:right w:val="none" w:sz="0" w:space="0" w:color="auto"/>
              </w:divBdr>
            </w:div>
            <w:div w:id="1344092926">
              <w:marLeft w:val="0"/>
              <w:marRight w:val="0"/>
              <w:marTop w:val="0"/>
              <w:marBottom w:val="0"/>
              <w:divBdr>
                <w:top w:val="none" w:sz="0" w:space="0" w:color="auto"/>
                <w:left w:val="none" w:sz="0" w:space="0" w:color="auto"/>
                <w:bottom w:val="none" w:sz="0" w:space="0" w:color="auto"/>
                <w:right w:val="none" w:sz="0" w:space="0" w:color="auto"/>
              </w:divBdr>
            </w:div>
            <w:div w:id="1022121861">
              <w:marLeft w:val="0"/>
              <w:marRight w:val="0"/>
              <w:marTop w:val="0"/>
              <w:marBottom w:val="0"/>
              <w:divBdr>
                <w:top w:val="none" w:sz="0" w:space="0" w:color="auto"/>
                <w:left w:val="none" w:sz="0" w:space="0" w:color="auto"/>
                <w:bottom w:val="none" w:sz="0" w:space="0" w:color="auto"/>
                <w:right w:val="none" w:sz="0" w:space="0" w:color="auto"/>
              </w:divBdr>
            </w:div>
            <w:div w:id="640694400">
              <w:marLeft w:val="0"/>
              <w:marRight w:val="0"/>
              <w:marTop w:val="0"/>
              <w:marBottom w:val="0"/>
              <w:divBdr>
                <w:top w:val="none" w:sz="0" w:space="0" w:color="auto"/>
                <w:left w:val="none" w:sz="0" w:space="0" w:color="auto"/>
                <w:bottom w:val="none" w:sz="0" w:space="0" w:color="auto"/>
                <w:right w:val="none" w:sz="0" w:space="0" w:color="auto"/>
              </w:divBdr>
            </w:div>
            <w:div w:id="690834120">
              <w:marLeft w:val="0"/>
              <w:marRight w:val="0"/>
              <w:marTop w:val="0"/>
              <w:marBottom w:val="0"/>
              <w:divBdr>
                <w:top w:val="none" w:sz="0" w:space="0" w:color="auto"/>
                <w:left w:val="none" w:sz="0" w:space="0" w:color="auto"/>
                <w:bottom w:val="none" w:sz="0" w:space="0" w:color="auto"/>
                <w:right w:val="none" w:sz="0" w:space="0" w:color="auto"/>
              </w:divBdr>
            </w:div>
            <w:div w:id="1918704268">
              <w:marLeft w:val="0"/>
              <w:marRight w:val="0"/>
              <w:marTop w:val="0"/>
              <w:marBottom w:val="0"/>
              <w:divBdr>
                <w:top w:val="none" w:sz="0" w:space="0" w:color="auto"/>
                <w:left w:val="none" w:sz="0" w:space="0" w:color="auto"/>
                <w:bottom w:val="none" w:sz="0" w:space="0" w:color="auto"/>
                <w:right w:val="none" w:sz="0" w:space="0" w:color="auto"/>
              </w:divBdr>
            </w:div>
            <w:div w:id="208735598">
              <w:marLeft w:val="0"/>
              <w:marRight w:val="0"/>
              <w:marTop w:val="0"/>
              <w:marBottom w:val="0"/>
              <w:divBdr>
                <w:top w:val="none" w:sz="0" w:space="0" w:color="auto"/>
                <w:left w:val="none" w:sz="0" w:space="0" w:color="auto"/>
                <w:bottom w:val="none" w:sz="0" w:space="0" w:color="auto"/>
                <w:right w:val="none" w:sz="0" w:space="0" w:color="auto"/>
              </w:divBdr>
            </w:div>
            <w:div w:id="820388336">
              <w:marLeft w:val="0"/>
              <w:marRight w:val="0"/>
              <w:marTop w:val="0"/>
              <w:marBottom w:val="0"/>
              <w:divBdr>
                <w:top w:val="none" w:sz="0" w:space="0" w:color="auto"/>
                <w:left w:val="none" w:sz="0" w:space="0" w:color="auto"/>
                <w:bottom w:val="none" w:sz="0" w:space="0" w:color="auto"/>
                <w:right w:val="none" w:sz="0" w:space="0" w:color="auto"/>
              </w:divBdr>
            </w:div>
            <w:div w:id="259485084">
              <w:marLeft w:val="0"/>
              <w:marRight w:val="0"/>
              <w:marTop w:val="0"/>
              <w:marBottom w:val="0"/>
              <w:divBdr>
                <w:top w:val="none" w:sz="0" w:space="0" w:color="auto"/>
                <w:left w:val="none" w:sz="0" w:space="0" w:color="auto"/>
                <w:bottom w:val="none" w:sz="0" w:space="0" w:color="auto"/>
                <w:right w:val="none" w:sz="0" w:space="0" w:color="auto"/>
              </w:divBdr>
            </w:div>
            <w:div w:id="373698277">
              <w:marLeft w:val="0"/>
              <w:marRight w:val="0"/>
              <w:marTop w:val="0"/>
              <w:marBottom w:val="0"/>
              <w:divBdr>
                <w:top w:val="none" w:sz="0" w:space="0" w:color="auto"/>
                <w:left w:val="none" w:sz="0" w:space="0" w:color="auto"/>
                <w:bottom w:val="none" w:sz="0" w:space="0" w:color="auto"/>
                <w:right w:val="none" w:sz="0" w:space="0" w:color="auto"/>
              </w:divBdr>
            </w:div>
            <w:div w:id="603221704">
              <w:marLeft w:val="0"/>
              <w:marRight w:val="0"/>
              <w:marTop w:val="0"/>
              <w:marBottom w:val="0"/>
              <w:divBdr>
                <w:top w:val="none" w:sz="0" w:space="0" w:color="auto"/>
                <w:left w:val="none" w:sz="0" w:space="0" w:color="auto"/>
                <w:bottom w:val="none" w:sz="0" w:space="0" w:color="auto"/>
                <w:right w:val="none" w:sz="0" w:space="0" w:color="auto"/>
              </w:divBdr>
            </w:div>
            <w:div w:id="135804869">
              <w:marLeft w:val="0"/>
              <w:marRight w:val="0"/>
              <w:marTop w:val="0"/>
              <w:marBottom w:val="0"/>
              <w:divBdr>
                <w:top w:val="none" w:sz="0" w:space="0" w:color="auto"/>
                <w:left w:val="none" w:sz="0" w:space="0" w:color="auto"/>
                <w:bottom w:val="none" w:sz="0" w:space="0" w:color="auto"/>
                <w:right w:val="none" w:sz="0" w:space="0" w:color="auto"/>
              </w:divBdr>
            </w:div>
            <w:div w:id="343750451">
              <w:marLeft w:val="0"/>
              <w:marRight w:val="0"/>
              <w:marTop w:val="0"/>
              <w:marBottom w:val="0"/>
              <w:divBdr>
                <w:top w:val="none" w:sz="0" w:space="0" w:color="auto"/>
                <w:left w:val="none" w:sz="0" w:space="0" w:color="auto"/>
                <w:bottom w:val="none" w:sz="0" w:space="0" w:color="auto"/>
                <w:right w:val="none" w:sz="0" w:space="0" w:color="auto"/>
              </w:divBdr>
            </w:div>
            <w:div w:id="748768840">
              <w:marLeft w:val="0"/>
              <w:marRight w:val="0"/>
              <w:marTop w:val="0"/>
              <w:marBottom w:val="0"/>
              <w:divBdr>
                <w:top w:val="none" w:sz="0" w:space="0" w:color="auto"/>
                <w:left w:val="none" w:sz="0" w:space="0" w:color="auto"/>
                <w:bottom w:val="none" w:sz="0" w:space="0" w:color="auto"/>
                <w:right w:val="none" w:sz="0" w:space="0" w:color="auto"/>
              </w:divBdr>
            </w:div>
            <w:div w:id="1150320155">
              <w:marLeft w:val="0"/>
              <w:marRight w:val="0"/>
              <w:marTop w:val="0"/>
              <w:marBottom w:val="0"/>
              <w:divBdr>
                <w:top w:val="none" w:sz="0" w:space="0" w:color="auto"/>
                <w:left w:val="none" w:sz="0" w:space="0" w:color="auto"/>
                <w:bottom w:val="none" w:sz="0" w:space="0" w:color="auto"/>
                <w:right w:val="none" w:sz="0" w:space="0" w:color="auto"/>
              </w:divBdr>
            </w:div>
            <w:div w:id="17317817">
              <w:marLeft w:val="0"/>
              <w:marRight w:val="0"/>
              <w:marTop w:val="0"/>
              <w:marBottom w:val="0"/>
              <w:divBdr>
                <w:top w:val="none" w:sz="0" w:space="0" w:color="auto"/>
                <w:left w:val="none" w:sz="0" w:space="0" w:color="auto"/>
                <w:bottom w:val="none" w:sz="0" w:space="0" w:color="auto"/>
                <w:right w:val="none" w:sz="0" w:space="0" w:color="auto"/>
              </w:divBdr>
            </w:div>
            <w:div w:id="1096822462">
              <w:marLeft w:val="0"/>
              <w:marRight w:val="0"/>
              <w:marTop w:val="0"/>
              <w:marBottom w:val="0"/>
              <w:divBdr>
                <w:top w:val="none" w:sz="0" w:space="0" w:color="auto"/>
                <w:left w:val="none" w:sz="0" w:space="0" w:color="auto"/>
                <w:bottom w:val="none" w:sz="0" w:space="0" w:color="auto"/>
                <w:right w:val="none" w:sz="0" w:space="0" w:color="auto"/>
              </w:divBdr>
            </w:div>
            <w:div w:id="1122503829">
              <w:marLeft w:val="0"/>
              <w:marRight w:val="0"/>
              <w:marTop w:val="0"/>
              <w:marBottom w:val="0"/>
              <w:divBdr>
                <w:top w:val="none" w:sz="0" w:space="0" w:color="auto"/>
                <w:left w:val="none" w:sz="0" w:space="0" w:color="auto"/>
                <w:bottom w:val="none" w:sz="0" w:space="0" w:color="auto"/>
                <w:right w:val="none" w:sz="0" w:space="0" w:color="auto"/>
              </w:divBdr>
            </w:div>
            <w:div w:id="1266763881">
              <w:marLeft w:val="0"/>
              <w:marRight w:val="0"/>
              <w:marTop w:val="0"/>
              <w:marBottom w:val="0"/>
              <w:divBdr>
                <w:top w:val="none" w:sz="0" w:space="0" w:color="auto"/>
                <w:left w:val="none" w:sz="0" w:space="0" w:color="auto"/>
                <w:bottom w:val="none" w:sz="0" w:space="0" w:color="auto"/>
                <w:right w:val="none" w:sz="0" w:space="0" w:color="auto"/>
              </w:divBdr>
            </w:div>
            <w:div w:id="281310577">
              <w:marLeft w:val="0"/>
              <w:marRight w:val="0"/>
              <w:marTop w:val="0"/>
              <w:marBottom w:val="0"/>
              <w:divBdr>
                <w:top w:val="none" w:sz="0" w:space="0" w:color="auto"/>
                <w:left w:val="none" w:sz="0" w:space="0" w:color="auto"/>
                <w:bottom w:val="none" w:sz="0" w:space="0" w:color="auto"/>
                <w:right w:val="none" w:sz="0" w:space="0" w:color="auto"/>
              </w:divBdr>
            </w:div>
            <w:div w:id="278220295">
              <w:marLeft w:val="0"/>
              <w:marRight w:val="0"/>
              <w:marTop w:val="0"/>
              <w:marBottom w:val="0"/>
              <w:divBdr>
                <w:top w:val="none" w:sz="0" w:space="0" w:color="auto"/>
                <w:left w:val="none" w:sz="0" w:space="0" w:color="auto"/>
                <w:bottom w:val="none" w:sz="0" w:space="0" w:color="auto"/>
                <w:right w:val="none" w:sz="0" w:space="0" w:color="auto"/>
              </w:divBdr>
            </w:div>
            <w:div w:id="39281682">
              <w:marLeft w:val="0"/>
              <w:marRight w:val="0"/>
              <w:marTop w:val="0"/>
              <w:marBottom w:val="0"/>
              <w:divBdr>
                <w:top w:val="none" w:sz="0" w:space="0" w:color="auto"/>
                <w:left w:val="none" w:sz="0" w:space="0" w:color="auto"/>
                <w:bottom w:val="none" w:sz="0" w:space="0" w:color="auto"/>
                <w:right w:val="none" w:sz="0" w:space="0" w:color="auto"/>
              </w:divBdr>
            </w:div>
            <w:div w:id="666446269">
              <w:marLeft w:val="0"/>
              <w:marRight w:val="0"/>
              <w:marTop w:val="0"/>
              <w:marBottom w:val="0"/>
              <w:divBdr>
                <w:top w:val="none" w:sz="0" w:space="0" w:color="auto"/>
                <w:left w:val="none" w:sz="0" w:space="0" w:color="auto"/>
                <w:bottom w:val="none" w:sz="0" w:space="0" w:color="auto"/>
                <w:right w:val="none" w:sz="0" w:space="0" w:color="auto"/>
              </w:divBdr>
            </w:div>
            <w:div w:id="1132678176">
              <w:marLeft w:val="0"/>
              <w:marRight w:val="0"/>
              <w:marTop w:val="0"/>
              <w:marBottom w:val="0"/>
              <w:divBdr>
                <w:top w:val="none" w:sz="0" w:space="0" w:color="auto"/>
                <w:left w:val="none" w:sz="0" w:space="0" w:color="auto"/>
                <w:bottom w:val="none" w:sz="0" w:space="0" w:color="auto"/>
                <w:right w:val="none" w:sz="0" w:space="0" w:color="auto"/>
              </w:divBdr>
            </w:div>
            <w:div w:id="31472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06546">
      <w:bodyDiv w:val="1"/>
      <w:marLeft w:val="180"/>
      <w:marRight w:val="0"/>
      <w:marTop w:val="0"/>
      <w:marBottom w:val="0"/>
      <w:divBdr>
        <w:top w:val="none" w:sz="0" w:space="0" w:color="auto"/>
        <w:left w:val="none" w:sz="0" w:space="0" w:color="auto"/>
        <w:bottom w:val="none" w:sz="0" w:space="0" w:color="auto"/>
        <w:right w:val="none" w:sz="0" w:space="0" w:color="auto"/>
      </w:divBdr>
      <w:divsChild>
        <w:div w:id="425158266">
          <w:marLeft w:val="0"/>
          <w:marRight w:val="0"/>
          <w:marTop w:val="0"/>
          <w:marBottom w:val="0"/>
          <w:divBdr>
            <w:top w:val="none" w:sz="0" w:space="0" w:color="auto"/>
            <w:left w:val="none" w:sz="0" w:space="0" w:color="auto"/>
            <w:bottom w:val="none" w:sz="0" w:space="0" w:color="auto"/>
            <w:right w:val="none" w:sz="0" w:space="0" w:color="auto"/>
          </w:divBdr>
          <w:divsChild>
            <w:div w:id="129421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811052">
      <w:bodyDiv w:val="1"/>
      <w:marLeft w:val="180"/>
      <w:marRight w:val="0"/>
      <w:marTop w:val="0"/>
      <w:marBottom w:val="0"/>
      <w:divBdr>
        <w:top w:val="none" w:sz="0" w:space="0" w:color="auto"/>
        <w:left w:val="none" w:sz="0" w:space="0" w:color="auto"/>
        <w:bottom w:val="none" w:sz="0" w:space="0" w:color="auto"/>
        <w:right w:val="none" w:sz="0" w:space="0" w:color="auto"/>
      </w:divBdr>
      <w:divsChild>
        <w:div w:id="1943298199">
          <w:marLeft w:val="0"/>
          <w:marRight w:val="0"/>
          <w:marTop w:val="0"/>
          <w:marBottom w:val="0"/>
          <w:divBdr>
            <w:top w:val="none" w:sz="0" w:space="0" w:color="auto"/>
            <w:left w:val="none" w:sz="0" w:space="0" w:color="auto"/>
            <w:bottom w:val="none" w:sz="0" w:space="0" w:color="auto"/>
            <w:right w:val="none" w:sz="0" w:space="0" w:color="auto"/>
          </w:divBdr>
          <w:divsChild>
            <w:div w:id="1135493034">
              <w:marLeft w:val="0"/>
              <w:marRight w:val="0"/>
              <w:marTop w:val="0"/>
              <w:marBottom w:val="0"/>
              <w:divBdr>
                <w:top w:val="none" w:sz="0" w:space="0" w:color="auto"/>
                <w:left w:val="none" w:sz="0" w:space="0" w:color="auto"/>
                <w:bottom w:val="none" w:sz="0" w:space="0" w:color="auto"/>
                <w:right w:val="none" w:sz="0" w:space="0" w:color="auto"/>
              </w:divBdr>
            </w:div>
            <w:div w:id="2117167011">
              <w:marLeft w:val="0"/>
              <w:marRight w:val="0"/>
              <w:marTop w:val="0"/>
              <w:marBottom w:val="0"/>
              <w:divBdr>
                <w:top w:val="none" w:sz="0" w:space="0" w:color="auto"/>
                <w:left w:val="none" w:sz="0" w:space="0" w:color="auto"/>
                <w:bottom w:val="none" w:sz="0" w:space="0" w:color="auto"/>
                <w:right w:val="none" w:sz="0" w:space="0" w:color="auto"/>
              </w:divBdr>
            </w:div>
            <w:div w:id="200238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ulaplaneta.planetasaber.com/encyclopedia/default.asp?idpack=9&amp;idpil=0008TG01&amp;ruta=aulaplaneta&amp;DATA=liXdw0UWeeMehPpUzks61DfqpXb%2b3YLTbbj%2btkCHHwY%3d" TargetMode="External"/><Relationship Id="rId13" Type="http://schemas.openxmlformats.org/officeDocument/2006/relationships/hyperlink" Target="http://aulaplaneta.planetasaber.com/encyclopedia/default.asp?idreg=8319&amp;ruta=Buscador"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youtube.com/watch?v=4E55FdP9Ki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aulaplaneta.planetasaber.com/encyclopedia/default.asp?idreg=135405&amp;ruta=Buscado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aulaplaneta.planetasaber.com/encyclopedia/default.asp?idreg=169506&amp;ruta=Buscador"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21</Pages>
  <Words>6575</Words>
  <Characters>36167</Characters>
  <Application>Microsoft Office Word</Application>
  <DocSecurity>0</DocSecurity>
  <Lines>301</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 MARIA LARA</dc:creator>
  <cp:lastModifiedBy>ANA MARIA LARA</cp:lastModifiedBy>
  <cp:revision>4</cp:revision>
  <dcterms:created xsi:type="dcterms:W3CDTF">2015-04-01T05:00:00Z</dcterms:created>
  <dcterms:modified xsi:type="dcterms:W3CDTF">2015-04-01T16:52:00Z</dcterms:modified>
</cp:coreProperties>
</file>