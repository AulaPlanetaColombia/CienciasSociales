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0C713E" w:rsidRPr="00EB656E" w14:paraId="25754A9A" w14:textId="77777777" w:rsidTr="00081BBE">
        <w:tc>
          <w:tcPr>
            <w:tcW w:w="1951" w:type="dxa"/>
            <w:shd w:val="clear" w:color="auto" w:fill="000000"/>
          </w:tcPr>
          <w:p w14:paraId="5C6204F1" w14:textId="77777777" w:rsidR="000C713E" w:rsidRPr="00EB656E" w:rsidRDefault="000C713E" w:rsidP="00081BBE">
            <w:pPr>
              <w:tabs>
                <w:tab w:val="center" w:pos="4252"/>
                <w:tab w:val="right" w:pos="8498"/>
              </w:tabs>
              <w:rPr>
                <w:rFonts w:ascii="Times New Roman" w:hAnsi="Times New Roman" w:cs="Times New Roman"/>
                <w:sz w:val="24"/>
                <w:szCs w:val="24"/>
              </w:rPr>
            </w:pPr>
            <w:r w:rsidRPr="00EB656E">
              <w:rPr>
                <w:rFonts w:ascii="Times New Roman" w:hAnsi="Times New Roman" w:cs="Times New Roman"/>
                <w:sz w:val="24"/>
                <w:szCs w:val="24"/>
              </w:rPr>
              <w:t>Título del guion</w:t>
            </w:r>
          </w:p>
        </w:tc>
        <w:tc>
          <w:tcPr>
            <w:tcW w:w="7027" w:type="dxa"/>
            <w:shd w:val="clear" w:color="auto" w:fill="auto"/>
          </w:tcPr>
          <w:p w14:paraId="37647F52" w14:textId="7829A3AC" w:rsidR="000C713E" w:rsidRPr="00EB656E" w:rsidRDefault="000C713E" w:rsidP="00C37E7A">
            <w:pPr>
              <w:pStyle w:val="Encabezado"/>
              <w:ind w:right="360"/>
              <w:rPr>
                <w:rFonts w:ascii="Times New Roman" w:hAnsi="Times New Roman" w:cs="Times New Roman"/>
                <w:sz w:val="24"/>
                <w:szCs w:val="24"/>
              </w:rPr>
            </w:pPr>
            <w:r w:rsidRPr="00EB656E">
              <w:rPr>
                <w:rFonts w:ascii="Times New Roman" w:hAnsi="Times New Roman" w:cs="Times New Roman"/>
                <w:sz w:val="24"/>
                <w:szCs w:val="24"/>
              </w:rPr>
              <w:t xml:space="preserve">América al final del siglo </w:t>
            </w:r>
            <w:r w:rsidR="00C37E7A">
              <w:rPr>
                <w:rFonts w:ascii="Times New Roman" w:hAnsi="Times New Roman" w:cs="Times New Roman"/>
                <w:sz w:val="24"/>
                <w:szCs w:val="24"/>
              </w:rPr>
              <w:t>XX</w:t>
            </w:r>
          </w:p>
        </w:tc>
      </w:tr>
      <w:tr w:rsidR="000C713E" w:rsidRPr="00EB656E" w14:paraId="2224FF7E" w14:textId="77777777" w:rsidTr="00081BBE">
        <w:tc>
          <w:tcPr>
            <w:tcW w:w="1951" w:type="dxa"/>
            <w:shd w:val="clear" w:color="auto" w:fill="000000"/>
          </w:tcPr>
          <w:p w14:paraId="1FBBB94F" w14:textId="77777777" w:rsidR="000C713E" w:rsidRPr="00EB656E" w:rsidRDefault="000C713E" w:rsidP="00081BBE">
            <w:pPr>
              <w:tabs>
                <w:tab w:val="center" w:pos="4252"/>
                <w:tab w:val="right" w:pos="8498"/>
              </w:tabs>
              <w:rPr>
                <w:rFonts w:ascii="Times New Roman" w:hAnsi="Times New Roman" w:cs="Times New Roman"/>
                <w:sz w:val="24"/>
                <w:szCs w:val="24"/>
              </w:rPr>
            </w:pPr>
            <w:r w:rsidRPr="00EB656E">
              <w:rPr>
                <w:rFonts w:ascii="Times New Roman" w:hAnsi="Times New Roman" w:cs="Times New Roman"/>
                <w:sz w:val="24"/>
                <w:szCs w:val="24"/>
              </w:rPr>
              <w:t>Código del guion</w:t>
            </w:r>
          </w:p>
        </w:tc>
        <w:tc>
          <w:tcPr>
            <w:tcW w:w="7027" w:type="dxa"/>
            <w:shd w:val="clear" w:color="auto" w:fill="auto"/>
          </w:tcPr>
          <w:p w14:paraId="7FC0CA7C" w14:textId="39A98E14" w:rsidR="000C713E" w:rsidRPr="00EB656E" w:rsidRDefault="000C713E" w:rsidP="000C713E">
            <w:pPr>
              <w:tabs>
                <w:tab w:val="center" w:pos="4252"/>
                <w:tab w:val="right" w:pos="8498"/>
              </w:tabs>
              <w:rPr>
                <w:rFonts w:ascii="Times New Roman" w:hAnsi="Times New Roman" w:cs="Times New Roman"/>
                <w:sz w:val="24"/>
                <w:szCs w:val="24"/>
              </w:rPr>
            </w:pPr>
            <w:r w:rsidRPr="00EB656E">
              <w:rPr>
                <w:rFonts w:ascii="Times New Roman" w:hAnsi="Times New Roman" w:cs="Times New Roman"/>
                <w:sz w:val="24"/>
                <w:szCs w:val="24"/>
              </w:rPr>
              <w:t>CS_10_03_CO</w:t>
            </w:r>
          </w:p>
        </w:tc>
      </w:tr>
      <w:tr w:rsidR="000C713E" w:rsidRPr="00EB656E" w14:paraId="4465D03E" w14:textId="77777777" w:rsidTr="00081BBE">
        <w:tc>
          <w:tcPr>
            <w:tcW w:w="1951" w:type="dxa"/>
            <w:shd w:val="clear" w:color="auto" w:fill="000000"/>
          </w:tcPr>
          <w:p w14:paraId="006A55C6" w14:textId="77777777" w:rsidR="000C713E" w:rsidRPr="00EB656E" w:rsidRDefault="000C713E" w:rsidP="00081BBE">
            <w:pPr>
              <w:tabs>
                <w:tab w:val="center" w:pos="4252"/>
                <w:tab w:val="right" w:pos="8498"/>
              </w:tabs>
              <w:rPr>
                <w:rFonts w:ascii="Times New Roman" w:hAnsi="Times New Roman" w:cs="Times New Roman"/>
                <w:sz w:val="24"/>
                <w:szCs w:val="24"/>
              </w:rPr>
            </w:pPr>
            <w:r w:rsidRPr="00EB656E">
              <w:rPr>
                <w:rFonts w:ascii="Times New Roman" w:hAnsi="Times New Roman" w:cs="Times New Roman"/>
                <w:sz w:val="24"/>
                <w:szCs w:val="24"/>
              </w:rPr>
              <w:t>Descripción</w:t>
            </w:r>
          </w:p>
        </w:tc>
        <w:tc>
          <w:tcPr>
            <w:tcW w:w="7027" w:type="dxa"/>
            <w:shd w:val="clear" w:color="auto" w:fill="auto"/>
          </w:tcPr>
          <w:p w14:paraId="04E0F00D" w14:textId="442C2E31" w:rsidR="000C713E" w:rsidRPr="00EB656E" w:rsidRDefault="00B73719" w:rsidP="00C37E7A">
            <w:pPr>
              <w:jc w:val="both"/>
              <w:rPr>
                <w:rFonts w:ascii="Times New Roman" w:hAnsi="Times New Roman" w:cs="Times New Roman"/>
                <w:sz w:val="24"/>
                <w:szCs w:val="24"/>
              </w:rPr>
            </w:pPr>
            <w:r w:rsidRPr="00EB656E">
              <w:rPr>
                <w:rFonts w:ascii="Times New Roman" w:hAnsi="Times New Roman" w:cs="Times New Roman"/>
                <w:color w:val="000000" w:themeColor="text1"/>
                <w:sz w:val="24"/>
                <w:szCs w:val="24"/>
              </w:rPr>
              <w:t xml:space="preserve">Amplía tus conocimientos sobre </w:t>
            </w:r>
            <w:r w:rsidR="001B49C5" w:rsidRPr="00EB656E">
              <w:rPr>
                <w:rFonts w:ascii="Times New Roman" w:hAnsi="Times New Roman" w:cs="Times New Roman"/>
                <w:color w:val="000000" w:themeColor="text1"/>
                <w:sz w:val="24"/>
                <w:szCs w:val="24"/>
              </w:rPr>
              <w:t xml:space="preserve">la </w:t>
            </w:r>
            <w:r w:rsidR="004D16FB" w:rsidRPr="00EB656E">
              <w:rPr>
                <w:rFonts w:ascii="Times New Roman" w:hAnsi="Times New Roman" w:cs="Times New Roman"/>
                <w:color w:val="000000" w:themeColor="text1"/>
                <w:sz w:val="24"/>
                <w:szCs w:val="24"/>
              </w:rPr>
              <w:t xml:space="preserve">política, la economía y las relaciones internacionales del continente americano </w:t>
            </w:r>
            <w:r w:rsidRPr="00EB656E">
              <w:rPr>
                <w:rFonts w:ascii="Times New Roman" w:hAnsi="Times New Roman" w:cs="Times New Roman"/>
                <w:color w:val="000000" w:themeColor="text1"/>
                <w:sz w:val="24"/>
                <w:szCs w:val="24"/>
              </w:rPr>
              <w:t xml:space="preserve">al final del siglo </w:t>
            </w:r>
            <w:r w:rsidR="00C37E7A">
              <w:rPr>
                <w:rFonts w:ascii="Times New Roman" w:hAnsi="Times New Roman" w:cs="Times New Roman"/>
                <w:color w:val="000000" w:themeColor="text1"/>
                <w:sz w:val="24"/>
                <w:szCs w:val="24"/>
              </w:rPr>
              <w:t>XX</w:t>
            </w:r>
            <w:r w:rsidR="004D16FB" w:rsidRPr="00EB656E">
              <w:rPr>
                <w:rFonts w:ascii="Times New Roman" w:hAnsi="Times New Roman" w:cs="Times New Roman"/>
                <w:color w:val="000000" w:themeColor="text1"/>
                <w:sz w:val="24"/>
                <w:szCs w:val="24"/>
              </w:rPr>
              <w:t>.</w:t>
            </w:r>
          </w:p>
        </w:tc>
      </w:tr>
    </w:tbl>
    <w:p w14:paraId="51198C90" w14:textId="77777777" w:rsidR="000C713E" w:rsidRPr="00EB656E" w:rsidRDefault="000C713E">
      <w:pPr>
        <w:rPr>
          <w:rFonts w:ascii="Times New Roman" w:hAnsi="Times New Roman" w:cs="Times New Roman"/>
          <w:sz w:val="24"/>
          <w:szCs w:val="24"/>
          <w:highlight w:val="cyan"/>
        </w:rPr>
      </w:pPr>
    </w:p>
    <w:p w14:paraId="2B187799" w14:textId="77777777" w:rsidR="00E55F30" w:rsidRPr="00EB656E" w:rsidRDefault="00E55F30">
      <w:pPr>
        <w:rPr>
          <w:rFonts w:ascii="Times New Roman" w:hAnsi="Times New Roman" w:cs="Times New Roman"/>
          <w:sz w:val="24"/>
          <w:szCs w:val="24"/>
          <w:highlight w:val="cyan"/>
        </w:rPr>
      </w:pPr>
    </w:p>
    <w:p w14:paraId="70BD5432" w14:textId="77777777" w:rsidR="00E55F30" w:rsidRPr="00EB656E" w:rsidRDefault="00E55F30" w:rsidP="00E55F30">
      <w:pPr>
        <w:spacing w:after="0"/>
        <w:rPr>
          <w:rFonts w:ascii="Times New Roman" w:hAnsi="Times New Roman" w:cs="Times New Roman"/>
          <w:sz w:val="24"/>
          <w:szCs w:val="24"/>
          <w:highlight w:val="cyan"/>
        </w:rPr>
      </w:pPr>
      <w:r w:rsidRPr="00EB656E">
        <w:rPr>
          <w:rFonts w:ascii="Times New Roman" w:hAnsi="Times New Roman" w:cs="Times New Roman"/>
          <w:sz w:val="24"/>
          <w:szCs w:val="24"/>
          <w:highlight w:val="cyan"/>
        </w:rPr>
        <w:t>ÍNDICE TEMÁTICO</w:t>
      </w:r>
    </w:p>
    <w:p w14:paraId="64B0E13A" w14:textId="77777777" w:rsidR="00E55F30" w:rsidRPr="00EB656E" w:rsidRDefault="00E55F30">
      <w:pPr>
        <w:rPr>
          <w:rFonts w:ascii="Times New Roman" w:hAnsi="Times New Roman" w:cs="Times New Roman"/>
          <w:sz w:val="24"/>
          <w:szCs w:val="24"/>
          <w:highlight w:val="cyan"/>
        </w:rPr>
      </w:pPr>
    </w:p>
    <w:p w14:paraId="553418E1" w14:textId="77777777" w:rsidR="00FC74F8" w:rsidRPr="00EB656E" w:rsidRDefault="00FC74F8" w:rsidP="00FC74F8">
      <w:pPr>
        <w:shd w:val="clear" w:color="auto" w:fill="FFFFFF"/>
        <w:spacing w:after="0" w:line="240" w:lineRule="auto"/>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1 El continente americano</w:t>
      </w:r>
    </w:p>
    <w:p w14:paraId="4AAB59FC" w14:textId="77777777" w:rsidR="00FC74F8" w:rsidRPr="00EB656E" w:rsidRDefault="00FC74F8" w:rsidP="00FC74F8">
      <w:pPr>
        <w:spacing w:after="0" w:line="240" w:lineRule="auto"/>
        <w:ind w:left="708"/>
        <w:jc w:val="both"/>
        <w:rPr>
          <w:rFonts w:ascii="Times New Roman" w:hAnsi="Times New Roman" w:cs="Times New Roman"/>
          <w:sz w:val="24"/>
          <w:szCs w:val="24"/>
        </w:rPr>
      </w:pPr>
      <w:r w:rsidRPr="00EB656E">
        <w:rPr>
          <w:rFonts w:ascii="Times New Roman" w:hAnsi="Times New Roman" w:cs="Times New Roman"/>
          <w:color w:val="000000" w:themeColor="text1"/>
          <w:sz w:val="24"/>
          <w:szCs w:val="24"/>
        </w:rPr>
        <w:t>1.1 Norteamérica</w:t>
      </w:r>
    </w:p>
    <w:p w14:paraId="2AA8081E" w14:textId="77777777" w:rsidR="00FC74F8" w:rsidRPr="00EB656E" w:rsidRDefault="00FC74F8" w:rsidP="00FC74F8">
      <w:pPr>
        <w:shd w:val="clear" w:color="auto" w:fill="FFFFFF"/>
        <w:spacing w:after="0" w:line="240" w:lineRule="auto"/>
        <w:ind w:left="708"/>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1.2 Centroamérica</w:t>
      </w:r>
    </w:p>
    <w:p w14:paraId="0B4C2C23" w14:textId="77777777" w:rsidR="00FC74F8" w:rsidRPr="00EB656E" w:rsidRDefault="00FC74F8" w:rsidP="00FC74F8">
      <w:pPr>
        <w:shd w:val="clear" w:color="auto" w:fill="FFFFFF"/>
        <w:spacing w:after="0" w:line="240" w:lineRule="auto"/>
        <w:ind w:left="708"/>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1.3 El Caribe</w:t>
      </w:r>
    </w:p>
    <w:p w14:paraId="0445E7E7" w14:textId="77777777" w:rsidR="00FC74F8" w:rsidRPr="00EB656E" w:rsidRDefault="00FC74F8" w:rsidP="00FC74F8">
      <w:pPr>
        <w:shd w:val="clear" w:color="auto" w:fill="FFFFFF"/>
        <w:spacing w:after="0" w:line="240" w:lineRule="auto"/>
        <w:ind w:left="708"/>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1.4 Suramérica</w:t>
      </w:r>
    </w:p>
    <w:p w14:paraId="08DE2A57" w14:textId="77777777" w:rsidR="00FC74F8" w:rsidRPr="00EB656E" w:rsidRDefault="00FC74F8" w:rsidP="00FC74F8">
      <w:pPr>
        <w:spacing w:after="0" w:line="240" w:lineRule="auto"/>
        <w:ind w:left="708"/>
        <w:rPr>
          <w:rFonts w:ascii="Times New Roman" w:hAnsi="Times New Roman" w:cs="Times New Roman"/>
          <w:sz w:val="24"/>
          <w:szCs w:val="24"/>
        </w:rPr>
      </w:pPr>
      <w:r w:rsidRPr="00EB656E">
        <w:rPr>
          <w:rFonts w:ascii="Times New Roman" w:hAnsi="Times New Roman" w:cs="Times New Roman"/>
          <w:sz w:val="24"/>
          <w:szCs w:val="24"/>
        </w:rPr>
        <w:t>1.5 Consolidación</w:t>
      </w:r>
    </w:p>
    <w:p w14:paraId="4E0AFF88" w14:textId="77777777" w:rsidR="00FC74F8" w:rsidRPr="00EB656E" w:rsidRDefault="00FC74F8" w:rsidP="00FC74F8">
      <w:pPr>
        <w:spacing w:after="0" w:line="240" w:lineRule="auto"/>
        <w:ind w:left="708"/>
        <w:rPr>
          <w:rFonts w:ascii="Times New Roman" w:hAnsi="Times New Roman" w:cs="Times New Roman"/>
          <w:sz w:val="24"/>
          <w:szCs w:val="24"/>
        </w:rPr>
      </w:pPr>
    </w:p>
    <w:p w14:paraId="16F9D987" w14:textId="30956C35" w:rsidR="00FC74F8" w:rsidRPr="00EB656E" w:rsidRDefault="00FC74F8" w:rsidP="00FC74F8">
      <w:pPr>
        <w:shd w:val="clear" w:color="auto" w:fill="FFFFFF"/>
        <w:spacing w:after="0" w:line="240" w:lineRule="auto"/>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2 </w:t>
      </w:r>
      <w:r w:rsidR="002054CC">
        <w:rPr>
          <w:rFonts w:ascii="Times New Roman" w:hAnsi="Times New Roman" w:cs="Times New Roman"/>
          <w:color w:val="000000" w:themeColor="text1"/>
          <w:sz w:val="24"/>
          <w:szCs w:val="24"/>
        </w:rPr>
        <w:t>La p</w:t>
      </w:r>
      <w:r w:rsidRPr="00EB656E">
        <w:rPr>
          <w:rFonts w:ascii="Times New Roman" w:hAnsi="Times New Roman" w:cs="Times New Roman"/>
          <w:color w:val="000000" w:themeColor="text1"/>
          <w:sz w:val="24"/>
          <w:szCs w:val="24"/>
        </w:rPr>
        <w:t xml:space="preserve">rivatización y </w:t>
      </w:r>
      <w:r w:rsidR="002054CC">
        <w:rPr>
          <w:rFonts w:ascii="Times New Roman" w:hAnsi="Times New Roman" w:cs="Times New Roman"/>
          <w:color w:val="000000" w:themeColor="text1"/>
          <w:sz w:val="24"/>
          <w:szCs w:val="24"/>
        </w:rPr>
        <w:t xml:space="preserve">los </w:t>
      </w:r>
      <w:r w:rsidRPr="00EB656E">
        <w:rPr>
          <w:rFonts w:ascii="Times New Roman" w:hAnsi="Times New Roman" w:cs="Times New Roman"/>
          <w:color w:val="000000" w:themeColor="text1"/>
          <w:sz w:val="24"/>
          <w:szCs w:val="24"/>
        </w:rPr>
        <w:t>tratados de libre comercio en América Latina</w:t>
      </w:r>
    </w:p>
    <w:p w14:paraId="0A1AD0B6" w14:textId="77777777" w:rsidR="00FC74F8" w:rsidRPr="00EB656E" w:rsidRDefault="00FC74F8" w:rsidP="00FC74F8">
      <w:pPr>
        <w:spacing w:after="0" w:line="240" w:lineRule="auto"/>
        <w:ind w:left="708"/>
        <w:rPr>
          <w:rFonts w:ascii="Times New Roman" w:hAnsi="Times New Roman" w:cs="Times New Roman"/>
          <w:sz w:val="24"/>
          <w:szCs w:val="24"/>
        </w:rPr>
      </w:pPr>
      <w:r w:rsidRPr="00EB656E">
        <w:rPr>
          <w:rFonts w:ascii="Times New Roman" w:hAnsi="Times New Roman" w:cs="Times New Roman"/>
          <w:sz w:val="24"/>
          <w:szCs w:val="24"/>
        </w:rPr>
        <w:t>2.1 Consolidación</w:t>
      </w:r>
    </w:p>
    <w:p w14:paraId="41C5803A" w14:textId="77777777" w:rsidR="00FC74F8" w:rsidRPr="00EB656E" w:rsidRDefault="00FC74F8" w:rsidP="00FC74F8">
      <w:pPr>
        <w:spacing w:after="0" w:line="240" w:lineRule="auto"/>
        <w:ind w:left="708"/>
        <w:rPr>
          <w:rFonts w:ascii="Times New Roman" w:hAnsi="Times New Roman" w:cs="Times New Roman"/>
          <w:sz w:val="24"/>
          <w:szCs w:val="24"/>
        </w:rPr>
      </w:pPr>
    </w:p>
    <w:p w14:paraId="50D50E0E" w14:textId="77777777" w:rsidR="00FC74F8" w:rsidRPr="00EB656E" w:rsidRDefault="00FC74F8" w:rsidP="00FC74F8">
      <w:pPr>
        <w:shd w:val="clear" w:color="auto" w:fill="FFFFFF"/>
        <w:spacing w:after="0" w:line="240" w:lineRule="auto"/>
        <w:rPr>
          <w:rFonts w:ascii="Times New Roman" w:hAnsi="Times New Roman" w:cs="Times New Roman"/>
          <w:sz w:val="24"/>
          <w:szCs w:val="24"/>
        </w:rPr>
      </w:pPr>
      <w:r w:rsidRPr="00EB656E">
        <w:rPr>
          <w:rFonts w:ascii="Times New Roman" w:hAnsi="Times New Roman" w:cs="Times New Roman"/>
          <w:sz w:val="24"/>
          <w:szCs w:val="24"/>
        </w:rPr>
        <w:t>3 La economía de América Latina</w:t>
      </w:r>
    </w:p>
    <w:p w14:paraId="188918E3" w14:textId="6F64FCAD" w:rsidR="00FC74F8" w:rsidRPr="00EB656E" w:rsidRDefault="00FC74F8" w:rsidP="00FC74F8">
      <w:pPr>
        <w:shd w:val="clear" w:color="auto" w:fill="FFFFFF"/>
        <w:spacing w:after="0" w:line="240" w:lineRule="auto"/>
        <w:ind w:left="708"/>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3.1 </w:t>
      </w:r>
      <w:r w:rsidR="00F623F2">
        <w:rPr>
          <w:rFonts w:ascii="Times New Roman" w:hAnsi="Times New Roman" w:cs="Times New Roman"/>
          <w:color w:val="000000" w:themeColor="text1"/>
          <w:sz w:val="24"/>
          <w:szCs w:val="24"/>
        </w:rPr>
        <w:t xml:space="preserve">La crisis de la deuda </w:t>
      </w:r>
    </w:p>
    <w:p w14:paraId="5E8C8239"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r w:rsidRPr="00EB656E">
        <w:rPr>
          <w:rFonts w:ascii="Times New Roman" w:hAnsi="Times New Roman" w:cs="Times New Roman"/>
          <w:sz w:val="24"/>
          <w:szCs w:val="24"/>
        </w:rPr>
        <w:t>3.2 Consolidación</w:t>
      </w:r>
    </w:p>
    <w:p w14:paraId="4F6CA2AB"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p>
    <w:p w14:paraId="14C18840" w14:textId="77777777" w:rsidR="006C304E" w:rsidRPr="004A18FB" w:rsidRDefault="00FC74F8" w:rsidP="006C304E">
      <w:pPr>
        <w:spacing w:after="0" w:line="240" w:lineRule="auto"/>
        <w:rPr>
          <w:rFonts w:ascii="Times New Roman" w:hAnsi="Times New Roman" w:cs="Times New Roman"/>
          <w:color w:val="000000" w:themeColor="text1"/>
          <w:sz w:val="24"/>
          <w:szCs w:val="24"/>
        </w:rPr>
      </w:pPr>
      <w:r w:rsidRPr="004A18FB">
        <w:rPr>
          <w:rFonts w:ascii="Times New Roman" w:hAnsi="Times New Roman" w:cs="Times New Roman"/>
          <w:sz w:val="24"/>
          <w:szCs w:val="24"/>
        </w:rPr>
        <w:t xml:space="preserve">4 </w:t>
      </w:r>
      <w:r w:rsidR="006C304E" w:rsidRPr="004A18FB">
        <w:rPr>
          <w:rFonts w:ascii="Times New Roman" w:hAnsi="Times New Roman" w:cs="Times New Roman"/>
          <w:sz w:val="24"/>
          <w:szCs w:val="24"/>
        </w:rPr>
        <w:t>La política y la sociedad en América Latina</w:t>
      </w:r>
      <w:r w:rsidR="006C304E" w:rsidRPr="004A18FB">
        <w:rPr>
          <w:rFonts w:ascii="Times New Roman" w:hAnsi="Times New Roman" w:cs="Times New Roman"/>
          <w:color w:val="000000" w:themeColor="text1"/>
          <w:sz w:val="24"/>
          <w:szCs w:val="24"/>
        </w:rPr>
        <w:t xml:space="preserve"> </w:t>
      </w:r>
    </w:p>
    <w:p w14:paraId="1ABF24C9" w14:textId="0DB8EC9E" w:rsidR="00FC74F8" w:rsidRPr="00EB656E" w:rsidRDefault="002B799A" w:rsidP="006C304E">
      <w:pPr>
        <w:spacing w:after="0" w:line="240" w:lineRule="auto"/>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r w:rsidR="00FC74F8" w:rsidRPr="00EB656E">
        <w:rPr>
          <w:rFonts w:ascii="Times New Roman" w:hAnsi="Times New Roman" w:cs="Times New Roman"/>
          <w:color w:val="000000" w:themeColor="text1"/>
          <w:sz w:val="24"/>
          <w:szCs w:val="24"/>
        </w:rPr>
        <w:t xml:space="preserve">4.1 </w:t>
      </w:r>
      <w:r w:rsidR="004A18FB" w:rsidRPr="004A18FB">
        <w:rPr>
          <w:rFonts w:ascii="Times New Roman" w:hAnsi="Times New Roman" w:cs="Times New Roman"/>
          <w:color w:val="000000" w:themeColor="text1"/>
          <w:sz w:val="24"/>
          <w:szCs w:val="24"/>
        </w:rPr>
        <w:t>Los efectos sociales del neoliberalismo en América Latina</w:t>
      </w:r>
    </w:p>
    <w:p w14:paraId="31F2EF7D"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r w:rsidRPr="00EB656E">
        <w:rPr>
          <w:rFonts w:ascii="Times New Roman" w:hAnsi="Times New Roman" w:cs="Times New Roman"/>
          <w:sz w:val="24"/>
          <w:szCs w:val="24"/>
        </w:rPr>
        <w:t>4.2 Consolidación</w:t>
      </w:r>
    </w:p>
    <w:p w14:paraId="4FDA584A"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p>
    <w:p w14:paraId="0679EC79" w14:textId="1FB1C67F" w:rsidR="00FC74F8" w:rsidRPr="00EB656E" w:rsidRDefault="00FC74F8" w:rsidP="00FC74F8">
      <w:pPr>
        <w:spacing w:after="0" w:line="240" w:lineRule="auto"/>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5 </w:t>
      </w:r>
      <w:r w:rsidR="004A18FB" w:rsidRPr="004A18FB">
        <w:rPr>
          <w:rFonts w:ascii="Times New Roman" w:hAnsi="Times New Roman" w:cs="Times New Roman"/>
          <w:color w:val="000000" w:themeColor="text1"/>
          <w:sz w:val="24"/>
          <w:szCs w:val="24"/>
        </w:rPr>
        <w:t>La corrupción</w:t>
      </w:r>
      <w:r w:rsidR="004A18FB">
        <w:rPr>
          <w:rFonts w:ascii="Times New Roman" w:hAnsi="Times New Roman" w:cs="Times New Roman"/>
          <w:color w:val="000000" w:themeColor="text1"/>
          <w:sz w:val="24"/>
          <w:szCs w:val="24"/>
        </w:rPr>
        <w:t xml:space="preserve"> </w:t>
      </w:r>
      <w:r w:rsidR="004A18FB" w:rsidRPr="004A18FB">
        <w:rPr>
          <w:rFonts w:ascii="Times New Roman" w:hAnsi="Times New Roman" w:cs="Times New Roman"/>
          <w:color w:val="000000" w:themeColor="text1"/>
          <w:sz w:val="24"/>
          <w:szCs w:val="24"/>
        </w:rPr>
        <w:t>y la violencia luego de los procesos de paz</w:t>
      </w:r>
    </w:p>
    <w:p w14:paraId="0E718C6A"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r w:rsidRPr="00EB656E">
        <w:rPr>
          <w:rFonts w:ascii="Times New Roman" w:hAnsi="Times New Roman" w:cs="Times New Roman"/>
          <w:sz w:val="24"/>
          <w:szCs w:val="24"/>
        </w:rPr>
        <w:t>5.1 Consolidación</w:t>
      </w:r>
    </w:p>
    <w:p w14:paraId="352489A9"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p>
    <w:p w14:paraId="4C92B669" w14:textId="77777777" w:rsidR="004A18FB" w:rsidRDefault="00FC74F8" w:rsidP="004A18FB">
      <w:pPr>
        <w:shd w:val="clear" w:color="auto" w:fill="FFFFFF"/>
        <w:spacing w:after="0" w:line="240" w:lineRule="auto"/>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6 </w:t>
      </w:r>
      <w:r w:rsidR="004A18FB" w:rsidRPr="004A18FB">
        <w:rPr>
          <w:rFonts w:ascii="Times New Roman" w:hAnsi="Times New Roman" w:cs="Times New Roman"/>
          <w:color w:val="000000" w:themeColor="text1"/>
          <w:sz w:val="24"/>
          <w:szCs w:val="24"/>
        </w:rPr>
        <w:t xml:space="preserve">Los efectos del neoliberalismo en la salud y en la educación </w:t>
      </w:r>
    </w:p>
    <w:p w14:paraId="0D87CD30" w14:textId="0A5A1DA1" w:rsidR="00FC74F8" w:rsidRPr="00EB656E" w:rsidRDefault="002B799A" w:rsidP="004A18FB">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74F8" w:rsidRPr="00EB656E">
        <w:rPr>
          <w:rFonts w:ascii="Times New Roman" w:hAnsi="Times New Roman" w:cs="Times New Roman"/>
          <w:sz w:val="24"/>
          <w:szCs w:val="24"/>
        </w:rPr>
        <w:t>6.1 Consolidación</w:t>
      </w:r>
    </w:p>
    <w:p w14:paraId="2DD75599"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p>
    <w:p w14:paraId="38FB9A09" w14:textId="6ED0FEBB" w:rsidR="00FC74F8" w:rsidRPr="00EB656E" w:rsidRDefault="00FC74F8" w:rsidP="00FC74F8">
      <w:pPr>
        <w:shd w:val="clear" w:color="auto" w:fill="FFFFFF"/>
        <w:spacing w:after="0" w:line="240" w:lineRule="auto"/>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7 </w:t>
      </w:r>
      <w:r w:rsidR="004A18FB">
        <w:rPr>
          <w:rFonts w:ascii="Times New Roman" w:hAnsi="Times New Roman" w:cs="Times New Roman"/>
          <w:color w:val="000000" w:themeColor="text1"/>
          <w:sz w:val="24"/>
          <w:szCs w:val="24"/>
        </w:rPr>
        <w:t xml:space="preserve">Los </w:t>
      </w:r>
      <w:r w:rsidRPr="00EB656E">
        <w:rPr>
          <w:rFonts w:ascii="Times New Roman" w:hAnsi="Times New Roman" w:cs="Times New Roman"/>
          <w:color w:val="000000" w:themeColor="text1"/>
          <w:sz w:val="24"/>
          <w:szCs w:val="24"/>
        </w:rPr>
        <w:t>Estados Unidos y la globalización</w:t>
      </w:r>
    </w:p>
    <w:p w14:paraId="275121BD" w14:textId="07CDA5DD" w:rsidR="00FC74F8" w:rsidRPr="00EB656E" w:rsidRDefault="00FC74F8" w:rsidP="00FC74F8">
      <w:pPr>
        <w:shd w:val="clear" w:color="auto" w:fill="FFFFFF"/>
        <w:spacing w:after="0" w:line="240" w:lineRule="auto"/>
        <w:ind w:left="708"/>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7.1 </w:t>
      </w:r>
      <w:r w:rsidR="004A18FB">
        <w:rPr>
          <w:rFonts w:ascii="Times New Roman" w:hAnsi="Times New Roman" w:cs="Times New Roman"/>
          <w:color w:val="000000" w:themeColor="text1"/>
          <w:sz w:val="24"/>
          <w:szCs w:val="24"/>
        </w:rPr>
        <w:t>La</w:t>
      </w:r>
      <w:r w:rsidRPr="00EB656E">
        <w:rPr>
          <w:rFonts w:ascii="Times New Roman" w:hAnsi="Times New Roman" w:cs="Times New Roman"/>
          <w:color w:val="000000" w:themeColor="text1"/>
          <w:sz w:val="24"/>
          <w:szCs w:val="24"/>
        </w:rPr>
        <w:t xml:space="preserve"> globalización</w:t>
      </w:r>
    </w:p>
    <w:p w14:paraId="6E881AA9" w14:textId="103E7E60" w:rsidR="00FC74F8" w:rsidRPr="00EB656E" w:rsidRDefault="00FC74F8" w:rsidP="00FC74F8">
      <w:pPr>
        <w:shd w:val="clear" w:color="auto" w:fill="FFFFFF"/>
        <w:spacing w:after="0" w:line="240" w:lineRule="auto"/>
        <w:ind w:left="708"/>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7.2 </w:t>
      </w:r>
      <w:r w:rsidR="004A18FB" w:rsidRPr="004A18FB">
        <w:rPr>
          <w:rFonts w:ascii="Times New Roman" w:hAnsi="Times New Roman" w:cs="Times New Roman"/>
          <w:color w:val="000000" w:themeColor="text1"/>
          <w:sz w:val="24"/>
          <w:szCs w:val="24"/>
        </w:rPr>
        <w:t>La política y las relaciones internacionales de Estados Unidos</w:t>
      </w:r>
    </w:p>
    <w:p w14:paraId="7673BEC6" w14:textId="5D1A65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r w:rsidRPr="00EB656E">
        <w:rPr>
          <w:rFonts w:ascii="Times New Roman" w:hAnsi="Times New Roman" w:cs="Times New Roman"/>
          <w:sz w:val="24"/>
          <w:szCs w:val="24"/>
        </w:rPr>
        <w:t xml:space="preserve">7.3 </w:t>
      </w:r>
      <w:r w:rsidR="004A18FB" w:rsidRPr="004A18FB">
        <w:rPr>
          <w:rFonts w:ascii="Times New Roman" w:hAnsi="Times New Roman" w:cs="Times New Roman"/>
          <w:sz w:val="24"/>
          <w:szCs w:val="24"/>
        </w:rPr>
        <w:t>Las guerras internacionales</w:t>
      </w:r>
    </w:p>
    <w:p w14:paraId="737308DE" w14:textId="753131F0" w:rsidR="004A18FB" w:rsidRPr="006824DB" w:rsidRDefault="00FC74F8" w:rsidP="00FC74F8">
      <w:pPr>
        <w:shd w:val="clear" w:color="auto" w:fill="FFFFFF"/>
        <w:spacing w:after="0" w:line="240" w:lineRule="auto"/>
        <w:ind w:left="708"/>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7.4 </w:t>
      </w:r>
      <w:r w:rsidR="004A18FB" w:rsidRPr="004A18FB">
        <w:rPr>
          <w:rFonts w:ascii="Times New Roman" w:hAnsi="Times New Roman" w:cs="Times New Roman"/>
          <w:color w:val="000000" w:themeColor="text1"/>
          <w:sz w:val="24"/>
          <w:szCs w:val="24"/>
        </w:rPr>
        <w:t>La administración de George</w:t>
      </w:r>
      <w:r w:rsidR="00901AA9">
        <w:rPr>
          <w:rFonts w:ascii="Times New Roman" w:hAnsi="Times New Roman" w:cs="Times New Roman"/>
          <w:color w:val="000000" w:themeColor="text1"/>
          <w:sz w:val="24"/>
          <w:szCs w:val="24"/>
        </w:rPr>
        <w:t xml:space="preserve"> H. W.</w:t>
      </w:r>
      <w:r w:rsidR="004A18FB" w:rsidRPr="004A18FB">
        <w:rPr>
          <w:rFonts w:ascii="Times New Roman" w:hAnsi="Times New Roman" w:cs="Times New Roman"/>
          <w:color w:val="000000" w:themeColor="text1"/>
          <w:sz w:val="24"/>
          <w:szCs w:val="24"/>
        </w:rPr>
        <w:t xml:space="preserve"> Bush</w:t>
      </w:r>
    </w:p>
    <w:p w14:paraId="06BC0308" w14:textId="2C974C32" w:rsidR="00FC74F8" w:rsidRPr="00EB656E" w:rsidRDefault="00FC74F8" w:rsidP="00FC74F8">
      <w:pPr>
        <w:shd w:val="clear" w:color="auto" w:fill="FFFFFF"/>
        <w:spacing w:after="0" w:line="240" w:lineRule="auto"/>
        <w:ind w:left="708"/>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7.5 </w:t>
      </w:r>
      <w:r w:rsidR="004A18FB" w:rsidRPr="004A18FB">
        <w:rPr>
          <w:rFonts w:ascii="Times New Roman" w:hAnsi="Times New Roman" w:cs="Times New Roman"/>
          <w:color w:val="000000" w:themeColor="text1"/>
          <w:sz w:val="24"/>
          <w:szCs w:val="24"/>
        </w:rPr>
        <w:t>La administración de Bill Clinton</w:t>
      </w:r>
    </w:p>
    <w:p w14:paraId="75CCFD01"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r w:rsidRPr="00EB656E">
        <w:rPr>
          <w:rFonts w:ascii="Times New Roman" w:hAnsi="Times New Roman" w:cs="Times New Roman"/>
          <w:sz w:val="24"/>
          <w:szCs w:val="24"/>
        </w:rPr>
        <w:t>7.6 Consolidación</w:t>
      </w:r>
    </w:p>
    <w:p w14:paraId="54130AEB" w14:textId="77777777" w:rsidR="00FC74F8" w:rsidRPr="00EB656E" w:rsidRDefault="00FC74F8" w:rsidP="00FC74F8">
      <w:pPr>
        <w:shd w:val="clear" w:color="auto" w:fill="FFFFFF"/>
        <w:spacing w:after="0" w:line="240" w:lineRule="auto"/>
        <w:ind w:left="708"/>
        <w:rPr>
          <w:rFonts w:ascii="Times New Roman" w:hAnsi="Times New Roman" w:cs="Times New Roman"/>
          <w:sz w:val="24"/>
          <w:szCs w:val="24"/>
        </w:rPr>
      </w:pPr>
    </w:p>
    <w:p w14:paraId="7996C770" w14:textId="77777777" w:rsidR="00FC74F8" w:rsidRPr="00EB656E" w:rsidRDefault="00FC74F8" w:rsidP="00FC74F8">
      <w:pPr>
        <w:shd w:val="clear" w:color="auto" w:fill="FFFFFF"/>
        <w:spacing w:after="0" w:line="240" w:lineRule="auto"/>
        <w:rPr>
          <w:rFonts w:ascii="Times New Roman" w:hAnsi="Times New Roman" w:cs="Times New Roman"/>
          <w:sz w:val="24"/>
          <w:szCs w:val="24"/>
        </w:rPr>
      </w:pPr>
      <w:r w:rsidRPr="00EB656E">
        <w:rPr>
          <w:rFonts w:ascii="Times New Roman" w:hAnsi="Times New Roman" w:cs="Times New Roman"/>
          <w:sz w:val="24"/>
          <w:szCs w:val="24"/>
        </w:rPr>
        <w:t>8 Competencias</w:t>
      </w:r>
    </w:p>
    <w:p w14:paraId="286E0D5F" w14:textId="77777777" w:rsidR="00FC74F8" w:rsidRPr="00EB656E" w:rsidRDefault="00FC74F8" w:rsidP="00FC74F8">
      <w:pPr>
        <w:shd w:val="clear" w:color="auto" w:fill="FFFFFF"/>
        <w:spacing w:after="0" w:line="240" w:lineRule="auto"/>
        <w:rPr>
          <w:rFonts w:ascii="Times New Roman" w:hAnsi="Times New Roman" w:cs="Times New Roman"/>
          <w:sz w:val="24"/>
          <w:szCs w:val="24"/>
        </w:rPr>
      </w:pPr>
    </w:p>
    <w:p w14:paraId="2103CEC1" w14:textId="4987D943" w:rsidR="004D16FB" w:rsidRPr="00EB656E" w:rsidRDefault="00FC74F8" w:rsidP="00FC74F8">
      <w:pPr>
        <w:spacing w:after="0" w:line="240" w:lineRule="auto"/>
        <w:rPr>
          <w:rFonts w:ascii="Times New Roman" w:hAnsi="Times New Roman" w:cs="Times New Roman"/>
          <w:sz w:val="24"/>
          <w:szCs w:val="24"/>
        </w:rPr>
      </w:pPr>
      <w:r w:rsidRPr="00EB656E">
        <w:rPr>
          <w:rFonts w:ascii="Times New Roman" w:hAnsi="Times New Roman" w:cs="Times New Roman"/>
          <w:sz w:val="24"/>
          <w:szCs w:val="24"/>
        </w:rPr>
        <w:t>Fin de tema</w:t>
      </w:r>
    </w:p>
    <w:p w14:paraId="7BA6B68E" w14:textId="77777777" w:rsidR="004D16FB" w:rsidRPr="00EB656E" w:rsidRDefault="004D16FB">
      <w:pPr>
        <w:rPr>
          <w:rFonts w:ascii="Times New Roman" w:hAnsi="Times New Roman" w:cs="Times New Roman"/>
          <w:sz w:val="24"/>
          <w:szCs w:val="24"/>
        </w:rPr>
      </w:pPr>
      <w:r w:rsidRPr="00EB656E">
        <w:rPr>
          <w:rFonts w:ascii="Times New Roman" w:hAnsi="Times New Roman" w:cs="Times New Roman"/>
          <w:sz w:val="24"/>
          <w:szCs w:val="24"/>
        </w:rPr>
        <w:br w:type="page"/>
      </w:r>
    </w:p>
    <w:p w14:paraId="56425370" w14:textId="77777777" w:rsidR="00FC74F8" w:rsidRPr="00EB656E" w:rsidRDefault="00FC74F8" w:rsidP="00FC74F8">
      <w:pPr>
        <w:spacing w:after="0" w:line="240" w:lineRule="auto"/>
        <w:rPr>
          <w:rFonts w:ascii="Times New Roman" w:hAnsi="Times New Roman" w:cs="Times New Roman"/>
          <w:sz w:val="24"/>
          <w:szCs w:val="24"/>
        </w:rPr>
      </w:pPr>
    </w:p>
    <w:p w14:paraId="38C0E55B" w14:textId="4AF60CF3" w:rsidR="007A2729" w:rsidRPr="00EB656E" w:rsidRDefault="00085100">
      <w:pPr>
        <w:rPr>
          <w:rFonts w:ascii="Times New Roman" w:hAnsi="Times New Roman" w:cs="Times New Roman"/>
          <w:color w:val="FF0000"/>
          <w:sz w:val="24"/>
          <w:szCs w:val="24"/>
        </w:rPr>
      </w:pPr>
      <w:r w:rsidRPr="00EB656E">
        <w:rPr>
          <w:rFonts w:ascii="Times New Roman" w:hAnsi="Times New Roman" w:cs="Times New Roman"/>
          <w:sz w:val="24"/>
          <w:szCs w:val="24"/>
          <w:highlight w:val="yellow"/>
        </w:rPr>
        <w:t>[SECCIÓN 1]</w:t>
      </w:r>
      <w:r w:rsidRPr="00EB656E">
        <w:rPr>
          <w:rFonts w:ascii="Times New Roman" w:hAnsi="Times New Roman" w:cs="Times New Roman"/>
          <w:sz w:val="24"/>
          <w:szCs w:val="24"/>
        </w:rPr>
        <w:t xml:space="preserve"> </w:t>
      </w:r>
      <w:r w:rsidRPr="00EB656E">
        <w:rPr>
          <w:rFonts w:ascii="Times New Roman" w:hAnsi="Times New Roman" w:cs="Times New Roman"/>
          <w:b/>
          <w:color w:val="000000" w:themeColor="text1"/>
          <w:sz w:val="24"/>
          <w:szCs w:val="24"/>
        </w:rPr>
        <w:t xml:space="preserve">1 </w:t>
      </w:r>
      <w:r w:rsidR="009F283E" w:rsidRPr="00EB656E">
        <w:rPr>
          <w:rFonts w:ascii="Times New Roman" w:hAnsi="Times New Roman" w:cs="Times New Roman"/>
          <w:b/>
          <w:color w:val="000000" w:themeColor="text1"/>
          <w:sz w:val="24"/>
          <w:szCs w:val="24"/>
        </w:rPr>
        <w:t>El continente americano</w:t>
      </w:r>
    </w:p>
    <w:p w14:paraId="1CDE0045" w14:textId="77777777" w:rsidR="00B73719" w:rsidRPr="00EB656E" w:rsidRDefault="00805EE0" w:rsidP="00B73719">
      <w:pPr>
        <w:jc w:val="both"/>
        <w:rPr>
          <w:rFonts w:ascii="Times New Roman" w:hAnsi="Times New Roman" w:cs="Times New Roman"/>
          <w:sz w:val="24"/>
          <w:szCs w:val="24"/>
        </w:rPr>
      </w:pPr>
      <w:r w:rsidRPr="00EB656E">
        <w:rPr>
          <w:rFonts w:ascii="Times New Roman" w:hAnsi="Times New Roman" w:cs="Times New Roman"/>
          <w:sz w:val="24"/>
          <w:szCs w:val="24"/>
        </w:rPr>
        <w:t xml:space="preserve">El continente americano </w:t>
      </w:r>
      <w:r w:rsidR="00B73719" w:rsidRPr="00EB656E">
        <w:rPr>
          <w:rFonts w:ascii="Times New Roman" w:hAnsi="Times New Roman" w:cs="Times New Roman"/>
          <w:sz w:val="24"/>
          <w:szCs w:val="24"/>
        </w:rPr>
        <w:t xml:space="preserve">se divide en las regiones </w:t>
      </w:r>
      <w:r w:rsidRPr="00EB656E">
        <w:rPr>
          <w:rFonts w:ascii="Times New Roman" w:hAnsi="Times New Roman" w:cs="Times New Roman"/>
          <w:sz w:val="24"/>
          <w:szCs w:val="24"/>
        </w:rPr>
        <w:t xml:space="preserve">norte, sur, central y Caribe. Latinoamérica comprende </w:t>
      </w:r>
      <w:r w:rsidR="00B73719" w:rsidRPr="00EB656E">
        <w:rPr>
          <w:rFonts w:ascii="Times New Roman" w:hAnsi="Times New Roman" w:cs="Times New Roman"/>
          <w:sz w:val="24"/>
          <w:szCs w:val="24"/>
        </w:rPr>
        <w:t>el centro</w:t>
      </w:r>
      <w:r w:rsidRPr="00EB656E">
        <w:rPr>
          <w:rFonts w:ascii="Times New Roman" w:hAnsi="Times New Roman" w:cs="Times New Roman"/>
          <w:sz w:val="24"/>
          <w:szCs w:val="24"/>
        </w:rPr>
        <w:t xml:space="preserve"> y </w:t>
      </w:r>
      <w:r w:rsidR="00B73719" w:rsidRPr="00EB656E">
        <w:rPr>
          <w:rFonts w:ascii="Times New Roman" w:hAnsi="Times New Roman" w:cs="Times New Roman"/>
          <w:sz w:val="24"/>
          <w:szCs w:val="24"/>
        </w:rPr>
        <w:t xml:space="preserve">el </w:t>
      </w:r>
      <w:r w:rsidRPr="00EB656E">
        <w:rPr>
          <w:rFonts w:ascii="Times New Roman" w:hAnsi="Times New Roman" w:cs="Times New Roman"/>
          <w:sz w:val="24"/>
          <w:szCs w:val="24"/>
        </w:rPr>
        <w:t xml:space="preserve">sur del continente. </w:t>
      </w:r>
    </w:p>
    <w:p w14:paraId="6665D71B" w14:textId="5D7A8F51" w:rsidR="00DC3240" w:rsidRPr="00EB656E" w:rsidRDefault="001B49C5" w:rsidP="00DC3240">
      <w:pPr>
        <w:rPr>
          <w:rFonts w:ascii="Times New Roman" w:hAnsi="Times New Roman" w:cs="Times New Roman"/>
          <w:sz w:val="24"/>
          <w:szCs w:val="24"/>
        </w:rPr>
      </w:pPr>
      <w:r w:rsidRPr="00EB656E">
        <w:rPr>
          <w:rFonts w:ascii="Times New Roman" w:hAnsi="Times New Roman" w:cs="Times New Roman"/>
          <w:sz w:val="24"/>
          <w:szCs w:val="24"/>
        </w:rPr>
        <w:t>La historia de América estuvo definida por procesos coloniales y de independencia</w:t>
      </w:r>
      <w:r w:rsidR="002B799A">
        <w:rPr>
          <w:rFonts w:ascii="Times New Roman" w:hAnsi="Times New Roman" w:cs="Times New Roman"/>
          <w:sz w:val="24"/>
          <w:szCs w:val="24"/>
        </w:rPr>
        <w:t>,</w:t>
      </w:r>
      <w:r w:rsidRPr="00EB656E">
        <w:rPr>
          <w:rFonts w:ascii="Times New Roman" w:hAnsi="Times New Roman" w:cs="Times New Roman"/>
          <w:sz w:val="24"/>
          <w:szCs w:val="24"/>
        </w:rPr>
        <w:t xml:space="preserve"> </w:t>
      </w:r>
      <w:r w:rsidR="0034766C" w:rsidRPr="00EB656E">
        <w:rPr>
          <w:rFonts w:ascii="Times New Roman" w:hAnsi="Times New Roman" w:cs="Times New Roman"/>
          <w:sz w:val="24"/>
          <w:szCs w:val="24"/>
        </w:rPr>
        <w:t xml:space="preserve">cuyas </w:t>
      </w:r>
      <w:r w:rsidRPr="00EB656E">
        <w:rPr>
          <w:rFonts w:ascii="Times New Roman" w:hAnsi="Times New Roman" w:cs="Times New Roman"/>
          <w:sz w:val="24"/>
          <w:szCs w:val="24"/>
        </w:rPr>
        <w:t xml:space="preserve">particularidades </w:t>
      </w:r>
      <w:r w:rsidR="0034766C" w:rsidRPr="00EB656E">
        <w:rPr>
          <w:rFonts w:ascii="Times New Roman" w:hAnsi="Times New Roman" w:cs="Times New Roman"/>
          <w:sz w:val="24"/>
          <w:szCs w:val="24"/>
        </w:rPr>
        <w:t>fueron definitivas para que el destino de cada una de las regiones del continente hay</w:t>
      </w:r>
      <w:r w:rsidR="009E5542" w:rsidRPr="00EB656E">
        <w:rPr>
          <w:rFonts w:ascii="Times New Roman" w:hAnsi="Times New Roman" w:cs="Times New Roman"/>
          <w:sz w:val="24"/>
          <w:szCs w:val="24"/>
        </w:rPr>
        <w:t xml:space="preserve">a </w:t>
      </w:r>
      <w:r w:rsidR="0034766C" w:rsidRPr="00EB656E">
        <w:rPr>
          <w:rFonts w:ascii="Times New Roman" w:hAnsi="Times New Roman" w:cs="Times New Roman"/>
          <w:sz w:val="24"/>
          <w:szCs w:val="24"/>
        </w:rPr>
        <w:t xml:space="preserve">sido </w:t>
      </w:r>
      <w:r w:rsidR="00DC3240" w:rsidRPr="00EB656E">
        <w:rPr>
          <w:rFonts w:ascii="Times New Roman" w:hAnsi="Times New Roman" w:cs="Times New Roman"/>
          <w:sz w:val="24"/>
          <w:szCs w:val="24"/>
        </w:rPr>
        <w:t>disímil</w:t>
      </w:r>
      <w:r w:rsidR="0034766C" w:rsidRPr="00EB656E">
        <w:rPr>
          <w:rFonts w:ascii="Times New Roman" w:hAnsi="Times New Roman" w:cs="Times New Roman"/>
          <w:sz w:val="24"/>
          <w:szCs w:val="24"/>
        </w:rPr>
        <w:t>. L</w:t>
      </w:r>
      <w:r w:rsidR="00DC3240" w:rsidRPr="00EB656E">
        <w:rPr>
          <w:rFonts w:ascii="Times New Roman" w:hAnsi="Times New Roman" w:cs="Times New Roman"/>
          <w:sz w:val="24"/>
          <w:szCs w:val="24"/>
        </w:rPr>
        <w:t xml:space="preserve">a calidad de sus </w:t>
      </w:r>
      <w:r w:rsidR="00DC3240" w:rsidRPr="00EB656E">
        <w:rPr>
          <w:rFonts w:ascii="Times New Roman" w:hAnsi="Times New Roman" w:cs="Times New Roman"/>
          <w:b/>
          <w:sz w:val="24"/>
          <w:szCs w:val="24"/>
        </w:rPr>
        <w:t>democracias</w:t>
      </w:r>
      <w:r w:rsidR="00DC3240" w:rsidRPr="00EB656E">
        <w:rPr>
          <w:rFonts w:ascii="Times New Roman" w:hAnsi="Times New Roman" w:cs="Times New Roman"/>
          <w:sz w:val="24"/>
          <w:szCs w:val="24"/>
        </w:rPr>
        <w:t xml:space="preserve"> o la potencia de sus </w:t>
      </w:r>
      <w:r w:rsidR="00DC3240" w:rsidRPr="00EB656E">
        <w:rPr>
          <w:rFonts w:ascii="Times New Roman" w:hAnsi="Times New Roman" w:cs="Times New Roman"/>
          <w:b/>
          <w:sz w:val="24"/>
          <w:szCs w:val="24"/>
        </w:rPr>
        <w:t>economías</w:t>
      </w:r>
      <w:r w:rsidR="009E5542" w:rsidRPr="00EB656E">
        <w:rPr>
          <w:rFonts w:ascii="Times New Roman" w:hAnsi="Times New Roman" w:cs="Times New Roman"/>
          <w:b/>
          <w:sz w:val="24"/>
          <w:szCs w:val="24"/>
        </w:rPr>
        <w:t xml:space="preserve"> </w:t>
      </w:r>
      <w:r w:rsidR="0034766C" w:rsidRPr="00EB656E">
        <w:rPr>
          <w:rFonts w:ascii="Times New Roman" w:hAnsi="Times New Roman" w:cs="Times New Roman"/>
          <w:sz w:val="24"/>
          <w:szCs w:val="24"/>
        </w:rPr>
        <w:t>hace</w:t>
      </w:r>
      <w:r w:rsidR="009E5542" w:rsidRPr="00EB656E">
        <w:rPr>
          <w:rFonts w:ascii="Times New Roman" w:hAnsi="Times New Roman" w:cs="Times New Roman"/>
          <w:sz w:val="24"/>
          <w:szCs w:val="24"/>
        </w:rPr>
        <w:t>n</w:t>
      </w:r>
      <w:r w:rsidR="0034766C" w:rsidRPr="00EB656E">
        <w:rPr>
          <w:rFonts w:ascii="Times New Roman" w:hAnsi="Times New Roman" w:cs="Times New Roman"/>
          <w:sz w:val="24"/>
          <w:szCs w:val="24"/>
        </w:rPr>
        <w:t xml:space="preserve"> </w:t>
      </w:r>
      <w:r w:rsidR="009E5542" w:rsidRPr="00EB656E">
        <w:rPr>
          <w:rFonts w:ascii="Times New Roman" w:hAnsi="Times New Roman" w:cs="Times New Roman"/>
          <w:sz w:val="24"/>
          <w:szCs w:val="24"/>
        </w:rPr>
        <w:t xml:space="preserve">de </w:t>
      </w:r>
      <w:r w:rsidR="0034766C" w:rsidRPr="00EB656E">
        <w:rPr>
          <w:rFonts w:ascii="Times New Roman" w:hAnsi="Times New Roman" w:cs="Times New Roman"/>
          <w:sz w:val="24"/>
          <w:szCs w:val="24"/>
        </w:rPr>
        <w:t xml:space="preserve">América del </w:t>
      </w:r>
      <w:r w:rsidR="002B799A">
        <w:rPr>
          <w:rFonts w:ascii="Times New Roman" w:hAnsi="Times New Roman" w:cs="Times New Roman"/>
          <w:sz w:val="24"/>
          <w:szCs w:val="24"/>
        </w:rPr>
        <w:t>N</w:t>
      </w:r>
      <w:r w:rsidR="0034766C" w:rsidRPr="00EB656E">
        <w:rPr>
          <w:rFonts w:ascii="Times New Roman" w:hAnsi="Times New Roman" w:cs="Times New Roman"/>
          <w:sz w:val="24"/>
          <w:szCs w:val="24"/>
        </w:rPr>
        <w:t>orte una región muy distinta a las del centro y s</w:t>
      </w:r>
      <w:r w:rsidR="00C602D3" w:rsidRPr="00EB656E">
        <w:rPr>
          <w:rFonts w:ascii="Times New Roman" w:hAnsi="Times New Roman" w:cs="Times New Roman"/>
          <w:sz w:val="24"/>
          <w:szCs w:val="24"/>
        </w:rPr>
        <w:t>ur</w:t>
      </w:r>
      <w:r w:rsidR="002B799A">
        <w:rPr>
          <w:rFonts w:ascii="Times New Roman" w:hAnsi="Times New Roman" w:cs="Times New Roman"/>
          <w:sz w:val="24"/>
          <w:szCs w:val="24"/>
        </w:rPr>
        <w:t xml:space="preserve"> del continente</w:t>
      </w:r>
      <w:r w:rsidR="00C602D3" w:rsidRPr="00EB656E">
        <w:rPr>
          <w:rFonts w:ascii="Times New Roman" w:hAnsi="Times New Roman" w:cs="Times New Roman"/>
          <w:sz w:val="24"/>
          <w:szCs w:val="24"/>
        </w:rPr>
        <w:t xml:space="preserve">. Así mismo, existen notables diferencias culturales, </w:t>
      </w:r>
      <w:r w:rsidR="00E46B11" w:rsidRPr="00EB656E">
        <w:rPr>
          <w:rFonts w:ascii="Times New Roman" w:hAnsi="Times New Roman" w:cs="Times New Roman"/>
          <w:sz w:val="24"/>
          <w:szCs w:val="24"/>
        </w:rPr>
        <w:t>lingüísticas</w:t>
      </w:r>
      <w:r w:rsidR="00C602D3" w:rsidRPr="00EB656E">
        <w:rPr>
          <w:rFonts w:ascii="Times New Roman" w:hAnsi="Times New Roman" w:cs="Times New Roman"/>
          <w:sz w:val="24"/>
          <w:szCs w:val="24"/>
        </w:rPr>
        <w:t>, religiosas e ideológicas</w:t>
      </w:r>
      <w:r w:rsidR="009E5542" w:rsidRPr="00EB656E">
        <w:rPr>
          <w:rFonts w:ascii="Times New Roman" w:hAnsi="Times New Roman" w:cs="Times New Roman"/>
          <w:sz w:val="24"/>
          <w:szCs w:val="24"/>
        </w:rPr>
        <w:t xml:space="preserve"> entre las </w:t>
      </w:r>
      <w:r w:rsidR="002B799A">
        <w:rPr>
          <w:rFonts w:ascii="Times New Roman" w:hAnsi="Times New Roman" w:cs="Times New Roman"/>
          <w:sz w:val="24"/>
          <w:szCs w:val="24"/>
        </w:rPr>
        <w:t xml:space="preserve">diferentes </w:t>
      </w:r>
      <w:r w:rsidR="009E5542" w:rsidRPr="00EB656E">
        <w:rPr>
          <w:rFonts w:ascii="Times New Roman" w:hAnsi="Times New Roman" w:cs="Times New Roman"/>
          <w:sz w:val="24"/>
          <w:szCs w:val="24"/>
        </w:rPr>
        <w:t>regiones.</w:t>
      </w:r>
    </w:p>
    <w:p w14:paraId="1030FB11" w14:textId="77777777" w:rsidR="00DC3240" w:rsidRPr="00EB656E" w:rsidRDefault="00DC3240" w:rsidP="00DC324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DC3240" w:rsidRPr="00EB656E" w14:paraId="2465F4AE" w14:textId="77777777" w:rsidTr="003811A6">
        <w:tc>
          <w:tcPr>
            <w:tcW w:w="9033" w:type="dxa"/>
            <w:gridSpan w:val="2"/>
            <w:shd w:val="clear" w:color="auto" w:fill="0D0D0D" w:themeFill="text1" w:themeFillTint="F2"/>
          </w:tcPr>
          <w:p w14:paraId="45713E0B" w14:textId="77777777" w:rsidR="00DC3240" w:rsidRPr="00EB656E" w:rsidRDefault="00DC3240" w:rsidP="003811A6">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DC3240" w:rsidRPr="00EB656E" w14:paraId="24D8CA59" w14:textId="77777777" w:rsidTr="003811A6">
        <w:tc>
          <w:tcPr>
            <w:tcW w:w="2518" w:type="dxa"/>
          </w:tcPr>
          <w:p w14:paraId="76687207" w14:textId="77777777" w:rsidR="00DC3240" w:rsidRPr="00EB656E" w:rsidRDefault="00DC3240" w:rsidP="003811A6">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14:paraId="1FEB66F0" w14:textId="77777777" w:rsidR="00DC3240" w:rsidRPr="00EB656E" w:rsidRDefault="00DC3240" w:rsidP="003811A6">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CS_10_03_IMG01</w:t>
            </w:r>
          </w:p>
        </w:tc>
      </w:tr>
      <w:tr w:rsidR="00DC3240" w:rsidRPr="00EB656E" w14:paraId="152596C7" w14:textId="77777777" w:rsidTr="003811A6">
        <w:tc>
          <w:tcPr>
            <w:tcW w:w="2518" w:type="dxa"/>
          </w:tcPr>
          <w:p w14:paraId="2BD784E9"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14:paraId="0612AA8D"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color w:val="000000"/>
                <w:sz w:val="24"/>
                <w:szCs w:val="24"/>
              </w:rPr>
              <w:t>Mapa de América</w:t>
            </w:r>
          </w:p>
        </w:tc>
      </w:tr>
      <w:tr w:rsidR="00DC3240" w:rsidRPr="00EB656E" w14:paraId="3A7A554D" w14:textId="77777777" w:rsidTr="003811A6">
        <w:tc>
          <w:tcPr>
            <w:tcW w:w="2518" w:type="dxa"/>
          </w:tcPr>
          <w:p w14:paraId="5E160291"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6515" w:type="dxa"/>
          </w:tcPr>
          <w:p w14:paraId="1B1AB4B1" w14:textId="5F35CC89" w:rsidR="00136E3E" w:rsidRPr="00EB656E" w:rsidRDefault="009E5542" w:rsidP="003811A6">
            <w:pPr>
              <w:rPr>
                <w:rFonts w:ascii="Times New Roman" w:hAnsi="Times New Roman" w:cs="Times New Roman"/>
                <w:sz w:val="24"/>
                <w:szCs w:val="24"/>
              </w:rPr>
            </w:pPr>
            <w:r w:rsidRPr="00EB656E">
              <w:rPr>
                <w:rFonts w:ascii="Times New Roman" w:hAnsi="Times New Roman" w:cs="Times New Roman"/>
                <w:noProof/>
                <w:color w:val="C2E1ED"/>
                <w:sz w:val="24"/>
                <w:szCs w:val="24"/>
                <w:lang w:eastAsia="es-CO"/>
              </w:rPr>
              <w:drawing>
                <wp:inline distT="0" distB="0" distL="0" distR="0" wp14:anchorId="1B422B76" wp14:editId="745AECA8">
                  <wp:extent cx="2123463" cy="1543050"/>
                  <wp:effectExtent l="0" t="0" r="0" b="0"/>
                  <wp:docPr id="8" name="Imagen 8" descr="http://thumb1.shutterstock.com/display_pic_with_logo/248260/164186744/stock-photo-organization-of-american-states-flag-waving-on-the-wind-16418674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248260/164186744/stock-photo-organization-of-american-states-flag-waving-on-the-wind-16418674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3463" cy="1543050"/>
                          </a:xfrm>
                          <a:prstGeom prst="rect">
                            <a:avLst/>
                          </a:prstGeom>
                          <a:noFill/>
                          <a:ln>
                            <a:noFill/>
                          </a:ln>
                        </pic:spPr>
                      </pic:pic>
                    </a:graphicData>
                  </a:graphic>
                </wp:inline>
              </w:drawing>
            </w:r>
          </w:p>
          <w:p w14:paraId="0D6D7050" w14:textId="0AF7C405" w:rsidR="00DC3240" w:rsidRPr="00EB656E" w:rsidRDefault="00825029" w:rsidP="003811A6">
            <w:pPr>
              <w:rPr>
                <w:rFonts w:ascii="Times New Roman" w:hAnsi="Times New Roman" w:cs="Times New Roman"/>
                <w:color w:val="000000"/>
                <w:sz w:val="24"/>
                <w:szCs w:val="24"/>
              </w:rPr>
            </w:pPr>
            <w:hyperlink r:id="rId11" w:history="1">
              <w:r w:rsidR="009E5542" w:rsidRPr="00EB656E">
                <w:rPr>
                  <w:rFonts w:ascii="Times New Roman" w:hAnsi="Times New Roman" w:cs="Times New Roman"/>
                  <w:color w:val="C2E1ED"/>
                  <w:sz w:val="24"/>
                  <w:szCs w:val="24"/>
                  <w:u w:val="single"/>
                </w:rPr>
                <w:t>164186744</w:t>
              </w:r>
            </w:hyperlink>
            <w:r w:rsidR="009E5542" w:rsidRPr="00EB656E">
              <w:rPr>
                <w:rFonts w:ascii="Times New Roman" w:hAnsi="Times New Roman" w:cs="Times New Roman"/>
                <w:color w:val="B2B2B2"/>
                <w:sz w:val="24"/>
                <w:szCs w:val="24"/>
              </w:rPr>
              <w:t xml:space="preserve"> shutter. </w:t>
            </w:r>
          </w:p>
        </w:tc>
      </w:tr>
      <w:tr w:rsidR="00DC3240" w:rsidRPr="00EB656E" w14:paraId="3103EFE2" w14:textId="77777777" w:rsidTr="003811A6">
        <w:tc>
          <w:tcPr>
            <w:tcW w:w="2518" w:type="dxa"/>
          </w:tcPr>
          <w:p w14:paraId="02273335"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6515" w:type="dxa"/>
          </w:tcPr>
          <w:p w14:paraId="34E42FA0" w14:textId="3CC51883" w:rsidR="00DC3240" w:rsidRPr="00EB656E" w:rsidRDefault="00FD1771" w:rsidP="00D33997">
            <w:pPr>
              <w:rPr>
                <w:rFonts w:ascii="Times New Roman" w:hAnsi="Times New Roman" w:cs="Times New Roman"/>
                <w:color w:val="000000"/>
                <w:sz w:val="24"/>
                <w:szCs w:val="24"/>
              </w:rPr>
            </w:pPr>
            <w:r w:rsidRPr="00EB656E">
              <w:rPr>
                <w:rFonts w:ascii="Times New Roman" w:hAnsi="Times New Roman" w:cs="Times New Roman"/>
                <w:sz w:val="24"/>
                <w:szCs w:val="24"/>
              </w:rPr>
              <w:t>En el ámbito político,</w:t>
            </w:r>
            <w:r w:rsidR="0034766C" w:rsidRPr="00EB656E">
              <w:rPr>
                <w:rFonts w:ascii="Times New Roman" w:hAnsi="Times New Roman" w:cs="Times New Roman"/>
                <w:sz w:val="24"/>
                <w:szCs w:val="24"/>
              </w:rPr>
              <w:t xml:space="preserve"> desde 1948, América ha buscado construir un destino común. Para ello se conformó </w:t>
            </w:r>
            <w:r w:rsidRPr="00EB656E">
              <w:rPr>
                <w:rFonts w:ascii="Times New Roman" w:hAnsi="Times New Roman" w:cs="Times New Roman"/>
                <w:sz w:val="24"/>
                <w:szCs w:val="24"/>
              </w:rPr>
              <w:t>la Organización de Estados Americanos</w:t>
            </w:r>
            <w:r w:rsidR="0034766C" w:rsidRPr="00EB656E">
              <w:rPr>
                <w:rFonts w:ascii="Times New Roman" w:hAnsi="Times New Roman" w:cs="Times New Roman"/>
                <w:sz w:val="24"/>
                <w:szCs w:val="24"/>
              </w:rPr>
              <w:t xml:space="preserve"> </w:t>
            </w:r>
            <w:r w:rsidR="008F3885">
              <w:rPr>
                <w:rFonts w:ascii="Times New Roman" w:hAnsi="Times New Roman" w:cs="Times New Roman"/>
                <w:sz w:val="24"/>
                <w:szCs w:val="24"/>
              </w:rPr>
              <w:t xml:space="preserve">(OEA), </w:t>
            </w:r>
            <w:r w:rsidR="0034766C" w:rsidRPr="00EB656E">
              <w:rPr>
                <w:rFonts w:ascii="Times New Roman" w:hAnsi="Times New Roman" w:cs="Times New Roman"/>
                <w:sz w:val="24"/>
                <w:szCs w:val="24"/>
              </w:rPr>
              <w:t>que</w:t>
            </w:r>
            <w:r w:rsidRPr="00EB656E">
              <w:rPr>
                <w:rFonts w:ascii="Times New Roman" w:hAnsi="Times New Roman" w:cs="Times New Roman"/>
                <w:sz w:val="24"/>
                <w:szCs w:val="24"/>
              </w:rPr>
              <w:t xml:space="preserve"> </w:t>
            </w:r>
            <w:r w:rsidR="0034766C" w:rsidRPr="00EB656E">
              <w:rPr>
                <w:rFonts w:ascii="Times New Roman" w:hAnsi="Times New Roman" w:cs="Times New Roman"/>
                <w:sz w:val="24"/>
                <w:szCs w:val="24"/>
              </w:rPr>
              <w:t xml:space="preserve">busca armonizar las relaciones entre sus distintos miembros, que son la </w:t>
            </w:r>
            <w:r w:rsidR="00D33997">
              <w:rPr>
                <w:rFonts w:ascii="Times New Roman" w:hAnsi="Times New Roman" w:cs="Times New Roman"/>
                <w:sz w:val="24"/>
                <w:szCs w:val="24"/>
              </w:rPr>
              <w:t>totalidad</w:t>
            </w:r>
            <w:r w:rsidR="00D33997" w:rsidRPr="00EB656E">
              <w:rPr>
                <w:rFonts w:ascii="Times New Roman" w:hAnsi="Times New Roman" w:cs="Times New Roman"/>
                <w:sz w:val="24"/>
                <w:szCs w:val="24"/>
              </w:rPr>
              <w:t xml:space="preserve"> </w:t>
            </w:r>
            <w:r w:rsidR="0034766C" w:rsidRPr="00EB656E">
              <w:rPr>
                <w:rFonts w:ascii="Times New Roman" w:hAnsi="Times New Roman" w:cs="Times New Roman"/>
                <w:sz w:val="24"/>
                <w:szCs w:val="24"/>
              </w:rPr>
              <w:t xml:space="preserve">de los </w:t>
            </w:r>
            <w:r w:rsidRPr="00EB656E">
              <w:rPr>
                <w:rFonts w:ascii="Times New Roman" w:hAnsi="Times New Roman" w:cs="Times New Roman"/>
                <w:sz w:val="24"/>
                <w:szCs w:val="24"/>
              </w:rPr>
              <w:t>países del continente</w:t>
            </w:r>
            <w:r w:rsidR="0034766C" w:rsidRPr="00EB656E">
              <w:rPr>
                <w:rFonts w:ascii="Times New Roman" w:hAnsi="Times New Roman" w:cs="Times New Roman"/>
                <w:sz w:val="24"/>
                <w:szCs w:val="24"/>
              </w:rPr>
              <w:t>.</w:t>
            </w:r>
          </w:p>
        </w:tc>
      </w:tr>
    </w:tbl>
    <w:p w14:paraId="1EDFF118" w14:textId="77777777" w:rsidR="00DC3240" w:rsidRPr="00EB656E" w:rsidRDefault="00DC3240" w:rsidP="00DC3240">
      <w:pPr>
        <w:rPr>
          <w:rFonts w:ascii="Times New Roman" w:hAnsi="Times New Roman" w:cs="Times New Roman"/>
          <w:sz w:val="24"/>
          <w:szCs w:val="24"/>
        </w:rPr>
      </w:pPr>
    </w:p>
    <w:p w14:paraId="75D64CDE" w14:textId="66C9B57B" w:rsidR="00C602D3" w:rsidRPr="00EB656E" w:rsidRDefault="009E5542" w:rsidP="00DC3240">
      <w:pPr>
        <w:rPr>
          <w:rFonts w:ascii="Times New Roman" w:hAnsi="Times New Roman" w:cs="Times New Roman"/>
          <w:sz w:val="24"/>
          <w:szCs w:val="24"/>
        </w:rPr>
      </w:pPr>
      <w:r w:rsidRPr="00EB656E">
        <w:rPr>
          <w:rFonts w:ascii="Times New Roman" w:hAnsi="Times New Roman" w:cs="Times New Roman"/>
          <w:sz w:val="24"/>
          <w:szCs w:val="24"/>
        </w:rPr>
        <w:t xml:space="preserve">El fin del siglo XX fue para América un periodo de importantes cambios. La mayoría definidos por el reacomodamiento que trajo el fin de la Guerra </w:t>
      </w:r>
      <w:r w:rsidR="008F3885">
        <w:rPr>
          <w:rFonts w:ascii="Times New Roman" w:hAnsi="Times New Roman" w:cs="Times New Roman"/>
          <w:sz w:val="24"/>
          <w:szCs w:val="24"/>
        </w:rPr>
        <w:t>F</w:t>
      </w:r>
      <w:r w:rsidRPr="00EB656E">
        <w:rPr>
          <w:rFonts w:ascii="Times New Roman" w:hAnsi="Times New Roman" w:cs="Times New Roman"/>
          <w:sz w:val="24"/>
          <w:szCs w:val="24"/>
        </w:rPr>
        <w:t>ría, la caída del comunismo</w:t>
      </w:r>
      <w:r w:rsidR="00161B21" w:rsidRPr="00EB656E">
        <w:rPr>
          <w:rFonts w:ascii="Times New Roman" w:hAnsi="Times New Roman" w:cs="Times New Roman"/>
          <w:sz w:val="24"/>
          <w:szCs w:val="24"/>
        </w:rPr>
        <w:t xml:space="preserve"> y </w:t>
      </w:r>
      <w:r w:rsidRPr="00EB656E">
        <w:rPr>
          <w:rFonts w:ascii="Times New Roman" w:hAnsi="Times New Roman" w:cs="Times New Roman"/>
          <w:sz w:val="24"/>
          <w:szCs w:val="24"/>
        </w:rPr>
        <w:t xml:space="preserve">la implementación </w:t>
      </w:r>
      <w:r w:rsidR="00161B21" w:rsidRPr="00EB656E">
        <w:rPr>
          <w:rFonts w:ascii="Times New Roman" w:hAnsi="Times New Roman" w:cs="Times New Roman"/>
          <w:sz w:val="24"/>
          <w:szCs w:val="24"/>
        </w:rPr>
        <w:t>del modelo neoliberal.</w:t>
      </w:r>
    </w:p>
    <w:p w14:paraId="2C7BF334" w14:textId="77777777" w:rsidR="008D4037" w:rsidRPr="00EB656E" w:rsidRDefault="008D4037" w:rsidP="009F283E">
      <w:pPr>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36"/>
      </w:tblGrid>
      <w:tr w:rsidR="008D4037" w:rsidRPr="00EB656E" w14:paraId="4AE3524A" w14:textId="77777777" w:rsidTr="00EE4865">
        <w:tc>
          <w:tcPr>
            <w:tcW w:w="9054" w:type="dxa"/>
            <w:gridSpan w:val="2"/>
            <w:shd w:val="clear" w:color="auto" w:fill="000000" w:themeFill="text1"/>
          </w:tcPr>
          <w:p w14:paraId="3E407C0A" w14:textId="1A3B9E06" w:rsidR="008D4037" w:rsidRPr="00EB656E" w:rsidRDefault="008D4037" w:rsidP="009B6B90">
            <w:pPr>
              <w:spacing w:before="2" w:after="2"/>
              <w:jc w:val="center"/>
              <w:rPr>
                <w:rFonts w:ascii="Times New Roman" w:hAnsi="Times New Roman" w:cs="Times New Roman"/>
                <w:b/>
                <w:color w:val="000000" w:themeColor="text1"/>
                <w:sz w:val="24"/>
                <w:szCs w:val="24"/>
              </w:rPr>
            </w:pPr>
            <w:r w:rsidRPr="00EB656E">
              <w:rPr>
                <w:rFonts w:ascii="Times New Roman" w:hAnsi="Times New Roman" w:cs="Times New Roman"/>
                <w:b/>
                <w:color w:val="FFFFFF" w:themeColor="background1"/>
                <w:sz w:val="24"/>
                <w:szCs w:val="24"/>
              </w:rPr>
              <w:t xml:space="preserve">Profundiza. Recurso </w:t>
            </w:r>
            <w:r w:rsidR="009B6B90" w:rsidRPr="00EB656E">
              <w:rPr>
                <w:rFonts w:ascii="Times New Roman" w:hAnsi="Times New Roman" w:cs="Times New Roman"/>
                <w:b/>
                <w:color w:val="FFFFFF" w:themeColor="background1"/>
                <w:sz w:val="24"/>
                <w:szCs w:val="24"/>
              </w:rPr>
              <w:t>nuevo</w:t>
            </w:r>
          </w:p>
        </w:tc>
      </w:tr>
      <w:tr w:rsidR="008D4037" w:rsidRPr="00EB656E" w14:paraId="764F8B0D" w14:textId="77777777" w:rsidTr="00EE4865">
        <w:tc>
          <w:tcPr>
            <w:tcW w:w="2518" w:type="dxa"/>
          </w:tcPr>
          <w:p w14:paraId="0DD8C5BD" w14:textId="77777777" w:rsidR="008D4037" w:rsidRPr="00EB656E" w:rsidRDefault="008D4037" w:rsidP="00EE4865">
            <w:pPr>
              <w:spacing w:before="2" w:after="2"/>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Código</w:t>
            </w:r>
          </w:p>
        </w:tc>
        <w:tc>
          <w:tcPr>
            <w:tcW w:w="6536" w:type="dxa"/>
          </w:tcPr>
          <w:p w14:paraId="5026A9DE" w14:textId="14CB64D6" w:rsidR="008D4037" w:rsidRPr="00EB656E" w:rsidRDefault="008D4037" w:rsidP="009B6B90">
            <w:pPr>
              <w:spacing w:before="2" w:after="2"/>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CS_</w:t>
            </w:r>
            <w:r w:rsidR="009B6B90" w:rsidRPr="00EB656E">
              <w:rPr>
                <w:rFonts w:ascii="Times New Roman" w:hAnsi="Times New Roman" w:cs="Times New Roman"/>
                <w:color w:val="000000" w:themeColor="text1"/>
                <w:sz w:val="24"/>
                <w:szCs w:val="24"/>
              </w:rPr>
              <w:t>10</w:t>
            </w:r>
            <w:r w:rsidRPr="00EB656E">
              <w:rPr>
                <w:rFonts w:ascii="Times New Roman" w:hAnsi="Times New Roman" w:cs="Times New Roman"/>
                <w:color w:val="000000" w:themeColor="text1"/>
                <w:sz w:val="24"/>
                <w:szCs w:val="24"/>
              </w:rPr>
              <w:t>_0</w:t>
            </w:r>
            <w:r w:rsidR="009B6B90" w:rsidRPr="00EB656E">
              <w:rPr>
                <w:rFonts w:ascii="Times New Roman" w:hAnsi="Times New Roman" w:cs="Times New Roman"/>
                <w:color w:val="000000" w:themeColor="text1"/>
                <w:sz w:val="24"/>
                <w:szCs w:val="24"/>
              </w:rPr>
              <w:t>3_</w:t>
            </w:r>
            <w:r w:rsidR="004A18FB">
              <w:rPr>
                <w:rFonts w:ascii="Times New Roman" w:hAnsi="Times New Roman" w:cs="Times New Roman"/>
                <w:color w:val="000000" w:themeColor="text1"/>
                <w:sz w:val="24"/>
                <w:szCs w:val="24"/>
              </w:rPr>
              <w:t>REC</w:t>
            </w:r>
            <w:r w:rsidRPr="00EB656E">
              <w:rPr>
                <w:rFonts w:ascii="Times New Roman" w:hAnsi="Times New Roman" w:cs="Times New Roman"/>
                <w:color w:val="000000" w:themeColor="text1"/>
                <w:sz w:val="24"/>
                <w:szCs w:val="24"/>
              </w:rPr>
              <w:t>10</w:t>
            </w:r>
          </w:p>
        </w:tc>
      </w:tr>
      <w:tr w:rsidR="008D4037" w:rsidRPr="00EB656E" w14:paraId="4D99F964" w14:textId="77777777" w:rsidTr="00EE4865">
        <w:tc>
          <w:tcPr>
            <w:tcW w:w="2518" w:type="dxa"/>
          </w:tcPr>
          <w:p w14:paraId="64967705" w14:textId="4AC65EAA" w:rsidR="008D4037" w:rsidRPr="00EB656E" w:rsidRDefault="008D4037" w:rsidP="00EE4865">
            <w:pPr>
              <w:spacing w:before="2" w:after="2"/>
              <w:rPr>
                <w:rFonts w:ascii="Times New Roman" w:hAnsi="Times New Roman" w:cs="Times New Roman"/>
                <w:color w:val="000000" w:themeColor="text1"/>
                <w:sz w:val="24"/>
                <w:szCs w:val="24"/>
              </w:rPr>
            </w:pPr>
          </w:p>
        </w:tc>
        <w:tc>
          <w:tcPr>
            <w:tcW w:w="6536" w:type="dxa"/>
          </w:tcPr>
          <w:p w14:paraId="7B60DA0C" w14:textId="2AC5763C" w:rsidR="008D4037" w:rsidRPr="00EB656E" w:rsidRDefault="009B6B90" w:rsidP="00F467DC">
            <w:pPr>
              <w:pStyle w:val="u"/>
              <w:shd w:val="clear" w:color="auto" w:fill="FFFFFF"/>
              <w:rPr>
                <w:color w:val="000000" w:themeColor="text1"/>
                <w:kern w:val="36"/>
              </w:rPr>
            </w:pPr>
            <w:r w:rsidRPr="00EB656E">
              <w:rPr>
                <w:color w:val="000000" w:themeColor="text1"/>
              </w:rPr>
              <w:t xml:space="preserve"> RECURSO F6</w:t>
            </w:r>
          </w:p>
        </w:tc>
      </w:tr>
      <w:tr w:rsidR="008D4037" w:rsidRPr="00EB656E" w14:paraId="63BFC31A" w14:textId="77777777" w:rsidTr="00EE4865">
        <w:tc>
          <w:tcPr>
            <w:tcW w:w="2518" w:type="dxa"/>
          </w:tcPr>
          <w:p w14:paraId="22FEF40E" w14:textId="77777777" w:rsidR="008D4037" w:rsidRPr="00EB656E" w:rsidRDefault="008D4037" w:rsidP="00EE4865">
            <w:pPr>
              <w:spacing w:before="2" w:after="2"/>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Título</w:t>
            </w:r>
          </w:p>
        </w:tc>
        <w:tc>
          <w:tcPr>
            <w:tcW w:w="6536" w:type="dxa"/>
          </w:tcPr>
          <w:p w14:paraId="29E57B81" w14:textId="7BCEA49D" w:rsidR="008D4037" w:rsidRPr="00EB656E" w:rsidRDefault="008D4037" w:rsidP="00EE4865">
            <w:pPr>
              <w:spacing w:before="2" w:after="2"/>
              <w:rPr>
                <w:rFonts w:ascii="Times New Roman" w:hAnsi="Times New Roman" w:cs="Times New Roman"/>
                <w:color w:val="000000" w:themeColor="text1"/>
                <w:sz w:val="24"/>
                <w:szCs w:val="24"/>
              </w:rPr>
            </w:pPr>
            <w:r w:rsidRPr="00EB656E">
              <w:rPr>
                <w:rFonts w:ascii="Times New Roman" w:hAnsi="Times New Roman" w:cs="Times New Roman"/>
                <w:color w:val="000000" w:themeColor="text1"/>
                <w:kern w:val="36"/>
                <w:sz w:val="24"/>
                <w:szCs w:val="24"/>
              </w:rPr>
              <w:t xml:space="preserve"> </w:t>
            </w:r>
            <w:r w:rsidR="009B6B90" w:rsidRPr="00EB656E">
              <w:rPr>
                <w:rFonts w:ascii="Times New Roman" w:hAnsi="Times New Roman" w:cs="Times New Roman"/>
                <w:color w:val="000000" w:themeColor="text1"/>
                <w:kern w:val="36"/>
                <w:sz w:val="24"/>
                <w:szCs w:val="24"/>
              </w:rPr>
              <w:t>Afinidades y contrastes entre las sociedades americanas del final del siglo XX</w:t>
            </w:r>
          </w:p>
        </w:tc>
      </w:tr>
      <w:tr w:rsidR="008D4037" w:rsidRPr="00EB656E" w14:paraId="46A9F822" w14:textId="77777777" w:rsidTr="00EE4865">
        <w:tc>
          <w:tcPr>
            <w:tcW w:w="2518" w:type="dxa"/>
          </w:tcPr>
          <w:p w14:paraId="4EACA1F9" w14:textId="77777777" w:rsidR="008D4037" w:rsidRPr="00EB656E" w:rsidRDefault="008D4037" w:rsidP="00EE4865">
            <w:pPr>
              <w:spacing w:before="2" w:after="2"/>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Descripción</w:t>
            </w:r>
          </w:p>
        </w:tc>
        <w:tc>
          <w:tcPr>
            <w:tcW w:w="6536" w:type="dxa"/>
          </w:tcPr>
          <w:p w14:paraId="4FCEAC04" w14:textId="187596EA" w:rsidR="008D4037" w:rsidRPr="00EB656E" w:rsidRDefault="008D4037" w:rsidP="00EE4865">
            <w:pPr>
              <w:spacing w:before="2" w:after="2"/>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 </w:t>
            </w:r>
            <w:r w:rsidR="009B6B90" w:rsidRPr="00EB656E">
              <w:rPr>
                <w:rFonts w:ascii="Times New Roman" w:hAnsi="Times New Roman" w:cs="Times New Roman"/>
                <w:color w:val="000000" w:themeColor="text1"/>
                <w:sz w:val="24"/>
                <w:szCs w:val="24"/>
              </w:rPr>
              <w:t>Interactivo que expone similitudes y contrastes entre las sociedades del continente americano al finalizar el siglo XX</w:t>
            </w:r>
          </w:p>
        </w:tc>
      </w:tr>
    </w:tbl>
    <w:p w14:paraId="2A2DE896" w14:textId="77777777" w:rsidR="008D4037" w:rsidRPr="00EB656E" w:rsidRDefault="008D4037" w:rsidP="009F283E">
      <w:pPr>
        <w:jc w:val="both"/>
        <w:rPr>
          <w:rFonts w:ascii="Times New Roman" w:hAnsi="Times New Roman" w:cs="Times New Roman"/>
          <w:sz w:val="24"/>
          <w:szCs w:val="24"/>
          <w:highlight w:val="yellow"/>
        </w:rPr>
      </w:pPr>
    </w:p>
    <w:p w14:paraId="40516522" w14:textId="7A1D78EB" w:rsidR="009F283E" w:rsidRPr="00EB656E" w:rsidRDefault="009F283E" w:rsidP="009F283E">
      <w:pPr>
        <w:jc w:val="both"/>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color w:val="000000" w:themeColor="text1"/>
          <w:sz w:val="24"/>
          <w:szCs w:val="24"/>
        </w:rPr>
        <w:t>1.1 Norteamérica</w:t>
      </w:r>
    </w:p>
    <w:p w14:paraId="190A88AA" w14:textId="0A3A11A9" w:rsidR="00D33997" w:rsidRPr="00EB656E" w:rsidRDefault="00161B21" w:rsidP="00E501C2">
      <w:pPr>
        <w:jc w:val="both"/>
        <w:rPr>
          <w:rFonts w:ascii="Times New Roman" w:hAnsi="Times New Roman" w:cs="Times New Roman"/>
          <w:sz w:val="24"/>
          <w:szCs w:val="24"/>
        </w:rPr>
      </w:pPr>
      <w:r w:rsidRPr="00EB656E">
        <w:rPr>
          <w:rFonts w:ascii="Times New Roman" w:hAnsi="Times New Roman" w:cs="Times New Roman"/>
          <w:sz w:val="24"/>
          <w:szCs w:val="24"/>
        </w:rPr>
        <w:t xml:space="preserve">La región del norte del continente está </w:t>
      </w:r>
      <w:r w:rsidR="00F6199C" w:rsidRPr="00EB656E">
        <w:rPr>
          <w:rFonts w:ascii="Times New Roman" w:hAnsi="Times New Roman" w:cs="Times New Roman"/>
          <w:sz w:val="24"/>
          <w:szCs w:val="24"/>
        </w:rPr>
        <w:t>integrada geográficamente por México, Estados Unidos y Canadá</w:t>
      </w:r>
      <w:r w:rsidRPr="00EB656E">
        <w:rPr>
          <w:rFonts w:ascii="Times New Roman" w:hAnsi="Times New Roman" w:cs="Times New Roman"/>
          <w:sz w:val="24"/>
          <w:szCs w:val="24"/>
        </w:rPr>
        <w:t xml:space="preserve">. </w:t>
      </w:r>
      <w:r w:rsidR="00DC1EFD" w:rsidRPr="00EB656E">
        <w:rPr>
          <w:rFonts w:ascii="Times New Roman" w:hAnsi="Times New Roman" w:cs="Times New Roman"/>
          <w:sz w:val="24"/>
          <w:szCs w:val="24"/>
        </w:rPr>
        <w:t>Actualmente, s</w:t>
      </w:r>
      <w:r w:rsidRPr="00EB656E">
        <w:rPr>
          <w:rFonts w:ascii="Times New Roman" w:hAnsi="Times New Roman" w:cs="Times New Roman"/>
          <w:sz w:val="24"/>
          <w:szCs w:val="24"/>
        </w:rPr>
        <w:t>u población supera los 5</w:t>
      </w:r>
      <w:r w:rsidR="00DC1EFD" w:rsidRPr="00EB656E">
        <w:rPr>
          <w:rFonts w:ascii="Times New Roman" w:hAnsi="Times New Roman" w:cs="Times New Roman"/>
          <w:sz w:val="24"/>
          <w:szCs w:val="24"/>
        </w:rPr>
        <w:t>8</w:t>
      </w:r>
      <w:r w:rsidR="00F6199C" w:rsidRPr="00EB656E">
        <w:rPr>
          <w:rFonts w:ascii="Times New Roman" w:hAnsi="Times New Roman" w:cs="Times New Roman"/>
          <w:sz w:val="24"/>
          <w:szCs w:val="24"/>
        </w:rPr>
        <w:t>0 millones de habitantes.</w:t>
      </w:r>
      <w:r w:rsidR="00BE6580">
        <w:rPr>
          <w:rFonts w:ascii="Times New Roman" w:hAnsi="Times New Roman" w:cs="Times New Roman"/>
          <w:sz w:val="24"/>
          <w:szCs w:val="24"/>
        </w:rPr>
        <w:t xml:space="preserve"> </w:t>
      </w:r>
      <w:r w:rsidR="00DC1EFD" w:rsidRPr="00EB656E">
        <w:rPr>
          <w:rFonts w:ascii="Times New Roman" w:hAnsi="Times New Roman" w:cs="Times New Roman"/>
          <w:sz w:val="24"/>
          <w:szCs w:val="24"/>
        </w:rPr>
        <w:t>Aunque entre estos países existen notables diferencias culturales y lingüísticas, d</w:t>
      </w:r>
      <w:r w:rsidR="00C83A42" w:rsidRPr="00EB656E">
        <w:rPr>
          <w:rFonts w:ascii="Times New Roman" w:hAnsi="Times New Roman" w:cs="Times New Roman"/>
          <w:sz w:val="24"/>
          <w:szCs w:val="24"/>
        </w:rPr>
        <w:t xml:space="preserve">esde 1994 </w:t>
      </w:r>
      <w:r w:rsidR="00DC1EFD" w:rsidRPr="00EB656E">
        <w:rPr>
          <w:rFonts w:ascii="Times New Roman" w:hAnsi="Times New Roman" w:cs="Times New Roman"/>
          <w:sz w:val="24"/>
          <w:szCs w:val="24"/>
        </w:rPr>
        <w:t xml:space="preserve">pusieron en marcha </w:t>
      </w:r>
      <w:r w:rsidR="00F6199C" w:rsidRPr="00EB656E">
        <w:rPr>
          <w:rFonts w:ascii="Times New Roman" w:hAnsi="Times New Roman" w:cs="Times New Roman"/>
          <w:sz w:val="24"/>
          <w:szCs w:val="24"/>
        </w:rPr>
        <w:t xml:space="preserve">el </w:t>
      </w:r>
      <w:r w:rsidR="009F283E" w:rsidRPr="00EB656E">
        <w:rPr>
          <w:rFonts w:ascii="Times New Roman" w:hAnsi="Times New Roman" w:cs="Times New Roman"/>
          <w:b/>
          <w:sz w:val="24"/>
          <w:szCs w:val="24"/>
        </w:rPr>
        <w:t>Tratado de Libre C</w:t>
      </w:r>
      <w:r w:rsidR="00F6199C" w:rsidRPr="00EB656E">
        <w:rPr>
          <w:rFonts w:ascii="Times New Roman" w:hAnsi="Times New Roman" w:cs="Times New Roman"/>
          <w:b/>
          <w:sz w:val="24"/>
          <w:szCs w:val="24"/>
        </w:rPr>
        <w:t>omercio</w:t>
      </w:r>
      <w:r w:rsidR="009F283E" w:rsidRPr="00EB656E">
        <w:rPr>
          <w:rFonts w:ascii="Times New Roman" w:hAnsi="Times New Roman" w:cs="Times New Roman"/>
          <w:b/>
          <w:sz w:val="24"/>
          <w:szCs w:val="24"/>
        </w:rPr>
        <w:t xml:space="preserve"> de América del Norte</w:t>
      </w:r>
      <w:r w:rsidR="00C83A42" w:rsidRPr="00EB656E">
        <w:rPr>
          <w:rFonts w:ascii="Times New Roman" w:hAnsi="Times New Roman" w:cs="Times New Roman"/>
          <w:sz w:val="24"/>
          <w:szCs w:val="24"/>
        </w:rPr>
        <w:t xml:space="preserve"> (</w:t>
      </w:r>
      <w:r w:rsidR="00DC1EFD" w:rsidRPr="00EB656E">
        <w:rPr>
          <w:rFonts w:ascii="Times New Roman" w:hAnsi="Times New Roman" w:cs="Times New Roman"/>
          <w:sz w:val="24"/>
          <w:szCs w:val="24"/>
        </w:rPr>
        <w:t>TLCAN</w:t>
      </w:r>
      <w:r w:rsidR="00C83A42" w:rsidRPr="00EB656E">
        <w:rPr>
          <w:rFonts w:ascii="Times New Roman" w:hAnsi="Times New Roman" w:cs="Times New Roman"/>
          <w:sz w:val="24"/>
          <w:szCs w:val="24"/>
        </w:rPr>
        <w:t>)</w:t>
      </w:r>
      <w:r w:rsidR="00DC1EFD" w:rsidRPr="00EB656E">
        <w:rPr>
          <w:rFonts w:ascii="Times New Roman" w:hAnsi="Times New Roman" w:cs="Times New Roman"/>
          <w:sz w:val="24"/>
          <w:szCs w:val="24"/>
        </w:rPr>
        <w:t>.</w:t>
      </w:r>
      <w:r w:rsidR="00C83A42" w:rsidRPr="00EB656E">
        <w:rPr>
          <w:rFonts w:ascii="Times New Roman" w:hAnsi="Times New Roman" w:cs="Times New Roman"/>
          <w:sz w:val="24"/>
          <w:szCs w:val="24"/>
        </w:rPr>
        <w:t xml:space="preserve"> </w:t>
      </w:r>
      <w:r w:rsidR="00DC1EFD" w:rsidRPr="00EB656E">
        <w:rPr>
          <w:rFonts w:ascii="Times New Roman" w:hAnsi="Times New Roman" w:cs="Times New Roman"/>
          <w:sz w:val="24"/>
          <w:szCs w:val="24"/>
        </w:rPr>
        <w:t>Los tres socios tienen industrias poderosas</w:t>
      </w:r>
      <w:r w:rsidR="0016609E" w:rsidRPr="00EB656E">
        <w:rPr>
          <w:rFonts w:ascii="Times New Roman" w:hAnsi="Times New Roman" w:cs="Times New Roman"/>
          <w:sz w:val="24"/>
          <w:szCs w:val="24"/>
        </w:rPr>
        <w:t>;</w:t>
      </w:r>
      <w:r w:rsidR="00DC1EFD" w:rsidRPr="00EB656E">
        <w:rPr>
          <w:rFonts w:ascii="Times New Roman" w:hAnsi="Times New Roman" w:cs="Times New Roman"/>
          <w:sz w:val="24"/>
          <w:szCs w:val="24"/>
        </w:rPr>
        <w:t xml:space="preserve"> Estados Unidos y Canadá en mayor proporción que México. El propósito de este </w:t>
      </w:r>
      <w:r w:rsidR="0016609E" w:rsidRPr="00EB656E">
        <w:rPr>
          <w:rFonts w:ascii="Times New Roman" w:hAnsi="Times New Roman" w:cs="Times New Roman"/>
          <w:sz w:val="24"/>
          <w:szCs w:val="24"/>
        </w:rPr>
        <w:t>tratado</w:t>
      </w:r>
      <w:r w:rsidR="00DC1EFD" w:rsidRPr="00EB656E">
        <w:rPr>
          <w:rFonts w:ascii="Times New Roman" w:hAnsi="Times New Roman" w:cs="Times New Roman"/>
          <w:sz w:val="24"/>
          <w:szCs w:val="24"/>
        </w:rPr>
        <w:t xml:space="preserve"> es facilitar el intercambio de productos entre los tres países</w:t>
      </w:r>
      <w:r w:rsidR="0016609E" w:rsidRPr="00EB656E">
        <w:rPr>
          <w:rFonts w:ascii="Times New Roman" w:hAnsi="Times New Roman" w:cs="Times New Roman"/>
          <w:sz w:val="24"/>
          <w:szCs w:val="24"/>
        </w:rPr>
        <w:t>;</w:t>
      </w:r>
      <w:r w:rsidR="00DC1EFD" w:rsidRPr="00EB656E">
        <w:rPr>
          <w:rFonts w:ascii="Times New Roman" w:hAnsi="Times New Roman" w:cs="Times New Roman"/>
          <w:sz w:val="24"/>
          <w:szCs w:val="24"/>
        </w:rPr>
        <w:t xml:space="preserve"> no obstante </w:t>
      </w:r>
      <w:r w:rsidR="0016609E" w:rsidRPr="00EB656E">
        <w:rPr>
          <w:rFonts w:ascii="Times New Roman" w:hAnsi="Times New Roman" w:cs="Times New Roman"/>
          <w:sz w:val="24"/>
          <w:szCs w:val="24"/>
        </w:rPr>
        <w:t>las diferencias internas, particularmente en las políticas de estímulos</w:t>
      </w:r>
      <w:r w:rsidR="00BE6580">
        <w:rPr>
          <w:rFonts w:ascii="Times New Roman" w:hAnsi="Times New Roman" w:cs="Times New Roman"/>
          <w:sz w:val="24"/>
          <w:szCs w:val="24"/>
        </w:rPr>
        <w:t xml:space="preserve"> </w:t>
      </w:r>
      <w:r w:rsidR="0016609E" w:rsidRPr="00EB656E">
        <w:rPr>
          <w:rFonts w:ascii="Times New Roman" w:hAnsi="Times New Roman" w:cs="Times New Roman"/>
          <w:sz w:val="24"/>
          <w:szCs w:val="24"/>
        </w:rPr>
        <w:t xml:space="preserve">que despliegan los Estados hacia sus propios productores, generan desbalances y asimetrías en la manera como se dan estos intercambios </w:t>
      </w:r>
    </w:p>
    <w:tbl>
      <w:tblPr>
        <w:tblStyle w:val="Tablaconcuadrcula"/>
        <w:tblW w:w="0" w:type="auto"/>
        <w:tblLook w:val="04A0" w:firstRow="1" w:lastRow="0" w:firstColumn="1" w:lastColumn="0" w:noHBand="0" w:noVBand="1"/>
      </w:tblPr>
      <w:tblGrid>
        <w:gridCol w:w="1462"/>
        <w:gridCol w:w="7592"/>
      </w:tblGrid>
      <w:tr w:rsidR="00DC3240" w:rsidRPr="00EB656E" w14:paraId="52A07B0E" w14:textId="77777777" w:rsidTr="003811A6">
        <w:tc>
          <w:tcPr>
            <w:tcW w:w="9033" w:type="dxa"/>
            <w:gridSpan w:val="2"/>
            <w:shd w:val="clear" w:color="auto" w:fill="0D0D0D" w:themeFill="text1" w:themeFillTint="F2"/>
          </w:tcPr>
          <w:p w14:paraId="286F5870" w14:textId="77777777" w:rsidR="00DC3240" w:rsidRPr="00EB656E" w:rsidRDefault="00DC3240" w:rsidP="003811A6">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DC3240" w:rsidRPr="00EB656E" w14:paraId="341B2327" w14:textId="77777777" w:rsidTr="003811A6">
        <w:tc>
          <w:tcPr>
            <w:tcW w:w="2518" w:type="dxa"/>
          </w:tcPr>
          <w:p w14:paraId="719DB507" w14:textId="77777777" w:rsidR="00DC3240" w:rsidRPr="00EB656E" w:rsidRDefault="00DC3240" w:rsidP="003811A6">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14:paraId="4A36D1CB" w14:textId="77777777" w:rsidR="00DC3240" w:rsidRPr="00EB656E" w:rsidRDefault="00DC3240" w:rsidP="003811A6">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CS_10_03_IMG02</w:t>
            </w:r>
          </w:p>
        </w:tc>
      </w:tr>
      <w:tr w:rsidR="00DC3240" w:rsidRPr="00EB656E" w14:paraId="2C73DEC3" w14:textId="77777777" w:rsidTr="003811A6">
        <w:tc>
          <w:tcPr>
            <w:tcW w:w="2518" w:type="dxa"/>
          </w:tcPr>
          <w:p w14:paraId="102050CF"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14:paraId="42C8CD2C" w14:textId="70C43E22" w:rsidR="00DC3240" w:rsidRPr="00EB656E" w:rsidRDefault="00DC3240" w:rsidP="008F3885">
            <w:pPr>
              <w:rPr>
                <w:rFonts w:ascii="Times New Roman" w:hAnsi="Times New Roman" w:cs="Times New Roman"/>
                <w:color w:val="000000"/>
                <w:sz w:val="24"/>
                <w:szCs w:val="24"/>
              </w:rPr>
            </w:pPr>
            <w:r w:rsidRPr="00EB656E">
              <w:rPr>
                <w:rFonts w:ascii="Times New Roman" w:hAnsi="Times New Roman" w:cs="Times New Roman"/>
                <w:color w:val="000000"/>
                <w:sz w:val="24"/>
                <w:szCs w:val="24"/>
              </w:rPr>
              <w:t>N</w:t>
            </w:r>
            <w:r w:rsidR="008F3885">
              <w:rPr>
                <w:rFonts w:ascii="Times New Roman" w:hAnsi="Times New Roman" w:cs="Times New Roman"/>
                <w:color w:val="000000"/>
                <w:sz w:val="24"/>
                <w:szCs w:val="24"/>
              </w:rPr>
              <w:t xml:space="preserve">ueva </w:t>
            </w:r>
            <w:r w:rsidRPr="00EB656E">
              <w:rPr>
                <w:rFonts w:ascii="Times New Roman" w:hAnsi="Times New Roman" w:cs="Times New Roman"/>
                <w:color w:val="000000"/>
                <w:sz w:val="24"/>
                <w:szCs w:val="24"/>
              </w:rPr>
              <w:t xml:space="preserve"> York</w:t>
            </w:r>
          </w:p>
        </w:tc>
      </w:tr>
      <w:tr w:rsidR="00DC3240" w:rsidRPr="00EB656E" w14:paraId="20D03914" w14:textId="77777777" w:rsidTr="003811A6">
        <w:tc>
          <w:tcPr>
            <w:tcW w:w="2518" w:type="dxa"/>
          </w:tcPr>
          <w:p w14:paraId="7435A725"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6515" w:type="dxa"/>
          </w:tcPr>
          <w:p w14:paraId="007A1663" w14:textId="1180EB95" w:rsidR="00136E3E" w:rsidRPr="00EB656E" w:rsidRDefault="00136E3E" w:rsidP="003811A6">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6E4320A6" wp14:editId="733C6221">
                  <wp:extent cx="1609632" cy="1145512"/>
                  <wp:effectExtent l="0" t="0" r="0" b="0"/>
                  <wp:docPr id="3" name="Imagen 3" descr="http://thumb7.shutterstock.com/display_pic_with_logo/1051921/162890609/stock-photo-new-york-city-brooklyn-bridge-and-downtown-buildings-skyline-162890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7.shutterstock.com/display_pic_with_logo/1051921/162890609/stock-photo-new-york-city-brooklyn-bridge-and-downtown-buildings-skyline-1628906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853" cy="1152786"/>
                          </a:xfrm>
                          <a:prstGeom prst="rect">
                            <a:avLst/>
                          </a:prstGeom>
                          <a:noFill/>
                          <a:ln>
                            <a:noFill/>
                          </a:ln>
                        </pic:spPr>
                      </pic:pic>
                    </a:graphicData>
                  </a:graphic>
                </wp:inline>
              </w:drawing>
            </w:r>
          </w:p>
          <w:p w14:paraId="495A1B25" w14:textId="221CF4C4" w:rsidR="00DC3240" w:rsidRPr="00EB656E" w:rsidRDefault="00825029" w:rsidP="003811A6">
            <w:pPr>
              <w:rPr>
                <w:rFonts w:ascii="Times New Roman" w:hAnsi="Times New Roman" w:cs="Times New Roman"/>
                <w:color w:val="000000"/>
                <w:sz w:val="24"/>
                <w:szCs w:val="24"/>
              </w:rPr>
            </w:pPr>
            <w:hyperlink r:id="rId13" w:history="1">
              <w:r w:rsidR="00525BB2" w:rsidRPr="001C6678">
                <w:rPr>
                  <w:rStyle w:val="Hipervnculo"/>
                  <w:rFonts w:ascii="Times New Roman" w:hAnsi="Times New Roman" w:cs="Times New Roman"/>
                  <w:sz w:val="24"/>
                  <w:szCs w:val="24"/>
                </w:rPr>
                <w:t>http://thumb7.shutterstock.com/display_pic_with_logo/1051921/162890609/stock-photo-new-york-city-brooklyn-bridge-and-downtown-buildings-skyline-162890609.jpg</w:t>
              </w:r>
            </w:hyperlink>
          </w:p>
        </w:tc>
      </w:tr>
      <w:tr w:rsidR="00DC3240" w:rsidRPr="00EB656E" w14:paraId="6D828E0E" w14:textId="77777777" w:rsidTr="003811A6">
        <w:tc>
          <w:tcPr>
            <w:tcW w:w="2518" w:type="dxa"/>
          </w:tcPr>
          <w:p w14:paraId="6F2A778C"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6515" w:type="dxa"/>
          </w:tcPr>
          <w:p w14:paraId="7D567F72" w14:textId="0527A012" w:rsidR="00DC3240" w:rsidRPr="00EB656E" w:rsidRDefault="002D609C" w:rsidP="00FB7256">
            <w:pPr>
              <w:rPr>
                <w:rFonts w:ascii="Times New Roman" w:hAnsi="Times New Roman" w:cs="Times New Roman"/>
                <w:sz w:val="24"/>
                <w:szCs w:val="24"/>
              </w:rPr>
            </w:pPr>
            <w:r w:rsidRPr="00EB656E">
              <w:rPr>
                <w:rFonts w:ascii="Times New Roman" w:hAnsi="Times New Roman" w:cs="Times New Roman"/>
                <w:sz w:val="24"/>
                <w:szCs w:val="24"/>
              </w:rPr>
              <w:t>México</w:t>
            </w:r>
            <w:r w:rsidR="00FB7256" w:rsidRPr="00EB656E">
              <w:rPr>
                <w:rFonts w:ascii="Times New Roman" w:hAnsi="Times New Roman" w:cs="Times New Roman"/>
                <w:sz w:val="24"/>
                <w:szCs w:val="24"/>
              </w:rPr>
              <w:t>, Estados Unidos y Canadá son l</w:t>
            </w:r>
            <w:r w:rsidR="00FD1771" w:rsidRPr="00EB656E">
              <w:rPr>
                <w:rFonts w:ascii="Times New Roman" w:hAnsi="Times New Roman" w:cs="Times New Roman"/>
                <w:sz w:val="24"/>
                <w:szCs w:val="24"/>
              </w:rPr>
              <w:t>os tres países que conforman Norteamérica</w:t>
            </w:r>
            <w:r w:rsidR="00FB7256" w:rsidRPr="00EB656E">
              <w:rPr>
                <w:rFonts w:ascii="Times New Roman" w:hAnsi="Times New Roman" w:cs="Times New Roman"/>
                <w:sz w:val="24"/>
                <w:szCs w:val="24"/>
              </w:rPr>
              <w:t>. Su economía tiene fuentes diversas; por lo tanto</w:t>
            </w:r>
            <w:r w:rsidR="008F3885">
              <w:rPr>
                <w:rFonts w:ascii="Times New Roman" w:hAnsi="Times New Roman" w:cs="Times New Roman"/>
                <w:sz w:val="24"/>
                <w:szCs w:val="24"/>
              </w:rPr>
              <w:t>,</w:t>
            </w:r>
            <w:r w:rsidR="00FD1771" w:rsidRPr="00EB656E">
              <w:rPr>
                <w:rFonts w:ascii="Times New Roman" w:hAnsi="Times New Roman" w:cs="Times New Roman"/>
                <w:sz w:val="24"/>
                <w:szCs w:val="24"/>
              </w:rPr>
              <w:t xml:space="preserve"> las relaciones comerciales entre ellos son dinámicas y mueven enormes recursos, similares o mayores que los de la Unión Europea.</w:t>
            </w:r>
            <w:r w:rsidR="00FB7256" w:rsidRPr="00EB656E">
              <w:rPr>
                <w:rFonts w:ascii="Times New Roman" w:hAnsi="Times New Roman" w:cs="Times New Roman"/>
                <w:sz w:val="24"/>
                <w:szCs w:val="24"/>
              </w:rPr>
              <w:t xml:space="preserve"> A pesar de ello, internamente, cada país tiene índices de desigualdad y crecimiento diferentes, determinados por la asimetría en la distribución de las rentas y ganancias. </w:t>
            </w:r>
          </w:p>
          <w:p w14:paraId="4B393A68" w14:textId="43F08621" w:rsidR="00FB7256" w:rsidRPr="00EB656E" w:rsidRDefault="00FB7256" w:rsidP="00FB7256">
            <w:pPr>
              <w:rPr>
                <w:rFonts w:ascii="Times New Roman" w:hAnsi="Times New Roman" w:cs="Times New Roman"/>
                <w:sz w:val="24"/>
                <w:szCs w:val="24"/>
              </w:rPr>
            </w:pPr>
          </w:p>
        </w:tc>
      </w:tr>
    </w:tbl>
    <w:p w14:paraId="7E128B1A" w14:textId="77777777" w:rsidR="00DC3240" w:rsidRPr="00EB656E" w:rsidRDefault="00DC3240">
      <w:pPr>
        <w:rPr>
          <w:rFonts w:ascii="Times New Roman" w:hAnsi="Times New Roman" w:cs="Times New Roman"/>
          <w:sz w:val="24"/>
          <w:szCs w:val="24"/>
        </w:rPr>
      </w:pPr>
    </w:p>
    <w:p w14:paraId="0E3DC6F6" w14:textId="4EFD6712" w:rsidR="009F283E" w:rsidRPr="00EB656E" w:rsidRDefault="009F283E" w:rsidP="009F283E">
      <w:pPr>
        <w:jc w:val="both"/>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color w:val="000000" w:themeColor="text1"/>
          <w:sz w:val="24"/>
          <w:szCs w:val="24"/>
        </w:rPr>
        <w:t>1.2 Centroamérica</w:t>
      </w:r>
    </w:p>
    <w:p w14:paraId="6A680922" w14:textId="7998782E" w:rsidR="009F283E" w:rsidRPr="00EB656E" w:rsidRDefault="007D5B85">
      <w:pPr>
        <w:rPr>
          <w:rFonts w:ascii="Times New Roman" w:hAnsi="Times New Roman" w:cs="Times New Roman"/>
          <w:color w:val="000000" w:themeColor="text1"/>
          <w:sz w:val="24"/>
          <w:szCs w:val="24"/>
        </w:rPr>
      </w:pPr>
      <w:r w:rsidRPr="00EB656E">
        <w:rPr>
          <w:rFonts w:ascii="Times New Roman" w:hAnsi="Times New Roman" w:cs="Times New Roman"/>
          <w:sz w:val="24"/>
          <w:szCs w:val="24"/>
        </w:rPr>
        <w:t xml:space="preserve">Centroamérica está integrada por Guatemala, </w:t>
      </w:r>
      <w:r w:rsidR="005D713D" w:rsidRPr="00EB656E">
        <w:rPr>
          <w:rFonts w:ascii="Times New Roman" w:hAnsi="Times New Roman" w:cs="Times New Roman"/>
          <w:sz w:val="24"/>
          <w:szCs w:val="24"/>
        </w:rPr>
        <w:t>Belice</w:t>
      </w:r>
      <w:r w:rsidRPr="00EB656E">
        <w:rPr>
          <w:rFonts w:ascii="Times New Roman" w:hAnsi="Times New Roman" w:cs="Times New Roman"/>
          <w:sz w:val="24"/>
          <w:szCs w:val="24"/>
        </w:rPr>
        <w:t>, Honduras, El Salvador, Nicaragua, Costa Rica y Panamá.</w:t>
      </w:r>
      <w:r w:rsidR="005638A7" w:rsidRPr="00EB656E">
        <w:rPr>
          <w:rFonts w:ascii="Times New Roman" w:hAnsi="Times New Roman" w:cs="Times New Roman"/>
          <w:sz w:val="24"/>
          <w:szCs w:val="24"/>
        </w:rPr>
        <w:t xml:space="preserve"> </w:t>
      </w:r>
      <w:r w:rsidR="002D609C" w:rsidRPr="00EB656E">
        <w:rPr>
          <w:rFonts w:ascii="Times New Roman" w:hAnsi="Times New Roman" w:cs="Times New Roman"/>
          <w:sz w:val="24"/>
          <w:szCs w:val="24"/>
        </w:rPr>
        <w:t xml:space="preserve">Desde su proceso de Independencia y hasta </w:t>
      </w:r>
      <w:r w:rsidR="005D713D" w:rsidRPr="00EB656E">
        <w:rPr>
          <w:rFonts w:ascii="Times New Roman" w:hAnsi="Times New Roman" w:cs="Times New Roman"/>
          <w:sz w:val="24"/>
          <w:szCs w:val="24"/>
        </w:rPr>
        <w:t>los años ochenta fue</w:t>
      </w:r>
      <w:r w:rsidR="00BE6580">
        <w:rPr>
          <w:rFonts w:ascii="Times New Roman" w:hAnsi="Times New Roman" w:cs="Times New Roman"/>
          <w:sz w:val="24"/>
          <w:szCs w:val="24"/>
        </w:rPr>
        <w:t xml:space="preserve"> </w:t>
      </w:r>
      <w:r w:rsidR="002D609C" w:rsidRPr="00EB656E">
        <w:rPr>
          <w:rFonts w:ascii="Times New Roman" w:hAnsi="Times New Roman" w:cs="Times New Roman"/>
          <w:sz w:val="24"/>
          <w:szCs w:val="24"/>
        </w:rPr>
        <w:t xml:space="preserve">una </w:t>
      </w:r>
      <w:r w:rsidR="002D609C" w:rsidRPr="00EB656E">
        <w:rPr>
          <w:rFonts w:ascii="Times New Roman" w:hAnsi="Times New Roman" w:cs="Times New Roman"/>
          <w:color w:val="000000" w:themeColor="text1"/>
          <w:sz w:val="24"/>
          <w:szCs w:val="24"/>
        </w:rPr>
        <w:t>región caracterizada por la inestabilidad social y política, amenazada por la pobreza y la desigualdad</w:t>
      </w:r>
      <w:r w:rsidR="005D713D" w:rsidRPr="00EB656E">
        <w:rPr>
          <w:rFonts w:ascii="Times New Roman" w:hAnsi="Times New Roman" w:cs="Times New Roman"/>
          <w:color w:val="000000" w:themeColor="text1"/>
          <w:sz w:val="24"/>
          <w:szCs w:val="24"/>
        </w:rPr>
        <w:t>, con excepción de Costa Rica</w:t>
      </w:r>
      <w:r w:rsidR="002D609C" w:rsidRPr="00EB656E">
        <w:rPr>
          <w:rFonts w:ascii="Times New Roman" w:hAnsi="Times New Roman" w:cs="Times New Roman"/>
          <w:color w:val="000000" w:themeColor="text1"/>
          <w:sz w:val="24"/>
          <w:szCs w:val="24"/>
        </w:rPr>
        <w:t>. Su riqueza natural es inmensa, pues posee áreas con gran biodiversidad.</w:t>
      </w:r>
    </w:p>
    <w:p w14:paraId="790675CF" w14:textId="62547C52" w:rsidR="002D609C" w:rsidRPr="00EB656E" w:rsidRDefault="005D713D" w:rsidP="002D609C">
      <w:pPr>
        <w:spacing w:line="360" w:lineRule="auto"/>
        <w:jc w:val="both"/>
        <w:rPr>
          <w:rFonts w:ascii="Times New Roman" w:hAnsi="Times New Roman" w:cs="Times New Roman"/>
          <w:sz w:val="24"/>
          <w:szCs w:val="24"/>
        </w:rPr>
      </w:pPr>
      <w:r w:rsidRPr="00EB656E">
        <w:rPr>
          <w:rFonts w:ascii="Times New Roman" w:hAnsi="Times New Roman" w:cs="Times New Roman"/>
          <w:color w:val="000000" w:themeColor="text1"/>
          <w:sz w:val="24"/>
          <w:szCs w:val="24"/>
        </w:rPr>
        <w:t xml:space="preserve">A finales de siglo XX, Centroamérica </w:t>
      </w:r>
      <w:r w:rsidRPr="00EB656E">
        <w:rPr>
          <w:rFonts w:ascii="Times New Roman" w:hAnsi="Times New Roman" w:cs="Times New Roman"/>
          <w:sz w:val="24"/>
          <w:szCs w:val="24"/>
        </w:rPr>
        <w:t xml:space="preserve">logró alcanzar un mayor equilibrio político, sin lograr resolver </w:t>
      </w:r>
      <w:r w:rsidR="002D609C" w:rsidRPr="00EB656E">
        <w:rPr>
          <w:rFonts w:ascii="Times New Roman" w:hAnsi="Times New Roman" w:cs="Times New Roman"/>
          <w:sz w:val="24"/>
          <w:szCs w:val="24"/>
        </w:rPr>
        <w:t>l</w:t>
      </w:r>
      <w:r w:rsidRPr="00EB656E">
        <w:rPr>
          <w:rFonts w:ascii="Times New Roman" w:hAnsi="Times New Roman" w:cs="Times New Roman"/>
          <w:sz w:val="24"/>
          <w:szCs w:val="24"/>
        </w:rPr>
        <w:t>os problemas de pobreza extrema</w:t>
      </w:r>
      <w:r w:rsidR="002D609C" w:rsidRPr="00EB656E">
        <w:rPr>
          <w:rFonts w:ascii="Times New Roman" w:hAnsi="Times New Roman" w:cs="Times New Roman"/>
          <w:sz w:val="24"/>
          <w:szCs w:val="24"/>
        </w:rPr>
        <w:t xml:space="preserve">. En la región se destacan los </w:t>
      </w:r>
      <w:r w:rsidR="002D609C" w:rsidRPr="00EB656E">
        <w:rPr>
          <w:rFonts w:ascii="Times New Roman" w:hAnsi="Times New Roman" w:cs="Times New Roman"/>
          <w:b/>
          <w:sz w:val="24"/>
          <w:szCs w:val="24"/>
        </w:rPr>
        <w:t xml:space="preserve">regímenes </w:t>
      </w:r>
      <w:r w:rsidR="002D609C" w:rsidRPr="00EB656E">
        <w:rPr>
          <w:rFonts w:ascii="Times New Roman" w:hAnsi="Times New Roman" w:cs="Times New Roman"/>
          <w:b/>
          <w:sz w:val="24"/>
          <w:szCs w:val="24"/>
        </w:rPr>
        <w:lastRenderedPageBreak/>
        <w:t>presidencialistas</w:t>
      </w:r>
      <w:r w:rsidR="002D609C" w:rsidRPr="00EB656E">
        <w:rPr>
          <w:rFonts w:ascii="Times New Roman" w:hAnsi="Times New Roman" w:cs="Times New Roman"/>
          <w:sz w:val="24"/>
          <w:szCs w:val="24"/>
        </w:rPr>
        <w:t>, una fuerte implantación de iglesias evangélicas y mayores intercambios comerciales entre los países que la conforman.</w:t>
      </w:r>
    </w:p>
    <w:p w14:paraId="5646F3C9" w14:textId="77777777" w:rsidR="00590F5C" w:rsidRPr="00EB656E" w:rsidRDefault="00590F5C" w:rsidP="002D609C">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62"/>
        <w:gridCol w:w="7592"/>
      </w:tblGrid>
      <w:tr w:rsidR="00590F5C" w:rsidRPr="00EB656E" w14:paraId="7BC4C42B" w14:textId="77777777" w:rsidTr="00EE4865">
        <w:tc>
          <w:tcPr>
            <w:tcW w:w="9033" w:type="dxa"/>
            <w:gridSpan w:val="2"/>
            <w:shd w:val="clear" w:color="auto" w:fill="0D0D0D" w:themeFill="text1" w:themeFillTint="F2"/>
          </w:tcPr>
          <w:p w14:paraId="46C12C14" w14:textId="77777777" w:rsidR="00590F5C" w:rsidRPr="00EB656E" w:rsidRDefault="00590F5C" w:rsidP="00EE4865">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590F5C" w:rsidRPr="00EB656E" w14:paraId="0764AF4E" w14:textId="77777777" w:rsidTr="00EE4865">
        <w:tc>
          <w:tcPr>
            <w:tcW w:w="2518" w:type="dxa"/>
          </w:tcPr>
          <w:p w14:paraId="46A69BB5" w14:textId="77777777" w:rsidR="00590F5C" w:rsidRPr="00EB656E" w:rsidRDefault="00590F5C" w:rsidP="00EE4865">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14:paraId="00B052CA" w14:textId="77777777" w:rsidR="00590F5C" w:rsidRPr="00EB656E" w:rsidRDefault="00590F5C" w:rsidP="00EE4865">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CS_10_03_IMG03</w:t>
            </w:r>
          </w:p>
        </w:tc>
      </w:tr>
      <w:tr w:rsidR="00590F5C" w:rsidRPr="00EB656E" w14:paraId="43A06129" w14:textId="77777777" w:rsidTr="00EE4865">
        <w:tc>
          <w:tcPr>
            <w:tcW w:w="2518" w:type="dxa"/>
          </w:tcPr>
          <w:p w14:paraId="3CA60559" w14:textId="77777777" w:rsidR="00590F5C" w:rsidRPr="00EB656E" w:rsidRDefault="00590F5C" w:rsidP="00EE4865">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14:paraId="48280DA5" w14:textId="77777777" w:rsidR="00590F5C" w:rsidRPr="00EB656E" w:rsidRDefault="00590F5C" w:rsidP="00EE4865">
            <w:pPr>
              <w:rPr>
                <w:rFonts w:ascii="Times New Roman" w:hAnsi="Times New Roman" w:cs="Times New Roman"/>
                <w:color w:val="000000"/>
                <w:sz w:val="24"/>
                <w:szCs w:val="24"/>
              </w:rPr>
            </w:pPr>
            <w:r w:rsidRPr="00EB656E">
              <w:rPr>
                <w:rFonts w:ascii="Times New Roman" w:hAnsi="Times New Roman" w:cs="Times New Roman"/>
                <w:color w:val="000000"/>
                <w:sz w:val="24"/>
                <w:szCs w:val="24"/>
              </w:rPr>
              <w:t>Paisaje centroamericano</w:t>
            </w:r>
          </w:p>
        </w:tc>
      </w:tr>
      <w:tr w:rsidR="00590F5C" w:rsidRPr="00EB656E" w14:paraId="1CFF2A38" w14:textId="77777777" w:rsidTr="00EE4865">
        <w:tc>
          <w:tcPr>
            <w:tcW w:w="2518" w:type="dxa"/>
          </w:tcPr>
          <w:p w14:paraId="7ABC4326" w14:textId="77777777" w:rsidR="00590F5C" w:rsidRPr="00EB656E" w:rsidRDefault="00590F5C" w:rsidP="00EE4865">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6515" w:type="dxa"/>
          </w:tcPr>
          <w:p w14:paraId="2369002B" w14:textId="77777777" w:rsidR="00590F5C" w:rsidRPr="00EB656E" w:rsidRDefault="00590F5C" w:rsidP="00EE4865">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4B463A1F" wp14:editId="603093CC">
                  <wp:extent cx="1462035" cy="1040473"/>
                  <wp:effectExtent l="0" t="0" r="5080" b="7620"/>
                  <wp:docPr id="4" name="Imagen 4" descr="http://thumb1.shutterstock.com/display_pic_with_logo/2228465/182198444/stock-photo-costa-rica-volcano-poas-182198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1.shutterstock.com/display_pic_with_logo/2228465/182198444/stock-photo-costa-rica-volcano-poas-18219844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1481" cy="1047195"/>
                          </a:xfrm>
                          <a:prstGeom prst="rect">
                            <a:avLst/>
                          </a:prstGeom>
                          <a:noFill/>
                          <a:ln>
                            <a:noFill/>
                          </a:ln>
                        </pic:spPr>
                      </pic:pic>
                    </a:graphicData>
                  </a:graphic>
                </wp:inline>
              </w:drawing>
            </w:r>
          </w:p>
          <w:p w14:paraId="0E3832BD" w14:textId="3B13A96A" w:rsidR="00590F5C" w:rsidRPr="00EB656E" w:rsidRDefault="00825029" w:rsidP="00EE4865">
            <w:pPr>
              <w:rPr>
                <w:rFonts w:ascii="Times New Roman" w:hAnsi="Times New Roman" w:cs="Times New Roman"/>
                <w:color w:val="000000"/>
                <w:sz w:val="24"/>
                <w:szCs w:val="24"/>
              </w:rPr>
            </w:pPr>
            <w:hyperlink r:id="rId15" w:history="1">
              <w:r w:rsidR="001A21CB" w:rsidRPr="001C6678">
                <w:rPr>
                  <w:rStyle w:val="Hipervnculo"/>
                  <w:rFonts w:ascii="Times New Roman" w:hAnsi="Times New Roman" w:cs="Times New Roman"/>
                  <w:sz w:val="24"/>
                  <w:szCs w:val="24"/>
                </w:rPr>
                <w:t>http://thumb1.shutterstock.com/display_pic_with_logo/2228465/182198444/stock-photo-costa-rica-volcano-poas-182198444.jpg</w:t>
              </w:r>
            </w:hyperlink>
          </w:p>
        </w:tc>
      </w:tr>
      <w:tr w:rsidR="00590F5C" w:rsidRPr="00EB656E" w14:paraId="1110C445" w14:textId="77777777" w:rsidTr="00EE4865">
        <w:tc>
          <w:tcPr>
            <w:tcW w:w="2518" w:type="dxa"/>
          </w:tcPr>
          <w:p w14:paraId="04036A9B" w14:textId="77777777" w:rsidR="00590F5C" w:rsidRPr="00EB656E" w:rsidRDefault="00590F5C" w:rsidP="00EE4865">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6515" w:type="dxa"/>
          </w:tcPr>
          <w:p w14:paraId="121D81FF" w14:textId="339091F8" w:rsidR="00590F5C" w:rsidRPr="00EB656E" w:rsidRDefault="00590F5C" w:rsidP="001A21CB">
            <w:pPr>
              <w:rPr>
                <w:rFonts w:ascii="Times New Roman" w:hAnsi="Times New Roman" w:cs="Times New Roman"/>
                <w:sz w:val="24"/>
                <w:szCs w:val="24"/>
              </w:rPr>
            </w:pPr>
            <w:r w:rsidRPr="00EB656E">
              <w:rPr>
                <w:rFonts w:ascii="Times New Roman" w:hAnsi="Times New Roman" w:cs="Times New Roman"/>
                <w:sz w:val="24"/>
                <w:szCs w:val="24"/>
              </w:rPr>
              <w:t xml:space="preserve">Centroamérica tiene indicadores económicos y sociales deficientes, ello implica economías centradas en la exportación de productos agrícolas con enormes problemas de pobreza, salud y educación. Costa Rica mantiene otra tendencia. Considerada la </w:t>
            </w:r>
            <w:r w:rsidR="001A21CB">
              <w:rPr>
                <w:rFonts w:ascii="Times New Roman" w:hAnsi="Times New Roman" w:cs="Times New Roman"/>
                <w:sz w:val="24"/>
                <w:szCs w:val="24"/>
              </w:rPr>
              <w:t>“</w:t>
            </w:r>
            <w:r w:rsidRPr="00EB656E">
              <w:rPr>
                <w:rFonts w:ascii="Times New Roman" w:hAnsi="Times New Roman" w:cs="Times New Roman"/>
                <w:sz w:val="24"/>
                <w:szCs w:val="24"/>
              </w:rPr>
              <w:t>Suiza de América</w:t>
            </w:r>
            <w:r w:rsidR="001A21CB">
              <w:rPr>
                <w:rFonts w:ascii="Times New Roman" w:hAnsi="Times New Roman" w:cs="Times New Roman"/>
                <w:sz w:val="24"/>
                <w:szCs w:val="24"/>
              </w:rPr>
              <w:t>”</w:t>
            </w:r>
            <w:r w:rsidRPr="00EB656E">
              <w:rPr>
                <w:rFonts w:ascii="Times New Roman" w:hAnsi="Times New Roman" w:cs="Times New Roman"/>
                <w:sz w:val="24"/>
                <w:szCs w:val="24"/>
              </w:rPr>
              <w:t xml:space="preserve">, es reconocida por sus aceptables estándares de vida y por no tener Fuerzas Armadas. </w:t>
            </w:r>
          </w:p>
        </w:tc>
      </w:tr>
    </w:tbl>
    <w:p w14:paraId="7B034028" w14:textId="77777777" w:rsidR="00590F5C" w:rsidRPr="00EB656E" w:rsidRDefault="00590F5C" w:rsidP="002D609C">
      <w:pPr>
        <w:spacing w:line="360" w:lineRule="auto"/>
        <w:jc w:val="both"/>
        <w:rPr>
          <w:rFonts w:ascii="Times New Roman" w:hAnsi="Times New Roman" w:cs="Times New Roman"/>
          <w:sz w:val="24"/>
          <w:szCs w:val="24"/>
        </w:rPr>
      </w:pPr>
    </w:p>
    <w:p w14:paraId="38F93F90" w14:textId="7BAFDCD6" w:rsidR="009F283E" w:rsidRPr="00EB656E" w:rsidRDefault="007D5B85" w:rsidP="0011700E">
      <w:pPr>
        <w:spacing w:line="240" w:lineRule="auto"/>
        <w:rPr>
          <w:rFonts w:ascii="Times New Roman" w:hAnsi="Times New Roman" w:cs="Times New Roman"/>
          <w:sz w:val="24"/>
          <w:szCs w:val="24"/>
        </w:rPr>
      </w:pPr>
      <w:r w:rsidRPr="00EB656E">
        <w:rPr>
          <w:rFonts w:ascii="Times New Roman" w:hAnsi="Times New Roman" w:cs="Times New Roman"/>
          <w:sz w:val="24"/>
          <w:szCs w:val="24"/>
        </w:rPr>
        <w:t>Durante las dé</w:t>
      </w:r>
      <w:r w:rsidR="009F283E" w:rsidRPr="00EB656E">
        <w:rPr>
          <w:rFonts w:ascii="Times New Roman" w:hAnsi="Times New Roman" w:cs="Times New Roman"/>
          <w:sz w:val="24"/>
          <w:szCs w:val="24"/>
        </w:rPr>
        <w:t xml:space="preserve">cadas de </w:t>
      </w:r>
      <w:r w:rsidR="00645AB1">
        <w:rPr>
          <w:rFonts w:ascii="Times New Roman" w:hAnsi="Times New Roman" w:cs="Times New Roman"/>
          <w:sz w:val="24"/>
          <w:szCs w:val="24"/>
        </w:rPr>
        <w:t>los setenta y ochenta del siglo XX</w:t>
      </w:r>
      <w:r w:rsidR="00A66B5F" w:rsidRPr="00EB656E">
        <w:rPr>
          <w:rFonts w:ascii="Times New Roman" w:hAnsi="Times New Roman" w:cs="Times New Roman"/>
          <w:sz w:val="24"/>
          <w:szCs w:val="24"/>
        </w:rPr>
        <w:t>,</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Guatemala</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El Salvador</w:t>
      </w:r>
      <w:r w:rsidRPr="00EB656E">
        <w:rPr>
          <w:rFonts w:ascii="Times New Roman" w:hAnsi="Times New Roman" w:cs="Times New Roman"/>
          <w:sz w:val="24"/>
          <w:szCs w:val="24"/>
        </w:rPr>
        <w:t xml:space="preserve"> y </w:t>
      </w:r>
      <w:r w:rsidRPr="00EB656E">
        <w:rPr>
          <w:rFonts w:ascii="Times New Roman" w:hAnsi="Times New Roman" w:cs="Times New Roman"/>
          <w:b/>
          <w:sz w:val="24"/>
          <w:szCs w:val="24"/>
        </w:rPr>
        <w:t>Nicaragua</w:t>
      </w:r>
      <w:r w:rsidRPr="00EB656E">
        <w:rPr>
          <w:rFonts w:ascii="Times New Roman" w:hAnsi="Times New Roman" w:cs="Times New Roman"/>
          <w:sz w:val="24"/>
          <w:szCs w:val="24"/>
        </w:rPr>
        <w:t xml:space="preserve"> </w:t>
      </w:r>
      <w:r w:rsidR="001A21CB">
        <w:rPr>
          <w:rFonts w:ascii="Times New Roman" w:hAnsi="Times New Roman" w:cs="Times New Roman"/>
          <w:sz w:val="24"/>
          <w:szCs w:val="24"/>
        </w:rPr>
        <w:t xml:space="preserve">vivieron </w:t>
      </w:r>
      <w:r w:rsidRPr="00EB656E">
        <w:rPr>
          <w:rFonts w:ascii="Times New Roman" w:hAnsi="Times New Roman" w:cs="Times New Roman"/>
          <w:b/>
          <w:sz w:val="24"/>
          <w:szCs w:val="24"/>
        </w:rPr>
        <w:t>conflictos internos</w:t>
      </w:r>
      <w:r w:rsidR="005D713D" w:rsidRPr="00EB656E">
        <w:rPr>
          <w:rFonts w:ascii="Times New Roman" w:hAnsi="Times New Roman" w:cs="Times New Roman"/>
          <w:sz w:val="24"/>
          <w:szCs w:val="24"/>
        </w:rPr>
        <w:t xml:space="preserve"> grave</w:t>
      </w:r>
      <w:r w:rsidR="00645AB1">
        <w:rPr>
          <w:rFonts w:ascii="Times New Roman" w:hAnsi="Times New Roman" w:cs="Times New Roman"/>
          <w:sz w:val="24"/>
          <w:szCs w:val="24"/>
        </w:rPr>
        <w:t>s</w:t>
      </w:r>
      <w:r w:rsidR="005D713D" w:rsidRPr="00EB656E">
        <w:rPr>
          <w:rFonts w:ascii="Times New Roman" w:hAnsi="Times New Roman" w:cs="Times New Roman"/>
          <w:sz w:val="24"/>
          <w:szCs w:val="24"/>
        </w:rPr>
        <w:t>. Para aquel periodo, movimientos</w:t>
      </w:r>
      <w:r w:rsidRPr="00EB656E">
        <w:rPr>
          <w:rFonts w:ascii="Times New Roman" w:hAnsi="Times New Roman" w:cs="Times New Roman"/>
          <w:sz w:val="24"/>
          <w:szCs w:val="24"/>
        </w:rPr>
        <w:t xml:space="preserve"> sociales</w:t>
      </w:r>
      <w:r w:rsidR="005D713D" w:rsidRPr="00EB656E">
        <w:rPr>
          <w:rFonts w:ascii="Times New Roman" w:hAnsi="Times New Roman" w:cs="Times New Roman"/>
          <w:sz w:val="24"/>
          <w:szCs w:val="24"/>
        </w:rPr>
        <w:t xml:space="preserve"> y guerrillas se enfrentaron a</w:t>
      </w:r>
      <w:r w:rsidR="00BE6580">
        <w:rPr>
          <w:rFonts w:ascii="Times New Roman" w:hAnsi="Times New Roman" w:cs="Times New Roman"/>
          <w:sz w:val="24"/>
          <w:szCs w:val="24"/>
        </w:rPr>
        <w:t xml:space="preserve"> </w:t>
      </w:r>
      <w:r w:rsidR="005D713D" w:rsidRPr="00EB656E">
        <w:rPr>
          <w:rFonts w:ascii="Times New Roman" w:hAnsi="Times New Roman" w:cs="Times New Roman"/>
          <w:sz w:val="24"/>
          <w:szCs w:val="24"/>
        </w:rPr>
        <w:t>regímenes dictatoriales represivos</w:t>
      </w:r>
      <w:r w:rsidR="001A21CB">
        <w:rPr>
          <w:rFonts w:ascii="Times New Roman" w:hAnsi="Times New Roman" w:cs="Times New Roman"/>
          <w:sz w:val="24"/>
          <w:szCs w:val="24"/>
        </w:rPr>
        <w:t>,</w:t>
      </w:r>
      <w:r w:rsidR="00283587" w:rsidRPr="00EB656E">
        <w:rPr>
          <w:rFonts w:ascii="Times New Roman" w:hAnsi="Times New Roman" w:cs="Times New Roman"/>
          <w:sz w:val="24"/>
          <w:szCs w:val="24"/>
        </w:rPr>
        <w:t xml:space="preserve"> que estuvieron en cabeza de poderosas familias tradicionales aliadas con las Fuerzas Armadas y grandes empresas de explotación agrícola. Fueron décadas en la que los </w:t>
      </w:r>
      <w:r w:rsidR="002233BA" w:rsidRPr="00EB656E">
        <w:rPr>
          <w:rFonts w:ascii="Times New Roman" w:hAnsi="Times New Roman" w:cs="Times New Roman"/>
          <w:b/>
          <w:sz w:val="24"/>
          <w:szCs w:val="24"/>
        </w:rPr>
        <w:t>derechos humanos</w:t>
      </w:r>
      <w:r w:rsidR="00283587" w:rsidRPr="00EB656E">
        <w:rPr>
          <w:rFonts w:ascii="Times New Roman" w:hAnsi="Times New Roman" w:cs="Times New Roman"/>
          <w:b/>
          <w:sz w:val="24"/>
          <w:szCs w:val="24"/>
        </w:rPr>
        <w:t xml:space="preserve"> </w:t>
      </w:r>
      <w:r w:rsidR="000C449A" w:rsidRPr="00EB656E">
        <w:rPr>
          <w:rFonts w:ascii="Times New Roman" w:hAnsi="Times New Roman" w:cs="Times New Roman"/>
          <w:sz w:val="24"/>
          <w:szCs w:val="24"/>
        </w:rPr>
        <w:t>se violaron de manera sistemá</w:t>
      </w:r>
      <w:r w:rsidR="00283587" w:rsidRPr="00EB656E">
        <w:rPr>
          <w:rFonts w:ascii="Times New Roman" w:hAnsi="Times New Roman" w:cs="Times New Roman"/>
          <w:sz w:val="24"/>
          <w:szCs w:val="24"/>
        </w:rPr>
        <w:t>tica.</w:t>
      </w:r>
      <w:r w:rsidR="00283587" w:rsidRPr="00EB656E">
        <w:rPr>
          <w:rFonts w:ascii="Times New Roman" w:hAnsi="Times New Roman" w:cs="Times New Roman"/>
          <w:b/>
          <w:sz w:val="24"/>
          <w:szCs w:val="24"/>
        </w:rPr>
        <w:t xml:space="preserve"> </w:t>
      </w:r>
    </w:p>
    <w:p w14:paraId="2E1F9CE6" w14:textId="037470BA" w:rsidR="00AD4A41" w:rsidRPr="00EB656E" w:rsidRDefault="00A356EA" w:rsidP="0011700E">
      <w:pPr>
        <w:spacing w:line="240" w:lineRule="auto"/>
        <w:rPr>
          <w:rFonts w:ascii="Times New Roman" w:hAnsi="Times New Roman" w:cs="Times New Roman"/>
          <w:sz w:val="24"/>
          <w:szCs w:val="24"/>
        </w:rPr>
      </w:pPr>
      <w:r w:rsidRPr="00EB656E">
        <w:rPr>
          <w:rFonts w:ascii="Times New Roman" w:hAnsi="Times New Roman" w:cs="Times New Roman"/>
          <w:sz w:val="24"/>
          <w:szCs w:val="24"/>
        </w:rPr>
        <w:t>Durante la década</w:t>
      </w:r>
      <w:r w:rsidR="00590F5C" w:rsidRPr="00EB656E">
        <w:rPr>
          <w:rFonts w:ascii="Times New Roman" w:hAnsi="Times New Roman" w:cs="Times New Roman"/>
          <w:sz w:val="24"/>
          <w:szCs w:val="24"/>
        </w:rPr>
        <w:t xml:space="preserve"> </w:t>
      </w:r>
      <w:r w:rsidR="00645AB1">
        <w:rPr>
          <w:rFonts w:ascii="Times New Roman" w:hAnsi="Times New Roman" w:cs="Times New Roman"/>
          <w:sz w:val="24"/>
          <w:szCs w:val="24"/>
        </w:rPr>
        <w:t xml:space="preserve">de los noventa </w:t>
      </w:r>
      <w:r w:rsidR="00590F5C" w:rsidRPr="00EB656E">
        <w:rPr>
          <w:rFonts w:ascii="Times New Roman" w:hAnsi="Times New Roman" w:cs="Times New Roman"/>
          <w:sz w:val="24"/>
          <w:szCs w:val="24"/>
        </w:rPr>
        <w:t xml:space="preserve">se impulsaron </w:t>
      </w:r>
      <w:r w:rsidR="00590F5C" w:rsidRPr="00EB656E">
        <w:rPr>
          <w:rFonts w:ascii="Times New Roman" w:hAnsi="Times New Roman" w:cs="Times New Roman"/>
          <w:b/>
          <w:sz w:val="24"/>
          <w:szCs w:val="24"/>
        </w:rPr>
        <w:t xml:space="preserve">procesos de paz </w:t>
      </w:r>
      <w:r w:rsidR="00590F5C" w:rsidRPr="00EB656E">
        <w:rPr>
          <w:rFonts w:ascii="Times New Roman" w:hAnsi="Times New Roman" w:cs="Times New Roman"/>
          <w:sz w:val="24"/>
          <w:szCs w:val="24"/>
        </w:rPr>
        <w:t>que terminaron con la violencia política.</w:t>
      </w:r>
      <w:r w:rsidRPr="00EB656E">
        <w:rPr>
          <w:rFonts w:ascii="Times New Roman" w:hAnsi="Times New Roman" w:cs="Times New Roman"/>
          <w:sz w:val="24"/>
          <w:szCs w:val="24"/>
        </w:rPr>
        <w:t xml:space="preserve"> En </w:t>
      </w:r>
      <w:r w:rsidR="001A21CB">
        <w:rPr>
          <w:rFonts w:ascii="Times New Roman" w:hAnsi="Times New Roman" w:cs="Times New Roman"/>
          <w:sz w:val="24"/>
          <w:szCs w:val="24"/>
        </w:rPr>
        <w:t xml:space="preserve">El </w:t>
      </w:r>
      <w:r w:rsidRPr="00EB656E">
        <w:rPr>
          <w:rFonts w:ascii="Times New Roman" w:hAnsi="Times New Roman" w:cs="Times New Roman"/>
          <w:sz w:val="24"/>
          <w:szCs w:val="24"/>
        </w:rPr>
        <w:t>Salvador se firmó el acuerdo de paz en 1992</w:t>
      </w:r>
      <w:r w:rsidR="001A21CB">
        <w:rPr>
          <w:rFonts w:ascii="Times New Roman" w:hAnsi="Times New Roman" w:cs="Times New Roman"/>
          <w:sz w:val="24"/>
          <w:szCs w:val="24"/>
        </w:rPr>
        <w:t>,</w:t>
      </w:r>
      <w:r w:rsidRPr="00EB656E">
        <w:rPr>
          <w:rFonts w:ascii="Times New Roman" w:hAnsi="Times New Roman" w:cs="Times New Roman"/>
          <w:sz w:val="24"/>
          <w:szCs w:val="24"/>
        </w:rPr>
        <w:t xml:space="preserve"> y en Guatemala</w:t>
      </w:r>
      <w:r w:rsidR="001A21CB">
        <w:rPr>
          <w:rFonts w:ascii="Times New Roman" w:hAnsi="Times New Roman" w:cs="Times New Roman"/>
          <w:sz w:val="24"/>
          <w:szCs w:val="24"/>
        </w:rPr>
        <w:t>,</w:t>
      </w:r>
      <w:r w:rsidRPr="00EB656E">
        <w:rPr>
          <w:rFonts w:ascii="Times New Roman" w:hAnsi="Times New Roman" w:cs="Times New Roman"/>
          <w:sz w:val="24"/>
          <w:szCs w:val="24"/>
        </w:rPr>
        <w:t xml:space="preserve"> en 1996. </w:t>
      </w:r>
      <w:r w:rsidR="00590F5C" w:rsidRPr="00EB656E">
        <w:rPr>
          <w:rFonts w:ascii="Times New Roman" w:hAnsi="Times New Roman" w:cs="Times New Roman"/>
          <w:sz w:val="24"/>
          <w:szCs w:val="24"/>
        </w:rPr>
        <w:t xml:space="preserve">Sin embargo, la pobreza y la desigualdad trajeron nuevas formas de confrontación lideradas por el </w:t>
      </w:r>
      <w:r w:rsidR="00590F5C" w:rsidRPr="00EB656E">
        <w:rPr>
          <w:rFonts w:ascii="Times New Roman" w:hAnsi="Times New Roman" w:cs="Times New Roman"/>
          <w:b/>
          <w:sz w:val="24"/>
          <w:szCs w:val="24"/>
        </w:rPr>
        <w:t>narcotráfico,</w:t>
      </w:r>
      <w:r w:rsidR="00590F5C" w:rsidRPr="00EB656E">
        <w:rPr>
          <w:rFonts w:ascii="Times New Roman" w:hAnsi="Times New Roman" w:cs="Times New Roman"/>
          <w:sz w:val="24"/>
          <w:szCs w:val="24"/>
        </w:rPr>
        <w:t xml:space="preserve"> bandas de delincuencia común y pandillas de jóvenes</w:t>
      </w:r>
      <w:r w:rsidR="00D33997">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283"/>
        <w:gridCol w:w="7771"/>
      </w:tblGrid>
      <w:tr w:rsidR="00F509ED" w:rsidRPr="00EB656E" w14:paraId="37821628" w14:textId="77777777" w:rsidTr="006C304E">
        <w:tc>
          <w:tcPr>
            <w:tcW w:w="9054" w:type="dxa"/>
            <w:gridSpan w:val="2"/>
            <w:shd w:val="clear" w:color="auto" w:fill="000000" w:themeFill="text1"/>
          </w:tcPr>
          <w:p w14:paraId="65BDA57A" w14:textId="77777777" w:rsidR="00F509ED" w:rsidRPr="00EB656E" w:rsidRDefault="00F509ED" w:rsidP="006C304E">
            <w:pPr>
              <w:jc w:val="center"/>
              <w:rPr>
                <w:rFonts w:ascii="Times New Roman" w:hAnsi="Times New Roman" w:cs="Times New Roman"/>
                <w:b/>
                <w:color w:val="000000" w:themeColor="text1"/>
                <w:sz w:val="24"/>
                <w:szCs w:val="24"/>
              </w:rPr>
            </w:pPr>
            <w:r w:rsidRPr="00EB656E">
              <w:rPr>
                <w:rFonts w:ascii="Times New Roman" w:hAnsi="Times New Roman" w:cs="Times New Roman"/>
                <w:b/>
                <w:color w:val="FFFFFF" w:themeColor="background1"/>
                <w:sz w:val="24"/>
                <w:szCs w:val="24"/>
              </w:rPr>
              <w:t>Destacado</w:t>
            </w:r>
          </w:p>
        </w:tc>
      </w:tr>
      <w:tr w:rsidR="00F509ED" w:rsidRPr="00EB656E" w14:paraId="21FD18EF" w14:textId="77777777" w:rsidTr="006C304E">
        <w:tc>
          <w:tcPr>
            <w:tcW w:w="1283" w:type="dxa"/>
          </w:tcPr>
          <w:p w14:paraId="1498D865" w14:textId="77777777" w:rsidR="00F509ED" w:rsidRPr="00EB656E" w:rsidRDefault="00F509ED" w:rsidP="006C304E">
            <w:pPr>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Título</w:t>
            </w:r>
          </w:p>
        </w:tc>
        <w:tc>
          <w:tcPr>
            <w:tcW w:w="7771" w:type="dxa"/>
          </w:tcPr>
          <w:p w14:paraId="46B268B1" w14:textId="193CDAD1" w:rsidR="00F509ED" w:rsidRPr="00EB656E" w:rsidRDefault="00F509ED" w:rsidP="006C304E">
            <w:pPr>
              <w:shd w:val="clear" w:color="auto" w:fill="FFFFFF"/>
              <w:spacing w:line="345" w:lineRule="atLeast"/>
              <w:jc w:val="both"/>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 xml:space="preserve"> Procesos de paz en Centroamérica</w:t>
            </w:r>
          </w:p>
          <w:p w14:paraId="7ACD8FD9" w14:textId="77777777" w:rsidR="00F509ED" w:rsidRPr="00EB656E" w:rsidRDefault="00F509ED" w:rsidP="006C304E">
            <w:pPr>
              <w:shd w:val="clear" w:color="auto" w:fill="FFFFFF"/>
              <w:spacing w:line="345" w:lineRule="atLeast"/>
              <w:jc w:val="both"/>
              <w:rPr>
                <w:rFonts w:ascii="Times New Roman" w:hAnsi="Times New Roman" w:cs="Times New Roman"/>
                <w:b/>
                <w:color w:val="000000" w:themeColor="text1"/>
                <w:sz w:val="24"/>
                <w:szCs w:val="24"/>
              </w:rPr>
            </w:pPr>
          </w:p>
          <w:p w14:paraId="45672B83" w14:textId="77777777" w:rsidR="00F509ED" w:rsidRPr="00EB656E" w:rsidRDefault="00F509ED" w:rsidP="006C304E">
            <w:pPr>
              <w:rPr>
                <w:rFonts w:ascii="Times New Roman" w:hAnsi="Times New Roman" w:cs="Times New Roman"/>
                <w:b/>
                <w:color w:val="000000" w:themeColor="text1"/>
                <w:sz w:val="24"/>
                <w:szCs w:val="24"/>
              </w:rPr>
            </w:pPr>
          </w:p>
        </w:tc>
      </w:tr>
      <w:tr w:rsidR="00F509ED" w:rsidRPr="00EB656E" w14:paraId="05C85120" w14:textId="77777777" w:rsidTr="006C304E">
        <w:tc>
          <w:tcPr>
            <w:tcW w:w="1283" w:type="dxa"/>
            <w:shd w:val="clear" w:color="auto" w:fill="auto"/>
          </w:tcPr>
          <w:p w14:paraId="05B24239" w14:textId="77777777" w:rsidR="00F509ED" w:rsidRPr="00EB656E" w:rsidRDefault="00F509ED" w:rsidP="006C304E">
            <w:pPr>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Contenido</w:t>
            </w:r>
          </w:p>
        </w:tc>
        <w:tc>
          <w:tcPr>
            <w:tcW w:w="7771" w:type="dxa"/>
            <w:shd w:val="clear" w:color="auto" w:fill="auto"/>
          </w:tcPr>
          <w:p w14:paraId="22A33D6E" w14:textId="39BA4C0D" w:rsidR="00F509ED" w:rsidRPr="00EB656E" w:rsidRDefault="00F509ED" w:rsidP="006C304E">
            <w:pPr>
              <w:spacing w:line="360" w:lineRule="auto"/>
              <w:jc w:val="both"/>
              <w:rPr>
                <w:rFonts w:ascii="Times New Roman" w:hAnsi="Times New Roman" w:cs="Times New Roman"/>
                <w:sz w:val="24"/>
                <w:szCs w:val="24"/>
              </w:rPr>
            </w:pPr>
            <w:r w:rsidRPr="00EB656E">
              <w:rPr>
                <w:rFonts w:ascii="Times New Roman" w:hAnsi="Times New Roman" w:cs="Times New Roman"/>
                <w:color w:val="000000" w:themeColor="text1"/>
                <w:sz w:val="24"/>
                <w:szCs w:val="24"/>
              </w:rPr>
              <w:t xml:space="preserve"> La mayoría de los países centroamericanos tuvieron cruentas dictaduras durante la segunda mitad del siglo XX. </w:t>
            </w:r>
            <w:r w:rsidR="00F467DC">
              <w:rPr>
                <w:rFonts w:ascii="Times New Roman" w:hAnsi="Times New Roman" w:cs="Times New Roman"/>
                <w:color w:val="000000" w:themeColor="text1"/>
                <w:sz w:val="24"/>
                <w:szCs w:val="24"/>
              </w:rPr>
              <w:t xml:space="preserve">Esto </w:t>
            </w:r>
            <w:r w:rsidRPr="00EB656E">
              <w:rPr>
                <w:rFonts w:ascii="Times New Roman" w:hAnsi="Times New Roman" w:cs="Times New Roman"/>
                <w:color w:val="000000" w:themeColor="text1"/>
                <w:sz w:val="24"/>
                <w:szCs w:val="24"/>
              </w:rPr>
              <w:t xml:space="preserve">tuvo como respuesta el surgimiento de grupos armados y movimientos sociales de izquierda. El recrudecimiento de la guerra dejó millones de muertos a lo largo y ancho de la </w:t>
            </w:r>
            <w:r w:rsidRPr="00EB656E">
              <w:rPr>
                <w:rFonts w:ascii="Times New Roman" w:hAnsi="Times New Roman" w:cs="Times New Roman"/>
                <w:color w:val="000000" w:themeColor="text1"/>
                <w:sz w:val="24"/>
                <w:szCs w:val="24"/>
              </w:rPr>
              <w:lastRenderedPageBreak/>
              <w:t xml:space="preserve">región. En los años </w:t>
            </w:r>
            <w:r w:rsidR="00645AB1">
              <w:rPr>
                <w:rFonts w:ascii="Times New Roman" w:hAnsi="Times New Roman" w:cs="Times New Roman"/>
                <w:color w:val="000000" w:themeColor="text1"/>
                <w:sz w:val="24"/>
                <w:szCs w:val="24"/>
              </w:rPr>
              <w:t>noventa</w:t>
            </w:r>
            <w:r w:rsidR="001A21CB">
              <w:rPr>
                <w:rFonts w:ascii="Times New Roman" w:hAnsi="Times New Roman" w:cs="Times New Roman"/>
                <w:color w:val="000000" w:themeColor="text1"/>
                <w:sz w:val="24"/>
                <w:szCs w:val="24"/>
              </w:rPr>
              <w:t xml:space="preserve"> </w:t>
            </w:r>
            <w:r w:rsidRPr="00EB656E">
              <w:rPr>
                <w:rFonts w:ascii="Times New Roman" w:hAnsi="Times New Roman" w:cs="Times New Roman"/>
                <w:color w:val="000000" w:themeColor="text1"/>
                <w:sz w:val="24"/>
                <w:szCs w:val="24"/>
              </w:rPr>
              <w:t>1990 se inici</w:t>
            </w:r>
            <w:r w:rsidR="001A21CB">
              <w:rPr>
                <w:rFonts w:ascii="Times New Roman" w:hAnsi="Times New Roman" w:cs="Times New Roman"/>
                <w:color w:val="000000" w:themeColor="text1"/>
                <w:sz w:val="24"/>
                <w:szCs w:val="24"/>
              </w:rPr>
              <w:t xml:space="preserve">aron </w:t>
            </w:r>
            <w:r w:rsidRPr="00EB656E">
              <w:rPr>
                <w:rFonts w:ascii="Times New Roman" w:hAnsi="Times New Roman" w:cs="Times New Roman"/>
                <w:color w:val="000000" w:themeColor="text1"/>
                <w:sz w:val="24"/>
                <w:szCs w:val="24"/>
              </w:rPr>
              <w:t xml:space="preserve">distintos procesos con los que se selló la paz. </w:t>
            </w:r>
          </w:p>
          <w:p w14:paraId="6B786BB1" w14:textId="77777777" w:rsidR="00F509ED" w:rsidRPr="00EB656E" w:rsidRDefault="00F509ED" w:rsidP="006C304E">
            <w:pPr>
              <w:shd w:val="clear" w:color="auto" w:fill="FFFFFF"/>
              <w:rPr>
                <w:rFonts w:ascii="Times New Roman" w:hAnsi="Times New Roman" w:cs="Times New Roman"/>
                <w:color w:val="000000" w:themeColor="text1"/>
                <w:sz w:val="24"/>
                <w:szCs w:val="24"/>
              </w:rPr>
            </w:pPr>
          </w:p>
        </w:tc>
      </w:tr>
    </w:tbl>
    <w:p w14:paraId="65AAD516" w14:textId="77777777" w:rsidR="00F509ED" w:rsidRPr="00EB656E" w:rsidRDefault="00F509ED" w:rsidP="0011700E">
      <w:pPr>
        <w:spacing w:line="240" w:lineRule="auto"/>
        <w:rPr>
          <w:rFonts w:ascii="Times New Roman" w:hAnsi="Times New Roman" w:cs="Times New Roman"/>
          <w:sz w:val="24"/>
          <w:szCs w:val="24"/>
        </w:rPr>
      </w:pPr>
    </w:p>
    <w:p w14:paraId="290BADC2" w14:textId="622EB8EC" w:rsidR="00E16D42" w:rsidRPr="00EB656E" w:rsidRDefault="00E16D42" w:rsidP="0011700E">
      <w:pPr>
        <w:spacing w:line="240" w:lineRule="auto"/>
        <w:jc w:val="both"/>
        <w:rPr>
          <w:rFonts w:ascii="Times New Roman" w:hAnsi="Times New Roman" w:cs="Times New Roman"/>
          <w:sz w:val="24"/>
          <w:szCs w:val="24"/>
        </w:rPr>
      </w:pPr>
      <w:r w:rsidRPr="00EB656E">
        <w:rPr>
          <w:rFonts w:ascii="Times New Roman" w:hAnsi="Times New Roman" w:cs="Times New Roman"/>
          <w:sz w:val="24"/>
          <w:szCs w:val="24"/>
        </w:rPr>
        <w:t>Desde el punto de vista económico, social y político</w:t>
      </w:r>
      <w:r w:rsidR="001A21CB">
        <w:rPr>
          <w:rFonts w:ascii="Times New Roman" w:hAnsi="Times New Roman" w:cs="Times New Roman"/>
          <w:sz w:val="24"/>
          <w:szCs w:val="24"/>
        </w:rPr>
        <w:t>,</w:t>
      </w:r>
      <w:r w:rsidR="00BE6580">
        <w:rPr>
          <w:rFonts w:ascii="Times New Roman" w:hAnsi="Times New Roman" w:cs="Times New Roman"/>
          <w:sz w:val="24"/>
          <w:szCs w:val="24"/>
        </w:rPr>
        <w:t xml:space="preserve"> </w:t>
      </w:r>
      <w:r w:rsidRPr="00EB656E">
        <w:rPr>
          <w:rFonts w:ascii="Times New Roman" w:hAnsi="Times New Roman" w:cs="Times New Roman"/>
          <w:sz w:val="24"/>
          <w:szCs w:val="24"/>
        </w:rPr>
        <w:t xml:space="preserve">los países de Centroamérica cuentan con el SICA (Sistema de </w:t>
      </w:r>
      <w:r w:rsidR="00C238C4">
        <w:rPr>
          <w:rFonts w:ascii="Times New Roman" w:hAnsi="Times New Roman" w:cs="Times New Roman"/>
          <w:sz w:val="24"/>
          <w:szCs w:val="24"/>
        </w:rPr>
        <w:t xml:space="preserve">la </w:t>
      </w:r>
      <w:r w:rsidR="00F467DC">
        <w:rPr>
          <w:rFonts w:ascii="Times New Roman" w:hAnsi="Times New Roman" w:cs="Times New Roman"/>
          <w:sz w:val="24"/>
          <w:szCs w:val="24"/>
        </w:rPr>
        <w:t>I</w:t>
      </w:r>
      <w:r w:rsidRPr="00EB656E">
        <w:rPr>
          <w:rFonts w:ascii="Times New Roman" w:hAnsi="Times New Roman" w:cs="Times New Roman"/>
          <w:sz w:val="24"/>
          <w:szCs w:val="24"/>
        </w:rPr>
        <w:t xml:space="preserve">ntegración </w:t>
      </w:r>
      <w:proofErr w:type="gramStart"/>
      <w:r w:rsidR="00C238C4">
        <w:rPr>
          <w:rFonts w:ascii="Times New Roman" w:hAnsi="Times New Roman" w:cs="Times New Roman"/>
          <w:sz w:val="24"/>
          <w:szCs w:val="24"/>
        </w:rPr>
        <w:t>Centroamericana</w:t>
      </w:r>
      <w:r w:rsidR="00645AB1">
        <w:rPr>
          <w:rFonts w:ascii="Times New Roman" w:hAnsi="Times New Roman" w:cs="Times New Roman"/>
          <w:sz w:val="24"/>
          <w:szCs w:val="24"/>
        </w:rPr>
        <w:t xml:space="preserve"> </w:t>
      </w:r>
      <w:r w:rsidRPr="00EB656E">
        <w:rPr>
          <w:rFonts w:ascii="Times New Roman" w:hAnsi="Times New Roman" w:cs="Times New Roman"/>
          <w:sz w:val="24"/>
          <w:szCs w:val="24"/>
        </w:rPr>
        <w:t>)</w:t>
      </w:r>
      <w:proofErr w:type="gramEnd"/>
      <w:r w:rsidR="001A21CB">
        <w:rPr>
          <w:rFonts w:ascii="Times New Roman" w:hAnsi="Times New Roman" w:cs="Times New Roman"/>
          <w:sz w:val="24"/>
          <w:szCs w:val="24"/>
        </w:rPr>
        <w:t>,</w:t>
      </w:r>
      <w:r w:rsidRPr="00EB656E">
        <w:rPr>
          <w:rFonts w:ascii="Times New Roman" w:hAnsi="Times New Roman" w:cs="Times New Roman"/>
          <w:sz w:val="24"/>
          <w:szCs w:val="24"/>
        </w:rPr>
        <w:t xml:space="preserve"> que desde 1993 </w:t>
      </w:r>
      <w:r w:rsidR="00C46D4C">
        <w:rPr>
          <w:rFonts w:ascii="Times New Roman" w:hAnsi="Times New Roman" w:cs="Times New Roman"/>
          <w:sz w:val="24"/>
          <w:szCs w:val="24"/>
        </w:rPr>
        <w:t xml:space="preserve">busca promover </w:t>
      </w:r>
      <w:r w:rsidRPr="00EB656E">
        <w:rPr>
          <w:rFonts w:ascii="Times New Roman" w:hAnsi="Times New Roman" w:cs="Times New Roman"/>
          <w:sz w:val="24"/>
          <w:szCs w:val="24"/>
        </w:rPr>
        <w:t>el intercambio comercial</w:t>
      </w:r>
      <w:r w:rsidR="00535D2A" w:rsidRPr="00EB656E">
        <w:rPr>
          <w:rFonts w:ascii="Times New Roman" w:hAnsi="Times New Roman" w:cs="Times New Roman"/>
          <w:sz w:val="24"/>
          <w:szCs w:val="24"/>
        </w:rPr>
        <w:t xml:space="preserve"> y crear dinámicas de apoyo interregional que garanticen la concordia </w:t>
      </w:r>
      <w:r w:rsidR="0011700E" w:rsidRPr="00EB656E">
        <w:rPr>
          <w:rFonts w:ascii="Times New Roman" w:hAnsi="Times New Roman" w:cs="Times New Roman"/>
          <w:sz w:val="24"/>
          <w:szCs w:val="24"/>
        </w:rPr>
        <w:t>entre los países miembros</w:t>
      </w:r>
      <w:r w:rsidR="00D33997">
        <w:rPr>
          <w:rFonts w:ascii="Times New Roman" w:hAnsi="Times New Roman" w:cs="Times New Roman"/>
          <w:sz w:val="24"/>
          <w:szCs w:val="24"/>
        </w:rPr>
        <w:t>.</w:t>
      </w:r>
    </w:p>
    <w:p w14:paraId="53EB29F9" w14:textId="63BB71DA" w:rsidR="00E16D42" w:rsidRPr="00EB656E" w:rsidRDefault="00E16D42">
      <w:pPr>
        <w:rPr>
          <w:rFonts w:ascii="Times New Roman" w:hAnsi="Times New Roman" w:cs="Times New Roman"/>
          <w:sz w:val="24"/>
          <w:szCs w:val="24"/>
        </w:rPr>
      </w:pPr>
    </w:p>
    <w:p w14:paraId="4894AC3F" w14:textId="77777777" w:rsidR="00286BA8" w:rsidRPr="00EB656E" w:rsidRDefault="00286BA8" w:rsidP="00EE2107">
      <w:pPr>
        <w:jc w:val="both"/>
        <w:rPr>
          <w:rFonts w:ascii="Times New Roman" w:hAnsi="Times New Roman" w:cs="Times New Roman"/>
          <w:sz w:val="24"/>
          <w:szCs w:val="24"/>
          <w:highlight w:val="yellow"/>
        </w:rPr>
      </w:pPr>
    </w:p>
    <w:p w14:paraId="3F221727" w14:textId="27A30D47" w:rsidR="00EE2107" w:rsidRPr="00EB656E" w:rsidRDefault="00EE2107" w:rsidP="00EE2107">
      <w:pPr>
        <w:jc w:val="both"/>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color w:val="000000" w:themeColor="text1"/>
          <w:sz w:val="24"/>
          <w:szCs w:val="24"/>
        </w:rPr>
        <w:t>1.3 El Caribe</w:t>
      </w:r>
    </w:p>
    <w:p w14:paraId="43968AB5" w14:textId="626C4BAA" w:rsidR="00DC3240" w:rsidRPr="00EB656E" w:rsidRDefault="0078614D">
      <w:pPr>
        <w:rPr>
          <w:rFonts w:ascii="Times New Roman" w:hAnsi="Times New Roman" w:cs="Times New Roman"/>
          <w:sz w:val="24"/>
          <w:szCs w:val="24"/>
        </w:rPr>
      </w:pPr>
      <w:r w:rsidRPr="00EB656E">
        <w:rPr>
          <w:rFonts w:ascii="Times New Roman" w:hAnsi="Times New Roman" w:cs="Times New Roman"/>
          <w:sz w:val="24"/>
          <w:szCs w:val="24"/>
        </w:rPr>
        <w:t xml:space="preserve">El Caribe es una región que incluye numerosas islas, algunas de ellas repúblicas independientes, </w:t>
      </w:r>
      <w:r w:rsidR="00CB330B" w:rsidRPr="00EB656E">
        <w:rPr>
          <w:rFonts w:ascii="Times New Roman" w:hAnsi="Times New Roman" w:cs="Times New Roman"/>
          <w:sz w:val="24"/>
          <w:szCs w:val="24"/>
        </w:rPr>
        <w:t xml:space="preserve">las </w:t>
      </w:r>
      <w:r w:rsidRPr="00EB656E">
        <w:rPr>
          <w:rFonts w:ascii="Times New Roman" w:hAnsi="Times New Roman" w:cs="Times New Roman"/>
          <w:sz w:val="24"/>
          <w:szCs w:val="24"/>
        </w:rPr>
        <w:t>otras</w:t>
      </w:r>
      <w:r w:rsidR="00CB330B" w:rsidRPr="00EB656E">
        <w:rPr>
          <w:rFonts w:ascii="Times New Roman" w:hAnsi="Times New Roman" w:cs="Times New Roman"/>
          <w:sz w:val="24"/>
          <w:szCs w:val="24"/>
        </w:rPr>
        <w:t xml:space="preserve"> </w:t>
      </w:r>
      <w:r w:rsidR="00F467DC">
        <w:rPr>
          <w:rFonts w:ascii="Times New Roman" w:hAnsi="Times New Roman" w:cs="Times New Roman"/>
          <w:sz w:val="24"/>
          <w:szCs w:val="24"/>
        </w:rPr>
        <w:t xml:space="preserve">forman </w:t>
      </w:r>
      <w:r w:rsidRPr="00EB656E">
        <w:rPr>
          <w:rFonts w:ascii="Times New Roman" w:hAnsi="Times New Roman" w:cs="Times New Roman"/>
          <w:sz w:val="24"/>
          <w:szCs w:val="24"/>
        </w:rPr>
        <w:t>parte de potencias europeas o de países de Centro</w:t>
      </w:r>
      <w:r w:rsidR="00DC3240" w:rsidRPr="00EB656E">
        <w:rPr>
          <w:rFonts w:ascii="Times New Roman" w:hAnsi="Times New Roman" w:cs="Times New Roman"/>
          <w:sz w:val="24"/>
          <w:szCs w:val="24"/>
        </w:rPr>
        <w:t>a</w:t>
      </w:r>
      <w:r w:rsidRPr="00EB656E">
        <w:rPr>
          <w:rFonts w:ascii="Times New Roman" w:hAnsi="Times New Roman" w:cs="Times New Roman"/>
          <w:sz w:val="24"/>
          <w:szCs w:val="24"/>
        </w:rPr>
        <w:t>mérica o Sur</w:t>
      </w:r>
      <w:r w:rsidR="00DC3240" w:rsidRPr="00EB656E">
        <w:rPr>
          <w:rFonts w:ascii="Times New Roman" w:hAnsi="Times New Roman" w:cs="Times New Roman"/>
          <w:sz w:val="24"/>
          <w:szCs w:val="24"/>
        </w:rPr>
        <w:t>a</w:t>
      </w:r>
      <w:r w:rsidRPr="00EB656E">
        <w:rPr>
          <w:rFonts w:ascii="Times New Roman" w:hAnsi="Times New Roman" w:cs="Times New Roman"/>
          <w:sz w:val="24"/>
          <w:szCs w:val="24"/>
        </w:rPr>
        <w:t xml:space="preserve">mérica. </w:t>
      </w:r>
      <w:r w:rsidR="00CB330B" w:rsidRPr="00EB656E">
        <w:rPr>
          <w:rFonts w:ascii="Times New Roman" w:hAnsi="Times New Roman" w:cs="Times New Roman"/>
          <w:sz w:val="24"/>
          <w:szCs w:val="24"/>
        </w:rPr>
        <w:t xml:space="preserve">Dentro de las múltiples islas que forman esta región destacan </w:t>
      </w:r>
      <w:r w:rsidR="00AE1FE2" w:rsidRPr="00EB656E">
        <w:rPr>
          <w:rFonts w:ascii="Times New Roman" w:hAnsi="Times New Roman" w:cs="Times New Roman"/>
          <w:b/>
          <w:sz w:val="24"/>
          <w:szCs w:val="24"/>
        </w:rPr>
        <w:t>las Antillas M</w:t>
      </w:r>
      <w:r w:rsidR="00CB330B" w:rsidRPr="00EB656E">
        <w:rPr>
          <w:rFonts w:ascii="Times New Roman" w:hAnsi="Times New Roman" w:cs="Times New Roman"/>
          <w:b/>
          <w:sz w:val="24"/>
          <w:szCs w:val="24"/>
        </w:rPr>
        <w:t>ayores</w:t>
      </w:r>
      <w:r w:rsidR="00CB330B" w:rsidRPr="00EB656E">
        <w:rPr>
          <w:rFonts w:ascii="Times New Roman" w:hAnsi="Times New Roman" w:cs="Times New Roman"/>
          <w:sz w:val="24"/>
          <w:szCs w:val="24"/>
        </w:rPr>
        <w:t xml:space="preserve"> (</w:t>
      </w:r>
      <w:r w:rsidR="001305AB" w:rsidRPr="00EB656E">
        <w:rPr>
          <w:rFonts w:ascii="Times New Roman" w:hAnsi="Times New Roman" w:cs="Times New Roman"/>
          <w:sz w:val="24"/>
          <w:szCs w:val="24"/>
        </w:rPr>
        <w:t xml:space="preserve">conformadas por las islas de </w:t>
      </w:r>
      <w:r w:rsidR="001305AB" w:rsidRPr="00EB656E">
        <w:rPr>
          <w:rStyle w:val="lemmavariantref1"/>
          <w:rFonts w:ascii="Times New Roman" w:hAnsi="Times New Roman" w:cs="Times New Roman"/>
          <w:color w:val="auto"/>
          <w:sz w:val="24"/>
          <w:szCs w:val="24"/>
          <w:specVanish w:val="0"/>
        </w:rPr>
        <w:t>Cuba,</w:t>
      </w:r>
      <w:r w:rsidR="00BE6580">
        <w:rPr>
          <w:rStyle w:val="lemmavariantref1"/>
          <w:rFonts w:ascii="Times New Roman" w:hAnsi="Times New Roman" w:cs="Times New Roman"/>
          <w:color w:val="auto"/>
          <w:sz w:val="24"/>
          <w:szCs w:val="24"/>
          <w:specVanish w:val="0"/>
        </w:rPr>
        <w:t xml:space="preserve"> </w:t>
      </w:r>
      <w:r w:rsidR="001305AB" w:rsidRPr="00EB656E">
        <w:rPr>
          <w:rStyle w:val="lemmavariantref1"/>
          <w:rFonts w:ascii="Times New Roman" w:hAnsi="Times New Roman" w:cs="Times New Roman"/>
          <w:color w:val="auto"/>
          <w:sz w:val="24"/>
          <w:szCs w:val="24"/>
          <w:specVanish w:val="0"/>
        </w:rPr>
        <w:t xml:space="preserve">Haití y República Dominicana, </w:t>
      </w:r>
      <w:r w:rsidR="00CB330B" w:rsidRPr="00EB656E">
        <w:rPr>
          <w:rStyle w:val="lemmavariantref1"/>
          <w:rFonts w:ascii="Times New Roman" w:hAnsi="Times New Roman" w:cs="Times New Roman"/>
          <w:color w:val="auto"/>
          <w:sz w:val="24"/>
          <w:szCs w:val="24"/>
          <w:specVanish w:val="0"/>
        </w:rPr>
        <w:t xml:space="preserve">Jamaica y Puerto Rico) </w:t>
      </w:r>
      <w:r w:rsidR="00CB330B" w:rsidRPr="00EB656E">
        <w:rPr>
          <w:rFonts w:ascii="Times New Roman" w:hAnsi="Times New Roman" w:cs="Times New Roman"/>
          <w:sz w:val="24"/>
          <w:szCs w:val="24"/>
        </w:rPr>
        <w:t xml:space="preserve">y las </w:t>
      </w:r>
      <w:r w:rsidR="00AE1FE2" w:rsidRPr="00EB656E">
        <w:rPr>
          <w:rFonts w:ascii="Times New Roman" w:hAnsi="Times New Roman" w:cs="Times New Roman"/>
          <w:b/>
          <w:sz w:val="24"/>
          <w:szCs w:val="24"/>
        </w:rPr>
        <w:t>Antillas M</w:t>
      </w:r>
      <w:r w:rsidR="00CB330B" w:rsidRPr="00EB656E">
        <w:rPr>
          <w:rFonts w:ascii="Times New Roman" w:hAnsi="Times New Roman" w:cs="Times New Roman"/>
          <w:b/>
          <w:sz w:val="24"/>
          <w:szCs w:val="24"/>
        </w:rPr>
        <w:t>enores</w:t>
      </w:r>
      <w:r w:rsidR="00CB330B" w:rsidRPr="00EB656E">
        <w:rPr>
          <w:rFonts w:ascii="Times New Roman" w:hAnsi="Times New Roman" w:cs="Times New Roman"/>
          <w:sz w:val="24"/>
          <w:szCs w:val="24"/>
        </w:rPr>
        <w:t xml:space="preserve"> (</w:t>
      </w:r>
      <w:r w:rsidR="00CB330B" w:rsidRPr="00EB656E">
        <w:rPr>
          <w:rStyle w:val="lemmavariantref1"/>
          <w:rFonts w:ascii="Times New Roman" w:hAnsi="Times New Roman" w:cs="Times New Roman"/>
          <w:color w:val="auto"/>
          <w:sz w:val="24"/>
          <w:szCs w:val="24"/>
          <w:specVanish w:val="0"/>
        </w:rPr>
        <w:t>un grupo numeroso de islas de tamaños menores, que se subdivide en islas de Sotavento e islas de Barlovento)</w:t>
      </w:r>
      <w:r w:rsidR="00CB330B" w:rsidRPr="00EB656E">
        <w:rPr>
          <w:rFonts w:ascii="Times New Roman" w:hAnsi="Times New Roman" w:cs="Times New Roman"/>
          <w:sz w:val="24"/>
          <w:szCs w:val="24"/>
        </w:rPr>
        <w:t xml:space="preserve">. </w:t>
      </w:r>
    </w:p>
    <w:p w14:paraId="3FCB03EC" w14:textId="6F9F9D9C" w:rsidR="0011700E" w:rsidRPr="00EB656E" w:rsidRDefault="0078614D">
      <w:pPr>
        <w:rPr>
          <w:rFonts w:ascii="Times New Roman" w:hAnsi="Times New Roman" w:cs="Times New Roman"/>
          <w:sz w:val="24"/>
          <w:szCs w:val="24"/>
        </w:rPr>
      </w:pPr>
      <w:r w:rsidRPr="00EB656E">
        <w:rPr>
          <w:rFonts w:ascii="Times New Roman" w:hAnsi="Times New Roman" w:cs="Times New Roman"/>
          <w:sz w:val="24"/>
          <w:szCs w:val="24"/>
        </w:rPr>
        <w:t xml:space="preserve">En la región se hablan </w:t>
      </w:r>
      <w:r w:rsidRPr="00EB656E">
        <w:rPr>
          <w:rFonts w:ascii="Times New Roman" w:hAnsi="Times New Roman" w:cs="Times New Roman"/>
          <w:b/>
          <w:sz w:val="24"/>
          <w:szCs w:val="24"/>
        </w:rPr>
        <w:t>diferentes idiomas</w:t>
      </w:r>
      <w:r w:rsidR="00C46D4C">
        <w:rPr>
          <w:rFonts w:ascii="Times New Roman" w:hAnsi="Times New Roman" w:cs="Times New Roman"/>
          <w:b/>
          <w:sz w:val="24"/>
          <w:szCs w:val="24"/>
        </w:rPr>
        <w:t>,</w:t>
      </w:r>
      <w:r w:rsidRPr="00EB656E">
        <w:rPr>
          <w:rFonts w:ascii="Times New Roman" w:hAnsi="Times New Roman" w:cs="Times New Roman"/>
          <w:sz w:val="24"/>
          <w:szCs w:val="24"/>
        </w:rPr>
        <w:t xml:space="preserve"> que incluyen francés, inglés, español y lenguas aborígenes. </w:t>
      </w:r>
      <w:r w:rsidR="0011700E" w:rsidRPr="00EB656E">
        <w:rPr>
          <w:rFonts w:ascii="Times New Roman" w:hAnsi="Times New Roman" w:cs="Times New Roman"/>
          <w:sz w:val="24"/>
          <w:szCs w:val="24"/>
        </w:rPr>
        <w:t xml:space="preserve">Para la estabilidad política del continente, dos islas de las Antillas </w:t>
      </w:r>
      <w:r w:rsidR="00EE4865" w:rsidRPr="00EB656E">
        <w:rPr>
          <w:rFonts w:ascii="Times New Roman" w:hAnsi="Times New Roman" w:cs="Times New Roman"/>
          <w:sz w:val="24"/>
          <w:szCs w:val="24"/>
        </w:rPr>
        <w:t>M</w:t>
      </w:r>
      <w:r w:rsidR="0011700E" w:rsidRPr="00EB656E">
        <w:rPr>
          <w:rFonts w:ascii="Times New Roman" w:hAnsi="Times New Roman" w:cs="Times New Roman"/>
          <w:sz w:val="24"/>
          <w:szCs w:val="24"/>
        </w:rPr>
        <w:t xml:space="preserve">ayores </w:t>
      </w:r>
      <w:r w:rsidR="00C46D4C">
        <w:rPr>
          <w:rFonts w:ascii="Times New Roman" w:hAnsi="Times New Roman" w:cs="Times New Roman"/>
          <w:sz w:val="24"/>
          <w:szCs w:val="24"/>
        </w:rPr>
        <w:t xml:space="preserve">son muy </w:t>
      </w:r>
      <w:proofErr w:type="gramStart"/>
      <w:r w:rsidR="00C46D4C">
        <w:rPr>
          <w:rFonts w:ascii="Times New Roman" w:hAnsi="Times New Roman" w:cs="Times New Roman"/>
          <w:sz w:val="24"/>
          <w:szCs w:val="24"/>
        </w:rPr>
        <w:t>importantes</w:t>
      </w:r>
      <w:r w:rsidR="00645AB1">
        <w:rPr>
          <w:rFonts w:ascii="Times New Roman" w:hAnsi="Times New Roman" w:cs="Times New Roman"/>
          <w:sz w:val="24"/>
          <w:szCs w:val="24"/>
        </w:rPr>
        <w:t xml:space="preserve"> </w:t>
      </w:r>
      <w:r w:rsidR="0011700E" w:rsidRPr="00EB656E">
        <w:rPr>
          <w:rFonts w:ascii="Times New Roman" w:hAnsi="Times New Roman" w:cs="Times New Roman"/>
          <w:sz w:val="24"/>
          <w:szCs w:val="24"/>
        </w:rPr>
        <w:t>:</w:t>
      </w:r>
      <w:proofErr w:type="gramEnd"/>
      <w:r w:rsidR="0011700E" w:rsidRPr="00EB656E">
        <w:rPr>
          <w:rFonts w:ascii="Times New Roman" w:hAnsi="Times New Roman" w:cs="Times New Roman"/>
          <w:sz w:val="24"/>
          <w:szCs w:val="24"/>
        </w:rPr>
        <w:t xml:space="preserve"> Haití y Cuba.</w:t>
      </w:r>
      <w:r w:rsidR="00EE4865" w:rsidRPr="00EB656E">
        <w:rPr>
          <w:rFonts w:ascii="Times New Roman" w:hAnsi="Times New Roman" w:cs="Times New Roman"/>
          <w:sz w:val="24"/>
          <w:szCs w:val="24"/>
        </w:rPr>
        <w:t xml:space="preserve"> </w:t>
      </w:r>
    </w:p>
    <w:p w14:paraId="1E40EB4A" w14:textId="29D8A1BE" w:rsidR="00784BD3" w:rsidRPr="00EB656E" w:rsidRDefault="00EE4865">
      <w:pPr>
        <w:rPr>
          <w:rFonts w:ascii="Times New Roman" w:hAnsi="Times New Roman" w:cs="Times New Roman"/>
          <w:sz w:val="24"/>
          <w:szCs w:val="24"/>
        </w:rPr>
      </w:pPr>
      <w:r w:rsidRPr="00EB656E">
        <w:rPr>
          <w:rFonts w:ascii="Times New Roman" w:hAnsi="Times New Roman" w:cs="Times New Roman"/>
          <w:sz w:val="24"/>
          <w:szCs w:val="24"/>
        </w:rPr>
        <w:t xml:space="preserve">Haití vivió una cruenta dictadura durante casi todo el siglo XX: la dinastía Duvalier sometió a la mayoría de la población a una pobreza extrema. En 1986, con el golpe de </w:t>
      </w:r>
      <w:r w:rsidR="00C46D4C">
        <w:rPr>
          <w:rFonts w:ascii="Times New Roman" w:hAnsi="Times New Roman" w:cs="Times New Roman"/>
          <w:sz w:val="24"/>
          <w:szCs w:val="24"/>
        </w:rPr>
        <w:t>E</w:t>
      </w:r>
      <w:r w:rsidRPr="00EB656E">
        <w:rPr>
          <w:rFonts w:ascii="Times New Roman" w:hAnsi="Times New Roman" w:cs="Times New Roman"/>
          <w:sz w:val="24"/>
          <w:szCs w:val="24"/>
        </w:rPr>
        <w:t>stado del general Henry Namphy</w:t>
      </w:r>
      <w:r w:rsidR="00C46D4C">
        <w:rPr>
          <w:rFonts w:ascii="Times New Roman" w:hAnsi="Times New Roman" w:cs="Times New Roman"/>
          <w:sz w:val="24"/>
          <w:szCs w:val="24"/>
        </w:rPr>
        <w:t>,</w:t>
      </w:r>
      <w:r w:rsidR="00BE6580">
        <w:rPr>
          <w:rFonts w:ascii="Times New Roman" w:hAnsi="Times New Roman" w:cs="Times New Roman"/>
          <w:sz w:val="24"/>
          <w:szCs w:val="24"/>
        </w:rPr>
        <w:t xml:space="preserve"> </w:t>
      </w:r>
      <w:r w:rsidRPr="00EB656E">
        <w:rPr>
          <w:rFonts w:ascii="Times New Roman" w:hAnsi="Times New Roman" w:cs="Times New Roman"/>
          <w:sz w:val="24"/>
          <w:szCs w:val="24"/>
        </w:rPr>
        <w:t>se</w:t>
      </w:r>
      <w:r w:rsidR="00BE6580">
        <w:rPr>
          <w:rFonts w:ascii="Times New Roman" w:hAnsi="Times New Roman" w:cs="Times New Roman"/>
          <w:sz w:val="24"/>
          <w:szCs w:val="24"/>
        </w:rPr>
        <w:t xml:space="preserve"> </w:t>
      </w:r>
      <w:r w:rsidRPr="00EB656E">
        <w:rPr>
          <w:rFonts w:ascii="Times New Roman" w:hAnsi="Times New Roman" w:cs="Times New Roman"/>
          <w:sz w:val="24"/>
          <w:szCs w:val="24"/>
        </w:rPr>
        <w:t>promulgó una constitución (1987) y se inici</w:t>
      </w:r>
      <w:r w:rsidR="00C46D4C">
        <w:rPr>
          <w:rFonts w:ascii="Times New Roman" w:hAnsi="Times New Roman" w:cs="Times New Roman"/>
          <w:sz w:val="24"/>
          <w:szCs w:val="24"/>
        </w:rPr>
        <w:t>ó</w:t>
      </w:r>
      <w:r w:rsidRPr="00EB656E">
        <w:rPr>
          <w:rFonts w:ascii="Times New Roman" w:hAnsi="Times New Roman" w:cs="Times New Roman"/>
          <w:sz w:val="24"/>
          <w:szCs w:val="24"/>
        </w:rPr>
        <w:t xml:space="preserve"> un difícil camino hacia la democratización, interrumpido por golpes de Estado, levantamientos populares y la intervención de Estados Unidos</w:t>
      </w:r>
      <w:r w:rsidR="000E1396" w:rsidRPr="00EB656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478"/>
        <w:gridCol w:w="7576"/>
      </w:tblGrid>
      <w:tr w:rsidR="00710D3B" w:rsidRPr="00EB656E" w14:paraId="6C1BB9A1" w14:textId="77777777" w:rsidTr="006C304E">
        <w:tc>
          <w:tcPr>
            <w:tcW w:w="9033" w:type="dxa"/>
            <w:gridSpan w:val="2"/>
            <w:shd w:val="clear" w:color="auto" w:fill="0D0D0D" w:themeFill="text1" w:themeFillTint="F2"/>
          </w:tcPr>
          <w:p w14:paraId="34B703DB" w14:textId="77777777" w:rsidR="00710D3B" w:rsidRPr="00EB656E" w:rsidRDefault="00710D3B" w:rsidP="006C304E">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710D3B" w:rsidRPr="00EB656E" w14:paraId="22CBEFD1" w14:textId="77777777" w:rsidTr="006C304E">
        <w:tc>
          <w:tcPr>
            <w:tcW w:w="2518" w:type="dxa"/>
          </w:tcPr>
          <w:p w14:paraId="7EAD43DB" w14:textId="77777777" w:rsidR="00710D3B" w:rsidRPr="00EB656E" w:rsidRDefault="00710D3B" w:rsidP="006C304E">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14:paraId="581117D3" w14:textId="77777777" w:rsidR="00710D3B" w:rsidRPr="00EB656E" w:rsidRDefault="00710D3B" w:rsidP="006C304E">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CS_10_03_IMG04</w:t>
            </w:r>
          </w:p>
        </w:tc>
      </w:tr>
      <w:tr w:rsidR="00710D3B" w:rsidRPr="00EB656E" w14:paraId="58EB39B5" w14:textId="77777777" w:rsidTr="006C304E">
        <w:tc>
          <w:tcPr>
            <w:tcW w:w="2518" w:type="dxa"/>
          </w:tcPr>
          <w:p w14:paraId="04BBE990" w14:textId="77777777" w:rsidR="00710D3B" w:rsidRPr="00EB656E" w:rsidRDefault="00710D3B" w:rsidP="006C304E">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14:paraId="37FBFB7A" w14:textId="76C1C418" w:rsidR="00710D3B" w:rsidRPr="00EB656E" w:rsidRDefault="00C46D4C" w:rsidP="00C46D4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710D3B" w:rsidRPr="00EB656E">
              <w:rPr>
                <w:rFonts w:ascii="Times New Roman" w:hAnsi="Times New Roman" w:cs="Times New Roman"/>
                <w:color w:val="000000"/>
                <w:sz w:val="24"/>
                <w:szCs w:val="24"/>
              </w:rPr>
              <w:t>Ha</w:t>
            </w:r>
            <w:r>
              <w:rPr>
                <w:rFonts w:ascii="Times New Roman" w:hAnsi="Times New Roman" w:cs="Times New Roman"/>
                <w:color w:val="000000"/>
                <w:sz w:val="24"/>
                <w:szCs w:val="24"/>
              </w:rPr>
              <w:t>b</w:t>
            </w:r>
            <w:r w:rsidR="00710D3B" w:rsidRPr="00EB656E">
              <w:rPr>
                <w:rFonts w:ascii="Times New Roman" w:hAnsi="Times New Roman" w:cs="Times New Roman"/>
                <w:color w:val="000000"/>
                <w:sz w:val="24"/>
                <w:szCs w:val="24"/>
              </w:rPr>
              <w:t>ana, Cuba</w:t>
            </w:r>
          </w:p>
        </w:tc>
      </w:tr>
      <w:tr w:rsidR="00710D3B" w:rsidRPr="00EB656E" w14:paraId="32AAC9F0" w14:textId="77777777" w:rsidTr="006C304E">
        <w:tc>
          <w:tcPr>
            <w:tcW w:w="2518" w:type="dxa"/>
          </w:tcPr>
          <w:p w14:paraId="5311AC0B" w14:textId="77777777" w:rsidR="00710D3B" w:rsidRPr="00EB656E" w:rsidRDefault="00710D3B" w:rsidP="006C304E">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6515" w:type="dxa"/>
          </w:tcPr>
          <w:p w14:paraId="68021349" w14:textId="77777777" w:rsidR="00710D3B" w:rsidRPr="00EB656E" w:rsidRDefault="00710D3B" w:rsidP="006C304E">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4B2F707D" wp14:editId="75FB4CE4">
                  <wp:extent cx="1135463" cy="805373"/>
                  <wp:effectExtent l="0" t="0" r="7620" b="0"/>
                  <wp:docPr id="1" name="Imagen 1" descr="http://thumb7.shutterstock.com/display_pic_with_logo/159256/121938025/stock-photo-havana-december-street-scene-with-cuban-people-and-colorful-old-buildings-december-in-121938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159256/121938025/stock-photo-havana-december-street-scene-with-cuban-people-and-colorful-old-buildings-december-in-12193802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9868" cy="822683"/>
                          </a:xfrm>
                          <a:prstGeom prst="rect">
                            <a:avLst/>
                          </a:prstGeom>
                          <a:noFill/>
                          <a:ln>
                            <a:noFill/>
                          </a:ln>
                        </pic:spPr>
                      </pic:pic>
                    </a:graphicData>
                  </a:graphic>
                </wp:inline>
              </w:drawing>
            </w:r>
            <w:r w:rsidRPr="00EB656E">
              <w:rPr>
                <w:rFonts w:ascii="Times New Roman" w:hAnsi="Times New Roman" w:cs="Times New Roman"/>
                <w:color w:val="000000"/>
                <w:sz w:val="24"/>
                <w:szCs w:val="24"/>
              </w:rPr>
              <w:t>http://thumb7.shutterstock.com/display_pic_with_logo/159256/121938025/stock-photo-havana-december-street-scene-with-cuban-people-and-colorful-old-buildings-december-in-121938025.jpg</w:t>
            </w:r>
          </w:p>
        </w:tc>
      </w:tr>
      <w:tr w:rsidR="00710D3B" w:rsidRPr="00EB656E" w14:paraId="229F0FD7" w14:textId="77777777" w:rsidTr="006C304E">
        <w:tc>
          <w:tcPr>
            <w:tcW w:w="2518" w:type="dxa"/>
          </w:tcPr>
          <w:p w14:paraId="5D11BDAC" w14:textId="77777777" w:rsidR="00710D3B" w:rsidRPr="00EB656E" w:rsidRDefault="00710D3B" w:rsidP="006C304E">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6515" w:type="dxa"/>
          </w:tcPr>
          <w:p w14:paraId="0CA66640" w14:textId="028CD744" w:rsidR="00710D3B" w:rsidRPr="00EB656E" w:rsidRDefault="00710D3B" w:rsidP="006C304E">
            <w:pPr>
              <w:rPr>
                <w:rFonts w:ascii="Times New Roman" w:hAnsi="Times New Roman" w:cs="Times New Roman"/>
                <w:sz w:val="24"/>
                <w:szCs w:val="24"/>
              </w:rPr>
            </w:pPr>
            <w:r w:rsidRPr="00EB656E">
              <w:rPr>
                <w:rFonts w:ascii="Times New Roman" w:hAnsi="Times New Roman" w:cs="Times New Roman"/>
                <w:color w:val="000000"/>
                <w:sz w:val="24"/>
                <w:szCs w:val="24"/>
              </w:rPr>
              <w:t>A</w:t>
            </w:r>
            <w:r w:rsidRPr="00EB656E">
              <w:rPr>
                <w:rFonts w:ascii="Times New Roman" w:hAnsi="Times New Roman" w:cs="Times New Roman"/>
                <w:sz w:val="24"/>
                <w:szCs w:val="24"/>
              </w:rPr>
              <w:t xml:space="preserve">lgunas sociedades caribeñas tienen estándares de vida altos, pero otras, como la haitiana, considerada la más pobre de América, </w:t>
            </w:r>
            <w:r w:rsidR="00FD6C56">
              <w:rPr>
                <w:rFonts w:ascii="Times New Roman" w:hAnsi="Times New Roman" w:cs="Times New Roman"/>
                <w:sz w:val="24"/>
                <w:szCs w:val="24"/>
              </w:rPr>
              <w:t xml:space="preserve">presenta </w:t>
            </w:r>
            <w:r w:rsidRPr="00EB656E">
              <w:rPr>
                <w:rFonts w:ascii="Times New Roman" w:hAnsi="Times New Roman" w:cs="Times New Roman"/>
                <w:sz w:val="24"/>
                <w:szCs w:val="24"/>
              </w:rPr>
              <w:t xml:space="preserve">estándares muy bajos. La región obtiene sus mayores recursos del turismo y de la exportación de productos agrícolas. Desde el punto de vista geopolítico, </w:t>
            </w:r>
            <w:r w:rsidRPr="00EB656E">
              <w:rPr>
                <w:rFonts w:ascii="Times New Roman" w:hAnsi="Times New Roman" w:cs="Times New Roman"/>
                <w:sz w:val="24"/>
                <w:szCs w:val="24"/>
              </w:rPr>
              <w:lastRenderedPageBreak/>
              <w:t xml:space="preserve">Cuba es la pieza determinante en la región. </w:t>
            </w:r>
          </w:p>
          <w:p w14:paraId="66AD54E7" w14:textId="77777777" w:rsidR="00710D3B" w:rsidRPr="00EB656E" w:rsidRDefault="00710D3B" w:rsidP="006C304E">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 </w:t>
            </w:r>
          </w:p>
        </w:tc>
      </w:tr>
    </w:tbl>
    <w:p w14:paraId="1654225D" w14:textId="77777777" w:rsidR="00710D3B" w:rsidRPr="00EB656E" w:rsidRDefault="00710D3B">
      <w:pPr>
        <w:rPr>
          <w:rFonts w:ascii="Times New Roman" w:hAnsi="Times New Roman" w:cs="Times New Roman"/>
          <w:sz w:val="24"/>
          <w:szCs w:val="24"/>
        </w:rPr>
      </w:pPr>
    </w:p>
    <w:p w14:paraId="207FF7CC" w14:textId="3BB7A2F5" w:rsidR="000E1396" w:rsidRPr="00EB656E" w:rsidRDefault="000E1396">
      <w:pPr>
        <w:rPr>
          <w:rFonts w:ascii="Times New Roman" w:hAnsi="Times New Roman" w:cs="Times New Roman"/>
          <w:sz w:val="24"/>
          <w:szCs w:val="24"/>
        </w:rPr>
      </w:pPr>
      <w:r w:rsidRPr="00E501C2">
        <w:rPr>
          <w:rFonts w:ascii="Times New Roman" w:hAnsi="Times New Roman" w:cs="Times New Roman"/>
          <w:b/>
          <w:sz w:val="24"/>
          <w:szCs w:val="24"/>
        </w:rPr>
        <w:t>Cuba</w:t>
      </w:r>
      <w:r w:rsidRPr="00EB656E">
        <w:rPr>
          <w:rFonts w:ascii="Times New Roman" w:hAnsi="Times New Roman" w:cs="Times New Roman"/>
          <w:sz w:val="24"/>
          <w:szCs w:val="24"/>
        </w:rPr>
        <w:t xml:space="preserve">, por su parte, tras años de cambios sociales iniciados en 1959, tuvo que vivir un duro periodo de </w:t>
      </w:r>
      <w:r w:rsidRPr="00E501C2">
        <w:rPr>
          <w:rFonts w:ascii="Times New Roman" w:hAnsi="Times New Roman" w:cs="Times New Roman"/>
          <w:b/>
          <w:sz w:val="24"/>
          <w:szCs w:val="24"/>
        </w:rPr>
        <w:t>austeridad</w:t>
      </w:r>
      <w:r w:rsidRPr="00EB656E">
        <w:rPr>
          <w:rFonts w:ascii="Times New Roman" w:hAnsi="Times New Roman" w:cs="Times New Roman"/>
          <w:sz w:val="24"/>
          <w:szCs w:val="24"/>
        </w:rPr>
        <w:t xml:space="preserve">, propiciado por la </w:t>
      </w:r>
      <w:r w:rsidRPr="00E501C2">
        <w:rPr>
          <w:rFonts w:ascii="Times New Roman" w:hAnsi="Times New Roman" w:cs="Times New Roman"/>
          <w:b/>
          <w:sz w:val="24"/>
          <w:szCs w:val="24"/>
        </w:rPr>
        <w:t>caída</w:t>
      </w:r>
      <w:r w:rsidRPr="00EB656E">
        <w:rPr>
          <w:rFonts w:ascii="Times New Roman" w:hAnsi="Times New Roman" w:cs="Times New Roman"/>
          <w:sz w:val="24"/>
          <w:szCs w:val="24"/>
        </w:rPr>
        <w:t xml:space="preserve"> de la </w:t>
      </w:r>
      <w:r w:rsidRPr="00E501C2">
        <w:rPr>
          <w:rFonts w:ascii="Times New Roman" w:hAnsi="Times New Roman" w:cs="Times New Roman"/>
          <w:b/>
          <w:sz w:val="24"/>
          <w:szCs w:val="24"/>
        </w:rPr>
        <w:t>Unión de Repúblicas Socialistas Soviéticas</w:t>
      </w:r>
      <w:r w:rsidRPr="00EB656E">
        <w:rPr>
          <w:rFonts w:ascii="Times New Roman" w:hAnsi="Times New Roman" w:cs="Times New Roman"/>
          <w:sz w:val="24"/>
          <w:szCs w:val="24"/>
        </w:rPr>
        <w:t xml:space="preserve">, su principal </w:t>
      </w:r>
      <w:r w:rsidRPr="00E501C2">
        <w:rPr>
          <w:rFonts w:ascii="Times New Roman" w:hAnsi="Times New Roman" w:cs="Times New Roman"/>
          <w:b/>
          <w:sz w:val="24"/>
          <w:szCs w:val="24"/>
        </w:rPr>
        <w:t>socio</w:t>
      </w:r>
      <w:r w:rsidRPr="00EB656E">
        <w:rPr>
          <w:rFonts w:ascii="Times New Roman" w:hAnsi="Times New Roman" w:cs="Times New Roman"/>
          <w:sz w:val="24"/>
          <w:szCs w:val="24"/>
        </w:rPr>
        <w:t xml:space="preserve"> comercial. Aquello implicó que a partir de la década de </w:t>
      </w:r>
      <w:r w:rsidR="00FD6C56">
        <w:rPr>
          <w:rFonts w:ascii="Times New Roman" w:hAnsi="Times New Roman" w:cs="Times New Roman"/>
          <w:sz w:val="24"/>
          <w:szCs w:val="24"/>
        </w:rPr>
        <w:t xml:space="preserve">los noventa </w:t>
      </w:r>
      <w:r w:rsidRPr="00EB656E">
        <w:rPr>
          <w:rFonts w:ascii="Times New Roman" w:hAnsi="Times New Roman" w:cs="Times New Roman"/>
          <w:sz w:val="24"/>
          <w:szCs w:val="24"/>
        </w:rPr>
        <w:t xml:space="preserve">inició </w:t>
      </w:r>
      <w:r w:rsidR="002121B6">
        <w:rPr>
          <w:rFonts w:ascii="Times New Roman" w:hAnsi="Times New Roman" w:cs="Times New Roman"/>
          <w:sz w:val="24"/>
          <w:szCs w:val="24"/>
        </w:rPr>
        <w:t xml:space="preserve">fundamentalmente </w:t>
      </w:r>
      <w:r w:rsidRPr="00EB656E">
        <w:rPr>
          <w:rFonts w:ascii="Times New Roman" w:hAnsi="Times New Roman" w:cs="Times New Roman"/>
          <w:sz w:val="24"/>
          <w:szCs w:val="24"/>
        </w:rPr>
        <w:t xml:space="preserve">un proceso de apertura económica e intercambio comercial con países europeos. </w:t>
      </w:r>
    </w:p>
    <w:p w14:paraId="6F50851D" w14:textId="77777777" w:rsidR="00EE4865" w:rsidRPr="00EB656E" w:rsidRDefault="00EE4865">
      <w:pPr>
        <w:rPr>
          <w:rFonts w:ascii="Times New Roman" w:hAnsi="Times New Roman" w:cs="Times New Roman"/>
          <w:sz w:val="24"/>
          <w:szCs w:val="24"/>
        </w:rPr>
      </w:pPr>
    </w:p>
    <w:p w14:paraId="6458609A" w14:textId="77777777" w:rsidR="00B02FB4" w:rsidRPr="00EB656E" w:rsidRDefault="00B02FB4">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B02FB4" w:rsidRPr="00EB656E" w14:paraId="1C176413" w14:textId="77777777" w:rsidTr="00EE4865">
        <w:tc>
          <w:tcPr>
            <w:tcW w:w="9054" w:type="dxa"/>
            <w:gridSpan w:val="2"/>
            <w:shd w:val="clear" w:color="auto" w:fill="000000" w:themeFill="text1"/>
          </w:tcPr>
          <w:p w14:paraId="765E5608" w14:textId="16751529" w:rsidR="00B02FB4" w:rsidRPr="00EB656E" w:rsidRDefault="00B02FB4" w:rsidP="00EE4865">
            <w:pPr>
              <w:spacing w:before="2" w:after="2"/>
              <w:jc w:val="center"/>
              <w:rPr>
                <w:rFonts w:ascii="Times New Roman" w:hAnsi="Times New Roman" w:cs="Times New Roman"/>
                <w:b/>
                <w:color w:val="000000" w:themeColor="text1"/>
                <w:sz w:val="24"/>
                <w:szCs w:val="24"/>
              </w:rPr>
            </w:pPr>
            <w:r w:rsidRPr="00EB656E">
              <w:rPr>
                <w:rFonts w:ascii="Times New Roman" w:hAnsi="Times New Roman" w:cs="Times New Roman"/>
                <w:b/>
                <w:color w:val="FFFFFF" w:themeColor="background1"/>
                <w:sz w:val="24"/>
                <w:szCs w:val="24"/>
              </w:rPr>
              <w:t>Practica. Recurso nuevo</w:t>
            </w:r>
          </w:p>
        </w:tc>
      </w:tr>
      <w:tr w:rsidR="00B02FB4" w:rsidRPr="00EB656E" w14:paraId="6D7C37C1" w14:textId="77777777" w:rsidTr="00EE4865">
        <w:tc>
          <w:tcPr>
            <w:tcW w:w="2518" w:type="dxa"/>
          </w:tcPr>
          <w:p w14:paraId="4866E76C" w14:textId="77777777" w:rsidR="00B02FB4" w:rsidRPr="00EB656E" w:rsidRDefault="00B02FB4" w:rsidP="00EE4865">
            <w:pPr>
              <w:spacing w:before="2" w:after="2"/>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Código</w:t>
            </w:r>
          </w:p>
        </w:tc>
        <w:tc>
          <w:tcPr>
            <w:tcW w:w="6536" w:type="dxa"/>
          </w:tcPr>
          <w:p w14:paraId="2EC8EEC1" w14:textId="4015FCB4" w:rsidR="00B02FB4" w:rsidRPr="00EB656E" w:rsidRDefault="00B02FB4" w:rsidP="00B02FB4">
            <w:pPr>
              <w:spacing w:before="2" w:after="2"/>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CS_10_03_</w:t>
            </w:r>
            <w:r w:rsidR="004A18FB">
              <w:rPr>
                <w:rFonts w:ascii="Times New Roman" w:hAnsi="Times New Roman" w:cs="Times New Roman"/>
                <w:color w:val="000000" w:themeColor="text1"/>
                <w:sz w:val="24"/>
                <w:szCs w:val="24"/>
              </w:rPr>
              <w:t>REC</w:t>
            </w:r>
            <w:r w:rsidRPr="00EB656E">
              <w:rPr>
                <w:rFonts w:ascii="Times New Roman" w:hAnsi="Times New Roman" w:cs="Times New Roman"/>
                <w:color w:val="000000" w:themeColor="text1"/>
                <w:sz w:val="24"/>
                <w:szCs w:val="24"/>
              </w:rPr>
              <w:t>20</w:t>
            </w:r>
          </w:p>
        </w:tc>
      </w:tr>
      <w:tr w:rsidR="00B02FB4" w:rsidRPr="00EB656E" w14:paraId="29DB7C03" w14:textId="77777777" w:rsidTr="00EE4865">
        <w:tc>
          <w:tcPr>
            <w:tcW w:w="2518" w:type="dxa"/>
          </w:tcPr>
          <w:p w14:paraId="5173D88E" w14:textId="77777777" w:rsidR="00B02FB4" w:rsidRPr="00EB656E" w:rsidRDefault="00B02FB4" w:rsidP="00EE4865">
            <w:pPr>
              <w:spacing w:before="2" w:after="2"/>
              <w:rPr>
                <w:rFonts w:ascii="Times New Roman" w:hAnsi="Times New Roman" w:cs="Times New Roman"/>
                <w:color w:val="000000" w:themeColor="text1"/>
                <w:sz w:val="24"/>
                <w:szCs w:val="24"/>
              </w:rPr>
            </w:pPr>
          </w:p>
        </w:tc>
        <w:tc>
          <w:tcPr>
            <w:tcW w:w="6536" w:type="dxa"/>
          </w:tcPr>
          <w:p w14:paraId="64479993" w14:textId="0EF35903" w:rsidR="00B02FB4" w:rsidRPr="00EB656E" w:rsidRDefault="00B02FB4" w:rsidP="002121B6">
            <w:pPr>
              <w:pStyle w:val="u"/>
              <w:shd w:val="clear" w:color="auto" w:fill="FFFFFF"/>
              <w:rPr>
                <w:color w:val="000000" w:themeColor="text1"/>
                <w:kern w:val="36"/>
              </w:rPr>
            </w:pPr>
            <w:r w:rsidRPr="00EB656E">
              <w:rPr>
                <w:color w:val="000000" w:themeColor="text1"/>
              </w:rPr>
              <w:t xml:space="preserve"> RECURSO F6</w:t>
            </w:r>
          </w:p>
        </w:tc>
      </w:tr>
      <w:tr w:rsidR="00B02FB4" w:rsidRPr="00EB656E" w14:paraId="76E51A6C" w14:textId="77777777" w:rsidTr="00EE4865">
        <w:tc>
          <w:tcPr>
            <w:tcW w:w="2518" w:type="dxa"/>
          </w:tcPr>
          <w:p w14:paraId="6431503C" w14:textId="77777777" w:rsidR="00B02FB4" w:rsidRPr="00EB656E" w:rsidRDefault="00B02FB4" w:rsidP="00EE4865">
            <w:pPr>
              <w:spacing w:before="2" w:after="2"/>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Título</w:t>
            </w:r>
          </w:p>
        </w:tc>
        <w:tc>
          <w:tcPr>
            <w:tcW w:w="6536" w:type="dxa"/>
          </w:tcPr>
          <w:p w14:paraId="52E00322" w14:textId="45B95E37" w:rsidR="00B02FB4" w:rsidRPr="00EB656E" w:rsidRDefault="00B02FB4" w:rsidP="00EE4865">
            <w:pPr>
              <w:spacing w:before="2" w:after="2"/>
              <w:rPr>
                <w:rFonts w:ascii="Times New Roman" w:hAnsi="Times New Roman" w:cs="Times New Roman"/>
                <w:color w:val="000000" w:themeColor="text1"/>
                <w:sz w:val="24"/>
                <w:szCs w:val="24"/>
              </w:rPr>
            </w:pPr>
            <w:r w:rsidRPr="00EB656E">
              <w:rPr>
                <w:rFonts w:ascii="Times New Roman" w:hAnsi="Times New Roman" w:cs="Times New Roman"/>
                <w:color w:val="000000" w:themeColor="text1"/>
                <w:kern w:val="36"/>
                <w:sz w:val="24"/>
                <w:szCs w:val="24"/>
              </w:rPr>
              <w:t>Conoce algunos hechos sociales importantes de América al final del siglo XX</w:t>
            </w:r>
          </w:p>
        </w:tc>
      </w:tr>
      <w:tr w:rsidR="00B02FB4" w:rsidRPr="00EB656E" w14:paraId="6DC7C031" w14:textId="77777777" w:rsidTr="00EE4865">
        <w:tc>
          <w:tcPr>
            <w:tcW w:w="2518" w:type="dxa"/>
          </w:tcPr>
          <w:p w14:paraId="4E3390BA" w14:textId="77777777" w:rsidR="00B02FB4" w:rsidRPr="00EB656E" w:rsidRDefault="00B02FB4" w:rsidP="00EE4865">
            <w:pPr>
              <w:spacing w:before="2" w:after="2"/>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Descripción</w:t>
            </w:r>
          </w:p>
        </w:tc>
        <w:tc>
          <w:tcPr>
            <w:tcW w:w="6536" w:type="dxa"/>
          </w:tcPr>
          <w:p w14:paraId="2B441433" w14:textId="2A5E7651" w:rsidR="00B02FB4" w:rsidRPr="00EB656E" w:rsidRDefault="00B02FB4" w:rsidP="00EE4865">
            <w:pPr>
              <w:spacing w:before="2" w:after="2"/>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 Actividad que exige asociar sucesos históricos del final de siglo XX en el continente americano</w:t>
            </w:r>
          </w:p>
        </w:tc>
      </w:tr>
    </w:tbl>
    <w:p w14:paraId="2D7ED92D" w14:textId="77777777" w:rsidR="00B02FB4" w:rsidRPr="00EB656E" w:rsidRDefault="00B02FB4">
      <w:pPr>
        <w:rPr>
          <w:rFonts w:ascii="Times New Roman" w:hAnsi="Times New Roman" w:cs="Times New Roman"/>
          <w:sz w:val="24"/>
          <w:szCs w:val="24"/>
        </w:rPr>
      </w:pPr>
    </w:p>
    <w:p w14:paraId="31153BC7" w14:textId="688ED11E" w:rsidR="00DC3240" w:rsidRPr="00EB656E" w:rsidRDefault="00DC3240" w:rsidP="00DC3240">
      <w:pPr>
        <w:jc w:val="both"/>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color w:val="FF0000"/>
          <w:sz w:val="24"/>
          <w:szCs w:val="24"/>
        </w:rPr>
        <w:t xml:space="preserve"> </w:t>
      </w:r>
      <w:r w:rsidRPr="00EB656E">
        <w:rPr>
          <w:rFonts w:ascii="Times New Roman" w:hAnsi="Times New Roman" w:cs="Times New Roman"/>
          <w:b/>
          <w:color w:val="000000" w:themeColor="text1"/>
          <w:sz w:val="24"/>
          <w:szCs w:val="24"/>
        </w:rPr>
        <w:t>1.4 Suramérica</w:t>
      </w:r>
    </w:p>
    <w:p w14:paraId="49F95912" w14:textId="77777777" w:rsidR="00DC3240" w:rsidRPr="00EB656E" w:rsidRDefault="0078614D">
      <w:pPr>
        <w:rPr>
          <w:rFonts w:ascii="Times New Roman" w:hAnsi="Times New Roman" w:cs="Times New Roman"/>
          <w:sz w:val="24"/>
          <w:szCs w:val="24"/>
        </w:rPr>
      </w:pPr>
      <w:r w:rsidRPr="00EB656E">
        <w:rPr>
          <w:rFonts w:ascii="Times New Roman" w:hAnsi="Times New Roman" w:cs="Times New Roman"/>
          <w:sz w:val="24"/>
          <w:szCs w:val="24"/>
        </w:rPr>
        <w:t xml:space="preserve">Suramérica está integrada por Argentina, Bolivia, Brasil, Chile, Colombia, Ecuador, Guyana, Paraguay, Perú, Surinam, Uruguay y Venezuela. </w:t>
      </w:r>
    </w:p>
    <w:p w14:paraId="39C808BA" w14:textId="3286767E" w:rsidR="000E1396" w:rsidRPr="00EB656E" w:rsidRDefault="000E1396">
      <w:pPr>
        <w:rPr>
          <w:rFonts w:ascii="Times New Roman" w:hAnsi="Times New Roman" w:cs="Times New Roman"/>
          <w:sz w:val="24"/>
          <w:szCs w:val="24"/>
        </w:rPr>
      </w:pPr>
      <w:r w:rsidRPr="00EB656E">
        <w:rPr>
          <w:rFonts w:ascii="Times New Roman" w:hAnsi="Times New Roman" w:cs="Times New Roman"/>
          <w:sz w:val="24"/>
          <w:szCs w:val="24"/>
        </w:rPr>
        <w:t xml:space="preserve">La importancia geopolítica de cada uno de los países que componen la región está determinada por su acceso a los </w:t>
      </w:r>
      <w:r w:rsidRPr="00EB656E">
        <w:rPr>
          <w:rFonts w:ascii="Times New Roman" w:hAnsi="Times New Roman" w:cs="Times New Roman"/>
          <w:b/>
          <w:sz w:val="24"/>
          <w:szCs w:val="24"/>
        </w:rPr>
        <w:t>océanos</w:t>
      </w:r>
      <w:r w:rsidRPr="00EB656E">
        <w:rPr>
          <w:rFonts w:ascii="Times New Roman" w:hAnsi="Times New Roman" w:cs="Times New Roman"/>
          <w:sz w:val="24"/>
          <w:szCs w:val="24"/>
        </w:rPr>
        <w:t xml:space="preserve"> que la rodean, así como por la presencia de la </w:t>
      </w:r>
      <w:r w:rsidRPr="00EB656E">
        <w:rPr>
          <w:rFonts w:ascii="Times New Roman" w:hAnsi="Times New Roman" w:cs="Times New Roman"/>
          <w:b/>
          <w:sz w:val="24"/>
          <w:szCs w:val="24"/>
        </w:rPr>
        <w:t>cordillera de los Andes</w:t>
      </w:r>
      <w:r w:rsidRPr="00EB656E">
        <w:rPr>
          <w:rFonts w:ascii="Times New Roman" w:hAnsi="Times New Roman" w:cs="Times New Roman"/>
          <w:sz w:val="24"/>
          <w:szCs w:val="24"/>
        </w:rPr>
        <w:t>. Ambos elementos resultan cruciales para definir la economía</w:t>
      </w:r>
      <w:r w:rsidR="00CC71F0" w:rsidRPr="00EB656E">
        <w:rPr>
          <w:rFonts w:ascii="Times New Roman" w:hAnsi="Times New Roman" w:cs="Times New Roman"/>
          <w:sz w:val="24"/>
          <w:szCs w:val="24"/>
        </w:rPr>
        <w:t xml:space="preserve"> y las relaciones internacionales.</w:t>
      </w:r>
    </w:p>
    <w:p w14:paraId="3EFE6150" w14:textId="22833739" w:rsidR="00171275" w:rsidRPr="00EB656E" w:rsidRDefault="00171275">
      <w:pPr>
        <w:rPr>
          <w:rFonts w:ascii="Times New Roman" w:hAnsi="Times New Roman" w:cs="Times New Roman"/>
          <w:sz w:val="24"/>
          <w:szCs w:val="24"/>
        </w:rPr>
      </w:pPr>
      <w:r w:rsidRPr="00EB656E">
        <w:rPr>
          <w:rFonts w:ascii="Times New Roman" w:hAnsi="Times New Roman" w:cs="Times New Roman"/>
          <w:sz w:val="24"/>
          <w:szCs w:val="24"/>
        </w:rPr>
        <w:t xml:space="preserve">A finales de siglo XX, la totalidad de los países vivieron procesos democráticos tras haber </w:t>
      </w:r>
      <w:r w:rsidR="00C702AE" w:rsidRPr="00EB656E">
        <w:rPr>
          <w:rFonts w:ascii="Times New Roman" w:hAnsi="Times New Roman" w:cs="Times New Roman"/>
          <w:sz w:val="24"/>
          <w:szCs w:val="24"/>
        </w:rPr>
        <w:t>sufrido</w:t>
      </w:r>
      <w:r w:rsidRPr="00EB656E">
        <w:rPr>
          <w:rFonts w:ascii="Times New Roman" w:hAnsi="Times New Roman" w:cs="Times New Roman"/>
          <w:sz w:val="24"/>
          <w:szCs w:val="24"/>
        </w:rPr>
        <w:t xml:space="preserve">, la mayoría de ellos, duras </w:t>
      </w:r>
      <w:r w:rsidRPr="00EB656E">
        <w:rPr>
          <w:rFonts w:ascii="Times New Roman" w:hAnsi="Times New Roman" w:cs="Times New Roman"/>
          <w:b/>
          <w:sz w:val="24"/>
          <w:szCs w:val="24"/>
        </w:rPr>
        <w:t>dictaduras militares</w:t>
      </w:r>
      <w:r w:rsidR="002121B6">
        <w:rPr>
          <w:rFonts w:ascii="Times New Roman" w:hAnsi="Times New Roman" w:cs="Times New Roman"/>
          <w:b/>
          <w:sz w:val="24"/>
          <w:szCs w:val="24"/>
        </w:rPr>
        <w:t>,</w:t>
      </w:r>
      <w:r w:rsidRPr="00EB656E">
        <w:rPr>
          <w:rFonts w:ascii="Times New Roman" w:hAnsi="Times New Roman" w:cs="Times New Roman"/>
          <w:sz w:val="24"/>
          <w:szCs w:val="24"/>
        </w:rPr>
        <w:t xml:space="preserve"> que </w:t>
      </w:r>
      <w:r w:rsidR="002121B6">
        <w:rPr>
          <w:rFonts w:ascii="Times New Roman" w:hAnsi="Times New Roman" w:cs="Times New Roman"/>
          <w:sz w:val="24"/>
          <w:szCs w:val="24"/>
        </w:rPr>
        <w:t xml:space="preserve">terminaron </w:t>
      </w:r>
      <w:r w:rsidRPr="00EB656E">
        <w:rPr>
          <w:rFonts w:ascii="Times New Roman" w:hAnsi="Times New Roman" w:cs="Times New Roman"/>
          <w:sz w:val="24"/>
          <w:szCs w:val="24"/>
        </w:rPr>
        <w:t xml:space="preserve">a finales de la década de </w:t>
      </w:r>
      <w:r w:rsidR="00FD6C56">
        <w:rPr>
          <w:rFonts w:ascii="Times New Roman" w:hAnsi="Times New Roman" w:cs="Times New Roman"/>
          <w:sz w:val="24"/>
          <w:szCs w:val="24"/>
        </w:rPr>
        <w:t>los ochenta</w:t>
      </w:r>
      <w:r w:rsidRPr="00EB656E">
        <w:rPr>
          <w:rFonts w:ascii="Times New Roman" w:hAnsi="Times New Roman" w:cs="Times New Roman"/>
          <w:sz w:val="24"/>
          <w:szCs w:val="24"/>
        </w:rPr>
        <w:t xml:space="preserve">. La inserción en la </w:t>
      </w:r>
      <w:r w:rsidRPr="00EB656E">
        <w:rPr>
          <w:rFonts w:ascii="Times New Roman" w:hAnsi="Times New Roman" w:cs="Times New Roman"/>
          <w:b/>
          <w:sz w:val="24"/>
          <w:szCs w:val="24"/>
        </w:rPr>
        <w:t>democracia</w:t>
      </w:r>
      <w:r w:rsidRPr="00EB656E">
        <w:rPr>
          <w:rFonts w:ascii="Times New Roman" w:hAnsi="Times New Roman" w:cs="Times New Roman"/>
          <w:sz w:val="24"/>
          <w:szCs w:val="24"/>
        </w:rPr>
        <w:t xml:space="preserve"> implicó la ampliación de opciones políticas y una competencia electoral casi siempre armónica; no o</w:t>
      </w:r>
      <w:r w:rsidR="00C702AE" w:rsidRPr="00EB656E">
        <w:rPr>
          <w:rFonts w:ascii="Times New Roman" w:hAnsi="Times New Roman" w:cs="Times New Roman"/>
          <w:sz w:val="24"/>
          <w:szCs w:val="24"/>
        </w:rPr>
        <w:t>bstante</w:t>
      </w:r>
      <w:r w:rsidR="002121B6">
        <w:rPr>
          <w:rFonts w:ascii="Times New Roman" w:hAnsi="Times New Roman" w:cs="Times New Roman"/>
          <w:sz w:val="24"/>
          <w:szCs w:val="24"/>
        </w:rPr>
        <w:t>,</w:t>
      </w:r>
      <w:r w:rsidR="00C702AE" w:rsidRPr="00EB656E">
        <w:rPr>
          <w:rFonts w:ascii="Times New Roman" w:hAnsi="Times New Roman" w:cs="Times New Roman"/>
          <w:sz w:val="24"/>
          <w:szCs w:val="24"/>
        </w:rPr>
        <w:t xml:space="preserve"> la </w:t>
      </w:r>
      <w:r w:rsidR="00C702AE" w:rsidRPr="00EB656E">
        <w:rPr>
          <w:rFonts w:ascii="Times New Roman" w:hAnsi="Times New Roman" w:cs="Times New Roman"/>
          <w:b/>
          <w:sz w:val="24"/>
          <w:szCs w:val="24"/>
        </w:rPr>
        <w:t>desigualdad</w:t>
      </w:r>
      <w:r w:rsidR="00C702AE" w:rsidRPr="00EB656E">
        <w:rPr>
          <w:rFonts w:ascii="Times New Roman" w:hAnsi="Times New Roman" w:cs="Times New Roman"/>
          <w:sz w:val="24"/>
          <w:szCs w:val="24"/>
        </w:rPr>
        <w:t xml:space="preserve"> permaneció como una de las características más notables.</w:t>
      </w:r>
    </w:p>
    <w:p w14:paraId="1D1B01E0" w14:textId="62680025" w:rsidR="00CC71F0" w:rsidRPr="00EB656E" w:rsidRDefault="00C702AE">
      <w:pPr>
        <w:rPr>
          <w:rFonts w:ascii="Times New Roman" w:hAnsi="Times New Roman" w:cs="Times New Roman"/>
          <w:sz w:val="24"/>
          <w:szCs w:val="24"/>
        </w:rPr>
      </w:pPr>
      <w:r w:rsidRPr="00EB656E">
        <w:rPr>
          <w:rFonts w:ascii="Times New Roman" w:hAnsi="Times New Roman" w:cs="Times New Roman"/>
          <w:sz w:val="24"/>
          <w:szCs w:val="24"/>
        </w:rPr>
        <w:t xml:space="preserve">A pesar de que la Guerra Fría se asoció con el fin del comunismo, </w:t>
      </w:r>
      <w:r w:rsidRPr="00EB656E">
        <w:rPr>
          <w:rFonts w:ascii="Times New Roman" w:hAnsi="Times New Roman" w:cs="Times New Roman"/>
          <w:b/>
          <w:sz w:val="24"/>
          <w:szCs w:val="24"/>
        </w:rPr>
        <w:t>dos países</w:t>
      </w:r>
      <w:r w:rsidRPr="00EB656E">
        <w:rPr>
          <w:rFonts w:ascii="Times New Roman" w:hAnsi="Times New Roman" w:cs="Times New Roman"/>
          <w:sz w:val="24"/>
          <w:szCs w:val="24"/>
        </w:rPr>
        <w:t xml:space="preserve"> de la región llegaron al final del siglo con </w:t>
      </w:r>
      <w:r w:rsidRPr="00EB656E">
        <w:rPr>
          <w:rFonts w:ascii="Times New Roman" w:hAnsi="Times New Roman" w:cs="Times New Roman"/>
          <w:b/>
          <w:sz w:val="24"/>
          <w:szCs w:val="24"/>
        </w:rPr>
        <w:t>grupos de izquierda</w:t>
      </w:r>
      <w:r w:rsidRPr="00EB656E">
        <w:rPr>
          <w:rFonts w:ascii="Times New Roman" w:hAnsi="Times New Roman" w:cs="Times New Roman"/>
          <w:sz w:val="24"/>
          <w:szCs w:val="24"/>
        </w:rPr>
        <w:t xml:space="preserve"> que buscaban la toma del poder por vía de las armas: </w:t>
      </w:r>
      <w:r w:rsidRPr="00EB656E">
        <w:rPr>
          <w:rFonts w:ascii="Times New Roman" w:hAnsi="Times New Roman" w:cs="Times New Roman"/>
          <w:b/>
          <w:sz w:val="24"/>
          <w:szCs w:val="24"/>
        </w:rPr>
        <w:t>Perú</w:t>
      </w:r>
      <w:r w:rsidRPr="00EB656E">
        <w:rPr>
          <w:rFonts w:ascii="Times New Roman" w:hAnsi="Times New Roman" w:cs="Times New Roman"/>
          <w:sz w:val="24"/>
          <w:szCs w:val="24"/>
        </w:rPr>
        <w:t xml:space="preserve"> y </w:t>
      </w:r>
      <w:r w:rsidRPr="00EB656E">
        <w:rPr>
          <w:rFonts w:ascii="Times New Roman" w:hAnsi="Times New Roman" w:cs="Times New Roman"/>
          <w:b/>
          <w:sz w:val="24"/>
          <w:szCs w:val="24"/>
        </w:rPr>
        <w:t>Colombia</w:t>
      </w:r>
      <w:r w:rsidRPr="00EB656E">
        <w:rPr>
          <w:rFonts w:ascii="Times New Roman" w:hAnsi="Times New Roman" w:cs="Times New Roman"/>
          <w:sz w:val="24"/>
          <w:szCs w:val="24"/>
        </w:rPr>
        <w:t xml:space="preserve">. </w:t>
      </w:r>
      <w:r w:rsidR="00710D3B" w:rsidRPr="00EB656E">
        <w:rPr>
          <w:rFonts w:ascii="Times New Roman" w:hAnsi="Times New Roman" w:cs="Times New Roman"/>
          <w:sz w:val="24"/>
          <w:szCs w:val="24"/>
        </w:rPr>
        <w:t>Sendero Luminoso, en Perú, fue derrotado por el gobierno de Alberto Fujimori. En Colombia ha sido necesario esperar</w:t>
      </w:r>
      <w:r w:rsidR="00BE6580">
        <w:rPr>
          <w:rFonts w:ascii="Times New Roman" w:hAnsi="Times New Roman" w:cs="Times New Roman"/>
          <w:sz w:val="24"/>
          <w:szCs w:val="24"/>
        </w:rPr>
        <w:t xml:space="preserve"> </w:t>
      </w:r>
      <w:r w:rsidR="00710D3B" w:rsidRPr="00EB656E">
        <w:rPr>
          <w:rFonts w:ascii="Times New Roman" w:hAnsi="Times New Roman" w:cs="Times New Roman"/>
          <w:sz w:val="24"/>
          <w:szCs w:val="24"/>
        </w:rPr>
        <w:t xml:space="preserve">hasta el presente para vivir el desenlace de un nuevo intento de paz. </w:t>
      </w:r>
    </w:p>
    <w:p w14:paraId="06D4177C" w14:textId="02317338" w:rsidR="00710D3B" w:rsidRPr="00EB656E" w:rsidRDefault="002E26CC" w:rsidP="00710D3B">
      <w:pPr>
        <w:rPr>
          <w:rFonts w:ascii="Times New Roman" w:hAnsi="Times New Roman" w:cs="Times New Roman"/>
          <w:color w:val="2E74B5" w:themeColor="accent1" w:themeShade="BF"/>
          <w:sz w:val="24"/>
          <w:szCs w:val="24"/>
        </w:rPr>
      </w:pPr>
      <w:r w:rsidRPr="00EB656E">
        <w:rPr>
          <w:rFonts w:ascii="Times New Roman" w:hAnsi="Times New Roman" w:cs="Times New Roman"/>
          <w:sz w:val="24"/>
          <w:szCs w:val="24"/>
        </w:rPr>
        <w:t xml:space="preserve">A su vez, </w:t>
      </w:r>
      <w:r w:rsidR="00710D3B" w:rsidRPr="00EB656E">
        <w:rPr>
          <w:rFonts w:ascii="Times New Roman" w:hAnsi="Times New Roman" w:cs="Times New Roman"/>
          <w:sz w:val="24"/>
          <w:szCs w:val="24"/>
        </w:rPr>
        <w:t xml:space="preserve">debido a que el modelo neoliberal se impuso a nivel global y ello implica competir con bloques de alto poder económico con la Unión Europea, Estados Unidos y Asia, en la última década del siglo pasado la integración de la región recibió un nuevo </w:t>
      </w:r>
      <w:r w:rsidR="00710D3B" w:rsidRPr="00EB656E">
        <w:rPr>
          <w:rFonts w:ascii="Times New Roman" w:hAnsi="Times New Roman" w:cs="Times New Roman"/>
          <w:sz w:val="24"/>
          <w:szCs w:val="24"/>
        </w:rPr>
        <w:lastRenderedPageBreak/>
        <w:t xml:space="preserve">impulso. En 1991 se promovió la creación de organismos como </w:t>
      </w:r>
      <w:r w:rsidR="00710D3B" w:rsidRPr="00EB656E">
        <w:rPr>
          <w:rFonts w:ascii="Times New Roman" w:hAnsi="Times New Roman" w:cs="Times New Roman"/>
          <w:b/>
          <w:sz w:val="24"/>
          <w:szCs w:val="24"/>
        </w:rPr>
        <w:t>Mercosur</w:t>
      </w:r>
      <w:r w:rsidR="00710D3B" w:rsidRPr="00EB656E">
        <w:rPr>
          <w:rFonts w:ascii="Times New Roman" w:hAnsi="Times New Roman" w:cs="Times New Roman"/>
          <w:sz w:val="24"/>
          <w:szCs w:val="24"/>
        </w:rPr>
        <w:t>, inicialmente compuesto por Argentina, Brasil, Paraguay y Uruguay, luego Venezuela</w:t>
      </w:r>
      <w:r w:rsidR="00D33997">
        <w:rPr>
          <w:rFonts w:ascii="Times New Roman" w:hAnsi="Times New Roman" w:cs="Times New Roman"/>
          <w:sz w:val="24"/>
          <w:szCs w:val="24"/>
        </w:rPr>
        <w:t>.</w:t>
      </w:r>
    </w:p>
    <w:p w14:paraId="784D2CA2" w14:textId="77777777" w:rsidR="00F509ED" w:rsidRPr="00EB656E" w:rsidRDefault="00F509ED" w:rsidP="00710D3B">
      <w:pPr>
        <w:rPr>
          <w:rFonts w:ascii="Times New Roman" w:hAnsi="Times New Roman" w:cs="Times New Roman"/>
          <w:color w:val="2E74B5" w:themeColor="accent1" w:themeShade="BF"/>
          <w:sz w:val="24"/>
          <w:szCs w:val="24"/>
        </w:rPr>
      </w:pPr>
    </w:p>
    <w:tbl>
      <w:tblPr>
        <w:tblStyle w:val="Tablaconcuadrcula"/>
        <w:tblW w:w="0" w:type="auto"/>
        <w:tblLook w:val="04A0" w:firstRow="1" w:lastRow="0" w:firstColumn="1" w:lastColumn="0" w:noHBand="0" w:noVBand="1"/>
      </w:tblPr>
      <w:tblGrid>
        <w:gridCol w:w="1283"/>
        <w:gridCol w:w="7771"/>
      </w:tblGrid>
      <w:tr w:rsidR="00F509ED" w:rsidRPr="00EB656E" w14:paraId="2FCDCB39" w14:textId="77777777" w:rsidTr="006C304E">
        <w:tc>
          <w:tcPr>
            <w:tcW w:w="9054" w:type="dxa"/>
            <w:gridSpan w:val="2"/>
            <w:shd w:val="clear" w:color="auto" w:fill="000000" w:themeFill="text1"/>
          </w:tcPr>
          <w:p w14:paraId="40F2705F" w14:textId="77777777" w:rsidR="00F509ED" w:rsidRPr="00EB656E" w:rsidRDefault="00F509ED" w:rsidP="006C304E">
            <w:pPr>
              <w:jc w:val="center"/>
              <w:rPr>
                <w:rFonts w:ascii="Times New Roman" w:hAnsi="Times New Roman" w:cs="Times New Roman"/>
                <w:b/>
                <w:color w:val="000000" w:themeColor="text1"/>
                <w:sz w:val="24"/>
                <w:szCs w:val="24"/>
              </w:rPr>
            </w:pPr>
            <w:r w:rsidRPr="00EB656E">
              <w:rPr>
                <w:rFonts w:ascii="Times New Roman" w:hAnsi="Times New Roman" w:cs="Times New Roman"/>
                <w:b/>
                <w:color w:val="FFFFFF" w:themeColor="background1"/>
                <w:sz w:val="24"/>
                <w:szCs w:val="24"/>
              </w:rPr>
              <w:t>Destacado</w:t>
            </w:r>
          </w:p>
        </w:tc>
      </w:tr>
      <w:tr w:rsidR="00F509ED" w:rsidRPr="00EB656E" w14:paraId="0938232A" w14:textId="77777777" w:rsidTr="006C304E">
        <w:tc>
          <w:tcPr>
            <w:tcW w:w="1283" w:type="dxa"/>
          </w:tcPr>
          <w:p w14:paraId="04FA13F7" w14:textId="77777777" w:rsidR="00F509ED" w:rsidRPr="00EB656E" w:rsidRDefault="00F509ED" w:rsidP="006C304E">
            <w:pPr>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Título</w:t>
            </w:r>
          </w:p>
        </w:tc>
        <w:tc>
          <w:tcPr>
            <w:tcW w:w="7771" w:type="dxa"/>
          </w:tcPr>
          <w:p w14:paraId="08DC9E6F" w14:textId="1314F00B" w:rsidR="00F509ED" w:rsidRPr="00EB656E" w:rsidRDefault="00F509ED" w:rsidP="006C304E">
            <w:pPr>
              <w:shd w:val="clear" w:color="auto" w:fill="FFFFFF"/>
              <w:spacing w:line="345" w:lineRule="atLeast"/>
              <w:jc w:val="both"/>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 xml:space="preserve"> Mercosur</w:t>
            </w:r>
          </w:p>
          <w:p w14:paraId="12B6C88A" w14:textId="77777777" w:rsidR="00F509ED" w:rsidRPr="00EB656E" w:rsidRDefault="00F509ED" w:rsidP="006C304E">
            <w:pPr>
              <w:rPr>
                <w:rFonts w:ascii="Times New Roman" w:hAnsi="Times New Roman" w:cs="Times New Roman"/>
                <w:b/>
                <w:color w:val="000000" w:themeColor="text1"/>
                <w:sz w:val="24"/>
                <w:szCs w:val="24"/>
              </w:rPr>
            </w:pPr>
          </w:p>
        </w:tc>
      </w:tr>
      <w:tr w:rsidR="00F509ED" w:rsidRPr="00EB656E" w14:paraId="6C0220CA" w14:textId="77777777" w:rsidTr="006C304E">
        <w:tc>
          <w:tcPr>
            <w:tcW w:w="1283" w:type="dxa"/>
            <w:shd w:val="clear" w:color="auto" w:fill="auto"/>
          </w:tcPr>
          <w:p w14:paraId="49A9AB3E" w14:textId="77777777" w:rsidR="00F509ED" w:rsidRPr="00EB656E" w:rsidRDefault="00F509ED" w:rsidP="006C304E">
            <w:pPr>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Contenido</w:t>
            </w:r>
          </w:p>
        </w:tc>
        <w:tc>
          <w:tcPr>
            <w:tcW w:w="7771" w:type="dxa"/>
            <w:shd w:val="clear" w:color="auto" w:fill="auto"/>
          </w:tcPr>
          <w:p w14:paraId="58CEDD84" w14:textId="1076A0C8" w:rsidR="00F509ED" w:rsidRPr="00EB656E" w:rsidRDefault="00F509ED" w:rsidP="00F509ED">
            <w:pPr>
              <w:spacing w:line="360" w:lineRule="auto"/>
              <w:jc w:val="both"/>
              <w:rPr>
                <w:rFonts w:ascii="Times New Roman" w:hAnsi="Times New Roman" w:cs="Times New Roman"/>
                <w:sz w:val="24"/>
                <w:szCs w:val="24"/>
              </w:rPr>
            </w:pPr>
            <w:r w:rsidRPr="00EB656E">
              <w:rPr>
                <w:rFonts w:ascii="Times New Roman" w:hAnsi="Times New Roman" w:cs="Times New Roman"/>
                <w:color w:val="000000" w:themeColor="text1"/>
                <w:sz w:val="24"/>
                <w:szCs w:val="24"/>
              </w:rPr>
              <w:t xml:space="preserve"> </w:t>
            </w:r>
            <w:r w:rsidRPr="00EB656E">
              <w:rPr>
                <w:rFonts w:ascii="Times New Roman" w:hAnsi="Times New Roman" w:cs="Times New Roman"/>
                <w:sz w:val="24"/>
                <w:szCs w:val="24"/>
              </w:rPr>
              <w:t xml:space="preserve">El Mercosur consiste principalmente en la </w:t>
            </w:r>
            <w:r w:rsidRPr="00EB656E">
              <w:rPr>
                <w:rFonts w:ascii="Times New Roman" w:hAnsi="Times New Roman" w:cs="Times New Roman"/>
                <w:b/>
                <w:sz w:val="24"/>
                <w:szCs w:val="24"/>
              </w:rPr>
              <w:t>unión aduanera</w:t>
            </w:r>
            <w:r w:rsidRPr="00EB656E">
              <w:rPr>
                <w:rFonts w:ascii="Times New Roman" w:hAnsi="Times New Roman" w:cs="Times New Roman"/>
                <w:sz w:val="24"/>
                <w:szCs w:val="24"/>
              </w:rPr>
              <w:t xml:space="preserve"> con </w:t>
            </w:r>
            <w:r w:rsidRPr="00EB656E">
              <w:rPr>
                <w:rFonts w:ascii="Times New Roman" w:hAnsi="Times New Roman" w:cs="Times New Roman"/>
                <w:b/>
                <w:sz w:val="24"/>
                <w:szCs w:val="24"/>
              </w:rPr>
              <w:t>arancel externo común</w:t>
            </w:r>
            <w:r w:rsidRPr="00EB656E">
              <w:rPr>
                <w:rFonts w:ascii="Times New Roman" w:hAnsi="Times New Roman" w:cs="Times New Roman"/>
                <w:sz w:val="24"/>
                <w:szCs w:val="24"/>
              </w:rPr>
              <w:t xml:space="preserve"> para todos los bienes y es además un proyecto de coordinación de políticas macroeconómicas comunes con una armonización de las legislaciones, inspirado en la Unión Europea. También es un bloque político que propende por una América Latina en paz sin injerencia ni imposiciones de Estados Unidos. </w:t>
            </w:r>
          </w:p>
          <w:p w14:paraId="0D1B5114" w14:textId="12AB03F7" w:rsidR="00F509ED" w:rsidRPr="00EB656E" w:rsidRDefault="00F509ED" w:rsidP="00F509ED">
            <w:pPr>
              <w:shd w:val="clear" w:color="auto" w:fill="FFFFFF"/>
              <w:rPr>
                <w:rFonts w:ascii="Times New Roman" w:hAnsi="Times New Roman" w:cs="Times New Roman"/>
                <w:color w:val="000000" w:themeColor="text1"/>
                <w:sz w:val="24"/>
                <w:szCs w:val="24"/>
              </w:rPr>
            </w:pPr>
          </w:p>
        </w:tc>
      </w:tr>
    </w:tbl>
    <w:p w14:paraId="43B63A96" w14:textId="77777777" w:rsidR="00F509ED" w:rsidRPr="00EB656E" w:rsidRDefault="00F509ED" w:rsidP="00710D3B">
      <w:pPr>
        <w:rPr>
          <w:rFonts w:ascii="Times New Roman" w:hAnsi="Times New Roman" w:cs="Times New Roman"/>
          <w:sz w:val="24"/>
          <w:szCs w:val="24"/>
        </w:rPr>
      </w:pPr>
    </w:p>
    <w:p w14:paraId="119593A4" w14:textId="77777777" w:rsidR="00710D3B" w:rsidRPr="00EB656E" w:rsidRDefault="00710D3B" w:rsidP="00710D3B">
      <w:pPr>
        <w:spacing w:line="360" w:lineRule="auto"/>
        <w:jc w:val="both"/>
        <w:rPr>
          <w:rFonts w:ascii="Times New Roman" w:hAnsi="Times New Roman" w:cs="Times New Roman"/>
          <w:sz w:val="24"/>
          <w:szCs w:val="24"/>
        </w:rPr>
      </w:pPr>
    </w:p>
    <w:p w14:paraId="016428ED" w14:textId="30A5A8A2" w:rsidR="009A4FC1" w:rsidRPr="00EB656E" w:rsidRDefault="009A4FC1" w:rsidP="009A4FC1">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62"/>
        <w:gridCol w:w="7592"/>
      </w:tblGrid>
      <w:tr w:rsidR="00DC3240" w:rsidRPr="00EB656E" w14:paraId="66B55814" w14:textId="77777777" w:rsidTr="009A4FC1">
        <w:tc>
          <w:tcPr>
            <w:tcW w:w="9054" w:type="dxa"/>
            <w:gridSpan w:val="2"/>
            <w:shd w:val="clear" w:color="auto" w:fill="0D0D0D" w:themeFill="text1" w:themeFillTint="F2"/>
          </w:tcPr>
          <w:p w14:paraId="1CE70B9D" w14:textId="77777777" w:rsidR="00DC3240" w:rsidRPr="00EB656E" w:rsidRDefault="00DC3240" w:rsidP="003811A6">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DC3240" w:rsidRPr="00EB656E" w14:paraId="393E85E3" w14:textId="77777777" w:rsidTr="009A4FC1">
        <w:tc>
          <w:tcPr>
            <w:tcW w:w="1462" w:type="dxa"/>
          </w:tcPr>
          <w:p w14:paraId="5600F37F" w14:textId="77777777" w:rsidR="00DC3240" w:rsidRPr="00EB656E" w:rsidRDefault="00DC3240" w:rsidP="003811A6">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592" w:type="dxa"/>
          </w:tcPr>
          <w:p w14:paraId="7D8A2F1E" w14:textId="492C883D" w:rsidR="00DC3240" w:rsidRPr="00EB656E" w:rsidRDefault="00DC3240" w:rsidP="003811A6">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w:t>
            </w:r>
            <w:r w:rsidR="00FC2333" w:rsidRPr="00EB656E">
              <w:rPr>
                <w:rFonts w:ascii="Times New Roman" w:hAnsi="Times New Roman" w:cs="Times New Roman"/>
                <w:color w:val="000000"/>
                <w:sz w:val="24"/>
                <w:szCs w:val="24"/>
              </w:rPr>
              <w:t>5</w:t>
            </w:r>
          </w:p>
        </w:tc>
      </w:tr>
      <w:tr w:rsidR="00DC3240" w:rsidRPr="00EB656E" w14:paraId="6061550E" w14:textId="77777777" w:rsidTr="009A4FC1">
        <w:tc>
          <w:tcPr>
            <w:tcW w:w="1462" w:type="dxa"/>
          </w:tcPr>
          <w:p w14:paraId="2EA33633"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592" w:type="dxa"/>
          </w:tcPr>
          <w:p w14:paraId="4663091C"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color w:val="000000"/>
                <w:sz w:val="24"/>
                <w:szCs w:val="24"/>
              </w:rPr>
              <w:t>Río de Janeiro</w:t>
            </w:r>
          </w:p>
        </w:tc>
      </w:tr>
      <w:tr w:rsidR="00DC3240" w:rsidRPr="00EB656E" w14:paraId="5AF0139B" w14:textId="77777777" w:rsidTr="009A4FC1">
        <w:tc>
          <w:tcPr>
            <w:tcW w:w="1462" w:type="dxa"/>
          </w:tcPr>
          <w:p w14:paraId="1108EAC8"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592" w:type="dxa"/>
          </w:tcPr>
          <w:p w14:paraId="2AC80980" w14:textId="77777777" w:rsidR="001222B8" w:rsidRPr="00EB656E" w:rsidRDefault="001222B8" w:rsidP="003811A6">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19560C47" wp14:editId="734DD016">
                  <wp:extent cx="1440197" cy="1024932"/>
                  <wp:effectExtent l="0" t="0" r="7620" b="3810"/>
                  <wp:docPr id="5" name="Imagen 5" descr="http://thumb1.shutterstock.com/display_pic_with_logo/1945721/181638728/stock-photo-aerial-view-of-christ-redeemer-and-corcovado-mountain-181638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umb1.shutterstock.com/display_pic_with_logo/1945721/181638728/stock-photo-aerial-view-of-christ-redeemer-and-corcovado-mountain-18163872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6417" cy="1072058"/>
                          </a:xfrm>
                          <a:prstGeom prst="rect">
                            <a:avLst/>
                          </a:prstGeom>
                          <a:noFill/>
                          <a:ln>
                            <a:noFill/>
                          </a:ln>
                        </pic:spPr>
                      </pic:pic>
                    </a:graphicData>
                  </a:graphic>
                </wp:inline>
              </w:drawing>
            </w:r>
            <w:r w:rsidRPr="00EB656E">
              <w:rPr>
                <w:rFonts w:ascii="Times New Roman" w:hAnsi="Times New Roman" w:cs="Times New Roman"/>
                <w:color w:val="000000"/>
                <w:sz w:val="24"/>
                <w:szCs w:val="24"/>
              </w:rPr>
              <w:t xml:space="preserve"> </w:t>
            </w:r>
          </w:p>
          <w:p w14:paraId="1E23B554" w14:textId="048016F3" w:rsidR="00DC3240" w:rsidRPr="00EB656E" w:rsidRDefault="00825029" w:rsidP="003811A6">
            <w:pPr>
              <w:rPr>
                <w:rFonts w:ascii="Times New Roman" w:hAnsi="Times New Roman" w:cs="Times New Roman"/>
                <w:color w:val="000000"/>
                <w:sz w:val="24"/>
                <w:szCs w:val="24"/>
              </w:rPr>
            </w:pPr>
            <w:hyperlink r:id="rId18" w:history="1">
              <w:r w:rsidR="002054CC" w:rsidRPr="001C6678">
                <w:rPr>
                  <w:rStyle w:val="Hipervnculo"/>
                  <w:rFonts w:ascii="Times New Roman" w:hAnsi="Times New Roman" w:cs="Times New Roman"/>
                  <w:sz w:val="24"/>
                  <w:szCs w:val="24"/>
                </w:rPr>
                <w:t>http://thumb1.shutterstock.com/display_pic_with_logo/1945721/181638728/stock-photo-aerial-view-of-christ-redeemer-and-corcovado-mountain-181638728.jpg</w:t>
              </w:r>
            </w:hyperlink>
          </w:p>
        </w:tc>
      </w:tr>
      <w:tr w:rsidR="00DC3240" w:rsidRPr="00EB656E" w14:paraId="1815E9E2" w14:textId="77777777" w:rsidTr="009A4FC1">
        <w:tc>
          <w:tcPr>
            <w:tcW w:w="1462" w:type="dxa"/>
          </w:tcPr>
          <w:p w14:paraId="472D1513" w14:textId="77777777" w:rsidR="00DC3240" w:rsidRPr="00EB656E" w:rsidRDefault="00DC3240"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592" w:type="dxa"/>
          </w:tcPr>
          <w:p w14:paraId="4EB441CD" w14:textId="3E1DD6A7" w:rsidR="00EB61F1" w:rsidRPr="00EB656E" w:rsidRDefault="00DC3240" w:rsidP="00EB61F1">
            <w:pPr>
              <w:rPr>
                <w:rFonts w:ascii="Times New Roman" w:hAnsi="Times New Roman" w:cs="Times New Roman"/>
                <w:sz w:val="24"/>
                <w:szCs w:val="24"/>
              </w:rPr>
            </w:pPr>
            <w:r w:rsidRPr="00EB656E">
              <w:rPr>
                <w:rFonts w:ascii="Times New Roman" w:hAnsi="Times New Roman" w:cs="Times New Roman"/>
                <w:color w:val="000000"/>
                <w:sz w:val="24"/>
                <w:szCs w:val="24"/>
              </w:rPr>
              <w:t>Río de Janeiro, ciudad símbolo de Brasil y atractivo turístico mundial.</w:t>
            </w:r>
            <w:r w:rsidR="001222B8" w:rsidRPr="00EB656E">
              <w:rPr>
                <w:rFonts w:ascii="Times New Roman" w:hAnsi="Times New Roman" w:cs="Times New Roman"/>
                <w:color w:val="000000"/>
                <w:sz w:val="24"/>
                <w:szCs w:val="24"/>
              </w:rPr>
              <w:t xml:space="preserve"> </w:t>
            </w:r>
            <w:r w:rsidR="00EB61F1" w:rsidRPr="00EB656E">
              <w:rPr>
                <w:rFonts w:ascii="Times New Roman" w:hAnsi="Times New Roman" w:cs="Times New Roman"/>
                <w:sz w:val="24"/>
                <w:szCs w:val="24"/>
              </w:rPr>
              <w:t>Este país pertenece al Mercosur (Argentina, Brasil, Uruguay, Paraguay, Venezuela). Tiene acuerdos de libre comercio con Chile (1996), la Comunidad Andina (Bolivia Colombia, Ecuador, Perú</w:t>
            </w:r>
            <w:r w:rsidR="00FD6C56">
              <w:rPr>
                <w:rFonts w:ascii="Times New Roman" w:hAnsi="Times New Roman" w:cs="Times New Roman"/>
                <w:sz w:val="24"/>
                <w:szCs w:val="24"/>
              </w:rPr>
              <w:t xml:space="preserve">, suscrito en el </w:t>
            </w:r>
            <w:r w:rsidR="00EB61F1" w:rsidRPr="00EB656E">
              <w:rPr>
                <w:rFonts w:ascii="Times New Roman" w:hAnsi="Times New Roman" w:cs="Times New Roman"/>
                <w:sz w:val="24"/>
                <w:szCs w:val="24"/>
              </w:rPr>
              <w:t>2004), la India (2004) e Israel (2007).</w:t>
            </w:r>
          </w:p>
          <w:p w14:paraId="278E45BB" w14:textId="70A6EBE2" w:rsidR="00DC3240" w:rsidRPr="00EB656E" w:rsidRDefault="00DC3240" w:rsidP="003811A6">
            <w:pPr>
              <w:rPr>
                <w:rFonts w:ascii="Times New Roman" w:hAnsi="Times New Roman" w:cs="Times New Roman"/>
                <w:color w:val="000000"/>
                <w:sz w:val="24"/>
                <w:szCs w:val="24"/>
              </w:rPr>
            </w:pPr>
          </w:p>
        </w:tc>
      </w:tr>
    </w:tbl>
    <w:p w14:paraId="0FCE3577" w14:textId="77777777" w:rsidR="00485BDE" w:rsidRPr="00EB656E" w:rsidRDefault="00485BDE" w:rsidP="005F2E43">
      <w:pPr>
        <w:spacing w:after="0"/>
        <w:rPr>
          <w:rFonts w:ascii="Times New Roman" w:hAnsi="Times New Roman" w:cs="Times New Roman"/>
          <w:sz w:val="24"/>
          <w:szCs w:val="24"/>
        </w:rPr>
      </w:pPr>
    </w:p>
    <w:p w14:paraId="491FAAD9" w14:textId="7E893726"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1.5 Consolidación</w:t>
      </w:r>
    </w:p>
    <w:p w14:paraId="5EEA1F2C" w14:textId="77777777" w:rsidR="005F2E43" w:rsidRPr="00EB656E" w:rsidRDefault="005F2E43" w:rsidP="005F2E43">
      <w:pPr>
        <w:spacing w:after="0"/>
        <w:rPr>
          <w:rFonts w:ascii="Times New Roman" w:hAnsi="Times New Roman" w:cs="Times New Roman"/>
          <w:b/>
          <w:sz w:val="24"/>
          <w:szCs w:val="24"/>
        </w:rPr>
      </w:pPr>
    </w:p>
    <w:p w14:paraId="56BABABE" w14:textId="77777777"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color w:val="333333"/>
          <w:sz w:val="24"/>
          <w:szCs w:val="24"/>
          <w:shd w:val="clear" w:color="auto" w:fill="FFFFFF"/>
        </w:rPr>
        <w:t>Actividades para consolidar lo que has aprendido en esta sección.</w:t>
      </w:r>
    </w:p>
    <w:p w14:paraId="5613FAE7" w14:textId="77777777" w:rsidR="005F2E43" w:rsidRPr="00EB656E" w:rsidRDefault="005F2E43" w:rsidP="005F2E43">
      <w:pPr>
        <w:spacing w:after="0"/>
        <w:rPr>
          <w:rFonts w:ascii="Times New Roman" w:hAnsi="Times New Roman" w:cs="Times New Roman"/>
          <w:sz w:val="24"/>
          <w:szCs w:val="24"/>
          <w:highlight w:val="yellow"/>
        </w:rPr>
      </w:pPr>
      <w:r w:rsidRPr="00EB656E">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5F2E43" w:rsidRPr="00EB656E" w14:paraId="65054A1C" w14:textId="77777777" w:rsidTr="00A5793A">
        <w:tc>
          <w:tcPr>
            <w:tcW w:w="9054" w:type="dxa"/>
            <w:gridSpan w:val="2"/>
            <w:shd w:val="clear" w:color="auto" w:fill="000000" w:themeFill="text1"/>
          </w:tcPr>
          <w:p w14:paraId="578D5BBD" w14:textId="368BA99B" w:rsidR="005F2E43" w:rsidRPr="00EB656E" w:rsidRDefault="004A18FB"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lastRenderedPageBreak/>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5F2E43" w:rsidRPr="00EB656E" w14:paraId="73647CA3" w14:textId="77777777" w:rsidTr="00A5793A">
        <w:tc>
          <w:tcPr>
            <w:tcW w:w="2518" w:type="dxa"/>
          </w:tcPr>
          <w:p w14:paraId="16F8F5F5"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68006D0D" w14:textId="1FCE155B" w:rsidR="005F2E43" w:rsidRPr="00EB656E" w:rsidRDefault="004A18FB" w:rsidP="00B76C88">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5D5410" w:rsidRPr="00EB656E">
              <w:rPr>
                <w:rFonts w:ascii="Times New Roman" w:hAnsi="Times New Roman" w:cs="Times New Roman"/>
                <w:bCs/>
                <w:color w:val="000000"/>
                <w:sz w:val="24"/>
                <w:szCs w:val="24"/>
                <w:lang w:val="es-CO"/>
              </w:rPr>
              <w:t>_</w:t>
            </w:r>
            <w:r w:rsidR="005D5410" w:rsidRPr="00EB656E">
              <w:rPr>
                <w:rFonts w:ascii="Times New Roman" w:hAnsi="Times New Roman" w:cs="Times New Roman"/>
                <w:color w:val="000000"/>
                <w:sz w:val="24"/>
                <w:szCs w:val="24"/>
              </w:rPr>
              <w:t>REC</w:t>
            </w:r>
            <w:r w:rsidR="00B76C88" w:rsidRPr="00EB656E">
              <w:rPr>
                <w:rFonts w:ascii="Times New Roman" w:hAnsi="Times New Roman" w:cs="Times New Roman"/>
                <w:color w:val="000000"/>
                <w:sz w:val="24"/>
                <w:szCs w:val="24"/>
              </w:rPr>
              <w:t>3</w:t>
            </w:r>
            <w:r w:rsidR="005D5410" w:rsidRPr="00EB656E">
              <w:rPr>
                <w:rFonts w:ascii="Times New Roman" w:hAnsi="Times New Roman" w:cs="Times New Roman"/>
                <w:color w:val="000000"/>
                <w:sz w:val="24"/>
                <w:szCs w:val="24"/>
              </w:rPr>
              <w:t>0</w:t>
            </w:r>
          </w:p>
        </w:tc>
      </w:tr>
      <w:tr w:rsidR="005F2E43" w:rsidRPr="00EB656E" w14:paraId="7401F5AE" w14:textId="77777777" w:rsidTr="00A5793A">
        <w:tc>
          <w:tcPr>
            <w:tcW w:w="2518" w:type="dxa"/>
          </w:tcPr>
          <w:p w14:paraId="710E6F26"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51CB0169" w14:textId="3031B8AB" w:rsidR="005F2E43" w:rsidRPr="00EB656E" w:rsidRDefault="005F2E43" w:rsidP="00896436">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Refuerza tu aprendizaje: </w:t>
            </w:r>
            <w:r w:rsidR="00896436" w:rsidRPr="00EB656E">
              <w:rPr>
                <w:rFonts w:ascii="Times New Roman" w:hAnsi="Times New Roman" w:cs="Times New Roman"/>
                <w:color w:val="000000"/>
                <w:sz w:val="24"/>
                <w:szCs w:val="24"/>
              </w:rPr>
              <w:t>El continente americano</w:t>
            </w:r>
          </w:p>
        </w:tc>
      </w:tr>
      <w:tr w:rsidR="005F2E43" w:rsidRPr="00EB656E" w14:paraId="2C80E191" w14:textId="77777777" w:rsidTr="00A5793A">
        <w:tc>
          <w:tcPr>
            <w:tcW w:w="2518" w:type="dxa"/>
          </w:tcPr>
          <w:p w14:paraId="0A3AFA91"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13AB44F3" w14:textId="7B916104" w:rsidR="005F2E43" w:rsidRPr="00EB656E" w:rsidRDefault="005F2E43" w:rsidP="005F2E43">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Actividades sobre </w:t>
            </w:r>
            <w:r w:rsidR="00896436" w:rsidRPr="00EB656E">
              <w:rPr>
                <w:rFonts w:ascii="Times New Roman" w:hAnsi="Times New Roman" w:cs="Times New Roman"/>
                <w:color w:val="000000"/>
                <w:sz w:val="24"/>
                <w:szCs w:val="24"/>
              </w:rPr>
              <w:t>El continente americano</w:t>
            </w:r>
          </w:p>
        </w:tc>
      </w:tr>
    </w:tbl>
    <w:p w14:paraId="675A2F7F" w14:textId="77777777" w:rsidR="005F2E43" w:rsidRPr="00EB656E" w:rsidRDefault="005F2E43" w:rsidP="005F2E43">
      <w:pPr>
        <w:spacing w:after="0"/>
        <w:rPr>
          <w:rFonts w:ascii="Times New Roman" w:hAnsi="Times New Roman" w:cs="Times New Roman"/>
          <w:sz w:val="24"/>
          <w:szCs w:val="24"/>
          <w:highlight w:val="yellow"/>
        </w:rPr>
      </w:pPr>
    </w:p>
    <w:p w14:paraId="55E33482" w14:textId="77777777" w:rsidR="00286BA8" w:rsidRPr="00EB656E" w:rsidRDefault="00286BA8" w:rsidP="001B196B">
      <w:pPr>
        <w:spacing w:after="0"/>
        <w:rPr>
          <w:rFonts w:ascii="Times New Roman" w:hAnsi="Times New Roman" w:cs="Times New Roman"/>
          <w:sz w:val="24"/>
          <w:szCs w:val="24"/>
          <w:highlight w:val="yellow"/>
        </w:rPr>
      </w:pPr>
    </w:p>
    <w:p w14:paraId="110F458D" w14:textId="77777777" w:rsidR="003D4826" w:rsidRPr="00EB656E" w:rsidRDefault="003D4826" w:rsidP="001B196B">
      <w:pPr>
        <w:spacing w:after="0"/>
        <w:rPr>
          <w:rFonts w:ascii="Times New Roman" w:hAnsi="Times New Roman" w:cs="Times New Roman"/>
          <w:sz w:val="24"/>
          <w:szCs w:val="24"/>
          <w:highlight w:val="yellow"/>
        </w:rPr>
      </w:pPr>
    </w:p>
    <w:p w14:paraId="08ADB6AF" w14:textId="4700D730" w:rsidR="000C1919" w:rsidRPr="00EB656E" w:rsidRDefault="001B196B" w:rsidP="001B196B">
      <w:pPr>
        <w:spacing w:after="0"/>
        <w:rPr>
          <w:rFonts w:ascii="Times New Roman" w:hAnsi="Times New Roman" w:cs="Times New Roman"/>
          <w:b/>
          <w:color w:val="000000" w:themeColor="text1"/>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00F4172D" w:rsidRPr="00EB656E">
        <w:rPr>
          <w:rFonts w:ascii="Times New Roman" w:hAnsi="Times New Roman" w:cs="Times New Roman"/>
          <w:b/>
          <w:color w:val="000000" w:themeColor="text1"/>
          <w:sz w:val="24"/>
          <w:szCs w:val="24"/>
        </w:rPr>
        <w:t xml:space="preserve">2 </w:t>
      </w:r>
      <w:r w:rsidR="007768D7" w:rsidRPr="00EB656E">
        <w:rPr>
          <w:rFonts w:ascii="Times New Roman" w:hAnsi="Times New Roman" w:cs="Times New Roman"/>
          <w:b/>
          <w:color w:val="000000" w:themeColor="text1"/>
          <w:sz w:val="24"/>
          <w:szCs w:val="24"/>
        </w:rPr>
        <w:t>La privatización y los tratados de libre comercio en América Latina</w:t>
      </w:r>
    </w:p>
    <w:p w14:paraId="064C16EC" w14:textId="77777777" w:rsidR="007768D7" w:rsidRPr="00EB656E" w:rsidRDefault="007768D7" w:rsidP="001B196B">
      <w:pPr>
        <w:spacing w:after="0"/>
        <w:rPr>
          <w:rFonts w:ascii="Times New Roman" w:hAnsi="Times New Roman" w:cs="Times New Roman"/>
          <w:b/>
          <w:color w:val="000000" w:themeColor="text1"/>
          <w:sz w:val="24"/>
          <w:szCs w:val="24"/>
        </w:rPr>
      </w:pPr>
    </w:p>
    <w:p w14:paraId="33974C9B" w14:textId="7DE0F7E5" w:rsidR="00D33997" w:rsidRDefault="007768D7">
      <w:pPr>
        <w:rPr>
          <w:rFonts w:ascii="Times New Roman" w:hAnsi="Times New Roman" w:cs="Times New Roman"/>
          <w:sz w:val="24"/>
          <w:szCs w:val="24"/>
        </w:rPr>
      </w:pPr>
      <w:r w:rsidRPr="00EB656E">
        <w:rPr>
          <w:rFonts w:ascii="Times New Roman" w:hAnsi="Times New Roman" w:cs="Times New Roman"/>
          <w:sz w:val="24"/>
          <w:szCs w:val="24"/>
        </w:rPr>
        <w:t>Debido a que el modelo neoliberal se impuso a nivel global, el continente americano vivió importantes cambios que garantiza</w:t>
      </w:r>
      <w:r w:rsidR="002054CC">
        <w:rPr>
          <w:rFonts w:ascii="Times New Roman" w:hAnsi="Times New Roman" w:cs="Times New Roman"/>
          <w:sz w:val="24"/>
          <w:szCs w:val="24"/>
        </w:rPr>
        <w:t xml:space="preserve">ron </w:t>
      </w:r>
      <w:r w:rsidR="00314DC2" w:rsidRPr="00EB656E">
        <w:rPr>
          <w:rFonts w:ascii="Times New Roman" w:hAnsi="Times New Roman" w:cs="Times New Roman"/>
          <w:sz w:val="24"/>
          <w:szCs w:val="24"/>
        </w:rPr>
        <w:t xml:space="preserve">la adopción de las distintas políticas que dicho modelo impuso mediante la injerencia de la banca internacional (Fondo Monetario Internacional y Banco Mundial), particularmente </w:t>
      </w:r>
      <w:r w:rsidR="002054CC">
        <w:rPr>
          <w:rFonts w:ascii="Times New Roman" w:hAnsi="Times New Roman" w:cs="Times New Roman"/>
          <w:sz w:val="24"/>
          <w:szCs w:val="24"/>
        </w:rPr>
        <w:t xml:space="preserve">el </w:t>
      </w:r>
      <w:r w:rsidR="00314DC2" w:rsidRPr="00EB656E">
        <w:rPr>
          <w:rFonts w:ascii="Times New Roman" w:hAnsi="Times New Roman" w:cs="Times New Roman"/>
          <w:sz w:val="24"/>
          <w:szCs w:val="24"/>
        </w:rPr>
        <w:t xml:space="preserve">libre comercio y </w:t>
      </w:r>
      <w:r w:rsidR="002054CC">
        <w:rPr>
          <w:rFonts w:ascii="Times New Roman" w:hAnsi="Times New Roman" w:cs="Times New Roman"/>
          <w:sz w:val="24"/>
          <w:szCs w:val="24"/>
        </w:rPr>
        <w:t xml:space="preserve">la </w:t>
      </w:r>
      <w:r w:rsidR="00314DC2" w:rsidRPr="00EB656E">
        <w:rPr>
          <w:rFonts w:ascii="Times New Roman" w:hAnsi="Times New Roman" w:cs="Times New Roman"/>
          <w:sz w:val="24"/>
          <w:szCs w:val="24"/>
        </w:rPr>
        <w:t>privatización</w:t>
      </w:r>
      <w:r w:rsidR="00D33997">
        <w:rPr>
          <w:rFonts w:ascii="Times New Roman" w:hAnsi="Times New Roman" w:cs="Times New Roman"/>
          <w:sz w:val="24"/>
          <w:szCs w:val="24"/>
        </w:rPr>
        <w:t>.</w:t>
      </w:r>
    </w:p>
    <w:p w14:paraId="053FFF02" w14:textId="775DF828" w:rsidR="00314DC2" w:rsidRPr="00EB656E" w:rsidRDefault="00314DC2">
      <w:pPr>
        <w:rPr>
          <w:rFonts w:ascii="Times New Roman" w:hAnsi="Times New Roman" w:cs="Times New Roman"/>
          <w:b/>
          <w:color w:val="44546A" w:themeColor="text2"/>
          <w:sz w:val="24"/>
          <w:szCs w:val="24"/>
        </w:rPr>
      </w:pPr>
    </w:p>
    <w:tbl>
      <w:tblPr>
        <w:tblStyle w:val="Tablaconcuadrcula"/>
        <w:tblW w:w="0" w:type="auto"/>
        <w:tblLook w:val="04A0" w:firstRow="1" w:lastRow="0" w:firstColumn="1" w:lastColumn="0" w:noHBand="0" w:noVBand="1"/>
      </w:tblPr>
      <w:tblGrid>
        <w:gridCol w:w="1283"/>
        <w:gridCol w:w="7771"/>
      </w:tblGrid>
      <w:tr w:rsidR="00314DC2" w:rsidRPr="00EB656E" w14:paraId="38373EAF" w14:textId="77777777" w:rsidTr="006C304E">
        <w:tc>
          <w:tcPr>
            <w:tcW w:w="9054" w:type="dxa"/>
            <w:gridSpan w:val="2"/>
            <w:shd w:val="clear" w:color="auto" w:fill="000000" w:themeFill="text1"/>
          </w:tcPr>
          <w:p w14:paraId="79F146D4" w14:textId="77777777" w:rsidR="00314DC2" w:rsidRPr="00EB656E" w:rsidRDefault="00314DC2" w:rsidP="006C304E">
            <w:pPr>
              <w:jc w:val="center"/>
              <w:rPr>
                <w:rFonts w:ascii="Times New Roman" w:hAnsi="Times New Roman" w:cs="Times New Roman"/>
                <w:b/>
                <w:color w:val="000000" w:themeColor="text1"/>
                <w:sz w:val="24"/>
                <w:szCs w:val="24"/>
              </w:rPr>
            </w:pPr>
            <w:r w:rsidRPr="00EB656E">
              <w:rPr>
                <w:rFonts w:ascii="Times New Roman" w:hAnsi="Times New Roman" w:cs="Times New Roman"/>
                <w:b/>
                <w:color w:val="FFFFFF" w:themeColor="background1"/>
                <w:sz w:val="24"/>
                <w:szCs w:val="24"/>
              </w:rPr>
              <w:t>Destacado</w:t>
            </w:r>
          </w:p>
        </w:tc>
      </w:tr>
      <w:tr w:rsidR="00314DC2" w:rsidRPr="00EB656E" w14:paraId="74215EF2" w14:textId="77777777" w:rsidTr="006C304E">
        <w:tc>
          <w:tcPr>
            <w:tcW w:w="1283" w:type="dxa"/>
          </w:tcPr>
          <w:p w14:paraId="3A6C893B" w14:textId="77777777" w:rsidR="00314DC2" w:rsidRPr="00EB656E" w:rsidRDefault="00314DC2" w:rsidP="006C304E">
            <w:pPr>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Título</w:t>
            </w:r>
          </w:p>
        </w:tc>
        <w:tc>
          <w:tcPr>
            <w:tcW w:w="7771" w:type="dxa"/>
          </w:tcPr>
          <w:p w14:paraId="70D9651D" w14:textId="6BC0D2CC" w:rsidR="00314DC2" w:rsidRPr="00EB656E" w:rsidRDefault="00314DC2" w:rsidP="006C304E">
            <w:pPr>
              <w:shd w:val="clear" w:color="auto" w:fill="FFFFFF"/>
              <w:spacing w:line="345" w:lineRule="atLeast"/>
              <w:jc w:val="both"/>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 xml:space="preserve"> El consenso de Washington</w:t>
            </w:r>
          </w:p>
          <w:p w14:paraId="5F08EAB7" w14:textId="77777777" w:rsidR="00314DC2" w:rsidRPr="00EB656E" w:rsidRDefault="00314DC2" w:rsidP="006C304E">
            <w:pPr>
              <w:rPr>
                <w:rFonts w:ascii="Times New Roman" w:hAnsi="Times New Roman" w:cs="Times New Roman"/>
                <w:b/>
                <w:color w:val="000000" w:themeColor="text1"/>
                <w:sz w:val="24"/>
                <w:szCs w:val="24"/>
              </w:rPr>
            </w:pPr>
          </w:p>
        </w:tc>
      </w:tr>
      <w:tr w:rsidR="00314DC2" w:rsidRPr="00EB656E" w14:paraId="08976915" w14:textId="77777777" w:rsidTr="006C304E">
        <w:tc>
          <w:tcPr>
            <w:tcW w:w="1283" w:type="dxa"/>
            <w:shd w:val="clear" w:color="auto" w:fill="auto"/>
          </w:tcPr>
          <w:p w14:paraId="3F445C68" w14:textId="77777777" w:rsidR="00314DC2" w:rsidRPr="00EB656E" w:rsidRDefault="00314DC2" w:rsidP="006C304E">
            <w:pPr>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Contenido</w:t>
            </w:r>
          </w:p>
        </w:tc>
        <w:tc>
          <w:tcPr>
            <w:tcW w:w="7771" w:type="dxa"/>
            <w:shd w:val="clear" w:color="auto" w:fill="auto"/>
          </w:tcPr>
          <w:p w14:paraId="5F9B3D30" w14:textId="6B060486" w:rsidR="00314DC2" w:rsidRPr="00EB656E" w:rsidRDefault="00314DC2" w:rsidP="00314DC2">
            <w:pPr>
              <w:spacing w:before="240" w:line="360" w:lineRule="auto"/>
              <w:jc w:val="both"/>
              <w:rPr>
                <w:rFonts w:ascii="Times New Roman" w:eastAsia="Times New Roman" w:hAnsi="Times New Roman" w:cs="Times New Roman"/>
                <w:color w:val="000000" w:themeColor="text1"/>
                <w:sz w:val="24"/>
                <w:szCs w:val="24"/>
                <w:lang w:eastAsia="es-CO"/>
              </w:rPr>
            </w:pPr>
            <w:r w:rsidRPr="00EB656E">
              <w:rPr>
                <w:rFonts w:ascii="Times New Roman" w:hAnsi="Times New Roman" w:cs="Times New Roman"/>
                <w:sz w:val="24"/>
                <w:szCs w:val="24"/>
              </w:rPr>
              <w:t xml:space="preserve">Tras la crisis de la deuda vivida en los años </w:t>
            </w:r>
            <w:r w:rsidR="00475C12">
              <w:rPr>
                <w:rFonts w:ascii="Times New Roman" w:hAnsi="Times New Roman" w:cs="Times New Roman"/>
                <w:sz w:val="24"/>
                <w:szCs w:val="24"/>
              </w:rPr>
              <w:t>ochenta</w:t>
            </w:r>
            <w:r w:rsidRPr="00EB656E">
              <w:rPr>
                <w:rFonts w:ascii="Times New Roman" w:hAnsi="Times New Roman" w:cs="Times New Roman"/>
                <w:sz w:val="24"/>
                <w:szCs w:val="24"/>
              </w:rPr>
              <w:t xml:space="preserve">, </w:t>
            </w:r>
            <w:r w:rsidRPr="00EB656E">
              <w:rPr>
                <w:rFonts w:ascii="Times New Roman" w:eastAsia="Times New Roman" w:hAnsi="Times New Roman" w:cs="Times New Roman"/>
                <w:color w:val="000000" w:themeColor="text1"/>
                <w:sz w:val="24"/>
                <w:szCs w:val="24"/>
                <w:lang w:eastAsia="es-CO"/>
              </w:rPr>
              <w:t xml:space="preserve">en la que los países latinoamericanos fueron </w:t>
            </w:r>
            <w:r w:rsidRPr="00EB656E">
              <w:rPr>
                <w:rFonts w:ascii="Times New Roman" w:eastAsia="Times New Roman" w:hAnsi="Times New Roman" w:cs="Times New Roman"/>
                <w:b/>
                <w:color w:val="000000" w:themeColor="text1"/>
                <w:sz w:val="24"/>
                <w:szCs w:val="24"/>
                <w:lang w:eastAsia="es-CO"/>
              </w:rPr>
              <w:t>incapaces</w:t>
            </w:r>
            <w:r w:rsidRPr="00EB656E">
              <w:rPr>
                <w:rFonts w:ascii="Times New Roman" w:eastAsia="Times New Roman" w:hAnsi="Times New Roman" w:cs="Times New Roman"/>
                <w:color w:val="000000" w:themeColor="text1"/>
                <w:sz w:val="24"/>
                <w:szCs w:val="24"/>
                <w:lang w:eastAsia="es-CO"/>
              </w:rPr>
              <w:t xml:space="preserve"> de afrontar el compromiso de </w:t>
            </w:r>
            <w:r w:rsidRPr="00EB656E">
              <w:rPr>
                <w:rFonts w:ascii="Times New Roman" w:eastAsia="Times New Roman" w:hAnsi="Times New Roman" w:cs="Times New Roman"/>
                <w:b/>
                <w:color w:val="000000" w:themeColor="text1"/>
                <w:sz w:val="24"/>
                <w:szCs w:val="24"/>
                <w:lang w:eastAsia="es-CO"/>
              </w:rPr>
              <w:t>devolver</w:t>
            </w:r>
            <w:r w:rsidRPr="00EB656E">
              <w:rPr>
                <w:rFonts w:ascii="Times New Roman" w:eastAsia="Times New Roman" w:hAnsi="Times New Roman" w:cs="Times New Roman"/>
                <w:color w:val="000000" w:themeColor="text1"/>
                <w:sz w:val="24"/>
                <w:szCs w:val="24"/>
                <w:lang w:eastAsia="es-CO"/>
              </w:rPr>
              <w:t xml:space="preserve"> los </w:t>
            </w:r>
            <w:r w:rsidRPr="00EB656E">
              <w:rPr>
                <w:rFonts w:ascii="Times New Roman" w:eastAsia="Times New Roman" w:hAnsi="Times New Roman" w:cs="Times New Roman"/>
                <w:b/>
                <w:color w:val="000000" w:themeColor="text1"/>
                <w:sz w:val="24"/>
                <w:szCs w:val="24"/>
                <w:lang w:eastAsia="es-CO"/>
              </w:rPr>
              <w:t>empréstitos</w:t>
            </w:r>
            <w:r w:rsidRPr="00EB656E">
              <w:rPr>
                <w:rFonts w:ascii="Times New Roman" w:eastAsia="Times New Roman" w:hAnsi="Times New Roman" w:cs="Times New Roman"/>
                <w:color w:val="000000" w:themeColor="text1"/>
                <w:sz w:val="24"/>
                <w:szCs w:val="24"/>
                <w:lang w:eastAsia="es-CO"/>
              </w:rPr>
              <w:t xml:space="preserve"> </w:t>
            </w:r>
            <w:r w:rsidR="0060160E" w:rsidRPr="00EB656E">
              <w:rPr>
                <w:rFonts w:ascii="Times New Roman" w:eastAsia="Times New Roman" w:hAnsi="Times New Roman" w:cs="Times New Roman"/>
                <w:color w:val="000000" w:themeColor="text1"/>
                <w:sz w:val="24"/>
                <w:szCs w:val="24"/>
                <w:lang w:eastAsia="es-CO"/>
              </w:rPr>
              <w:t>a la banca internacional, empezó aplicarse un conjunto de medidas conocidas como “el consenso de Washington”.</w:t>
            </w:r>
            <w:r w:rsidR="00BE6580">
              <w:rPr>
                <w:rFonts w:ascii="Times New Roman" w:eastAsia="Times New Roman" w:hAnsi="Times New Roman" w:cs="Times New Roman"/>
                <w:color w:val="000000" w:themeColor="text1"/>
                <w:sz w:val="24"/>
                <w:szCs w:val="24"/>
                <w:lang w:eastAsia="es-CO"/>
              </w:rPr>
              <w:t xml:space="preserve"> </w:t>
            </w:r>
            <w:r w:rsidRPr="00EB656E">
              <w:rPr>
                <w:rFonts w:ascii="Times New Roman" w:eastAsia="Times New Roman" w:hAnsi="Times New Roman" w:cs="Times New Roman"/>
                <w:color w:val="000000" w:themeColor="text1"/>
                <w:sz w:val="24"/>
                <w:szCs w:val="24"/>
                <w:lang w:eastAsia="es-CO"/>
              </w:rPr>
              <w:t xml:space="preserve">Al exigir el pago de la deuda, los acreedores obligaron a los </w:t>
            </w:r>
            <w:r w:rsidRPr="00EB656E">
              <w:rPr>
                <w:rFonts w:ascii="Times New Roman" w:eastAsia="Times New Roman" w:hAnsi="Times New Roman" w:cs="Times New Roman"/>
                <w:b/>
                <w:color w:val="000000" w:themeColor="text1"/>
                <w:sz w:val="24"/>
                <w:szCs w:val="24"/>
                <w:lang w:eastAsia="es-CO"/>
              </w:rPr>
              <w:t>países deudores</w:t>
            </w:r>
            <w:r w:rsidRPr="00EB656E">
              <w:rPr>
                <w:rFonts w:ascii="Times New Roman" w:eastAsia="Times New Roman" w:hAnsi="Times New Roman" w:cs="Times New Roman"/>
                <w:color w:val="000000" w:themeColor="text1"/>
                <w:sz w:val="24"/>
                <w:szCs w:val="24"/>
                <w:lang w:eastAsia="es-CO"/>
              </w:rPr>
              <w:t xml:space="preserve"> a emplear gran parte de sus recursos económicos para intentar cubrir el creciente </w:t>
            </w:r>
            <w:r w:rsidRPr="00EB656E">
              <w:rPr>
                <w:rFonts w:ascii="Times New Roman" w:eastAsia="Times New Roman" w:hAnsi="Times New Roman" w:cs="Times New Roman"/>
                <w:b/>
                <w:color w:val="000000" w:themeColor="text1"/>
                <w:sz w:val="24"/>
                <w:szCs w:val="24"/>
                <w:lang w:eastAsia="es-CO"/>
              </w:rPr>
              <w:t>déficit</w:t>
            </w:r>
            <w:r w:rsidR="0060160E" w:rsidRPr="00EB656E">
              <w:rPr>
                <w:rFonts w:ascii="Times New Roman" w:eastAsia="Times New Roman" w:hAnsi="Times New Roman" w:cs="Times New Roman"/>
                <w:color w:val="000000" w:themeColor="text1"/>
                <w:sz w:val="24"/>
                <w:szCs w:val="24"/>
                <w:lang w:eastAsia="es-CO"/>
              </w:rPr>
              <w:t>. Esto implicó que los Estados disminuyeron el gasto social para pagar la deuda.</w:t>
            </w:r>
          </w:p>
          <w:p w14:paraId="3C99CA3D" w14:textId="61D15FEA" w:rsidR="00314DC2" w:rsidRPr="00EB656E" w:rsidRDefault="00314DC2" w:rsidP="006C304E">
            <w:pPr>
              <w:spacing w:line="360" w:lineRule="auto"/>
              <w:jc w:val="both"/>
              <w:rPr>
                <w:rFonts w:ascii="Times New Roman" w:hAnsi="Times New Roman" w:cs="Times New Roman"/>
                <w:sz w:val="24"/>
                <w:szCs w:val="24"/>
              </w:rPr>
            </w:pPr>
          </w:p>
          <w:p w14:paraId="72F0526F" w14:textId="77777777" w:rsidR="00314DC2" w:rsidRPr="00EB656E" w:rsidRDefault="00314DC2" w:rsidP="006C304E">
            <w:pPr>
              <w:shd w:val="clear" w:color="auto" w:fill="FFFFFF"/>
              <w:rPr>
                <w:rFonts w:ascii="Times New Roman" w:hAnsi="Times New Roman" w:cs="Times New Roman"/>
                <w:color w:val="000000" w:themeColor="text1"/>
                <w:sz w:val="24"/>
                <w:szCs w:val="24"/>
              </w:rPr>
            </w:pPr>
          </w:p>
        </w:tc>
      </w:tr>
    </w:tbl>
    <w:p w14:paraId="2B7ACD2C" w14:textId="77777777" w:rsidR="00314DC2" w:rsidRPr="00EB656E" w:rsidRDefault="00314DC2">
      <w:pPr>
        <w:rPr>
          <w:rFonts w:ascii="Times New Roman" w:hAnsi="Times New Roman" w:cs="Times New Roman"/>
          <w:sz w:val="24"/>
          <w:szCs w:val="24"/>
        </w:rPr>
      </w:pPr>
    </w:p>
    <w:p w14:paraId="6DB2821A" w14:textId="316F6561" w:rsidR="003419B7" w:rsidRPr="00EB656E" w:rsidRDefault="00B07E44" w:rsidP="00B07E44">
      <w:pPr>
        <w:rPr>
          <w:rFonts w:ascii="Times New Roman" w:hAnsi="Times New Roman" w:cs="Times New Roman"/>
          <w:sz w:val="24"/>
          <w:szCs w:val="24"/>
        </w:rPr>
      </w:pPr>
      <w:r w:rsidRPr="00EB656E">
        <w:rPr>
          <w:rFonts w:ascii="Times New Roman" w:hAnsi="Times New Roman" w:cs="Times New Roman"/>
          <w:sz w:val="24"/>
          <w:szCs w:val="24"/>
        </w:rPr>
        <w:t xml:space="preserve">Debido a la gran cantidad de excedentes agrícolas e industriales que produce Estados Unidos, y a su interés por recuperar la </w:t>
      </w:r>
      <w:r w:rsidRPr="00EB656E">
        <w:rPr>
          <w:rFonts w:ascii="Times New Roman" w:hAnsi="Times New Roman" w:cs="Times New Roman"/>
          <w:b/>
          <w:sz w:val="24"/>
          <w:szCs w:val="24"/>
        </w:rPr>
        <w:t>hegemonía</w:t>
      </w:r>
      <w:r w:rsidRPr="00EB656E">
        <w:rPr>
          <w:rFonts w:ascii="Times New Roman" w:hAnsi="Times New Roman" w:cs="Times New Roman"/>
          <w:sz w:val="24"/>
          <w:szCs w:val="24"/>
        </w:rPr>
        <w:t xml:space="preserve"> frente a países que resultaron ser grandes competidores (China, Japón, Alemania)</w:t>
      </w:r>
      <w:r w:rsidR="00FD6C56">
        <w:rPr>
          <w:rFonts w:ascii="Times New Roman" w:hAnsi="Times New Roman" w:cs="Times New Roman"/>
          <w:sz w:val="24"/>
          <w:szCs w:val="24"/>
        </w:rPr>
        <w:t>,</w:t>
      </w:r>
      <w:r w:rsidRPr="00EB656E">
        <w:rPr>
          <w:rFonts w:ascii="Times New Roman" w:hAnsi="Times New Roman" w:cs="Times New Roman"/>
          <w:sz w:val="24"/>
          <w:szCs w:val="24"/>
        </w:rPr>
        <w:t xml:space="preserve"> el país del norte intentó, en 1994, promover el </w:t>
      </w:r>
      <w:r w:rsidRPr="00EB656E">
        <w:rPr>
          <w:rFonts w:ascii="Times New Roman" w:hAnsi="Times New Roman" w:cs="Times New Roman"/>
          <w:b/>
          <w:sz w:val="24"/>
          <w:szCs w:val="24"/>
        </w:rPr>
        <w:t>Area del Libre Comercio para las Américas</w:t>
      </w:r>
      <w:r w:rsidRPr="00EB656E">
        <w:rPr>
          <w:rFonts w:ascii="Times New Roman" w:hAnsi="Times New Roman" w:cs="Times New Roman"/>
          <w:sz w:val="24"/>
          <w:szCs w:val="24"/>
        </w:rPr>
        <w:t xml:space="preserve">. </w:t>
      </w:r>
    </w:p>
    <w:p w14:paraId="47E4E7FD" w14:textId="60E87B65" w:rsidR="003419B7" w:rsidRPr="00EB656E" w:rsidRDefault="00B07E44" w:rsidP="00B07E44">
      <w:pPr>
        <w:rPr>
          <w:rFonts w:ascii="Times New Roman" w:hAnsi="Times New Roman" w:cs="Times New Roman"/>
          <w:sz w:val="24"/>
          <w:szCs w:val="24"/>
        </w:rPr>
      </w:pPr>
      <w:r w:rsidRPr="00EB656E">
        <w:rPr>
          <w:rFonts w:ascii="Times New Roman" w:hAnsi="Times New Roman" w:cs="Times New Roman"/>
          <w:sz w:val="24"/>
          <w:szCs w:val="24"/>
        </w:rPr>
        <w:t xml:space="preserve">El principio del Alca era que todos </w:t>
      </w:r>
      <w:r w:rsidR="003419B7" w:rsidRPr="00EB656E">
        <w:rPr>
          <w:rFonts w:ascii="Times New Roman" w:hAnsi="Times New Roman" w:cs="Times New Roman"/>
          <w:sz w:val="24"/>
          <w:szCs w:val="24"/>
        </w:rPr>
        <w:t xml:space="preserve">compitieran en igualdad de condiciones y que </w:t>
      </w:r>
      <w:r w:rsidRPr="00EB656E">
        <w:rPr>
          <w:rFonts w:ascii="Times New Roman" w:hAnsi="Times New Roman" w:cs="Times New Roman"/>
          <w:sz w:val="24"/>
          <w:szCs w:val="24"/>
        </w:rPr>
        <w:t xml:space="preserve">los socios </w:t>
      </w:r>
      <w:r w:rsidR="003C5C63" w:rsidRPr="00EB656E">
        <w:rPr>
          <w:rFonts w:ascii="Times New Roman" w:hAnsi="Times New Roman" w:cs="Times New Roman"/>
          <w:sz w:val="24"/>
          <w:szCs w:val="24"/>
        </w:rPr>
        <w:t xml:space="preserve">ganaran y </w:t>
      </w:r>
      <w:r w:rsidRPr="00EB656E">
        <w:rPr>
          <w:rFonts w:ascii="Times New Roman" w:hAnsi="Times New Roman" w:cs="Times New Roman"/>
          <w:sz w:val="24"/>
          <w:szCs w:val="24"/>
        </w:rPr>
        <w:t xml:space="preserve">ninguno </w:t>
      </w:r>
      <w:r w:rsidR="003C5C63" w:rsidRPr="00EB656E">
        <w:rPr>
          <w:rFonts w:ascii="Times New Roman" w:hAnsi="Times New Roman" w:cs="Times New Roman"/>
          <w:sz w:val="24"/>
          <w:szCs w:val="24"/>
        </w:rPr>
        <w:t>perdiera.</w:t>
      </w:r>
      <w:r w:rsidR="003869C8" w:rsidRPr="00EB656E">
        <w:rPr>
          <w:rFonts w:ascii="Times New Roman" w:hAnsi="Times New Roman" w:cs="Times New Roman"/>
          <w:sz w:val="24"/>
          <w:szCs w:val="24"/>
        </w:rPr>
        <w:t xml:space="preserve"> No obstante las</w:t>
      </w:r>
      <w:r w:rsidR="003419B7" w:rsidRPr="00EB656E">
        <w:rPr>
          <w:rFonts w:ascii="Times New Roman" w:hAnsi="Times New Roman" w:cs="Times New Roman"/>
          <w:sz w:val="24"/>
          <w:szCs w:val="24"/>
        </w:rPr>
        <w:t xml:space="preserve"> ventajas de Estados U</w:t>
      </w:r>
      <w:r w:rsidR="003869C8" w:rsidRPr="00EB656E">
        <w:rPr>
          <w:rFonts w:ascii="Times New Roman" w:hAnsi="Times New Roman" w:cs="Times New Roman"/>
          <w:sz w:val="24"/>
          <w:szCs w:val="24"/>
        </w:rPr>
        <w:t>nidos frente a los demás países eran evidentemente superiores</w:t>
      </w:r>
      <w:r w:rsidR="00475C12">
        <w:rPr>
          <w:rFonts w:ascii="Times New Roman" w:hAnsi="Times New Roman" w:cs="Times New Roman"/>
          <w:sz w:val="24"/>
          <w:szCs w:val="24"/>
        </w:rPr>
        <w:t>, lo que</w:t>
      </w:r>
      <w:r w:rsidR="003869C8" w:rsidRPr="00EB656E">
        <w:rPr>
          <w:rFonts w:ascii="Times New Roman" w:hAnsi="Times New Roman" w:cs="Times New Roman"/>
          <w:sz w:val="24"/>
          <w:szCs w:val="24"/>
        </w:rPr>
        <w:t xml:space="preserve"> llevó a que pocos aceptaran vincularse al proyecto. El Alca no se hizo realidad y Estados Unidos debió bus</w:t>
      </w:r>
      <w:r w:rsidR="003419B7" w:rsidRPr="00EB656E">
        <w:rPr>
          <w:rFonts w:ascii="Times New Roman" w:hAnsi="Times New Roman" w:cs="Times New Roman"/>
          <w:sz w:val="24"/>
          <w:szCs w:val="24"/>
        </w:rPr>
        <w:t>car socios para acuerdos o trat</w:t>
      </w:r>
      <w:r w:rsidR="003869C8" w:rsidRPr="00EB656E">
        <w:rPr>
          <w:rFonts w:ascii="Times New Roman" w:hAnsi="Times New Roman" w:cs="Times New Roman"/>
          <w:sz w:val="24"/>
          <w:szCs w:val="24"/>
        </w:rPr>
        <w:t xml:space="preserve">ados bilaterales. </w:t>
      </w:r>
    </w:p>
    <w:p w14:paraId="27DD477C" w14:textId="59D3C3E8" w:rsidR="00F4172D" w:rsidRPr="00EB656E" w:rsidRDefault="003419B7" w:rsidP="003419B7">
      <w:pPr>
        <w:spacing w:before="240" w:after="0" w:line="360" w:lineRule="auto"/>
        <w:jc w:val="both"/>
        <w:rPr>
          <w:rFonts w:ascii="Times New Roman" w:hAnsi="Times New Roman" w:cs="Times New Roman"/>
          <w:sz w:val="24"/>
          <w:szCs w:val="24"/>
        </w:rPr>
      </w:pPr>
      <w:r w:rsidRPr="00EB656E">
        <w:rPr>
          <w:rFonts w:ascii="Times New Roman" w:hAnsi="Times New Roman" w:cs="Times New Roman"/>
          <w:sz w:val="24"/>
          <w:szCs w:val="24"/>
        </w:rPr>
        <w:lastRenderedPageBreak/>
        <w:t>De otra parte, el Consenso de Washington</w:t>
      </w:r>
      <w:r w:rsidR="008B421E" w:rsidRPr="00EB656E">
        <w:rPr>
          <w:rFonts w:ascii="Times New Roman" w:hAnsi="Times New Roman" w:cs="Times New Roman"/>
          <w:sz w:val="24"/>
          <w:szCs w:val="24"/>
        </w:rPr>
        <w:t xml:space="preserve"> </w:t>
      </w:r>
      <w:r w:rsidRPr="00EB656E">
        <w:rPr>
          <w:rFonts w:ascii="Times New Roman" w:hAnsi="Times New Roman" w:cs="Times New Roman"/>
          <w:sz w:val="24"/>
          <w:szCs w:val="24"/>
        </w:rPr>
        <w:t xml:space="preserve">instó a que los Estados latinoamericanos </w:t>
      </w:r>
      <w:r w:rsidRPr="00EB656E">
        <w:rPr>
          <w:rFonts w:ascii="Times New Roman" w:eastAsia="Times New Roman" w:hAnsi="Times New Roman" w:cs="Times New Roman"/>
          <w:b/>
          <w:color w:val="000000" w:themeColor="text1"/>
          <w:sz w:val="24"/>
          <w:szCs w:val="24"/>
          <w:lang w:eastAsia="es-CO"/>
        </w:rPr>
        <w:t>privatizaran</w:t>
      </w:r>
      <w:r w:rsidRPr="00EB656E">
        <w:rPr>
          <w:rFonts w:ascii="Times New Roman" w:eastAsia="Times New Roman" w:hAnsi="Times New Roman" w:cs="Times New Roman"/>
          <w:color w:val="000000" w:themeColor="text1"/>
          <w:sz w:val="24"/>
          <w:szCs w:val="24"/>
          <w:lang w:eastAsia="es-CO"/>
        </w:rPr>
        <w:t xml:space="preserve"> la mayor parte de empresas del </w:t>
      </w:r>
      <w:r w:rsidRPr="00EB656E">
        <w:rPr>
          <w:rFonts w:ascii="Times New Roman" w:eastAsia="Times New Roman" w:hAnsi="Times New Roman" w:cs="Times New Roman"/>
          <w:b/>
          <w:color w:val="000000" w:themeColor="text1"/>
          <w:sz w:val="24"/>
          <w:szCs w:val="24"/>
          <w:lang w:eastAsia="es-CO"/>
        </w:rPr>
        <w:t>sector público</w:t>
      </w:r>
      <w:r w:rsidRPr="00EB656E">
        <w:rPr>
          <w:rFonts w:ascii="Times New Roman" w:eastAsia="Times New Roman" w:hAnsi="Times New Roman" w:cs="Times New Roman"/>
          <w:color w:val="000000" w:themeColor="text1"/>
          <w:sz w:val="24"/>
          <w:szCs w:val="24"/>
          <w:lang w:eastAsia="es-CO"/>
        </w:rPr>
        <w:t xml:space="preserve"> y a que </w:t>
      </w:r>
      <w:r w:rsidRPr="00EB656E">
        <w:rPr>
          <w:rFonts w:ascii="Times New Roman" w:eastAsia="Times New Roman" w:hAnsi="Times New Roman" w:cs="Times New Roman"/>
          <w:b/>
          <w:color w:val="000000" w:themeColor="text1"/>
          <w:sz w:val="24"/>
          <w:szCs w:val="24"/>
          <w:lang w:eastAsia="es-CO"/>
        </w:rPr>
        <w:t>redujeran</w:t>
      </w:r>
      <w:r w:rsidRPr="00EB656E">
        <w:rPr>
          <w:rFonts w:ascii="Times New Roman" w:eastAsia="Times New Roman" w:hAnsi="Times New Roman" w:cs="Times New Roman"/>
          <w:color w:val="000000" w:themeColor="text1"/>
          <w:sz w:val="24"/>
          <w:szCs w:val="24"/>
          <w:lang w:eastAsia="es-CO"/>
        </w:rPr>
        <w:t xml:space="preserve"> el </w:t>
      </w:r>
      <w:r w:rsidRPr="00EB656E">
        <w:rPr>
          <w:rFonts w:ascii="Times New Roman" w:eastAsia="Times New Roman" w:hAnsi="Times New Roman" w:cs="Times New Roman"/>
          <w:b/>
          <w:color w:val="000000" w:themeColor="text1"/>
          <w:sz w:val="24"/>
          <w:szCs w:val="24"/>
          <w:lang w:eastAsia="es-CO"/>
        </w:rPr>
        <w:t>gasto social</w:t>
      </w:r>
      <w:r w:rsidRPr="00EB656E">
        <w:rPr>
          <w:rFonts w:ascii="Times New Roman" w:eastAsia="Times New Roman" w:hAnsi="Times New Roman" w:cs="Times New Roman"/>
          <w:color w:val="000000" w:themeColor="text1"/>
          <w:sz w:val="24"/>
          <w:szCs w:val="24"/>
          <w:lang w:eastAsia="es-CO"/>
        </w:rPr>
        <w:t xml:space="preserve">. Esto agravó la situación de la población al aumentar los índices de pobreza y exclusión. </w:t>
      </w:r>
      <w:r w:rsidR="00496CAA" w:rsidRPr="00EB656E">
        <w:rPr>
          <w:rFonts w:ascii="Times New Roman" w:eastAsia="Times New Roman" w:hAnsi="Times New Roman" w:cs="Times New Roman"/>
          <w:color w:val="000000" w:themeColor="text1"/>
          <w:sz w:val="24"/>
          <w:szCs w:val="24"/>
          <w:lang w:eastAsia="es-CO"/>
        </w:rPr>
        <w:t>Lo</w:t>
      </w:r>
      <w:r w:rsidRPr="00EB656E">
        <w:rPr>
          <w:rFonts w:ascii="Times New Roman" w:eastAsia="Times New Roman" w:hAnsi="Times New Roman" w:cs="Times New Roman"/>
          <w:color w:val="000000" w:themeColor="text1"/>
          <w:sz w:val="24"/>
          <w:szCs w:val="24"/>
          <w:lang w:eastAsia="es-CO"/>
        </w:rPr>
        <w:t xml:space="preserve"> anterior </w:t>
      </w:r>
      <w:r w:rsidR="00F4172D" w:rsidRPr="00EB656E">
        <w:rPr>
          <w:rFonts w:ascii="Times New Roman" w:hAnsi="Times New Roman" w:cs="Times New Roman"/>
          <w:sz w:val="24"/>
          <w:szCs w:val="24"/>
        </w:rPr>
        <w:t xml:space="preserve">significó terminar </w:t>
      </w:r>
      <w:r w:rsidRPr="00EB656E">
        <w:rPr>
          <w:rFonts w:ascii="Times New Roman" w:hAnsi="Times New Roman" w:cs="Times New Roman"/>
          <w:sz w:val="24"/>
          <w:szCs w:val="24"/>
        </w:rPr>
        <w:t xml:space="preserve">el </w:t>
      </w:r>
      <w:r w:rsidRPr="00EB656E">
        <w:rPr>
          <w:rFonts w:ascii="Times New Roman" w:hAnsi="Times New Roman" w:cs="Times New Roman"/>
          <w:b/>
          <w:sz w:val="24"/>
          <w:szCs w:val="24"/>
        </w:rPr>
        <w:t>fin de un periodo</w:t>
      </w:r>
      <w:r w:rsidRPr="00EB656E">
        <w:rPr>
          <w:rFonts w:ascii="Times New Roman" w:hAnsi="Times New Roman" w:cs="Times New Roman"/>
          <w:sz w:val="24"/>
          <w:szCs w:val="24"/>
        </w:rPr>
        <w:t xml:space="preserve"> en el </w:t>
      </w:r>
      <w:r w:rsidR="00F4172D" w:rsidRPr="00EB656E">
        <w:rPr>
          <w:rFonts w:ascii="Times New Roman" w:hAnsi="Times New Roman" w:cs="Times New Roman"/>
          <w:sz w:val="24"/>
          <w:szCs w:val="24"/>
        </w:rPr>
        <w:t xml:space="preserve">cual los Estados </w:t>
      </w:r>
      <w:r w:rsidRPr="00EB656E">
        <w:rPr>
          <w:rFonts w:ascii="Times New Roman" w:hAnsi="Times New Roman" w:cs="Times New Roman"/>
          <w:sz w:val="24"/>
          <w:szCs w:val="24"/>
        </w:rPr>
        <w:t xml:space="preserve">habían sido los </w:t>
      </w:r>
      <w:r w:rsidR="00F4172D" w:rsidRPr="00EB656E">
        <w:rPr>
          <w:rFonts w:ascii="Times New Roman" w:hAnsi="Times New Roman" w:cs="Times New Roman"/>
          <w:sz w:val="24"/>
          <w:szCs w:val="24"/>
        </w:rPr>
        <w:t xml:space="preserve">responsables </w:t>
      </w:r>
      <w:r w:rsidRPr="00EB656E">
        <w:rPr>
          <w:rFonts w:ascii="Times New Roman" w:hAnsi="Times New Roman" w:cs="Times New Roman"/>
          <w:sz w:val="24"/>
          <w:szCs w:val="24"/>
        </w:rPr>
        <w:t xml:space="preserve">de garantizar el </w:t>
      </w:r>
      <w:r w:rsidRPr="00EB656E">
        <w:rPr>
          <w:rFonts w:ascii="Times New Roman" w:hAnsi="Times New Roman" w:cs="Times New Roman"/>
          <w:b/>
          <w:sz w:val="24"/>
          <w:szCs w:val="24"/>
        </w:rPr>
        <w:t>acceso</w:t>
      </w:r>
      <w:r w:rsidRPr="00EB656E">
        <w:rPr>
          <w:rFonts w:ascii="Times New Roman" w:hAnsi="Times New Roman" w:cs="Times New Roman"/>
          <w:sz w:val="24"/>
          <w:szCs w:val="24"/>
        </w:rPr>
        <w:t xml:space="preserve"> a </w:t>
      </w:r>
      <w:r w:rsidR="00F4172D" w:rsidRPr="00EB656E">
        <w:rPr>
          <w:rFonts w:ascii="Times New Roman" w:hAnsi="Times New Roman" w:cs="Times New Roman"/>
          <w:sz w:val="24"/>
          <w:szCs w:val="24"/>
        </w:rPr>
        <w:t xml:space="preserve">la </w:t>
      </w:r>
      <w:r w:rsidR="00F4172D" w:rsidRPr="00EB656E">
        <w:rPr>
          <w:rFonts w:ascii="Times New Roman" w:hAnsi="Times New Roman" w:cs="Times New Roman"/>
          <w:b/>
          <w:sz w:val="24"/>
          <w:szCs w:val="24"/>
        </w:rPr>
        <w:t>educación</w:t>
      </w:r>
      <w:r w:rsidR="00F4172D" w:rsidRPr="00EB656E">
        <w:rPr>
          <w:rFonts w:ascii="Times New Roman" w:hAnsi="Times New Roman" w:cs="Times New Roman"/>
          <w:sz w:val="24"/>
          <w:szCs w:val="24"/>
        </w:rPr>
        <w:t xml:space="preserve">, los </w:t>
      </w:r>
      <w:r w:rsidR="00F4172D" w:rsidRPr="00EB656E">
        <w:rPr>
          <w:rFonts w:ascii="Times New Roman" w:hAnsi="Times New Roman" w:cs="Times New Roman"/>
          <w:b/>
          <w:sz w:val="24"/>
          <w:szCs w:val="24"/>
        </w:rPr>
        <w:t>servicios públicos</w:t>
      </w:r>
      <w:r w:rsidR="00F4172D" w:rsidRPr="00EB656E">
        <w:rPr>
          <w:rFonts w:ascii="Times New Roman" w:hAnsi="Times New Roman" w:cs="Times New Roman"/>
          <w:sz w:val="24"/>
          <w:szCs w:val="24"/>
        </w:rPr>
        <w:t xml:space="preserve">, la </w:t>
      </w:r>
      <w:r w:rsidR="00F4172D" w:rsidRPr="00EB656E">
        <w:rPr>
          <w:rFonts w:ascii="Times New Roman" w:hAnsi="Times New Roman" w:cs="Times New Roman"/>
          <w:b/>
          <w:sz w:val="24"/>
          <w:szCs w:val="24"/>
        </w:rPr>
        <w:t>salud</w:t>
      </w:r>
      <w:r w:rsidR="00F4172D" w:rsidRPr="00EB656E">
        <w:rPr>
          <w:rFonts w:ascii="Times New Roman" w:hAnsi="Times New Roman" w:cs="Times New Roman"/>
          <w:sz w:val="24"/>
          <w:szCs w:val="24"/>
        </w:rPr>
        <w:t xml:space="preserve"> y la </w:t>
      </w:r>
      <w:r w:rsidR="00F4172D" w:rsidRPr="00EB656E">
        <w:rPr>
          <w:rFonts w:ascii="Times New Roman" w:hAnsi="Times New Roman" w:cs="Times New Roman"/>
          <w:b/>
          <w:sz w:val="24"/>
          <w:szCs w:val="24"/>
        </w:rPr>
        <w:t>infraestructura vial</w:t>
      </w:r>
      <w:r w:rsidR="00F4172D" w:rsidRPr="00EB656E">
        <w:rPr>
          <w:rFonts w:ascii="Times New Roman" w:hAnsi="Times New Roman" w:cs="Times New Roman"/>
          <w:sz w:val="24"/>
          <w:szCs w:val="24"/>
        </w:rPr>
        <w:t xml:space="preserve"> (carreteras, puertos, aeropuertos, entre otros). </w:t>
      </w:r>
    </w:p>
    <w:p w14:paraId="5C485E69" w14:textId="77777777" w:rsidR="00D33997" w:rsidRPr="00EB656E" w:rsidRDefault="00D33997" w:rsidP="003419B7">
      <w:pPr>
        <w:spacing w:before="240" w:after="0"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62"/>
        <w:gridCol w:w="7592"/>
      </w:tblGrid>
      <w:tr w:rsidR="00A0277B" w:rsidRPr="00EB656E" w14:paraId="0A288074" w14:textId="77777777" w:rsidTr="003811A6">
        <w:tc>
          <w:tcPr>
            <w:tcW w:w="9054" w:type="dxa"/>
            <w:gridSpan w:val="2"/>
            <w:shd w:val="clear" w:color="auto" w:fill="0D0D0D" w:themeFill="text1" w:themeFillTint="F2"/>
          </w:tcPr>
          <w:p w14:paraId="33276A5F" w14:textId="77777777" w:rsidR="00A0277B" w:rsidRPr="00EB656E" w:rsidRDefault="00A0277B" w:rsidP="003811A6">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A0277B" w:rsidRPr="00EB656E" w14:paraId="6E1494AC" w14:textId="77777777" w:rsidTr="003811A6">
        <w:tc>
          <w:tcPr>
            <w:tcW w:w="1462" w:type="dxa"/>
          </w:tcPr>
          <w:p w14:paraId="4ED48F9F" w14:textId="77777777" w:rsidR="00A0277B" w:rsidRPr="00EB656E" w:rsidRDefault="00A0277B" w:rsidP="003811A6">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592" w:type="dxa"/>
          </w:tcPr>
          <w:p w14:paraId="4B96AA6A" w14:textId="3621F2B2" w:rsidR="00A0277B" w:rsidRPr="00EB656E" w:rsidRDefault="00A0277B" w:rsidP="003811A6">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w:t>
            </w:r>
            <w:r w:rsidR="00695D61" w:rsidRPr="00EB656E">
              <w:rPr>
                <w:rFonts w:ascii="Times New Roman" w:hAnsi="Times New Roman" w:cs="Times New Roman"/>
                <w:color w:val="000000"/>
                <w:sz w:val="24"/>
                <w:szCs w:val="24"/>
              </w:rPr>
              <w:t>6</w:t>
            </w:r>
          </w:p>
        </w:tc>
      </w:tr>
      <w:tr w:rsidR="00A0277B" w:rsidRPr="00EB656E" w14:paraId="257997C4" w14:textId="77777777" w:rsidTr="003811A6">
        <w:tc>
          <w:tcPr>
            <w:tcW w:w="1462" w:type="dxa"/>
          </w:tcPr>
          <w:p w14:paraId="26988777" w14:textId="77777777" w:rsidR="00A0277B" w:rsidRPr="00EB656E" w:rsidRDefault="00A0277B"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592" w:type="dxa"/>
          </w:tcPr>
          <w:p w14:paraId="4491B92C" w14:textId="377286E3" w:rsidR="00A0277B" w:rsidRPr="00EB656E" w:rsidRDefault="00372EBD" w:rsidP="003811A6">
            <w:pPr>
              <w:rPr>
                <w:rFonts w:ascii="Times New Roman" w:hAnsi="Times New Roman" w:cs="Times New Roman"/>
                <w:color w:val="000000"/>
                <w:sz w:val="24"/>
                <w:szCs w:val="24"/>
              </w:rPr>
            </w:pPr>
            <w:r w:rsidRPr="00EB656E">
              <w:rPr>
                <w:rFonts w:ascii="Times New Roman" w:hAnsi="Times New Roman" w:cs="Times New Roman"/>
                <w:color w:val="000000"/>
                <w:sz w:val="24"/>
                <w:szCs w:val="24"/>
              </w:rPr>
              <w:t>Favelas en Brasil</w:t>
            </w:r>
          </w:p>
        </w:tc>
      </w:tr>
      <w:tr w:rsidR="00A0277B" w:rsidRPr="00EB656E" w14:paraId="68E05CF7" w14:textId="77777777" w:rsidTr="003811A6">
        <w:tc>
          <w:tcPr>
            <w:tcW w:w="1462" w:type="dxa"/>
          </w:tcPr>
          <w:p w14:paraId="44BFF852" w14:textId="77777777" w:rsidR="00A0277B" w:rsidRPr="00EB656E" w:rsidRDefault="00A0277B"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592" w:type="dxa"/>
          </w:tcPr>
          <w:p w14:paraId="3C92E484" w14:textId="77777777" w:rsidR="00372EBD" w:rsidRPr="00EB656E" w:rsidRDefault="00372EBD" w:rsidP="003811A6">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75024A5D" wp14:editId="77B3D9DD">
                  <wp:extent cx="1565427" cy="1110342"/>
                  <wp:effectExtent l="0" t="0" r="0" b="0"/>
                  <wp:docPr id="7" name="Imagen 7" descr="http://thumb7.shutterstock.com/display_pic_with_logo/1462352/228987349/stock-photo-favela-da-rocinha-the-biggest-slum-shanty-town-in-latin-america-located-in-rio-de-janeiro-228987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1462352/228987349/stock-photo-favela-da-rocinha-the-biggest-slum-shanty-town-in-latin-america-located-in-rio-de-janeiro-22898734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2066" cy="1122144"/>
                          </a:xfrm>
                          <a:prstGeom prst="rect">
                            <a:avLst/>
                          </a:prstGeom>
                          <a:noFill/>
                          <a:ln>
                            <a:noFill/>
                          </a:ln>
                        </pic:spPr>
                      </pic:pic>
                    </a:graphicData>
                  </a:graphic>
                </wp:inline>
              </w:drawing>
            </w:r>
            <w:r w:rsidRPr="00EB656E">
              <w:rPr>
                <w:rFonts w:ascii="Times New Roman" w:hAnsi="Times New Roman" w:cs="Times New Roman"/>
                <w:color w:val="000000"/>
                <w:sz w:val="24"/>
                <w:szCs w:val="24"/>
              </w:rPr>
              <w:t xml:space="preserve"> </w:t>
            </w:r>
          </w:p>
          <w:p w14:paraId="13A62B86" w14:textId="0637E767" w:rsidR="00A0277B" w:rsidRPr="00EB656E" w:rsidRDefault="00825029" w:rsidP="003811A6">
            <w:pPr>
              <w:rPr>
                <w:rFonts w:ascii="Times New Roman" w:hAnsi="Times New Roman" w:cs="Times New Roman"/>
                <w:color w:val="000000"/>
                <w:sz w:val="24"/>
                <w:szCs w:val="24"/>
              </w:rPr>
            </w:pPr>
            <w:hyperlink r:id="rId20" w:history="1">
              <w:r w:rsidR="00525BB2" w:rsidRPr="001C6678">
                <w:rPr>
                  <w:rStyle w:val="Hipervnculo"/>
                  <w:rFonts w:ascii="Times New Roman" w:hAnsi="Times New Roman" w:cs="Times New Roman"/>
                  <w:sz w:val="24"/>
                  <w:szCs w:val="24"/>
                </w:rPr>
                <w:t>http://thumb7.shutterstock.com/display_pic_with_logo/1462352/228987349/stock-photo-favela-da-rocinha-the-biggest-slum-shanty-town-in-latin-america-located-in-rio-de-janeiro-228987349.jpg</w:t>
              </w:r>
            </w:hyperlink>
          </w:p>
        </w:tc>
      </w:tr>
      <w:tr w:rsidR="00A0277B" w:rsidRPr="00EB656E" w14:paraId="5893E3CE" w14:textId="77777777" w:rsidTr="003811A6">
        <w:tc>
          <w:tcPr>
            <w:tcW w:w="1462" w:type="dxa"/>
          </w:tcPr>
          <w:p w14:paraId="025B4CCC" w14:textId="77777777" w:rsidR="00A0277B" w:rsidRPr="00EB656E" w:rsidRDefault="00A0277B"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592" w:type="dxa"/>
          </w:tcPr>
          <w:p w14:paraId="039DD227" w14:textId="6C8C7D68" w:rsidR="00A0277B" w:rsidRPr="00EB656E" w:rsidRDefault="00A0277B" w:rsidP="00475C12">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Al final del siglo </w:t>
            </w:r>
            <w:r w:rsidR="00475C12">
              <w:rPr>
                <w:rFonts w:ascii="Times New Roman" w:hAnsi="Times New Roman" w:cs="Times New Roman"/>
                <w:color w:val="000000"/>
                <w:sz w:val="24"/>
                <w:szCs w:val="24"/>
              </w:rPr>
              <w:t>XX</w:t>
            </w:r>
            <w:r w:rsidRPr="00EB656E">
              <w:rPr>
                <w:rFonts w:ascii="Times New Roman" w:hAnsi="Times New Roman" w:cs="Times New Roman"/>
                <w:color w:val="000000"/>
                <w:sz w:val="24"/>
                <w:szCs w:val="24"/>
              </w:rPr>
              <w:t xml:space="preserve">, favelas, comunas y barrios marginados se incrementaron en las ciudades latinoamericanas. </w:t>
            </w:r>
            <w:r w:rsidR="003D4826" w:rsidRPr="00EB656E">
              <w:rPr>
                <w:rFonts w:ascii="Times New Roman" w:hAnsi="Times New Roman" w:cs="Times New Roman"/>
                <w:color w:val="000000"/>
                <w:sz w:val="24"/>
                <w:szCs w:val="24"/>
              </w:rPr>
              <w:t>Un ejemplo de este fenómeno es Brasil.</w:t>
            </w:r>
            <w:r w:rsidR="00EB61F1" w:rsidRPr="00EB656E">
              <w:rPr>
                <w:rFonts w:ascii="Times New Roman" w:hAnsi="Times New Roman" w:cs="Times New Roman"/>
                <w:color w:val="000000"/>
                <w:sz w:val="24"/>
                <w:szCs w:val="24"/>
              </w:rPr>
              <w:t xml:space="preserve"> </w:t>
            </w:r>
          </w:p>
        </w:tc>
      </w:tr>
    </w:tbl>
    <w:p w14:paraId="132B660C" w14:textId="4A9A5AA9" w:rsidR="00A0277B" w:rsidRPr="00EB656E" w:rsidRDefault="00A0277B" w:rsidP="00F4172D">
      <w:pPr>
        <w:rPr>
          <w:rFonts w:ascii="Times New Roman" w:hAnsi="Times New Roman" w:cs="Times New Roman"/>
          <w:sz w:val="24"/>
          <w:szCs w:val="24"/>
        </w:rPr>
      </w:pPr>
    </w:p>
    <w:p w14:paraId="68C93BE8" w14:textId="5E4DF53B" w:rsidR="00F4172D" w:rsidRPr="00EB656E" w:rsidRDefault="00F4172D" w:rsidP="00F4172D">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33"/>
        <w:gridCol w:w="7721"/>
      </w:tblGrid>
      <w:tr w:rsidR="00A0277B" w:rsidRPr="00EB656E" w14:paraId="4FFD0CB4" w14:textId="77777777" w:rsidTr="003811A6">
        <w:tc>
          <w:tcPr>
            <w:tcW w:w="9054" w:type="dxa"/>
            <w:gridSpan w:val="2"/>
            <w:shd w:val="clear" w:color="auto" w:fill="0D0D0D" w:themeFill="text1" w:themeFillTint="F2"/>
          </w:tcPr>
          <w:p w14:paraId="1E94DD5D" w14:textId="77777777" w:rsidR="00A0277B" w:rsidRPr="00EB656E" w:rsidRDefault="00A0277B" w:rsidP="003811A6">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A0277B" w:rsidRPr="00EB656E" w14:paraId="71FED8B4" w14:textId="77777777" w:rsidTr="003811A6">
        <w:tc>
          <w:tcPr>
            <w:tcW w:w="1462" w:type="dxa"/>
          </w:tcPr>
          <w:p w14:paraId="39DD4004" w14:textId="77777777" w:rsidR="00A0277B" w:rsidRPr="00EB656E" w:rsidRDefault="00A0277B" w:rsidP="003811A6">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592" w:type="dxa"/>
          </w:tcPr>
          <w:p w14:paraId="77ED9F22" w14:textId="75C4CA1E" w:rsidR="00A0277B" w:rsidRPr="00EB656E" w:rsidRDefault="00A0277B" w:rsidP="003811A6">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w:t>
            </w:r>
            <w:r w:rsidR="00695D61" w:rsidRPr="00EB656E">
              <w:rPr>
                <w:rFonts w:ascii="Times New Roman" w:hAnsi="Times New Roman" w:cs="Times New Roman"/>
                <w:color w:val="000000"/>
                <w:sz w:val="24"/>
                <w:szCs w:val="24"/>
              </w:rPr>
              <w:t>7</w:t>
            </w:r>
          </w:p>
        </w:tc>
      </w:tr>
      <w:tr w:rsidR="00A0277B" w:rsidRPr="00EB656E" w14:paraId="3AADD76E" w14:textId="77777777" w:rsidTr="003811A6">
        <w:tc>
          <w:tcPr>
            <w:tcW w:w="1462" w:type="dxa"/>
          </w:tcPr>
          <w:p w14:paraId="58CC6D3F" w14:textId="77777777" w:rsidR="00A0277B" w:rsidRPr="00EB656E" w:rsidRDefault="00A0277B"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592" w:type="dxa"/>
          </w:tcPr>
          <w:p w14:paraId="3587ED78" w14:textId="5410A663" w:rsidR="00A0277B" w:rsidRPr="00EB656E" w:rsidRDefault="00372EBD" w:rsidP="003811A6">
            <w:pPr>
              <w:rPr>
                <w:rFonts w:ascii="Times New Roman" w:hAnsi="Times New Roman" w:cs="Times New Roman"/>
                <w:color w:val="000000"/>
                <w:sz w:val="24"/>
                <w:szCs w:val="24"/>
              </w:rPr>
            </w:pPr>
            <w:r w:rsidRPr="00EB656E">
              <w:rPr>
                <w:rFonts w:ascii="Times New Roman" w:hAnsi="Times New Roman" w:cs="Times New Roman"/>
                <w:color w:val="000000"/>
                <w:sz w:val="24"/>
                <w:szCs w:val="24"/>
              </w:rPr>
              <w:t>Ciudad de México</w:t>
            </w:r>
          </w:p>
        </w:tc>
      </w:tr>
      <w:tr w:rsidR="00A0277B" w:rsidRPr="00EB656E" w14:paraId="22D26D85" w14:textId="77777777" w:rsidTr="003811A6">
        <w:tc>
          <w:tcPr>
            <w:tcW w:w="1462" w:type="dxa"/>
          </w:tcPr>
          <w:p w14:paraId="3A2E71B3" w14:textId="77777777" w:rsidR="00A0277B" w:rsidRPr="00EB656E" w:rsidRDefault="00A0277B"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592" w:type="dxa"/>
          </w:tcPr>
          <w:p w14:paraId="56FF5AB6" w14:textId="4E8883B2" w:rsidR="00A0277B" w:rsidRPr="00EB656E" w:rsidRDefault="00A0277B" w:rsidP="003811A6">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2502CE4D" wp14:editId="0F0866A6">
                  <wp:extent cx="1296259" cy="919424"/>
                  <wp:effectExtent l="0" t="0" r="0" b="0"/>
                  <wp:docPr id="6" name="Imagen 6" descr="http://thumb1.shutterstock.com/display_pic_with_logo/152701/152701,1241418046,18/stock-photo-the-business-district-of-mexico-city-skyscrapers-lining-paseo-de-la-reforma-street-with-the-29616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shutterstock.com/display_pic_with_logo/152701/152701,1241418046,18/stock-photo-the-business-district-of-mexico-city-skyscrapers-lining-paseo-de-la-reforma-street-with-the-2961625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3677" cy="924685"/>
                          </a:xfrm>
                          <a:prstGeom prst="rect">
                            <a:avLst/>
                          </a:prstGeom>
                          <a:noFill/>
                          <a:ln>
                            <a:noFill/>
                          </a:ln>
                        </pic:spPr>
                      </pic:pic>
                    </a:graphicData>
                  </a:graphic>
                </wp:inline>
              </w:drawing>
            </w:r>
          </w:p>
          <w:p w14:paraId="1D47D914" w14:textId="77777777" w:rsidR="00A0277B" w:rsidRPr="00EB656E" w:rsidRDefault="00A0277B" w:rsidP="003811A6">
            <w:pPr>
              <w:rPr>
                <w:rFonts w:ascii="Times New Roman" w:hAnsi="Times New Roman" w:cs="Times New Roman"/>
                <w:color w:val="000000"/>
                <w:sz w:val="24"/>
                <w:szCs w:val="24"/>
              </w:rPr>
            </w:pPr>
          </w:p>
          <w:p w14:paraId="22CCB898" w14:textId="01B1BDAA" w:rsidR="00A0277B" w:rsidRPr="00EB656E" w:rsidRDefault="00825029" w:rsidP="003811A6">
            <w:pPr>
              <w:rPr>
                <w:rFonts w:ascii="Times New Roman" w:hAnsi="Times New Roman" w:cs="Times New Roman"/>
                <w:color w:val="000000"/>
                <w:sz w:val="24"/>
                <w:szCs w:val="24"/>
              </w:rPr>
            </w:pPr>
            <w:hyperlink r:id="rId22" w:history="1">
              <w:r w:rsidR="00525BB2" w:rsidRPr="001C6678">
                <w:rPr>
                  <w:rStyle w:val="Hipervnculo"/>
                  <w:rFonts w:ascii="Times New Roman" w:hAnsi="Times New Roman" w:cs="Times New Roman"/>
                  <w:sz w:val="24"/>
                  <w:szCs w:val="24"/>
                </w:rPr>
                <w:t>http://thumb1.shutterstock.com/display_pic_with_logo/152701/152701,1241418046,18/stock-photo-the-business-district-of-mexico-city-skyscrapers-lining-paseo-de-la-reforma-street-with-the-29616256.jpg</w:t>
              </w:r>
            </w:hyperlink>
          </w:p>
        </w:tc>
      </w:tr>
      <w:tr w:rsidR="00A0277B" w:rsidRPr="00EB656E" w14:paraId="725211BD" w14:textId="77777777" w:rsidTr="003811A6">
        <w:tc>
          <w:tcPr>
            <w:tcW w:w="1462" w:type="dxa"/>
          </w:tcPr>
          <w:p w14:paraId="7DC05A09" w14:textId="77777777" w:rsidR="00A0277B" w:rsidRPr="00EB656E" w:rsidRDefault="00A0277B" w:rsidP="003811A6">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592" w:type="dxa"/>
          </w:tcPr>
          <w:p w14:paraId="5F440037" w14:textId="637E7270" w:rsidR="003D4826" w:rsidRPr="00EB656E" w:rsidRDefault="00A0277B" w:rsidP="003D4826">
            <w:pPr>
              <w:rPr>
                <w:rFonts w:ascii="Times New Roman" w:hAnsi="Times New Roman" w:cs="Times New Roman"/>
                <w:sz w:val="24"/>
                <w:szCs w:val="24"/>
              </w:rPr>
            </w:pPr>
            <w:r w:rsidRPr="00EB656E">
              <w:rPr>
                <w:rFonts w:ascii="Times New Roman" w:hAnsi="Times New Roman" w:cs="Times New Roman"/>
                <w:color w:val="000000"/>
                <w:sz w:val="24"/>
                <w:szCs w:val="24"/>
              </w:rPr>
              <w:t xml:space="preserve">Distrito Financiero en Ciudad de México. </w:t>
            </w:r>
            <w:r w:rsidR="003D4826" w:rsidRPr="00EB656E">
              <w:rPr>
                <w:rFonts w:ascii="Times New Roman" w:hAnsi="Times New Roman" w:cs="Times New Roman"/>
                <w:sz w:val="24"/>
                <w:szCs w:val="24"/>
              </w:rPr>
              <w:t xml:space="preserve">Este país </w:t>
            </w:r>
            <w:r w:rsidR="001222D8">
              <w:rPr>
                <w:rFonts w:ascii="Times New Roman" w:hAnsi="Times New Roman" w:cs="Times New Roman"/>
                <w:sz w:val="24"/>
                <w:szCs w:val="24"/>
              </w:rPr>
              <w:t xml:space="preserve">forma </w:t>
            </w:r>
            <w:r w:rsidR="00496CAA" w:rsidRPr="00EB656E">
              <w:rPr>
                <w:rFonts w:ascii="Times New Roman" w:hAnsi="Times New Roman" w:cs="Times New Roman"/>
                <w:sz w:val="24"/>
                <w:szCs w:val="24"/>
              </w:rPr>
              <w:t>parte de varios de los múltiples acuerdos que se han ido firmando entre distintos bloques de países, tras el fracaso del Al</w:t>
            </w:r>
            <w:r w:rsidR="00D33997">
              <w:rPr>
                <w:rFonts w:ascii="Times New Roman" w:hAnsi="Times New Roman" w:cs="Times New Roman"/>
                <w:sz w:val="24"/>
                <w:szCs w:val="24"/>
              </w:rPr>
              <w:t>c</w:t>
            </w:r>
            <w:r w:rsidR="00496CAA" w:rsidRPr="00EB656E">
              <w:rPr>
                <w:rFonts w:ascii="Times New Roman" w:hAnsi="Times New Roman" w:cs="Times New Roman"/>
                <w:sz w:val="24"/>
                <w:szCs w:val="24"/>
              </w:rPr>
              <w:t xml:space="preserve">a, iniciativa promovida por Estados Unidos. </w:t>
            </w:r>
            <w:r w:rsidR="00496CAA" w:rsidRPr="00EB656E">
              <w:rPr>
                <w:rFonts w:ascii="Times New Roman" w:hAnsi="Times New Roman" w:cs="Times New Roman"/>
                <w:sz w:val="24"/>
                <w:szCs w:val="24"/>
              </w:rPr>
              <w:lastRenderedPageBreak/>
              <w:t xml:space="preserve">México hace parte del </w:t>
            </w:r>
            <w:r w:rsidR="003D4826" w:rsidRPr="00EB656E">
              <w:rPr>
                <w:rFonts w:ascii="Times New Roman" w:hAnsi="Times New Roman" w:cs="Times New Roman"/>
                <w:sz w:val="24"/>
                <w:szCs w:val="24"/>
              </w:rPr>
              <w:t>Grupo de los Tres (Colombia, México, Venezuela). Tiene acuerdos de libre comercio con Canadá</w:t>
            </w:r>
            <w:r w:rsidR="00F02B37">
              <w:rPr>
                <w:rFonts w:ascii="Times New Roman" w:hAnsi="Times New Roman" w:cs="Times New Roman"/>
                <w:sz w:val="24"/>
                <w:szCs w:val="24"/>
              </w:rPr>
              <w:t xml:space="preserve"> y </w:t>
            </w:r>
            <w:r w:rsidR="003D4826" w:rsidRPr="00EB656E">
              <w:rPr>
                <w:rFonts w:ascii="Times New Roman" w:hAnsi="Times New Roman" w:cs="Times New Roman"/>
                <w:sz w:val="24"/>
                <w:szCs w:val="24"/>
              </w:rPr>
              <w:t>Estados Unidos (1992), Bolivia (1994), Costa Rica (1994), Nicaragua (1997), Chile (1998), la Asociación Europea de Libre Comercio (2000), Israel (2000), la Unión Europea (2000), El Salvador, Guatemala, Honduras (2001), Uruguay (2003) y Japón (2004).</w:t>
            </w:r>
          </w:p>
          <w:p w14:paraId="574AF97D" w14:textId="5C7A6A11" w:rsidR="00A0277B" w:rsidRPr="00EB656E" w:rsidRDefault="00A0277B" w:rsidP="003811A6">
            <w:pPr>
              <w:rPr>
                <w:rFonts w:ascii="Times New Roman" w:hAnsi="Times New Roman" w:cs="Times New Roman"/>
                <w:color w:val="000000"/>
                <w:sz w:val="24"/>
                <w:szCs w:val="24"/>
              </w:rPr>
            </w:pPr>
          </w:p>
        </w:tc>
      </w:tr>
    </w:tbl>
    <w:p w14:paraId="23113658" w14:textId="52CF61A1" w:rsidR="00A0277B" w:rsidRPr="00EB656E" w:rsidRDefault="00A0277B" w:rsidP="00F4172D">
      <w:pPr>
        <w:rPr>
          <w:rFonts w:ascii="Times New Roman" w:hAnsi="Times New Roman" w:cs="Times New Roman"/>
          <w:sz w:val="24"/>
          <w:szCs w:val="24"/>
        </w:rPr>
      </w:pPr>
    </w:p>
    <w:p w14:paraId="3723B109" w14:textId="77777777" w:rsidR="00D377FF" w:rsidRPr="00EB656E" w:rsidRDefault="00496CAA" w:rsidP="00F4172D">
      <w:pPr>
        <w:rPr>
          <w:rFonts w:ascii="Times New Roman" w:hAnsi="Times New Roman" w:cs="Times New Roman"/>
          <w:sz w:val="24"/>
          <w:szCs w:val="24"/>
        </w:rPr>
      </w:pPr>
      <w:r w:rsidRPr="00EB656E">
        <w:rPr>
          <w:rFonts w:ascii="Times New Roman" w:hAnsi="Times New Roman" w:cs="Times New Roman"/>
          <w:sz w:val="24"/>
          <w:szCs w:val="24"/>
        </w:rPr>
        <w:t>Esta dinámica se mantuvo has</w:t>
      </w:r>
      <w:r w:rsidR="00256268" w:rsidRPr="00EB656E">
        <w:rPr>
          <w:rFonts w:ascii="Times New Roman" w:hAnsi="Times New Roman" w:cs="Times New Roman"/>
          <w:sz w:val="24"/>
          <w:szCs w:val="24"/>
        </w:rPr>
        <w:t>ta</w:t>
      </w:r>
      <w:r w:rsidRPr="00EB656E">
        <w:rPr>
          <w:rFonts w:ascii="Times New Roman" w:hAnsi="Times New Roman" w:cs="Times New Roman"/>
          <w:sz w:val="24"/>
          <w:szCs w:val="24"/>
        </w:rPr>
        <w:t xml:space="preserve"> el final del milenio, cuando empezaron a surgir gobiernos que se desmarcaron del Consenso de Washington, lo que llevó a que fueran considerados como “gobiernos de izquierda”</w:t>
      </w:r>
      <w:r w:rsidR="00F4172D" w:rsidRPr="00EB656E">
        <w:rPr>
          <w:rFonts w:ascii="Times New Roman" w:hAnsi="Times New Roman" w:cs="Times New Roman"/>
          <w:sz w:val="24"/>
          <w:szCs w:val="24"/>
        </w:rPr>
        <w:t xml:space="preserve">. </w:t>
      </w:r>
    </w:p>
    <w:p w14:paraId="3F47F795" w14:textId="3217A3DF" w:rsidR="00F4172D" w:rsidRPr="00EB656E" w:rsidRDefault="00D377FF" w:rsidP="00F4172D">
      <w:pPr>
        <w:rPr>
          <w:rFonts w:ascii="Times New Roman" w:hAnsi="Times New Roman" w:cs="Times New Roman"/>
          <w:sz w:val="24"/>
          <w:szCs w:val="24"/>
        </w:rPr>
      </w:pPr>
      <w:r w:rsidRPr="00EB656E">
        <w:rPr>
          <w:rFonts w:ascii="Times New Roman" w:hAnsi="Times New Roman" w:cs="Times New Roman"/>
          <w:sz w:val="24"/>
          <w:szCs w:val="24"/>
        </w:rPr>
        <w:t>Aunque Estados Unidos y Canadá han logrado hacer menos visibles los efectos del modelo</w:t>
      </w:r>
      <w:r w:rsidR="00BE6580">
        <w:rPr>
          <w:rFonts w:ascii="Times New Roman" w:hAnsi="Times New Roman" w:cs="Times New Roman"/>
          <w:sz w:val="24"/>
          <w:szCs w:val="24"/>
        </w:rPr>
        <w:t xml:space="preserve"> </w:t>
      </w:r>
      <w:r w:rsidRPr="00EB656E">
        <w:rPr>
          <w:rFonts w:ascii="Times New Roman" w:hAnsi="Times New Roman" w:cs="Times New Roman"/>
          <w:sz w:val="24"/>
          <w:szCs w:val="24"/>
        </w:rPr>
        <w:t xml:space="preserve">neoliberal, su aplicación no se hizo esperar. En los años </w:t>
      </w:r>
      <w:r w:rsidR="00525BB2">
        <w:rPr>
          <w:rFonts w:ascii="Times New Roman" w:hAnsi="Times New Roman" w:cs="Times New Roman"/>
          <w:sz w:val="24"/>
          <w:szCs w:val="24"/>
        </w:rPr>
        <w:t>ochenta y noventa</w:t>
      </w:r>
      <w:r w:rsidRPr="00EB656E">
        <w:rPr>
          <w:rFonts w:ascii="Times New Roman" w:hAnsi="Times New Roman" w:cs="Times New Roman"/>
          <w:sz w:val="24"/>
          <w:szCs w:val="24"/>
        </w:rPr>
        <w:t>, cientos de empresas</w:t>
      </w:r>
      <w:r w:rsidR="003B1659" w:rsidRPr="00EB656E">
        <w:rPr>
          <w:rFonts w:ascii="Times New Roman" w:hAnsi="Times New Roman" w:cs="Times New Roman"/>
          <w:sz w:val="24"/>
          <w:szCs w:val="24"/>
        </w:rPr>
        <w:t xml:space="preserve"> se fusionaron, lo que trajo consigo un </w:t>
      </w:r>
      <w:r w:rsidR="003B1659" w:rsidRPr="00EB656E">
        <w:rPr>
          <w:rFonts w:ascii="Times New Roman" w:hAnsi="Times New Roman" w:cs="Times New Roman"/>
          <w:b/>
          <w:sz w:val="24"/>
          <w:szCs w:val="24"/>
        </w:rPr>
        <w:t>aumento</w:t>
      </w:r>
      <w:r w:rsidR="003B1659" w:rsidRPr="00EB656E">
        <w:rPr>
          <w:rFonts w:ascii="Times New Roman" w:hAnsi="Times New Roman" w:cs="Times New Roman"/>
          <w:sz w:val="24"/>
          <w:szCs w:val="24"/>
        </w:rPr>
        <w:t xml:space="preserve"> en las </w:t>
      </w:r>
      <w:r w:rsidR="003B1659" w:rsidRPr="00EB656E">
        <w:rPr>
          <w:rFonts w:ascii="Times New Roman" w:hAnsi="Times New Roman" w:cs="Times New Roman"/>
          <w:b/>
          <w:sz w:val="24"/>
          <w:szCs w:val="24"/>
        </w:rPr>
        <w:t>tasas de desempleo</w:t>
      </w:r>
      <w:r w:rsidR="003B1659" w:rsidRPr="00EB656E">
        <w:rPr>
          <w:rFonts w:ascii="Times New Roman" w:hAnsi="Times New Roman" w:cs="Times New Roman"/>
          <w:sz w:val="24"/>
          <w:szCs w:val="24"/>
        </w:rPr>
        <w:t xml:space="preserve">. No obstante, los </w:t>
      </w:r>
      <w:r w:rsidR="00815339">
        <w:rPr>
          <w:rFonts w:ascii="Times New Roman" w:hAnsi="Times New Roman" w:cs="Times New Roman"/>
          <w:sz w:val="24"/>
          <w:szCs w:val="24"/>
        </w:rPr>
        <w:t xml:space="preserve">gobiernos </w:t>
      </w:r>
      <w:r w:rsidR="003B1659" w:rsidRPr="00EB656E">
        <w:rPr>
          <w:rFonts w:ascii="Times New Roman" w:hAnsi="Times New Roman" w:cs="Times New Roman"/>
          <w:sz w:val="24"/>
          <w:szCs w:val="24"/>
        </w:rPr>
        <w:t xml:space="preserve">de esos países se enfrentan a </w:t>
      </w:r>
      <w:r w:rsidR="003B1659" w:rsidRPr="00EB656E">
        <w:rPr>
          <w:rFonts w:ascii="Times New Roman" w:hAnsi="Times New Roman" w:cs="Times New Roman"/>
          <w:b/>
          <w:sz w:val="24"/>
          <w:szCs w:val="24"/>
        </w:rPr>
        <w:t>sindicatos</w:t>
      </w:r>
      <w:r w:rsidR="003B1659" w:rsidRPr="00EB656E">
        <w:rPr>
          <w:rFonts w:ascii="Times New Roman" w:hAnsi="Times New Roman" w:cs="Times New Roman"/>
          <w:sz w:val="24"/>
          <w:szCs w:val="24"/>
        </w:rPr>
        <w:t xml:space="preserve"> mucho </w:t>
      </w:r>
      <w:r w:rsidR="003B1659" w:rsidRPr="00EB656E">
        <w:rPr>
          <w:rFonts w:ascii="Times New Roman" w:hAnsi="Times New Roman" w:cs="Times New Roman"/>
          <w:b/>
          <w:sz w:val="24"/>
          <w:szCs w:val="24"/>
        </w:rPr>
        <w:t xml:space="preserve">más fuertes </w:t>
      </w:r>
      <w:r w:rsidR="003B1659" w:rsidRPr="00EB656E">
        <w:rPr>
          <w:rFonts w:ascii="Times New Roman" w:hAnsi="Times New Roman" w:cs="Times New Roman"/>
          <w:sz w:val="24"/>
          <w:szCs w:val="24"/>
        </w:rPr>
        <w:t xml:space="preserve">y menos perseguidos que los sindicatos latinoamericanos, lo que </w:t>
      </w:r>
      <w:r w:rsidR="00815339">
        <w:rPr>
          <w:rFonts w:ascii="Times New Roman" w:hAnsi="Times New Roman" w:cs="Times New Roman"/>
          <w:sz w:val="24"/>
          <w:szCs w:val="24"/>
        </w:rPr>
        <w:t xml:space="preserve">dificulta </w:t>
      </w:r>
      <w:r w:rsidR="003B1659" w:rsidRPr="00EB656E">
        <w:rPr>
          <w:rFonts w:ascii="Times New Roman" w:hAnsi="Times New Roman" w:cs="Times New Roman"/>
          <w:sz w:val="24"/>
          <w:szCs w:val="24"/>
        </w:rPr>
        <w:t xml:space="preserve">el camino de las privatizaciones. </w:t>
      </w:r>
    </w:p>
    <w:p w14:paraId="79A89A2E" w14:textId="77777777" w:rsidR="001C275F" w:rsidRPr="00EB656E" w:rsidRDefault="001C275F" w:rsidP="00F4172D">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563"/>
        <w:gridCol w:w="7491"/>
      </w:tblGrid>
      <w:tr w:rsidR="001C275F" w:rsidRPr="00EB656E" w14:paraId="0A1BA452" w14:textId="77777777" w:rsidTr="006C304E">
        <w:tc>
          <w:tcPr>
            <w:tcW w:w="9054" w:type="dxa"/>
            <w:gridSpan w:val="2"/>
            <w:shd w:val="clear" w:color="auto" w:fill="0D0D0D" w:themeFill="text1" w:themeFillTint="F2"/>
          </w:tcPr>
          <w:p w14:paraId="4AC1DBD7" w14:textId="77777777" w:rsidR="001C275F" w:rsidRPr="00EB656E" w:rsidRDefault="001C275F" w:rsidP="006C304E">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1C275F" w:rsidRPr="00EB656E" w14:paraId="32548974" w14:textId="77777777" w:rsidTr="006C304E">
        <w:tc>
          <w:tcPr>
            <w:tcW w:w="1462" w:type="dxa"/>
          </w:tcPr>
          <w:p w14:paraId="617B8FC4" w14:textId="77777777" w:rsidR="001C275F" w:rsidRPr="00EB656E" w:rsidRDefault="001C275F" w:rsidP="006C304E">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592" w:type="dxa"/>
          </w:tcPr>
          <w:p w14:paraId="5C4731F6" w14:textId="58698647" w:rsidR="001C275F" w:rsidRPr="00EB656E" w:rsidRDefault="001C275F" w:rsidP="00C56548">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w:t>
            </w:r>
            <w:r w:rsidR="00C56548" w:rsidRPr="00EB656E">
              <w:rPr>
                <w:rFonts w:ascii="Times New Roman" w:hAnsi="Times New Roman" w:cs="Times New Roman"/>
                <w:color w:val="000000"/>
                <w:sz w:val="24"/>
                <w:szCs w:val="24"/>
              </w:rPr>
              <w:t>8</w:t>
            </w:r>
          </w:p>
        </w:tc>
      </w:tr>
      <w:tr w:rsidR="001C275F" w:rsidRPr="00EB656E" w14:paraId="33AA26E8" w14:textId="77777777" w:rsidTr="006C304E">
        <w:tc>
          <w:tcPr>
            <w:tcW w:w="1462" w:type="dxa"/>
          </w:tcPr>
          <w:p w14:paraId="7029EDDF" w14:textId="77777777" w:rsidR="001C275F" w:rsidRPr="00EB656E" w:rsidRDefault="001C275F" w:rsidP="006C304E">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592" w:type="dxa"/>
          </w:tcPr>
          <w:p w14:paraId="13976FD6" w14:textId="5D309267" w:rsidR="001C275F" w:rsidRPr="00EB656E" w:rsidRDefault="003E1F7E" w:rsidP="006C304E">
            <w:pPr>
              <w:rPr>
                <w:rFonts w:ascii="Times New Roman" w:hAnsi="Times New Roman" w:cs="Times New Roman"/>
                <w:color w:val="000000"/>
                <w:sz w:val="24"/>
                <w:szCs w:val="24"/>
              </w:rPr>
            </w:pPr>
            <w:r w:rsidRPr="00EB656E">
              <w:rPr>
                <w:rFonts w:ascii="Times New Roman" w:hAnsi="Times New Roman" w:cs="Times New Roman"/>
                <w:color w:val="000000"/>
                <w:sz w:val="24"/>
                <w:szCs w:val="24"/>
              </w:rPr>
              <w:t>146957396</w:t>
            </w:r>
          </w:p>
        </w:tc>
      </w:tr>
      <w:tr w:rsidR="001C275F" w:rsidRPr="00EB656E" w14:paraId="341580BE" w14:textId="77777777" w:rsidTr="006C304E">
        <w:tc>
          <w:tcPr>
            <w:tcW w:w="1462" w:type="dxa"/>
          </w:tcPr>
          <w:p w14:paraId="21A354AB" w14:textId="77777777" w:rsidR="001C275F" w:rsidRPr="00EB656E" w:rsidRDefault="001C275F" w:rsidP="006C304E">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592" w:type="dxa"/>
          </w:tcPr>
          <w:p w14:paraId="11F3FB6A" w14:textId="71E67AC7" w:rsidR="001C275F" w:rsidRPr="00EB656E" w:rsidRDefault="00BE6580" w:rsidP="006C304E">
            <w:pPr>
              <w:rPr>
                <w:rFonts w:ascii="Times New Roman" w:hAnsi="Times New Roman" w:cs="Times New Roman"/>
                <w:color w:val="000000"/>
                <w:sz w:val="24"/>
                <w:szCs w:val="24"/>
              </w:rPr>
            </w:pPr>
            <w:r>
              <w:rPr>
                <w:rFonts w:ascii="Times New Roman" w:hAnsi="Times New Roman" w:cs="Times New Roman"/>
                <w:noProof/>
                <w:sz w:val="24"/>
                <w:szCs w:val="24"/>
                <w:lang w:eastAsia="es-CO"/>
              </w:rPr>
              <w:t xml:space="preserve"> </w:t>
            </w:r>
          </w:p>
          <w:p w14:paraId="5800DC6F" w14:textId="12733070" w:rsidR="001C275F" w:rsidRPr="00EB656E" w:rsidRDefault="001C275F" w:rsidP="006C304E">
            <w:pPr>
              <w:rPr>
                <w:rFonts w:ascii="Times New Roman" w:hAnsi="Times New Roman" w:cs="Times New Roman"/>
                <w:color w:val="000000"/>
                <w:sz w:val="24"/>
                <w:szCs w:val="24"/>
              </w:rPr>
            </w:pPr>
            <w:r w:rsidRPr="00EB656E">
              <w:rPr>
                <w:rFonts w:ascii="Times New Roman" w:hAnsi="Times New Roman" w:cs="Times New Roman"/>
                <w:noProof/>
                <w:color w:val="C2E1ED"/>
                <w:sz w:val="24"/>
                <w:szCs w:val="24"/>
                <w:lang w:eastAsia="es-CO"/>
              </w:rPr>
              <w:drawing>
                <wp:inline distT="0" distB="0" distL="0" distR="0" wp14:anchorId="6815FC6C" wp14:editId="14D59210">
                  <wp:extent cx="2647950" cy="1882987"/>
                  <wp:effectExtent l="0" t="0" r="0" b="3175"/>
                  <wp:docPr id="31" name="Imagen 31" descr="http://thumb9.shutterstock.com/display_pic_with_logo/1209500/146957396/stock-photo-electric-wheel-grinding-on-steel-structure-in-factory-14695739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1209500/146957396/stock-photo-electric-wheel-grinding-on-steel-structure-in-factory-146957396.jpg">
                            <a:hlinkClick r:id="rId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882987"/>
                          </a:xfrm>
                          <a:prstGeom prst="rect">
                            <a:avLst/>
                          </a:prstGeom>
                          <a:noFill/>
                          <a:ln>
                            <a:noFill/>
                          </a:ln>
                        </pic:spPr>
                      </pic:pic>
                    </a:graphicData>
                  </a:graphic>
                </wp:inline>
              </w:drawing>
            </w:r>
          </w:p>
        </w:tc>
      </w:tr>
      <w:tr w:rsidR="001C275F" w:rsidRPr="00EB656E" w14:paraId="205DD6EE" w14:textId="77777777" w:rsidTr="006C304E">
        <w:tc>
          <w:tcPr>
            <w:tcW w:w="1462" w:type="dxa"/>
          </w:tcPr>
          <w:p w14:paraId="37F8BA83" w14:textId="77777777" w:rsidR="001C275F" w:rsidRPr="00EB656E" w:rsidRDefault="001C275F" w:rsidP="006C304E">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592" w:type="dxa"/>
          </w:tcPr>
          <w:p w14:paraId="5C1803FD" w14:textId="3DE32CE7" w:rsidR="001C275F" w:rsidRPr="00EB656E" w:rsidRDefault="001C275F" w:rsidP="00F272CF">
            <w:pPr>
              <w:rPr>
                <w:rFonts w:ascii="Times New Roman" w:hAnsi="Times New Roman" w:cs="Times New Roman"/>
                <w:color w:val="000000"/>
                <w:sz w:val="24"/>
                <w:szCs w:val="24"/>
              </w:rPr>
            </w:pPr>
            <w:r w:rsidRPr="00EB656E">
              <w:rPr>
                <w:rFonts w:ascii="Times New Roman" w:hAnsi="Times New Roman" w:cs="Times New Roman"/>
                <w:sz w:val="24"/>
                <w:szCs w:val="24"/>
              </w:rPr>
              <w:t xml:space="preserve">El interés de mantenerse como </w:t>
            </w:r>
            <w:r w:rsidRPr="00EB656E">
              <w:rPr>
                <w:rFonts w:ascii="Times New Roman" w:hAnsi="Times New Roman" w:cs="Times New Roman"/>
                <w:b/>
                <w:sz w:val="24"/>
                <w:szCs w:val="24"/>
              </w:rPr>
              <w:t>potencias industriales</w:t>
            </w:r>
            <w:r w:rsidRPr="00EB656E">
              <w:rPr>
                <w:rFonts w:ascii="Times New Roman" w:hAnsi="Times New Roman" w:cs="Times New Roman"/>
                <w:sz w:val="24"/>
                <w:szCs w:val="24"/>
              </w:rPr>
              <w:t xml:space="preserve"> obliga a Canadá y Estados Unidos a garantizar niveles mínimos en la calidad de vida de su clase obrera. Caso distinto es el de los países latinoamericanos, con industrias débiles y con un rol de exportadores de bienes primarios.</w:t>
            </w:r>
          </w:p>
        </w:tc>
      </w:tr>
    </w:tbl>
    <w:p w14:paraId="542FD9C2" w14:textId="77777777" w:rsidR="001C275F" w:rsidRPr="00EB656E" w:rsidRDefault="001C275F" w:rsidP="00F4172D">
      <w:pPr>
        <w:rPr>
          <w:rFonts w:ascii="Times New Roman" w:hAnsi="Times New Roman" w:cs="Times New Roman"/>
          <w:sz w:val="24"/>
          <w:szCs w:val="24"/>
        </w:rPr>
      </w:pPr>
    </w:p>
    <w:p w14:paraId="27C3F7E1" w14:textId="77777777" w:rsidR="001C275F" w:rsidRPr="00EB656E" w:rsidRDefault="001C275F" w:rsidP="00F4172D">
      <w:pPr>
        <w:rPr>
          <w:rFonts w:ascii="Times New Roman" w:hAnsi="Times New Roman" w:cs="Times New Roman"/>
          <w:sz w:val="24"/>
          <w:szCs w:val="24"/>
        </w:rPr>
      </w:pPr>
    </w:p>
    <w:p w14:paraId="240948AF" w14:textId="48B2E7CB" w:rsidR="001C275F" w:rsidRPr="00EB656E" w:rsidRDefault="001C275F" w:rsidP="00F4172D">
      <w:pPr>
        <w:rPr>
          <w:rFonts w:ascii="Times New Roman" w:hAnsi="Times New Roman" w:cs="Times New Roman"/>
          <w:sz w:val="24"/>
          <w:szCs w:val="24"/>
        </w:rPr>
      </w:pPr>
    </w:p>
    <w:p w14:paraId="46B61C71" w14:textId="77777777" w:rsidR="00496CAA" w:rsidRPr="00EB656E" w:rsidRDefault="00496CAA" w:rsidP="00F4172D">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04AAF" w:rsidRPr="00EB656E" w14:paraId="01463470" w14:textId="77777777" w:rsidTr="006827A5">
        <w:tc>
          <w:tcPr>
            <w:tcW w:w="9054" w:type="dxa"/>
            <w:gridSpan w:val="2"/>
            <w:shd w:val="clear" w:color="auto" w:fill="000000" w:themeFill="text1"/>
          </w:tcPr>
          <w:p w14:paraId="6AFCDA0E" w14:textId="393031C9" w:rsidR="00A04AAF" w:rsidRPr="00EB656E" w:rsidRDefault="00496CAA" w:rsidP="006827A5">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lastRenderedPageBreak/>
              <w:t>Profundiza</w:t>
            </w:r>
            <w:r w:rsidR="00A04AAF" w:rsidRPr="00EB656E">
              <w:rPr>
                <w:rFonts w:ascii="Times New Roman" w:hAnsi="Times New Roman" w:cs="Times New Roman"/>
                <w:b/>
                <w:color w:val="FFFFFF" w:themeColor="background1"/>
                <w:sz w:val="24"/>
                <w:szCs w:val="24"/>
              </w:rPr>
              <w:t>: recurso nuevo</w:t>
            </w:r>
          </w:p>
        </w:tc>
      </w:tr>
      <w:tr w:rsidR="00A04AAF" w:rsidRPr="00EB656E" w14:paraId="3BFDD586" w14:textId="77777777" w:rsidTr="006827A5">
        <w:tc>
          <w:tcPr>
            <w:tcW w:w="2518" w:type="dxa"/>
          </w:tcPr>
          <w:p w14:paraId="7D566F25" w14:textId="77777777" w:rsidR="00A04AAF" w:rsidRPr="00EB656E" w:rsidRDefault="00A04AAF" w:rsidP="006827A5">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77F2E310" w14:textId="2DBDD8E9" w:rsidR="00A04AAF" w:rsidRPr="00EB656E" w:rsidRDefault="004A18FB" w:rsidP="006827A5">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5D5410" w:rsidRPr="00EB656E">
              <w:rPr>
                <w:rFonts w:ascii="Times New Roman" w:hAnsi="Times New Roman" w:cs="Times New Roman"/>
                <w:bCs/>
                <w:color w:val="000000"/>
                <w:sz w:val="24"/>
                <w:szCs w:val="24"/>
                <w:lang w:val="es-CO"/>
              </w:rPr>
              <w:t>_</w:t>
            </w:r>
            <w:r w:rsidR="00496CAA" w:rsidRPr="00EB656E">
              <w:rPr>
                <w:rFonts w:ascii="Times New Roman" w:hAnsi="Times New Roman" w:cs="Times New Roman"/>
                <w:color w:val="000000"/>
                <w:sz w:val="24"/>
                <w:szCs w:val="24"/>
              </w:rPr>
              <w:t>REC4</w:t>
            </w:r>
            <w:r w:rsidR="005D5410" w:rsidRPr="00EB656E">
              <w:rPr>
                <w:rFonts w:ascii="Times New Roman" w:hAnsi="Times New Roman" w:cs="Times New Roman"/>
                <w:color w:val="000000"/>
                <w:sz w:val="24"/>
                <w:szCs w:val="24"/>
              </w:rPr>
              <w:t>0</w:t>
            </w:r>
          </w:p>
        </w:tc>
      </w:tr>
      <w:tr w:rsidR="00A04AAF" w:rsidRPr="00EB656E" w14:paraId="5590C24B" w14:textId="77777777" w:rsidTr="006827A5">
        <w:tc>
          <w:tcPr>
            <w:tcW w:w="2518" w:type="dxa"/>
          </w:tcPr>
          <w:p w14:paraId="13F54123" w14:textId="56C273FB" w:rsidR="00A04AAF" w:rsidRPr="00EB656E" w:rsidRDefault="00496CAA" w:rsidP="006827A5">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 xml:space="preserve"> </w:t>
            </w:r>
          </w:p>
        </w:tc>
        <w:tc>
          <w:tcPr>
            <w:tcW w:w="6536" w:type="dxa"/>
          </w:tcPr>
          <w:p w14:paraId="42D08BD2" w14:textId="74801C3B" w:rsidR="00A04AAF" w:rsidRPr="00EB656E" w:rsidRDefault="00496CAA" w:rsidP="00496CAA">
            <w:pPr>
              <w:rPr>
                <w:rFonts w:ascii="Times New Roman" w:hAnsi="Times New Roman" w:cs="Times New Roman"/>
                <w:color w:val="000000"/>
                <w:sz w:val="24"/>
                <w:szCs w:val="24"/>
              </w:rPr>
            </w:pPr>
            <w:r w:rsidRPr="00EB656E">
              <w:rPr>
                <w:rFonts w:ascii="Times New Roman" w:hAnsi="Times New Roman" w:cs="Times New Roman"/>
                <w:sz w:val="24"/>
                <w:szCs w:val="24"/>
                <w:lang w:val="es-ES_tradnl"/>
              </w:rPr>
              <w:t>La inserción de las economías latinoamericanas al mercado global</w:t>
            </w:r>
          </w:p>
        </w:tc>
      </w:tr>
      <w:tr w:rsidR="00A04AAF" w:rsidRPr="00EB656E" w14:paraId="0290111A" w14:textId="77777777" w:rsidTr="006827A5">
        <w:tc>
          <w:tcPr>
            <w:tcW w:w="2518" w:type="dxa"/>
          </w:tcPr>
          <w:p w14:paraId="2D7A8A45" w14:textId="77777777" w:rsidR="00A04AAF" w:rsidRPr="00EB656E" w:rsidRDefault="00A04AAF" w:rsidP="006827A5">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5117366F" w14:textId="657CD7B0" w:rsidR="00A04AAF" w:rsidRPr="00EB656E" w:rsidRDefault="00575D14" w:rsidP="006827A5">
            <w:pPr>
              <w:rPr>
                <w:rFonts w:ascii="Times New Roman" w:hAnsi="Times New Roman" w:cs="Times New Roman"/>
                <w:color w:val="000000"/>
                <w:sz w:val="24"/>
                <w:szCs w:val="24"/>
              </w:rPr>
            </w:pPr>
            <w:r w:rsidRPr="00EB656E">
              <w:rPr>
                <w:rFonts w:ascii="Times New Roman" w:hAnsi="Times New Roman" w:cs="Times New Roman"/>
                <w:sz w:val="24"/>
                <w:szCs w:val="24"/>
                <w:lang w:val="es-ES_tradnl"/>
              </w:rPr>
              <w:t>I</w:t>
            </w:r>
            <w:r w:rsidR="00496CAA" w:rsidRPr="00EB656E">
              <w:rPr>
                <w:rFonts w:ascii="Times New Roman" w:hAnsi="Times New Roman" w:cs="Times New Roman"/>
                <w:sz w:val="24"/>
                <w:szCs w:val="24"/>
                <w:lang w:val="es-ES_tradnl"/>
              </w:rPr>
              <w:t>nteractivo que describe la articulación de las economías latinoamericanas a la economía globalizada</w:t>
            </w:r>
            <w:r w:rsidR="00CB6CF9" w:rsidRPr="00EB656E">
              <w:rPr>
                <w:rFonts w:ascii="Times New Roman" w:hAnsi="Times New Roman" w:cs="Times New Roman"/>
                <w:sz w:val="24"/>
                <w:szCs w:val="24"/>
                <w:lang w:val="es-ES_tradnl"/>
              </w:rPr>
              <w:t xml:space="preserve"> </w:t>
            </w:r>
            <w:r w:rsidR="00CB6CF9" w:rsidRPr="00EB656E">
              <w:rPr>
                <w:rFonts w:ascii="Times New Roman" w:hAnsi="Times New Roman" w:cs="Times New Roman"/>
                <w:sz w:val="24"/>
                <w:szCs w:val="24"/>
                <w:highlight w:val="green"/>
                <w:lang w:val="es-ES_tradnl"/>
              </w:rPr>
              <w:t>IMPORTANTE HACER MENCION DEL CONSENSO DE WASHINGTON.</w:t>
            </w:r>
          </w:p>
        </w:tc>
      </w:tr>
    </w:tbl>
    <w:p w14:paraId="787B1DCF" w14:textId="77777777" w:rsidR="00496CAA" w:rsidRPr="00EB656E" w:rsidRDefault="00496CAA" w:rsidP="005F2E43">
      <w:pPr>
        <w:spacing w:after="0"/>
        <w:rPr>
          <w:rFonts w:ascii="Times New Roman" w:hAnsi="Times New Roman" w:cs="Times New Roman"/>
          <w:b/>
          <w:color w:val="FFFFFF" w:themeColor="background1"/>
          <w:sz w:val="24"/>
          <w:szCs w:val="24"/>
          <w:lang w:val="es-MX"/>
        </w:rPr>
      </w:pPr>
    </w:p>
    <w:p w14:paraId="6371BB78" w14:textId="784AE20D" w:rsidR="005F2E43" w:rsidRPr="00EB656E" w:rsidRDefault="00815339" w:rsidP="005F2E43">
      <w:pPr>
        <w:spacing w:after="0"/>
        <w:rPr>
          <w:rFonts w:ascii="Times New Roman" w:hAnsi="Times New Roman" w:cs="Times New Roman"/>
          <w:b/>
          <w:sz w:val="24"/>
          <w:szCs w:val="24"/>
        </w:rPr>
      </w:pPr>
      <w:r>
        <w:rPr>
          <w:rFonts w:ascii="Times New Roman" w:hAnsi="Times New Roman" w:cs="Times New Roman"/>
          <w:sz w:val="24"/>
          <w:szCs w:val="24"/>
          <w:highlight w:val="yellow"/>
        </w:rPr>
        <w:t>[</w:t>
      </w:r>
      <w:r w:rsidR="005F2E43" w:rsidRPr="00EB656E">
        <w:rPr>
          <w:rFonts w:ascii="Times New Roman" w:hAnsi="Times New Roman" w:cs="Times New Roman"/>
          <w:sz w:val="24"/>
          <w:szCs w:val="24"/>
          <w:highlight w:val="yellow"/>
        </w:rPr>
        <w:t>SECCIÓN 2]</w:t>
      </w:r>
      <w:r w:rsidR="005F2E43" w:rsidRPr="00EB656E">
        <w:rPr>
          <w:rFonts w:ascii="Times New Roman" w:hAnsi="Times New Roman" w:cs="Times New Roman"/>
          <w:sz w:val="24"/>
          <w:szCs w:val="24"/>
        </w:rPr>
        <w:t xml:space="preserve"> </w:t>
      </w:r>
      <w:r w:rsidR="005F2E43" w:rsidRPr="00EB656E">
        <w:rPr>
          <w:rFonts w:ascii="Times New Roman" w:hAnsi="Times New Roman" w:cs="Times New Roman"/>
          <w:b/>
          <w:sz w:val="24"/>
          <w:szCs w:val="24"/>
        </w:rPr>
        <w:t>2.1 Consolidación</w:t>
      </w:r>
    </w:p>
    <w:p w14:paraId="1D31CE7A" w14:textId="77777777" w:rsidR="005F2E43" w:rsidRPr="00EB656E" w:rsidRDefault="005F2E43" w:rsidP="005F2E43">
      <w:pPr>
        <w:spacing w:after="0"/>
        <w:rPr>
          <w:rFonts w:ascii="Times New Roman" w:hAnsi="Times New Roman" w:cs="Times New Roman"/>
          <w:b/>
          <w:sz w:val="24"/>
          <w:szCs w:val="24"/>
        </w:rPr>
      </w:pPr>
    </w:p>
    <w:p w14:paraId="1ACAD6AB" w14:textId="77777777"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color w:val="333333"/>
          <w:sz w:val="24"/>
          <w:szCs w:val="24"/>
          <w:shd w:val="clear" w:color="auto" w:fill="FFFFFF"/>
        </w:rPr>
        <w:t>Actividades para consolidar lo que has aprendido en esta sección.</w:t>
      </w:r>
    </w:p>
    <w:p w14:paraId="729A285F" w14:textId="77777777" w:rsidR="005F2E43" w:rsidRPr="00EB656E" w:rsidRDefault="005F2E43" w:rsidP="005F2E43">
      <w:pPr>
        <w:spacing w:after="0"/>
        <w:rPr>
          <w:rFonts w:ascii="Times New Roman" w:hAnsi="Times New Roman" w:cs="Times New Roman"/>
          <w:sz w:val="24"/>
          <w:szCs w:val="24"/>
          <w:highlight w:val="yellow"/>
        </w:rPr>
      </w:pPr>
      <w:r w:rsidRPr="00EB656E">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5F2E43" w:rsidRPr="00EB656E" w14:paraId="218F11EB" w14:textId="77777777" w:rsidTr="00A5793A">
        <w:tc>
          <w:tcPr>
            <w:tcW w:w="9054" w:type="dxa"/>
            <w:gridSpan w:val="2"/>
            <w:shd w:val="clear" w:color="auto" w:fill="000000" w:themeFill="text1"/>
          </w:tcPr>
          <w:p w14:paraId="1F0BC4F1" w14:textId="58A0D7D4" w:rsidR="005F2E43" w:rsidRPr="00EB656E" w:rsidRDefault="004A18FB"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5F2E43" w:rsidRPr="00EB656E" w14:paraId="69F0AF9C" w14:textId="77777777" w:rsidTr="00A5793A">
        <w:tc>
          <w:tcPr>
            <w:tcW w:w="2518" w:type="dxa"/>
          </w:tcPr>
          <w:p w14:paraId="08AF18F9"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405DCF90" w14:textId="2822B92D" w:rsidR="005F2E43" w:rsidRPr="00EB656E" w:rsidRDefault="004A18FB" w:rsidP="009E7A30">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CS_10_03_</w:t>
            </w:r>
            <w:r w:rsidR="005D5410" w:rsidRPr="00EB656E">
              <w:rPr>
                <w:rFonts w:ascii="Times New Roman" w:hAnsi="Times New Roman" w:cs="Times New Roman"/>
                <w:color w:val="000000"/>
                <w:sz w:val="24"/>
                <w:szCs w:val="24"/>
              </w:rPr>
              <w:t>REC</w:t>
            </w:r>
            <w:r w:rsidR="009E7A30" w:rsidRPr="00EB656E">
              <w:rPr>
                <w:rFonts w:ascii="Times New Roman" w:hAnsi="Times New Roman" w:cs="Times New Roman"/>
                <w:color w:val="000000"/>
                <w:sz w:val="24"/>
                <w:szCs w:val="24"/>
              </w:rPr>
              <w:t>5</w:t>
            </w:r>
            <w:r w:rsidR="005D5410" w:rsidRPr="00EB656E">
              <w:rPr>
                <w:rFonts w:ascii="Times New Roman" w:hAnsi="Times New Roman" w:cs="Times New Roman"/>
                <w:color w:val="000000"/>
                <w:sz w:val="24"/>
                <w:szCs w:val="24"/>
              </w:rPr>
              <w:t>0</w:t>
            </w:r>
          </w:p>
        </w:tc>
      </w:tr>
      <w:tr w:rsidR="005F2E43" w:rsidRPr="00EB656E" w14:paraId="09745080" w14:textId="77777777" w:rsidTr="00A5793A">
        <w:tc>
          <w:tcPr>
            <w:tcW w:w="2518" w:type="dxa"/>
          </w:tcPr>
          <w:p w14:paraId="518DEDE1"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4CEBB464" w14:textId="4F3E6DE9" w:rsidR="005F2E43" w:rsidRPr="00EB656E" w:rsidRDefault="005F2E43" w:rsidP="00815339">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Refuerza tu aprendizaje: </w:t>
            </w:r>
            <w:r w:rsidR="005D510E" w:rsidRPr="00EB656E">
              <w:rPr>
                <w:rFonts w:ascii="Times New Roman" w:hAnsi="Times New Roman" w:cs="Times New Roman"/>
                <w:color w:val="000000"/>
                <w:sz w:val="24"/>
                <w:szCs w:val="24"/>
              </w:rPr>
              <w:t>La p</w:t>
            </w:r>
            <w:r w:rsidR="00896436" w:rsidRPr="00EB656E">
              <w:rPr>
                <w:rFonts w:ascii="Times New Roman" w:hAnsi="Times New Roman" w:cs="Times New Roman"/>
                <w:color w:val="000000"/>
                <w:sz w:val="24"/>
                <w:szCs w:val="24"/>
              </w:rPr>
              <w:t>rivatización y tratados de libre comercio en América Latina</w:t>
            </w:r>
          </w:p>
        </w:tc>
      </w:tr>
      <w:tr w:rsidR="005F2E43" w:rsidRPr="00EB656E" w14:paraId="1F2A52DE" w14:textId="77777777" w:rsidTr="00A5793A">
        <w:tc>
          <w:tcPr>
            <w:tcW w:w="2518" w:type="dxa"/>
          </w:tcPr>
          <w:p w14:paraId="4E40EEC1"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2C143B0E" w14:textId="05BFB65F" w:rsidR="005F2E43" w:rsidRPr="00EB656E" w:rsidRDefault="005F2E43" w:rsidP="005D510E">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Actividades sobre </w:t>
            </w:r>
            <w:r w:rsidR="005D510E" w:rsidRPr="00EB656E">
              <w:rPr>
                <w:rFonts w:ascii="Times New Roman" w:hAnsi="Times New Roman" w:cs="Times New Roman"/>
                <w:color w:val="000000"/>
                <w:sz w:val="24"/>
                <w:szCs w:val="24"/>
              </w:rPr>
              <w:t>La p</w:t>
            </w:r>
            <w:r w:rsidR="00896436" w:rsidRPr="00EB656E">
              <w:rPr>
                <w:rFonts w:ascii="Times New Roman" w:hAnsi="Times New Roman" w:cs="Times New Roman"/>
                <w:color w:val="000000"/>
                <w:sz w:val="24"/>
                <w:szCs w:val="24"/>
              </w:rPr>
              <w:t>rivatización y tratados de libre comercio en América Latina</w:t>
            </w:r>
          </w:p>
        </w:tc>
      </w:tr>
    </w:tbl>
    <w:p w14:paraId="4211D852" w14:textId="77777777" w:rsidR="005F2E43" w:rsidRPr="00EB656E" w:rsidRDefault="005F2E43" w:rsidP="00CC431E">
      <w:pPr>
        <w:rPr>
          <w:rFonts w:ascii="Times New Roman" w:hAnsi="Times New Roman" w:cs="Times New Roman"/>
          <w:sz w:val="24"/>
          <w:szCs w:val="24"/>
        </w:rPr>
      </w:pPr>
    </w:p>
    <w:p w14:paraId="1263CDF9" w14:textId="23423FCF" w:rsidR="00EE3290" w:rsidRPr="00EB656E" w:rsidRDefault="007E02FA" w:rsidP="00671B4F">
      <w:pPr>
        <w:spacing w:after="0"/>
        <w:rPr>
          <w:rFonts w:ascii="Times New Roman" w:hAnsi="Times New Roman" w:cs="Times New Roman"/>
          <w:b/>
          <w:sz w:val="24"/>
          <w:szCs w:val="24"/>
        </w:rPr>
      </w:pPr>
      <w:r w:rsidRPr="00EB656E">
        <w:rPr>
          <w:rFonts w:ascii="Times New Roman" w:hAnsi="Times New Roman" w:cs="Times New Roman"/>
          <w:sz w:val="24"/>
          <w:szCs w:val="24"/>
          <w:highlight w:val="yellow"/>
        </w:rPr>
        <w:t>[SECCIÓN 1</w:t>
      </w:r>
      <w:r w:rsidR="00671B4F" w:rsidRPr="00EB656E">
        <w:rPr>
          <w:rFonts w:ascii="Times New Roman" w:hAnsi="Times New Roman" w:cs="Times New Roman"/>
          <w:sz w:val="24"/>
          <w:szCs w:val="24"/>
          <w:highlight w:val="yellow"/>
        </w:rPr>
        <w:t>]</w:t>
      </w:r>
      <w:r w:rsidR="00671B4F" w:rsidRPr="00EB656E">
        <w:rPr>
          <w:rFonts w:ascii="Times New Roman" w:hAnsi="Times New Roman" w:cs="Times New Roman"/>
          <w:sz w:val="24"/>
          <w:szCs w:val="24"/>
        </w:rPr>
        <w:t xml:space="preserve"> </w:t>
      </w:r>
      <w:r w:rsidRPr="00EB656E">
        <w:rPr>
          <w:rFonts w:ascii="Times New Roman" w:hAnsi="Times New Roman" w:cs="Times New Roman"/>
          <w:b/>
          <w:sz w:val="24"/>
          <w:szCs w:val="24"/>
        </w:rPr>
        <w:t>3</w:t>
      </w:r>
      <w:r w:rsidR="00671B4F" w:rsidRPr="00EB656E">
        <w:rPr>
          <w:rFonts w:ascii="Times New Roman" w:hAnsi="Times New Roman" w:cs="Times New Roman"/>
          <w:b/>
          <w:sz w:val="24"/>
          <w:szCs w:val="24"/>
        </w:rPr>
        <w:t xml:space="preserve"> </w:t>
      </w:r>
      <w:r w:rsidR="00772568" w:rsidRPr="00EB656E">
        <w:rPr>
          <w:rFonts w:ascii="Times New Roman" w:hAnsi="Times New Roman" w:cs="Times New Roman"/>
          <w:b/>
          <w:sz w:val="24"/>
          <w:szCs w:val="24"/>
        </w:rPr>
        <w:t>La e</w:t>
      </w:r>
      <w:r w:rsidR="00EE3290" w:rsidRPr="00EB656E">
        <w:rPr>
          <w:rFonts w:ascii="Times New Roman" w:hAnsi="Times New Roman" w:cs="Times New Roman"/>
          <w:b/>
          <w:sz w:val="24"/>
          <w:szCs w:val="24"/>
        </w:rPr>
        <w:t>conomía de América Latina</w:t>
      </w:r>
    </w:p>
    <w:p w14:paraId="30CEDC2F" w14:textId="77E334E7" w:rsidR="009E7A30" w:rsidRPr="00EB656E" w:rsidRDefault="009E7A30" w:rsidP="009E7A30">
      <w:pPr>
        <w:spacing w:before="240" w:after="0" w:line="360" w:lineRule="auto"/>
        <w:jc w:val="both"/>
        <w:rPr>
          <w:rFonts w:ascii="Times New Roman" w:eastAsia="Times New Roman" w:hAnsi="Times New Roman" w:cs="Times New Roman"/>
          <w:color w:val="000000" w:themeColor="text1"/>
          <w:sz w:val="24"/>
          <w:szCs w:val="24"/>
          <w:lang w:eastAsia="es-CO"/>
        </w:rPr>
      </w:pPr>
      <w:r w:rsidRPr="00EB656E">
        <w:rPr>
          <w:rFonts w:ascii="Times New Roman" w:eastAsia="Times New Roman" w:hAnsi="Times New Roman" w:cs="Times New Roman"/>
          <w:color w:val="000000" w:themeColor="text1"/>
          <w:sz w:val="24"/>
          <w:szCs w:val="24"/>
          <w:lang w:eastAsia="es-CO"/>
        </w:rPr>
        <w:t xml:space="preserve">En la década de </w:t>
      </w:r>
      <w:r w:rsidR="00E119CF">
        <w:rPr>
          <w:rFonts w:ascii="Times New Roman" w:eastAsia="Times New Roman" w:hAnsi="Times New Roman" w:cs="Times New Roman"/>
          <w:color w:val="000000" w:themeColor="text1"/>
          <w:sz w:val="24"/>
          <w:szCs w:val="24"/>
          <w:lang w:eastAsia="es-CO"/>
        </w:rPr>
        <w:t>los setenta</w:t>
      </w:r>
      <w:r w:rsidRPr="00EB656E">
        <w:rPr>
          <w:rFonts w:ascii="Times New Roman" w:eastAsia="Times New Roman" w:hAnsi="Times New Roman" w:cs="Times New Roman"/>
          <w:color w:val="000000" w:themeColor="text1"/>
          <w:sz w:val="24"/>
          <w:szCs w:val="24"/>
          <w:lang w:eastAsia="es-CO"/>
        </w:rPr>
        <w:t xml:space="preserve">, los países latinoamericanos, y particularmente los que tuvieron </w:t>
      </w:r>
      <w:r w:rsidRPr="00EB656E">
        <w:rPr>
          <w:rFonts w:ascii="Times New Roman" w:eastAsia="Times New Roman" w:hAnsi="Times New Roman" w:cs="Times New Roman"/>
          <w:b/>
          <w:color w:val="000000" w:themeColor="text1"/>
          <w:sz w:val="24"/>
          <w:szCs w:val="24"/>
          <w:lang w:eastAsia="es-CO"/>
        </w:rPr>
        <w:t>regímenes militares,</w:t>
      </w:r>
      <w:r w:rsidRPr="00EB656E">
        <w:rPr>
          <w:rFonts w:ascii="Times New Roman" w:eastAsia="Times New Roman" w:hAnsi="Times New Roman" w:cs="Times New Roman"/>
          <w:color w:val="000000" w:themeColor="text1"/>
          <w:sz w:val="24"/>
          <w:szCs w:val="24"/>
          <w:lang w:eastAsia="es-CO"/>
        </w:rPr>
        <w:t xml:space="preserve"> </w:t>
      </w:r>
      <w:r w:rsidR="00E119CF">
        <w:rPr>
          <w:rFonts w:ascii="Times New Roman" w:eastAsia="Times New Roman" w:hAnsi="Times New Roman" w:cs="Times New Roman"/>
          <w:color w:val="000000" w:themeColor="text1"/>
          <w:sz w:val="24"/>
          <w:szCs w:val="24"/>
          <w:lang w:eastAsia="es-CO"/>
        </w:rPr>
        <w:t xml:space="preserve">adquirieron </w:t>
      </w:r>
      <w:r w:rsidRPr="00EB656E">
        <w:rPr>
          <w:rFonts w:ascii="Times New Roman" w:eastAsia="Times New Roman" w:hAnsi="Times New Roman" w:cs="Times New Roman"/>
          <w:b/>
          <w:color w:val="000000" w:themeColor="text1"/>
          <w:sz w:val="24"/>
          <w:szCs w:val="24"/>
          <w:lang w:eastAsia="es-CO"/>
        </w:rPr>
        <w:t>enormes deudas</w:t>
      </w:r>
      <w:r w:rsidRPr="00EB656E">
        <w:rPr>
          <w:rFonts w:ascii="Times New Roman" w:eastAsia="Times New Roman" w:hAnsi="Times New Roman" w:cs="Times New Roman"/>
          <w:color w:val="000000" w:themeColor="text1"/>
          <w:sz w:val="24"/>
          <w:szCs w:val="24"/>
          <w:lang w:eastAsia="es-CO"/>
        </w:rPr>
        <w:t xml:space="preserve"> para invertir en proyectos de </w:t>
      </w:r>
      <w:r w:rsidRPr="00EB656E">
        <w:rPr>
          <w:rFonts w:ascii="Times New Roman" w:eastAsia="Times New Roman" w:hAnsi="Times New Roman" w:cs="Times New Roman"/>
          <w:b/>
          <w:color w:val="000000" w:themeColor="text1"/>
          <w:sz w:val="24"/>
          <w:szCs w:val="24"/>
          <w:lang w:eastAsia="es-CO"/>
        </w:rPr>
        <w:t>infraestructura</w:t>
      </w:r>
      <w:r w:rsidRPr="00EB656E">
        <w:rPr>
          <w:rFonts w:ascii="Times New Roman" w:eastAsia="Times New Roman" w:hAnsi="Times New Roman" w:cs="Times New Roman"/>
          <w:color w:val="000000" w:themeColor="text1"/>
          <w:sz w:val="24"/>
          <w:szCs w:val="24"/>
          <w:lang w:eastAsia="es-CO"/>
        </w:rPr>
        <w:t xml:space="preserve"> y </w:t>
      </w:r>
      <w:r w:rsidRPr="00EB656E">
        <w:rPr>
          <w:rFonts w:ascii="Times New Roman" w:eastAsia="Times New Roman" w:hAnsi="Times New Roman" w:cs="Times New Roman"/>
          <w:b/>
          <w:color w:val="000000" w:themeColor="text1"/>
          <w:sz w:val="24"/>
          <w:szCs w:val="24"/>
          <w:lang w:eastAsia="es-CO"/>
        </w:rPr>
        <w:t>seguridad</w:t>
      </w:r>
      <w:r w:rsidRPr="00EB656E">
        <w:rPr>
          <w:rFonts w:ascii="Times New Roman" w:eastAsia="Times New Roman" w:hAnsi="Times New Roman" w:cs="Times New Roman"/>
          <w:color w:val="000000" w:themeColor="text1"/>
          <w:sz w:val="24"/>
          <w:szCs w:val="24"/>
          <w:lang w:eastAsia="es-CO"/>
        </w:rPr>
        <w:t xml:space="preserve">. Aquellos préstamos conforman la enorme deuda externa latinoamericana, lo que constituye un obstáculo para el desarrollo real del continente. Los préstamos se </w:t>
      </w:r>
      <w:r w:rsidR="00815339">
        <w:rPr>
          <w:rFonts w:ascii="Times New Roman" w:eastAsia="Times New Roman" w:hAnsi="Times New Roman" w:cs="Times New Roman"/>
          <w:color w:val="000000" w:themeColor="text1"/>
          <w:sz w:val="24"/>
          <w:szCs w:val="24"/>
          <w:lang w:eastAsia="es-CO"/>
        </w:rPr>
        <w:t xml:space="preserve">suscribieron </w:t>
      </w:r>
      <w:r w:rsidRPr="00EB656E">
        <w:rPr>
          <w:rFonts w:ascii="Times New Roman" w:eastAsia="Times New Roman" w:hAnsi="Times New Roman" w:cs="Times New Roman"/>
          <w:color w:val="000000" w:themeColor="text1"/>
          <w:sz w:val="24"/>
          <w:szCs w:val="24"/>
          <w:lang w:eastAsia="es-CO"/>
        </w:rPr>
        <w:t xml:space="preserve">con </w:t>
      </w:r>
      <w:r w:rsidRPr="00EB656E">
        <w:rPr>
          <w:rFonts w:ascii="Times New Roman" w:eastAsia="Times New Roman" w:hAnsi="Times New Roman" w:cs="Times New Roman"/>
          <w:b/>
          <w:color w:val="000000" w:themeColor="text1"/>
          <w:sz w:val="24"/>
          <w:szCs w:val="24"/>
          <w:lang w:eastAsia="es-CO"/>
        </w:rPr>
        <w:t>altos</w:t>
      </w:r>
      <w:r w:rsidRPr="00EB656E">
        <w:rPr>
          <w:rFonts w:ascii="Times New Roman" w:eastAsia="Times New Roman" w:hAnsi="Times New Roman" w:cs="Times New Roman"/>
          <w:color w:val="000000" w:themeColor="text1"/>
          <w:sz w:val="24"/>
          <w:szCs w:val="24"/>
          <w:lang w:eastAsia="es-CO"/>
        </w:rPr>
        <w:t xml:space="preserve"> </w:t>
      </w:r>
      <w:r w:rsidRPr="00EB656E">
        <w:rPr>
          <w:rFonts w:ascii="Times New Roman" w:eastAsia="Times New Roman" w:hAnsi="Times New Roman" w:cs="Times New Roman"/>
          <w:b/>
          <w:color w:val="000000" w:themeColor="text1"/>
          <w:sz w:val="24"/>
          <w:szCs w:val="24"/>
          <w:lang w:eastAsia="es-CO"/>
        </w:rPr>
        <w:t>intereses</w:t>
      </w:r>
      <w:r w:rsidRPr="00EB656E">
        <w:rPr>
          <w:rFonts w:ascii="Times New Roman" w:eastAsia="Times New Roman" w:hAnsi="Times New Roman" w:cs="Times New Roman"/>
          <w:color w:val="000000" w:themeColor="text1"/>
          <w:sz w:val="24"/>
          <w:szCs w:val="24"/>
          <w:lang w:eastAsia="es-CO"/>
        </w:rPr>
        <w:t>, lo que ha hecho más difícil su pago.</w:t>
      </w:r>
    </w:p>
    <w:p w14:paraId="0AE1CEAB" w14:textId="46241D12" w:rsidR="009E7A30" w:rsidRPr="00EB656E" w:rsidRDefault="009E7A30" w:rsidP="009E7A30">
      <w:pPr>
        <w:spacing w:before="240" w:after="0" w:line="360" w:lineRule="auto"/>
        <w:jc w:val="both"/>
        <w:rPr>
          <w:rFonts w:ascii="Times New Roman" w:eastAsia="Times New Roman" w:hAnsi="Times New Roman" w:cs="Times New Roman"/>
          <w:color w:val="000000" w:themeColor="text1"/>
          <w:sz w:val="24"/>
          <w:szCs w:val="24"/>
          <w:lang w:eastAsia="es-CO"/>
        </w:rPr>
      </w:pPr>
      <w:r w:rsidRPr="00EB656E">
        <w:rPr>
          <w:rFonts w:ascii="Times New Roman" w:eastAsia="Times New Roman" w:hAnsi="Times New Roman" w:cs="Times New Roman"/>
          <w:color w:val="000000" w:themeColor="text1"/>
          <w:sz w:val="24"/>
          <w:szCs w:val="24"/>
          <w:lang w:eastAsia="es-CO"/>
        </w:rPr>
        <w:t xml:space="preserve">Desde la década de </w:t>
      </w:r>
      <w:r w:rsidR="00E119CF">
        <w:rPr>
          <w:rFonts w:ascii="Times New Roman" w:eastAsia="Times New Roman" w:hAnsi="Times New Roman" w:cs="Times New Roman"/>
          <w:color w:val="000000" w:themeColor="text1"/>
          <w:sz w:val="24"/>
          <w:szCs w:val="24"/>
          <w:lang w:eastAsia="es-CO"/>
        </w:rPr>
        <w:t>los ochenta</w:t>
      </w:r>
      <w:r w:rsidRPr="00EB656E">
        <w:rPr>
          <w:rFonts w:ascii="Times New Roman" w:eastAsia="Times New Roman" w:hAnsi="Times New Roman" w:cs="Times New Roman"/>
          <w:color w:val="000000" w:themeColor="text1"/>
          <w:sz w:val="24"/>
          <w:szCs w:val="24"/>
          <w:lang w:eastAsia="es-CO"/>
        </w:rPr>
        <w:t xml:space="preserve">, los países latinoamericanos fueron </w:t>
      </w:r>
      <w:r w:rsidRPr="00EB656E">
        <w:rPr>
          <w:rFonts w:ascii="Times New Roman" w:eastAsia="Times New Roman" w:hAnsi="Times New Roman" w:cs="Times New Roman"/>
          <w:b/>
          <w:color w:val="000000" w:themeColor="text1"/>
          <w:sz w:val="24"/>
          <w:szCs w:val="24"/>
          <w:lang w:eastAsia="es-CO"/>
        </w:rPr>
        <w:t>incapaces</w:t>
      </w:r>
      <w:r w:rsidRPr="00EB656E">
        <w:rPr>
          <w:rFonts w:ascii="Times New Roman" w:eastAsia="Times New Roman" w:hAnsi="Times New Roman" w:cs="Times New Roman"/>
          <w:color w:val="000000" w:themeColor="text1"/>
          <w:sz w:val="24"/>
          <w:szCs w:val="24"/>
          <w:lang w:eastAsia="es-CO"/>
        </w:rPr>
        <w:t xml:space="preserve"> de afrontar el compromiso de </w:t>
      </w:r>
      <w:r w:rsidRPr="00EB656E">
        <w:rPr>
          <w:rFonts w:ascii="Times New Roman" w:eastAsia="Times New Roman" w:hAnsi="Times New Roman" w:cs="Times New Roman"/>
          <w:b/>
          <w:color w:val="000000" w:themeColor="text1"/>
          <w:sz w:val="24"/>
          <w:szCs w:val="24"/>
          <w:lang w:eastAsia="es-CO"/>
        </w:rPr>
        <w:t>devolver</w:t>
      </w:r>
      <w:r w:rsidRPr="00EB656E">
        <w:rPr>
          <w:rFonts w:ascii="Times New Roman" w:eastAsia="Times New Roman" w:hAnsi="Times New Roman" w:cs="Times New Roman"/>
          <w:color w:val="000000" w:themeColor="text1"/>
          <w:sz w:val="24"/>
          <w:szCs w:val="24"/>
          <w:lang w:eastAsia="es-CO"/>
        </w:rPr>
        <w:t xml:space="preserve"> los </w:t>
      </w:r>
      <w:r w:rsidRPr="00EB656E">
        <w:rPr>
          <w:rFonts w:ascii="Times New Roman" w:eastAsia="Times New Roman" w:hAnsi="Times New Roman" w:cs="Times New Roman"/>
          <w:b/>
          <w:color w:val="000000" w:themeColor="text1"/>
          <w:sz w:val="24"/>
          <w:szCs w:val="24"/>
          <w:lang w:eastAsia="es-CO"/>
        </w:rPr>
        <w:t>empréstitos</w:t>
      </w:r>
      <w:r w:rsidRPr="00EB656E">
        <w:rPr>
          <w:rFonts w:ascii="Times New Roman" w:eastAsia="Times New Roman" w:hAnsi="Times New Roman" w:cs="Times New Roman"/>
          <w:color w:val="000000" w:themeColor="text1"/>
          <w:sz w:val="24"/>
          <w:szCs w:val="24"/>
          <w:lang w:eastAsia="es-CO"/>
        </w:rPr>
        <w:t xml:space="preserve"> que, al acumularse, incrementaron constantemente el volumen global de la deuda. Al exigir el pago de la deuda, los acreedores (bancos internacionales) obligaron a los </w:t>
      </w:r>
      <w:r w:rsidRPr="00EB656E">
        <w:rPr>
          <w:rFonts w:ascii="Times New Roman" w:eastAsia="Times New Roman" w:hAnsi="Times New Roman" w:cs="Times New Roman"/>
          <w:b/>
          <w:color w:val="000000" w:themeColor="text1"/>
          <w:sz w:val="24"/>
          <w:szCs w:val="24"/>
          <w:lang w:eastAsia="es-CO"/>
        </w:rPr>
        <w:t>países deudores</w:t>
      </w:r>
      <w:r w:rsidRPr="00EB656E">
        <w:rPr>
          <w:rFonts w:ascii="Times New Roman" w:eastAsia="Times New Roman" w:hAnsi="Times New Roman" w:cs="Times New Roman"/>
          <w:color w:val="000000" w:themeColor="text1"/>
          <w:sz w:val="24"/>
          <w:szCs w:val="24"/>
          <w:lang w:eastAsia="es-CO"/>
        </w:rPr>
        <w:t xml:space="preserve"> a emplear gran parte de sus recursos económicos para cubrir el creciente </w:t>
      </w:r>
      <w:r w:rsidRPr="00EB656E">
        <w:rPr>
          <w:rFonts w:ascii="Times New Roman" w:eastAsia="Times New Roman" w:hAnsi="Times New Roman" w:cs="Times New Roman"/>
          <w:b/>
          <w:color w:val="000000" w:themeColor="text1"/>
          <w:sz w:val="24"/>
          <w:szCs w:val="24"/>
          <w:lang w:eastAsia="es-CO"/>
        </w:rPr>
        <w:t>déficit</w:t>
      </w:r>
      <w:r w:rsidRPr="00EB656E">
        <w:rPr>
          <w:rFonts w:ascii="Times New Roman" w:eastAsia="Times New Roman" w:hAnsi="Times New Roman" w:cs="Times New Roman"/>
          <w:color w:val="000000" w:themeColor="text1"/>
          <w:sz w:val="24"/>
          <w:szCs w:val="24"/>
          <w:lang w:eastAsia="es-CO"/>
        </w:rPr>
        <w:t xml:space="preserve">. </w:t>
      </w:r>
    </w:p>
    <w:p w14:paraId="3FFB8FF7" w14:textId="77777777" w:rsidR="009E7A30" w:rsidRPr="00EB656E" w:rsidRDefault="009E7A30" w:rsidP="00CC431E">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33"/>
        <w:gridCol w:w="7721"/>
      </w:tblGrid>
      <w:tr w:rsidR="00567F7D" w:rsidRPr="00EB656E" w14:paraId="72F92A4C" w14:textId="77777777" w:rsidTr="006827A5">
        <w:tc>
          <w:tcPr>
            <w:tcW w:w="9054" w:type="dxa"/>
            <w:gridSpan w:val="2"/>
            <w:shd w:val="clear" w:color="auto" w:fill="0D0D0D" w:themeFill="text1" w:themeFillTint="F2"/>
          </w:tcPr>
          <w:p w14:paraId="0FB3776C" w14:textId="77777777" w:rsidR="00567F7D" w:rsidRPr="00EB656E" w:rsidRDefault="00567F7D" w:rsidP="006827A5">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567F7D" w:rsidRPr="00EB656E" w14:paraId="02919060" w14:textId="77777777" w:rsidTr="006827A5">
        <w:tc>
          <w:tcPr>
            <w:tcW w:w="1462" w:type="dxa"/>
          </w:tcPr>
          <w:p w14:paraId="5BD89690" w14:textId="77777777" w:rsidR="00567F7D" w:rsidRPr="00EB656E" w:rsidRDefault="00567F7D" w:rsidP="006827A5">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592" w:type="dxa"/>
          </w:tcPr>
          <w:p w14:paraId="1F14F898" w14:textId="7E0D49A8" w:rsidR="00567F7D" w:rsidRPr="00EB656E" w:rsidRDefault="00567F7D" w:rsidP="006827A5">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CS_10_03_IMG0</w:t>
            </w:r>
            <w:r w:rsidR="00695D61" w:rsidRPr="00EB656E">
              <w:rPr>
                <w:rFonts w:ascii="Times New Roman" w:hAnsi="Times New Roman" w:cs="Times New Roman"/>
                <w:color w:val="000000"/>
                <w:sz w:val="24"/>
                <w:szCs w:val="24"/>
              </w:rPr>
              <w:t>8</w:t>
            </w:r>
          </w:p>
        </w:tc>
      </w:tr>
      <w:tr w:rsidR="00567F7D" w:rsidRPr="00EB656E" w14:paraId="781889CA" w14:textId="77777777" w:rsidTr="006827A5">
        <w:tc>
          <w:tcPr>
            <w:tcW w:w="1462" w:type="dxa"/>
          </w:tcPr>
          <w:p w14:paraId="255C6C59" w14:textId="77777777" w:rsidR="00567F7D" w:rsidRPr="00EB656E" w:rsidRDefault="00567F7D" w:rsidP="006827A5">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592" w:type="dxa"/>
          </w:tcPr>
          <w:p w14:paraId="65B55205" w14:textId="1C65130C" w:rsidR="00567F7D" w:rsidRPr="00EB656E" w:rsidRDefault="00542536" w:rsidP="006827A5">
            <w:pPr>
              <w:rPr>
                <w:rFonts w:ascii="Times New Roman" w:hAnsi="Times New Roman" w:cs="Times New Roman"/>
                <w:color w:val="000000"/>
                <w:sz w:val="24"/>
                <w:szCs w:val="24"/>
              </w:rPr>
            </w:pPr>
            <w:r w:rsidRPr="00EB656E">
              <w:rPr>
                <w:rFonts w:ascii="Times New Roman" w:hAnsi="Times New Roman" w:cs="Times New Roman"/>
                <w:color w:val="000000"/>
                <w:sz w:val="24"/>
                <w:szCs w:val="24"/>
              </w:rPr>
              <w:t>Planta de níquel</w:t>
            </w:r>
          </w:p>
        </w:tc>
      </w:tr>
      <w:tr w:rsidR="00567F7D" w:rsidRPr="00EB656E" w14:paraId="4FEEEF1E" w14:textId="77777777" w:rsidTr="006827A5">
        <w:tc>
          <w:tcPr>
            <w:tcW w:w="1462" w:type="dxa"/>
          </w:tcPr>
          <w:p w14:paraId="606B13E0" w14:textId="77777777" w:rsidR="00567F7D" w:rsidRPr="00EB656E" w:rsidRDefault="00567F7D" w:rsidP="006827A5">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lastRenderedPageBreak/>
              <w:t>Código Shutterstock (o URL o la ruta en AulaPlaneta)</w:t>
            </w:r>
          </w:p>
        </w:tc>
        <w:tc>
          <w:tcPr>
            <w:tcW w:w="7592" w:type="dxa"/>
          </w:tcPr>
          <w:p w14:paraId="06E65E35" w14:textId="5ABE7CA6" w:rsidR="00567F7D" w:rsidRPr="00EB656E" w:rsidRDefault="00542536" w:rsidP="006827A5">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3C45531C" wp14:editId="335C750C">
                  <wp:extent cx="1299193" cy="921753"/>
                  <wp:effectExtent l="0" t="0" r="0" b="0"/>
                  <wp:docPr id="9" name="Imagen 9" descr="http://thumb9.shutterstock.com/display_pic_with_logo/148285/148285,1261422038,12/stock-photo-rolls-of-steel-sheet-in-a-warehouse-43258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148285/148285,1261422038,12/stock-photo-rolls-of-steel-sheet-in-a-warehouse-4325839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2636" cy="931291"/>
                          </a:xfrm>
                          <a:prstGeom prst="rect">
                            <a:avLst/>
                          </a:prstGeom>
                          <a:noFill/>
                          <a:ln>
                            <a:noFill/>
                          </a:ln>
                        </pic:spPr>
                      </pic:pic>
                    </a:graphicData>
                  </a:graphic>
                </wp:inline>
              </w:drawing>
            </w:r>
          </w:p>
          <w:p w14:paraId="4EB8C4F6" w14:textId="77777777" w:rsidR="00567F7D" w:rsidRPr="00EB656E" w:rsidRDefault="00567F7D" w:rsidP="006827A5">
            <w:pPr>
              <w:rPr>
                <w:rFonts w:ascii="Times New Roman" w:hAnsi="Times New Roman" w:cs="Times New Roman"/>
                <w:color w:val="000000"/>
                <w:sz w:val="24"/>
                <w:szCs w:val="24"/>
              </w:rPr>
            </w:pPr>
          </w:p>
          <w:p w14:paraId="2168E391" w14:textId="53D73DC1" w:rsidR="00567F7D" w:rsidRPr="00EB656E" w:rsidRDefault="00542536" w:rsidP="006827A5">
            <w:pPr>
              <w:rPr>
                <w:rFonts w:ascii="Times New Roman" w:hAnsi="Times New Roman" w:cs="Times New Roman"/>
                <w:color w:val="000000"/>
                <w:sz w:val="24"/>
                <w:szCs w:val="24"/>
              </w:rPr>
            </w:pPr>
            <w:r w:rsidRPr="00EB656E">
              <w:rPr>
                <w:rFonts w:ascii="Times New Roman" w:hAnsi="Times New Roman" w:cs="Times New Roman"/>
                <w:color w:val="000000"/>
                <w:sz w:val="24"/>
                <w:szCs w:val="24"/>
              </w:rPr>
              <w:t>http://thumb9.shutterstock.com/display_pic_with_logo/148285/148285,1261422038,12/stock-photo-rolls-of-steel-sheet-in-a-warehouse-43258396.jpg</w:t>
            </w:r>
          </w:p>
        </w:tc>
      </w:tr>
      <w:tr w:rsidR="00567F7D" w:rsidRPr="00EB656E" w14:paraId="72A8D854" w14:textId="77777777" w:rsidTr="006827A5">
        <w:tc>
          <w:tcPr>
            <w:tcW w:w="1462" w:type="dxa"/>
          </w:tcPr>
          <w:p w14:paraId="1C5829A4" w14:textId="77777777" w:rsidR="00567F7D" w:rsidRPr="00EB656E" w:rsidRDefault="00567F7D" w:rsidP="006827A5">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592" w:type="dxa"/>
          </w:tcPr>
          <w:p w14:paraId="7D4246F3" w14:textId="1FF91D22" w:rsidR="00567F7D" w:rsidRPr="00EB656E" w:rsidRDefault="009E7A30" w:rsidP="00815339">
            <w:pPr>
              <w:rPr>
                <w:rFonts w:ascii="Times New Roman" w:hAnsi="Times New Roman" w:cs="Times New Roman"/>
                <w:sz w:val="24"/>
                <w:szCs w:val="24"/>
              </w:rPr>
            </w:pPr>
            <w:r w:rsidRPr="00EB656E">
              <w:rPr>
                <w:rFonts w:ascii="Times New Roman" w:hAnsi="Times New Roman" w:cs="Times New Roman"/>
                <w:sz w:val="24"/>
                <w:szCs w:val="24"/>
              </w:rPr>
              <w:t xml:space="preserve"> </w:t>
            </w:r>
            <w:r w:rsidRPr="00EB656E">
              <w:rPr>
                <w:rFonts w:ascii="Times New Roman" w:eastAsia="Times New Roman" w:hAnsi="Times New Roman" w:cs="Times New Roman"/>
                <w:i/>
                <w:color w:val="000000" w:themeColor="text1"/>
                <w:sz w:val="24"/>
                <w:szCs w:val="24"/>
                <w:lang w:eastAsia="es-CO"/>
              </w:rPr>
              <w:t>La</w:t>
            </w:r>
            <w:r w:rsidRPr="00EB656E">
              <w:rPr>
                <w:rFonts w:ascii="Times New Roman" w:eastAsia="Times New Roman" w:hAnsi="Times New Roman" w:cs="Times New Roman"/>
                <w:color w:val="000000" w:themeColor="text1"/>
                <w:sz w:val="24"/>
                <w:szCs w:val="24"/>
                <w:lang w:eastAsia="es-CO"/>
              </w:rPr>
              <w:t xml:space="preserve"> </w:t>
            </w:r>
            <w:r w:rsidRPr="00EB656E">
              <w:rPr>
                <w:rFonts w:ascii="Times New Roman" w:eastAsia="Times New Roman" w:hAnsi="Times New Roman" w:cs="Times New Roman"/>
                <w:i/>
                <w:iCs/>
                <w:color w:val="000000" w:themeColor="text1"/>
                <w:sz w:val="24"/>
                <w:szCs w:val="24"/>
                <w:lang w:eastAsia="es-CO"/>
              </w:rPr>
              <w:t>década p</w:t>
            </w:r>
            <w:r w:rsidR="00815339">
              <w:rPr>
                <w:rFonts w:ascii="Times New Roman" w:eastAsia="Times New Roman" w:hAnsi="Times New Roman" w:cs="Times New Roman"/>
                <w:i/>
                <w:iCs/>
                <w:color w:val="000000" w:themeColor="text1"/>
                <w:sz w:val="24"/>
                <w:szCs w:val="24"/>
                <w:lang w:eastAsia="es-CO"/>
              </w:rPr>
              <w:t>é</w:t>
            </w:r>
            <w:r w:rsidRPr="00EB656E">
              <w:rPr>
                <w:rFonts w:ascii="Times New Roman" w:eastAsia="Times New Roman" w:hAnsi="Times New Roman" w:cs="Times New Roman"/>
                <w:i/>
                <w:iCs/>
                <w:color w:val="000000" w:themeColor="text1"/>
                <w:sz w:val="24"/>
                <w:szCs w:val="24"/>
                <w:lang w:eastAsia="es-CO"/>
              </w:rPr>
              <w:t>rdida</w:t>
            </w:r>
            <w:r w:rsidRPr="00EB656E">
              <w:rPr>
                <w:rFonts w:ascii="Times New Roman" w:eastAsia="Times New Roman" w:hAnsi="Times New Roman" w:cs="Times New Roman"/>
                <w:iCs/>
                <w:color w:val="000000" w:themeColor="text1"/>
                <w:sz w:val="24"/>
                <w:szCs w:val="24"/>
                <w:lang w:eastAsia="es-CO"/>
              </w:rPr>
              <w:t xml:space="preserve"> es el nombre que recibe los años </w:t>
            </w:r>
            <w:r w:rsidR="00FD1CFC" w:rsidRPr="00EB656E">
              <w:rPr>
                <w:rFonts w:ascii="Times New Roman" w:eastAsia="Times New Roman" w:hAnsi="Times New Roman" w:cs="Times New Roman"/>
                <w:iCs/>
                <w:color w:val="000000" w:themeColor="text1"/>
                <w:sz w:val="24"/>
                <w:szCs w:val="24"/>
                <w:lang w:eastAsia="es-CO"/>
              </w:rPr>
              <w:t>ochenta</w:t>
            </w:r>
            <w:r w:rsidRPr="00EB656E">
              <w:rPr>
                <w:rFonts w:ascii="Times New Roman" w:eastAsia="Times New Roman" w:hAnsi="Times New Roman" w:cs="Times New Roman"/>
                <w:iCs/>
                <w:color w:val="000000" w:themeColor="text1"/>
                <w:sz w:val="24"/>
                <w:szCs w:val="24"/>
                <w:lang w:eastAsia="es-CO"/>
              </w:rPr>
              <w:t xml:space="preserve"> debido a que los países latinoamericanos estuvieron impedidos para hacer inversión social, pues debieron destinar la mayor parte de sus ingresos al pago de los intereses de la deuda externa.</w:t>
            </w:r>
            <w:r w:rsidR="00EB61F1" w:rsidRPr="00EB656E">
              <w:rPr>
                <w:rFonts w:ascii="Times New Roman" w:hAnsi="Times New Roman" w:cs="Times New Roman"/>
                <w:sz w:val="24"/>
                <w:szCs w:val="24"/>
              </w:rPr>
              <w:t xml:space="preserve"> </w:t>
            </w:r>
          </w:p>
        </w:tc>
      </w:tr>
    </w:tbl>
    <w:p w14:paraId="15AB375C" w14:textId="77777777" w:rsidR="00567F7D" w:rsidRPr="00EB656E" w:rsidRDefault="00567F7D" w:rsidP="00CC431E">
      <w:pPr>
        <w:rPr>
          <w:rFonts w:ascii="Times New Roman" w:hAnsi="Times New Roman" w:cs="Times New Roman"/>
          <w:sz w:val="24"/>
          <w:szCs w:val="24"/>
        </w:rPr>
      </w:pPr>
    </w:p>
    <w:p w14:paraId="5C69A290" w14:textId="3F32FEC1" w:rsidR="00EF73D0" w:rsidRPr="00EB656E" w:rsidRDefault="00FD1CFC" w:rsidP="00CC431E">
      <w:pPr>
        <w:rPr>
          <w:rFonts w:ascii="Times New Roman" w:hAnsi="Times New Roman" w:cs="Times New Roman"/>
          <w:sz w:val="24"/>
          <w:szCs w:val="24"/>
        </w:rPr>
      </w:pPr>
      <w:r w:rsidRPr="00EB656E">
        <w:rPr>
          <w:rFonts w:ascii="Times New Roman" w:hAnsi="Times New Roman" w:cs="Times New Roman"/>
          <w:sz w:val="24"/>
          <w:szCs w:val="24"/>
        </w:rPr>
        <w:t xml:space="preserve">Estas políticas orientadas al pago de la deuda trajeron </w:t>
      </w:r>
      <w:r w:rsidR="00F623F2">
        <w:rPr>
          <w:rFonts w:ascii="Times New Roman" w:hAnsi="Times New Roman" w:cs="Times New Roman"/>
          <w:sz w:val="24"/>
          <w:szCs w:val="24"/>
        </w:rPr>
        <w:t xml:space="preserve">graves </w:t>
      </w:r>
      <w:r w:rsidRPr="00EB656E">
        <w:rPr>
          <w:rFonts w:ascii="Times New Roman" w:hAnsi="Times New Roman" w:cs="Times New Roman"/>
          <w:sz w:val="24"/>
          <w:szCs w:val="24"/>
        </w:rPr>
        <w:t xml:space="preserve">consecuencias para América Latina. Por una parte, el </w:t>
      </w:r>
      <w:r w:rsidRPr="00EB656E">
        <w:rPr>
          <w:rFonts w:ascii="Times New Roman" w:hAnsi="Times New Roman" w:cs="Times New Roman"/>
          <w:b/>
          <w:sz w:val="24"/>
          <w:szCs w:val="24"/>
        </w:rPr>
        <w:t>crecimiento económico</w:t>
      </w:r>
      <w:r w:rsidRPr="00EB656E">
        <w:rPr>
          <w:rFonts w:ascii="Times New Roman" w:hAnsi="Times New Roman" w:cs="Times New Roman"/>
          <w:sz w:val="24"/>
          <w:szCs w:val="24"/>
        </w:rPr>
        <w:t xml:space="preserve"> se vio </w:t>
      </w:r>
      <w:r w:rsidRPr="00EB656E">
        <w:rPr>
          <w:rFonts w:ascii="Times New Roman" w:hAnsi="Times New Roman" w:cs="Times New Roman"/>
          <w:b/>
          <w:sz w:val="24"/>
          <w:szCs w:val="24"/>
        </w:rPr>
        <w:t>estancado</w:t>
      </w:r>
      <w:r w:rsidRPr="00EB656E">
        <w:rPr>
          <w:rFonts w:ascii="Times New Roman" w:hAnsi="Times New Roman" w:cs="Times New Roman"/>
          <w:sz w:val="24"/>
          <w:szCs w:val="24"/>
        </w:rPr>
        <w:t xml:space="preserve"> en los años </w:t>
      </w:r>
      <w:r w:rsidR="00F623F2">
        <w:rPr>
          <w:rFonts w:ascii="Times New Roman" w:hAnsi="Times New Roman" w:cs="Times New Roman"/>
          <w:sz w:val="24"/>
          <w:szCs w:val="24"/>
        </w:rPr>
        <w:t xml:space="preserve">ochenta </w:t>
      </w:r>
      <w:r w:rsidRPr="00EB656E">
        <w:rPr>
          <w:rFonts w:ascii="Times New Roman" w:hAnsi="Times New Roman" w:cs="Times New Roman"/>
          <w:sz w:val="24"/>
          <w:szCs w:val="24"/>
        </w:rPr>
        <w:t xml:space="preserve">debido a que gran parte del </w:t>
      </w:r>
      <w:r w:rsidRPr="00EB656E">
        <w:rPr>
          <w:rFonts w:ascii="Times New Roman" w:hAnsi="Times New Roman" w:cs="Times New Roman"/>
          <w:b/>
          <w:sz w:val="24"/>
          <w:szCs w:val="24"/>
        </w:rPr>
        <w:t>producto interno bruto</w:t>
      </w:r>
      <w:r w:rsidRPr="00EB656E">
        <w:rPr>
          <w:rFonts w:ascii="Times New Roman" w:hAnsi="Times New Roman" w:cs="Times New Roman"/>
          <w:sz w:val="24"/>
          <w:szCs w:val="24"/>
        </w:rPr>
        <w:t xml:space="preserve"> se orientó a dicho pago.</w:t>
      </w:r>
      <w:r w:rsidR="00BE6580">
        <w:rPr>
          <w:rFonts w:ascii="Times New Roman" w:hAnsi="Times New Roman" w:cs="Times New Roman"/>
          <w:sz w:val="24"/>
          <w:szCs w:val="24"/>
        </w:rPr>
        <w:t xml:space="preserve"> </w:t>
      </w:r>
      <w:r w:rsidR="00225CC9" w:rsidRPr="00EB656E">
        <w:rPr>
          <w:rFonts w:ascii="Times New Roman" w:hAnsi="Times New Roman" w:cs="Times New Roman"/>
          <w:sz w:val="24"/>
          <w:szCs w:val="24"/>
        </w:rPr>
        <w:t>N</w:t>
      </w:r>
      <w:r w:rsidRPr="00EB656E">
        <w:rPr>
          <w:rFonts w:ascii="Times New Roman" w:hAnsi="Times New Roman" w:cs="Times New Roman"/>
          <w:sz w:val="24"/>
          <w:szCs w:val="24"/>
        </w:rPr>
        <w:t>o obstante, llegó un</w:t>
      </w:r>
      <w:r w:rsidR="00225CC9" w:rsidRPr="00EB656E">
        <w:rPr>
          <w:rFonts w:ascii="Times New Roman" w:hAnsi="Times New Roman" w:cs="Times New Roman"/>
          <w:sz w:val="24"/>
          <w:szCs w:val="24"/>
        </w:rPr>
        <w:t>a</w:t>
      </w:r>
      <w:r w:rsidRPr="00EB656E">
        <w:rPr>
          <w:rFonts w:ascii="Times New Roman" w:hAnsi="Times New Roman" w:cs="Times New Roman"/>
          <w:sz w:val="24"/>
          <w:szCs w:val="24"/>
        </w:rPr>
        <w:t xml:space="preserve"> recuperación importante</w:t>
      </w:r>
      <w:r w:rsidR="00225CC9" w:rsidRPr="00EB656E">
        <w:rPr>
          <w:rFonts w:ascii="Times New Roman" w:hAnsi="Times New Roman" w:cs="Times New Roman"/>
          <w:sz w:val="24"/>
          <w:szCs w:val="24"/>
        </w:rPr>
        <w:t xml:space="preserve"> pero momentánea</w:t>
      </w:r>
      <w:r w:rsidRPr="00EB656E">
        <w:rPr>
          <w:rFonts w:ascii="Times New Roman" w:hAnsi="Times New Roman" w:cs="Times New Roman"/>
          <w:sz w:val="24"/>
          <w:szCs w:val="24"/>
        </w:rPr>
        <w:t xml:space="preserve"> en 1990, en parte gracias a la</w:t>
      </w:r>
      <w:r w:rsidR="00225CC9" w:rsidRPr="00EB656E">
        <w:rPr>
          <w:rFonts w:ascii="Times New Roman" w:hAnsi="Times New Roman" w:cs="Times New Roman"/>
          <w:sz w:val="24"/>
          <w:szCs w:val="24"/>
        </w:rPr>
        <w:t xml:space="preserve"> </w:t>
      </w:r>
      <w:r w:rsidR="00225CC9" w:rsidRPr="00EB656E">
        <w:rPr>
          <w:rFonts w:ascii="Times New Roman" w:hAnsi="Times New Roman" w:cs="Times New Roman"/>
          <w:b/>
          <w:sz w:val="24"/>
          <w:szCs w:val="24"/>
        </w:rPr>
        <w:t>venta de empresas nacionales</w:t>
      </w:r>
      <w:r w:rsidR="00225CC9" w:rsidRPr="00EB656E">
        <w:rPr>
          <w:rFonts w:ascii="Times New Roman" w:hAnsi="Times New Roman" w:cs="Times New Roman"/>
          <w:sz w:val="24"/>
          <w:szCs w:val="24"/>
        </w:rPr>
        <w:t xml:space="preserve"> a</w:t>
      </w:r>
      <w:r w:rsidRPr="00EB656E">
        <w:rPr>
          <w:rFonts w:ascii="Times New Roman" w:hAnsi="Times New Roman" w:cs="Times New Roman"/>
          <w:sz w:val="24"/>
          <w:szCs w:val="24"/>
        </w:rPr>
        <w:t xml:space="preserve"> inversionistas extranjeros. </w:t>
      </w:r>
    </w:p>
    <w:p w14:paraId="62A15E64" w14:textId="63064E73" w:rsidR="001843B0" w:rsidRPr="00EB656E" w:rsidRDefault="001843B0" w:rsidP="00CC431E">
      <w:pPr>
        <w:rPr>
          <w:rFonts w:ascii="Times New Roman" w:hAnsi="Times New Roman" w:cs="Times New Roman"/>
          <w:sz w:val="24"/>
          <w:szCs w:val="24"/>
        </w:rPr>
      </w:pPr>
      <w:r w:rsidRPr="00EB656E">
        <w:rPr>
          <w:rFonts w:ascii="Times New Roman" w:hAnsi="Times New Roman" w:cs="Times New Roman"/>
          <w:sz w:val="24"/>
          <w:szCs w:val="24"/>
        </w:rPr>
        <w:t xml:space="preserve">Distinto a los países </w:t>
      </w:r>
      <w:r w:rsidR="00F623F2">
        <w:rPr>
          <w:rFonts w:ascii="Times New Roman" w:hAnsi="Times New Roman" w:cs="Times New Roman"/>
          <w:sz w:val="24"/>
          <w:szCs w:val="24"/>
        </w:rPr>
        <w:t>ind</w:t>
      </w:r>
      <w:bookmarkStart w:id="0" w:name="_GoBack"/>
      <w:bookmarkEnd w:id="0"/>
      <w:r w:rsidR="00F623F2">
        <w:rPr>
          <w:rFonts w:ascii="Times New Roman" w:hAnsi="Times New Roman" w:cs="Times New Roman"/>
          <w:sz w:val="24"/>
          <w:szCs w:val="24"/>
        </w:rPr>
        <w:t xml:space="preserve">ustrializados </w:t>
      </w:r>
      <w:r w:rsidRPr="00EB656E">
        <w:rPr>
          <w:rFonts w:ascii="Times New Roman" w:hAnsi="Times New Roman" w:cs="Times New Roman"/>
          <w:sz w:val="24"/>
          <w:szCs w:val="24"/>
        </w:rPr>
        <w:t xml:space="preserve">de </w:t>
      </w:r>
      <w:r w:rsidR="00F623F2">
        <w:rPr>
          <w:rFonts w:ascii="Times New Roman" w:hAnsi="Times New Roman" w:cs="Times New Roman"/>
          <w:sz w:val="24"/>
          <w:szCs w:val="24"/>
        </w:rPr>
        <w:t>Nortea</w:t>
      </w:r>
      <w:r w:rsidRPr="00EB656E">
        <w:rPr>
          <w:rFonts w:ascii="Times New Roman" w:hAnsi="Times New Roman" w:cs="Times New Roman"/>
          <w:sz w:val="24"/>
          <w:szCs w:val="24"/>
        </w:rPr>
        <w:t xml:space="preserve">mérica, los de </w:t>
      </w:r>
      <w:r w:rsidR="00F623F2">
        <w:rPr>
          <w:rFonts w:ascii="Times New Roman" w:hAnsi="Times New Roman" w:cs="Times New Roman"/>
          <w:sz w:val="24"/>
          <w:szCs w:val="24"/>
        </w:rPr>
        <w:t>C</w:t>
      </w:r>
      <w:r w:rsidRPr="00EB656E">
        <w:rPr>
          <w:rFonts w:ascii="Times New Roman" w:hAnsi="Times New Roman" w:cs="Times New Roman"/>
          <w:sz w:val="24"/>
          <w:szCs w:val="24"/>
        </w:rPr>
        <w:t xml:space="preserve">entro y </w:t>
      </w:r>
      <w:r w:rsidR="00F623F2">
        <w:rPr>
          <w:rFonts w:ascii="Times New Roman" w:hAnsi="Times New Roman" w:cs="Times New Roman"/>
          <w:sz w:val="24"/>
          <w:szCs w:val="24"/>
        </w:rPr>
        <w:t xml:space="preserve">Suramérica </w:t>
      </w:r>
      <w:r w:rsidRPr="00EB656E">
        <w:rPr>
          <w:rFonts w:ascii="Times New Roman" w:hAnsi="Times New Roman" w:cs="Times New Roman"/>
          <w:sz w:val="24"/>
          <w:szCs w:val="24"/>
        </w:rPr>
        <w:t xml:space="preserve">concentraron su actividad en la </w:t>
      </w:r>
      <w:r w:rsidRPr="00EB656E">
        <w:rPr>
          <w:rFonts w:ascii="Times New Roman" w:hAnsi="Times New Roman" w:cs="Times New Roman"/>
          <w:b/>
          <w:sz w:val="24"/>
          <w:szCs w:val="24"/>
        </w:rPr>
        <w:t>extracción y exportación</w:t>
      </w:r>
      <w:r w:rsidRPr="00EB656E">
        <w:rPr>
          <w:rFonts w:ascii="Times New Roman" w:hAnsi="Times New Roman" w:cs="Times New Roman"/>
          <w:sz w:val="24"/>
          <w:szCs w:val="24"/>
        </w:rPr>
        <w:t xml:space="preserve"> de </w:t>
      </w:r>
      <w:r w:rsidRPr="00EB656E">
        <w:rPr>
          <w:rFonts w:ascii="Times New Roman" w:hAnsi="Times New Roman" w:cs="Times New Roman"/>
          <w:b/>
          <w:sz w:val="24"/>
          <w:szCs w:val="24"/>
        </w:rPr>
        <w:t>materias primas</w:t>
      </w:r>
      <w:r w:rsidRPr="00EB656E">
        <w:rPr>
          <w:rFonts w:ascii="Times New Roman" w:hAnsi="Times New Roman" w:cs="Times New Roman"/>
          <w:sz w:val="24"/>
          <w:szCs w:val="24"/>
        </w:rPr>
        <w:t>, lo que gener</w:t>
      </w:r>
      <w:r w:rsidR="00BC7623" w:rsidRPr="00EB656E">
        <w:rPr>
          <w:rFonts w:ascii="Times New Roman" w:hAnsi="Times New Roman" w:cs="Times New Roman"/>
          <w:sz w:val="24"/>
          <w:szCs w:val="24"/>
        </w:rPr>
        <w:t>ó</w:t>
      </w:r>
      <w:r w:rsidRPr="00EB656E">
        <w:rPr>
          <w:rFonts w:ascii="Times New Roman" w:hAnsi="Times New Roman" w:cs="Times New Roman"/>
          <w:sz w:val="24"/>
          <w:szCs w:val="24"/>
        </w:rPr>
        <w:t xml:space="preserve"> mayor dependencia y vulnerabilidad ante las fluctuaciones de los precios de dichos recursos.</w:t>
      </w:r>
      <w:r w:rsidR="00BC7623" w:rsidRPr="00EB656E">
        <w:rPr>
          <w:rFonts w:ascii="Times New Roman" w:hAnsi="Times New Roman" w:cs="Times New Roman"/>
          <w:sz w:val="24"/>
          <w:szCs w:val="24"/>
        </w:rPr>
        <w:t xml:space="preserve"> El </w:t>
      </w:r>
      <w:r w:rsidR="00BC7623" w:rsidRPr="00EB656E">
        <w:rPr>
          <w:rFonts w:ascii="Times New Roman" w:hAnsi="Times New Roman" w:cs="Times New Roman"/>
          <w:b/>
          <w:sz w:val="24"/>
          <w:szCs w:val="24"/>
        </w:rPr>
        <w:t>impulso</w:t>
      </w:r>
      <w:r w:rsidR="00BC7623" w:rsidRPr="00EB656E">
        <w:rPr>
          <w:rFonts w:ascii="Times New Roman" w:hAnsi="Times New Roman" w:cs="Times New Roman"/>
          <w:sz w:val="24"/>
          <w:szCs w:val="24"/>
        </w:rPr>
        <w:t xml:space="preserve"> a la </w:t>
      </w:r>
      <w:r w:rsidR="00BC7623" w:rsidRPr="00EB656E">
        <w:rPr>
          <w:rFonts w:ascii="Times New Roman" w:hAnsi="Times New Roman" w:cs="Times New Roman"/>
          <w:b/>
          <w:sz w:val="24"/>
          <w:szCs w:val="24"/>
        </w:rPr>
        <w:t>industria</w:t>
      </w:r>
      <w:r w:rsidR="00BC7623" w:rsidRPr="00EB656E">
        <w:rPr>
          <w:rFonts w:ascii="Times New Roman" w:hAnsi="Times New Roman" w:cs="Times New Roman"/>
          <w:sz w:val="24"/>
          <w:szCs w:val="24"/>
        </w:rPr>
        <w:t xml:space="preserve"> se hizo cada vez más </w:t>
      </w:r>
      <w:r w:rsidR="00BC7623" w:rsidRPr="00EB656E">
        <w:rPr>
          <w:rFonts w:ascii="Times New Roman" w:hAnsi="Times New Roman" w:cs="Times New Roman"/>
          <w:b/>
          <w:sz w:val="24"/>
          <w:szCs w:val="24"/>
        </w:rPr>
        <w:t>lento</w:t>
      </w:r>
      <w:r w:rsidR="00BC7623" w:rsidRPr="00EB656E">
        <w:rPr>
          <w:rFonts w:ascii="Times New Roman" w:hAnsi="Times New Roman" w:cs="Times New Roman"/>
          <w:sz w:val="24"/>
          <w:szCs w:val="24"/>
        </w:rPr>
        <w:t xml:space="preserve">, lo que desaceleró la </w:t>
      </w:r>
      <w:r w:rsidR="00225CC9" w:rsidRPr="00EB656E">
        <w:rPr>
          <w:rFonts w:ascii="Times New Roman" w:hAnsi="Times New Roman" w:cs="Times New Roman"/>
          <w:sz w:val="24"/>
          <w:szCs w:val="24"/>
        </w:rPr>
        <w:t>producción y</w:t>
      </w:r>
      <w:r w:rsidR="00E119CF">
        <w:rPr>
          <w:rFonts w:ascii="Times New Roman" w:hAnsi="Times New Roman" w:cs="Times New Roman"/>
          <w:sz w:val="24"/>
          <w:szCs w:val="24"/>
        </w:rPr>
        <w:t>,</w:t>
      </w:r>
      <w:r w:rsidR="00225CC9" w:rsidRPr="00EB656E">
        <w:rPr>
          <w:rFonts w:ascii="Times New Roman" w:hAnsi="Times New Roman" w:cs="Times New Roman"/>
          <w:sz w:val="24"/>
          <w:szCs w:val="24"/>
        </w:rPr>
        <w:t xml:space="preserve"> a su vez</w:t>
      </w:r>
      <w:r w:rsidR="00E119CF">
        <w:rPr>
          <w:rFonts w:ascii="Times New Roman" w:hAnsi="Times New Roman" w:cs="Times New Roman"/>
          <w:sz w:val="24"/>
          <w:szCs w:val="24"/>
        </w:rPr>
        <w:t>,</w:t>
      </w:r>
      <w:r w:rsidR="00225CC9" w:rsidRPr="00EB656E">
        <w:rPr>
          <w:rFonts w:ascii="Times New Roman" w:hAnsi="Times New Roman" w:cs="Times New Roman"/>
          <w:sz w:val="24"/>
          <w:szCs w:val="24"/>
        </w:rPr>
        <w:t xml:space="preserve"> generó altas tasas de </w:t>
      </w:r>
      <w:r w:rsidR="00225CC9" w:rsidRPr="00EB656E">
        <w:rPr>
          <w:rFonts w:ascii="Times New Roman" w:hAnsi="Times New Roman" w:cs="Times New Roman"/>
          <w:b/>
          <w:sz w:val="24"/>
          <w:szCs w:val="24"/>
        </w:rPr>
        <w:t>desempleo</w:t>
      </w:r>
      <w:r w:rsidR="00225CC9" w:rsidRPr="00EB656E">
        <w:rPr>
          <w:rFonts w:ascii="Times New Roman" w:hAnsi="Times New Roman" w:cs="Times New Roman"/>
          <w:sz w:val="24"/>
          <w:szCs w:val="24"/>
        </w:rPr>
        <w:t xml:space="preserve">. </w:t>
      </w:r>
    </w:p>
    <w:tbl>
      <w:tblPr>
        <w:tblStyle w:val="Tablaconcuadrcula4"/>
        <w:tblW w:w="0" w:type="auto"/>
        <w:tblLook w:val="04A0" w:firstRow="1" w:lastRow="0" w:firstColumn="1" w:lastColumn="0" w:noHBand="0" w:noVBand="1"/>
      </w:tblPr>
      <w:tblGrid>
        <w:gridCol w:w="754"/>
        <w:gridCol w:w="8300"/>
      </w:tblGrid>
      <w:tr w:rsidR="00A76619" w:rsidRPr="00EB656E" w14:paraId="23ED3717" w14:textId="77777777" w:rsidTr="006C304E">
        <w:tc>
          <w:tcPr>
            <w:tcW w:w="9054" w:type="dxa"/>
            <w:gridSpan w:val="2"/>
            <w:shd w:val="clear" w:color="auto" w:fill="000000" w:themeFill="text1"/>
          </w:tcPr>
          <w:p w14:paraId="527D1721" w14:textId="5A72DA5B" w:rsidR="00A76619" w:rsidRPr="00EB656E" w:rsidRDefault="004A18FB" w:rsidP="006C304E">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A76619" w:rsidRPr="00EB656E" w14:paraId="0C9099BF" w14:textId="77777777" w:rsidTr="006C304E">
        <w:tc>
          <w:tcPr>
            <w:tcW w:w="2518" w:type="dxa"/>
          </w:tcPr>
          <w:p w14:paraId="5E67289F" w14:textId="77777777" w:rsidR="00A76619" w:rsidRPr="00EB656E" w:rsidRDefault="00A76619" w:rsidP="006C304E">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368E4F9A" w14:textId="09A8BE15" w:rsidR="00A76619" w:rsidRPr="00EB656E" w:rsidRDefault="004A18FB" w:rsidP="00A76619">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CS_10_03_</w:t>
            </w:r>
            <w:r w:rsidR="00A76619" w:rsidRPr="00EB656E">
              <w:rPr>
                <w:rFonts w:ascii="Times New Roman" w:hAnsi="Times New Roman" w:cs="Times New Roman"/>
                <w:color w:val="000000"/>
                <w:sz w:val="24"/>
                <w:szCs w:val="24"/>
              </w:rPr>
              <w:t>REC60</w:t>
            </w:r>
          </w:p>
        </w:tc>
      </w:tr>
      <w:tr w:rsidR="00A76619" w:rsidRPr="00EB656E" w14:paraId="4E42F477" w14:textId="77777777" w:rsidTr="006C304E">
        <w:tc>
          <w:tcPr>
            <w:tcW w:w="2518" w:type="dxa"/>
          </w:tcPr>
          <w:p w14:paraId="2266DCDA" w14:textId="77777777" w:rsidR="00A76619" w:rsidRPr="00EB656E" w:rsidRDefault="00A76619" w:rsidP="006C304E">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5F334DF7" w14:textId="6E8895ED" w:rsidR="00A76619" w:rsidRPr="00EB656E" w:rsidRDefault="00A76619" w:rsidP="006C304E">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 Conoce aspectos de Brasil como economía emergente en América</w:t>
            </w:r>
          </w:p>
        </w:tc>
      </w:tr>
      <w:tr w:rsidR="00A76619" w:rsidRPr="00EB656E" w14:paraId="6B647D5A" w14:textId="77777777" w:rsidTr="006C304E">
        <w:tc>
          <w:tcPr>
            <w:tcW w:w="2518" w:type="dxa"/>
          </w:tcPr>
          <w:p w14:paraId="79A95D1B" w14:textId="77777777" w:rsidR="00A76619" w:rsidRPr="00EB656E" w:rsidRDefault="00A76619" w:rsidP="006C304E">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0F4518C0" w14:textId="77777777" w:rsidR="00A76619" w:rsidRPr="00EB656E" w:rsidRDefault="00A76619" w:rsidP="006C304E">
            <w:pPr>
              <w:rPr>
                <w:rFonts w:ascii="Times New Roman" w:hAnsi="Times New Roman" w:cs="Times New Roman"/>
                <w:color w:val="000000"/>
                <w:sz w:val="24"/>
                <w:szCs w:val="24"/>
              </w:rPr>
            </w:pPr>
            <w:r w:rsidRPr="00EB656E">
              <w:rPr>
                <w:rFonts w:ascii="Times New Roman" w:hAnsi="Times New Roman" w:cs="Times New Roman"/>
                <w:color w:val="000000"/>
                <w:sz w:val="24"/>
                <w:szCs w:val="24"/>
              </w:rPr>
              <w:t>Actividad que permite comprender el posicionamiento de Brasil en la economía global</w:t>
            </w:r>
          </w:p>
          <w:p w14:paraId="68D33DBD" w14:textId="77777777" w:rsidR="00A76619" w:rsidRPr="00EB656E" w:rsidRDefault="00A76619" w:rsidP="006C304E">
            <w:pPr>
              <w:rPr>
                <w:rFonts w:ascii="Times New Roman" w:hAnsi="Times New Roman" w:cs="Times New Roman"/>
                <w:color w:val="000000"/>
                <w:sz w:val="24"/>
                <w:szCs w:val="24"/>
              </w:rPr>
            </w:pPr>
          </w:p>
          <w:p w14:paraId="7165D9E1" w14:textId="19E4B49B" w:rsidR="00A76619" w:rsidRPr="00EB656E" w:rsidRDefault="00A76619" w:rsidP="006C304E">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EL RECURSO DEBE RECOGER Brasil final de siglo XX y su economía. </w:t>
            </w:r>
            <w:r w:rsidR="00E63D72" w:rsidRPr="00EB656E">
              <w:rPr>
                <w:rFonts w:ascii="Times New Roman" w:hAnsi="Times New Roman" w:cs="Times New Roman"/>
                <w:color w:val="000000"/>
                <w:sz w:val="24"/>
                <w:szCs w:val="24"/>
              </w:rPr>
              <w:t>Sugiero tomar en cuenta:http://www.google.com.co/url?sa=t&amp;rct=j&amp;q=&amp;esrc=s&amp;frm=1&amp;source=web&amp;cd=3&amp;ved=0ahUKEwjdiI_zis7MAhXMGx4KHZkfDdEQFggpMAI&amp;url=http%3A%2F%2Fwww.ieei-unesp.com.br%2Fportal%2Fwp-content%2Fuploads%2F2011%2F09%2FPolitica-exterior-brasilena-finales-del-siglo-XX-e-inicios-del-XXI-Teresinha-Marra.pdf&amp;usg=AFQjCNGoQ41-iwDk_nCXnkl8VpsqIhL9Kg&amp;bvm=bv.121658157,bs.2,d.dmo</w:t>
            </w:r>
          </w:p>
        </w:tc>
      </w:tr>
    </w:tbl>
    <w:p w14:paraId="10381DC7" w14:textId="77777777" w:rsidR="00A76619" w:rsidRPr="00EB656E" w:rsidRDefault="00A76619" w:rsidP="00CC431E">
      <w:pPr>
        <w:rPr>
          <w:rFonts w:ascii="Times New Roman" w:hAnsi="Times New Roman" w:cs="Times New Roman"/>
          <w:sz w:val="24"/>
          <w:szCs w:val="24"/>
        </w:rPr>
      </w:pPr>
    </w:p>
    <w:p w14:paraId="53DB22C6" w14:textId="77777777" w:rsidR="00A76619" w:rsidRPr="00EB656E" w:rsidRDefault="00A76619" w:rsidP="00CC431E">
      <w:pPr>
        <w:rPr>
          <w:rFonts w:ascii="Times New Roman" w:hAnsi="Times New Roman" w:cs="Times New Roman"/>
          <w:sz w:val="24"/>
          <w:szCs w:val="24"/>
        </w:rPr>
      </w:pPr>
    </w:p>
    <w:p w14:paraId="77172B78" w14:textId="3EA654B4" w:rsidR="00DE17FC" w:rsidRPr="00EB656E" w:rsidRDefault="00DE17FC" w:rsidP="00DE17FC">
      <w:pPr>
        <w:spacing w:after="0"/>
        <w:rPr>
          <w:rFonts w:ascii="Times New Roman" w:hAnsi="Times New Roman" w:cs="Times New Roman"/>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color w:val="000000" w:themeColor="text1"/>
          <w:sz w:val="24"/>
          <w:szCs w:val="24"/>
        </w:rPr>
        <w:t xml:space="preserve">3.1 </w:t>
      </w:r>
      <w:r w:rsidR="00764C80" w:rsidRPr="00EB656E">
        <w:rPr>
          <w:rFonts w:ascii="Times New Roman" w:hAnsi="Times New Roman" w:cs="Times New Roman"/>
          <w:b/>
          <w:color w:val="000000" w:themeColor="text1"/>
          <w:sz w:val="24"/>
          <w:szCs w:val="24"/>
        </w:rPr>
        <w:t>La crisis de la deuda</w:t>
      </w:r>
    </w:p>
    <w:p w14:paraId="0C728BCE" w14:textId="77777777" w:rsidR="000416ED" w:rsidRPr="00EB656E" w:rsidRDefault="000416ED" w:rsidP="005F2E43">
      <w:pPr>
        <w:spacing w:after="0"/>
        <w:rPr>
          <w:rFonts w:ascii="Times New Roman" w:hAnsi="Times New Roman" w:cs="Times New Roman"/>
          <w:sz w:val="24"/>
          <w:szCs w:val="24"/>
        </w:rPr>
      </w:pPr>
    </w:p>
    <w:p w14:paraId="543A406A" w14:textId="77777777" w:rsidR="000416ED" w:rsidRPr="00EB656E" w:rsidRDefault="000416ED" w:rsidP="005F2E43">
      <w:pPr>
        <w:spacing w:after="0"/>
        <w:rPr>
          <w:rFonts w:ascii="Times New Roman" w:hAnsi="Times New Roman" w:cs="Times New Roman"/>
          <w:sz w:val="24"/>
          <w:szCs w:val="24"/>
        </w:rPr>
      </w:pPr>
    </w:p>
    <w:p w14:paraId="59C5F2CB" w14:textId="27F48B71" w:rsidR="000416ED" w:rsidRPr="00EB656E" w:rsidRDefault="007A7359" w:rsidP="005F2E43">
      <w:pPr>
        <w:spacing w:after="0"/>
        <w:rPr>
          <w:rFonts w:ascii="Times New Roman" w:hAnsi="Times New Roman" w:cs="Times New Roman"/>
          <w:sz w:val="24"/>
          <w:szCs w:val="24"/>
        </w:rPr>
      </w:pPr>
      <w:r w:rsidRPr="00EB656E">
        <w:rPr>
          <w:rFonts w:ascii="Times New Roman" w:hAnsi="Times New Roman" w:cs="Times New Roman"/>
          <w:sz w:val="24"/>
          <w:szCs w:val="24"/>
        </w:rPr>
        <w:t xml:space="preserve">Los años </w:t>
      </w:r>
      <w:r w:rsidR="00391930">
        <w:rPr>
          <w:rFonts w:ascii="Times New Roman" w:hAnsi="Times New Roman" w:cs="Times New Roman"/>
          <w:sz w:val="24"/>
          <w:szCs w:val="24"/>
        </w:rPr>
        <w:t xml:space="preserve">ochenta </w:t>
      </w:r>
      <w:r w:rsidRPr="00EB656E">
        <w:rPr>
          <w:rFonts w:ascii="Times New Roman" w:hAnsi="Times New Roman" w:cs="Times New Roman"/>
          <w:sz w:val="24"/>
          <w:szCs w:val="24"/>
        </w:rPr>
        <w:t xml:space="preserve">fueron de decrecimiento y crisis. En los años </w:t>
      </w:r>
      <w:r w:rsidR="00391930">
        <w:rPr>
          <w:rFonts w:ascii="Times New Roman" w:hAnsi="Times New Roman" w:cs="Times New Roman"/>
          <w:sz w:val="24"/>
          <w:szCs w:val="24"/>
        </w:rPr>
        <w:t xml:space="preserve">noventa </w:t>
      </w:r>
      <w:r w:rsidRPr="00EB656E">
        <w:rPr>
          <w:rFonts w:ascii="Times New Roman" w:hAnsi="Times New Roman" w:cs="Times New Roman"/>
          <w:sz w:val="24"/>
          <w:szCs w:val="24"/>
        </w:rPr>
        <w:t xml:space="preserve">hubo un repunte impulsado por el ingreso de capitales </w:t>
      </w:r>
      <w:r w:rsidR="00D8736A" w:rsidRPr="00EB656E">
        <w:rPr>
          <w:rFonts w:ascii="Times New Roman" w:hAnsi="Times New Roman" w:cs="Times New Roman"/>
          <w:sz w:val="24"/>
          <w:szCs w:val="24"/>
        </w:rPr>
        <w:t xml:space="preserve">extranjeros </w:t>
      </w:r>
      <w:r w:rsidRPr="00EB656E">
        <w:rPr>
          <w:rFonts w:ascii="Times New Roman" w:hAnsi="Times New Roman" w:cs="Times New Roman"/>
          <w:sz w:val="24"/>
          <w:szCs w:val="24"/>
        </w:rPr>
        <w:t xml:space="preserve">a las cuentas nacionales. Esto </w:t>
      </w:r>
      <w:r w:rsidR="00391930">
        <w:rPr>
          <w:rFonts w:ascii="Times New Roman" w:hAnsi="Times New Roman" w:cs="Times New Roman"/>
          <w:sz w:val="24"/>
          <w:szCs w:val="24"/>
        </w:rPr>
        <w:t xml:space="preserve">se presentó </w:t>
      </w:r>
      <w:r w:rsidRPr="00EB656E">
        <w:rPr>
          <w:rFonts w:ascii="Times New Roman" w:hAnsi="Times New Roman" w:cs="Times New Roman"/>
          <w:sz w:val="24"/>
          <w:szCs w:val="24"/>
        </w:rPr>
        <w:t>como consecuencia de la venta de empresas de servicios</w:t>
      </w:r>
      <w:r w:rsidR="00D8736A" w:rsidRPr="00EB656E">
        <w:rPr>
          <w:rFonts w:ascii="Times New Roman" w:hAnsi="Times New Roman" w:cs="Times New Roman"/>
          <w:sz w:val="24"/>
          <w:szCs w:val="24"/>
        </w:rPr>
        <w:t xml:space="preserve"> y de préstamos de la banca internacional</w:t>
      </w:r>
      <w:r w:rsidRPr="00EB656E">
        <w:rPr>
          <w:rFonts w:ascii="Times New Roman" w:hAnsi="Times New Roman" w:cs="Times New Roman"/>
          <w:sz w:val="24"/>
          <w:szCs w:val="24"/>
        </w:rPr>
        <w:t>. El crecimiento, sin embargo, tuvo un punto de caída generado por el llamado “</w:t>
      </w:r>
      <w:r w:rsidRPr="00EB656E">
        <w:rPr>
          <w:rFonts w:ascii="Times New Roman" w:hAnsi="Times New Roman" w:cs="Times New Roman"/>
          <w:b/>
          <w:sz w:val="24"/>
          <w:szCs w:val="24"/>
        </w:rPr>
        <w:t>efecto Tequila</w:t>
      </w:r>
      <w:r w:rsidRPr="00EB656E">
        <w:rPr>
          <w:rFonts w:ascii="Times New Roman" w:hAnsi="Times New Roman" w:cs="Times New Roman"/>
          <w:sz w:val="24"/>
          <w:szCs w:val="24"/>
        </w:rPr>
        <w:t>” que se vivi</w:t>
      </w:r>
      <w:r w:rsidR="00BE6A99" w:rsidRPr="00EB656E">
        <w:rPr>
          <w:rFonts w:ascii="Times New Roman" w:hAnsi="Times New Roman" w:cs="Times New Roman"/>
          <w:sz w:val="24"/>
          <w:szCs w:val="24"/>
        </w:rPr>
        <w:t>ó</w:t>
      </w:r>
      <w:r w:rsidRPr="00EB656E">
        <w:rPr>
          <w:rFonts w:ascii="Times New Roman" w:hAnsi="Times New Roman" w:cs="Times New Roman"/>
          <w:sz w:val="24"/>
          <w:szCs w:val="24"/>
        </w:rPr>
        <w:t xml:space="preserve"> en </w:t>
      </w:r>
      <w:r w:rsidRPr="00EB656E">
        <w:rPr>
          <w:rFonts w:ascii="Times New Roman" w:hAnsi="Times New Roman" w:cs="Times New Roman"/>
          <w:b/>
          <w:sz w:val="24"/>
          <w:szCs w:val="24"/>
        </w:rPr>
        <w:t>México</w:t>
      </w:r>
      <w:r w:rsidRPr="00EB656E">
        <w:rPr>
          <w:rFonts w:ascii="Times New Roman" w:hAnsi="Times New Roman" w:cs="Times New Roman"/>
          <w:sz w:val="24"/>
          <w:szCs w:val="24"/>
        </w:rPr>
        <w:t xml:space="preserve"> </w:t>
      </w:r>
      <w:r w:rsidR="00BE6A99" w:rsidRPr="00EB656E">
        <w:rPr>
          <w:rFonts w:ascii="Times New Roman" w:hAnsi="Times New Roman" w:cs="Times New Roman"/>
          <w:sz w:val="24"/>
          <w:szCs w:val="24"/>
        </w:rPr>
        <w:t xml:space="preserve">en </w:t>
      </w:r>
      <w:r w:rsidR="00BE6A99" w:rsidRPr="00EB656E">
        <w:rPr>
          <w:rFonts w:ascii="Times New Roman" w:hAnsi="Times New Roman" w:cs="Times New Roman"/>
          <w:b/>
          <w:sz w:val="24"/>
          <w:szCs w:val="24"/>
        </w:rPr>
        <w:t>1994</w:t>
      </w:r>
      <w:r w:rsidR="00BE6A99" w:rsidRPr="00EB656E">
        <w:rPr>
          <w:rFonts w:ascii="Times New Roman" w:hAnsi="Times New Roman" w:cs="Times New Roman"/>
          <w:sz w:val="24"/>
          <w:szCs w:val="24"/>
        </w:rPr>
        <w:t xml:space="preserve"> y que estuvo a punto de convertirse en una crisis global.</w:t>
      </w:r>
    </w:p>
    <w:p w14:paraId="0051BA99" w14:textId="77777777" w:rsidR="00BE6A99" w:rsidRPr="00EB656E" w:rsidRDefault="00BE6A99" w:rsidP="005F2E43">
      <w:pPr>
        <w:spacing w:after="0"/>
        <w:rPr>
          <w:rFonts w:ascii="Times New Roman" w:hAnsi="Times New Roman" w:cs="Times New Roman"/>
          <w:sz w:val="24"/>
          <w:szCs w:val="24"/>
        </w:rPr>
      </w:pPr>
    </w:p>
    <w:p w14:paraId="6D753CFF" w14:textId="6CCA5BB3" w:rsidR="00D8736A" w:rsidRPr="00EB656E" w:rsidRDefault="00D8736A" w:rsidP="005F2E43">
      <w:pPr>
        <w:spacing w:after="0"/>
        <w:rPr>
          <w:rFonts w:ascii="Times New Roman" w:hAnsi="Times New Roman" w:cs="Times New Roman"/>
          <w:b/>
          <w:sz w:val="24"/>
          <w:szCs w:val="24"/>
        </w:rPr>
      </w:pPr>
      <w:r w:rsidRPr="00EB656E">
        <w:rPr>
          <w:rFonts w:ascii="Times New Roman" w:hAnsi="Times New Roman" w:cs="Times New Roman"/>
          <w:sz w:val="24"/>
          <w:szCs w:val="24"/>
        </w:rPr>
        <w:t>Pocos a</w:t>
      </w:r>
      <w:r w:rsidR="00BE6A99" w:rsidRPr="00EB656E">
        <w:rPr>
          <w:rFonts w:ascii="Times New Roman" w:hAnsi="Times New Roman" w:cs="Times New Roman"/>
          <w:sz w:val="24"/>
          <w:szCs w:val="24"/>
        </w:rPr>
        <w:t>ños antes M</w:t>
      </w:r>
      <w:r w:rsidRPr="00EB656E">
        <w:rPr>
          <w:rFonts w:ascii="Times New Roman" w:hAnsi="Times New Roman" w:cs="Times New Roman"/>
          <w:sz w:val="24"/>
          <w:szCs w:val="24"/>
        </w:rPr>
        <w:t>é</w:t>
      </w:r>
      <w:r w:rsidR="00BE6A99" w:rsidRPr="00EB656E">
        <w:rPr>
          <w:rFonts w:ascii="Times New Roman" w:hAnsi="Times New Roman" w:cs="Times New Roman"/>
          <w:sz w:val="24"/>
          <w:szCs w:val="24"/>
        </w:rPr>
        <w:t xml:space="preserve">xico había recibido un flujo de capitales destinados a mejorar la economía nacional. </w:t>
      </w:r>
      <w:r w:rsidRPr="00EB656E">
        <w:rPr>
          <w:rFonts w:ascii="Times New Roman" w:hAnsi="Times New Roman" w:cs="Times New Roman"/>
          <w:sz w:val="24"/>
          <w:szCs w:val="24"/>
        </w:rPr>
        <w:t xml:space="preserve">El presidente Bill </w:t>
      </w:r>
      <w:r w:rsidR="00BE6A99" w:rsidRPr="00EB656E">
        <w:rPr>
          <w:rFonts w:ascii="Times New Roman" w:hAnsi="Times New Roman" w:cs="Times New Roman"/>
          <w:sz w:val="24"/>
          <w:szCs w:val="24"/>
        </w:rPr>
        <w:t xml:space="preserve">Clinton </w:t>
      </w:r>
      <w:r w:rsidR="00391930">
        <w:rPr>
          <w:rFonts w:ascii="Times New Roman" w:hAnsi="Times New Roman" w:cs="Times New Roman"/>
          <w:sz w:val="24"/>
          <w:szCs w:val="24"/>
        </w:rPr>
        <w:t xml:space="preserve">fue </w:t>
      </w:r>
      <w:r w:rsidRPr="00EB656E">
        <w:rPr>
          <w:rFonts w:ascii="Times New Roman" w:hAnsi="Times New Roman" w:cs="Times New Roman"/>
          <w:sz w:val="24"/>
          <w:szCs w:val="24"/>
        </w:rPr>
        <w:t xml:space="preserve">uno de los impulsores de estos movimientos de capital, </w:t>
      </w:r>
      <w:r w:rsidR="00391930">
        <w:rPr>
          <w:rFonts w:ascii="Times New Roman" w:hAnsi="Times New Roman" w:cs="Times New Roman"/>
          <w:sz w:val="24"/>
          <w:szCs w:val="24"/>
        </w:rPr>
        <w:t xml:space="preserve">cuyo </w:t>
      </w:r>
      <w:r w:rsidRPr="00EB656E">
        <w:rPr>
          <w:rFonts w:ascii="Times New Roman" w:hAnsi="Times New Roman" w:cs="Times New Roman"/>
          <w:sz w:val="24"/>
          <w:szCs w:val="24"/>
        </w:rPr>
        <w:t>propósito era que Mé</w:t>
      </w:r>
      <w:r w:rsidR="00BE6A99" w:rsidRPr="00EB656E">
        <w:rPr>
          <w:rFonts w:ascii="Times New Roman" w:hAnsi="Times New Roman" w:cs="Times New Roman"/>
          <w:sz w:val="24"/>
          <w:szCs w:val="24"/>
        </w:rPr>
        <w:t>xico pagara</w:t>
      </w:r>
      <w:r w:rsidRPr="00EB656E">
        <w:rPr>
          <w:rFonts w:ascii="Times New Roman" w:hAnsi="Times New Roman" w:cs="Times New Roman"/>
          <w:sz w:val="24"/>
          <w:szCs w:val="24"/>
        </w:rPr>
        <w:t xml:space="preserve"> su deuda. En 1994, Mé</w:t>
      </w:r>
      <w:r w:rsidR="00BE6A99" w:rsidRPr="00EB656E">
        <w:rPr>
          <w:rFonts w:ascii="Times New Roman" w:hAnsi="Times New Roman" w:cs="Times New Roman"/>
          <w:sz w:val="24"/>
          <w:szCs w:val="24"/>
        </w:rPr>
        <w:t>xico devalu</w:t>
      </w:r>
      <w:r w:rsidRPr="00EB656E">
        <w:rPr>
          <w:rFonts w:ascii="Times New Roman" w:hAnsi="Times New Roman" w:cs="Times New Roman"/>
          <w:sz w:val="24"/>
          <w:szCs w:val="24"/>
        </w:rPr>
        <w:t xml:space="preserve">ó el peso y </w:t>
      </w:r>
      <w:r w:rsidR="00391930">
        <w:rPr>
          <w:rFonts w:ascii="Times New Roman" w:hAnsi="Times New Roman" w:cs="Times New Roman"/>
          <w:sz w:val="24"/>
          <w:szCs w:val="24"/>
        </w:rPr>
        <w:t xml:space="preserve">esto </w:t>
      </w:r>
      <w:r w:rsidRPr="00EB656E">
        <w:rPr>
          <w:rFonts w:ascii="Times New Roman" w:hAnsi="Times New Roman" w:cs="Times New Roman"/>
          <w:sz w:val="24"/>
          <w:szCs w:val="24"/>
        </w:rPr>
        <w:t xml:space="preserve">estimuló la fuga de </w:t>
      </w:r>
      <w:r w:rsidR="00BE6A99" w:rsidRPr="00EB656E">
        <w:rPr>
          <w:rFonts w:ascii="Times New Roman" w:hAnsi="Times New Roman" w:cs="Times New Roman"/>
          <w:sz w:val="24"/>
          <w:szCs w:val="24"/>
        </w:rPr>
        <w:t>capitales extranjeros</w:t>
      </w:r>
      <w:r w:rsidRPr="00EB656E">
        <w:rPr>
          <w:rFonts w:ascii="Times New Roman" w:hAnsi="Times New Roman" w:cs="Times New Roman"/>
          <w:sz w:val="24"/>
          <w:szCs w:val="24"/>
        </w:rPr>
        <w:t xml:space="preserve">, lo que trajo como consecuencia el cierre de empresas e inversiones y con ello parálisis productiva y </w:t>
      </w:r>
      <w:proofErr w:type="gramStart"/>
      <w:r w:rsidRPr="00EB656E">
        <w:rPr>
          <w:rFonts w:ascii="Times New Roman" w:hAnsi="Times New Roman" w:cs="Times New Roman"/>
          <w:sz w:val="24"/>
          <w:szCs w:val="24"/>
        </w:rPr>
        <w:t>desempleo</w:t>
      </w:r>
      <w:r w:rsidR="00D33997" w:rsidRPr="00EB656E" w:rsidDel="00D33997">
        <w:rPr>
          <w:rFonts w:ascii="Times New Roman" w:hAnsi="Times New Roman" w:cs="Times New Roman"/>
          <w:b/>
          <w:color w:val="44546A" w:themeColor="text2"/>
          <w:sz w:val="24"/>
          <w:szCs w:val="24"/>
        </w:rPr>
        <w:t xml:space="preserve"> </w:t>
      </w:r>
      <w:r w:rsidR="00A76619" w:rsidRPr="00EB656E">
        <w:rPr>
          <w:rFonts w:ascii="Times New Roman" w:hAnsi="Times New Roman" w:cs="Times New Roman"/>
          <w:b/>
          <w:color w:val="44546A" w:themeColor="text2"/>
          <w:sz w:val="24"/>
          <w:szCs w:val="24"/>
        </w:rPr>
        <w:t>.</w:t>
      </w:r>
      <w:proofErr w:type="gramEnd"/>
    </w:p>
    <w:p w14:paraId="74E9588A" w14:textId="77777777" w:rsidR="00E63D72" w:rsidRPr="00EB656E" w:rsidRDefault="00E63D72" w:rsidP="005F2E43">
      <w:pPr>
        <w:spacing w:after="0"/>
        <w:rPr>
          <w:rFonts w:ascii="Times New Roman" w:hAnsi="Times New Roman" w:cs="Times New Roman"/>
          <w:b/>
          <w:sz w:val="24"/>
          <w:szCs w:val="24"/>
        </w:rPr>
      </w:pPr>
    </w:p>
    <w:p w14:paraId="48C04FF6" w14:textId="77777777" w:rsidR="007A7359" w:rsidRPr="00EB656E" w:rsidRDefault="007A7359" w:rsidP="005F2E43">
      <w:pPr>
        <w:spacing w:after="0"/>
        <w:rPr>
          <w:rFonts w:ascii="Times New Roman" w:hAnsi="Times New Roman" w:cs="Times New Roman"/>
          <w:sz w:val="24"/>
          <w:szCs w:val="24"/>
        </w:rPr>
      </w:pPr>
    </w:p>
    <w:p w14:paraId="3B4E2139" w14:textId="00CD031F"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3.2 Consolidación</w:t>
      </w:r>
    </w:p>
    <w:p w14:paraId="3F5D4958" w14:textId="77777777" w:rsidR="005F2E43" w:rsidRPr="00EB656E" w:rsidRDefault="005F2E43" w:rsidP="005F2E43">
      <w:pPr>
        <w:spacing w:after="0"/>
        <w:rPr>
          <w:rFonts w:ascii="Times New Roman" w:hAnsi="Times New Roman" w:cs="Times New Roman"/>
          <w:b/>
          <w:sz w:val="24"/>
          <w:szCs w:val="24"/>
        </w:rPr>
      </w:pPr>
    </w:p>
    <w:p w14:paraId="78D3934D" w14:textId="77777777"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color w:val="333333"/>
          <w:sz w:val="24"/>
          <w:szCs w:val="24"/>
          <w:shd w:val="clear" w:color="auto" w:fill="FFFFFF"/>
        </w:rPr>
        <w:t>Actividades para consolidar lo que has aprendido en esta sección.</w:t>
      </w:r>
    </w:p>
    <w:p w14:paraId="67C6E51C" w14:textId="77777777" w:rsidR="005F2E43" w:rsidRPr="00EB656E" w:rsidRDefault="005F2E43" w:rsidP="005F2E43">
      <w:pPr>
        <w:spacing w:after="0"/>
        <w:rPr>
          <w:rFonts w:ascii="Times New Roman" w:hAnsi="Times New Roman" w:cs="Times New Roman"/>
          <w:sz w:val="24"/>
          <w:szCs w:val="24"/>
          <w:highlight w:val="yellow"/>
        </w:rPr>
      </w:pPr>
      <w:r w:rsidRPr="00EB656E">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5F2E43" w:rsidRPr="00EB656E" w14:paraId="2866498D" w14:textId="77777777" w:rsidTr="00A5793A">
        <w:tc>
          <w:tcPr>
            <w:tcW w:w="9054" w:type="dxa"/>
            <w:gridSpan w:val="2"/>
            <w:shd w:val="clear" w:color="auto" w:fill="000000" w:themeFill="text1"/>
          </w:tcPr>
          <w:p w14:paraId="545051FD" w14:textId="585553B7" w:rsidR="005F2E43" w:rsidRPr="00EB656E" w:rsidRDefault="004A18FB"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5F2E43" w:rsidRPr="00EB656E" w14:paraId="682DE277" w14:textId="77777777" w:rsidTr="00A5793A">
        <w:tc>
          <w:tcPr>
            <w:tcW w:w="2518" w:type="dxa"/>
          </w:tcPr>
          <w:p w14:paraId="77207C9D"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34597D6F" w14:textId="56118256" w:rsidR="005F2E43" w:rsidRPr="00EB656E" w:rsidRDefault="005D5410" w:rsidP="00A5793A">
            <w:pPr>
              <w:rPr>
                <w:rFonts w:ascii="Times New Roman" w:hAnsi="Times New Roman" w:cs="Times New Roman"/>
                <w:b/>
                <w:color w:val="000000"/>
                <w:sz w:val="24"/>
                <w:szCs w:val="24"/>
              </w:rPr>
            </w:pPr>
            <w:r w:rsidRPr="00EB656E">
              <w:rPr>
                <w:rFonts w:ascii="Times New Roman" w:hAnsi="Times New Roman" w:cs="Times New Roman"/>
                <w:bCs/>
                <w:color w:val="000000"/>
                <w:sz w:val="24"/>
                <w:szCs w:val="24"/>
                <w:lang w:val="es-CO"/>
              </w:rPr>
              <w:t>CS_10_03_</w:t>
            </w:r>
            <w:r w:rsidRPr="00EB656E">
              <w:rPr>
                <w:rFonts w:ascii="Times New Roman" w:hAnsi="Times New Roman" w:cs="Times New Roman"/>
                <w:color w:val="000000"/>
                <w:sz w:val="24"/>
                <w:szCs w:val="24"/>
              </w:rPr>
              <w:t>REC70</w:t>
            </w:r>
          </w:p>
        </w:tc>
      </w:tr>
      <w:tr w:rsidR="005F2E43" w:rsidRPr="00EB656E" w14:paraId="1CFE3E20" w14:textId="77777777" w:rsidTr="00A5793A">
        <w:tc>
          <w:tcPr>
            <w:tcW w:w="2518" w:type="dxa"/>
          </w:tcPr>
          <w:p w14:paraId="4355D296"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4E7C98C9" w14:textId="7A9E23C4"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Refuerza tu aprendizaje: </w:t>
            </w:r>
            <w:r w:rsidR="00896436" w:rsidRPr="00EB656E">
              <w:rPr>
                <w:rFonts w:ascii="Times New Roman" w:hAnsi="Times New Roman" w:cs="Times New Roman"/>
                <w:color w:val="000000"/>
                <w:sz w:val="24"/>
                <w:szCs w:val="24"/>
              </w:rPr>
              <w:t>La economía de América Latina</w:t>
            </w:r>
          </w:p>
        </w:tc>
      </w:tr>
      <w:tr w:rsidR="005F2E43" w:rsidRPr="00EB656E" w14:paraId="5A6783C9" w14:textId="77777777" w:rsidTr="00A5793A">
        <w:tc>
          <w:tcPr>
            <w:tcW w:w="2518" w:type="dxa"/>
          </w:tcPr>
          <w:p w14:paraId="60A202B4"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424E8C41" w14:textId="70CDE550"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Actividades sobre </w:t>
            </w:r>
            <w:r w:rsidR="00896436" w:rsidRPr="00EB656E">
              <w:rPr>
                <w:rFonts w:ascii="Times New Roman" w:hAnsi="Times New Roman" w:cs="Times New Roman"/>
                <w:color w:val="000000"/>
                <w:sz w:val="24"/>
                <w:szCs w:val="24"/>
              </w:rPr>
              <w:t>La economía de América Latina</w:t>
            </w:r>
          </w:p>
        </w:tc>
      </w:tr>
    </w:tbl>
    <w:p w14:paraId="572B8304" w14:textId="77777777" w:rsidR="005F2E43" w:rsidRPr="00EB656E" w:rsidRDefault="005F2E43" w:rsidP="00452FCB">
      <w:pPr>
        <w:spacing w:after="0"/>
        <w:rPr>
          <w:rFonts w:ascii="Times New Roman" w:hAnsi="Times New Roman" w:cs="Times New Roman"/>
          <w:sz w:val="24"/>
          <w:szCs w:val="24"/>
        </w:rPr>
      </w:pPr>
    </w:p>
    <w:p w14:paraId="671C1A6C" w14:textId="77777777" w:rsidR="009A0F79" w:rsidRPr="00EB656E" w:rsidRDefault="009A0F79" w:rsidP="00CC431E">
      <w:pPr>
        <w:rPr>
          <w:rFonts w:ascii="Times New Roman" w:hAnsi="Times New Roman" w:cs="Times New Roman"/>
          <w:sz w:val="24"/>
          <w:szCs w:val="24"/>
        </w:rPr>
      </w:pPr>
    </w:p>
    <w:p w14:paraId="07CCC4F4" w14:textId="15207491" w:rsidR="00884888" w:rsidRPr="00EB656E" w:rsidRDefault="0023535B" w:rsidP="00671B4F">
      <w:pPr>
        <w:spacing w:after="0"/>
        <w:rPr>
          <w:rFonts w:ascii="Times New Roman" w:hAnsi="Times New Roman" w:cs="Times New Roman"/>
          <w:b/>
          <w:sz w:val="24"/>
          <w:szCs w:val="24"/>
        </w:rPr>
      </w:pPr>
      <w:r w:rsidRPr="00EB656E">
        <w:rPr>
          <w:rFonts w:ascii="Times New Roman" w:hAnsi="Times New Roman" w:cs="Times New Roman"/>
          <w:sz w:val="24"/>
          <w:szCs w:val="24"/>
          <w:highlight w:val="yellow"/>
        </w:rPr>
        <w:t>[SECCIÓN 1</w:t>
      </w:r>
      <w:r w:rsidR="00671B4F" w:rsidRPr="00EB656E">
        <w:rPr>
          <w:rFonts w:ascii="Times New Roman" w:hAnsi="Times New Roman" w:cs="Times New Roman"/>
          <w:sz w:val="24"/>
          <w:szCs w:val="24"/>
          <w:highlight w:val="yellow"/>
        </w:rPr>
        <w:t>]</w:t>
      </w:r>
      <w:r w:rsidR="00671B4F" w:rsidRPr="00EB656E">
        <w:rPr>
          <w:rFonts w:ascii="Times New Roman" w:hAnsi="Times New Roman" w:cs="Times New Roman"/>
          <w:sz w:val="24"/>
          <w:szCs w:val="24"/>
        </w:rPr>
        <w:t xml:space="preserve"> </w:t>
      </w:r>
      <w:r w:rsidRPr="00EB656E">
        <w:rPr>
          <w:rFonts w:ascii="Times New Roman" w:hAnsi="Times New Roman" w:cs="Times New Roman"/>
          <w:b/>
          <w:sz w:val="24"/>
          <w:szCs w:val="24"/>
        </w:rPr>
        <w:t>4</w:t>
      </w:r>
      <w:r w:rsidR="00671B4F" w:rsidRPr="00EB656E">
        <w:rPr>
          <w:rFonts w:ascii="Times New Roman" w:hAnsi="Times New Roman" w:cs="Times New Roman"/>
          <w:b/>
          <w:sz w:val="24"/>
          <w:szCs w:val="24"/>
        </w:rPr>
        <w:t xml:space="preserve"> </w:t>
      </w:r>
      <w:r w:rsidR="006C304E" w:rsidRPr="00EB656E">
        <w:rPr>
          <w:rFonts w:ascii="Times New Roman" w:hAnsi="Times New Roman" w:cs="Times New Roman"/>
          <w:b/>
          <w:sz w:val="24"/>
          <w:szCs w:val="24"/>
        </w:rPr>
        <w:t>La p</w:t>
      </w:r>
      <w:r w:rsidR="005432F2" w:rsidRPr="00EB656E">
        <w:rPr>
          <w:rFonts w:ascii="Times New Roman" w:hAnsi="Times New Roman" w:cs="Times New Roman"/>
          <w:b/>
          <w:sz w:val="24"/>
          <w:szCs w:val="24"/>
        </w:rPr>
        <w:t xml:space="preserve">olítica y </w:t>
      </w:r>
      <w:r w:rsidR="006C304E" w:rsidRPr="00EB656E">
        <w:rPr>
          <w:rFonts w:ascii="Times New Roman" w:hAnsi="Times New Roman" w:cs="Times New Roman"/>
          <w:b/>
          <w:sz w:val="24"/>
          <w:szCs w:val="24"/>
        </w:rPr>
        <w:t xml:space="preserve">la </w:t>
      </w:r>
      <w:r w:rsidR="005432F2" w:rsidRPr="00EB656E">
        <w:rPr>
          <w:rFonts w:ascii="Times New Roman" w:hAnsi="Times New Roman" w:cs="Times New Roman"/>
          <w:b/>
          <w:sz w:val="24"/>
          <w:szCs w:val="24"/>
        </w:rPr>
        <w:t>sociedad en América Latina</w:t>
      </w:r>
    </w:p>
    <w:p w14:paraId="3C0E733F" w14:textId="77777777" w:rsidR="006C304E" w:rsidRPr="00EB656E" w:rsidRDefault="006C304E" w:rsidP="00671B4F">
      <w:pPr>
        <w:spacing w:after="0"/>
        <w:rPr>
          <w:rFonts w:ascii="Times New Roman" w:hAnsi="Times New Roman" w:cs="Times New Roman"/>
          <w:sz w:val="24"/>
          <w:szCs w:val="24"/>
        </w:rPr>
      </w:pPr>
    </w:p>
    <w:p w14:paraId="55AC7365" w14:textId="55772AAB" w:rsidR="00386836" w:rsidRPr="00EB656E" w:rsidRDefault="006C304E" w:rsidP="00671B4F">
      <w:pPr>
        <w:spacing w:after="0"/>
        <w:rPr>
          <w:rFonts w:ascii="Times New Roman" w:hAnsi="Times New Roman" w:cs="Times New Roman"/>
          <w:sz w:val="24"/>
          <w:szCs w:val="24"/>
        </w:rPr>
      </w:pPr>
      <w:r w:rsidRPr="00EB656E">
        <w:rPr>
          <w:rFonts w:ascii="Times New Roman" w:hAnsi="Times New Roman" w:cs="Times New Roman"/>
          <w:sz w:val="24"/>
          <w:szCs w:val="24"/>
        </w:rPr>
        <w:t xml:space="preserve">Desde los años ochenta, la región latinoamericana vivió múltiples crisis. Sin embargo, la que definió su destino político y económico fue la </w:t>
      </w:r>
      <w:r w:rsidRPr="00EB656E">
        <w:rPr>
          <w:rFonts w:ascii="Times New Roman" w:hAnsi="Times New Roman" w:cs="Times New Roman"/>
          <w:b/>
          <w:sz w:val="24"/>
          <w:szCs w:val="24"/>
        </w:rPr>
        <w:t>crisis de la deuda</w:t>
      </w:r>
      <w:r w:rsidRPr="00EB656E">
        <w:rPr>
          <w:rFonts w:ascii="Times New Roman" w:hAnsi="Times New Roman" w:cs="Times New Roman"/>
          <w:sz w:val="24"/>
          <w:szCs w:val="24"/>
        </w:rPr>
        <w:t xml:space="preserve">. </w:t>
      </w:r>
    </w:p>
    <w:p w14:paraId="567B04A2" w14:textId="77777777" w:rsidR="00484DC2" w:rsidRPr="00EB656E" w:rsidRDefault="00484DC2" w:rsidP="00671B4F">
      <w:pPr>
        <w:spacing w:after="0"/>
        <w:rPr>
          <w:rFonts w:ascii="Times New Roman" w:hAnsi="Times New Roman" w:cs="Times New Roman"/>
          <w:sz w:val="24"/>
          <w:szCs w:val="24"/>
        </w:rPr>
      </w:pPr>
    </w:p>
    <w:p w14:paraId="2F9E90AA" w14:textId="5EF1D932" w:rsidR="004F3ACD" w:rsidRPr="00EB656E" w:rsidRDefault="006C304E" w:rsidP="00671B4F">
      <w:pPr>
        <w:spacing w:after="0"/>
        <w:rPr>
          <w:rFonts w:ascii="Times New Roman" w:hAnsi="Times New Roman" w:cs="Times New Roman"/>
          <w:sz w:val="24"/>
          <w:szCs w:val="24"/>
        </w:rPr>
      </w:pPr>
      <w:r w:rsidRPr="00EB656E">
        <w:rPr>
          <w:rFonts w:ascii="Times New Roman" w:hAnsi="Times New Roman" w:cs="Times New Roman"/>
          <w:sz w:val="24"/>
          <w:szCs w:val="24"/>
        </w:rPr>
        <w:t xml:space="preserve">Dicha crisis terminó sometiendo a los Estados latinoamericanos a </w:t>
      </w:r>
      <w:r w:rsidR="00484DC2" w:rsidRPr="00EB656E">
        <w:rPr>
          <w:rFonts w:ascii="Times New Roman" w:hAnsi="Times New Roman" w:cs="Times New Roman"/>
          <w:sz w:val="24"/>
          <w:szCs w:val="24"/>
        </w:rPr>
        <w:t xml:space="preserve">una </w:t>
      </w:r>
      <w:r w:rsidRPr="00EB656E">
        <w:rPr>
          <w:rFonts w:ascii="Times New Roman" w:hAnsi="Times New Roman" w:cs="Times New Roman"/>
          <w:sz w:val="24"/>
          <w:szCs w:val="24"/>
        </w:rPr>
        <w:t>dinámica en la que el diseño y aplicación de las políticas públicas estuvo determinada por el llam</w:t>
      </w:r>
      <w:r w:rsidR="0052474C" w:rsidRPr="00EB656E">
        <w:rPr>
          <w:rFonts w:ascii="Times New Roman" w:hAnsi="Times New Roman" w:cs="Times New Roman"/>
          <w:sz w:val="24"/>
          <w:szCs w:val="24"/>
        </w:rPr>
        <w:t xml:space="preserve">ado </w:t>
      </w:r>
      <w:r w:rsidR="0052474C" w:rsidRPr="00EB656E">
        <w:rPr>
          <w:rFonts w:ascii="Times New Roman" w:hAnsi="Times New Roman" w:cs="Times New Roman"/>
          <w:b/>
          <w:sz w:val="24"/>
          <w:szCs w:val="24"/>
        </w:rPr>
        <w:t>Consenso de Washington</w:t>
      </w:r>
      <w:r w:rsidR="0052474C" w:rsidRPr="00EB656E">
        <w:rPr>
          <w:rFonts w:ascii="Times New Roman" w:hAnsi="Times New Roman" w:cs="Times New Roman"/>
          <w:sz w:val="24"/>
          <w:szCs w:val="24"/>
        </w:rPr>
        <w:t xml:space="preserve"> y las </w:t>
      </w:r>
      <w:r w:rsidR="004F3ACD" w:rsidRPr="00EB656E">
        <w:rPr>
          <w:rFonts w:ascii="Times New Roman" w:hAnsi="Times New Roman" w:cs="Times New Roman"/>
          <w:sz w:val="24"/>
          <w:szCs w:val="24"/>
        </w:rPr>
        <w:t xml:space="preserve">directrices del </w:t>
      </w:r>
      <w:r w:rsidR="004F3ACD" w:rsidRPr="00EB656E">
        <w:rPr>
          <w:rFonts w:ascii="Times New Roman" w:hAnsi="Times New Roman" w:cs="Times New Roman"/>
          <w:b/>
          <w:sz w:val="24"/>
          <w:szCs w:val="24"/>
        </w:rPr>
        <w:t>Fondo Monetario Internacional</w:t>
      </w:r>
      <w:r w:rsidR="004F3ACD" w:rsidRPr="00EB656E">
        <w:rPr>
          <w:rFonts w:ascii="Times New Roman" w:hAnsi="Times New Roman" w:cs="Times New Roman"/>
          <w:sz w:val="24"/>
          <w:szCs w:val="24"/>
        </w:rPr>
        <w:t>. Algunos de los principales preceptos fueron los siguientes</w:t>
      </w:r>
      <w:r w:rsidR="004D2A51" w:rsidRPr="00EB656E">
        <w:rPr>
          <w:rFonts w:ascii="Times New Roman" w:hAnsi="Times New Roman" w:cs="Times New Roman"/>
          <w:color w:val="000000" w:themeColor="text1"/>
          <w:sz w:val="24"/>
          <w:szCs w:val="24"/>
        </w:rPr>
        <w:t>:</w:t>
      </w:r>
    </w:p>
    <w:p w14:paraId="3C42D91B" w14:textId="58B58287" w:rsidR="004F3ACD" w:rsidRPr="00EB656E" w:rsidRDefault="004F3ACD" w:rsidP="004D2A51">
      <w:pPr>
        <w:pStyle w:val="Prrafodelista"/>
        <w:numPr>
          <w:ilvl w:val="0"/>
          <w:numId w:val="6"/>
        </w:numPr>
        <w:spacing w:after="0"/>
        <w:rPr>
          <w:rFonts w:ascii="Times New Roman" w:hAnsi="Times New Roman" w:cs="Times New Roman"/>
          <w:sz w:val="24"/>
          <w:szCs w:val="24"/>
        </w:rPr>
      </w:pPr>
      <w:r w:rsidRPr="00EB656E">
        <w:rPr>
          <w:rFonts w:ascii="Times New Roman" w:hAnsi="Times New Roman" w:cs="Times New Roman"/>
          <w:sz w:val="24"/>
          <w:szCs w:val="24"/>
        </w:rPr>
        <w:t xml:space="preserve">Disciplina y reforma fiscal: determinada por el </w:t>
      </w:r>
      <w:r w:rsidRPr="00EB656E">
        <w:rPr>
          <w:rFonts w:ascii="Times New Roman" w:hAnsi="Times New Roman" w:cs="Times New Roman"/>
          <w:b/>
          <w:sz w:val="24"/>
          <w:szCs w:val="24"/>
        </w:rPr>
        <w:t>aumento de impuestos</w:t>
      </w:r>
      <w:r w:rsidRPr="00EB656E">
        <w:rPr>
          <w:rFonts w:ascii="Times New Roman" w:hAnsi="Times New Roman" w:cs="Times New Roman"/>
          <w:sz w:val="24"/>
          <w:szCs w:val="24"/>
        </w:rPr>
        <w:t xml:space="preserve"> a los consumidores. </w:t>
      </w:r>
    </w:p>
    <w:p w14:paraId="733B07D8" w14:textId="4F891348" w:rsidR="004F3ACD" w:rsidRPr="00EB656E" w:rsidRDefault="004F3ACD" w:rsidP="004D2A51">
      <w:pPr>
        <w:pStyle w:val="Prrafodelista"/>
        <w:numPr>
          <w:ilvl w:val="0"/>
          <w:numId w:val="6"/>
        </w:numPr>
        <w:spacing w:after="0"/>
        <w:rPr>
          <w:rFonts w:ascii="Times New Roman" w:hAnsi="Times New Roman" w:cs="Times New Roman"/>
          <w:sz w:val="24"/>
          <w:szCs w:val="24"/>
        </w:rPr>
      </w:pPr>
      <w:r w:rsidRPr="00EB656E">
        <w:rPr>
          <w:rFonts w:ascii="Times New Roman" w:hAnsi="Times New Roman" w:cs="Times New Roman"/>
          <w:sz w:val="24"/>
          <w:szCs w:val="24"/>
        </w:rPr>
        <w:t xml:space="preserve">Reordenación de las prioridades del gasto público: determinada por el </w:t>
      </w:r>
      <w:r w:rsidRPr="00EB656E">
        <w:rPr>
          <w:rFonts w:ascii="Times New Roman" w:hAnsi="Times New Roman" w:cs="Times New Roman"/>
          <w:b/>
          <w:sz w:val="24"/>
          <w:szCs w:val="24"/>
        </w:rPr>
        <w:t>recorte</w:t>
      </w:r>
      <w:r w:rsidRPr="00EB656E">
        <w:rPr>
          <w:rFonts w:ascii="Times New Roman" w:hAnsi="Times New Roman" w:cs="Times New Roman"/>
          <w:sz w:val="24"/>
          <w:szCs w:val="24"/>
        </w:rPr>
        <w:t xml:space="preserve"> al </w:t>
      </w:r>
      <w:r w:rsidRPr="00EB656E">
        <w:rPr>
          <w:rFonts w:ascii="Times New Roman" w:hAnsi="Times New Roman" w:cs="Times New Roman"/>
          <w:b/>
          <w:sz w:val="24"/>
          <w:szCs w:val="24"/>
        </w:rPr>
        <w:t>gasto social</w:t>
      </w:r>
      <w:r w:rsidRPr="00EB656E">
        <w:rPr>
          <w:rFonts w:ascii="Times New Roman" w:hAnsi="Times New Roman" w:cs="Times New Roman"/>
          <w:sz w:val="24"/>
          <w:szCs w:val="24"/>
        </w:rPr>
        <w:t>.</w:t>
      </w:r>
    </w:p>
    <w:p w14:paraId="4BE8312F" w14:textId="774E68E2" w:rsidR="006C304E" w:rsidRPr="00EB656E" w:rsidRDefault="004F3ACD" w:rsidP="004D2A51">
      <w:pPr>
        <w:pStyle w:val="Prrafodelista"/>
        <w:numPr>
          <w:ilvl w:val="0"/>
          <w:numId w:val="6"/>
        </w:numPr>
        <w:spacing w:after="0"/>
        <w:rPr>
          <w:rFonts w:ascii="Times New Roman" w:hAnsi="Times New Roman" w:cs="Times New Roman"/>
          <w:sz w:val="24"/>
          <w:szCs w:val="24"/>
        </w:rPr>
      </w:pPr>
      <w:r w:rsidRPr="00EB656E">
        <w:rPr>
          <w:rFonts w:ascii="Times New Roman" w:hAnsi="Times New Roman" w:cs="Times New Roman"/>
          <w:sz w:val="24"/>
          <w:szCs w:val="24"/>
        </w:rPr>
        <w:t>Liberalización del comercio</w:t>
      </w:r>
      <w:r w:rsidR="004D2A51" w:rsidRPr="00EB656E">
        <w:rPr>
          <w:rFonts w:ascii="Times New Roman" w:hAnsi="Times New Roman" w:cs="Times New Roman"/>
          <w:sz w:val="24"/>
          <w:szCs w:val="24"/>
        </w:rPr>
        <w:t xml:space="preserve"> y </w:t>
      </w:r>
      <w:r w:rsidRPr="00EB656E">
        <w:rPr>
          <w:rFonts w:ascii="Times New Roman" w:hAnsi="Times New Roman" w:cs="Times New Roman"/>
          <w:sz w:val="24"/>
          <w:szCs w:val="24"/>
        </w:rPr>
        <w:t xml:space="preserve">de la </w:t>
      </w:r>
      <w:r w:rsidRPr="00EB656E">
        <w:rPr>
          <w:rFonts w:ascii="Times New Roman" w:hAnsi="Times New Roman" w:cs="Times New Roman"/>
          <w:b/>
          <w:sz w:val="24"/>
          <w:szCs w:val="24"/>
        </w:rPr>
        <w:t>inversión extranjera</w:t>
      </w:r>
      <w:r w:rsidRPr="00EB656E">
        <w:rPr>
          <w:rFonts w:ascii="Times New Roman" w:hAnsi="Times New Roman" w:cs="Times New Roman"/>
          <w:sz w:val="24"/>
          <w:szCs w:val="24"/>
        </w:rPr>
        <w:t xml:space="preserve"> direct</w:t>
      </w:r>
      <w:r w:rsidR="004D2A51" w:rsidRPr="00EB656E">
        <w:rPr>
          <w:rFonts w:ascii="Times New Roman" w:hAnsi="Times New Roman" w:cs="Times New Roman"/>
          <w:sz w:val="24"/>
          <w:szCs w:val="24"/>
        </w:rPr>
        <w:t>a: apertura total a un intercambio sin aranceles.</w:t>
      </w:r>
    </w:p>
    <w:p w14:paraId="3F19908E" w14:textId="3AAD882D" w:rsidR="004F3ACD" w:rsidRPr="00EB656E" w:rsidRDefault="004F3ACD" w:rsidP="004D2A51">
      <w:pPr>
        <w:pStyle w:val="Prrafodelista"/>
        <w:numPr>
          <w:ilvl w:val="0"/>
          <w:numId w:val="6"/>
        </w:numPr>
        <w:spacing w:after="0"/>
        <w:rPr>
          <w:rFonts w:ascii="Times New Roman" w:hAnsi="Times New Roman" w:cs="Times New Roman"/>
          <w:sz w:val="24"/>
          <w:szCs w:val="24"/>
        </w:rPr>
      </w:pPr>
      <w:r w:rsidRPr="00EB656E">
        <w:rPr>
          <w:rFonts w:ascii="Times New Roman" w:hAnsi="Times New Roman" w:cs="Times New Roman"/>
          <w:sz w:val="24"/>
          <w:szCs w:val="24"/>
        </w:rPr>
        <w:lastRenderedPageBreak/>
        <w:t>Privatizaciones</w:t>
      </w:r>
      <w:r w:rsidR="004D2A51" w:rsidRPr="00EB656E">
        <w:rPr>
          <w:rFonts w:ascii="Times New Roman" w:hAnsi="Times New Roman" w:cs="Times New Roman"/>
          <w:sz w:val="24"/>
          <w:szCs w:val="24"/>
        </w:rPr>
        <w:t xml:space="preserve">: venta de </w:t>
      </w:r>
      <w:r w:rsidR="004D2A51" w:rsidRPr="00EB656E">
        <w:rPr>
          <w:rFonts w:ascii="Times New Roman" w:hAnsi="Times New Roman" w:cs="Times New Roman"/>
          <w:b/>
          <w:sz w:val="24"/>
          <w:szCs w:val="24"/>
        </w:rPr>
        <w:t>bienes públicos</w:t>
      </w:r>
      <w:r w:rsidR="004D2A51" w:rsidRPr="00EB656E">
        <w:rPr>
          <w:rFonts w:ascii="Times New Roman" w:hAnsi="Times New Roman" w:cs="Times New Roman"/>
          <w:sz w:val="24"/>
          <w:szCs w:val="24"/>
        </w:rPr>
        <w:t xml:space="preserve"> y nacionales a propietarios de origen </w:t>
      </w:r>
      <w:r w:rsidR="004D2A51" w:rsidRPr="00EB656E">
        <w:rPr>
          <w:rFonts w:ascii="Times New Roman" w:hAnsi="Times New Roman" w:cs="Times New Roman"/>
          <w:b/>
          <w:sz w:val="24"/>
          <w:szCs w:val="24"/>
        </w:rPr>
        <w:t>privado</w:t>
      </w:r>
      <w:r w:rsidR="004D2A51" w:rsidRPr="00EB656E">
        <w:rPr>
          <w:rFonts w:ascii="Times New Roman" w:hAnsi="Times New Roman" w:cs="Times New Roman"/>
          <w:sz w:val="24"/>
          <w:szCs w:val="24"/>
        </w:rPr>
        <w:t>.</w:t>
      </w:r>
    </w:p>
    <w:p w14:paraId="2CC01DDD" w14:textId="77777777" w:rsidR="004D2A51" w:rsidRPr="00EB656E" w:rsidRDefault="004D2A51" w:rsidP="00CC431E">
      <w:pPr>
        <w:rPr>
          <w:rFonts w:ascii="Times New Roman" w:hAnsi="Times New Roman" w:cs="Times New Roman"/>
          <w:sz w:val="24"/>
          <w:szCs w:val="24"/>
        </w:rPr>
      </w:pPr>
    </w:p>
    <w:p w14:paraId="17E6BD78" w14:textId="161AAED9" w:rsidR="009B7F9F" w:rsidRPr="00EB656E" w:rsidRDefault="009B7F9F" w:rsidP="00CC431E">
      <w:pPr>
        <w:rPr>
          <w:rFonts w:ascii="Times New Roman" w:hAnsi="Times New Roman" w:cs="Times New Roman"/>
          <w:sz w:val="24"/>
          <w:szCs w:val="24"/>
        </w:rPr>
      </w:pPr>
      <w:r w:rsidRPr="00EB656E">
        <w:rPr>
          <w:rFonts w:ascii="Times New Roman" w:hAnsi="Times New Roman" w:cs="Times New Roman"/>
          <w:sz w:val="24"/>
          <w:szCs w:val="24"/>
        </w:rPr>
        <w:t xml:space="preserve">La aplicación de estas directrices requirió que el Estado fuera ocupado por </w:t>
      </w:r>
      <w:r w:rsidRPr="00EB656E">
        <w:rPr>
          <w:rFonts w:ascii="Times New Roman" w:hAnsi="Times New Roman" w:cs="Times New Roman"/>
          <w:b/>
          <w:sz w:val="24"/>
          <w:szCs w:val="24"/>
        </w:rPr>
        <w:t xml:space="preserve">una </w:t>
      </w:r>
      <w:r w:rsidR="00751252" w:rsidRPr="00EB656E">
        <w:rPr>
          <w:rFonts w:ascii="Times New Roman" w:hAnsi="Times New Roman" w:cs="Times New Roman"/>
          <w:b/>
          <w:sz w:val="24"/>
          <w:szCs w:val="24"/>
        </w:rPr>
        <w:t xml:space="preserve">nueva </w:t>
      </w:r>
      <w:r w:rsidRPr="00EB656E">
        <w:rPr>
          <w:rFonts w:ascii="Times New Roman" w:hAnsi="Times New Roman" w:cs="Times New Roman"/>
          <w:b/>
          <w:sz w:val="24"/>
          <w:szCs w:val="24"/>
        </w:rPr>
        <w:t xml:space="preserve">clase política </w:t>
      </w:r>
      <w:r w:rsidR="00751252" w:rsidRPr="00EB656E">
        <w:rPr>
          <w:rFonts w:ascii="Times New Roman" w:hAnsi="Times New Roman" w:cs="Times New Roman"/>
          <w:sz w:val="24"/>
          <w:szCs w:val="24"/>
        </w:rPr>
        <w:t>que reorientó el funcionamiento siguiendo los lineamientos del Consenso de Washington</w:t>
      </w:r>
      <w:r w:rsidRPr="00EB656E">
        <w:rPr>
          <w:rFonts w:ascii="Times New Roman" w:hAnsi="Times New Roman" w:cs="Times New Roman"/>
          <w:sz w:val="24"/>
          <w:szCs w:val="24"/>
        </w:rPr>
        <w:t xml:space="preserve">. Fue el caso </w:t>
      </w:r>
      <w:r w:rsidRPr="00E501C2">
        <w:rPr>
          <w:rFonts w:ascii="Times New Roman" w:hAnsi="Times New Roman" w:cs="Times New Roman"/>
          <w:b/>
          <w:sz w:val="24"/>
          <w:szCs w:val="24"/>
        </w:rPr>
        <w:t>de Carlos Menem</w:t>
      </w:r>
      <w:r w:rsidRPr="00EB656E">
        <w:rPr>
          <w:rFonts w:ascii="Times New Roman" w:hAnsi="Times New Roman" w:cs="Times New Roman"/>
          <w:sz w:val="24"/>
          <w:szCs w:val="24"/>
        </w:rPr>
        <w:t xml:space="preserve"> en Argentina, </w:t>
      </w:r>
      <w:r w:rsidRPr="00E501C2">
        <w:rPr>
          <w:rFonts w:ascii="Times New Roman" w:hAnsi="Times New Roman" w:cs="Times New Roman"/>
          <w:b/>
          <w:sz w:val="24"/>
          <w:szCs w:val="24"/>
        </w:rPr>
        <w:t>Carlos Salinas de Gortari</w:t>
      </w:r>
      <w:r w:rsidRPr="00EB656E">
        <w:rPr>
          <w:rFonts w:ascii="Times New Roman" w:hAnsi="Times New Roman" w:cs="Times New Roman"/>
          <w:sz w:val="24"/>
          <w:szCs w:val="24"/>
        </w:rPr>
        <w:t xml:space="preserve"> y </w:t>
      </w:r>
      <w:r w:rsidRPr="00E501C2">
        <w:rPr>
          <w:rFonts w:ascii="Times New Roman" w:hAnsi="Times New Roman" w:cs="Times New Roman"/>
          <w:b/>
          <w:sz w:val="24"/>
          <w:szCs w:val="24"/>
        </w:rPr>
        <w:t>Ernesto Zedillo</w:t>
      </w:r>
      <w:r w:rsidRPr="00EB656E">
        <w:rPr>
          <w:rFonts w:ascii="Times New Roman" w:hAnsi="Times New Roman" w:cs="Times New Roman"/>
          <w:sz w:val="24"/>
          <w:szCs w:val="24"/>
        </w:rPr>
        <w:t xml:space="preserve"> en México</w:t>
      </w:r>
      <w:r w:rsidR="00391930">
        <w:rPr>
          <w:rFonts w:ascii="Times New Roman" w:hAnsi="Times New Roman" w:cs="Times New Roman"/>
          <w:sz w:val="24"/>
          <w:szCs w:val="24"/>
        </w:rPr>
        <w:t>,</w:t>
      </w:r>
      <w:r w:rsidRPr="00EB656E">
        <w:rPr>
          <w:rFonts w:ascii="Times New Roman" w:hAnsi="Times New Roman" w:cs="Times New Roman"/>
          <w:sz w:val="24"/>
          <w:szCs w:val="24"/>
        </w:rPr>
        <w:t xml:space="preserve"> </w:t>
      </w:r>
      <w:r w:rsidRPr="00E501C2">
        <w:rPr>
          <w:rFonts w:ascii="Times New Roman" w:hAnsi="Times New Roman" w:cs="Times New Roman"/>
          <w:b/>
          <w:sz w:val="24"/>
          <w:szCs w:val="24"/>
        </w:rPr>
        <w:t>Alberto Fujimori</w:t>
      </w:r>
      <w:r w:rsidRPr="00EB656E">
        <w:rPr>
          <w:rFonts w:ascii="Times New Roman" w:hAnsi="Times New Roman" w:cs="Times New Roman"/>
          <w:sz w:val="24"/>
          <w:szCs w:val="24"/>
        </w:rPr>
        <w:t xml:space="preserve"> en Perú, </w:t>
      </w:r>
      <w:r w:rsidRPr="00E501C2">
        <w:rPr>
          <w:rFonts w:ascii="Times New Roman" w:hAnsi="Times New Roman" w:cs="Times New Roman"/>
          <w:b/>
          <w:sz w:val="24"/>
          <w:szCs w:val="24"/>
        </w:rPr>
        <w:t>C</w:t>
      </w:r>
      <w:r w:rsidR="00391930" w:rsidRPr="00E501C2">
        <w:rPr>
          <w:rFonts w:ascii="Times New Roman" w:hAnsi="Times New Roman" w:cs="Times New Roman"/>
          <w:b/>
          <w:sz w:val="24"/>
          <w:szCs w:val="24"/>
        </w:rPr>
        <w:t>é</w:t>
      </w:r>
      <w:r w:rsidRPr="00E501C2">
        <w:rPr>
          <w:rFonts w:ascii="Times New Roman" w:hAnsi="Times New Roman" w:cs="Times New Roman"/>
          <w:b/>
          <w:sz w:val="24"/>
          <w:szCs w:val="24"/>
        </w:rPr>
        <w:t>sar Gaviria</w:t>
      </w:r>
      <w:r w:rsidRPr="00EB656E">
        <w:rPr>
          <w:rFonts w:ascii="Times New Roman" w:hAnsi="Times New Roman" w:cs="Times New Roman"/>
          <w:sz w:val="24"/>
          <w:szCs w:val="24"/>
        </w:rPr>
        <w:t xml:space="preserve"> en Colombia y </w:t>
      </w:r>
      <w:r w:rsidRPr="00E501C2">
        <w:rPr>
          <w:rFonts w:ascii="Times New Roman" w:hAnsi="Times New Roman" w:cs="Times New Roman"/>
          <w:b/>
          <w:sz w:val="24"/>
          <w:szCs w:val="24"/>
        </w:rPr>
        <w:t>Carlos Andrés Pérez</w:t>
      </w:r>
      <w:r w:rsidRPr="00EB656E">
        <w:rPr>
          <w:rFonts w:ascii="Times New Roman" w:hAnsi="Times New Roman" w:cs="Times New Roman"/>
          <w:sz w:val="24"/>
          <w:szCs w:val="24"/>
        </w:rPr>
        <w:t xml:space="preserve"> en Venezuela, entre otros.</w:t>
      </w:r>
      <w:r w:rsidR="00BE6580">
        <w:rPr>
          <w:rFonts w:ascii="Times New Roman" w:hAnsi="Times New Roman" w:cs="Times New Roman"/>
          <w:sz w:val="24"/>
          <w:szCs w:val="24"/>
        </w:rPr>
        <w:t xml:space="preserve"> </w:t>
      </w:r>
    </w:p>
    <w:p w14:paraId="72CD3C8C" w14:textId="5114D01D" w:rsidR="00B4712F" w:rsidRPr="00EB656E" w:rsidRDefault="00B4712F" w:rsidP="00CC431E">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093"/>
        <w:gridCol w:w="6961"/>
      </w:tblGrid>
      <w:tr w:rsidR="008574A7" w:rsidRPr="00EB656E" w14:paraId="77C3B3EA" w14:textId="77777777" w:rsidTr="00BB1808">
        <w:tc>
          <w:tcPr>
            <w:tcW w:w="9054" w:type="dxa"/>
            <w:gridSpan w:val="2"/>
            <w:shd w:val="clear" w:color="auto" w:fill="0D0D0D" w:themeFill="text1" w:themeFillTint="F2"/>
          </w:tcPr>
          <w:p w14:paraId="6CA7ADCE" w14:textId="77777777" w:rsidR="008574A7" w:rsidRPr="00EB656E" w:rsidRDefault="008574A7" w:rsidP="00667A42">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8574A7" w:rsidRPr="00EB656E" w14:paraId="07A34885" w14:textId="77777777" w:rsidTr="00BB1808">
        <w:tc>
          <w:tcPr>
            <w:tcW w:w="2093" w:type="dxa"/>
          </w:tcPr>
          <w:p w14:paraId="29DA106B" w14:textId="77777777" w:rsidR="008574A7" w:rsidRPr="00EB656E" w:rsidRDefault="008574A7" w:rsidP="00667A42">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961" w:type="dxa"/>
          </w:tcPr>
          <w:p w14:paraId="2DB4AED1" w14:textId="11EDF4E3" w:rsidR="008574A7" w:rsidRPr="00EB656E" w:rsidRDefault="008574A7" w:rsidP="003F7984">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w:t>
            </w:r>
            <w:del w:id="1" w:author="ANA MARIA LARA" w:date="2016-05-16T19:04:00Z">
              <w:r w:rsidRPr="00EB656E" w:rsidDel="003F7984">
                <w:rPr>
                  <w:rFonts w:ascii="Times New Roman" w:hAnsi="Times New Roman" w:cs="Times New Roman"/>
                  <w:color w:val="000000"/>
                  <w:sz w:val="24"/>
                  <w:szCs w:val="24"/>
                </w:rPr>
                <w:delText>IMG</w:delText>
              </w:r>
              <w:r w:rsidR="00695D61" w:rsidRPr="00EB656E" w:rsidDel="003F7984">
                <w:rPr>
                  <w:rFonts w:ascii="Times New Roman" w:hAnsi="Times New Roman" w:cs="Times New Roman"/>
                  <w:color w:val="000000"/>
                  <w:sz w:val="24"/>
                  <w:szCs w:val="24"/>
                </w:rPr>
                <w:delText>12</w:delText>
              </w:r>
            </w:del>
            <w:ins w:id="2" w:author="ANA MARIA LARA" w:date="2016-05-16T19:04:00Z">
              <w:r w:rsidR="003F7984" w:rsidRPr="00EB656E">
                <w:rPr>
                  <w:rFonts w:ascii="Times New Roman" w:hAnsi="Times New Roman" w:cs="Times New Roman"/>
                  <w:color w:val="000000"/>
                  <w:sz w:val="24"/>
                  <w:szCs w:val="24"/>
                </w:rPr>
                <w:t>IMG</w:t>
              </w:r>
              <w:r w:rsidR="003F7984">
                <w:rPr>
                  <w:rFonts w:ascii="Times New Roman" w:hAnsi="Times New Roman" w:cs="Times New Roman"/>
                  <w:color w:val="000000"/>
                  <w:sz w:val="24"/>
                  <w:szCs w:val="24"/>
                </w:rPr>
                <w:t>09</w:t>
              </w:r>
            </w:ins>
          </w:p>
        </w:tc>
      </w:tr>
      <w:tr w:rsidR="008574A7" w:rsidRPr="00EB656E" w14:paraId="0DD5B019" w14:textId="77777777" w:rsidTr="00BB1808">
        <w:tc>
          <w:tcPr>
            <w:tcW w:w="2093" w:type="dxa"/>
          </w:tcPr>
          <w:p w14:paraId="1E21B976" w14:textId="77777777" w:rsidR="008574A7" w:rsidRPr="00EB656E" w:rsidRDefault="008574A7" w:rsidP="00667A42">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961" w:type="dxa"/>
          </w:tcPr>
          <w:p w14:paraId="0ED49E9D" w14:textId="5865F303" w:rsidR="008574A7" w:rsidRPr="00EB656E" w:rsidRDefault="00975309" w:rsidP="00667A42">
            <w:pPr>
              <w:rPr>
                <w:rFonts w:ascii="Times New Roman" w:hAnsi="Times New Roman" w:cs="Times New Roman"/>
                <w:color w:val="000000"/>
                <w:sz w:val="24"/>
                <w:szCs w:val="24"/>
              </w:rPr>
            </w:pPr>
            <w:r w:rsidRPr="00EB656E">
              <w:rPr>
                <w:rFonts w:ascii="Times New Roman" w:hAnsi="Times New Roman" w:cs="Times New Roman"/>
                <w:color w:val="000000" w:themeColor="text1"/>
                <w:sz w:val="24"/>
                <w:szCs w:val="24"/>
              </w:rPr>
              <w:t xml:space="preserve"> </w:t>
            </w:r>
          </w:p>
        </w:tc>
      </w:tr>
      <w:tr w:rsidR="008574A7" w:rsidRPr="00EB656E" w14:paraId="1EB9E056" w14:textId="77777777" w:rsidTr="00BB1808">
        <w:tc>
          <w:tcPr>
            <w:tcW w:w="2093" w:type="dxa"/>
          </w:tcPr>
          <w:p w14:paraId="59D1785C" w14:textId="77777777" w:rsidR="008574A7" w:rsidRPr="00EB656E" w:rsidRDefault="008574A7" w:rsidP="00667A42">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6961" w:type="dxa"/>
          </w:tcPr>
          <w:p w14:paraId="4161A798" w14:textId="2680BD6E" w:rsidR="008574A7" w:rsidRPr="00EB656E" w:rsidRDefault="008574A7" w:rsidP="00667A42">
            <w:pPr>
              <w:rPr>
                <w:rFonts w:ascii="Times New Roman" w:hAnsi="Times New Roman" w:cs="Times New Roman"/>
                <w:color w:val="000000"/>
                <w:sz w:val="24"/>
                <w:szCs w:val="24"/>
              </w:rPr>
            </w:pPr>
          </w:p>
          <w:p w14:paraId="540353FD" w14:textId="6A2888B7" w:rsidR="00A76212" w:rsidRPr="00EB656E" w:rsidRDefault="00764C80" w:rsidP="00667A42">
            <w:pPr>
              <w:rPr>
                <w:rFonts w:ascii="Times New Roman" w:hAnsi="Times New Roman" w:cs="Times New Roman"/>
                <w:color w:val="000000"/>
                <w:sz w:val="24"/>
                <w:szCs w:val="24"/>
              </w:rPr>
            </w:pPr>
            <w:r w:rsidRPr="00EB656E">
              <w:rPr>
                <w:rFonts w:ascii="Times New Roman" w:hAnsi="Times New Roman" w:cs="Times New Roman"/>
                <w:noProof/>
                <w:color w:val="C2E1ED"/>
                <w:sz w:val="24"/>
                <w:szCs w:val="24"/>
                <w:lang w:eastAsia="es-CO"/>
              </w:rPr>
              <w:drawing>
                <wp:inline distT="0" distB="0" distL="0" distR="0" wp14:anchorId="3AF102E5" wp14:editId="367256BF">
                  <wp:extent cx="3895725" cy="2770293"/>
                  <wp:effectExtent l="0" t="0" r="0" b="0"/>
                  <wp:docPr id="2" name="Imagen 2" descr="http://thumb1.shutterstock.com/display_pic_with_logo/566488/300528794/stock-photo-washington-dc-july-plaque-outside-the-international-monetary-fund-imf-in-washington-dc-30052879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566488/300528794/stock-photo-washington-dc-july-plaque-outside-the-international-monetary-fund-imf-in-washington-dc-300528794.jpg">
                            <a:hlinkClick r:id="rId9"/>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5725" cy="2770293"/>
                          </a:xfrm>
                          <a:prstGeom prst="rect">
                            <a:avLst/>
                          </a:prstGeom>
                          <a:noFill/>
                          <a:ln>
                            <a:noFill/>
                          </a:ln>
                        </pic:spPr>
                      </pic:pic>
                    </a:graphicData>
                  </a:graphic>
                </wp:inline>
              </w:drawing>
            </w:r>
          </w:p>
        </w:tc>
      </w:tr>
      <w:tr w:rsidR="008574A7" w:rsidRPr="00EB656E" w14:paraId="6105452A" w14:textId="77777777" w:rsidTr="00BB1808">
        <w:tc>
          <w:tcPr>
            <w:tcW w:w="2093" w:type="dxa"/>
          </w:tcPr>
          <w:p w14:paraId="5BE00B66" w14:textId="77777777" w:rsidR="008574A7" w:rsidRPr="00EB656E" w:rsidRDefault="008574A7" w:rsidP="00667A42">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6961" w:type="dxa"/>
          </w:tcPr>
          <w:p w14:paraId="02AEFBD8" w14:textId="18B28158" w:rsidR="00834856" w:rsidRPr="00EB656E" w:rsidRDefault="00834856" w:rsidP="00834856">
            <w:pPr>
              <w:rPr>
                <w:rFonts w:ascii="Times New Roman" w:hAnsi="Times New Roman" w:cs="Times New Roman"/>
                <w:sz w:val="24"/>
                <w:szCs w:val="24"/>
              </w:rPr>
            </w:pPr>
            <w:r w:rsidRPr="00EB656E">
              <w:rPr>
                <w:rFonts w:ascii="Times New Roman" w:hAnsi="Times New Roman" w:cs="Times New Roman"/>
                <w:color w:val="000000" w:themeColor="text1"/>
                <w:sz w:val="24"/>
                <w:szCs w:val="24"/>
              </w:rPr>
              <w:t xml:space="preserve">En América Latina, los </w:t>
            </w:r>
            <w:r w:rsidRPr="00EB656E">
              <w:rPr>
                <w:rFonts w:ascii="Times New Roman" w:hAnsi="Times New Roman" w:cs="Times New Roman"/>
                <w:sz w:val="24"/>
                <w:szCs w:val="24"/>
              </w:rPr>
              <w:t xml:space="preserve">años noventa se caracterizaron por la explosión del problema de la deuda externa, </w:t>
            </w:r>
            <w:r w:rsidR="00983E99">
              <w:rPr>
                <w:rFonts w:ascii="Times New Roman" w:hAnsi="Times New Roman" w:cs="Times New Roman"/>
                <w:sz w:val="24"/>
                <w:szCs w:val="24"/>
              </w:rPr>
              <w:t xml:space="preserve">hecho </w:t>
            </w:r>
            <w:r w:rsidRPr="00EB656E">
              <w:rPr>
                <w:rFonts w:ascii="Times New Roman" w:hAnsi="Times New Roman" w:cs="Times New Roman"/>
                <w:sz w:val="24"/>
                <w:szCs w:val="24"/>
              </w:rPr>
              <w:t>que llevó a que algunos países se declararan en mora, lo que implicó qu</w:t>
            </w:r>
            <w:r w:rsidR="009A0F07" w:rsidRPr="00EB656E">
              <w:rPr>
                <w:rFonts w:ascii="Times New Roman" w:hAnsi="Times New Roman" w:cs="Times New Roman"/>
                <w:sz w:val="24"/>
                <w:szCs w:val="24"/>
              </w:rPr>
              <w:t>e no tenían recursos para pagar</w:t>
            </w:r>
            <w:r w:rsidRPr="00EB656E">
              <w:rPr>
                <w:rFonts w:ascii="Times New Roman" w:hAnsi="Times New Roman" w:cs="Times New Roman"/>
                <w:sz w:val="24"/>
                <w:szCs w:val="24"/>
              </w:rPr>
              <w:t>la</w:t>
            </w:r>
            <w:r w:rsidR="009A0F07" w:rsidRPr="00EB656E">
              <w:rPr>
                <w:rFonts w:ascii="Times New Roman" w:hAnsi="Times New Roman" w:cs="Times New Roman"/>
                <w:sz w:val="24"/>
                <w:szCs w:val="24"/>
              </w:rPr>
              <w:t>. Esta situación fue controlada con la aplicación de una serie de medidas contenidas en el Consenso de Washington</w:t>
            </w:r>
            <w:r w:rsidR="00764C80" w:rsidRPr="00EB656E">
              <w:rPr>
                <w:rFonts w:ascii="Times New Roman" w:hAnsi="Times New Roman" w:cs="Times New Roman"/>
                <w:sz w:val="24"/>
                <w:szCs w:val="24"/>
              </w:rPr>
              <w:t xml:space="preserve"> y ordenadas por el Fondo Monetario Internacional.</w:t>
            </w:r>
          </w:p>
          <w:p w14:paraId="3D221ED2" w14:textId="7F1C7B31" w:rsidR="008574A7" w:rsidRPr="00EB656E" w:rsidRDefault="008574A7" w:rsidP="00667A42">
            <w:pPr>
              <w:rPr>
                <w:rFonts w:ascii="Times New Roman" w:hAnsi="Times New Roman" w:cs="Times New Roman"/>
                <w:color w:val="000000"/>
                <w:sz w:val="24"/>
                <w:szCs w:val="24"/>
              </w:rPr>
            </w:pPr>
          </w:p>
        </w:tc>
      </w:tr>
    </w:tbl>
    <w:p w14:paraId="223B4529" w14:textId="77777777" w:rsidR="008574A7" w:rsidRPr="00EB656E" w:rsidRDefault="008574A7" w:rsidP="00CC431E">
      <w:pPr>
        <w:rPr>
          <w:rFonts w:ascii="Times New Roman" w:hAnsi="Times New Roman" w:cs="Times New Roman"/>
          <w:sz w:val="24"/>
          <w:szCs w:val="24"/>
        </w:rPr>
      </w:pPr>
    </w:p>
    <w:p w14:paraId="624029F0" w14:textId="77777777" w:rsidR="006C304E" w:rsidRPr="00EB656E" w:rsidRDefault="006C304E" w:rsidP="005432F2">
      <w:pPr>
        <w:rPr>
          <w:rFonts w:ascii="Times New Roman" w:hAnsi="Times New Roman" w:cs="Times New Roman"/>
          <w:sz w:val="24"/>
          <w:szCs w:val="24"/>
        </w:rPr>
      </w:pPr>
    </w:p>
    <w:p w14:paraId="234BA2AD" w14:textId="7F8C3F6F" w:rsidR="0023535B" w:rsidRPr="00EB656E" w:rsidRDefault="0023535B" w:rsidP="0023535B">
      <w:pPr>
        <w:spacing w:after="0"/>
        <w:rPr>
          <w:rFonts w:ascii="Times New Roman" w:hAnsi="Times New Roman" w:cs="Times New Roman"/>
          <w:b/>
          <w:color w:val="FF0000"/>
          <w:sz w:val="24"/>
          <w:szCs w:val="24"/>
        </w:rPr>
      </w:pPr>
      <w:r w:rsidRPr="00EB656E">
        <w:rPr>
          <w:rFonts w:ascii="Times New Roman" w:hAnsi="Times New Roman" w:cs="Times New Roman"/>
          <w:color w:val="000000" w:themeColor="text1"/>
          <w:sz w:val="24"/>
          <w:szCs w:val="24"/>
          <w:highlight w:val="yellow"/>
        </w:rPr>
        <w:t>[SECCIÓN 1]</w:t>
      </w:r>
      <w:r w:rsidRPr="00EB656E">
        <w:rPr>
          <w:rFonts w:ascii="Times New Roman" w:hAnsi="Times New Roman" w:cs="Times New Roman"/>
          <w:color w:val="000000" w:themeColor="text1"/>
          <w:sz w:val="24"/>
          <w:szCs w:val="24"/>
        </w:rPr>
        <w:t xml:space="preserve"> </w:t>
      </w:r>
      <w:r w:rsidRPr="00EB656E">
        <w:rPr>
          <w:rFonts w:ascii="Times New Roman" w:hAnsi="Times New Roman" w:cs="Times New Roman"/>
          <w:b/>
          <w:color w:val="000000" w:themeColor="text1"/>
          <w:sz w:val="24"/>
          <w:szCs w:val="24"/>
        </w:rPr>
        <w:t>4.1</w:t>
      </w:r>
      <w:r w:rsidR="00BE6580">
        <w:rPr>
          <w:rFonts w:ascii="Times New Roman" w:hAnsi="Times New Roman" w:cs="Times New Roman"/>
          <w:b/>
          <w:color w:val="000000" w:themeColor="text1"/>
          <w:sz w:val="24"/>
          <w:szCs w:val="24"/>
        </w:rPr>
        <w:t xml:space="preserve"> </w:t>
      </w:r>
      <w:r w:rsidR="00764C80" w:rsidRPr="00EB656E">
        <w:rPr>
          <w:rFonts w:ascii="Times New Roman" w:hAnsi="Times New Roman" w:cs="Times New Roman"/>
          <w:b/>
          <w:color w:val="000000" w:themeColor="text1"/>
          <w:sz w:val="24"/>
          <w:szCs w:val="24"/>
        </w:rPr>
        <w:t>Los efectos sociales del neoliberalismo en América Latina</w:t>
      </w:r>
    </w:p>
    <w:p w14:paraId="313BB985" w14:textId="77777777" w:rsidR="00764C80" w:rsidRPr="00EB656E" w:rsidRDefault="00764C80" w:rsidP="00764C80">
      <w:pPr>
        <w:rPr>
          <w:rFonts w:ascii="Times New Roman" w:hAnsi="Times New Roman" w:cs="Times New Roman"/>
          <w:sz w:val="24"/>
          <w:szCs w:val="24"/>
        </w:rPr>
      </w:pPr>
    </w:p>
    <w:p w14:paraId="69C2BC3B" w14:textId="1318BD86" w:rsidR="00764C80" w:rsidRPr="00EB656E" w:rsidRDefault="00764C80" w:rsidP="00764C80">
      <w:pPr>
        <w:rPr>
          <w:rFonts w:ascii="Times New Roman" w:hAnsi="Times New Roman" w:cs="Times New Roman"/>
          <w:sz w:val="24"/>
          <w:szCs w:val="24"/>
        </w:rPr>
      </w:pPr>
      <w:r w:rsidRPr="00EB656E">
        <w:rPr>
          <w:rFonts w:ascii="Times New Roman" w:hAnsi="Times New Roman" w:cs="Times New Roman"/>
          <w:sz w:val="24"/>
          <w:szCs w:val="24"/>
        </w:rPr>
        <w:lastRenderedPageBreak/>
        <w:t xml:space="preserve">La disminución del gasto social, las privatizaciones y el aumento de impuestos que derivaron del Consenso de Washington </w:t>
      </w:r>
      <w:r w:rsidR="0071214A">
        <w:rPr>
          <w:rFonts w:ascii="Times New Roman" w:hAnsi="Times New Roman" w:cs="Times New Roman"/>
          <w:sz w:val="24"/>
          <w:szCs w:val="24"/>
        </w:rPr>
        <w:t xml:space="preserve">produjeron </w:t>
      </w:r>
      <w:r w:rsidRPr="00EB656E">
        <w:rPr>
          <w:rFonts w:ascii="Times New Roman" w:hAnsi="Times New Roman" w:cs="Times New Roman"/>
          <w:sz w:val="24"/>
          <w:szCs w:val="24"/>
        </w:rPr>
        <w:t xml:space="preserve">importantes efectos sociales en América Latina. </w:t>
      </w:r>
    </w:p>
    <w:p w14:paraId="5017844F" w14:textId="18A2FCFA" w:rsidR="00764C80" w:rsidRPr="00EB656E" w:rsidRDefault="00764C80" w:rsidP="00764C80">
      <w:pPr>
        <w:rPr>
          <w:rFonts w:ascii="Times New Roman" w:hAnsi="Times New Roman" w:cs="Times New Roman"/>
          <w:sz w:val="24"/>
          <w:szCs w:val="24"/>
        </w:rPr>
      </w:pPr>
      <w:r w:rsidRPr="00EB656E">
        <w:rPr>
          <w:rFonts w:ascii="Times New Roman" w:hAnsi="Times New Roman" w:cs="Times New Roman"/>
          <w:sz w:val="24"/>
          <w:szCs w:val="24"/>
        </w:rPr>
        <w:t>Hasta 1980, el Estado había tenido un protagonismo central como gara</w:t>
      </w:r>
      <w:r w:rsidR="00644E0D" w:rsidRPr="00EB656E">
        <w:rPr>
          <w:rFonts w:ascii="Times New Roman" w:hAnsi="Times New Roman" w:cs="Times New Roman"/>
          <w:sz w:val="24"/>
          <w:szCs w:val="24"/>
        </w:rPr>
        <w:t xml:space="preserve">nte de los derechos ciudadanos. La llegada de las </w:t>
      </w:r>
      <w:r w:rsidR="00644E0D" w:rsidRPr="00EB656E">
        <w:rPr>
          <w:rFonts w:ascii="Times New Roman" w:hAnsi="Times New Roman" w:cs="Times New Roman"/>
          <w:b/>
          <w:sz w:val="24"/>
          <w:szCs w:val="24"/>
        </w:rPr>
        <w:t>reformas neoliberales</w:t>
      </w:r>
      <w:r w:rsidR="00644E0D" w:rsidRPr="00EB656E">
        <w:rPr>
          <w:rFonts w:ascii="Times New Roman" w:hAnsi="Times New Roman" w:cs="Times New Roman"/>
          <w:sz w:val="24"/>
          <w:szCs w:val="24"/>
        </w:rPr>
        <w:t xml:space="preserve"> trajo consigo un </w:t>
      </w:r>
      <w:r w:rsidR="00644E0D" w:rsidRPr="00EB656E">
        <w:rPr>
          <w:rFonts w:ascii="Times New Roman" w:hAnsi="Times New Roman" w:cs="Times New Roman"/>
          <w:b/>
          <w:sz w:val="24"/>
          <w:szCs w:val="24"/>
        </w:rPr>
        <w:t>cambio</w:t>
      </w:r>
      <w:r w:rsidR="00644E0D" w:rsidRPr="00EB656E">
        <w:rPr>
          <w:rFonts w:ascii="Times New Roman" w:hAnsi="Times New Roman" w:cs="Times New Roman"/>
          <w:sz w:val="24"/>
          <w:szCs w:val="24"/>
        </w:rPr>
        <w:t xml:space="preserve"> en el </w:t>
      </w:r>
      <w:r w:rsidR="00644E0D" w:rsidRPr="00EB656E">
        <w:rPr>
          <w:rFonts w:ascii="Times New Roman" w:hAnsi="Times New Roman" w:cs="Times New Roman"/>
          <w:b/>
          <w:sz w:val="24"/>
          <w:szCs w:val="24"/>
        </w:rPr>
        <w:t>orden social</w:t>
      </w:r>
      <w:r w:rsidR="00644E0D" w:rsidRPr="00EB656E">
        <w:rPr>
          <w:rFonts w:ascii="Times New Roman" w:hAnsi="Times New Roman" w:cs="Times New Roman"/>
          <w:sz w:val="24"/>
          <w:szCs w:val="24"/>
        </w:rPr>
        <w:t xml:space="preserve">. La </w:t>
      </w:r>
      <w:r w:rsidR="00644E0D" w:rsidRPr="00EB656E">
        <w:rPr>
          <w:rFonts w:ascii="Times New Roman" w:hAnsi="Times New Roman" w:cs="Times New Roman"/>
          <w:b/>
          <w:sz w:val="24"/>
          <w:szCs w:val="24"/>
        </w:rPr>
        <w:t>privatización</w:t>
      </w:r>
      <w:r w:rsidR="00644E0D" w:rsidRPr="00EB656E">
        <w:rPr>
          <w:rFonts w:ascii="Times New Roman" w:hAnsi="Times New Roman" w:cs="Times New Roman"/>
          <w:sz w:val="24"/>
          <w:szCs w:val="24"/>
        </w:rPr>
        <w:t xml:space="preserve"> de servicios de </w:t>
      </w:r>
      <w:r w:rsidR="00644E0D" w:rsidRPr="00EB656E">
        <w:rPr>
          <w:rFonts w:ascii="Times New Roman" w:hAnsi="Times New Roman" w:cs="Times New Roman"/>
          <w:b/>
          <w:sz w:val="24"/>
          <w:szCs w:val="24"/>
        </w:rPr>
        <w:t>salud</w:t>
      </w:r>
      <w:r w:rsidR="00644E0D" w:rsidRPr="00EB656E">
        <w:rPr>
          <w:rFonts w:ascii="Times New Roman" w:hAnsi="Times New Roman" w:cs="Times New Roman"/>
          <w:sz w:val="24"/>
          <w:szCs w:val="24"/>
        </w:rPr>
        <w:t xml:space="preserve"> y </w:t>
      </w:r>
      <w:r w:rsidR="00644E0D" w:rsidRPr="00EB656E">
        <w:rPr>
          <w:rFonts w:ascii="Times New Roman" w:hAnsi="Times New Roman" w:cs="Times New Roman"/>
          <w:b/>
          <w:sz w:val="24"/>
          <w:szCs w:val="24"/>
        </w:rPr>
        <w:t>educación</w:t>
      </w:r>
      <w:r w:rsidR="00644E0D" w:rsidRPr="00EB656E">
        <w:rPr>
          <w:rFonts w:ascii="Times New Roman" w:hAnsi="Times New Roman" w:cs="Times New Roman"/>
          <w:sz w:val="24"/>
          <w:szCs w:val="24"/>
        </w:rPr>
        <w:t xml:space="preserve">, así como los despidos que se originaron una vez las empresas públicas pasaron a manos privadas, aumentó el costo de vida y generó </w:t>
      </w:r>
      <w:r w:rsidR="00644E0D" w:rsidRPr="00EB656E">
        <w:rPr>
          <w:rFonts w:ascii="Times New Roman" w:hAnsi="Times New Roman" w:cs="Times New Roman"/>
          <w:b/>
          <w:sz w:val="24"/>
          <w:szCs w:val="24"/>
        </w:rPr>
        <w:t>mayores tasas de desempleo</w:t>
      </w:r>
      <w:r w:rsidR="00644E0D" w:rsidRPr="00EB656E">
        <w:rPr>
          <w:rFonts w:ascii="Times New Roman" w:hAnsi="Times New Roman" w:cs="Times New Roman"/>
          <w:sz w:val="24"/>
          <w:szCs w:val="24"/>
        </w:rPr>
        <w:t>.</w:t>
      </w:r>
    </w:p>
    <w:p w14:paraId="69BE85BE" w14:textId="372B8C21" w:rsidR="00644E0D" w:rsidRPr="00EB656E" w:rsidRDefault="00644E0D" w:rsidP="00764C80">
      <w:pPr>
        <w:rPr>
          <w:rFonts w:ascii="Times New Roman" w:hAnsi="Times New Roman" w:cs="Times New Roman"/>
          <w:sz w:val="24"/>
          <w:szCs w:val="24"/>
        </w:rPr>
      </w:pPr>
      <w:r w:rsidRPr="00EB656E">
        <w:rPr>
          <w:rFonts w:ascii="Times New Roman" w:hAnsi="Times New Roman" w:cs="Times New Roman"/>
          <w:sz w:val="24"/>
          <w:szCs w:val="24"/>
        </w:rPr>
        <w:t xml:space="preserve">Además, debido al que el neoliberalismo contempla un </w:t>
      </w:r>
      <w:r w:rsidRPr="00EB656E">
        <w:rPr>
          <w:rFonts w:ascii="Times New Roman" w:hAnsi="Times New Roman" w:cs="Times New Roman"/>
          <w:b/>
          <w:sz w:val="24"/>
          <w:szCs w:val="24"/>
        </w:rPr>
        <w:t>cambio</w:t>
      </w:r>
      <w:r w:rsidRPr="00EB656E">
        <w:rPr>
          <w:rFonts w:ascii="Times New Roman" w:hAnsi="Times New Roman" w:cs="Times New Roman"/>
          <w:sz w:val="24"/>
          <w:szCs w:val="24"/>
        </w:rPr>
        <w:t xml:space="preserve"> de las</w:t>
      </w:r>
      <w:r w:rsidR="00BE6580">
        <w:rPr>
          <w:rFonts w:ascii="Times New Roman" w:hAnsi="Times New Roman" w:cs="Times New Roman"/>
          <w:sz w:val="24"/>
          <w:szCs w:val="24"/>
        </w:rPr>
        <w:t xml:space="preserve"> </w:t>
      </w:r>
      <w:r w:rsidRPr="00EB656E">
        <w:rPr>
          <w:rFonts w:ascii="Times New Roman" w:hAnsi="Times New Roman" w:cs="Times New Roman"/>
          <w:b/>
          <w:sz w:val="24"/>
          <w:szCs w:val="24"/>
        </w:rPr>
        <w:t>funciones</w:t>
      </w:r>
      <w:r w:rsidRPr="00EB656E">
        <w:rPr>
          <w:rFonts w:ascii="Times New Roman" w:hAnsi="Times New Roman" w:cs="Times New Roman"/>
          <w:sz w:val="24"/>
          <w:szCs w:val="24"/>
        </w:rPr>
        <w:t xml:space="preserve"> para el </w:t>
      </w:r>
      <w:r w:rsidRPr="00EB656E">
        <w:rPr>
          <w:rFonts w:ascii="Times New Roman" w:hAnsi="Times New Roman" w:cs="Times New Roman"/>
          <w:b/>
          <w:sz w:val="24"/>
          <w:szCs w:val="24"/>
        </w:rPr>
        <w:t>Estado</w:t>
      </w:r>
      <w:r w:rsidRPr="00EB656E">
        <w:rPr>
          <w:rFonts w:ascii="Times New Roman" w:hAnsi="Times New Roman" w:cs="Times New Roman"/>
          <w:sz w:val="24"/>
          <w:szCs w:val="24"/>
        </w:rPr>
        <w:t>, pasó a ser la sociedad civil la responsable de garantizar la satisfacción de algunas necesidades básicas. Por lo anterior, durante este periodo surgieron las ONG (</w:t>
      </w:r>
      <w:r w:rsidRPr="00EB656E">
        <w:rPr>
          <w:rFonts w:ascii="Times New Roman" w:hAnsi="Times New Roman" w:cs="Times New Roman"/>
          <w:b/>
          <w:sz w:val="24"/>
          <w:szCs w:val="24"/>
        </w:rPr>
        <w:t>organizaciones no gubernamentales</w:t>
      </w:r>
      <w:r w:rsidRPr="00EB656E">
        <w:rPr>
          <w:rFonts w:ascii="Times New Roman" w:hAnsi="Times New Roman" w:cs="Times New Roman"/>
          <w:sz w:val="24"/>
          <w:szCs w:val="24"/>
        </w:rPr>
        <w:t>)</w:t>
      </w:r>
      <w:r w:rsidR="002401E9">
        <w:rPr>
          <w:rFonts w:ascii="Times New Roman" w:hAnsi="Times New Roman" w:cs="Times New Roman"/>
          <w:sz w:val="24"/>
          <w:szCs w:val="24"/>
        </w:rPr>
        <w:t>,</w:t>
      </w:r>
      <w:r w:rsidRPr="00EB656E">
        <w:rPr>
          <w:rFonts w:ascii="Times New Roman" w:hAnsi="Times New Roman" w:cs="Times New Roman"/>
          <w:sz w:val="24"/>
          <w:szCs w:val="24"/>
        </w:rPr>
        <w:t xml:space="preserve"> que </w:t>
      </w:r>
      <w:r w:rsidR="002401E9">
        <w:rPr>
          <w:rFonts w:ascii="Times New Roman" w:hAnsi="Times New Roman" w:cs="Times New Roman"/>
          <w:sz w:val="24"/>
          <w:szCs w:val="24"/>
        </w:rPr>
        <w:t xml:space="preserve">se encargaron </w:t>
      </w:r>
      <w:r w:rsidR="006E7C2C" w:rsidRPr="00EB656E">
        <w:rPr>
          <w:rFonts w:ascii="Times New Roman" w:hAnsi="Times New Roman" w:cs="Times New Roman"/>
          <w:sz w:val="24"/>
          <w:szCs w:val="24"/>
        </w:rPr>
        <w:t xml:space="preserve">de crear soluciones momentáneas para aliviar problemáticas de las que el Estado empezó a desentenderse. La mayor consecuencia que resultó de este panorama fue el </w:t>
      </w:r>
      <w:r w:rsidR="006E7C2C" w:rsidRPr="00EB656E">
        <w:rPr>
          <w:rFonts w:ascii="Times New Roman" w:hAnsi="Times New Roman" w:cs="Times New Roman"/>
          <w:b/>
          <w:sz w:val="24"/>
          <w:szCs w:val="24"/>
        </w:rPr>
        <w:t>empobrecimiento</w:t>
      </w:r>
      <w:r w:rsidR="006E7C2C" w:rsidRPr="00EB656E">
        <w:rPr>
          <w:rFonts w:ascii="Times New Roman" w:hAnsi="Times New Roman" w:cs="Times New Roman"/>
          <w:sz w:val="24"/>
          <w:szCs w:val="24"/>
        </w:rPr>
        <w:t xml:space="preserve"> de gran parte de la población.</w:t>
      </w:r>
    </w:p>
    <w:p w14:paraId="12ED6756" w14:textId="77777777" w:rsidR="0023535B" w:rsidRPr="00EB656E" w:rsidRDefault="0023535B" w:rsidP="005432F2">
      <w:pPr>
        <w:rPr>
          <w:rFonts w:ascii="Times New Roman" w:hAnsi="Times New Roman" w:cs="Times New Roman"/>
          <w:sz w:val="24"/>
          <w:szCs w:val="24"/>
        </w:rPr>
      </w:pPr>
    </w:p>
    <w:p w14:paraId="4704EA71" w14:textId="77777777" w:rsidR="00EB5362" w:rsidRPr="00EB656E" w:rsidRDefault="00764C80" w:rsidP="006E7C2C">
      <w:pPr>
        <w:rPr>
          <w:rFonts w:ascii="Times New Roman" w:hAnsi="Times New Roman" w:cs="Times New Roman"/>
          <w:b/>
          <w:color w:val="FFFFFF" w:themeColor="background1"/>
          <w:sz w:val="24"/>
          <w:szCs w:val="24"/>
          <w:lang w:val="es-MX"/>
        </w:rPr>
      </w:pPr>
      <w:r w:rsidRPr="00EB656E">
        <w:rPr>
          <w:rFonts w:ascii="Times New Roman" w:hAnsi="Times New Roman" w:cs="Times New Roman"/>
          <w:sz w:val="24"/>
          <w:szCs w:val="24"/>
        </w:rPr>
        <w:t xml:space="preserve"> </w:t>
      </w:r>
    </w:p>
    <w:tbl>
      <w:tblPr>
        <w:tblStyle w:val="Tablaconcuadrcula4"/>
        <w:tblW w:w="0" w:type="auto"/>
        <w:tblLook w:val="04A0" w:firstRow="1" w:lastRow="0" w:firstColumn="1" w:lastColumn="0" w:noHBand="0" w:noVBand="1"/>
      </w:tblPr>
      <w:tblGrid>
        <w:gridCol w:w="2518"/>
        <w:gridCol w:w="6536"/>
      </w:tblGrid>
      <w:tr w:rsidR="00EB5362" w:rsidRPr="00EB656E" w14:paraId="5AFAD6BD" w14:textId="77777777" w:rsidTr="00EB5362">
        <w:tc>
          <w:tcPr>
            <w:tcW w:w="9054" w:type="dxa"/>
            <w:gridSpan w:val="2"/>
            <w:shd w:val="clear" w:color="auto" w:fill="000000" w:themeFill="text1"/>
          </w:tcPr>
          <w:p w14:paraId="22A2CF63" w14:textId="3BD94F24" w:rsidR="00EB5362" w:rsidRPr="00EB656E" w:rsidRDefault="004A18FB" w:rsidP="00EB5362">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EB5362" w:rsidRPr="00EB656E" w14:paraId="231028FB" w14:textId="77777777" w:rsidTr="00EB5362">
        <w:tc>
          <w:tcPr>
            <w:tcW w:w="2518" w:type="dxa"/>
          </w:tcPr>
          <w:p w14:paraId="640CFF54" w14:textId="77777777" w:rsidR="00EB5362" w:rsidRPr="00EB656E" w:rsidRDefault="00EB5362" w:rsidP="00EB5362">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61AC1E38" w14:textId="4F967C38" w:rsidR="00EB5362" w:rsidRPr="00EB656E" w:rsidRDefault="004A18FB" w:rsidP="00EB5362">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CS_10_03_</w:t>
            </w:r>
            <w:r w:rsidR="00EB5362" w:rsidRPr="00EB656E">
              <w:rPr>
                <w:rFonts w:ascii="Times New Roman" w:hAnsi="Times New Roman" w:cs="Times New Roman"/>
                <w:color w:val="000000"/>
                <w:sz w:val="24"/>
                <w:szCs w:val="24"/>
              </w:rPr>
              <w:t>REC80</w:t>
            </w:r>
          </w:p>
        </w:tc>
      </w:tr>
      <w:tr w:rsidR="00EB5362" w:rsidRPr="00EB656E" w14:paraId="7B93B57E" w14:textId="77777777" w:rsidTr="00EB5362">
        <w:tc>
          <w:tcPr>
            <w:tcW w:w="2518" w:type="dxa"/>
          </w:tcPr>
          <w:p w14:paraId="3E00E878" w14:textId="77777777" w:rsidR="00EB5362" w:rsidRPr="00EB656E" w:rsidRDefault="00EB5362" w:rsidP="00EB5362">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43E321C7" w14:textId="5F872A5A" w:rsidR="00EB5362" w:rsidRPr="00EB656E" w:rsidRDefault="00EB5362" w:rsidP="00EB5362">
            <w:pPr>
              <w:rPr>
                <w:rFonts w:ascii="Times New Roman" w:hAnsi="Times New Roman" w:cs="Times New Roman"/>
                <w:color w:val="000000"/>
                <w:sz w:val="24"/>
                <w:szCs w:val="24"/>
              </w:rPr>
            </w:pPr>
            <w:r w:rsidRPr="00EB656E">
              <w:rPr>
                <w:rFonts w:ascii="Times New Roman" w:hAnsi="Times New Roman" w:cs="Times New Roman"/>
                <w:color w:val="000000"/>
                <w:sz w:val="24"/>
                <w:szCs w:val="24"/>
              </w:rPr>
              <w:t>Identifica los efectos que tuvo la aplicación del neoliberalismo en América Latina</w:t>
            </w:r>
          </w:p>
        </w:tc>
      </w:tr>
      <w:tr w:rsidR="00EB5362" w:rsidRPr="00EB656E" w14:paraId="3B6AAAAB" w14:textId="77777777" w:rsidTr="00EB5362">
        <w:tc>
          <w:tcPr>
            <w:tcW w:w="2518" w:type="dxa"/>
          </w:tcPr>
          <w:p w14:paraId="6CA699AF" w14:textId="77777777" w:rsidR="00EB5362" w:rsidRPr="00EB656E" w:rsidRDefault="00EB5362" w:rsidP="00EB5362">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4E62B29A" w14:textId="4D9EE7A2" w:rsidR="00EB5362" w:rsidRPr="00EB656E" w:rsidRDefault="00EB5362" w:rsidP="00EB5362">
            <w:pPr>
              <w:rPr>
                <w:rFonts w:ascii="Times New Roman" w:hAnsi="Times New Roman" w:cs="Times New Roman"/>
                <w:color w:val="000000"/>
                <w:sz w:val="24"/>
                <w:szCs w:val="24"/>
              </w:rPr>
            </w:pPr>
            <w:r w:rsidRPr="00EB656E">
              <w:rPr>
                <w:rFonts w:ascii="Times New Roman" w:hAnsi="Times New Roman" w:cs="Times New Roman"/>
                <w:color w:val="000000"/>
                <w:sz w:val="24"/>
                <w:szCs w:val="24"/>
              </w:rPr>
              <w:t>Actividad sobre la transformación que generó el neoliberalismo en la sociedad</w:t>
            </w:r>
          </w:p>
        </w:tc>
      </w:tr>
    </w:tbl>
    <w:p w14:paraId="29B9AE43" w14:textId="76C6E325" w:rsidR="006941D1" w:rsidRPr="00EB656E" w:rsidRDefault="006941D1" w:rsidP="006E7C2C">
      <w:pPr>
        <w:rPr>
          <w:rFonts w:ascii="Times New Roman" w:hAnsi="Times New Roman" w:cs="Times New Roman"/>
          <w:b/>
          <w:color w:val="FFFFFF" w:themeColor="background1"/>
          <w:sz w:val="24"/>
          <w:szCs w:val="24"/>
          <w:lang w:val="es-MX"/>
        </w:rPr>
      </w:pPr>
    </w:p>
    <w:p w14:paraId="074DCE48" w14:textId="77777777" w:rsidR="006E7C2C" w:rsidRPr="00EB656E" w:rsidRDefault="006E7C2C" w:rsidP="006E7C2C">
      <w:pPr>
        <w:rPr>
          <w:rFonts w:ascii="Times New Roman" w:hAnsi="Times New Roman" w:cs="Times New Roman"/>
          <w:sz w:val="24"/>
          <w:szCs w:val="24"/>
        </w:rPr>
      </w:pPr>
    </w:p>
    <w:p w14:paraId="53FD6911" w14:textId="1AC7ADBB"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4.2 Consolidación</w:t>
      </w:r>
    </w:p>
    <w:p w14:paraId="3BB4A2D8" w14:textId="77777777" w:rsidR="005F2E43" w:rsidRPr="00EB656E" w:rsidRDefault="005F2E43" w:rsidP="005F2E43">
      <w:pPr>
        <w:spacing w:after="0"/>
        <w:rPr>
          <w:rFonts w:ascii="Times New Roman" w:hAnsi="Times New Roman" w:cs="Times New Roman"/>
          <w:b/>
          <w:sz w:val="24"/>
          <w:szCs w:val="24"/>
        </w:rPr>
      </w:pPr>
    </w:p>
    <w:p w14:paraId="1BD80C77" w14:textId="77777777"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color w:val="333333"/>
          <w:sz w:val="24"/>
          <w:szCs w:val="24"/>
          <w:shd w:val="clear" w:color="auto" w:fill="FFFFFF"/>
        </w:rPr>
        <w:t>Actividades para consolidar lo que has aprendido en esta sección.</w:t>
      </w:r>
    </w:p>
    <w:p w14:paraId="4A62FC75" w14:textId="77777777" w:rsidR="005F2E43" w:rsidRPr="00EB656E" w:rsidRDefault="005F2E43" w:rsidP="005F2E43">
      <w:pPr>
        <w:spacing w:after="0"/>
        <w:rPr>
          <w:rFonts w:ascii="Times New Roman" w:hAnsi="Times New Roman" w:cs="Times New Roman"/>
          <w:sz w:val="24"/>
          <w:szCs w:val="24"/>
          <w:highlight w:val="yellow"/>
        </w:rPr>
      </w:pPr>
      <w:r w:rsidRPr="00EB656E">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5F2E43" w:rsidRPr="00EB656E" w14:paraId="798FDF53" w14:textId="77777777" w:rsidTr="00A5793A">
        <w:tc>
          <w:tcPr>
            <w:tcW w:w="9054" w:type="dxa"/>
            <w:gridSpan w:val="2"/>
            <w:shd w:val="clear" w:color="auto" w:fill="000000" w:themeFill="text1"/>
          </w:tcPr>
          <w:p w14:paraId="527BFC6E" w14:textId="0544070C" w:rsidR="005F2E43" w:rsidRPr="00EB656E" w:rsidRDefault="004A18FB"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5F2E43" w:rsidRPr="00EB656E" w14:paraId="698855C8" w14:textId="77777777" w:rsidTr="00A5793A">
        <w:tc>
          <w:tcPr>
            <w:tcW w:w="2518" w:type="dxa"/>
          </w:tcPr>
          <w:p w14:paraId="1F776B6A"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43608984" w14:textId="67DC5B23" w:rsidR="005F2E43" w:rsidRPr="00EB656E" w:rsidRDefault="005D5410" w:rsidP="00EB5362">
            <w:pPr>
              <w:rPr>
                <w:rFonts w:ascii="Times New Roman" w:hAnsi="Times New Roman" w:cs="Times New Roman"/>
                <w:b/>
                <w:color w:val="000000"/>
                <w:sz w:val="24"/>
                <w:szCs w:val="24"/>
              </w:rPr>
            </w:pPr>
            <w:r w:rsidRPr="00EB656E">
              <w:rPr>
                <w:rFonts w:ascii="Times New Roman" w:hAnsi="Times New Roman" w:cs="Times New Roman"/>
                <w:bCs/>
                <w:color w:val="000000"/>
                <w:sz w:val="24"/>
                <w:szCs w:val="24"/>
                <w:lang w:val="es-CO"/>
              </w:rPr>
              <w:t>CS_10_03_CO_</w:t>
            </w:r>
            <w:r w:rsidRPr="00EB656E">
              <w:rPr>
                <w:rFonts w:ascii="Times New Roman" w:hAnsi="Times New Roman" w:cs="Times New Roman"/>
                <w:color w:val="000000"/>
                <w:sz w:val="24"/>
                <w:szCs w:val="24"/>
              </w:rPr>
              <w:t>REC</w:t>
            </w:r>
            <w:r w:rsidR="00EB5362" w:rsidRPr="00EB656E">
              <w:rPr>
                <w:rFonts w:ascii="Times New Roman" w:hAnsi="Times New Roman" w:cs="Times New Roman"/>
                <w:color w:val="000000"/>
                <w:sz w:val="24"/>
                <w:szCs w:val="24"/>
              </w:rPr>
              <w:t>9</w:t>
            </w:r>
            <w:r w:rsidRPr="00EB656E">
              <w:rPr>
                <w:rFonts w:ascii="Times New Roman" w:hAnsi="Times New Roman" w:cs="Times New Roman"/>
                <w:color w:val="000000"/>
                <w:sz w:val="24"/>
                <w:szCs w:val="24"/>
              </w:rPr>
              <w:t>0</w:t>
            </w:r>
          </w:p>
        </w:tc>
      </w:tr>
      <w:tr w:rsidR="005F2E43" w:rsidRPr="00EB656E" w14:paraId="46CBB789" w14:textId="77777777" w:rsidTr="00A5793A">
        <w:tc>
          <w:tcPr>
            <w:tcW w:w="2518" w:type="dxa"/>
          </w:tcPr>
          <w:p w14:paraId="2E4FC8C7"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45D63C14" w14:textId="0CB43A54" w:rsidR="005F2E43" w:rsidRPr="00EB656E" w:rsidRDefault="00EB5362"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 Refuerza tu aprendizaje: La política y la sociedad en América Latina</w:t>
            </w:r>
          </w:p>
        </w:tc>
      </w:tr>
      <w:tr w:rsidR="005F2E43" w:rsidRPr="00EB656E" w14:paraId="55BA9F02" w14:textId="77777777" w:rsidTr="00A5793A">
        <w:tc>
          <w:tcPr>
            <w:tcW w:w="2518" w:type="dxa"/>
          </w:tcPr>
          <w:p w14:paraId="104CEEAB"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726CDF2C" w14:textId="729DAB77" w:rsidR="005F2E43" w:rsidRPr="00EB656E" w:rsidRDefault="00EB5362"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Actividades sobre La política y la sociedad en América Latina</w:t>
            </w:r>
          </w:p>
        </w:tc>
      </w:tr>
    </w:tbl>
    <w:p w14:paraId="788B19A8" w14:textId="77777777" w:rsidR="009A0F79" w:rsidRPr="00EB656E" w:rsidRDefault="009A0F79" w:rsidP="005432F2">
      <w:pPr>
        <w:rPr>
          <w:rFonts w:ascii="Times New Roman" w:hAnsi="Times New Roman" w:cs="Times New Roman"/>
          <w:sz w:val="24"/>
          <w:szCs w:val="24"/>
        </w:rPr>
      </w:pPr>
    </w:p>
    <w:p w14:paraId="4779998B" w14:textId="5F510BB0" w:rsidR="003569ED" w:rsidRPr="00EB656E" w:rsidRDefault="00036A3D" w:rsidP="00671B4F">
      <w:pPr>
        <w:spacing w:after="0"/>
        <w:rPr>
          <w:rFonts w:ascii="Times New Roman" w:hAnsi="Times New Roman" w:cs="Times New Roman"/>
          <w:b/>
          <w:color w:val="000000" w:themeColor="text1"/>
          <w:sz w:val="24"/>
          <w:szCs w:val="24"/>
        </w:rPr>
      </w:pPr>
      <w:r w:rsidRPr="00EB656E">
        <w:rPr>
          <w:rFonts w:ascii="Times New Roman" w:hAnsi="Times New Roman" w:cs="Times New Roman"/>
          <w:sz w:val="24"/>
          <w:szCs w:val="24"/>
          <w:highlight w:val="yellow"/>
        </w:rPr>
        <w:t>[SECCIÓN 1</w:t>
      </w:r>
      <w:r w:rsidR="00671B4F" w:rsidRPr="00EB656E">
        <w:rPr>
          <w:rFonts w:ascii="Times New Roman" w:hAnsi="Times New Roman" w:cs="Times New Roman"/>
          <w:sz w:val="24"/>
          <w:szCs w:val="24"/>
          <w:highlight w:val="yellow"/>
        </w:rPr>
        <w:t>]</w:t>
      </w:r>
      <w:r w:rsidR="00671B4F" w:rsidRPr="00EB656E">
        <w:rPr>
          <w:rFonts w:ascii="Times New Roman" w:hAnsi="Times New Roman" w:cs="Times New Roman"/>
          <w:sz w:val="24"/>
          <w:szCs w:val="24"/>
        </w:rPr>
        <w:t xml:space="preserve"> </w:t>
      </w:r>
      <w:r w:rsidRPr="00EB656E">
        <w:rPr>
          <w:rFonts w:ascii="Times New Roman" w:hAnsi="Times New Roman" w:cs="Times New Roman"/>
          <w:b/>
          <w:color w:val="000000" w:themeColor="text1"/>
          <w:sz w:val="24"/>
          <w:szCs w:val="24"/>
        </w:rPr>
        <w:t>5</w:t>
      </w:r>
      <w:r w:rsidR="00671B4F" w:rsidRPr="00EB656E">
        <w:rPr>
          <w:rFonts w:ascii="Times New Roman" w:hAnsi="Times New Roman" w:cs="Times New Roman"/>
          <w:b/>
          <w:color w:val="000000" w:themeColor="text1"/>
          <w:sz w:val="24"/>
          <w:szCs w:val="24"/>
        </w:rPr>
        <w:t xml:space="preserve"> </w:t>
      </w:r>
      <w:r w:rsidR="00EB5362" w:rsidRPr="00EB656E">
        <w:rPr>
          <w:rFonts w:ascii="Times New Roman" w:hAnsi="Times New Roman" w:cs="Times New Roman"/>
          <w:b/>
          <w:color w:val="000000" w:themeColor="text1"/>
          <w:sz w:val="24"/>
          <w:szCs w:val="24"/>
        </w:rPr>
        <w:t>La corrupción y la violencia luego de los procesos de paz</w:t>
      </w:r>
    </w:p>
    <w:p w14:paraId="7D8F7EF6" w14:textId="77777777" w:rsidR="008C6253" w:rsidRPr="00EB656E" w:rsidRDefault="008C6253" w:rsidP="00671B4F">
      <w:pPr>
        <w:spacing w:after="0"/>
        <w:rPr>
          <w:rFonts w:ascii="Times New Roman" w:hAnsi="Times New Roman" w:cs="Times New Roman"/>
          <w:sz w:val="24"/>
          <w:szCs w:val="24"/>
        </w:rPr>
      </w:pPr>
    </w:p>
    <w:p w14:paraId="3F5A12E8" w14:textId="1CABAEA6" w:rsidR="00477130" w:rsidRPr="00EB656E" w:rsidRDefault="00EB5362" w:rsidP="003569ED">
      <w:pPr>
        <w:rPr>
          <w:rFonts w:ascii="Times New Roman" w:hAnsi="Times New Roman" w:cs="Times New Roman"/>
          <w:sz w:val="24"/>
          <w:szCs w:val="24"/>
        </w:rPr>
      </w:pPr>
      <w:r w:rsidRPr="00EB656E">
        <w:rPr>
          <w:rFonts w:ascii="Times New Roman" w:hAnsi="Times New Roman" w:cs="Times New Roman"/>
          <w:sz w:val="24"/>
          <w:szCs w:val="24"/>
        </w:rPr>
        <w:t>En los años noventa, luego de la caída del muro de Berlín</w:t>
      </w:r>
      <w:r w:rsidR="00BA503A" w:rsidRPr="00EB656E">
        <w:rPr>
          <w:rFonts w:ascii="Times New Roman" w:hAnsi="Times New Roman" w:cs="Times New Roman"/>
          <w:sz w:val="24"/>
          <w:szCs w:val="24"/>
        </w:rPr>
        <w:t xml:space="preserve"> y de la Unión de Repúblicas Socialistas Soviéticas, </w:t>
      </w:r>
      <w:r w:rsidR="00E45A59" w:rsidRPr="00EB656E">
        <w:rPr>
          <w:rFonts w:ascii="Times New Roman" w:hAnsi="Times New Roman" w:cs="Times New Roman"/>
          <w:sz w:val="24"/>
          <w:szCs w:val="24"/>
        </w:rPr>
        <w:t>el mundo creyó terminadas las ideologías y</w:t>
      </w:r>
      <w:r w:rsidR="00302CA5">
        <w:rPr>
          <w:rFonts w:ascii="Times New Roman" w:hAnsi="Times New Roman" w:cs="Times New Roman"/>
          <w:sz w:val="24"/>
          <w:szCs w:val="24"/>
        </w:rPr>
        <w:t>,</w:t>
      </w:r>
      <w:r w:rsidR="00E45A59" w:rsidRPr="00EB656E">
        <w:rPr>
          <w:rFonts w:ascii="Times New Roman" w:hAnsi="Times New Roman" w:cs="Times New Roman"/>
          <w:sz w:val="24"/>
          <w:szCs w:val="24"/>
        </w:rPr>
        <w:t xml:space="preserve"> con ellas, el </w:t>
      </w:r>
      <w:r w:rsidR="00E45A59" w:rsidRPr="00EB656E">
        <w:rPr>
          <w:rFonts w:ascii="Times New Roman" w:hAnsi="Times New Roman" w:cs="Times New Roman"/>
          <w:sz w:val="24"/>
          <w:szCs w:val="24"/>
        </w:rPr>
        <w:lastRenderedPageBreak/>
        <w:t xml:space="preserve">comunismo. En América Latina se impulsaron algunos procesos de paz que buscaron acabar con conflictos de larga duración, como el guatemalteco y el salvadoreño. </w:t>
      </w:r>
    </w:p>
    <w:p w14:paraId="57C92AB4" w14:textId="21B67A61" w:rsidR="00E45A59" w:rsidRPr="00EB656E" w:rsidRDefault="00E45A59" w:rsidP="003569ED">
      <w:pPr>
        <w:rPr>
          <w:rFonts w:ascii="Times New Roman" w:hAnsi="Times New Roman" w:cs="Times New Roman"/>
          <w:sz w:val="24"/>
          <w:szCs w:val="24"/>
        </w:rPr>
      </w:pPr>
      <w:r w:rsidRPr="00EB656E">
        <w:rPr>
          <w:rFonts w:ascii="Times New Roman" w:hAnsi="Times New Roman" w:cs="Times New Roman"/>
          <w:sz w:val="24"/>
          <w:szCs w:val="24"/>
        </w:rPr>
        <w:t xml:space="preserve">En principio estos acuerdos arrojaron resultados satisfactorios </w:t>
      </w:r>
      <w:r w:rsidR="00CD3DCB">
        <w:rPr>
          <w:rFonts w:ascii="Times New Roman" w:hAnsi="Times New Roman" w:cs="Times New Roman"/>
          <w:sz w:val="24"/>
          <w:szCs w:val="24"/>
        </w:rPr>
        <w:t xml:space="preserve">al no presentarse </w:t>
      </w:r>
      <w:r w:rsidRPr="00EB656E">
        <w:rPr>
          <w:rFonts w:ascii="Times New Roman" w:hAnsi="Times New Roman" w:cs="Times New Roman"/>
          <w:sz w:val="24"/>
          <w:szCs w:val="24"/>
        </w:rPr>
        <w:t xml:space="preserve">un resurgimiento de grupos insurgentes. No obstante, el llamado </w:t>
      </w:r>
      <w:r w:rsidRPr="00E501C2">
        <w:rPr>
          <w:rFonts w:ascii="Times New Roman" w:hAnsi="Times New Roman" w:cs="Times New Roman"/>
          <w:b/>
          <w:sz w:val="24"/>
          <w:szCs w:val="24"/>
        </w:rPr>
        <w:t>posconflicto</w:t>
      </w:r>
      <w:r w:rsidRPr="00EB656E">
        <w:rPr>
          <w:rFonts w:ascii="Times New Roman" w:hAnsi="Times New Roman" w:cs="Times New Roman"/>
          <w:sz w:val="24"/>
          <w:szCs w:val="24"/>
        </w:rPr>
        <w:t xml:space="preserve"> quedó </w:t>
      </w:r>
      <w:r w:rsidRPr="00E501C2">
        <w:rPr>
          <w:rFonts w:ascii="Times New Roman" w:hAnsi="Times New Roman" w:cs="Times New Roman"/>
          <w:b/>
          <w:sz w:val="24"/>
          <w:szCs w:val="24"/>
        </w:rPr>
        <w:t>inacabado</w:t>
      </w:r>
      <w:r w:rsidRPr="00EB656E">
        <w:rPr>
          <w:rFonts w:ascii="Times New Roman" w:hAnsi="Times New Roman" w:cs="Times New Roman"/>
          <w:sz w:val="24"/>
          <w:szCs w:val="24"/>
        </w:rPr>
        <w:t xml:space="preserve"> debido a que las sociedades de aquellos países no estuvieron lo suficientemente preparadas para darles un lugar a los excombatientes. </w:t>
      </w:r>
    </w:p>
    <w:p w14:paraId="2BFD152B" w14:textId="1BB108F2" w:rsidR="00E45A59" w:rsidRPr="00EB656E" w:rsidRDefault="00E45A59" w:rsidP="003569ED">
      <w:pPr>
        <w:rPr>
          <w:rFonts w:ascii="Times New Roman" w:hAnsi="Times New Roman" w:cs="Times New Roman"/>
          <w:sz w:val="24"/>
          <w:szCs w:val="24"/>
        </w:rPr>
      </w:pPr>
      <w:r w:rsidRPr="00EB656E">
        <w:rPr>
          <w:rFonts w:ascii="Times New Roman" w:hAnsi="Times New Roman" w:cs="Times New Roman"/>
          <w:sz w:val="24"/>
          <w:szCs w:val="24"/>
        </w:rPr>
        <w:t xml:space="preserve">Esta situación, sumada al auge del </w:t>
      </w:r>
      <w:r w:rsidRPr="00E501C2">
        <w:rPr>
          <w:rFonts w:ascii="Times New Roman" w:hAnsi="Times New Roman" w:cs="Times New Roman"/>
          <w:b/>
          <w:sz w:val="24"/>
          <w:szCs w:val="24"/>
        </w:rPr>
        <w:t>narcotráfico</w:t>
      </w:r>
      <w:r w:rsidRPr="00EB656E">
        <w:rPr>
          <w:rFonts w:ascii="Times New Roman" w:hAnsi="Times New Roman" w:cs="Times New Roman"/>
          <w:sz w:val="24"/>
          <w:szCs w:val="24"/>
        </w:rPr>
        <w:t xml:space="preserve">, llevó a que los países centroamericanos empezaran a sufrir un nuevo fenómeno, el de pandillas transnacionales, algunas de ellas conocidas como las </w:t>
      </w:r>
      <w:r w:rsidR="00CD3DCB">
        <w:rPr>
          <w:rFonts w:ascii="Times New Roman" w:hAnsi="Times New Roman" w:cs="Times New Roman"/>
          <w:sz w:val="24"/>
          <w:szCs w:val="24"/>
        </w:rPr>
        <w:t>“</w:t>
      </w:r>
      <w:r w:rsidRPr="00E501C2">
        <w:rPr>
          <w:rFonts w:ascii="Times New Roman" w:hAnsi="Times New Roman" w:cs="Times New Roman"/>
          <w:b/>
          <w:sz w:val="24"/>
          <w:szCs w:val="24"/>
        </w:rPr>
        <w:t>maras</w:t>
      </w:r>
      <w:r w:rsidR="00CD3DCB">
        <w:rPr>
          <w:rFonts w:ascii="Times New Roman" w:hAnsi="Times New Roman" w:cs="Times New Roman"/>
          <w:sz w:val="24"/>
          <w:szCs w:val="24"/>
        </w:rPr>
        <w:t>”</w:t>
      </w:r>
      <w:r w:rsidRPr="00EB656E">
        <w:rPr>
          <w:rFonts w:ascii="Times New Roman" w:hAnsi="Times New Roman" w:cs="Times New Roman"/>
          <w:sz w:val="24"/>
          <w:szCs w:val="24"/>
        </w:rPr>
        <w:t>. Su carácter transnacional está determinad</w:t>
      </w:r>
      <w:r w:rsidR="00587239" w:rsidRPr="00EB656E">
        <w:rPr>
          <w:rFonts w:ascii="Times New Roman" w:hAnsi="Times New Roman" w:cs="Times New Roman"/>
          <w:sz w:val="24"/>
          <w:szCs w:val="24"/>
        </w:rPr>
        <w:t>o</w:t>
      </w:r>
      <w:r w:rsidRPr="00EB656E">
        <w:rPr>
          <w:rFonts w:ascii="Times New Roman" w:hAnsi="Times New Roman" w:cs="Times New Roman"/>
          <w:sz w:val="24"/>
          <w:szCs w:val="24"/>
        </w:rPr>
        <w:t xml:space="preserve"> por</w:t>
      </w:r>
      <w:r w:rsidR="00587239" w:rsidRPr="00EB656E">
        <w:rPr>
          <w:rFonts w:ascii="Times New Roman" w:hAnsi="Times New Roman" w:cs="Times New Roman"/>
          <w:sz w:val="24"/>
          <w:szCs w:val="24"/>
        </w:rPr>
        <w:t xml:space="preserve"> dos aspectos: la condición de migrantes que tienen la mayoría de sus integrantes y su ubicación, ya que</w:t>
      </w:r>
      <w:r w:rsidR="00BE6580">
        <w:rPr>
          <w:rFonts w:ascii="Times New Roman" w:hAnsi="Times New Roman" w:cs="Times New Roman"/>
          <w:sz w:val="24"/>
          <w:szCs w:val="24"/>
        </w:rPr>
        <w:t xml:space="preserve"> </w:t>
      </w:r>
      <w:r w:rsidRPr="00EB656E">
        <w:rPr>
          <w:rFonts w:ascii="Times New Roman" w:hAnsi="Times New Roman" w:cs="Times New Roman"/>
          <w:sz w:val="24"/>
          <w:szCs w:val="24"/>
        </w:rPr>
        <w:t>extienden su presencia y</w:t>
      </w:r>
      <w:r w:rsidR="00587239" w:rsidRPr="00EB656E">
        <w:rPr>
          <w:rFonts w:ascii="Times New Roman" w:hAnsi="Times New Roman" w:cs="Times New Roman"/>
          <w:sz w:val="24"/>
          <w:szCs w:val="24"/>
        </w:rPr>
        <w:t xml:space="preserve"> poder en diversos puntos de </w:t>
      </w:r>
      <w:r w:rsidR="00587239" w:rsidRPr="00E501C2">
        <w:rPr>
          <w:rFonts w:ascii="Times New Roman" w:hAnsi="Times New Roman" w:cs="Times New Roman"/>
          <w:b/>
          <w:sz w:val="24"/>
          <w:szCs w:val="24"/>
        </w:rPr>
        <w:t>C</w:t>
      </w:r>
      <w:r w:rsidRPr="00E501C2">
        <w:rPr>
          <w:rFonts w:ascii="Times New Roman" w:hAnsi="Times New Roman" w:cs="Times New Roman"/>
          <w:b/>
          <w:sz w:val="24"/>
          <w:szCs w:val="24"/>
        </w:rPr>
        <w:t>entro</w:t>
      </w:r>
      <w:r w:rsidR="00587239" w:rsidRPr="00E501C2">
        <w:rPr>
          <w:rFonts w:ascii="Times New Roman" w:hAnsi="Times New Roman" w:cs="Times New Roman"/>
          <w:b/>
          <w:sz w:val="24"/>
          <w:szCs w:val="24"/>
        </w:rPr>
        <w:t>américa</w:t>
      </w:r>
      <w:r w:rsidR="00587239" w:rsidRPr="00EB656E">
        <w:rPr>
          <w:rFonts w:ascii="Times New Roman" w:hAnsi="Times New Roman" w:cs="Times New Roman"/>
          <w:sz w:val="24"/>
          <w:szCs w:val="24"/>
        </w:rPr>
        <w:t>,</w:t>
      </w:r>
      <w:r w:rsidRPr="00EB656E">
        <w:rPr>
          <w:rFonts w:ascii="Times New Roman" w:hAnsi="Times New Roman" w:cs="Times New Roman"/>
          <w:sz w:val="24"/>
          <w:szCs w:val="24"/>
        </w:rPr>
        <w:t xml:space="preserve"> en conexión con Estados Unidos. Su móvil es el tráfico de estupefacientes y su comportamiento es asumido como una de las nuevas amenaza</w:t>
      </w:r>
      <w:r w:rsidR="00587239" w:rsidRPr="00EB656E">
        <w:rPr>
          <w:rFonts w:ascii="Times New Roman" w:hAnsi="Times New Roman" w:cs="Times New Roman"/>
          <w:sz w:val="24"/>
          <w:szCs w:val="24"/>
        </w:rPr>
        <w:t>s que debe enfrentar</w:t>
      </w:r>
      <w:r w:rsidR="00BE6580">
        <w:rPr>
          <w:rFonts w:ascii="Times New Roman" w:hAnsi="Times New Roman" w:cs="Times New Roman"/>
          <w:sz w:val="24"/>
          <w:szCs w:val="24"/>
        </w:rPr>
        <w:t xml:space="preserve"> </w:t>
      </w:r>
      <w:r w:rsidR="00587239" w:rsidRPr="00EB656E">
        <w:rPr>
          <w:rFonts w:ascii="Times New Roman" w:hAnsi="Times New Roman" w:cs="Times New Roman"/>
          <w:sz w:val="24"/>
          <w:szCs w:val="24"/>
        </w:rPr>
        <w:t>la región</w:t>
      </w:r>
      <w:r w:rsidR="00D33997">
        <w:rPr>
          <w:rFonts w:ascii="Times New Roman" w:hAnsi="Times New Roman" w:cs="Times New Roman"/>
          <w:color w:val="44546A" w:themeColor="text2"/>
          <w:sz w:val="24"/>
          <w:szCs w:val="24"/>
        </w:rPr>
        <w:t>.</w:t>
      </w:r>
    </w:p>
    <w:p w14:paraId="098F6418" w14:textId="77777777" w:rsidR="00477130" w:rsidRPr="00EB656E" w:rsidRDefault="00477130" w:rsidP="003569ED">
      <w:pPr>
        <w:rPr>
          <w:rFonts w:ascii="Times New Roman" w:hAnsi="Times New Roman" w:cs="Times New Roman"/>
          <w:sz w:val="24"/>
          <w:szCs w:val="24"/>
        </w:rPr>
      </w:pPr>
    </w:p>
    <w:p w14:paraId="1D3613C4" w14:textId="77777777" w:rsidR="00EB5362" w:rsidRPr="00EB656E" w:rsidRDefault="00EB5362" w:rsidP="003569ED">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95"/>
        <w:gridCol w:w="7559"/>
      </w:tblGrid>
      <w:tr w:rsidR="00477130" w:rsidRPr="00EB656E" w14:paraId="267340B5" w14:textId="77777777" w:rsidTr="00A5793A">
        <w:tc>
          <w:tcPr>
            <w:tcW w:w="9054" w:type="dxa"/>
            <w:gridSpan w:val="2"/>
            <w:shd w:val="clear" w:color="auto" w:fill="0D0D0D" w:themeFill="text1" w:themeFillTint="F2"/>
          </w:tcPr>
          <w:p w14:paraId="46E6FC8B" w14:textId="77777777" w:rsidR="00477130" w:rsidRPr="00EB656E" w:rsidRDefault="00477130"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477130" w:rsidRPr="00EB656E" w14:paraId="51393084" w14:textId="77777777" w:rsidTr="00A5793A">
        <w:tc>
          <w:tcPr>
            <w:tcW w:w="1346" w:type="dxa"/>
          </w:tcPr>
          <w:p w14:paraId="2E861BEC" w14:textId="77777777" w:rsidR="00477130" w:rsidRPr="00EB656E" w:rsidRDefault="00477130"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708" w:type="dxa"/>
          </w:tcPr>
          <w:p w14:paraId="69EA011A" w14:textId="5B4C023C" w:rsidR="00477130" w:rsidRPr="00EB656E" w:rsidRDefault="00477130" w:rsidP="003F7984">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w:t>
            </w:r>
            <w:del w:id="3" w:author="ANA MARIA LARA" w:date="2016-05-16T19:04:00Z">
              <w:r w:rsidRPr="00EB656E" w:rsidDel="003F7984">
                <w:rPr>
                  <w:rFonts w:ascii="Times New Roman" w:hAnsi="Times New Roman" w:cs="Times New Roman"/>
                  <w:color w:val="000000"/>
                  <w:sz w:val="24"/>
                  <w:szCs w:val="24"/>
                </w:rPr>
                <w:delText>IMG</w:delText>
              </w:r>
              <w:r w:rsidR="008827AB" w:rsidRPr="00EB656E" w:rsidDel="003F7984">
                <w:rPr>
                  <w:rFonts w:ascii="Times New Roman" w:hAnsi="Times New Roman" w:cs="Times New Roman"/>
                  <w:color w:val="000000"/>
                  <w:sz w:val="24"/>
                  <w:szCs w:val="24"/>
                </w:rPr>
                <w:delText>15</w:delText>
              </w:r>
            </w:del>
            <w:ins w:id="4" w:author="ANA MARIA LARA" w:date="2016-05-16T19:04:00Z">
              <w:r w:rsidR="003F7984" w:rsidRPr="00EB656E">
                <w:rPr>
                  <w:rFonts w:ascii="Times New Roman" w:hAnsi="Times New Roman" w:cs="Times New Roman"/>
                  <w:color w:val="000000"/>
                  <w:sz w:val="24"/>
                  <w:szCs w:val="24"/>
                </w:rPr>
                <w:t>IMG1</w:t>
              </w:r>
              <w:r w:rsidR="003F7984">
                <w:rPr>
                  <w:rFonts w:ascii="Times New Roman" w:hAnsi="Times New Roman" w:cs="Times New Roman"/>
                  <w:color w:val="000000"/>
                  <w:sz w:val="24"/>
                  <w:szCs w:val="24"/>
                </w:rPr>
                <w:t>0</w:t>
              </w:r>
            </w:ins>
          </w:p>
        </w:tc>
      </w:tr>
      <w:tr w:rsidR="00477130" w:rsidRPr="00EB656E" w14:paraId="410B67C6" w14:textId="77777777" w:rsidTr="00A5793A">
        <w:tc>
          <w:tcPr>
            <w:tcW w:w="1346" w:type="dxa"/>
          </w:tcPr>
          <w:p w14:paraId="1A070B47" w14:textId="77777777" w:rsidR="00477130" w:rsidRPr="00EB656E" w:rsidRDefault="00477130"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708" w:type="dxa"/>
          </w:tcPr>
          <w:p w14:paraId="1B4855AC" w14:textId="149EC1BE" w:rsidR="00477130" w:rsidRPr="00EB656E" w:rsidRDefault="00453135"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Pandilleros latinoamericanos</w:t>
            </w:r>
          </w:p>
        </w:tc>
      </w:tr>
      <w:tr w:rsidR="00477130" w:rsidRPr="00EB656E" w14:paraId="236267A2" w14:textId="77777777" w:rsidTr="00A5793A">
        <w:tc>
          <w:tcPr>
            <w:tcW w:w="1346" w:type="dxa"/>
          </w:tcPr>
          <w:p w14:paraId="6D98EAEC" w14:textId="77777777" w:rsidR="00477130" w:rsidRPr="00EB656E" w:rsidRDefault="00477130"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708" w:type="dxa"/>
          </w:tcPr>
          <w:p w14:paraId="16F22C06" w14:textId="77777777" w:rsidR="00477130" w:rsidRPr="00EB656E" w:rsidRDefault="00453135" w:rsidP="00A5793A">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219EC73F" wp14:editId="141579E6">
                  <wp:extent cx="2184160" cy="1552533"/>
                  <wp:effectExtent l="0" t="0" r="6985" b="0"/>
                  <wp:docPr id="13" name="Imagen 13" descr="http://thumb9.shutterstock.com/display_pic_with_logo/80635/155125952/stock-photo-gang-members-or-guerrilla-with-gun-and-rifle-on-the-street-155125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9.shutterstock.com/display_pic_with_logo/80635/155125952/stock-photo-gang-members-or-guerrilla-with-gun-and-rifle-on-the-street-15512595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9599" cy="1599048"/>
                          </a:xfrm>
                          <a:prstGeom prst="rect">
                            <a:avLst/>
                          </a:prstGeom>
                          <a:noFill/>
                          <a:ln>
                            <a:noFill/>
                          </a:ln>
                        </pic:spPr>
                      </pic:pic>
                    </a:graphicData>
                  </a:graphic>
                </wp:inline>
              </w:drawing>
            </w:r>
          </w:p>
          <w:p w14:paraId="2F31C514" w14:textId="6D25772D" w:rsidR="00453135" w:rsidRPr="00E501C2" w:rsidRDefault="00825029" w:rsidP="00A5793A">
            <w:pPr>
              <w:rPr>
                <w:rFonts w:ascii="Times New Roman" w:hAnsi="Times New Roman" w:cs="Times New Roman"/>
                <w:b/>
                <w:color w:val="000000"/>
                <w:sz w:val="24"/>
                <w:szCs w:val="24"/>
              </w:rPr>
            </w:pPr>
            <w:hyperlink r:id="rId27" w:history="1">
              <w:r w:rsidR="00CD3DCB" w:rsidRPr="001C6678">
                <w:rPr>
                  <w:rStyle w:val="Hipervnculo"/>
                  <w:rFonts w:ascii="Times New Roman" w:hAnsi="Times New Roman" w:cs="Times New Roman"/>
                  <w:sz w:val="24"/>
                  <w:szCs w:val="24"/>
                </w:rPr>
                <w:t>http://thumb9.shutterstock.com/display_pic_with_logo/80635/155125952/stock-photo-gang-members-or-guerrilla-with-gun-and-rifle-on-the-street-155125952.jpg</w:t>
              </w:r>
            </w:hyperlink>
          </w:p>
        </w:tc>
      </w:tr>
      <w:tr w:rsidR="00477130" w:rsidRPr="00EB656E" w14:paraId="35690F70" w14:textId="77777777" w:rsidTr="00A5793A">
        <w:tc>
          <w:tcPr>
            <w:tcW w:w="1346" w:type="dxa"/>
          </w:tcPr>
          <w:p w14:paraId="112E83C0" w14:textId="77777777" w:rsidR="00477130" w:rsidRPr="00EB656E" w:rsidRDefault="00477130"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708" w:type="dxa"/>
          </w:tcPr>
          <w:p w14:paraId="36626BBA" w14:textId="2AC721DF" w:rsidR="008C6253" w:rsidRPr="00EB656E" w:rsidRDefault="008C6253" w:rsidP="008C6253">
            <w:pPr>
              <w:rPr>
                <w:rFonts w:ascii="Times New Roman" w:hAnsi="Times New Roman" w:cs="Times New Roman"/>
                <w:sz w:val="24"/>
                <w:szCs w:val="24"/>
              </w:rPr>
            </w:pPr>
            <w:r w:rsidRPr="00EB656E">
              <w:rPr>
                <w:rFonts w:ascii="Times New Roman" w:hAnsi="Times New Roman" w:cs="Times New Roman"/>
                <w:sz w:val="24"/>
                <w:szCs w:val="24"/>
              </w:rPr>
              <w:t xml:space="preserve">En Latinoamérica hay un recrudecimiento de la violencia en todas sus expresiones, desde la política hasta la común. Buena parte deriva de </w:t>
            </w:r>
            <w:r w:rsidRPr="00E501C2">
              <w:rPr>
                <w:rFonts w:ascii="Times New Roman" w:hAnsi="Times New Roman" w:cs="Times New Roman"/>
                <w:b/>
                <w:sz w:val="24"/>
                <w:szCs w:val="24"/>
              </w:rPr>
              <w:t>procesos de paz</w:t>
            </w:r>
            <w:r w:rsidRPr="00EB656E">
              <w:rPr>
                <w:rFonts w:ascii="Times New Roman" w:hAnsi="Times New Roman" w:cs="Times New Roman"/>
                <w:sz w:val="24"/>
                <w:szCs w:val="24"/>
              </w:rPr>
              <w:t xml:space="preserve"> que dejaron estructuras militares que luego fueron aprovechadas por diferentes </w:t>
            </w:r>
            <w:r w:rsidR="00CD3DCB">
              <w:rPr>
                <w:rFonts w:ascii="Times New Roman" w:hAnsi="Times New Roman" w:cs="Times New Roman"/>
                <w:sz w:val="24"/>
                <w:szCs w:val="24"/>
              </w:rPr>
              <w:t>organizaciones de</w:t>
            </w:r>
            <w:r w:rsidR="00303201">
              <w:rPr>
                <w:rFonts w:ascii="Times New Roman" w:hAnsi="Times New Roman" w:cs="Times New Roman"/>
                <w:sz w:val="24"/>
                <w:szCs w:val="24"/>
              </w:rPr>
              <w:t>lincuenciales</w:t>
            </w:r>
            <w:r w:rsidR="00CD3DCB">
              <w:rPr>
                <w:rFonts w:ascii="Times New Roman" w:hAnsi="Times New Roman" w:cs="Times New Roman"/>
                <w:sz w:val="24"/>
                <w:szCs w:val="24"/>
              </w:rPr>
              <w:t xml:space="preserve"> </w:t>
            </w:r>
            <w:r w:rsidRPr="00EB656E">
              <w:rPr>
                <w:rFonts w:ascii="Times New Roman" w:hAnsi="Times New Roman" w:cs="Times New Roman"/>
                <w:sz w:val="24"/>
                <w:szCs w:val="24"/>
              </w:rPr>
              <w:t xml:space="preserve">. </w:t>
            </w:r>
          </w:p>
          <w:p w14:paraId="408124AE" w14:textId="15E968B4" w:rsidR="00477130" w:rsidRPr="00EB656E" w:rsidRDefault="00477130" w:rsidP="00A5793A">
            <w:pPr>
              <w:rPr>
                <w:rFonts w:ascii="Times New Roman" w:hAnsi="Times New Roman" w:cs="Times New Roman"/>
                <w:color w:val="000000"/>
                <w:sz w:val="24"/>
                <w:szCs w:val="24"/>
              </w:rPr>
            </w:pPr>
          </w:p>
        </w:tc>
      </w:tr>
    </w:tbl>
    <w:p w14:paraId="1A820891" w14:textId="77777777" w:rsidR="00477130" w:rsidRPr="00EB656E" w:rsidRDefault="00477130" w:rsidP="003569ED">
      <w:pPr>
        <w:rPr>
          <w:rFonts w:ascii="Times New Roman" w:hAnsi="Times New Roman" w:cs="Times New Roman"/>
          <w:sz w:val="24"/>
          <w:szCs w:val="24"/>
        </w:rPr>
      </w:pPr>
    </w:p>
    <w:p w14:paraId="60E1E0EA" w14:textId="77777777" w:rsidR="000745B8" w:rsidRPr="00EB656E" w:rsidRDefault="000745B8" w:rsidP="003569ED">
      <w:pPr>
        <w:rPr>
          <w:rFonts w:ascii="Times New Roman" w:hAnsi="Times New Roman" w:cs="Times New Roman"/>
          <w:sz w:val="24"/>
          <w:szCs w:val="24"/>
        </w:rPr>
      </w:pPr>
    </w:p>
    <w:p w14:paraId="0D7A27F4" w14:textId="77777777" w:rsidR="000745B8" w:rsidRPr="00EB656E" w:rsidRDefault="000745B8" w:rsidP="000745B8">
      <w:pPr>
        <w:spacing w:after="0"/>
        <w:rPr>
          <w:rFonts w:ascii="Times New Roman" w:hAnsi="Times New Roman" w:cs="Times New Roman"/>
          <w:sz w:val="24"/>
          <w:szCs w:val="24"/>
          <w:highlight w:val="yellow"/>
        </w:rPr>
      </w:pPr>
    </w:p>
    <w:tbl>
      <w:tblPr>
        <w:tblStyle w:val="Tablaconcuadrcula4"/>
        <w:tblW w:w="0" w:type="auto"/>
        <w:tblLook w:val="04A0" w:firstRow="1" w:lastRow="0" w:firstColumn="1" w:lastColumn="0" w:noHBand="0" w:noVBand="1"/>
      </w:tblPr>
      <w:tblGrid>
        <w:gridCol w:w="2518"/>
        <w:gridCol w:w="6536"/>
      </w:tblGrid>
      <w:tr w:rsidR="000745B8" w:rsidRPr="00EB656E" w14:paraId="2A2153CB" w14:textId="77777777" w:rsidTr="007E2DE7">
        <w:tc>
          <w:tcPr>
            <w:tcW w:w="9054" w:type="dxa"/>
            <w:gridSpan w:val="2"/>
            <w:shd w:val="clear" w:color="auto" w:fill="000000" w:themeFill="text1"/>
          </w:tcPr>
          <w:p w14:paraId="225B7842" w14:textId="4A07887B" w:rsidR="000745B8" w:rsidRPr="00EB656E" w:rsidRDefault="000745B8" w:rsidP="004A18FB">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Profundiza</w:t>
            </w:r>
            <w:r w:rsidR="004A18FB">
              <w:rPr>
                <w:rFonts w:ascii="Times New Roman" w:hAnsi="Times New Roman" w:cs="Times New Roman"/>
                <w:b/>
                <w:color w:val="FFFFFF" w:themeColor="background1"/>
                <w:sz w:val="24"/>
                <w:szCs w:val="24"/>
              </w:rPr>
              <w:t>. R</w:t>
            </w:r>
            <w:r w:rsidRPr="00EB656E">
              <w:rPr>
                <w:rFonts w:ascii="Times New Roman" w:hAnsi="Times New Roman" w:cs="Times New Roman"/>
                <w:b/>
                <w:color w:val="FFFFFF" w:themeColor="background1"/>
                <w:sz w:val="24"/>
                <w:szCs w:val="24"/>
              </w:rPr>
              <w:t>ecurso nuevo</w:t>
            </w:r>
          </w:p>
        </w:tc>
      </w:tr>
      <w:tr w:rsidR="000745B8" w:rsidRPr="00EB656E" w14:paraId="6215BB35" w14:textId="77777777" w:rsidTr="007E2DE7">
        <w:tc>
          <w:tcPr>
            <w:tcW w:w="2518" w:type="dxa"/>
          </w:tcPr>
          <w:p w14:paraId="5B986817" w14:textId="77777777" w:rsidR="000745B8" w:rsidRPr="00EB656E" w:rsidRDefault="000745B8" w:rsidP="007E2DE7">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00DE0FEE" w14:textId="1D999613" w:rsidR="000745B8" w:rsidRPr="00EB656E" w:rsidRDefault="004A18FB" w:rsidP="000745B8">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0745B8" w:rsidRPr="00EB656E">
              <w:rPr>
                <w:rFonts w:ascii="Times New Roman" w:hAnsi="Times New Roman" w:cs="Times New Roman"/>
                <w:bCs/>
                <w:color w:val="000000"/>
                <w:sz w:val="24"/>
                <w:szCs w:val="24"/>
                <w:lang w:val="es-CO"/>
              </w:rPr>
              <w:t>_</w:t>
            </w:r>
            <w:r w:rsidR="000745B8" w:rsidRPr="00EB656E">
              <w:rPr>
                <w:rFonts w:ascii="Times New Roman" w:hAnsi="Times New Roman" w:cs="Times New Roman"/>
                <w:color w:val="000000"/>
                <w:sz w:val="24"/>
                <w:szCs w:val="24"/>
              </w:rPr>
              <w:t>REC100</w:t>
            </w:r>
          </w:p>
        </w:tc>
      </w:tr>
      <w:tr w:rsidR="000745B8" w:rsidRPr="00EB656E" w14:paraId="06EAC1B4" w14:textId="77777777" w:rsidTr="007E2DE7">
        <w:tc>
          <w:tcPr>
            <w:tcW w:w="2518" w:type="dxa"/>
          </w:tcPr>
          <w:p w14:paraId="76BBBE5D" w14:textId="77777777" w:rsidR="000745B8" w:rsidRPr="00EB656E" w:rsidRDefault="000745B8" w:rsidP="007E2DE7">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1B82E07C" w14:textId="6112B256" w:rsidR="000745B8" w:rsidRPr="00EB656E" w:rsidRDefault="000745B8" w:rsidP="007E2DE7">
            <w:pPr>
              <w:rPr>
                <w:rFonts w:ascii="Times New Roman" w:hAnsi="Times New Roman" w:cs="Times New Roman"/>
                <w:color w:val="000000"/>
                <w:sz w:val="24"/>
                <w:szCs w:val="24"/>
              </w:rPr>
            </w:pPr>
            <w:r w:rsidRPr="00EB656E">
              <w:rPr>
                <w:rFonts w:ascii="Times New Roman" w:hAnsi="Times New Roman" w:cs="Times New Roman"/>
                <w:color w:val="000000"/>
                <w:sz w:val="24"/>
                <w:szCs w:val="24"/>
              </w:rPr>
              <w:t>El fenómeno de las pandillas en Latinoamérica</w:t>
            </w:r>
          </w:p>
        </w:tc>
      </w:tr>
      <w:tr w:rsidR="000745B8" w:rsidRPr="00EB656E" w14:paraId="4F067A6C" w14:textId="77777777" w:rsidTr="007E2DE7">
        <w:tc>
          <w:tcPr>
            <w:tcW w:w="2518" w:type="dxa"/>
          </w:tcPr>
          <w:p w14:paraId="7715C2E5" w14:textId="77777777" w:rsidR="000745B8" w:rsidRPr="00EB656E" w:rsidRDefault="000745B8" w:rsidP="007E2DE7">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lastRenderedPageBreak/>
              <w:t>Descripción</w:t>
            </w:r>
          </w:p>
        </w:tc>
        <w:tc>
          <w:tcPr>
            <w:tcW w:w="6536" w:type="dxa"/>
          </w:tcPr>
          <w:p w14:paraId="18E2C75A" w14:textId="0C1A7ED9" w:rsidR="000745B8" w:rsidRPr="00EB656E" w:rsidRDefault="00650B13" w:rsidP="007E2DE7">
            <w:pPr>
              <w:rPr>
                <w:rFonts w:ascii="Times New Roman" w:hAnsi="Times New Roman" w:cs="Times New Roman"/>
                <w:color w:val="000000"/>
                <w:sz w:val="24"/>
                <w:szCs w:val="24"/>
              </w:rPr>
            </w:pPr>
            <w:r w:rsidRPr="00EB656E">
              <w:rPr>
                <w:rFonts w:ascii="Times New Roman" w:hAnsi="Times New Roman" w:cs="Times New Roman"/>
                <w:color w:val="000000"/>
                <w:sz w:val="24"/>
                <w:szCs w:val="24"/>
              </w:rPr>
              <w:t>Interactivo que caracteriza el fenómeno contemporáneo de las pandillas en Latinoamérica</w:t>
            </w:r>
          </w:p>
        </w:tc>
      </w:tr>
    </w:tbl>
    <w:p w14:paraId="469359F3" w14:textId="77777777" w:rsidR="000745B8" w:rsidRPr="00EB656E" w:rsidRDefault="000745B8" w:rsidP="000745B8">
      <w:pPr>
        <w:rPr>
          <w:rFonts w:ascii="Times New Roman" w:hAnsi="Times New Roman" w:cs="Times New Roman"/>
          <w:sz w:val="24"/>
          <w:szCs w:val="24"/>
        </w:rPr>
      </w:pPr>
    </w:p>
    <w:p w14:paraId="547E5470" w14:textId="77777777" w:rsidR="000745B8" w:rsidRPr="00EB656E" w:rsidRDefault="000745B8" w:rsidP="003569ED">
      <w:pPr>
        <w:rPr>
          <w:rFonts w:ascii="Times New Roman" w:hAnsi="Times New Roman" w:cs="Times New Roman"/>
          <w:sz w:val="24"/>
          <w:szCs w:val="24"/>
        </w:rPr>
      </w:pPr>
    </w:p>
    <w:p w14:paraId="535F062C" w14:textId="6AE948A1" w:rsidR="006941D1" w:rsidRPr="00EB656E" w:rsidRDefault="00BE6580" w:rsidP="003569ED">
      <w:pPr>
        <w:rPr>
          <w:rFonts w:ascii="Times New Roman" w:hAnsi="Times New Roman" w:cs="Times New Roman"/>
          <w:sz w:val="24"/>
          <w:szCs w:val="24"/>
        </w:rPr>
      </w:pPr>
      <w:r>
        <w:rPr>
          <w:rFonts w:ascii="Times New Roman" w:hAnsi="Times New Roman" w:cs="Times New Roman"/>
          <w:b/>
          <w:sz w:val="24"/>
          <w:szCs w:val="24"/>
        </w:rPr>
        <w:t xml:space="preserve"> </w:t>
      </w:r>
    </w:p>
    <w:p w14:paraId="796091CF" w14:textId="2CA67BFA"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5.1 Consolidación</w:t>
      </w:r>
    </w:p>
    <w:p w14:paraId="08C698DB" w14:textId="77777777" w:rsidR="005F2E43" w:rsidRPr="00EB656E" w:rsidRDefault="005F2E43" w:rsidP="005F2E43">
      <w:pPr>
        <w:spacing w:after="0"/>
        <w:rPr>
          <w:rFonts w:ascii="Times New Roman" w:hAnsi="Times New Roman" w:cs="Times New Roman"/>
          <w:b/>
          <w:sz w:val="24"/>
          <w:szCs w:val="24"/>
        </w:rPr>
      </w:pPr>
    </w:p>
    <w:p w14:paraId="45E2B757" w14:textId="77777777"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color w:val="333333"/>
          <w:sz w:val="24"/>
          <w:szCs w:val="24"/>
          <w:shd w:val="clear" w:color="auto" w:fill="FFFFFF"/>
        </w:rPr>
        <w:t>Actividades para consolidar lo que has aprendido en esta sección.</w:t>
      </w:r>
    </w:p>
    <w:p w14:paraId="25A05DC6" w14:textId="77777777" w:rsidR="005F2E43" w:rsidRPr="00EB656E" w:rsidRDefault="005F2E43" w:rsidP="005F2E43">
      <w:pPr>
        <w:spacing w:after="0"/>
        <w:rPr>
          <w:rFonts w:ascii="Times New Roman" w:hAnsi="Times New Roman" w:cs="Times New Roman"/>
          <w:sz w:val="24"/>
          <w:szCs w:val="24"/>
          <w:highlight w:val="yellow"/>
        </w:rPr>
      </w:pPr>
      <w:r w:rsidRPr="00EB656E">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5F2E43" w:rsidRPr="00EB656E" w14:paraId="170D255E" w14:textId="77777777" w:rsidTr="00A5793A">
        <w:tc>
          <w:tcPr>
            <w:tcW w:w="9054" w:type="dxa"/>
            <w:gridSpan w:val="2"/>
            <w:shd w:val="clear" w:color="auto" w:fill="000000" w:themeFill="text1"/>
          </w:tcPr>
          <w:p w14:paraId="143A2E41" w14:textId="2827E4B6" w:rsidR="005F2E43" w:rsidRPr="00EB656E" w:rsidRDefault="004A18FB"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5F2E43" w:rsidRPr="00EB656E" w14:paraId="1012C28A" w14:textId="77777777" w:rsidTr="00A5793A">
        <w:tc>
          <w:tcPr>
            <w:tcW w:w="2518" w:type="dxa"/>
          </w:tcPr>
          <w:p w14:paraId="6E5F5200"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59D9B572" w14:textId="6BDEE675" w:rsidR="005F2E43" w:rsidRPr="00EB656E" w:rsidRDefault="005D5410" w:rsidP="00650B13">
            <w:pPr>
              <w:rPr>
                <w:rFonts w:ascii="Times New Roman" w:hAnsi="Times New Roman" w:cs="Times New Roman"/>
                <w:b/>
                <w:color w:val="000000"/>
                <w:sz w:val="24"/>
                <w:szCs w:val="24"/>
              </w:rPr>
            </w:pPr>
            <w:r w:rsidRPr="00EB656E">
              <w:rPr>
                <w:rFonts w:ascii="Times New Roman" w:hAnsi="Times New Roman" w:cs="Times New Roman"/>
                <w:bCs/>
                <w:color w:val="000000"/>
                <w:sz w:val="24"/>
                <w:szCs w:val="24"/>
                <w:lang w:val="es-CO"/>
              </w:rPr>
              <w:t>CS_10</w:t>
            </w:r>
            <w:r w:rsidR="004A18FB">
              <w:rPr>
                <w:rFonts w:ascii="Times New Roman" w:hAnsi="Times New Roman" w:cs="Times New Roman"/>
                <w:bCs/>
                <w:color w:val="000000"/>
                <w:sz w:val="24"/>
                <w:szCs w:val="24"/>
                <w:lang w:val="es-CO"/>
              </w:rPr>
              <w:t>_03_</w:t>
            </w:r>
            <w:r w:rsidRPr="00EB656E">
              <w:rPr>
                <w:rFonts w:ascii="Times New Roman" w:hAnsi="Times New Roman" w:cs="Times New Roman"/>
                <w:color w:val="000000"/>
                <w:sz w:val="24"/>
                <w:szCs w:val="24"/>
              </w:rPr>
              <w:t>REC</w:t>
            </w:r>
            <w:r w:rsidR="00650B13" w:rsidRPr="00EB656E">
              <w:rPr>
                <w:rFonts w:ascii="Times New Roman" w:hAnsi="Times New Roman" w:cs="Times New Roman"/>
                <w:color w:val="000000"/>
                <w:sz w:val="24"/>
                <w:szCs w:val="24"/>
              </w:rPr>
              <w:t>11</w:t>
            </w:r>
            <w:r w:rsidRPr="00EB656E">
              <w:rPr>
                <w:rFonts w:ascii="Times New Roman" w:hAnsi="Times New Roman" w:cs="Times New Roman"/>
                <w:color w:val="000000"/>
                <w:sz w:val="24"/>
                <w:szCs w:val="24"/>
              </w:rPr>
              <w:t>0</w:t>
            </w:r>
          </w:p>
        </w:tc>
      </w:tr>
      <w:tr w:rsidR="005F2E43" w:rsidRPr="00EB656E" w14:paraId="368CE658" w14:textId="77777777" w:rsidTr="00A5793A">
        <w:tc>
          <w:tcPr>
            <w:tcW w:w="2518" w:type="dxa"/>
          </w:tcPr>
          <w:p w14:paraId="3ABDDFBB"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213CDA3C" w14:textId="7B6D6208" w:rsidR="005F2E43" w:rsidRPr="00EB656E" w:rsidRDefault="00587239"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Refuerza tu aprendizaje: La corrupción y la violencia luego de los procesos de paz</w:t>
            </w:r>
          </w:p>
        </w:tc>
      </w:tr>
      <w:tr w:rsidR="005F2E43" w:rsidRPr="00EB656E" w14:paraId="1A673449" w14:textId="77777777" w:rsidTr="00A5793A">
        <w:tc>
          <w:tcPr>
            <w:tcW w:w="2518" w:type="dxa"/>
          </w:tcPr>
          <w:p w14:paraId="566DA0CC"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46BEA25A" w14:textId="7B997701" w:rsidR="005F2E43" w:rsidRPr="00EB656E" w:rsidRDefault="00587239"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Actividades sobre La corrupción y la violencia luego de los procesos de paz</w:t>
            </w:r>
          </w:p>
        </w:tc>
      </w:tr>
    </w:tbl>
    <w:p w14:paraId="7B1B80B9" w14:textId="77777777" w:rsidR="00036A3D" w:rsidRPr="00EB656E" w:rsidRDefault="00036A3D" w:rsidP="003569ED">
      <w:pPr>
        <w:rPr>
          <w:rFonts w:ascii="Times New Roman" w:hAnsi="Times New Roman" w:cs="Times New Roman"/>
          <w:sz w:val="24"/>
          <w:szCs w:val="24"/>
        </w:rPr>
      </w:pPr>
    </w:p>
    <w:p w14:paraId="7C0D7086" w14:textId="31014A3C" w:rsidR="00036A3D" w:rsidRPr="00EB656E" w:rsidRDefault="00036A3D" w:rsidP="00036A3D">
      <w:pPr>
        <w:spacing w:after="0"/>
        <w:rPr>
          <w:rFonts w:ascii="Times New Roman" w:hAnsi="Times New Roman" w:cs="Times New Roman"/>
          <w:b/>
          <w:sz w:val="24"/>
          <w:szCs w:val="24"/>
        </w:rPr>
      </w:pPr>
      <w:r w:rsidRPr="00EB656E">
        <w:rPr>
          <w:rFonts w:ascii="Times New Roman" w:hAnsi="Times New Roman" w:cs="Times New Roman"/>
          <w:sz w:val="24"/>
          <w:szCs w:val="24"/>
          <w:highlight w:val="yellow"/>
        </w:rPr>
        <w:t>[</w:t>
      </w:r>
      <w:r w:rsidRPr="00EB656E">
        <w:rPr>
          <w:rFonts w:ascii="Times New Roman" w:hAnsi="Times New Roman" w:cs="Times New Roman"/>
          <w:color w:val="000000" w:themeColor="text1"/>
          <w:sz w:val="24"/>
          <w:szCs w:val="24"/>
          <w:highlight w:val="yellow"/>
        </w:rPr>
        <w:t>SECCIÓN 1]</w:t>
      </w:r>
      <w:r w:rsidRPr="00EB656E">
        <w:rPr>
          <w:rFonts w:ascii="Times New Roman" w:hAnsi="Times New Roman" w:cs="Times New Roman"/>
          <w:color w:val="000000" w:themeColor="text1"/>
          <w:sz w:val="24"/>
          <w:szCs w:val="24"/>
        </w:rPr>
        <w:t xml:space="preserve"> </w:t>
      </w:r>
      <w:r w:rsidRPr="00EB656E">
        <w:rPr>
          <w:rFonts w:ascii="Times New Roman" w:hAnsi="Times New Roman" w:cs="Times New Roman"/>
          <w:b/>
          <w:color w:val="000000" w:themeColor="text1"/>
          <w:sz w:val="24"/>
          <w:szCs w:val="24"/>
        </w:rPr>
        <w:t xml:space="preserve">6 </w:t>
      </w:r>
      <w:r w:rsidR="00587239" w:rsidRPr="00EB656E">
        <w:rPr>
          <w:rFonts w:ascii="Times New Roman" w:hAnsi="Times New Roman" w:cs="Times New Roman"/>
          <w:b/>
          <w:color w:val="000000" w:themeColor="text1"/>
          <w:sz w:val="24"/>
          <w:szCs w:val="24"/>
        </w:rPr>
        <w:t>Los efectos del neoliberalismo en la salud y en la educación</w:t>
      </w:r>
    </w:p>
    <w:p w14:paraId="2AA2C1A9" w14:textId="77777777" w:rsidR="00036A3D" w:rsidRPr="00EB656E" w:rsidRDefault="00036A3D" w:rsidP="003569ED">
      <w:pPr>
        <w:rPr>
          <w:rFonts w:ascii="Times New Roman" w:hAnsi="Times New Roman" w:cs="Times New Roman"/>
          <w:sz w:val="24"/>
          <w:szCs w:val="24"/>
        </w:rPr>
      </w:pPr>
    </w:p>
    <w:p w14:paraId="10BFBF29" w14:textId="32191D38" w:rsidR="00587239" w:rsidRPr="00EB656E" w:rsidRDefault="007E2DE7" w:rsidP="003569ED">
      <w:pPr>
        <w:rPr>
          <w:rFonts w:ascii="Times New Roman" w:hAnsi="Times New Roman" w:cs="Times New Roman"/>
          <w:sz w:val="24"/>
          <w:szCs w:val="24"/>
        </w:rPr>
      </w:pPr>
      <w:r w:rsidRPr="00EB656E">
        <w:rPr>
          <w:rFonts w:ascii="Times New Roman" w:hAnsi="Times New Roman" w:cs="Times New Roman"/>
          <w:sz w:val="24"/>
          <w:szCs w:val="24"/>
        </w:rPr>
        <w:t>Desde finales del siglo XX, l</w:t>
      </w:r>
      <w:r w:rsidR="003569ED" w:rsidRPr="00EB656E">
        <w:rPr>
          <w:rFonts w:ascii="Times New Roman" w:hAnsi="Times New Roman" w:cs="Times New Roman"/>
          <w:sz w:val="24"/>
          <w:szCs w:val="24"/>
        </w:rPr>
        <w:t xml:space="preserve">os </w:t>
      </w:r>
      <w:r w:rsidR="003569ED" w:rsidRPr="00D33997">
        <w:rPr>
          <w:rFonts w:ascii="Times New Roman" w:hAnsi="Times New Roman" w:cs="Times New Roman"/>
          <w:b/>
          <w:sz w:val="24"/>
          <w:szCs w:val="24"/>
        </w:rPr>
        <w:t>sistemas</w:t>
      </w:r>
      <w:r w:rsidR="003569ED" w:rsidRPr="00E501C2">
        <w:rPr>
          <w:rFonts w:ascii="Times New Roman" w:hAnsi="Times New Roman" w:cs="Times New Roman"/>
          <w:b/>
          <w:sz w:val="24"/>
          <w:szCs w:val="24"/>
        </w:rPr>
        <w:t xml:space="preserve"> educativos</w:t>
      </w:r>
      <w:r w:rsidR="00587239" w:rsidRPr="00EB656E">
        <w:rPr>
          <w:rFonts w:ascii="Times New Roman" w:hAnsi="Times New Roman" w:cs="Times New Roman"/>
          <w:sz w:val="24"/>
          <w:szCs w:val="24"/>
        </w:rPr>
        <w:t xml:space="preserve"> y de </w:t>
      </w:r>
      <w:r w:rsidR="00587239" w:rsidRPr="00E501C2">
        <w:rPr>
          <w:rFonts w:ascii="Times New Roman" w:hAnsi="Times New Roman" w:cs="Times New Roman"/>
          <w:b/>
          <w:sz w:val="24"/>
          <w:szCs w:val="24"/>
        </w:rPr>
        <w:t>salud</w:t>
      </w:r>
      <w:r w:rsidR="003569ED" w:rsidRPr="00EB656E">
        <w:rPr>
          <w:rFonts w:ascii="Times New Roman" w:hAnsi="Times New Roman" w:cs="Times New Roman"/>
          <w:sz w:val="24"/>
          <w:szCs w:val="24"/>
        </w:rPr>
        <w:t xml:space="preserve"> son </w:t>
      </w:r>
      <w:r w:rsidR="00587239" w:rsidRPr="00EB656E">
        <w:rPr>
          <w:rFonts w:ascii="Times New Roman" w:hAnsi="Times New Roman" w:cs="Times New Roman"/>
          <w:sz w:val="24"/>
          <w:szCs w:val="24"/>
        </w:rPr>
        <w:t xml:space="preserve">los eslabones más </w:t>
      </w:r>
      <w:r w:rsidR="003569ED" w:rsidRPr="00EB656E">
        <w:rPr>
          <w:rFonts w:ascii="Times New Roman" w:hAnsi="Times New Roman" w:cs="Times New Roman"/>
          <w:b/>
          <w:sz w:val="24"/>
          <w:szCs w:val="24"/>
        </w:rPr>
        <w:t>débil</w:t>
      </w:r>
      <w:r w:rsidR="00587239" w:rsidRPr="00EB656E">
        <w:rPr>
          <w:rFonts w:ascii="Times New Roman" w:hAnsi="Times New Roman" w:cs="Times New Roman"/>
          <w:b/>
          <w:sz w:val="24"/>
          <w:szCs w:val="24"/>
        </w:rPr>
        <w:t>es</w:t>
      </w:r>
      <w:r w:rsidR="003569ED" w:rsidRPr="00EB656E">
        <w:rPr>
          <w:rFonts w:ascii="Times New Roman" w:hAnsi="Times New Roman" w:cs="Times New Roman"/>
          <w:sz w:val="24"/>
          <w:szCs w:val="24"/>
        </w:rPr>
        <w:t xml:space="preserve"> de las sociedades latinoamericanas</w:t>
      </w:r>
      <w:r w:rsidRPr="00EB656E">
        <w:rPr>
          <w:rFonts w:ascii="Times New Roman" w:hAnsi="Times New Roman" w:cs="Times New Roman"/>
          <w:sz w:val="24"/>
          <w:szCs w:val="24"/>
        </w:rPr>
        <w:t>.</w:t>
      </w:r>
    </w:p>
    <w:p w14:paraId="26C58114" w14:textId="562918D7" w:rsidR="00651247" w:rsidRPr="00EB656E" w:rsidRDefault="00587239" w:rsidP="003569ED">
      <w:pPr>
        <w:rPr>
          <w:rFonts w:ascii="Times New Roman" w:hAnsi="Times New Roman" w:cs="Times New Roman"/>
          <w:sz w:val="24"/>
          <w:szCs w:val="24"/>
        </w:rPr>
      </w:pPr>
      <w:r w:rsidRPr="00EB656E">
        <w:rPr>
          <w:rFonts w:ascii="Times New Roman" w:hAnsi="Times New Roman" w:cs="Times New Roman"/>
          <w:sz w:val="24"/>
          <w:szCs w:val="24"/>
        </w:rPr>
        <w:t>En América Latina, d</w:t>
      </w:r>
      <w:r w:rsidR="003569ED" w:rsidRPr="00EB656E">
        <w:rPr>
          <w:rFonts w:ascii="Times New Roman" w:hAnsi="Times New Roman" w:cs="Times New Roman"/>
          <w:sz w:val="24"/>
          <w:szCs w:val="24"/>
        </w:rPr>
        <w:t>e acuerdo con datos de la Comisión Económica para América Latina</w:t>
      </w:r>
      <w:r w:rsidR="00CD3DCB">
        <w:rPr>
          <w:rFonts w:ascii="Times New Roman" w:hAnsi="Times New Roman" w:cs="Times New Roman"/>
          <w:sz w:val="24"/>
          <w:szCs w:val="24"/>
        </w:rPr>
        <w:t xml:space="preserve"> y el Caribe </w:t>
      </w:r>
      <w:r w:rsidR="003569ED" w:rsidRPr="00EB656E">
        <w:rPr>
          <w:rFonts w:ascii="Times New Roman" w:hAnsi="Times New Roman" w:cs="Times New Roman"/>
          <w:sz w:val="24"/>
          <w:szCs w:val="24"/>
        </w:rPr>
        <w:t xml:space="preserve"> (</w:t>
      </w:r>
      <w:r w:rsidR="00651A22" w:rsidRPr="00EB656E">
        <w:rPr>
          <w:rFonts w:ascii="Times New Roman" w:hAnsi="Times New Roman" w:cs="Times New Roman"/>
          <w:sz w:val="24"/>
          <w:szCs w:val="24"/>
        </w:rPr>
        <w:t>Cepal</w:t>
      </w:r>
      <w:r w:rsidR="003569ED" w:rsidRPr="00EB656E">
        <w:rPr>
          <w:rFonts w:ascii="Times New Roman" w:hAnsi="Times New Roman" w:cs="Times New Roman"/>
          <w:sz w:val="24"/>
          <w:szCs w:val="24"/>
        </w:rPr>
        <w:t xml:space="preserve">), al finalizar el siglo </w:t>
      </w:r>
      <w:r w:rsidR="00CD3DCB">
        <w:rPr>
          <w:rFonts w:ascii="Times New Roman" w:hAnsi="Times New Roman" w:cs="Times New Roman"/>
          <w:sz w:val="24"/>
          <w:szCs w:val="24"/>
        </w:rPr>
        <w:t>XX</w:t>
      </w:r>
      <w:r w:rsidR="003569ED" w:rsidRPr="00EB656E">
        <w:rPr>
          <w:rFonts w:ascii="Times New Roman" w:hAnsi="Times New Roman" w:cs="Times New Roman"/>
          <w:sz w:val="24"/>
          <w:szCs w:val="24"/>
        </w:rPr>
        <w:t xml:space="preserve"> solo uno de cada dos jóvenes termina</w:t>
      </w:r>
      <w:r w:rsidR="0066013E" w:rsidRPr="00EB656E">
        <w:rPr>
          <w:rFonts w:ascii="Times New Roman" w:hAnsi="Times New Roman" w:cs="Times New Roman"/>
          <w:sz w:val="24"/>
          <w:szCs w:val="24"/>
        </w:rPr>
        <w:t>ba sus</w:t>
      </w:r>
      <w:r w:rsidR="003569ED" w:rsidRPr="00EB656E">
        <w:rPr>
          <w:rFonts w:ascii="Times New Roman" w:hAnsi="Times New Roman" w:cs="Times New Roman"/>
          <w:sz w:val="24"/>
          <w:szCs w:val="24"/>
        </w:rPr>
        <w:t xml:space="preserve"> estudios secundarios. Si se centra la mirada en la población más pobre, uno de cada tres jóvenes </w:t>
      </w:r>
      <w:r w:rsidR="00CD3DCB">
        <w:rPr>
          <w:rFonts w:ascii="Times New Roman" w:hAnsi="Times New Roman" w:cs="Times New Roman"/>
          <w:sz w:val="24"/>
          <w:szCs w:val="24"/>
        </w:rPr>
        <w:t xml:space="preserve">concluía </w:t>
      </w:r>
      <w:r w:rsidR="003569ED" w:rsidRPr="00EB656E">
        <w:rPr>
          <w:rFonts w:ascii="Times New Roman" w:hAnsi="Times New Roman" w:cs="Times New Roman"/>
          <w:sz w:val="24"/>
          <w:szCs w:val="24"/>
        </w:rPr>
        <w:t xml:space="preserve">la secundaria. </w:t>
      </w:r>
      <w:r w:rsidRPr="00EB656E">
        <w:rPr>
          <w:rFonts w:ascii="Times New Roman" w:hAnsi="Times New Roman" w:cs="Times New Roman"/>
          <w:sz w:val="24"/>
          <w:szCs w:val="24"/>
        </w:rPr>
        <w:t>Entretanto, en Estados Unidos la tasa de graduados universitarios es</w:t>
      </w:r>
      <w:r w:rsidR="00220DF8" w:rsidRPr="00EB656E">
        <w:rPr>
          <w:rFonts w:ascii="Times New Roman" w:hAnsi="Times New Roman" w:cs="Times New Roman"/>
          <w:sz w:val="24"/>
          <w:szCs w:val="24"/>
        </w:rPr>
        <w:t xml:space="preserve"> una de las más altas del mundo.</w:t>
      </w:r>
    </w:p>
    <w:p w14:paraId="2F25CA75" w14:textId="0EF2A786" w:rsidR="00220DF8" w:rsidRPr="00EB656E" w:rsidRDefault="00220DF8" w:rsidP="003569ED">
      <w:pPr>
        <w:rPr>
          <w:rFonts w:ascii="Times New Roman" w:hAnsi="Times New Roman" w:cs="Times New Roman"/>
          <w:sz w:val="24"/>
          <w:szCs w:val="24"/>
        </w:rPr>
      </w:pPr>
      <w:r w:rsidRPr="00EB656E">
        <w:rPr>
          <w:rFonts w:ascii="Times New Roman" w:hAnsi="Times New Roman" w:cs="Times New Roman"/>
          <w:sz w:val="24"/>
          <w:szCs w:val="24"/>
        </w:rPr>
        <w:t xml:space="preserve">La </w:t>
      </w:r>
      <w:r w:rsidRPr="00EB656E">
        <w:rPr>
          <w:rFonts w:ascii="Times New Roman" w:hAnsi="Times New Roman" w:cs="Times New Roman"/>
          <w:b/>
          <w:sz w:val="24"/>
          <w:szCs w:val="24"/>
        </w:rPr>
        <w:t>salud</w:t>
      </w:r>
      <w:r w:rsidRPr="00EB656E">
        <w:rPr>
          <w:rFonts w:ascii="Times New Roman" w:hAnsi="Times New Roman" w:cs="Times New Roman"/>
          <w:sz w:val="24"/>
          <w:szCs w:val="24"/>
        </w:rPr>
        <w:t>, por su parte</w:t>
      </w:r>
      <w:r w:rsidR="00CD3DCB">
        <w:rPr>
          <w:rFonts w:ascii="Times New Roman" w:hAnsi="Times New Roman" w:cs="Times New Roman"/>
          <w:sz w:val="24"/>
          <w:szCs w:val="24"/>
        </w:rPr>
        <w:t>,</w:t>
      </w:r>
      <w:r w:rsidRPr="00EB656E">
        <w:rPr>
          <w:rFonts w:ascii="Times New Roman" w:hAnsi="Times New Roman" w:cs="Times New Roman"/>
          <w:sz w:val="24"/>
          <w:szCs w:val="24"/>
        </w:rPr>
        <w:t xml:space="preserve"> fue uno de los servicios más afectados con las medidas neoliberales. Su </w:t>
      </w:r>
      <w:r w:rsidRPr="00EB656E">
        <w:rPr>
          <w:rFonts w:ascii="Times New Roman" w:hAnsi="Times New Roman" w:cs="Times New Roman"/>
          <w:b/>
          <w:sz w:val="24"/>
          <w:szCs w:val="24"/>
        </w:rPr>
        <w:t>privatización</w:t>
      </w:r>
      <w:r w:rsidRPr="00EB656E">
        <w:rPr>
          <w:rFonts w:ascii="Times New Roman" w:hAnsi="Times New Roman" w:cs="Times New Roman"/>
          <w:sz w:val="24"/>
          <w:szCs w:val="24"/>
        </w:rPr>
        <w:t xml:space="preserve"> llevó a que </w:t>
      </w:r>
      <w:r w:rsidR="00303201">
        <w:rPr>
          <w:rFonts w:ascii="Times New Roman" w:hAnsi="Times New Roman" w:cs="Times New Roman"/>
          <w:sz w:val="24"/>
          <w:szCs w:val="24"/>
        </w:rPr>
        <w:t xml:space="preserve">una gran parte </w:t>
      </w:r>
      <w:r w:rsidRPr="00EB656E">
        <w:rPr>
          <w:rFonts w:ascii="Times New Roman" w:hAnsi="Times New Roman" w:cs="Times New Roman"/>
          <w:sz w:val="24"/>
          <w:szCs w:val="24"/>
        </w:rPr>
        <w:t xml:space="preserve">de la población quedara </w:t>
      </w:r>
      <w:r w:rsidRPr="00EB656E">
        <w:rPr>
          <w:rFonts w:ascii="Times New Roman" w:hAnsi="Times New Roman" w:cs="Times New Roman"/>
          <w:b/>
          <w:sz w:val="24"/>
          <w:szCs w:val="24"/>
        </w:rPr>
        <w:t>sin acceso</w:t>
      </w:r>
      <w:r w:rsidRPr="00EB656E">
        <w:rPr>
          <w:rFonts w:ascii="Times New Roman" w:hAnsi="Times New Roman" w:cs="Times New Roman"/>
          <w:sz w:val="24"/>
          <w:szCs w:val="24"/>
        </w:rPr>
        <w:t xml:space="preserve">. Esta situación se da desde finales del siglo XX en la mayoría del continente, incluyendo a Estados Unidos, en donde cerca 50 millones de habitantes tienen </w:t>
      </w:r>
      <w:r w:rsidR="000745B8" w:rsidRPr="00EB656E">
        <w:rPr>
          <w:rFonts w:ascii="Times New Roman" w:hAnsi="Times New Roman" w:cs="Times New Roman"/>
          <w:sz w:val="24"/>
          <w:szCs w:val="24"/>
        </w:rPr>
        <w:t>poco o ningún acceso.</w:t>
      </w:r>
    </w:p>
    <w:p w14:paraId="293C5F0C" w14:textId="77777777" w:rsidR="00587239" w:rsidRPr="00EB656E" w:rsidRDefault="00587239" w:rsidP="003569ED">
      <w:pPr>
        <w:rPr>
          <w:rFonts w:ascii="Times New Roman" w:hAnsi="Times New Roman" w:cs="Times New Roman"/>
          <w:sz w:val="24"/>
          <w:szCs w:val="24"/>
        </w:rPr>
      </w:pPr>
    </w:p>
    <w:p w14:paraId="514CBF01" w14:textId="315D4146" w:rsidR="0066013E" w:rsidRPr="00EB656E" w:rsidRDefault="0066013E" w:rsidP="003569ED">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73"/>
        <w:gridCol w:w="7681"/>
      </w:tblGrid>
      <w:tr w:rsidR="0066013E" w:rsidRPr="00EB656E" w14:paraId="7FCBF244" w14:textId="77777777" w:rsidTr="00A5793A">
        <w:tc>
          <w:tcPr>
            <w:tcW w:w="9054" w:type="dxa"/>
            <w:gridSpan w:val="2"/>
            <w:shd w:val="clear" w:color="auto" w:fill="0D0D0D" w:themeFill="text1" w:themeFillTint="F2"/>
          </w:tcPr>
          <w:p w14:paraId="398A0AC5" w14:textId="77777777" w:rsidR="0066013E" w:rsidRPr="00EB656E" w:rsidRDefault="0066013E"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66013E" w:rsidRPr="00EB656E" w14:paraId="24C339AD" w14:textId="77777777" w:rsidTr="00A5793A">
        <w:tc>
          <w:tcPr>
            <w:tcW w:w="1346" w:type="dxa"/>
          </w:tcPr>
          <w:p w14:paraId="4E1A1E94" w14:textId="77777777" w:rsidR="0066013E" w:rsidRPr="00EB656E" w:rsidRDefault="0066013E"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708" w:type="dxa"/>
          </w:tcPr>
          <w:p w14:paraId="5B13E19D" w14:textId="5DD7F55A" w:rsidR="0066013E" w:rsidRPr="00EB656E" w:rsidRDefault="0066013E" w:rsidP="003F7984">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w:t>
            </w:r>
            <w:del w:id="5" w:author="ANA MARIA LARA" w:date="2016-05-16T19:05:00Z">
              <w:r w:rsidRPr="00EB656E" w:rsidDel="003F7984">
                <w:rPr>
                  <w:rFonts w:ascii="Times New Roman" w:hAnsi="Times New Roman" w:cs="Times New Roman"/>
                  <w:color w:val="000000"/>
                  <w:sz w:val="24"/>
                  <w:szCs w:val="24"/>
                </w:rPr>
                <w:delText>IMG</w:delText>
              </w:r>
              <w:r w:rsidR="008827AB" w:rsidRPr="00EB656E" w:rsidDel="003F7984">
                <w:rPr>
                  <w:rFonts w:ascii="Times New Roman" w:hAnsi="Times New Roman" w:cs="Times New Roman"/>
                  <w:color w:val="000000"/>
                  <w:sz w:val="24"/>
                  <w:szCs w:val="24"/>
                </w:rPr>
                <w:delText>17</w:delText>
              </w:r>
            </w:del>
            <w:ins w:id="6" w:author="ANA MARIA LARA" w:date="2016-05-16T19:05:00Z">
              <w:r w:rsidR="003F7984" w:rsidRPr="00EB656E">
                <w:rPr>
                  <w:rFonts w:ascii="Times New Roman" w:hAnsi="Times New Roman" w:cs="Times New Roman"/>
                  <w:color w:val="000000"/>
                  <w:sz w:val="24"/>
                  <w:szCs w:val="24"/>
                </w:rPr>
                <w:t>IMG1</w:t>
              </w:r>
              <w:r w:rsidR="003F7984">
                <w:rPr>
                  <w:rFonts w:ascii="Times New Roman" w:hAnsi="Times New Roman" w:cs="Times New Roman"/>
                  <w:color w:val="000000"/>
                  <w:sz w:val="24"/>
                  <w:szCs w:val="24"/>
                </w:rPr>
                <w:t>1</w:t>
              </w:r>
            </w:ins>
          </w:p>
        </w:tc>
      </w:tr>
      <w:tr w:rsidR="0066013E" w:rsidRPr="00EB656E" w14:paraId="648C0C33" w14:textId="77777777" w:rsidTr="00A5793A">
        <w:tc>
          <w:tcPr>
            <w:tcW w:w="1346" w:type="dxa"/>
          </w:tcPr>
          <w:p w14:paraId="70885C10" w14:textId="77777777" w:rsidR="0066013E" w:rsidRPr="00EB656E" w:rsidRDefault="0066013E"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708" w:type="dxa"/>
          </w:tcPr>
          <w:p w14:paraId="3A40D72F" w14:textId="0E1168D2" w:rsidR="0066013E" w:rsidRPr="00EB656E" w:rsidRDefault="00711A61" w:rsidP="00F53AFC">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Imagen de estudiantes de primaria en </w:t>
            </w:r>
            <w:r w:rsidR="00F53AFC">
              <w:rPr>
                <w:rFonts w:ascii="Times New Roman" w:hAnsi="Times New Roman" w:cs="Times New Roman"/>
                <w:color w:val="000000"/>
                <w:sz w:val="24"/>
                <w:szCs w:val="24"/>
              </w:rPr>
              <w:t xml:space="preserve">un </w:t>
            </w:r>
            <w:r w:rsidRPr="00EB656E">
              <w:rPr>
                <w:rFonts w:ascii="Times New Roman" w:hAnsi="Times New Roman" w:cs="Times New Roman"/>
                <w:color w:val="000000"/>
                <w:sz w:val="24"/>
                <w:szCs w:val="24"/>
              </w:rPr>
              <w:t>país latinoamericano</w:t>
            </w:r>
          </w:p>
        </w:tc>
      </w:tr>
      <w:tr w:rsidR="0066013E" w:rsidRPr="00EB656E" w14:paraId="2F996C80" w14:textId="77777777" w:rsidTr="00A5793A">
        <w:tc>
          <w:tcPr>
            <w:tcW w:w="1346" w:type="dxa"/>
          </w:tcPr>
          <w:p w14:paraId="6BBCF078" w14:textId="77777777" w:rsidR="0066013E" w:rsidRPr="00EB656E" w:rsidRDefault="0066013E"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 xml:space="preserve">Código Shutterstock (o URL o la ruta </w:t>
            </w:r>
            <w:r w:rsidRPr="00EB656E">
              <w:rPr>
                <w:rFonts w:ascii="Times New Roman" w:hAnsi="Times New Roman" w:cs="Times New Roman"/>
                <w:b/>
                <w:color w:val="000000"/>
                <w:sz w:val="24"/>
                <w:szCs w:val="24"/>
              </w:rPr>
              <w:lastRenderedPageBreak/>
              <w:t>en AulaPlaneta)</w:t>
            </w:r>
          </w:p>
        </w:tc>
        <w:tc>
          <w:tcPr>
            <w:tcW w:w="7708" w:type="dxa"/>
          </w:tcPr>
          <w:p w14:paraId="309AFC0F" w14:textId="77777777" w:rsidR="0066013E" w:rsidRPr="00EB656E" w:rsidRDefault="0066013E" w:rsidP="00A5793A">
            <w:pPr>
              <w:rPr>
                <w:rFonts w:ascii="Times New Roman" w:hAnsi="Times New Roman" w:cs="Times New Roman"/>
                <w:color w:val="000000"/>
                <w:sz w:val="24"/>
                <w:szCs w:val="24"/>
              </w:rPr>
            </w:pPr>
          </w:p>
          <w:p w14:paraId="44C4A07E" w14:textId="0531A816" w:rsidR="00711A61" w:rsidRPr="00EB656E" w:rsidRDefault="00711A61" w:rsidP="00A5793A">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lastRenderedPageBreak/>
              <w:drawing>
                <wp:inline distT="0" distB="0" distL="0" distR="0" wp14:anchorId="07539DED" wp14:editId="47342C5C">
                  <wp:extent cx="2024361" cy="1438946"/>
                  <wp:effectExtent l="0" t="0" r="0" b="8890"/>
                  <wp:docPr id="16" name="Imagen 16" descr="http://thumb7.shutterstock.com/display_pic_with_logo/54675/54675,1131477311,1/stock-photo-school-children-709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7.shutterstock.com/display_pic_with_logo/54675/54675,1131477311,1/stock-photo-school-children-7092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45354" cy="1453868"/>
                          </a:xfrm>
                          <a:prstGeom prst="rect">
                            <a:avLst/>
                          </a:prstGeom>
                          <a:noFill/>
                          <a:ln>
                            <a:noFill/>
                          </a:ln>
                        </pic:spPr>
                      </pic:pic>
                    </a:graphicData>
                  </a:graphic>
                </wp:inline>
              </w:drawing>
            </w:r>
          </w:p>
          <w:p w14:paraId="4A6213AB" w14:textId="0DD6C88A" w:rsidR="00711A61" w:rsidRPr="00EB656E" w:rsidRDefault="00825029" w:rsidP="00A5793A">
            <w:pPr>
              <w:rPr>
                <w:rFonts w:ascii="Times New Roman" w:hAnsi="Times New Roman" w:cs="Times New Roman"/>
                <w:color w:val="000000"/>
                <w:sz w:val="24"/>
                <w:szCs w:val="24"/>
              </w:rPr>
            </w:pPr>
            <w:hyperlink r:id="rId29" w:history="1">
              <w:r w:rsidR="00F53AFC" w:rsidRPr="001C6678">
                <w:rPr>
                  <w:rStyle w:val="Hipervnculo"/>
                  <w:rFonts w:ascii="Times New Roman" w:hAnsi="Times New Roman" w:cs="Times New Roman"/>
                  <w:sz w:val="24"/>
                  <w:szCs w:val="24"/>
                </w:rPr>
                <w:t>http://thumb7.shutterstock.com/display_pic_with_logo/54675/54675,1131477311,1/stock-photo-school-children-709210.jpg</w:t>
              </w:r>
            </w:hyperlink>
          </w:p>
        </w:tc>
      </w:tr>
      <w:tr w:rsidR="0066013E" w:rsidRPr="00EB656E" w14:paraId="06968FA2" w14:textId="77777777" w:rsidTr="00A5793A">
        <w:tc>
          <w:tcPr>
            <w:tcW w:w="1346" w:type="dxa"/>
          </w:tcPr>
          <w:p w14:paraId="2BE43B20" w14:textId="77777777" w:rsidR="0066013E" w:rsidRPr="00EB656E" w:rsidRDefault="0066013E"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lastRenderedPageBreak/>
              <w:t>Pie de imagen</w:t>
            </w:r>
          </w:p>
        </w:tc>
        <w:tc>
          <w:tcPr>
            <w:tcW w:w="7708" w:type="dxa"/>
          </w:tcPr>
          <w:p w14:paraId="6DBCFF2F" w14:textId="58A7FA3E" w:rsidR="0066013E" w:rsidRPr="00EB656E" w:rsidRDefault="000745B8" w:rsidP="000745B8">
            <w:pPr>
              <w:rPr>
                <w:rFonts w:ascii="Times New Roman" w:hAnsi="Times New Roman" w:cs="Times New Roman"/>
                <w:color w:val="000000"/>
                <w:sz w:val="24"/>
                <w:szCs w:val="24"/>
              </w:rPr>
            </w:pPr>
            <w:r w:rsidRPr="00EB656E">
              <w:rPr>
                <w:rFonts w:ascii="Times New Roman" w:hAnsi="Times New Roman" w:cs="Times New Roman"/>
                <w:sz w:val="24"/>
                <w:szCs w:val="24"/>
              </w:rPr>
              <w:t xml:space="preserve">Aunque en el continente ha habido avances significativos en la </w:t>
            </w:r>
            <w:r w:rsidRPr="00E501C2">
              <w:rPr>
                <w:rFonts w:ascii="Times New Roman" w:hAnsi="Times New Roman" w:cs="Times New Roman"/>
                <w:b/>
                <w:sz w:val="24"/>
                <w:szCs w:val="24"/>
              </w:rPr>
              <w:t>erradicación</w:t>
            </w:r>
            <w:r w:rsidRPr="00EB656E">
              <w:rPr>
                <w:rFonts w:ascii="Times New Roman" w:hAnsi="Times New Roman" w:cs="Times New Roman"/>
                <w:sz w:val="24"/>
                <w:szCs w:val="24"/>
              </w:rPr>
              <w:t xml:space="preserve"> del </w:t>
            </w:r>
            <w:r w:rsidRPr="00E501C2">
              <w:rPr>
                <w:rFonts w:ascii="Times New Roman" w:hAnsi="Times New Roman" w:cs="Times New Roman"/>
                <w:b/>
                <w:sz w:val="24"/>
                <w:szCs w:val="24"/>
              </w:rPr>
              <w:t>analfabetismo</w:t>
            </w:r>
            <w:r w:rsidRPr="00EB656E">
              <w:rPr>
                <w:rFonts w:ascii="Times New Roman" w:hAnsi="Times New Roman" w:cs="Times New Roman"/>
                <w:sz w:val="24"/>
                <w:szCs w:val="24"/>
              </w:rPr>
              <w:t>, los Estados tienen el reto de garantizar, además del acceso a una educación básica, el ingreso de sectores más amplios a la educación superior.</w:t>
            </w:r>
            <w:r w:rsidR="00BE6580">
              <w:rPr>
                <w:rFonts w:ascii="Times New Roman" w:hAnsi="Times New Roman" w:cs="Times New Roman"/>
                <w:sz w:val="24"/>
                <w:szCs w:val="24"/>
              </w:rPr>
              <w:t xml:space="preserve"> </w:t>
            </w:r>
            <w:r w:rsidRPr="00EB656E">
              <w:rPr>
                <w:rFonts w:ascii="Times New Roman" w:hAnsi="Times New Roman" w:cs="Times New Roman"/>
                <w:sz w:val="24"/>
                <w:szCs w:val="24"/>
              </w:rPr>
              <w:t xml:space="preserve"> </w:t>
            </w:r>
          </w:p>
        </w:tc>
      </w:tr>
    </w:tbl>
    <w:p w14:paraId="5AA583FC" w14:textId="77777777" w:rsidR="0066013E" w:rsidRPr="00EB656E" w:rsidRDefault="0066013E" w:rsidP="003569ED">
      <w:pPr>
        <w:rPr>
          <w:rFonts w:ascii="Times New Roman" w:hAnsi="Times New Roman" w:cs="Times New Roman"/>
          <w:sz w:val="24"/>
          <w:szCs w:val="24"/>
        </w:rPr>
      </w:pPr>
    </w:p>
    <w:p w14:paraId="04C1E09C" w14:textId="77777777" w:rsidR="000745B8" w:rsidRPr="00EB656E" w:rsidRDefault="000745B8" w:rsidP="003569ED">
      <w:pPr>
        <w:rPr>
          <w:rFonts w:ascii="Times New Roman" w:hAnsi="Times New Roman" w:cs="Times New Roman"/>
          <w:sz w:val="24"/>
          <w:szCs w:val="24"/>
        </w:rPr>
      </w:pPr>
    </w:p>
    <w:p w14:paraId="53006D7B" w14:textId="77777777" w:rsidR="000745B8" w:rsidRPr="00EB656E" w:rsidRDefault="000745B8" w:rsidP="000745B8">
      <w:pPr>
        <w:spacing w:after="0"/>
        <w:rPr>
          <w:rFonts w:ascii="Times New Roman" w:hAnsi="Times New Roman" w:cs="Times New Roman"/>
          <w:b/>
          <w:sz w:val="24"/>
          <w:szCs w:val="24"/>
        </w:rPr>
      </w:pPr>
    </w:p>
    <w:p w14:paraId="5274F0BB" w14:textId="77777777" w:rsidR="000745B8" w:rsidRPr="00EB656E" w:rsidRDefault="000745B8" w:rsidP="000745B8">
      <w:pPr>
        <w:spacing w:after="0"/>
        <w:rPr>
          <w:rFonts w:ascii="Times New Roman" w:hAnsi="Times New Roman" w:cs="Times New Roman"/>
          <w:sz w:val="24"/>
          <w:szCs w:val="24"/>
          <w:highlight w:val="yellow"/>
        </w:rPr>
      </w:pPr>
      <w:r w:rsidRPr="00EB656E">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0745B8" w:rsidRPr="00EB656E" w14:paraId="30E984E4" w14:textId="77777777" w:rsidTr="007E2DE7">
        <w:tc>
          <w:tcPr>
            <w:tcW w:w="9054" w:type="dxa"/>
            <w:gridSpan w:val="2"/>
            <w:shd w:val="clear" w:color="auto" w:fill="000000" w:themeFill="text1"/>
          </w:tcPr>
          <w:p w14:paraId="6B442919" w14:textId="7C2E7F38" w:rsidR="000745B8" w:rsidRPr="00EB656E" w:rsidRDefault="000745B8" w:rsidP="004A18FB">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Profundiza</w:t>
            </w:r>
            <w:r w:rsidR="004A18FB">
              <w:rPr>
                <w:rFonts w:ascii="Times New Roman" w:hAnsi="Times New Roman" w:cs="Times New Roman"/>
                <w:b/>
                <w:color w:val="FFFFFF" w:themeColor="background1"/>
                <w:sz w:val="24"/>
                <w:szCs w:val="24"/>
              </w:rPr>
              <w:t>. R</w:t>
            </w:r>
            <w:r w:rsidRPr="00EB656E">
              <w:rPr>
                <w:rFonts w:ascii="Times New Roman" w:hAnsi="Times New Roman" w:cs="Times New Roman"/>
                <w:b/>
                <w:color w:val="FFFFFF" w:themeColor="background1"/>
                <w:sz w:val="24"/>
                <w:szCs w:val="24"/>
              </w:rPr>
              <w:t>ecurso nuevo</w:t>
            </w:r>
          </w:p>
        </w:tc>
      </w:tr>
      <w:tr w:rsidR="000745B8" w:rsidRPr="00EB656E" w14:paraId="415A3411" w14:textId="77777777" w:rsidTr="007E2DE7">
        <w:tc>
          <w:tcPr>
            <w:tcW w:w="2518" w:type="dxa"/>
          </w:tcPr>
          <w:p w14:paraId="099BEC62" w14:textId="77777777" w:rsidR="000745B8" w:rsidRPr="00EB656E" w:rsidRDefault="000745B8" w:rsidP="007E2DE7">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3DC81F01" w14:textId="50780BEE" w:rsidR="000745B8" w:rsidRPr="00EB656E" w:rsidRDefault="004A18FB" w:rsidP="000745B8">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0745B8" w:rsidRPr="00EB656E">
              <w:rPr>
                <w:rFonts w:ascii="Times New Roman" w:hAnsi="Times New Roman" w:cs="Times New Roman"/>
                <w:bCs/>
                <w:color w:val="000000"/>
                <w:sz w:val="24"/>
                <w:szCs w:val="24"/>
                <w:lang w:val="es-CO"/>
              </w:rPr>
              <w:t>_</w:t>
            </w:r>
            <w:r w:rsidR="000745B8" w:rsidRPr="00EB656E">
              <w:rPr>
                <w:rFonts w:ascii="Times New Roman" w:hAnsi="Times New Roman" w:cs="Times New Roman"/>
                <w:color w:val="000000"/>
                <w:sz w:val="24"/>
                <w:szCs w:val="24"/>
              </w:rPr>
              <w:t>REC120</w:t>
            </w:r>
          </w:p>
        </w:tc>
      </w:tr>
      <w:tr w:rsidR="000745B8" w:rsidRPr="00EB656E" w14:paraId="5B15E2A8" w14:textId="77777777" w:rsidTr="007E2DE7">
        <w:tc>
          <w:tcPr>
            <w:tcW w:w="2518" w:type="dxa"/>
          </w:tcPr>
          <w:p w14:paraId="3C8C4DB0" w14:textId="77777777" w:rsidR="000745B8" w:rsidRPr="00EB656E" w:rsidRDefault="000745B8" w:rsidP="007E2DE7">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6D8D26C9" w14:textId="6D06BDDA" w:rsidR="000745B8" w:rsidRPr="00EB656E" w:rsidRDefault="000745B8" w:rsidP="007E2DE7">
            <w:pPr>
              <w:rPr>
                <w:rFonts w:ascii="Times New Roman" w:hAnsi="Times New Roman" w:cs="Times New Roman"/>
                <w:color w:val="000000"/>
                <w:sz w:val="24"/>
                <w:szCs w:val="24"/>
              </w:rPr>
            </w:pPr>
            <w:r w:rsidRPr="00EB656E">
              <w:rPr>
                <w:rFonts w:ascii="Times New Roman" w:hAnsi="Times New Roman" w:cs="Times New Roman"/>
                <w:color w:val="000000"/>
                <w:sz w:val="24"/>
                <w:szCs w:val="24"/>
              </w:rPr>
              <w:t>Conoce los efectos del neoliberalismo en la salud y la educación</w:t>
            </w:r>
          </w:p>
        </w:tc>
      </w:tr>
      <w:tr w:rsidR="000745B8" w:rsidRPr="00EB656E" w14:paraId="1FE23920" w14:textId="77777777" w:rsidTr="007E2DE7">
        <w:tc>
          <w:tcPr>
            <w:tcW w:w="2518" w:type="dxa"/>
          </w:tcPr>
          <w:p w14:paraId="71A5279C" w14:textId="77777777" w:rsidR="000745B8" w:rsidRPr="00EB656E" w:rsidRDefault="000745B8" w:rsidP="007E2DE7">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67ED910B" w14:textId="29D31DB4" w:rsidR="000745B8" w:rsidRPr="00EB656E" w:rsidRDefault="000745B8" w:rsidP="007E2DE7">
            <w:pPr>
              <w:rPr>
                <w:rFonts w:ascii="Times New Roman" w:hAnsi="Times New Roman" w:cs="Times New Roman"/>
                <w:color w:val="000000"/>
                <w:sz w:val="24"/>
                <w:szCs w:val="24"/>
              </w:rPr>
            </w:pPr>
            <w:r w:rsidRPr="00EB656E">
              <w:rPr>
                <w:rFonts w:ascii="Times New Roman" w:hAnsi="Times New Roman" w:cs="Times New Roman"/>
                <w:color w:val="000000"/>
                <w:sz w:val="24"/>
                <w:szCs w:val="24"/>
              </w:rPr>
              <w:t>Interactivo que expone los efectos del neoliberalismo en la salud y la educación</w:t>
            </w:r>
          </w:p>
        </w:tc>
      </w:tr>
    </w:tbl>
    <w:p w14:paraId="1CD28336" w14:textId="77777777" w:rsidR="000745B8" w:rsidRPr="00EB656E" w:rsidRDefault="000745B8" w:rsidP="003569ED">
      <w:pPr>
        <w:rPr>
          <w:rFonts w:ascii="Times New Roman" w:hAnsi="Times New Roman" w:cs="Times New Roman"/>
          <w:sz w:val="24"/>
          <w:szCs w:val="24"/>
        </w:rPr>
      </w:pPr>
    </w:p>
    <w:p w14:paraId="5058AF0D" w14:textId="77777777" w:rsidR="000745B8" w:rsidRPr="00EB656E" w:rsidRDefault="000745B8" w:rsidP="000745B8">
      <w:pPr>
        <w:rPr>
          <w:rFonts w:ascii="Times New Roman" w:hAnsi="Times New Roman" w:cs="Times New Roman"/>
          <w:b/>
          <w:color w:val="FFFFFF" w:themeColor="background1"/>
          <w:sz w:val="24"/>
          <w:szCs w:val="24"/>
          <w:lang w:val="es-MX"/>
        </w:rPr>
      </w:pPr>
      <w:r w:rsidRPr="00EB656E">
        <w:rPr>
          <w:rFonts w:ascii="Times New Roman" w:hAnsi="Times New Roman" w:cs="Times New Roman"/>
          <w:sz w:val="24"/>
          <w:szCs w:val="24"/>
        </w:rPr>
        <w:t xml:space="preserve"> </w:t>
      </w:r>
    </w:p>
    <w:p w14:paraId="09EEE06B" w14:textId="75405FB5" w:rsidR="005F2E43" w:rsidRPr="00EB656E" w:rsidRDefault="005F2E43" w:rsidP="000745B8">
      <w:pPr>
        <w:rPr>
          <w:rFonts w:ascii="Times New Roman" w:hAnsi="Times New Roman" w:cs="Times New Roman"/>
          <w:b/>
          <w:sz w:val="24"/>
          <w:szCs w:val="24"/>
        </w:rPr>
      </w:pPr>
      <w:r w:rsidRPr="00EB656E">
        <w:rPr>
          <w:rFonts w:ascii="Times New Roman" w:hAnsi="Times New Roman" w:cs="Times New Roman"/>
          <w:sz w:val="24"/>
          <w:szCs w:val="24"/>
          <w:highlight w:val="yellow"/>
        </w:rPr>
        <w:t>SECCIÓN 2]</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6.1 Consolidación</w:t>
      </w:r>
    </w:p>
    <w:p w14:paraId="2C241DFF" w14:textId="77777777" w:rsidR="005F2E43" w:rsidRPr="00EB656E" w:rsidRDefault="005F2E43" w:rsidP="005F2E43">
      <w:pPr>
        <w:spacing w:after="0"/>
        <w:rPr>
          <w:rFonts w:ascii="Times New Roman" w:hAnsi="Times New Roman" w:cs="Times New Roman"/>
          <w:b/>
          <w:sz w:val="24"/>
          <w:szCs w:val="24"/>
        </w:rPr>
      </w:pPr>
    </w:p>
    <w:p w14:paraId="009F912A" w14:textId="77777777"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color w:val="333333"/>
          <w:sz w:val="24"/>
          <w:szCs w:val="24"/>
          <w:shd w:val="clear" w:color="auto" w:fill="FFFFFF"/>
        </w:rPr>
        <w:t>Actividades para consolidar lo que has aprendido en esta sección.</w:t>
      </w:r>
    </w:p>
    <w:p w14:paraId="04909D5A" w14:textId="77777777" w:rsidR="005F2E43" w:rsidRPr="00EB656E" w:rsidRDefault="005F2E43" w:rsidP="005F2E43">
      <w:pPr>
        <w:spacing w:after="0"/>
        <w:rPr>
          <w:rFonts w:ascii="Times New Roman" w:hAnsi="Times New Roman" w:cs="Times New Roman"/>
          <w:sz w:val="24"/>
          <w:szCs w:val="24"/>
          <w:highlight w:val="yellow"/>
        </w:rPr>
      </w:pPr>
      <w:r w:rsidRPr="00EB656E">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5F2E43" w:rsidRPr="00EB656E" w14:paraId="52A9CFF9" w14:textId="77777777" w:rsidTr="00A5793A">
        <w:tc>
          <w:tcPr>
            <w:tcW w:w="9054" w:type="dxa"/>
            <w:gridSpan w:val="2"/>
            <w:shd w:val="clear" w:color="auto" w:fill="000000" w:themeFill="text1"/>
          </w:tcPr>
          <w:p w14:paraId="3AF135CD" w14:textId="03EDD0B7" w:rsidR="005F2E43" w:rsidRPr="00EB656E" w:rsidRDefault="004A18FB"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5F2E43" w:rsidRPr="00EB656E" w14:paraId="73022737" w14:textId="77777777" w:rsidTr="00A5793A">
        <w:tc>
          <w:tcPr>
            <w:tcW w:w="2518" w:type="dxa"/>
          </w:tcPr>
          <w:p w14:paraId="579C5D85"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24BC9DE5" w14:textId="75856D7D" w:rsidR="005F2E43" w:rsidRPr="00EB656E" w:rsidRDefault="004A18FB" w:rsidP="000745B8">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5D5410" w:rsidRPr="00EB656E">
              <w:rPr>
                <w:rFonts w:ascii="Times New Roman" w:hAnsi="Times New Roman" w:cs="Times New Roman"/>
                <w:bCs/>
                <w:color w:val="000000"/>
                <w:sz w:val="24"/>
                <w:szCs w:val="24"/>
                <w:lang w:val="es-CO"/>
              </w:rPr>
              <w:t>_</w:t>
            </w:r>
            <w:r w:rsidR="005D5410" w:rsidRPr="00EB656E">
              <w:rPr>
                <w:rFonts w:ascii="Times New Roman" w:hAnsi="Times New Roman" w:cs="Times New Roman"/>
                <w:color w:val="000000"/>
                <w:sz w:val="24"/>
                <w:szCs w:val="24"/>
              </w:rPr>
              <w:t>REC1</w:t>
            </w:r>
            <w:r w:rsidR="000745B8" w:rsidRPr="00EB656E">
              <w:rPr>
                <w:rFonts w:ascii="Times New Roman" w:hAnsi="Times New Roman" w:cs="Times New Roman"/>
                <w:color w:val="000000"/>
                <w:sz w:val="24"/>
                <w:szCs w:val="24"/>
              </w:rPr>
              <w:t>3</w:t>
            </w:r>
            <w:r w:rsidR="005D5410" w:rsidRPr="00EB656E">
              <w:rPr>
                <w:rFonts w:ascii="Times New Roman" w:hAnsi="Times New Roman" w:cs="Times New Roman"/>
                <w:color w:val="000000"/>
                <w:sz w:val="24"/>
                <w:szCs w:val="24"/>
              </w:rPr>
              <w:t>0</w:t>
            </w:r>
          </w:p>
        </w:tc>
      </w:tr>
      <w:tr w:rsidR="005F2E43" w:rsidRPr="00EB656E" w14:paraId="5C7FCCF4" w14:textId="77777777" w:rsidTr="00650B13">
        <w:trPr>
          <w:trHeight w:val="560"/>
        </w:trPr>
        <w:tc>
          <w:tcPr>
            <w:tcW w:w="2518" w:type="dxa"/>
          </w:tcPr>
          <w:p w14:paraId="34A75EB2"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13E893EE" w14:textId="6F016459" w:rsidR="005F2E43" w:rsidRPr="00EB656E" w:rsidRDefault="00650B13"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Refuerza tu aprendizaje: Los efectos del neoliberalismo en la salud y en la educación</w:t>
            </w:r>
          </w:p>
        </w:tc>
      </w:tr>
      <w:tr w:rsidR="005F2E43" w:rsidRPr="00EB656E" w14:paraId="693D19FB" w14:textId="77777777" w:rsidTr="00A5793A">
        <w:tc>
          <w:tcPr>
            <w:tcW w:w="2518" w:type="dxa"/>
          </w:tcPr>
          <w:p w14:paraId="2DE68F06"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01099F9E" w14:textId="2B373E84" w:rsidR="005F2E43" w:rsidRPr="00EB656E" w:rsidRDefault="00650B13" w:rsidP="00650B13">
            <w:pPr>
              <w:rPr>
                <w:rFonts w:ascii="Times New Roman" w:hAnsi="Times New Roman" w:cs="Times New Roman"/>
                <w:color w:val="000000"/>
                <w:sz w:val="24"/>
                <w:szCs w:val="24"/>
              </w:rPr>
            </w:pPr>
            <w:r w:rsidRPr="00EB656E">
              <w:rPr>
                <w:rFonts w:ascii="Times New Roman" w:hAnsi="Times New Roman" w:cs="Times New Roman"/>
                <w:color w:val="000000"/>
                <w:sz w:val="24"/>
                <w:szCs w:val="24"/>
              </w:rPr>
              <w:t>Actividades sobre Los efectos del neoliberalismo en la salud y en la educación</w:t>
            </w:r>
          </w:p>
        </w:tc>
      </w:tr>
    </w:tbl>
    <w:p w14:paraId="44F4FC75" w14:textId="77777777" w:rsidR="009A0F79" w:rsidRPr="00EB656E" w:rsidRDefault="009A0F79" w:rsidP="005432F2">
      <w:pPr>
        <w:rPr>
          <w:rFonts w:ascii="Times New Roman" w:hAnsi="Times New Roman" w:cs="Times New Roman"/>
          <w:color w:val="000000" w:themeColor="text1"/>
          <w:sz w:val="24"/>
          <w:szCs w:val="24"/>
          <w:highlight w:val="cyan"/>
        </w:rPr>
      </w:pPr>
    </w:p>
    <w:p w14:paraId="4FA6ED5F" w14:textId="71348B93" w:rsidR="005432F2" w:rsidRPr="00EB656E" w:rsidRDefault="00651247" w:rsidP="005432F2">
      <w:pPr>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highlight w:val="yellow"/>
        </w:rPr>
        <w:t>[SECCIÓN 1</w:t>
      </w:r>
      <w:r w:rsidR="00671B4F" w:rsidRPr="00EB656E">
        <w:rPr>
          <w:rFonts w:ascii="Times New Roman" w:hAnsi="Times New Roman" w:cs="Times New Roman"/>
          <w:color w:val="000000" w:themeColor="text1"/>
          <w:sz w:val="24"/>
          <w:szCs w:val="24"/>
          <w:highlight w:val="yellow"/>
        </w:rPr>
        <w:t>]</w:t>
      </w:r>
      <w:r w:rsidR="00671B4F" w:rsidRPr="00EB656E">
        <w:rPr>
          <w:rFonts w:ascii="Times New Roman" w:hAnsi="Times New Roman" w:cs="Times New Roman"/>
          <w:color w:val="000000" w:themeColor="text1"/>
          <w:sz w:val="24"/>
          <w:szCs w:val="24"/>
        </w:rPr>
        <w:t xml:space="preserve"> </w:t>
      </w:r>
      <w:r w:rsidRPr="00EB656E">
        <w:rPr>
          <w:rFonts w:ascii="Times New Roman" w:hAnsi="Times New Roman" w:cs="Times New Roman"/>
          <w:b/>
          <w:color w:val="000000" w:themeColor="text1"/>
          <w:sz w:val="24"/>
          <w:szCs w:val="24"/>
        </w:rPr>
        <w:t>7</w:t>
      </w:r>
      <w:r w:rsidR="00671B4F" w:rsidRPr="00EB656E">
        <w:rPr>
          <w:rFonts w:ascii="Times New Roman" w:hAnsi="Times New Roman" w:cs="Times New Roman"/>
          <w:b/>
          <w:color w:val="000000" w:themeColor="text1"/>
          <w:sz w:val="24"/>
          <w:szCs w:val="24"/>
        </w:rPr>
        <w:t xml:space="preserve"> </w:t>
      </w:r>
      <w:r w:rsidR="00A07FD9">
        <w:rPr>
          <w:rFonts w:ascii="Times New Roman" w:hAnsi="Times New Roman" w:cs="Times New Roman"/>
          <w:b/>
          <w:color w:val="000000" w:themeColor="text1"/>
          <w:sz w:val="24"/>
          <w:szCs w:val="24"/>
        </w:rPr>
        <w:t xml:space="preserve">Los </w:t>
      </w:r>
      <w:r w:rsidR="00770038" w:rsidRPr="00EB656E">
        <w:rPr>
          <w:rFonts w:ascii="Times New Roman" w:hAnsi="Times New Roman" w:cs="Times New Roman"/>
          <w:b/>
          <w:color w:val="000000" w:themeColor="text1"/>
          <w:sz w:val="24"/>
          <w:szCs w:val="24"/>
        </w:rPr>
        <w:t xml:space="preserve">Estados Unidos </w:t>
      </w:r>
      <w:r w:rsidR="006827A5" w:rsidRPr="00EB656E">
        <w:rPr>
          <w:rFonts w:ascii="Times New Roman" w:hAnsi="Times New Roman" w:cs="Times New Roman"/>
          <w:b/>
          <w:color w:val="000000" w:themeColor="text1"/>
          <w:sz w:val="24"/>
          <w:szCs w:val="24"/>
        </w:rPr>
        <w:t>y la globalización</w:t>
      </w:r>
    </w:p>
    <w:p w14:paraId="1B599142" w14:textId="4CEF000D" w:rsidR="002E68BB" w:rsidRPr="00EB656E" w:rsidRDefault="0082666B" w:rsidP="00F72446">
      <w:pPr>
        <w:rPr>
          <w:rFonts w:ascii="Times New Roman" w:hAnsi="Times New Roman" w:cs="Times New Roman"/>
          <w:b/>
          <w:sz w:val="24"/>
          <w:szCs w:val="24"/>
        </w:rPr>
      </w:pPr>
      <w:r w:rsidRPr="00EB656E">
        <w:rPr>
          <w:rFonts w:ascii="Times New Roman" w:hAnsi="Times New Roman" w:cs="Times New Roman"/>
          <w:sz w:val="24"/>
          <w:szCs w:val="24"/>
        </w:rPr>
        <w:t xml:space="preserve">A finales del siglo </w:t>
      </w:r>
      <w:r w:rsidR="00303201">
        <w:rPr>
          <w:rFonts w:ascii="Times New Roman" w:hAnsi="Times New Roman" w:cs="Times New Roman"/>
          <w:sz w:val="24"/>
          <w:szCs w:val="24"/>
        </w:rPr>
        <w:t>XX</w:t>
      </w:r>
      <w:r w:rsidR="00E464F1" w:rsidRPr="00EB656E">
        <w:rPr>
          <w:rFonts w:ascii="Times New Roman" w:hAnsi="Times New Roman" w:cs="Times New Roman"/>
          <w:smallCaps/>
          <w:sz w:val="24"/>
          <w:szCs w:val="24"/>
        </w:rPr>
        <w:t>,</w:t>
      </w:r>
      <w:r w:rsidRPr="00EB656E">
        <w:rPr>
          <w:rFonts w:ascii="Times New Roman" w:hAnsi="Times New Roman" w:cs="Times New Roman"/>
          <w:sz w:val="24"/>
          <w:szCs w:val="24"/>
        </w:rPr>
        <w:t xml:space="preserve"> el mundo entró en un proceso conocido como </w:t>
      </w:r>
      <w:r w:rsidRPr="00EB656E">
        <w:rPr>
          <w:rFonts w:ascii="Times New Roman" w:hAnsi="Times New Roman" w:cs="Times New Roman"/>
          <w:b/>
          <w:sz w:val="24"/>
          <w:szCs w:val="24"/>
        </w:rPr>
        <w:t>globalización,</w:t>
      </w:r>
      <w:r w:rsidRPr="00EB656E">
        <w:rPr>
          <w:rFonts w:ascii="Times New Roman" w:hAnsi="Times New Roman" w:cs="Times New Roman"/>
          <w:sz w:val="24"/>
          <w:szCs w:val="24"/>
        </w:rPr>
        <w:t xml:space="preserve"> </w:t>
      </w:r>
      <w:r w:rsidR="00F72446" w:rsidRPr="00EB656E">
        <w:rPr>
          <w:rFonts w:ascii="Times New Roman" w:hAnsi="Times New Roman" w:cs="Times New Roman"/>
          <w:sz w:val="24"/>
          <w:szCs w:val="24"/>
        </w:rPr>
        <w:t xml:space="preserve">que implicó que </w:t>
      </w:r>
      <w:r w:rsidR="00247686" w:rsidRPr="00EB656E">
        <w:rPr>
          <w:rFonts w:ascii="Times New Roman" w:hAnsi="Times New Roman" w:cs="Times New Roman"/>
          <w:sz w:val="24"/>
          <w:szCs w:val="24"/>
        </w:rPr>
        <w:t>empresas, habitantes, sociedades, culturas</w:t>
      </w:r>
      <w:r w:rsidR="00F72446" w:rsidRPr="00EB656E">
        <w:rPr>
          <w:rFonts w:ascii="Times New Roman" w:hAnsi="Times New Roman" w:cs="Times New Roman"/>
          <w:sz w:val="24"/>
          <w:szCs w:val="24"/>
        </w:rPr>
        <w:t xml:space="preserve"> y</w:t>
      </w:r>
      <w:r w:rsidR="00247686" w:rsidRPr="00EB656E">
        <w:rPr>
          <w:rFonts w:ascii="Times New Roman" w:hAnsi="Times New Roman" w:cs="Times New Roman"/>
          <w:sz w:val="24"/>
          <w:szCs w:val="24"/>
        </w:rPr>
        <w:t xml:space="preserve"> </w:t>
      </w:r>
      <w:r w:rsidR="00F72446" w:rsidRPr="00EB656E">
        <w:rPr>
          <w:rFonts w:ascii="Times New Roman" w:hAnsi="Times New Roman" w:cs="Times New Roman"/>
          <w:sz w:val="24"/>
          <w:szCs w:val="24"/>
        </w:rPr>
        <w:t>G</w:t>
      </w:r>
      <w:r w:rsidR="00247686" w:rsidRPr="00EB656E">
        <w:rPr>
          <w:rFonts w:ascii="Times New Roman" w:hAnsi="Times New Roman" w:cs="Times New Roman"/>
          <w:sz w:val="24"/>
          <w:szCs w:val="24"/>
        </w:rPr>
        <w:t>obiernos de diferentes latitudes se integra</w:t>
      </w:r>
      <w:r w:rsidR="00F72446" w:rsidRPr="00EB656E">
        <w:rPr>
          <w:rFonts w:ascii="Times New Roman" w:hAnsi="Times New Roman" w:cs="Times New Roman"/>
          <w:sz w:val="24"/>
          <w:szCs w:val="24"/>
        </w:rPr>
        <w:t>ra</w:t>
      </w:r>
      <w:r w:rsidR="00247686" w:rsidRPr="00EB656E">
        <w:rPr>
          <w:rFonts w:ascii="Times New Roman" w:hAnsi="Times New Roman" w:cs="Times New Roman"/>
          <w:sz w:val="24"/>
          <w:szCs w:val="24"/>
        </w:rPr>
        <w:t>n e interact</w:t>
      </w:r>
      <w:r w:rsidR="00F72446" w:rsidRPr="00EB656E">
        <w:rPr>
          <w:rFonts w:ascii="Times New Roman" w:hAnsi="Times New Roman" w:cs="Times New Roman"/>
          <w:sz w:val="24"/>
          <w:szCs w:val="24"/>
        </w:rPr>
        <w:t>u</w:t>
      </w:r>
      <w:r w:rsidR="00247686" w:rsidRPr="00EB656E">
        <w:rPr>
          <w:rFonts w:ascii="Times New Roman" w:hAnsi="Times New Roman" w:cs="Times New Roman"/>
          <w:sz w:val="24"/>
          <w:szCs w:val="24"/>
        </w:rPr>
        <w:t>a</w:t>
      </w:r>
      <w:r w:rsidR="00F72446" w:rsidRPr="00EB656E">
        <w:rPr>
          <w:rFonts w:ascii="Times New Roman" w:hAnsi="Times New Roman" w:cs="Times New Roman"/>
          <w:sz w:val="24"/>
          <w:szCs w:val="24"/>
        </w:rPr>
        <w:t>ra</w:t>
      </w:r>
      <w:r w:rsidR="00247686" w:rsidRPr="00EB656E">
        <w:rPr>
          <w:rFonts w:ascii="Times New Roman" w:hAnsi="Times New Roman" w:cs="Times New Roman"/>
          <w:sz w:val="24"/>
          <w:szCs w:val="24"/>
        </w:rPr>
        <w:t xml:space="preserve">n. </w:t>
      </w:r>
      <w:r w:rsidR="009B1853" w:rsidRPr="00EB656E">
        <w:rPr>
          <w:rFonts w:ascii="Times New Roman" w:hAnsi="Times New Roman" w:cs="Times New Roman"/>
          <w:sz w:val="24"/>
          <w:szCs w:val="24"/>
        </w:rPr>
        <w:t xml:space="preserve">Su inicio coincidió con una ola de políticas neoliberales </w:t>
      </w:r>
      <w:r w:rsidR="009B1853" w:rsidRPr="00EB656E">
        <w:rPr>
          <w:rFonts w:ascii="Times New Roman" w:hAnsi="Times New Roman" w:cs="Times New Roman"/>
          <w:sz w:val="24"/>
          <w:szCs w:val="24"/>
        </w:rPr>
        <w:lastRenderedPageBreak/>
        <w:t xml:space="preserve">fomentadas desde Estados Unidos durante el gobierno </w:t>
      </w:r>
      <w:r w:rsidR="00E464F1" w:rsidRPr="00EB656E">
        <w:rPr>
          <w:rFonts w:ascii="Times New Roman" w:hAnsi="Times New Roman" w:cs="Times New Roman"/>
          <w:sz w:val="24"/>
          <w:szCs w:val="24"/>
        </w:rPr>
        <w:t xml:space="preserve">de </w:t>
      </w:r>
      <w:r w:rsidR="00E464F1" w:rsidRPr="00EB656E">
        <w:rPr>
          <w:rFonts w:ascii="Times New Roman" w:hAnsi="Times New Roman" w:cs="Times New Roman"/>
          <w:b/>
          <w:sz w:val="24"/>
          <w:szCs w:val="24"/>
        </w:rPr>
        <w:t xml:space="preserve">Ronald </w:t>
      </w:r>
      <w:r w:rsidR="009B1853" w:rsidRPr="00EB656E">
        <w:rPr>
          <w:rFonts w:ascii="Times New Roman" w:hAnsi="Times New Roman" w:cs="Times New Roman"/>
          <w:b/>
          <w:sz w:val="24"/>
          <w:szCs w:val="24"/>
        </w:rPr>
        <w:t>Reagan,</w:t>
      </w:r>
      <w:r w:rsidR="009B1853" w:rsidRPr="00EB656E">
        <w:rPr>
          <w:rFonts w:ascii="Times New Roman" w:hAnsi="Times New Roman" w:cs="Times New Roman"/>
          <w:sz w:val="24"/>
          <w:szCs w:val="24"/>
        </w:rPr>
        <w:t xml:space="preserve"> y desde el Reino Unido, con </w:t>
      </w:r>
      <w:r w:rsidR="009B1853" w:rsidRPr="00EB656E">
        <w:rPr>
          <w:rFonts w:ascii="Times New Roman" w:hAnsi="Times New Roman" w:cs="Times New Roman"/>
          <w:b/>
          <w:sz w:val="24"/>
          <w:szCs w:val="24"/>
        </w:rPr>
        <w:t>Margaret T</w:t>
      </w:r>
      <w:r w:rsidR="00604FA5" w:rsidRPr="00EB656E">
        <w:rPr>
          <w:rFonts w:ascii="Times New Roman" w:hAnsi="Times New Roman" w:cs="Times New Roman"/>
          <w:b/>
          <w:sz w:val="24"/>
          <w:szCs w:val="24"/>
        </w:rPr>
        <w:t>h</w:t>
      </w:r>
      <w:r w:rsidR="009B1853" w:rsidRPr="00EB656E">
        <w:rPr>
          <w:rFonts w:ascii="Times New Roman" w:hAnsi="Times New Roman" w:cs="Times New Roman"/>
          <w:b/>
          <w:sz w:val="24"/>
          <w:szCs w:val="24"/>
        </w:rPr>
        <w:t>a</w:t>
      </w:r>
      <w:r w:rsidR="00604FA5" w:rsidRPr="00EB656E">
        <w:rPr>
          <w:rFonts w:ascii="Times New Roman" w:hAnsi="Times New Roman" w:cs="Times New Roman"/>
          <w:b/>
          <w:sz w:val="24"/>
          <w:szCs w:val="24"/>
        </w:rPr>
        <w:t>t</w:t>
      </w:r>
      <w:r w:rsidR="009B1853" w:rsidRPr="00EB656E">
        <w:rPr>
          <w:rFonts w:ascii="Times New Roman" w:hAnsi="Times New Roman" w:cs="Times New Roman"/>
          <w:b/>
          <w:sz w:val="24"/>
          <w:szCs w:val="24"/>
        </w:rPr>
        <w:t>cher.</w:t>
      </w:r>
      <w:r w:rsidR="00B67EBF" w:rsidRPr="00EB656E">
        <w:rPr>
          <w:rFonts w:ascii="Times New Roman" w:hAnsi="Times New Roman" w:cs="Times New Roman"/>
          <w:b/>
          <w:sz w:val="24"/>
          <w:szCs w:val="24"/>
        </w:rPr>
        <w:t xml:space="preserve"> </w:t>
      </w:r>
    </w:p>
    <w:p w14:paraId="6179CDD2" w14:textId="7FC17BD4" w:rsidR="00F72446" w:rsidRPr="00EB656E" w:rsidRDefault="00B67EBF" w:rsidP="00F72446">
      <w:pPr>
        <w:rPr>
          <w:rFonts w:ascii="Times New Roman" w:hAnsi="Times New Roman" w:cs="Times New Roman"/>
          <w:sz w:val="24"/>
          <w:szCs w:val="24"/>
        </w:rPr>
      </w:pPr>
      <w:r w:rsidRPr="00EB656E">
        <w:rPr>
          <w:rFonts w:ascii="Times New Roman" w:hAnsi="Times New Roman" w:cs="Times New Roman"/>
          <w:sz w:val="24"/>
          <w:szCs w:val="24"/>
        </w:rPr>
        <w:t xml:space="preserve">El detonante inicial fue la pérdida de hegemonía que experimentó Estados Unidos a raíz de la guerra del </w:t>
      </w:r>
      <w:r w:rsidR="002E68BB" w:rsidRPr="00EB656E">
        <w:rPr>
          <w:rFonts w:ascii="Times New Roman" w:hAnsi="Times New Roman" w:cs="Times New Roman"/>
          <w:b/>
          <w:sz w:val="24"/>
          <w:szCs w:val="24"/>
        </w:rPr>
        <w:t>Yom Kippur</w:t>
      </w:r>
      <w:r w:rsidR="002E68BB" w:rsidRPr="00EB656E">
        <w:rPr>
          <w:rFonts w:ascii="Times New Roman" w:hAnsi="Times New Roman" w:cs="Times New Roman"/>
          <w:sz w:val="24"/>
          <w:szCs w:val="24"/>
        </w:rPr>
        <w:t xml:space="preserve"> y de la derrota en </w:t>
      </w:r>
      <w:r w:rsidR="002E68BB" w:rsidRPr="00EB656E">
        <w:rPr>
          <w:rFonts w:ascii="Times New Roman" w:hAnsi="Times New Roman" w:cs="Times New Roman"/>
          <w:b/>
          <w:sz w:val="24"/>
          <w:szCs w:val="24"/>
        </w:rPr>
        <w:t>Vietnam</w:t>
      </w:r>
      <w:r w:rsidR="00041CBB" w:rsidRPr="00EB656E">
        <w:rPr>
          <w:rFonts w:ascii="Times New Roman" w:hAnsi="Times New Roman" w:cs="Times New Roman"/>
          <w:sz w:val="24"/>
          <w:szCs w:val="24"/>
        </w:rPr>
        <w:t xml:space="preserve">, que </w:t>
      </w:r>
      <w:r w:rsidR="007E2DE7" w:rsidRPr="00EB656E">
        <w:rPr>
          <w:rFonts w:ascii="Times New Roman" w:hAnsi="Times New Roman" w:cs="Times New Roman"/>
          <w:sz w:val="24"/>
          <w:szCs w:val="24"/>
        </w:rPr>
        <w:t xml:space="preserve">le </w:t>
      </w:r>
      <w:r w:rsidR="00A07FD9">
        <w:rPr>
          <w:rFonts w:ascii="Times New Roman" w:hAnsi="Times New Roman" w:cs="Times New Roman"/>
          <w:sz w:val="24"/>
          <w:szCs w:val="24"/>
        </w:rPr>
        <w:t xml:space="preserve">generó </w:t>
      </w:r>
      <w:r w:rsidR="00303201">
        <w:rPr>
          <w:rFonts w:ascii="Times New Roman" w:hAnsi="Times New Roman" w:cs="Times New Roman"/>
          <w:sz w:val="24"/>
          <w:szCs w:val="24"/>
        </w:rPr>
        <w:t xml:space="preserve">grandes </w:t>
      </w:r>
      <w:r w:rsidR="00041CBB" w:rsidRPr="00EB656E">
        <w:rPr>
          <w:rFonts w:ascii="Times New Roman" w:hAnsi="Times New Roman" w:cs="Times New Roman"/>
          <w:sz w:val="24"/>
          <w:szCs w:val="24"/>
        </w:rPr>
        <w:t>pérdidas económicas</w:t>
      </w:r>
      <w:r w:rsidR="002E68BB" w:rsidRPr="00EB656E">
        <w:rPr>
          <w:rFonts w:ascii="Times New Roman" w:hAnsi="Times New Roman" w:cs="Times New Roman"/>
          <w:sz w:val="24"/>
          <w:szCs w:val="24"/>
        </w:rPr>
        <w:t>. Ambas circunstancias llevaron a que el país del norte, y también sus aliados más cercanos, quisieran recuperar su poderío buscando mercados para la distribución de sus productos y para la instalación de sus empresas en distintos puntos del globo.</w:t>
      </w:r>
      <w:r w:rsidR="00BE6580">
        <w:rPr>
          <w:rFonts w:ascii="Times New Roman" w:hAnsi="Times New Roman" w:cs="Times New Roman"/>
          <w:sz w:val="24"/>
          <w:szCs w:val="24"/>
        </w:rPr>
        <w:t xml:space="preserve"> </w:t>
      </w:r>
    </w:p>
    <w:p w14:paraId="0E0D5A11" w14:textId="77777777" w:rsidR="002E68BB" w:rsidRPr="00EB656E" w:rsidRDefault="002E68BB" w:rsidP="00F72446">
      <w:pPr>
        <w:rPr>
          <w:rFonts w:ascii="Times New Roman" w:hAnsi="Times New Roman" w:cs="Times New Roman"/>
          <w:b/>
          <w:sz w:val="24"/>
          <w:szCs w:val="24"/>
        </w:rPr>
      </w:pPr>
    </w:p>
    <w:p w14:paraId="3DF17A17" w14:textId="77777777" w:rsidR="002E68BB" w:rsidRPr="00EB656E" w:rsidRDefault="002E68BB" w:rsidP="00F72446">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1478"/>
        <w:gridCol w:w="7576"/>
      </w:tblGrid>
      <w:tr w:rsidR="006941D1" w:rsidRPr="00EB656E" w14:paraId="4D810025" w14:textId="77777777" w:rsidTr="00A5793A">
        <w:tc>
          <w:tcPr>
            <w:tcW w:w="9054" w:type="dxa"/>
            <w:gridSpan w:val="2"/>
            <w:shd w:val="clear" w:color="auto" w:fill="0D0D0D" w:themeFill="text1" w:themeFillTint="F2"/>
          </w:tcPr>
          <w:p w14:paraId="1D2C7493" w14:textId="77777777" w:rsidR="006941D1" w:rsidRPr="00EB656E" w:rsidRDefault="006941D1"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6941D1" w:rsidRPr="00EB656E" w14:paraId="7F9F7805" w14:textId="77777777" w:rsidTr="00A5793A">
        <w:tc>
          <w:tcPr>
            <w:tcW w:w="1346" w:type="dxa"/>
          </w:tcPr>
          <w:p w14:paraId="68EF75FD" w14:textId="77777777" w:rsidR="006941D1" w:rsidRPr="00EB656E" w:rsidRDefault="006941D1"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708" w:type="dxa"/>
          </w:tcPr>
          <w:p w14:paraId="458E4FFD" w14:textId="27428EFD" w:rsidR="006941D1" w:rsidRPr="00EB656E" w:rsidRDefault="006941D1" w:rsidP="003F7984">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w:t>
            </w:r>
            <w:del w:id="7" w:author="ANA MARIA LARA" w:date="2016-05-16T19:05:00Z">
              <w:r w:rsidRPr="00EB656E" w:rsidDel="003F7984">
                <w:rPr>
                  <w:rFonts w:ascii="Times New Roman" w:hAnsi="Times New Roman" w:cs="Times New Roman"/>
                  <w:color w:val="000000"/>
                  <w:sz w:val="24"/>
                  <w:szCs w:val="24"/>
                </w:rPr>
                <w:delText>IMG</w:delText>
              </w:r>
              <w:r w:rsidR="008827AB" w:rsidRPr="00EB656E" w:rsidDel="003F7984">
                <w:rPr>
                  <w:rFonts w:ascii="Times New Roman" w:hAnsi="Times New Roman" w:cs="Times New Roman"/>
                  <w:color w:val="000000"/>
                  <w:sz w:val="24"/>
                  <w:szCs w:val="24"/>
                </w:rPr>
                <w:delText>18</w:delText>
              </w:r>
            </w:del>
            <w:ins w:id="8" w:author="ANA MARIA LARA" w:date="2016-05-16T19:05:00Z">
              <w:r w:rsidR="003F7984" w:rsidRPr="00EB656E">
                <w:rPr>
                  <w:rFonts w:ascii="Times New Roman" w:hAnsi="Times New Roman" w:cs="Times New Roman"/>
                  <w:color w:val="000000"/>
                  <w:sz w:val="24"/>
                  <w:szCs w:val="24"/>
                </w:rPr>
                <w:t>IMG1</w:t>
              </w:r>
              <w:r w:rsidR="003F7984">
                <w:rPr>
                  <w:rFonts w:ascii="Times New Roman" w:hAnsi="Times New Roman" w:cs="Times New Roman"/>
                  <w:color w:val="000000"/>
                  <w:sz w:val="24"/>
                  <w:szCs w:val="24"/>
                </w:rPr>
                <w:t>2</w:t>
              </w:r>
            </w:ins>
          </w:p>
        </w:tc>
      </w:tr>
      <w:tr w:rsidR="006941D1" w:rsidRPr="00EB656E" w14:paraId="0164C0AC" w14:textId="77777777" w:rsidTr="00A5793A">
        <w:tc>
          <w:tcPr>
            <w:tcW w:w="1346" w:type="dxa"/>
          </w:tcPr>
          <w:p w14:paraId="23CC533A" w14:textId="77777777" w:rsidR="006941D1" w:rsidRPr="00EB656E" w:rsidRDefault="006941D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708" w:type="dxa"/>
          </w:tcPr>
          <w:p w14:paraId="70A191D6" w14:textId="77777777" w:rsidR="006941D1" w:rsidRPr="00EB656E" w:rsidRDefault="006941D1"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Ronald Reagan</w:t>
            </w:r>
          </w:p>
        </w:tc>
      </w:tr>
      <w:tr w:rsidR="006941D1" w:rsidRPr="00EB656E" w14:paraId="746CC658" w14:textId="77777777" w:rsidTr="00A5793A">
        <w:tc>
          <w:tcPr>
            <w:tcW w:w="1346" w:type="dxa"/>
          </w:tcPr>
          <w:p w14:paraId="114038C4" w14:textId="77777777" w:rsidR="006941D1" w:rsidRPr="00EB656E" w:rsidRDefault="006941D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708" w:type="dxa"/>
          </w:tcPr>
          <w:p w14:paraId="67CE661B" w14:textId="77777777" w:rsidR="006941D1" w:rsidRPr="00EB656E" w:rsidRDefault="006941D1" w:rsidP="00A5793A">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2104FD88" wp14:editId="577F14BC">
                  <wp:extent cx="1987168" cy="1408387"/>
                  <wp:effectExtent l="0" t="0" r="0" b="1905"/>
                  <wp:docPr id="17" name="Imagen 17" descr="http://thumb7.shutterstock.com/display_pic_with_logo/978674/177028565/stock-photo-president-reagan-presents-an-introduction-for-the-horatio-alger-association-177028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978674/177028565/stock-photo-president-reagan-presents-an-introduction-for-the-horatio-alger-association-17702856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0852" cy="1425173"/>
                          </a:xfrm>
                          <a:prstGeom prst="rect">
                            <a:avLst/>
                          </a:prstGeom>
                          <a:noFill/>
                          <a:ln>
                            <a:noFill/>
                          </a:ln>
                        </pic:spPr>
                      </pic:pic>
                    </a:graphicData>
                  </a:graphic>
                </wp:inline>
              </w:drawing>
            </w:r>
          </w:p>
          <w:p w14:paraId="74301A45" w14:textId="22C6A50D" w:rsidR="006941D1" w:rsidRPr="00EB656E" w:rsidRDefault="00825029" w:rsidP="00A5793A">
            <w:pPr>
              <w:rPr>
                <w:rFonts w:ascii="Times New Roman" w:hAnsi="Times New Roman" w:cs="Times New Roman"/>
                <w:color w:val="000000"/>
                <w:sz w:val="24"/>
                <w:szCs w:val="24"/>
              </w:rPr>
            </w:pPr>
            <w:hyperlink r:id="rId31" w:history="1">
              <w:r w:rsidR="00A07FD9" w:rsidRPr="001C6678">
                <w:rPr>
                  <w:rStyle w:val="Hipervnculo"/>
                  <w:rFonts w:ascii="Times New Roman" w:hAnsi="Times New Roman" w:cs="Times New Roman"/>
                  <w:sz w:val="24"/>
                  <w:szCs w:val="24"/>
                </w:rPr>
                <w:t>http://thumb7.shutterstock.com/display_pic_with_logo/978674/177028565/stock-photo-president-reagan-presents-an-introduction-for-the-horatio-alger-association-177028565.jpg</w:t>
              </w:r>
            </w:hyperlink>
          </w:p>
        </w:tc>
      </w:tr>
      <w:tr w:rsidR="006941D1" w:rsidRPr="00EB656E" w14:paraId="38CCB9E9" w14:textId="77777777" w:rsidTr="00A5793A">
        <w:tc>
          <w:tcPr>
            <w:tcW w:w="1346" w:type="dxa"/>
          </w:tcPr>
          <w:p w14:paraId="0C0212C9" w14:textId="77777777" w:rsidR="006941D1" w:rsidRPr="00EB656E" w:rsidRDefault="006941D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708" w:type="dxa"/>
          </w:tcPr>
          <w:p w14:paraId="46976363" w14:textId="5078A248" w:rsidR="006941D1" w:rsidRPr="00EB656E" w:rsidRDefault="00E464F1" w:rsidP="00B67EBF">
            <w:pPr>
              <w:rPr>
                <w:rFonts w:ascii="Times New Roman" w:hAnsi="Times New Roman" w:cs="Times New Roman"/>
                <w:color w:val="000000"/>
                <w:sz w:val="24"/>
                <w:szCs w:val="24"/>
              </w:rPr>
            </w:pPr>
            <w:r w:rsidRPr="00EB656E">
              <w:rPr>
                <w:rFonts w:ascii="Times New Roman" w:hAnsi="Times New Roman" w:cs="Times New Roman"/>
                <w:sz w:val="24"/>
                <w:szCs w:val="24"/>
              </w:rPr>
              <w:t>Ronald Reagan, uno de los promotores del neoliberalismo</w:t>
            </w:r>
            <w:r w:rsidR="00B67EBF" w:rsidRPr="00EB656E">
              <w:rPr>
                <w:rFonts w:ascii="Times New Roman" w:hAnsi="Times New Roman" w:cs="Times New Roman"/>
                <w:sz w:val="24"/>
                <w:szCs w:val="24"/>
              </w:rPr>
              <w:t xml:space="preserve">. </w:t>
            </w:r>
            <w:r w:rsidRPr="00EB656E">
              <w:rPr>
                <w:rFonts w:ascii="Times New Roman" w:hAnsi="Times New Roman" w:cs="Times New Roman"/>
                <w:sz w:val="24"/>
                <w:szCs w:val="24"/>
              </w:rPr>
              <w:t>El poder de la globalización se debe, en gran medida, al enorme desarrollo de las tecnologías de la información y de las comunicaciones</w:t>
            </w:r>
            <w:r w:rsidR="00B67EBF" w:rsidRPr="00EB656E">
              <w:rPr>
                <w:rFonts w:ascii="Times New Roman" w:hAnsi="Times New Roman" w:cs="Times New Roman"/>
                <w:sz w:val="24"/>
                <w:szCs w:val="24"/>
              </w:rPr>
              <w:t xml:space="preserve"> y</w:t>
            </w:r>
            <w:r w:rsidRPr="00EB656E">
              <w:rPr>
                <w:rFonts w:ascii="Times New Roman" w:hAnsi="Times New Roman" w:cs="Times New Roman"/>
                <w:sz w:val="24"/>
                <w:szCs w:val="24"/>
              </w:rPr>
              <w:t xml:space="preserve"> a los avances en el comercio y a la circulación de capitales de inversión en el ámbito internacional.</w:t>
            </w:r>
          </w:p>
        </w:tc>
      </w:tr>
    </w:tbl>
    <w:p w14:paraId="414B5154" w14:textId="77777777" w:rsidR="006941D1" w:rsidRPr="00EB656E" w:rsidRDefault="006941D1" w:rsidP="00F72446">
      <w:pPr>
        <w:rPr>
          <w:rFonts w:ascii="Times New Roman" w:hAnsi="Times New Roman" w:cs="Times New Roman"/>
          <w:sz w:val="24"/>
          <w:szCs w:val="24"/>
        </w:rPr>
      </w:pPr>
    </w:p>
    <w:p w14:paraId="1DB7ECBF" w14:textId="3CB87FAF" w:rsidR="00BC4D09" w:rsidRPr="00EB656E" w:rsidRDefault="00041CBB" w:rsidP="00F72446">
      <w:pPr>
        <w:rPr>
          <w:rFonts w:ascii="Times New Roman" w:hAnsi="Times New Roman" w:cs="Times New Roman"/>
          <w:sz w:val="24"/>
          <w:szCs w:val="24"/>
        </w:rPr>
      </w:pPr>
      <w:r w:rsidRPr="00EB656E">
        <w:rPr>
          <w:rFonts w:ascii="Times New Roman" w:hAnsi="Times New Roman" w:cs="Times New Roman"/>
          <w:sz w:val="24"/>
          <w:szCs w:val="24"/>
        </w:rPr>
        <w:t xml:space="preserve">Por lo anterior, </w:t>
      </w:r>
      <w:r w:rsidR="007E2DE7" w:rsidRPr="00EB656E">
        <w:rPr>
          <w:rFonts w:ascii="Times New Roman" w:hAnsi="Times New Roman" w:cs="Times New Roman"/>
          <w:sz w:val="24"/>
          <w:szCs w:val="24"/>
        </w:rPr>
        <w:t>con la aplicación d</w:t>
      </w:r>
      <w:r w:rsidRPr="00EB656E">
        <w:rPr>
          <w:rFonts w:ascii="Times New Roman" w:hAnsi="Times New Roman" w:cs="Times New Roman"/>
          <w:sz w:val="24"/>
          <w:szCs w:val="24"/>
        </w:rPr>
        <w:t>el</w:t>
      </w:r>
      <w:r w:rsidR="00BC4D09" w:rsidRPr="00EB656E">
        <w:rPr>
          <w:rFonts w:ascii="Times New Roman" w:hAnsi="Times New Roman" w:cs="Times New Roman"/>
          <w:b/>
          <w:sz w:val="24"/>
          <w:szCs w:val="24"/>
        </w:rPr>
        <w:t xml:space="preserve"> neoliberalismo</w:t>
      </w:r>
      <w:r w:rsidR="007E2DE7" w:rsidRPr="00EB656E">
        <w:rPr>
          <w:rFonts w:ascii="Times New Roman" w:hAnsi="Times New Roman" w:cs="Times New Roman"/>
          <w:b/>
          <w:sz w:val="24"/>
          <w:szCs w:val="24"/>
        </w:rPr>
        <w:t xml:space="preserve"> </w:t>
      </w:r>
      <w:r w:rsidR="007E2DE7" w:rsidRPr="00EB656E">
        <w:rPr>
          <w:rFonts w:ascii="Times New Roman" w:hAnsi="Times New Roman" w:cs="Times New Roman"/>
          <w:sz w:val="24"/>
          <w:szCs w:val="24"/>
        </w:rPr>
        <w:t>se</w:t>
      </w:r>
      <w:r w:rsidR="00BC4D09" w:rsidRPr="00EB656E">
        <w:rPr>
          <w:rFonts w:ascii="Times New Roman" w:hAnsi="Times New Roman" w:cs="Times New Roman"/>
          <w:sz w:val="24"/>
          <w:szCs w:val="24"/>
        </w:rPr>
        <w:t xml:space="preserve"> impuls</w:t>
      </w:r>
      <w:r w:rsidR="007E2DE7" w:rsidRPr="00EB656E">
        <w:rPr>
          <w:rFonts w:ascii="Times New Roman" w:hAnsi="Times New Roman" w:cs="Times New Roman"/>
          <w:sz w:val="24"/>
          <w:szCs w:val="24"/>
        </w:rPr>
        <w:t>ó</w:t>
      </w:r>
      <w:r w:rsidR="00BC4D09" w:rsidRPr="00EB656E">
        <w:rPr>
          <w:rFonts w:ascii="Times New Roman" w:hAnsi="Times New Roman" w:cs="Times New Roman"/>
          <w:sz w:val="24"/>
          <w:szCs w:val="24"/>
        </w:rPr>
        <w:t xml:space="preserve"> la </w:t>
      </w:r>
      <w:r w:rsidR="00BC4D09" w:rsidRPr="00EB656E">
        <w:rPr>
          <w:rFonts w:ascii="Times New Roman" w:hAnsi="Times New Roman" w:cs="Times New Roman"/>
          <w:b/>
          <w:sz w:val="24"/>
          <w:szCs w:val="24"/>
        </w:rPr>
        <w:t>apertura de mercados,</w:t>
      </w:r>
      <w:r w:rsidR="00BC4D09" w:rsidRPr="00EB656E">
        <w:rPr>
          <w:rFonts w:ascii="Times New Roman" w:hAnsi="Times New Roman" w:cs="Times New Roman"/>
          <w:sz w:val="24"/>
          <w:szCs w:val="24"/>
        </w:rPr>
        <w:t xml:space="preserve"> lo cual se logr</w:t>
      </w:r>
      <w:r w:rsidR="007E2DE7" w:rsidRPr="00EB656E">
        <w:rPr>
          <w:rFonts w:ascii="Times New Roman" w:hAnsi="Times New Roman" w:cs="Times New Roman"/>
          <w:sz w:val="24"/>
          <w:szCs w:val="24"/>
        </w:rPr>
        <w:t>ó</w:t>
      </w:r>
      <w:r w:rsidR="00BC4D09" w:rsidRPr="00EB656E">
        <w:rPr>
          <w:rFonts w:ascii="Times New Roman" w:hAnsi="Times New Roman" w:cs="Times New Roman"/>
          <w:sz w:val="24"/>
          <w:szCs w:val="24"/>
        </w:rPr>
        <w:t xml:space="preserve"> mediante tratados de libre comercio binacionales o entre</w:t>
      </w:r>
      <w:r w:rsidR="00F5728A" w:rsidRPr="00EB656E">
        <w:rPr>
          <w:rFonts w:ascii="Times New Roman" w:hAnsi="Times New Roman" w:cs="Times New Roman"/>
          <w:sz w:val="24"/>
          <w:szCs w:val="24"/>
        </w:rPr>
        <w:t xml:space="preserve"> varios países. Para ello, los </w:t>
      </w:r>
      <w:r w:rsidR="00A07FD9">
        <w:rPr>
          <w:rFonts w:ascii="Times New Roman" w:hAnsi="Times New Roman" w:cs="Times New Roman"/>
          <w:sz w:val="24"/>
          <w:szCs w:val="24"/>
        </w:rPr>
        <w:t>G</w:t>
      </w:r>
      <w:r w:rsidR="00BC4D09" w:rsidRPr="00EB656E">
        <w:rPr>
          <w:rFonts w:ascii="Times New Roman" w:hAnsi="Times New Roman" w:cs="Times New Roman"/>
          <w:sz w:val="24"/>
          <w:szCs w:val="24"/>
        </w:rPr>
        <w:t>obiernos rebaja</w:t>
      </w:r>
      <w:r w:rsidR="007E2DE7" w:rsidRPr="00EB656E">
        <w:rPr>
          <w:rFonts w:ascii="Times New Roman" w:hAnsi="Times New Roman" w:cs="Times New Roman"/>
          <w:sz w:val="24"/>
          <w:szCs w:val="24"/>
        </w:rPr>
        <w:t>ron</w:t>
      </w:r>
      <w:r w:rsidR="00BC4D09" w:rsidRPr="00EB656E">
        <w:rPr>
          <w:rFonts w:ascii="Times New Roman" w:hAnsi="Times New Roman" w:cs="Times New Roman"/>
          <w:sz w:val="24"/>
          <w:szCs w:val="24"/>
        </w:rPr>
        <w:t xml:space="preserve"> los aranceles o impuestos a las </w:t>
      </w:r>
      <w:r w:rsidR="00BC4D09" w:rsidRPr="00EB656E">
        <w:rPr>
          <w:rFonts w:ascii="Times New Roman" w:hAnsi="Times New Roman" w:cs="Times New Roman"/>
          <w:b/>
          <w:sz w:val="24"/>
          <w:szCs w:val="24"/>
        </w:rPr>
        <w:t xml:space="preserve">importaciones </w:t>
      </w:r>
      <w:r w:rsidR="00BC4D09" w:rsidRPr="00EB656E">
        <w:rPr>
          <w:rFonts w:ascii="Times New Roman" w:hAnsi="Times New Roman" w:cs="Times New Roman"/>
          <w:sz w:val="24"/>
          <w:szCs w:val="24"/>
        </w:rPr>
        <w:t xml:space="preserve">de </w:t>
      </w:r>
      <w:r w:rsidR="00F5728A" w:rsidRPr="00EB656E">
        <w:rPr>
          <w:rFonts w:ascii="Times New Roman" w:hAnsi="Times New Roman" w:cs="Times New Roman"/>
          <w:sz w:val="24"/>
          <w:szCs w:val="24"/>
        </w:rPr>
        <w:t>bienes, servicios e inversiones. T</w:t>
      </w:r>
      <w:r w:rsidR="00BC4D09" w:rsidRPr="00EB656E">
        <w:rPr>
          <w:rFonts w:ascii="Times New Roman" w:hAnsi="Times New Roman" w:cs="Times New Roman"/>
          <w:sz w:val="24"/>
          <w:szCs w:val="24"/>
        </w:rPr>
        <w:t>ambién facilita</w:t>
      </w:r>
      <w:r w:rsidR="007E2DE7" w:rsidRPr="00EB656E">
        <w:rPr>
          <w:rFonts w:ascii="Times New Roman" w:hAnsi="Times New Roman" w:cs="Times New Roman"/>
          <w:sz w:val="24"/>
          <w:szCs w:val="24"/>
        </w:rPr>
        <w:t>ro</w:t>
      </w:r>
      <w:r w:rsidR="00BC4D09" w:rsidRPr="00EB656E">
        <w:rPr>
          <w:rFonts w:ascii="Times New Roman" w:hAnsi="Times New Roman" w:cs="Times New Roman"/>
          <w:sz w:val="24"/>
          <w:szCs w:val="24"/>
        </w:rPr>
        <w:t xml:space="preserve">n la instalación de fábricas de empresas extranjeras en sus territorios para reducir los costos de </w:t>
      </w:r>
      <w:r w:rsidR="00BC4D09" w:rsidRPr="00EB656E">
        <w:rPr>
          <w:rFonts w:ascii="Times New Roman" w:hAnsi="Times New Roman" w:cs="Times New Roman"/>
          <w:b/>
          <w:sz w:val="24"/>
          <w:szCs w:val="24"/>
        </w:rPr>
        <w:t>mano de obra.</w:t>
      </w:r>
      <w:r w:rsidR="00BC4D09" w:rsidRPr="00EB656E">
        <w:rPr>
          <w:rFonts w:ascii="Times New Roman" w:hAnsi="Times New Roman" w:cs="Times New Roman"/>
          <w:sz w:val="24"/>
          <w:szCs w:val="24"/>
        </w:rPr>
        <w:t xml:space="preserve"> </w:t>
      </w:r>
    </w:p>
    <w:p w14:paraId="309FB98C" w14:textId="77777777" w:rsidR="00041CBB" w:rsidRPr="00EB656E" w:rsidRDefault="00041CBB" w:rsidP="00F72446">
      <w:pPr>
        <w:rPr>
          <w:rFonts w:ascii="Times New Roman" w:hAnsi="Times New Roman" w:cs="Times New Roman"/>
          <w:sz w:val="24"/>
          <w:szCs w:val="24"/>
        </w:rPr>
      </w:pPr>
    </w:p>
    <w:p w14:paraId="7A9DF025" w14:textId="7644A7F5" w:rsidR="00041CBB" w:rsidRPr="00EB656E" w:rsidRDefault="00041CBB" w:rsidP="00F72446">
      <w:pPr>
        <w:rPr>
          <w:rFonts w:ascii="Times New Roman" w:hAnsi="Times New Roman" w:cs="Times New Roman"/>
          <w:sz w:val="24"/>
          <w:szCs w:val="24"/>
        </w:rPr>
      </w:pPr>
      <w:r w:rsidRPr="00EB656E">
        <w:rPr>
          <w:rFonts w:ascii="Times New Roman" w:hAnsi="Times New Roman" w:cs="Times New Roman"/>
          <w:color w:val="000000" w:themeColor="text1"/>
          <w:sz w:val="24"/>
          <w:szCs w:val="24"/>
          <w:highlight w:val="yellow"/>
        </w:rPr>
        <w:t>[SECCIÓN 2]</w:t>
      </w:r>
      <w:r w:rsidRPr="00EB656E">
        <w:rPr>
          <w:rFonts w:ascii="Times New Roman" w:hAnsi="Times New Roman" w:cs="Times New Roman"/>
          <w:color w:val="000000" w:themeColor="text1"/>
          <w:sz w:val="24"/>
          <w:szCs w:val="24"/>
        </w:rPr>
        <w:t xml:space="preserve"> </w:t>
      </w:r>
      <w:r w:rsidRPr="00EB656E">
        <w:rPr>
          <w:rFonts w:ascii="Times New Roman" w:hAnsi="Times New Roman" w:cs="Times New Roman"/>
          <w:b/>
          <w:color w:val="000000" w:themeColor="text1"/>
          <w:sz w:val="24"/>
          <w:szCs w:val="24"/>
        </w:rPr>
        <w:t xml:space="preserve">7.1 </w:t>
      </w:r>
      <w:r w:rsidRPr="00EB656E">
        <w:rPr>
          <w:rFonts w:ascii="Times New Roman" w:hAnsi="Times New Roman" w:cs="Times New Roman"/>
          <w:b/>
          <w:sz w:val="24"/>
          <w:szCs w:val="24"/>
        </w:rPr>
        <w:t>La globalización</w:t>
      </w:r>
    </w:p>
    <w:p w14:paraId="05D7CA51" w14:textId="1FCE7563" w:rsidR="00E464F1" w:rsidRPr="00EB656E" w:rsidRDefault="00E464F1" w:rsidP="00E464F1">
      <w:pPr>
        <w:rPr>
          <w:rFonts w:ascii="Times New Roman" w:hAnsi="Times New Roman" w:cs="Times New Roman"/>
          <w:sz w:val="24"/>
          <w:szCs w:val="24"/>
        </w:rPr>
      </w:pPr>
      <w:r w:rsidRPr="00EB656E">
        <w:rPr>
          <w:rFonts w:ascii="Times New Roman" w:hAnsi="Times New Roman" w:cs="Times New Roman"/>
          <w:sz w:val="24"/>
          <w:szCs w:val="24"/>
        </w:rPr>
        <w:t xml:space="preserve">La globalización descansa sobre una estructura financiera y comercial de carácter internacional y tiene efectos sobre el ambiente, la política, la cultura y la economía, entre otros aspectos. </w:t>
      </w:r>
    </w:p>
    <w:p w14:paraId="642BC7F5" w14:textId="250363A7" w:rsidR="00F72446" w:rsidRPr="00EB656E" w:rsidRDefault="00F72446" w:rsidP="00F72446">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95"/>
        <w:gridCol w:w="7559"/>
      </w:tblGrid>
      <w:tr w:rsidR="006941D1" w:rsidRPr="00EB656E" w14:paraId="09324EDD" w14:textId="77777777" w:rsidTr="00A5793A">
        <w:tc>
          <w:tcPr>
            <w:tcW w:w="9054" w:type="dxa"/>
            <w:gridSpan w:val="2"/>
            <w:shd w:val="clear" w:color="auto" w:fill="0D0D0D" w:themeFill="text1" w:themeFillTint="F2"/>
          </w:tcPr>
          <w:p w14:paraId="017BE5FA" w14:textId="77777777" w:rsidR="006941D1" w:rsidRPr="00EB656E" w:rsidRDefault="006941D1"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lastRenderedPageBreak/>
              <w:t>Imagen (fotografía, gráfica o ilustración)</w:t>
            </w:r>
          </w:p>
        </w:tc>
      </w:tr>
      <w:tr w:rsidR="006941D1" w:rsidRPr="00EB656E" w14:paraId="095D9E9D" w14:textId="77777777" w:rsidTr="00A5793A">
        <w:tc>
          <w:tcPr>
            <w:tcW w:w="1346" w:type="dxa"/>
          </w:tcPr>
          <w:p w14:paraId="6A0819C0" w14:textId="77777777" w:rsidR="006941D1" w:rsidRPr="00EB656E" w:rsidRDefault="006941D1"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708" w:type="dxa"/>
          </w:tcPr>
          <w:p w14:paraId="53D0B932" w14:textId="7BCC39D3" w:rsidR="006941D1" w:rsidRPr="00EB656E" w:rsidRDefault="006941D1" w:rsidP="003F7984">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w:t>
            </w:r>
            <w:del w:id="9" w:author="ANA MARIA LARA" w:date="2016-05-16T19:05:00Z">
              <w:r w:rsidRPr="00EB656E" w:rsidDel="003F7984">
                <w:rPr>
                  <w:rFonts w:ascii="Times New Roman" w:hAnsi="Times New Roman" w:cs="Times New Roman"/>
                  <w:color w:val="000000"/>
                  <w:sz w:val="24"/>
                  <w:szCs w:val="24"/>
                </w:rPr>
                <w:delText>IMG</w:delText>
              </w:r>
              <w:r w:rsidR="008827AB" w:rsidRPr="00EB656E" w:rsidDel="003F7984">
                <w:rPr>
                  <w:rFonts w:ascii="Times New Roman" w:hAnsi="Times New Roman" w:cs="Times New Roman"/>
                  <w:color w:val="000000"/>
                  <w:sz w:val="24"/>
                  <w:szCs w:val="24"/>
                </w:rPr>
                <w:delText>19</w:delText>
              </w:r>
            </w:del>
            <w:ins w:id="10" w:author="ANA MARIA LARA" w:date="2016-05-16T19:05:00Z">
              <w:r w:rsidR="003F7984" w:rsidRPr="00EB656E">
                <w:rPr>
                  <w:rFonts w:ascii="Times New Roman" w:hAnsi="Times New Roman" w:cs="Times New Roman"/>
                  <w:color w:val="000000"/>
                  <w:sz w:val="24"/>
                  <w:szCs w:val="24"/>
                </w:rPr>
                <w:t>IMG1</w:t>
              </w:r>
              <w:r w:rsidR="003F7984">
                <w:rPr>
                  <w:rFonts w:ascii="Times New Roman" w:hAnsi="Times New Roman" w:cs="Times New Roman"/>
                  <w:color w:val="000000"/>
                  <w:sz w:val="24"/>
                  <w:szCs w:val="24"/>
                </w:rPr>
                <w:t>3</w:t>
              </w:r>
            </w:ins>
          </w:p>
        </w:tc>
      </w:tr>
      <w:tr w:rsidR="006941D1" w:rsidRPr="00EB656E" w14:paraId="660A6445" w14:textId="77777777" w:rsidTr="00A5793A">
        <w:tc>
          <w:tcPr>
            <w:tcW w:w="1346" w:type="dxa"/>
          </w:tcPr>
          <w:p w14:paraId="679AB2A4" w14:textId="77777777" w:rsidR="006941D1" w:rsidRPr="00EB656E" w:rsidRDefault="006941D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708" w:type="dxa"/>
          </w:tcPr>
          <w:p w14:paraId="34C433F7" w14:textId="1EFCA8B8" w:rsidR="006941D1" w:rsidRPr="00EB656E" w:rsidRDefault="00F84E41" w:rsidP="00F84E41">
            <w:pPr>
              <w:tabs>
                <w:tab w:val="left" w:pos="6255"/>
              </w:tabs>
              <w:rPr>
                <w:rFonts w:ascii="Times New Roman" w:hAnsi="Times New Roman" w:cs="Times New Roman"/>
                <w:color w:val="000000"/>
                <w:sz w:val="24"/>
                <w:szCs w:val="24"/>
              </w:rPr>
            </w:pPr>
            <w:r w:rsidRPr="00EB656E">
              <w:rPr>
                <w:rFonts w:ascii="Times New Roman" w:hAnsi="Times New Roman" w:cs="Times New Roman"/>
                <w:color w:val="000000"/>
                <w:sz w:val="24"/>
                <w:szCs w:val="24"/>
              </w:rPr>
              <w:t>Imagen alusiva a dinero norteamericano</w:t>
            </w:r>
          </w:p>
        </w:tc>
      </w:tr>
      <w:tr w:rsidR="006941D1" w:rsidRPr="00EB656E" w14:paraId="0E03CA6C" w14:textId="77777777" w:rsidTr="00A5793A">
        <w:tc>
          <w:tcPr>
            <w:tcW w:w="1346" w:type="dxa"/>
          </w:tcPr>
          <w:p w14:paraId="37B5873B" w14:textId="77777777" w:rsidR="006941D1" w:rsidRPr="00EB656E" w:rsidRDefault="006941D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708" w:type="dxa"/>
          </w:tcPr>
          <w:p w14:paraId="3A6ACD77" w14:textId="77777777" w:rsidR="006941D1" w:rsidRPr="00EB656E" w:rsidRDefault="00524D70" w:rsidP="00A5793A">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7BC41DBD" wp14:editId="32066559">
                  <wp:extent cx="1217330" cy="1124980"/>
                  <wp:effectExtent l="0" t="0" r="1905" b="0"/>
                  <wp:docPr id="29" name="Imagen 29" descr="http://thumb9.shutterstock.com/display_pic_with_logo/90441/228203686/stock-photo-american-flag-and-banknotes-228203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9.shutterstock.com/display_pic_with_logo/90441/228203686/stock-photo-american-flag-and-banknotes-22820368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6780" cy="1133713"/>
                          </a:xfrm>
                          <a:prstGeom prst="rect">
                            <a:avLst/>
                          </a:prstGeom>
                          <a:noFill/>
                          <a:ln>
                            <a:noFill/>
                          </a:ln>
                        </pic:spPr>
                      </pic:pic>
                    </a:graphicData>
                  </a:graphic>
                </wp:inline>
              </w:drawing>
            </w:r>
          </w:p>
          <w:p w14:paraId="221801A5" w14:textId="42790DB5" w:rsidR="00524D70" w:rsidRPr="00EB656E" w:rsidRDefault="00825029" w:rsidP="00A5793A">
            <w:pPr>
              <w:rPr>
                <w:rFonts w:ascii="Times New Roman" w:hAnsi="Times New Roman" w:cs="Times New Roman"/>
                <w:color w:val="000000"/>
                <w:sz w:val="24"/>
                <w:szCs w:val="24"/>
              </w:rPr>
            </w:pPr>
            <w:hyperlink r:id="rId33" w:history="1">
              <w:r w:rsidR="00A07FD9" w:rsidRPr="001C6678">
                <w:rPr>
                  <w:rStyle w:val="Hipervnculo"/>
                  <w:rFonts w:ascii="Times New Roman" w:hAnsi="Times New Roman" w:cs="Times New Roman"/>
                  <w:sz w:val="24"/>
                  <w:szCs w:val="24"/>
                </w:rPr>
                <w:t>http://thumb9.shutterstock.com/display_pic_with_logo/90441/228203686/stock-photo-american-flag-and-banknotes-228203686.jpg</w:t>
              </w:r>
            </w:hyperlink>
          </w:p>
        </w:tc>
      </w:tr>
      <w:tr w:rsidR="006941D1" w:rsidRPr="00EB656E" w14:paraId="6C94C7B0" w14:textId="77777777" w:rsidTr="00A5793A">
        <w:tc>
          <w:tcPr>
            <w:tcW w:w="1346" w:type="dxa"/>
          </w:tcPr>
          <w:p w14:paraId="42793C8B" w14:textId="77777777" w:rsidR="006941D1" w:rsidRPr="00EB656E" w:rsidRDefault="006941D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708" w:type="dxa"/>
          </w:tcPr>
          <w:p w14:paraId="401479E3" w14:textId="0D07263B" w:rsidR="006941D1" w:rsidRPr="00EB656E" w:rsidRDefault="00AB649C" w:rsidP="00A5793A">
            <w:pPr>
              <w:rPr>
                <w:rFonts w:ascii="Times New Roman" w:hAnsi="Times New Roman" w:cs="Times New Roman"/>
                <w:sz w:val="24"/>
                <w:szCs w:val="24"/>
              </w:rPr>
            </w:pPr>
            <w:r w:rsidRPr="00EB656E">
              <w:rPr>
                <w:rFonts w:ascii="Times New Roman" w:hAnsi="Times New Roman" w:cs="Times New Roman"/>
                <w:sz w:val="24"/>
                <w:szCs w:val="24"/>
              </w:rPr>
              <w:t xml:space="preserve">La economía y el comercio han crecido gracias a los alcances de la tecnología, que le ofrece a consumidores, inversionistas, comerciantes y en general a todas las personas, herramientas que les permiten interactuar en tiempo real entre un extremo y otro del planeta. Además, posibilita información para hacer análisis más rápidos de las tendencias económicas, hacer transferencias de bienes y colaborar con clientes o socios ubicados en otras latitudes. </w:t>
            </w:r>
          </w:p>
        </w:tc>
      </w:tr>
    </w:tbl>
    <w:p w14:paraId="69C1BFE1" w14:textId="77777777" w:rsidR="006065A7" w:rsidRPr="00EB656E" w:rsidRDefault="006065A7" w:rsidP="0082666B">
      <w:pPr>
        <w:rPr>
          <w:rFonts w:ascii="Times New Roman" w:hAnsi="Times New Roman" w:cs="Times New Roman"/>
          <w:sz w:val="24"/>
          <w:szCs w:val="24"/>
        </w:rPr>
      </w:pPr>
    </w:p>
    <w:p w14:paraId="0C1E75EA" w14:textId="618E07E8" w:rsidR="006827A5" w:rsidRPr="00EB656E" w:rsidRDefault="00387A34" w:rsidP="0082666B">
      <w:pPr>
        <w:rPr>
          <w:rFonts w:ascii="Times New Roman" w:hAnsi="Times New Roman" w:cs="Times New Roman"/>
          <w:sz w:val="24"/>
          <w:szCs w:val="24"/>
        </w:rPr>
      </w:pPr>
      <w:r w:rsidRPr="00EB656E">
        <w:rPr>
          <w:rFonts w:ascii="Times New Roman" w:hAnsi="Times New Roman" w:cs="Times New Roman"/>
          <w:sz w:val="24"/>
          <w:szCs w:val="24"/>
        </w:rPr>
        <w:t xml:space="preserve">Las </w:t>
      </w:r>
      <w:r w:rsidRPr="00EB656E">
        <w:rPr>
          <w:rFonts w:ascii="Times New Roman" w:hAnsi="Times New Roman" w:cs="Times New Roman"/>
          <w:b/>
          <w:sz w:val="24"/>
          <w:szCs w:val="24"/>
        </w:rPr>
        <w:t>discusiones</w:t>
      </w:r>
      <w:r w:rsidR="006827A5" w:rsidRPr="00EB656E">
        <w:rPr>
          <w:rFonts w:ascii="Times New Roman" w:hAnsi="Times New Roman" w:cs="Times New Roman"/>
          <w:sz w:val="24"/>
          <w:szCs w:val="24"/>
        </w:rPr>
        <w:t xml:space="preserve"> </w:t>
      </w:r>
      <w:r w:rsidRPr="00EB656E">
        <w:rPr>
          <w:rFonts w:ascii="Times New Roman" w:hAnsi="Times New Roman" w:cs="Times New Roman"/>
          <w:sz w:val="24"/>
          <w:szCs w:val="24"/>
        </w:rPr>
        <w:t xml:space="preserve">sobre la </w:t>
      </w:r>
      <w:r w:rsidRPr="00EB656E">
        <w:rPr>
          <w:rFonts w:ascii="Times New Roman" w:hAnsi="Times New Roman" w:cs="Times New Roman"/>
          <w:b/>
          <w:sz w:val="24"/>
          <w:szCs w:val="24"/>
        </w:rPr>
        <w:t>globalización</w:t>
      </w:r>
      <w:r w:rsidRPr="00EB656E">
        <w:rPr>
          <w:rFonts w:ascii="Times New Roman" w:hAnsi="Times New Roman" w:cs="Times New Roman"/>
          <w:sz w:val="24"/>
          <w:szCs w:val="24"/>
        </w:rPr>
        <w:t xml:space="preserve"> son interminables. Los </w:t>
      </w:r>
      <w:r w:rsidRPr="00EB656E">
        <w:rPr>
          <w:rFonts w:ascii="Times New Roman" w:hAnsi="Times New Roman" w:cs="Times New Roman"/>
          <w:b/>
          <w:sz w:val="24"/>
          <w:szCs w:val="24"/>
        </w:rPr>
        <w:t>defensores</w:t>
      </w:r>
      <w:r w:rsidRPr="00EB656E">
        <w:rPr>
          <w:rFonts w:ascii="Times New Roman" w:hAnsi="Times New Roman" w:cs="Times New Roman"/>
          <w:sz w:val="24"/>
          <w:szCs w:val="24"/>
        </w:rPr>
        <w:t xml:space="preserve"> aseguran que</w:t>
      </w:r>
      <w:r w:rsidR="00A07FD9">
        <w:rPr>
          <w:rFonts w:ascii="Times New Roman" w:hAnsi="Times New Roman" w:cs="Times New Roman"/>
          <w:sz w:val="24"/>
          <w:szCs w:val="24"/>
        </w:rPr>
        <w:t>,</w:t>
      </w:r>
      <w:r w:rsidRPr="00EB656E">
        <w:rPr>
          <w:rFonts w:ascii="Times New Roman" w:hAnsi="Times New Roman" w:cs="Times New Roman"/>
          <w:sz w:val="24"/>
          <w:szCs w:val="24"/>
        </w:rPr>
        <w:t xml:space="preserve"> gracias a ella</w:t>
      </w:r>
      <w:r w:rsidR="002A2CB8" w:rsidRPr="00EB656E">
        <w:rPr>
          <w:rFonts w:ascii="Times New Roman" w:hAnsi="Times New Roman" w:cs="Times New Roman"/>
          <w:sz w:val="24"/>
          <w:szCs w:val="24"/>
        </w:rPr>
        <w:t>,</w:t>
      </w:r>
      <w:r w:rsidRPr="00EB656E">
        <w:rPr>
          <w:rFonts w:ascii="Times New Roman" w:hAnsi="Times New Roman" w:cs="Times New Roman"/>
          <w:sz w:val="24"/>
          <w:szCs w:val="24"/>
        </w:rPr>
        <w:t xml:space="preserve"> sociedades y países pobres pu</w:t>
      </w:r>
      <w:r w:rsidR="00F43F7B" w:rsidRPr="00EB656E">
        <w:rPr>
          <w:rFonts w:ascii="Times New Roman" w:hAnsi="Times New Roman" w:cs="Times New Roman"/>
          <w:sz w:val="24"/>
          <w:szCs w:val="24"/>
        </w:rPr>
        <w:t>e</w:t>
      </w:r>
      <w:r w:rsidRPr="00EB656E">
        <w:rPr>
          <w:rFonts w:ascii="Times New Roman" w:hAnsi="Times New Roman" w:cs="Times New Roman"/>
          <w:sz w:val="24"/>
          <w:szCs w:val="24"/>
        </w:rPr>
        <w:t xml:space="preserve">den mejorar su situación económica, ya que permite intercambiar productos a buenos precios y de alta calidad. Los </w:t>
      </w:r>
      <w:r w:rsidRPr="00EB656E">
        <w:rPr>
          <w:rFonts w:ascii="Times New Roman" w:hAnsi="Times New Roman" w:cs="Times New Roman"/>
          <w:b/>
          <w:sz w:val="24"/>
          <w:szCs w:val="24"/>
        </w:rPr>
        <w:t>críticos</w:t>
      </w:r>
      <w:r w:rsidRPr="00EB656E">
        <w:rPr>
          <w:rFonts w:ascii="Times New Roman" w:hAnsi="Times New Roman" w:cs="Times New Roman"/>
          <w:sz w:val="24"/>
          <w:szCs w:val="24"/>
        </w:rPr>
        <w:t xml:space="preserve"> sostienen que beneficia especialmente a los países desarrollados, a las multinacionales y a los inversionistas de capitales. </w:t>
      </w:r>
    </w:p>
    <w:tbl>
      <w:tblPr>
        <w:tblStyle w:val="Tablaconcuadrcula"/>
        <w:tblW w:w="0" w:type="auto"/>
        <w:tblLook w:val="04A0" w:firstRow="1" w:lastRow="0" w:firstColumn="1" w:lastColumn="0" w:noHBand="0" w:noVBand="1"/>
      </w:tblPr>
      <w:tblGrid>
        <w:gridCol w:w="1478"/>
        <w:gridCol w:w="7576"/>
      </w:tblGrid>
      <w:tr w:rsidR="00907C1B" w:rsidRPr="00EB656E" w14:paraId="0472B0CB" w14:textId="77777777" w:rsidTr="00A5793A">
        <w:tc>
          <w:tcPr>
            <w:tcW w:w="9054" w:type="dxa"/>
            <w:gridSpan w:val="2"/>
            <w:shd w:val="clear" w:color="auto" w:fill="0D0D0D" w:themeFill="text1" w:themeFillTint="F2"/>
          </w:tcPr>
          <w:p w14:paraId="12A9501A" w14:textId="77777777" w:rsidR="00907C1B" w:rsidRPr="00EB656E" w:rsidRDefault="00907C1B"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907C1B" w:rsidRPr="00EB656E" w14:paraId="2533CD80" w14:textId="77777777" w:rsidTr="002A2CB8">
        <w:tc>
          <w:tcPr>
            <w:tcW w:w="1478" w:type="dxa"/>
          </w:tcPr>
          <w:p w14:paraId="3EF509D4" w14:textId="77777777" w:rsidR="00907C1B" w:rsidRPr="00EB656E" w:rsidRDefault="00907C1B"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576" w:type="dxa"/>
          </w:tcPr>
          <w:p w14:paraId="5986D8B0" w14:textId="52EBE67F" w:rsidR="00907C1B" w:rsidRPr="00EB656E" w:rsidRDefault="00907C1B" w:rsidP="003F7984">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w:t>
            </w:r>
            <w:del w:id="11" w:author="ANA MARIA LARA" w:date="2016-05-16T19:05:00Z">
              <w:r w:rsidRPr="00EB656E" w:rsidDel="003F7984">
                <w:rPr>
                  <w:rFonts w:ascii="Times New Roman" w:hAnsi="Times New Roman" w:cs="Times New Roman"/>
                  <w:color w:val="000000"/>
                  <w:sz w:val="24"/>
                  <w:szCs w:val="24"/>
                </w:rPr>
                <w:delText>IMG</w:delText>
              </w:r>
              <w:r w:rsidR="008827AB" w:rsidRPr="00EB656E" w:rsidDel="003F7984">
                <w:rPr>
                  <w:rFonts w:ascii="Times New Roman" w:hAnsi="Times New Roman" w:cs="Times New Roman"/>
                  <w:color w:val="000000"/>
                  <w:sz w:val="24"/>
                  <w:szCs w:val="24"/>
                </w:rPr>
                <w:delText>20</w:delText>
              </w:r>
            </w:del>
            <w:ins w:id="12" w:author="ANA MARIA LARA" w:date="2016-05-16T19:05:00Z">
              <w:r w:rsidR="003F7984" w:rsidRPr="00EB656E">
                <w:rPr>
                  <w:rFonts w:ascii="Times New Roman" w:hAnsi="Times New Roman" w:cs="Times New Roman"/>
                  <w:color w:val="000000"/>
                  <w:sz w:val="24"/>
                  <w:szCs w:val="24"/>
                </w:rPr>
                <w:t>IMG</w:t>
              </w:r>
              <w:r w:rsidR="003F7984">
                <w:rPr>
                  <w:rFonts w:ascii="Times New Roman" w:hAnsi="Times New Roman" w:cs="Times New Roman"/>
                  <w:color w:val="000000"/>
                  <w:sz w:val="24"/>
                  <w:szCs w:val="24"/>
                </w:rPr>
                <w:t>14</w:t>
              </w:r>
            </w:ins>
          </w:p>
        </w:tc>
      </w:tr>
      <w:tr w:rsidR="00907C1B" w:rsidRPr="00EB656E" w14:paraId="12641783" w14:textId="77777777" w:rsidTr="002A2CB8">
        <w:tc>
          <w:tcPr>
            <w:tcW w:w="1478" w:type="dxa"/>
          </w:tcPr>
          <w:p w14:paraId="4F5F811D" w14:textId="77777777" w:rsidR="00907C1B" w:rsidRPr="00EB656E" w:rsidRDefault="00907C1B"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576" w:type="dxa"/>
          </w:tcPr>
          <w:p w14:paraId="1DE918AB" w14:textId="41B83526" w:rsidR="00907C1B" w:rsidRPr="00EB656E" w:rsidRDefault="002644DD"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Imagen alusiva a globalización</w:t>
            </w:r>
          </w:p>
        </w:tc>
      </w:tr>
      <w:tr w:rsidR="00907C1B" w:rsidRPr="00EB656E" w14:paraId="22B1CDD5" w14:textId="77777777" w:rsidTr="002A2CB8">
        <w:tc>
          <w:tcPr>
            <w:tcW w:w="1478" w:type="dxa"/>
          </w:tcPr>
          <w:p w14:paraId="24E6C9B1" w14:textId="77777777" w:rsidR="00907C1B" w:rsidRPr="00EB656E" w:rsidRDefault="00907C1B"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576" w:type="dxa"/>
          </w:tcPr>
          <w:p w14:paraId="40ED533F" w14:textId="77777777" w:rsidR="00907C1B" w:rsidRPr="00EB656E" w:rsidRDefault="002644DD" w:rsidP="00A5793A">
            <w:pPr>
              <w:rPr>
                <w:rFonts w:ascii="Times New Roman" w:hAnsi="Times New Roman" w:cs="Times New Roman"/>
                <w:color w:val="000000"/>
                <w:sz w:val="24"/>
                <w:szCs w:val="24"/>
              </w:rPr>
            </w:pPr>
            <w:r w:rsidRPr="00EB656E">
              <w:rPr>
                <w:rFonts w:ascii="Times New Roman" w:hAnsi="Times New Roman" w:cs="Times New Roman"/>
                <w:noProof/>
                <w:sz w:val="24"/>
                <w:szCs w:val="24"/>
                <w:lang w:eastAsia="es-CO"/>
              </w:rPr>
              <w:drawing>
                <wp:inline distT="0" distB="0" distL="0" distR="0" wp14:anchorId="68A9E24A" wp14:editId="3B18C93F">
                  <wp:extent cx="1303532" cy="1022742"/>
                  <wp:effectExtent l="0" t="0" r="0" b="6350"/>
                  <wp:docPr id="18" name="Imagen 18" descr="http://thumb1.shutterstock.com/display_pic_with_logo/501856/103118060/stock-photo-cute-happy-smiling-blonde-in-futuristic-holographic-media-touch-interface-globe-between-hands-103118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humb1.shutterstock.com/display_pic_with_logo/501856/103118060/stock-photo-cute-happy-smiling-blonde-in-futuristic-holographic-media-touch-interface-globe-between-hands-10311806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9186" cy="1042870"/>
                          </a:xfrm>
                          <a:prstGeom prst="rect">
                            <a:avLst/>
                          </a:prstGeom>
                          <a:noFill/>
                          <a:ln>
                            <a:noFill/>
                          </a:ln>
                        </pic:spPr>
                      </pic:pic>
                    </a:graphicData>
                  </a:graphic>
                </wp:inline>
              </w:drawing>
            </w:r>
          </w:p>
          <w:p w14:paraId="44D4619E" w14:textId="2632EC58" w:rsidR="002644DD" w:rsidRPr="00EB656E" w:rsidRDefault="00825029" w:rsidP="00A5793A">
            <w:pPr>
              <w:rPr>
                <w:rFonts w:ascii="Times New Roman" w:hAnsi="Times New Roman" w:cs="Times New Roman"/>
                <w:color w:val="000000"/>
                <w:sz w:val="24"/>
                <w:szCs w:val="24"/>
              </w:rPr>
            </w:pPr>
            <w:hyperlink r:id="rId35" w:history="1">
              <w:r w:rsidR="00A01B83" w:rsidRPr="001C6678">
                <w:rPr>
                  <w:rStyle w:val="Hipervnculo"/>
                  <w:rFonts w:ascii="Times New Roman" w:hAnsi="Times New Roman" w:cs="Times New Roman"/>
                  <w:sz w:val="24"/>
                  <w:szCs w:val="24"/>
                </w:rPr>
                <w:t>http://thumb1.shutterstock.com/display_pic_with_logo/501856/103118060/stock-photo-cute-happy-smiling-blonde-in-futuristic-holographic-media-touch-interface-globe-between-hands-103118060.jpg</w:t>
              </w:r>
            </w:hyperlink>
          </w:p>
        </w:tc>
      </w:tr>
      <w:tr w:rsidR="00907C1B" w:rsidRPr="00EB656E" w14:paraId="2564D2BF" w14:textId="77777777" w:rsidTr="002A2CB8">
        <w:tc>
          <w:tcPr>
            <w:tcW w:w="1478" w:type="dxa"/>
          </w:tcPr>
          <w:p w14:paraId="1A321948" w14:textId="77777777" w:rsidR="00907C1B" w:rsidRPr="00EB656E" w:rsidRDefault="00907C1B"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576" w:type="dxa"/>
          </w:tcPr>
          <w:p w14:paraId="0F009BC7" w14:textId="66526E1D" w:rsidR="00907C1B" w:rsidRPr="00EB656E" w:rsidRDefault="002A2CB8" w:rsidP="00A01B83">
            <w:pPr>
              <w:rPr>
                <w:rFonts w:ascii="Times New Roman" w:hAnsi="Times New Roman" w:cs="Times New Roman"/>
                <w:color w:val="000000"/>
                <w:sz w:val="24"/>
                <w:szCs w:val="24"/>
              </w:rPr>
            </w:pPr>
            <w:r w:rsidRPr="00EB656E">
              <w:rPr>
                <w:rFonts w:ascii="Times New Roman" w:hAnsi="Times New Roman" w:cs="Times New Roman"/>
                <w:sz w:val="24"/>
                <w:szCs w:val="24"/>
              </w:rPr>
              <w:t xml:space="preserve">Al finalizar el siglo </w:t>
            </w:r>
            <w:r w:rsidR="00A01B83">
              <w:rPr>
                <w:rFonts w:ascii="Times New Roman" w:hAnsi="Times New Roman" w:cs="Times New Roman"/>
                <w:sz w:val="24"/>
                <w:szCs w:val="24"/>
              </w:rPr>
              <w:t>XX</w:t>
            </w:r>
            <w:r w:rsidRPr="00EB656E">
              <w:rPr>
                <w:rFonts w:ascii="Times New Roman" w:hAnsi="Times New Roman" w:cs="Times New Roman"/>
                <w:smallCaps/>
                <w:sz w:val="24"/>
                <w:szCs w:val="24"/>
              </w:rPr>
              <w:t>,</w:t>
            </w:r>
            <w:r w:rsidRPr="00EB656E">
              <w:rPr>
                <w:rFonts w:ascii="Times New Roman" w:hAnsi="Times New Roman" w:cs="Times New Roman"/>
                <w:sz w:val="24"/>
                <w:szCs w:val="24"/>
              </w:rPr>
              <w:t xml:space="preserve"> la oposición a la globalización y a las políticas neoliberales cobró adeptos en diversas partes del mundo, especialmente cuando los </w:t>
            </w:r>
            <w:r w:rsidR="00B67EBF" w:rsidRPr="00EB656E">
              <w:rPr>
                <w:rFonts w:ascii="Times New Roman" w:hAnsi="Times New Roman" w:cs="Times New Roman"/>
                <w:sz w:val="24"/>
                <w:szCs w:val="24"/>
              </w:rPr>
              <w:t>g</w:t>
            </w:r>
            <w:r w:rsidRPr="00EB656E">
              <w:rPr>
                <w:rFonts w:ascii="Times New Roman" w:hAnsi="Times New Roman" w:cs="Times New Roman"/>
                <w:sz w:val="24"/>
                <w:szCs w:val="24"/>
              </w:rPr>
              <w:t>obiernos se preocuparon por el control de capitales, trabajo y bienes.</w:t>
            </w:r>
          </w:p>
        </w:tc>
      </w:tr>
    </w:tbl>
    <w:p w14:paraId="19A2E181" w14:textId="77777777" w:rsidR="00907C1B" w:rsidRPr="00EB656E" w:rsidRDefault="00907C1B" w:rsidP="008F2BBC">
      <w:pPr>
        <w:rPr>
          <w:rFonts w:ascii="Times New Roman" w:hAnsi="Times New Roman" w:cs="Times New Roman"/>
          <w:sz w:val="24"/>
          <w:szCs w:val="24"/>
        </w:rPr>
      </w:pPr>
      <w:r w:rsidRPr="00EB656E">
        <w:rPr>
          <w:rFonts w:ascii="Times New Roman" w:hAnsi="Times New Roman" w:cs="Times New Roman"/>
          <w:sz w:val="24"/>
          <w:szCs w:val="24"/>
        </w:rPr>
        <w:t xml:space="preserve"> </w:t>
      </w:r>
    </w:p>
    <w:p w14:paraId="4361FAEE" w14:textId="18B1D5FA" w:rsidR="00286768" w:rsidRPr="00EB656E" w:rsidRDefault="00232679" w:rsidP="008F2BBC">
      <w:pPr>
        <w:rPr>
          <w:rFonts w:ascii="Times New Roman" w:hAnsi="Times New Roman" w:cs="Times New Roman"/>
          <w:sz w:val="24"/>
          <w:szCs w:val="24"/>
        </w:rPr>
      </w:pPr>
      <w:r w:rsidRPr="00EB656E">
        <w:rPr>
          <w:rFonts w:ascii="Times New Roman" w:hAnsi="Times New Roman" w:cs="Times New Roman"/>
          <w:sz w:val="24"/>
          <w:szCs w:val="24"/>
        </w:rPr>
        <w:t>En cuanto a la economía y la política</w:t>
      </w:r>
      <w:r w:rsidR="00C045E7" w:rsidRPr="00EB656E">
        <w:rPr>
          <w:rFonts w:ascii="Times New Roman" w:hAnsi="Times New Roman" w:cs="Times New Roman"/>
          <w:sz w:val="24"/>
          <w:szCs w:val="24"/>
        </w:rPr>
        <w:t>,</w:t>
      </w:r>
      <w:r w:rsidRPr="00EB656E">
        <w:rPr>
          <w:rFonts w:ascii="Times New Roman" w:hAnsi="Times New Roman" w:cs="Times New Roman"/>
          <w:sz w:val="24"/>
          <w:szCs w:val="24"/>
        </w:rPr>
        <w:t xml:space="preserve"> la globalización implica </w:t>
      </w:r>
      <w:r w:rsidRPr="00EB656E">
        <w:rPr>
          <w:rFonts w:ascii="Times New Roman" w:hAnsi="Times New Roman" w:cs="Times New Roman"/>
          <w:b/>
          <w:sz w:val="24"/>
          <w:szCs w:val="24"/>
        </w:rPr>
        <w:t>unif</w:t>
      </w:r>
      <w:r w:rsidR="00C045E7" w:rsidRPr="00EB656E">
        <w:rPr>
          <w:rFonts w:ascii="Times New Roman" w:hAnsi="Times New Roman" w:cs="Times New Roman"/>
          <w:b/>
          <w:sz w:val="24"/>
          <w:szCs w:val="24"/>
        </w:rPr>
        <w:t>ic</w:t>
      </w:r>
      <w:r w:rsidRPr="00EB656E">
        <w:rPr>
          <w:rFonts w:ascii="Times New Roman" w:hAnsi="Times New Roman" w:cs="Times New Roman"/>
          <w:b/>
          <w:sz w:val="24"/>
          <w:szCs w:val="24"/>
        </w:rPr>
        <w:t>ación de mercados,</w:t>
      </w:r>
      <w:r w:rsidRPr="00EB656E">
        <w:rPr>
          <w:rFonts w:ascii="Times New Roman" w:hAnsi="Times New Roman" w:cs="Times New Roman"/>
          <w:sz w:val="24"/>
          <w:szCs w:val="24"/>
        </w:rPr>
        <w:t xml:space="preserve"> sociedades y culturas</w:t>
      </w:r>
      <w:r w:rsidR="00286768" w:rsidRPr="00EB656E">
        <w:rPr>
          <w:rFonts w:ascii="Times New Roman" w:hAnsi="Times New Roman" w:cs="Times New Roman"/>
          <w:sz w:val="24"/>
          <w:szCs w:val="24"/>
        </w:rPr>
        <w:t xml:space="preserve">, lo que genera </w:t>
      </w:r>
      <w:r w:rsidR="008F2BBC" w:rsidRPr="00EB656E">
        <w:rPr>
          <w:rFonts w:ascii="Times New Roman" w:hAnsi="Times New Roman" w:cs="Times New Roman"/>
          <w:sz w:val="24"/>
          <w:szCs w:val="24"/>
        </w:rPr>
        <w:t>cambios en aspectos sociales, económicos y políticos.</w:t>
      </w:r>
    </w:p>
    <w:p w14:paraId="3BB25123" w14:textId="03572FB9" w:rsidR="00505A31" w:rsidRPr="00EB656E" w:rsidRDefault="008F2BBC" w:rsidP="008F2BBC">
      <w:pPr>
        <w:rPr>
          <w:rFonts w:ascii="Times New Roman" w:hAnsi="Times New Roman" w:cs="Times New Roman"/>
          <w:sz w:val="24"/>
          <w:szCs w:val="24"/>
        </w:rPr>
      </w:pPr>
      <w:r w:rsidRPr="00EB656E">
        <w:rPr>
          <w:rFonts w:ascii="Times New Roman" w:hAnsi="Times New Roman" w:cs="Times New Roman"/>
          <w:sz w:val="24"/>
          <w:szCs w:val="24"/>
        </w:rPr>
        <w:lastRenderedPageBreak/>
        <w:t xml:space="preserve">Unificación quiere decir que se priorizan unas </w:t>
      </w:r>
      <w:r w:rsidRPr="00EB656E">
        <w:rPr>
          <w:rFonts w:ascii="Times New Roman" w:hAnsi="Times New Roman" w:cs="Times New Roman"/>
          <w:b/>
          <w:sz w:val="24"/>
          <w:szCs w:val="24"/>
        </w:rPr>
        <w:t>formas de producción</w:t>
      </w:r>
      <w:r w:rsidRPr="00EB656E">
        <w:rPr>
          <w:rFonts w:ascii="Times New Roman" w:hAnsi="Times New Roman" w:cs="Times New Roman"/>
          <w:sz w:val="24"/>
          <w:szCs w:val="24"/>
        </w:rPr>
        <w:t xml:space="preserve"> y de </w:t>
      </w:r>
      <w:r w:rsidRPr="00EB656E">
        <w:rPr>
          <w:rFonts w:ascii="Times New Roman" w:hAnsi="Times New Roman" w:cs="Times New Roman"/>
          <w:b/>
          <w:sz w:val="24"/>
          <w:szCs w:val="24"/>
        </w:rPr>
        <w:t>movimientos de capital</w:t>
      </w:r>
      <w:r w:rsidRPr="00EB656E">
        <w:rPr>
          <w:rFonts w:ascii="Times New Roman" w:hAnsi="Times New Roman" w:cs="Times New Roman"/>
          <w:sz w:val="24"/>
          <w:szCs w:val="24"/>
        </w:rPr>
        <w:t xml:space="preserve"> que son realizados desde Estados Unidos o </w:t>
      </w:r>
      <w:r w:rsidR="00B67EBF" w:rsidRPr="00EB656E">
        <w:rPr>
          <w:rFonts w:ascii="Times New Roman" w:hAnsi="Times New Roman" w:cs="Times New Roman"/>
          <w:sz w:val="24"/>
          <w:szCs w:val="24"/>
        </w:rPr>
        <w:t xml:space="preserve">desde otros </w:t>
      </w:r>
      <w:r w:rsidRPr="00EB656E">
        <w:rPr>
          <w:rFonts w:ascii="Times New Roman" w:hAnsi="Times New Roman" w:cs="Times New Roman"/>
          <w:sz w:val="24"/>
          <w:szCs w:val="24"/>
        </w:rPr>
        <w:t xml:space="preserve">países desarrollados. </w:t>
      </w:r>
    </w:p>
    <w:p w14:paraId="12BD1419" w14:textId="42DF7837" w:rsidR="008F2BBC" w:rsidRPr="00EB656E" w:rsidRDefault="008F2BBC" w:rsidP="008F2BBC">
      <w:pPr>
        <w:rPr>
          <w:rFonts w:ascii="Times New Roman" w:hAnsi="Times New Roman" w:cs="Times New Roman"/>
          <w:sz w:val="24"/>
          <w:szCs w:val="24"/>
        </w:rPr>
      </w:pPr>
      <w:r w:rsidRPr="00EB656E">
        <w:rPr>
          <w:rFonts w:ascii="Times New Roman" w:hAnsi="Times New Roman" w:cs="Times New Roman"/>
          <w:sz w:val="24"/>
          <w:szCs w:val="24"/>
        </w:rPr>
        <w:t>La producción</w:t>
      </w:r>
      <w:r w:rsidR="005C208C" w:rsidRPr="00EB656E">
        <w:rPr>
          <w:rFonts w:ascii="Times New Roman" w:hAnsi="Times New Roman" w:cs="Times New Roman"/>
          <w:sz w:val="24"/>
          <w:szCs w:val="24"/>
        </w:rPr>
        <w:t>,</w:t>
      </w:r>
      <w:r w:rsidRPr="00EB656E">
        <w:rPr>
          <w:rFonts w:ascii="Times New Roman" w:hAnsi="Times New Roman" w:cs="Times New Roman"/>
          <w:sz w:val="24"/>
          <w:szCs w:val="24"/>
        </w:rPr>
        <w:t xml:space="preserve"> por ejemplo, se divide entre diferentes países y la venta de los produc</w:t>
      </w:r>
      <w:r w:rsidR="005C208C" w:rsidRPr="00EB656E">
        <w:rPr>
          <w:rFonts w:ascii="Times New Roman" w:hAnsi="Times New Roman" w:cs="Times New Roman"/>
          <w:sz w:val="24"/>
          <w:szCs w:val="24"/>
        </w:rPr>
        <w:t xml:space="preserve">tos finales sigue </w:t>
      </w:r>
      <w:r w:rsidR="005C208C" w:rsidRPr="00EB656E">
        <w:rPr>
          <w:rFonts w:ascii="Times New Roman" w:hAnsi="Times New Roman" w:cs="Times New Roman"/>
          <w:b/>
          <w:sz w:val="24"/>
          <w:szCs w:val="24"/>
        </w:rPr>
        <w:t>criterios esta</w:t>
      </w:r>
      <w:r w:rsidRPr="00EB656E">
        <w:rPr>
          <w:rFonts w:ascii="Times New Roman" w:hAnsi="Times New Roman" w:cs="Times New Roman"/>
          <w:b/>
          <w:sz w:val="24"/>
          <w:szCs w:val="24"/>
        </w:rPr>
        <w:t>ndarizados</w:t>
      </w:r>
      <w:r w:rsidRPr="00EB656E">
        <w:rPr>
          <w:rFonts w:ascii="Times New Roman" w:hAnsi="Times New Roman" w:cs="Times New Roman"/>
          <w:sz w:val="24"/>
          <w:szCs w:val="24"/>
        </w:rPr>
        <w:t xml:space="preserve"> que en ocasiones escapan al control de los</w:t>
      </w:r>
      <w:r w:rsidR="005C208C" w:rsidRPr="00EB656E">
        <w:rPr>
          <w:rFonts w:ascii="Times New Roman" w:hAnsi="Times New Roman" w:cs="Times New Roman"/>
          <w:sz w:val="24"/>
          <w:szCs w:val="24"/>
        </w:rPr>
        <w:t xml:space="preserve"> E</w:t>
      </w:r>
      <w:r w:rsidRPr="00EB656E">
        <w:rPr>
          <w:rFonts w:ascii="Times New Roman" w:hAnsi="Times New Roman" w:cs="Times New Roman"/>
          <w:sz w:val="24"/>
          <w:szCs w:val="24"/>
        </w:rPr>
        <w:t xml:space="preserve">stados. </w:t>
      </w:r>
    </w:p>
    <w:p w14:paraId="5FA58327" w14:textId="16DFC3B2" w:rsidR="006827A5" w:rsidRPr="00EB656E" w:rsidRDefault="008F2BBC" w:rsidP="008F2BBC">
      <w:pPr>
        <w:rPr>
          <w:rFonts w:ascii="Times New Roman" w:hAnsi="Times New Roman" w:cs="Times New Roman"/>
          <w:bCs/>
          <w:sz w:val="24"/>
          <w:szCs w:val="24"/>
          <w:lang w:val="es-ES_tradnl"/>
        </w:rPr>
      </w:pPr>
      <w:r w:rsidRPr="00EB656E">
        <w:rPr>
          <w:rFonts w:ascii="Times New Roman" w:hAnsi="Times New Roman" w:cs="Times New Roman"/>
          <w:b/>
          <w:bCs/>
          <w:sz w:val="24"/>
          <w:szCs w:val="24"/>
          <w:lang w:val="es-ES_tradnl"/>
        </w:rPr>
        <w:t>La tecnología</w:t>
      </w:r>
      <w:r w:rsidRPr="00EB656E">
        <w:rPr>
          <w:rFonts w:ascii="Times New Roman" w:hAnsi="Times New Roman" w:cs="Times New Roman"/>
          <w:bCs/>
          <w:sz w:val="24"/>
          <w:szCs w:val="24"/>
          <w:lang w:val="es-ES_tradnl"/>
        </w:rPr>
        <w:t xml:space="preserve"> en la actual globalización integra </w:t>
      </w:r>
      <w:r w:rsidRPr="00EB656E">
        <w:rPr>
          <w:rFonts w:ascii="Times New Roman" w:hAnsi="Times New Roman" w:cs="Times New Roman"/>
          <w:b/>
          <w:bCs/>
          <w:sz w:val="24"/>
          <w:szCs w:val="24"/>
          <w:lang w:val="es-ES_tradnl"/>
        </w:rPr>
        <w:t>transporte y telecomunicaciones</w:t>
      </w:r>
      <w:r w:rsidR="00A01B83">
        <w:rPr>
          <w:rFonts w:ascii="Times New Roman" w:hAnsi="Times New Roman" w:cs="Times New Roman"/>
          <w:b/>
          <w:bCs/>
          <w:sz w:val="24"/>
          <w:szCs w:val="24"/>
          <w:lang w:val="es-ES_tradnl"/>
        </w:rPr>
        <w:t>,</w:t>
      </w:r>
      <w:r w:rsidRPr="00EB656E">
        <w:rPr>
          <w:rFonts w:ascii="Times New Roman" w:hAnsi="Times New Roman" w:cs="Times New Roman"/>
          <w:bCs/>
          <w:sz w:val="24"/>
          <w:szCs w:val="24"/>
          <w:lang w:val="es-ES_tradnl"/>
        </w:rPr>
        <w:t xml:space="preserve"> que facilitan </w:t>
      </w:r>
      <w:r w:rsidR="005C208C" w:rsidRPr="00EB656E">
        <w:rPr>
          <w:rFonts w:ascii="Times New Roman" w:hAnsi="Times New Roman" w:cs="Times New Roman"/>
          <w:bCs/>
          <w:sz w:val="24"/>
          <w:szCs w:val="24"/>
          <w:lang w:val="es-ES_tradnl"/>
        </w:rPr>
        <w:t xml:space="preserve">el </w:t>
      </w:r>
      <w:r w:rsidRPr="00EB656E">
        <w:rPr>
          <w:rFonts w:ascii="Times New Roman" w:hAnsi="Times New Roman" w:cs="Times New Roman"/>
          <w:bCs/>
          <w:sz w:val="24"/>
          <w:szCs w:val="24"/>
          <w:lang w:val="es-ES_tradnl"/>
        </w:rPr>
        <w:t>acceso inmediato a la información y</w:t>
      </w:r>
      <w:r w:rsidR="005C208C" w:rsidRPr="00EB656E">
        <w:rPr>
          <w:rFonts w:ascii="Times New Roman" w:hAnsi="Times New Roman" w:cs="Times New Roman"/>
          <w:bCs/>
          <w:sz w:val="24"/>
          <w:szCs w:val="24"/>
          <w:lang w:val="es-ES_tradnl"/>
        </w:rPr>
        <w:t>,</w:t>
      </w:r>
      <w:r w:rsidRPr="00EB656E">
        <w:rPr>
          <w:rFonts w:ascii="Times New Roman" w:hAnsi="Times New Roman" w:cs="Times New Roman"/>
          <w:bCs/>
          <w:sz w:val="24"/>
          <w:szCs w:val="24"/>
          <w:lang w:val="es-ES_tradnl"/>
        </w:rPr>
        <w:t xml:space="preserve"> si hay ciudadanos preparados, al conocimiento. Muchos consideran que la globalización abolirá las </w:t>
      </w:r>
      <w:r w:rsidRPr="00EB656E">
        <w:rPr>
          <w:rFonts w:ascii="Times New Roman" w:hAnsi="Times New Roman" w:cs="Times New Roman"/>
          <w:b/>
          <w:bCs/>
          <w:sz w:val="24"/>
          <w:szCs w:val="24"/>
          <w:lang w:val="es-ES_tradnl"/>
        </w:rPr>
        <w:t>fronteras financieras</w:t>
      </w:r>
      <w:r w:rsidRPr="00EB656E">
        <w:rPr>
          <w:rFonts w:ascii="Times New Roman" w:hAnsi="Times New Roman" w:cs="Times New Roman"/>
          <w:bCs/>
          <w:sz w:val="24"/>
          <w:szCs w:val="24"/>
          <w:lang w:val="es-ES_tradnl"/>
        </w:rPr>
        <w:t xml:space="preserve"> mediante la integración de los mercados. </w:t>
      </w:r>
    </w:p>
    <w:p w14:paraId="424D1E03" w14:textId="21633A24" w:rsidR="008F2BBC" w:rsidRPr="00EB656E" w:rsidRDefault="008F2BBC" w:rsidP="008F2BBC">
      <w:pPr>
        <w:rPr>
          <w:rFonts w:ascii="Times New Roman" w:hAnsi="Times New Roman" w:cs="Times New Roman"/>
          <w:sz w:val="24"/>
          <w:szCs w:val="24"/>
          <w:lang w:val="es-ES_tradnl"/>
        </w:rPr>
      </w:pPr>
      <w:r w:rsidRPr="00EB656E">
        <w:rPr>
          <w:rFonts w:ascii="Times New Roman" w:hAnsi="Times New Roman" w:cs="Times New Roman"/>
          <w:bCs/>
          <w:sz w:val="24"/>
          <w:szCs w:val="24"/>
          <w:lang w:val="es-ES_tradnl"/>
        </w:rPr>
        <w:t>No obstante, los críticos valoran de otra manera el momento</w:t>
      </w:r>
      <w:r w:rsidR="005C208C" w:rsidRPr="00EB656E">
        <w:rPr>
          <w:rFonts w:ascii="Times New Roman" w:hAnsi="Times New Roman" w:cs="Times New Roman"/>
          <w:bCs/>
          <w:sz w:val="24"/>
          <w:szCs w:val="24"/>
          <w:lang w:val="es-ES_tradnl"/>
        </w:rPr>
        <w:t xml:space="preserve"> actual</w:t>
      </w:r>
      <w:r w:rsidRPr="00EB656E">
        <w:rPr>
          <w:rFonts w:ascii="Times New Roman" w:hAnsi="Times New Roman" w:cs="Times New Roman"/>
          <w:bCs/>
          <w:sz w:val="24"/>
          <w:szCs w:val="24"/>
          <w:lang w:val="es-ES_tradnl"/>
        </w:rPr>
        <w:t xml:space="preserve">. Sostienen que el fin de las fronteras, las diferencias étnicas, </w:t>
      </w:r>
      <w:r w:rsidR="005C208C" w:rsidRPr="00EB656E">
        <w:rPr>
          <w:rFonts w:ascii="Times New Roman" w:hAnsi="Times New Roman" w:cs="Times New Roman"/>
          <w:bCs/>
          <w:sz w:val="24"/>
          <w:szCs w:val="24"/>
          <w:lang w:val="es-ES_tradnl"/>
        </w:rPr>
        <w:t xml:space="preserve">las </w:t>
      </w:r>
      <w:r w:rsidRPr="00EB656E">
        <w:rPr>
          <w:rFonts w:ascii="Times New Roman" w:hAnsi="Times New Roman" w:cs="Times New Roman"/>
          <w:bCs/>
          <w:sz w:val="24"/>
          <w:szCs w:val="24"/>
          <w:lang w:val="es-ES_tradnl"/>
        </w:rPr>
        <w:t xml:space="preserve">confesiones religiosas, </w:t>
      </w:r>
      <w:r w:rsidR="005C208C" w:rsidRPr="00EB656E">
        <w:rPr>
          <w:rFonts w:ascii="Times New Roman" w:hAnsi="Times New Roman" w:cs="Times New Roman"/>
          <w:bCs/>
          <w:sz w:val="24"/>
          <w:szCs w:val="24"/>
          <w:lang w:val="es-ES_tradnl"/>
        </w:rPr>
        <w:t xml:space="preserve">las </w:t>
      </w:r>
      <w:r w:rsidRPr="00EB656E">
        <w:rPr>
          <w:rFonts w:ascii="Times New Roman" w:hAnsi="Times New Roman" w:cs="Times New Roman"/>
          <w:bCs/>
          <w:sz w:val="24"/>
          <w:szCs w:val="24"/>
          <w:lang w:val="es-ES_tradnl"/>
        </w:rPr>
        <w:t xml:space="preserve">ideologías políticas o de las condiciones socioeconómicas </w:t>
      </w:r>
      <w:r w:rsidR="0013142A" w:rsidRPr="00EB656E">
        <w:rPr>
          <w:rFonts w:ascii="Times New Roman" w:hAnsi="Times New Roman" w:cs="Times New Roman"/>
          <w:bCs/>
          <w:sz w:val="24"/>
          <w:szCs w:val="24"/>
          <w:lang w:val="es-ES_tradnl"/>
        </w:rPr>
        <w:t>tardará mucho en llegar</w:t>
      </w:r>
      <w:r w:rsidR="005C208C" w:rsidRPr="00EB656E">
        <w:rPr>
          <w:rFonts w:ascii="Times New Roman" w:hAnsi="Times New Roman" w:cs="Times New Roman"/>
          <w:bCs/>
          <w:sz w:val="24"/>
          <w:szCs w:val="24"/>
          <w:lang w:val="es-ES_tradnl"/>
        </w:rPr>
        <w:t>,</w:t>
      </w:r>
      <w:r w:rsidR="0013142A" w:rsidRPr="00EB656E">
        <w:rPr>
          <w:rFonts w:ascii="Times New Roman" w:hAnsi="Times New Roman" w:cs="Times New Roman"/>
          <w:bCs/>
          <w:sz w:val="24"/>
          <w:szCs w:val="24"/>
          <w:lang w:val="es-ES_tradnl"/>
        </w:rPr>
        <w:t xml:space="preserve"> aunque afirman la conformación de un sistema económico de alcance mundial y una tendencia de la </w:t>
      </w:r>
      <w:r w:rsidR="0013142A" w:rsidRPr="00EB656E">
        <w:rPr>
          <w:rFonts w:ascii="Times New Roman" w:hAnsi="Times New Roman" w:cs="Times New Roman"/>
          <w:b/>
          <w:bCs/>
          <w:sz w:val="24"/>
          <w:szCs w:val="24"/>
          <w:lang w:val="es-ES_tradnl"/>
        </w:rPr>
        <w:t>concentración de los medios masivos de comunicación</w:t>
      </w:r>
      <w:r w:rsidR="005C208C" w:rsidRPr="00EB656E">
        <w:rPr>
          <w:rFonts w:ascii="Times New Roman" w:hAnsi="Times New Roman" w:cs="Times New Roman"/>
          <w:b/>
          <w:bCs/>
          <w:sz w:val="24"/>
          <w:szCs w:val="24"/>
          <w:lang w:val="es-ES_tradnl"/>
        </w:rPr>
        <w:t>,</w:t>
      </w:r>
      <w:r w:rsidR="005C208C" w:rsidRPr="00EB656E">
        <w:rPr>
          <w:rFonts w:ascii="Times New Roman" w:hAnsi="Times New Roman" w:cs="Times New Roman"/>
          <w:bCs/>
          <w:sz w:val="24"/>
          <w:szCs w:val="24"/>
          <w:lang w:val="es-ES_tradnl"/>
        </w:rPr>
        <w:t xml:space="preserve"> que impide</w:t>
      </w:r>
      <w:r w:rsidR="0013142A" w:rsidRPr="00EB656E">
        <w:rPr>
          <w:rFonts w:ascii="Times New Roman" w:hAnsi="Times New Roman" w:cs="Times New Roman"/>
          <w:bCs/>
          <w:sz w:val="24"/>
          <w:szCs w:val="24"/>
          <w:lang w:val="es-ES_tradnl"/>
        </w:rPr>
        <w:t xml:space="preserve"> la libertad de pens</w:t>
      </w:r>
      <w:r w:rsidR="00B67EBF" w:rsidRPr="00EB656E">
        <w:rPr>
          <w:rFonts w:ascii="Times New Roman" w:hAnsi="Times New Roman" w:cs="Times New Roman"/>
          <w:bCs/>
          <w:sz w:val="24"/>
          <w:szCs w:val="24"/>
          <w:lang w:val="es-ES_tradnl"/>
        </w:rPr>
        <w:t>amiento, información y opinión</w:t>
      </w:r>
      <w:r w:rsidR="00B67EBF" w:rsidRPr="00EB656E">
        <w:rPr>
          <w:rFonts w:ascii="Times New Roman" w:hAnsi="Times New Roman" w:cs="Times New Roman"/>
          <w:b/>
          <w:bCs/>
          <w:color w:val="44546A" w:themeColor="text2"/>
          <w:sz w:val="24"/>
          <w:szCs w:val="24"/>
          <w:lang w:val="es-ES_tradnl"/>
        </w:rPr>
        <w:t xml:space="preserve"> </w:t>
      </w:r>
      <w:commentRangeStart w:id="13"/>
      <w:r w:rsidR="00B67EBF" w:rsidRPr="00EB656E">
        <w:rPr>
          <w:rFonts w:ascii="Times New Roman" w:hAnsi="Times New Roman" w:cs="Times New Roman"/>
          <w:b/>
          <w:bCs/>
          <w:color w:val="44546A" w:themeColor="text2"/>
          <w:sz w:val="24"/>
          <w:szCs w:val="24"/>
          <w:lang w:val="es-ES_tradnl"/>
        </w:rPr>
        <w:t>[VER]</w:t>
      </w:r>
      <w:commentRangeEnd w:id="13"/>
      <w:r w:rsidR="00901AA9">
        <w:rPr>
          <w:rStyle w:val="Refdecomentario"/>
        </w:rPr>
        <w:commentReference w:id="13"/>
      </w:r>
      <w:r w:rsidR="00A01B83">
        <w:rPr>
          <w:rFonts w:ascii="Times New Roman" w:hAnsi="Times New Roman" w:cs="Times New Roman"/>
          <w:b/>
          <w:bCs/>
          <w:color w:val="44546A" w:themeColor="text2"/>
          <w:sz w:val="24"/>
          <w:szCs w:val="24"/>
          <w:lang w:val="es-ES_tradnl"/>
        </w:rPr>
        <w:t>.</w:t>
      </w:r>
      <w:r w:rsidR="00B67EBF" w:rsidRPr="00EB656E">
        <w:rPr>
          <w:rFonts w:ascii="Times New Roman" w:hAnsi="Times New Roman" w:cs="Times New Roman"/>
          <w:b/>
          <w:bCs/>
          <w:color w:val="44546A" w:themeColor="text2"/>
          <w:sz w:val="24"/>
          <w:szCs w:val="24"/>
          <w:lang w:val="es-ES_tradnl"/>
        </w:rPr>
        <w:t xml:space="preserve">  [https://www.youtube.com/watch?v=LW-uFVE1POE]</w:t>
      </w:r>
    </w:p>
    <w:p w14:paraId="354D9B29" w14:textId="66D619DD" w:rsidR="00136F74" w:rsidRPr="00EB656E" w:rsidRDefault="00B67EBF" w:rsidP="005432F2">
      <w:pPr>
        <w:rPr>
          <w:rFonts w:ascii="Times New Roman" w:hAnsi="Times New Roman" w:cs="Times New Roman"/>
          <w:sz w:val="24"/>
          <w:szCs w:val="24"/>
        </w:rPr>
      </w:pPr>
      <w:r w:rsidRPr="00EB656E">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2518"/>
        <w:gridCol w:w="6536"/>
      </w:tblGrid>
      <w:tr w:rsidR="00A454A8" w:rsidRPr="00EB656E" w14:paraId="720FB110" w14:textId="77777777" w:rsidTr="00030DE3">
        <w:tc>
          <w:tcPr>
            <w:tcW w:w="9054" w:type="dxa"/>
            <w:gridSpan w:val="2"/>
            <w:shd w:val="clear" w:color="auto" w:fill="000000" w:themeFill="text1"/>
          </w:tcPr>
          <w:p w14:paraId="3FB085F4" w14:textId="44C6E5C3" w:rsidR="00A454A8" w:rsidRPr="00EB656E" w:rsidRDefault="004A18FB" w:rsidP="00030DE3">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A454A8" w:rsidRPr="00EB656E" w14:paraId="5AE850B0" w14:textId="77777777" w:rsidTr="00030DE3">
        <w:tc>
          <w:tcPr>
            <w:tcW w:w="2518" w:type="dxa"/>
          </w:tcPr>
          <w:p w14:paraId="5F08A155" w14:textId="77777777" w:rsidR="00A454A8" w:rsidRPr="00EB656E" w:rsidRDefault="00A454A8" w:rsidP="00030DE3">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692210B8" w14:textId="7797DEF4" w:rsidR="00A454A8" w:rsidRPr="00EB656E" w:rsidRDefault="004A18FB" w:rsidP="00731C83">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CS_10_03_</w:t>
            </w:r>
            <w:r w:rsidR="005D5410" w:rsidRPr="00EB656E">
              <w:rPr>
                <w:rFonts w:ascii="Times New Roman" w:hAnsi="Times New Roman" w:cs="Times New Roman"/>
                <w:color w:val="000000"/>
                <w:sz w:val="24"/>
                <w:szCs w:val="24"/>
              </w:rPr>
              <w:t>REC140</w:t>
            </w:r>
          </w:p>
        </w:tc>
      </w:tr>
      <w:tr w:rsidR="00A454A8" w:rsidRPr="00EB656E" w14:paraId="718F210F" w14:textId="77777777" w:rsidTr="00030DE3">
        <w:tc>
          <w:tcPr>
            <w:tcW w:w="2518" w:type="dxa"/>
          </w:tcPr>
          <w:p w14:paraId="2190833B" w14:textId="77777777" w:rsidR="00A454A8" w:rsidRPr="00EB656E" w:rsidRDefault="00A454A8" w:rsidP="00030DE3">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7A9B2BC8" w14:textId="77777777" w:rsidR="00C36EF1" w:rsidRPr="00901AA9" w:rsidRDefault="00C36EF1" w:rsidP="00C36EF1">
            <w:pPr>
              <w:rPr>
                <w:rFonts w:ascii="Times New Roman" w:hAnsi="Times New Roman" w:cs="Times New Roman"/>
                <w:color w:val="000000"/>
                <w:sz w:val="24"/>
                <w:szCs w:val="24"/>
              </w:rPr>
            </w:pPr>
            <w:r w:rsidRPr="00901AA9">
              <w:rPr>
                <w:rFonts w:ascii="Times New Roman" w:hAnsi="Times New Roman" w:cs="Times New Roman"/>
                <w:color w:val="000000"/>
                <w:sz w:val="24"/>
                <w:szCs w:val="24"/>
              </w:rPr>
              <w:t>Las guerras internaciones de Estados Unidos a finales del siglo XX</w:t>
            </w:r>
          </w:p>
          <w:p w14:paraId="40074281" w14:textId="0ADB3760" w:rsidR="00A454A8" w:rsidRPr="00EB656E" w:rsidRDefault="00A454A8" w:rsidP="00A454A8">
            <w:pPr>
              <w:rPr>
                <w:rFonts w:ascii="Times New Roman" w:hAnsi="Times New Roman" w:cs="Times New Roman"/>
                <w:color w:val="000000"/>
                <w:sz w:val="24"/>
                <w:szCs w:val="24"/>
              </w:rPr>
            </w:pPr>
          </w:p>
        </w:tc>
      </w:tr>
      <w:tr w:rsidR="00A454A8" w:rsidRPr="00EB656E" w14:paraId="11B9B270" w14:textId="77777777" w:rsidTr="00030DE3">
        <w:tc>
          <w:tcPr>
            <w:tcW w:w="2518" w:type="dxa"/>
          </w:tcPr>
          <w:p w14:paraId="1AF42042" w14:textId="77777777" w:rsidR="00A454A8" w:rsidRPr="00EB656E" w:rsidRDefault="00A454A8" w:rsidP="00030DE3">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2286355B" w14:textId="4861AE0C" w:rsidR="00A454A8" w:rsidRPr="00EB656E" w:rsidRDefault="00C36EF1" w:rsidP="00011A0E">
            <w:pPr>
              <w:rPr>
                <w:rFonts w:ascii="Times New Roman" w:hAnsi="Times New Roman" w:cs="Times New Roman"/>
                <w:color w:val="000000"/>
                <w:sz w:val="24"/>
                <w:szCs w:val="24"/>
              </w:rPr>
            </w:pPr>
            <w:r w:rsidRPr="00C36EF1">
              <w:rPr>
                <w:rFonts w:ascii="Times New Roman" w:hAnsi="Times New Roman" w:cs="Times New Roman"/>
                <w:sz w:val="24"/>
                <w:szCs w:val="24"/>
              </w:rPr>
              <w:t>Interactivo que describe las guerras adelantadas por Estados Unidos a finales del siglo XX</w:t>
            </w:r>
          </w:p>
        </w:tc>
      </w:tr>
    </w:tbl>
    <w:p w14:paraId="6C1D36E5" w14:textId="77777777" w:rsidR="008726D8" w:rsidRPr="00EB656E" w:rsidRDefault="008726D8" w:rsidP="005432F2">
      <w:pPr>
        <w:rPr>
          <w:rFonts w:ascii="Times New Roman" w:hAnsi="Times New Roman" w:cs="Times New Roman"/>
          <w:sz w:val="24"/>
          <w:szCs w:val="24"/>
        </w:rPr>
      </w:pPr>
    </w:p>
    <w:p w14:paraId="7D4633F4" w14:textId="42CE6FE0" w:rsidR="00671B4F" w:rsidRPr="00EB656E" w:rsidRDefault="00671B4F" w:rsidP="00671B4F">
      <w:pPr>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highlight w:val="yellow"/>
        </w:rPr>
        <w:t xml:space="preserve">[SECCIÓN </w:t>
      </w:r>
      <w:r w:rsidR="002631E5" w:rsidRPr="00EB656E">
        <w:rPr>
          <w:rFonts w:ascii="Times New Roman" w:hAnsi="Times New Roman" w:cs="Times New Roman"/>
          <w:color w:val="000000" w:themeColor="text1"/>
          <w:sz w:val="24"/>
          <w:szCs w:val="24"/>
          <w:highlight w:val="yellow"/>
        </w:rPr>
        <w:t>2</w:t>
      </w:r>
      <w:r w:rsidRPr="00EB656E">
        <w:rPr>
          <w:rFonts w:ascii="Times New Roman" w:hAnsi="Times New Roman" w:cs="Times New Roman"/>
          <w:color w:val="000000" w:themeColor="text1"/>
          <w:sz w:val="24"/>
          <w:szCs w:val="24"/>
          <w:highlight w:val="yellow"/>
        </w:rPr>
        <w:t>]</w:t>
      </w:r>
      <w:r w:rsidRPr="00EB656E">
        <w:rPr>
          <w:rFonts w:ascii="Times New Roman" w:hAnsi="Times New Roman" w:cs="Times New Roman"/>
          <w:color w:val="000000" w:themeColor="text1"/>
          <w:sz w:val="24"/>
          <w:szCs w:val="24"/>
        </w:rPr>
        <w:t xml:space="preserve"> </w:t>
      </w:r>
      <w:r w:rsidR="002631E5" w:rsidRPr="00EB656E">
        <w:rPr>
          <w:rFonts w:ascii="Times New Roman" w:hAnsi="Times New Roman" w:cs="Times New Roman"/>
          <w:b/>
          <w:color w:val="000000" w:themeColor="text1"/>
          <w:sz w:val="24"/>
          <w:szCs w:val="24"/>
        </w:rPr>
        <w:t>7</w:t>
      </w:r>
      <w:r w:rsidRPr="00EB656E">
        <w:rPr>
          <w:rFonts w:ascii="Times New Roman" w:hAnsi="Times New Roman" w:cs="Times New Roman"/>
          <w:b/>
          <w:color w:val="000000" w:themeColor="text1"/>
          <w:sz w:val="24"/>
          <w:szCs w:val="24"/>
        </w:rPr>
        <w:t>.</w:t>
      </w:r>
      <w:r w:rsidR="002631E5" w:rsidRPr="00EB656E">
        <w:rPr>
          <w:rFonts w:ascii="Times New Roman" w:hAnsi="Times New Roman" w:cs="Times New Roman"/>
          <w:b/>
          <w:color w:val="000000" w:themeColor="text1"/>
          <w:sz w:val="24"/>
          <w:szCs w:val="24"/>
        </w:rPr>
        <w:t>2</w:t>
      </w:r>
      <w:r w:rsidRPr="00EB656E">
        <w:rPr>
          <w:rFonts w:ascii="Times New Roman" w:hAnsi="Times New Roman" w:cs="Times New Roman"/>
          <w:b/>
          <w:color w:val="000000" w:themeColor="text1"/>
          <w:sz w:val="24"/>
          <w:szCs w:val="24"/>
        </w:rPr>
        <w:t xml:space="preserve"> </w:t>
      </w:r>
      <w:r w:rsidR="008C1EDE" w:rsidRPr="00EB656E">
        <w:rPr>
          <w:rFonts w:ascii="Times New Roman" w:hAnsi="Times New Roman" w:cs="Times New Roman"/>
          <w:b/>
          <w:color w:val="000000" w:themeColor="text1"/>
          <w:sz w:val="24"/>
          <w:szCs w:val="24"/>
        </w:rPr>
        <w:t>La política y las relaciones internacionales de Estados Unidos</w:t>
      </w:r>
    </w:p>
    <w:p w14:paraId="2F16CBE7" w14:textId="7F1872B5" w:rsidR="00755F4C" w:rsidRPr="00EB656E" w:rsidRDefault="00F122F0" w:rsidP="00E83587">
      <w:pPr>
        <w:rPr>
          <w:rFonts w:ascii="Times New Roman" w:hAnsi="Times New Roman" w:cs="Times New Roman"/>
          <w:sz w:val="24"/>
          <w:szCs w:val="24"/>
        </w:rPr>
      </w:pPr>
      <w:r w:rsidRPr="00EB656E">
        <w:rPr>
          <w:rFonts w:ascii="Times New Roman" w:hAnsi="Times New Roman" w:cs="Times New Roman"/>
          <w:sz w:val="24"/>
          <w:szCs w:val="24"/>
        </w:rPr>
        <w:t>L</w:t>
      </w:r>
      <w:r w:rsidR="00D56A00" w:rsidRPr="00EB656E">
        <w:rPr>
          <w:rFonts w:ascii="Times New Roman" w:hAnsi="Times New Roman" w:cs="Times New Roman"/>
          <w:sz w:val="24"/>
          <w:szCs w:val="24"/>
        </w:rPr>
        <w:t xml:space="preserve">a política </w:t>
      </w:r>
      <w:r w:rsidR="007E2DE7" w:rsidRPr="00EB656E">
        <w:rPr>
          <w:rFonts w:ascii="Times New Roman" w:hAnsi="Times New Roman" w:cs="Times New Roman"/>
          <w:sz w:val="24"/>
          <w:szCs w:val="24"/>
        </w:rPr>
        <w:t xml:space="preserve">y las relaciones internacionales </w:t>
      </w:r>
      <w:r w:rsidR="00D56A00" w:rsidRPr="00EB656E">
        <w:rPr>
          <w:rFonts w:ascii="Times New Roman" w:hAnsi="Times New Roman" w:cs="Times New Roman"/>
          <w:sz w:val="24"/>
          <w:szCs w:val="24"/>
        </w:rPr>
        <w:t>de Estados Unidos en el último cuarto de</w:t>
      </w:r>
      <w:r w:rsidR="005D44B4" w:rsidRPr="00EB656E">
        <w:rPr>
          <w:rFonts w:ascii="Times New Roman" w:hAnsi="Times New Roman" w:cs="Times New Roman"/>
          <w:sz w:val="24"/>
          <w:szCs w:val="24"/>
        </w:rPr>
        <w:t>l</w:t>
      </w:r>
      <w:r w:rsidR="00D56A00" w:rsidRPr="00EB656E">
        <w:rPr>
          <w:rFonts w:ascii="Times New Roman" w:hAnsi="Times New Roman" w:cs="Times New Roman"/>
          <w:sz w:val="24"/>
          <w:szCs w:val="24"/>
        </w:rPr>
        <w:t xml:space="preserve"> siglo </w:t>
      </w:r>
      <w:r w:rsidR="00A01B83">
        <w:rPr>
          <w:rFonts w:ascii="Times New Roman" w:hAnsi="Times New Roman" w:cs="Times New Roman"/>
          <w:sz w:val="24"/>
          <w:szCs w:val="24"/>
        </w:rPr>
        <w:t>XX</w:t>
      </w:r>
      <w:r w:rsidR="00D56A00" w:rsidRPr="00EB656E">
        <w:rPr>
          <w:rFonts w:ascii="Times New Roman" w:hAnsi="Times New Roman" w:cs="Times New Roman"/>
          <w:sz w:val="24"/>
          <w:szCs w:val="24"/>
        </w:rPr>
        <w:t xml:space="preserve"> se caracteriz</w:t>
      </w:r>
      <w:r w:rsidR="007E2DE7" w:rsidRPr="00EB656E">
        <w:rPr>
          <w:rFonts w:ascii="Times New Roman" w:hAnsi="Times New Roman" w:cs="Times New Roman"/>
          <w:sz w:val="24"/>
          <w:szCs w:val="24"/>
        </w:rPr>
        <w:t xml:space="preserve">aron </w:t>
      </w:r>
      <w:r w:rsidR="00D56A00" w:rsidRPr="00EB656E">
        <w:rPr>
          <w:rFonts w:ascii="Times New Roman" w:hAnsi="Times New Roman" w:cs="Times New Roman"/>
          <w:sz w:val="24"/>
          <w:szCs w:val="24"/>
        </w:rPr>
        <w:t xml:space="preserve">por </w:t>
      </w:r>
      <w:r w:rsidR="007E2DE7" w:rsidRPr="00EB656E">
        <w:rPr>
          <w:rFonts w:ascii="Times New Roman" w:hAnsi="Times New Roman" w:cs="Times New Roman"/>
          <w:sz w:val="24"/>
          <w:szCs w:val="24"/>
        </w:rPr>
        <w:t>la ampliación de su poderío militar y la expansión de su campo de acción haci</w:t>
      </w:r>
      <w:r w:rsidR="0010509D" w:rsidRPr="00EB656E">
        <w:rPr>
          <w:rFonts w:ascii="Times New Roman" w:hAnsi="Times New Roman" w:cs="Times New Roman"/>
          <w:sz w:val="24"/>
          <w:szCs w:val="24"/>
        </w:rPr>
        <w:t xml:space="preserve">a territorios de </w:t>
      </w:r>
      <w:r w:rsidR="0010509D" w:rsidRPr="00EB656E">
        <w:rPr>
          <w:rFonts w:ascii="Times New Roman" w:hAnsi="Times New Roman" w:cs="Times New Roman"/>
          <w:b/>
          <w:sz w:val="24"/>
          <w:szCs w:val="24"/>
        </w:rPr>
        <w:t xml:space="preserve">Oriente </w:t>
      </w:r>
      <w:r w:rsidR="00A01B83">
        <w:rPr>
          <w:rFonts w:ascii="Times New Roman" w:hAnsi="Times New Roman" w:cs="Times New Roman"/>
          <w:b/>
          <w:sz w:val="24"/>
          <w:szCs w:val="24"/>
        </w:rPr>
        <w:t>M</w:t>
      </w:r>
      <w:r w:rsidR="0010509D" w:rsidRPr="00EB656E">
        <w:rPr>
          <w:rFonts w:ascii="Times New Roman" w:hAnsi="Times New Roman" w:cs="Times New Roman"/>
          <w:b/>
          <w:sz w:val="24"/>
          <w:szCs w:val="24"/>
        </w:rPr>
        <w:t>edio</w:t>
      </w:r>
      <w:r w:rsidR="0010509D" w:rsidRPr="00EB656E">
        <w:rPr>
          <w:rFonts w:ascii="Times New Roman" w:hAnsi="Times New Roman" w:cs="Times New Roman"/>
          <w:sz w:val="24"/>
          <w:szCs w:val="24"/>
        </w:rPr>
        <w:t xml:space="preserve">, así como el endurecimiento de la llamada </w:t>
      </w:r>
      <w:r w:rsidR="00A01B83">
        <w:rPr>
          <w:rFonts w:ascii="Times New Roman" w:hAnsi="Times New Roman" w:cs="Times New Roman"/>
          <w:b/>
          <w:sz w:val="24"/>
          <w:szCs w:val="24"/>
        </w:rPr>
        <w:t>g</w:t>
      </w:r>
      <w:r w:rsidR="0010509D" w:rsidRPr="00EB656E">
        <w:rPr>
          <w:rFonts w:ascii="Times New Roman" w:hAnsi="Times New Roman" w:cs="Times New Roman"/>
          <w:b/>
          <w:sz w:val="24"/>
          <w:szCs w:val="24"/>
        </w:rPr>
        <w:t>uerra de baja intensidad</w:t>
      </w:r>
      <w:r w:rsidR="0010509D" w:rsidRPr="00EB656E">
        <w:rPr>
          <w:rFonts w:ascii="Times New Roman" w:hAnsi="Times New Roman" w:cs="Times New Roman"/>
          <w:sz w:val="24"/>
          <w:szCs w:val="24"/>
        </w:rPr>
        <w:t xml:space="preserve"> en América Latina </w:t>
      </w:r>
      <w:commentRangeStart w:id="14"/>
      <w:r w:rsidR="0010509D" w:rsidRPr="00EB656E">
        <w:rPr>
          <w:rFonts w:ascii="Times New Roman" w:hAnsi="Times New Roman" w:cs="Times New Roman"/>
          <w:b/>
          <w:color w:val="44546A" w:themeColor="text2"/>
          <w:sz w:val="24"/>
          <w:szCs w:val="24"/>
        </w:rPr>
        <w:t>[VER]</w:t>
      </w:r>
      <w:r w:rsidR="00A01B83">
        <w:rPr>
          <w:rFonts w:ascii="Times New Roman" w:hAnsi="Times New Roman" w:cs="Times New Roman"/>
          <w:b/>
          <w:color w:val="44546A" w:themeColor="text2"/>
          <w:sz w:val="24"/>
          <w:szCs w:val="24"/>
        </w:rPr>
        <w:t>.</w:t>
      </w:r>
      <w:commentRangeEnd w:id="14"/>
      <w:r w:rsidR="00901AA9">
        <w:rPr>
          <w:rStyle w:val="Refdecomentario"/>
        </w:rPr>
        <w:commentReference w:id="14"/>
      </w:r>
      <w:r w:rsidR="0010509D" w:rsidRPr="00EB656E">
        <w:rPr>
          <w:rFonts w:ascii="Times New Roman" w:hAnsi="Times New Roman" w:cs="Times New Roman"/>
          <w:b/>
          <w:color w:val="44546A" w:themeColor="text2"/>
          <w:sz w:val="24"/>
          <w:szCs w:val="24"/>
        </w:rPr>
        <w:t xml:space="preserve"> [http://elpais.com/diario/1986/04/19/opinion/514245611_850215.html]</w:t>
      </w:r>
    </w:p>
    <w:p w14:paraId="4C94BBDE" w14:textId="0EDF00DC" w:rsidR="00F122F0" w:rsidRPr="00EB656E" w:rsidRDefault="00F122F0" w:rsidP="00F122F0">
      <w:pPr>
        <w:rPr>
          <w:rFonts w:ascii="Times New Roman" w:hAnsi="Times New Roman" w:cs="Times New Roman"/>
          <w:sz w:val="24"/>
          <w:szCs w:val="24"/>
        </w:rPr>
      </w:pPr>
      <w:r w:rsidRPr="00EB656E">
        <w:rPr>
          <w:rFonts w:ascii="Times New Roman" w:hAnsi="Times New Roman" w:cs="Times New Roman"/>
          <w:sz w:val="24"/>
          <w:szCs w:val="24"/>
        </w:rPr>
        <w:t xml:space="preserve">Gracias a esas medidas, Estados Unidos recuperó su lugar en el mundo, no obstante, aumentó la desigualdad social. La administración de George Bush </w:t>
      </w:r>
      <w:r w:rsidR="00A01B83">
        <w:rPr>
          <w:rFonts w:ascii="Times New Roman" w:hAnsi="Times New Roman" w:cs="Times New Roman"/>
          <w:sz w:val="24"/>
          <w:szCs w:val="24"/>
        </w:rPr>
        <w:t>(</w:t>
      </w:r>
      <w:r w:rsidRPr="00EB656E">
        <w:rPr>
          <w:rFonts w:ascii="Times New Roman" w:hAnsi="Times New Roman" w:cs="Times New Roman"/>
          <w:sz w:val="24"/>
          <w:szCs w:val="24"/>
        </w:rPr>
        <w:t xml:space="preserve">1988-1992) enfrentó una fuerte crisis económica interna y adelantó la negociación con Mijail Gorbachov y otros líderes soviéticos para el derrumbe definitivo de la Unión Soviética. </w:t>
      </w:r>
    </w:p>
    <w:p w14:paraId="00F81FED" w14:textId="77777777" w:rsidR="00F122F0" w:rsidRPr="00EB656E" w:rsidRDefault="00F122F0" w:rsidP="00F122F0">
      <w:pPr>
        <w:rPr>
          <w:rFonts w:ascii="Times New Roman" w:hAnsi="Times New Roman" w:cs="Times New Roman"/>
          <w:b/>
          <w:sz w:val="24"/>
          <w:szCs w:val="24"/>
        </w:rPr>
      </w:pPr>
      <w:r w:rsidRPr="00EB656E">
        <w:rPr>
          <w:rFonts w:ascii="Times New Roman" w:hAnsi="Times New Roman" w:cs="Times New Roman"/>
          <w:sz w:val="24"/>
          <w:szCs w:val="24"/>
        </w:rPr>
        <w:t xml:space="preserve">Las aspiraciones de reelección de Bush fueron superadas por la candidatura demócrata de Bill Clinton, quien gobernó el país entre 1993 y 2001. Esta administración hizo frente al problema de Kosovo, promovió la paz en Oriente Medio, endureció las sanciones contra Cuba y promovió </w:t>
      </w:r>
      <w:r w:rsidRPr="00EB656E">
        <w:rPr>
          <w:rFonts w:ascii="Times New Roman" w:hAnsi="Times New Roman" w:cs="Times New Roman"/>
          <w:b/>
          <w:sz w:val="24"/>
          <w:szCs w:val="24"/>
        </w:rPr>
        <w:t>mejores relaciones</w:t>
      </w:r>
      <w:r w:rsidRPr="00EB656E">
        <w:rPr>
          <w:rFonts w:ascii="Times New Roman" w:hAnsi="Times New Roman" w:cs="Times New Roman"/>
          <w:sz w:val="24"/>
          <w:szCs w:val="24"/>
        </w:rPr>
        <w:t xml:space="preserve"> con </w:t>
      </w:r>
      <w:r w:rsidRPr="00EB656E">
        <w:rPr>
          <w:rFonts w:ascii="Times New Roman" w:hAnsi="Times New Roman" w:cs="Times New Roman"/>
          <w:b/>
          <w:sz w:val="24"/>
          <w:szCs w:val="24"/>
        </w:rPr>
        <w:t>América Latina.</w:t>
      </w:r>
    </w:p>
    <w:p w14:paraId="657B7718" w14:textId="77777777" w:rsidR="00F122F0" w:rsidRPr="00EB656E" w:rsidRDefault="00F122F0" w:rsidP="00E8358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FC3731" w:rsidRPr="00EB656E" w14:paraId="5CEB330E" w14:textId="77777777" w:rsidTr="00A5793A">
        <w:tc>
          <w:tcPr>
            <w:tcW w:w="9033" w:type="dxa"/>
            <w:gridSpan w:val="2"/>
            <w:shd w:val="clear" w:color="auto" w:fill="0D0D0D" w:themeFill="text1" w:themeFillTint="F2"/>
          </w:tcPr>
          <w:p w14:paraId="43779064" w14:textId="77777777" w:rsidR="00FC3731" w:rsidRPr="00EB656E" w:rsidRDefault="00FC3731"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lastRenderedPageBreak/>
              <w:t>Imagen (fotografía, gráfica o ilustración)</w:t>
            </w:r>
          </w:p>
        </w:tc>
      </w:tr>
      <w:tr w:rsidR="00FC3731" w:rsidRPr="00EB656E" w14:paraId="0D4D7552" w14:textId="77777777" w:rsidTr="00A5793A">
        <w:tc>
          <w:tcPr>
            <w:tcW w:w="2518" w:type="dxa"/>
          </w:tcPr>
          <w:p w14:paraId="46127B0D" w14:textId="77777777" w:rsidR="00FC3731" w:rsidRPr="00EB656E" w:rsidRDefault="00FC3731"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14:paraId="4E0768D4" w14:textId="0ADDEA5D" w:rsidR="00FC3731" w:rsidRPr="00EB656E" w:rsidRDefault="00524D70" w:rsidP="003F7984">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w:t>
            </w:r>
            <w:del w:id="15" w:author="ANA MARIA LARA" w:date="2016-05-16T19:06:00Z">
              <w:r w:rsidRPr="00EB656E" w:rsidDel="003F7984">
                <w:rPr>
                  <w:rFonts w:ascii="Times New Roman" w:hAnsi="Times New Roman" w:cs="Times New Roman"/>
                  <w:color w:val="000000"/>
                  <w:sz w:val="24"/>
                  <w:szCs w:val="24"/>
                </w:rPr>
                <w:delText>IMG23</w:delText>
              </w:r>
            </w:del>
            <w:ins w:id="16" w:author="ANA MARIA LARA" w:date="2016-05-16T19:06:00Z">
              <w:r w:rsidR="003F7984" w:rsidRPr="00EB656E">
                <w:rPr>
                  <w:rFonts w:ascii="Times New Roman" w:hAnsi="Times New Roman" w:cs="Times New Roman"/>
                  <w:color w:val="000000"/>
                  <w:sz w:val="24"/>
                  <w:szCs w:val="24"/>
                </w:rPr>
                <w:t>IMG</w:t>
              </w:r>
              <w:r w:rsidR="003F7984">
                <w:rPr>
                  <w:rFonts w:ascii="Times New Roman" w:hAnsi="Times New Roman" w:cs="Times New Roman"/>
                  <w:color w:val="000000"/>
                  <w:sz w:val="24"/>
                  <w:szCs w:val="24"/>
                </w:rPr>
                <w:t>15</w:t>
              </w:r>
            </w:ins>
          </w:p>
        </w:tc>
      </w:tr>
      <w:tr w:rsidR="00FC3731" w:rsidRPr="00EB656E" w14:paraId="1814CD2A" w14:textId="77777777" w:rsidTr="00A5793A">
        <w:tc>
          <w:tcPr>
            <w:tcW w:w="2518" w:type="dxa"/>
          </w:tcPr>
          <w:p w14:paraId="6F9A7845" w14:textId="77777777" w:rsidR="00FC3731" w:rsidRPr="00EB656E" w:rsidRDefault="00FC373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14:paraId="1404D2B9" w14:textId="5247D19B" w:rsidR="00FC3731" w:rsidRPr="00EB656E" w:rsidRDefault="00464A75" w:rsidP="00A01B83">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Los presidentes que gobernaron Estados Unidos al final del siglo </w:t>
            </w:r>
            <w:r w:rsidR="00A01B83">
              <w:rPr>
                <w:rFonts w:ascii="Times New Roman" w:hAnsi="Times New Roman" w:cs="Times New Roman"/>
                <w:color w:val="000000"/>
                <w:sz w:val="24"/>
                <w:szCs w:val="24"/>
              </w:rPr>
              <w:t xml:space="preserve">XX </w:t>
            </w:r>
            <w:r w:rsidRPr="00EB656E">
              <w:rPr>
                <w:rFonts w:ascii="Times New Roman" w:hAnsi="Times New Roman" w:cs="Times New Roman"/>
                <w:color w:val="000000"/>
                <w:sz w:val="24"/>
                <w:szCs w:val="24"/>
              </w:rPr>
              <w:t xml:space="preserve">y comienzos del </w:t>
            </w:r>
            <w:r w:rsidR="00A01B83">
              <w:rPr>
                <w:rFonts w:ascii="Times New Roman" w:hAnsi="Times New Roman" w:cs="Times New Roman"/>
                <w:color w:val="000000"/>
                <w:sz w:val="24"/>
                <w:szCs w:val="24"/>
              </w:rPr>
              <w:t>XXI</w:t>
            </w:r>
            <w:r w:rsidRPr="00EB656E">
              <w:rPr>
                <w:rFonts w:ascii="Times New Roman" w:hAnsi="Times New Roman" w:cs="Times New Roman"/>
                <w:smallCaps/>
                <w:color w:val="000000"/>
                <w:sz w:val="24"/>
                <w:szCs w:val="24"/>
              </w:rPr>
              <w:t xml:space="preserve">: </w:t>
            </w:r>
            <w:r w:rsidRPr="00EB656E">
              <w:rPr>
                <w:rFonts w:ascii="Times New Roman" w:hAnsi="Times New Roman" w:cs="Times New Roman"/>
                <w:color w:val="000000"/>
                <w:sz w:val="24"/>
                <w:szCs w:val="24"/>
              </w:rPr>
              <w:t>Jimmy Carter, Ronald Reagan, George Bush, Bill Clinton, George W. Bush</w:t>
            </w:r>
            <w:r w:rsidR="00BE6580">
              <w:rPr>
                <w:rFonts w:ascii="Times New Roman" w:hAnsi="Times New Roman" w:cs="Times New Roman"/>
                <w:color w:val="000000"/>
                <w:sz w:val="24"/>
                <w:szCs w:val="24"/>
              </w:rPr>
              <w:t xml:space="preserve"> </w:t>
            </w:r>
          </w:p>
        </w:tc>
      </w:tr>
      <w:tr w:rsidR="00FC3731" w:rsidRPr="00EB656E" w14:paraId="3EC34AB6" w14:textId="77777777" w:rsidTr="00A5793A">
        <w:tc>
          <w:tcPr>
            <w:tcW w:w="2518" w:type="dxa"/>
          </w:tcPr>
          <w:p w14:paraId="710F8272" w14:textId="77777777" w:rsidR="00FC3731" w:rsidRPr="00EB656E" w:rsidRDefault="00FC373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6515" w:type="dxa"/>
          </w:tcPr>
          <w:p w14:paraId="2121935D" w14:textId="77777777" w:rsidR="00555041" w:rsidRPr="00EB656E" w:rsidRDefault="00555041" w:rsidP="00A5793A">
            <w:pPr>
              <w:rPr>
                <w:rFonts w:ascii="Times New Roman" w:hAnsi="Times New Roman" w:cs="Times New Roman"/>
                <w:sz w:val="24"/>
                <w:szCs w:val="24"/>
              </w:rPr>
            </w:pPr>
          </w:p>
          <w:p w14:paraId="5096D1F3" w14:textId="0B89E89A" w:rsidR="003C7AF6" w:rsidRPr="00EB656E" w:rsidRDefault="00555041" w:rsidP="007E2DE7">
            <w:pPr>
              <w:rPr>
                <w:rFonts w:ascii="Times New Roman" w:hAnsi="Times New Roman" w:cs="Times New Roman"/>
                <w:sz w:val="24"/>
                <w:szCs w:val="24"/>
              </w:rPr>
            </w:pPr>
            <w:r w:rsidRPr="00EB656E">
              <w:rPr>
                <w:rFonts w:ascii="Times New Roman" w:hAnsi="Times New Roman" w:cs="Times New Roman"/>
                <w:noProof/>
                <w:sz w:val="24"/>
                <w:szCs w:val="24"/>
                <w:lang w:eastAsia="es-CO"/>
              </w:rPr>
              <w:drawing>
                <wp:inline distT="0" distB="0" distL="0" distR="0" wp14:anchorId="7BE8F79E" wp14:editId="1253F596">
                  <wp:extent cx="2172715" cy="1897826"/>
                  <wp:effectExtent l="0" t="0" r="0" b="7620"/>
                  <wp:docPr id="25" name="Imagen 25" descr="http://thumb7.shutterstock.com/display_pic_with_logo/978674/107269241/stock-photo-bill-clinton-waves-from-the-stage-accompanied-by-george-w-bush-jimmy-carter-and-george-h-w-bush-107269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humb7.shutterstock.com/display_pic_with_logo/978674/107269241/stock-photo-bill-clinton-waves-from-the-stage-accompanied-by-george-w-bush-jimmy-carter-and-george-h-w-bush-10726924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82351" cy="1906243"/>
                          </a:xfrm>
                          <a:prstGeom prst="rect">
                            <a:avLst/>
                          </a:prstGeom>
                          <a:noFill/>
                          <a:ln>
                            <a:noFill/>
                          </a:ln>
                        </pic:spPr>
                      </pic:pic>
                    </a:graphicData>
                  </a:graphic>
                </wp:inline>
              </w:drawing>
            </w:r>
            <w:r w:rsidR="007E2DE7" w:rsidRPr="00EB656E">
              <w:rPr>
                <w:rFonts w:ascii="Times New Roman" w:hAnsi="Times New Roman" w:cs="Times New Roman"/>
                <w:sz w:val="24"/>
                <w:szCs w:val="24"/>
              </w:rPr>
              <w:t xml:space="preserve"> </w:t>
            </w:r>
          </w:p>
          <w:p w14:paraId="0EBB5F63" w14:textId="6F619D8D" w:rsidR="003C7AF6" w:rsidRPr="00EB656E" w:rsidRDefault="003C7AF6" w:rsidP="00A5793A">
            <w:pPr>
              <w:rPr>
                <w:rFonts w:ascii="Times New Roman" w:hAnsi="Times New Roman" w:cs="Times New Roman"/>
                <w:sz w:val="24"/>
                <w:szCs w:val="24"/>
              </w:rPr>
            </w:pPr>
          </w:p>
          <w:p w14:paraId="789D1F36" w14:textId="0EE61500" w:rsidR="00FC3731" w:rsidRPr="00EB656E" w:rsidRDefault="00FC3731" w:rsidP="00A5793A">
            <w:pPr>
              <w:rPr>
                <w:rFonts w:ascii="Times New Roman" w:hAnsi="Times New Roman" w:cs="Times New Roman"/>
                <w:color w:val="000000"/>
                <w:sz w:val="24"/>
                <w:szCs w:val="24"/>
              </w:rPr>
            </w:pPr>
          </w:p>
        </w:tc>
      </w:tr>
      <w:tr w:rsidR="00FC3731" w:rsidRPr="00EB656E" w14:paraId="1CF0B61C" w14:textId="77777777" w:rsidTr="00A5793A">
        <w:tc>
          <w:tcPr>
            <w:tcW w:w="2518" w:type="dxa"/>
          </w:tcPr>
          <w:p w14:paraId="6515F7C4" w14:textId="77777777" w:rsidR="00FC3731" w:rsidRPr="00EB656E" w:rsidRDefault="00FC3731"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6515" w:type="dxa"/>
          </w:tcPr>
          <w:p w14:paraId="16CEF744" w14:textId="7D95CF86" w:rsidR="00FC3731" w:rsidRPr="00EB656E" w:rsidRDefault="00464A75" w:rsidP="00D33997">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Los presidentes que gobernaron Estados Unidos al final del siglo </w:t>
            </w:r>
            <w:r w:rsidR="00A01B83">
              <w:rPr>
                <w:rFonts w:ascii="Times New Roman" w:hAnsi="Times New Roman" w:cs="Times New Roman"/>
                <w:color w:val="000000"/>
                <w:sz w:val="24"/>
                <w:szCs w:val="24"/>
              </w:rPr>
              <w:t xml:space="preserve">XX </w:t>
            </w:r>
            <w:r w:rsidRPr="00EB656E">
              <w:rPr>
                <w:rFonts w:ascii="Times New Roman" w:hAnsi="Times New Roman" w:cs="Times New Roman"/>
                <w:color w:val="000000"/>
                <w:sz w:val="24"/>
                <w:szCs w:val="24"/>
              </w:rPr>
              <w:t xml:space="preserve">y comienzos del </w:t>
            </w:r>
            <w:r w:rsidR="00A01B83">
              <w:rPr>
                <w:rFonts w:ascii="Times New Roman" w:hAnsi="Times New Roman" w:cs="Times New Roman"/>
                <w:color w:val="000000"/>
                <w:sz w:val="24"/>
                <w:szCs w:val="24"/>
              </w:rPr>
              <w:t>XXI</w:t>
            </w:r>
            <w:r w:rsidRPr="00EB656E">
              <w:rPr>
                <w:rFonts w:ascii="Times New Roman" w:hAnsi="Times New Roman" w:cs="Times New Roman"/>
                <w:smallCaps/>
                <w:color w:val="000000"/>
                <w:sz w:val="24"/>
                <w:szCs w:val="24"/>
              </w:rPr>
              <w:t xml:space="preserve">: </w:t>
            </w:r>
            <w:r w:rsidRPr="00EB656E">
              <w:rPr>
                <w:rFonts w:ascii="Times New Roman" w:hAnsi="Times New Roman" w:cs="Times New Roman"/>
                <w:color w:val="000000"/>
                <w:sz w:val="24"/>
                <w:szCs w:val="24"/>
              </w:rPr>
              <w:t>Jimmy Carter</w:t>
            </w:r>
            <w:r w:rsidR="00D33997">
              <w:rPr>
                <w:rFonts w:ascii="Times New Roman" w:hAnsi="Times New Roman" w:cs="Times New Roman"/>
                <w:color w:val="000000"/>
                <w:sz w:val="24"/>
                <w:szCs w:val="24"/>
              </w:rPr>
              <w:t xml:space="preserve">, </w:t>
            </w:r>
            <w:r w:rsidRPr="00EB656E">
              <w:rPr>
                <w:rFonts w:ascii="Times New Roman" w:hAnsi="Times New Roman" w:cs="Times New Roman"/>
                <w:color w:val="000000"/>
                <w:sz w:val="24"/>
                <w:szCs w:val="24"/>
              </w:rPr>
              <w:t>George Bus</w:t>
            </w:r>
            <w:r w:rsidR="0010509D" w:rsidRPr="00EB656E">
              <w:rPr>
                <w:rFonts w:ascii="Times New Roman" w:hAnsi="Times New Roman" w:cs="Times New Roman"/>
                <w:color w:val="000000"/>
                <w:sz w:val="24"/>
                <w:szCs w:val="24"/>
              </w:rPr>
              <w:t>h, Bill Clinton, George W. Bush</w:t>
            </w:r>
            <w:r w:rsidR="00901AA9">
              <w:rPr>
                <w:rFonts w:ascii="Times New Roman" w:hAnsi="Times New Roman" w:cs="Times New Roman"/>
                <w:color w:val="000000"/>
                <w:sz w:val="24"/>
                <w:szCs w:val="24"/>
              </w:rPr>
              <w:t>.</w:t>
            </w:r>
          </w:p>
        </w:tc>
      </w:tr>
    </w:tbl>
    <w:p w14:paraId="207089D7" w14:textId="77777777" w:rsidR="00FD6522" w:rsidRPr="00EB656E" w:rsidRDefault="00413755" w:rsidP="0010509D">
      <w:pPr>
        <w:rPr>
          <w:rFonts w:ascii="Times New Roman" w:hAnsi="Times New Roman" w:cs="Times New Roman"/>
          <w:sz w:val="24"/>
          <w:szCs w:val="24"/>
        </w:rPr>
      </w:pPr>
      <w:r w:rsidRPr="00EB656E">
        <w:rPr>
          <w:rFonts w:ascii="Times New Roman" w:hAnsi="Times New Roman" w:cs="Times New Roman"/>
          <w:sz w:val="24"/>
          <w:szCs w:val="24"/>
        </w:rPr>
        <w:t xml:space="preserve"> </w:t>
      </w:r>
    </w:p>
    <w:p w14:paraId="75A3D640" w14:textId="77777777" w:rsidR="00A30550" w:rsidRPr="00EB656E" w:rsidRDefault="00A30550" w:rsidP="0010509D">
      <w:pPr>
        <w:rPr>
          <w:rFonts w:ascii="Times New Roman" w:hAnsi="Times New Roman" w:cs="Times New Roman"/>
          <w:sz w:val="24"/>
          <w:szCs w:val="24"/>
        </w:rPr>
      </w:pPr>
    </w:p>
    <w:p w14:paraId="4ACB2463" w14:textId="77777777" w:rsidR="00A30550" w:rsidRPr="00EB656E" w:rsidRDefault="00A30550" w:rsidP="00A3055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30550" w:rsidRPr="00EB656E" w14:paraId="2144509F" w14:textId="77777777" w:rsidTr="00C37E7A">
        <w:tc>
          <w:tcPr>
            <w:tcW w:w="9054" w:type="dxa"/>
            <w:gridSpan w:val="2"/>
            <w:shd w:val="clear" w:color="auto" w:fill="000000" w:themeFill="text1"/>
          </w:tcPr>
          <w:p w14:paraId="6E3FD110" w14:textId="1C8E7752" w:rsidR="00A30550" w:rsidRPr="00EB656E" w:rsidRDefault="00A30550" w:rsidP="004A18FB">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Profundiza</w:t>
            </w:r>
            <w:r w:rsidR="004A18FB">
              <w:rPr>
                <w:rFonts w:ascii="Times New Roman" w:hAnsi="Times New Roman" w:cs="Times New Roman"/>
                <w:b/>
                <w:color w:val="FFFFFF" w:themeColor="background1"/>
                <w:sz w:val="24"/>
                <w:szCs w:val="24"/>
              </w:rPr>
              <w:t>. R</w:t>
            </w:r>
            <w:r w:rsidRPr="00EB656E">
              <w:rPr>
                <w:rFonts w:ascii="Times New Roman" w:hAnsi="Times New Roman" w:cs="Times New Roman"/>
                <w:b/>
                <w:color w:val="FFFFFF" w:themeColor="background1"/>
                <w:sz w:val="24"/>
                <w:szCs w:val="24"/>
              </w:rPr>
              <w:t>ecurso nuevo</w:t>
            </w:r>
          </w:p>
        </w:tc>
      </w:tr>
      <w:tr w:rsidR="00A30550" w:rsidRPr="00EB656E" w14:paraId="7E665E14" w14:textId="77777777" w:rsidTr="00C37E7A">
        <w:tc>
          <w:tcPr>
            <w:tcW w:w="2518" w:type="dxa"/>
          </w:tcPr>
          <w:p w14:paraId="54D59656" w14:textId="77777777" w:rsidR="00A30550" w:rsidRPr="00EB656E" w:rsidRDefault="00A30550" w:rsidP="00C37E7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20F55263" w14:textId="3C25C912" w:rsidR="00A30550" w:rsidRPr="00EB656E" w:rsidRDefault="004A18FB" w:rsidP="00C37E7A">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A30550" w:rsidRPr="00EB656E">
              <w:rPr>
                <w:rFonts w:ascii="Times New Roman" w:hAnsi="Times New Roman" w:cs="Times New Roman"/>
                <w:bCs/>
                <w:color w:val="000000"/>
                <w:sz w:val="24"/>
                <w:szCs w:val="24"/>
                <w:lang w:val="es-CO"/>
              </w:rPr>
              <w:t>_</w:t>
            </w:r>
            <w:r w:rsidR="00A30550" w:rsidRPr="00EB656E">
              <w:rPr>
                <w:rFonts w:ascii="Times New Roman" w:hAnsi="Times New Roman" w:cs="Times New Roman"/>
                <w:color w:val="000000"/>
                <w:sz w:val="24"/>
                <w:szCs w:val="24"/>
              </w:rPr>
              <w:t>REC140</w:t>
            </w:r>
          </w:p>
        </w:tc>
      </w:tr>
      <w:tr w:rsidR="00A30550" w:rsidRPr="00EB656E" w14:paraId="25D4A19A" w14:textId="77777777" w:rsidTr="00C37E7A">
        <w:tc>
          <w:tcPr>
            <w:tcW w:w="2518" w:type="dxa"/>
          </w:tcPr>
          <w:p w14:paraId="3834155C" w14:textId="77777777" w:rsidR="00A30550" w:rsidRPr="00EB656E" w:rsidRDefault="00A30550" w:rsidP="00C37E7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41243A12" w14:textId="77777777" w:rsidR="00A30550" w:rsidRPr="00EB656E" w:rsidRDefault="00A30550" w:rsidP="00C37E7A">
            <w:pPr>
              <w:rPr>
                <w:rFonts w:ascii="Times New Roman" w:hAnsi="Times New Roman" w:cs="Times New Roman"/>
                <w:color w:val="000000"/>
                <w:sz w:val="24"/>
                <w:szCs w:val="24"/>
              </w:rPr>
            </w:pPr>
            <w:r w:rsidRPr="00EB656E">
              <w:rPr>
                <w:rFonts w:ascii="Times New Roman" w:hAnsi="Times New Roman" w:cs="Times New Roman"/>
                <w:sz w:val="24"/>
                <w:szCs w:val="24"/>
                <w:lang w:val="es-ES_tradnl"/>
              </w:rPr>
              <w:t>Las guerras internaciones de Estados Unidos a finales del siglo XX</w:t>
            </w:r>
          </w:p>
        </w:tc>
      </w:tr>
      <w:tr w:rsidR="00A30550" w:rsidRPr="00EB656E" w14:paraId="52D49436" w14:textId="77777777" w:rsidTr="00C37E7A">
        <w:tc>
          <w:tcPr>
            <w:tcW w:w="2518" w:type="dxa"/>
          </w:tcPr>
          <w:p w14:paraId="69485B59" w14:textId="77777777" w:rsidR="00A30550" w:rsidRPr="00EB656E" w:rsidRDefault="00A30550" w:rsidP="00C37E7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17E54D56" w14:textId="77777777" w:rsidR="00A30550" w:rsidRPr="00EB656E" w:rsidRDefault="00A30550" w:rsidP="00C37E7A">
            <w:pPr>
              <w:rPr>
                <w:rFonts w:ascii="Times New Roman" w:hAnsi="Times New Roman" w:cs="Times New Roman"/>
                <w:color w:val="000000"/>
                <w:sz w:val="24"/>
                <w:szCs w:val="24"/>
              </w:rPr>
            </w:pPr>
            <w:r w:rsidRPr="00EB656E">
              <w:rPr>
                <w:rFonts w:ascii="Times New Roman" w:hAnsi="Times New Roman" w:cs="Times New Roman"/>
                <w:sz w:val="24"/>
                <w:szCs w:val="24"/>
              </w:rPr>
              <w:t>Interactivo que describe las guerras adelantadas por Estados Unidos a finales del siglo XX</w:t>
            </w:r>
          </w:p>
        </w:tc>
      </w:tr>
    </w:tbl>
    <w:p w14:paraId="4046CFC2" w14:textId="77777777" w:rsidR="00A30550" w:rsidRPr="00EB656E" w:rsidRDefault="00A30550" w:rsidP="00A30550">
      <w:pPr>
        <w:rPr>
          <w:rFonts w:ascii="Times New Roman" w:hAnsi="Times New Roman" w:cs="Times New Roman"/>
          <w:sz w:val="24"/>
          <w:szCs w:val="24"/>
        </w:rPr>
      </w:pPr>
    </w:p>
    <w:p w14:paraId="295F5EF8" w14:textId="77777777" w:rsidR="00A30550" w:rsidRPr="00EB656E" w:rsidRDefault="00A30550" w:rsidP="0010509D">
      <w:pPr>
        <w:rPr>
          <w:rFonts w:ascii="Times New Roman" w:hAnsi="Times New Roman" w:cs="Times New Roman"/>
          <w:b/>
          <w:color w:val="FFFFFF" w:themeColor="background1"/>
          <w:sz w:val="24"/>
          <w:szCs w:val="24"/>
          <w:lang w:val="es-MX"/>
        </w:rPr>
      </w:pPr>
    </w:p>
    <w:p w14:paraId="6DDF187E" w14:textId="5373CAC2" w:rsidR="00FD6522" w:rsidRPr="00EB656E" w:rsidRDefault="00FD6522" w:rsidP="00FD6522">
      <w:pPr>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highlight w:val="yellow"/>
        </w:rPr>
        <w:t>[SECCIÓN 2]</w:t>
      </w:r>
      <w:r w:rsidRPr="00EB656E">
        <w:rPr>
          <w:rFonts w:ascii="Times New Roman" w:hAnsi="Times New Roman" w:cs="Times New Roman"/>
          <w:color w:val="000000" w:themeColor="text1"/>
          <w:sz w:val="24"/>
          <w:szCs w:val="24"/>
        </w:rPr>
        <w:t xml:space="preserve"> </w:t>
      </w:r>
      <w:r w:rsidRPr="00EB656E">
        <w:rPr>
          <w:rFonts w:ascii="Times New Roman" w:hAnsi="Times New Roman" w:cs="Times New Roman"/>
          <w:b/>
          <w:color w:val="000000" w:themeColor="text1"/>
          <w:sz w:val="24"/>
          <w:szCs w:val="24"/>
        </w:rPr>
        <w:t>7.3 Las guerras internacionales</w:t>
      </w:r>
    </w:p>
    <w:p w14:paraId="53018D8D" w14:textId="77473F0A" w:rsidR="00F122F0" w:rsidRPr="00EB656E" w:rsidRDefault="00F122F0" w:rsidP="0010509D">
      <w:pPr>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Aunque la Guerra Fría llegó a su fin, Estados Unidos prosiguió la política intervencionista en </w:t>
      </w:r>
      <w:r w:rsidR="00991DE9">
        <w:rPr>
          <w:rFonts w:ascii="Times New Roman" w:hAnsi="Times New Roman" w:cs="Times New Roman"/>
          <w:color w:val="000000" w:themeColor="text1"/>
          <w:sz w:val="24"/>
          <w:szCs w:val="24"/>
        </w:rPr>
        <w:t xml:space="preserve">la región </w:t>
      </w:r>
      <w:r w:rsidRPr="00EB656E">
        <w:rPr>
          <w:rFonts w:ascii="Times New Roman" w:hAnsi="Times New Roman" w:cs="Times New Roman"/>
          <w:color w:val="000000" w:themeColor="text1"/>
          <w:sz w:val="24"/>
          <w:szCs w:val="24"/>
        </w:rPr>
        <w:t xml:space="preserve">centroamericana, con episodios como </w:t>
      </w:r>
      <w:r w:rsidRPr="00EB656E">
        <w:rPr>
          <w:rFonts w:ascii="Times New Roman" w:hAnsi="Times New Roman" w:cs="Times New Roman"/>
          <w:b/>
          <w:color w:val="000000" w:themeColor="text1"/>
          <w:sz w:val="24"/>
          <w:szCs w:val="24"/>
        </w:rPr>
        <w:t>la invasión de Panamá</w:t>
      </w:r>
      <w:r w:rsidRPr="00EB656E">
        <w:rPr>
          <w:rFonts w:ascii="Times New Roman" w:hAnsi="Times New Roman" w:cs="Times New Roman"/>
          <w:color w:val="000000" w:themeColor="text1"/>
          <w:sz w:val="24"/>
          <w:szCs w:val="24"/>
        </w:rPr>
        <w:t xml:space="preserve"> y la detención del dictador Manuel Noriega (diciembre 1989). </w:t>
      </w:r>
    </w:p>
    <w:p w14:paraId="21A98226" w14:textId="034A4A1D" w:rsidR="00F122F0" w:rsidRPr="00EB656E" w:rsidRDefault="00447CD2" w:rsidP="0010509D">
      <w:pPr>
        <w:rPr>
          <w:rFonts w:ascii="Times New Roman" w:hAnsi="Times New Roman" w:cs="Times New Roman"/>
          <w:color w:val="6D6E71"/>
          <w:sz w:val="24"/>
          <w:szCs w:val="24"/>
        </w:rPr>
      </w:pPr>
      <w:r w:rsidRPr="00EB656E">
        <w:rPr>
          <w:rFonts w:ascii="Times New Roman" w:hAnsi="Times New Roman" w:cs="Times New Roman"/>
          <w:color w:val="000000" w:themeColor="text1"/>
          <w:sz w:val="24"/>
          <w:szCs w:val="24"/>
        </w:rPr>
        <w:t xml:space="preserve">Tras la caída del comunismo, Estados Unidos creyó vencer a su principal </w:t>
      </w:r>
      <w:r w:rsidRPr="00EB656E">
        <w:rPr>
          <w:rFonts w:ascii="Times New Roman" w:hAnsi="Times New Roman" w:cs="Times New Roman"/>
          <w:b/>
          <w:color w:val="000000" w:themeColor="text1"/>
          <w:sz w:val="24"/>
          <w:szCs w:val="24"/>
        </w:rPr>
        <w:t>amenaza</w:t>
      </w:r>
      <w:r w:rsidRPr="00EB656E">
        <w:rPr>
          <w:rFonts w:ascii="Times New Roman" w:hAnsi="Times New Roman" w:cs="Times New Roman"/>
          <w:color w:val="000000" w:themeColor="text1"/>
          <w:sz w:val="24"/>
          <w:szCs w:val="24"/>
        </w:rPr>
        <w:t>. No obstante</w:t>
      </w:r>
      <w:r w:rsidR="00991DE9">
        <w:rPr>
          <w:rFonts w:ascii="Times New Roman" w:hAnsi="Times New Roman" w:cs="Times New Roman"/>
          <w:color w:val="000000" w:themeColor="text1"/>
          <w:sz w:val="24"/>
          <w:szCs w:val="24"/>
        </w:rPr>
        <w:t>,</w:t>
      </w:r>
      <w:r w:rsidRPr="00EB656E">
        <w:rPr>
          <w:rFonts w:ascii="Times New Roman" w:hAnsi="Times New Roman" w:cs="Times New Roman"/>
          <w:color w:val="000000" w:themeColor="text1"/>
          <w:sz w:val="24"/>
          <w:szCs w:val="24"/>
        </w:rPr>
        <w:t xml:space="preserve"> un </w:t>
      </w:r>
      <w:r w:rsidRPr="00EB656E">
        <w:rPr>
          <w:rFonts w:ascii="Times New Roman" w:hAnsi="Times New Roman" w:cs="Times New Roman"/>
          <w:b/>
          <w:color w:val="000000" w:themeColor="text1"/>
          <w:sz w:val="24"/>
          <w:szCs w:val="24"/>
        </w:rPr>
        <w:t>nuevo flagelo</w:t>
      </w:r>
      <w:r w:rsidRPr="00EB656E">
        <w:rPr>
          <w:rFonts w:ascii="Times New Roman" w:hAnsi="Times New Roman" w:cs="Times New Roman"/>
          <w:color w:val="000000" w:themeColor="text1"/>
          <w:sz w:val="24"/>
          <w:szCs w:val="24"/>
        </w:rPr>
        <w:t xml:space="preserve"> se convirtió en la causa para </w:t>
      </w:r>
      <w:r w:rsidR="00856B0B" w:rsidRPr="00EB656E">
        <w:rPr>
          <w:rFonts w:ascii="Times New Roman" w:hAnsi="Times New Roman" w:cs="Times New Roman"/>
          <w:color w:val="000000" w:themeColor="text1"/>
          <w:sz w:val="24"/>
          <w:szCs w:val="24"/>
        </w:rPr>
        <w:t>otras</w:t>
      </w:r>
      <w:r w:rsidRPr="00EB656E">
        <w:rPr>
          <w:rFonts w:ascii="Times New Roman" w:hAnsi="Times New Roman" w:cs="Times New Roman"/>
          <w:color w:val="000000" w:themeColor="text1"/>
          <w:sz w:val="24"/>
          <w:szCs w:val="24"/>
        </w:rPr>
        <w:t xml:space="preserve"> intervenciones y un mayor rearme: el </w:t>
      </w:r>
      <w:r w:rsidR="00856B0B" w:rsidRPr="00EB656E">
        <w:rPr>
          <w:rFonts w:ascii="Times New Roman" w:hAnsi="Times New Roman" w:cs="Times New Roman"/>
          <w:b/>
          <w:color w:val="000000" w:themeColor="text1"/>
          <w:sz w:val="24"/>
          <w:szCs w:val="24"/>
        </w:rPr>
        <w:t>narcotráfico</w:t>
      </w:r>
      <w:r w:rsidR="00856B0B" w:rsidRPr="00EB656E">
        <w:rPr>
          <w:rFonts w:ascii="Times New Roman" w:hAnsi="Times New Roman" w:cs="Times New Roman"/>
          <w:color w:val="000000" w:themeColor="text1"/>
          <w:sz w:val="24"/>
          <w:szCs w:val="24"/>
        </w:rPr>
        <w:t xml:space="preserve">. Una nueva forma de violencia se desató en varios países. Sin embargo, uno de los epicentros fue </w:t>
      </w:r>
      <w:r w:rsidR="00856B0B" w:rsidRPr="00EB656E">
        <w:rPr>
          <w:rFonts w:ascii="Times New Roman" w:hAnsi="Times New Roman" w:cs="Times New Roman"/>
          <w:b/>
          <w:color w:val="000000" w:themeColor="text1"/>
          <w:sz w:val="24"/>
          <w:szCs w:val="24"/>
        </w:rPr>
        <w:t>Colombia</w:t>
      </w:r>
      <w:r w:rsidR="00991DE9">
        <w:rPr>
          <w:rFonts w:ascii="Times New Roman" w:hAnsi="Times New Roman" w:cs="Times New Roman"/>
          <w:b/>
          <w:color w:val="000000" w:themeColor="text1"/>
          <w:sz w:val="24"/>
          <w:szCs w:val="24"/>
        </w:rPr>
        <w:t>,</w:t>
      </w:r>
      <w:r w:rsidR="00856B0B" w:rsidRPr="00EB656E">
        <w:rPr>
          <w:rFonts w:ascii="Times New Roman" w:hAnsi="Times New Roman" w:cs="Times New Roman"/>
          <w:color w:val="000000" w:themeColor="text1"/>
          <w:sz w:val="24"/>
          <w:szCs w:val="24"/>
        </w:rPr>
        <w:t xml:space="preserve"> en donde poderosas mafias se enfrentaron </w:t>
      </w:r>
      <w:r w:rsidR="00856B0B" w:rsidRPr="00EB656E">
        <w:rPr>
          <w:rFonts w:ascii="Times New Roman" w:hAnsi="Times New Roman" w:cs="Times New Roman"/>
          <w:color w:val="000000" w:themeColor="text1"/>
          <w:sz w:val="24"/>
          <w:szCs w:val="24"/>
        </w:rPr>
        <w:lastRenderedPageBreak/>
        <w:t>por el control del mercado estadounidense y de la producción local</w:t>
      </w:r>
      <w:r w:rsidR="00991DE9">
        <w:rPr>
          <w:rFonts w:ascii="Times New Roman" w:hAnsi="Times New Roman" w:cs="Times New Roman"/>
          <w:color w:val="000000" w:themeColor="text1"/>
          <w:sz w:val="24"/>
          <w:szCs w:val="24"/>
        </w:rPr>
        <w:t>, hecho que</w:t>
      </w:r>
      <w:r w:rsidR="00856B0B" w:rsidRPr="00EB656E">
        <w:rPr>
          <w:rFonts w:ascii="Times New Roman" w:hAnsi="Times New Roman" w:cs="Times New Roman"/>
          <w:color w:val="000000" w:themeColor="text1"/>
          <w:sz w:val="24"/>
          <w:szCs w:val="24"/>
        </w:rPr>
        <w:t xml:space="preserve"> caus</w:t>
      </w:r>
      <w:r w:rsidR="00991DE9">
        <w:rPr>
          <w:rFonts w:ascii="Times New Roman" w:hAnsi="Times New Roman" w:cs="Times New Roman"/>
          <w:color w:val="000000" w:themeColor="text1"/>
          <w:sz w:val="24"/>
          <w:szCs w:val="24"/>
        </w:rPr>
        <w:t>ó</w:t>
      </w:r>
      <w:r w:rsidR="00856B0B" w:rsidRPr="00EB656E">
        <w:rPr>
          <w:rFonts w:ascii="Times New Roman" w:hAnsi="Times New Roman" w:cs="Times New Roman"/>
          <w:color w:val="000000" w:themeColor="text1"/>
          <w:sz w:val="24"/>
          <w:szCs w:val="24"/>
        </w:rPr>
        <w:t xml:space="preserve"> numerosas víctimas. Esta situación estimuló una mayor presencia de pie de fuerza y cuerpos de inteligencia norteamericanos en América Latina, lo cual contribuyó a recrudecer el conflicto.</w:t>
      </w:r>
      <w:r w:rsidR="00F122F0" w:rsidRPr="00EB656E">
        <w:rPr>
          <w:rFonts w:ascii="Times New Roman" w:hAnsi="Times New Roman" w:cs="Times New Roman"/>
          <w:color w:val="6D6E71"/>
          <w:sz w:val="24"/>
          <w:szCs w:val="24"/>
        </w:rPr>
        <w:t xml:space="preserve"> </w:t>
      </w:r>
    </w:p>
    <w:p w14:paraId="79F57D9A" w14:textId="7EF2A319" w:rsidR="004F6818" w:rsidRPr="00EB656E" w:rsidRDefault="00FD6522" w:rsidP="0010509D">
      <w:pPr>
        <w:rPr>
          <w:rFonts w:ascii="Times New Roman" w:hAnsi="Times New Roman" w:cs="Times New Roman"/>
          <w:sz w:val="24"/>
          <w:szCs w:val="24"/>
        </w:rPr>
      </w:pPr>
      <w:r w:rsidRPr="00EB656E">
        <w:rPr>
          <w:rFonts w:ascii="Times New Roman" w:hAnsi="Times New Roman" w:cs="Times New Roman"/>
          <w:sz w:val="24"/>
          <w:szCs w:val="24"/>
        </w:rPr>
        <w:t xml:space="preserve"> </w:t>
      </w:r>
    </w:p>
    <w:p w14:paraId="2FE3E44D" w14:textId="77777777" w:rsidR="003C7AF6" w:rsidRPr="00EB656E" w:rsidRDefault="003C7AF6" w:rsidP="00E8358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563"/>
        <w:gridCol w:w="7491"/>
      </w:tblGrid>
      <w:tr w:rsidR="00413755" w:rsidRPr="00EB656E" w14:paraId="2C7A19C3" w14:textId="77777777" w:rsidTr="00A5793A">
        <w:tc>
          <w:tcPr>
            <w:tcW w:w="9054" w:type="dxa"/>
            <w:gridSpan w:val="2"/>
            <w:shd w:val="clear" w:color="auto" w:fill="0D0D0D" w:themeFill="text1" w:themeFillTint="F2"/>
          </w:tcPr>
          <w:p w14:paraId="0FFB084D" w14:textId="77777777" w:rsidR="00413755" w:rsidRPr="00EB656E" w:rsidRDefault="00413755"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Imagen (fotografía, gráfica o ilustración)</w:t>
            </w:r>
          </w:p>
        </w:tc>
      </w:tr>
      <w:tr w:rsidR="00413755" w:rsidRPr="00EB656E" w14:paraId="6119EF37" w14:textId="77777777" w:rsidTr="00A5793A">
        <w:tc>
          <w:tcPr>
            <w:tcW w:w="1346" w:type="dxa"/>
          </w:tcPr>
          <w:p w14:paraId="633B129F" w14:textId="77777777" w:rsidR="00413755" w:rsidRPr="00EB656E" w:rsidRDefault="00413755"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708" w:type="dxa"/>
          </w:tcPr>
          <w:p w14:paraId="6C465439" w14:textId="24CF6B22" w:rsidR="00413755" w:rsidRPr="00EB656E" w:rsidRDefault="00413755" w:rsidP="003F7984">
            <w:pPr>
              <w:rPr>
                <w:rFonts w:ascii="Times New Roman" w:hAnsi="Times New Roman" w:cs="Times New Roman"/>
                <w:b/>
                <w:color w:val="000000"/>
                <w:sz w:val="24"/>
                <w:szCs w:val="24"/>
              </w:rPr>
            </w:pPr>
            <w:r w:rsidRPr="00EB656E">
              <w:rPr>
                <w:rFonts w:ascii="Times New Roman" w:hAnsi="Times New Roman" w:cs="Times New Roman"/>
                <w:color w:val="000000"/>
                <w:sz w:val="24"/>
                <w:szCs w:val="24"/>
              </w:rPr>
              <w:t>CS_10_03_</w:t>
            </w:r>
            <w:del w:id="17" w:author="ANA MARIA LARA" w:date="2016-05-16T19:06:00Z">
              <w:r w:rsidRPr="00EB656E" w:rsidDel="003F7984">
                <w:rPr>
                  <w:rFonts w:ascii="Times New Roman" w:hAnsi="Times New Roman" w:cs="Times New Roman"/>
                  <w:color w:val="000000"/>
                  <w:sz w:val="24"/>
                  <w:szCs w:val="24"/>
                </w:rPr>
                <w:delText>IMG</w:delText>
              </w:r>
              <w:r w:rsidR="00524D70" w:rsidRPr="00EB656E" w:rsidDel="003F7984">
                <w:rPr>
                  <w:rFonts w:ascii="Times New Roman" w:hAnsi="Times New Roman" w:cs="Times New Roman"/>
                  <w:color w:val="000000"/>
                  <w:sz w:val="24"/>
                  <w:szCs w:val="24"/>
                </w:rPr>
                <w:delText>25</w:delText>
              </w:r>
            </w:del>
            <w:ins w:id="18" w:author="ANA MARIA LARA" w:date="2016-05-16T19:06:00Z">
              <w:r w:rsidR="003F7984" w:rsidRPr="00EB656E">
                <w:rPr>
                  <w:rFonts w:ascii="Times New Roman" w:hAnsi="Times New Roman" w:cs="Times New Roman"/>
                  <w:color w:val="000000"/>
                  <w:sz w:val="24"/>
                  <w:szCs w:val="24"/>
                </w:rPr>
                <w:t>IMG</w:t>
              </w:r>
              <w:r w:rsidR="003F7984">
                <w:rPr>
                  <w:rFonts w:ascii="Times New Roman" w:hAnsi="Times New Roman" w:cs="Times New Roman"/>
                  <w:color w:val="000000"/>
                  <w:sz w:val="24"/>
                  <w:szCs w:val="24"/>
                </w:rPr>
                <w:t>16</w:t>
              </w:r>
            </w:ins>
          </w:p>
        </w:tc>
      </w:tr>
      <w:tr w:rsidR="00413755" w:rsidRPr="00EB656E" w14:paraId="5A480861" w14:textId="77777777" w:rsidTr="00A5793A">
        <w:tc>
          <w:tcPr>
            <w:tcW w:w="1346" w:type="dxa"/>
          </w:tcPr>
          <w:p w14:paraId="3AFAE906" w14:textId="77777777" w:rsidR="00413755" w:rsidRPr="00EB656E" w:rsidRDefault="00413755"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7708" w:type="dxa"/>
          </w:tcPr>
          <w:p w14:paraId="46CA4F11" w14:textId="5FE019EA" w:rsidR="00413755" w:rsidRPr="00EB656E" w:rsidRDefault="00CB2D7C"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 </w:t>
            </w:r>
          </w:p>
        </w:tc>
      </w:tr>
      <w:tr w:rsidR="00413755" w:rsidRPr="00EB656E" w14:paraId="5F3F4BAA" w14:textId="77777777" w:rsidTr="00A5793A">
        <w:tc>
          <w:tcPr>
            <w:tcW w:w="1346" w:type="dxa"/>
          </w:tcPr>
          <w:p w14:paraId="18765CD7" w14:textId="77777777" w:rsidR="00413755" w:rsidRPr="00EB656E" w:rsidRDefault="00413755"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Código Shutterstock (o URL o la ruta en AulaPlaneta)</w:t>
            </w:r>
          </w:p>
        </w:tc>
        <w:tc>
          <w:tcPr>
            <w:tcW w:w="7708" w:type="dxa"/>
          </w:tcPr>
          <w:p w14:paraId="0FD4514A" w14:textId="0CFA8D74" w:rsidR="00413755" w:rsidRPr="00EB656E" w:rsidRDefault="00CB2D7C"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 </w:t>
            </w:r>
            <w:r w:rsidRPr="00EB656E">
              <w:rPr>
                <w:rFonts w:ascii="Times New Roman" w:hAnsi="Times New Roman" w:cs="Times New Roman"/>
                <w:noProof/>
                <w:sz w:val="24"/>
                <w:szCs w:val="24"/>
                <w:lang w:eastAsia="es-CO"/>
              </w:rPr>
              <w:drawing>
                <wp:inline distT="0" distB="0" distL="0" distR="0" wp14:anchorId="38BE5136" wp14:editId="7DFB213C">
                  <wp:extent cx="2183561" cy="1543050"/>
                  <wp:effectExtent l="0" t="0" r="7620" b="0"/>
                  <wp:docPr id="10" name="Imagen 10" descr="http://thumb1.shutterstock.com/display_pic_with_logo/597676/399522988/stock-photo-drug-warehouse-this-scene-was-staged-to-recreate-an-illegal-warehouse-weapons-are-movie-props-fake-399522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97676/399522988/stock-photo-drug-warehouse-this-scene-was-staged-to-recreate-an-illegal-warehouse-weapons-are-movie-props-fake-39952298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83561" cy="1543050"/>
                          </a:xfrm>
                          <a:prstGeom prst="rect">
                            <a:avLst/>
                          </a:prstGeom>
                          <a:noFill/>
                          <a:ln>
                            <a:noFill/>
                          </a:ln>
                        </pic:spPr>
                      </pic:pic>
                    </a:graphicData>
                  </a:graphic>
                </wp:inline>
              </w:drawing>
            </w:r>
          </w:p>
        </w:tc>
      </w:tr>
      <w:tr w:rsidR="00413755" w:rsidRPr="00EB656E" w14:paraId="0446175A" w14:textId="77777777" w:rsidTr="00A5793A">
        <w:tc>
          <w:tcPr>
            <w:tcW w:w="1346" w:type="dxa"/>
          </w:tcPr>
          <w:p w14:paraId="1A46930D" w14:textId="77777777" w:rsidR="00413755" w:rsidRPr="00EB656E" w:rsidRDefault="00413755"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Pie de imagen</w:t>
            </w:r>
          </w:p>
        </w:tc>
        <w:tc>
          <w:tcPr>
            <w:tcW w:w="7708" w:type="dxa"/>
          </w:tcPr>
          <w:p w14:paraId="30632B34" w14:textId="408227DB" w:rsidR="00D16E8A" w:rsidRPr="00EB656E" w:rsidRDefault="00CB2D7C" w:rsidP="00D16E8A">
            <w:pPr>
              <w:rPr>
                <w:rFonts w:ascii="Times New Roman" w:hAnsi="Times New Roman" w:cs="Times New Roman"/>
                <w:sz w:val="24"/>
                <w:szCs w:val="24"/>
              </w:rPr>
            </w:pPr>
            <w:r w:rsidRPr="00EB656E">
              <w:rPr>
                <w:rFonts w:ascii="Times New Roman" w:hAnsi="Times New Roman" w:cs="Times New Roman"/>
                <w:color w:val="000000" w:themeColor="text1"/>
                <w:sz w:val="24"/>
                <w:szCs w:val="24"/>
              </w:rPr>
              <w:t xml:space="preserve"> </w:t>
            </w:r>
          </w:p>
          <w:p w14:paraId="2084087B" w14:textId="08CB2636" w:rsidR="00413755" w:rsidRPr="00EB656E" w:rsidRDefault="00CB2D7C"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A finales de siglo XX el mundo occidental creyó vencer a su mayor enemigo, el comunismo. Sin embargo</w:t>
            </w:r>
            <w:r w:rsidR="00991DE9">
              <w:rPr>
                <w:rFonts w:ascii="Times New Roman" w:hAnsi="Times New Roman" w:cs="Times New Roman"/>
                <w:color w:val="000000"/>
                <w:sz w:val="24"/>
                <w:szCs w:val="24"/>
              </w:rPr>
              <w:t>,</w:t>
            </w:r>
            <w:r w:rsidRPr="00EB656E">
              <w:rPr>
                <w:rFonts w:ascii="Times New Roman" w:hAnsi="Times New Roman" w:cs="Times New Roman"/>
                <w:color w:val="000000"/>
                <w:sz w:val="24"/>
                <w:szCs w:val="24"/>
              </w:rPr>
              <w:t xml:space="preserve"> debió enfrentar una amenaza que se volvió más compleja: el narcotráfico. </w:t>
            </w:r>
          </w:p>
        </w:tc>
      </w:tr>
    </w:tbl>
    <w:p w14:paraId="185298D3" w14:textId="77777777" w:rsidR="00413755" w:rsidRPr="00EB656E" w:rsidRDefault="00413755" w:rsidP="00E83587">
      <w:pPr>
        <w:rPr>
          <w:rFonts w:ascii="Times New Roman" w:hAnsi="Times New Roman" w:cs="Times New Roman"/>
          <w:sz w:val="24"/>
          <w:szCs w:val="24"/>
        </w:rPr>
      </w:pPr>
      <w:r w:rsidRPr="00EB656E">
        <w:rPr>
          <w:rFonts w:ascii="Times New Roman" w:hAnsi="Times New Roman" w:cs="Times New Roman"/>
          <w:sz w:val="24"/>
          <w:szCs w:val="24"/>
        </w:rPr>
        <w:t xml:space="preserve"> </w:t>
      </w:r>
    </w:p>
    <w:p w14:paraId="5BB46618" w14:textId="77777777" w:rsidR="00A30550" w:rsidRPr="00EB656E" w:rsidRDefault="00A30550" w:rsidP="00E8358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30550" w:rsidRPr="00EB656E" w14:paraId="657FA894" w14:textId="77777777" w:rsidTr="00C37E7A">
        <w:tc>
          <w:tcPr>
            <w:tcW w:w="9054" w:type="dxa"/>
            <w:gridSpan w:val="2"/>
            <w:shd w:val="clear" w:color="auto" w:fill="000000" w:themeFill="text1"/>
          </w:tcPr>
          <w:p w14:paraId="4A5978E4" w14:textId="4AB29229" w:rsidR="00A30550" w:rsidRPr="00EB656E" w:rsidRDefault="00A30550" w:rsidP="004A18FB">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Pr</w:t>
            </w:r>
            <w:r w:rsidR="004A18FB">
              <w:rPr>
                <w:rFonts w:ascii="Times New Roman" w:hAnsi="Times New Roman" w:cs="Times New Roman"/>
                <w:b/>
                <w:color w:val="FFFFFF" w:themeColor="background1"/>
                <w:sz w:val="24"/>
                <w:szCs w:val="24"/>
              </w:rPr>
              <w:t>actica. R</w:t>
            </w:r>
            <w:r w:rsidRPr="00EB656E">
              <w:rPr>
                <w:rFonts w:ascii="Times New Roman" w:hAnsi="Times New Roman" w:cs="Times New Roman"/>
                <w:b/>
                <w:color w:val="FFFFFF" w:themeColor="background1"/>
                <w:sz w:val="24"/>
                <w:szCs w:val="24"/>
              </w:rPr>
              <w:t>ecurso nuevo</w:t>
            </w:r>
          </w:p>
        </w:tc>
      </w:tr>
      <w:tr w:rsidR="00A30550" w:rsidRPr="00EB656E" w14:paraId="3567B32E" w14:textId="77777777" w:rsidTr="00C37E7A">
        <w:tc>
          <w:tcPr>
            <w:tcW w:w="2518" w:type="dxa"/>
          </w:tcPr>
          <w:p w14:paraId="6D73293A" w14:textId="77777777" w:rsidR="00A30550" w:rsidRPr="00EB656E" w:rsidRDefault="00A30550" w:rsidP="00C37E7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760192BF" w14:textId="7A3DA699" w:rsidR="00A30550" w:rsidRPr="00EB656E" w:rsidRDefault="004A18FB" w:rsidP="00A30550">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A30550" w:rsidRPr="00EB656E">
              <w:rPr>
                <w:rFonts w:ascii="Times New Roman" w:hAnsi="Times New Roman" w:cs="Times New Roman"/>
                <w:bCs/>
                <w:color w:val="000000"/>
                <w:sz w:val="24"/>
                <w:szCs w:val="24"/>
                <w:lang w:val="es-CO"/>
              </w:rPr>
              <w:t>_</w:t>
            </w:r>
            <w:r w:rsidR="00A30550" w:rsidRPr="00EB656E">
              <w:rPr>
                <w:rFonts w:ascii="Times New Roman" w:hAnsi="Times New Roman" w:cs="Times New Roman"/>
                <w:color w:val="000000"/>
                <w:sz w:val="24"/>
                <w:szCs w:val="24"/>
              </w:rPr>
              <w:t>REC150</w:t>
            </w:r>
          </w:p>
        </w:tc>
      </w:tr>
      <w:tr w:rsidR="00A30550" w:rsidRPr="00EB656E" w14:paraId="4D950765" w14:textId="77777777" w:rsidTr="00C37E7A">
        <w:tc>
          <w:tcPr>
            <w:tcW w:w="2518" w:type="dxa"/>
          </w:tcPr>
          <w:p w14:paraId="6651C70C" w14:textId="77777777" w:rsidR="00A30550" w:rsidRPr="00EB656E" w:rsidRDefault="00A30550" w:rsidP="00C37E7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6A4E014E" w14:textId="6E6DEE0E" w:rsidR="00A30550" w:rsidRPr="00EB656E" w:rsidRDefault="00A30550" w:rsidP="00C37E7A">
            <w:pPr>
              <w:rPr>
                <w:rFonts w:ascii="Times New Roman" w:hAnsi="Times New Roman" w:cs="Times New Roman"/>
                <w:color w:val="000000"/>
                <w:sz w:val="24"/>
                <w:szCs w:val="24"/>
              </w:rPr>
            </w:pPr>
            <w:r w:rsidRPr="00EB656E">
              <w:rPr>
                <w:rFonts w:ascii="Times New Roman" w:hAnsi="Times New Roman" w:cs="Times New Roman"/>
                <w:sz w:val="24"/>
                <w:szCs w:val="24"/>
                <w:lang w:val="es-ES_tradnl"/>
              </w:rPr>
              <w:t>Conoce el protagonismo de Estados Unidos en el panorama global</w:t>
            </w:r>
          </w:p>
        </w:tc>
      </w:tr>
      <w:tr w:rsidR="00A30550" w:rsidRPr="00EB656E" w14:paraId="5EF69EAB" w14:textId="77777777" w:rsidTr="00C37E7A">
        <w:tc>
          <w:tcPr>
            <w:tcW w:w="2518" w:type="dxa"/>
          </w:tcPr>
          <w:p w14:paraId="69498368" w14:textId="77777777" w:rsidR="00A30550" w:rsidRPr="00EB656E" w:rsidRDefault="00A30550" w:rsidP="00C37E7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44432531" w14:textId="4C1D53EF" w:rsidR="00A30550" w:rsidRPr="00EB656E" w:rsidRDefault="00A30550" w:rsidP="00C37E7A">
            <w:pPr>
              <w:rPr>
                <w:rFonts w:ascii="Times New Roman" w:hAnsi="Times New Roman" w:cs="Times New Roman"/>
                <w:color w:val="000000"/>
                <w:sz w:val="24"/>
                <w:szCs w:val="24"/>
              </w:rPr>
            </w:pPr>
            <w:r w:rsidRPr="00EB656E">
              <w:rPr>
                <w:rFonts w:ascii="Times New Roman" w:hAnsi="Times New Roman" w:cs="Times New Roman"/>
                <w:sz w:val="24"/>
                <w:szCs w:val="24"/>
              </w:rPr>
              <w:t>Actividad sobre las intervenciones recientes de Estados Unidos en otros territorios del globo</w:t>
            </w:r>
          </w:p>
        </w:tc>
      </w:tr>
    </w:tbl>
    <w:p w14:paraId="32BD96BD" w14:textId="77777777" w:rsidR="00A30550" w:rsidRPr="00EB656E" w:rsidRDefault="00A30550" w:rsidP="00E83587">
      <w:pPr>
        <w:rPr>
          <w:rFonts w:ascii="Times New Roman" w:hAnsi="Times New Roman" w:cs="Times New Roman"/>
          <w:sz w:val="24"/>
          <w:szCs w:val="24"/>
        </w:rPr>
      </w:pPr>
    </w:p>
    <w:p w14:paraId="722E952C" w14:textId="77777777" w:rsidR="00210B31" w:rsidRPr="00EB656E" w:rsidRDefault="00210B31" w:rsidP="00210B31">
      <w:pPr>
        <w:rPr>
          <w:rFonts w:ascii="Times New Roman" w:hAnsi="Times New Roman" w:cs="Times New Roman"/>
          <w:sz w:val="24"/>
          <w:szCs w:val="24"/>
          <w:highlight w:val="yellow"/>
        </w:rPr>
      </w:pPr>
    </w:p>
    <w:p w14:paraId="7DD86884" w14:textId="7E10FE43" w:rsidR="00210B31" w:rsidRPr="00EB656E" w:rsidRDefault="00210B31" w:rsidP="00210B31">
      <w:pPr>
        <w:rPr>
          <w:rFonts w:ascii="Times New Roman" w:hAnsi="Times New Roman" w:cs="Times New Roman"/>
          <w:b/>
          <w:sz w:val="24"/>
          <w:szCs w:val="24"/>
        </w:rPr>
      </w:pPr>
      <w:r w:rsidRPr="00EB656E">
        <w:rPr>
          <w:rFonts w:ascii="Times New Roman" w:hAnsi="Times New Roman" w:cs="Times New Roman"/>
          <w:color w:val="000000" w:themeColor="text1"/>
          <w:sz w:val="24"/>
          <w:szCs w:val="24"/>
          <w:highlight w:val="yellow"/>
        </w:rPr>
        <w:t>[SECCIÓN 2]</w:t>
      </w:r>
      <w:r w:rsidRPr="00EB656E">
        <w:rPr>
          <w:rFonts w:ascii="Times New Roman" w:hAnsi="Times New Roman" w:cs="Times New Roman"/>
          <w:color w:val="000000" w:themeColor="text1"/>
          <w:sz w:val="24"/>
          <w:szCs w:val="24"/>
        </w:rPr>
        <w:t xml:space="preserve"> </w:t>
      </w:r>
      <w:r w:rsidRPr="00EB656E">
        <w:rPr>
          <w:rFonts w:ascii="Times New Roman" w:hAnsi="Times New Roman" w:cs="Times New Roman"/>
          <w:b/>
          <w:color w:val="000000" w:themeColor="text1"/>
          <w:sz w:val="24"/>
          <w:szCs w:val="24"/>
        </w:rPr>
        <w:t xml:space="preserve">7.4 La administración de George </w:t>
      </w:r>
      <w:r w:rsidR="00052216" w:rsidRPr="00EB656E">
        <w:rPr>
          <w:rFonts w:ascii="Times New Roman" w:hAnsi="Times New Roman" w:cs="Times New Roman"/>
          <w:b/>
          <w:color w:val="000000" w:themeColor="text1"/>
          <w:sz w:val="24"/>
          <w:szCs w:val="24"/>
        </w:rPr>
        <w:t xml:space="preserve">H. W. </w:t>
      </w:r>
      <w:r w:rsidRPr="00EB656E">
        <w:rPr>
          <w:rFonts w:ascii="Times New Roman" w:hAnsi="Times New Roman" w:cs="Times New Roman"/>
          <w:b/>
          <w:color w:val="000000" w:themeColor="text1"/>
          <w:sz w:val="24"/>
          <w:szCs w:val="24"/>
        </w:rPr>
        <w:t>Bush</w:t>
      </w:r>
    </w:p>
    <w:p w14:paraId="74B92451" w14:textId="6EE616E5" w:rsidR="0010509D" w:rsidRPr="00EB656E" w:rsidRDefault="00FD6522" w:rsidP="00E83587">
      <w:pPr>
        <w:rPr>
          <w:rFonts w:ascii="Times New Roman" w:hAnsi="Times New Roman" w:cs="Times New Roman"/>
          <w:color w:val="000000" w:themeColor="text1"/>
          <w:sz w:val="24"/>
          <w:szCs w:val="24"/>
        </w:rPr>
      </w:pPr>
      <w:r w:rsidRPr="00EB656E">
        <w:rPr>
          <w:rFonts w:ascii="Times New Roman" w:hAnsi="Times New Roman" w:cs="Times New Roman"/>
          <w:sz w:val="24"/>
          <w:szCs w:val="24"/>
        </w:rPr>
        <w:t xml:space="preserve"> </w:t>
      </w:r>
    </w:p>
    <w:p w14:paraId="4112D8EE" w14:textId="1DCAB6A8" w:rsidR="00DC2DE5" w:rsidRDefault="00DC2DE5" w:rsidP="00DC2DE5">
      <w:pPr>
        <w:spacing w:after="0"/>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George H. W. Bush fue presidente de Estados Unidos entre 198</w:t>
      </w:r>
      <w:r w:rsidR="00991DE9">
        <w:rPr>
          <w:rFonts w:ascii="Times New Roman" w:hAnsi="Times New Roman" w:cs="Times New Roman"/>
          <w:color w:val="000000" w:themeColor="text1"/>
          <w:sz w:val="24"/>
          <w:szCs w:val="24"/>
        </w:rPr>
        <w:t>9</w:t>
      </w:r>
      <w:r w:rsidRPr="00EB656E">
        <w:rPr>
          <w:rFonts w:ascii="Times New Roman" w:hAnsi="Times New Roman" w:cs="Times New Roman"/>
          <w:color w:val="000000" w:themeColor="text1"/>
          <w:sz w:val="24"/>
          <w:szCs w:val="24"/>
        </w:rPr>
        <w:t xml:space="preserve"> y 1993. Fue </w:t>
      </w:r>
      <w:r w:rsidR="00991DE9">
        <w:rPr>
          <w:rFonts w:ascii="Times New Roman" w:hAnsi="Times New Roman" w:cs="Times New Roman"/>
          <w:color w:val="000000" w:themeColor="text1"/>
          <w:sz w:val="24"/>
          <w:szCs w:val="24"/>
        </w:rPr>
        <w:t xml:space="preserve">un </w:t>
      </w:r>
      <w:r w:rsidRPr="00EB656E">
        <w:rPr>
          <w:rFonts w:ascii="Times New Roman" w:hAnsi="Times New Roman" w:cs="Times New Roman"/>
          <w:color w:val="000000" w:themeColor="text1"/>
          <w:sz w:val="24"/>
          <w:szCs w:val="24"/>
        </w:rPr>
        <w:t xml:space="preserve"> periodo en el que Estados Unidos concentró su estrategia hegemónica en la caída del</w:t>
      </w:r>
      <w:r w:rsidR="00991DE9">
        <w:rPr>
          <w:rFonts w:ascii="Times New Roman" w:hAnsi="Times New Roman" w:cs="Times New Roman"/>
          <w:color w:val="000000" w:themeColor="text1"/>
          <w:sz w:val="24"/>
          <w:szCs w:val="24"/>
        </w:rPr>
        <w:t xml:space="preserve"> </w:t>
      </w:r>
      <w:r w:rsidRPr="00EB656E">
        <w:rPr>
          <w:rFonts w:ascii="Times New Roman" w:hAnsi="Times New Roman" w:cs="Times New Roman"/>
          <w:color w:val="000000" w:themeColor="text1"/>
          <w:sz w:val="24"/>
          <w:szCs w:val="24"/>
        </w:rPr>
        <w:t xml:space="preserve">bloque soviético. </w:t>
      </w:r>
      <w:r w:rsidR="0007148F" w:rsidRPr="00EB656E">
        <w:rPr>
          <w:rFonts w:ascii="Times New Roman" w:hAnsi="Times New Roman" w:cs="Times New Roman"/>
          <w:color w:val="000000" w:themeColor="text1"/>
          <w:sz w:val="24"/>
          <w:szCs w:val="24"/>
        </w:rPr>
        <w:t>No obstante</w:t>
      </w:r>
      <w:r w:rsidR="00991DE9">
        <w:rPr>
          <w:rFonts w:ascii="Times New Roman" w:hAnsi="Times New Roman" w:cs="Times New Roman"/>
          <w:color w:val="000000" w:themeColor="text1"/>
          <w:sz w:val="24"/>
          <w:szCs w:val="24"/>
        </w:rPr>
        <w:t>,</w:t>
      </w:r>
      <w:r w:rsidR="0007148F" w:rsidRPr="00EB656E">
        <w:rPr>
          <w:rFonts w:ascii="Times New Roman" w:hAnsi="Times New Roman" w:cs="Times New Roman"/>
          <w:color w:val="000000" w:themeColor="text1"/>
          <w:sz w:val="24"/>
          <w:szCs w:val="24"/>
        </w:rPr>
        <w:t xml:space="preserve"> las relaciones con América Latina no se descuidaron y se concentraron, particularmente, en la aplicación de la “iniciativa Brady”</w:t>
      </w:r>
      <w:r w:rsidR="00991DE9">
        <w:rPr>
          <w:rFonts w:ascii="Times New Roman" w:hAnsi="Times New Roman" w:cs="Times New Roman"/>
          <w:color w:val="000000" w:themeColor="text1"/>
          <w:sz w:val="24"/>
          <w:szCs w:val="24"/>
        </w:rPr>
        <w:t>,</w:t>
      </w:r>
      <w:r w:rsidR="0007148F" w:rsidRPr="00EB656E">
        <w:rPr>
          <w:rFonts w:ascii="Times New Roman" w:hAnsi="Times New Roman" w:cs="Times New Roman"/>
          <w:color w:val="000000" w:themeColor="text1"/>
          <w:sz w:val="24"/>
          <w:szCs w:val="24"/>
        </w:rPr>
        <w:t xml:space="preserve"> </w:t>
      </w:r>
      <w:r w:rsidR="00883F02">
        <w:rPr>
          <w:rFonts w:ascii="Times New Roman" w:hAnsi="Times New Roman" w:cs="Times New Roman"/>
          <w:color w:val="000000" w:themeColor="text1"/>
          <w:sz w:val="24"/>
          <w:szCs w:val="24"/>
        </w:rPr>
        <w:t xml:space="preserve">cuyo fin fue </w:t>
      </w:r>
      <w:r w:rsidR="0007148F" w:rsidRPr="00EB656E">
        <w:rPr>
          <w:rFonts w:ascii="Times New Roman" w:hAnsi="Times New Roman" w:cs="Times New Roman"/>
          <w:color w:val="000000" w:themeColor="text1"/>
          <w:sz w:val="24"/>
          <w:szCs w:val="24"/>
        </w:rPr>
        <w:t>la recuperación económica de la región para garantizar el pago de la deuda externa</w:t>
      </w:r>
      <w:r w:rsidR="00D33997">
        <w:rPr>
          <w:rFonts w:ascii="Times New Roman" w:hAnsi="Times New Roman" w:cs="Times New Roman"/>
          <w:b/>
          <w:color w:val="000000" w:themeColor="text1"/>
          <w:sz w:val="24"/>
          <w:szCs w:val="24"/>
        </w:rPr>
        <w:t>.</w:t>
      </w:r>
    </w:p>
    <w:p w14:paraId="5C726DD7" w14:textId="77777777" w:rsidR="00D33997" w:rsidRPr="00EB656E" w:rsidRDefault="00D33997" w:rsidP="00DC2DE5">
      <w:pPr>
        <w:spacing w:after="0"/>
        <w:rPr>
          <w:rFonts w:ascii="Times New Roman" w:hAnsi="Times New Roman" w:cs="Times New Roman"/>
          <w:color w:val="000000" w:themeColor="text1"/>
          <w:sz w:val="24"/>
          <w:szCs w:val="24"/>
        </w:rPr>
      </w:pPr>
    </w:p>
    <w:p w14:paraId="7E88336C" w14:textId="704474E4" w:rsidR="00052216" w:rsidRPr="00EB656E" w:rsidRDefault="00052216" w:rsidP="00DC2DE5">
      <w:pPr>
        <w:spacing w:after="0"/>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lastRenderedPageBreak/>
        <w:t>La invasión a Panamá y</w:t>
      </w:r>
      <w:r w:rsidR="00BE6580">
        <w:rPr>
          <w:rFonts w:ascii="Times New Roman" w:hAnsi="Times New Roman" w:cs="Times New Roman"/>
          <w:color w:val="000000" w:themeColor="text1"/>
          <w:sz w:val="24"/>
          <w:szCs w:val="24"/>
        </w:rPr>
        <w:t xml:space="preserve"> </w:t>
      </w:r>
      <w:r w:rsidR="00883F02">
        <w:rPr>
          <w:rFonts w:ascii="Times New Roman" w:hAnsi="Times New Roman" w:cs="Times New Roman"/>
          <w:color w:val="000000" w:themeColor="text1"/>
          <w:sz w:val="24"/>
          <w:szCs w:val="24"/>
        </w:rPr>
        <w:t>“E</w:t>
      </w:r>
      <w:r w:rsidRPr="00EB656E">
        <w:rPr>
          <w:rFonts w:ascii="Times New Roman" w:hAnsi="Times New Roman" w:cs="Times New Roman"/>
          <w:color w:val="000000" w:themeColor="text1"/>
          <w:sz w:val="24"/>
          <w:szCs w:val="24"/>
        </w:rPr>
        <w:t>l Caracazo</w:t>
      </w:r>
      <w:r w:rsidR="00883F02">
        <w:rPr>
          <w:rFonts w:ascii="Times New Roman" w:hAnsi="Times New Roman" w:cs="Times New Roman"/>
          <w:color w:val="000000" w:themeColor="text1"/>
          <w:sz w:val="24"/>
          <w:szCs w:val="24"/>
        </w:rPr>
        <w:t>”</w:t>
      </w:r>
      <w:r w:rsidRPr="00EB656E">
        <w:rPr>
          <w:rFonts w:ascii="Times New Roman" w:hAnsi="Times New Roman" w:cs="Times New Roman"/>
          <w:color w:val="000000" w:themeColor="text1"/>
          <w:sz w:val="24"/>
          <w:szCs w:val="24"/>
        </w:rPr>
        <w:t xml:space="preserve"> fuero</w:t>
      </w:r>
      <w:r w:rsidR="00883F02">
        <w:rPr>
          <w:rFonts w:ascii="Times New Roman" w:hAnsi="Times New Roman" w:cs="Times New Roman"/>
          <w:color w:val="000000" w:themeColor="text1"/>
          <w:sz w:val="24"/>
          <w:szCs w:val="24"/>
        </w:rPr>
        <w:t>n</w:t>
      </w:r>
      <w:r w:rsidRPr="00EB656E">
        <w:rPr>
          <w:rFonts w:ascii="Times New Roman" w:hAnsi="Times New Roman" w:cs="Times New Roman"/>
          <w:color w:val="000000" w:themeColor="text1"/>
          <w:sz w:val="24"/>
          <w:szCs w:val="24"/>
        </w:rPr>
        <w:t xml:space="preserve"> dos de los acontecimientos más notables ocurridos en la región latinoamericana durante la presidencia de Bush. </w:t>
      </w:r>
    </w:p>
    <w:p w14:paraId="7DD70B07" w14:textId="77777777" w:rsidR="00097719" w:rsidRPr="00EB656E" w:rsidRDefault="00097719" w:rsidP="00DC2DE5">
      <w:pPr>
        <w:spacing w:after="0"/>
        <w:rPr>
          <w:rFonts w:ascii="Times New Roman" w:hAnsi="Times New Roman" w:cs="Times New Roman"/>
          <w:color w:val="000000" w:themeColor="text1"/>
          <w:sz w:val="24"/>
          <w:szCs w:val="24"/>
        </w:rPr>
      </w:pPr>
    </w:p>
    <w:p w14:paraId="1BBB8601" w14:textId="625EF6FA" w:rsidR="00DC2DE5" w:rsidRPr="00EB656E" w:rsidRDefault="00097719" w:rsidP="005F2E43">
      <w:pPr>
        <w:spacing w:after="0"/>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El 20 de diciembre de 1989, las tropas estadounidenses invadieron Panamá. Como resultado de </w:t>
      </w:r>
      <w:r w:rsidR="00F41AC2">
        <w:rPr>
          <w:rFonts w:ascii="Times New Roman" w:hAnsi="Times New Roman" w:cs="Times New Roman"/>
          <w:color w:val="000000" w:themeColor="text1"/>
          <w:sz w:val="24"/>
          <w:szCs w:val="24"/>
        </w:rPr>
        <w:t xml:space="preserve">esta </w:t>
      </w:r>
      <w:r w:rsidRPr="00EB656E">
        <w:rPr>
          <w:rFonts w:ascii="Times New Roman" w:hAnsi="Times New Roman" w:cs="Times New Roman"/>
          <w:color w:val="000000" w:themeColor="text1"/>
          <w:sz w:val="24"/>
          <w:szCs w:val="24"/>
        </w:rPr>
        <w:t>intervención murieron entre 2000 y 10</w:t>
      </w:r>
      <w:r w:rsidR="00883F02">
        <w:rPr>
          <w:rFonts w:ascii="Times New Roman" w:hAnsi="Times New Roman" w:cs="Times New Roman"/>
          <w:color w:val="000000" w:themeColor="text1"/>
          <w:sz w:val="24"/>
          <w:szCs w:val="24"/>
        </w:rPr>
        <w:t xml:space="preserve"> </w:t>
      </w:r>
      <w:r w:rsidRPr="00EB656E">
        <w:rPr>
          <w:rFonts w:ascii="Times New Roman" w:hAnsi="Times New Roman" w:cs="Times New Roman"/>
          <w:color w:val="000000" w:themeColor="text1"/>
          <w:sz w:val="24"/>
          <w:szCs w:val="24"/>
        </w:rPr>
        <w:t>000 personas</w:t>
      </w:r>
      <w:r w:rsidR="00883F02">
        <w:rPr>
          <w:rFonts w:ascii="Times New Roman" w:hAnsi="Times New Roman" w:cs="Times New Roman"/>
          <w:color w:val="000000" w:themeColor="text1"/>
          <w:sz w:val="24"/>
          <w:szCs w:val="24"/>
        </w:rPr>
        <w:t>,</w:t>
      </w:r>
      <w:r w:rsidRPr="00EB656E">
        <w:rPr>
          <w:rFonts w:ascii="Times New Roman" w:hAnsi="Times New Roman" w:cs="Times New Roman"/>
          <w:color w:val="000000" w:themeColor="text1"/>
          <w:sz w:val="24"/>
          <w:szCs w:val="24"/>
        </w:rPr>
        <w:t xml:space="preserve"> y las pérdidas económicas alcanzaron los 2000 millones de dólares. El presidente Noriega fue detenido y trasladado a Estados Unidos</w:t>
      </w:r>
      <w:r w:rsidR="00BE6580">
        <w:rPr>
          <w:rFonts w:ascii="Times New Roman" w:hAnsi="Times New Roman" w:cs="Times New Roman"/>
          <w:color w:val="000000" w:themeColor="text1"/>
          <w:sz w:val="24"/>
          <w:szCs w:val="24"/>
        </w:rPr>
        <w:t xml:space="preserve"> </w:t>
      </w:r>
      <w:r w:rsidRPr="00EB656E">
        <w:rPr>
          <w:rFonts w:ascii="Times New Roman" w:hAnsi="Times New Roman" w:cs="Times New Roman"/>
          <w:color w:val="000000" w:themeColor="text1"/>
          <w:sz w:val="24"/>
          <w:szCs w:val="24"/>
        </w:rPr>
        <w:t>(1990). Tras la invasión, las tropas estadounidenses permanecieron como fuerza de ocupación.</w:t>
      </w:r>
    </w:p>
    <w:p w14:paraId="5ED2CA27" w14:textId="77777777" w:rsidR="00097719" w:rsidRPr="00EB656E" w:rsidRDefault="00097719" w:rsidP="005F2E43">
      <w:pPr>
        <w:spacing w:after="0"/>
        <w:rPr>
          <w:rFonts w:ascii="Times New Roman" w:hAnsi="Times New Roman" w:cs="Times New Roman"/>
          <w:color w:val="000000" w:themeColor="text1"/>
          <w:sz w:val="24"/>
          <w:szCs w:val="24"/>
        </w:rPr>
      </w:pPr>
    </w:p>
    <w:p w14:paraId="7FACE4FB" w14:textId="581E082F" w:rsidR="00097719" w:rsidRPr="00EB656E" w:rsidRDefault="00883F02" w:rsidP="005F2E43">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97719" w:rsidRPr="00EB656E">
        <w:rPr>
          <w:rFonts w:ascii="Times New Roman" w:hAnsi="Times New Roman" w:cs="Times New Roman"/>
          <w:color w:val="000000" w:themeColor="text1"/>
          <w:sz w:val="24"/>
          <w:szCs w:val="24"/>
        </w:rPr>
        <w:t xml:space="preserve">El </w:t>
      </w:r>
      <w:r>
        <w:rPr>
          <w:rFonts w:ascii="Times New Roman" w:hAnsi="Times New Roman" w:cs="Times New Roman"/>
          <w:color w:val="000000" w:themeColor="text1"/>
          <w:sz w:val="24"/>
          <w:szCs w:val="24"/>
        </w:rPr>
        <w:t>C</w:t>
      </w:r>
      <w:r w:rsidR="00097719" w:rsidRPr="00EB656E">
        <w:rPr>
          <w:rFonts w:ascii="Times New Roman" w:hAnsi="Times New Roman" w:cs="Times New Roman"/>
          <w:color w:val="000000" w:themeColor="text1"/>
          <w:sz w:val="24"/>
          <w:szCs w:val="24"/>
        </w:rPr>
        <w:t>aracazo”, ocurrido en febrero de 1989</w:t>
      </w:r>
      <w:r>
        <w:rPr>
          <w:rFonts w:ascii="Times New Roman" w:hAnsi="Times New Roman" w:cs="Times New Roman"/>
          <w:color w:val="000000" w:themeColor="text1"/>
          <w:sz w:val="24"/>
          <w:szCs w:val="24"/>
        </w:rPr>
        <w:t>,</w:t>
      </w:r>
      <w:r w:rsidR="00097719" w:rsidRPr="00EB656E">
        <w:rPr>
          <w:rFonts w:ascii="Times New Roman" w:hAnsi="Times New Roman" w:cs="Times New Roman"/>
          <w:color w:val="000000" w:themeColor="text1"/>
          <w:sz w:val="24"/>
          <w:szCs w:val="24"/>
        </w:rPr>
        <w:t xml:space="preserve"> fue la expresión del descontento popular que empezaba a vivirse en América Latina por los ajustes dictados por la banca internacional. Los programas de austeridad y privatización aumentaron los precios de la gasolina, del transporte público y de los alimentos, lo que desencadenó una oleada de violencia en Caracas, protagonizada por las clases populares. Esta sería la semilla para que una década después surgiera en ese país y en el resto de la región gobiernos de orientación de izquierda.</w:t>
      </w:r>
    </w:p>
    <w:p w14:paraId="7C39CCDB" w14:textId="77777777" w:rsidR="00097719" w:rsidRPr="00EB656E" w:rsidRDefault="00097719" w:rsidP="005F2E43">
      <w:pPr>
        <w:spacing w:after="0"/>
        <w:rPr>
          <w:rFonts w:ascii="Times New Roman" w:hAnsi="Times New Roman" w:cs="Times New Roman"/>
          <w:color w:val="000000" w:themeColor="text1"/>
          <w:sz w:val="24"/>
          <w:szCs w:val="24"/>
          <w:shd w:val="clear" w:color="auto" w:fill="EDEDE4"/>
        </w:rPr>
      </w:pPr>
    </w:p>
    <w:p w14:paraId="3B4CBE32" w14:textId="174050CB" w:rsidR="00052216" w:rsidRPr="00EB656E" w:rsidRDefault="00052216" w:rsidP="00052216">
      <w:pPr>
        <w:rPr>
          <w:rFonts w:ascii="Times New Roman" w:hAnsi="Times New Roman" w:cs="Times New Roman"/>
          <w:b/>
          <w:sz w:val="24"/>
          <w:szCs w:val="24"/>
        </w:rPr>
      </w:pPr>
      <w:r w:rsidRPr="00EB656E">
        <w:rPr>
          <w:rFonts w:ascii="Times New Roman" w:hAnsi="Times New Roman" w:cs="Times New Roman"/>
          <w:color w:val="000000" w:themeColor="text1"/>
          <w:sz w:val="24"/>
          <w:szCs w:val="24"/>
          <w:highlight w:val="yellow"/>
        </w:rPr>
        <w:t>[SECCIÓN 2]</w:t>
      </w:r>
      <w:r w:rsidRPr="00EB656E">
        <w:rPr>
          <w:rFonts w:ascii="Times New Roman" w:hAnsi="Times New Roman" w:cs="Times New Roman"/>
          <w:color w:val="000000" w:themeColor="text1"/>
          <w:sz w:val="24"/>
          <w:szCs w:val="24"/>
        </w:rPr>
        <w:t xml:space="preserve"> </w:t>
      </w:r>
      <w:r w:rsidRPr="00EB656E">
        <w:rPr>
          <w:rFonts w:ascii="Times New Roman" w:hAnsi="Times New Roman" w:cs="Times New Roman"/>
          <w:b/>
          <w:color w:val="000000" w:themeColor="text1"/>
          <w:sz w:val="24"/>
          <w:szCs w:val="24"/>
        </w:rPr>
        <w:t xml:space="preserve">7.5 La administración </w:t>
      </w:r>
      <w:r w:rsidR="00FC3434" w:rsidRPr="00EB656E">
        <w:rPr>
          <w:rFonts w:ascii="Times New Roman" w:hAnsi="Times New Roman" w:cs="Times New Roman"/>
          <w:b/>
          <w:color w:val="000000" w:themeColor="text1"/>
          <w:sz w:val="24"/>
          <w:szCs w:val="24"/>
        </w:rPr>
        <w:t>de Bill Clinton</w:t>
      </w:r>
    </w:p>
    <w:p w14:paraId="4F855EB2" w14:textId="77777777" w:rsidR="00052216" w:rsidRPr="00EB656E" w:rsidRDefault="00052216" w:rsidP="005F2E43">
      <w:pPr>
        <w:spacing w:after="0"/>
        <w:rPr>
          <w:rFonts w:ascii="Times New Roman" w:hAnsi="Times New Roman" w:cs="Times New Roman"/>
          <w:color w:val="6D6E71"/>
          <w:sz w:val="24"/>
          <w:szCs w:val="24"/>
        </w:rPr>
      </w:pPr>
    </w:p>
    <w:p w14:paraId="7340BA61" w14:textId="46E89CD9" w:rsidR="00F97BAC" w:rsidRPr="00EB656E" w:rsidRDefault="001E25BA" w:rsidP="005F2E43">
      <w:pPr>
        <w:spacing w:after="0"/>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Siendo presidente entre 1993 y 2001, Bill Clinton </w:t>
      </w:r>
      <w:r w:rsidR="00D82704" w:rsidRPr="00EB656E">
        <w:rPr>
          <w:rFonts w:ascii="Times New Roman" w:hAnsi="Times New Roman" w:cs="Times New Roman"/>
          <w:color w:val="000000" w:themeColor="text1"/>
          <w:sz w:val="24"/>
          <w:szCs w:val="24"/>
        </w:rPr>
        <w:t xml:space="preserve">se destacó principalmente por provomer tratados de libre comercio con los países del continente. El </w:t>
      </w:r>
      <w:r w:rsidR="00D82704" w:rsidRPr="00EB656E">
        <w:rPr>
          <w:rFonts w:ascii="Times New Roman" w:hAnsi="Times New Roman" w:cs="Times New Roman"/>
          <w:b/>
          <w:color w:val="000000" w:themeColor="text1"/>
          <w:sz w:val="24"/>
          <w:szCs w:val="24"/>
        </w:rPr>
        <w:t>Nafta</w:t>
      </w:r>
      <w:r w:rsidR="00D82704" w:rsidRPr="00EB656E">
        <w:rPr>
          <w:rFonts w:ascii="Times New Roman" w:hAnsi="Times New Roman" w:cs="Times New Roman"/>
          <w:color w:val="000000" w:themeColor="text1"/>
          <w:sz w:val="24"/>
          <w:szCs w:val="24"/>
        </w:rPr>
        <w:t xml:space="preserve"> o </w:t>
      </w:r>
      <w:r w:rsidR="00D82704" w:rsidRPr="00EB656E">
        <w:rPr>
          <w:rFonts w:ascii="Times New Roman" w:hAnsi="Times New Roman" w:cs="Times New Roman"/>
          <w:b/>
          <w:color w:val="000000" w:themeColor="text1"/>
          <w:sz w:val="24"/>
          <w:szCs w:val="24"/>
        </w:rPr>
        <w:t>TLCAN</w:t>
      </w:r>
      <w:r w:rsidR="00D82704" w:rsidRPr="00EB656E">
        <w:rPr>
          <w:rFonts w:ascii="Times New Roman" w:hAnsi="Times New Roman" w:cs="Times New Roman"/>
          <w:color w:val="000000" w:themeColor="text1"/>
          <w:sz w:val="24"/>
          <w:szCs w:val="24"/>
        </w:rPr>
        <w:t xml:space="preserve"> fue el principal de ellos, firmado por ese país, México y Canadá.</w:t>
      </w:r>
    </w:p>
    <w:p w14:paraId="12905A65" w14:textId="1582EBCE" w:rsidR="00D82704" w:rsidRPr="00EB656E" w:rsidRDefault="00D82704" w:rsidP="005F2E43">
      <w:pPr>
        <w:spacing w:after="0"/>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En el campo político se destaca la </w:t>
      </w:r>
      <w:r w:rsidRPr="00EB656E">
        <w:rPr>
          <w:rFonts w:ascii="Times New Roman" w:hAnsi="Times New Roman" w:cs="Times New Roman"/>
          <w:b/>
          <w:color w:val="000000" w:themeColor="text1"/>
          <w:sz w:val="24"/>
          <w:szCs w:val="24"/>
        </w:rPr>
        <w:t>Ley Helms-Burton</w:t>
      </w:r>
      <w:r w:rsidR="0080614D">
        <w:rPr>
          <w:rFonts w:ascii="Times New Roman" w:hAnsi="Times New Roman" w:cs="Times New Roman"/>
          <w:b/>
          <w:color w:val="000000" w:themeColor="text1"/>
          <w:sz w:val="24"/>
          <w:szCs w:val="24"/>
        </w:rPr>
        <w:t>,</w:t>
      </w:r>
      <w:r w:rsidRPr="00EB656E">
        <w:rPr>
          <w:rFonts w:ascii="Times New Roman" w:hAnsi="Times New Roman" w:cs="Times New Roman"/>
          <w:color w:val="000000" w:themeColor="text1"/>
          <w:sz w:val="24"/>
          <w:szCs w:val="24"/>
        </w:rPr>
        <w:t xml:space="preserve"> que endureció aún más el embargo establecido para Cuba desde 1960</w:t>
      </w:r>
      <w:r w:rsidR="00D33997">
        <w:rPr>
          <w:rFonts w:ascii="Times New Roman" w:hAnsi="Times New Roman" w:cs="Times New Roman"/>
          <w:color w:val="000000" w:themeColor="text1"/>
          <w:sz w:val="24"/>
          <w:szCs w:val="24"/>
        </w:rPr>
        <w:t>.</w:t>
      </w:r>
    </w:p>
    <w:p w14:paraId="776D59F2" w14:textId="77777777" w:rsidR="00EB656E" w:rsidRPr="00EB656E" w:rsidRDefault="00EB656E" w:rsidP="005F2E43">
      <w:pPr>
        <w:spacing w:after="0"/>
        <w:rPr>
          <w:rFonts w:ascii="Times New Roman" w:hAnsi="Times New Roman" w:cs="Times New Roman"/>
          <w:color w:val="000000" w:themeColor="text1"/>
          <w:sz w:val="24"/>
          <w:szCs w:val="24"/>
        </w:rPr>
      </w:pPr>
    </w:p>
    <w:p w14:paraId="38D1B8F0" w14:textId="5A9CFD4D" w:rsidR="00361A42" w:rsidRPr="00EB656E" w:rsidRDefault="00361A42" w:rsidP="005F2E43">
      <w:pPr>
        <w:spacing w:after="0"/>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En 1994, Clinton puso en marc</w:t>
      </w:r>
      <w:r w:rsidR="00EB656E" w:rsidRPr="00EB656E">
        <w:rPr>
          <w:rFonts w:ascii="Times New Roman" w:hAnsi="Times New Roman" w:cs="Times New Roman"/>
          <w:color w:val="000000" w:themeColor="text1"/>
          <w:sz w:val="24"/>
          <w:szCs w:val="24"/>
        </w:rPr>
        <w:t>h</w:t>
      </w:r>
      <w:r w:rsidRPr="00EB656E">
        <w:rPr>
          <w:rFonts w:ascii="Times New Roman" w:hAnsi="Times New Roman" w:cs="Times New Roman"/>
          <w:color w:val="000000" w:themeColor="text1"/>
          <w:sz w:val="24"/>
          <w:szCs w:val="24"/>
        </w:rPr>
        <w:t>a la “</w:t>
      </w:r>
      <w:r w:rsidRPr="004A18FB">
        <w:rPr>
          <w:rFonts w:ascii="Times New Roman" w:hAnsi="Times New Roman" w:cs="Times New Roman"/>
          <w:b/>
          <w:color w:val="000000" w:themeColor="text1"/>
          <w:sz w:val="24"/>
          <w:szCs w:val="24"/>
        </w:rPr>
        <w:t>operación restaurar la democracia</w:t>
      </w:r>
      <w:r w:rsidRPr="00EB656E">
        <w:rPr>
          <w:rFonts w:ascii="Times New Roman" w:hAnsi="Times New Roman" w:cs="Times New Roman"/>
          <w:color w:val="000000" w:themeColor="text1"/>
          <w:sz w:val="24"/>
          <w:szCs w:val="24"/>
        </w:rPr>
        <w:t>”, una intervención militar de fuerzas aliadas lideradas por Estados Unidos</w:t>
      </w:r>
      <w:r w:rsidR="00EB656E" w:rsidRPr="00EB656E">
        <w:rPr>
          <w:rFonts w:ascii="Times New Roman" w:hAnsi="Times New Roman" w:cs="Times New Roman"/>
          <w:color w:val="000000" w:themeColor="text1"/>
          <w:sz w:val="24"/>
          <w:szCs w:val="24"/>
        </w:rPr>
        <w:t xml:space="preserve"> que pretendió devolverle la estabilidad política</w:t>
      </w:r>
      <w:r w:rsidR="004A18FB">
        <w:rPr>
          <w:rFonts w:ascii="Times New Roman" w:hAnsi="Times New Roman" w:cs="Times New Roman"/>
          <w:color w:val="000000" w:themeColor="text1"/>
          <w:sz w:val="24"/>
          <w:szCs w:val="24"/>
        </w:rPr>
        <w:t xml:space="preserve"> a </w:t>
      </w:r>
      <w:r w:rsidR="004A18FB" w:rsidRPr="004A18FB">
        <w:rPr>
          <w:rFonts w:ascii="Times New Roman" w:hAnsi="Times New Roman" w:cs="Times New Roman"/>
          <w:b/>
          <w:color w:val="000000" w:themeColor="text1"/>
          <w:sz w:val="24"/>
          <w:szCs w:val="24"/>
        </w:rPr>
        <w:t>Haití</w:t>
      </w:r>
      <w:r w:rsidRPr="00EB656E">
        <w:rPr>
          <w:rFonts w:ascii="Times New Roman" w:hAnsi="Times New Roman" w:cs="Times New Roman"/>
          <w:color w:val="000000" w:themeColor="text1"/>
          <w:sz w:val="24"/>
          <w:szCs w:val="24"/>
        </w:rPr>
        <w:t xml:space="preserve">. Esta intervención implicó violaciones a los derechos humanos y un empobrecimiento de los pobladores haitianos. </w:t>
      </w:r>
    </w:p>
    <w:p w14:paraId="11CBFC49" w14:textId="1556B5CA" w:rsidR="00361A42" w:rsidRPr="00EB656E" w:rsidRDefault="00EB656E" w:rsidP="005F2E43">
      <w:pPr>
        <w:spacing w:after="0"/>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 xml:space="preserve"> </w:t>
      </w:r>
    </w:p>
    <w:p w14:paraId="274AE9AA" w14:textId="77777777" w:rsidR="00D82704" w:rsidRPr="00BE6580" w:rsidRDefault="00D82704" w:rsidP="005F2E43">
      <w:pPr>
        <w:spacing w:after="0"/>
        <w:rPr>
          <w:rFonts w:ascii="Times New Roman" w:hAnsi="Times New Roman" w:cs="Times New Roman"/>
          <w:color w:val="333333"/>
          <w:sz w:val="24"/>
          <w:szCs w:val="24"/>
        </w:rPr>
      </w:pPr>
    </w:p>
    <w:p w14:paraId="0410A6F0" w14:textId="29046D78" w:rsidR="00DC2DE5" w:rsidRPr="00EB656E" w:rsidRDefault="00EB656E" w:rsidP="005F2E43">
      <w:pPr>
        <w:spacing w:after="0"/>
        <w:rPr>
          <w:rFonts w:ascii="Times New Roman" w:hAnsi="Times New Roman" w:cs="Times New Roman"/>
          <w:sz w:val="24"/>
          <w:szCs w:val="24"/>
        </w:rPr>
      </w:pPr>
      <w:r w:rsidRPr="00BE6580">
        <w:rPr>
          <w:rFonts w:ascii="Times New Roman" w:hAnsi="Times New Roman" w:cs="Times New Roman"/>
          <w:color w:val="333333"/>
          <w:sz w:val="24"/>
          <w:szCs w:val="24"/>
        </w:rPr>
        <w:t xml:space="preserve"> </w:t>
      </w:r>
    </w:p>
    <w:p w14:paraId="0DD3F524" w14:textId="3BFACFE0" w:rsidR="005F2E43" w:rsidRPr="00EB656E" w:rsidRDefault="00EB656E" w:rsidP="005F2E43">
      <w:pPr>
        <w:spacing w:after="0"/>
        <w:rPr>
          <w:rFonts w:ascii="Times New Roman" w:hAnsi="Times New Roman" w:cs="Times New Roman"/>
          <w:b/>
          <w:sz w:val="24"/>
          <w:szCs w:val="24"/>
        </w:rPr>
      </w:pPr>
      <w:r w:rsidRPr="00EB656E">
        <w:rPr>
          <w:rFonts w:ascii="Times New Roman" w:hAnsi="Times New Roman" w:cs="Times New Roman"/>
          <w:color w:val="000000" w:themeColor="text1"/>
          <w:sz w:val="24"/>
          <w:szCs w:val="24"/>
          <w:highlight w:val="yellow"/>
        </w:rPr>
        <w:t>[</w:t>
      </w:r>
      <w:r w:rsidR="005F2E43" w:rsidRPr="00EB656E">
        <w:rPr>
          <w:rFonts w:ascii="Times New Roman" w:hAnsi="Times New Roman" w:cs="Times New Roman"/>
          <w:sz w:val="24"/>
          <w:szCs w:val="24"/>
          <w:highlight w:val="yellow"/>
        </w:rPr>
        <w:t>SECCIÓN 2]</w:t>
      </w:r>
      <w:r w:rsidR="005F2E43" w:rsidRPr="00EB656E">
        <w:rPr>
          <w:rFonts w:ascii="Times New Roman" w:hAnsi="Times New Roman" w:cs="Times New Roman"/>
          <w:sz w:val="24"/>
          <w:szCs w:val="24"/>
        </w:rPr>
        <w:t xml:space="preserve"> </w:t>
      </w:r>
      <w:r w:rsidR="005F2E43" w:rsidRPr="00EB656E">
        <w:rPr>
          <w:rFonts w:ascii="Times New Roman" w:hAnsi="Times New Roman" w:cs="Times New Roman"/>
          <w:b/>
          <w:sz w:val="24"/>
          <w:szCs w:val="24"/>
        </w:rPr>
        <w:t>7.6 Consolidación</w:t>
      </w:r>
    </w:p>
    <w:p w14:paraId="17701AC1" w14:textId="77777777" w:rsidR="005F2E43" w:rsidRPr="00EB656E" w:rsidRDefault="005F2E43" w:rsidP="005F2E43">
      <w:pPr>
        <w:spacing w:after="0"/>
        <w:rPr>
          <w:rFonts w:ascii="Times New Roman" w:hAnsi="Times New Roman" w:cs="Times New Roman"/>
          <w:b/>
          <w:sz w:val="24"/>
          <w:szCs w:val="24"/>
        </w:rPr>
      </w:pPr>
    </w:p>
    <w:p w14:paraId="42BF2C30" w14:textId="77777777"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color w:val="333333"/>
          <w:sz w:val="24"/>
          <w:szCs w:val="24"/>
          <w:shd w:val="clear" w:color="auto" w:fill="FFFFFF"/>
        </w:rPr>
        <w:t>Actividades para consolidar lo que has aprendido en esta sección.</w:t>
      </w:r>
    </w:p>
    <w:p w14:paraId="3B0F119E" w14:textId="77777777" w:rsidR="005F2E43" w:rsidRPr="00EB656E" w:rsidRDefault="005F2E43" w:rsidP="005F2E43">
      <w:pPr>
        <w:spacing w:after="0"/>
        <w:rPr>
          <w:rFonts w:ascii="Times New Roman" w:hAnsi="Times New Roman" w:cs="Times New Roman"/>
          <w:sz w:val="24"/>
          <w:szCs w:val="24"/>
          <w:highlight w:val="yellow"/>
        </w:rPr>
      </w:pPr>
      <w:r w:rsidRPr="00EB656E">
        <w:rPr>
          <w:rFonts w:ascii="Times New Roman" w:hAnsi="Times New Roman" w:cs="Times New Roman"/>
          <w:sz w:val="24"/>
          <w:szCs w:val="24"/>
          <w:highlight w:val="yellow"/>
        </w:rPr>
        <w:t xml:space="preserve"> </w:t>
      </w:r>
    </w:p>
    <w:tbl>
      <w:tblPr>
        <w:tblStyle w:val="Tablaconcuadrcula4"/>
        <w:tblW w:w="0" w:type="auto"/>
        <w:tblLook w:val="04A0" w:firstRow="1" w:lastRow="0" w:firstColumn="1" w:lastColumn="0" w:noHBand="0" w:noVBand="1"/>
      </w:tblPr>
      <w:tblGrid>
        <w:gridCol w:w="2518"/>
        <w:gridCol w:w="6536"/>
      </w:tblGrid>
      <w:tr w:rsidR="005F2E43" w:rsidRPr="00EB656E" w14:paraId="0FEEC389" w14:textId="77777777" w:rsidTr="00A5793A">
        <w:tc>
          <w:tcPr>
            <w:tcW w:w="9054" w:type="dxa"/>
            <w:gridSpan w:val="2"/>
            <w:shd w:val="clear" w:color="auto" w:fill="000000" w:themeFill="text1"/>
          </w:tcPr>
          <w:p w14:paraId="4C23AE9E" w14:textId="177C99A0" w:rsidR="005F2E43" w:rsidRPr="00EB656E" w:rsidRDefault="005F2E43" w:rsidP="00EB656E">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Practica</w:t>
            </w:r>
            <w:r w:rsidR="00EB656E">
              <w:rPr>
                <w:rFonts w:ascii="Times New Roman" w:hAnsi="Times New Roman" w:cs="Times New Roman"/>
                <w:b/>
                <w:color w:val="FFFFFF" w:themeColor="background1"/>
                <w:sz w:val="24"/>
                <w:szCs w:val="24"/>
              </w:rPr>
              <w:t>. R</w:t>
            </w:r>
            <w:r w:rsidRPr="00EB656E">
              <w:rPr>
                <w:rFonts w:ascii="Times New Roman" w:hAnsi="Times New Roman" w:cs="Times New Roman"/>
                <w:b/>
                <w:color w:val="FFFFFF" w:themeColor="background1"/>
                <w:sz w:val="24"/>
                <w:szCs w:val="24"/>
              </w:rPr>
              <w:t>ecurso nuevo</w:t>
            </w:r>
          </w:p>
        </w:tc>
      </w:tr>
      <w:tr w:rsidR="005F2E43" w:rsidRPr="00EB656E" w14:paraId="13FFE6D4" w14:textId="77777777" w:rsidTr="00A5793A">
        <w:tc>
          <w:tcPr>
            <w:tcW w:w="2518" w:type="dxa"/>
          </w:tcPr>
          <w:p w14:paraId="55D013F8"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36" w:type="dxa"/>
          </w:tcPr>
          <w:p w14:paraId="2A9AE996" w14:textId="52DE5644" w:rsidR="005F2E43" w:rsidRPr="00EB656E" w:rsidRDefault="004A18FB" w:rsidP="00EB656E">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5D5410" w:rsidRPr="00EB656E">
              <w:rPr>
                <w:rFonts w:ascii="Times New Roman" w:hAnsi="Times New Roman" w:cs="Times New Roman"/>
                <w:bCs/>
                <w:color w:val="000000"/>
                <w:sz w:val="24"/>
                <w:szCs w:val="24"/>
                <w:lang w:val="es-CO"/>
              </w:rPr>
              <w:t>_</w:t>
            </w:r>
            <w:r w:rsidR="005D5410" w:rsidRPr="00EB656E">
              <w:rPr>
                <w:rFonts w:ascii="Times New Roman" w:hAnsi="Times New Roman" w:cs="Times New Roman"/>
                <w:color w:val="000000"/>
                <w:sz w:val="24"/>
                <w:szCs w:val="24"/>
              </w:rPr>
              <w:t>REC</w:t>
            </w:r>
            <w:r w:rsidR="00EB656E">
              <w:rPr>
                <w:rFonts w:ascii="Times New Roman" w:hAnsi="Times New Roman" w:cs="Times New Roman"/>
                <w:color w:val="000000"/>
                <w:sz w:val="24"/>
                <w:szCs w:val="24"/>
              </w:rPr>
              <w:t>160</w:t>
            </w:r>
          </w:p>
        </w:tc>
      </w:tr>
      <w:tr w:rsidR="005F2E43" w:rsidRPr="00EB656E" w14:paraId="0365202E" w14:textId="77777777" w:rsidTr="00A5793A">
        <w:tc>
          <w:tcPr>
            <w:tcW w:w="2518" w:type="dxa"/>
          </w:tcPr>
          <w:p w14:paraId="5B47037E"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Título</w:t>
            </w:r>
          </w:p>
        </w:tc>
        <w:tc>
          <w:tcPr>
            <w:tcW w:w="6536" w:type="dxa"/>
          </w:tcPr>
          <w:p w14:paraId="4E5DE69E" w14:textId="3214EBDB"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Refuerza tu aprendizaje: </w:t>
            </w:r>
            <w:r w:rsidR="00EB656E">
              <w:rPr>
                <w:rFonts w:ascii="Times New Roman" w:hAnsi="Times New Roman" w:cs="Times New Roman"/>
                <w:color w:val="000000"/>
                <w:sz w:val="24"/>
                <w:szCs w:val="24"/>
              </w:rPr>
              <w:t xml:space="preserve">Los </w:t>
            </w:r>
            <w:r w:rsidR="00896436" w:rsidRPr="00EB656E">
              <w:rPr>
                <w:rFonts w:ascii="Times New Roman" w:hAnsi="Times New Roman" w:cs="Times New Roman"/>
                <w:color w:val="000000"/>
                <w:sz w:val="24"/>
                <w:szCs w:val="24"/>
              </w:rPr>
              <w:t>Estados Unidos y la globalización</w:t>
            </w:r>
          </w:p>
        </w:tc>
      </w:tr>
      <w:tr w:rsidR="005F2E43" w:rsidRPr="00EB656E" w14:paraId="1E8B0B66" w14:textId="77777777" w:rsidTr="00A5793A">
        <w:tc>
          <w:tcPr>
            <w:tcW w:w="2518" w:type="dxa"/>
          </w:tcPr>
          <w:p w14:paraId="599043F3"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Descripción</w:t>
            </w:r>
          </w:p>
        </w:tc>
        <w:tc>
          <w:tcPr>
            <w:tcW w:w="6536" w:type="dxa"/>
          </w:tcPr>
          <w:p w14:paraId="0E8BA6CF" w14:textId="67A8F08C"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 xml:space="preserve">Actividades sobre </w:t>
            </w:r>
            <w:r w:rsidR="00EB656E">
              <w:rPr>
                <w:rFonts w:ascii="Times New Roman" w:hAnsi="Times New Roman" w:cs="Times New Roman"/>
                <w:color w:val="000000"/>
                <w:sz w:val="24"/>
                <w:szCs w:val="24"/>
              </w:rPr>
              <w:t xml:space="preserve">Los </w:t>
            </w:r>
            <w:r w:rsidR="00896436" w:rsidRPr="00EB656E">
              <w:rPr>
                <w:rFonts w:ascii="Times New Roman" w:hAnsi="Times New Roman" w:cs="Times New Roman"/>
                <w:color w:val="000000"/>
                <w:sz w:val="24"/>
                <w:szCs w:val="24"/>
              </w:rPr>
              <w:t>Estados Unidos y la globalización</w:t>
            </w:r>
          </w:p>
        </w:tc>
      </w:tr>
    </w:tbl>
    <w:p w14:paraId="0864606D" w14:textId="77777777" w:rsidR="005F2E43" w:rsidRPr="00EB656E" w:rsidRDefault="005F2E43" w:rsidP="00E83587">
      <w:pPr>
        <w:rPr>
          <w:rFonts w:ascii="Times New Roman" w:hAnsi="Times New Roman" w:cs="Times New Roman"/>
          <w:sz w:val="24"/>
          <w:szCs w:val="24"/>
        </w:rPr>
      </w:pPr>
    </w:p>
    <w:p w14:paraId="23FBCD17" w14:textId="3631EC0A" w:rsidR="005F2E43" w:rsidRPr="00EB656E" w:rsidRDefault="005F2E43" w:rsidP="005F2E43">
      <w:pPr>
        <w:spacing w:after="0"/>
        <w:rPr>
          <w:rFonts w:ascii="Times New Roman" w:hAnsi="Times New Roman" w:cs="Times New Roman"/>
          <w:sz w:val="24"/>
          <w:szCs w:val="24"/>
        </w:rPr>
      </w:pPr>
      <w:r w:rsidRPr="00EB656E">
        <w:rPr>
          <w:rFonts w:ascii="Times New Roman" w:hAnsi="Times New Roman" w:cs="Times New Roman"/>
          <w:sz w:val="24"/>
          <w:szCs w:val="24"/>
          <w:highlight w:val="yellow"/>
        </w:rPr>
        <w:t>[SECCIÓN 1]</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8 Competencias</w:t>
      </w:r>
    </w:p>
    <w:p w14:paraId="3EBAECE5" w14:textId="77777777" w:rsidR="005F2E43" w:rsidRPr="00EB656E" w:rsidRDefault="005F2E43" w:rsidP="005F2E43">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5F2E43" w:rsidRPr="00EB656E" w14:paraId="509D6F0F" w14:textId="77777777" w:rsidTr="00A5793A">
        <w:tc>
          <w:tcPr>
            <w:tcW w:w="9033" w:type="dxa"/>
            <w:gridSpan w:val="2"/>
            <w:shd w:val="clear" w:color="auto" w:fill="000000" w:themeFill="text1"/>
          </w:tcPr>
          <w:p w14:paraId="241EE755" w14:textId="6C72A391" w:rsidR="005F2E43" w:rsidRPr="00EB656E" w:rsidRDefault="004A18FB"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sz w:val="24"/>
                <w:szCs w:val="24"/>
              </w:rPr>
              <w:t>Practica</w:t>
            </w:r>
            <w:r>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5F2E43" w:rsidRPr="00EB656E" w14:paraId="4C0681B4" w14:textId="77777777" w:rsidTr="00A5793A">
        <w:tc>
          <w:tcPr>
            <w:tcW w:w="2518" w:type="dxa"/>
          </w:tcPr>
          <w:p w14:paraId="42BA81B8"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14:paraId="080F3F92" w14:textId="6A0C745C" w:rsidR="005F2E43" w:rsidRPr="00EB656E" w:rsidRDefault="004A18FB" w:rsidP="00EB656E">
            <w:pPr>
              <w:rPr>
                <w:rFonts w:ascii="Times New Roman" w:hAnsi="Times New Roman" w:cs="Times New Roman"/>
                <w:b/>
                <w:color w:val="000000"/>
                <w:sz w:val="24"/>
                <w:szCs w:val="24"/>
              </w:rPr>
            </w:pPr>
            <w:r>
              <w:rPr>
                <w:rFonts w:ascii="Times New Roman" w:hAnsi="Times New Roman" w:cs="Times New Roman"/>
                <w:bCs/>
                <w:color w:val="000000"/>
                <w:sz w:val="24"/>
                <w:szCs w:val="24"/>
                <w:lang w:val="es-CO"/>
              </w:rPr>
              <w:t>CS_10_03</w:t>
            </w:r>
            <w:r w:rsidR="005D5410" w:rsidRPr="00EB656E">
              <w:rPr>
                <w:rFonts w:ascii="Times New Roman" w:hAnsi="Times New Roman" w:cs="Times New Roman"/>
                <w:bCs/>
                <w:color w:val="000000"/>
                <w:sz w:val="24"/>
                <w:szCs w:val="24"/>
                <w:lang w:val="es-CO"/>
              </w:rPr>
              <w:t>_</w:t>
            </w:r>
            <w:r w:rsidR="005D5410" w:rsidRPr="00EB656E">
              <w:rPr>
                <w:rFonts w:ascii="Times New Roman" w:hAnsi="Times New Roman" w:cs="Times New Roman"/>
                <w:color w:val="000000"/>
                <w:sz w:val="24"/>
                <w:szCs w:val="24"/>
              </w:rPr>
              <w:t>REC</w:t>
            </w:r>
            <w:r w:rsidR="00EB656E">
              <w:rPr>
                <w:rFonts w:ascii="Times New Roman" w:hAnsi="Times New Roman" w:cs="Times New Roman"/>
                <w:color w:val="000000"/>
                <w:sz w:val="24"/>
                <w:szCs w:val="24"/>
              </w:rPr>
              <w:t>170</w:t>
            </w:r>
          </w:p>
        </w:tc>
      </w:tr>
      <w:tr w:rsidR="005F2E43" w:rsidRPr="00EB656E" w14:paraId="52034CC1" w14:textId="77777777" w:rsidTr="00A5793A">
        <w:tc>
          <w:tcPr>
            <w:tcW w:w="2518" w:type="dxa"/>
          </w:tcPr>
          <w:p w14:paraId="30AAC30A" w14:textId="77777777"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Título</w:t>
            </w:r>
          </w:p>
        </w:tc>
        <w:tc>
          <w:tcPr>
            <w:tcW w:w="6515" w:type="dxa"/>
          </w:tcPr>
          <w:p w14:paraId="220918A6" w14:textId="6496A25B" w:rsidR="005F2E43" w:rsidRPr="00EB656E" w:rsidRDefault="00EB656E"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Competencias: la difusión del estilo de vida global</w:t>
            </w:r>
          </w:p>
        </w:tc>
      </w:tr>
      <w:tr w:rsidR="005F2E43" w:rsidRPr="00EB656E" w14:paraId="042A0925" w14:textId="77777777" w:rsidTr="00A5793A">
        <w:tc>
          <w:tcPr>
            <w:tcW w:w="2518" w:type="dxa"/>
          </w:tcPr>
          <w:p w14:paraId="63A467A5" w14:textId="77777777"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14:paraId="3529157C" w14:textId="7831FCE6" w:rsidR="005F2E43" w:rsidRPr="00EB656E" w:rsidRDefault="00EB656E" w:rsidP="00A5793A">
            <w:pPr>
              <w:rPr>
                <w:rFonts w:ascii="Times New Roman" w:hAnsi="Times New Roman" w:cs="Times New Roman"/>
                <w:color w:val="000000"/>
                <w:sz w:val="24"/>
                <w:szCs w:val="24"/>
              </w:rPr>
            </w:pPr>
            <w:r w:rsidRPr="00EB656E">
              <w:rPr>
                <w:rFonts w:ascii="Times New Roman" w:hAnsi="Times New Roman" w:cs="Times New Roman"/>
                <w:color w:val="000000"/>
                <w:sz w:val="24"/>
                <w:szCs w:val="24"/>
              </w:rPr>
              <w:t>Actividad que propone la realización de entrevistas sobre la introducción en Colombia del estilo de vida global</w:t>
            </w:r>
          </w:p>
        </w:tc>
      </w:tr>
    </w:tbl>
    <w:p w14:paraId="5BAD94C6" w14:textId="77777777" w:rsidR="005F2E43" w:rsidRPr="00EB656E" w:rsidRDefault="005F2E43" w:rsidP="005F2E43">
      <w:pPr>
        <w:spacing w:after="0"/>
        <w:rPr>
          <w:rFonts w:ascii="Times New Roman" w:hAnsi="Times New Roman" w:cs="Times New Roman"/>
          <w:sz w:val="24"/>
          <w:szCs w:val="24"/>
        </w:rPr>
      </w:pPr>
    </w:p>
    <w:p w14:paraId="2D3162F2" w14:textId="77777777" w:rsidR="005F2E43" w:rsidRPr="00EB656E" w:rsidRDefault="005F2E43" w:rsidP="005F2E43">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62"/>
        <w:gridCol w:w="6366"/>
      </w:tblGrid>
      <w:tr w:rsidR="005F2E43" w:rsidRPr="00EB656E" w14:paraId="5463E4D0" w14:textId="77777777" w:rsidTr="00A5793A">
        <w:tc>
          <w:tcPr>
            <w:tcW w:w="8828" w:type="dxa"/>
            <w:gridSpan w:val="2"/>
            <w:shd w:val="clear" w:color="auto" w:fill="000000" w:themeFill="text1"/>
          </w:tcPr>
          <w:p w14:paraId="5AADB0C9" w14:textId="44740989" w:rsidR="005F2E43" w:rsidRPr="00EB656E" w:rsidRDefault="005F2E43" w:rsidP="004A18FB">
            <w:pPr>
              <w:jc w:val="center"/>
              <w:rPr>
                <w:rFonts w:ascii="Times New Roman" w:hAnsi="Times New Roman" w:cs="Times New Roman"/>
                <w:b/>
                <w:sz w:val="24"/>
                <w:szCs w:val="24"/>
              </w:rPr>
            </w:pPr>
            <w:r w:rsidRPr="00EB656E">
              <w:rPr>
                <w:rFonts w:ascii="Times New Roman" w:hAnsi="Times New Roman" w:cs="Times New Roman"/>
                <w:b/>
                <w:sz w:val="24"/>
                <w:szCs w:val="24"/>
              </w:rPr>
              <w:t>Practica</w:t>
            </w:r>
            <w:r w:rsidR="004A18FB">
              <w:rPr>
                <w:rFonts w:ascii="Times New Roman" w:hAnsi="Times New Roman" w:cs="Times New Roman"/>
                <w:b/>
                <w:sz w:val="24"/>
                <w:szCs w:val="24"/>
              </w:rPr>
              <w:t>. R</w:t>
            </w:r>
            <w:r w:rsidRPr="00EB656E">
              <w:rPr>
                <w:rFonts w:ascii="Times New Roman" w:hAnsi="Times New Roman" w:cs="Times New Roman"/>
                <w:b/>
                <w:sz w:val="24"/>
                <w:szCs w:val="24"/>
              </w:rPr>
              <w:t>ecurso nuevo</w:t>
            </w:r>
          </w:p>
        </w:tc>
      </w:tr>
      <w:tr w:rsidR="005F2E43" w:rsidRPr="00EB656E" w14:paraId="1547BCF3" w14:textId="77777777" w:rsidTr="00A5793A">
        <w:tc>
          <w:tcPr>
            <w:tcW w:w="2462" w:type="dxa"/>
          </w:tcPr>
          <w:p w14:paraId="174DD895" w14:textId="77777777" w:rsidR="005F2E43" w:rsidRPr="00EB656E" w:rsidRDefault="005F2E43" w:rsidP="00A5793A">
            <w:pPr>
              <w:rPr>
                <w:rFonts w:ascii="Times New Roman" w:hAnsi="Times New Roman" w:cs="Times New Roman"/>
                <w:b/>
                <w:sz w:val="24"/>
                <w:szCs w:val="24"/>
              </w:rPr>
            </w:pPr>
            <w:r w:rsidRPr="00EB656E">
              <w:rPr>
                <w:rFonts w:ascii="Times New Roman" w:hAnsi="Times New Roman" w:cs="Times New Roman"/>
                <w:b/>
                <w:sz w:val="24"/>
                <w:szCs w:val="24"/>
              </w:rPr>
              <w:t>Código</w:t>
            </w:r>
          </w:p>
        </w:tc>
        <w:tc>
          <w:tcPr>
            <w:tcW w:w="6366" w:type="dxa"/>
          </w:tcPr>
          <w:p w14:paraId="207A7784" w14:textId="52BF2FC5" w:rsidR="005F2E43" w:rsidRPr="00EB656E" w:rsidRDefault="004A18FB" w:rsidP="00EB656E">
            <w:pPr>
              <w:rPr>
                <w:rFonts w:ascii="Times New Roman" w:hAnsi="Times New Roman" w:cs="Times New Roman"/>
                <w:b/>
                <w:sz w:val="24"/>
                <w:szCs w:val="24"/>
              </w:rPr>
            </w:pPr>
            <w:r>
              <w:rPr>
                <w:rFonts w:ascii="Times New Roman" w:hAnsi="Times New Roman" w:cs="Times New Roman"/>
                <w:bCs/>
                <w:color w:val="000000"/>
                <w:sz w:val="24"/>
                <w:szCs w:val="24"/>
                <w:lang w:val="es-CO"/>
              </w:rPr>
              <w:t>CS_10_03_</w:t>
            </w:r>
            <w:r w:rsidR="005D5410" w:rsidRPr="00EB656E">
              <w:rPr>
                <w:rFonts w:ascii="Times New Roman" w:hAnsi="Times New Roman" w:cs="Times New Roman"/>
                <w:color w:val="000000"/>
                <w:sz w:val="24"/>
                <w:szCs w:val="24"/>
              </w:rPr>
              <w:t>REC</w:t>
            </w:r>
            <w:r w:rsidR="00EB656E">
              <w:rPr>
                <w:rFonts w:ascii="Times New Roman" w:hAnsi="Times New Roman" w:cs="Times New Roman"/>
                <w:color w:val="000000"/>
                <w:sz w:val="24"/>
                <w:szCs w:val="24"/>
              </w:rPr>
              <w:t>180</w:t>
            </w:r>
          </w:p>
        </w:tc>
      </w:tr>
      <w:tr w:rsidR="005F2E43" w:rsidRPr="00EB656E" w14:paraId="6AB2FD63" w14:textId="77777777" w:rsidTr="00A5793A">
        <w:tc>
          <w:tcPr>
            <w:tcW w:w="2462" w:type="dxa"/>
          </w:tcPr>
          <w:p w14:paraId="7C288061" w14:textId="77777777" w:rsidR="005F2E43" w:rsidRPr="00EB656E" w:rsidRDefault="005F2E43" w:rsidP="00A5793A">
            <w:pPr>
              <w:rPr>
                <w:rFonts w:ascii="Times New Roman" w:hAnsi="Times New Roman" w:cs="Times New Roman"/>
                <w:b/>
                <w:sz w:val="24"/>
                <w:szCs w:val="24"/>
              </w:rPr>
            </w:pPr>
            <w:r w:rsidRPr="00EB656E">
              <w:rPr>
                <w:rFonts w:ascii="Times New Roman" w:hAnsi="Times New Roman" w:cs="Times New Roman"/>
                <w:b/>
                <w:sz w:val="24"/>
                <w:szCs w:val="24"/>
              </w:rPr>
              <w:t>Título</w:t>
            </w:r>
          </w:p>
        </w:tc>
        <w:tc>
          <w:tcPr>
            <w:tcW w:w="6366" w:type="dxa"/>
          </w:tcPr>
          <w:p w14:paraId="38D1FBBB" w14:textId="668F502B" w:rsidR="005F2E43" w:rsidRPr="00EB656E" w:rsidRDefault="00EB656E" w:rsidP="00A5793A">
            <w:pPr>
              <w:rPr>
                <w:rFonts w:ascii="Times New Roman" w:hAnsi="Times New Roman" w:cs="Times New Roman"/>
                <w:sz w:val="24"/>
                <w:szCs w:val="24"/>
              </w:rPr>
            </w:pPr>
            <w:r w:rsidRPr="00EB656E">
              <w:rPr>
                <w:rFonts w:ascii="Times New Roman" w:hAnsi="Times New Roman" w:cs="Times New Roman"/>
                <w:sz w:val="24"/>
                <w:szCs w:val="24"/>
              </w:rPr>
              <w:t>Proyecto: los</w:t>
            </w:r>
            <w:r w:rsidR="00BE6580">
              <w:rPr>
                <w:rFonts w:ascii="Times New Roman" w:hAnsi="Times New Roman" w:cs="Times New Roman"/>
                <w:sz w:val="24"/>
                <w:szCs w:val="24"/>
              </w:rPr>
              <w:t xml:space="preserve"> </w:t>
            </w:r>
            <w:r w:rsidRPr="00EB656E">
              <w:rPr>
                <w:rFonts w:ascii="Times New Roman" w:hAnsi="Times New Roman" w:cs="Times New Roman"/>
                <w:sz w:val="24"/>
                <w:szCs w:val="24"/>
              </w:rPr>
              <w:t>movimientos sociales en Latinoamérica a finales del siglo XX</w:t>
            </w:r>
          </w:p>
        </w:tc>
      </w:tr>
      <w:tr w:rsidR="005F2E43" w:rsidRPr="00EB656E" w14:paraId="47408680" w14:textId="77777777" w:rsidTr="00A5793A">
        <w:tc>
          <w:tcPr>
            <w:tcW w:w="2462" w:type="dxa"/>
          </w:tcPr>
          <w:p w14:paraId="6FAFB19A" w14:textId="77777777" w:rsidR="005F2E43" w:rsidRPr="00EB656E" w:rsidRDefault="005F2E43" w:rsidP="00A5793A">
            <w:pPr>
              <w:rPr>
                <w:rFonts w:ascii="Times New Roman" w:hAnsi="Times New Roman" w:cs="Times New Roman"/>
                <w:b/>
                <w:sz w:val="24"/>
                <w:szCs w:val="24"/>
              </w:rPr>
            </w:pPr>
            <w:r w:rsidRPr="00EB656E">
              <w:rPr>
                <w:rFonts w:ascii="Times New Roman" w:hAnsi="Times New Roman" w:cs="Times New Roman"/>
                <w:b/>
                <w:sz w:val="24"/>
                <w:szCs w:val="24"/>
              </w:rPr>
              <w:t>Descripción</w:t>
            </w:r>
          </w:p>
        </w:tc>
        <w:tc>
          <w:tcPr>
            <w:tcW w:w="6366" w:type="dxa"/>
          </w:tcPr>
          <w:p w14:paraId="423D5DB3" w14:textId="1CE39EF4" w:rsidR="005F2E43" w:rsidRPr="00EB656E" w:rsidRDefault="00EB656E" w:rsidP="00A5793A">
            <w:pPr>
              <w:rPr>
                <w:rFonts w:ascii="Times New Roman" w:hAnsi="Times New Roman" w:cs="Times New Roman"/>
                <w:sz w:val="24"/>
                <w:szCs w:val="24"/>
              </w:rPr>
            </w:pPr>
            <w:r w:rsidRPr="00EB656E">
              <w:rPr>
                <w:rFonts w:ascii="Times New Roman" w:hAnsi="Times New Roman" w:cs="Times New Roman"/>
                <w:sz w:val="24"/>
                <w:szCs w:val="24"/>
              </w:rPr>
              <w:t xml:space="preserve">Actividad que </w:t>
            </w:r>
            <w:r w:rsidR="00E46B11" w:rsidRPr="00EB656E">
              <w:rPr>
                <w:rFonts w:ascii="Times New Roman" w:hAnsi="Times New Roman" w:cs="Times New Roman"/>
                <w:sz w:val="24"/>
                <w:szCs w:val="24"/>
              </w:rPr>
              <w:t>guía</w:t>
            </w:r>
            <w:r w:rsidRPr="00EB656E">
              <w:rPr>
                <w:rFonts w:ascii="Times New Roman" w:hAnsi="Times New Roman" w:cs="Times New Roman"/>
                <w:sz w:val="24"/>
                <w:szCs w:val="24"/>
              </w:rPr>
              <w:t xml:space="preserve"> el trabajo colaborativo de investigación acerca de nuevos actores sociales en las sociedades latinoamericanas</w:t>
            </w:r>
          </w:p>
        </w:tc>
      </w:tr>
    </w:tbl>
    <w:p w14:paraId="1174BA9D" w14:textId="77777777" w:rsidR="005F2E43" w:rsidRPr="00EB656E" w:rsidRDefault="005F2E43" w:rsidP="005F2E43">
      <w:pPr>
        <w:spacing w:after="0"/>
        <w:rPr>
          <w:rFonts w:ascii="Times New Roman" w:hAnsi="Times New Roman" w:cs="Times New Roman"/>
          <w:sz w:val="24"/>
          <w:szCs w:val="24"/>
        </w:rPr>
      </w:pPr>
    </w:p>
    <w:p w14:paraId="4627D1E8" w14:textId="77777777" w:rsidR="005F2E43" w:rsidRPr="00EB656E" w:rsidRDefault="005F2E43" w:rsidP="005F2E43">
      <w:pPr>
        <w:spacing w:after="0"/>
        <w:rPr>
          <w:rFonts w:ascii="Times New Roman" w:hAnsi="Times New Roman" w:cs="Times New Roman"/>
          <w:sz w:val="24"/>
          <w:szCs w:val="24"/>
        </w:rPr>
      </w:pPr>
    </w:p>
    <w:p w14:paraId="00AC85F4" w14:textId="77777777" w:rsidR="005F2E43" w:rsidRPr="00EB656E" w:rsidRDefault="005F2E43" w:rsidP="005F2E43">
      <w:pPr>
        <w:spacing w:after="0"/>
        <w:rPr>
          <w:rFonts w:ascii="Times New Roman" w:hAnsi="Times New Roman" w:cs="Times New Roman"/>
          <w:b/>
          <w:sz w:val="24"/>
          <w:szCs w:val="24"/>
        </w:rPr>
      </w:pPr>
      <w:r w:rsidRPr="00EB656E">
        <w:rPr>
          <w:rFonts w:ascii="Times New Roman" w:hAnsi="Times New Roman" w:cs="Times New Roman"/>
          <w:sz w:val="24"/>
          <w:szCs w:val="24"/>
          <w:highlight w:val="yellow"/>
        </w:rPr>
        <w:t xml:space="preserve"> [SECCIÓN 1]</w:t>
      </w:r>
      <w:r w:rsidRPr="00EB656E">
        <w:rPr>
          <w:rFonts w:ascii="Times New Roman" w:hAnsi="Times New Roman" w:cs="Times New Roman"/>
          <w:sz w:val="24"/>
          <w:szCs w:val="24"/>
        </w:rPr>
        <w:t xml:space="preserve"> </w:t>
      </w:r>
      <w:r w:rsidRPr="00EB656E">
        <w:rPr>
          <w:rFonts w:ascii="Times New Roman" w:hAnsi="Times New Roman" w:cs="Times New Roman"/>
          <w:b/>
          <w:sz w:val="24"/>
          <w:szCs w:val="24"/>
        </w:rPr>
        <w:t>Fin de tema</w:t>
      </w:r>
    </w:p>
    <w:p w14:paraId="759B9EDB" w14:textId="77777777" w:rsidR="005F2E43" w:rsidRPr="00EB656E" w:rsidRDefault="005F2E43" w:rsidP="005F2E43">
      <w:pPr>
        <w:spacing w:after="0"/>
        <w:rPr>
          <w:rFonts w:ascii="Times New Roman" w:hAnsi="Times New Roman" w:cs="Times New Roman"/>
          <w:b/>
          <w:color w:val="FF0000"/>
          <w:sz w:val="24"/>
          <w:szCs w:val="24"/>
        </w:rPr>
      </w:pPr>
    </w:p>
    <w:tbl>
      <w:tblPr>
        <w:tblStyle w:val="Tablaconcuadrcula"/>
        <w:tblW w:w="0" w:type="auto"/>
        <w:tblLook w:val="04A0" w:firstRow="1" w:lastRow="0" w:firstColumn="1" w:lastColumn="0" w:noHBand="0" w:noVBand="1"/>
      </w:tblPr>
      <w:tblGrid>
        <w:gridCol w:w="2518"/>
        <w:gridCol w:w="6515"/>
      </w:tblGrid>
      <w:tr w:rsidR="005F2E43" w:rsidRPr="00EB656E" w14:paraId="613798C1" w14:textId="77777777" w:rsidTr="00A5793A">
        <w:tc>
          <w:tcPr>
            <w:tcW w:w="9033" w:type="dxa"/>
            <w:gridSpan w:val="2"/>
            <w:shd w:val="clear" w:color="auto" w:fill="000000" w:themeFill="text1"/>
          </w:tcPr>
          <w:p w14:paraId="6E2A20C2" w14:textId="77777777" w:rsidR="005F2E43" w:rsidRPr="00EB656E" w:rsidRDefault="005F2E43" w:rsidP="00A5793A">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Mapa conceptual</w:t>
            </w:r>
          </w:p>
        </w:tc>
      </w:tr>
      <w:tr w:rsidR="005F2E43" w:rsidRPr="00EB656E" w14:paraId="2667ACBC" w14:textId="77777777" w:rsidTr="00A5793A">
        <w:tc>
          <w:tcPr>
            <w:tcW w:w="2518" w:type="dxa"/>
          </w:tcPr>
          <w:p w14:paraId="2CEBFBB5"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14:paraId="74240F30" w14:textId="141846C1" w:rsidR="005F2E43" w:rsidRPr="00EB656E" w:rsidRDefault="005D5410" w:rsidP="00EB656E">
            <w:pPr>
              <w:rPr>
                <w:rFonts w:ascii="Times New Roman" w:hAnsi="Times New Roman" w:cs="Times New Roman"/>
                <w:color w:val="000000"/>
                <w:sz w:val="24"/>
                <w:szCs w:val="24"/>
              </w:rPr>
            </w:pPr>
            <w:r w:rsidRPr="00EB656E">
              <w:rPr>
                <w:rFonts w:ascii="Times New Roman" w:hAnsi="Times New Roman" w:cs="Times New Roman"/>
                <w:bCs/>
                <w:color w:val="000000"/>
                <w:sz w:val="24"/>
                <w:szCs w:val="24"/>
                <w:lang w:val="es-CO"/>
              </w:rPr>
              <w:t>CS_10_03_CO_</w:t>
            </w:r>
            <w:r w:rsidRPr="00EB656E">
              <w:rPr>
                <w:rFonts w:ascii="Times New Roman" w:hAnsi="Times New Roman" w:cs="Times New Roman"/>
                <w:color w:val="000000"/>
                <w:sz w:val="24"/>
                <w:szCs w:val="24"/>
              </w:rPr>
              <w:t>REC</w:t>
            </w:r>
            <w:r w:rsidR="00EB656E">
              <w:rPr>
                <w:rFonts w:ascii="Times New Roman" w:hAnsi="Times New Roman" w:cs="Times New Roman"/>
                <w:color w:val="000000"/>
                <w:sz w:val="24"/>
                <w:szCs w:val="24"/>
              </w:rPr>
              <w:t>190</w:t>
            </w:r>
          </w:p>
        </w:tc>
      </w:tr>
      <w:tr w:rsidR="005F2E43" w:rsidRPr="00EB656E" w14:paraId="4477D2BE" w14:textId="77777777" w:rsidTr="00A5793A">
        <w:tc>
          <w:tcPr>
            <w:tcW w:w="2518" w:type="dxa"/>
          </w:tcPr>
          <w:p w14:paraId="725A6B5B" w14:textId="77777777"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Título</w:t>
            </w:r>
          </w:p>
        </w:tc>
        <w:tc>
          <w:tcPr>
            <w:tcW w:w="6515" w:type="dxa"/>
          </w:tcPr>
          <w:p w14:paraId="11D571B4" w14:textId="223BF2AB" w:rsidR="005F2E43" w:rsidRPr="00EB656E" w:rsidRDefault="00EB656E" w:rsidP="00A5793A">
            <w:pPr>
              <w:rPr>
                <w:rFonts w:ascii="Times New Roman" w:hAnsi="Times New Roman" w:cs="Times New Roman"/>
                <w:color w:val="000000"/>
                <w:sz w:val="24"/>
                <w:szCs w:val="24"/>
              </w:rPr>
            </w:pPr>
            <w:r>
              <w:rPr>
                <w:rFonts w:ascii="Times New Roman" w:hAnsi="Times New Roman" w:cs="Times New Roman"/>
                <w:color w:val="000000"/>
                <w:sz w:val="24"/>
                <w:szCs w:val="24"/>
              </w:rPr>
              <w:t>Mapa conceptual</w:t>
            </w:r>
          </w:p>
        </w:tc>
      </w:tr>
      <w:tr w:rsidR="005F2E43" w:rsidRPr="00EB656E" w14:paraId="16AB5042" w14:textId="77777777" w:rsidTr="00A5793A">
        <w:tc>
          <w:tcPr>
            <w:tcW w:w="2518" w:type="dxa"/>
          </w:tcPr>
          <w:p w14:paraId="43DCA062" w14:textId="77777777"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14:paraId="0201B5E2" w14:textId="5B6FED7B" w:rsidR="005F2E43" w:rsidRPr="00EB656E" w:rsidRDefault="00EB656E" w:rsidP="005F2E43">
            <w:pPr>
              <w:rPr>
                <w:rFonts w:ascii="Times New Roman" w:hAnsi="Times New Roman" w:cs="Times New Roman"/>
                <w:color w:val="000000"/>
                <w:sz w:val="24"/>
                <w:szCs w:val="24"/>
              </w:rPr>
            </w:pPr>
            <w:r>
              <w:rPr>
                <w:rFonts w:ascii="Times New Roman" w:hAnsi="Times New Roman" w:cs="Times New Roman"/>
                <w:color w:val="000000"/>
                <w:sz w:val="24"/>
                <w:szCs w:val="24"/>
              </w:rPr>
              <w:t>Mapa conceptual sobre el tema América al final del siglo XX</w:t>
            </w:r>
          </w:p>
        </w:tc>
      </w:tr>
    </w:tbl>
    <w:p w14:paraId="4532AD73" w14:textId="77777777" w:rsidR="005F2E43" w:rsidRPr="00EB656E" w:rsidRDefault="005F2E43" w:rsidP="005F2E43">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5F2E43" w:rsidRPr="00EB656E" w14:paraId="3D3A3A81" w14:textId="77777777" w:rsidTr="00A5793A">
        <w:tc>
          <w:tcPr>
            <w:tcW w:w="9033" w:type="dxa"/>
            <w:gridSpan w:val="2"/>
            <w:shd w:val="clear" w:color="auto" w:fill="000000" w:themeFill="text1"/>
          </w:tcPr>
          <w:p w14:paraId="4434EB78" w14:textId="4B6CB6E1" w:rsidR="005F2E43" w:rsidRPr="00EB656E" w:rsidRDefault="00EB656E" w:rsidP="00A5793A">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Auto</w:t>
            </w:r>
            <w:r w:rsidR="005F2E43" w:rsidRPr="00EB656E">
              <w:rPr>
                <w:rFonts w:ascii="Times New Roman" w:hAnsi="Times New Roman" w:cs="Times New Roman"/>
                <w:b/>
                <w:color w:val="FFFFFF" w:themeColor="background1"/>
                <w:sz w:val="24"/>
                <w:szCs w:val="24"/>
              </w:rPr>
              <w:t>valuación: recurso nuevo</w:t>
            </w:r>
          </w:p>
        </w:tc>
      </w:tr>
      <w:tr w:rsidR="005F2E43" w:rsidRPr="00EB656E" w14:paraId="77E95A57" w14:textId="77777777" w:rsidTr="00A5793A">
        <w:tc>
          <w:tcPr>
            <w:tcW w:w="2518" w:type="dxa"/>
          </w:tcPr>
          <w:p w14:paraId="7DE32D84" w14:textId="77777777" w:rsidR="005F2E43" w:rsidRPr="00EB656E" w:rsidRDefault="005F2E43" w:rsidP="00A5793A">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6515" w:type="dxa"/>
          </w:tcPr>
          <w:p w14:paraId="0F562C2C" w14:textId="3B080AB4" w:rsidR="005F2E43" w:rsidRPr="00EB656E" w:rsidRDefault="005D5410" w:rsidP="00EB656E">
            <w:pPr>
              <w:rPr>
                <w:rFonts w:ascii="Times New Roman" w:hAnsi="Times New Roman" w:cs="Times New Roman"/>
                <w:color w:val="000000"/>
                <w:sz w:val="24"/>
                <w:szCs w:val="24"/>
              </w:rPr>
            </w:pPr>
            <w:r w:rsidRPr="00EB656E">
              <w:rPr>
                <w:rFonts w:ascii="Times New Roman" w:hAnsi="Times New Roman" w:cs="Times New Roman"/>
                <w:bCs/>
                <w:color w:val="000000"/>
                <w:sz w:val="24"/>
                <w:szCs w:val="24"/>
                <w:lang w:val="es-CO"/>
              </w:rPr>
              <w:t>CS_10_03_CO_</w:t>
            </w:r>
            <w:r w:rsidRPr="00EB656E">
              <w:rPr>
                <w:rFonts w:ascii="Times New Roman" w:hAnsi="Times New Roman" w:cs="Times New Roman"/>
                <w:color w:val="000000"/>
                <w:sz w:val="24"/>
                <w:szCs w:val="24"/>
              </w:rPr>
              <w:t>REC2</w:t>
            </w:r>
            <w:r w:rsidR="00EB656E">
              <w:rPr>
                <w:rFonts w:ascii="Times New Roman" w:hAnsi="Times New Roman" w:cs="Times New Roman"/>
                <w:color w:val="000000"/>
                <w:sz w:val="24"/>
                <w:szCs w:val="24"/>
              </w:rPr>
              <w:t>00</w:t>
            </w:r>
          </w:p>
        </w:tc>
      </w:tr>
      <w:tr w:rsidR="005F2E43" w:rsidRPr="00EB656E" w14:paraId="1AF683BF" w14:textId="77777777" w:rsidTr="00A5793A">
        <w:tc>
          <w:tcPr>
            <w:tcW w:w="2518" w:type="dxa"/>
          </w:tcPr>
          <w:p w14:paraId="4E3BAAF3" w14:textId="77777777"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Título</w:t>
            </w:r>
          </w:p>
        </w:tc>
        <w:tc>
          <w:tcPr>
            <w:tcW w:w="6515" w:type="dxa"/>
          </w:tcPr>
          <w:p w14:paraId="621A031E" w14:textId="778C015E" w:rsidR="005F2E43" w:rsidRPr="00EB656E" w:rsidRDefault="00EB656E" w:rsidP="00A5793A">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F2E43" w:rsidRPr="00EB656E" w14:paraId="49A7B86E" w14:textId="77777777" w:rsidTr="00A5793A">
        <w:tc>
          <w:tcPr>
            <w:tcW w:w="2518" w:type="dxa"/>
          </w:tcPr>
          <w:p w14:paraId="7E28F4CC" w14:textId="77777777" w:rsidR="005F2E43" w:rsidRPr="00EB656E" w:rsidRDefault="005F2E43" w:rsidP="00A5793A">
            <w:pPr>
              <w:rPr>
                <w:rFonts w:ascii="Times New Roman" w:hAnsi="Times New Roman" w:cs="Times New Roman"/>
                <w:color w:val="000000"/>
                <w:sz w:val="24"/>
                <w:szCs w:val="24"/>
              </w:rPr>
            </w:pPr>
            <w:r w:rsidRPr="00EB656E">
              <w:rPr>
                <w:rFonts w:ascii="Times New Roman" w:hAnsi="Times New Roman" w:cs="Times New Roman"/>
                <w:b/>
                <w:color w:val="000000"/>
                <w:sz w:val="24"/>
                <w:szCs w:val="24"/>
              </w:rPr>
              <w:t>Descripción</w:t>
            </w:r>
          </w:p>
        </w:tc>
        <w:tc>
          <w:tcPr>
            <w:tcW w:w="6515" w:type="dxa"/>
          </w:tcPr>
          <w:p w14:paraId="04444214" w14:textId="17F28788" w:rsidR="005F2E43" w:rsidRPr="00EB656E" w:rsidRDefault="00EB656E" w:rsidP="00A5793A">
            <w:pPr>
              <w:rPr>
                <w:rFonts w:ascii="Times New Roman" w:hAnsi="Times New Roman" w:cs="Times New Roman"/>
                <w:color w:val="000000"/>
                <w:sz w:val="24"/>
                <w:szCs w:val="24"/>
              </w:rPr>
            </w:pPr>
            <w:r w:rsidRPr="000B4D7E">
              <w:rPr>
                <w:rFonts w:ascii="Times New Roman" w:hAnsi="Times New Roman" w:cs="Times New Roman"/>
                <w:color w:val="000000" w:themeColor="text1"/>
                <w:sz w:val="24"/>
                <w:szCs w:val="24"/>
                <w:lang w:val="es-ES_tradnl"/>
              </w:rPr>
              <w:t xml:space="preserve">Evalúa tus conocimientos </w:t>
            </w:r>
            <w:r>
              <w:rPr>
                <w:rFonts w:ascii="Times New Roman" w:hAnsi="Times New Roman" w:cs="Times New Roman"/>
                <w:color w:val="000000" w:themeColor="text1"/>
                <w:sz w:val="24"/>
                <w:szCs w:val="24"/>
                <w:lang w:val="es-ES_tradnl"/>
              </w:rPr>
              <w:t xml:space="preserve">sobre el tema </w:t>
            </w:r>
            <w:r>
              <w:rPr>
                <w:rFonts w:ascii="Times New Roman" w:hAnsi="Times New Roman" w:cs="Times New Roman"/>
                <w:color w:val="000000"/>
                <w:sz w:val="24"/>
                <w:szCs w:val="24"/>
              </w:rPr>
              <w:t>América al final del siglo XX</w:t>
            </w:r>
          </w:p>
        </w:tc>
      </w:tr>
    </w:tbl>
    <w:p w14:paraId="7AA00A17" w14:textId="77777777" w:rsidR="006C0302" w:rsidRPr="00EB656E" w:rsidRDefault="006C0302" w:rsidP="005F2E4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02"/>
        <w:gridCol w:w="2423"/>
        <w:gridCol w:w="5029"/>
      </w:tblGrid>
      <w:tr w:rsidR="00F81EE4" w:rsidRPr="00EB656E" w14:paraId="5C18973F" w14:textId="77777777" w:rsidTr="00730B92">
        <w:tc>
          <w:tcPr>
            <w:tcW w:w="9054" w:type="dxa"/>
            <w:gridSpan w:val="3"/>
            <w:shd w:val="clear" w:color="auto" w:fill="000000" w:themeFill="text1"/>
          </w:tcPr>
          <w:p w14:paraId="23B118FE" w14:textId="77777777" w:rsidR="00F81EE4" w:rsidRPr="00EB656E" w:rsidRDefault="00F81EE4" w:rsidP="00F81EE4">
            <w:pPr>
              <w:jc w:val="center"/>
              <w:rPr>
                <w:rFonts w:ascii="Times New Roman" w:hAnsi="Times New Roman" w:cs="Times New Roman"/>
                <w:b/>
                <w:color w:val="FFFFFF" w:themeColor="background1"/>
                <w:sz w:val="24"/>
                <w:szCs w:val="24"/>
              </w:rPr>
            </w:pPr>
            <w:r w:rsidRPr="00EB656E">
              <w:rPr>
                <w:rFonts w:ascii="Times New Roman" w:hAnsi="Times New Roman" w:cs="Times New Roman"/>
                <w:b/>
                <w:color w:val="FFFFFF" w:themeColor="background1"/>
                <w:sz w:val="24"/>
                <w:szCs w:val="24"/>
              </w:rPr>
              <w:t>Webs de referencia</w:t>
            </w:r>
          </w:p>
        </w:tc>
      </w:tr>
      <w:tr w:rsidR="00F81EE4" w:rsidRPr="00EB656E" w14:paraId="7CFCA0C3" w14:textId="77777777" w:rsidTr="00EB656E">
        <w:tc>
          <w:tcPr>
            <w:tcW w:w="1602" w:type="dxa"/>
          </w:tcPr>
          <w:p w14:paraId="366F36F6" w14:textId="77777777" w:rsidR="00F81EE4" w:rsidRPr="00EB656E" w:rsidRDefault="00F81EE4" w:rsidP="00F81EE4">
            <w:pPr>
              <w:rPr>
                <w:rFonts w:ascii="Times New Roman" w:hAnsi="Times New Roman" w:cs="Times New Roman"/>
                <w:b/>
                <w:color w:val="000000"/>
                <w:sz w:val="24"/>
                <w:szCs w:val="24"/>
              </w:rPr>
            </w:pPr>
            <w:r w:rsidRPr="00EB656E">
              <w:rPr>
                <w:rFonts w:ascii="Times New Roman" w:hAnsi="Times New Roman" w:cs="Times New Roman"/>
                <w:b/>
                <w:color w:val="000000"/>
                <w:sz w:val="24"/>
                <w:szCs w:val="24"/>
              </w:rPr>
              <w:t>Código</w:t>
            </w:r>
          </w:p>
        </w:tc>
        <w:tc>
          <w:tcPr>
            <w:tcW w:w="7452" w:type="dxa"/>
            <w:gridSpan w:val="2"/>
          </w:tcPr>
          <w:p w14:paraId="639C447F" w14:textId="40DE2F48" w:rsidR="00F81EE4" w:rsidRPr="00EB656E" w:rsidRDefault="005D5410" w:rsidP="00F81EE4">
            <w:pPr>
              <w:rPr>
                <w:rFonts w:ascii="Times New Roman" w:hAnsi="Times New Roman" w:cs="Times New Roman"/>
                <w:b/>
                <w:color w:val="000000"/>
                <w:sz w:val="24"/>
                <w:szCs w:val="24"/>
              </w:rPr>
            </w:pPr>
            <w:r w:rsidRPr="00EB656E">
              <w:rPr>
                <w:rFonts w:ascii="Times New Roman" w:hAnsi="Times New Roman" w:cs="Times New Roman"/>
                <w:bCs/>
                <w:color w:val="000000"/>
                <w:sz w:val="24"/>
                <w:szCs w:val="24"/>
                <w:lang w:val="es-CO"/>
              </w:rPr>
              <w:t>CS_10_03_CO_</w:t>
            </w:r>
            <w:r w:rsidRPr="00EB656E">
              <w:rPr>
                <w:rFonts w:ascii="Times New Roman" w:hAnsi="Times New Roman" w:cs="Times New Roman"/>
                <w:color w:val="000000"/>
                <w:sz w:val="24"/>
                <w:szCs w:val="24"/>
              </w:rPr>
              <w:t>REC260</w:t>
            </w:r>
          </w:p>
        </w:tc>
      </w:tr>
      <w:tr w:rsidR="00413EE4" w:rsidRPr="00EB656E" w14:paraId="0E2865B9" w14:textId="77777777" w:rsidTr="00EB656E">
        <w:tc>
          <w:tcPr>
            <w:tcW w:w="1602" w:type="dxa"/>
          </w:tcPr>
          <w:p w14:paraId="02B056E0" w14:textId="77777777" w:rsidR="00F81EE4" w:rsidRPr="00EB656E" w:rsidRDefault="00F81EE4" w:rsidP="00F81EE4">
            <w:pPr>
              <w:rPr>
                <w:rFonts w:ascii="Times New Roman" w:hAnsi="Times New Roman" w:cs="Times New Roman"/>
                <w:color w:val="000000" w:themeColor="text1"/>
                <w:sz w:val="24"/>
                <w:szCs w:val="24"/>
              </w:rPr>
            </w:pPr>
            <w:r w:rsidRPr="00EB656E">
              <w:rPr>
                <w:rFonts w:ascii="Times New Roman" w:hAnsi="Times New Roman" w:cs="Times New Roman"/>
                <w:b/>
                <w:color w:val="000000" w:themeColor="text1"/>
                <w:sz w:val="24"/>
                <w:szCs w:val="24"/>
              </w:rPr>
              <w:t>Web 01</w:t>
            </w:r>
          </w:p>
        </w:tc>
        <w:tc>
          <w:tcPr>
            <w:tcW w:w="2423" w:type="dxa"/>
          </w:tcPr>
          <w:p w14:paraId="42017092" w14:textId="45BF8A14" w:rsidR="00F81EE4" w:rsidRPr="00EB656E" w:rsidRDefault="00EB656E" w:rsidP="00EB656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Página oficial del TLCAN. </w:t>
            </w:r>
          </w:p>
        </w:tc>
        <w:tc>
          <w:tcPr>
            <w:tcW w:w="5029" w:type="dxa"/>
          </w:tcPr>
          <w:p w14:paraId="4C48566D" w14:textId="226D39B2" w:rsidR="00F81EE4" w:rsidRPr="00EB656E" w:rsidRDefault="00EB656E" w:rsidP="005F2E43">
            <w:pPr>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http://www.tlcanhoy.org/</w:t>
            </w:r>
          </w:p>
        </w:tc>
      </w:tr>
      <w:tr w:rsidR="00413EE4" w:rsidRPr="00EB656E" w14:paraId="3D7CBF2A" w14:textId="77777777" w:rsidTr="00EB656E">
        <w:tc>
          <w:tcPr>
            <w:tcW w:w="1602" w:type="dxa"/>
          </w:tcPr>
          <w:p w14:paraId="34EC686E" w14:textId="383D45C8" w:rsidR="00730B92" w:rsidRPr="00EB656E" w:rsidRDefault="00730B92" w:rsidP="00EB656E">
            <w:pPr>
              <w:rPr>
                <w:rFonts w:ascii="Times New Roman" w:hAnsi="Times New Roman" w:cs="Times New Roman"/>
                <w:b/>
                <w:color w:val="000000" w:themeColor="text1"/>
                <w:sz w:val="24"/>
                <w:szCs w:val="24"/>
              </w:rPr>
            </w:pPr>
            <w:r w:rsidRPr="00EB656E">
              <w:rPr>
                <w:rFonts w:ascii="Times New Roman" w:hAnsi="Times New Roman" w:cs="Times New Roman"/>
                <w:b/>
                <w:color w:val="000000" w:themeColor="text1"/>
                <w:sz w:val="24"/>
                <w:szCs w:val="24"/>
              </w:rPr>
              <w:t xml:space="preserve">Web </w:t>
            </w:r>
            <w:r w:rsidR="00EB656E">
              <w:rPr>
                <w:rFonts w:ascii="Times New Roman" w:hAnsi="Times New Roman" w:cs="Times New Roman"/>
                <w:b/>
                <w:color w:val="000000" w:themeColor="text1"/>
                <w:sz w:val="24"/>
                <w:szCs w:val="24"/>
              </w:rPr>
              <w:t>2</w:t>
            </w:r>
          </w:p>
        </w:tc>
        <w:tc>
          <w:tcPr>
            <w:tcW w:w="2423" w:type="dxa"/>
          </w:tcPr>
          <w:p w14:paraId="6C6F0C7D" w14:textId="60210644" w:rsidR="00730B92" w:rsidRPr="00EB656E" w:rsidRDefault="00EB656E" w:rsidP="005F2E43">
            <w:pPr>
              <w:rPr>
                <w:rFonts w:ascii="Times New Roman" w:hAnsi="Times New Roman" w:cs="Times New Roman"/>
                <w:smallCaps/>
                <w:color w:val="000000" w:themeColor="text1"/>
                <w:sz w:val="24"/>
                <w:szCs w:val="24"/>
              </w:rPr>
            </w:pPr>
            <w:r>
              <w:rPr>
                <w:rFonts w:ascii="Times New Roman" w:hAnsi="Times New Roman" w:cs="Times New Roman"/>
                <w:color w:val="000000" w:themeColor="text1"/>
                <w:sz w:val="24"/>
                <w:szCs w:val="24"/>
              </w:rPr>
              <w:t>Organización de Estados Americanos.</w:t>
            </w:r>
          </w:p>
        </w:tc>
        <w:tc>
          <w:tcPr>
            <w:tcW w:w="5029" w:type="dxa"/>
          </w:tcPr>
          <w:p w14:paraId="7B3F1104" w14:textId="45F35A31" w:rsidR="00730B92" w:rsidRPr="00EB656E" w:rsidRDefault="00730B92" w:rsidP="005F2E43">
            <w:pPr>
              <w:rPr>
                <w:rFonts w:ascii="Times New Roman" w:hAnsi="Times New Roman" w:cs="Times New Roman"/>
                <w:color w:val="000000" w:themeColor="text1"/>
                <w:sz w:val="24"/>
                <w:szCs w:val="24"/>
              </w:rPr>
            </w:pPr>
            <w:r w:rsidRPr="00EB656E">
              <w:rPr>
                <w:rFonts w:ascii="Times New Roman" w:hAnsi="Times New Roman" w:cs="Times New Roman"/>
                <w:color w:val="000000" w:themeColor="text1"/>
                <w:sz w:val="24"/>
                <w:szCs w:val="24"/>
              </w:rPr>
              <w:t>http://www.oas.org/es/</w:t>
            </w:r>
          </w:p>
        </w:tc>
      </w:tr>
      <w:tr w:rsidR="00EB656E" w:rsidRPr="00EB656E" w14:paraId="4DDA7EC2" w14:textId="77777777" w:rsidTr="00EB656E">
        <w:tc>
          <w:tcPr>
            <w:tcW w:w="1602" w:type="dxa"/>
          </w:tcPr>
          <w:p w14:paraId="04E5B25E" w14:textId="2FD72125" w:rsidR="00EB656E" w:rsidRPr="00EB656E" w:rsidRDefault="004A18FB" w:rsidP="00F81EE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Web 3</w:t>
            </w:r>
          </w:p>
        </w:tc>
        <w:tc>
          <w:tcPr>
            <w:tcW w:w="2423" w:type="dxa"/>
          </w:tcPr>
          <w:p w14:paraId="7AF88335" w14:textId="2911EDA8" w:rsidR="00EB656E" w:rsidRPr="00EB656E" w:rsidRDefault="004A18FB" w:rsidP="004A18FB">
            <w:pPr>
              <w:rPr>
                <w:rFonts w:ascii="Times New Roman" w:hAnsi="Times New Roman" w:cs="Times New Roman"/>
                <w:smallCaps/>
                <w:color w:val="000000" w:themeColor="text1"/>
                <w:sz w:val="24"/>
                <w:szCs w:val="24"/>
              </w:rPr>
            </w:pPr>
            <w:r>
              <w:rPr>
                <w:rFonts w:ascii="Times New Roman" w:hAnsi="Times New Roman" w:cs="Times New Roman"/>
                <w:color w:val="000000" w:themeColor="text1"/>
                <w:sz w:val="24"/>
                <w:szCs w:val="24"/>
              </w:rPr>
              <w:t>Página oficial del Mercosur.</w:t>
            </w:r>
          </w:p>
        </w:tc>
        <w:tc>
          <w:tcPr>
            <w:tcW w:w="5029" w:type="dxa"/>
          </w:tcPr>
          <w:p w14:paraId="2ACE77E6" w14:textId="3CA40672" w:rsidR="00EB656E" w:rsidRPr="00EB656E" w:rsidRDefault="004A18FB" w:rsidP="005F2E43">
            <w:pPr>
              <w:rPr>
                <w:rFonts w:ascii="Times New Roman" w:hAnsi="Times New Roman" w:cs="Times New Roman"/>
                <w:color w:val="000000" w:themeColor="text1"/>
                <w:sz w:val="24"/>
                <w:szCs w:val="24"/>
              </w:rPr>
            </w:pPr>
            <w:r w:rsidRPr="004A18FB">
              <w:rPr>
                <w:rFonts w:ascii="Times New Roman" w:hAnsi="Times New Roman" w:cs="Times New Roman"/>
                <w:color w:val="000000" w:themeColor="text1"/>
                <w:sz w:val="24"/>
                <w:szCs w:val="24"/>
              </w:rPr>
              <w:t>http://www.mercosur.int/</w:t>
            </w:r>
          </w:p>
        </w:tc>
      </w:tr>
    </w:tbl>
    <w:p w14:paraId="0DBC9651" w14:textId="77777777" w:rsidR="00731C83" w:rsidRPr="00EB656E" w:rsidRDefault="00731C83" w:rsidP="00E83587">
      <w:pPr>
        <w:rPr>
          <w:rFonts w:ascii="Times New Roman" w:hAnsi="Times New Roman" w:cs="Times New Roman"/>
          <w:sz w:val="24"/>
          <w:szCs w:val="24"/>
        </w:rPr>
      </w:pPr>
    </w:p>
    <w:sectPr w:rsidR="00731C83" w:rsidRPr="00EB656E">
      <w:headerReference w:type="default" r:id="rI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TOSHIBA" w:date="2016-05-16T07:26:00Z" w:initials="T">
    <w:p w14:paraId="03606D21" w14:textId="3A78FE4A" w:rsidR="00901AA9" w:rsidRDefault="00901AA9">
      <w:pPr>
        <w:pStyle w:val="Textocomentario"/>
      </w:pPr>
      <w:r>
        <w:rPr>
          <w:rStyle w:val="Refdecomentario"/>
        </w:rPr>
        <w:annotationRef/>
      </w:r>
      <w:r>
        <w:t>FE?</w:t>
      </w:r>
    </w:p>
  </w:comment>
  <w:comment w:id="14" w:author="TOSHIBA" w:date="2016-05-16T07:26:00Z" w:initials="T">
    <w:p w14:paraId="0FD1923F" w14:textId="6A2866A6" w:rsidR="00901AA9" w:rsidRDefault="00901AA9">
      <w:pPr>
        <w:pStyle w:val="Textocomentario"/>
      </w:pPr>
      <w:r>
        <w:rPr>
          <w:rStyle w:val="Refdecomentario"/>
        </w:rPr>
        <w:annotationRef/>
      </w:r>
      <w:r>
        <w:t>FE…..?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2CA9C7" w15:done="0"/>
  <w15:commentEx w15:paraId="1B33A9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00084" w14:textId="77777777" w:rsidR="00825029" w:rsidRDefault="00825029" w:rsidP="000C713E">
      <w:pPr>
        <w:spacing w:after="0" w:line="240" w:lineRule="auto"/>
      </w:pPr>
      <w:r>
        <w:separator/>
      </w:r>
    </w:p>
  </w:endnote>
  <w:endnote w:type="continuationSeparator" w:id="0">
    <w:p w14:paraId="7AEF2738" w14:textId="77777777" w:rsidR="00825029" w:rsidRDefault="00825029" w:rsidP="000C7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655CF" w14:textId="77777777" w:rsidR="00825029" w:rsidRDefault="00825029" w:rsidP="000C713E">
      <w:pPr>
        <w:spacing w:after="0" w:line="240" w:lineRule="auto"/>
      </w:pPr>
      <w:r>
        <w:separator/>
      </w:r>
    </w:p>
  </w:footnote>
  <w:footnote w:type="continuationSeparator" w:id="0">
    <w:p w14:paraId="701ED1E9" w14:textId="77777777" w:rsidR="00825029" w:rsidRDefault="00825029" w:rsidP="000C71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CB587" w14:textId="22E19BA5" w:rsidR="002B799A" w:rsidRPr="000C713E" w:rsidRDefault="002B799A" w:rsidP="000C713E">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CS_10</w:t>
    </w:r>
    <w:r w:rsidRPr="00F16D37">
      <w:rPr>
        <w:rFonts w:ascii="Times" w:hAnsi="Times"/>
        <w:sz w:val="20"/>
        <w:szCs w:val="20"/>
        <w:highlight w:val="yellow"/>
      </w:rPr>
      <w:t>_0</w:t>
    </w:r>
    <w:r>
      <w:rPr>
        <w:rFonts w:ascii="Times" w:hAnsi="Times"/>
        <w:sz w:val="20"/>
        <w:szCs w:val="20"/>
        <w:highlight w:val="yellow"/>
      </w:rPr>
      <w:t>3_CO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3. </w:t>
    </w:r>
    <w:r w:rsidRPr="000C713E">
      <w:rPr>
        <w:rFonts w:ascii="Times" w:hAnsi="Times"/>
        <w:sz w:val="24"/>
        <w:szCs w:val="24"/>
      </w:rPr>
      <w:t xml:space="preserve">América al final del siglo </w:t>
    </w:r>
    <w:r w:rsidRPr="000C67DA">
      <w:rPr>
        <w:rFonts w:ascii="Times" w:hAnsi="Times"/>
        <w:smallCaps/>
        <w:sz w:val="24"/>
        <w:szCs w:val="24"/>
      </w:rPr>
      <w:t>xx</w:t>
    </w:r>
  </w:p>
  <w:p w14:paraId="2234CEB9" w14:textId="77777777" w:rsidR="002B799A" w:rsidRDefault="002B79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C34A5"/>
    <w:multiLevelType w:val="multilevel"/>
    <w:tmpl w:val="D000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822A5"/>
    <w:multiLevelType w:val="multilevel"/>
    <w:tmpl w:val="9120E4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16A5400"/>
    <w:multiLevelType w:val="multilevel"/>
    <w:tmpl w:val="7290A17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
    <w:nsid w:val="41D245A8"/>
    <w:multiLevelType w:val="multilevel"/>
    <w:tmpl w:val="FF76040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17D50FD"/>
    <w:multiLevelType w:val="hybridMultilevel"/>
    <w:tmpl w:val="9B904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99B256D"/>
    <w:multiLevelType w:val="multilevel"/>
    <w:tmpl w:val="E98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mbanitos">
    <w15:presenceInfo w15:providerId="None" w15:userId="zambani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FE8"/>
    <w:rsid w:val="00000CD9"/>
    <w:rsid w:val="00001211"/>
    <w:rsid w:val="000072C3"/>
    <w:rsid w:val="000104D7"/>
    <w:rsid w:val="00011A0E"/>
    <w:rsid w:val="00011A46"/>
    <w:rsid w:val="00012339"/>
    <w:rsid w:val="000134D7"/>
    <w:rsid w:val="000134F6"/>
    <w:rsid w:val="00014BA5"/>
    <w:rsid w:val="00015B2B"/>
    <w:rsid w:val="0001610D"/>
    <w:rsid w:val="000162B1"/>
    <w:rsid w:val="000173E7"/>
    <w:rsid w:val="000204EA"/>
    <w:rsid w:val="00022050"/>
    <w:rsid w:val="00022AA8"/>
    <w:rsid w:val="00025719"/>
    <w:rsid w:val="00026E21"/>
    <w:rsid w:val="00030DE3"/>
    <w:rsid w:val="00032735"/>
    <w:rsid w:val="0003366B"/>
    <w:rsid w:val="00036A3D"/>
    <w:rsid w:val="000407BA"/>
    <w:rsid w:val="00040EF7"/>
    <w:rsid w:val="000416ED"/>
    <w:rsid w:val="00041CBB"/>
    <w:rsid w:val="00041ED6"/>
    <w:rsid w:val="00042587"/>
    <w:rsid w:val="00044E77"/>
    <w:rsid w:val="00046F75"/>
    <w:rsid w:val="0005145E"/>
    <w:rsid w:val="00052216"/>
    <w:rsid w:val="00055039"/>
    <w:rsid w:val="00057456"/>
    <w:rsid w:val="000600DE"/>
    <w:rsid w:val="00060A27"/>
    <w:rsid w:val="000621CC"/>
    <w:rsid w:val="00063117"/>
    <w:rsid w:val="00066E72"/>
    <w:rsid w:val="000671D5"/>
    <w:rsid w:val="00067DD9"/>
    <w:rsid w:val="0007148F"/>
    <w:rsid w:val="000730B1"/>
    <w:rsid w:val="000745B8"/>
    <w:rsid w:val="00076A9B"/>
    <w:rsid w:val="00081BBE"/>
    <w:rsid w:val="00083997"/>
    <w:rsid w:val="00083C0C"/>
    <w:rsid w:val="00085100"/>
    <w:rsid w:val="00087362"/>
    <w:rsid w:val="0009121C"/>
    <w:rsid w:val="00093417"/>
    <w:rsid w:val="00093B3A"/>
    <w:rsid w:val="00094EDD"/>
    <w:rsid w:val="000975A4"/>
    <w:rsid w:val="00097719"/>
    <w:rsid w:val="000A037D"/>
    <w:rsid w:val="000A14F9"/>
    <w:rsid w:val="000A79D0"/>
    <w:rsid w:val="000B0058"/>
    <w:rsid w:val="000B0881"/>
    <w:rsid w:val="000B0CFB"/>
    <w:rsid w:val="000B1754"/>
    <w:rsid w:val="000B42BE"/>
    <w:rsid w:val="000B657A"/>
    <w:rsid w:val="000C1919"/>
    <w:rsid w:val="000C449A"/>
    <w:rsid w:val="000C4936"/>
    <w:rsid w:val="000C49E0"/>
    <w:rsid w:val="000C67DA"/>
    <w:rsid w:val="000C713E"/>
    <w:rsid w:val="000D1025"/>
    <w:rsid w:val="000D23E8"/>
    <w:rsid w:val="000D2779"/>
    <w:rsid w:val="000E1396"/>
    <w:rsid w:val="000E2F9C"/>
    <w:rsid w:val="000E335C"/>
    <w:rsid w:val="000E3BEE"/>
    <w:rsid w:val="000E5876"/>
    <w:rsid w:val="000E6C00"/>
    <w:rsid w:val="000E77D6"/>
    <w:rsid w:val="000F13EE"/>
    <w:rsid w:val="000F3B26"/>
    <w:rsid w:val="000F6D42"/>
    <w:rsid w:val="000F77C9"/>
    <w:rsid w:val="0010245B"/>
    <w:rsid w:val="0010509D"/>
    <w:rsid w:val="0010529C"/>
    <w:rsid w:val="0010669C"/>
    <w:rsid w:val="00111BC1"/>
    <w:rsid w:val="00112FDD"/>
    <w:rsid w:val="00113C36"/>
    <w:rsid w:val="0011700E"/>
    <w:rsid w:val="0011740B"/>
    <w:rsid w:val="0011747C"/>
    <w:rsid w:val="00120AE3"/>
    <w:rsid w:val="001222B8"/>
    <w:rsid w:val="001222D8"/>
    <w:rsid w:val="00123F2F"/>
    <w:rsid w:val="00124294"/>
    <w:rsid w:val="001259AB"/>
    <w:rsid w:val="00125A51"/>
    <w:rsid w:val="001302FF"/>
    <w:rsid w:val="001305AB"/>
    <w:rsid w:val="0013142A"/>
    <w:rsid w:val="00133D1F"/>
    <w:rsid w:val="00136E3E"/>
    <w:rsid w:val="00136F74"/>
    <w:rsid w:val="0013759B"/>
    <w:rsid w:val="00140385"/>
    <w:rsid w:val="00141BDE"/>
    <w:rsid w:val="00143952"/>
    <w:rsid w:val="00146739"/>
    <w:rsid w:val="00151D76"/>
    <w:rsid w:val="00157021"/>
    <w:rsid w:val="00157054"/>
    <w:rsid w:val="00157179"/>
    <w:rsid w:val="00161B21"/>
    <w:rsid w:val="00161D19"/>
    <w:rsid w:val="00161DC3"/>
    <w:rsid w:val="0016256F"/>
    <w:rsid w:val="0016609E"/>
    <w:rsid w:val="001664F7"/>
    <w:rsid w:val="00167F2B"/>
    <w:rsid w:val="00171275"/>
    <w:rsid w:val="00173734"/>
    <w:rsid w:val="00174F3F"/>
    <w:rsid w:val="00175744"/>
    <w:rsid w:val="00176914"/>
    <w:rsid w:val="00176BA9"/>
    <w:rsid w:val="00176DE2"/>
    <w:rsid w:val="00180616"/>
    <w:rsid w:val="00180D10"/>
    <w:rsid w:val="00181684"/>
    <w:rsid w:val="00182C05"/>
    <w:rsid w:val="0018340E"/>
    <w:rsid w:val="001843B0"/>
    <w:rsid w:val="00184C43"/>
    <w:rsid w:val="00186B96"/>
    <w:rsid w:val="00194243"/>
    <w:rsid w:val="00196067"/>
    <w:rsid w:val="00196E9E"/>
    <w:rsid w:val="00197A08"/>
    <w:rsid w:val="001A0726"/>
    <w:rsid w:val="001A19DE"/>
    <w:rsid w:val="001A21CB"/>
    <w:rsid w:val="001A2FBC"/>
    <w:rsid w:val="001A3F38"/>
    <w:rsid w:val="001A44A6"/>
    <w:rsid w:val="001A47C5"/>
    <w:rsid w:val="001A70F9"/>
    <w:rsid w:val="001B1174"/>
    <w:rsid w:val="001B196B"/>
    <w:rsid w:val="001B1BF3"/>
    <w:rsid w:val="001B3000"/>
    <w:rsid w:val="001B49C5"/>
    <w:rsid w:val="001B4F0F"/>
    <w:rsid w:val="001B5AFD"/>
    <w:rsid w:val="001B71F3"/>
    <w:rsid w:val="001B7586"/>
    <w:rsid w:val="001C0648"/>
    <w:rsid w:val="001C21D0"/>
    <w:rsid w:val="001C275F"/>
    <w:rsid w:val="001C2CC1"/>
    <w:rsid w:val="001C71E9"/>
    <w:rsid w:val="001C780E"/>
    <w:rsid w:val="001C7A66"/>
    <w:rsid w:val="001D0FF0"/>
    <w:rsid w:val="001D654D"/>
    <w:rsid w:val="001E17BE"/>
    <w:rsid w:val="001E1F5F"/>
    <w:rsid w:val="001E25BA"/>
    <w:rsid w:val="001E3477"/>
    <w:rsid w:val="001E4557"/>
    <w:rsid w:val="001E55E4"/>
    <w:rsid w:val="001E728D"/>
    <w:rsid w:val="001E79B8"/>
    <w:rsid w:val="001F1133"/>
    <w:rsid w:val="001F2BDF"/>
    <w:rsid w:val="001F39C8"/>
    <w:rsid w:val="001F5044"/>
    <w:rsid w:val="001F5850"/>
    <w:rsid w:val="001F5BBD"/>
    <w:rsid w:val="001F5C9E"/>
    <w:rsid w:val="001F6DB0"/>
    <w:rsid w:val="00201761"/>
    <w:rsid w:val="00203372"/>
    <w:rsid w:val="00203FD4"/>
    <w:rsid w:val="00204E48"/>
    <w:rsid w:val="002054CC"/>
    <w:rsid w:val="0020798C"/>
    <w:rsid w:val="00210B31"/>
    <w:rsid w:val="00211DB1"/>
    <w:rsid w:val="002121B6"/>
    <w:rsid w:val="00212D2E"/>
    <w:rsid w:val="00214449"/>
    <w:rsid w:val="0021595F"/>
    <w:rsid w:val="00217C94"/>
    <w:rsid w:val="00220DF8"/>
    <w:rsid w:val="002212A0"/>
    <w:rsid w:val="002216CA"/>
    <w:rsid w:val="00221C2B"/>
    <w:rsid w:val="00221FAF"/>
    <w:rsid w:val="002233BA"/>
    <w:rsid w:val="00223894"/>
    <w:rsid w:val="002249E3"/>
    <w:rsid w:val="00225CC9"/>
    <w:rsid w:val="00227408"/>
    <w:rsid w:val="00230950"/>
    <w:rsid w:val="0023153D"/>
    <w:rsid w:val="002315C3"/>
    <w:rsid w:val="00232119"/>
    <w:rsid w:val="00232679"/>
    <w:rsid w:val="0023535B"/>
    <w:rsid w:val="002401E9"/>
    <w:rsid w:val="00240871"/>
    <w:rsid w:val="00241AED"/>
    <w:rsid w:val="00241F8F"/>
    <w:rsid w:val="00244963"/>
    <w:rsid w:val="00247686"/>
    <w:rsid w:val="002548EF"/>
    <w:rsid w:val="00256268"/>
    <w:rsid w:val="00256B25"/>
    <w:rsid w:val="002631E5"/>
    <w:rsid w:val="002644DD"/>
    <w:rsid w:val="00265409"/>
    <w:rsid w:val="00265EDF"/>
    <w:rsid w:val="00266AC2"/>
    <w:rsid w:val="002678DB"/>
    <w:rsid w:val="002714C2"/>
    <w:rsid w:val="0027197B"/>
    <w:rsid w:val="00272A9A"/>
    <w:rsid w:val="00273E53"/>
    <w:rsid w:val="0027404C"/>
    <w:rsid w:val="0027406D"/>
    <w:rsid w:val="00274BD3"/>
    <w:rsid w:val="002755A8"/>
    <w:rsid w:val="002826CC"/>
    <w:rsid w:val="00283587"/>
    <w:rsid w:val="002842E1"/>
    <w:rsid w:val="00285016"/>
    <w:rsid w:val="00286768"/>
    <w:rsid w:val="00286BA8"/>
    <w:rsid w:val="0029491C"/>
    <w:rsid w:val="00295C20"/>
    <w:rsid w:val="002A067D"/>
    <w:rsid w:val="002A07BC"/>
    <w:rsid w:val="002A2CB8"/>
    <w:rsid w:val="002A45C7"/>
    <w:rsid w:val="002A4E09"/>
    <w:rsid w:val="002A4E23"/>
    <w:rsid w:val="002A5B72"/>
    <w:rsid w:val="002A5D84"/>
    <w:rsid w:val="002A6C81"/>
    <w:rsid w:val="002B0625"/>
    <w:rsid w:val="002B0D1F"/>
    <w:rsid w:val="002B54C3"/>
    <w:rsid w:val="002B6405"/>
    <w:rsid w:val="002B799A"/>
    <w:rsid w:val="002C0C83"/>
    <w:rsid w:val="002C2622"/>
    <w:rsid w:val="002C3412"/>
    <w:rsid w:val="002C3F69"/>
    <w:rsid w:val="002C3FB6"/>
    <w:rsid w:val="002C5FEF"/>
    <w:rsid w:val="002D1CDD"/>
    <w:rsid w:val="002D309F"/>
    <w:rsid w:val="002D3776"/>
    <w:rsid w:val="002D3C72"/>
    <w:rsid w:val="002D44EA"/>
    <w:rsid w:val="002D609C"/>
    <w:rsid w:val="002D6DCE"/>
    <w:rsid w:val="002D7274"/>
    <w:rsid w:val="002D72AF"/>
    <w:rsid w:val="002E0015"/>
    <w:rsid w:val="002E1F50"/>
    <w:rsid w:val="002E26CC"/>
    <w:rsid w:val="002E2A47"/>
    <w:rsid w:val="002E52AD"/>
    <w:rsid w:val="002E650E"/>
    <w:rsid w:val="002E68BB"/>
    <w:rsid w:val="002E7B89"/>
    <w:rsid w:val="002F4A83"/>
    <w:rsid w:val="002F581D"/>
    <w:rsid w:val="002F58A7"/>
    <w:rsid w:val="00302A40"/>
    <w:rsid w:val="00302CA5"/>
    <w:rsid w:val="00303201"/>
    <w:rsid w:val="00304009"/>
    <w:rsid w:val="00306203"/>
    <w:rsid w:val="00307AC3"/>
    <w:rsid w:val="00311585"/>
    <w:rsid w:val="00311762"/>
    <w:rsid w:val="00312503"/>
    <w:rsid w:val="00314DC2"/>
    <w:rsid w:val="00314DD2"/>
    <w:rsid w:val="00315ED0"/>
    <w:rsid w:val="00320900"/>
    <w:rsid w:val="00320A8C"/>
    <w:rsid w:val="00321227"/>
    <w:rsid w:val="00323248"/>
    <w:rsid w:val="003237C2"/>
    <w:rsid w:val="0032401F"/>
    <w:rsid w:val="00324DF5"/>
    <w:rsid w:val="003300B9"/>
    <w:rsid w:val="003307C2"/>
    <w:rsid w:val="00330EE3"/>
    <w:rsid w:val="003313A7"/>
    <w:rsid w:val="0033227F"/>
    <w:rsid w:val="00333A17"/>
    <w:rsid w:val="00336521"/>
    <w:rsid w:val="003367D3"/>
    <w:rsid w:val="003400D6"/>
    <w:rsid w:val="003419B7"/>
    <w:rsid w:val="0034766C"/>
    <w:rsid w:val="00347E9B"/>
    <w:rsid w:val="003514B8"/>
    <w:rsid w:val="0035216F"/>
    <w:rsid w:val="003521A7"/>
    <w:rsid w:val="003536EE"/>
    <w:rsid w:val="003569ED"/>
    <w:rsid w:val="00356F54"/>
    <w:rsid w:val="003617C3"/>
    <w:rsid w:val="00361A42"/>
    <w:rsid w:val="00361DA3"/>
    <w:rsid w:val="003631A7"/>
    <w:rsid w:val="0036382F"/>
    <w:rsid w:val="00364B9B"/>
    <w:rsid w:val="00371536"/>
    <w:rsid w:val="00372615"/>
    <w:rsid w:val="00372EBD"/>
    <w:rsid w:val="00373580"/>
    <w:rsid w:val="003746EA"/>
    <w:rsid w:val="00374A1C"/>
    <w:rsid w:val="00375D76"/>
    <w:rsid w:val="00376422"/>
    <w:rsid w:val="00377DD9"/>
    <w:rsid w:val="003811A6"/>
    <w:rsid w:val="00382E8C"/>
    <w:rsid w:val="0038508C"/>
    <w:rsid w:val="0038534D"/>
    <w:rsid w:val="00386836"/>
    <w:rsid w:val="003869C8"/>
    <w:rsid w:val="00387A34"/>
    <w:rsid w:val="00391930"/>
    <w:rsid w:val="003934F3"/>
    <w:rsid w:val="00396435"/>
    <w:rsid w:val="003A1C98"/>
    <w:rsid w:val="003A1E55"/>
    <w:rsid w:val="003A43CE"/>
    <w:rsid w:val="003A639C"/>
    <w:rsid w:val="003B1542"/>
    <w:rsid w:val="003B1659"/>
    <w:rsid w:val="003B1A8B"/>
    <w:rsid w:val="003B4422"/>
    <w:rsid w:val="003B5349"/>
    <w:rsid w:val="003B59C6"/>
    <w:rsid w:val="003B6CB2"/>
    <w:rsid w:val="003B7E47"/>
    <w:rsid w:val="003C0830"/>
    <w:rsid w:val="003C16C8"/>
    <w:rsid w:val="003C4812"/>
    <w:rsid w:val="003C48B5"/>
    <w:rsid w:val="003C5C63"/>
    <w:rsid w:val="003C7512"/>
    <w:rsid w:val="003C7AF6"/>
    <w:rsid w:val="003D1564"/>
    <w:rsid w:val="003D2411"/>
    <w:rsid w:val="003D4826"/>
    <w:rsid w:val="003D4947"/>
    <w:rsid w:val="003D70D6"/>
    <w:rsid w:val="003E1F7E"/>
    <w:rsid w:val="003E4251"/>
    <w:rsid w:val="003E63C7"/>
    <w:rsid w:val="003F029C"/>
    <w:rsid w:val="003F036A"/>
    <w:rsid w:val="003F0456"/>
    <w:rsid w:val="003F156F"/>
    <w:rsid w:val="003F3E22"/>
    <w:rsid w:val="003F5703"/>
    <w:rsid w:val="003F624A"/>
    <w:rsid w:val="003F7984"/>
    <w:rsid w:val="004014B2"/>
    <w:rsid w:val="00402CEA"/>
    <w:rsid w:val="004030E6"/>
    <w:rsid w:val="004051A5"/>
    <w:rsid w:val="0041053E"/>
    <w:rsid w:val="00413755"/>
    <w:rsid w:val="00413EE4"/>
    <w:rsid w:val="00415223"/>
    <w:rsid w:val="00420C15"/>
    <w:rsid w:val="00421433"/>
    <w:rsid w:val="00423158"/>
    <w:rsid w:val="0042342E"/>
    <w:rsid w:val="004238B7"/>
    <w:rsid w:val="00423F14"/>
    <w:rsid w:val="00424A8A"/>
    <w:rsid w:val="00425F41"/>
    <w:rsid w:val="00431C2F"/>
    <w:rsid w:val="00433077"/>
    <w:rsid w:val="00433470"/>
    <w:rsid w:val="004361AA"/>
    <w:rsid w:val="00436319"/>
    <w:rsid w:val="00436493"/>
    <w:rsid w:val="00437C36"/>
    <w:rsid w:val="00441220"/>
    <w:rsid w:val="00441C3F"/>
    <w:rsid w:val="0044304F"/>
    <w:rsid w:val="00445116"/>
    <w:rsid w:val="00446A99"/>
    <w:rsid w:val="00447CD2"/>
    <w:rsid w:val="004502CB"/>
    <w:rsid w:val="00452243"/>
    <w:rsid w:val="0045289C"/>
    <w:rsid w:val="00452935"/>
    <w:rsid w:val="00452FCB"/>
    <w:rsid w:val="004530C9"/>
    <w:rsid w:val="00453135"/>
    <w:rsid w:val="00456259"/>
    <w:rsid w:val="004604D4"/>
    <w:rsid w:val="004605CC"/>
    <w:rsid w:val="004608D0"/>
    <w:rsid w:val="0046158C"/>
    <w:rsid w:val="00462E35"/>
    <w:rsid w:val="0046325D"/>
    <w:rsid w:val="00464A75"/>
    <w:rsid w:val="00473688"/>
    <w:rsid w:val="00475C12"/>
    <w:rsid w:val="004764B5"/>
    <w:rsid w:val="00477130"/>
    <w:rsid w:val="004802EC"/>
    <w:rsid w:val="00481D58"/>
    <w:rsid w:val="00483327"/>
    <w:rsid w:val="00484DC2"/>
    <w:rsid w:val="00485BDE"/>
    <w:rsid w:val="0048711F"/>
    <w:rsid w:val="00490F9E"/>
    <w:rsid w:val="004947BA"/>
    <w:rsid w:val="0049543A"/>
    <w:rsid w:val="004955FF"/>
    <w:rsid w:val="00495AFF"/>
    <w:rsid w:val="00495B15"/>
    <w:rsid w:val="0049645A"/>
    <w:rsid w:val="00496CAA"/>
    <w:rsid w:val="00497C44"/>
    <w:rsid w:val="004A0057"/>
    <w:rsid w:val="004A0849"/>
    <w:rsid w:val="004A15FB"/>
    <w:rsid w:val="004A18FB"/>
    <w:rsid w:val="004A2681"/>
    <w:rsid w:val="004A3BDC"/>
    <w:rsid w:val="004A61C8"/>
    <w:rsid w:val="004B0A8B"/>
    <w:rsid w:val="004B2B20"/>
    <w:rsid w:val="004B56AD"/>
    <w:rsid w:val="004B5786"/>
    <w:rsid w:val="004B60E8"/>
    <w:rsid w:val="004C46F7"/>
    <w:rsid w:val="004C4F36"/>
    <w:rsid w:val="004C5B9C"/>
    <w:rsid w:val="004C7070"/>
    <w:rsid w:val="004D16FB"/>
    <w:rsid w:val="004D2A51"/>
    <w:rsid w:val="004D2FF1"/>
    <w:rsid w:val="004D3B4A"/>
    <w:rsid w:val="004D44EF"/>
    <w:rsid w:val="004E191B"/>
    <w:rsid w:val="004E21E5"/>
    <w:rsid w:val="004E25DE"/>
    <w:rsid w:val="004E77E3"/>
    <w:rsid w:val="004F12C7"/>
    <w:rsid w:val="004F1353"/>
    <w:rsid w:val="004F1961"/>
    <w:rsid w:val="004F2B6F"/>
    <w:rsid w:val="004F3ACD"/>
    <w:rsid w:val="004F6818"/>
    <w:rsid w:val="004F7366"/>
    <w:rsid w:val="00500BBB"/>
    <w:rsid w:val="00501197"/>
    <w:rsid w:val="00502455"/>
    <w:rsid w:val="00502907"/>
    <w:rsid w:val="00503403"/>
    <w:rsid w:val="00504361"/>
    <w:rsid w:val="00505A31"/>
    <w:rsid w:val="00506AAF"/>
    <w:rsid w:val="00507828"/>
    <w:rsid w:val="00507EE6"/>
    <w:rsid w:val="005104F3"/>
    <w:rsid w:val="00513EFF"/>
    <w:rsid w:val="00515F92"/>
    <w:rsid w:val="00517578"/>
    <w:rsid w:val="0052474C"/>
    <w:rsid w:val="00524D70"/>
    <w:rsid w:val="00525BB2"/>
    <w:rsid w:val="00525F4A"/>
    <w:rsid w:val="00526230"/>
    <w:rsid w:val="00531222"/>
    <w:rsid w:val="00535D2A"/>
    <w:rsid w:val="00542536"/>
    <w:rsid w:val="005432F2"/>
    <w:rsid w:val="00543BEA"/>
    <w:rsid w:val="00543D8E"/>
    <w:rsid w:val="00543ECA"/>
    <w:rsid w:val="00545128"/>
    <w:rsid w:val="005469D9"/>
    <w:rsid w:val="0055049C"/>
    <w:rsid w:val="005526E3"/>
    <w:rsid w:val="00552B1F"/>
    <w:rsid w:val="005532EA"/>
    <w:rsid w:val="00553B41"/>
    <w:rsid w:val="00554AD9"/>
    <w:rsid w:val="00555041"/>
    <w:rsid w:val="005577F6"/>
    <w:rsid w:val="005610B6"/>
    <w:rsid w:val="005638A1"/>
    <w:rsid w:val="005638A7"/>
    <w:rsid w:val="00563BEB"/>
    <w:rsid w:val="00564BB2"/>
    <w:rsid w:val="005661D6"/>
    <w:rsid w:val="00566C97"/>
    <w:rsid w:val="00567610"/>
    <w:rsid w:val="00567F7D"/>
    <w:rsid w:val="00572FE9"/>
    <w:rsid w:val="00575D14"/>
    <w:rsid w:val="00576E4B"/>
    <w:rsid w:val="0058150A"/>
    <w:rsid w:val="00582AD2"/>
    <w:rsid w:val="00582F4C"/>
    <w:rsid w:val="0058500C"/>
    <w:rsid w:val="00586014"/>
    <w:rsid w:val="00587239"/>
    <w:rsid w:val="00587859"/>
    <w:rsid w:val="0059074A"/>
    <w:rsid w:val="00590F5C"/>
    <w:rsid w:val="00591EE1"/>
    <w:rsid w:val="0059398C"/>
    <w:rsid w:val="00593BCE"/>
    <w:rsid w:val="005A0CD9"/>
    <w:rsid w:val="005A1B89"/>
    <w:rsid w:val="005A29D4"/>
    <w:rsid w:val="005A6FE1"/>
    <w:rsid w:val="005B25D3"/>
    <w:rsid w:val="005B269C"/>
    <w:rsid w:val="005B4A87"/>
    <w:rsid w:val="005C208C"/>
    <w:rsid w:val="005C3CEB"/>
    <w:rsid w:val="005D3C65"/>
    <w:rsid w:val="005D44B4"/>
    <w:rsid w:val="005D510E"/>
    <w:rsid w:val="005D5410"/>
    <w:rsid w:val="005D5FDA"/>
    <w:rsid w:val="005D713D"/>
    <w:rsid w:val="005E221E"/>
    <w:rsid w:val="005E5F0F"/>
    <w:rsid w:val="005E602D"/>
    <w:rsid w:val="005E761F"/>
    <w:rsid w:val="005E786E"/>
    <w:rsid w:val="005F2E43"/>
    <w:rsid w:val="005F5FD9"/>
    <w:rsid w:val="005F76F8"/>
    <w:rsid w:val="005F7CCB"/>
    <w:rsid w:val="0060160E"/>
    <w:rsid w:val="006016BA"/>
    <w:rsid w:val="0060389F"/>
    <w:rsid w:val="006041CB"/>
    <w:rsid w:val="00604FA5"/>
    <w:rsid w:val="00605320"/>
    <w:rsid w:val="0060590B"/>
    <w:rsid w:val="006065A7"/>
    <w:rsid w:val="00607F2A"/>
    <w:rsid w:val="0061024A"/>
    <w:rsid w:val="00612980"/>
    <w:rsid w:val="00613967"/>
    <w:rsid w:val="0061433D"/>
    <w:rsid w:val="00621286"/>
    <w:rsid w:val="006218D7"/>
    <w:rsid w:val="00625FB9"/>
    <w:rsid w:val="0062649C"/>
    <w:rsid w:val="00630C0E"/>
    <w:rsid w:val="0063237D"/>
    <w:rsid w:val="00633F81"/>
    <w:rsid w:val="00634925"/>
    <w:rsid w:val="00634B67"/>
    <w:rsid w:val="00640B70"/>
    <w:rsid w:val="00640E75"/>
    <w:rsid w:val="00641933"/>
    <w:rsid w:val="00641ED2"/>
    <w:rsid w:val="0064305C"/>
    <w:rsid w:val="00644E0D"/>
    <w:rsid w:val="00645AB1"/>
    <w:rsid w:val="00645E6B"/>
    <w:rsid w:val="00647467"/>
    <w:rsid w:val="00650B13"/>
    <w:rsid w:val="00651247"/>
    <w:rsid w:val="00651A22"/>
    <w:rsid w:val="00654542"/>
    <w:rsid w:val="00655132"/>
    <w:rsid w:val="006553AB"/>
    <w:rsid w:val="00655907"/>
    <w:rsid w:val="00656A82"/>
    <w:rsid w:val="0066013E"/>
    <w:rsid w:val="006604F8"/>
    <w:rsid w:val="00661082"/>
    <w:rsid w:val="0066118B"/>
    <w:rsid w:val="00664EC1"/>
    <w:rsid w:val="006660F3"/>
    <w:rsid w:val="00667A42"/>
    <w:rsid w:val="00671B4F"/>
    <w:rsid w:val="0067474B"/>
    <w:rsid w:val="00675092"/>
    <w:rsid w:val="00675F4C"/>
    <w:rsid w:val="006805E4"/>
    <w:rsid w:val="006812FD"/>
    <w:rsid w:val="00681F84"/>
    <w:rsid w:val="00682061"/>
    <w:rsid w:val="006824DB"/>
    <w:rsid w:val="0068276F"/>
    <w:rsid w:val="006827A5"/>
    <w:rsid w:val="00684B56"/>
    <w:rsid w:val="00686597"/>
    <w:rsid w:val="00690680"/>
    <w:rsid w:val="00691F4D"/>
    <w:rsid w:val="006924A8"/>
    <w:rsid w:val="006941D1"/>
    <w:rsid w:val="00694BD8"/>
    <w:rsid w:val="00695D61"/>
    <w:rsid w:val="00697D7B"/>
    <w:rsid w:val="006A04DA"/>
    <w:rsid w:val="006A1113"/>
    <w:rsid w:val="006A26DC"/>
    <w:rsid w:val="006A3A9D"/>
    <w:rsid w:val="006A46BE"/>
    <w:rsid w:val="006A6850"/>
    <w:rsid w:val="006B1565"/>
    <w:rsid w:val="006B15B1"/>
    <w:rsid w:val="006B4D9F"/>
    <w:rsid w:val="006C0302"/>
    <w:rsid w:val="006C0F36"/>
    <w:rsid w:val="006C1B47"/>
    <w:rsid w:val="006C304E"/>
    <w:rsid w:val="006C401F"/>
    <w:rsid w:val="006C4864"/>
    <w:rsid w:val="006C672A"/>
    <w:rsid w:val="006D1F2E"/>
    <w:rsid w:val="006D20FC"/>
    <w:rsid w:val="006E1833"/>
    <w:rsid w:val="006E4380"/>
    <w:rsid w:val="006E6489"/>
    <w:rsid w:val="006E6BA6"/>
    <w:rsid w:val="006E6FB3"/>
    <w:rsid w:val="006E7C2C"/>
    <w:rsid w:val="006F08A4"/>
    <w:rsid w:val="006F1120"/>
    <w:rsid w:val="006F20D0"/>
    <w:rsid w:val="006F28B0"/>
    <w:rsid w:val="006F4594"/>
    <w:rsid w:val="006F4A60"/>
    <w:rsid w:val="006F6DD7"/>
    <w:rsid w:val="006F7B79"/>
    <w:rsid w:val="00703144"/>
    <w:rsid w:val="007042D1"/>
    <w:rsid w:val="00705166"/>
    <w:rsid w:val="00710D3B"/>
    <w:rsid w:val="00710EB4"/>
    <w:rsid w:val="00710FB4"/>
    <w:rsid w:val="00711A61"/>
    <w:rsid w:val="00711BE1"/>
    <w:rsid w:val="00711E14"/>
    <w:rsid w:val="00711E24"/>
    <w:rsid w:val="00711E6B"/>
    <w:rsid w:val="0071214A"/>
    <w:rsid w:val="0071471E"/>
    <w:rsid w:val="00716D8A"/>
    <w:rsid w:val="00717CC0"/>
    <w:rsid w:val="00720548"/>
    <w:rsid w:val="007226BE"/>
    <w:rsid w:val="00723549"/>
    <w:rsid w:val="00725638"/>
    <w:rsid w:val="0072682C"/>
    <w:rsid w:val="00730B92"/>
    <w:rsid w:val="007317D0"/>
    <w:rsid w:val="00731C83"/>
    <w:rsid w:val="00733FD1"/>
    <w:rsid w:val="007353A8"/>
    <w:rsid w:val="00735815"/>
    <w:rsid w:val="00742205"/>
    <w:rsid w:val="0074286A"/>
    <w:rsid w:val="00743BB7"/>
    <w:rsid w:val="0075004F"/>
    <w:rsid w:val="007502E8"/>
    <w:rsid w:val="00751252"/>
    <w:rsid w:val="0075129C"/>
    <w:rsid w:val="007520B6"/>
    <w:rsid w:val="007545CD"/>
    <w:rsid w:val="00755F4C"/>
    <w:rsid w:val="00755FE8"/>
    <w:rsid w:val="0075648E"/>
    <w:rsid w:val="00757AF0"/>
    <w:rsid w:val="00757B3C"/>
    <w:rsid w:val="00760F5F"/>
    <w:rsid w:val="00761E49"/>
    <w:rsid w:val="00763CFF"/>
    <w:rsid w:val="00764228"/>
    <w:rsid w:val="0076467B"/>
    <w:rsid w:val="00764C80"/>
    <w:rsid w:val="00766502"/>
    <w:rsid w:val="00766710"/>
    <w:rsid w:val="007676DA"/>
    <w:rsid w:val="00770038"/>
    <w:rsid w:val="00772390"/>
    <w:rsid w:val="00772568"/>
    <w:rsid w:val="00772665"/>
    <w:rsid w:val="0077455A"/>
    <w:rsid w:val="007765F2"/>
    <w:rsid w:val="007768D7"/>
    <w:rsid w:val="00776952"/>
    <w:rsid w:val="0077711E"/>
    <w:rsid w:val="00780A5B"/>
    <w:rsid w:val="00781EB2"/>
    <w:rsid w:val="007849F9"/>
    <w:rsid w:val="00784BD3"/>
    <w:rsid w:val="0078614D"/>
    <w:rsid w:val="00792B04"/>
    <w:rsid w:val="00792D04"/>
    <w:rsid w:val="007934C5"/>
    <w:rsid w:val="00794F6D"/>
    <w:rsid w:val="00796FA5"/>
    <w:rsid w:val="007976A1"/>
    <w:rsid w:val="007A04E8"/>
    <w:rsid w:val="007A08FA"/>
    <w:rsid w:val="007A2729"/>
    <w:rsid w:val="007A4BDD"/>
    <w:rsid w:val="007A536C"/>
    <w:rsid w:val="007A5DD8"/>
    <w:rsid w:val="007A6F6B"/>
    <w:rsid w:val="007A7359"/>
    <w:rsid w:val="007B016D"/>
    <w:rsid w:val="007B03BC"/>
    <w:rsid w:val="007B2A34"/>
    <w:rsid w:val="007B5C07"/>
    <w:rsid w:val="007C0B2E"/>
    <w:rsid w:val="007C4102"/>
    <w:rsid w:val="007C6339"/>
    <w:rsid w:val="007C6C75"/>
    <w:rsid w:val="007C7220"/>
    <w:rsid w:val="007D01E0"/>
    <w:rsid w:val="007D1A99"/>
    <w:rsid w:val="007D4CD8"/>
    <w:rsid w:val="007D5B85"/>
    <w:rsid w:val="007E02FA"/>
    <w:rsid w:val="007E2457"/>
    <w:rsid w:val="007E2DE7"/>
    <w:rsid w:val="007E377D"/>
    <w:rsid w:val="007E4042"/>
    <w:rsid w:val="007F218C"/>
    <w:rsid w:val="007F3E22"/>
    <w:rsid w:val="007F5B33"/>
    <w:rsid w:val="0080116A"/>
    <w:rsid w:val="00802BE7"/>
    <w:rsid w:val="0080364A"/>
    <w:rsid w:val="00805EE0"/>
    <w:rsid w:val="0080614D"/>
    <w:rsid w:val="0080626C"/>
    <w:rsid w:val="008073A1"/>
    <w:rsid w:val="00810AD7"/>
    <w:rsid w:val="008129E7"/>
    <w:rsid w:val="008149B0"/>
    <w:rsid w:val="00815339"/>
    <w:rsid w:val="008154F5"/>
    <w:rsid w:val="00815C43"/>
    <w:rsid w:val="0082097F"/>
    <w:rsid w:val="00820CD4"/>
    <w:rsid w:val="00821356"/>
    <w:rsid w:val="008232D3"/>
    <w:rsid w:val="00824A8A"/>
    <w:rsid w:val="00824DC6"/>
    <w:rsid w:val="00825029"/>
    <w:rsid w:val="00825507"/>
    <w:rsid w:val="00825CEC"/>
    <w:rsid w:val="0082666B"/>
    <w:rsid w:val="008273BF"/>
    <w:rsid w:val="00830095"/>
    <w:rsid w:val="008302BF"/>
    <w:rsid w:val="00830356"/>
    <w:rsid w:val="008333FD"/>
    <w:rsid w:val="0083353F"/>
    <w:rsid w:val="00834856"/>
    <w:rsid w:val="00834E1B"/>
    <w:rsid w:val="008352B0"/>
    <w:rsid w:val="00835D09"/>
    <w:rsid w:val="00836975"/>
    <w:rsid w:val="0083731F"/>
    <w:rsid w:val="008403FD"/>
    <w:rsid w:val="008409D1"/>
    <w:rsid w:val="0084267B"/>
    <w:rsid w:val="00843B4A"/>
    <w:rsid w:val="00844C42"/>
    <w:rsid w:val="008462A2"/>
    <w:rsid w:val="00846EA6"/>
    <w:rsid w:val="00846EEE"/>
    <w:rsid w:val="00846F33"/>
    <w:rsid w:val="00847961"/>
    <w:rsid w:val="00852347"/>
    <w:rsid w:val="008530DF"/>
    <w:rsid w:val="00853CF9"/>
    <w:rsid w:val="00856B0B"/>
    <w:rsid w:val="008574A7"/>
    <w:rsid w:val="00861590"/>
    <w:rsid w:val="00863088"/>
    <w:rsid w:val="00863E29"/>
    <w:rsid w:val="00865D8B"/>
    <w:rsid w:val="00867745"/>
    <w:rsid w:val="00871463"/>
    <w:rsid w:val="0087253D"/>
    <w:rsid w:val="008726D8"/>
    <w:rsid w:val="00873342"/>
    <w:rsid w:val="00874C0C"/>
    <w:rsid w:val="008770B5"/>
    <w:rsid w:val="00877767"/>
    <w:rsid w:val="008827AB"/>
    <w:rsid w:val="00883F02"/>
    <w:rsid w:val="00884888"/>
    <w:rsid w:val="00886A72"/>
    <w:rsid w:val="00886F52"/>
    <w:rsid w:val="00890E25"/>
    <w:rsid w:val="00896436"/>
    <w:rsid w:val="00897775"/>
    <w:rsid w:val="008A1A60"/>
    <w:rsid w:val="008A421D"/>
    <w:rsid w:val="008A43C3"/>
    <w:rsid w:val="008B0213"/>
    <w:rsid w:val="008B11E7"/>
    <w:rsid w:val="008B1D2A"/>
    <w:rsid w:val="008B24CE"/>
    <w:rsid w:val="008B2B87"/>
    <w:rsid w:val="008B421E"/>
    <w:rsid w:val="008B4F40"/>
    <w:rsid w:val="008B690E"/>
    <w:rsid w:val="008C0328"/>
    <w:rsid w:val="008C1EDE"/>
    <w:rsid w:val="008C3208"/>
    <w:rsid w:val="008C36F9"/>
    <w:rsid w:val="008C5DA9"/>
    <w:rsid w:val="008C6253"/>
    <w:rsid w:val="008C70DC"/>
    <w:rsid w:val="008D3651"/>
    <w:rsid w:val="008D4037"/>
    <w:rsid w:val="008D4B30"/>
    <w:rsid w:val="008D5A72"/>
    <w:rsid w:val="008D6DEE"/>
    <w:rsid w:val="008E4029"/>
    <w:rsid w:val="008E48D2"/>
    <w:rsid w:val="008E538C"/>
    <w:rsid w:val="008E6DCE"/>
    <w:rsid w:val="008F1761"/>
    <w:rsid w:val="008F2BBC"/>
    <w:rsid w:val="008F3885"/>
    <w:rsid w:val="008F3F07"/>
    <w:rsid w:val="008F43EE"/>
    <w:rsid w:val="008F55CA"/>
    <w:rsid w:val="008F624C"/>
    <w:rsid w:val="008F7200"/>
    <w:rsid w:val="00900933"/>
    <w:rsid w:val="00901AA9"/>
    <w:rsid w:val="00902FD3"/>
    <w:rsid w:val="00905F54"/>
    <w:rsid w:val="0090604A"/>
    <w:rsid w:val="009065CD"/>
    <w:rsid w:val="009068BD"/>
    <w:rsid w:val="00906F11"/>
    <w:rsid w:val="00907A17"/>
    <w:rsid w:val="00907C1A"/>
    <w:rsid w:val="00907C1B"/>
    <w:rsid w:val="00912963"/>
    <w:rsid w:val="00914119"/>
    <w:rsid w:val="00914790"/>
    <w:rsid w:val="009151B7"/>
    <w:rsid w:val="0091796B"/>
    <w:rsid w:val="00921A33"/>
    <w:rsid w:val="00922AE1"/>
    <w:rsid w:val="0092569B"/>
    <w:rsid w:val="009259A8"/>
    <w:rsid w:val="00926F38"/>
    <w:rsid w:val="00927E2D"/>
    <w:rsid w:val="0093046B"/>
    <w:rsid w:val="00931162"/>
    <w:rsid w:val="00932195"/>
    <w:rsid w:val="00932F58"/>
    <w:rsid w:val="009335EA"/>
    <w:rsid w:val="00940849"/>
    <w:rsid w:val="00942670"/>
    <w:rsid w:val="00945195"/>
    <w:rsid w:val="0094525E"/>
    <w:rsid w:val="00945C6D"/>
    <w:rsid w:val="00945C85"/>
    <w:rsid w:val="00945E0C"/>
    <w:rsid w:val="0094637A"/>
    <w:rsid w:val="00950109"/>
    <w:rsid w:val="00950F5E"/>
    <w:rsid w:val="00951021"/>
    <w:rsid w:val="00954D9A"/>
    <w:rsid w:val="00955FE8"/>
    <w:rsid w:val="00961F43"/>
    <w:rsid w:val="00965322"/>
    <w:rsid w:val="009656C8"/>
    <w:rsid w:val="0096651A"/>
    <w:rsid w:val="009704E2"/>
    <w:rsid w:val="009723C8"/>
    <w:rsid w:val="0097471E"/>
    <w:rsid w:val="00975309"/>
    <w:rsid w:val="009762F8"/>
    <w:rsid w:val="009809B7"/>
    <w:rsid w:val="00982D75"/>
    <w:rsid w:val="00983AFB"/>
    <w:rsid w:val="00983E99"/>
    <w:rsid w:val="00984583"/>
    <w:rsid w:val="00984BF5"/>
    <w:rsid w:val="00987512"/>
    <w:rsid w:val="00991DE9"/>
    <w:rsid w:val="00993514"/>
    <w:rsid w:val="00996C34"/>
    <w:rsid w:val="009A0F07"/>
    <w:rsid w:val="009A0F79"/>
    <w:rsid w:val="009A2161"/>
    <w:rsid w:val="009A369F"/>
    <w:rsid w:val="009A4FC1"/>
    <w:rsid w:val="009A656F"/>
    <w:rsid w:val="009A69C1"/>
    <w:rsid w:val="009B1853"/>
    <w:rsid w:val="009B18C3"/>
    <w:rsid w:val="009B1F04"/>
    <w:rsid w:val="009B2F94"/>
    <w:rsid w:val="009B436D"/>
    <w:rsid w:val="009B6B90"/>
    <w:rsid w:val="009B6CD9"/>
    <w:rsid w:val="009B7F9F"/>
    <w:rsid w:val="009C0C42"/>
    <w:rsid w:val="009C2490"/>
    <w:rsid w:val="009C2F6F"/>
    <w:rsid w:val="009C3FED"/>
    <w:rsid w:val="009C4B57"/>
    <w:rsid w:val="009C6730"/>
    <w:rsid w:val="009D15FD"/>
    <w:rsid w:val="009D1CE8"/>
    <w:rsid w:val="009D589D"/>
    <w:rsid w:val="009D5AE2"/>
    <w:rsid w:val="009D5DD9"/>
    <w:rsid w:val="009E02D5"/>
    <w:rsid w:val="009E05CE"/>
    <w:rsid w:val="009E0B9D"/>
    <w:rsid w:val="009E0D12"/>
    <w:rsid w:val="009E1769"/>
    <w:rsid w:val="009E198F"/>
    <w:rsid w:val="009E23CC"/>
    <w:rsid w:val="009E2F86"/>
    <w:rsid w:val="009E5542"/>
    <w:rsid w:val="009E5D17"/>
    <w:rsid w:val="009E6778"/>
    <w:rsid w:val="009E74B9"/>
    <w:rsid w:val="009E7A30"/>
    <w:rsid w:val="009F0A88"/>
    <w:rsid w:val="009F283E"/>
    <w:rsid w:val="009F327D"/>
    <w:rsid w:val="009F4402"/>
    <w:rsid w:val="009F602F"/>
    <w:rsid w:val="009F7AD3"/>
    <w:rsid w:val="009F7BA8"/>
    <w:rsid w:val="00A01B83"/>
    <w:rsid w:val="00A0277B"/>
    <w:rsid w:val="00A02BAF"/>
    <w:rsid w:val="00A04AAF"/>
    <w:rsid w:val="00A050A4"/>
    <w:rsid w:val="00A0791B"/>
    <w:rsid w:val="00A07936"/>
    <w:rsid w:val="00A07FD9"/>
    <w:rsid w:val="00A11F9A"/>
    <w:rsid w:val="00A12115"/>
    <w:rsid w:val="00A121E5"/>
    <w:rsid w:val="00A127FA"/>
    <w:rsid w:val="00A152A9"/>
    <w:rsid w:val="00A20C14"/>
    <w:rsid w:val="00A20E98"/>
    <w:rsid w:val="00A236C7"/>
    <w:rsid w:val="00A26705"/>
    <w:rsid w:val="00A27B45"/>
    <w:rsid w:val="00A30550"/>
    <w:rsid w:val="00A315EF"/>
    <w:rsid w:val="00A31BD5"/>
    <w:rsid w:val="00A31F1F"/>
    <w:rsid w:val="00A33BB9"/>
    <w:rsid w:val="00A356EA"/>
    <w:rsid w:val="00A36BCE"/>
    <w:rsid w:val="00A44A48"/>
    <w:rsid w:val="00A454A8"/>
    <w:rsid w:val="00A45D48"/>
    <w:rsid w:val="00A45FD0"/>
    <w:rsid w:val="00A46605"/>
    <w:rsid w:val="00A500F5"/>
    <w:rsid w:val="00A505B8"/>
    <w:rsid w:val="00A50DF2"/>
    <w:rsid w:val="00A52632"/>
    <w:rsid w:val="00A52BBE"/>
    <w:rsid w:val="00A533DA"/>
    <w:rsid w:val="00A54AA7"/>
    <w:rsid w:val="00A5541D"/>
    <w:rsid w:val="00A5793A"/>
    <w:rsid w:val="00A57E79"/>
    <w:rsid w:val="00A610EF"/>
    <w:rsid w:val="00A632B9"/>
    <w:rsid w:val="00A66B5F"/>
    <w:rsid w:val="00A7000A"/>
    <w:rsid w:val="00A720B8"/>
    <w:rsid w:val="00A72A5B"/>
    <w:rsid w:val="00A74298"/>
    <w:rsid w:val="00A751D8"/>
    <w:rsid w:val="00A76212"/>
    <w:rsid w:val="00A76497"/>
    <w:rsid w:val="00A76619"/>
    <w:rsid w:val="00A77978"/>
    <w:rsid w:val="00A804A8"/>
    <w:rsid w:val="00A80E6C"/>
    <w:rsid w:val="00A81C09"/>
    <w:rsid w:val="00A82024"/>
    <w:rsid w:val="00A826E8"/>
    <w:rsid w:val="00A829D6"/>
    <w:rsid w:val="00A8388E"/>
    <w:rsid w:val="00A860AF"/>
    <w:rsid w:val="00A86FB7"/>
    <w:rsid w:val="00A93220"/>
    <w:rsid w:val="00A96DFB"/>
    <w:rsid w:val="00AA2A2E"/>
    <w:rsid w:val="00AA32E9"/>
    <w:rsid w:val="00AA4A21"/>
    <w:rsid w:val="00AA4BEA"/>
    <w:rsid w:val="00AA5612"/>
    <w:rsid w:val="00AA6953"/>
    <w:rsid w:val="00AA779B"/>
    <w:rsid w:val="00AB136E"/>
    <w:rsid w:val="00AB2A53"/>
    <w:rsid w:val="00AB36FD"/>
    <w:rsid w:val="00AB4410"/>
    <w:rsid w:val="00AB649C"/>
    <w:rsid w:val="00AB64D5"/>
    <w:rsid w:val="00AB7A26"/>
    <w:rsid w:val="00AC6F0C"/>
    <w:rsid w:val="00AD2EA4"/>
    <w:rsid w:val="00AD4A41"/>
    <w:rsid w:val="00AD7332"/>
    <w:rsid w:val="00AE053D"/>
    <w:rsid w:val="00AE1F06"/>
    <w:rsid w:val="00AE1FE2"/>
    <w:rsid w:val="00AE3A99"/>
    <w:rsid w:val="00AE7529"/>
    <w:rsid w:val="00AE7D62"/>
    <w:rsid w:val="00AF106A"/>
    <w:rsid w:val="00AF262E"/>
    <w:rsid w:val="00AF2B8E"/>
    <w:rsid w:val="00AF3808"/>
    <w:rsid w:val="00AF64E6"/>
    <w:rsid w:val="00AF6CB5"/>
    <w:rsid w:val="00B0073E"/>
    <w:rsid w:val="00B01D0C"/>
    <w:rsid w:val="00B02FB4"/>
    <w:rsid w:val="00B05B3E"/>
    <w:rsid w:val="00B0738D"/>
    <w:rsid w:val="00B07E44"/>
    <w:rsid w:val="00B1096E"/>
    <w:rsid w:val="00B11085"/>
    <w:rsid w:val="00B11228"/>
    <w:rsid w:val="00B1197A"/>
    <w:rsid w:val="00B13149"/>
    <w:rsid w:val="00B13524"/>
    <w:rsid w:val="00B16E41"/>
    <w:rsid w:val="00B22D75"/>
    <w:rsid w:val="00B22D9C"/>
    <w:rsid w:val="00B22E35"/>
    <w:rsid w:val="00B259AD"/>
    <w:rsid w:val="00B25C9D"/>
    <w:rsid w:val="00B260CC"/>
    <w:rsid w:val="00B30552"/>
    <w:rsid w:val="00B322D7"/>
    <w:rsid w:val="00B3241D"/>
    <w:rsid w:val="00B3326A"/>
    <w:rsid w:val="00B33866"/>
    <w:rsid w:val="00B342A0"/>
    <w:rsid w:val="00B348FA"/>
    <w:rsid w:val="00B35039"/>
    <w:rsid w:val="00B3503C"/>
    <w:rsid w:val="00B40B79"/>
    <w:rsid w:val="00B4173A"/>
    <w:rsid w:val="00B45A0D"/>
    <w:rsid w:val="00B4712F"/>
    <w:rsid w:val="00B52D35"/>
    <w:rsid w:val="00B54C60"/>
    <w:rsid w:val="00B56FF2"/>
    <w:rsid w:val="00B60088"/>
    <w:rsid w:val="00B6020B"/>
    <w:rsid w:val="00B60238"/>
    <w:rsid w:val="00B60EC8"/>
    <w:rsid w:val="00B62CD2"/>
    <w:rsid w:val="00B63B42"/>
    <w:rsid w:val="00B642D8"/>
    <w:rsid w:val="00B650A7"/>
    <w:rsid w:val="00B654AB"/>
    <w:rsid w:val="00B66311"/>
    <w:rsid w:val="00B67EBF"/>
    <w:rsid w:val="00B716DA"/>
    <w:rsid w:val="00B71708"/>
    <w:rsid w:val="00B732F8"/>
    <w:rsid w:val="00B73719"/>
    <w:rsid w:val="00B74749"/>
    <w:rsid w:val="00B75F3D"/>
    <w:rsid w:val="00B768F3"/>
    <w:rsid w:val="00B76C88"/>
    <w:rsid w:val="00B80D44"/>
    <w:rsid w:val="00B81ED6"/>
    <w:rsid w:val="00B84C60"/>
    <w:rsid w:val="00B8698A"/>
    <w:rsid w:val="00B8713E"/>
    <w:rsid w:val="00B87628"/>
    <w:rsid w:val="00B90D16"/>
    <w:rsid w:val="00B93352"/>
    <w:rsid w:val="00B958CC"/>
    <w:rsid w:val="00BA05E7"/>
    <w:rsid w:val="00BA2E71"/>
    <w:rsid w:val="00BA354F"/>
    <w:rsid w:val="00BA503A"/>
    <w:rsid w:val="00BA58FC"/>
    <w:rsid w:val="00BA686B"/>
    <w:rsid w:val="00BA7C17"/>
    <w:rsid w:val="00BB0052"/>
    <w:rsid w:val="00BB1808"/>
    <w:rsid w:val="00BB20DF"/>
    <w:rsid w:val="00BB34C6"/>
    <w:rsid w:val="00BB4460"/>
    <w:rsid w:val="00BB72EA"/>
    <w:rsid w:val="00BC162C"/>
    <w:rsid w:val="00BC384F"/>
    <w:rsid w:val="00BC472A"/>
    <w:rsid w:val="00BC4D09"/>
    <w:rsid w:val="00BC60E1"/>
    <w:rsid w:val="00BC62F0"/>
    <w:rsid w:val="00BC72BA"/>
    <w:rsid w:val="00BC7623"/>
    <w:rsid w:val="00BD07EC"/>
    <w:rsid w:val="00BD40EB"/>
    <w:rsid w:val="00BD7218"/>
    <w:rsid w:val="00BE0249"/>
    <w:rsid w:val="00BE0EE0"/>
    <w:rsid w:val="00BE1189"/>
    <w:rsid w:val="00BE163E"/>
    <w:rsid w:val="00BE6580"/>
    <w:rsid w:val="00BE666F"/>
    <w:rsid w:val="00BE6A99"/>
    <w:rsid w:val="00BE6E2F"/>
    <w:rsid w:val="00BE6E67"/>
    <w:rsid w:val="00BF0976"/>
    <w:rsid w:val="00BF1CB5"/>
    <w:rsid w:val="00BF1D04"/>
    <w:rsid w:val="00BF5991"/>
    <w:rsid w:val="00BF6374"/>
    <w:rsid w:val="00C00BC9"/>
    <w:rsid w:val="00C01430"/>
    <w:rsid w:val="00C019CF"/>
    <w:rsid w:val="00C02374"/>
    <w:rsid w:val="00C0375C"/>
    <w:rsid w:val="00C0384C"/>
    <w:rsid w:val="00C0413A"/>
    <w:rsid w:val="00C045E7"/>
    <w:rsid w:val="00C049AC"/>
    <w:rsid w:val="00C051B9"/>
    <w:rsid w:val="00C05FB2"/>
    <w:rsid w:val="00C0716C"/>
    <w:rsid w:val="00C076DF"/>
    <w:rsid w:val="00C1060D"/>
    <w:rsid w:val="00C13B3F"/>
    <w:rsid w:val="00C160E3"/>
    <w:rsid w:val="00C164FA"/>
    <w:rsid w:val="00C176BF"/>
    <w:rsid w:val="00C2269F"/>
    <w:rsid w:val="00C22D2A"/>
    <w:rsid w:val="00C2346D"/>
    <w:rsid w:val="00C238C4"/>
    <w:rsid w:val="00C249E2"/>
    <w:rsid w:val="00C3101B"/>
    <w:rsid w:val="00C31B16"/>
    <w:rsid w:val="00C32947"/>
    <w:rsid w:val="00C32D00"/>
    <w:rsid w:val="00C35E0A"/>
    <w:rsid w:val="00C3656C"/>
    <w:rsid w:val="00C36EF1"/>
    <w:rsid w:val="00C37E7A"/>
    <w:rsid w:val="00C44883"/>
    <w:rsid w:val="00C46D4C"/>
    <w:rsid w:val="00C46F26"/>
    <w:rsid w:val="00C5036F"/>
    <w:rsid w:val="00C50E0D"/>
    <w:rsid w:val="00C53B38"/>
    <w:rsid w:val="00C54051"/>
    <w:rsid w:val="00C5528E"/>
    <w:rsid w:val="00C56548"/>
    <w:rsid w:val="00C579D3"/>
    <w:rsid w:val="00C602D3"/>
    <w:rsid w:val="00C60362"/>
    <w:rsid w:val="00C60C45"/>
    <w:rsid w:val="00C60F9E"/>
    <w:rsid w:val="00C619D9"/>
    <w:rsid w:val="00C65239"/>
    <w:rsid w:val="00C65484"/>
    <w:rsid w:val="00C702AE"/>
    <w:rsid w:val="00C727CD"/>
    <w:rsid w:val="00C72BFB"/>
    <w:rsid w:val="00C730E0"/>
    <w:rsid w:val="00C749A3"/>
    <w:rsid w:val="00C7743C"/>
    <w:rsid w:val="00C82EA9"/>
    <w:rsid w:val="00C83A42"/>
    <w:rsid w:val="00C85198"/>
    <w:rsid w:val="00C86C53"/>
    <w:rsid w:val="00C93258"/>
    <w:rsid w:val="00C9367B"/>
    <w:rsid w:val="00C97BDA"/>
    <w:rsid w:val="00CA0335"/>
    <w:rsid w:val="00CA2816"/>
    <w:rsid w:val="00CB0F78"/>
    <w:rsid w:val="00CB15FA"/>
    <w:rsid w:val="00CB182C"/>
    <w:rsid w:val="00CB2D7C"/>
    <w:rsid w:val="00CB3024"/>
    <w:rsid w:val="00CB330B"/>
    <w:rsid w:val="00CB4798"/>
    <w:rsid w:val="00CB511D"/>
    <w:rsid w:val="00CB6C0D"/>
    <w:rsid w:val="00CB6CF9"/>
    <w:rsid w:val="00CB6D53"/>
    <w:rsid w:val="00CB7ECE"/>
    <w:rsid w:val="00CC0B02"/>
    <w:rsid w:val="00CC37A7"/>
    <w:rsid w:val="00CC431E"/>
    <w:rsid w:val="00CC48C9"/>
    <w:rsid w:val="00CC5C8E"/>
    <w:rsid w:val="00CC5FB8"/>
    <w:rsid w:val="00CC6B08"/>
    <w:rsid w:val="00CC71F0"/>
    <w:rsid w:val="00CD0DD6"/>
    <w:rsid w:val="00CD2520"/>
    <w:rsid w:val="00CD3DCB"/>
    <w:rsid w:val="00CD4D96"/>
    <w:rsid w:val="00CE1BA2"/>
    <w:rsid w:val="00CE1BBD"/>
    <w:rsid w:val="00CE525C"/>
    <w:rsid w:val="00CE638D"/>
    <w:rsid w:val="00CE677B"/>
    <w:rsid w:val="00CF0439"/>
    <w:rsid w:val="00CF0905"/>
    <w:rsid w:val="00CF175A"/>
    <w:rsid w:val="00CF1795"/>
    <w:rsid w:val="00CF23D4"/>
    <w:rsid w:val="00CF4396"/>
    <w:rsid w:val="00CF51AA"/>
    <w:rsid w:val="00CF578B"/>
    <w:rsid w:val="00CF5E08"/>
    <w:rsid w:val="00CF6379"/>
    <w:rsid w:val="00D00281"/>
    <w:rsid w:val="00D00B17"/>
    <w:rsid w:val="00D00F52"/>
    <w:rsid w:val="00D02453"/>
    <w:rsid w:val="00D045FD"/>
    <w:rsid w:val="00D04FFE"/>
    <w:rsid w:val="00D06B61"/>
    <w:rsid w:val="00D07903"/>
    <w:rsid w:val="00D13B6E"/>
    <w:rsid w:val="00D1414F"/>
    <w:rsid w:val="00D14E6F"/>
    <w:rsid w:val="00D16526"/>
    <w:rsid w:val="00D16AF1"/>
    <w:rsid w:val="00D16E8A"/>
    <w:rsid w:val="00D17678"/>
    <w:rsid w:val="00D20451"/>
    <w:rsid w:val="00D20461"/>
    <w:rsid w:val="00D20D66"/>
    <w:rsid w:val="00D21703"/>
    <w:rsid w:val="00D30C77"/>
    <w:rsid w:val="00D314EC"/>
    <w:rsid w:val="00D32F96"/>
    <w:rsid w:val="00D33997"/>
    <w:rsid w:val="00D35645"/>
    <w:rsid w:val="00D377FF"/>
    <w:rsid w:val="00D414CE"/>
    <w:rsid w:val="00D4422E"/>
    <w:rsid w:val="00D444A0"/>
    <w:rsid w:val="00D456DB"/>
    <w:rsid w:val="00D51365"/>
    <w:rsid w:val="00D51779"/>
    <w:rsid w:val="00D534B2"/>
    <w:rsid w:val="00D55C7B"/>
    <w:rsid w:val="00D56A00"/>
    <w:rsid w:val="00D57B7A"/>
    <w:rsid w:val="00D57C93"/>
    <w:rsid w:val="00D61CCE"/>
    <w:rsid w:val="00D6360A"/>
    <w:rsid w:val="00D64661"/>
    <w:rsid w:val="00D7169E"/>
    <w:rsid w:val="00D723A1"/>
    <w:rsid w:val="00D7338A"/>
    <w:rsid w:val="00D74101"/>
    <w:rsid w:val="00D74AA5"/>
    <w:rsid w:val="00D7518F"/>
    <w:rsid w:val="00D76243"/>
    <w:rsid w:val="00D7664F"/>
    <w:rsid w:val="00D80B99"/>
    <w:rsid w:val="00D82704"/>
    <w:rsid w:val="00D82D56"/>
    <w:rsid w:val="00D83ACD"/>
    <w:rsid w:val="00D84A38"/>
    <w:rsid w:val="00D84B39"/>
    <w:rsid w:val="00D86074"/>
    <w:rsid w:val="00D8646A"/>
    <w:rsid w:val="00D8736A"/>
    <w:rsid w:val="00D90050"/>
    <w:rsid w:val="00D90672"/>
    <w:rsid w:val="00D913EF"/>
    <w:rsid w:val="00D91697"/>
    <w:rsid w:val="00D964CE"/>
    <w:rsid w:val="00D96F44"/>
    <w:rsid w:val="00DA0C36"/>
    <w:rsid w:val="00DA11F2"/>
    <w:rsid w:val="00DA181C"/>
    <w:rsid w:val="00DA2869"/>
    <w:rsid w:val="00DA4E84"/>
    <w:rsid w:val="00DA508F"/>
    <w:rsid w:val="00DA72F3"/>
    <w:rsid w:val="00DA754E"/>
    <w:rsid w:val="00DB0784"/>
    <w:rsid w:val="00DB5F81"/>
    <w:rsid w:val="00DB6471"/>
    <w:rsid w:val="00DB749E"/>
    <w:rsid w:val="00DC1EFD"/>
    <w:rsid w:val="00DC2CF1"/>
    <w:rsid w:val="00DC2DE5"/>
    <w:rsid w:val="00DC3240"/>
    <w:rsid w:val="00DC610A"/>
    <w:rsid w:val="00DC7359"/>
    <w:rsid w:val="00DD009E"/>
    <w:rsid w:val="00DD0EE3"/>
    <w:rsid w:val="00DD11D8"/>
    <w:rsid w:val="00DD45BC"/>
    <w:rsid w:val="00DE09E6"/>
    <w:rsid w:val="00DE0D5C"/>
    <w:rsid w:val="00DE17FC"/>
    <w:rsid w:val="00DE18E1"/>
    <w:rsid w:val="00DE2CD0"/>
    <w:rsid w:val="00DE3DF2"/>
    <w:rsid w:val="00DE4203"/>
    <w:rsid w:val="00DE4519"/>
    <w:rsid w:val="00DE524E"/>
    <w:rsid w:val="00DE5EF6"/>
    <w:rsid w:val="00DE6324"/>
    <w:rsid w:val="00DF12B1"/>
    <w:rsid w:val="00DF1786"/>
    <w:rsid w:val="00DF1C03"/>
    <w:rsid w:val="00DF21E1"/>
    <w:rsid w:val="00DF46C4"/>
    <w:rsid w:val="00DF6418"/>
    <w:rsid w:val="00DF6AAA"/>
    <w:rsid w:val="00DF787D"/>
    <w:rsid w:val="00E03F82"/>
    <w:rsid w:val="00E04D7D"/>
    <w:rsid w:val="00E10BF7"/>
    <w:rsid w:val="00E119CF"/>
    <w:rsid w:val="00E122AD"/>
    <w:rsid w:val="00E13593"/>
    <w:rsid w:val="00E158D7"/>
    <w:rsid w:val="00E15DEA"/>
    <w:rsid w:val="00E16D42"/>
    <w:rsid w:val="00E21483"/>
    <w:rsid w:val="00E25079"/>
    <w:rsid w:val="00E25DB2"/>
    <w:rsid w:val="00E271E7"/>
    <w:rsid w:val="00E3117C"/>
    <w:rsid w:val="00E31913"/>
    <w:rsid w:val="00E32BD8"/>
    <w:rsid w:val="00E3499C"/>
    <w:rsid w:val="00E3512A"/>
    <w:rsid w:val="00E4392F"/>
    <w:rsid w:val="00E444ED"/>
    <w:rsid w:val="00E45A59"/>
    <w:rsid w:val="00E464F1"/>
    <w:rsid w:val="00E46B11"/>
    <w:rsid w:val="00E46BD3"/>
    <w:rsid w:val="00E47995"/>
    <w:rsid w:val="00E501C2"/>
    <w:rsid w:val="00E51E47"/>
    <w:rsid w:val="00E558F0"/>
    <w:rsid w:val="00E55F30"/>
    <w:rsid w:val="00E60059"/>
    <w:rsid w:val="00E61DCE"/>
    <w:rsid w:val="00E61FC3"/>
    <w:rsid w:val="00E63D72"/>
    <w:rsid w:val="00E656B8"/>
    <w:rsid w:val="00E66FBE"/>
    <w:rsid w:val="00E71268"/>
    <w:rsid w:val="00E71E82"/>
    <w:rsid w:val="00E7248C"/>
    <w:rsid w:val="00E7372C"/>
    <w:rsid w:val="00E7611B"/>
    <w:rsid w:val="00E83587"/>
    <w:rsid w:val="00E84F50"/>
    <w:rsid w:val="00E8686B"/>
    <w:rsid w:val="00E933BE"/>
    <w:rsid w:val="00E93631"/>
    <w:rsid w:val="00E962EC"/>
    <w:rsid w:val="00E965F5"/>
    <w:rsid w:val="00EA1602"/>
    <w:rsid w:val="00EA5903"/>
    <w:rsid w:val="00EB28CA"/>
    <w:rsid w:val="00EB4396"/>
    <w:rsid w:val="00EB5362"/>
    <w:rsid w:val="00EB61F1"/>
    <w:rsid w:val="00EB656E"/>
    <w:rsid w:val="00EC1A7C"/>
    <w:rsid w:val="00EC2C99"/>
    <w:rsid w:val="00EC44FB"/>
    <w:rsid w:val="00EC6211"/>
    <w:rsid w:val="00EC7DE6"/>
    <w:rsid w:val="00ED0CDC"/>
    <w:rsid w:val="00ED4A3C"/>
    <w:rsid w:val="00ED5CB0"/>
    <w:rsid w:val="00ED6E53"/>
    <w:rsid w:val="00ED7C03"/>
    <w:rsid w:val="00EE2107"/>
    <w:rsid w:val="00EE219F"/>
    <w:rsid w:val="00EE3290"/>
    <w:rsid w:val="00EE3BC3"/>
    <w:rsid w:val="00EE4865"/>
    <w:rsid w:val="00EE4EF6"/>
    <w:rsid w:val="00EF0783"/>
    <w:rsid w:val="00EF25FA"/>
    <w:rsid w:val="00EF286F"/>
    <w:rsid w:val="00EF50BC"/>
    <w:rsid w:val="00EF626E"/>
    <w:rsid w:val="00EF73D0"/>
    <w:rsid w:val="00F02B37"/>
    <w:rsid w:val="00F03B2E"/>
    <w:rsid w:val="00F057F6"/>
    <w:rsid w:val="00F0700A"/>
    <w:rsid w:val="00F10283"/>
    <w:rsid w:val="00F122F0"/>
    <w:rsid w:val="00F13666"/>
    <w:rsid w:val="00F15D56"/>
    <w:rsid w:val="00F16501"/>
    <w:rsid w:val="00F20F9D"/>
    <w:rsid w:val="00F21101"/>
    <w:rsid w:val="00F2298C"/>
    <w:rsid w:val="00F24676"/>
    <w:rsid w:val="00F256EC"/>
    <w:rsid w:val="00F272CF"/>
    <w:rsid w:val="00F33477"/>
    <w:rsid w:val="00F35907"/>
    <w:rsid w:val="00F359C2"/>
    <w:rsid w:val="00F35BDD"/>
    <w:rsid w:val="00F361A3"/>
    <w:rsid w:val="00F372BA"/>
    <w:rsid w:val="00F4172D"/>
    <w:rsid w:val="00F41AC2"/>
    <w:rsid w:val="00F43F7B"/>
    <w:rsid w:val="00F44C5C"/>
    <w:rsid w:val="00F4647B"/>
    <w:rsid w:val="00F467DC"/>
    <w:rsid w:val="00F472D0"/>
    <w:rsid w:val="00F50253"/>
    <w:rsid w:val="00F509ED"/>
    <w:rsid w:val="00F50F6C"/>
    <w:rsid w:val="00F53AFC"/>
    <w:rsid w:val="00F5425C"/>
    <w:rsid w:val="00F5692B"/>
    <w:rsid w:val="00F5728A"/>
    <w:rsid w:val="00F61244"/>
    <w:rsid w:val="00F6155D"/>
    <w:rsid w:val="00F6199C"/>
    <w:rsid w:val="00F62030"/>
    <w:rsid w:val="00F623F2"/>
    <w:rsid w:val="00F631DE"/>
    <w:rsid w:val="00F65ABD"/>
    <w:rsid w:val="00F66B85"/>
    <w:rsid w:val="00F72446"/>
    <w:rsid w:val="00F7502B"/>
    <w:rsid w:val="00F802D7"/>
    <w:rsid w:val="00F81EE4"/>
    <w:rsid w:val="00F829CD"/>
    <w:rsid w:val="00F84E41"/>
    <w:rsid w:val="00F859A7"/>
    <w:rsid w:val="00F85C7A"/>
    <w:rsid w:val="00F866A3"/>
    <w:rsid w:val="00F87BD3"/>
    <w:rsid w:val="00F91B44"/>
    <w:rsid w:val="00F9204D"/>
    <w:rsid w:val="00F92330"/>
    <w:rsid w:val="00F925B4"/>
    <w:rsid w:val="00F93EF2"/>
    <w:rsid w:val="00F940E3"/>
    <w:rsid w:val="00F97977"/>
    <w:rsid w:val="00F97BAC"/>
    <w:rsid w:val="00FA67A9"/>
    <w:rsid w:val="00FA7059"/>
    <w:rsid w:val="00FA7B63"/>
    <w:rsid w:val="00FB31ED"/>
    <w:rsid w:val="00FB5F4A"/>
    <w:rsid w:val="00FB7256"/>
    <w:rsid w:val="00FB7AC5"/>
    <w:rsid w:val="00FC1942"/>
    <w:rsid w:val="00FC2333"/>
    <w:rsid w:val="00FC3434"/>
    <w:rsid w:val="00FC3731"/>
    <w:rsid w:val="00FC74F8"/>
    <w:rsid w:val="00FD1771"/>
    <w:rsid w:val="00FD19FA"/>
    <w:rsid w:val="00FD1CFC"/>
    <w:rsid w:val="00FD6522"/>
    <w:rsid w:val="00FD6C56"/>
    <w:rsid w:val="00FD6D43"/>
    <w:rsid w:val="00FE09BC"/>
    <w:rsid w:val="00FE160A"/>
    <w:rsid w:val="00FE3664"/>
    <w:rsid w:val="00FE5167"/>
    <w:rsid w:val="00FE6FD6"/>
    <w:rsid w:val="00FF0324"/>
    <w:rsid w:val="00FF0982"/>
    <w:rsid w:val="00FF13FE"/>
    <w:rsid w:val="00FF2950"/>
    <w:rsid w:val="00FF40B4"/>
    <w:rsid w:val="00FF5CFC"/>
    <w:rsid w:val="00FF6518"/>
    <w:rsid w:val="00FF6AF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59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55907"/>
  </w:style>
  <w:style w:type="character" w:styleId="nfasis">
    <w:name w:val="Emphasis"/>
    <w:basedOn w:val="Fuentedeprrafopredeter"/>
    <w:uiPriority w:val="20"/>
    <w:qFormat/>
    <w:rsid w:val="00655907"/>
    <w:rPr>
      <w:i/>
      <w:iCs/>
    </w:rPr>
  </w:style>
  <w:style w:type="paragraph" w:customStyle="1" w:styleId="notapie">
    <w:name w:val="nota_pie"/>
    <w:basedOn w:val="Normal"/>
    <w:rsid w:val="006559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55907"/>
    <w:rPr>
      <w:b/>
      <w:bCs/>
    </w:rPr>
  </w:style>
  <w:style w:type="character" w:styleId="Hipervnculo">
    <w:name w:val="Hyperlink"/>
    <w:basedOn w:val="Fuentedeprrafopredeter"/>
    <w:uiPriority w:val="99"/>
    <w:unhideWhenUsed/>
    <w:rsid w:val="00B62CD2"/>
    <w:rPr>
      <w:color w:val="0563C1" w:themeColor="hyperlink"/>
      <w:u w:val="single"/>
    </w:rPr>
  </w:style>
  <w:style w:type="table" w:styleId="Tablaconcuadrcula">
    <w:name w:val="Table Grid"/>
    <w:basedOn w:val="Tablanormal"/>
    <w:rsid w:val="00420C1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0C71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13E"/>
  </w:style>
  <w:style w:type="paragraph" w:styleId="Piedepgina">
    <w:name w:val="footer"/>
    <w:basedOn w:val="Normal"/>
    <w:link w:val="PiedepginaCar"/>
    <w:uiPriority w:val="99"/>
    <w:unhideWhenUsed/>
    <w:rsid w:val="000C71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13E"/>
  </w:style>
  <w:style w:type="paragraph" w:styleId="Prrafodelista">
    <w:name w:val="List Paragraph"/>
    <w:basedOn w:val="Normal"/>
    <w:uiPriority w:val="34"/>
    <w:qFormat/>
    <w:rsid w:val="009F283E"/>
    <w:pPr>
      <w:ind w:left="720"/>
      <w:contextualSpacing/>
    </w:pPr>
  </w:style>
  <w:style w:type="character" w:styleId="Hipervnculovisitado">
    <w:name w:val="FollowedHyperlink"/>
    <w:basedOn w:val="Fuentedeprrafopredeter"/>
    <w:uiPriority w:val="99"/>
    <w:semiHidden/>
    <w:unhideWhenUsed/>
    <w:rsid w:val="00136E3E"/>
    <w:rPr>
      <w:color w:val="954F72" w:themeColor="followedHyperlink"/>
      <w:u w:val="single"/>
    </w:rPr>
  </w:style>
  <w:style w:type="character" w:styleId="Refdecomentario">
    <w:name w:val="annotation reference"/>
    <w:basedOn w:val="Fuentedeprrafopredeter"/>
    <w:uiPriority w:val="99"/>
    <w:semiHidden/>
    <w:unhideWhenUsed/>
    <w:rsid w:val="00567F7D"/>
    <w:rPr>
      <w:sz w:val="16"/>
      <w:szCs w:val="16"/>
    </w:rPr>
  </w:style>
  <w:style w:type="paragraph" w:styleId="Textocomentario">
    <w:name w:val="annotation text"/>
    <w:basedOn w:val="Normal"/>
    <w:link w:val="TextocomentarioCar"/>
    <w:uiPriority w:val="99"/>
    <w:semiHidden/>
    <w:unhideWhenUsed/>
    <w:rsid w:val="00567F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7F7D"/>
    <w:rPr>
      <w:sz w:val="20"/>
      <w:szCs w:val="20"/>
    </w:rPr>
  </w:style>
  <w:style w:type="paragraph" w:styleId="Asuntodelcomentario">
    <w:name w:val="annotation subject"/>
    <w:basedOn w:val="Textocomentario"/>
    <w:next w:val="Textocomentario"/>
    <w:link w:val="AsuntodelcomentarioCar"/>
    <w:uiPriority w:val="99"/>
    <w:semiHidden/>
    <w:unhideWhenUsed/>
    <w:rsid w:val="00567F7D"/>
    <w:rPr>
      <w:b/>
      <w:bCs/>
    </w:rPr>
  </w:style>
  <w:style w:type="character" w:customStyle="1" w:styleId="AsuntodelcomentarioCar">
    <w:name w:val="Asunto del comentario Car"/>
    <w:basedOn w:val="TextocomentarioCar"/>
    <w:link w:val="Asuntodelcomentario"/>
    <w:uiPriority w:val="99"/>
    <w:semiHidden/>
    <w:rsid w:val="00567F7D"/>
    <w:rPr>
      <w:b/>
      <w:bCs/>
      <w:sz w:val="20"/>
      <w:szCs w:val="20"/>
    </w:rPr>
  </w:style>
  <w:style w:type="paragraph" w:styleId="Textodeglobo">
    <w:name w:val="Balloon Text"/>
    <w:basedOn w:val="Normal"/>
    <w:link w:val="TextodegloboCar"/>
    <w:uiPriority w:val="99"/>
    <w:semiHidden/>
    <w:unhideWhenUsed/>
    <w:rsid w:val="00567F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7F7D"/>
    <w:rPr>
      <w:rFonts w:ascii="Segoe UI" w:hAnsi="Segoe UI" w:cs="Segoe UI"/>
      <w:sz w:val="18"/>
      <w:szCs w:val="18"/>
    </w:rPr>
  </w:style>
  <w:style w:type="table" w:customStyle="1" w:styleId="Tablaconcuadrcula4">
    <w:name w:val="Tabla con cuadrícula4"/>
    <w:basedOn w:val="Tablanormal"/>
    <w:next w:val="Tablaconcuadrcula"/>
    <w:rsid w:val="005F2E4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
    <w:name w:val="u"/>
    <w:basedOn w:val="Normal"/>
    <w:rsid w:val="008D40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lemmavariantref1">
    <w:name w:val="lemmavariantref1"/>
    <w:basedOn w:val="Fuentedeprrafopredeter"/>
    <w:rsid w:val="00CB330B"/>
    <w:rPr>
      <w:rFonts w:ascii="Georgia" w:hAnsi="Georgia" w:hint="default"/>
      <w:b w:val="0"/>
      <w:bCs w:val="0"/>
      <w:i w:val="0"/>
      <w:iCs w:val="0"/>
      <w:strike w:val="0"/>
      <w:dstrike w:val="0"/>
      <w:vanish w:val="0"/>
      <w:webHidden w:val="0"/>
      <w:color w:val="6D6E71"/>
      <w:sz w:val="18"/>
      <w:szCs w:val="18"/>
      <w:u w:val="none"/>
      <w:effect w:val="none"/>
      <w:specVanish w:val="0"/>
    </w:rPr>
  </w:style>
  <w:style w:type="character" w:customStyle="1" w:styleId="remision">
    <w:name w:val="remision"/>
    <w:basedOn w:val="Fuentedeprrafopredeter"/>
    <w:rsid w:val="00F122F0"/>
  </w:style>
  <w:style w:type="character" w:customStyle="1" w:styleId="oblique1">
    <w:name w:val="oblique1"/>
    <w:basedOn w:val="Fuentedeprrafopredeter"/>
    <w:rsid w:val="00F122F0"/>
    <w:rPr>
      <w:i/>
      <w:iCs/>
    </w:rPr>
  </w:style>
  <w:style w:type="character" w:customStyle="1" w:styleId="npropio">
    <w:name w:val="npropio"/>
    <w:basedOn w:val="Fuentedeprrafopredeter"/>
    <w:rsid w:val="00DC2DE5"/>
  </w:style>
  <w:style w:type="character" w:customStyle="1" w:styleId="nombre-cientifico2">
    <w:name w:val="nombre-cientifico2"/>
    <w:basedOn w:val="Fuentedeprrafopredeter"/>
    <w:rsid w:val="00DC2D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59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55907"/>
  </w:style>
  <w:style w:type="character" w:styleId="nfasis">
    <w:name w:val="Emphasis"/>
    <w:basedOn w:val="Fuentedeprrafopredeter"/>
    <w:uiPriority w:val="20"/>
    <w:qFormat/>
    <w:rsid w:val="00655907"/>
    <w:rPr>
      <w:i/>
      <w:iCs/>
    </w:rPr>
  </w:style>
  <w:style w:type="paragraph" w:customStyle="1" w:styleId="notapie">
    <w:name w:val="nota_pie"/>
    <w:basedOn w:val="Normal"/>
    <w:rsid w:val="006559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55907"/>
    <w:rPr>
      <w:b/>
      <w:bCs/>
    </w:rPr>
  </w:style>
  <w:style w:type="character" w:styleId="Hipervnculo">
    <w:name w:val="Hyperlink"/>
    <w:basedOn w:val="Fuentedeprrafopredeter"/>
    <w:uiPriority w:val="99"/>
    <w:unhideWhenUsed/>
    <w:rsid w:val="00B62CD2"/>
    <w:rPr>
      <w:color w:val="0563C1" w:themeColor="hyperlink"/>
      <w:u w:val="single"/>
    </w:rPr>
  </w:style>
  <w:style w:type="table" w:styleId="Tablaconcuadrcula">
    <w:name w:val="Table Grid"/>
    <w:basedOn w:val="Tablanormal"/>
    <w:rsid w:val="00420C1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0C71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13E"/>
  </w:style>
  <w:style w:type="paragraph" w:styleId="Piedepgina">
    <w:name w:val="footer"/>
    <w:basedOn w:val="Normal"/>
    <w:link w:val="PiedepginaCar"/>
    <w:uiPriority w:val="99"/>
    <w:unhideWhenUsed/>
    <w:rsid w:val="000C71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13E"/>
  </w:style>
  <w:style w:type="paragraph" w:styleId="Prrafodelista">
    <w:name w:val="List Paragraph"/>
    <w:basedOn w:val="Normal"/>
    <w:uiPriority w:val="34"/>
    <w:qFormat/>
    <w:rsid w:val="009F283E"/>
    <w:pPr>
      <w:ind w:left="720"/>
      <w:contextualSpacing/>
    </w:pPr>
  </w:style>
  <w:style w:type="character" w:styleId="Hipervnculovisitado">
    <w:name w:val="FollowedHyperlink"/>
    <w:basedOn w:val="Fuentedeprrafopredeter"/>
    <w:uiPriority w:val="99"/>
    <w:semiHidden/>
    <w:unhideWhenUsed/>
    <w:rsid w:val="00136E3E"/>
    <w:rPr>
      <w:color w:val="954F72" w:themeColor="followedHyperlink"/>
      <w:u w:val="single"/>
    </w:rPr>
  </w:style>
  <w:style w:type="character" w:styleId="Refdecomentario">
    <w:name w:val="annotation reference"/>
    <w:basedOn w:val="Fuentedeprrafopredeter"/>
    <w:uiPriority w:val="99"/>
    <w:semiHidden/>
    <w:unhideWhenUsed/>
    <w:rsid w:val="00567F7D"/>
    <w:rPr>
      <w:sz w:val="16"/>
      <w:szCs w:val="16"/>
    </w:rPr>
  </w:style>
  <w:style w:type="paragraph" w:styleId="Textocomentario">
    <w:name w:val="annotation text"/>
    <w:basedOn w:val="Normal"/>
    <w:link w:val="TextocomentarioCar"/>
    <w:uiPriority w:val="99"/>
    <w:semiHidden/>
    <w:unhideWhenUsed/>
    <w:rsid w:val="00567F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7F7D"/>
    <w:rPr>
      <w:sz w:val="20"/>
      <w:szCs w:val="20"/>
    </w:rPr>
  </w:style>
  <w:style w:type="paragraph" w:styleId="Asuntodelcomentario">
    <w:name w:val="annotation subject"/>
    <w:basedOn w:val="Textocomentario"/>
    <w:next w:val="Textocomentario"/>
    <w:link w:val="AsuntodelcomentarioCar"/>
    <w:uiPriority w:val="99"/>
    <w:semiHidden/>
    <w:unhideWhenUsed/>
    <w:rsid w:val="00567F7D"/>
    <w:rPr>
      <w:b/>
      <w:bCs/>
    </w:rPr>
  </w:style>
  <w:style w:type="character" w:customStyle="1" w:styleId="AsuntodelcomentarioCar">
    <w:name w:val="Asunto del comentario Car"/>
    <w:basedOn w:val="TextocomentarioCar"/>
    <w:link w:val="Asuntodelcomentario"/>
    <w:uiPriority w:val="99"/>
    <w:semiHidden/>
    <w:rsid w:val="00567F7D"/>
    <w:rPr>
      <w:b/>
      <w:bCs/>
      <w:sz w:val="20"/>
      <w:szCs w:val="20"/>
    </w:rPr>
  </w:style>
  <w:style w:type="paragraph" w:styleId="Textodeglobo">
    <w:name w:val="Balloon Text"/>
    <w:basedOn w:val="Normal"/>
    <w:link w:val="TextodegloboCar"/>
    <w:uiPriority w:val="99"/>
    <w:semiHidden/>
    <w:unhideWhenUsed/>
    <w:rsid w:val="00567F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7F7D"/>
    <w:rPr>
      <w:rFonts w:ascii="Segoe UI" w:hAnsi="Segoe UI" w:cs="Segoe UI"/>
      <w:sz w:val="18"/>
      <w:szCs w:val="18"/>
    </w:rPr>
  </w:style>
  <w:style w:type="table" w:customStyle="1" w:styleId="Tablaconcuadrcula4">
    <w:name w:val="Tabla con cuadrícula4"/>
    <w:basedOn w:val="Tablanormal"/>
    <w:next w:val="Tablaconcuadrcula"/>
    <w:rsid w:val="005F2E4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
    <w:name w:val="u"/>
    <w:basedOn w:val="Normal"/>
    <w:rsid w:val="008D40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lemmavariantref1">
    <w:name w:val="lemmavariantref1"/>
    <w:basedOn w:val="Fuentedeprrafopredeter"/>
    <w:rsid w:val="00CB330B"/>
    <w:rPr>
      <w:rFonts w:ascii="Georgia" w:hAnsi="Georgia" w:hint="default"/>
      <w:b w:val="0"/>
      <w:bCs w:val="0"/>
      <w:i w:val="0"/>
      <w:iCs w:val="0"/>
      <w:strike w:val="0"/>
      <w:dstrike w:val="0"/>
      <w:vanish w:val="0"/>
      <w:webHidden w:val="0"/>
      <w:color w:val="6D6E71"/>
      <w:sz w:val="18"/>
      <w:szCs w:val="18"/>
      <w:u w:val="none"/>
      <w:effect w:val="none"/>
      <w:specVanish w:val="0"/>
    </w:rPr>
  </w:style>
  <w:style w:type="character" w:customStyle="1" w:styleId="remision">
    <w:name w:val="remision"/>
    <w:basedOn w:val="Fuentedeprrafopredeter"/>
    <w:rsid w:val="00F122F0"/>
  </w:style>
  <w:style w:type="character" w:customStyle="1" w:styleId="oblique1">
    <w:name w:val="oblique1"/>
    <w:basedOn w:val="Fuentedeprrafopredeter"/>
    <w:rsid w:val="00F122F0"/>
    <w:rPr>
      <w:i/>
      <w:iCs/>
    </w:rPr>
  </w:style>
  <w:style w:type="character" w:customStyle="1" w:styleId="npropio">
    <w:name w:val="npropio"/>
    <w:basedOn w:val="Fuentedeprrafopredeter"/>
    <w:rsid w:val="00DC2DE5"/>
  </w:style>
  <w:style w:type="character" w:customStyle="1" w:styleId="nombre-cientifico2">
    <w:name w:val="nombre-cientifico2"/>
    <w:basedOn w:val="Fuentedeprrafopredeter"/>
    <w:rsid w:val="00DC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9113">
      <w:bodyDiv w:val="1"/>
      <w:marLeft w:val="0"/>
      <w:marRight w:val="0"/>
      <w:marTop w:val="0"/>
      <w:marBottom w:val="0"/>
      <w:divBdr>
        <w:top w:val="none" w:sz="0" w:space="0" w:color="auto"/>
        <w:left w:val="none" w:sz="0" w:space="0" w:color="auto"/>
        <w:bottom w:val="none" w:sz="0" w:space="0" w:color="auto"/>
        <w:right w:val="none" w:sz="0" w:space="0" w:color="auto"/>
      </w:divBdr>
      <w:divsChild>
        <w:div w:id="1463764605">
          <w:marLeft w:val="-1500"/>
          <w:marRight w:val="0"/>
          <w:marTop w:val="0"/>
          <w:marBottom w:val="450"/>
          <w:divBdr>
            <w:top w:val="none" w:sz="0" w:space="0" w:color="auto"/>
            <w:left w:val="none" w:sz="0" w:space="0" w:color="auto"/>
            <w:bottom w:val="none" w:sz="0" w:space="0" w:color="auto"/>
            <w:right w:val="none" w:sz="0" w:space="0" w:color="auto"/>
          </w:divBdr>
        </w:div>
        <w:div w:id="997416683">
          <w:marLeft w:val="-1500"/>
          <w:marRight w:val="0"/>
          <w:marTop w:val="0"/>
          <w:marBottom w:val="450"/>
          <w:divBdr>
            <w:top w:val="none" w:sz="0" w:space="0" w:color="auto"/>
            <w:left w:val="none" w:sz="0" w:space="0" w:color="auto"/>
            <w:bottom w:val="none" w:sz="0" w:space="0" w:color="auto"/>
            <w:right w:val="none" w:sz="0" w:space="0" w:color="auto"/>
          </w:divBdr>
        </w:div>
      </w:divsChild>
    </w:div>
    <w:div w:id="197205746">
      <w:bodyDiv w:val="1"/>
      <w:marLeft w:val="0"/>
      <w:marRight w:val="0"/>
      <w:marTop w:val="0"/>
      <w:marBottom w:val="0"/>
      <w:divBdr>
        <w:top w:val="none" w:sz="0" w:space="0" w:color="auto"/>
        <w:left w:val="none" w:sz="0" w:space="0" w:color="auto"/>
        <w:bottom w:val="none" w:sz="0" w:space="0" w:color="auto"/>
        <w:right w:val="none" w:sz="0" w:space="0" w:color="auto"/>
      </w:divBdr>
    </w:div>
    <w:div w:id="402997101">
      <w:bodyDiv w:val="1"/>
      <w:marLeft w:val="0"/>
      <w:marRight w:val="0"/>
      <w:marTop w:val="0"/>
      <w:marBottom w:val="0"/>
      <w:divBdr>
        <w:top w:val="none" w:sz="0" w:space="0" w:color="auto"/>
        <w:left w:val="none" w:sz="0" w:space="0" w:color="auto"/>
        <w:bottom w:val="none" w:sz="0" w:space="0" w:color="auto"/>
        <w:right w:val="none" w:sz="0" w:space="0" w:color="auto"/>
      </w:divBdr>
      <w:divsChild>
        <w:div w:id="2015575020">
          <w:marLeft w:val="-1500"/>
          <w:marRight w:val="0"/>
          <w:marTop w:val="0"/>
          <w:marBottom w:val="450"/>
          <w:divBdr>
            <w:top w:val="none" w:sz="0" w:space="0" w:color="auto"/>
            <w:left w:val="none" w:sz="0" w:space="0" w:color="auto"/>
            <w:bottom w:val="none" w:sz="0" w:space="0" w:color="auto"/>
            <w:right w:val="none" w:sz="0" w:space="0" w:color="auto"/>
          </w:divBdr>
        </w:div>
        <w:div w:id="1604915322">
          <w:marLeft w:val="-1500"/>
          <w:marRight w:val="0"/>
          <w:marTop w:val="0"/>
          <w:marBottom w:val="450"/>
          <w:divBdr>
            <w:top w:val="none" w:sz="0" w:space="0" w:color="auto"/>
            <w:left w:val="none" w:sz="0" w:space="0" w:color="auto"/>
            <w:bottom w:val="none" w:sz="0" w:space="0" w:color="auto"/>
            <w:right w:val="none" w:sz="0" w:space="0" w:color="auto"/>
          </w:divBdr>
        </w:div>
      </w:divsChild>
    </w:div>
    <w:div w:id="459690201">
      <w:bodyDiv w:val="1"/>
      <w:marLeft w:val="0"/>
      <w:marRight w:val="0"/>
      <w:marTop w:val="0"/>
      <w:marBottom w:val="0"/>
      <w:divBdr>
        <w:top w:val="none" w:sz="0" w:space="0" w:color="auto"/>
        <w:left w:val="none" w:sz="0" w:space="0" w:color="auto"/>
        <w:bottom w:val="none" w:sz="0" w:space="0" w:color="auto"/>
        <w:right w:val="none" w:sz="0" w:space="0" w:color="auto"/>
      </w:divBdr>
    </w:div>
    <w:div w:id="460079599">
      <w:bodyDiv w:val="1"/>
      <w:marLeft w:val="0"/>
      <w:marRight w:val="0"/>
      <w:marTop w:val="0"/>
      <w:marBottom w:val="0"/>
      <w:divBdr>
        <w:top w:val="none" w:sz="0" w:space="0" w:color="auto"/>
        <w:left w:val="none" w:sz="0" w:space="0" w:color="auto"/>
        <w:bottom w:val="none" w:sz="0" w:space="0" w:color="auto"/>
        <w:right w:val="none" w:sz="0" w:space="0" w:color="auto"/>
      </w:divBdr>
    </w:div>
    <w:div w:id="540022545">
      <w:bodyDiv w:val="1"/>
      <w:marLeft w:val="0"/>
      <w:marRight w:val="0"/>
      <w:marTop w:val="0"/>
      <w:marBottom w:val="0"/>
      <w:divBdr>
        <w:top w:val="none" w:sz="0" w:space="0" w:color="auto"/>
        <w:left w:val="none" w:sz="0" w:space="0" w:color="auto"/>
        <w:bottom w:val="none" w:sz="0" w:space="0" w:color="auto"/>
        <w:right w:val="none" w:sz="0" w:space="0" w:color="auto"/>
      </w:divBdr>
    </w:div>
    <w:div w:id="647974462">
      <w:bodyDiv w:val="1"/>
      <w:marLeft w:val="0"/>
      <w:marRight w:val="0"/>
      <w:marTop w:val="0"/>
      <w:marBottom w:val="0"/>
      <w:divBdr>
        <w:top w:val="none" w:sz="0" w:space="0" w:color="auto"/>
        <w:left w:val="none" w:sz="0" w:space="0" w:color="auto"/>
        <w:bottom w:val="none" w:sz="0" w:space="0" w:color="auto"/>
        <w:right w:val="none" w:sz="0" w:space="0" w:color="auto"/>
      </w:divBdr>
      <w:divsChild>
        <w:div w:id="1725567282">
          <w:marLeft w:val="0"/>
          <w:marRight w:val="0"/>
          <w:marTop w:val="0"/>
          <w:marBottom w:val="0"/>
          <w:divBdr>
            <w:top w:val="none" w:sz="0" w:space="0" w:color="auto"/>
            <w:left w:val="none" w:sz="0" w:space="0" w:color="auto"/>
            <w:bottom w:val="none" w:sz="0" w:space="0" w:color="auto"/>
            <w:right w:val="none" w:sz="0" w:space="0" w:color="auto"/>
          </w:divBdr>
          <w:divsChild>
            <w:div w:id="1176769073">
              <w:marLeft w:val="0"/>
              <w:marRight w:val="0"/>
              <w:marTop w:val="0"/>
              <w:marBottom w:val="225"/>
              <w:divBdr>
                <w:top w:val="none" w:sz="0" w:space="0" w:color="auto"/>
                <w:left w:val="none" w:sz="0" w:space="0" w:color="auto"/>
                <w:bottom w:val="none" w:sz="0" w:space="0" w:color="auto"/>
                <w:right w:val="none" w:sz="0" w:space="0" w:color="auto"/>
              </w:divBdr>
              <w:divsChild>
                <w:div w:id="840511853">
                  <w:marLeft w:val="0"/>
                  <w:marRight w:val="0"/>
                  <w:marTop w:val="0"/>
                  <w:marBottom w:val="0"/>
                  <w:divBdr>
                    <w:top w:val="none" w:sz="0" w:space="0" w:color="auto"/>
                    <w:left w:val="none" w:sz="0" w:space="0" w:color="auto"/>
                    <w:bottom w:val="none" w:sz="0" w:space="0" w:color="auto"/>
                    <w:right w:val="none" w:sz="0" w:space="0" w:color="auto"/>
                  </w:divBdr>
                  <w:divsChild>
                    <w:div w:id="2031488326">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 w:id="1093164131">
      <w:bodyDiv w:val="1"/>
      <w:marLeft w:val="0"/>
      <w:marRight w:val="0"/>
      <w:marTop w:val="0"/>
      <w:marBottom w:val="0"/>
      <w:divBdr>
        <w:top w:val="none" w:sz="0" w:space="0" w:color="auto"/>
        <w:left w:val="none" w:sz="0" w:space="0" w:color="auto"/>
        <w:bottom w:val="none" w:sz="0" w:space="0" w:color="auto"/>
        <w:right w:val="none" w:sz="0" w:space="0" w:color="auto"/>
      </w:divBdr>
    </w:div>
    <w:div w:id="1107581516">
      <w:bodyDiv w:val="1"/>
      <w:marLeft w:val="0"/>
      <w:marRight w:val="0"/>
      <w:marTop w:val="0"/>
      <w:marBottom w:val="0"/>
      <w:divBdr>
        <w:top w:val="none" w:sz="0" w:space="0" w:color="auto"/>
        <w:left w:val="none" w:sz="0" w:space="0" w:color="auto"/>
        <w:bottom w:val="none" w:sz="0" w:space="0" w:color="auto"/>
        <w:right w:val="none" w:sz="0" w:space="0" w:color="auto"/>
      </w:divBdr>
    </w:div>
    <w:div w:id="1146974695">
      <w:bodyDiv w:val="1"/>
      <w:marLeft w:val="0"/>
      <w:marRight w:val="0"/>
      <w:marTop w:val="0"/>
      <w:marBottom w:val="0"/>
      <w:divBdr>
        <w:top w:val="none" w:sz="0" w:space="0" w:color="auto"/>
        <w:left w:val="none" w:sz="0" w:space="0" w:color="auto"/>
        <w:bottom w:val="none" w:sz="0" w:space="0" w:color="auto"/>
        <w:right w:val="none" w:sz="0" w:space="0" w:color="auto"/>
      </w:divBdr>
    </w:div>
    <w:div w:id="1185090471">
      <w:bodyDiv w:val="1"/>
      <w:marLeft w:val="0"/>
      <w:marRight w:val="0"/>
      <w:marTop w:val="0"/>
      <w:marBottom w:val="0"/>
      <w:divBdr>
        <w:top w:val="none" w:sz="0" w:space="0" w:color="auto"/>
        <w:left w:val="none" w:sz="0" w:space="0" w:color="auto"/>
        <w:bottom w:val="none" w:sz="0" w:space="0" w:color="auto"/>
        <w:right w:val="none" w:sz="0" w:space="0" w:color="auto"/>
      </w:divBdr>
    </w:div>
    <w:div w:id="1395548383">
      <w:bodyDiv w:val="1"/>
      <w:marLeft w:val="0"/>
      <w:marRight w:val="0"/>
      <w:marTop w:val="0"/>
      <w:marBottom w:val="0"/>
      <w:divBdr>
        <w:top w:val="none" w:sz="0" w:space="0" w:color="auto"/>
        <w:left w:val="none" w:sz="0" w:space="0" w:color="auto"/>
        <w:bottom w:val="none" w:sz="0" w:space="0" w:color="auto"/>
        <w:right w:val="none" w:sz="0" w:space="0" w:color="auto"/>
      </w:divBdr>
      <w:divsChild>
        <w:div w:id="1316491524">
          <w:blockQuote w:val="1"/>
          <w:marLeft w:val="150"/>
          <w:marRight w:val="450"/>
          <w:marTop w:val="225"/>
          <w:marBottom w:val="0"/>
          <w:divBdr>
            <w:top w:val="none" w:sz="0" w:space="0" w:color="auto"/>
            <w:left w:val="none" w:sz="0" w:space="0" w:color="auto"/>
            <w:bottom w:val="none" w:sz="0" w:space="0" w:color="auto"/>
            <w:right w:val="none" w:sz="0" w:space="0" w:color="auto"/>
          </w:divBdr>
        </w:div>
      </w:divsChild>
    </w:div>
    <w:div w:id="1511948180">
      <w:bodyDiv w:val="1"/>
      <w:marLeft w:val="0"/>
      <w:marRight w:val="0"/>
      <w:marTop w:val="0"/>
      <w:marBottom w:val="0"/>
      <w:divBdr>
        <w:top w:val="none" w:sz="0" w:space="0" w:color="auto"/>
        <w:left w:val="none" w:sz="0" w:space="0" w:color="auto"/>
        <w:bottom w:val="none" w:sz="0" w:space="0" w:color="auto"/>
        <w:right w:val="none" w:sz="0" w:space="0" w:color="auto"/>
      </w:divBdr>
    </w:div>
    <w:div w:id="1564099591">
      <w:bodyDiv w:val="1"/>
      <w:marLeft w:val="0"/>
      <w:marRight w:val="0"/>
      <w:marTop w:val="0"/>
      <w:marBottom w:val="0"/>
      <w:divBdr>
        <w:top w:val="none" w:sz="0" w:space="0" w:color="auto"/>
        <w:left w:val="none" w:sz="0" w:space="0" w:color="auto"/>
        <w:bottom w:val="none" w:sz="0" w:space="0" w:color="auto"/>
        <w:right w:val="none" w:sz="0" w:space="0" w:color="auto"/>
      </w:divBdr>
    </w:div>
    <w:div w:id="1573469257">
      <w:bodyDiv w:val="1"/>
      <w:marLeft w:val="0"/>
      <w:marRight w:val="0"/>
      <w:marTop w:val="0"/>
      <w:marBottom w:val="0"/>
      <w:divBdr>
        <w:top w:val="none" w:sz="0" w:space="0" w:color="auto"/>
        <w:left w:val="none" w:sz="0" w:space="0" w:color="auto"/>
        <w:bottom w:val="none" w:sz="0" w:space="0" w:color="auto"/>
        <w:right w:val="none" w:sz="0" w:space="0" w:color="auto"/>
      </w:divBdr>
    </w:div>
    <w:div w:id="1580750344">
      <w:bodyDiv w:val="1"/>
      <w:marLeft w:val="0"/>
      <w:marRight w:val="0"/>
      <w:marTop w:val="0"/>
      <w:marBottom w:val="0"/>
      <w:divBdr>
        <w:top w:val="none" w:sz="0" w:space="0" w:color="auto"/>
        <w:left w:val="none" w:sz="0" w:space="0" w:color="auto"/>
        <w:bottom w:val="none" w:sz="0" w:space="0" w:color="auto"/>
        <w:right w:val="none" w:sz="0" w:space="0" w:color="auto"/>
      </w:divBdr>
    </w:div>
    <w:div w:id="1662006498">
      <w:bodyDiv w:val="1"/>
      <w:marLeft w:val="0"/>
      <w:marRight w:val="0"/>
      <w:marTop w:val="0"/>
      <w:marBottom w:val="0"/>
      <w:divBdr>
        <w:top w:val="none" w:sz="0" w:space="0" w:color="auto"/>
        <w:left w:val="none" w:sz="0" w:space="0" w:color="auto"/>
        <w:bottom w:val="none" w:sz="0" w:space="0" w:color="auto"/>
        <w:right w:val="none" w:sz="0" w:space="0" w:color="auto"/>
      </w:divBdr>
    </w:div>
    <w:div w:id="1672634217">
      <w:bodyDiv w:val="1"/>
      <w:marLeft w:val="0"/>
      <w:marRight w:val="0"/>
      <w:marTop w:val="0"/>
      <w:marBottom w:val="0"/>
      <w:divBdr>
        <w:top w:val="none" w:sz="0" w:space="0" w:color="auto"/>
        <w:left w:val="none" w:sz="0" w:space="0" w:color="auto"/>
        <w:bottom w:val="none" w:sz="0" w:space="0" w:color="auto"/>
        <w:right w:val="none" w:sz="0" w:space="0" w:color="auto"/>
      </w:divBdr>
    </w:div>
    <w:div w:id="1825704993">
      <w:bodyDiv w:val="1"/>
      <w:marLeft w:val="0"/>
      <w:marRight w:val="0"/>
      <w:marTop w:val="0"/>
      <w:marBottom w:val="0"/>
      <w:divBdr>
        <w:top w:val="none" w:sz="0" w:space="0" w:color="auto"/>
        <w:left w:val="none" w:sz="0" w:space="0" w:color="auto"/>
        <w:bottom w:val="none" w:sz="0" w:space="0" w:color="auto"/>
        <w:right w:val="none" w:sz="0" w:space="0" w:color="auto"/>
      </w:divBdr>
      <w:divsChild>
        <w:div w:id="929968618">
          <w:marLeft w:val="225"/>
          <w:marRight w:val="0"/>
          <w:marTop w:val="0"/>
          <w:marBottom w:val="450"/>
          <w:divBdr>
            <w:top w:val="none" w:sz="0" w:space="0" w:color="auto"/>
            <w:left w:val="none" w:sz="0" w:space="0" w:color="auto"/>
            <w:bottom w:val="none" w:sz="0" w:space="0" w:color="auto"/>
            <w:right w:val="none" w:sz="0" w:space="0" w:color="auto"/>
          </w:divBdr>
        </w:div>
      </w:divsChild>
    </w:div>
    <w:div w:id="1841769052">
      <w:bodyDiv w:val="1"/>
      <w:marLeft w:val="0"/>
      <w:marRight w:val="0"/>
      <w:marTop w:val="0"/>
      <w:marBottom w:val="0"/>
      <w:divBdr>
        <w:top w:val="none" w:sz="0" w:space="0" w:color="auto"/>
        <w:left w:val="none" w:sz="0" w:space="0" w:color="auto"/>
        <w:bottom w:val="none" w:sz="0" w:space="0" w:color="auto"/>
        <w:right w:val="none" w:sz="0" w:space="0" w:color="auto"/>
      </w:divBdr>
    </w:div>
    <w:div w:id="2076469628">
      <w:bodyDiv w:val="1"/>
      <w:marLeft w:val="0"/>
      <w:marRight w:val="0"/>
      <w:marTop w:val="0"/>
      <w:marBottom w:val="0"/>
      <w:divBdr>
        <w:top w:val="none" w:sz="0" w:space="0" w:color="auto"/>
        <w:left w:val="none" w:sz="0" w:space="0" w:color="auto"/>
        <w:bottom w:val="none" w:sz="0" w:space="0" w:color="auto"/>
        <w:right w:val="none" w:sz="0" w:space="0" w:color="auto"/>
      </w:divBdr>
      <w:divsChild>
        <w:div w:id="193085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umb7.shutterstock.com/display_pic_with_logo/1051921/162890609/stock-photo-new-york-city-brooklyn-bridge-and-downtown-buildings-skyline-162890609.jpg" TargetMode="External"/><Relationship Id="rId18" Type="http://schemas.openxmlformats.org/officeDocument/2006/relationships/hyperlink" Target="http://thumb1.shutterstock.com/display_pic_with_logo/1945721/181638728/stock-photo-aerial-view-of-christ-redeemer-and-corcovado-mountain-181638728.jpg" TargetMode="External"/><Relationship Id="rId26" Type="http://schemas.openxmlformats.org/officeDocument/2006/relationships/image" Target="media/image11.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5.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image" Target="media/image10.jpeg"/><Relationship Id="rId33" Type="http://schemas.openxmlformats.org/officeDocument/2006/relationships/hyperlink" Target="http://thumb9.shutterstock.com/display_pic_with_logo/90441/228203686/stock-photo-american-flag-and-banknotes-228203686.jpg" TargetMode="External"/><Relationship Id="rId38"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thumb7.shutterstock.com/display_pic_with_logo/1462352/228987349/stock-photo-favela-da-rocinha-the-biggest-slum-shanty-town-in-latin-america-located-in-rio-de-janeiro-228987349.jpg" TargetMode="External"/><Relationship Id="rId29" Type="http://schemas.openxmlformats.org/officeDocument/2006/relationships/hyperlink" Target="http://thumb7.shutterstock.com/display_pic_with_logo/54675/54675,1131477311,1/stock-photo-school-children-709210.jpg" TargetMode="External"/><Relationship Id="rId41" Type="http://schemas.openxmlformats.org/officeDocument/2006/relationships/theme" Target="theme/theme1.xml"/><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utterstock.com/pic-164186744/stock-photo-organization-of-american-states-flag-waving-on-the-wind.html?src=IeesU96__LsgatUIVrWUIg-1-0" TargetMode="External"/><Relationship Id="rId24" Type="http://schemas.openxmlformats.org/officeDocument/2006/relationships/image" Target="media/image9.jpeg"/><Relationship Id="rId32" Type="http://schemas.openxmlformats.org/officeDocument/2006/relationships/image" Target="media/image14.jpeg"/><Relationship Id="rId37" Type="http://schemas.openxmlformats.org/officeDocument/2006/relationships/image" Target="media/image16.jpeg"/><Relationship Id="rId40" Type="http://schemas.openxmlformats.org/officeDocument/2006/relationships/fontTable" Target="fontTable.xml"/><Relationship Id="rId53"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thumb1.shutterstock.com/display_pic_with_logo/2228465/182198444/stock-photo-costa-rica-volcano-poas-182198444.jpg" TargetMode="External"/><Relationship Id="rId23" Type="http://schemas.openxmlformats.org/officeDocument/2006/relationships/image" Target="media/image8.jpeg"/><Relationship Id="rId28" Type="http://schemas.openxmlformats.org/officeDocument/2006/relationships/image" Target="media/image12.jpeg"/><Relationship Id="rId36" Type="http://schemas.openxmlformats.org/officeDocument/2006/relationships/comments" Target="comments.xml"/><Relationship Id="rId10" Type="http://schemas.openxmlformats.org/officeDocument/2006/relationships/image" Target="media/image1.jpeg"/><Relationship Id="rId19" Type="http://schemas.openxmlformats.org/officeDocument/2006/relationships/image" Target="media/image6.jpeg"/><Relationship Id="rId31" Type="http://schemas.openxmlformats.org/officeDocument/2006/relationships/hyperlink" Target="http://thumb7.shutterstock.com/display_pic_with_logo/978674/177028565/stock-photo-president-reagan-presents-an-introduction-for-the-horatio-alger-association-177028565.jpg" TargetMode="External"/><Relationship Id="rId4" Type="http://schemas.microsoft.com/office/2007/relationships/stylesWithEffects" Target="stylesWithEffects.xml"/><Relationship Id="rId9" Type="http://schemas.openxmlformats.org/officeDocument/2006/relationships/hyperlink" Target="http://www.shutterstock.com/subscribe?clicksrc=inline_thumb" TargetMode="External"/><Relationship Id="rId14" Type="http://schemas.openxmlformats.org/officeDocument/2006/relationships/image" Target="media/image3.jpeg"/><Relationship Id="rId22" Type="http://schemas.openxmlformats.org/officeDocument/2006/relationships/hyperlink" Target="http://thumb1.shutterstock.com/display_pic_with_logo/152701/152701,1241418046,18/stock-photo-the-business-district-of-mexico-city-skyscrapers-lining-paseo-de-la-reforma-street-with-the-29616256.jpg" TargetMode="External"/><Relationship Id="rId27" Type="http://schemas.openxmlformats.org/officeDocument/2006/relationships/hyperlink" Target="http://thumb9.shutterstock.com/display_pic_with_logo/80635/155125952/stock-photo-gang-members-or-guerrilla-with-gun-and-rifle-on-the-street-155125952.jpg" TargetMode="External"/><Relationship Id="rId30" Type="http://schemas.openxmlformats.org/officeDocument/2006/relationships/image" Target="media/image13.jpeg"/><Relationship Id="rId35" Type="http://schemas.openxmlformats.org/officeDocument/2006/relationships/hyperlink" Target="http://thumb1.shutterstock.com/display_pic_with_logo/501856/103118060/stock-photo-cute-happy-smiling-blonde-in-futuristic-holographic-media-touch-interface-globe-between-hands-103118060.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C2D23-72E0-4307-BA32-2543CB9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6866</Words>
  <Characters>37768</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funcionario</dc:creator>
  <cp:lastModifiedBy>ANA MARIA LARA</cp:lastModifiedBy>
  <cp:revision>4</cp:revision>
  <dcterms:created xsi:type="dcterms:W3CDTF">2016-05-16T23:18:00Z</dcterms:created>
  <dcterms:modified xsi:type="dcterms:W3CDTF">2016-05-17T00:12:00Z</dcterms:modified>
</cp:coreProperties>
</file>