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6DD" w:rsidRPr="002F23E0" w:rsidRDefault="005C529E" w:rsidP="002F23E0">
      <w:pPr>
        <w:pStyle w:val="NormalWeb"/>
        <w:shd w:val="clear" w:color="auto" w:fill="FFFFFF"/>
        <w:spacing w:before="0" w:beforeAutospacing="0" w:after="225" w:afterAutospacing="0"/>
        <w:rPr>
          <w:color w:val="000000"/>
        </w:rPr>
      </w:pPr>
      <w:r w:rsidRPr="002F23E0">
        <w:rPr>
          <w:highlight w:val="cyan"/>
        </w:rPr>
        <w:t xml:space="preserve">[SECCIÓN 1] 1 </w:t>
      </w:r>
      <w:r w:rsidR="008C26DD" w:rsidRPr="002F23E0">
        <w:rPr>
          <w:highlight w:val="cyan"/>
        </w:rPr>
        <w:t xml:space="preserve">Asia al final del siglo XX: conflictos </w:t>
      </w:r>
      <w:r w:rsidRPr="002F23E0">
        <w:rPr>
          <w:highlight w:val="cyan"/>
        </w:rPr>
        <w:t>y</w:t>
      </w:r>
      <w:r w:rsidR="008C26DD" w:rsidRPr="002F23E0">
        <w:rPr>
          <w:highlight w:val="cyan"/>
        </w:rPr>
        <w:t xml:space="preserve"> cooperación</w:t>
      </w:r>
    </w:p>
    <w:p w:rsidR="0095413E" w:rsidRDefault="008C26DD" w:rsidP="002F23E0">
      <w:pPr>
        <w:pStyle w:val="NormalWeb"/>
        <w:shd w:val="clear" w:color="auto" w:fill="FFFFFF"/>
        <w:spacing w:before="0" w:beforeAutospacing="0" w:after="225" w:afterAutospacing="0"/>
        <w:rPr>
          <w:color w:val="000000"/>
        </w:rPr>
      </w:pPr>
      <w:r w:rsidRPr="002F23E0">
        <w:rPr>
          <w:color w:val="000000"/>
        </w:rPr>
        <w:t xml:space="preserve">Al final del siglo XX y comienzos del XXI, Asia, especialmente los países que limitan con el Pacífico, realizaron transformaciones políticas y económicas que los colocan a la vanguardia del mundo. China y Japón, naciones ubicadas entre las cinco potencias económicas del mundo son muestra de estas transformaciones. Junto al desarrollo económico y la dinámica política, los problemas políticos no son ajenos. Las rivalidades entre Corea del Sur y Corea del Norte, la disputa por el estrecho de Taiwán </w:t>
      </w:r>
      <w:r w:rsidR="002F7DD1" w:rsidRPr="002F23E0">
        <w:rPr>
          <w:color w:val="000000"/>
        </w:rPr>
        <w:t xml:space="preserve">entre la República Popular China y la China Nacionalista </w:t>
      </w:r>
      <w:r w:rsidRPr="002F23E0">
        <w:rPr>
          <w:color w:val="000000"/>
        </w:rPr>
        <w:t xml:space="preserve">y las escaramuzas por las islas </w:t>
      </w:r>
      <w:proofErr w:type="spellStart"/>
      <w:r w:rsidRPr="002F23E0">
        <w:rPr>
          <w:color w:val="000000"/>
        </w:rPr>
        <w:t>Senkaku</w:t>
      </w:r>
      <w:proofErr w:type="spellEnd"/>
      <w:r w:rsidRPr="002F23E0">
        <w:rPr>
          <w:color w:val="000000"/>
        </w:rPr>
        <w:t xml:space="preserve">, </w:t>
      </w:r>
      <w:r w:rsidR="002F7DD1" w:rsidRPr="002F23E0">
        <w:rPr>
          <w:color w:val="000000"/>
        </w:rPr>
        <w:t xml:space="preserve">entre China y Japón, </w:t>
      </w:r>
      <w:r w:rsidRPr="002F23E0">
        <w:rPr>
          <w:color w:val="000000"/>
        </w:rPr>
        <w:t>indican conflictos que pueden representar confrontaciones entre potencias asiáticas</w:t>
      </w:r>
      <w:r w:rsidR="002F7DD1" w:rsidRPr="002F23E0">
        <w:rPr>
          <w:color w:val="000000"/>
        </w:rPr>
        <w:t xml:space="preserve"> que involucran a potencias occidentales</w:t>
      </w:r>
      <w:r w:rsidRPr="002F23E0">
        <w:rPr>
          <w:color w:val="000000"/>
        </w:rPr>
        <w:t>.</w:t>
      </w:r>
      <w:r w:rsidR="002F7DD1" w:rsidRPr="002F23E0">
        <w:rPr>
          <w:color w:val="000000"/>
        </w:rPr>
        <w:t xml:space="preserve"> Estados Unidos es aliado de los gobiernos de Taiwán, Corea del Sur y Japón. </w:t>
      </w:r>
    </w:p>
    <w:tbl>
      <w:tblPr>
        <w:tblStyle w:val="Tablaconcuadrcula"/>
        <w:tblW w:w="0" w:type="auto"/>
        <w:tblLook w:val="04A0" w:firstRow="1" w:lastRow="0" w:firstColumn="1" w:lastColumn="0" w:noHBand="0" w:noVBand="1"/>
      </w:tblPr>
      <w:tblGrid>
        <w:gridCol w:w="2484"/>
        <w:gridCol w:w="6344"/>
      </w:tblGrid>
      <w:tr w:rsidR="0095413E" w:rsidRPr="005D1738" w:rsidTr="00CC5D45">
        <w:tc>
          <w:tcPr>
            <w:tcW w:w="8978" w:type="dxa"/>
            <w:gridSpan w:val="2"/>
            <w:shd w:val="clear" w:color="auto" w:fill="000000" w:themeFill="text1"/>
          </w:tcPr>
          <w:p w:rsidR="0095413E" w:rsidRPr="005D1738" w:rsidRDefault="0095413E"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5413E" w:rsidRPr="00726376" w:rsidTr="00CC5D45">
        <w:tc>
          <w:tcPr>
            <w:tcW w:w="2518" w:type="dxa"/>
          </w:tcPr>
          <w:p w:rsidR="0095413E" w:rsidRPr="00726376" w:rsidRDefault="0095413E" w:rsidP="00CC5D45">
            <w:pPr>
              <w:rPr>
                <w:rFonts w:ascii="Times" w:hAnsi="Times"/>
                <w:b/>
                <w:sz w:val="18"/>
                <w:szCs w:val="18"/>
              </w:rPr>
            </w:pPr>
            <w:r w:rsidRPr="00726376">
              <w:rPr>
                <w:rFonts w:ascii="Times" w:hAnsi="Times"/>
                <w:b/>
                <w:sz w:val="18"/>
                <w:szCs w:val="18"/>
              </w:rPr>
              <w:t>Contenido</w:t>
            </w:r>
          </w:p>
        </w:tc>
        <w:tc>
          <w:tcPr>
            <w:tcW w:w="6460" w:type="dxa"/>
          </w:tcPr>
          <w:p w:rsidR="0095413E" w:rsidRPr="006D1FFA" w:rsidRDefault="0095413E" w:rsidP="0095413E">
            <w:pPr>
              <w:rPr>
                <w:rFonts w:ascii="Times New Roman" w:hAnsi="Times New Roman" w:cs="Times New Roman"/>
                <w:sz w:val="18"/>
                <w:szCs w:val="18"/>
              </w:rPr>
            </w:pPr>
            <w:r w:rsidRPr="006D1FFA">
              <w:rPr>
                <w:rFonts w:ascii="Times New Roman" w:hAnsi="Times New Roman" w:cs="Times New Roman"/>
                <w:sz w:val="18"/>
                <w:szCs w:val="18"/>
              </w:rPr>
              <w:t xml:space="preserve">El conflicto entre la República Popular China y la isla de Formosa o Taiwán se remonta a la guerra de la China Nacionalista con Japón (1937-1945). Esta guerra permitió una tregua en la guerra civil china que enfrentó al gobierno nacionalista con los rebeldes liderados por Mao </w:t>
            </w:r>
            <w:proofErr w:type="spellStart"/>
            <w:r w:rsidRPr="006D1FFA">
              <w:rPr>
                <w:rFonts w:ascii="Times New Roman" w:hAnsi="Times New Roman" w:cs="Times New Roman"/>
                <w:sz w:val="18"/>
                <w:szCs w:val="18"/>
              </w:rPr>
              <w:t>Tse</w:t>
            </w:r>
            <w:proofErr w:type="spellEnd"/>
            <w:r w:rsidRPr="006D1FFA">
              <w:rPr>
                <w:rFonts w:ascii="Times New Roman" w:hAnsi="Times New Roman" w:cs="Times New Roman"/>
                <w:sz w:val="18"/>
                <w:szCs w:val="18"/>
              </w:rPr>
              <w:t xml:space="preserve"> </w:t>
            </w:r>
            <w:proofErr w:type="spellStart"/>
            <w:r w:rsidRPr="006D1FFA">
              <w:rPr>
                <w:rFonts w:ascii="Times New Roman" w:hAnsi="Times New Roman" w:cs="Times New Roman"/>
                <w:sz w:val="18"/>
                <w:szCs w:val="18"/>
              </w:rPr>
              <w:t>Tung</w:t>
            </w:r>
            <w:proofErr w:type="spellEnd"/>
            <w:r w:rsidRPr="006D1FFA">
              <w:rPr>
                <w:rFonts w:ascii="Times New Roman" w:hAnsi="Times New Roman" w:cs="Times New Roman"/>
                <w:sz w:val="18"/>
                <w:szCs w:val="18"/>
              </w:rPr>
              <w:t xml:space="preserve">. Después de la guerra chino-japonesa en 1945, la guerra civil se reanudó en China y en 1949 los rebeldes derrotaron al gobierno nacionalista el cual se vio obligado a trasladarse a la isla de Taiwán o Formosa con el apoyo de los Estados Unidos. Una vez en la isla, proclamaron la República de China, en tanto, Mao </w:t>
            </w:r>
            <w:proofErr w:type="spellStart"/>
            <w:r w:rsidRPr="006D1FFA">
              <w:rPr>
                <w:rFonts w:ascii="Times New Roman" w:hAnsi="Times New Roman" w:cs="Times New Roman"/>
                <w:sz w:val="18"/>
                <w:szCs w:val="18"/>
              </w:rPr>
              <w:t>Tse</w:t>
            </w:r>
            <w:proofErr w:type="spellEnd"/>
            <w:r w:rsidRPr="006D1FFA">
              <w:rPr>
                <w:rFonts w:ascii="Times New Roman" w:hAnsi="Times New Roman" w:cs="Times New Roman"/>
                <w:sz w:val="18"/>
                <w:szCs w:val="18"/>
              </w:rPr>
              <w:t xml:space="preserve"> </w:t>
            </w:r>
            <w:proofErr w:type="spellStart"/>
            <w:r w:rsidRPr="006D1FFA">
              <w:rPr>
                <w:rFonts w:ascii="Times New Roman" w:hAnsi="Times New Roman" w:cs="Times New Roman"/>
                <w:sz w:val="18"/>
                <w:szCs w:val="18"/>
              </w:rPr>
              <w:t>Tung</w:t>
            </w:r>
            <w:proofErr w:type="spellEnd"/>
            <w:r w:rsidRPr="006D1FFA">
              <w:rPr>
                <w:rFonts w:ascii="Times New Roman" w:hAnsi="Times New Roman" w:cs="Times New Roman"/>
                <w:sz w:val="18"/>
                <w:szCs w:val="18"/>
              </w:rPr>
              <w:t xml:space="preserve"> proclamó la República Popular China. </w:t>
            </w:r>
          </w:p>
          <w:p w:rsidR="0095413E" w:rsidRPr="006D1FFA" w:rsidRDefault="0095413E" w:rsidP="0095413E">
            <w:pPr>
              <w:rPr>
                <w:rFonts w:ascii="Times New Roman" w:hAnsi="Times New Roman" w:cs="Times New Roman"/>
                <w:sz w:val="18"/>
                <w:szCs w:val="18"/>
              </w:rPr>
            </w:pPr>
            <w:r w:rsidRPr="006D1FFA">
              <w:rPr>
                <w:rFonts w:ascii="Times New Roman" w:hAnsi="Times New Roman" w:cs="Times New Roman"/>
                <w:sz w:val="18"/>
                <w:szCs w:val="18"/>
              </w:rPr>
              <w:t xml:space="preserve">La República de China fue acogida por el Consejo de Seguridad de las Naciones Unidas, en tanto, la República Popular China, fue desconocida. Solo hasta 1971 se reconoció la China de Mao en las Naciones Unidas y en 1979, Estados Unidos y la República Popular China restablecieron relaciones diplomáticas. </w:t>
            </w:r>
          </w:p>
          <w:p w:rsidR="0095413E" w:rsidRPr="006D1FFA" w:rsidRDefault="0095413E" w:rsidP="006D1FFA">
            <w:pPr>
              <w:rPr>
                <w:rFonts w:ascii="Times New Roman" w:hAnsi="Times New Roman" w:cs="Times New Roman"/>
                <w:sz w:val="18"/>
                <w:szCs w:val="18"/>
              </w:rPr>
            </w:pPr>
            <w:r w:rsidRPr="006D1FFA">
              <w:rPr>
                <w:rFonts w:ascii="Times New Roman" w:hAnsi="Times New Roman" w:cs="Times New Roman"/>
                <w:sz w:val="18"/>
                <w:szCs w:val="18"/>
              </w:rPr>
              <w:t>Como consecuencia, el gobierno de Taiwán dejó de representar a los chinos</w:t>
            </w:r>
            <w:r w:rsidR="006D1FFA" w:rsidRPr="006D1FFA">
              <w:rPr>
                <w:rFonts w:ascii="Times New Roman" w:hAnsi="Times New Roman" w:cs="Times New Roman"/>
                <w:sz w:val="18"/>
                <w:szCs w:val="18"/>
              </w:rPr>
              <w:t xml:space="preserve"> y por tal razón, entró en un proceso de aislamiento. </w:t>
            </w:r>
          </w:p>
          <w:p w:rsidR="006D1FFA" w:rsidRPr="006D1FFA" w:rsidRDefault="006D1FFA" w:rsidP="006D1FFA">
            <w:pPr>
              <w:rPr>
                <w:rFonts w:ascii="Times New Roman" w:hAnsi="Times New Roman" w:cs="Times New Roman"/>
                <w:sz w:val="18"/>
                <w:szCs w:val="18"/>
              </w:rPr>
            </w:pPr>
            <w:r w:rsidRPr="006D1FFA">
              <w:rPr>
                <w:rFonts w:ascii="Times New Roman" w:hAnsi="Times New Roman" w:cs="Times New Roman"/>
                <w:sz w:val="18"/>
                <w:szCs w:val="18"/>
              </w:rPr>
              <w:t xml:space="preserve">El conflicto entre Taiwán y China ha pasado por tres momentos: </w:t>
            </w:r>
          </w:p>
          <w:p w:rsidR="006D1FFA" w:rsidRPr="006D1FFA" w:rsidRDefault="006D1FFA" w:rsidP="006D1FFA">
            <w:pPr>
              <w:pStyle w:val="Prrafodelista"/>
              <w:numPr>
                <w:ilvl w:val="0"/>
                <w:numId w:val="4"/>
              </w:numPr>
              <w:ind w:left="0" w:firstLine="0"/>
              <w:rPr>
                <w:rFonts w:ascii="Times New Roman" w:hAnsi="Times New Roman" w:cs="Times New Roman"/>
                <w:b/>
                <w:sz w:val="18"/>
                <w:szCs w:val="18"/>
              </w:rPr>
            </w:pPr>
            <w:r w:rsidRPr="006D1FFA">
              <w:rPr>
                <w:rFonts w:ascii="Times New Roman" w:hAnsi="Times New Roman" w:cs="Times New Roman"/>
                <w:sz w:val="18"/>
                <w:szCs w:val="18"/>
              </w:rPr>
              <w:t>Entre 1949 y 1978, las dos chinas se enfrentaron en el marco de la Guerra Fría. Los enfrentamientos implicaron bombardeos de China a posiciones de Formosa</w:t>
            </w:r>
            <w:r w:rsidR="00AD0AFA">
              <w:rPr>
                <w:rFonts w:ascii="Times New Roman" w:hAnsi="Times New Roman" w:cs="Times New Roman"/>
                <w:sz w:val="18"/>
                <w:szCs w:val="18"/>
              </w:rPr>
              <w:t xml:space="preserve"> en 1958 y 1961</w:t>
            </w:r>
            <w:r w:rsidRPr="006D1FFA">
              <w:rPr>
                <w:rFonts w:ascii="Times New Roman" w:hAnsi="Times New Roman" w:cs="Times New Roman"/>
                <w:sz w:val="18"/>
                <w:szCs w:val="18"/>
              </w:rPr>
              <w:t xml:space="preserve">. </w:t>
            </w:r>
          </w:p>
          <w:p w:rsidR="006D1FFA" w:rsidRPr="006D1FFA" w:rsidRDefault="006D1FFA" w:rsidP="006D1FFA">
            <w:pPr>
              <w:pStyle w:val="Prrafodelista"/>
              <w:numPr>
                <w:ilvl w:val="0"/>
                <w:numId w:val="4"/>
              </w:numPr>
              <w:ind w:left="0" w:firstLine="0"/>
              <w:rPr>
                <w:rFonts w:ascii="Times New Roman" w:hAnsi="Times New Roman" w:cs="Times New Roman"/>
                <w:b/>
                <w:sz w:val="18"/>
                <w:szCs w:val="18"/>
              </w:rPr>
            </w:pPr>
            <w:r w:rsidRPr="006D1FFA">
              <w:rPr>
                <w:rFonts w:ascii="Times New Roman" w:hAnsi="Times New Roman" w:cs="Times New Roman"/>
                <w:sz w:val="18"/>
                <w:szCs w:val="18"/>
              </w:rPr>
              <w:t xml:space="preserve">Entre 1979 y 1987 las dos chinas resolvieron sus diferencias por medios diplomáticos. </w:t>
            </w:r>
          </w:p>
          <w:p w:rsidR="006D1FFA" w:rsidRPr="006D1FFA" w:rsidRDefault="006D1FFA" w:rsidP="006D1FFA">
            <w:pPr>
              <w:pStyle w:val="Prrafodelista"/>
              <w:numPr>
                <w:ilvl w:val="0"/>
                <w:numId w:val="4"/>
              </w:numPr>
              <w:ind w:left="0" w:firstLine="0"/>
              <w:rPr>
                <w:rFonts w:ascii="Times New Roman" w:hAnsi="Times New Roman" w:cs="Times New Roman"/>
                <w:b/>
                <w:sz w:val="18"/>
                <w:szCs w:val="18"/>
              </w:rPr>
            </w:pPr>
            <w:r w:rsidRPr="006D1FFA">
              <w:rPr>
                <w:rFonts w:ascii="Times New Roman" w:hAnsi="Times New Roman" w:cs="Times New Roman"/>
                <w:sz w:val="18"/>
                <w:szCs w:val="18"/>
              </w:rPr>
              <w:t>Luego de 1987, se inician intercambios comerciales que cada vez crecen más.  El volumen comercial en 1993 alcanzó los U$S 15.100 millones, China exporta a Taiwán hierbas medicinales, calzado, artículos de fibra polyester con algodón, pieles y plumas. Las principales exportaciones de Taiwán al continente son fibras textiles, géneros de punto, maquinaria industrial y equipamiento, componentes eléctricos y electrónicos y materias primas de plástico.</w:t>
            </w:r>
          </w:p>
        </w:tc>
      </w:tr>
    </w:tbl>
    <w:p w:rsidR="0095413E" w:rsidRDefault="0095413E" w:rsidP="002F23E0">
      <w:pPr>
        <w:pStyle w:val="NormalWeb"/>
        <w:shd w:val="clear" w:color="auto" w:fill="FFFFFF"/>
        <w:spacing w:before="0" w:beforeAutospacing="0" w:after="225" w:afterAutospacing="0"/>
        <w:rPr>
          <w:color w:val="000000"/>
        </w:rPr>
      </w:pPr>
    </w:p>
    <w:tbl>
      <w:tblPr>
        <w:tblStyle w:val="Tablaconcuadrcula"/>
        <w:tblW w:w="0" w:type="auto"/>
        <w:tblLook w:val="04A0" w:firstRow="1" w:lastRow="0" w:firstColumn="1" w:lastColumn="0" w:noHBand="0" w:noVBand="1"/>
      </w:tblPr>
      <w:tblGrid>
        <w:gridCol w:w="2457"/>
        <w:gridCol w:w="6371"/>
      </w:tblGrid>
      <w:tr w:rsidR="00E462B5" w:rsidRPr="005D1738" w:rsidTr="00CC5D45">
        <w:tc>
          <w:tcPr>
            <w:tcW w:w="9033" w:type="dxa"/>
            <w:gridSpan w:val="2"/>
            <w:shd w:val="clear" w:color="auto" w:fill="0D0D0D" w:themeFill="text1" w:themeFillTint="F2"/>
          </w:tcPr>
          <w:p w:rsidR="00E462B5" w:rsidRPr="005D1738" w:rsidRDefault="00E462B5"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462B5" w:rsidTr="00CC5D45">
        <w:tc>
          <w:tcPr>
            <w:tcW w:w="2518" w:type="dxa"/>
          </w:tcPr>
          <w:p w:rsidR="00E462B5" w:rsidRPr="00053744" w:rsidRDefault="00E462B5"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462B5" w:rsidRPr="00E462B5" w:rsidRDefault="00E462B5" w:rsidP="00E462B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CS_10_02_IMG01</w:t>
            </w:r>
          </w:p>
        </w:tc>
      </w:tr>
      <w:tr w:rsidR="00E462B5" w:rsidTr="00CC5D45">
        <w:tc>
          <w:tcPr>
            <w:tcW w:w="2518" w:type="dxa"/>
          </w:tcPr>
          <w:p w:rsidR="00E462B5" w:rsidRDefault="00E462B5"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462B5" w:rsidRPr="00E462B5" w:rsidRDefault="00E462B5" w:rsidP="00CC5D45">
            <w:pPr>
              <w:rPr>
                <w:rFonts w:ascii="Times New Roman" w:hAnsi="Times New Roman" w:cs="Times New Roman"/>
                <w:color w:val="000000"/>
                <w:sz w:val="18"/>
                <w:szCs w:val="18"/>
              </w:rPr>
            </w:pPr>
            <w:r w:rsidRPr="00E462B5">
              <w:rPr>
                <w:rFonts w:ascii="Times New Roman" w:hAnsi="Times New Roman" w:cs="Times New Roman"/>
                <w:color w:val="000000"/>
                <w:sz w:val="18"/>
                <w:szCs w:val="18"/>
              </w:rPr>
              <w:t>Mapa del estrecho de Taiwán, en el cual se detallen lugares.</w:t>
            </w:r>
          </w:p>
        </w:tc>
      </w:tr>
      <w:tr w:rsidR="00E462B5" w:rsidTr="00CC5D45">
        <w:tc>
          <w:tcPr>
            <w:tcW w:w="2518" w:type="dxa"/>
          </w:tcPr>
          <w:p w:rsidR="00E462B5" w:rsidRDefault="00E462B5"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462B5" w:rsidRPr="00E462B5" w:rsidRDefault="00E462B5" w:rsidP="00CC5D45">
            <w:pPr>
              <w:rPr>
                <w:rFonts w:ascii="Times New Roman" w:hAnsi="Times New Roman" w:cs="Times New Roman"/>
                <w:color w:val="000000"/>
                <w:sz w:val="18"/>
                <w:szCs w:val="18"/>
              </w:rPr>
            </w:pPr>
            <w:r w:rsidRPr="00E462B5">
              <w:rPr>
                <w:rFonts w:ascii="Times New Roman" w:hAnsi="Times New Roman" w:cs="Times New Roman"/>
                <w:color w:val="000000"/>
                <w:sz w:val="18"/>
                <w:szCs w:val="18"/>
              </w:rPr>
              <w:t>http://go.hrw.com/atlas/span_map/taiwan.gif</w:t>
            </w:r>
          </w:p>
        </w:tc>
      </w:tr>
      <w:tr w:rsidR="00E462B5" w:rsidTr="00CC5D45">
        <w:tc>
          <w:tcPr>
            <w:tcW w:w="2518" w:type="dxa"/>
          </w:tcPr>
          <w:p w:rsidR="00E462B5" w:rsidRDefault="00E462B5"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462B5" w:rsidRPr="00E462B5" w:rsidRDefault="00E462B5" w:rsidP="00CC5D45">
            <w:pPr>
              <w:rPr>
                <w:rFonts w:ascii="Times New Roman" w:hAnsi="Times New Roman" w:cs="Times New Roman"/>
                <w:color w:val="000000"/>
                <w:sz w:val="18"/>
                <w:szCs w:val="18"/>
              </w:rPr>
            </w:pPr>
            <w:r w:rsidRPr="00E462B5">
              <w:rPr>
                <w:rFonts w:ascii="Times New Roman" w:hAnsi="Times New Roman" w:cs="Times New Roman"/>
                <w:color w:val="000000"/>
                <w:sz w:val="18"/>
                <w:szCs w:val="18"/>
              </w:rPr>
              <w:t>Entre 1949 y hoy, Taiwán y la República Popular China pasaron de los bombardeos al intercambio comercial y diplomático.</w:t>
            </w:r>
          </w:p>
        </w:tc>
      </w:tr>
    </w:tbl>
    <w:p w:rsidR="00572B62" w:rsidRPr="002F23E0" w:rsidRDefault="008C26DD" w:rsidP="002F23E0">
      <w:pPr>
        <w:pStyle w:val="NormalWeb"/>
        <w:shd w:val="clear" w:color="auto" w:fill="FFFFFF"/>
        <w:spacing w:before="0" w:beforeAutospacing="0" w:after="225" w:afterAutospacing="0"/>
        <w:rPr>
          <w:color w:val="000000"/>
        </w:rPr>
      </w:pPr>
      <w:r w:rsidRPr="002F23E0">
        <w:rPr>
          <w:color w:val="000000"/>
        </w:rPr>
        <w:t xml:space="preserve"> </w:t>
      </w:r>
    </w:p>
    <w:tbl>
      <w:tblPr>
        <w:tblStyle w:val="Tablaconcuadrcula"/>
        <w:tblW w:w="0" w:type="auto"/>
        <w:tblLook w:val="04A0" w:firstRow="1" w:lastRow="0" w:firstColumn="1" w:lastColumn="0" w:noHBand="0" w:noVBand="1"/>
      </w:tblPr>
      <w:tblGrid>
        <w:gridCol w:w="1182"/>
        <w:gridCol w:w="7646"/>
      </w:tblGrid>
      <w:tr w:rsidR="00572B62" w:rsidRPr="005D1738" w:rsidTr="00CC5D45">
        <w:tc>
          <w:tcPr>
            <w:tcW w:w="9033" w:type="dxa"/>
            <w:gridSpan w:val="2"/>
            <w:shd w:val="clear" w:color="auto" w:fill="0D0D0D" w:themeFill="text1" w:themeFillTint="F2"/>
          </w:tcPr>
          <w:p w:rsidR="00572B62" w:rsidRPr="005D1738" w:rsidRDefault="00572B62"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72B62" w:rsidTr="00CC5D45">
        <w:tc>
          <w:tcPr>
            <w:tcW w:w="2518" w:type="dxa"/>
          </w:tcPr>
          <w:p w:rsidR="00572B62" w:rsidRPr="00053744" w:rsidRDefault="00572B62"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72B62" w:rsidRPr="00E462B5" w:rsidRDefault="00572B62"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2</w:t>
            </w:r>
          </w:p>
        </w:tc>
      </w:tr>
      <w:tr w:rsidR="00572B62" w:rsidTr="00CC5D45">
        <w:tc>
          <w:tcPr>
            <w:tcW w:w="2518" w:type="dxa"/>
          </w:tcPr>
          <w:p w:rsidR="00572B62" w:rsidRDefault="00572B62"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72B62" w:rsidRPr="00E462B5" w:rsidRDefault="00572B62" w:rsidP="00CC5D45">
            <w:pPr>
              <w:rPr>
                <w:rFonts w:ascii="Times New Roman" w:hAnsi="Times New Roman" w:cs="Times New Roman"/>
                <w:color w:val="000000"/>
                <w:sz w:val="18"/>
                <w:szCs w:val="18"/>
              </w:rPr>
            </w:pPr>
            <w:r w:rsidRPr="00E462B5">
              <w:rPr>
                <w:rFonts w:ascii="Times New Roman" w:hAnsi="Times New Roman" w:cs="Times New Roman"/>
                <w:color w:val="000000"/>
                <w:sz w:val="18"/>
                <w:szCs w:val="18"/>
              </w:rPr>
              <w:t>Mapa del estrecho de Taiwán, en el cual se detallen lugares.</w:t>
            </w:r>
          </w:p>
        </w:tc>
      </w:tr>
      <w:tr w:rsidR="00572B62" w:rsidTr="00CC5D45">
        <w:tc>
          <w:tcPr>
            <w:tcW w:w="2518" w:type="dxa"/>
          </w:tcPr>
          <w:p w:rsidR="00572B62" w:rsidRDefault="00572B62" w:rsidP="00CC5D4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72B62" w:rsidRPr="00E462B5" w:rsidRDefault="00572B62" w:rsidP="00CC5D45">
            <w:pPr>
              <w:rPr>
                <w:rFonts w:ascii="Times New Roman" w:hAnsi="Times New Roman" w:cs="Times New Roman"/>
                <w:color w:val="000000"/>
                <w:sz w:val="18"/>
                <w:szCs w:val="18"/>
              </w:rPr>
            </w:pPr>
            <w:r w:rsidRPr="00572B62">
              <w:rPr>
                <w:rFonts w:ascii="Times New Roman" w:hAnsi="Times New Roman" w:cs="Times New Roman"/>
                <w:color w:val="000000"/>
                <w:sz w:val="18"/>
                <w:szCs w:val="18"/>
              </w:rPr>
              <w:t>http://upload.wikimedia.org/wikipedia/commons/thumb/0/07/Senkaku_Diaoyu_Tiaoyu_Islands.png/300px-Senkaku_Diaoyu_Tiaoyu_Islands.png</w:t>
            </w:r>
          </w:p>
        </w:tc>
      </w:tr>
      <w:tr w:rsidR="00572B62" w:rsidTr="00CC5D45">
        <w:tc>
          <w:tcPr>
            <w:tcW w:w="2518" w:type="dxa"/>
          </w:tcPr>
          <w:p w:rsidR="00572B62" w:rsidRDefault="00572B62"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72B62" w:rsidRPr="00E462B5" w:rsidRDefault="00572B62" w:rsidP="00CC5D45">
            <w:pPr>
              <w:rPr>
                <w:rFonts w:ascii="Times New Roman" w:hAnsi="Times New Roman" w:cs="Times New Roman"/>
                <w:color w:val="000000"/>
                <w:sz w:val="18"/>
                <w:szCs w:val="18"/>
              </w:rPr>
            </w:pPr>
            <w:r>
              <w:rPr>
                <w:rFonts w:ascii="Times New Roman" w:hAnsi="Times New Roman" w:cs="Times New Roman"/>
                <w:color w:val="000000"/>
                <w:sz w:val="18"/>
                <w:szCs w:val="18"/>
              </w:rPr>
              <w:t xml:space="preserve">Las islas </w:t>
            </w:r>
            <w:proofErr w:type="spellStart"/>
            <w:r>
              <w:rPr>
                <w:rFonts w:ascii="Times New Roman" w:hAnsi="Times New Roman" w:cs="Times New Roman"/>
                <w:color w:val="000000"/>
                <w:sz w:val="18"/>
                <w:szCs w:val="18"/>
              </w:rPr>
              <w:t>Senkaku</w:t>
            </w:r>
            <w:proofErr w:type="spellEnd"/>
            <w:r>
              <w:rPr>
                <w:rFonts w:ascii="Times New Roman" w:hAnsi="Times New Roman" w:cs="Times New Roman"/>
                <w:color w:val="000000"/>
                <w:sz w:val="18"/>
                <w:szCs w:val="18"/>
              </w:rPr>
              <w:t>, punto de conflicto entre China y Japón</w:t>
            </w:r>
            <w:r w:rsidRPr="00E462B5">
              <w:rPr>
                <w:rFonts w:ascii="Times New Roman" w:hAnsi="Times New Roman" w:cs="Times New Roman"/>
                <w:color w:val="000000"/>
                <w:sz w:val="18"/>
                <w:szCs w:val="18"/>
              </w:rPr>
              <w:t>.</w:t>
            </w:r>
          </w:p>
        </w:tc>
      </w:tr>
    </w:tbl>
    <w:p w:rsidR="000A4687" w:rsidRDefault="000A4687" w:rsidP="007E18C2">
      <w:pPr>
        <w:spacing w:after="0"/>
        <w:rPr>
          <w:rFonts w:ascii="Times" w:hAnsi="Times"/>
        </w:rPr>
      </w:pPr>
    </w:p>
    <w:p w:rsidR="007E18C2" w:rsidRDefault="007E18C2" w:rsidP="007E18C2">
      <w:pPr>
        <w:spacing w:after="0"/>
        <w:rPr>
          <w:rFonts w:ascii="Times" w:hAnsi="Times"/>
        </w:rPr>
      </w:pPr>
      <w:r w:rsidRPr="00DB7B64">
        <w:rPr>
          <w:rFonts w:ascii="Times" w:hAnsi="Times"/>
          <w:sz w:val="24"/>
          <w:szCs w:val="24"/>
        </w:rPr>
        <w:t xml:space="preserve">Amplía tus conocimientos sobre las islas </w:t>
      </w:r>
      <w:proofErr w:type="spellStart"/>
      <w:r w:rsidRPr="00DB7B64">
        <w:rPr>
          <w:rFonts w:ascii="Times" w:hAnsi="Times"/>
          <w:sz w:val="24"/>
          <w:szCs w:val="24"/>
        </w:rPr>
        <w:t>Senkaku</w:t>
      </w:r>
      <w:proofErr w:type="spellEnd"/>
      <w:r w:rsidRPr="00DB7B64">
        <w:rPr>
          <w:rFonts w:ascii="Times" w:hAnsi="Times"/>
          <w:sz w:val="24"/>
          <w:szCs w:val="24"/>
        </w:rPr>
        <w:t xml:space="preserve"> en el siguiente video</w:t>
      </w:r>
      <w:r>
        <w:rPr>
          <w:rFonts w:ascii="Times" w:hAnsi="Times"/>
        </w:rPr>
        <w:t xml:space="preserve"> [</w:t>
      </w:r>
      <w:hyperlink r:id="rId8" w:history="1">
        <w:r w:rsidRPr="007E18C2">
          <w:rPr>
            <w:rStyle w:val="Hipervnculo"/>
            <w:rFonts w:ascii="Times" w:hAnsi="Times"/>
          </w:rPr>
          <w:t>VER</w:t>
        </w:r>
      </w:hyperlink>
      <w:r>
        <w:rPr>
          <w:rFonts w:ascii="Times" w:hAnsi="Times"/>
        </w:rPr>
        <w:t>]</w:t>
      </w:r>
    </w:p>
    <w:p w:rsidR="00DB7B64" w:rsidRDefault="00DB7B64" w:rsidP="002F23E0">
      <w:pPr>
        <w:pStyle w:val="NormalWeb"/>
        <w:shd w:val="clear" w:color="auto" w:fill="FFFFFF"/>
        <w:spacing w:before="0" w:beforeAutospacing="0" w:after="225" w:afterAutospacing="0"/>
        <w:rPr>
          <w:color w:val="000000"/>
        </w:rPr>
      </w:pPr>
    </w:p>
    <w:p w:rsidR="008C26DD" w:rsidRPr="002F23E0" w:rsidRDefault="002F7DD1" w:rsidP="002F23E0">
      <w:pPr>
        <w:pStyle w:val="NormalWeb"/>
        <w:shd w:val="clear" w:color="auto" w:fill="FFFFFF"/>
        <w:spacing w:before="0" w:beforeAutospacing="0" w:after="225" w:afterAutospacing="0"/>
        <w:rPr>
          <w:color w:val="000000"/>
        </w:rPr>
      </w:pPr>
      <w:r w:rsidRPr="002F23E0">
        <w:rPr>
          <w:color w:val="000000"/>
        </w:rPr>
        <w:t>Entre el dinamismo político y económico, y los conflictos latentes los expertos prevén tres escenarios. El primero de ellos destaca la integración económica que implica una interdependencia interregional de la región. Esto significa que los países asiáticos necesitan unos de otros. Un ejemplo de ello es la interdependencia entre las economías de China y Japón: China necesita de los desarrollos tecnológicos japoneses como de la estabilidad de la economía nipona; Japón, requiere del gigante mercado chino</w:t>
      </w:r>
      <w:r w:rsidR="004E39F0" w:rsidRPr="002F23E0">
        <w:rPr>
          <w:color w:val="000000"/>
        </w:rPr>
        <w:t xml:space="preserve"> como de la mano de obra barata para volver más competitivos la producción japonesa. </w:t>
      </w:r>
    </w:p>
    <w:p w:rsidR="004E39F0" w:rsidRPr="002F23E0" w:rsidRDefault="004E39F0" w:rsidP="002F23E0">
      <w:pPr>
        <w:pStyle w:val="NormalWeb"/>
        <w:shd w:val="clear" w:color="auto" w:fill="FFFFFF"/>
        <w:spacing w:before="0" w:beforeAutospacing="0" w:after="225" w:afterAutospacing="0"/>
        <w:rPr>
          <w:color w:val="000000"/>
        </w:rPr>
      </w:pPr>
      <w:r w:rsidRPr="002F23E0">
        <w:rPr>
          <w:color w:val="000000"/>
        </w:rPr>
        <w:t xml:space="preserve">Un ejemplo del escenario de integración, interdependencia y cooperación es la Asociación Transpacífica, acuerdo de libre comercio, tal como los acuerdos en América Latina, que establecerá lazos de cooperación entre los países de la región. </w:t>
      </w:r>
    </w:p>
    <w:p w:rsidR="008C26DD" w:rsidRPr="002F23E0" w:rsidRDefault="008F1DFB" w:rsidP="002F23E0">
      <w:pPr>
        <w:pStyle w:val="NormalWeb"/>
        <w:shd w:val="clear" w:color="auto" w:fill="FFFFFF"/>
        <w:spacing w:before="0" w:beforeAutospacing="0" w:after="225" w:afterAutospacing="0"/>
        <w:rPr>
          <w:color w:val="000000"/>
        </w:rPr>
      </w:pPr>
      <w:r w:rsidRPr="002F23E0">
        <w:rPr>
          <w:color w:val="000000"/>
        </w:rPr>
        <w:t xml:space="preserve">Ante este escenario de cooperación, conviene explicitar un escenario de confrontación. El caso de Corea del Norte es el más ejemplar. Herencia de la Guerra Fría, las constantes provocaciones del gobierno norcoreano desafían a los gobiernos de Japón, Corea del Sur y China, y por supuesto al de los Estados Unidos.  O enfrentan las amenazas nucleares del líder norcoreano Kim </w:t>
      </w:r>
      <w:proofErr w:type="spellStart"/>
      <w:r w:rsidRPr="002F23E0">
        <w:rPr>
          <w:color w:val="000000"/>
        </w:rPr>
        <w:t>Jong</w:t>
      </w:r>
      <w:proofErr w:type="spellEnd"/>
      <w:r w:rsidRPr="002F23E0">
        <w:rPr>
          <w:color w:val="000000"/>
        </w:rPr>
        <w:t xml:space="preserve"> Un, o acuden a la diplomacia y hacen concesiones al gobierno de </w:t>
      </w:r>
      <w:r w:rsidR="00D8010B" w:rsidRPr="002F23E0">
        <w:rPr>
          <w:color w:val="000000"/>
        </w:rPr>
        <w:t>Pyongyang, capital de Corea del Norte.</w:t>
      </w:r>
      <w:r w:rsidRPr="002F23E0">
        <w:rPr>
          <w:color w:val="000000"/>
        </w:rPr>
        <w:t xml:space="preserve"> Por su parte, Estados Unidos identifica a Japón como su principal aliado en la región. Los gobiernos nipones consideran que la presencia de los Estados Unidos </w:t>
      </w:r>
      <w:r w:rsidR="00D8010B" w:rsidRPr="002F23E0">
        <w:rPr>
          <w:color w:val="000000"/>
        </w:rPr>
        <w:t xml:space="preserve">garantiza la seguridad y estabilidad en la región. </w:t>
      </w:r>
      <w:r w:rsidRPr="002F23E0">
        <w:rPr>
          <w:color w:val="000000"/>
        </w:rPr>
        <w:t xml:space="preserve"> </w:t>
      </w:r>
    </w:p>
    <w:p w:rsidR="00D8010B" w:rsidRPr="002F23E0" w:rsidRDefault="00D8010B" w:rsidP="002F23E0">
      <w:pPr>
        <w:pStyle w:val="NormalWeb"/>
        <w:shd w:val="clear" w:color="auto" w:fill="FFFFFF"/>
        <w:spacing w:before="0" w:beforeAutospacing="0" w:after="225" w:afterAutospacing="0"/>
        <w:rPr>
          <w:color w:val="000000"/>
        </w:rPr>
      </w:pPr>
      <w:r w:rsidRPr="002F23E0">
        <w:rPr>
          <w:color w:val="000000"/>
        </w:rPr>
        <w:t xml:space="preserve">En relación con la disputa entre China y Japón por las islas </w:t>
      </w:r>
      <w:proofErr w:type="spellStart"/>
      <w:r w:rsidRPr="002F23E0">
        <w:rPr>
          <w:color w:val="000000"/>
        </w:rPr>
        <w:t>Senkaku</w:t>
      </w:r>
      <w:proofErr w:type="spellEnd"/>
      <w:r w:rsidRPr="002F23E0">
        <w:rPr>
          <w:color w:val="000000"/>
        </w:rPr>
        <w:t xml:space="preserve">, a pesar de las escaramuzas entre tropas de una y otra potencia, el conflicto ha servido para que los gobiernos de los dos países fomenten los nacionalismos y busquen apoyos en poblaciones niponas y chinas apáticas a las políticas de sus gobernantes. </w:t>
      </w:r>
    </w:p>
    <w:p w:rsidR="00D8010B" w:rsidRDefault="00D8010B" w:rsidP="002F23E0">
      <w:pPr>
        <w:pStyle w:val="NormalWeb"/>
        <w:shd w:val="clear" w:color="auto" w:fill="FFFFFF"/>
        <w:spacing w:before="0" w:beforeAutospacing="0" w:after="225" w:afterAutospacing="0"/>
        <w:rPr>
          <w:color w:val="000000"/>
        </w:rPr>
      </w:pPr>
      <w:r w:rsidRPr="002F23E0">
        <w:rPr>
          <w:color w:val="000000"/>
        </w:rPr>
        <w:t xml:space="preserve">Para expertos las disputas entre potencias asiáticas no pasarán a mayores, entre otras razones porque en la región pervive un equilibrio que conjuga el papel cada vez menor en la zona de los Estados Unidos, la pérdida de la hegemonía de Japón en el plano mundial y local, el ascenso como potencia de China y las continuas amenazas nucleares de Corea del Norte. </w:t>
      </w:r>
    </w:p>
    <w:tbl>
      <w:tblPr>
        <w:tblStyle w:val="Tablaconcuadrcula"/>
        <w:tblW w:w="0" w:type="auto"/>
        <w:tblLook w:val="04A0" w:firstRow="1" w:lastRow="0" w:firstColumn="1" w:lastColumn="0" w:noHBand="0" w:noVBand="1"/>
      </w:tblPr>
      <w:tblGrid>
        <w:gridCol w:w="1223"/>
        <w:gridCol w:w="7605"/>
      </w:tblGrid>
      <w:tr w:rsidR="007E18C2" w:rsidRPr="005D1738" w:rsidTr="007E18C2">
        <w:tc>
          <w:tcPr>
            <w:tcW w:w="8828" w:type="dxa"/>
            <w:gridSpan w:val="2"/>
            <w:shd w:val="clear" w:color="auto" w:fill="0D0D0D" w:themeFill="text1" w:themeFillTint="F2"/>
          </w:tcPr>
          <w:p w:rsidR="007E18C2" w:rsidRPr="005D1738" w:rsidRDefault="007E18C2"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E18C2" w:rsidTr="007E18C2">
        <w:tc>
          <w:tcPr>
            <w:tcW w:w="2468" w:type="dxa"/>
          </w:tcPr>
          <w:p w:rsidR="007E18C2" w:rsidRPr="00053744" w:rsidRDefault="007E18C2"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0" w:type="dxa"/>
          </w:tcPr>
          <w:p w:rsidR="007E18C2" w:rsidRPr="007E18C2" w:rsidRDefault="007E18C2" w:rsidP="007E18C2">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3</w:t>
            </w:r>
          </w:p>
        </w:tc>
      </w:tr>
      <w:tr w:rsidR="007E18C2" w:rsidTr="007E18C2">
        <w:tc>
          <w:tcPr>
            <w:tcW w:w="2468" w:type="dxa"/>
          </w:tcPr>
          <w:p w:rsidR="007E18C2" w:rsidRDefault="007E18C2"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0" w:type="dxa"/>
          </w:tcPr>
          <w:p w:rsidR="007E18C2" w:rsidRPr="007E18C2" w:rsidRDefault="007E18C2" w:rsidP="00CC5D45">
            <w:pPr>
              <w:rPr>
                <w:rFonts w:ascii="Times New Roman" w:hAnsi="Times New Roman" w:cs="Times New Roman"/>
                <w:color w:val="000000"/>
                <w:sz w:val="18"/>
                <w:szCs w:val="18"/>
              </w:rPr>
            </w:pPr>
            <w:r w:rsidRPr="007E18C2">
              <w:rPr>
                <w:rFonts w:ascii="Times New Roman" w:hAnsi="Times New Roman" w:cs="Times New Roman"/>
                <w:color w:val="000000"/>
                <w:sz w:val="18"/>
                <w:szCs w:val="18"/>
              </w:rPr>
              <w:t>Mapas de Corea del Norte y Corea del Sur en el cual se comparan seis variables</w:t>
            </w:r>
          </w:p>
        </w:tc>
      </w:tr>
      <w:tr w:rsidR="007E18C2" w:rsidTr="007E18C2">
        <w:tc>
          <w:tcPr>
            <w:tcW w:w="2468" w:type="dxa"/>
          </w:tcPr>
          <w:p w:rsidR="007E18C2" w:rsidRDefault="007E18C2"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lastRenderedPageBreak/>
              <w:t>AulaPlaneta</w:t>
            </w:r>
            <w:proofErr w:type="spellEnd"/>
            <w:r w:rsidRPr="00053744">
              <w:rPr>
                <w:rFonts w:ascii="Times New Roman" w:hAnsi="Times New Roman" w:cs="Times New Roman"/>
                <w:b/>
                <w:color w:val="000000"/>
                <w:sz w:val="18"/>
                <w:szCs w:val="18"/>
              </w:rPr>
              <w:t>)</w:t>
            </w:r>
          </w:p>
        </w:tc>
        <w:tc>
          <w:tcPr>
            <w:tcW w:w="6360" w:type="dxa"/>
          </w:tcPr>
          <w:p w:rsidR="007E18C2" w:rsidRPr="007E18C2" w:rsidRDefault="007E18C2" w:rsidP="00CC5D45">
            <w:pPr>
              <w:rPr>
                <w:rFonts w:ascii="Times New Roman" w:hAnsi="Times New Roman" w:cs="Times New Roman"/>
                <w:color w:val="000000"/>
                <w:sz w:val="18"/>
                <w:szCs w:val="18"/>
              </w:rPr>
            </w:pPr>
            <w:r w:rsidRPr="007E18C2">
              <w:rPr>
                <w:rFonts w:ascii="Times New Roman" w:hAnsi="Times New Roman" w:cs="Times New Roman"/>
                <w:color w:val="000000"/>
                <w:sz w:val="18"/>
                <w:szCs w:val="18"/>
              </w:rPr>
              <w:lastRenderedPageBreak/>
              <w:t>http://www.izaping.com/wp-content/uploads/2012/01/Poder-b%C3%A9lico-Corea-Norte-y-Corea-del-Sur.gif</w:t>
            </w:r>
          </w:p>
        </w:tc>
      </w:tr>
      <w:tr w:rsidR="007E18C2" w:rsidTr="007E18C2">
        <w:tc>
          <w:tcPr>
            <w:tcW w:w="2468" w:type="dxa"/>
          </w:tcPr>
          <w:p w:rsidR="007E18C2" w:rsidRDefault="007E18C2" w:rsidP="00CC5D4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360" w:type="dxa"/>
          </w:tcPr>
          <w:p w:rsidR="007E18C2" w:rsidRPr="007E18C2" w:rsidRDefault="007E18C2" w:rsidP="00CC5D45">
            <w:pPr>
              <w:rPr>
                <w:rFonts w:ascii="Times New Roman" w:hAnsi="Times New Roman" w:cs="Times New Roman"/>
                <w:color w:val="000000"/>
                <w:sz w:val="18"/>
                <w:szCs w:val="18"/>
              </w:rPr>
            </w:pPr>
            <w:r w:rsidRPr="007E18C2">
              <w:rPr>
                <w:rFonts w:ascii="Times New Roman" w:hAnsi="Times New Roman" w:cs="Times New Roman"/>
                <w:color w:val="000000"/>
                <w:sz w:val="18"/>
                <w:szCs w:val="18"/>
              </w:rPr>
              <w:t>Desde la Guerra de Corea, las dos coreas se debaten entre las negociaciones y las escaramuzas militares</w:t>
            </w:r>
          </w:p>
        </w:tc>
      </w:tr>
      <w:tr w:rsidR="007E18C2" w:rsidRPr="005D1738" w:rsidTr="007E18C2">
        <w:tc>
          <w:tcPr>
            <w:tcW w:w="8828" w:type="dxa"/>
            <w:gridSpan w:val="2"/>
            <w:shd w:val="clear" w:color="auto" w:fill="0D0D0D" w:themeFill="text1" w:themeFillTint="F2"/>
          </w:tcPr>
          <w:p w:rsidR="007E18C2" w:rsidRPr="005D1738" w:rsidRDefault="007E18C2"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E18C2" w:rsidTr="007E18C2">
        <w:tc>
          <w:tcPr>
            <w:tcW w:w="2468" w:type="dxa"/>
          </w:tcPr>
          <w:p w:rsidR="007E18C2" w:rsidRPr="00053744" w:rsidRDefault="007E18C2"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0" w:type="dxa"/>
          </w:tcPr>
          <w:p w:rsidR="007E18C2" w:rsidRPr="007E18C2" w:rsidRDefault="007E18C2"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sidR="00D669C9">
              <w:rPr>
                <w:rFonts w:ascii="Times New Roman" w:hAnsi="Times New Roman" w:cs="Times New Roman"/>
                <w:color w:val="000000"/>
                <w:sz w:val="18"/>
                <w:szCs w:val="18"/>
              </w:rPr>
              <w:t>4</w:t>
            </w:r>
          </w:p>
        </w:tc>
      </w:tr>
      <w:tr w:rsidR="007E18C2" w:rsidTr="007E18C2">
        <w:tc>
          <w:tcPr>
            <w:tcW w:w="2468" w:type="dxa"/>
          </w:tcPr>
          <w:p w:rsidR="007E18C2" w:rsidRDefault="007E18C2"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0" w:type="dxa"/>
          </w:tcPr>
          <w:p w:rsidR="007E18C2" w:rsidRPr="007E18C2" w:rsidRDefault="007E18C2" w:rsidP="00CC5D45">
            <w:pPr>
              <w:rPr>
                <w:rFonts w:ascii="Times New Roman" w:hAnsi="Times New Roman" w:cs="Times New Roman"/>
                <w:color w:val="000000"/>
                <w:sz w:val="18"/>
                <w:szCs w:val="18"/>
              </w:rPr>
            </w:pPr>
            <w:r>
              <w:rPr>
                <w:rFonts w:ascii="Times New Roman" w:hAnsi="Times New Roman" w:cs="Times New Roman"/>
                <w:color w:val="000000"/>
                <w:sz w:val="18"/>
                <w:szCs w:val="18"/>
              </w:rPr>
              <w:t>Mapa de las dos coreas en las cuales se compara el presupuesto militar</w:t>
            </w:r>
          </w:p>
        </w:tc>
      </w:tr>
      <w:tr w:rsidR="007E18C2" w:rsidTr="007E18C2">
        <w:tc>
          <w:tcPr>
            <w:tcW w:w="2468" w:type="dxa"/>
          </w:tcPr>
          <w:p w:rsidR="007E18C2" w:rsidRDefault="007E18C2"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60" w:type="dxa"/>
          </w:tcPr>
          <w:p w:rsidR="007E18C2" w:rsidRPr="007E18C2" w:rsidRDefault="007E18C2" w:rsidP="00CC5D45">
            <w:pPr>
              <w:rPr>
                <w:rFonts w:ascii="Times New Roman" w:hAnsi="Times New Roman" w:cs="Times New Roman"/>
                <w:color w:val="000000"/>
                <w:sz w:val="18"/>
                <w:szCs w:val="18"/>
              </w:rPr>
            </w:pPr>
            <w:r w:rsidRPr="007E18C2">
              <w:rPr>
                <w:rFonts w:ascii="Times New Roman" w:hAnsi="Times New Roman" w:cs="Times New Roman"/>
                <w:color w:val="000000"/>
                <w:sz w:val="18"/>
                <w:szCs w:val="18"/>
              </w:rPr>
              <w:t>http://esp.rt.com/actualidad/public_images/7f3/7f3ecd4411417fc22f8caca9abab2228_article630bw.jpg</w:t>
            </w:r>
          </w:p>
        </w:tc>
      </w:tr>
      <w:tr w:rsidR="007E18C2" w:rsidTr="007E18C2">
        <w:tc>
          <w:tcPr>
            <w:tcW w:w="2468" w:type="dxa"/>
          </w:tcPr>
          <w:p w:rsidR="007E18C2" w:rsidRDefault="007E18C2"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60" w:type="dxa"/>
          </w:tcPr>
          <w:p w:rsidR="007E18C2" w:rsidRPr="007E18C2" w:rsidRDefault="007E18C2" w:rsidP="007E18C2">
            <w:pPr>
              <w:rPr>
                <w:rFonts w:ascii="Times New Roman" w:hAnsi="Times New Roman" w:cs="Times New Roman"/>
                <w:color w:val="000000"/>
                <w:sz w:val="18"/>
                <w:szCs w:val="18"/>
              </w:rPr>
            </w:pPr>
            <w:r>
              <w:rPr>
                <w:rFonts w:ascii="Times New Roman" w:hAnsi="Times New Roman" w:cs="Times New Roman"/>
                <w:color w:val="000000"/>
                <w:sz w:val="18"/>
                <w:szCs w:val="18"/>
              </w:rPr>
              <w:t xml:space="preserve">La carrera armamentista hace que una posible guerra entre las dos coreas afectaría no solo a la península sino al mundo. </w:t>
            </w:r>
          </w:p>
        </w:tc>
      </w:tr>
    </w:tbl>
    <w:p w:rsidR="007E18C2" w:rsidRDefault="007E18C2" w:rsidP="002F23E0">
      <w:pPr>
        <w:pStyle w:val="NormalWeb"/>
        <w:shd w:val="clear" w:color="auto" w:fill="FFFFFF"/>
        <w:spacing w:before="0" w:beforeAutospacing="0" w:after="225" w:afterAutospacing="0"/>
        <w:rPr>
          <w:color w:val="000000"/>
        </w:rPr>
      </w:pPr>
    </w:p>
    <w:p w:rsidR="00D669C9" w:rsidRDefault="00D669C9" w:rsidP="00D669C9">
      <w:pPr>
        <w:spacing w:after="0"/>
        <w:rPr>
          <w:rFonts w:ascii="Times" w:hAnsi="Times"/>
        </w:rPr>
      </w:pPr>
      <w:r w:rsidRPr="00DB7B64">
        <w:rPr>
          <w:rFonts w:ascii="Times" w:hAnsi="Times"/>
          <w:sz w:val="24"/>
          <w:szCs w:val="24"/>
        </w:rPr>
        <w:t xml:space="preserve">Amplía tus conocimientos sobre </w:t>
      </w:r>
      <w:r w:rsidR="00F34D7F" w:rsidRPr="00DB7B64">
        <w:rPr>
          <w:rFonts w:ascii="Times" w:hAnsi="Times"/>
          <w:sz w:val="24"/>
          <w:szCs w:val="24"/>
        </w:rPr>
        <w:t>Corea del Norte</w:t>
      </w:r>
      <w:r w:rsidRPr="00DB7B64">
        <w:rPr>
          <w:rFonts w:ascii="Times" w:hAnsi="Times"/>
          <w:sz w:val="24"/>
          <w:szCs w:val="24"/>
        </w:rPr>
        <w:t xml:space="preserve"> en el siguiente video</w:t>
      </w:r>
      <w:r>
        <w:rPr>
          <w:rFonts w:ascii="Times" w:hAnsi="Times"/>
        </w:rPr>
        <w:t xml:space="preserve"> [</w:t>
      </w:r>
      <w:hyperlink r:id="rId9" w:history="1">
        <w:r w:rsidR="00F34D7F" w:rsidRPr="00F34D7F">
          <w:rPr>
            <w:rStyle w:val="Hipervnculo"/>
            <w:rFonts w:ascii="Times" w:hAnsi="Times"/>
          </w:rPr>
          <w:t>VER</w:t>
        </w:r>
      </w:hyperlink>
      <w:hyperlink r:id="rId10" w:history="1"/>
      <w:r>
        <w:rPr>
          <w:rFonts w:ascii="Times" w:hAnsi="Times"/>
        </w:rPr>
        <w:t>]</w:t>
      </w:r>
    </w:p>
    <w:p w:rsidR="00D669C9" w:rsidRPr="002F23E0" w:rsidRDefault="00D669C9" w:rsidP="00D669C9">
      <w:pPr>
        <w:pStyle w:val="NormalWeb"/>
        <w:shd w:val="clear" w:color="auto" w:fill="FFFFFF"/>
        <w:spacing w:before="0" w:beforeAutospacing="0" w:after="225" w:afterAutospacing="0"/>
        <w:rPr>
          <w:color w:val="000000"/>
        </w:rPr>
      </w:pPr>
    </w:p>
    <w:p w:rsidR="00F34D7F" w:rsidRDefault="00D8010B" w:rsidP="002F23E0">
      <w:pPr>
        <w:pStyle w:val="NormalWeb"/>
        <w:shd w:val="clear" w:color="auto" w:fill="FFFFFF"/>
        <w:spacing w:before="0" w:beforeAutospacing="0" w:after="225" w:afterAutospacing="0"/>
        <w:rPr>
          <w:color w:val="000000"/>
        </w:rPr>
      </w:pPr>
      <w:r w:rsidRPr="002F23E0">
        <w:rPr>
          <w:color w:val="000000"/>
        </w:rPr>
        <w:t xml:space="preserve">Un tercer escenario combina los dos anteriores, es decir, los de cooperación y conflicto. </w:t>
      </w:r>
      <w:r w:rsidR="00880BBD" w:rsidRPr="002F23E0">
        <w:rPr>
          <w:color w:val="000000"/>
        </w:rPr>
        <w:t xml:space="preserve">Este escenario tiene en cuenta las crisis económicas por las cuales ha atravesado la región en diferentes periodos de finales del siglo XX y comienzos del XXI. Las crisis económicas promueven políticas de seguridad, pero como es una región interrelacionada, la cooperación es elemento que les permite salir de las mismas. Para las culturas milenarias orientales, crisis significa tanto peligro como oportunidad y sus dirigentes han mostrado habilidad para evitar el primero y promover la segunda.  </w:t>
      </w:r>
    </w:p>
    <w:p w:rsidR="00F34D7F" w:rsidRDefault="00F34D7F" w:rsidP="00F34D7F">
      <w:pPr>
        <w:spacing w:after="0"/>
        <w:rPr>
          <w:rFonts w:ascii="Times" w:hAnsi="Times"/>
        </w:rPr>
      </w:pPr>
      <w:r w:rsidRPr="00930378">
        <w:rPr>
          <w:rFonts w:ascii="Times New Roman" w:eastAsia="Times New Roman" w:hAnsi="Times New Roman" w:cs="Times New Roman"/>
          <w:color w:val="000000"/>
          <w:sz w:val="24"/>
          <w:szCs w:val="24"/>
          <w:lang w:eastAsia="es-CO"/>
        </w:rPr>
        <w:t>Amplía tus conocimientos sobre la dinastía que gobierna Corea del Norte en el siguiente video</w:t>
      </w:r>
      <w:r>
        <w:rPr>
          <w:rFonts w:ascii="Times" w:hAnsi="Times"/>
        </w:rPr>
        <w:t xml:space="preserve"> [</w:t>
      </w:r>
      <w:hyperlink r:id="rId11" w:history="1">
        <w:r w:rsidRPr="00F34D7F">
          <w:rPr>
            <w:rStyle w:val="Hipervnculo"/>
            <w:rFonts w:ascii="Times" w:hAnsi="Times"/>
          </w:rPr>
          <w:t>VER</w:t>
        </w:r>
      </w:hyperlink>
      <w:hyperlink r:id="rId12" w:history="1"/>
      <w:hyperlink r:id="rId13" w:history="1"/>
      <w:r>
        <w:rPr>
          <w:rFonts w:ascii="Times" w:hAnsi="Times"/>
        </w:rPr>
        <w:t>]</w:t>
      </w:r>
    </w:p>
    <w:p w:rsidR="00F34D7F" w:rsidRPr="002F23E0" w:rsidRDefault="00F34D7F" w:rsidP="00F34D7F">
      <w:pPr>
        <w:pStyle w:val="NormalWeb"/>
        <w:shd w:val="clear" w:color="auto" w:fill="FFFFFF"/>
        <w:spacing w:before="0" w:beforeAutospacing="0" w:after="225" w:afterAutospacing="0"/>
        <w:rPr>
          <w:color w:val="000000"/>
        </w:rPr>
      </w:pPr>
    </w:p>
    <w:p w:rsidR="002A1875" w:rsidRPr="002F23E0" w:rsidRDefault="002A1875" w:rsidP="002F23E0">
      <w:pPr>
        <w:pStyle w:val="NormalWeb"/>
        <w:shd w:val="clear" w:color="auto" w:fill="FFFFFF"/>
        <w:spacing w:before="0" w:beforeAutospacing="0" w:after="225" w:afterAutospacing="0"/>
        <w:rPr>
          <w:color w:val="000000"/>
        </w:rPr>
      </w:pPr>
      <w:r w:rsidRPr="002F23E0">
        <w:rPr>
          <w:color w:val="000000"/>
          <w:highlight w:val="yellow"/>
        </w:rPr>
        <w:t>La dinastía que gobierna en Corea de Norte (interactivo)</w:t>
      </w:r>
    </w:p>
    <w:p w:rsidR="002A1875" w:rsidRPr="002F23E0" w:rsidRDefault="005C529E" w:rsidP="002F23E0">
      <w:pPr>
        <w:pStyle w:val="NormalWeb"/>
        <w:shd w:val="clear" w:color="auto" w:fill="FFFFFF"/>
        <w:spacing w:after="225"/>
        <w:rPr>
          <w:highlight w:val="cyan"/>
        </w:rPr>
      </w:pPr>
      <w:r w:rsidRPr="002F23E0">
        <w:rPr>
          <w:highlight w:val="cyan"/>
        </w:rPr>
        <w:t xml:space="preserve">[SECCIÓN 2] 1.1. </w:t>
      </w:r>
      <w:r w:rsidR="002A1875" w:rsidRPr="002F23E0">
        <w:rPr>
          <w:highlight w:val="cyan"/>
        </w:rPr>
        <w:t xml:space="preserve">El </w:t>
      </w:r>
      <w:r w:rsidR="002F23E0">
        <w:rPr>
          <w:highlight w:val="cyan"/>
        </w:rPr>
        <w:t>F</w:t>
      </w:r>
      <w:r w:rsidR="002A1875" w:rsidRPr="002F23E0">
        <w:rPr>
          <w:highlight w:val="cyan"/>
        </w:rPr>
        <w:t>oro de Cooperación Económica Asia Pacífico (APEC)</w:t>
      </w:r>
    </w:p>
    <w:tbl>
      <w:tblPr>
        <w:tblStyle w:val="Tablaconcuadrcula"/>
        <w:tblW w:w="0" w:type="auto"/>
        <w:tblLook w:val="04A0" w:firstRow="1" w:lastRow="0" w:firstColumn="1" w:lastColumn="0" w:noHBand="0" w:noVBand="1"/>
      </w:tblPr>
      <w:tblGrid>
        <w:gridCol w:w="1735"/>
        <w:gridCol w:w="7093"/>
      </w:tblGrid>
      <w:tr w:rsidR="00F34D7F" w:rsidRPr="005D1738" w:rsidTr="00CC5D45">
        <w:tc>
          <w:tcPr>
            <w:tcW w:w="9033" w:type="dxa"/>
            <w:gridSpan w:val="2"/>
            <w:shd w:val="clear" w:color="auto" w:fill="0D0D0D" w:themeFill="text1" w:themeFillTint="F2"/>
          </w:tcPr>
          <w:p w:rsidR="00F34D7F" w:rsidRPr="005D1738" w:rsidRDefault="00F34D7F"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34D7F" w:rsidTr="00CC5D45">
        <w:tc>
          <w:tcPr>
            <w:tcW w:w="2518" w:type="dxa"/>
          </w:tcPr>
          <w:p w:rsidR="00F34D7F" w:rsidRPr="00053744" w:rsidRDefault="00F34D7F"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34D7F" w:rsidRPr="00E462B5" w:rsidRDefault="00F34D7F"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5</w:t>
            </w:r>
          </w:p>
        </w:tc>
      </w:tr>
      <w:tr w:rsidR="00F34D7F" w:rsidTr="00CC5D45">
        <w:tc>
          <w:tcPr>
            <w:tcW w:w="2518" w:type="dxa"/>
          </w:tcPr>
          <w:p w:rsidR="00F34D7F" w:rsidRDefault="00F34D7F"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34D7F" w:rsidRPr="00E462B5" w:rsidRDefault="00F34D7F" w:rsidP="00CC5D45">
            <w:pPr>
              <w:rPr>
                <w:rFonts w:ascii="Times New Roman" w:hAnsi="Times New Roman" w:cs="Times New Roman"/>
                <w:color w:val="000000"/>
                <w:sz w:val="18"/>
                <w:szCs w:val="18"/>
              </w:rPr>
            </w:pPr>
            <w:r>
              <w:rPr>
                <w:rFonts w:ascii="Times New Roman" w:hAnsi="Times New Roman" w:cs="Times New Roman"/>
                <w:color w:val="000000"/>
                <w:sz w:val="18"/>
                <w:szCs w:val="18"/>
              </w:rPr>
              <w:t>Mapa de países que integran la APEC</w:t>
            </w:r>
          </w:p>
        </w:tc>
      </w:tr>
      <w:tr w:rsidR="00F34D7F" w:rsidTr="00CC5D45">
        <w:tc>
          <w:tcPr>
            <w:tcW w:w="2518" w:type="dxa"/>
          </w:tcPr>
          <w:p w:rsidR="00F34D7F" w:rsidRDefault="00F34D7F"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F34D7F" w:rsidRPr="00E462B5" w:rsidRDefault="00F34D7F" w:rsidP="00CC5D45">
            <w:pPr>
              <w:rPr>
                <w:rFonts w:ascii="Times New Roman" w:hAnsi="Times New Roman" w:cs="Times New Roman"/>
                <w:color w:val="000000"/>
                <w:sz w:val="18"/>
                <w:szCs w:val="18"/>
              </w:rPr>
            </w:pPr>
            <w:r w:rsidRPr="00F34D7F">
              <w:rPr>
                <w:rFonts w:ascii="Times New Roman" w:hAnsi="Times New Roman" w:cs="Times New Roman"/>
                <w:color w:val="000000"/>
                <w:sz w:val="18"/>
                <w:szCs w:val="18"/>
              </w:rPr>
              <w:t>http://4.bp.blogspot.com/-R7ZjScaQE90/T2zuTcp1CWI/AAAAAAAAAh0/cAWIyOZTjV4/s1600/apec+mapa+2010.jpg</w:t>
            </w:r>
          </w:p>
        </w:tc>
      </w:tr>
      <w:tr w:rsidR="00F34D7F" w:rsidTr="00CC5D45">
        <w:tc>
          <w:tcPr>
            <w:tcW w:w="2518" w:type="dxa"/>
          </w:tcPr>
          <w:p w:rsidR="00F34D7F" w:rsidRDefault="00F34D7F"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F34D7F" w:rsidRPr="00E462B5" w:rsidRDefault="00F34D7F" w:rsidP="00CC5D45">
            <w:pPr>
              <w:rPr>
                <w:rFonts w:ascii="Times New Roman" w:hAnsi="Times New Roman" w:cs="Times New Roman"/>
                <w:color w:val="000000"/>
                <w:sz w:val="18"/>
                <w:szCs w:val="18"/>
              </w:rPr>
            </w:pPr>
            <w:r>
              <w:rPr>
                <w:rFonts w:ascii="Times New Roman" w:hAnsi="Times New Roman" w:cs="Times New Roman"/>
                <w:color w:val="000000"/>
                <w:sz w:val="18"/>
                <w:szCs w:val="18"/>
              </w:rPr>
              <w:t>El Foro de Cooperación Económica Asia Pacífico (APEC) ha fomentado la cooperación entre países de Asia que tienen viejos conflictos por territorios.</w:t>
            </w:r>
          </w:p>
        </w:tc>
      </w:tr>
    </w:tbl>
    <w:p w:rsidR="002A1875" w:rsidRPr="002F23E0" w:rsidRDefault="002A1875" w:rsidP="002F23E0">
      <w:pPr>
        <w:pStyle w:val="NormalWeb"/>
        <w:shd w:val="clear" w:color="auto" w:fill="FFFFFF"/>
        <w:spacing w:after="225"/>
        <w:rPr>
          <w:color w:val="000000"/>
        </w:rPr>
      </w:pPr>
      <w:r w:rsidRPr="002F23E0">
        <w:rPr>
          <w:color w:val="000000"/>
        </w:rPr>
        <w:t xml:space="preserve">El foro creado en 1989, reúne a 21 países entre los cuales destacan aquellos ubicados en Asia-Pacífico. El foro favorece el escenario de cooperación, integración e interrelación entre los miembros asiáticos y entre estos y otras potencias con costas en el Pacífico, por ejemplo, Estados Unidos y Australia. </w:t>
      </w:r>
      <w:r w:rsidR="00B3489D" w:rsidRPr="002F23E0">
        <w:rPr>
          <w:color w:val="000000"/>
        </w:rPr>
        <w:t xml:space="preserve">Las economías de los países que integran el foro representan el 56 % del producto interno bruto mundial (PIB). </w:t>
      </w:r>
      <w:r w:rsidRPr="002F23E0">
        <w:rPr>
          <w:color w:val="000000"/>
        </w:rPr>
        <w:t xml:space="preserve">Los países miembros del Foro están unidos bajo el lema comercio, más comercio y distención política. </w:t>
      </w:r>
    </w:p>
    <w:p w:rsidR="00B3489D" w:rsidRPr="002F23E0" w:rsidRDefault="002A1875" w:rsidP="002F23E0">
      <w:pPr>
        <w:pStyle w:val="NormalWeb"/>
        <w:shd w:val="clear" w:color="auto" w:fill="FFFFFF"/>
        <w:spacing w:after="225"/>
        <w:rPr>
          <w:color w:val="000000"/>
        </w:rPr>
      </w:pPr>
      <w:r w:rsidRPr="002F23E0">
        <w:rPr>
          <w:color w:val="000000"/>
        </w:rPr>
        <w:lastRenderedPageBreak/>
        <w:t xml:space="preserve">Para ello promueve acuerdos de </w:t>
      </w:r>
      <w:r w:rsidR="002F23E0" w:rsidRPr="002F23E0">
        <w:rPr>
          <w:color w:val="000000"/>
        </w:rPr>
        <w:t>libre comercio tanto bilateral como multilateral</w:t>
      </w:r>
      <w:r w:rsidRPr="002F23E0">
        <w:rPr>
          <w:color w:val="000000"/>
        </w:rPr>
        <w:t xml:space="preserve">. </w:t>
      </w:r>
      <w:r w:rsidR="00B3489D" w:rsidRPr="002F23E0">
        <w:rPr>
          <w:color w:val="000000"/>
        </w:rPr>
        <w:t>Estados Unidos y China, son las dos potencias del foro interesadas en impulsar este tipo de acuerdos. Por otra parte, quienes integran el foro promueven políticas de distención y acercamiento entre aquellos países que tienen disputas territoriales y políticas, como aquella entre China y Japón.</w:t>
      </w:r>
    </w:p>
    <w:p w:rsidR="002A1875" w:rsidRPr="002F23E0" w:rsidRDefault="00B3489D" w:rsidP="002F23E0">
      <w:pPr>
        <w:pStyle w:val="NormalWeb"/>
        <w:shd w:val="clear" w:color="auto" w:fill="FFFFFF"/>
        <w:spacing w:after="225"/>
        <w:rPr>
          <w:color w:val="000000"/>
        </w:rPr>
      </w:pPr>
      <w:r w:rsidRPr="002F23E0">
        <w:rPr>
          <w:color w:val="000000"/>
        </w:rPr>
        <w:t xml:space="preserve">Algunas medidas que promueve el foro son la eliminación de las barreras arancelarias, con lo cual aumenta el intercambio y el comercio de bienes tecnológicos. Estados Unidos y China, por ejemplo, acordaron rebajar a cero más de 200 </w:t>
      </w:r>
      <w:r w:rsidR="008B35D2" w:rsidRPr="002F23E0">
        <w:rPr>
          <w:color w:val="000000"/>
        </w:rPr>
        <w:t>impuestos aduaneros, incrementará los intercambios comerciales de 1.000 millones de dólares a 4 mil millones. La reducción de aduanas beneficia a equipos médicos, sistemas GPS, videoconsolas, software para ordenadores e incluso semiconductores de nueva generación.</w:t>
      </w:r>
    </w:p>
    <w:p w:rsidR="002A1875" w:rsidRPr="002F23E0" w:rsidRDefault="008B35D2" w:rsidP="002F23E0">
      <w:pPr>
        <w:pStyle w:val="NormalWeb"/>
        <w:shd w:val="clear" w:color="auto" w:fill="FFFFFF"/>
        <w:spacing w:after="225"/>
        <w:rPr>
          <w:color w:val="000000"/>
        </w:rPr>
      </w:pPr>
      <w:r w:rsidRPr="002F23E0">
        <w:rPr>
          <w:color w:val="000000"/>
        </w:rPr>
        <w:t xml:space="preserve">El foro también promueve el acercamiento entre los gobiernos de Japón y China para que lleguen a acuerdo sobre la disputa de las islas </w:t>
      </w:r>
      <w:proofErr w:type="spellStart"/>
      <w:r w:rsidRPr="002F23E0">
        <w:rPr>
          <w:color w:val="000000"/>
        </w:rPr>
        <w:t>Senkaku</w:t>
      </w:r>
      <w:proofErr w:type="spellEnd"/>
      <w:r w:rsidRPr="002F23E0">
        <w:rPr>
          <w:color w:val="000000"/>
        </w:rPr>
        <w:t xml:space="preserve">, bajo control de Japón y que China reclama. A instancias del foro, la segunda y tercera potencias mundiales firmaron un acuerdo para iniciar la normalización de relaciones  </w:t>
      </w:r>
    </w:p>
    <w:p w:rsidR="008B35D2" w:rsidRPr="002F23E0" w:rsidRDefault="008B35D2" w:rsidP="002F23E0">
      <w:pPr>
        <w:pStyle w:val="NormalWeb"/>
        <w:shd w:val="clear" w:color="auto" w:fill="FFFFFF"/>
        <w:spacing w:after="225"/>
        <w:rPr>
          <w:color w:val="000000"/>
        </w:rPr>
      </w:pPr>
      <w:r w:rsidRPr="002F23E0">
        <w:rPr>
          <w:color w:val="000000"/>
        </w:rPr>
        <w:t xml:space="preserve">Conformación del Acuerdo Transpacífico (TPP) promovido por los Estados Unidos integraría un bloque comercial que va desde Vietnam hasta Chile e </w:t>
      </w:r>
      <w:r w:rsidR="00600912" w:rsidRPr="002F23E0">
        <w:rPr>
          <w:color w:val="000000"/>
        </w:rPr>
        <w:t>incluye a</w:t>
      </w:r>
      <w:r w:rsidRPr="002F23E0">
        <w:rPr>
          <w:color w:val="000000"/>
        </w:rPr>
        <w:t xml:space="preserve"> Japón</w:t>
      </w:r>
      <w:r w:rsidR="00600912" w:rsidRPr="002F23E0">
        <w:rPr>
          <w:color w:val="000000"/>
        </w:rPr>
        <w:t xml:space="preserve">, reúne más 800 millones de personas, que representa casi un 40% de la economía mundial. El lunar de este acuerdo, si se firma en el futuro, es la ausencia de China. </w:t>
      </w:r>
    </w:p>
    <w:p w:rsidR="002A1875" w:rsidRPr="002F23E0" w:rsidRDefault="00600912" w:rsidP="002F23E0">
      <w:pPr>
        <w:pStyle w:val="NormalWeb"/>
        <w:shd w:val="clear" w:color="auto" w:fill="FFFFFF"/>
        <w:spacing w:after="225"/>
        <w:rPr>
          <w:color w:val="000000"/>
        </w:rPr>
      </w:pPr>
      <w:r w:rsidRPr="002F23E0">
        <w:rPr>
          <w:color w:val="000000"/>
        </w:rPr>
        <w:t xml:space="preserve">Frente a la propuesta de los Estados Unidos de un Acuerdo Transpacífico, China impulsa un área de Libre Comercio de Asia Pacífico (FTAAP), la cual no incluye a los Estados Unidos. En esta dirección, China firmó con Corea del Sur un pacto bilateral que reduce las barreras arancelarias de los dos países, excepto las de arroz y del sector de automóviles. Corea del Sur es uno de los países más beneficiado de las relaciones comerciales con China, país con el que tiene un </w:t>
      </w:r>
      <w:r w:rsidR="002A1875" w:rsidRPr="002F23E0">
        <w:rPr>
          <w:color w:val="000000"/>
        </w:rPr>
        <w:t>superávit comercial con China de 62.800 millones de dólares.</w:t>
      </w:r>
    </w:p>
    <w:p w:rsidR="002A1875" w:rsidRPr="002F23E0" w:rsidRDefault="00600912" w:rsidP="002F23E0">
      <w:pPr>
        <w:pStyle w:val="NormalWeb"/>
        <w:shd w:val="clear" w:color="auto" w:fill="FFFFFF"/>
        <w:spacing w:after="225"/>
        <w:rPr>
          <w:color w:val="000000"/>
        </w:rPr>
      </w:pPr>
      <w:r w:rsidRPr="002F23E0">
        <w:rPr>
          <w:color w:val="000000"/>
        </w:rPr>
        <w:t xml:space="preserve">Otros acuerdos bilaterales son los firmados entre China y Rusia para ampliar el intercambio de gas. El acuerdo incrementará el flujo de gas de Rusia a China en 30 billones de metros cúbicos, por lo menos durante 30 años.  </w:t>
      </w:r>
    </w:p>
    <w:p w:rsidR="008C26DD" w:rsidRPr="002F23E0" w:rsidRDefault="001F535F" w:rsidP="002F23E0">
      <w:pPr>
        <w:pStyle w:val="NormalWeb"/>
        <w:shd w:val="clear" w:color="auto" w:fill="FFFFFF"/>
        <w:spacing w:before="0" w:beforeAutospacing="0" w:after="225" w:afterAutospacing="0"/>
        <w:rPr>
          <w:highlight w:val="cyan"/>
        </w:rPr>
      </w:pPr>
      <w:r w:rsidRPr="002F23E0">
        <w:rPr>
          <w:highlight w:val="cyan"/>
        </w:rPr>
        <w:t xml:space="preserve"> </w:t>
      </w:r>
      <w:r w:rsidR="005C529E" w:rsidRPr="002F23E0">
        <w:rPr>
          <w:highlight w:val="cyan"/>
        </w:rPr>
        <w:t xml:space="preserve">[SECCIÓN 2] 1.2. </w:t>
      </w:r>
      <w:r w:rsidR="009746AE" w:rsidRPr="002F23E0">
        <w:rPr>
          <w:highlight w:val="cyan"/>
        </w:rPr>
        <w:t>China</w:t>
      </w:r>
    </w:p>
    <w:p w:rsidR="009746AE" w:rsidRPr="002F23E0" w:rsidRDefault="009746AE" w:rsidP="002F23E0">
      <w:pPr>
        <w:pStyle w:val="NormalWeb"/>
        <w:shd w:val="clear" w:color="auto" w:fill="FFFFFF"/>
        <w:spacing w:before="0" w:beforeAutospacing="0" w:after="225" w:afterAutospacing="0"/>
        <w:rPr>
          <w:color w:val="000000"/>
        </w:rPr>
      </w:pPr>
      <w:r w:rsidRPr="002F23E0">
        <w:rPr>
          <w:color w:val="000000"/>
        </w:rPr>
        <w:t>La República Popular China es una potencia económica, comercial y militar en ascenso</w:t>
      </w:r>
      <w:r w:rsidR="00C52E11" w:rsidRPr="002F23E0">
        <w:rPr>
          <w:color w:val="000000"/>
        </w:rPr>
        <w:t>; no solo en Asia sino en el mundo. Es importante destacar los derroteros de este país a finales del siglo XX y comienzos del XXI.</w:t>
      </w:r>
    </w:p>
    <w:p w:rsidR="00202A6F" w:rsidRPr="002F23E0" w:rsidRDefault="00C52E11" w:rsidP="002F23E0">
      <w:pPr>
        <w:shd w:val="clear" w:color="auto" w:fill="FFFFFF"/>
        <w:spacing w:after="225" w:line="240" w:lineRule="auto"/>
        <w:rPr>
          <w:rFonts w:ascii="Times New Roman" w:eastAsia="Times New Roman" w:hAnsi="Times New Roman" w:cs="Times New Roman"/>
          <w:sz w:val="24"/>
          <w:szCs w:val="24"/>
          <w:lang w:eastAsia="es-CO"/>
        </w:rPr>
      </w:pPr>
      <w:r w:rsidRPr="002F23E0">
        <w:rPr>
          <w:rFonts w:ascii="Times New Roman" w:eastAsia="Times New Roman" w:hAnsi="Times New Roman" w:cs="Times New Roman"/>
          <w:b/>
          <w:bCs/>
          <w:sz w:val="24"/>
          <w:szCs w:val="24"/>
          <w:lang w:eastAsia="es-CO"/>
        </w:rPr>
        <w:t xml:space="preserve">Indicadores económicos. </w:t>
      </w:r>
      <w:r w:rsidRPr="002F23E0">
        <w:rPr>
          <w:rFonts w:ascii="Times New Roman" w:eastAsia="Times New Roman" w:hAnsi="Times New Roman" w:cs="Times New Roman"/>
          <w:bCs/>
          <w:sz w:val="24"/>
          <w:szCs w:val="24"/>
          <w:lang w:eastAsia="es-CO"/>
        </w:rPr>
        <w:t>Durante el último cuarto del siglo XX China mantuvo crecimientos económicos que rondaban el 10 %. A comienzos del siglo XXI esta tasa disminuyó al 7 %, con lo cual se busca la creación de más de 10 millones de empleos urbanos en el sector de servicios. El desempleo en la China de finales del siglo XX se mantuvo por debajo del 4.5 %.</w:t>
      </w:r>
      <w:r w:rsidR="00202A6F" w:rsidRPr="002F23E0">
        <w:rPr>
          <w:rFonts w:ascii="Times New Roman" w:eastAsia="Times New Roman" w:hAnsi="Times New Roman" w:cs="Times New Roman"/>
          <w:bCs/>
          <w:sz w:val="24"/>
          <w:szCs w:val="24"/>
          <w:lang w:eastAsia="es-CO"/>
        </w:rPr>
        <w:t xml:space="preserve"> Por último, el gobierno chino prevé invertir más en </w:t>
      </w:r>
      <w:r w:rsidR="00202A6F" w:rsidRPr="002F23E0">
        <w:rPr>
          <w:rFonts w:ascii="Times New Roman" w:eastAsia="Times New Roman" w:hAnsi="Times New Roman" w:cs="Times New Roman"/>
          <w:sz w:val="24"/>
          <w:szCs w:val="24"/>
          <w:lang w:eastAsia="es-CO"/>
        </w:rPr>
        <w:t xml:space="preserve">reservas de alimentos, sanidad y planificación familiar y agricultura, silvicultura y conservación del </w:t>
      </w:r>
      <w:r w:rsidR="00202A6F" w:rsidRPr="002F23E0">
        <w:rPr>
          <w:rFonts w:ascii="Times New Roman" w:eastAsia="Times New Roman" w:hAnsi="Times New Roman" w:cs="Times New Roman"/>
          <w:sz w:val="24"/>
          <w:szCs w:val="24"/>
          <w:lang w:eastAsia="es-CO"/>
        </w:rPr>
        <w:lastRenderedPageBreak/>
        <w:t>agua, ello implica gastar más de lo que ingresa al Estado chino. Expertos calculan que el déficit ronda el 2 % del PIB del país asiático.</w:t>
      </w:r>
    </w:p>
    <w:p w:rsidR="00DE654C" w:rsidRPr="002F23E0" w:rsidRDefault="00C52E11" w:rsidP="002F23E0">
      <w:pPr>
        <w:shd w:val="clear" w:color="auto" w:fill="FFFFFF"/>
        <w:spacing w:after="225" w:line="240" w:lineRule="auto"/>
        <w:rPr>
          <w:rFonts w:ascii="Times New Roman" w:eastAsia="Times New Roman" w:hAnsi="Times New Roman" w:cs="Times New Roman"/>
          <w:color w:val="333333"/>
          <w:sz w:val="24"/>
          <w:szCs w:val="24"/>
          <w:lang w:eastAsia="es-CO"/>
        </w:rPr>
      </w:pPr>
      <w:r w:rsidRPr="002F23E0">
        <w:rPr>
          <w:rFonts w:ascii="Times New Roman" w:eastAsia="Times New Roman" w:hAnsi="Times New Roman" w:cs="Times New Roman"/>
          <w:b/>
          <w:bCs/>
          <w:color w:val="333333"/>
          <w:sz w:val="24"/>
          <w:szCs w:val="24"/>
          <w:lang w:eastAsia="es-CO"/>
        </w:rPr>
        <w:t xml:space="preserve">Defensa. </w:t>
      </w:r>
      <w:r w:rsidRPr="002F23E0">
        <w:rPr>
          <w:rFonts w:ascii="Times New Roman" w:eastAsia="Times New Roman" w:hAnsi="Times New Roman" w:cs="Times New Roman"/>
          <w:bCs/>
          <w:color w:val="333333"/>
          <w:sz w:val="24"/>
          <w:szCs w:val="24"/>
          <w:lang w:eastAsia="es-CO"/>
        </w:rPr>
        <w:t xml:space="preserve">El presupuesto de defensa aumentó en los últimos 25 años en 10 %, lo cual deja claro que al gobierno chino le interesan unas fuerzas armadas fuertes que garanticen la soberanía, seguridad y los intereses chinos. </w:t>
      </w:r>
    </w:p>
    <w:p w:rsidR="00C52E11" w:rsidRPr="002F23E0" w:rsidRDefault="00C52E11"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
          <w:bCs/>
          <w:color w:val="333333"/>
          <w:sz w:val="24"/>
          <w:szCs w:val="24"/>
          <w:lang w:eastAsia="es-CO"/>
        </w:rPr>
        <w:t xml:space="preserve">Protección del medio ambiente. </w:t>
      </w:r>
      <w:r w:rsidRPr="002F23E0">
        <w:rPr>
          <w:rFonts w:ascii="Times New Roman" w:eastAsia="Times New Roman" w:hAnsi="Times New Roman" w:cs="Times New Roman"/>
          <w:bCs/>
          <w:color w:val="333333"/>
          <w:sz w:val="24"/>
          <w:szCs w:val="24"/>
          <w:lang w:eastAsia="es-CO"/>
        </w:rPr>
        <w:t xml:space="preserve">Uno de los problemas más álgidos y que afectan a la población china es la contaminación. </w:t>
      </w:r>
      <w:r w:rsidR="00202A6F" w:rsidRPr="002F23E0">
        <w:rPr>
          <w:rFonts w:ascii="Times New Roman" w:eastAsia="Times New Roman" w:hAnsi="Times New Roman" w:cs="Times New Roman"/>
          <w:bCs/>
          <w:color w:val="333333"/>
          <w:sz w:val="24"/>
          <w:szCs w:val="24"/>
          <w:lang w:eastAsia="es-CO"/>
        </w:rPr>
        <w:t xml:space="preserve">Las ciudades chinas mantienen altas tasas de contaminación que obligan a sus habitantes a utilizar protectores de boca y nariz. Además, el daño al ambiente por emisiones de dióxido de carbono, vertidos y emisiones ilegales presionan a los gobiernos para que tomen medidas que frenen y castiguen a los infractores. Los últimos gobiernos se han comprometido a enfrentar estos problemas con políticas que castigan con severidad a quienes causan daños al ambiente. </w:t>
      </w:r>
    </w:p>
    <w:p w:rsidR="00202A6F" w:rsidRDefault="00202A6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
          <w:bCs/>
          <w:color w:val="333333"/>
          <w:sz w:val="24"/>
          <w:szCs w:val="24"/>
          <w:lang w:eastAsia="es-CO"/>
        </w:rPr>
        <w:t>Lucha contra la corrupción</w:t>
      </w:r>
      <w:r w:rsidRPr="002F23E0">
        <w:rPr>
          <w:rFonts w:ascii="Times New Roman" w:eastAsia="Times New Roman" w:hAnsi="Times New Roman" w:cs="Times New Roman"/>
          <w:bCs/>
          <w:color w:val="333333"/>
          <w:sz w:val="24"/>
          <w:szCs w:val="24"/>
          <w:lang w:eastAsia="es-CO"/>
        </w:rPr>
        <w:t xml:space="preserve">. La campaña contra la corrupción ha llevado a la cárcel a más de 80 mil funcionarios en los últimos años. La política del gobierno al respecto es desestimular la corrupción en las altas y bajas esferas del Partido Comunista Chino. </w:t>
      </w:r>
    </w:p>
    <w:tbl>
      <w:tblPr>
        <w:tblStyle w:val="Tablaconcuadrcula"/>
        <w:tblW w:w="0" w:type="auto"/>
        <w:tblLook w:val="04A0" w:firstRow="1" w:lastRow="0" w:firstColumn="1" w:lastColumn="0" w:noHBand="0" w:noVBand="1"/>
      </w:tblPr>
      <w:tblGrid>
        <w:gridCol w:w="2417"/>
        <w:gridCol w:w="6411"/>
      </w:tblGrid>
      <w:tr w:rsidR="007F6B8F" w:rsidRPr="005D1738" w:rsidTr="00CC5D45">
        <w:tc>
          <w:tcPr>
            <w:tcW w:w="9033" w:type="dxa"/>
            <w:gridSpan w:val="2"/>
            <w:shd w:val="clear" w:color="auto" w:fill="0D0D0D" w:themeFill="text1" w:themeFillTint="F2"/>
          </w:tcPr>
          <w:p w:rsidR="007F6B8F" w:rsidRPr="005D1738" w:rsidRDefault="007F6B8F"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F6B8F" w:rsidTr="00CC5D45">
        <w:tc>
          <w:tcPr>
            <w:tcW w:w="2518" w:type="dxa"/>
          </w:tcPr>
          <w:p w:rsidR="007F6B8F" w:rsidRPr="00053744" w:rsidRDefault="007F6B8F"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F6B8F" w:rsidRPr="00E462B5" w:rsidRDefault="007F6B8F"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6</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F6B8F" w:rsidRPr="00E462B5" w:rsidRDefault="007F6B8F" w:rsidP="00CC5D45">
            <w:pPr>
              <w:rPr>
                <w:rFonts w:ascii="Times New Roman" w:hAnsi="Times New Roman" w:cs="Times New Roman"/>
                <w:color w:val="000000"/>
                <w:sz w:val="18"/>
                <w:szCs w:val="18"/>
              </w:rPr>
            </w:pPr>
            <w:r>
              <w:rPr>
                <w:rFonts w:ascii="Times New Roman" w:hAnsi="Times New Roman" w:cs="Times New Roman"/>
                <w:color w:val="000000"/>
                <w:sz w:val="18"/>
                <w:szCs w:val="18"/>
              </w:rPr>
              <w:t>Mapa de países que integran la APEC</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F6B8F" w:rsidRPr="00E462B5" w:rsidRDefault="007F6B8F" w:rsidP="00CC5D45">
            <w:pPr>
              <w:rPr>
                <w:rFonts w:ascii="Times New Roman" w:hAnsi="Times New Roman" w:cs="Times New Roman"/>
                <w:color w:val="000000"/>
                <w:sz w:val="18"/>
                <w:szCs w:val="18"/>
              </w:rPr>
            </w:pPr>
            <w:r w:rsidRPr="007F6B8F">
              <w:rPr>
                <w:rFonts w:ascii="Times New Roman" w:hAnsi="Times New Roman" w:cs="Times New Roman"/>
                <w:color w:val="000000"/>
                <w:sz w:val="18"/>
                <w:szCs w:val="18"/>
              </w:rPr>
              <w:t>http://images.forwallpaper.com/files/thumbs/preview/1/12796__site-map-of-china_p.jpg</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F6B8F" w:rsidRPr="00E462B5" w:rsidRDefault="007F6B8F" w:rsidP="00CC5D45">
            <w:pPr>
              <w:rPr>
                <w:rFonts w:ascii="Times New Roman" w:hAnsi="Times New Roman" w:cs="Times New Roman"/>
                <w:color w:val="000000"/>
                <w:sz w:val="18"/>
                <w:szCs w:val="18"/>
              </w:rPr>
            </w:pPr>
            <w:r>
              <w:rPr>
                <w:rFonts w:ascii="Times New Roman" w:hAnsi="Times New Roman" w:cs="Times New Roman"/>
                <w:color w:val="000000"/>
                <w:sz w:val="18"/>
                <w:szCs w:val="18"/>
              </w:rPr>
              <w:t>El territorio de China esconde diversidad de riquezas para los turistas. En el mapa, algunas de ellas.</w:t>
            </w:r>
          </w:p>
        </w:tc>
      </w:tr>
    </w:tbl>
    <w:p w:rsidR="00520F1E" w:rsidRDefault="00520F1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1818"/>
        <w:gridCol w:w="7010"/>
      </w:tblGrid>
      <w:tr w:rsidR="00930378" w:rsidRPr="005D1738" w:rsidTr="00BA0FDD">
        <w:tc>
          <w:tcPr>
            <w:tcW w:w="8978" w:type="dxa"/>
            <w:gridSpan w:val="2"/>
            <w:shd w:val="clear" w:color="auto" w:fill="000000" w:themeFill="text1"/>
          </w:tcPr>
          <w:p w:rsidR="00930378" w:rsidRPr="005D1738" w:rsidRDefault="00930378" w:rsidP="00BA0F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30378" w:rsidRPr="00726376" w:rsidTr="00BA0FDD">
        <w:tc>
          <w:tcPr>
            <w:tcW w:w="2518" w:type="dxa"/>
          </w:tcPr>
          <w:p w:rsidR="00930378" w:rsidRPr="00726376" w:rsidRDefault="00930378" w:rsidP="00BA0FDD">
            <w:pPr>
              <w:rPr>
                <w:rFonts w:ascii="Times" w:hAnsi="Times"/>
                <w:b/>
                <w:sz w:val="18"/>
                <w:szCs w:val="18"/>
              </w:rPr>
            </w:pPr>
            <w:r w:rsidRPr="00726376">
              <w:rPr>
                <w:rFonts w:ascii="Times" w:hAnsi="Times"/>
                <w:b/>
                <w:sz w:val="18"/>
                <w:szCs w:val="18"/>
              </w:rPr>
              <w:t>Contenido</w:t>
            </w:r>
          </w:p>
        </w:tc>
        <w:tc>
          <w:tcPr>
            <w:tcW w:w="6460" w:type="dxa"/>
          </w:tcPr>
          <w:p w:rsidR="00930378" w:rsidRPr="00930378" w:rsidRDefault="00930378" w:rsidP="00930378">
            <w:pPr>
              <w:rPr>
                <w:rFonts w:ascii="Times New Roman" w:hAnsi="Times New Roman" w:cs="Times New Roman"/>
                <w:b/>
                <w:sz w:val="18"/>
                <w:szCs w:val="18"/>
              </w:rPr>
            </w:pPr>
            <w:r>
              <w:rPr>
                <w:rFonts w:ascii="Times New Roman" w:hAnsi="Times New Roman" w:cs="Times New Roman"/>
                <w:b/>
                <w:sz w:val="18"/>
                <w:szCs w:val="18"/>
              </w:rPr>
              <w:t>Lucha contra la corrupción en China</w:t>
            </w:r>
          </w:p>
          <w:p w:rsidR="00930378" w:rsidRDefault="00930378" w:rsidP="00930378">
            <w:pPr>
              <w:pStyle w:val="Prrafodelista"/>
              <w:ind w:left="0"/>
              <w:rPr>
                <w:rFonts w:ascii="Times New Roman" w:hAnsi="Times New Roman" w:cs="Times New Roman"/>
                <w:sz w:val="18"/>
                <w:szCs w:val="18"/>
              </w:rPr>
            </w:pPr>
          </w:p>
          <w:p w:rsidR="00930378" w:rsidRDefault="00930378" w:rsidP="00930378">
            <w:pPr>
              <w:pStyle w:val="Prrafodelista"/>
              <w:ind w:left="0"/>
              <w:rPr>
                <w:rFonts w:ascii="Times New Roman" w:hAnsi="Times New Roman" w:cs="Times New Roman"/>
                <w:sz w:val="18"/>
                <w:szCs w:val="18"/>
              </w:rPr>
            </w:pPr>
            <w:r w:rsidRPr="00930378">
              <w:rPr>
                <w:rFonts w:ascii="Times New Roman" w:hAnsi="Times New Roman" w:cs="Times New Roman"/>
                <w:sz w:val="18"/>
                <w:szCs w:val="18"/>
              </w:rPr>
              <w:t xml:space="preserve">Automóviles llenos de lingotes de oro. Millones en efectivo dentro del cajón. Escrituras de propiedades inmobiliarias por docenas. Son algunos de los excesos de los funcionarios investigados dentro de la campaña contra la corrupción del Gobierno chino. El presidente del país, Xi </w:t>
            </w:r>
            <w:proofErr w:type="spellStart"/>
            <w:r w:rsidRPr="00930378">
              <w:rPr>
                <w:rFonts w:ascii="Times New Roman" w:hAnsi="Times New Roman" w:cs="Times New Roman"/>
                <w:sz w:val="18"/>
                <w:szCs w:val="18"/>
              </w:rPr>
              <w:t>Jinping</w:t>
            </w:r>
            <w:proofErr w:type="spellEnd"/>
            <w:r w:rsidRPr="00930378">
              <w:rPr>
                <w:rFonts w:ascii="Times New Roman" w:hAnsi="Times New Roman" w:cs="Times New Roman"/>
                <w:sz w:val="18"/>
                <w:szCs w:val="18"/>
              </w:rPr>
              <w:t>, aseguró al llegar al poder en 2012 que el problema estaba tan extendido que ponía en peligro la mera supervivencia del sistema. Su campaña, que dura ya dos años y en la que se han visto castigadas decenas de miles de personas, se está demostrando como la más larga y dura de la historia reciente. Y como un instrumento muy efectivo para que Xi acapare poder.</w:t>
            </w:r>
          </w:p>
          <w:p w:rsidR="00930378" w:rsidRDefault="00930378" w:rsidP="00930378">
            <w:pPr>
              <w:pStyle w:val="Prrafodelista"/>
              <w:ind w:left="0"/>
              <w:rPr>
                <w:rFonts w:ascii="Times New Roman" w:hAnsi="Times New Roman" w:cs="Times New Roman"/>
                <w:sz w:val="18"/>
                <w:szCs w:val="18"/>
              </w:rPr>
            </w:pPr>
          </w:p>
          <w:p w:rsidR="00930378" w:rsidRPr="00930378" w:rsidRDefault="00930378" w:rsidP="00930378">
            <w:pPr>
              <w:pStyle w:val="Prrafodelista"/>
              <w:ind w:left="0"/>
              <w:rPr>
                <w:rFonts w:ascii="Times New Roman" w:hAnsi="Times New Roman" w:cs="Times New Roman"/>
                <w:sz w:val="18"/>
                <w:szCs w:val="18"/>
              </w:rPr>
            </w:pPr>
            <w:r w:rsidRPr="00930378">
              <w:rPr>
                <w:rFonts w:ascii="Times New Roman" w:hAnsi="Times New Roman" w:cs="Times New Roman"/>
                <w:sz w:val="18"/>
                <w:szCs w:val="18"/>
              </w:rPr>
              <w:t>Otras víctimas de la purga de Xi</w:t>
            </w:r>
          </w:p>
          <w:p w:rsidR="00930378" w:rsidRPr="00930378" w:rsidRDefault="00930378" w:rsidP="00930378">
            <w:pPr>
              <w:pStyle w:val="Prrafodelista"/>
              <w:ind w:left="0"/>
              <w:rPr>
                <w:rFonts w:ascii="Times New Roman" w:hAnsi="Times New Roman" w:cs="Times New Roman"/>
                <w:sz w:val="18"/>
                <w:szCs w:val="18"/>
              </w:rPr>
            </w:pPr>
          </w:p>
          <w:p w:rsidR="00930378" w:rsidRPr="00930378" w:rsidRDefault="00930378" w:rsidP="00930378">
            <w:pPr>
              <w:pStyle w:val="Prrafodelista"/>
              <w:ind w:left="0"/>
              <w:rPr>
                <w:rFonts w:ascii="Times New Roman" w:hAnsi="Times New Roman" w:cs="Times New Roman"/>
                <w:sz w:val="18"/>
                <w:szCs w:val="18"/>
              </w:rPr>
            </w:pPr>
            <w:r w:rsidRPr="00930378">
              <w:rPr>
                <w:rFonts w:ascii="Times New Roman" w:hAnsi="Times New Roman" w:cs="Times New Roman"/>
                <w:sz w:val="18"/>
                <w:szCs w:val="18"/>
              </w:rPr>
              <w:t xml:space="preserve">Varios altos cargos del Partido Comunista de China (PCCh) han sido investigados en la campaña anticorrupción lanzada por el presidente Xi </w:t>
            </w:r>
            <w:proofErr w:type="spellStart"/>
            <w:r w:rsidRPr="00930378">
              <w:rPr>
                <w:rFonts w:ascii="Times New Roman" w:hAnsi="Times New Roman" w:cs="Times New Roman"/>
                <w:sz w:val="18"/>
                <w:szCs w:val="18"/>
              </w:rPr>
              <w:t>Jinping</w:t>
            </w:r>
            <w:proofErr w:type="spellEnd"/>
            <w:r w:rsidRPr="00930378">
              <w:rPr>
                <w:rFonts w:ascii="Times New Roman" w:hAnsi="Times New Roman" w:cs="Times New Roman"/>
                <w:sz w:val="18"/>
                <w:szCs w:val="18"/>
              </w:rPr>
              <w:t>.</w:t>
            </w:r>
          </w:p>
          <w:p w:rsidR="00930378" w:rsidRPr="00930378" w:rsidRDefault="00930378" w:rsidP="00930378">
            <w:pPr>
              <w:pStyle w:val="Prrafodelista"/>
              <w:ind w:left="0"/>
              <w:rPr>
                <w:rFonts w:ascii="Times New Roman" w:hAnsi="Times New Roman" w:cs="Times New Roman"/>
                <w:sz w:val="18"/>
                <w:szCs w:val="18"/>
              </w:rPr>
            </w:pPr>
            <w:proofErr w:type="spellStart"/>
            <w:r w:rsidRPr="00930378">
              <w:rPr>
                <w:rFonts w:ascii="Times New Roman" w:hAnsi="Times New Roman" w:cs="Times New Roman"/>
                <w:sz w:val="18"/>
                <w:szCs w:val="18"/>
              </w:rPr>
              <w:t>Zhou</w:t>
            </w:r>
            <w:proofErr w:type="spellEnd"/>
            <w:r w:rsidRPr="00930378">
              <w:rPr>
                <w:rFonts w:ascii="Times New Roman" w:hAnsi="Times New Roman" w:cs="Times New Roman"/>
                <w:sz w:val="18"/>
                <w:szCs w:val="18"/>
              </w:rPr>
              <w:t xml:space="preserve"> </w:t>
            </w:r>
            <w:proofErr w:type="spellStart"/>
            <w:r w:rsidRPr="00930378">
              <w:rPr>
                <w:rFonts w:ascii="Times New Roman" w:hAnsi="Times New Roman" w:cs="Times New Roman"/>
                <w:sz w:val="18"/>
                <w:szCs w:val="18"/>
              </w:rPr>
              <w:t>Yongkang</w:t>
            </w:r>
            <w:proofErr w:type="spellEnd"/>
            <w:r w:rsidRPr="00930378">
              <w:rPr>
                <w:rFonts w:ascii="Times New Roman" w:hAnsi="Times New Roman" w:cs="Times New Roman"/>
                <w:sz w:val="18"/>
                <w:szCs w:val="18"/>
              </w:rPr>
              <w:t xml:space="preserve"> — 71 años. Exministro de Seguridad Pública. Acusado de corrupción, filtración de secretos de Estado y abuso de poder. Está pendiente de imputación oficial y de juicio.</w:t>
            </w:r>
          </w:p>
          <w:p w:rsidR="00930378" w:rsidRPr="00930378" w:rsidRDefault="00930378" w:rsidP="00930378">
            <w:pPr>
              <w:pStyle w:val="Prrafodelista"/>
              <w:ind w:left="0"/>
              <w:rPr>
                <w:rFonts w:ascii="Times New Roman" w:hAnsi="Times New Roman" w:cs="Times New Roman"/>
                <w:sz w:val="18"/>
                <w:szCs w:val="18"/>
              </w:rPr>
            </w:pPr>
            <w:r w:rsidRPr="00930378">
              <w:rPr>
                <w:rFonts w:ascii="Times New Roman" w:hAnsi="Times New Roman" w:cs="Times New Roman"/>
                <w:sz w:val="18"/>
                <w:szCs w:val="18"/>
              </w:rPr>
              <w:t xml:space="preserve">Bo </w:t>
            </w:r>
            <w:proofErr w:type="spellStart"/>
            <w:r w:rsidRPr="00930378">
              <w:rPr>
                <w:rFonts w:ascii="Times New Roman" w:hAnsi="Times New Roman" w:cs="Times New Roman"/>
                <w:sz w:val="18"/>
                <w:szCs w:val="18"/>
              </w:rPr>
              <w:t>Xilai</w:t>
            </w:r>
            <w:proofErr w:type="spellEnd"/>
            <w:r w:rsidRPr="00930378">
              <w:rPr>
                <w:rFonts w:ascii="Times New Roman" w:hAnsi="Times New Roman" w:cs="Times New Roman"/>
                <w:sz w:val="18"/>
                <w:szCs w:val="18"/>
              </w:rPr>
              <w:t xml:space="preserve"> — 65 años. Exsecretario general del Partido Comunista en Chongqing. Declarado culpable de soborno, malversación de fondos y abuso de poder. Fue condenado a cadena perpetua en un juicio retransmitido por Internet.</w:t>
            </w:r>
          </w:p>
          <w:p w:rsidR="00930378" w:rsidRPr="00930378" w:rsidRDefault="00930378" w:rsidP="00930378">
            <w:pPr>
              <w:pStyle w:val="Prrafodelista"/>
              <w:ind w:left="0"/>
              <w:rPr>
                <w:rFonts w:ascii="Times New Roman" w:hAnsi="Times New Roman" w:cs="Times New Roman"/>
                <w:sz w:val="18"/>
                <w:szCs w:val="18"/>
              </w:rPr>
            </w:pPr>
            <w:proofErr w:type="spellStart"/>
            <w:r w:rsidRPr="00930378">
              <w:rPr>
                <w:rFonts w:ascii="Times New Roman" w:hAnsi="Times New Roman" w:cs="Times New Roman"/>
                <w:sz w:val="18"/>
                <w:szCs w:val="18"/>
              </w:rPr>
              <w:t>Xu</w:t>
            </w:r>
            <w:proofErr w:type="spellEnd"/>
            <w:r w:rsidRPr="00930378">
              <w:rPr>
                <w:rFonts w:ascii="Times New Roman" w:hAnsi="Times New Roman" w:cs="Times New Roman"/>
                <w:sz w:val="18"/>
                <w:szCs w:val="18"/>
              </w:rPr>
              <w:t xml:space="preserve"> </w:t>
            </w:r>
            <w:proofErr w:type="spellStart"/>
            <w:r w:rsidRPr="00930378">
              <w:rPr>
                <w:rFonts w:ascii="Times New Roman" w:hAnsi="Times New Roman" w:cs="Times New Roman"/>
                <w:sz w:val="18"/>
                <w:szCs w:val="18"/>
              </w:rPr>
              <w:t>Caihou</w:t>
            </w:r>
            <w:proofErr w:type="spellEnd"/>
            <w:r w:rsidRPr="00930378">
              <w:rPr>
                <w:rFonts w:ascii="Times New Roman" w:hAnsi="Times New Roman" w:cs="Times New Roman"/>
                <w:sz w:val="18"/>
                <w:szCs w:val="18"/>
              </w:rPr>
              <w:t xml:space="preserve"> — 71 años. Ex vicepresidente de la Comisión Militar Central y </w:t>
            </w:r>
            <w:proofErr w:type="spellStart"/>
            <w:r w:rsidRPr="00930378">
              <w:rPr>
                <w:rFonts w:ascii="Times New Roman" w:hAnsi="Times New Roman" w:cs="Times New Roman"/>
                <w:sz w:val="18"/>
                <w:szCs w:val="18"/>
              </w:rPr>
              <w:t>exgeneral</w:t>
            </w:r>
            <w:proofErr w:type="spellEnd"/>
            <w:r w:rsidRPr="00930378">
              <w:rPr>
                <w:rFonts w:ascii="Times New Roman" w:hAnsi="Times New Roman" w:cs="Times New Roman"/>
                <w:sz w:val="18"/>
                <w:szCs w:val="18"/>
              </w:rPr>
              <w:t xml:space="preserve"> del Ejército de Liberación Popular. Acusado de aceptar sobornos. Está pendiente de imputación oficial y de juicio.</w:t>
            </w:r>
          </w:p>
          <w:p w:rsidR="00930378" w:rsidRDefault="00930378" w:rsidP="00930378">
            <w:pPr>
              <w:pStyle w:val="Prrafodelista"/>
              <w:ind w:left="0"/>
              <w:rPr>
                <w:rFonts w:ascii="Times New Roman" w:hAnsi="Times New Roman" w:cs="Times New Roman"/>
                <w:sz w:val="18"/>
                <w:szCs w:val="18"/>
              </w:rPr>
            </w:pPr>
            <w:proofErr w:type="spellStart"/>
            <w:r w:rsidRPr="00930378">
              <w:rPr>
                <w:rFonts w:ascii="Times New Roman" w:hAnsi="Times New Roman" w:cs="Times New Roman"/>
                <w:sz w:val="18"/>
                <w:szCs w:val="18"/>
              </w:rPr>
              <w:lastRenderedPageBreak/>
              <w:t>Liu</w:t>
            </w:r>
            <w:proofErr w:type="spellEnd"/>
            <w:r w:rsidRPr="00930378">
              <w:rPr>
                <w:rFonts w:ascii="Times New Roman" w:hAnsi="Times New Roman" w:cs="Times New Roman"/>
                <w:sz w:val="18"/>
                <w:szCs w:val="18"/>
              </w:rPr>
              <w:t xml:space="preserve"> </w:t>
            </w:r>
            <w:proofErr w:type="spellStart"/>
            <w:r w:rsidRPr="00930378">
              <w:rPr>
                <w:rFonts w:ascii="Times New Roman" w:hAnsi="Times New Roman" w:cs="Times New Roman"/>
                <w:sz w:val="18"/>
                <w:szCs w:val="18"/>
              </w:rPr>
              <w:t>Zhijun</w:t>
            </w:r>
            <w:proofErr w:type="spellEnd"/>
            <w:r w:rsidRPr="00930378">
              <w:rPr>
                <w:rFonts w:ascii="Times New Roman" w:hAnsi="Times New Roman" w:cs="Times New Roman"/>
                <w:sz w:val="18"/>
                <w:szCs w:val="18"/>
              </w:rPr>
              <w:t xml:space="preserve"> — 61 años. Exministro de Ferrocarriles. Declarado culpable de corrupción y abuso de poder. Condenado a pena de muerte suspendida, que en la práctica equivale a cadena perpetua.</w:t>
            </w:r>
          </w:p>
          <w:p w:rsidR="00930378" w:rsidRDefault="00930378" w:rsidP="00930378">
            <w:pPr>
              <w:pStyle w:val="Prrafodelista"/>
              <w:ind w:left="0"/>
              <w:rPr>
                <w:rFonts w:ascii="Times New Roman" w:hAnsi="Times New Roman" w:cs="Times New Roman"/>
                <w:sz w:val="18"/>
                <w:szCs w:val="18"/>
              </w:rPr>
            </w:pPr>
          </w:p>
          <w:p w:rsidR="00930378" w:rsidRDefault="00930378" w:rsidP="00930378">
            <w:pPr>
              <w:pStyle w:val="Prrafodelista"/>
              <w:ind w:left="0"/>
              <w:rPr>
                <w:rFonts w:ascii="Times New Roman" w:hAnsi="Times New Roman" w:cs="Times New Roman"/>
                <w:sz w:val="18"/>
                <w:szCs w:val="18"/>
              </w:rPr>
            </w:pPr>
            <w:r>
              <w:rPr>
                <w:rFonts w:ascii="Times New Roman" w:hAnsi="Times New Roman" w:cs="Times New Roman"/>
                <w:sz w:val="18"/>
                <w:szCs w:val="18"/>
              </w:rPr>
              <w:t xml:space="preserve">Tomado de: </w:t>
            </w:r>
            <w:hyperlink r:id="rId14" w:history="1">
              <w:r w:rsidRPr="0040674C">
                <w:rPr>
                  <w:rStyle w:val="Hipervnculo"/>
                  <w:rFonts w:ascii="Times New Roman" w:hAnsi="Times New Roman" w:cs="Times New Roman"/>
                  <w:sz w:val="18"/>
                  <w:szCs w:val="18"/>
                </w:rPr>
                <w:t>http://internacional.elpais.com/internacional/2014/12/13/actualidad/1418500406_667429.html</w:t>
              </w:r>
            </w:hyperlink>
          </w:p>
          <w:p w:rsidR="00930378" w:rsidRPr="006D1FFA" w:rsidRDefault="00DF6C5F" w:rsidP="00930378">
            <w:pPr>
              <w:pStyle w:val="Prrafodelista"/>
              <w:ind w:left="0"/>
              <w:rPr>
                <w:rFonts w:ascii="Times New Roman" w:hAnsi="Times New Roman" w:cs="Times New Roman"/>
                <w:b/>
                <w:sz w:val="18"/>
                <w:szCs w:val="18"/>
              </w:rPr>
            </w:pPr>
            <w:hyperlink r:id="rId15" w:history="1">
              <w:r w:rsidR="00930378" w:rsidRPr="00930378">
                <w:rPr>
                  <w:rStyle w:val="Hipervnculo"/>
                  <w:rFonts w:ascii="Times New Roman" w:hAnsi="Times New Roman" w:cs="Times New Roman"/>
                  <w:sz w:val="18"/>
                  <w:szCs w:val="18"/>
                </w:rPr>
                <w:t>http://internacional.elpais.com/internacional/2014/12/22/actualidad/1419262090_531351.html</w:t>
              </w:r>
            </w:hyperlink>
          </w:p>
        </w:tc>
      </w:tr>
    </w:tbl>
    <w:p w:rsidR="00930378" w:rsidRDefault="00930378"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202A6F"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hAnsi="Times New Roman" w:cs="Times New Roman"/>
          <w:sz w:val="24"/>
          <w:szCs w:val="24"/>
          <w:highlight w:val="cyan"/>
        </w:rPr>
        <w:t xml:space="preserve">[SECCIÓN 1] 2. </w:t>
      </w:r>
      <w:r w:rsidR="00202A6F" w:rsidRPr="002F23E0">
        <w:rPr>
          <w:rFonts w:ascii="Times New Roman" w:hAnsi="Times New Roman" w:cs="Times New Roman"/>
          <w:sz w:val="24"/>
          <w:szCs w:val="24"/>
          <w:highlight w:val="cyan"/>
        </w:rPr>
        <w:t>África</w:t>
      </w:r>
    </w:p>
    <w:p w:rsidR="00FC1B50" w:rsidRPr="002F23E0" w:rsidRDefault="00FC1B5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Al finalizar el siglo XX y al comenzar el XXI, África reporta avances y desafíos en diferentes aspectos. Por ejemplo, en educación la tasa de matrícula para la escuela primaria aumenta, desde 1990, 2.5 veces más rápido que en otros lugares del planeta. </w:t>
      </w:r>
    </w:p>
    <w:p w:rsidR="00FC1B50" w:rsidRPr="002F23E0" w:rsidRDefault="00FC1B5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No obstante, en otros renglones el panorama es diferente. Es el caso de la inseguridad alimentaria posible por las escasas precipitaciones, el conflicto y el desplazamiento de la población, situaciones que afectan más al oriente del continente. Además, los efectos del fenómeno climático de El Niño implican que a finales de cada año las inundaciones y aluviones destruyan cosechas, lugares de almacenamiento de alimentos, aumente la pérdida de ganado, así como la de infraestructuras y viviendas. En esta zona cerca de 2 millones de personas dependen de la ayuda alimentaria que provee la Organización de Naciones Unidas para la Agricultura y la Alimentación (FAO).  </w:t>
      </w:r>
      <w:r w:rsidR="008D60BC" w:rsidRPr="002F23E0">
        <w:rPr>
          <w:rFonts w:ascii="Times New Roman" w:eastAsia="Times New Roman" w:hAnsi="Times New Roman" w:cs="Times New Roman"/>
          <w:bCs/>
          <w:color w:val="333333"/>
          <w:sz w:val="24"/>
          <w:szCs w:val="24"/>
          <w:lang w:eastAsia="es-CO"/>
        </w:rPr>
        <w:t xml:space="preserve">Etiopía vive en situación similar; aquí, más de 6 millones de personas requieren asistencia alimentaria de la FAO. En Somalia más de la mitad de la población (3 millones de habitantes) requieren de ayuda humanitaria, tragedia que soporta este país por los menos desde los últimos 20 años. </w:t>
      </w:r>
    </w:p>
    <w:p w:rsidR="00FC1B50" w:rsidRPr="002F23E0" w:rsidRDefault="00553D29"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A lo anterior se suma los precios de alimentos básicos (maíz y sorgo) que aunque han bajado en los últimos años, todavía son altos para los escasos ingresos de las familias africanas. Situación similar se vive en la ganadería donde la falta de pastos adecuados causa la pérdida de cabezas de ganado, restringiendo con ello los ingresos de los ganaderos y el acceso a alimentos básicos. </w:t>
      </w:r>
    </w:p>
    <w:p w:rsidR="00FC1B50" w:rsidRDefault="00A775BD"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Países como Uganda, se enfrentan en los últimos años a una serie de malas cosechas, es decir, que se recolecta de productos como maíz o sorgo menos del 50 % esperado. Esto es un país con más de un millón de habitantes que sufren inseguridad alimentaria. Situación similar acontece en Kenia donde la suma de escasez de maíz por malas cosechas, el agotamiento de reservas nacionales de cereales, la restricción en las exportaciones de países limítrofes y los altos precios, impide que la población tenga garantizados alimentos. </w:t>
      </w:r>
    </w:p>
    <w:tbl>
      <w:tblPr>
        <w:tblStyle w:val="Tablaconcuadrcula"/>
        <w:tblW w:w="0" w:type="auto"/>
        <w:tblLook w:val="04A0" w:firstRow="1" w:lastRow="0" w:firstColumn="1" w:lastColumn="0" w:noHBand="0" w:noVBand="1"/>
      </w:tblPr>
      <w:tblGrid>
        <w:gridCol w:w="2315"/>
        <w:gridCol w:w="6513"/>
      </w:tblGrid>
      <w:tr w:rsidR="007F6B8F" w:rsidRPr="005D1738" w:rsidTr="00CC5D45">
        <w:tc>
          <w:tcPr>
            <w:tcW w:w="9033" w:type="dxa"/>
            <w:gridSpan w:val="2"/>
            <w:shd w:val="clear" w:color="auto" w:fill="0D0D0D" w:themeFill="text1" w:themeFillTint="F2"/>
          </w:tcPr>
          <w:p w:rsidR="007F6B8F" w:rsidRPr="005D1738" w:rsidRDefault="007F6B8F"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F6B8F" w:rsidTr="00CC5D45">
        <w:tc>
          <w:tcPr>
            <w:tcW w:w="2518" w:type="dxa"/>
          </w:tcPr>
          <w:p w:rsidR="007F6B8F" w:rsidRPr="00053744" w:rsidRDefault="007F6B8F"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F6B8F" w:rsidRPr="00E462B5" w:rsidRDefault="007F6B8F"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7</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F6B8F" w:rsidRPr="00E462B5" w:rsidRDefault="007F6B8F" w:rsidP="007F6B8F">
            <w:pPr>
              <w:rPr>
                <w:rFonts w:ascii="Times New Roman" w:hAnsi="Times New Roman" w:cs="Times New Roman"/>
                <w:color w:val="000000"/>
                <w:sz w:val="18"/>
                <w:szCs w:val="18"/>
              </w:rPr>
            </w:pPr>
            <w:r>
              <w:rPr>
                <w:rFonts w:ascii="Times New Roman" w:hAnsi="Times New Roman" w:cs="Times New Roman"/>
                <w:color w:val="000000"/>
                <w:sz w:val="18"/>
                <w:szCs w:val="18"/>
              </w:rPr>
              <w:t>Mapa de África con países que sufren hambrunas</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F6B8F" w:rsidRPr="00E462B5" w:rsidRDefault="007F6B8F" w:rsidP="00CC5D45">
            <w:pPr>
              <w:rPr>
                <w:rFonts w:ascii="Times New Roman" w:hAnsi="Times New Roman" w:cs="Times New Roman"/>
                <w:color w:val="000000"/>
                <w:sz w:val="18"/>
                <w:szCs w:val="18"/>
              </w:rPr>
            </w:pPr>
            <w:r w:rsidRPr="007F6B8F">
              <w:rPr>
                <w:rFonts w:ascii="Times New Roman" w:hAnsi="Times New Roman" w:cs="Times New Roman"/>
                <w:color w:val="000000"/>
                <w:sz w:val="18"/>
                <w:szCs w:val="18"/>
              </w:rPr>
              <w:t>http://news.bbc.co.uk/media/images/38455000/gif/_38455647_africa_hambre_300c.gif</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F6B8F" w:rsidRPr="00E462B5" w:rsidRDefault="007F6B8F" w:rsidP="00CC5D45">
            <w:pPr>
              <w:rPr>
                <w:rFonts w:ascii="Times New Roman" w:hAnsi="Times New Roman" w:cs="Times New Roman"/>
                <w:color w:val="000000"/>
                <w:sz w:val="18"/>
                <w:szCs w:val="18"/>
              </w:rPr>
            </w:pPr>
            <w:r>
              <w:rPr>
                <w:rFonts w:ascii="Times New Roman" w:hAnsi="Times New Roman" w:cs="Times New Roman"/>
                <w:color w:val="000000"/>
                <w:sz w:val="18"/>
                <w:szCs w:val="18"/>
              </w:rPr>
              <w:t>El hambre uno de los problemas centrales de muchas regiones de África</w:t>
            </w:r>
          </w:p>
        </w:tc>
      </w:tr>
    </w:tbl>
    <w:p w:rsidR="007F6B8F" w:rsidRDefault="007F6B8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D75F8A"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hAnsi="Times New Roman" w:cs="Times New Roman"/>
          <w:sz w:val="24"/>
          <w:szCs w:val="24"/>
          <w:highlight w:val="cyan"/>
        </w:rPr>
        <w:t>[SECCIÓN 2] 2.1.</w:t>
      </w:r>
      <w:r w:rsidR="00D75F8A" w:rsidRPr="002F23E0">
        <w:rPr>
          <w:rFonts w:ascii="Times New Roman" w:hAnsi="Times New Roman" w:cs="Times New Roman"/>
          <w:sz w:val="24"/>
          <w:szCs w:val="24"/>
          <w:highlight w:val="cyan"/>
        </w:rPr>
        <w:t>La paz</w:t>
      </w:r>
    </w:p>
    <w:p w:rsidR="00EA298D" w:rsidRPr="002F23E0" w:rsidRDefault="00EA298D"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lastRenderedPageBreak/>
        <w:t>Esquiva en África, es una problemática que se ha intensificado a finales del siglo XX y comienzos del XXI. Algunos ejemplos ayudan a evidenciar esta situación. El Congo, mantiene el peor conflicto del planeta con más cinco millones de muertos. En este país, ni la misión de paz de las Naciones Unidas, ni la comunidad internacional, ni el propio gobierno del Congo, unen esfuerzos para terminar o aminorar la guerra civil que pasa el país.</w:t>
      </w:r>
    </w:p>
    <w:p w:rsidR="00D75F8A" w:rsidRPr="002F23E0" w:rsidRDefault="00EA298D"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República Centroafricana es el santuario de criminales no solo de África sino del mundo. Ahí tienen asiento milicias de Sudán del Sur, Chad, Congo y criminales de guerra como Joseph </w:t>
      </w:r>
      <w:proofErr w:type="spellStart"/>
      <w:r w:rsidRPr="002F23E0">
        <w:rPr>
          <w:rFonts w:ascii="Times New Roman" w:eastAsia="Times New Roman" w:hAnsi="Times New Roman" w:cs="Times New Roman"/>
          <w:bCs/>
          <w:color w:val="333333"/>
          <w:sz w:val="24"/>
          <w:szCs w:val="24"/>
          <w:lang w:eastAsia="es-CO"/>
        </w:rPr>
        <w:t>Kony</w:t>
      </w:r>
      <w:proofErr w:type="spellEnd"/>
      <w:r w:rsidRPr="002F23E0">
        <w:rPr>
          <w:rFonts w:ascii="Times New Roman" w:eastAsia="Times New Roman" w:hAnsi="Times New Roman" w:cs="Times New Roman"/>
          <w:bCs/>
          <w:color w:val="333333"/>
          <w:sz w:val="24"/>
          <w:szCs w:val="24"/>
          <w:lang w:eastAsia="es-CO"/>
        </w:rPr>
        <w:t xml:space="preserve">. </w:t>
      </w:r>
    </w:p>
    <w:tbl>
      <w:tblPr>
        <w:tblStyle w:val="Tablaconcuadrcula"/>
        <w:tblW w:w="0" w:type="auto"/>
        <w:tblLook w:val="04A0" w:firstRow="1" w:lastRow="0" w:firstColumn="1" w:lastColumn="0" w:noHBand="0" w:noVBand="1"/>
      </w:tblPr>
      <w:tblGrid>
        <w:gridCol w:w="1818"/>
        <w:gridCol w:w="7010"/>
      </w:tblGrid>
      <w:tr w:rsidR="00022FCF" w:rsidRPr="005D1738" w:rsidTr="00DB69CE">
        <w:tc>
          <w:tcPr>
            <w:tcW w:w="8828" w:type="dxa"/>
            <w:gridSpan w:val="2"/>
            <w:shd w:val="clear" w:color="auto" w:fill="000000" w:themeFill="text1"/>
          </w:tcPr>
          <w:p w:rsidR="00022FCF" w:rsidRPr="005D1738" w:rsidRDefault="00022FCF" w:rsidP="00BA0FD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732D1" w:rsidRPr="005D1738" w:rsidTr="00DB69CE">
        <w:tc>
          <w:tcPr>
            <w:tcW w:w="8828" w:type="dxa"/>
            <w:gridSpan w:val="2"/>
            <w:shd w:val="clear" w:color="auto" w:fill="auto"/>
          </w:tcPr>
          <w:p w:rsidR="005732D1" w:rsidRDefault="005732D1" w:rsidP="005732D1">
            <w:pPr>
              <w:rPr>
                <w:rFonts w:ascii="Times New Roman" w:hAnsi="Times New Roman" w:cs="Times New Roman"/>
                <w:b/>
                <w:color w:val="FFFFFF" w:themeColor="background1"/>
              </w:rPr>
            </w:pPr>
            <w:r>
              <w:rPr>
                <w:rFonts w:ascii="Times" w:hAnsi="Times"/>
                <w:b/>
                <w:sz w:val="18"/>
                <w:szCs w:val="18"/>
              </w:rPr>
              <w:t xml:space="preserve">Título </w:t>
            </w:r>
            <w:r>
              <w:rPr>
                <w:rFonts w:ascii="Times New Roman" w:hAnsi="Times New Roman" w:cs="Times New Roman"/>
                <w:b/>
                <w:sz w:val="18"/>
                <w:szCs w:val="18"/>
              </w:rPr>
              <w:t>El señor de la guerra</w:t>
            </w:r>
          </w:p>
        </w:tc>
      </w:tr>
      <w:tr w:rsidR="00022FCF" w:rsidRPr="00726376" w:rsidTr="00DB69CE">
        <w:tc>
          <w:tcPr>
            <w:tcW w:w="1818" w:type="dxa"/>
          </w:tcPr>
          <w:p w:rsidR="00022FCF" w:rsidRPr="00726376" w:rsidRDefault="00022FCF" w:rsidP="005732D1">
            <w:pPr>
              <w:pStyle w:val="Prrafodelista"/>
              <w:ind w:left="0"/>
              <w:rPr>
                <w:rFonts w:ascii="Times" w:hAnsi="Times"/>
                <w:b/>
                <w:sz w:val="18"/>
                <w:szCs w:val="18"/>
              </w:rPr>
            </w:pPr>
          </w:p>
        </w:tc>
        <w:tc>
          <w:tcPr>
            <w:tcW w:w="7010" w:type="dxa"/>
          </w:tcPr>
          <w:p w:rsidR="00022FCF" w:rsidRPr="00022FCF" w:rsidRDefault="00022FCF" w:rsidP="00022FCF">
            <w:pPr>
              <w:pStyle w:val="Prrafodelista"/>
              <w:ind w:left="0"/>
              <w:rPr>
                <w:rFonts w:ascii="Times New Roman" w:hAnsi="Times New Roman" w:cs="Times New Roman"/>
                <w:sz w:val="18"/>
                <w:szCs w:val="18"/>
              </w:rPr>
            </w:pPr>
            <w:r w:rsidRPr="00022FCF">
              <w:rPr>
                <w:rFonts w:ascii="Times New Roman" w:hAnsi="Times New Roman" w:cs="Times New Roman"/>
                <w:sz w:val="18"/>
                <w:szCs w:val="18"/>
              </w:rPr>
              <w:t xml:space="preserve">Joseph </w:t>
            </w:r>
            <w:proofErr w:type="spellStart"/>
            <w:r w:rsidRPr="00022FCF">
              <w:rPr>
                <w:rFonts w:ascii="Times New Roman" w:hAnsi="Times New Roman" w:cs="Times New Roman"/>
                <w:sz w:val="18"/>
                <w:szCs w:val="18"/>
              </w:rPr>
              <w:t>Kony</w:t>
            </w:r>
            <w:proofErr w:type="spellEnd"/>
            <w:r w:rsidRPr="00022FCF">
              <w:rPr>
                <w:rFonts w:ascii="Times New Roman" w:hAnsi="Times New Roman" w:cs="Times New Roman"/>
                <w:sz w:val="18"/>
                <w:szCs w:val="18"/>
              </w:rPr>
              <w:t xml:space="preserve"> y su Ejército de la Liberación del Señor (</w:t>
            </w:r>
            <w:proofErr w:type="spellStart"/>
            <w:r w:rsidRPr="00022FCF">
              <w:rPr>
                <w:rFonts w:ascii="Times New Roman" w:hAnsi="Times New Roman" w:cs="Times New Roman"/>
                <w:sz w:val="18"/>
                <w:szCs w:val="18"/>
              </w:rPr>
              <w:t>Lord's</w:t>
            </w:r>
            <w:proofErr w:type="spellEnd"/>
            <w:r w:rsidRPr="00022FCF">
              <w:rPr>
                <w:rFonts w:ascii="Times New Roman" w:hAnsi="Times New Roman" w:cs="Times New Roman"/>
                <w:sz w:val="18"/>
                <w:szCs w:val="18"/>
              </w:rPr>
              <w:t xml:space="preserve"> </w:t>
            </w:r>
            <w:proofErr w:type="spellStart"/>
            <w:r w:rsidRPr="00022FCF">
              <w:rPr>
                <w:rFonts w:ascii="Times New Roman" w:hAnsi="Times New Roman" w:cs="Times New Roman"/>
                <w:sz w:val="18"/>
                <w:szCs w:val="18"/>
              </w:rPr>
              <w:t>Resistance</w:t>
            </w:r>
            <w:proofErr w:type="spellEnd"/>
            <w:r w:rsidRPr="00022FCF">
              <w:rPr>
                <w:rFonts w:ascii="Times New Roman" w:hAnsi="Times New Roman" w:cs="Times New Roman"/>
                <w:sz w:val="18"/>
                <w:szCs w:val="18"/>
              </w:rPr>
              <w:t xml:space="preserve"> </w:t>
            </w:r>
            <w:proofErr w:type="spellStart"/>
            <w:r w:rsidRPr="00022FCF">
              <w:rPr>
                <w:rFonts w:ascii="Times New Roman" w:hAnsi="Times New Roman" w:cs="Times New Roman"/>
                <w:sz w:val="18"/>
                <w:szCs w:val="18"/>
              </w:rPr>
              <w:t>Army</w:t>
            </w:r>
            <w:proofErr w:type="spellEnd"/>
            <w:r w:rsidRPr="00022FCF">
              <w:rPr>
                <w:rFonts w:ascii="Times New Roman" w:hAnsi="Times New Roman" w:cs="Times New Roman"/>
                <w:sz w:val="18"/>
                <w:szCs w:val="18"/>
              </w:rPr>
              <w:t xml:space="preserve">, LRA) nunca habían sido tan famosos como estos días, al menos en Occidente. Las atrocidades cometidas por esta milicia de origen ugandés y la campaña militar en su contra liderada por el Ejército de este país (Uganda </w:t>
            </w:r>
            <w:proofErr w:type="spellStart"/>
            <w:r w:rsidRPr="00022FCF">
              <w:rPr>
                <w:rFonts w:ascii="Times New Roman" w:hAnsi="Times New Roman" w:cs="Times New Roman"/>
                <w:sz w:val="18"/>
                <w:szCs w:val="18"/>
              </w:rPr>
              <w:t>People's</w:t>
            </w:r>
            <w:proofErr w:type="spellEnd"/>
            <w:r w:rsidRPr="00022FCF">
              <w:rPr>
                <w:rFonts w:ascii="Times New Roman" w:hAnsi="Times New Roman" w:cs="Times New Roman"/>
                <w:sz w:val="18"/>
                <w:szCs w:val="18"/>
              </w:rPr>
              <w:t xml:space="preserve"> </w:t>
            </w:r>
            <w:proofErr w:type="spellStart"/>
            <w:r w:rsidRPr="00022FCF">
              <w:rPr>
                <w:rFonts w:ascii="Times New Roman" w:hAnsi="Times New Roman" w:cs="Times New Roman"/>
                <w:sz w:val="18"/>
                <w:szCs w:val="18"/>
              </w:rPr>
              <w:t>Defense</w:t>
            </w:r>
            <w:proofErr w:type="spellEnd"/>
            <w:r w:rsidRPr="00022FCF">
              <w:rPr>
                <w:rFonts w:ascii="Times New Roman" w:hAnsi="Times New Roman" w:cs="Times New Roman"/>
                <w:sz w:val="18"/>
                <w:szCs w:val="18"/>
              </w:rPr>
              <w:t xml:space="preserve"> </w:t>
            </w:r>
            <w:proofErr w:type="spellStart"/>
            <w:r w:rsidRPr="00022FCF">
              <w:rPr>
                <w:rFonts w:ascii="Times New Roman" w:hAnsi="Times New Roman" w:cs="Times New Roman"/>
                <w:sz w:val="18"/>
                <w:szCs w:val="18"/>
              </w:rPr>
              <w:t>Force</w:t>
            </w:r>
            <w:proofErr w:type="spellEnd"/>
            <w:r w:rsidRPr="00022FCF">
              <w:rPr>
                <w:rFonts w:ascii="Times New Roman" w:hAnsi="Times New Roman" w:cs="Times New Roman"/>
                <w:sz w:val="18"/>
                <w:szCs w:val="18"/>
              </w:rPr>
              <w:t xml:space="preserve">, UPDF) se han convertido en el centro de atención desde que la organización Invisible </w:t>
            </w:r>
            <w:proofErr w:type="spellStart"/>
            <w:r w:rsidRPr="00022FCF">
              <w:rPr>
                <w:rFonts w:ascii="Times New Roman" w:hAnsi="Times New Roman" w:cs="Times New Roman"/>
                <w:sz w:val="18"/>
                <w:szCs w:val="18"/>
              </w:rPr>
              <w:t>Children</w:t>
            </w:r>
            <w:proofErr w:type="spellEnd"/>
            <w:r w:rsidRPr="00022FCF">
              <w:rPr>
                <w:rFonts w:ascii="Times New Roman" w:hAnsi="Times New Roman" w:cs="Times New Roman"/>
                <w:sz w:val="18"/>
                <w:szCs w:val="18"/>
              </w:rPr>
              <w:t xml:space="preserve"> lanzara la semana pasada su campaña </w:t>
            </w:r>
            <w:proofErr w:type="spellStart"/>
            <w:r w:rsidRPr="00022FCF">
              <w:rPr>
                <w:rFonts w:ascii="Times New Roman" w:hAnsi="Times New Roman" w:cs="Times New Roman"/>
                <w:sz w:val="18"/>
                <w:szCs w:val="18"/>
              </w:rPr>
              <w:t>Kony</w:t>
            </w:r>
            <w:proofErr w:type="spellEnd"/>
            <w:r w:rsidRPr="00022FCF">
              <w:rPr>
                <w:rFonts w:ascii="Times New Roman" w:hAnsi="Times New Roman" w:cs="Times New Roman"/>
                <w:sz w:val="18"/>
                <w:szCs w:val="18"/>
              </w:rPr>
              <w:t xml:space="preserve"> 2012 para pedir que el líder del LRA sea detenido cuanto antes. Sin embargo, la historia tiene sombras que el impactante vídeo que ha sacudido Internet elude en su relato.</w:t>
            </w:r>
          </w:p>
          <w:p w:rsidR="00022FCF" w:rsidRPr="00022FCF" w:rsidRDefault="00022FCF" w:rsidP="00022FCF">
            <w:pPr>
              <w:pStyle w:val="Prrafodelista"/>
              <w:rPr>
                <w:rFonts w:ascii="Times New Roman" w:hAnsi="Times New Roman" w:cs="Times New Roman"/>
                <w:sz w:val="18"/>
                <w:szCs w:val="18"/>
              </w:rPr>
            </w:pPr>
          </w:p>
          <w:p w:rsidR="00022FCF" w:rsidRDefault="00022FCF" w:rsidP="00022FCF">
            <w:pPr>
              <w:pStyle w:val="Prrafodelista"/>
              <w:ind w:left="0"/>
              <w:rPr>
                <w:rFonts w:ascii="Times New Roman" w:hAnsi="Times New Roman" w:cs="Times New Roman"/>
                <w:sz w:val="18"/>
                <w:szCs w:val="18"/>
              </w:rPr>
            </w:pPr>
            <w:r w:rsidRPr="00022FCF">
              <w:rPr>
                <w:rFonts w:ascii="Times New Roman" w:hAnsi="Times New Roman" w:cs="Times New Roman"/>
                <w:sz w:val="18"/>
                <w:szCs w:val="18"/>
              </w:rPr>
              <w:t>Mucha más gente es ahora consciente de los terribles crímenes cometidos por el LRA: asesinatos, reclutamiento forzado, usos de niños soldados y de esclavas sexuales, violaciones y mutilaciones. Lo que quizá es menos conocido son los abusos que también ha cometido el UPDF y que toda una serie de informes han sacado a la luz. Estos describen una guerra muy sucia en la que la población civil ha sufrido a manos tanto del LRA como de sus perseguidores.</w:t>
            </w:r>
          </w:p>
          <w:p w:rsidR="00022FCF" w:rsidRPr="00022FCF" w:rsidRDefault="00022FCF" w:rsidP="00022FCF">
            <w:pPr>
              <w:pStyle w:val="Prrafodelista"/>
              <w:ind w:left="0"/>
              <w:rPr>
                <w:rFonts w:ascii="Times New Roman" w:hAnsi="Times New Roman" w:cs="Times New Roman"/>
                <w:sz w:val="18"/>
                <w:szCs w:val="18"/>
              </w:rPr>
            </w:pPr>
            <w:r>
              <w:rPr>
                <w:rFonts w:ascii="Times New Roman" w:hAnsi="Times New Roman" w:cs="Times New Roman"/>
                <w:sz w:val="18"/>
                <w:szCs w:val="18"/>
              </w:rPr>
              <w:t xml:space="preserve">Tomado de: </w:t>
            </w:r>
            <w:r w:rsidRPr="00022FCF">
              <w:rPr>
                <w:rFonts w:ascii="Times New Roman" w:hAnsi="Times New Roman" w:cs="Times New Roman"/>
                <w:sz w:val="18"/>
                <w:szCs w:val="18"/>
              </w:rPr>
              <w:t>http://internacional.elpais.com/internacional/2012/03/12/actualidad/1331580140_316977.html</w:t>
            </w:r>
          </w:p>
        </w:tc>
      </w:tr>
    </w:tbl>
    <w:p w:rsidR="00022FCF" w:rsidRDefault="00022FC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D75F8A" w:rsidRPr="002F23E0" w:rsidRDefault="00A71D0B"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Se suma a lo anterior, el auge de grupos extremistas vinculados al </w:t>
      </w:r>
      <w:proofErr w:type="spellStart"/>
      <w:r w:rsidRPr="002F23E0">
        <w:rPr>
          <w:rFonts w:ascii="Times New Roman" w:eastAsia="Times New Roman" w:hAnsi="Times New Roman" w:cs="Times New Roman"/>
          <w:bCs/>
          <w:color w:val="333333"/>
          <w:sz w:val="24"/>
          <w:szCs w:val="24"/>
          <w:lang w:eastAsia="es-CO"/>
        </w:rPr>
        <w:t>yihadismo</w:t>
      </w:r>
      <w:proofErr w:type="spellEnd"/>
      <w:r w:rsidRPr="002F23E0">
        <w:rPr>
          <w:rFonts w:ascii="Times New Roman" w:eastAsia="Times New Roman" w:hAnsi="Times New Roman" w:cs="Times New Roman"/>
          <w:bCs/>
          <w:color w:val="333333"/>
          <w:sz w:val="24"/>
          <w:szCs w:val="24"/>
          <w:lang w:eastAsia="es-CO"/>
        </w:rPr>
        <w:t xml:space="preserve"> con presencia en territorios en los cuales no hay presencia de autoridad, a lo cual se suma amplias diferencias sociales. El Sáhara y en las costa de Adén, en Somalia, grupos </w:t>
      </w:r>
      <w:proofErr w:type="spellStart"/>
      <w:r w:rsidRPr="002F23E0">
        <w:rPr>
          <w:rFonts w:ascii="Times New Roman" w:eastAsia="Times New Roman" w:hAnsi="Times New Roman" w:cs="Times New Roman"/>
          <w:bCs/>
          <w:color w:val="333333"/>
          <w:sz w:val="24"/>
          <w:szCs w:val="24"/>
          <w:lang w:eastAsia="es-CO"/>
        </w:rPr>
        <w:t>yihadistas</w:t>
      </w:r>
      <w:proofErr w:type="spellEnd"/>
      <w:r w:rsidRPr="002F23E0">
        <w:rPr>
          <w:rFonts w:ascii="Times New Roman" w:eastAsia="Times New Roman" w:hAnsi="Times New Roman" w:cs="Times New Roman"/>
          <w:bCs/>
          <w:color w:val="333333"/>
          <w:sz w:val="24"/>
          <w:szCs w:val="24"/>
          <w:lang w:eastAsia="es-CO"/>
        </w:rPr>
        <w:t xml:space="preserve"> han cobrado fuerza.</w:t>
      </w:r>
    </w:p>
    <w:p w:rsidR="00A71D0B" w:rsidRPr="002F23E0" w:rsidRDefault="00A71D0B"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Las riquezas minerales de África atraen a</w:t>
      </w:r>
      <w:r w:rsidR="00D75F8A" w:rsidRPr="002F23E0">
        <w:rPr>
          <w:rFonts w:ascii="Times New Roman" w:eastAsia="Times New Roman" w:hAnsi="Times New Roman" w:cs="Times New Roman"/>
          <w:bCs/>
          <w:color w:val="333333"/>
          <w:sz w:val="24"/>
          <w:szCs w:val="24"/>
          <w:lang w:eastAsia="es-CO"/>
        </w:rPr>
        <w:t xml:space="preserve"> traficantes de drogas, armas y personas que </w:t>
      </w:r>
      <w:r w:rsidRPr="002F23E0">
        <w:rPr>
          <w:rFonts w:ascii="Times New Roman" w:eastAsia="Times New Roman" w:hAnsi="Times New Roman" w:cs="Times New Roman"/>
          <w:bCs/>
          <w:color w:val="333333"/>
          <w:sz w:val="24"/>
          <w:szCs w:val="24"/>
          <w:lang w:eastAsia="es-CO"/>
        </w:rPr>
        <w:t xml:space="preserve">obtienen condiciones propicias para organizarse y afianzarse. No olvidemos que el Congo es el país que aporta minerales necesarios para el funcionamiento de teléfonos inteligentes, computadores y otros dispositivos tecnológicos. El país del cacao, Costa de Marfil, vive en una cuenta guerra civil provocada por luchas por el poder político. </w:t>
      </w:r>
      <w:r w:rsidR="008D60BC" w:rsidRPr="002F23E0">
        <w:rPr>
          <w:rFonts w:ascii="Times New Roman" w:eastAsia="Times New Roman" w:hAnsi="Times New Roman" w:cs="Times New Roman"/>
          <w:bCs/>
          <w:color w:val="333333"/>
          <w:sz w:val="24"/>
          <w:szCs w:val="24"/>
          <w:lang w:eastAsia="es-CO"/>
        </w:rPr>
        <w:t xml:space="preserve">Los conflictos civiles no escapan al país que produce el uranio que requieren los países desarrollados para sus centrales nucleares, hablamos de Níger. </w:t>
      </w:r>
    </w:p>
    <w:p w:rsidR="008D60BC" w:rsidRDefault="008D60BC"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Aunque algunos países presentan un despegue económico, es el caso de Sudáfrica y Nigeria, sobresalen las amenazas: guerras civiles por causas étnicas, reclutamiento de menores de edad para estas guerras, afincamiento de grupos terroristas, hambrunas, entre otras calamidades, recorren el continente. </w:t>
      </w:r>
    </w:p>
    <w:tbl>
      <w:tblPr>
        <w:tblStyle w:val="Tablaconcuadrcula"/>
        <w:tblW w:w="0" w:type="auto"/>
        <w:tblLook w:val="04A0" w:firstRow="1" w:lastRow="0" w:firstColumn="1" w:lastColumn="0" w:noHBand="0" w:noVBand="1"/>
      </w:tblPr>
      <w:tblGrid>
        <w:gridCol w:w="2439"/>
        <w:gridCol w:w="6389"/>
      </w:tblGrid>
      <w:tr w:rsidR="007F6B8F" w:rsidRPr="005D1738" w:rsidTr="00CC5D45">
        <w:tc>
          <w:tcPr>
            <w:tcW w:w="9033" w:type="dxa"/>
            <w:gridSpan w:val="2"/>
            <w:shd w:val="clear" w:color="auto" w:fill="0D0D0D" w:themeFill="text1" w:themeFillTint="F2"/>
          </w:tcPr>
          <w:p w:rsidR="007F6B8F" w:rsidRPr="005D1738" w:rsidRDefault="007F6B8F"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F6B8F" w:rsidTr="00CC5D45">
        <w:tc>
          <w:tcPr>
            <w:tcW w:w="2518" w:type="dxa"/>
          </w:tcPr>
          <w:p w:rsidR="007F6B8F" w:rsidRPr="00053744" w:rsidRDefault="007F6B8F"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F6B8F" w:rsidRPr="00E462B5" w:rsidRDefault="007F6B8F"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8</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F6B8F" w:rsidRPr="00E462B5" w:rsidRDefault="007F6B8F" w:rsidP="007F6B8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Mapa de conflictos en África </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F6B8F" w:rsidRPr="00E462B5" w:rsidRDefault="007F6B8F" w:rsidP="00CC5D45">
            <w:pPr>
              <w:rPr>
                <w:rFonts w:ascii="Times New Roman" w:hAnsi="Times New Roman" w:cs="Times New Roman"/>
                <w:color w:val="000000"/>
                <w:sz w:val="18"/>
                <w:szCs w:val="18"/>
              </w:rPr>
            </w:pPr>
            <w:r w:rsidRPr="007F6B8F">
              <w:rPr>
                <w:rFonts w:ascii="Times New Roman" w:hAnsi="Times New Roman" w:cs="Times New Roman"/>
                <w:color w:val="000000"/>
                <w:sz w:val="18"/>
                <w:szCs w:val="18"/>
              </w:rPr>
              <w:t>http://www.ikuska.com/Africa/Paises/mapas/conflictos.jpg</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F6B8F" w:rsidRPr="00E462B5" w:rsidRDefault="007F6B8F" w:rsidP="00CC5D45">
            <w:pPr>
              <w:rPr>
                <w:rFonts w:ascii="Times New Roman" w:hAnsi="Times New Roman" w:cs="Times New Roman"/>
                <w:color w:val="000000"/>
                <w:sz w:val="18"/>
                <w:szCs w:val="18"/>
              </w:rPr>
            </w:pPr>
            <w:r>
              <w:rPr>
                <w:rFonts w:ascii="Times New Roman" w:hAnsi="Times New Roman" w:cs="Times New Roman"/>
                <w:color w:val="000000"/>
                <w:sz w:val="18"/>
                <w:szCs w:val="18"/>
              </w:rPr>
              <w:t>Conflictos por diferentes motivos no permiten que África concentre sus esfuerzos en el desarrollo económico</w:t>
            </w:r>
          </w:p>
        </w:tc>
      </w:tr>
    </w:tbl>
    <w:p w:rsidR="007F6B8F" w:rsidRDefault="007F6B8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A12970"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hAnsi="Times New Roman" w:cs="Times New Roman"/>
          <w:sz w:val="24"/>
          <w:szCs w:val="24"/>
          <w:highlight w:val="cyan"/>
        </w:rPr>
        <w:t xml:space="preserve">[SECCIÓN 2] 2.2. </w:t>
      </w:r>
      <w:r w:rsidR="00A12970" w:rsidRPr="002F23E0">
        <w:rPr>
          <w:rFonts w:ascii="Times New Roman" w:hAnsi="Times New Roman" w:cs="Times New Roman"/>
          <w:sz w:val="24"/>
          <w:szCs w:val="24"/>
          <w:highlight w:val="cyan"/>
        </w:rPr>
        <w:t>Economía</w:t>
      </w:r>
    </w:p>
    <w:p w:rsidR="001162CE" w:rsidRPr="002F23E0" w:rsidRDefault="001162C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situación humanitaria y de guerras civiles invitaría a pensar que en África </w:t>
      </w:r>
      <w:r w:rsidR="00581E84" w:rsidRPr="002F23E0">
        <w:rPr>
          <w:rFonts w:ascii="Times New Roman" w:eastAsia="Times New Roman" w:hAnsi="Times New Roman" w:cs="Times New Roman"/>
          <w:bCs/>
          <w:color w:val="333333"/>
          <w:sz w:val="24"/>
          <w:szCs w:val="24"/>
          <w:lang w:eastAsia="es-CO"/>
        </w:rPr>
        <w:t xml:space="preserve">no hay nada que hacer. No obstante, en lo económico el continente se proyecta como un nuevo espacio emergente. Además de Sudáfrica, que demostró su solvencia económica con el Mundial de 2010, se suman Nigeria, Senegal, Angola, Costa de Marfil, Kenia, Etiopía, Ruanda y Uganda, son países cuyo crecimiento económico es uno de los más elevados del mundo. </w:t>
      </w:r>
    </w:p>
    <w:p w:rsidR="00581E84" w:rsidRPr="002F23E0" w:rsidRDefault="00581E84"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Las razones de este crecimiento en los últimos años parten de la demanda por parte de países como China o India de materias primas que producen los africanos, el crecimiento de la población, la consolidación de la clase media, la conformación de un dinámico mercado interno y la creciente inversión extranjera.  </w:t>
      </w:r>
    </w:p>
    <w:p w:rsidR="00706A63" w:rsidRPr="002F23E0" w:rsidRDefault="005B71C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venta de materias primas como crudo, cobalto o cobre, especialmente a China en los últimos 20 años, dejó réditos suficientes a los países africanos para iniciar procesos de reestructuración económica, con los cuales se dejó atrás fantasmas como la inflación, la deuda o </w:t>
      </w:r>
      <w:r w:rsidR="00706A63" w:rsidRPr="002F23E0">
        <w:rPr>
          <w:rFonts w:ascii="Times New Roman" w:eastAsia="Times New Roman" w:hAnsi="Times New Roman" w:cs="Times New Roman"/>
          <w:bCs/>
          <w:color w:val="333333"/>
          <w:sz w:val="24"/>
          <w:szCs w:val="24"/>
          <w:lang w:eastAsia="es-CO"/>
        </w:rPr>
        <w:t xml:space="preserve">gastos innecesarios en el sector público. Es decir, estos países </w:t>
      </w:r>
      <w:r w:rsidR="00BA7339" w:rsidRPr="002F23E0">
        <w:rPr>
          <w:rFonts w:ascii="Times New Roman" w:eastAsia="Times New Roman" w:hAnsi="Times New Roman" w:cs="Times New Roman"/>
          <w:bCs/>
          <w:color w:val="333333"/>
          <w:sz w:val="24"/>
          <w:szCs w:val="24"/>
          <w:lang w:eastAsia="es-CO"/>
        </w:rPr>
        <w:t xml:space="preserve">han logrado estabilizar sus economías, controlar sus cuentas públicas y bajar la inflación. </w:t>
      </w:r>
    </w:p>
    <w:p w:rsidR="00BA7339" w:rsidRPr="002F23E0" w:rsidRDefault="00BA7339"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Junto a la estabilidad económica, acuerdos políticos entre grupos locales posibilitan fortalecer la democracia y atraer más inversión y proyectos empresariales. Aunque persisten dictaduras y conflictos en </w:t>
      </w:r>
      <w:proofErr w:type="spellStart"/>
      <w:r w:rsidRPr="002F23E0">
        <w:rPr>
          <w:rFonts w:ascii="Times New Roman" w:eastAsia="Times New Roman" w:hAnsi="Times New Roman" w:cs="Times New Roman"/>
          <w:bCs/>
          <w:color w:val="333333"/>
          <w:sz w:val="24"/>
          <w:szCs w:val="24"/>
          <w:lang w:eastAsia="es-CO"/>
        </w:rPr>
        <w:t>Sahel</w:t>
      </w:r>
      <w:proofErr w:type="spellEnd"/>
      <w:r w:rsidRPr="002F23E0">
        <w:rPr>
          <w:rFonts w:ascii="Times New Roman" w:eastAsia="Times New Roman" w:hAnsi="Times New Roman" w:cs="Times New Roman"/>
          <w:bCs/>
          <w:color w:val="333333"/>
          <w:sz w:val="24"/>
          <w:szCs w:val="24"/>
          <w:lang w:eastAsia="es-CO"/>
        </w:rPr>
        <w:t xml:space="preserve"> y Sudán, los logros económicos y políticos han cobrado más vigor. </w:t>
      </w:r>
    </w:p>
    <w:p w:rsidR="00A12970" w:rsidRDefault="00BA7339"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 relación con el crecimiento de la población, África </w:t>
      </w:r>
      <w:r w:rsidR="00336FAC" w:rsidRPr="002F23E0">
        <w:rPr>
          <w:rFonts w:ascii="Times New Roman" w:eastAsia="Times New Roman" w:hAnsi="Times New Roman" w:cs="Times New Roman"/>
          <w:bCs/>
          <w:color w:val="333333"/>
          <w:sz w:val="24"/>
          <w:szCs w:val="24"/>
          <w:lang w:eastAsia="es-CO"/>
        </w:rPr>
        <w:t xml:space="preserve">tiene la población más joven del mundo. De los más de mil millones de habitantes, 200 millones están entre los 15 y los 24 años, lo cual significa un aumento de la población en edad de trabajar. En un futuro inmediato, buena parte de la población mencionada hará parte de la clase media, es decir, habitantes con capacidad económica implican un mercado en el cual intercambiar diferentes productos.  </w:t>
      </w:r>
    </w:p>
    <w:tbl>
      <w:tblPr>
        <w:tblStyle w:val="Tablaconcuadrcula"/>
        <w:tblW w:w="0" w:type="auto"/>
        <w:tblLook w:val="04A0" w:firstRow="1" w:lastRow="0" w:firstColumn="1" w:lastColumn="0" w:noHBand="0" w:noVBand="1"/>
      </w:tblPr>
      <w:tblGrid>
        <w:gridCol w:w="2450"/>
        <w:gridCol w:w="6378"/>
      </w:tblGrid>
      <w:tr w:rsidR="007F6B8F" w:rsidRPr="005D1738" w:rsidTr="00CC5D45">
        <w:tc>
          <w:tcPr>
            <w:tcW w:w="9033" w:type="dxa"/>
            <w:gridSpan w:val="2"/>
            <w:shd w:val="clear" w:color="auto" w:fill="0D0D0D" w:themeFill="text1" w:themeFillTint="F2"/>
          </w:tcPr>
          <w:p w:rsidR="007F6B8F" w:rsidRPr="005D1738" w:rsidRDefault="007F6B8F"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F6B8F" w:rsidTr="00CC5D45">
        <w:tc>
          <w:tcPr>
            <w:tcW w:w="2518" w:type="dxa"/>
          </w:tcPr>
          <w:p w:rsidR="007F6B8F" w:rsidRPr="00053744" w:rsidRDefault="007F6B8F"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F6B8F" w:rsidRPr="00E462B5" w:rsidRDefault="007F6B8F"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CS_10_02_IMG0</w:t>
            </w:r>
            <w:r>
              <w:rPr>
                <w:rFonts w:ascii="Times New Roman" w:hAnsi="Times New Roman" w:cs="Times New Roman"/>
                <w:color w:val="000000"/>
                <w:sz w:val="18"/>
                <w:szCs w:val="18"/>
              </w:rPr>
              <w:t>9</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F6B8F" w:rsidRPr="00E462B5" w:rsidRDefault="007F6B8F" w:rsidP="007F6B8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Mapa de riquezas de África </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F6B8F" w:rsidRDefault="00DF6C5F" w:rsidP="00CC5D45">
            <w:pPr>
              <w:rPr>
                <w:rFonts w:ascii="Times New Roman" w:hAnsi="Times New Roman" w:cs="Times New Roman"/>
                <w:color w:val="000000"/>
                <w:sz w:val="18"/>
                <w:szCs w:val="18"/>
              </w:rPr>
            </w:pPr>
            <w:hyperlink r:id="rId16" w:history="1">
              <w:r w:rsidR="007F6B8F" w:rsidRPr="0040674C">
                <w:rPr>
                  <w:rStyle w:val="Hipervnculo"/>
                  <w:rFonts w:ascii="Times New Roman" w:hAnsi="Times New Roman" w:cs="Times New Roman"/>
                  <w:sz w:val="18"/>
                  <w:szCs w:val="18"/>
                </w:rPr>
                <w:t>http://thumbnails.visually.netdna-cdn.com/world-commodities-map-africa_536becb7083f7_w1243.png</w:t>
              </w:r>
            </w:hyperlink>
          </w:p>
          <w:p w:rsidR="007F6B8F" w:rsidRDefault="007F6B8F" w:rsidP="00CC5D45">
            <w:pPr>
              <w:rPr>
                <w:rFonts w:ascii="Times New Roman" w:hAnsi="Times New Roman" w:cs="Times New Roman"/>
                <w:color w:val="000000"/>
                <w:sz w:val="18"/>
                <w:szCs w:val="18"/>
              </w:rPr>
            </w:pPr>
          </w:p>
          <w:p w:rsidR="007F6B8F" w:rsidRDefault="007F6B8F" w:rsidP="00CC5D45">
            <w:pPr>
              <w:rPr>
                <w:rFonts w:ascii="Times New Roman" w:hAnsi="Times New Roman" w:cs="Times New Roman"/>
                <w:color w:val="000000"/>
                <w:sz w:val="18"/>
                <w:szCs w:val="18"/>
              </w:rPr>
            </w:pPr>
            <w:r>
              <w:rPr>
                <w:rFonts w:ascii="Times New Roman" w:hAnsi="Times New Roman" w:cs="Times New Roman"/>
                <w:color w:val="000000"/>
                <w:sz w:val="18"/>
                <w:szCs w:val="18"/>
              </w:rPr>
              <w:t>Otra posibilidad</w:t>
            </w:r>
          </w:p>
          <w:p w:rsidR="007F6B8F" w:rsidRPr="00E462B5" w:rsidRDefault="007F6B8F" w:rsidP="00CC5D45">
            <w:pPr>
              <w:rPr>
                <w:rFonts w:ascii="Times New Roman" w:hAnsi="Times New Roman" w:cs="Times New Roman"/>
                <w:color w:val="000000"/>
                <w:sz w:val="18"/>
                <w:szCs w:val="18"/>
              </w:rPr>
            </w:pPr>
            <w:r w:rsidRPr="007F6B8F">
              <w:rPr>
                <w:rFonts w:ascii="Times New Roman" w:hAnsi="Times New Roman" w:cs="Times New Roman"/>
                <w:color w:val="000000"/>
                <w:sz w:val="18"/>
                <w:szCs w:val="18"/>
              </w:rPr>
              <w:t>https://jjolmos.files.wordpress.com/2014/02/africa-natural-resources.jpg</w:t>
            </w:r>
          </w:p>
        </w:tc>
      </w:tr>
      <w:tr w:rsidR="007F6B8F" w:rsidTr="00CC5D45">
        <w:tc>
          <w:tcPr>
            <w:tcW w:w="2518" w:type="dxa"/>
          </w:tcPr>
          <w:p w:rsidR="007F6B8F" w:rsidRDefault="007F6B8F"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F6B8F" w:rsidRPr="00E462B5" w:rsidRDefault="007F6B8F" w:rsidP="007F6B8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África es uno de los continentes con reservas de minerales. La riqueza es fuente de conflictos </w:t>
            </w:r>
          </w:p>
        </w:tc>
      </w:tr>
    </w:tbl>
    <w:p w:rsidR="007F6B8F" w:rsidRDefault="007F6B8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336FAC" w:rsidRPr="002F23E0" w:rsidRDefault="00336FAC"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Los procesos de estabilidad económica y política atraen inversión extranjera, que tiene dos destinos: exploración de recursos mineros y crudo e instalar empresas y construir </w:t>
      </w:r>
      <w:r w:rsidRPr="002F23E0">
        <w:rPr>
          <w:rFonts w:ascii="Times New Roman" w:eastAsia="Times New Roman" w:hAnsi="Times New Roman" w:cs="Times New Roman"/>
          <w:bCs/>
          <w:color w:val="333333"/>
          <w:sz w:val="24"/>
          <w:szCs w:val="24"/>
          <w:lang w:eastAsia="es-CO"/>
        </w:rPr>
        <w:lastRenderedPageBreak/>
        <w:t>infraestructura. Además de inversores chinos, a África han llegado capitales europeos, brasileros e indios.  Para estos inversores un continente con la peor infraestructura del mundo</w:t>
      </w:r>
      <w:r w:rsidR="00AD2448" w:rsidRPr="002F23E0">
        <w:rPr>
          <w:rFonts w:ascii="Times New Roman" w:eastAsia="Times New Roman" w:hAnsi="Times New Roman" w:cs="Times New Roman"/>
          <w:bCs/>
          <w:color w:val="333333"/>
          <w:sz w:val="24"/>
          <w:szCs w:val="24"/>
          <w:lang w:eastAsia="es-CO"/>
        </w:rPr>
        <w:t xml:space="preserve"> y en donde una cuarta parte de la población cuenta con energía eléctrica, son un mercado importante. </w:t>
      </w:r>
    </w:p>
    <w:p w:rsidR="00336FAC" w:rsidRPr="002F23E0" w:rsidRDefault="00AD2448"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creación de empresas por parte de los propios africanos ha consolidado un grupo de multimillonarios jóvenes que destacan en el sector del petróleo, cemento, cereales, telecomunicaciones, distribución, agroindustria o productos de consumo, manufactura, siderurgia, barcos, infraestructura, móviles, banca, seguros y hoteles. </w:t>
      </w:r>
    </w:p>
    <w:p w:rsidR="00AD2448" w:rsidRPr="002F23E0" w:rsidRDefault="00AD2448"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 la fortaleza económica que África ha logrado en las últimas décadas tienen responsabilidad los gobiernos, los cuales han implementado políticas </w:t>
      </w:r>
      <w:r w:rsidR="005B70FE" w:rsidRPr="002F23E0">
        <w:rPr>
          <w:rFonts w:ascii="Times New Roman" w:eastAsia="Times New Roman" w:hAnsi="Times New Roman" w:cs="Times New Roman"/>
          <w:bCs/>
          <w:color w:val="333333"/>
          <w:sz w:val="24"/>
          <w:szCs w:val="24"/>
          <w:lang w:eastAsia="es-CO"/>
        </w:rPr>
        <w:t xml:space="preserve">que fomentan la creación de empresas antes que en el sector extractivo en los sectores industriales y de innovación. Esto permite que cada vez más países africanos se integren a los mercados internacionales, tal el caso de Sudáfrica con la industria automovilística, Ghana, Kenia o Etiopía con las industrias de alimentos. </w:t>
      </w:r>
    </w:p>
    <w:p w:rsidR="00A12970" w:rsidRPr="002F23E0" w:rsidRDefault="00383EF8"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Tal vez el indicador de los logros económicos de África de los últimos años son las multinacionales que tienen sucursales en diferentes regiones del mundo. La minera BHP </w:t>
      </w:r>
      <w:proofErr w:type="spellStart"/>
      <w:r w:rsidRPr="002F23E0">
        <w:rPr>
          <w:rFonts w:ascii="Times New Roman" w:eastAsia="Times New Roman" w:hAnsi="Times New Roman" w:cs="Times New Roman"/>
          <w:bCs/>
          <w:color w:val="333333"/>
          <w:sz w:val="24"/>
          <w:szCs w:val="24"/>
          <w:lang w:eastAsia="es-CO"/>
        </w:rPr>
        <w:t>Billiton</w:t>
      </w:r>
      <w:proofErr w:type="spellEnd"/>
      <w:r w:rsidR="005026F4" w:rsidRPr="002F23E0">
        <w:rPr>
          <w:rFonts w:ascii="Times New Roman" w:eastAsia="Times New Roman" w:hAnsi="Times New Roman" w:cs="Times New Roman"/>
          <w:bCs/>
          <w:color w:val="333333"/>
          <w:sz w:val="24"/>
          <w:szCs w:val="24"/>
          <w:lang w:eastAsia="es-CO"/>
        </w:rPr>
        <w:t xml:space="preserve">, </w:t>
      </w:r>
      <w:r w:rsidR="00A12970" w:rsidRPr="002F23E0">
        <w:rPr>
          <w:rFonts w:ascii="Times New Roman" w:eastAsia="Times New Roman" w:hAnsi="Times New Roman" w:cs="Times New Roman"/>
          <w:bCs/>
          <w:color w:val="333333"/>
          <w:sz w:val="24"/>
          <w:szCs w:val="24"/>
          <w:lang w:eastAsia="es-CO"/>
        </w:rPr>
        <w:t xml:space="preserve">el Standard Bank, la cervecera </w:t>
      </w:r>
      <w:proofErr w:type="spellStart"/>
      <w:r w:rsidR="00A12970" w:rsidRPr="002F23E0">
        <w:rPr>
          <w:rFonts w:ascii="Times New Roman" w:eastAsia="Times New Roman" w:hAnsi="Times New Roman" w:cs="Times New Roman"/>
          <w:bCs/>
          <w:color w:val="333333"/>
          <w:sz w:val="24"/>
          <w:szCs w:val="24"/>
          <w:lang w:eastAsia="es-CO"/>
        </w:rPr>
        <w:t>SABMiller</w:t>
      </w:r>
      <w:proofErr w:type="spellEnd"/>
      <w:r w:rsidR="00A12970" w:rsidRPr="002F23E0">
        <w:rPr>
          <w:rFonts w:ascii="Times New Roman" w:eastAsia="Times New Roman" w:hAnsi="Times New Roman" w:cs="Times New Roman"/>
          <w:bCs/>
          <w:color w:val="333333"/>
          <w:sz w:val="24"/>
          <w:szCs w:val="24"/>
          <w:lang w:eastAsia="es-CO"/>
        </w:rPr>
        <w:t xml:space="preserve"> o </w:t>
      </w:r>
      <w:proofErr w:type="spellStart"/>
      <w:r w:rsidR="00A12970" w:rsidRPr="002F23E0">
        <w:rPr>
          <w:rFonts w:ascii="Times New Roman" w:eastAsia="Times New Roman" w:hAnsi="Times New Roman" w:cs="Times New Roman"/>
          <w:bCs/>
          <w:color w:val="333333"/>
          <w:sz w:val="24"/>
          <w:szCs w:val="24"/>
          <w:lang w:eastAsia="es-CO"/>
        </w:rPr>
        <w:t>Naspers</w:t>
      </w:r>
      <w:proofErr w:type="spellEnd"/>
      <w:r w:rsidR="00A12970" w:rsidRPr="002F23E0">
        <w:rPr>
          <w:rFonts w:ascii="Times New Roman" w:eastAsia="Times New Roman" w:hAnsi="Times New Roman" w:cs="Times New Roman"/>
          <w:bCs/>
          <w:color w:val="333333"/>
          <w:sz w:val="24"/>
          <w:szCs w:val="24"/>
          <w:lang w:eastAsia="es-CO"/>
        </w:rPr>
        <w:t>, un grupo de comunicación con filiales en China</w:t>
      </w:r>
      <w:r w:rsidR="005026F4" w:rsidRPr="002F23E0">
        <w:rPr>
          <w:rFonts w:ascii="Times New Roman" w:eastAsia="Times New Roman" w:hAnsi="Times New Roman" w:cs="Times New Roman"/>
          <w:bCs/>
          <w:color w:val="333333"/>
          <w:sz w:val="24"/>
          <w:szCs w:val="24"/>
          <w:lang w:eastAsia="es-CO"/>
        </w:rPr>
        <w:t>, son ejemplos de multinacionales sudafricanas</w:t>
      </w:r>
      <w:r w:rsidR="00A12970" w:rsidRPr="002F23E0">
        <w:rPr>
          <w:rFonts w:ascii="Times New Roman" w:eastAsia="Times New Roman" w:hAnsi="Times New Roman" w:cs="Times New Roman"/>
          <w:bCs/>
          <w:color w:val="333333"/>
          <w:sz w:val="24"/>
          <w:szCs w:val="24"/>
          <w:lang w:eastAsia="es-CO"/>
        </w:rPr>
        <w:t xml:space="preserve">. </w:t>
      </w:r>
      <w:r w:rsidR="005026F4" w:rsidRPr="002F23E0">
        <w:rPr>
          <w:rFonts w:ascii="Times New Roman" w:eastAsia="Times New Roman" w:hAnsi="Times New Roman" w:cs="Times New Roman"/>
          <w:bCs/>
          <w:color w:val="333333"/>
          <w:sz w:val="24"/>
          <w:szCs w:val="24"/>
          <w:lang w:eastAsia="es-CO"/>
        </w:rPr>
        <w:t>También las hay de Nigeria y Angola.</w:t>
      </w:r>
    </w:p>
    <w:p w:rsidR="005026F4" w:rsidRDefault="005026F4"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Otro sector que crecerá en África es el financiero y dentro de él, el de la banca. Tres cuartas partes de la población africana no tiene cuenta bancaria, y solo el 5 % usan tarjeta de crédito. Ello supone el ingreso de inversores extranjeros o la consolidación de una banca africana. </w:t>
      </w:r>
    </w:p>
    <w:tbl>
      <w:tblPr>
        <w:tblStyle w:val="Tablaconcuadrcula"/>
        <w:tblW w:w="0" w:type="auto"/>
        <w:tblLook w:val="04A0" w:firstRow="1" w:lastRow="0" w:firstColumn="1" w:lastColumn="0" w:noHBand="0" w:noVBand="1"/>
      </w:tblPr>
      <w:tblGrid>
        <w:gridCol w:w="2457"/>
        <w:gridCol w:w="6371"/>
      </w:tblGrid>
      <w:tr w:rsidR="00741E0D" w:rsidRPr="005D1738" w:rsidTr="00CC5D45">
        <w:tc>
          <w:tcPr>
            <w:tcW w:w="9033" w:type="dxa"/>
            <w:gridSpan w:val="2"/>
            <w:shd w:val="clear" w:color="auto" w:fill="0D0D0D" w:themeFill="text1" w:themeFillTint="F2"/>
          </w:tcPr>
          <w:p w:rsidR="00741E0D" w:rsidRPr="005D1738" w:rsidRDefault="00741E0D"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41E0D" w:rsidTr="00CC5D45">
        <w:tc>
          <w:tcPr>
            <w:tcW w:w="2518" w:type="dxa"/>
          </w:tcPr>
          <w:p w:rsidR="00741E0D" w:rsidRPr="00053744" w:rsidRDefault="00741E0D"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1E0D" w:rsidRPr="00E462B5" w:rsidRDefault="00741E0D" w:rsidP="00741E0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10</w:t>
            </w:r>
          </w:p>
        </w:tc>
      </w:tr>
      <w:tr w:rsidR="00741E0D" w:rsidTr="00CC5D45">
        <w:tc>
          <w:tcPr>
            <w:tcW w:w="2518" w:type="dxa"/>
          </w:tcPr>
          <w:p w:rsidR="00741E0D" w:rsidRDefault="00741E0D"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1E0D" w:rsidRPr="00E462B5" w:rsidRDefault="00741E0D" w:rsidP="00741E0D">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Mapa con indicadores económicos de África </w:t>
            </w:r>
          </w:p>
        </w:tc>
      </w:tr>
      <w:tr w:rsidR="00741E0D" w:rsidTr="00CC5D45">
        <w:tc>
          <w:tcPr>
            <w:tcW w:w="2518" w:type="dxa"/>
          </w:tcPr>
          <w:p w:rsidR="00741E0D" w:rsidRDefault="00741E0D"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41E0D" w:rsidRPr="00E462B5" w:rsidRDefault="00741E0D" w:rsidP="00CC5D45">
            <w:pPr>
              <w:rPr>
                <w:rFonts w:ascii="Times New Roman" w:hAnsi="Times New Roman" w:cs="Times New Roman"/>
                <w:color w:val="000000"/>
                <w:sz w:val="18"/>
                <w:szCs w:val="18"/>
              </w:rPr>
            </w:pPr>
            <w:r w:rsidRPr="00741E0D">
              <w:rPr>
                <w:rFonts w:ascii="Times New Roman" w:hAnsi="Times New Roman" w:cs="Times New Roman"/>
                <w:color w:val="000000"/>
                <w:sz w:val="18"/>
                <w:szCs w:val="18"/>
              </w:rPr>
              <w:t>http://si.wsj.net/public/resources/images/OA-AZ100_wsjDAf_NS_20110113200413.jpg</w:t>
            </w:r>
          </w:p>
        </w:tc>
      </w:tr>
      <w:tr w:rsidR="00741E0D" w:rsidTr="00CC5D45">
        <w:tc>
          <w:tcPr>
            <w:tcW w:w="2518" w:type="dxa"/>
          </w:tcPr>
          <w:p w:rsidR="00741E0D" w:rsidRDefault="00741E0D"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41E0D" w:rsidRPr="00E462B5" w:rsidRDefault="00741E0D" w:rsidP="00CC5D45">
            <w:pPr>
              <w:rPr>
                <w:rFonts w:ascii="Times New Roman" w:hAnsi="Times New Roman" w:cs="Times New Roman"/>
                <w:color w:val="000000"/>
                <w:sz w:val="18"/>
                <w:szCs w:val="18"/>
              </w:rPr>
            </w:pPr>
            <w:r>
              <w:rPr>
                <w:rFonts w:ascii="Times New Roman" w:hAnsi="Times New Roman" w:cs="Times New Roman"/>
                <w:color w:val="000000"/>
                <w:sz w:val="18"/>
                <w:szCs w:val="18"/>
              </w:rPr>
              <w:t xml:space="preserve">El crecimiento económico de África va en contravía de los conflictos armados y de las hambrunas. </w:t>
            </w:r>
          </w:p>
        </w:tc>
      </w:tr>
    </w:tbl>
    <w:p w:rsidR="00CC5D45" w:rsidRDefault="00CC5D45" w:rsidP="00CC5D45">
      <w:pPr>
        <w:spacing w:after="0"/>
        <w:rPr>
          <w:rFonts w:ascii="Times" w:hAnsi="Times"/>
        </w:rPr>
      </w:pPr>
      <w:r>
        <w:rPr>
          <w:rFonts w:ascii="Times" w:hAnsi="Times"/>
        </w:rPr>
        <w:t>Amplía tus conocimientos sobre los desarrollos de la economía en África y su relación con los derechos humanos en el siguiente video [</w:t>
      </w:r>
      <w:hyperlink r:id="rId17" w:history="1">
        <w:r w:rsidRPr="00CC5D45">
          <w:rPr>
            <w:rStyle w:val="Hipervnculo"/>
            <w:rFonts w:ascii="Times" w:hAnsi="Times"/>
          </w:rPr>
          <w:t>VER</w:t>
        </w:r>
      </w:hyperlink>
      <w:hyperlink r:id="rId18" w:history="1"/>
      <w:hyperlink r:id="rId19" w:history="1"/>
      <w:hyperlink r:id="rId20" w:history="1"/>
      <w:r>
        <w:rPr>
          <w:rFonts w:ascii="Times" w:hAnsi="Times"/>
        </w:rPr>
        <w:t>]</w:t>
      </w:r>
    </w:p>
    <w:p w:rsidR="007F6B8F" w:rsidRPr="002F23E0" w:rsidRDefault="007F6B8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C1315F" w:rsidRPr="002F23E0" w:rsidRDefault="001F535F"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hAnsi="Times New Roman" w:cs="Times New Roman"/>
          <w:sz w:val="24"/>
          <w:szCs w:val="24"/>
          <w:highlight w:val="cyan"/>
        </w:rPr>
        <w:t xml:space="preserve"> </w:t>
      </w:r>
      <w:r w:rsidR="005C529E" w:rsidRPr="002F23E0">
        <w:rPr>
          <w:rFonts w:ascii="Times New Roman" w:hAnsi="Times New Roman" w:cs="Times New Roman"/>
          <w:sz w:val="24"/>
          <w:szCs w:val="24"/>
          <w:highlight w:val="cyan"/>
        </w:rPr>
        <w:t xml:space="preserve">[SECCIÓN 1] 3. </w:t>
      </w:r>
      <w:r w:rsidR="00C1315F" w:rsidRPr="002F23E0">
        <w:rPr>
          <w:rFonts w:ascii="Times New Roman" w:hAnsi="Times New Roman" w:cs="Times New Roman"/>
          <w:sz w:val="24"/>
          <w:szCs w:val="24"/>
          <w:highlight w:val="cyan"/>
        </w:rPr>
        <w:t>Primavera árabe</w:t>
      </w:r>
    </w:p>
    <w:p w:rsidR="00C1315F" w:rsidRPr="002F23E0" w:rsidRDefault="005E650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Durante 2010-2011</w:t>
      </w:r>
      <w:r w:rsidR="007D0E54" w:rsidRPr="002F23E0">
        <w:rPr>
          <w:rFonts w:ascii="Times New Roman" w:eastAsia="Times New Roman" w:hAnsi="Times New Roman" w:cs="Times New Roman"/>
          <w:bCs/>
          <w:color w:val="333333"/>
          <w:sz w:val="24"/>
          <w:szCs w:val="24"/>
          <w:lang w:eastAsia="es-CO"/>
        </w:rPr>
        <w:t xml:space="preserve">, movimientos sociales de diferentes países ubicados en el norte de África y Oriente Medio, países con tradición musulmana, organizaron una serie de marchas y protestas sociales con el fin de acabar con dictaduras o gobiernos que no garantizaban derechos civiles.  Este movimiento se conoció como primavera árabe. </w:t>
      </w:r>
    </w:p>
    <w:p w:rsidR="005E650E" w:rsidRPr="002F23E0" w:rsidRDefault="005E650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Una consecuencia importante de los levantamiento</w:t>
      </w:r>
      <w:r w:rsidR="00D0355B" w:rsidRPr="002F23E0">
        <w:rPr>
          <w:rFonts w:ascii="Times New Roman" w:eastAsia="Times New Roman" w:hAnsi="Times New Roman" w:cs="Times New Roman"/>
          <w:bCs/>
          <w:color w:val="333333"/>
          <w:sz w:val="24"/>
          <w:szCs w:val="24"/>
          <w:lang w:eastAsia="es-CO"/>
        </w:rPr>
        <w:t>s</w:t>
      </w:r>
      <w:r w:rsidRPr="002F23E0">
        <w:rPr>
          <w:rFonts w:ascii="Times New Roman" w:eastAsia="Times New Roman" w:hAnsi="Times New Roman" w:cs="Times New Roman"/>
          <w:bCs/>
          <w:color w:val="333333"/>
          <w:sz w:val="24"/>
          <w:szCs w:val="24"/>
          <w:lang w:eastAsia="es-CO"/>
        </w:rPr>
        <w:t xml:space="preserve"> populares conocidos como primavera árabe fue el derrocamiento de dictaduras en cuatro países: Túnez, Egipto, Libia y Yemen. En Siria y Bahréin, </w:t>
      </w:r>
      <w:r w:rsidR="00D0355B" w:rsidRPr="002F23E0">
        <w:rPr>
          <w:rFonts w:ascii="Times New Roman" w:eastAsia="Times New Roman" w:hAnsi="Times New Roman" w:cs="Times New Roman"/>
          <w:bCs/>
          <w:color w:val="333333"/>
          <w:sz w:val="24"/>
          <w:szCs w:val="24"/>
          <w:lang w:eastAsia="es-CO"/>
        </w:rPr>
        <w:t xml:space="preserve">los levantamientos populares desencadenaron guerras civiles por medio </w:t>
      </w:r>
      <w:r w:rsidR="00D0355B" w:rsidRPr="002F23E0">
        <w:rPr>
          <w:rFonts w:ascii="Times New Roman" w:eastAsia="Times New Roman" w:hAnsi="Times New Roman" w:cs="Times New Roman"/>
          <w:bCs/>
          <w:color w:val="333333"/>
          <w:sz w:val="24"/>
          <w:szCs w:val="24"/>
          <w:lang w:eastAsia="es-CO"/>
        </w:rPr>
        <w:lastRenderedPageBreak/>
        <w:t xml:space="preserve">de las cuales los movimientos sociales intentan derrocar a los dictadores. Las monarquías árabes, temerosas de que la ola democrática llegue a sus países han tomado medidas para contrarrestar su influencia, especialmente la de los Hermanos Musulmanes, radicales islamistas que aprovechan los movimientos populares para hacerse con el poder político. </w:t>
      </w:r>
    </w:p>
    <w:p w:rsidR="00741E0D" w:rsidRDefault="00D0355B"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Repasemos los movimientos sociales que protagonizaron la primavera árabe en algunos paíse</w:t>
      </w:r>
      <w:r w:rsidR="00DB69CE">
        <w:rPr>
          <w:rFonts w:ascii="Times New Roman" w:eastAsia="Times New Roman" w:hAnsi="Times New Roman" w:cs="Times New Roman"/>
          <w:bCs/>
          <w:color w:val="333333"/>
          <w:sz w:val="24"/>
          <w:szCs w:val="24"/>
          <w:lang w:eastAsia="es-CO"/>
        </w:rPr>
        <w:t>s</w:t>
      </w:r>
    </w:p>
    <w:tbl>
      <w:tblPr>
        <w:tblStyle w:val="Tablaconcuadrcula"/>
        <w:tblW w:w="0" w:type="auto"/>
        <w:tblLook w:val="04A0" w:firstRow="1" w:lastRow="0" w:firstColumn="1" w:lastColumn="0" w:noHBand="0" w:noVBand="1"/>
      </w:tblPr>
      <w:tblGrid>
        <w:gridCol w:w="2008"/>
        <w:gridCol w:w="6820"/>
      </w:tblGrid>
      <w:tr w:rsidR="00741E0D" w:rsidRPr="005D1738" w:rsidTr="00CC5D45">
        <w:tc>
          <w:tcPr>
            <w:tcW w:w="9033" w:type="dxa"/>
            <w:gridSpan w:val="2"/>
            <w:shd w:val="clear" w:color="auto" w:fill="0D0D0D" w:themeFill="text1" w:themeFillTint="F2"/>
          </w:tcPr>
          <w:p w:rsidR="00741E0D" w:rsidRPr="005D1738" w:rsidRDefault="00741E0D"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41E0D" w:rsidTr="00CC5D45">
        <w:tc>
          <w:tcPr>
            <w:tcW w:w="2518" w:type="dxa"/>
          </w:tcPr>
          <w:p w:rsidR="00741E0D" w:rsidRPr="00053744" w:rsidRDefault="00741E0D"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1E0D" w:rsidRPr="00E462B5" w:rsidRDefault="00741E0D"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11</w:t>
            </w:r>
          </w:p>
        </w:tc>
      </w:tr>
      <w:tr w:rsidR="00741E0D" w:rsidTr="00CC5D45">
        <w:tc>
          <w:tcPr>
            <w:tcW w:w="2518" w:type="dxa"/>
          </w:tcPr>
          <w:p w:rsidR="00741E0D" w:rsidRDefault="00741E0D"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1E0D" w:rsidRPr="00E462B5" w:rsidRDefault="00741E0D" w:rsidP="00741E0D">
            <w:pPr>
              <w:rPr>
                <w:rFonts w:ascii="Times New Roman" w:hAnsi="Times New Roman" w:cs="Times New Roman"/>
                <w:color w:val="000000"/>
                <w:sz w:val="18"/>
                <w:szCs w:val="18"/>
              </w:rPr>
            </w:pPr>
            <w:r>
              <w:rPr>
                <w:rFonts w:ascii="Times New Roman" w:hAnsi="Times New Roman" w:cs="Times New Roman"/>
                <w:color w:val="000000"/>
                <w:sz w:val="18"/>
                <w:szCs w:val="18"/>
              </w:rPr>
              <w:t>Mapas con información sobre la Primavera Árabe</w:t>
            </w:r>
          </w:p>
        </w:tc>
      </w:tr>
      <w:tr w:rsidR="00741E0D" w:rsidTr="00CC5D45">
        <w:tc>
          <w:tcPr>
            <w:tcW w:w="2518" w:type="dxa"/>
          </w:tcPr>
          <w:p w:rsidR="00741E0D" w:rsidRDefault="00741E0D"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41E0D" w:rsidRDefault="00DF6C5F" w:rsidP="00CC5D45">
            <w:pPr>
              <w:rPr>
                <w:rFonts w:ascii="Times New Roman" w:hAnsi="Times New Roman" w:cs="Times New Roman"/>
                <w:color w:val="000000"/>
                <w:sz w:val="18"/>
                <w:szCs w:val="18"/>
              </w:rPr>
            </w:pPr>
            <w:hyperlink r:id="rId21" w:history="1">
              <w:r w:rsidR="00741E0D" w:rsidRPr="0040674C">
                <w:rPr>
                  <w:rStyle w:val="Hipervnculo"/>
                  <w:rFonts w:ascii="Times New Roman" w:hAnsi="Times New Roman" w:cs="Times New Roman"/>
                  <w:sz w:val="18"/>
                  <w:szCs w:val="18"/>
                </w:rPr>
                <w:t>http://www.abc.es/Media/201112/03/arabe--644x362.jpg</w:t>
              </w:r>
            </w:hyperlink>
          </w:p>
          <w:p w:rsidR="00741E0D" w:rsidRDefault="00741E0D" w:rsidP="00CC5D45">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y </w:t>
            </w:r>
          </w:p>
          <w:p w:rsidR="00741E0D" w:rsidRPr="00E462B5" w:rsidRDefault="00741E0D" w:rsidP="00CC5D45">
            <w:pPr>
              <w:rPr>
                <w:rFonts w:ascii="Times New Roman" w:hAnsi="Times New Roman" w:cs="Times New Roman"/>
                <w:color w:val="000000"/>
                <w:sz w:val="18"/>
                <w:szCs w:val="18"/>
              </w:rPr>
            </w:pPr>
            <w:r w:rsidRPr="00741E0D">
              <w:rPr>
                <w:rFonts w:ascii="Times New Roman" w:hAnsi="Times New Roman" w:cs="Times New Roman"/>
                <w:color w:val="000000"/>
                <w:sz w:val="18"/>
                <w:szCs w:val="18"/>
              </w:rPr>
              <w:t>http://1.bp.blogspot.com/-urklfs3Kvvc/UiTf16FmKUI/AAAAAAAAAO8/z2296i5oz7A/s1600/primavera_arabe_.jpg</w:t>
            </w:r>
          </w:p>
        </w:tc>
      </w:tr>
      <w:tr w:rsidR="00741E0D" w:rsidTr="00CC5D45">
        <w:tc>
          <w:tcPr>
            <w:tcW w:w="2518" w:type="dxa"/>
          </w:tcPr>
          <w:p w:rsidR="00741E0D" w:rsidRDefault="00741E0D"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41E0D" w:rsidRPr="00E462B5" w:rsidRDefault="00741E0D" w:rsidP="00741E0D">
            <w:pPr>
              <w:rPr>
                <w:rFonts w:ascii="Times New Roman" w:hAnsi="Times New Roman" w:cs="Times New Roman"/>
                <w:color w:val="000000"/>
                <w:sz w:val="18"/>
                <w:szCs w:val="18"/>
              </w:rPr>
            </w:pPr>
            <w:r>
              <w:rPr>
                <w:rFonts w:ascii="Times New Roman" w:hAnsi="Times New Roman" w:cs="Times New Roman"/>
                <w:color w:val="000000"/>
                <w:sz w:val="18"/>
                <w:szCs w:val="18"/>
              </w:rPr>
              <w:t xml:space="preserve">La Primavera Árabe inicio en Túnez en 2010 y se propagó como efecto dominó por el norte de África y Medio Oriente. </w:t>
            </w:r>
          </w:p>
        </w:tc>
      </w:tr>
    </w:tbl>
    <w:p w:rsidR="00741E0D" w:rsidRPr="002F23E0" w:rsidRDefault="00741E0D"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5C529E" w:rsidRPr="002F23E0" w:rsidRDefault="002F23E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3306B4">
        <w:rPr>
          <w:rFonts w:ascii="Times" w:hAnsi="Times"/>
          <w:highlight w:val="cyan"/>
        </w:rPr>
        <w:t>[</w:t>
      </w:r>
      <w:r w:rsidRPr="009945D4">
        <w:rPr>
          <w:rFonts w:ascii="Times" w:hAnsi="Times"/>
          <w:highlight w:val="cyan"/>
        </w:rPr>
        <w:t xml:space="preserve">SECCIÓN 2] </w:t>
      </w:r>
      <w:r w:rsidRPr="002F23E0">
        <w:rPr>
          <w:rFonts w:ascii="Times" w:hAnsi="Times"/>
          <w:highlight w:val="cyan"/>
        </w:rPr>
        <w:t xml:space="preserve">3.1. </w:t>
      </w:r>
      <w:r w:rsidR="005E650E" w:rsidRPr="002F23E0">
        <w:rPr>
          <w:rFonts w:ascii="Times" w:hAnsi="Times"/>
          <w:highlight w:val="cyan"/>
        </w:rPr>
        <w:t>Túnez</w:t>
      </w:r>
    </w:p>
    <w:p w:rsidR="00D0355B" w:rsidRPr="002F23E0" w:rsidRDefault="00D0355B"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Luego de las manifestaciones que derrocaron al </w:t>
      </w:r>
      <w:r w:rsidR="0076146B" w:rsidRPr="002F23E0">
        <w:rPr>
          <w:rFonts w:ascii="Times New Roman" w:eastAsia="Times New Roman" w:hAnsi="Times New Roman" w:cs="Times New Roman"/>
          <w:bCs/>
          <w:color w:val="333333"/>
          <w:sz w:val="24"/>
          <w:szCs w:val="24"/>
          <w:lang w:eastAsia="es-CO"/>
        </w:rPr>
        <w:t>presidente Ben</w:t>
      </w:r>
      <w:r w:rsidRPr="002F23E0">
        <w:rPr>
          <w:rFonts w:ascii="Times New Roman" w:eastAsia="Times New Roman" w:hAnsi="Times New Roman" w:cs="Times New Roman"/>
          <w:bCs/>
          <w:color w:val="333333"/>
          <w:sz w:val="24"/>
          <w:szCs w:val="24"/>
          <w:lang w:eastAsia="es-CO"/>
        </w:rPr>
        <w:t xml:space="preserve"> Ali, en las elecciones convocadas venció el partido islamista </w:t>
      </w:r>
      <w:proofErr w:type="spellStart"/>
      <w:r w:rsidRPr="002F23E0">
        <w:rPr>
          <w:rFonts w:ascii="Times New Roman" w:eastAsia="Times New Roman" w:hAnsi="Times New Roman" w:cs="Times New Roman"/>
          <w:bCs/>
          <w:color w:val="333333"/>
          <w:sz w:val="24"/>
          <w:szCs w:val="24"/>
          <w:lang w:eastAsia="es-CO"/>
        </w:rPr>
        <w:t>Ennahda</w:t>
      </w:r>
      <w:proofErr w:type="spellEnd"/>
      <w:r w:rsidRPr="002F23E0">
        <w:rPr>
          <w:rFonts w:ascii="Times New Roman" w:eastAsia="Times New Roman" w:hAnsi="Times New Roman" w:cs="Times New Roman"/>
          <w:bCs/>
          <w:color w:val="333333"/>
          <w:sz w:val="24"/>
          <w:szCs w:val="24"/>
          <w:lang w:eastAsia="es-CO"/>
        </w:rPr>
        <w:t xml:space="preserve"> quien gobierna Túnez en coalición con dos partidos laicos. La amenaza más grave a </w:t>
      </w:r>
      <w:r w:rsidR="0076146B" w:rsidRPr="002F23E0">
        <w:rPr>
          <w:rFonts w:ascii="Times New Roman" w:eastAsia="Times New Roman" w:hAnsi="Times New Roman" w:cs="Times New Roman"/>
          <w:bCs/>
          <w:color w:val="333333"/>
          <w:sz w:val="24"/>
          <w:szCs w:val="24"/>
          <w:lang w:eastAsia="es-CO"/>
        </w:rPr>
        <w:t>esta</w:t>
      </w:r>
      <w:r w:rsidRPr="002F23E0">
        <w:rPr>
          <w:rFonts w:ascii="Times New Roman" w:eastAsia="Times New Roman" w:hAnsi="Times New Roman" w:cs="Times New Roman"/>
          <w:bCs/>
          <w:color w:val="333333"/>
          <w:sz w:val="24"/>
          <w:szCs w:val="24"/>
          <w:lang w:eastAsia="es-CO"/>
        </w:rPr>
        <w:t xml:space="preserve"> situación son las actividades de una minoría islamista radical a quien se atribuye el asesinato del político laico </w:t>
      </w:r>
      <w:proofErr w:type="spellStart"/>
      <w:r w:rsidR="005E650E" w:rsidRPr="002F23E0">
        <w:rPr>
          <w:rFonts w:ascii="Times New Roman" w:eastAsia="Times New Roman" w:hAnsi="Times New Roman" w:cs="Times New Roman"/>
          <w:bCs/>
          <w:color w:val="333333"/>
          <w:sz w:val="24"/>
          <w:szCs w:val="24"/>
          <w:lang w:eastAsia="es-CO"/>
        </w:rPr>
        <w:t>Chokri</w:t>
      </w:r>
      <w:proofErr w:type="spellEnd"/>
      <w:r w:rsidR="005E650E" w:rsidRPr="002F23E0">
        <w:rPr>
          <w:rFonts w:ascii="Times New Roman" w:eastAsia="Times New Roman" w:hAnsi="Times New Roman" w:cs="Times New Roman"/>
          <w:bCs/>
          <w:color w:val="333333"/>
          <w:sz w:val="24"/>
          <w:szCs w:val="24"/>
          <w:lang w:eastAsia="es-CO"/>
        </w:rPr>
        <w:t xml:space="preserve"> </w:t>
      </w:r>
      <w:proofErr w:type="spellStart"/>
      <w:r w:rsidR="005E650E" w:rsidRPr="002F23E0">
        <w:rPr>
          <w:rFonts w:ascii="Times New Roman" w:eastAsia="Times New Roman" w:hAnsi="Times New Roman" w:cs="Times New Roman"/>
          <w:bCs/>
          <w:color w:val="333333"/>
          <w:sz w:val="24"/>
          <w:szCs w:val="24"/>
          <w:lang w:eastAsia="es-CO"/>
        </w:rPr>
        <w:t>Belaid</w:t>
      </w:r>
      <w:proofErr w:type="spellEnd"/>
      <w:r w:rsidRPr="002F23E0">
        <w:rPr>
          <w:rFonts w:ascii="Times New Roman" w:eastAsia="Times New Roman" w:hAnsi="Times New Roman" w:cs="Times New Roman"/>
          <w:bCs/>
          <w:color w:val="333333"/>
          <w:sz w:val="24"/>
          <w:szCs w:val="24"/>
          <w:lang w:eastAsia="es-CO"/>
        </w:rPr>
        <w:t>, situación que desencadenó disturbios en todo el país.</w:t>
      </w:r>
    </w:p>
    <w:p w:rsidR="005C529E" w:rsidRPr="002F23E0" w:rsidRDefault="002F23E0" w:rsidP="002F23E0">
      <w:pPr>
        <w:shd w:val="clear" w:color="auto" w:fill="FFFFFF"/>
        <w:spacing w:after="225" w:line="240" w:lineRule="auto"/>
        <w:rPr>
          <w:rFonts w:ascii="Times" w:hAnsi="Times"/>
          <w:highlight w:val="cyan"/>
        </w:rPr>
      </w:pPr>
      <w:r w:rsidRPr="003306B4">
        <w:rPr>
          <w:rFonts w:ascii="Times" w:hAnsi="Times"/>
          <w:highlight w:val="cyan"/>
        </w:rPr>
        <w:t>[</w:t>
      </w:r>
      <w:r w:rsidRPr="009945D4">
        <w:rPr>
          <w:rFonts w:ascii="Times" w:hAnsi="Times"/>
          <w:highlight w:val="cyan"/>
        </w:rPr>
        <w:t xml:space="preserve">SECCIÓN 2] </w:t>
      </w:r>
      <w:r w:rsidRPr="002F23E0">
        <w:rPr>
          <w:rFonts w:ascii="Times" w:hAnsi="Times"/>
          <w:highlight w:val="cyan"/>
        </w:rPr>
        <w:t xml:space="preserve">3.2. </w:t>
      </w:r>
      <w:r w:rsidR="005C529E" w:rsidRPr="002F23E0">
        <w:rPr>
          <w:rFonts w:ascii="Times" w:hAnsi="Times"/>
          <w:highlight w:val="cyan"/>
        </w:rPr>
        <w:t>Yemen</w:t>
      </w:r>
    </w:p>
    <w:p w:rsidR="005E650E" w:rsidRPr="002F23E0" w:rsidRDefault="00CC7AE1"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Luego de las movilizaciones de protesta impulsadas por jóvenes, se inició un Diálogo Nacional bajo el patrocinio del Consejo de Cooperación del Golfo (CCG). Este Diálogo intenta redactar una Constitución en la cual estén de acuerdo gobernado y gobernantes. No obstante, la iniciativa perdió interés en los yemeníes. La nueva Constitución es la puerta de salida para acabar con la pobreza, el separatismo de Yemen del Sur y la insurgencia de los </w:t>
      </w:r>
      <w:proofErr w:type="spellStart"/>
      <w:r w:rsidRPr="002F23E0">
        <w:rPr>
          <w:rFonts w:ascii="Times New Roman" w:eastAsia="Times New Roman" w:hAnsi="Times New Roman" w:cs="Times New Roman"/>
          <w:bCs/>
          <w:color w:val="333333"/>
          <w:sz w:val="24"/>
          <w:szCs w:val="24"/>
          <w:lang w:eastAsia="es-CO"/>
        </w:rPr>
        <w:t>Huthis</w:t>
      </w:r>
      <w:proofErr w:type="spellEnd"/>
      <w:r w:rsidRPr="002F23E0">
        <w:rPr>
          <w:rFonts w:ascii="Times New Roman" w:eastAsia="Times New Roman" w:hAnsi="Times New Roman" w:cs="Times New Roman"/>
          <w:bCs/>
          <w:color w:val="333333"/>
          <w:sz w:val="24"/>
          <w:szCs w:val="24"/>
          <w:lang w:eastAsia="es-CO"/>
        </w:rPr>
        <w:t xml:space="preserve">. </w:t>
      </w:r>
    </w:p>
    <w:p w:rsidR="005C529E" w:rsidRPr="002F23E0" w:rsidRDefault="002F23E0" w:rsidP="002F23E0">
      <w:pPr>
        <w:shd w:val="clear" w:color="auto" w:fill="FFFFFF"/>
        <w:spacing w:after="225" w:line="240" w:lineRule="auto"/>
        <w:rPr>
          <w:rFonts w:ascii="Times" w:hAnsi="Times"/>
          <w:highlight w:val="cyan"/>
        </w:rPr>
      </w:pPr>
      <w:r w:rsidRPr="003306B4">
        <w:rPr>
          <w:rFonts w:ascii="Times" w:hAnsi="Times"/>
          <w:highlight w:val="cyan"/>
        </w:rPr>
        <w:t>[</w:t>
      </w:r>
      <w:r w:rsidRPr="009945D4">
        <w:rPr>
          <w:rFonts w:ascii="Times" w:hAnsi="Times"/>
          <w:highlight w:val="cyan"/>
        </w:rPr>
        <w:t xml:space="preserve">SECCIÓN 2] </w:t>
      </w:r>
      <w:r w:rsidRPr="002F23E0">
        <w:rPr>
          <w:rFonts w:ascii="Times" w:hAnsi="Times"/>
          <w:highlight w:val="cyan"/>
        </w:rPr>
        <w:t xml:space="preserve">3.3. </w:t>
      </w:r>
      <w:r w:rsidR="005C529E" w:rsidRPr="002F23E0">
        <w:rPr>
          <w:rFonts w:ascii="Times" w:hAnsi="Times"/>
          <w:highlight w:val="cyan"/>
        </w:rPr>
        <w:t>Egipto</w:t>
      </w:r>
    </w:p>
    <w:p w:rsidR="005C529E"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primavera árabe en Egipto siguió a la de Túnez. Inició en los primeros meses de 2011 y tras días de manifestaciones y protestas contra el gobierno de Hosni </w:t>
      </w:r>
      <w:proofErr w:type="spellStart"/>
      <w:r w:rsidRPr="002F23E0">
        <w:rPr>
          <w:rFonts w:ascii="Times New Roman" w:eastAsia="Times New Roman" w:hAnsi="Times New Roman" w:cs="Times New Roman"/>
          <w:bCs/>
          <w:color w:val="333333"/>
          <w:sz w:val="24"/>
          <w:szCs w:val="24"/>
          <w:lang w:eastAsia="es-CO"/>
        </w:rPr>
        <w:t>Mubarack</w:t>
      </w:r>
      <w:proofErr w:type="spellEnd"/>
      <w:r w:rsidRPr="002F23E0">
        <w:rPr>
          <w:rFonts w:ascii="Times New Roman" w:eastAsia="Times New Roman" w:hAnsi="Times New Roman" w:cs="Times New Roman"/>
          <w:bCs/>
          <w:color w:val="333333"/>
          <w:sz w:val="24"/>
          <w:szCs w:val="24"/>
          <w:lang w:eastAsia="es-CO"/>
        </w:rPr>
        <w:t xml:space="preserve">, este renunció. El poder político quedó en manos de las Fuerzas Militares quienes ofrecieron elecciones al finalizar 2011 y reprimieron las manifestaciones. El vencedor de las elecciones fue Mohamed </w:t>
      </w:r>
      <w:proofErr w:type="spellStart"/>
      <w:r w:rsidRPr="002F23E0">
        <w:rPr>
          <w:rFonts w:ascii="Times New Roman" w:eastAsia="Times New Roman" w:hAnsi="Times New Roman" w:cs="Times New Roman"/>
          <w:bCs/>
          <w:color w:val="333333"/>
          <w:sz w:val="24"/>
          <w:szCs w:val="24"/>
          <w:lang w:eastAsia="es-CO"/>
        </w:rPr>
        <w:t>Morsi</w:t>
      </w:r>
      <w:proofErr w:type="spellEnd"/>
      <w:r w:rsidRPr="002F23E0">
        <w:rPr>
          <w:rFonts w:ascii="Times New Roman" w:eastAsia="Times New Roman" w:hAnsi="Times New Roman" w:cs="Times New Roman"/>
          <w:bCs/>
          <w:color w:val="333333"/>
          <w:sz w:val="24"/>
          <w:szCs w:val="24"/>
          <w:lang w:eastAsia="es-CO"/>
        </w:rPr>
        <w:t xml:space="preserve">, quien fue derrocado por los militares en 2013. La Junta Militar que gobierna el país desde entonces ha reprimido fuertemente a quienes cuestionan su poder. </w:t>
      </w:r>
    </w:p>
    <w:p w:rsidR="005C529E" w:rsidRPr="002F23E0" w:rsidRDefault="002F23E0" w:rsidP="002F23E0">
      <w:pPr>
        <w:shd w:val="clear" w:color="auto" w:fill="FFFFFF"/>
        <w:spacing w:after="225" w:line="240" w:lineRule="auto"/>
        <w:rPr>
          <w:rFonts w:ascii="Times" w:hAnsi="Times"/>
          <w:highlight w:val="cyan"/>
        </w:rPr>
      </w:pPr>
      <w:r w:rsidRPr="003306B4">
        <w:rPr>
          <w:rFonts w:ascii="Times" w:hAnsi="Times"/>
          <w:highlight w:val="cyan"/>
        </w:rPr>
        <w:t>[</w:t>
      </w:r>
      <w:r w:rsidRPr="009945D4">
        <w:rPr>
          <w:rFonts w:ascii="Times" w:hAnsi="Times"/>
          <w:highlight w:val="cyan"/>
        </w:rPr>
        <w:t xml:space="preserve">SECCIÓN 2] </w:t>
      </w:r>
      <w:r w:rsidRPr="002F23E0">
        <w:rPr>
          <w:rFonts w:ascii="Times" w:hAnsi="Times"/>
          <w:highlight w:val="cyan"/>
        </w:rPr>
        <w:t xml:space="preserve">3.4. </w:t>
      </w:r>
      <w:r w:rsidR="005C529E" w:rsidRPr="002F23E0">
        <w:rPr>
          <w:rFonts w:ascii="Times" w:hAnsi="Times"/>
          <w:highlight w:val="cyan"/>
        </w:rPr>
        <w:t>Libia</w:t>
      </w:r>
    </w:p>
    <w:p w:rsidR="005C529E"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Impulsadas por las manifestaciones en Túnez y Egipto, jóvenes libios iniciaron protestas contra </w:t>
      </w:r>
      <w:proofErr w:type="spellStart"/>
      <w:r w:rsidRPr="002F23E0">
        <w:rPr>
          <w:rFonts w:ascii="Times New Roman" w:eastAsia="Times New Roman" w:hAnsi="Times New Roman" w:cs="Times New Roman"/>
          <w:bCs/>
          <w:color w:val="333333"/>
          <w:sz w:val="24"/>
          <w:szCs w:val="24"/>
          <w:lang w:eastAsia="es-CO"/>
        </w:rPr>
        <w:t>Muamar</w:t>
      </w:r>
      <w:proofErr w:type="spellEnd"/>
      <w:r w:rsidRPr="002F23E0">
        <w:rPr>
          <w:rFonts w:ascii="Times New Roman" w:eastAsia="Times New Roman" w:hAnsi="Times New Roman" w:cs="Times New Roman"/>
          <w:bCs/>
          <w:color w:val="333333"/>
          <w:sz w:val="24"/>
          <w:szCs w:val="24"/>
          <w:lang w:eastAsia="es-CO"/>
        </w:rPr>
        <w:t xml:space="preserve"> el Gadafi durante los primero meses de 2011. A diferencia de Túnez y </w:t>
      </w:r>
      <w:r w:rsidRPr="002F23E0">
        <w:rPr>
          <w:rFonts w:ascii="Times New Roman" w:eastAsia="Times New Roman" w:hAnsi="Times New Roman" w:cs="Times New Roman"/>
          <w:bCs/>
          <w:color w:val="333333"/>
          <w:sz w:val="24"/>
          <w:szCs w:val="24"/>
          <w:lang w:eastAsia="es-CO"/>
        </w:rPr>
        <w:lastRenderedPageBreak/>
        <w:t xml:space="preserve">Egipto, el gobierno libio en manos de Gadafi reprimió las protestas lo que desencadenó una guerra civil, la cual terminó en octubre de 2011 luego de la muerte de Gadafi. El Frente de Liberación de Libia que enfrentó al ejército de Gadafi inició un período de transición en el gobierno. No obstante, la ausencia de estructuras sociales sólidas e intereses de multinacionales han hecho que el movimiento termine en una Libia ingobernable, con pérdida de autonomía económica y de control territorial. </w:t>
      </w:r>
    </w:p>
    <w:p w:rsidR="005C529E" w:rsidRPr="002F23E0" w:rsidRDefault="002F23E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3306B4">
        <w:rPr>
          <w:rFonts w:ascii="Times" w:hAnsi="Times"/>
          <w:highlight w:val="cyan"/>
        </w:rPr>
        <w:t>[</w:t>
      </w:r>
      <w:r w:rsidRPr="009945D4">
        <w:rPr>
          <w:rFonts w:ascii="Times" w:hAnsi="Times"/>
          <w:highlight w:val="cyan"/>
        </w:rPr>
        <w:t xml:space="preserve">SECCIÓN 2] </w:t>
      </w:r>
      <w:r w:rsidRPr="002F23E0">
        <w:rPr>
          <w:rFonts w:ascii="Times" w:hAnsi="Times"/>
          <w:highlight w:val="cyan"/>
        </w:rPr>
        <w:t xml:space="preserve">3.5. </w:t>
      </w:r>
      <w:r w:rsidR="005C529E" w:rsidRPr="002F23E0">
        <w:rPr>
          <w:rFonts w:ascii="Times" w:hAnsi="Times"/>
          <w:highlight w:val="cyan"/>
        </w:rPr>
        <w:t>Bahréin</w:t>
      </w:r>
    </w:p>
    <w:p w:rsidR="005C529E"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 esta isla-Estado, las protestas iniciaron en febrero de 2011. La negación de la familia real, encabeza por el rey </w:t>
      </w:r>
      <w:proofErr w:type="spellStart"/>
      <w:r w:rsidRPr="002F23E0">
        <w:rPr>
          <w:rFonts w:ascii="Times New Roman" w:eastAsia="Times New Roman" w:hAnsi="Times New Roman" w:cs="Times New Roman"/>
          <w:bCs/>
          <w:color w:val="333333"/>
          <w:sz w:val="24"/>
          <w:szCs w:val="24"/>
          <w:lang w:eastAsia="es-CO"/>
        </w:rPr>
        <w:t>Hamad</w:t>
      </w:r>
      <w:proofErr w:type="spellEnd"/>
      <w:r w:rsidRPr="002F23E0">
        <w:rPr>
          <w:rFonts w:ascii="Times New Roman" w:eastAsia="Times New Roman" w:hAnsi="Times New Roman" w:cs="Times New Roman"/>
          <w:bCs/>
          <w:color w:val="333333"/>
          <w:sz w:val="24"/>
          <w:szCs w:val="24"/>
          <w:lang w:eastAsia="es-CO"/>
        </w:rPr>
        <w:t xml:space="preserve"> </w:t>
      </w:r>
      <w:proofErr w:type="spellStart"/>
      <w:r w:rsidRPr="002F23E0">
        <w:rPr>
          <w:rFonts w:ascii="Times New Roman" w:eastAsia="Times New Roman" w:hAnsi="Times New Roman" w:cs="Times New Roman"/>
          <w:bCs/>
          <w:color w:val="333333"/>
          <w:sz w:val="24"/>
          <w:szCs w:val="24"/>
          <w:lang w:eastAsia="es-CO"/>
        </w:rPr>
        <w:t>bin</w:t>
      </w:r>
      <w:proofErr w:type="spellEnd"/>
      <w:r w:rsidRPr="002F23E0">
        <w:rPr>
          <w:rFonts w:ascii="Times New Roman" w:eastAsia="Times New Roman" w:hAnsi="Times New Roman" w:cs="Times New Roman"/>
          <w:bCs/>
          <w:color w:val="333333"/>
          <w:sz w:val="24"/>
          <w:szCs w:val="24"/>
          <w:lang w:eastAsia="es-CO"/>
        </w:rPr>
        <w:t xml:space="preserve"> </w:t>
      </w:r>
      <w:proofErr w:type="spellStart"/>
      <w:r w:rsidRPr="002F23E0">
        <w:rPr>
          <w:rFonts w:ascii="Times New Roman" w:eastAsia="Times New Roman" w:hAnsi="Times New Roman" w:cs="Times New Roman"/>
          <w:bCs/>
          <w:color w:val="333333"/>
          <w:sz w:val="24"/>
          <w:szCs w:val="24"/>
          <w:lang w:eastAsia="es-CO"/>
        </w:rPr>
        <w:t>Issa</w:t>
      </w:r>
      <w:proofErr w:type="spellEnd"/>
      <w:r w:rsidRPr="002F23E0">
        <w:rPr>
          <w:rFonts w:ascii="Times New Roman" w:eastAsia="Times New Roman" w:hAnsi="Times New Roman" w:cs="Times New Roman"/>
          <w:bCs/>
          <w:color w:val="333333"/>
          <w:sz w:val="24"/>
          <w:szCs w:val="24"/>
          <w:lang w:eastAsia="es-CO"/>
        </w:rPr>
        <w:t xml:space="preserve"> al Jalifa, intensificaron las protestas, las cuales tienen un agravante político-religioso: este país cuya población en su mayoría en chií es gobernado por una dinastía suní.  Por otra parte, el gobierno fue acusado de violar derechos humanos, especialmente porque las protestas antigubernamentales dejaron un saldo de 35 muertos. A pesar de los compromisos del rey para mejorar la situación, los manifestantes pasaron de reclamar cambio de régimen a “Muerte a los Al Jalifa”. En septiembre de 2011 ante la dimisión de diputados </w:t>
      </w:r>
      <w:proofErr w:type="spellStart"/>
      <w:r w:rsidRPr="002F23E0">
        <w:rPr>
          <w:rFonts w:ascii="Times New Roman" w:eastAsia="Times New Roman" w:hAnsi="Times New Roman" w:cs="Times New Roman"/>
          <w:bCs/>
          <w:color w:val="333333"/>
          <w:sz w:val="24"/>
          <w:szCs w:val="24"/>
          <w:lang w:eastAsia="es-CO"/>
        </w:rPr>
        <w:t>chíies</w:t>
      </w:r>
      <w:proofErr w:type="spellEnd"/>
      <w:r w:rsidRPr="002F23E0">
        <w:rPr>
          <w:rFonts w:ascii="Times New Roman" w:eastAsia="Times New Roman" w:hAnsi="Times New Roman" w:cs="Times New Roman"/>
          <w:bCs/>
          <w:color w:val="333333"/>
          <w:sz w:val="24"/>
          <w:szCs w:val="24"/>
          <w:lang w:eastAsia="es-CO"/>
        </w:rPr>
        <w:t xml:space="preserve">, impulsó elecciones anticipadas que no fueron la solución a los problemas del país.  </w:t>
      </w:r>
    </w:p>
    <w:p w:rsidR="005C529E" w:rsidRPr="002F23E0" w:rsidRDefault="002F23E0" w:rsidP="002F23E0">
      <w:pPr>
        <w:shd w:val="clear" w:color="auto" w:fill="FFFFFF"/>
        <w:spacing w:after="225" w:line="240" w:lineRule="auto"/>
        <w:rPr>
          <w:rFonts w:ascii="Times" w:hAnsi="Times"/>
          <w:highlight w:val="cyan"/>
        </w:rPr>
      </w:pPr>
      <w:r w:rsidRPr="003306B4">
        <w:rPr>
          <w:rFonts w:ascii="Times" w:hAnsi="Times"/>
          <w:highlight w:val="cyan"/>
        </w:rPr>
        <w:t>[</w:t>
      </w:r>
      <w:r w:rsidRPr="009945D4">
        <w:rPr>
          <w:rFonts w:ascii="Times" w:hAnsi="Times"/>
          <w:highlight w:val="cyan"/>
        </w:rPr>
        <w:t xml:space="preserve">SECCIÓN 2] </w:t>
      </w:r>
      <w:r w:rsidRPr="002F23E0">
        <w:rPr>
          <w:rFonts w:ascii="Times" w:hAnsi="Times"/>
          <w:highlight w:val="cyan"/>
        </w:rPr>
        <w:t xml:space="preserve">3.6. </w:t>
      </w:r>
      <w:r w:rsidR="005C529E" w:rsidRPr="002F23E0">
        <w:rPr>
          <w:rFonts w:ascii="Times" w:hAnsi="Times"/>
          <w:highlight w:val="cyan"/>
        </w:rPr>
        <w:t>Arabia Saudí</w:t>
      </w:r>
    </w:p>
    <w:p w:rsidR="005C529E"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 este país ubicado en la península arábiga, la familia real ordenó enormes despliegues policiales para frenar las protestas. Aunque estas se produjeron en algunas ciudades del reino, no obstante la masificación de las protestas no ocurrió por la represión y la cooptación impulsadas por la familia real, la cual ofreció un programa social multimillonario para hacer frente a la pobreza. Por otra parte, el gobierno reactivó las elecciones municipales aplazadas dos años atrás como acción preventiva para frenar las protestas, las cuales se produjeron entre los meses de febrero y mayo de 2011.  </w:t>
      </w:r>
    </w:p>
    <w:p w:rsidR="005C529E" w:rsidRPr="002F23E0" w:rsidRDefault="002F23E0"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3306B4">
        <w:rPr>
          <w:rFonts w:ascii="Times" w:hAnsi="Times"/>
          <w:highlight w:val="cyan"/>
        </w:rPr>
        <w:t>[</w:t>
      </w:r>
      <w:r w:rsidRPr="009945D4">
        <w:rPr>
          <w:rFonts w:ascii="Times" w:hAnsi="Times"/>
          <w:highlight w:val="cyan"/>
        </w:rPr>
        <w:t xml:space="preserve">SECCIÓN 2] </w:t>
      </w:r>
      <w:r w:rsidRPr="002F23E0">
        <w:rPr>
          <w:rFonts w:ascii="Times" w:hAnsi="Times"/>
          <w:highlight w:val="cyan"/>
        </w:rPr>
        <w:t xml:space="preserve">3.7. </w:t>
      </w:r>
      <w:r w:rsidR="005C529E" w:rsidRPr="002F23E0">
        <w:rPr>
          <w:rFonts w:ascii="Times" w:hAnsi="Times"/>
          <w:highlight w:val="cyan"/>
        </w:rPr>
        <w:t>Omán</w:t>
      </w:r>
    </w:p>
    <w:p w:rsidR="005C529E"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 Omán el gobierno del sultán </w:t>
      </w:r>
      <w:proofErr w:type="spellStart"/>
      <w:r w:rsidRPr="002F23E0">
        <w:rPr>
          <w:rFonts w:ascii="Times New Roman" w:eastAsia="Times New Roman" w:hAnsi="Times New Roman" w:cs="Times New Roman"/>
          <w:bCs/>
          <w:color w:val="333333"/>
          <w:sz w:val="24"/>
          <w:szCs w:val="24"/>
          <w:lang w:eastAsia="es-CO"/>
        </w:rPr>
        <w:t>Qabús</w:t>
      </w:r>
      <w:proofErr w:type="spellEnd"/>
      <w:r w:rsidRPr="002F23E0">
        <w:rPr>
          <w:rFonts w:ascii="Times New Roman" w:eastAsia="Times New Roman" w:hAnsi="Times New Roman" w:cs="Times New Roman"/>
          <w:bCs/>
          <w:color w:val="333333"/>
          <w:sz w:val="24"/>
          <w:szCs w:val="24"/>
          <w:lang w:eastAsia="es-CO"/>
        </w:rPr>
        <w:t xml:space="preserve"> logró frenar las protestas sociales. La política del sultán fue paquete de medidas económicas y políticas que encausaron las protestas e impidieron su continuidad. En el campo político el sultán ofreció ampliar el poder legislativo y el control del Consejo Consultivo. Las protestas fueron de enero a mayo de 2011.</w:t>
      </w:r>
    </w:p>
    <w:p w:rsidR="005C529E" w:rsidRPr="002F23E0" w:rsidRDefault="002F23E0" w:rsidP="002F23E0">
      <w:pPr>
        <w:shd w:val="clear" w:color="auto" w:fill="FFFFFF"/>
        <w:spacing w:after="225" w:line="240" w:lineRule="auto"/>
        <w:rPr>
          <w:rFonts w:ascii="Times" w:hAnsi="Times"/>
          <w:highlight w:val="cyan"/>
        </w:rPr>
      </w:pPr>
      <w:r w:rsidRPr="003306B4">
        <w:rPr>
          <w:rFonts w:ascii="Times" w:hAnsi="Times"/>
          <w:highlight w:val="cyan"/>
        </w:rPr>
        <w:t>[</w:t>
      </w:r>
      <w:r w:rsidRPr="009945D4">
        <w:rPr>
          <w:rFonts w:ascii="Times" w:hAnsi="Times"/>
          <w:highlight w:val="cyan"/>
        </w:rPr>
        <w:t xml:space="preserve">SECCIÓN 2] </w:t>
      </w:r>
      <w:r w:rsidRPr="002F23E0">
        <w:rPr>
          <w:rFonts w:ascii="Times" w:hAnsi="Times"/>
          <w:highlight w:val="cyan"/>
        </w:rPr>
        <w:t xml:space="preserve">3.8. </w:t>
      </w:r>
      <w:r w:rsidR="005C529E" w:rsidRPr="002F23E0">
        <w:rPr>
          <w:rFonts w:ascii="Times" w:hAnsi="Times"/>
          <w:highlight w:val="cyan"/>
        </w:rPr>
        <w:t>Siria</w:t>
      </w:r>
    </w:p>
    <w:p w:rsidR="005C529E"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 Siria se mantiene el peor conflicto de la Primavera Árabe. Las protestas se iniciaron en marzo de 2011, a las cuales el gobierno </w:t>
      </w:r>
      <w:proofErr w:type="gramStart"/>
      <w:r w:rsidRPr="002F23E0">
        <w:rPr>
          <w:rFonts w:ascii="Times New Roman" w:eastAsia="Times New Roman" w:hAnsi="Times New Roman" w:cs="Times New Roman"/>
          <w:bCs/>
          <w:color w:val="333333"/>
          <w:sz w:val="24"/>
          <w:szCs w:val="24"/>
          <w:lang w:eastAsia="es-CO"/>
        </w:rPr>
        <w:t xml:space="preserve">de  </w:t>
      </w:r>
      <w:proofErr w:type="spellStart"/>
      <w:r w:rsidRPr="002F23E0">
        <w:rPr>
          <w:rFonts w:ascii="Times New Roman" w:eastAsia="Times New Roman" w:hAnsi="Times New Roman" w:cs="Times New Roman"/>
          <w:bCs/>
          <w:color w:val="333333"/>
          <w:sz w:val="24"/>
          <w:szCs w:val="24"/>
          <w:lang w:eastAsia="es-CO"/>
        </w:rPr>
        <w:t>Bachar</w:t>
      </w:r>
      <w:proofErr w:type="spellEnd"/>
      <w:proofErr w:type="gramEnd"/>
      <w:r w:rsidRPr="002F23E0">
        <w:rPr>
          <w:rFonts w:ascii="Times New Roman" w:eastAsia="Times New Roman" w:hAnsi="Times New Roman" w:cs="Times New Roman"/>
          <w:bCs/>
          <w:color w:val="333333"/>
          <w:sz w:val="24"/>
          <w:szCs w:val="24"/>
          <w:lang w:eastAsia="es-CO"/>
        </w:rPr>
        <w:t xml:space="preserve"> el Asad  respondió con represión y luego con bombardeos y emplazamiento del ejército. Por tal razón, se armó una colación de rebeldes que con apoyo de Occidente enfrenan al ejército de </w:t>
      </w:r>
      <w:proofErr w:type="spellStart"/>
      <w:r w:rsidRPr="002F23E0">
        <w:rPr>
          <w:rFonts w:ascii="Times New Roman" w:eastAsia="Times New Roman" w:hAnsi="Times New Roman" w:cs="Times New Roman"/>
          <w:bCs/>
          <w:color w:val="333333"/>
          <w:sz w:val="24"/>
          <w:szCs w:val="24"/>
          <w:lang w:eastAsia="es-CO"/>
        </w:rPr>
        <w:t>Bachar</w:t>
      </w:r>
      <w:proofErr w:type="spellEnd"/>
      <w:r w:rsidRPr="002F23E0">
        <w:rPr>
          <w:rFonts w:ascii="Times New Roman" w:eastAsia="Times New Roman" w:hAnsi="Times New Roman" w:cs="Times New Roman"/>
          <w:bCs/>
          <w:color w:val="333333"/>
          <w:sz w:val="24"/>
          <w:szCs w:val="24"/>
          <w:lang w:eastAsia="es-CO"/>
        </w:rPr>
        <w:t xml:space="preserve"> el Asad en diferentes ciudades del país. Esta guerra civil lleva desde 2011 y a la fecha no se vislumbra vencedor ni menos negociaciones que den fin al conflicto. El gobierno sirio desatiende las recomendaciones de la comunidad internacional y continua empeñado en acabar la resistencia de los rebeldes, para ello bombardea indiscriminadamente regiones en las cuales están ubicados los rebeldes. </w:t>
      </w:r>
    </w:p>
    <w:p w:rsidR="005C529E"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lastRenderedPageBreak/>
        <w:t xml:space="preserve">Los rebeldes están compuestos por facciones con diferentes orígenes ideológicos, lo cual dificulta un liderazgo unificado contra </w:t>
      </w:r>
      <w:proofErr w:type="spellStart"/>
      <w:r w:rsidRPr="002F23E0">
        <w:rPr>
          <w:rFonts w:ascii="Times New Roman" w:eastAsia="Times New Roman" w:hAnsi="Times New Roman" w:cs="Times New Roman"/>
          <w:bCs/>
          <w:color w:val="333333"/>
          <w:sz w:val="24"/>
          <w:szCs w:val="24"/>
          <w:lang w:eastAsia="es-CO"/>
        </w:rPr>
        <w:t>Bachar</w:t>
      </w:r>
      <w:proofErr w:type="spellEnd"/>
      <w:r w:rsidRPr="002F23E0">
        <w:rPr>
          <w:rFonts w:ascii="Times New Roman" w:eastAsia="Times New Roman" w:hAnsi="Times New Roman" w:cs="Times New Roman"/>
          <w:bCs/>
          <w:color w:val="333333"/>
          <w:sz w:val="24"/>
          <w:szCs w:val="24"/>
          <w:lang w:eastAsia="es-CO"/>
        </w:rPr>
        <w:t xml:space="preserve"> </w:t>
      </w:r>
      <w:proofErr w:type="spellStart"/>
      <w:r w:rsidRPr="002F23E0">
        <w:rPr>
          <w:rFonts w:ascii="Times New Roman" w:eastAsia="Times New Roman" w:hAnsi="Times New Roman" w:cs="Times New Roman"/>
          <w:bCs/>
          <w:color w:val="333333"/>
          <w:sz w:val="24"/>
          <w:szCs w:val="24"/>
          <w:lang w:eastAsia="es-CO"/>
        </w:rPr>
        <w:t>ek</w:t>
      </w:r>
      <w:proofErr w:type="spellEnd"/>
      <w:r w:rsidRPr="002F23E0">
        <w:rPr>
          <w:rFonts w:ascii="Times New Roman" w:eastAsia="Times New Roman" w:hAnsi="Times New Roman" w:cs="Times New Roman"/>
          <w:bCs/>
          <w:color w:val="333333"/>
          <w:sz w:val="24"/>
          <w:szCs w:val="24"/>
          <w:lang w:eastAsia="es-CO"/>
        </w:rPr>
        <w:t xml:space="preserve"> Asad.  La dureza y duración del conflicto afectan cada día más la economía del país, se suma a ello las sanciones de la Unión Europea al gobierno sirio con lo cual éste queda con un margen de maniobra mínimo que lo obliga a destinar la mayor parte de recursos a la seguridad.</w:t>
      </w:r>
    </w:p>
    <w:p w:rsidR="00CC7AE1" w:rsidRPr="002F23E0" w:rsidRDefault="002F23E0" w:rsidP="002F23E0">
      <w:pPr>
        <w:pStyle w:val="NormalWeb"/>
        <w:shd w:val="clear" w:color="auto" w:fill="FFFFFF"/>
        <w:spacing w:before="0" w:beforeAutospacing="0" w:after="225" w:afterAutospacing="0"/>
        <w:rPr>
          <w:color w:val="000000"/>
        </w:rPr>
      </w:pPr>
      <w:r>
        <w:rPr>
          <w:color w:val="000000"/>
        </w:rPr>
        <w:t xml:space="preserve">Luego de cinco años de transcurrida la primavera árabe, podemos obtener las siguientes conclusiones de este proceso: </w:t>
      </w:r>
    </w:p>
    <w:p w:rsidR="00CC7AE1" w:rsidRPr="002F23E0" w:rsidRDefault="00CC7AE1" w:rsidP="002F23E0">
      <w:pPr>
        <w:pStyle w:val="NormalWeb"/>
        <w:numPr>
          <w:ilvl w:val="0"/>
          <w:numId w:val="2"/>
        </w:numPr>
        <w:shd w:val="clear" w:color="auto" w:fill="FFFFFF"/>
        <w:spacing w:before="0" w:beforeAutospacing="0" w:after="225" w:afterAutospacing="0"/>
        <w:ind w:left="0" w:firstLine="0"/>
        <w:rPr>
          <w:color w:val="000000"/>
        </w:rPr>
      </w:pPr>
      <w:r w:rsidRPr="002F23E0">
        <w:rPr>
          <w:color w:val="000000"/>
        </w:rPr>
        <w:t>La fuerza que impulsa la primavera árabe es una reacción contra las dictaduras y gobiernos despóticos</w:t>
      </w:r>
      <w:r w:rsidR="00E418D0" w:rsidRPr="002F23E0">
        <w:rPr>
          <w:color w:val="000000"/>
        </w:rPr>
        <w:t xml:space="preserve">. Los habitantes de estos países se cansaron de décadas de humillación, corrupción, marginación, desempleo y pobreza. Contrario a lo que afirman algunos medios de comunicación y académicos, la primavera árabe poc9o o nada debe a los movimientos islámicos. </w:t>
      </w:r>
    </w:p>
    <w:p w:rsidR="00E418D0" w:rsidRPr="002F23E0" w:rsidRDefault="00E418D0" w:rsidP="002F23E0">
      <w:pPr>
        <w:pStyle w:val="NormalWeb"/>
        <w:numPr>
          <w:ilvl w:val="0"/>
          <w:numId w:val="2"/>
        </w:numPr>
        <w:shd w:val="clear" w:color="auto" w:fill="FFFFFF"/>
        <w:spacing w:before="0" w:beforeAutospacing="0" w:after="225" w:afterAutospacing="0"/>
        <w:ind w:left="0" w:firstLine="0"/>
        <w:rPr>
          <w:color w:val="000000"/>
        </w:rPr>
      </w:pPr>
      <w:r w:rsidRPr="002F23E0">
        <w:rPr>
          <w:color w:val="000000"/>
        </w:rPr>
        <w:t xml:space="preserve">Internet y la telefonía móvil son las tecnologías de información que informaron al mundo de los levantamientos pro democracia en los países árabes. A través de estos medios, el mundo conoció la brutal represión y la lucha de los habitantes por ganar espacios democráticos. Canales de satelital como </w:t>
      </w:r>
      <w:proofErr w:type="spellStart"/>
      <w:r w:rsidRPr="002F23E0">
        <w:rPr>
          <w:color w:val="000000"/>
        </w:rPr>
        <w:t>Aljazeera</w:t>
      </w:r>
      <w:proofErr w:type="spellEnd"/>
      <w:r w:rsidRPr="002F23E0">
        <w:rPr>
          <w:color w:val="000000"/>
        </w:rPr>
        <w:t xml:space="preserve"> y </w:t>
      </w:r>
      <w:proofErr w:type="spellStart"/>
      <w:r w:rsidRPr="002F23E0">
        <w:rPr>
          <w:color w:val="000000"/>
        </w:rPr>
        <w:t>Alhiwar</w:t>
      </w:r>
      <w:proofErr w:type="spellEnd"/>
      <w:r w:rsidRPr="002F23E0">
        <w:rPr>
          <w:color w:val="000000"/>
        </w:rPr>
        <w:t xml:space="preserve">, así como periódicos críticos de formato digital, como </w:t>
      </w:r>
      <w:proofErr w:type="spellStart"/>
      <w:r w:rsidRPr="002F23E0">
        <w:rPr>
          <w:color w:val="000000"/>
        </w:rPr>
        <w:t>Alquds</w:t>
      </w:r>
      <w:proofErr w:type="spellEnd"/>
      <w:r w:rsidRPr="002F23E0">
        <w:rPr>
          <w:color w:val="000000"/>
        </w:rPr>
        <w:t xml:space="preserve"> Árabe, informaron al mundo y permitieron la organización de los manifestantes. </w:t>
      </w:r>
    </w:p>
    <w:p w:rsidR="00E418D0" w:rsidRPr="002F23E0" w:rsidRDefault="00E418D0" w:rsidP="002F23E0">
      <w:pPr>
        <w:pStyle w:val="NormalWeb"/>
        <w:numPr>
          <w:ilvl w:val="0"/>
          <w:numId w:val="2"/>
        </w:numPr>
        <w:shd w:val="clear" w:color="auto" w:fill="FFFFFF"/>
        <w:spacing w:before="0" w:beforeAutospacing="0" w:after="225" w:afterAutospacing="0"/>
        <w:ind w:left="0" w:firstLine="0"/>
        <w:rPr>
          <w:color w:val="000000"/>
        </w:rPr>
      </w:pPr>
      <w:r w:rsidRPr="002F23E0">
        <w:rPr>
          <w:color w:val="000000"/>
        </w:rPr>
        <w:t xml:space="preserve">El apoyo de las fuerzas militares o por lo menos el negarse a reprimir los movimientos de protesta indican la intención de no enfrentar al pueblo como de no apoyar regímenes corruptos. Los militares saben que la situación internacional es diferente a la de la Guerra Fría y que quienes violan los derechos humanos pueden ser juzgados por la justicia internacional. </w:t>
      </w:r>
    </w:p>
    <w:p w:rsidR="00C1315F" w:rsidRPr="002F23E0" w:rsidRDefault="00FC00A1" w:rsidP="002F23E0">
      <w:pPr>
        <w:pStyle w:val="NormalWeb"/>
        <w:numPr>
          <w:ilvl w:val="0"/>
          <w:numId w:val="2"/>
        </w:numPr>
        <w:shd w:val="clear" w:color="auto" w:fill="FFFFFF"/>
        <w:spacing w:before="0" w:beforeAutospacing="0" w:after="225" w:afterAutospacing="0"/>
        <w:ind w:left="0" w:firstLine="0"/>
        <w:rPr>
          <w:color w:val="000000"/>
        </w:rPr>
      </w:pPr>
      <w:r w:rsidRPr="002F23E0">
        <w:rPr>
          <w:color w:val="000000"/>
        </w:rPr>
        <w:t xml:space="preserve">La primavera árabe inició en Túnez pero rápidamente ganó adeptos en </w:t>
      </w:r>
      <w:r w:rsidR="00C1315F" w:rsidRPr="002F23E0">
        <w:rPr>
          <w:color w:val="000000"/>
        </w:rPr>
        <w:t>Marruecos, Libia, Argelia y Egipto y otros como Jordania y Yemen</w:t>
      </w:r>
      <w:r w:rsidRPr="002F23E0">
        <w:rPr>
          <w:color w:val="000000"/>
        </w:rPr>
        <w:t>, países en las cuales se presentaron manifestaciones de apoyo a las de Túnez</w:t>
      </w:r>
      <w:r w:rsidR="00C1315F" w:rsidRPr="002F23E0">
        <w:rPr>
          <w:color w:val="000000"/>
        </w:rPr>
        <w:t xml:space="preserve">. </w:t>
      </w:r>
      <w:r w:rsidRPr="002F23E0">
        <w:rPr>
          <w:color w:val="000000"/>
        </w:rPr>
        <w:t xml:space="preserve">Como ya enunciamos, Internet juega un papel central al transmitir informaciones y análisis de la marcha del movimiento en diferentes países de la zona. Como consecuencia, los gobiernos de </w:t>
      </w:r>
      <w:r w:rsidR="00C1315F" w:rsidRPr="002F23E0">
        <w:rPr>
          <w:color w:val="000000"/>
        </w:rPr>
        <w:t xml:space="preserve">Marruecos, Argelia, Mauritania, Libia, Yemen y Jordania </w:t>
      </w:r>
      <w:r w:rsidRPr="002F23E0">
        <w:rPr>
          <w:color w:val="000000"/>
        </w:rPr>
        <w:t xml:space="preserve">anunciaron a sus habitantes que mantendrán los precios de productos básicos y que indemnizarán a los universitarios desempleados. </w:t>
      </w:r>
    </w:p>
    <w:p w:rsidR="00FC00A1" w:rsidRDefault="00FC00A1" w:rsidP="002F23E0">
      <w:pPr>
        <w:pStyle w:val="NormalWeb"/>
        <w:numPr>
          <w:ilvl w:val="0"/>
          <w:numId w:val="2"/>
        </w:numPr>
        <w:shd w:val="clear" w:color="auto" w:fill="FFFFFF"/>
        <w:spacing w:before="0" w:beforeAutospacing="0" w:after="225" w:afterAutospacing="0"/>
        <w:ind w:left="0" w:firstLine="0"/>
        <w:rPr>
          <w:color w:val="000000"/>
        </w:rPr>
      </w:pPr>
      <w:r w:rsidRPr="002F23E0">
        <w:rPr>
          <w:color w:val="000000"/>
        </w:rPr>
        <w:t xml:space="preserve">La primavera árabe ha sido impulsada especialmente por jóvenes universitarios que sufren desempleo y marginación social. El apoyo que Occidente ha dado a las protestas no es decidido, al contrario, en algunos casos han apoyado a las dictaduras. </w:t>
      </w:r>
    </w:p>
    <w:p w:rsidR="00CC5D45" w:rsidRPr="00CC5D45" w:rsidRDefault="00CC5D45" w:rsidP="00CC5D45">
      <w:pPr>
        <w:spacing w:after="0"/>
        <w:rPr>
          <w:rFonts w:ascii="Times" w:hAnsi="Times"/>
        </w:rPr>
      </w:pPr>
      <w:r w:rsidRPr="00CC5D45">
        <w:rPr>
          <w:rFonts w:ascii="Times" w:hAnsi="Times"/>
        </w:rPr>
        <w:t>Amplía tus conocimientos sobre L</w:t>
      </w:r>
      <w:r>
        <w:rPr>
          <w:rFonts w:ascii="Times" w:hAnsi="Times"/>
        </w:rPr>
        <w:t>a Primavera Árabe. Observa parte del</w:t>
      </w:r>
      <w:r w:rsidRPr="00CC5D45">
        <w:rPr>
          <w:rFonts w:ascii="Times" w:hAnsi="Times"/>
        </w:rPr>
        <w:t xml:space="preserve"> siguiente video [</w:t>
      </w:r>
      <w:hyperlink r:id="rId22" w:history="1">
        <w:r w:rsidRPr="00CC5D45">
          <w:rPr>
            <w:rStyle w:val="Hipervnculo"/>
            <w:rFonts w:ascii="Times" w:hAnsi="Times"/>
          </w:rPr>
          <w:t>VER</w:t>
        </w:r>
      </w:hyperlink>
      <w:hyperlink r:id="rId23" w:history="1"/>
      <w:hyperlink r:id="rId24" w:history="1"/>
      <w:hyperlink r:id="rId25" w:history="1"/>
      <w:hyperlink r:id="rId26" w:history="1"/>
      <w:hyperlink r:id="rId27" w:history="1"/>
      <w:r w:rsidRPr="00CC5D45">
        <w:rPr>
          <w:rFonts w:ascii="Times" w:hAnsi="Times"/>
        </w:rPr>
        <w:t>]</w:t>
      </w:r>
    </w:p>
    <w:p w:rsidR="00CC5D45" w:rsidRPr="002F23E0" w:rsidRDefault="00CC5D45" w:rsidP="00CC5D45">
      <w:pPr>
        <w:pStyle w:val="NormalWeb"/>
        <w:shd w:val="clear" w:color="auto" w:fill="FFFFFF"/>
        <w:spacing w:before="0" w:beforeAutospacing="0" w:after="225" w:afterAutospacing="0"/>
        <w:rPr>
          <w:color w:val="000000"/>
        </w:rPr>
      </w:pPr>
    </w:p>
    <w:p w:rsidR="00ED1593" w:rsidRPr="002F23E0" w:rsidRDefault="005C529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hAnsi="Times New Roman" w:cs="Times New Roman"/>
          <w:sz w:val="24"/>
          <w:szCs w:val="24"/>
          <w:highlight w:val="cyan"/>
        </w:rPr>
        <w:t xml:space="preserve">[SECCIÓN 1] 4. </w:t>
      </w:r>
      <w:r w:rsidR="00C1315F" w:rsidRPr="002F23E0">
        <w:rPr>
          <w:rFonts w:ascii="Times New Roman" w:hAnsi="Times New Roman" w:cs="Times New Roman"/>
          <w:sz w:val="24"/>
          <w:szCs w:val="24"/>
          <w:highlight w:val="cyan"/>
        </w:rPr>
        <w:t>Oriente Medio</w:t>
      </w:r>
    </w:p>
    <w:p w:rsidR="00C1315F" w:rsidRPr="002F23E0" w:rsidRDefault="00ED1593"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Primavera Árabe modificó el escenario de Medio Oriente.  El conflicto palestino-israelí, ha sido marginado por las ambiciones nucleares y hegemónicas de Irán. Ahora Arabia </w:t>
      </w:r>
      <w:r w:rsidRPr="002F23E0">
        <w:rPr>
          <w:rFonts w:ascii="Times New Roman" w:eastAsia="Times New Roman" w:hAnsi="Times New Roman" w:cs="Times New Roman"/>
          <w:bCs/>
          <w:color w:val="333333"/>
          <w:sz w:val="24"/>
          <w:szCs w:val="24"/>
          <w:lang w:eastAsia="es-CO"/>
        </w:rPr>
        <w:lastRenderedPageBreak/>
        <w:t xml:space="preserve">Saudí e Israel, enemigos antes, se unieron contra Irán y contra los diálogos entre Estados Unidos e Irán. </w:t>
      </w:r>
    </w:p>
    <w:p w:rsidR="00ED1593" w:rsidRPr="002F23E0" w:rsidRDefault="00ED1593"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Detrás de estas posiciones se esconde el conflicto entre el islam sunita y el islam chiita. El gobierno iraní en manos de los chiitas</w:t>
      </w:r>
      <w:r w:rsidR="006A7B63" w:rsidRPr="002F23E0">
        <w:rPr>
          <w:rFonts w:ascii="Times New Roman" w:eastAsia="Times New Roman" w:hAnsi="Times New Roman" w:cs="Times New Roman"/>
          <w:bCs/>
          <w:color w:val="333333"/>
          <w:sz w:val="24"/>
          <w:szCs w:val="24"/>
          <w:lang w:eastAsia="es-CO"/>
        </w:rPr>
        <w:t xml:space="preserve">, musulmanes radicales, promueven estados islámicos libres de la influencia de Occidente. Esta división del islam se refleja en la guerra de Siria. </w:t>
      </w:r>
      <w:r w:rsidR="004B3751" w:rsidRPr="002F23E0">
        <w:rPr>
          <w:rFonts w:ascii="Times New Roman" w:eastAsia="Times New Roman" w:hAnsi="Times New Roman" w:cs="Times New Roman"/>
          <w:bCs/>
          <w:color w:val="333333"/>
          <w:sz w:val="24"/>
          <w:szCs w:val="24"/>
          <w:lang w:eastAsia="es-CO"/>
        </w:rPr>
        <w:t xml:space="preserve">Las amenazas de Irán a las potencias Occidentales evidencian la militarización de ña República Islámica, a pesar del control de los clérigos musulmanes sobre el poder político. </w:t>
      </w:r>
    </w:p>
    <w:p w:rsidR="00C1315F" w:rsidRPr="002F23E0" w:rsidRDefault="006A7B63"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 los conflictos al interior de otros estados de Oriente Medio repercute la división entre los musulmanes y las luchas entre tribus locales. Así, en Irak, el Líbano y Jordania, a las rivalidades entre suníes y chiitas, se suma la cuestión kurda. Los kurdos reprimidos por el gobierno de Sadam Hussein, son un pueblo que tiene bases en diferentes países de la zona y que se oponen al dominio chiita en la zona. </w:t>
      </w:r>
    </w:p>
    <w:p w:rsidR="00C1315F" w:rsidRPr="002F23E0" w:rsidRDefault="006A7B63"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A lo anterior se suma la presencia de AL Qaeda en Siria, Yemen y el norte y este de África. </w:t>
      </w:r>
      <w:r w:rsidR="0069504D" w:rsidRPr="002F23E0">
        <w:rPr>
          <w:rFonts w:ascii="Times New Roman" w:eastAsia="Times New Roman" w:hAnsi="Times New Roman" w:cs="Times New Roman"/>
          <w:bCs/>
          <w:color w:val="333333"/>
          <w:sz w:val="24"/>
          <w:szCs w:val="24"/>
          <w:lang w:eastAsia="es-CO"/>
        </w:rPr>
        <w:t xml:space="preserve">Esta presencia se intensificó luego de la invasión a Irak en 2003, frente a la cual grupos extremistas musulmanes conformaron un califato con la pretensión de unir a todos los musulmanes contra Occidente. El califato tiene presencia en Siria e Irak, pero cada vez avanza en regiones del golfo pérsico, Afganistán e India. </w:t>
      </w:r>
    </w:p>
    <w:p w:rsidR="001419EA" w:rsidRDefault="005C529E" w:rsidP="002F23E0">
      <w:pPr>
        <w:shd w:val="clear" w:color="auto" w:fill="FFFFFF"/>
        <w:spacing w:after="225" w:line="240" w:lineRule="auto"/>
        <w:rPr>
          <w:rFonts w:ascii="Times New Roman" w:hAnsi="Times New Roman" w:cs="Times New Roman"/>
          <w:sz w:val="24"/>
          <w:szCs w:val="24"/>
        </w:rPr>
      </w:pPr>
      <w:r w:rsidRPr="002F23E0">
        <w:rPr>
          <w:rFonts w:ascii="Times New Roman" w:hAnsi="Times New Roman" w:cs="Times New Roman"/>
          <w:sz w:val="24"/>
          <w:szCs w:val="24"/>
          <w:highlight w:val="cyan"/>
        </w:rPr>
        <w:t xml:space="preserve">[SECCIÓN 2] </w:t>
      </w:r>
      <w:r w:rsidR="001419EA">
        <w:rPr>
          <w:rFonts w:ascii="Times New Roman" w:hAnsi="Times New Roman" w:cs="Times New Roman"/>
          <w:sz w:val="24"/>
          <w:szCs w:val="24"/>
          <w:highlight w:val="cyan"/>
        </w:rPr>
        <w:t xml:space="preserve">4.1. </w:t>
      </w:r>
      <w:r w:rsidR="004B3751" w:rsidRPr="002F23E0">
        <w:rPr>
          <w:rFonts w:ascii="Times New Roman" w:hAnsi="Times New Roman" w:cs="Times New Roman"/>
          <w:sz w:val="24"/>
          <w:szCs w:val="24"/>
          <w:highlight w:val="cyan"/>
        </w:rPr>
        <w:t>Israel-Palestina, obstáculos que persisten</w:t>
      </w:r>
    </w:p>
    <w:p w:rsidR="009412E4" w:rsidRPr="002F23E0" w:rsidRDefault="00793F0A"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Las diferentes negociaciones entre israelíes y palestinos</w:t>
      </w:r>
      <w:r w:rsidR="001419EA">
        <w:rPr>
          <w:rFonts w:ascii="Times New Roman" w:eastAsia="Times New Roman" w:hAnsi="Times New Roman" w:cs="Times New Roman"/>
          <w:bCs/>
          <w:color w:val="333333"/>
          <w:sz w:val="24"/>
          <w:szCs w:val="24"/>
          <w:lang w:eastAsia="es-CO"/>
        </w:rPr>
        <w:t xml:space="preserve">, emprendidas desde mediados del siglo XX, </w:t>
      </w:r>
      <w:r w:rsidRPr="002F23E0">
        <w:rPr>
          <w:rFonts w:ascii="Times New Roman" w:eastAsia="Times New Roman" w:hAnsi="Times New Roman" w:cs="Times New Roman"/>
          <w:bCs/>
          <w:color w:val="333333"/>
          <w:sz w:val="24"/>
          <w:szCs w:val="24"/>
          <w:lang w:eastAsia="es-CO"/>
        </w:rPr>
        <w:t xml:space="preserve">para encontrar solución al conflicto tienen obstáculos que persisten.  Por lo general, los diálogos encuentran </w:t>
      </w:r>
      <w:r w:rsidR="001419EA">
        <w:rPr>
          <w:rFonts w:ascii="Times New Roman" w:eastAsia="Times New Roman" w:hAnsi="Times New Roman" w:cs="Times New Roman"/>
          <w:bCs/>
          <w:color w:val="333333"/>
          <w:sz w:val="24"/>
          <w:szCs w:val="24"/>
          <w:lang w:eastAsia="es-CO"/>
        </w:rPr>
        <w:t xml:space="preserve">puntos insalvables </w:t>
      </w:r>
      <w:r w:rsidRPr="002F23E0">
        <w:rPr>
          <w:rFonts w:ascii="Times New Roman" w:eastAsia="Times New Roman" w:hAnsi="Times New Roman" w:cs="Times New Roman"/>
          <w:bCs/>
          <w:color w:val="333333"/>
          <w:sz w:val="24"/>
          <w:szCs w:val="24"/>
          <w:lang w:eastAsia="es-CO"/>
        </w:rPr>
        <w:t xml:space="preserve">en los siguientes aspectos. </w:t>
      </w:r>
    </w:p>
    <w:p w:rsidR="00793F0A" w:rsidRPr="002F23E0" w:rsidRDefault="00793F0A"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Quién se queda con Jerusalén</w:t>
      </w:r>
    </w:p>
    <w:p w:rsidR="009412E4" w:rsidRPr="002F23E0" w:rsidRDefault="00793F0A"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ciudad sagrada de judíos, cristianos y musulmanes es punto álgido de las negociaciones. Los palestinos es el corazón de su patria y del mundo árabe; los judíos la reconocen como parte de su identidad porque en ella están símbolos de su religión con el gran Templo Sagrado de Jerusalén. El triunfo de Israel en la Guerra de los Seis Días </w:t>
      </w:r>
      <w:r w:rsidR="0068701E" w:rsidRPr="002F23E0">
        <w:rPr>
          <w:rFonts w:ascii="Times New Roman" w:eastAsia="Times New Roman" w:hAnsi="Times New Roman" w:cs="Times New Roman"/>
          <w:bCs/>
          <w:color w:val="333333"/>
          <w:sz w:val="24"/>
          <w:szCs w:val="24"/>
          <w:lang w:eastAsia="es-CO"/>
        </w:rPr>
        <w:t xml:space="preserve">(1967) </w:t>
      </w:r>
      <w:r w:rsidRPr="002F23E0">
        <w:rPr>
          <w:rFonts w:ascii="Times New Roman" w:eastAsia="Times New Roman" w:hAnsi="Times New Roman" w:cs="Times New Roman"/>
          <w:bCs/>
          <w:color w:val="333333"/>
          <w:sz w:val="24"/>
          <w:szCs w:val="24"/>
          <w:lang w:eastAsia="es-CO"/>
        </w:rPr>
        <w:t xml:space="preserve">se leyó de dos maneras: ocupación de Jerusalén Oriental, para los palestinos y liberación, para los israelíes. El centro de la disputa entre unos y otros es el Monte del Templo, para los judíos </w:t>
      </w:r>
      <w:proofErr w:type="spellStart"/>
      <w:r w:rsidR="009412E4" w:rsidRPr="002F23E0">
        <w:rPr>
          <w:rFonts w:ascii="Times New Roman" w:eastAsia="Times New Roman" w:hAnsi="Times New Roman" w:cs="Times New Roman"/>
          <w:bCs/>
          <w:color w:val="333333"/>
          <w:sz w:val="24"/>
          <w:szCs w:val="24"/>
          <w:lang w:eastAsia="es-CO"/>
        </w:rPr>
        <w:t>Har</w:t>
      </w:r>
      <w:proofErr w:type="spellEnd"/>
      <w:r w:rsidR="009412E4" w:rsidRPr="002F23E0">
        <w:rPr>
          <w:rFonts w:ascii="Times New Roman" w:eastAsia="Times New Roman" w:hAnsi="Times New Roman" w:cs="Times New Roman"/>
          <w:bCs/>
          <w:color w:val="333333"/>
          <w:sz w:val="24"/>
          <w:szCs w:val="24"/>
          <w:lang w:eastAsia="es-CO"/>
        </w:rPr>
        <w:t xml:space="preserve"> </w:t>
      </w:r>
      <w:proofErr w:type="spellStart"/>
      <w:r w:rsidR="009412E4" w:rsidRPr="002F23E0">
        <w:rPr>
          <w:rFonts w:ascii="Times New Roman" w:eastAsia="Times New Roman" w:hAnsi="Times New Roman" w:cs="Times New Roman"/>
          <w:bCs/>
          <w:color w:val="333333"/>
          <w:sz w:val="24"/>
          <w:szCs w:val="24"/>
          <w:lang w:eastAsia="es-CO"/>
        </w:rPr>
        <w:t>Haram</w:t>
      </w:r>
      <w:proofErr w:type="spellEnd"/>
      <w:r w:rsidRPr="002F23E0">
        <w:rPr>
          <w:rFonts w:ascii="Times New Roman" w:eastAsia="Times New Roman" w:hAnsi="Times New Roman" w:cs="Times New Roman"/>
          <w:bCs/>
          <w:color w:val="333333"/>
          <w:sz w:val="24"/>
          <w:szCs w:val="24"/>
          <w:lang w:eastAsia="es-CO"/>
        </w:rPr>
        <w:t xml:space="preserve">; para los </w:t>
      </w:r>
      <w:r w:rsidR="009412E4" w:rsidRPr="002F23E0">
        <w:rPr>
          <w:rFonts w:ascii="Times New Roman" w:eastAsia="Times New Roman" w:hAnsi="Times New Roman" w:cs="Times New Roman"/>
          <w:bCs/>
          <w:color w:val="333333"/>
          <w:sz w:val="24"/>
          <w:szCs w:val="24"/>
          <w:lang w:eastAsia="es-CO"/>
        </w:rPr>
        <w:t xml:space="preserve">musulmanes </w:t>
      </w:r>
      <w:proofErr w:type="spellStart"/>
      <w:r w:rsidR="009412E4" w:rsidRPr="002F23E0">
        <w:rPr>
          <w:rFonts w:ascii="Times New Roman" w:eastAsia="Times New Roman" w:hAnsi="Times New Roman" w:cs="Times New Roman"/>
          <w:bCs/>
          <w:color w:val="333333"/>
          <w:sz w:val="24"/>
          <w:szCs w:val="24"/>
          <w:lang w:eastAsia="es-CO"/>
        </w:rPr>
        <w:t>Haram</w:t>
      </w:r>
      <w:proofErr w:type="spellEnd"/>
      <w:r w:rsidR="009412E4" w:rsidRPr="002F23E0">
        <w:rPr>
          <w:rFonts w:ascii="Times New Roman" w:eastAsia="Times New Roman" w:hAnsi="Times New Roman" w:cs="Times New Roman"/>
          <w:bCs/>
          <w:color w:val="333333"/>
          <w:sz w:val="24"/>
          <w:szCs w:val="24"/>
          <w:lang w:eastAsia="es-CO"/>
        </w:rPr>
        <w:t xml:space="preserve"> al-</w:t>
      </w:r>
      <w:proofErr w:type="spellStart"/>
      <w:r w:rsidR="009412E4" w:rsidRPr="002F23E0">
        <w:rPr>
          <w:rFonts w:ascii="Times New Roman" w:eastAsia="Times New Roman" w:hAnsi="Times New Roman" w:cs="Times New Roman"/>
          <w:bCs/>
          <w:color w:val="333333"/>
          <w:sz w:val="24"/>
          <w:szCs w:val="24"/>
          <w:lang w:eastAsia="es-CO"/>
        </w:rPr>
        <w:t>Sharif</w:t>
      </w:r>
      <w:proofErr w:type="spellEnd"/>
      <w:r w:rsidR="009412E4" w:rsidRPr="002F23E0">
        <w:rPr>
          <w:rFonts w:ascii="Times New Roman" w:eastAsia="Times New Roman" w:hAnsi="Times New Roman" w:cs="Times New Roman"/>
          <w:bCs/>
          <w:color w:val="333333"/>
          <w:sz w:val="24"/>
          <w:szCs w:val="24"/>
          <w:lang w:eastAsia="es-CO"/>
        </w:rPr>
        <w:t>.</w:t>
      </w:r>
    </w:p>
    <w:p w:rsidR="009412E4" w:rsidRPr="002F23E0" w:rsidRDefault="009412E4"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Fronteras</w:t>
      </w:r>
    </w:p>
    <w:p w:rsidR="007863AB" w:rsidRPr="002F23E0" w:rsidRDefault="0068701E"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Guerra de los Seis Días en 1967 trazó fronteras que unos y otros quieren deshacer o conservar. Para los palestinos, su patria incluye Jerusalén Oriental, Cisjordania y la Franja de Gaza, ocupadas por los judíos después de la guerra citada. . </w:t>
      </w:r>
      <w:r w:rsidR="007863AB" w:rsidRPr="002F23E0">
        <w:rPr>
          <w:rFonts w:ascii="Times New Roman" w:eastAsia="Times New Roman" w:hAnsi="Times New Roman" w:cs="Times New Roman"/>
          <w:bCs/>
          <w:color w:val="333333"/>
          <w:sz w:val="24"/>
          <w:szCs w:val="24"/>
          <w:lang w:eastAsia="es-CO"/>
        </w:rPr>
        <w:t xml:space="preserve">Israel, por su parte, quiere conservar aquellos asentamientos ubicados en Jerusalén Oriental, Cisjordania y Gaza donde hay colonias de judíos. Aunque Israel ha retirado colonia de Gaza y Cisjordania, los palestinos reclaman el retiro total. </w:t>
      </w:r>
    </w:p>
    <w:p w:rsidR="0029345B" w:rsidRPr="002F23E0" w:rsidRDefault="0029345B"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Entre 1948 y 1967, Gaza estuvo bajo ocupación militar de Egipto, cuyo gobierno no ofreció en ningún momento la independencia de la región. Después de la guerra de los Seis Días de </w:t>
      </w:r>
      <w:r w:rsidRPr="002F23E0">
        <w:rPr>
          <w:rFonts w:ascii="Times New Roman" w:eastAsia="Times New Roman" w:hAnsi="Times New Roman" w:cs="Times New Roman"/>
          <w:bCs/>
          <w:color w:val="333333"/>
          <w:sz w:val="24"/>
          <w:szCs w:val="24"/>
          <w:lang w:eastAsia="es-CO"/>
        </w:rPr>
        <w:lastRenderedPageBreak/>
        <w:t xml:space="preserve">1967, la zona pasó a control de Israel. En 2005, Israel retiró tropas y colonos israelíes de la Franja. De esta manera, Gaza pasó a manos palestinas, especialmente del movimiento Hamás vinculado a los Hermanos Musulmanes. El objetivo de Israel, de obtener paz en la frontera sur, Gaza, fue capitalizado por Hamás quien aprovechó la ocasión para estimular ataques contra Israel desde Gaza.  </w:t>
      </w:r>
    </w:p>
    <w:p w:rsidR="009412E4" w:rsidRPr="002F23E0" w:rsidRDefault="009412E4"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Refugiados</w:t>
      </w:r>
    </w:p>
    <w:p w:rsidR="009412E4" w:rsidRPr="002F23E0" w:rsidRDefault="006115DA"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Los palestinos demandan el cumplimiento de la resolución 194 de la Asamblea General de las Naciones Unidas que obliga a Israel a conceder el derecho a retorno de más de 7 millones de palestinos que viven refugiados en zonas ocupadas por judíos que antes hacían parte de Palestina. El gobierno de Israel se niega a conceder el derecho al retorno y admite la instalación de estos refugiados en el futuro Estado palestino. </w:t>
      </w:r>
    </w:p>
    <w:p w:rsidR="009412E4" w:rsidRPr="002F23E0" w:rsidRDefault="009412E4"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Agua</w:t>
      </w:r>
    </w:p>
    <w:p w:rsidR="00092FE3" w:rsidRDefault="00D413D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región de conflicto entre Israel y Palestina es una de las más áridas del mundo. </w:t>
      </w:r>
      <w:r w:rsidR="0044430C" w:rsidRPr="002F23E0">
        <w:rPr>
          <w:rFonts w:ascii="Times New Roman" w:eastAsia="Times New Roman" w:hAnsi="Times New Roman" w:cs="Times New Roman"/>
          <w:bCs/>
          <w:color w:val="333333"/>
          <w:sz w:val="24"/>
          <w:szCs w:val="24"/>
          <w:lang w:eastAsia="es-CO"/>
        </w:rPr>
        <w:t>La cuenca</w:t>
      </w:r>
      <w:r w:rsidRPr="002F23E0">
        <w:rPr>
          <w:rFonts w:ascii="Times New Roman" w:eastAsia="Times New Roman" w:hAnsi="Times New Roman" w:cs="Times New Roman"/>
          <w:bCs/>
          <w:color w:val="333333"/>
          <w:sz w:val="24"/>
          <w:szCs w:val="24"/>
          <w:lang w:eastAsia="es-CO"/>
        </w:rPr>
        <w:t xml:space="preserve"> del Jordán dispone de aguas subterráneas que atraviesan la región de Cisjordania, estas reservas fueron tomadas por Israel, cuyo Estado construyó el Acueducto Nacional que desvió el río Jordán hacia </w:t>
      </w:r>
      <w:proofErr w:type="spellStart"/>
      <w:r w:rsidRPr="002F23E0">
        <w:rPr>
          <w:rFonts w:ascii="Times New Roman" w:eastAsia="Times New Roman" w:hAnsi="Times New Roman" w:cs="Times New Roman"/>
          <w:bCs/>
          <w:color w:val="333333"/>
          <w:sz w:val="24"/>
          <w:szCs w:val="24"/>
          <w:lang w:eastAsia="es-CO"/>
        </w:rPr>
        <w:t>Neguev</w:t>
      </w:r>
      <w:proofErr w:type="spellEnd"/>
      <w:r w:rsidR="0044430C" w:rsidRPr="002F23E0">
        <w:rPr>
          <w:rFonts w:ascii="Times New Roman" w:eastAsia="Times New Roman" w:hAnsi="Times New Roman" w:cs="Times New Roman"/>
          <w:bCs/>
          <w:color w:val="333333"/>
          <w:sz w:val="24"/>
          <w:szCs w:val="24"/>
          <w:lang w:eastAsia="es-CO"/>
        </w:rPr>
        <w:t xml:space="preserve">, con lo cual se agregó un nuevo elemento al conflicto palestino-israelí. Los israelíes aducen que los palestinos no administran bien el recurso, en tanto, los palestinos argumentan que Israel discrimina el consumo de agua. </w:t>
      </w:r>
    </w:p>
    <w:p w:rsidR="00CC5D45" w:rsidRDefault="00CC5D4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460"/>
        <w:gridCol w:w="6368"/>
      </w:tblGrid>
      <w:tr w:rsidR="00CC5D45" w:rsidRPr="005D1738" w:rsidTr="00CC5D45">
        <w:tc>
          <w:tcPr>
            <w:tcW w:w="9033" w:type="dxa"/>
            <w:gridSpan w:val="2"/>
            <w:shd w:val="clear" w:color="auto" w:fill="0D0D0D" w:themeFill="text1" w:themeFillTint="F2"/>
          </w:tcPr>
          <w:p w:rsidR="00CC5D45" w:rsidRPr="005D1738" w:rsidRDefault="00CC5D45" w:rsidP="00CC5D4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C5D45" w:rsidTr="00CC5D45">
        <w:tc>
          <w:tcPr>
            <w:tcW w:w="2518" w:type="dxa"/>
          </w:tcPr>
          <w:p w:rsidR="00CC5D45" w:rsidRPr="00053744" w:rsidRDefault="00CC5D45"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C5D45" w:rsidRPr="00E462B5" w:rsidRDefault="00CC5D45" w:rsidP="00CC5D45">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12</w:t>
            </w:r>
          </w:p>
        </w:tc>
      </w:tr>
      <w:tr w:rsidR="00CC5D45" w:rsidTr="00CC5D45">
        <w:tc>
          <w:tcPr>
            <w:tcW w:w="2518" w:type="dxa"/>
          </w:tcPr>
          <w:p w:rsidR="00CC5D45" w:rsidRDefault="00CC5D45" w:rsidP="00CC5D4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C5D45" w:rsidRPr="00E462B5" w:rsidRDefault="00CC5D45" w:rsidP="00EA6CB5">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Mapa con información </w:t>
            </w:r>
            <w:r w:rsidR="00EA6CB5">
              <w:rPr>
                <w:rFonts w:ascii="Times New Roman" w:hAnsi="Times New Roman" w:cs="Times New Roman"/>
                <w:color w:val="000000"/>
                <w:sz w:val="18"/>
                <w:szCs w:val="18"/>
              </w:rPr>
              <w:t xml:space="preserve">sobre </w:t>
            </w:r>
            <w:r>
              <w:rPr>
                <w:rFonts w:ascii="Times New Roman" w:hAnsi="Times New Roman" w:cs="Times New Roman"/>
                <w:color w:val="000000"/>
                <w:sz w:val="18"/>
                <w:szCs w:val="18"/>
              </w:rPr>
              <w:t>la formación del estado de Israel entre 1948-1967</w:t>
            </w:r>
          </w:p>
        </w:tc>
      </w:tr>
      <w:tr w:rsidR="00CC5D45" w:rsidTr="00CC5D45">
        <w:tc>
          <w:tcPr>
            <w:tcW w:w="2518" w:type="dxa"/>
          </w:tcPr>
          <w:p w:rsidR="00CC5D45" w:rsidRDefault="00CC5D45" w:rsidP="00CC5D4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C5D45" w:rsidRDefault="00DF6C5F" w:rsidP="00CC5D45">
            <w:pPr>
              <w:rPr>
                <w:rFonts w:ascii="Times New Roman" w:hAnsi="Times New Roman" w:cs="Times New Roman"/>
                <w:color w:val="000000"/>
                <w:sz w:val="18"/>
                <w:szCs w:val="18"/>
              </w:rPr>
            </w:pPr>
            <w:hyperlink r:id="rId28" w:history="1">
              <w:r w:rsidR="00EA6CB5" w:rsidRPr="0040674C">
                <w:rPr>
                  <w:rStyle w:val="Hipervnculo"/>
                  <w:rFonts w:ascii="Times New Roman" w:hAnsi="Times New Roman" w:cs="Times New Roman"/>
                  <w:sz w:val="18"/>
                  <w:szCs w:val="18"/>
                </w:rPr>
                <w:t>http://files.redsafeworld.net/200000183-1f422203b5/palestina-israel.jpg</w:t>
              </w:r>
            </w:hyperlink>
          </w:p>
          <w:p w:rsidR="00EA6CB5" w:rsidRDefault="00EA6CB5" w:rsidP="00CC5D45">
            <w:pPr>
              <w:rPr>
                <w:rFonts w:ascii="Times New Roman" w:hAnsi="Times New Roman" w:cs="Times New Roman"/>
                <w:color w:val="000000"/>
                <w:sz w:val="18"/>
                <w:szCs w:val="18"/>
              </w:rPr>
            </w:pPr>
            <w:r>
              <w:rPr>
                <w:rFonts w:ascii="Times New Roman" w:hAnsi="Times New Roman" w:cs="Times New Roman"/>
                <w:color w:val="000000"/>
                <w:sz w:val="18"/>
                <w:szCs w:val="18"/>
              </w:rPr>
              <w:t>y</w:t>
            </w:r>
          </w:p>
          <w:p w:rsidR="00EA6CB5" w:rsidRPr="00E462B5" w:rsidRDefault="00EA6CB5" w:rsidP="00CC5D45">
            <w:pPr>
              <w:rPr>
                <w:rFonts w:ascii="Times New Roman" w:hAnsi="Times New Roman" w:cs="Times New Roman"/>
                <w:color w:val="000000"/>
                <w:sz w:val="18"/>
                <w:szCs w:val="18"/>
              </w:rPr>
            </w:pPr>
            <w:r w:rsidRPr="00EA6CB5">
              <w:rPr>
                <w:rFonts w:ascii="Times New Roman" w:hAnsi="Times New Roman" w:cs="Times New Roman"/>
                <w:color w:val="000000"/>
                <w:sz w:val="18"/>
                <w:szCs w:val="18"/>
              </w:rPr>
              <w:t>http://www.upaya.es/images/palestina.jpg</w:t>
            </w:r>
          </w:p>
        </w:tc>
      </w:tr>
      <w:tr w:rsidR="00CC5D45" w:rsidTr="00CC5D45">
        <w:tc>
          <w:tcPr>
            <w:tcW w:w="2518" w:type="dxa"/>
          </w:tcPr>
          <w:p w:rsidR="00CC5D45" w:rsidRDefault="00CC5D45" w:rsidP="00CC5D4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C5D45" w:rsidRPr="00E462B5" w:rsidRDefault="00CC5D45" w:rsidP="00CC5D45">
            <w:pPr>
              <w:rPr>
                <w:rFonts w:ascii="Times New Roman" w:hAnsi="Times New Roman" w:cs="Times New Roman"/>
                <w:color w:val="000000"/>
                <w:sz w:val="18"/>
                <w:szCs w:val="18"/>
              </w:rPr>
            </w:pPr>
            <w:r>
              <w:rPr>
                <w:rFonts w:ascii="Times New Roman" w:hAnsi="Times New Roman" w:cs="Times New Roman"/>
                <w:color w:val="000000"/>
                <w:sz w:val="18"/>
                <w:szCs w:val="18"/>
              </w:rPr>
              <w:t>Entre 1948 y 1967, la formación del Estado de Israel cambio el panorama político de Medio Oriente</w:t>
            </w:r>
          </w:p>
        </w:tc>
      </w:tr>
    </w:tbl>
    <w:p w:rsidR="00CC5D45" w:rsidRDefault="00CC5D4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440"/>
        <w:gridCol w:w="6388"/>
      </w:tblGrid>
      <w:tr w:rsidR="00EA6CB5" w:rsidRPr="005D1738" w:rsidTr="00BA0FDD">
        <w:tc>
          <w:tcPr>
            <w:tcW w:w="9033" w:type="dxa"/>
            <w:gridSpan w:val="2"/>
            <w:shd w:val="clear" w:color="auto" w:fill="0D0D0D" w:themeFill="text1" w:themeFillTint="F2"/>
          </w:tcPr>
          <w:p w:rsidR="00EA6CB5" w:rsidRPr="005D1738" w:rsidRDefault="00EA6CB5" w:rsidP="00BA0F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A6CB5" w:rsidTr="00BA0FDD">
        <w:tc>
          <w:tcPr>
            <w:tcW w:w="2518" w:type="dxa"/>
          </w:tcPr>
          <w:p w:rsidR="00EA6CB5" w:rsidRPr="00053744" w:rsidRDefault="00EA6CB5" w:rsidP="00BA0FD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A6CB5" w:rsidRPr="00E462B5" w:rsidRDefault="00EA6CB5" w:rsidP="00BA0FD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13</w:t>
            </w:r>
          </w:p>
        </w:tc>
      </w:tr>
      <w:tr w:rsidR="00EA6CB5" w:rsidTr="00BA0FDD">
        <w:tc>
          <w:tcPr>
            <w:tcW w:w="2518" w:type="dxa"/>
          </w:tcPr>
          <w:p w:rsidR="00EA6CB5" w:rsidRDefault="00EA6CB5" w:rsidP="00BA0FD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A6CB5" w:rsidRPr="00E462B5" w:rsidRDefault="00EA6CB5" w:rsidP="00BA0FDD">
            <w:pPr>
              <w:rPr>
                <w:rFonts w:ascii="Times New Roman" w:hAnsi="Times New Roman" w:cs="Times New Roman"/>
                <w:color w:val="000000"/>
                <w:sz w:val="18"/>
                <w:szCs w:val="18"/>
              </w:rPr>
            </w:pPr>
            <w:r>
              <w:rPr>
                <w:rFonts w:ascii="Times New Roman" w:hAnsi="Times New Roman" w:cs="Times New Roman"/>
                <w:color w:val="000000"/>
                <w:sz w:val="18"/>
                <w:szCs w:val="18"/>
              </w:rPr>
              <w:t>Caricatura crítica sobre el papel de Israel en el conflicto israelí-palestino</w:t>
            </w:r>
          </w:p>
        </w:tc>
      </w:tr>
      <w:tr w:rsidR="00EA6CB5" w:rsidTr="00BA0FDD">
        <w:tc>
          <w:tcPr>
            <w:tcW w:w="2518" w:type="dxa"/>
          </w:tcPr>
          <w:p w:rsidR="00EA6CB5" w:rsidRDefault="00EA6CB5" w:rsidP="00BA0FD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A6CB5" w:rsidRPr="00E462B5" w:rsidRDefault="00EA6CB5" w:rsidP="00BA0FDD">
            <w:pPr>
              <w:rPr>
                <w:rFonts w:ascii="Times New Roman" w:hAnsi="Times New Roman" w:cs="Times New Roman"/>
                <w:color w:val="000000"/>
                <w:sz w:val="18"/>
                <w:szCs w:val="18"/>
              </w:rPr>
            </w:pPr>
            <w:r w:rsidRPr="00EA6CB5">
              <w:rPr>
                <w:rFonts w:ascii="Times New Roman" w:hAnsi="Times New Roman" w:cs="Times New Roman"/>
                <w:color w:val="000000"/>
                <w:sz w:val="18"/>
                <w:szCs w:val="18"/>
              </w:rPr>
              <w:t>http://fatigaexistencial.files.wordpress.com/2013/01/a.png</w:t>
            </w:r>
          </w:p>
        </w:tc>
      </w:tr>
      <w:tr w:rsidR="00EA6CB5" w:rsidTr="00BA0FDD">
        <w:tc>
          <w:tcPr>
            <w:tcW w:w="2518" w:type="dxa"/>
          </w:tcPr>
          <w:p w:rsidR="00EA6CB5" w:rsidRDefault="00EA6CB5" w:rsidP="00BA0FD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A6CB5" w:rsidRPr="00E462B5" w:rsidRDefault="00EA6CB5" w:rsidP="00BA0FDD">
            <w:pPr>
              <w:rPr>
                <w:rFonts w:ascii="Times New Roman" w:hAnsi="Times New Roman" w:cs="Times New Roman"/>
                <w:color w:val="000000"/>
                <w:sz w:val="18"/>
                <w:szCs w:val="18"/>
              </w:rPr>
            </w:pPr>
            <w:r>
              <w:rPr>
                <w:rFonts w:ascii="Times New Roman" w:hAnsi="Times New Roman" w:cs="Times New Roman"/>
                <w:color w:val="000000"/>
                <w:sz w:val="18"/>
                <w:szCs w:val="18"/>
              </w:rPr>
              <w:t>Para muchas personas del mundo, Israel es el culpable del conflicto entre palestinos y judíos</w:t>
            </w:r>
          </w:p>
        </w:tc>
      </w:tr>
    </w:tbl>
    <w:p w:rsidR="00EA6CB5" w:rsidRDefault="00EA6CB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EA6CB5" w:rsidRDefault="00EA6CB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459"/>
        <w:gridCol w:w="6369"/>
      </w:tblGrid>
      <w:tr w:rsidR="00EA6CB5" w:rsidRPr="005D1738" w:rsidTr="00BA0FDD">
        <w:tc>
          <w:tcPr>
            <w:tcW w:w="9033" w:type="dxa"/>
            <w:gridSpan w:val="2"/>
            <w:shd w:val="clear" w:color="auto" w:fill="0D0D0D" w:themeFill="text1" w:themeFillTint="F2"/>
          </w:tcPr>
          <w:p w:rsidR="00EA6CB5" w:rsidRPr="005D1738" w:rsidRDefault="00EA6CB5" w:rsidP="00BA0F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A6CB5" w:rsidTr="00BA0FDD">
        <w:tc>
          <w:tcPr>
            <w:tcW w:w="2518" w:type="dxa"/>
          </w:tcPr>
          <w:p w:rsidR="00EA6CB5" w:rsidRPr="00053744" w:rsidRDefault="00EA6CB5" w:rsidP="00BA0FD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A6CB5" w:rsidRPr="00E462B5" w:rsidRDefault="00EA6CB5" w:rsidP="00BA0FD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14</w:t>
            </w:r>
          </w:p>
        </w:tc>
      </w:tr>
      <w:tr w:rsidR="00EA6CB5" w:rsidTr="00BA0FDD">
        <w:tc>
          <w:tcPr>
            <w:tcW w:w="2518" w:type="dxa"/>
          </w:tcPr>
          <w:p w:rsidR="00EA6CB5" w:rsidRDefault="00EA6CB5" w:rsidP="00BA0FD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A6CB5" w:rsidRPr="00E462B5" w:rsidRDefault="00EA6CB5" w:rsidP="00BA0FDD">
            <w:pPr>
              <w:rPr>
                <w:rFonts w:ascii="Times New Roman" w:hAnsi="Times New Roman" w:cs="Times New Roman"/>
                <w:color w:val="000000"/>
                <w:sz w:val="18"/>
                <w:szCs w:val="18"/>
              </w:rPr>
            </w:pPr>
            <w:r>
              <w:rPr>
                <w:rFonts w:ascii="Times New Roman" w:hAnsi="Times New Roman" w:cs="Times New Roman"/>
                <w:color w:val="000000"/>
                <w:sz w:val="18"/>
                <w:szCs w:val="18"/>
              </w:rPr>
              <w:t>Foto de dos niños, israelí y palestino, abrazados</w:t>
            </w:r>
          </w:p>
        </w:tc>
      </w:tr>
      <w:tr w:rsidR="00EA6CB5" w:rsidTr="00BA0FDD">
        <w:tc>
          <w:tcPr>
            <w:tcW w:w="2518" w:type="dxa"/>
          </w:tcPr>
          <w:p w:rsidR="00EA6CB5" w:rsidRDefault="00EA6CB5" w:rsidP="00BA0FD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A6CB5" w:rsidRPr="00E462B5" w:rsidRDefault="00EA6CB5" w:rsidP="00BA0FDD">
            <w:pPr>
              <w:rPr>
                <w:rFonts w:ascii="Times New Roman" w:hAnsi="Times New Roman" w:cs="Times New Roman"/>
                <w:color w:val="000000"/>
                <w:sz w:val="18"/>
                <w:szCs w:val="18"/>
              </w:rPr>
            </w:pPr>
            <w:r w:rsidRPr="00EA6CB5">
              <w:rPr>
                <w:rFonts w:ascii="Times New Roman" w:hAnsi="Times New Roman" w:cs="Times New Roman"/>
                <w:color w:val="000000"/>
                <w:sz w:val="18"/>
                <w:szCs w:val="18"/>
              </w:rPr>
              <w:t>http://images.teinteresa.es/mundo/Israel-Palestina_TINIMA20140708_1184_21.jpg</w:t>
            </w:r>
          </w:p>
        </w:tc>
      </w:tr>
      <w:tr w:rsidR="00EA6CB5" w:rsidTr="00BA0FDD">
        <w:tc>
          <w:tcPr>
            <w:tcW w:w="2518" w:type="dxa"/>
          </w:tcPr>
          <w:p w:rsidR="00EA6CB5" w:rsidRDefault="00EA6CB5" w:rsidP="00BA0FD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EA6CB5" w:rsidRPr="00E462B5" w:rsidRDefault="00EA6CB5" w:rsidP="00BA0FDD">
            <w:pPr>
              <w:rPr>
                <w:rFonts w:ascii="Times New Roman" w:hAnsi="Times New Roman" w:cs="Times New Roman"/>
                <w:color w:val="000000"/>
                <w:sz w:val="18"/>
                <w:szCs w:val="18"/>
              </w:rPr>
            </w:pPr>
            <w:r>
              <w:rPr>
                <w:rFonts w:ascii="Times New Roman" w:hAnsi="Times New Roman" w:cs="Times New Roman"/>
                <w:color w:val="000000"/>
                <w:sz w:val="18"/>
                <w:szCs w:val="18"/>
              </w:rPr>
              <w:t>Lo que los adultos no hacen, los niños sí. Un niño judío camina abrazado con un niño palestino.</w:t>
            </w:r>
          </w:p>
        </w:tc>
      </w:tr>
    </w:tbl>
    <w:p w:rsidR="00EA6CB5" w:rsidRPr="002F23E0" w:rsidRDefault="00EA6CB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092FE3" w:rsidRPr="002F23E0" w:rsidRDefault="005C529E"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hAnsi="Times New Roman" w:cs="Times New Roman"/>
          <w:sz w:val="24"/>
          <w:szCs w:val="24"/>
          <w:highlight w:val="cyan"/>
        </w:rPr>
        <w:t xml:space="preserve">[SECCIÓN 1] 5. </w:t>
      </w:r>
      <w:r w:rsidR="00092FE3" w:rsidRPr="002F23E0">
        <w:rPr>
          <w:rFonts w:ascii="Times New Roman" w:hAnsi="Times New Roman" w:cs="Times New Roman"/>
          <w:sz w:val="24"/>
          <w:szCs w:val="24"/>
          <w:highlight w:val="cyan"/>
        </w:rPr>
        <w:t>La guerra del Golfo</w:t>
      </w:r>
    </w:p>
    <w:p w:rsidR="00092FE3" w:rsidRPr="002F23E0" w:rsidRDefault="00092FE3"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El actual estado de Kuwait, hizo parte de la provincia de Basora, hoy Irak. Los procesos de descolonización dieron la independencia a esta región en 1961, y los intento de Irak de anexarla, fueron bloqueados por ejércitos británicos y de la Liga árabe. </w:t>
      </w:r>
    </w:p>
    <w:p w:rsidR="00277226" w:rsidRPr="002F23E0" w:rsidRDefault="00092FE3"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Durante la guerra entre Irak e Irán (1980-1988), las monarquías de la península arábica apoyaron al régimen de Irak, liderado por Sadam Hussein. Una vez finalizada la guerra, Hussein reclamó a sus aliados la condonación de su deuda externa, el aumento de su cuota de producción petrolífera y facilidades para crear un puerto de aguas profundas en territorio kuwaití.</w:t>
      </w:r>
      <w:r w:rsidR="00277226" w:rsidRPr="002F23E0">
        <w:rPr>
          <w:rFonts w:ascii="Times New Roman" w:eastAsia="Times New Roman" w:hAnsi="Times New Roman" w:cs="Times New Roman"/>
          <w:bCs/>
          <w:color w:val="333333"/>
          <w:sz w:val="24"/>
          <w:szCs w:val="24"/>
          <w:lang w:eastAsia="es-CO"/>
        </w:rPr>
        <w:t xml:space="preserve"> La negativa de Estados Unidos, Arabia Saudita y Kuwait fue la excusa para invadir a este último el agosto de 1990. Ante este hecho, las Naciones Unidas reclamaron el retiro de las tropas iraquíes de Kuwait. La negativa de Hussein desencadenó la operación Tormenta del Desierto en enero de 1991, la cual luego de cuatro días y con la participación de más de 800 mil soldados obligó el retiro de las tropas de Hussein.</w:t>
      </w:r>
    </w:p>
    <w:p w:rsidR="00277226" w:rsidRPr="002F23E0" w:rsidRDefault="00277226"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derrota de los ejércitos iraquíes no implicó el fin de la era Hussein. Casi 10 años después, 2003, el gobierno de Estados Unidos autoriza la invasión de </w:t>
      </w:r>
      <w:r w:rsidR="00121B87" w:rsidRPr="002F23E0">
        <w:rPr>
          <w:rFonts w:ascii="Times New Roman" w:eastAsia="Times New Roman" w:hAnsi="Times New Roman" w:cs="Times New Roman"/>
          <w:bCs/>
          <w:color w:val="333333"/>
          <w:sz w:val="24"/>
          <w:szCs w:val="24"/>
          <w:lang w:eastAsia="es-CO"/>
        </w:rPr>
        <w:t>Irak bajo</w:t>
      </w:r>
      <w:r w:rsidRPr="002F23E0">
        <w:rPr>
          <w:rFonts w:ascii="Times New Roman" w:eastAsia="Times New Roman" w:hAnsi="Times New Roman" w:cs="Times New Roman"/>
          <w:bCs/>
          <w:color w:val="333333"/>
          <w:sz w:val="24"/>
          <w:szCs w:val="24"/>
          <w:lang w:eastAsia="es-CO"/>
        </w:rPr>
        <w:t xml:space="preserve"> el argumento que el régimen de Hussein tenía armas de destrucción masiva que se negaba a entregar. </w:t>
      </w:r>
      <w:r w:rsidR="00121B87" w:rsidRPr="002F23E0">
        <w:rPr>
          <w:rFonts w:ascii="Times New Roman" w:eastAsia="Times New Roman" w:hAnsi="Times New Roman" w:cs="Times New Roman"/>
          <w:bCs/>
          <w:color w:val="333333"/>
          <w:sz w:val="24"/>
          <w:szCs w:val="24"/>
          <w:lang w:eastAsia="es-CO"/>
        </w:rPr>
        <w:t xml:space="preserve">En diciembre de 2003 Saddam Hussein es capturado por tropas estadounidenses; en diciembre de 2005 se inicia un juicio contra el dictador al final del cual es declarado culpable y muere en la horca en diciembre de 2006.  </w:t>
      </w:r>
    </w:p>
    <w:p w:rsidR="00121B87" w:rsidRPr="002F23E0" w:rsidRDefault="00121B87"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invasión a Irak continuó hasta 2011 cuando el gobierno de Barak Obama decide retirar las tropas. </w:t>
      </w:r>
    </w:p>
    <w:p w:rsidR="00121B87" w:rsidRPr="002F23E0" w:rsidRDefault="00121B87"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Se suma a las invasiones en Medio Oriente, la de Afganistán por parte de Estados Unidos como represalia por el ataque a las Torres Gemelas en septiembre de 2001. Un mes después, tropas estadounidenses invaden Afganistán en busca de Osama </w:t>
      </w:r>
      <w:proofErr w:type="spellStart"/>
      <w:r w:rsidRPr="002F23E0">
        <w:rPr>
          <w:rFonts w:ascii="Times New Roman" w:eastAsia="Times New Roman" w:hAnsi="Times New Roman" w:cs="Times New Roman"/>
          <w:bCs/>
          <w:color w:val="333333"/>
          <w:sz w:val="24"/>
          <w:szCs w:val="24"/>
          <w:lang w:eastAsia="es-CO"/>
        </w:rPr>
        <w:t>Bin</w:t>
      </w:r>
      <w:proofErr w:type="spellEnd"/>
      <w:r w:rsidRPr="002F23E0">
        <w:rPr>
          <w:rFonts w:ascii="Times New Roman" w:eastAsia="Times New Roman" w:hAnsi="Times New Roman" w:cs="Times New Roman"/>
          <w:bCs/>
          <w:color w:val="333333"/>
          <w:sz w:val="24"/>
          <w:szCs w:val="24"/>
          <w:lang w:eastAsia="es-CO"/>
        </w:rPr>
        <w:t xml:space="preserve"> Laden, líder </w:t>
      </w:r>
      <w:r w:rsidR="00BC5EF1" w:rsidRPr="002F23E0">
        <w:rPr>
          <w:rFonts w:ascii="Times New Roman" w:eastAsia="Times New Roman" w:hAnsi="Times New Roman" w:cs="Times New Roman"/>
          <w:bCs/>
          <w:color w:val="333333"/>
          <w:sz w:val="24"/>
          <w:szCs w:val="24"/>
          <w:lang w:eastAsia="es-CO"/>
        </w:rPr>
        <w:t>de Al</w:t>
      </w:r>
      <w:r w:rsidRPr="002F23E0">
        <w:rPr>
          <w:rFonts w:ascii="Times New Roman" w:eastAsia="Times New Roman" w:hAnsi="Times New Roman" w:cs="Times New Roman"/>
          <w:bCs/>
          <w:color w:val="333333"/>
          <w:sz w:val="24"/>
          <w:szCs w:val="24"/>
          <w:lang w:eastAsia="es-CO"/>
        </w:rPr>
        <w:t xml:space="preserve"> Qaida, grupo extremista musulmán responsable del atentado a las Torres Gemelas. </w:t>
      </w:r>
    </w:p>
    <w:p w:rsidR="00BC5EF1" w:rsidRDefault="00BC5EF1" w:rsidP="002F23E0">
      <w:pPr>
        <w:spacing w:line="240" w:lineRule="auto"/>
        <w:rPr>
          <w:rFonts w:ascii="Times New Roman" w:eastAsia="Times New Roman" w:hAnsi="Times New Roman" w:cs="Times New Roman"/>
          <w:bCs/>
          <w:color w:val="333333"/>
          <w:sz w:val="24"/>
          <w:szCs w:val="24"/>
          <w:lang w:eastAsia="es-CO"/>
        </w:rPr>
      </w:pPr>
      <w:r w:rsidRPr="002F23E0">
        <w:rPr>
          <w:rFonts w:ascii="Times New Roman" w:eastAsia="Times New Roman" w:hAnsi="Times New Roman" w:cs="Times New Roman"/>
          <w:bCs/>
          <w:color w:val="333333"/>
          <w:sz w:val="24"/>
          <w:szCs w:val="24"/>
          <w:lang w:eastAsia="es-CO"/>
        </w:rPr>
        <w:t xml:space="preserve">La invasión tiene como consecuencia inicial derrocar al régimen Talibán. El gobierno del país queda en manos del ejército de los Estados Unidos hasta el año 2003 cuando se inicia un proceso de transición que incluye redactar una nueva constitución y llamar a elecciones. Solo diez años después, 2011, fuerzas especiales de la armada de Estados Unidos logran dar de baja al líder de Al Qaida. Osama </w:t>
      </w:r>
      <w:proofErr w:type="spellStart"/>
      <w:r w:rsidRPr="002F23E0">
        <w:rPr>
          <w:rFonts w:ascii="Times New Roman" w:eastAsia="Times New Roman" w:hAnsi="Times New Roman" w:cs="Times New Roman"/>
          <w:bCs/>
          <w:color w:val="333333"/>
          <w:sz w:val="24"/>
          <w:szCs w:val="24"/>
          <w:lang w:eastAsia="es-CO"/>
        </w:rPr>
        <w:t>Bin</w:t>
      </w:r>
      <w:proofErr w:type="spellEnd"/>
      <w:r w:rsidRPr="002F23E0">
        <w:rPr>
          <w:rFonts w:ascii="Times New Roman" w:eastAsia="Times New Roman" w:hAnsi="Times New Roman" w:cs="Times New Roman"/>
          <w:bCs/>
          <w:color w:val="333333"/>
          <w:sz w:val="24"/>
          <w:szCs w:val="24"/>
          <w:lang w:eastAsia="es-CO"/>
        </w:rPr>
        <w:t xml:space="preserve"> Laden. En 2014, el gobierno norteamericano y la OTAN retiran las tropas de Afganistán. Un año antes, 2013, regresaron la administración del país y la seguridad al gobierno afgano. </w:t>
      </w:r>
    </w:p>
    <w:p w:rsidR="00EA6CB5" w:rsidRDefault="00EA6CB5" w:rsidP="002F23E0">
      <w:pPr>
        <w:spacing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365"/>
        <w:gridCol w:w="6463"/>
      </w:tblGrid>
      <w:tr w:rsidR="00EA6CB5" w:rsidRPr="005D1738" w:rsidTr="00BA0FDD">
        <w:tc>
          <w:tcPr>
            <w:tcW w:w="9033" w:type="dxa"/>
            <w:gridSpan w:val="2"/>
            <w:shd w:val="clear" w:color="auto" w:fill="0D0D0D" w:themeFill="text1" w:themeFillTint="F2"/>
          </w:tcPr>
          <w:p w:rsidR="00EA6CB5" w:rsidRPr="005D1738" w:rsidRDefault="00EA6CB5" w:rsidP="00BA0F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A6CB5" w:rsidTr="00BA0FDD">
        <w:tc>
          <w:tcPr>
            <w:tcW w:w="2518" w:type="dxa"/>
          </w:tcPr>
          <w:p w:rsidR="00EA6CB5" w:rsidRPr="00053744" w:rsidRDefault="00EA6CB5" w:rsidP="00BA0FD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A6CB5" w:rsidRPr="00E462B5" w:rsidRDefault="00EA6CB5" w:rsidP="00BA0FD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15</w:t>
            </w:r>
          </w:p>
        </w:tc>
      </w:tr>
      <w:tr w:rsidR="00EA6CB5" w:rsidTr="00BA0FDD">
        <w:tc>
          <w:tcPr>
            <w:tcW w:w="2518" w:type="dxa"/>
          </w:tcPr>
          <w:p w:rsidR="00EA6CB5" w:rsidRDefault="00EA6CB5" w:rsidP="00BA0FD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A6CB5" w:rsidRPr="00E462B5" w:rsidRDefault="00EA6CB5" w:rsidP="00BA0FDD">
            <w:pPr>
              <w:rPr>
                <w:rFonts w:ascii="Times New Roman" w:hAnsi="Times New Roman" w:cs="Times New Roman"/>
                <w:color w:val="000000"/>
                <w:sz w:val="18"/>
                <w:szCs w:val="18"/>
              </w:rPr>
            </w:pPr>
            <w:r>
              <w:rPr>
                <w:rFonts w:ascii="Times New Roman" w:hAnsi="Times New Roman" w:cs="Times New Roman"/>
                <w:color w:val="000000"/>
                <w:sz w:val="18"/>
                <w:szCs w:val="18"/>
              </w:rPr>
              <w:t>Mapa que ofrece información sobre la presencia de los Estados Unidos</w:t>
            </w:r>
            <w:r w:rsidR="00515CA7">
              <w:rPr>
                <w:rFonts w:ascii="Times New Roman" w:hAnsi="Times New Roman" w:cs="Times New Roman"/>
                <w:color w:val="000000"/>
                <w:sz w:val="18"/>
                <w:szCs w:val="18"/>
              </w:rPr>
              <w:t xml:space="preserve"> </w:t>
            </w:r>
            <w:r>
              <w:rPr>
                <w:rFonts w:ascii="Times New Roman" w:hAnsi="Times New Roman" w:cs="Times New Roman"/>
                <w:color w:val="000000"/>
                <w:sz w:val="18"/>
                <w:szCs w:val="18"/>
              </w:rPr>
              <w:t>en Medio Oriente</w:t>
            </w:r>
          </w:p>
        </w:tc>
      </w:tr>
      <w:tr w:rsidR="00EA6CB5" w:rsidTr="00BA0FDD">
        <w:tc>
          <w:tcPr>
            <w:tcW w:w="2518" w:type="dxa"/>
          </w:tcPr>
          <w:p w:rsidR="00EA6CB5" w:rsidRDefault="00EA6CB5" w:rsidP="00BA0FD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A6CB5" w:rsidRDefault="00DF6C5F" w:rsidP="00BA0FDD">
            <w:pPr>
              <w:rPr>
                <w:rFonts w:ascii="Times New Roman" w:hAnsi="Times New Roman" w:cs="Times New Roman"/>
                <w:color w:val="000000"/>
                <w:sz w:val="18"/>
                <w:szCs w:val="18"/>
              </w:rPr>
            </w:pPr>
            <w:hyperlink r:id="rId29" w:history="1">
              <w:r w:rsidR="00515CA7" w:rsidRPr="0040674C">
                <w:rPr>
                  <w:rStyle w:val="Hipervnculo"/>
                  <w:rFonts w:ascii="Times New Roman" w:hAnsi="Times New Roman" w:cs="Times New Roman"/>
                  <w:sz w:val="18"/>
                  <w:szCs w:val="18"/>
                </w:rPr>
                <w:t>http://3.bp.blogspot.com/-1U_eLIZedvA/Te0P2K1vDSI/AAAAAAAAAEE/2mED8CKTMi0/s1600/golfo-us.gif</w:t>
              </w:r>
            </w:hyperlink>
          </w:p>
          <w:p w:rsidR="00515CA7" w:rsidRDefault="00515CA7" w:rsidP="00BA0FDD">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y </w:t>
            </w:r>
          </w:p>
          <w:p w:rsidR="00515CA7" w:rsidRPr="00E462B5" w:rsidRDefault="00515CA7" w:rsidP="00BA0FDD">
            <w:pPr>
              <w:rPr>
                <w:rFonts w:ascii="Times New Roman" w:hAnsi="Times New Roman" w:cs="Times New Roman"/>
                <w:color w:val="000000"/>
                <w:sz w:val="18"/>
                <w:szCs w:val="18"/>
              </w:rPr>
            </w:pPr>
            <w:r w:rsidRPr="00515CA7">
              <w:rPr>
                <w:rFonts w:ascii="Times New Roman" w:hAnsi="Times New Roman" w:cs="Times New Roman"/>
                <w:color w:val="000000"/>
                <w:sz w:val="18"/>
                <w:szCs w:val="18"/>
              </w:rPr>
              <w:t>https://historiavera.files.wordpress.com/2013/04/mapa-operaciones-guerra-del-golfo.jpg</w:t>
            </w:r>
          </w:p>
        </w:tc>
      </w:tr>
      <w:tr w:rsidR="00EA6CB5" w:rsidTr="00BA0FDD">
        <w:tc>
          <w:tcPr>
            <w:tcW w:w="2518" w:type="dxa"/>
          </w:tcPr>
          <w:p w:rsidR="00EA6CB5" w:rsidRDefault="00EA6CB5" w:rsidP="00BA0FD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EA6CB5" w:rsidRPr="00E462B5" w:rsidRDefault="00515CA7" w:rsidP="00515CA7">
            <w:pPr>
              <w:rPr>
                <w:rFonts w:ascii="Times New Roman" w:hAnsi="Times New Roman" w:cs="Times New Roman"/>
                <w:color w:val="000000"/>
                <w:sz w:val="18"/>
                <w:szCs w:val="18"/>
              </w:rPr>
            </w:pPr>
            <w:r>
              <w:rPr>
                <w:rFonts w:ascii="Times New Roman" w:hAnsi="Times New Roman" w:cs="Times New Roman"/>
                <w:color w:val="000000"/>
                <w:sz w:val="18"/>
                <w:szCs w:val="18"/>
              </w:rPr>
              <w:t>L</w:t>
            </w:r>
            <w:r w:rsidR="00EA6CB5">
              <w:rPr>
                <w:rFonts w:ascii="Times New Roman" w:hAnsi="Times New Roman" w:cs="Times New Roman"/>
                <w:color w:val="000000"/>
                <w:sz w:val="18"/>
                <w:szCs w:val="18"/>
              </w:rPr>
              <w:t xml:space="preserve">a presencia de los Estados Unidos en Medio Oriente </w:t>
            </w:r>
            <w:r>
              <w:rPr>
                <w:rFonts w:ascii="Times New Roman" w:hAnsi="Times New Roman" w:cs="Times New Roman"/>
                <w:color w:val="000000"/>
                <w:sz w:val="18"/>
                <w:szCs w:val="18"/>
              </w:rPr>
              <w:t>potencia diferentes conflictos</w:t>
            </w:r>
          </w:p>
        </w:tc>
      </w:tr>
    </w:tbl>
    <w:p w:rsidR="006843E2" w:rsidRDefault="006843E2" w:rsidP="002F23E0">
      <w:pPr>
        <w:spacing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2458"/>
        <w:gridCol w:w="6370"/>
      </w:tblGrid>
      <w:tr w:rsidR="006843E2" w:rsidRPr="005D1738" w:rsidTr="00BA0FDD">
        <w:tc>
          <w:tcPr>
            <w:tcW w:w="9033" w:type="dxa"/>
            <w:gridSpan w:val="2"/>
            <w:shd w:val="clear" w:color="auto" w:fill="0D0D0D" w:themeFill="text1" w:themeFillTint="F2"/>
          </w:tcPr>
          <w:p w:rsidR="006843E2" w:rsidRPr="005D1738" w:rsidRDefault="006843E2" w:rsidP="00BA0F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843E2" w:rsidTr="00BA0FDD">
        <w:tc>
          <w:tcPr>
            <w:tcW w:w="2518" w:type="dxa"/>
          </w:tcPr>
          <w:p w:rsidR="006843E2" w:rsidRPr="00053744" w:rsidRDefault="006843E2" w:rsidP="00BA0FD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843E2" w:rsidRPr="00E462B5" w:rsidRDefault="006843E2" w:rsidP="00BA0FD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16</w:t>
            </w:r>
          </w:p>
        </w:tc>
      </w:tr>
      <w:tr w:rsidR="006843E2" w:rsidTr="00BA0FDD">
        <w:tc>
          <w:tcPr>
            <w:tcW w:w="2518" w:type="dxa"/>
          </w:tcPr>
          <w:p w:rsidR="006843E2" w:rsidRDefault="006843E2" w:rsidP="00BA0FD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843E2" w:rsidRPr="00E462B5" w:rsidRDefault="006843E2" w:rsidP="00BA0FDD">
            <w:pPr>
              <w:rPr>
                <w:rFonts w:ascii="Times New Roman" w:hAnsi="Times New Roman" w:cs="Times New Roman"/>
                <w:color w:val="000000"/>
                <w:sz w:val="18"/>
                <w:szCs w:val="18"/>
              </w:rPr>
            </w:pPr>
            <w:r>
              <w:rPr>
                <w:rFonts w:ascii="Times New Roman" w:hAnsi="Times New Roman" w:cs="Times New Roman"/>
                <w:color w:val="000000"/>
                <w:sz w:val="18"/>
                <w:szCs w:val="18"/>
              </w:rPr>
              <w:t>Foto que muestra el atentado a las Torres Gemelas</w:t>
            </w:r>
          </w:p>
        </w:tc>
      </w:tr>
      <w:tr w:rsidR="006843E2" w:rsidTr="00BA0FDD">
        <w:tc>
          <w:tcPr>
            <w:tcW w:w="2518" w:type="dxa"/>
          </w:tcPr>
          <w:p w:rsidR="006843E2" w:rsidRDefault="006843E2" w:rsidP="00BA0FD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6843E2" w:rsidRPr="00E462B5" w:rsidRDefault="006843E2" w:rsidP="00BA0FDD">
            <w:pPr>
              <w:rPr>
                <w:rFonts w:ascii="Times New Roman" w:hAnsi="Times New Roman" w:cs="Times New Roman"/>
                <w:color w:val="000000"/>
                <w:sz w:val="18"/>
                <w:szCs w:val="18"/>
              </w:rPr>
            </w:pPr>
            <w:r w:rsidRPr="006843E2">
              <w:rPr>
                <w:rFonts w:ascii="Times New Roman" w:hAnsi="Times New Roman" w:cs="Times New Roman"/>
                <w:color w:val="000000"/>
                <w:sz w:val="18"/>
                <w:szCs w:val="18"/>
              </w:rPr>
              <w:t>http://cdn4.eldia.com.do/wp-content/uploads/2014/09/1304320228_1.jpg</w:t>
            </w:r>
          </w:p>
        </w:tc>
      </w:tr>
      <w:tr w:rsidR="006843E2" w:rsidTr="00BA0FDD">
        <w:tc>
          <w:tcPr>
            <w:tcW w:w="2518" w:type="dxa"/>
          </w:tcPr>
          <w:p w:rsidR="006843E2" w:rsidRDefault="006843E2" w:rsidP="00BA0FD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843E2" w:rsidRPr="00E462B5" w:rsidRDefault="006843E2" w:rsidP="00BA0FDD">
            <w:pPr>
              <w:rPr>
                <w:rFonts w:ascii="Times New Roman" w:hAnsi="Times New Roman" w:cs="Times New Roman"/>
                <w:color w:val="000000"/>
                <w:sz w:val="18"/>
                <w:szCs w:val="18"/>
              </w:rPr>
            </w:pPr>
            <w:r>
              <w:rPr>
                <w:rFonts w:ascii="Times New Roman" w:hAnsi="Times New Roman" w:cs="Times New Roman"/>
                <w:color w:val="000000"/>
                <w:sz w:val="18"/>
                <w:szCs w:val="18"/>
              </w:rPr>
              <w:t>El atentado a las Torres Gemelas de Nueva York, en septiembre de 2001, desató un mes después la invasión de Afganistán.</w:t>
            </w:r>
          </w:p>
        </w:tc>
      </w:tr>
    </w:tbl>
    <w:p w:rsidR="006843E2" w:rsidRDefault="006843E2" w:rsidP="002F23E0">
      <w:pPr>
        <w:spacing w:line="240" w:lineRule="auto"/>
        <w:rPr>
          <w:rFonts w:ascii="Times New Roman" w:eastAsia="Times New Roman" w:hAnsi="Times New Roman" w:cs="Times New Roman"/>
          <w:bCs/>
          <w:color w:val="333333"/>
          <w:sz w:val="24"/>
          <w:szCs w:val="24"/>
          <w:lang w:eastAsia="es-CO"/>
        </w:rPr>
      </w:pPr>
      <w:bookmarkStart w:id="0" w:name="_GoBack"/>
      <w:bookmarkEnd w:id="0"/>
    </w:p>
    <w:tbl>
      <w:tblPr>
        <w:tblStyle w:val="Tablaconcuadrcula"/>
        <w:tblW w:w="0" w:type="auto"/>
        <w:tblLook w:val="04A0" w:firstRow="1" w:lastRow="0" w:firstColumn="1" w:lastColumn="0" w:noHBand="0" w:noVBand="1"/>
      </w:tblPr>
      <w:tblGrid>
        <w:gridCol w:w="2445"/>
        <w:gridCol w:w="6383"/>
      </w:tblGrid>
      <w:tr w:rsidR="006843E2" w:rsidRPr="005D1738" w:rsidTr="00BA0FDD">
        <w:tc>
          <w:tcPr>
            <w:tcW w:w="9033" w:type="dxa"/>
            <w:gridSpan w:val="2"/>
            <w:shd w:val="clear" w:color="auto" w:fill="0D0D0D" w:themeFill="text1" w:themeFillTint="F2"/>
          </w:tcPr>
          <w:p w:rsidR="006843E2" w:rsidRPr="005D1738" w:rsidRDefault="006843E2" w:rsidP="00BA0F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843E2" w:rsidTr="00BA0FDD">
        <w:tc>
          <w:tcPr>
            <w:tcW w:w="2518" w:type="dxa"/>
          </w:tcPr>
          <w:p w:rsidR="006843E2" w:rsidRPr="00053744" w:rsidRDefault="006843E2" w:rsidP="00BA0FD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843E2" w:rsidRPr="00E462B5" w:rsidRDefault="006843E2" w:rsidP="00BA0FDD">
            <w:pPr>
              <w:rPr>
                <w:rFonts w:ascii="Times New Roman" w:hAnsi="Times New Roman" w:cs="Times New Roman"/>
                <w:b/>
                <w:color w:val="000000"/>
                <w:sz w:val="18"/>
                <w:szCs w:val="18"/>
              </w:rPr>
            </w:pPr>
            <w:r w:rsidRPr="00E462B5">
              <w:rPr>
                <w:rFonts w:ascii="Times New Roman" w:hAnsi="Times New Roman" w:cs="Times New Roman"/>
                <w:color w:val="000000"/>
                <w:sz w:val="18"/>
                <w:szCs w:val="18"/>
              </w:rPr>
              <w:t>CS_10_02_IMG</w:t>
            </w:r>
            <w:r>
              <w:rPr>
                <w:rFonts w:ascii="Times New Roman" w:hAnsi="Times New Roman" w:cs="Times New Roman"/>
                <w:color w:val="000000"/>
                <w:sz w:val="18"/>
                <w:szCs w:val="18"/>
              </w:rPr>
              <w:t>17</w:t>
            </w:r>
          </w:p>
        </w:tc>
      </w:tr>
      <w:tr w:rsidR="006843E2" w:rsidTr="00BA0FDD">
        <w:tc>
          <w:tcPr>
            <w:tcW w:w="2518" w:type="dxa"/>
          </w:tcPr>
          <w:p w:rsidR="006843E2" w:rsidRDefault="006843E2" w:rsidP="00BA0FD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843E2" w:rsidRPr="00E462B5" w:rsidRDefault="006843E2" w:rsidP="00BA0FDD">
            <w:pPr>
              <w:rPr>
                <w:rFonts w:ascii="Times New Roman" w:hAnsi="Times New Roman" w:cs="Times New Roman"/>
                <w:color w:val="000000"/>
                <w:sz w:val="18"/>
                <w:szCs w:val="18"/>
              </w:rPr>
            </w:pPr>
            <w:r>
              <w:rPr>
                <w:rFonts w:ascii="Times New Roman" w:hAnsi="Times New Roman" w:cs="Times New Roman"/>
                <w:color w:val="000000"/>
                <w:sz w:val="18"/>
                <w:szCs w:val="18"/>
              </w:rPr>
              <w:t xml:space="preserve">Fotos de G. Bush, </w:t>
            </w:r>
            <w:proofErr w:type="spellStart"/>
            <w:r>
              <w:rPr>
                <w:rFonts w:ascii="Times New Roman" w:hAnsi="Times New Roman" w:cs="Times New Roman"/>
                <w:color w:val="000000"/>
                <w:sz w:val="18"/>
                <w:szCs w:val="18"/>
              </w:rPr>
              <w:t>Bin</w:t>
            </w:r>
            <w:proofErr w:type="spellEnd"/>
            <w:r>
              <w:rPr>
                <w:rFonts w:ascii="Times New Roman" w:hAnsi="Times New Roman" w:cs="Times New Roman"/>
                <w:color w:val="000000"/>
                <w:sz w:val="18"/>
                <w:szCs w:val="18"/>
              </w:rPr>
              <w:t xml:space="preserve"> Laden y Obama</w:t>
            </w:r>
          </w:p>
        </w:tc>
      </w:tr>
      <w:tr w:rsidR="006843E2" w:rsidTr="00BA0FDD">
        <w:tc>
          <w:tcPr>
            <w:tcW w:w="2518" w:type="dxa"/>
          </w:tcPr>
          <w:p w:rsidR="006843E2" w:rsidRDefault="006843E2" w:rsidP="00BA0FD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6843E2" w:rsidRDefault="00DF6C5F" w:rsidP="00BA0FDD">
            <w:pPr>
              <w:rPr>
                <w:rFonts w:ascii="Times New Roman" w:hAnsi="Times New Roman" w:cs="Times New Roman"/>
                <w:color w:val="000000"/>
                <w:sz w:val="18"/>
                <w:szCs w:val="18"/>
              </w:rPr>
            </w:pPr>
            <w:hyperlink r:id="rId30" w:history="1">
              <w:r w:rsidR="006843E2" w:rsidRPr="0040674C">
                <w:rPr>
                  <w:rStyle w:val="Hipervnculo"/>
                  <w:rFonts w:ascii="Times New Roman" w:hAnsi="Times New Roman" w:cs="Times New Roman"/>
                  <w:sz w:val="18"/>
                  <w:szCs w:val="18"/>
                </w:rPr>
                <w:t>http://bucket3.clanacion.com.ar/anexos/fotos/62/torres-gemelas-10-anos-1424162w300.jpg</w:t>
              </w:r>
            </w:hyperlink>
          </w:p>
          <w:p w:rsidR="006843E2" w:rsidRPr="00E462B5" w:rsidRDefault="00DF6C5F" w:rsidP="006843E2">
            <w:pPr>
              <w:rPr>
                <w:rFonts w:ascii="Times New Roman" w:hAnsi="Times New Roman" w:cs="Times New Roman"/>
                <w:color w:val="000000"/>
                <w:sz w:val="18"/>
                <w:szCs w:val="18"/>
              </w:rPr>
            </w:pPr>
            <w:hyperlink r:id="rId31" w:history="1">
              <w:r w:rsidR="006843E2" w:rsidRPr="0040674C">
                <w:rPr>
                  <w:rStyle w:val="Hipervnculo"/>
                  <w:rFonts w:ascii="Times New Roman" w:hAnsi="Times New Roman" w:cs="Times New Roman"/>
                  <w:sz w:val="18"/>
                  <w:szCs w:val="18"/>
                </w:rPr>
                <w:t>http://static.icarito.cl/200912/601815_280.jpg</w:t>
              </w:r>
            </w:hyperlink>
          </w:p>
        </w:tc>
      </w:tr>
      <w:tr w:rsidR="006843E2" w:rsidTr="00BA0FDD">
        <w:tc>
          <w:tcPr>
            <w:tcW w:w="2518" w:type="dxa"/>
          </w:tcPr>
          <w:p w:rsidR="006843E2" w:rsidRDefault="006843E2" w:rsidP="00BA0FD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843E2" w:rsidRPr="00E462B5" w:rsidRDefault="006843E2" w:rsidP="00BA0FDD">
            <w:pPr>
              <w:rPr>
                <w:rFonts w:ascii="Times New Roman" w:hAnsi="Times New Roman" w:cs="Times New Roman"/>
                <w:color w:val="000000"/>
                <w:sz w:val="18"/>
                <w:szCs w:val="18"/>
              </w:rPr>
            </w:pPr>
            <w:r>
              <w:rPr>
                <w:rFonts w:ascii="Times New Roman" w:hAnsi="Times New Roman" w:cs="Times New Roman"/>
                <w:color w:val="000000"/>
                <w:sz w:val="18"/>
                <w:szCs w:val="18"/>
              </w:rPr>
              <w:t xml:space="preserve">George Bush en el momento de recibir la noticia de los atentados a las Torres Gemelas; </w:t>
            </w:r>
            <w:proofErr w:type="spellStart"/>
            <w:r>
              <w:rPr>
                <w:rFonts w:ascii="Times New Roman" w:hAnsi="Times New Roman" w:cs="Times New Roman"/>
                <w:color w:val="000000"/>
                <w:sz w:val="18"/>
                <w:szCs w:val="18"/>
              </w:rPr>
              <w:t>Bin</w:t>
            </w:r>
            <w:proofErr w:type="spellEnd"/>
            <w:r>
              <w:rPr>
                <w:rFonts w:ascii="Times New Roman" w:hAnsi="Times New Roman" w:cs="Times New Roman"/>
                <w:color w:val="000000"/>
                <w:sz w:val="18"/>
                <w:szCs w:val="18"/>
              </w:rPr>
              <w:t xml:space="preserve"> Laden, líder de Al Qaida responsable de los atentados.</w:t>
            </w:r>
          </w:p>
        </w:tc>
      </w:tr>
    </w:tbl>
    <w:p w:rsidR="006843E2" w:rsidRDefault="006843E2" w:rsidP="002F23E0">
      <w:pPr>
        <w:spacing w:line="240" w:lineRule="auto"/>
        <w:rPr>
          <w:rFonts w:ascii="Times New Roman" w:eastAsia="Times New Roman" w:hAnsi="Times New Roman" w:cs="Times New Roman"/>
          <w:bCs/>
          <w:color w:val="333333"/>
          <w:sz w:val="24"/>
          <w:szCs w:val="24"/>
          <w:lang w:eastAsia="es-CO"/>
        </w:rPr>
      </w:pPr>
    </w:p>
    <w:tbl>
      <w:tblPr>
        <w:tblStyle w:val="Tablaconcuadrcula"/>
        <w:tblW w:w="0" w:type="auto"/>
        <w:tblLook w:val="04A0" w:firstRow="1" w:lastRow="0" w:firstColumn="1" w:lastColumn="0" w:noHBand="0" w:noVBand="1"/>
      </w:tblPr>
      <w:tblGrid>
        <w:gridCol w:w="1818"/>
        <w:gridCol w:w="7010"/>
      </w:tblGrid>
      <w:tr w:rsidR="00022FCF" w:rsidRPr="005D1738" w:rsidTr="00BA0FDD">
        <w:tc>
          <w:tcPr>
            <w:tcW w:w="8978" w:type="dxa"/>
            <w:gridSpan w:val="2"/>
            <w:shd w:val="clear" w:color="auto" w:fill="000000" w:themeFill="text1"/>
          </w:tcPr>
          <w:p w:rsidR="00022FCF" w:rsidRPr="005D1738" w:rsidRDefault="00022FCF" w:rsidP="00BA0F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22FCF" w:rsidRPr="00726376" w:rsidTr="00BA0FDD">
        <w:tc>
          <w:tcPr>
            <w:tcW w:w="2518" w:type="dxa"/>
          </w:tcPr>
          <w:p w:rsidR="00022FCF" w:rsidRPr="00726376" w:rsidRDefault="00022FCF" w:rsidP="00BA0FDD">
            <w:pPr>
              <w:rPr>
                <w:rFonts w:ascii="Times" w:hAnsi="Times"/>
                <w:b/>
                <w:sz w:val="18"/>
                <w:szCs w:val="18"/>
              </w:rPr>
            </w:pPr>
            <w:r w:rsidRPr="00726376">
              <w:rPr>
                <w:rFonts w:ascii="Times" w:hAnsi="Times"/>
                <w:b/>
                <w:sz w:val="18"/>
                <w:szCs w:val="18"/>
              </w:rPr>
              <w:t>Título</w:t>
            </w:r>
          </w:p>
        </w:tc>
        <w:tc>
          <w:tcPr>
            <w:tcW w:w="6460" w:type="dxa"/>
          </w:tcPr>
          <w:p w:rsidR="00022FCF" w:rsidRPr="00726376" w:rsidRDefault="005732D1" w:rsidP="00BA0FDD">
            <w:pPr>
              <w:jc w:val="center"/>
              <w:rPr>
                <w:rFonts w:ascii="Times" w:hAnsi="Times"/>
                <w:b/>
                <w:sz w:val="18"/>
                <w:szCs w:val="18"/>
              </w:rPr>
            </w:pPr>
            <w:r w:rsidRPr="005732D1">
              <w:rPr>
                <w:rFonts w:ascii="Times" w:hAnsi="Times"/>
                <w:b/>
                <w:sz w:val="18"/>
                <w:szCs w:val="18"/>
              </w:rPr>
              <w:t>EE UU y la OTAN dan por acabados los combates en Afganistán</w:t>
            </w:r>
          </w:p>
        </w:tc>
      </w:tr>
      <w:tr w:rsidR="00022FCF" w:rsidTr="00BA0FDD">
        <w:tc>
          <w:tcPr>
            <w:tcW w:w="2518" w:type="dxa"/>
          </w:tcPr>
          <w:p w:rsidR="00022FCF" w:rsidRDefault="00022FCF" w:rsidP="00BA0FDD">
            <w:pPr>
              <w:rPr>
                <w:rFonts w:ascii="Times" w:hAnsi="Times"/>
              </w:rPr>
            </w:pPr>
            <w:r w:rsidRPr="00726376">
              <w:rPr>
                <w:rFonts w:ascii="Times" w:hAnsi="Times"/>
                <w:b/>
                <w:sz w:val="18"/>
                <w:szCs w:val="18"/>
              </w:rPr>
              <w:t>Contenido</w:t>
            </w:r>
          </w:p>
        </w:tc>
        <w:tc>
          <w:tcPr>
            <w:tcW w:w="6460" w:type="dxa"/>
          </w:tcPr>
          <w:p w:rsidR="005732D1" w:rsidRDefault="005732D1" w:rsidP="005732D1">
            <w:pPr>
              <w:rPr>
                <w:rFonts w:ascii="Times" w:hAnsi="Times"/>
                <w:sz w:val="18"/>
                <w:szCs w:val="18"/>
              </w:rPr>
            </w:pPr>
            <w:r>
              <w:rPr>
                <w:rFonts w:ascii="Times" w:hAnsi="Times"/>
                <w:sz w:val="18"/>
                <w:szCs w:val="18"/>
              </w:rPr>
              <w:t>Diciembre 29 de 2014</w:t>
            </w:r>
          </w:p>
          <w:p w:rsidR="005732D1" w:rsidRPr="005732D1" w:rsidRDefault="005732D1" w:rsidP="005732D1">
            <w:pPr>
              <w:rPr>
                <w:rFonts w:ascii="Times" w:hAnsi="Times"/>
                <w:sz w:val="18"/>
                <w:szCs w:val="18"/>
              </w:rPr>
            </w:pPr>
            <w:r w:rsidRPr="005732D1">
              <w:rPr>
                <w:rFonts w:ascii="Times" w:hAnsi="Times"/>
                <w:sz w:val="18"/>
                <w:szCs w:val="18"/>
              </w:rPr>
              <w:t xml:space="preserve">Estados Unidos y la OTAN dieron ayer por concluida la misión de combate en Afganistán, que empezó hace 13 años, después de los atentados del 11 de septiembre de 2001. Pero la guerra entre el Gobierno afgano, aliado de Washington, y los talibanes, que protegieron a Osama </w:t>
            </w:r>
            <w:proofErr w:type="spellStart"/>
            <w:r w:rsidRPr="005732D1">
              <w:rPr>
                <w:rFonts w:ascii="Times" w:hAnsi="Times"/>
                <w:sz w:val="18"/>
                <w:szCs w:val="18"/>
              </w:rPr>
              <w:t>Bin</w:t>
            </w:r>
            <w:proofErr w:type="spellEnd"/>
            <w:r w:rsidRPr="005732D1">
              <w:rPr>
                <w:rFonts w:ascii="Times" w:hAnsi="Times"/>
                <w:sz w:val="18"/>
                <w:szCs w:val="18"/>
              </w:rPr>
              <w:t xml:space="preserve"> Laden tras los atentados, continúa. Y la ceremonia que pone fin a los combates es simbólica: las fuerzas norteamericanas permanecerán dos años más, como mínimo, en el país centroasiático.</w:t>
            </w:r>
          </w:p>
          <w:p w:rsidR="005732D1" w:rsidRPr="005732D1" w:rsidRDefault="005732D1" w:rsidP="005732D1">
            <w:pPr>
              <w:rPr>
                <w:rFonts w:ascii="Times" w:hAnsi="Times"/>
                <w:sz w:val="18"/>
                <w:szCs w:val="18"/>
              </w:rPr>
            </w:pPr>
          </w:p>
          <w:p w:rsidR="00022FCF" w:rsidRPr="005732D1" w:rsidRDefault="005732D1" w:rsidP="005732D1">
            <w:pPr>
              <w:rPr>
                <w:rFonts w:ascii="Times" w:hAnsi="Times"/>
                <w:sz w:val="18"/>
                <w:szCs w:val="18"/>
              </w:rPr>
            </w:pPr>
            <w:r w:rsidRPr="005732D1">
              <w:rPr>
                <w:rFonts w:ascii="Times" w:hAnsi="Times"/>
                <w:sz w:val="18"/>
                <w:szCs w:val="18"/>
              </w:rPr>
              <w:t>Según los planes del presidente Barack Obama, EE UU mantendrá la presencia militar hasta el final de 2016. La misión de estos militares —cerca de 11.000 estadounidenses— será doble. Primero, entrenar a las fuerzas afganas. Y segundo, participar en misiones concretas contra Al Qaeda y los talibanes.</w:t>
            </w:r>
          </w:p>
          <w:p w:rsidR="005732D1" w:rsidRPr="005732D1" w:rsidRDefault="005732D1" w:rsidP="005732D1">
            <w:pPr>
              <w:rPr>
                <w:rFonts w:ascii="Times" w:hAnsi="Times"/>
                <w:sz w:val="18"/>
                <w:szCs w:val="18"/>
              </w:rPr>
            </w:pPr>
            <w:r w:rsidRPr="005732D1">
              <w:rPr>
                <w:rFonts w:ascii="Times" w:hAnsi="Times"/>
                <w:sz w:val="18"/>
                <w:szCs w:val="18"/>
              </w:rPr>
              <w:t>EE UU se retiró de Irak en 2011 y, salvo contratiempos, lo hará de Afganistán en 2016, días antes de que Obama abandone la Casa Blanca. Pero la ruptura con Bush ha resultado más difícil de lo esperado.</w:t>
            </w:r>
          </w:p>
          <w:p w:rsidR="005732D1" w:rsidRPr="005732D1" w:rsidRDefault="005732D1" w:rsidP="005732D1">
            <w:pPr>
              <w:rPr>
                <w:rFonts w:ascii="Times" w:hAnsi="Times"/>
                <w:sz w:val="18"/>
                <w:szCs w:val="18"/>
              </w:rPr>
            </w:pPr>
          </w:p>
          <w:p w:rsidR="005732D1" w:rsidRPr="005732D1" w:rsidRDefault="005732D1" w:rsidP="005732D1">
            <w:pPr>
              <w:rPr>
                <w:rFonts w:ascii="Times" w:hAnsi="Times"/>
                <w:sz w:val="18"/>
                <w:szCs w:val="18"/>
              </w:rPr>
            </w:pPr>
            <w:r w:rsidRPr="005732D1">
              <w:rPr>
                <w:rFonts w:ascii="Times" w:hAnsi="Times"/>
                <w:sz w:val="18"/>
                <w:szCs w:val="18"/>
              </w:rPr>
              <w:t xml:space="preserve">Los avances </w:t>
            </w:r>
            <w:proofErr w:type="spellStart"/>
            <w:r w:rsidRPr="005732D1">
              <w:rPr>
                <w:rFonts w:ascii="Times" w:hAnsi="Times"/>
                <w:sz w:val="18"/>
                <w:szCs w:val="18"/>
              </w:rPr>
              <w:t>yihadistas</w:t>
            </w:r>
            <w:proofErr w:type="spellEnd"/>
            <w:r w:rsidRPr="005732D1">
              <w:rPr>
                <w:rFonts w:ascii="Times" w:hAnsi="Times"/>
                <w:sz w:val="18"/>
                <w:szCs w:val="18"/>
              </w:rPr>
              <w:t xml:space="preserve"> han forzado al presidente a volver a intervenir en Irak con ataques aéreos y el envío de asesores militares. Y Afganistán está lejos de la estabilidad. Este año han muerto 3.188 civiles afganos, más que en cualquier año desde que en 2008 la ONU empezó a contar las bajas civiles en esta guerra.</w:t>
            </w:r>
          </w:p>
          <w:p w:rsidR="005732D1" w:rsidRPr="005732D1" w:rsidRDefault="005732D1" w:rsidP="005732D1">
            <w:pPr>
              <w:rPr>
                <w:rFonts w:ascii="Times" w:hAnsi="Times"/>
                <w:sz w:val="18"/>
                <w:szCs w:val="18"/>
              </w:rPr>
            </w:pPr>
          </w:p>
          <w:p w:rsidR="005732D1" w:rsidRPr="005732D1" w:rsidRDefault="005732D1" w:rsidP="005732D1">
            <w:pPr>
              <w:rPr>
                <w:rFonts w:ascii="Times" w:hAnsi="Times"/>
                <w:sz w:val="18"/>
                <w:szCs w:val="18"/>
              </w:rPr>
            </w:pPr>
            <w:r w:rsidRPr="005732D1">
              <w:rPr>
                <w:rFonts w:ascii="Times" w:hAnsi="Times"/>
                <w:sz w:val="18"/>
                <w:szCs w:val="18"/>
              </w:rPr>
              <w:t xml:space="preserve">Además de las decenas de miles de afganos muertos estos años, EE UU ha perdido en la guerra de Afganistán a 2.224 militares, según un recuento de la agencia </w:t>
            </w:r>
            <w:proofErr w:type="spellStart"/>
            <w:r w:rsidRPr="005732D1">
              <w:rPr>
                <w:rFonts w:ascii="Times" w:hAnsi="Times"/>
                <w:sz w:val="18"/>
                <w:szCs w:val="18"/>
              </w:rPr>
              <w:t>Associated</w:t>
            </w:r>
            <w:proofErr w:type="spellEnd"/>
            <w:r w:rsidRPr="005732D1">
              <w:rPr>
                <w:rFonts w:ascii="Times" w:hAnsi="Times"/>
                <w:sz w:val="18"/>
                <w:szCs w:val="18"/>
              </w:rPr>
              <w:t xml:space="preserve"> </w:t>
            </w:r>
            <w:proofErr w:type="spellStart"/>
            <w:r w:rsidRPr="005732D1">
              <w:rPr>
                <w:rFonts w:ascii="Times" w:hAnsi="Times"/>
                <w:sz w:val="18"/>
                <w:szCs w:val="18"/>
              </w:rPr>
              <w:t>Press</w:t>
            </w:r>
            <w:proofErr w:type="spellEnd"/>
            <w:r w:rsidRPr="005732D1">
              <w:rPr>
                <w:rFonts w:ascii="Times" w:hAnsi="Times"/>
                <w:sz w:val="18"/>
                <w:szCs w:val="18"/>
              </w:rPr>
              <w:t xml:space="preserve">. De los 2,6 millones de militares que desde 2001 combatieron en Irak y Afganistán, más de 800.000 regresaron con heridas físicas o psíquicas, según datos citados por </w:t>
            </w:r>
            <w:proofErr w:type="spellStart"/>
            <w:r w:rsidRPr="005732D1">
              <w:rPr>
                <w:rFonts w:ascii="Times" w:hAnsi="Times"/>
                <w:sz w:val="18"/>
                <w:szCs w:val="18"/>
              </w:rPr>
              <w:t>The</w:t>
            </w:r>
            <w:proofErr w:type="spellEnd"/>
            <w:r w:rsidRPr="005732D1">
              <w:rPr>
                <w:rFonts w:ascii="Times" w:hAnsi="Times"/>
                <w:sz w:val="18"/>
                <w:szCs w:val="18"/>
              </w:rPr>
              <w:t xml:space="preserve"> Washington Post.</w:t>
            </w:r>
          </w:p>
          <w:p w:rsidR="005732D1" w:rsidRPr="005732D1" w:rsidRDefault="005732D1" w:rsidP="005732D1">
            <w:pPr>
              <w:rPr>
                <w:rFonts w:ascii="Times" w:hAnsi="Times"/>
                <w:sz w:val="18"/>
                <w:szCs w:val="18"/>
              </w:rPr>
            </w:pPr>
          </w:p>
          <w:p w:rsidR="005732D1" w:rsidRDefault="005732D1" w:rsidP="005732D1">
            <w:pPr>
              <w:rPr>
                <w:rFonts w:ascii="Times" w:hAnsi="Times"/>
                <w:sz w:val="18"/>
                <w:szCs w:val="18"/>
              </w:rPr>
            </w:pPr>
            <w:r w:rsidRPr="005732D1">
              <w:rPr>
                <w:rFonts w:ascii="Times" w:hAnsi="Times"/>
                <w:sz w:val="18"/>
                <w:szCs w:val="18"/>
              </w:rPr>
              <w:t>La primera potencia mundial no ha ganado las dos últimas guerras que ha iniciado. Ni proclamaciones de misión cumplida, ni desfiles victoriosos ni discursos triunfales: los combates en Afganistán terminan con una ceremonia discreta en Kabul y un comunicado del presidente.</w:t>
            </w:r>
          </w:p>
          <w:p w:rsidR="000A4687" w:rsidRPr="005732D1" w:rsidRDefault="000A4687" w:rsidP="005732D1">
            <w:pPr>
              <w:rPr>
                <w:rFonts w:ascii="Times" w:hAnsi="Times"/>
                <w:sz w:val="18"/>
                <w:szCs w:val="18"/>
              </w:rPr>
            </w:pPr>
            <w:r>
              <w:rPr>
                <w:rFonts w:ascii="Times" w:hAnsi="Times"/>
                <w:sz w:val="18"/>
                <w:szCs w:val="18"/>
              </w:rPr>
              <w:t xml:space="preserve">Tomado de: </w:t>
            </w:r>
            <w:r w:rsidRPr="000A4687">
              <w:rPr>
                <w:rFonts w:ascii="Times" w:hAnsi="Times"/>
                <w:sz w:val="18"/>
                <w:szCs w:val="18"/>
              </w:rPr>
              <w:t>http://internacional.elpais.com/internacional/2014/12/28/actualidad/1419769029_996654.html</w:t>
            </w:r>
          </w:p>
        </w:tc>
      </w:tr>
    </w:tbl>
    <w:p w:rsidR="00022FCF" w:rsidRDefault="00022FCF" w:rsidP="002F23E0">
      <w:pPr>
        <w:spacing w:line="240" w:lineRule="auto"/>
        <w:rPr>
          <w:rFonts w:ascii="Times New Roman" w:eastAsia="Times New Roman" w:hAnsi="Times New Roman" w:cs="Times New Roman"/>
          <w:bCs/>
          <w:color w:val="333333"/>
          <w:sz w:val="24"/>
          <w:szCs w:val="24"/>
          <w:lang w:eastAsia="es-CO"/>
        </w:rPr>
      </w:pPr>
    </w:p>
    <w:p w:rsidR="006D1FFA" w:rsidRDefault="006D1FFA">
      <w:pPr>
        <w:rPr>
          <w:rFonts w:ascii="Times New Roman" w:eastAsia="Times New Roman" w:hAnsi="Times New Roman" w:cs="Times New Roman"/>
          <w:bCs/>
          <w:color w:val="333333"/>
          <w:sz w:val="24"/>
          <w:szCs w:val="24"/>
          <w:lang w:eastAsia="es-CO"/>
        </w:rPr>
      </w:pPr>
    </w:p>
    <w:tbl>
      <w:tblPr>
        <w:tblStyle w:val="Tablaconcuadrcula"/>
        <w:tblW w:w="9064" w:type="dxa"/>
        <w:tblLayout w:type="fixed"/>
        <w:tblLook w:val="04A0" w:firstRow="1" w:lastRow="0" w:firstColumn="1" w:lastColumn="0" w:noHBand="0" w:noVBand="1"/>
      </w:tblPr>
      <w:tblGrid>
        <w:gridCol w:w="764"/>
        <w:gridCol w:w="4145"/>
        <w:gridCol w:w="4155"/>
      </w:tblGrid>
      <w:tr w:rsidR="006D1FFA" w:rsidRPr="005D1738" w:rsidTr="00515CA7">
        <w:tc>
          <w:tcPr>
            <w:tcW w:w="9064" w:type="dxa"/>
            <w:gridSpan w:val="3"/>
            <w:shd w:val="clear" w:color="auto" w:fill="000000" w:themeFill="text1"/>
          </w:tcPr>
          <w:p w:rsidR="006D1FFA" w:rsidRPr="005D1738" w:rsidRDefault="006D1FFA" w:rsidP="00CC5D4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CC5D45" w:rsidTr="00515CA7">
        <w:tc>
          <w:tcPr>
            <w:tcW w:w="764" w:type="dxa"/>
          </w:tcPr>
          <w:p w:rsidR="006D1FFA" w:rsidRPr="00053744" w:rsidRDefault="006D1FFA"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00" w:type="dxa"/>
            <w:gridSpan w:val="2"/>
          </w:tcPr>
          <w:p w:rsidR="006D1FFA" w:rsidRPr="00053744" w:rsidRDefault="00515CA7" w:rsidP="00CC5D45">
            <w:pPr>
              <w:rPr>
                <w:rFonts w:ascii="Times New Roman" w:hAnsi="Times New Roman" w:cs="Times New Roman"/>
                <w:b/>
                <w:color w:val="000000"/>
                <w:sz w:val="18"/>
                <w:szCs w:val="18"/>
              </w:rPr>
            </w:pPr>
            <w:r>
              <w:rPr>
                <w:rFonts w:ascii="Times New Roman" w:hAnsi="Times New Roman" w:cs="Times New Roman"/>
                <w:color w:val="000000"/>
              </w:rPr>
              <w:t>CS_10_02_CO</w:t>
            </w:r>
          </w:p>
        </w:tc>
      </w:tr>
      <w:tr w:rsidR="006D1FFA" w:rsidTr="00515CA7">
        <w:tc>
          <w:tcPr>
            <w:tcW w:w="764" w:type="dxa"/>
          </w:tcPr>
          <w:p w:rsidR="006D1FFA" w:rsidRDefault="006D1FFA" w:rsidP="00CC5D45">
            <w:pPr>
              <w:rPr>
                <w:rFonts w:ascii="Times New Roman" w:hAnsi="Times New Roman" w:cs="Times New Roman"/>
                <w:color w:val="000000"/>
              </w:rPr>
            </w:pPr>
            <w:r>
              <w:rPr>
                <w:rFonts w:ascii="Times New Roman" w:hAnsi="Times New Roman" w:cs="Times New Roman"/>
                <w:b/>
                <w:color w:val="000000"/>
                <w:sz w:val="18"/>
                <w:szCs w:val="18"/>
              </w:rPr>
              <w:t>Web 01</w:t>
            </w:r>
          </w:p>
        </w:tc>
        <w:tc>
          <w:tcPr>
            <w:tcW w:w="4145" w:type="dxa"/>
          </w:tcPr>
          <w:p w:rsidR="006D1FFA" w:rsidRPr="00134A9E" w:rsidRDefault="006D1FFA" w:rsidP="00CC5D45">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4155" w:type="dxa"/>
          </w:tcPr>
          <w:p w:rsidR="006D1FFA" w:rsidRPr="00134A9E" w:rsidRDefault="006D1FFA" w:rsidP="00CC5D45">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6D1FFA" w:rsidTr="00515CA7">
        <w:tc>
          <w:tcPr>
            <w:tcW w:w="764" w:type="dxa"/>
          </w:tcPr>
          <w:p w:rsidR="006D1FFA" w:rsidRDefault="006D1FFA" w:rsidP="00CC5D45">
            <w:pPr>
              <w:rPr>
                <w:rFonts w:ascii="Times New Roman" w:hAnsi="Times New Roman" w:cs="Times New Roman"/>
                <w:color w:val="000000"/>
              </w:rPr>
            </w:pPr>
            <w:r>
              <w:rPr>
                <w:rFonts w:ascii="Times New Roman" w:hAnsi="Times New Roman" w:cs="Times New Roman"/>
                <w:b/>
                <w:color w:val="000000"/>
                <w:sz w:val="18"/>
                <w:szCs w:val="18"/>
              </w:rPr>
              <w:t>Web 02</w:t>
            </w:r>
          </w:p>
        </w:tc>
        <w:tc>
          <w:tcPr>
            <w:tcW w:w="4145" w:type="dxa"/>
          </w:tcPr>
          <w:p w:rsidR="006D1FFA" w:rsidRPr="00134A9E" w:rsidRDefault="006D1FFA" w:rsidP="006D1FFA">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República Popular China vs. Taiwán </w:t>
            </w:r>
            <w:r w:rsidRPr="00134A9E">
              <w:rPr>
                <w:rFonts w:ascii="Times New Roman" w:hAnsi="Times New Roman" w:cs="Times New Roman"/>
                <w:i/>
                <w:color w:val="BFBFBF" w:themeColor="background1" w:themeShade="BF"/>
              </w:rPr>
              <w:t>Título</w:t>
            </w:r>
          </w:p>
        </w:tc>
        <w:tc>
          <w:tcPr>
            <w:tcW w:w="4155" w:type="dxa"/>
          </w:tcPr>
          <w:p w:rsidR="006D1FFA" w:rsidRPr="00134A9E" w:rsidRDefault="006D1FFA" w:rsidP="006D1FFA">
            <w:pPr>
              <w:rPr>
                <w:rFonts w:ascii="Times New Roman" w:hAnsi="Times New Roman" w:cs="Times New Roman"/>
                <w:i/>
                <w:color w:val="BFBFBF" w:themeColor="background1" w:themeShade="BF"/>
              </w:rPr>
            </w:pPr>
            <w:r w:rsidRPr="006D1FFA">
              <w:rPr>
                <w:rFonts w:ascii="Times New Roman" w:hAnsi="Times New Roman" w:cs="Times New Roman"/>
                <w:i/>
                <w:color w:val="BFBFBF" w:themeColor="background1" w:themeShade="BF"/>
              </w:rPr>
              <w:t>http://sedici.unlp.edu.ar/bitstream/handle/10915/10109/China+y+Taiwan.pdf;jsessionid=944BD82C4ED16F84A2F83F5AD3441751?sequence=1</w:t>
            </w:r>
          </w:p>
        </w:tc>
      </w:tr>
      <w:tr w:rsidR="006D1FFA" w:rsidTr="00515CA7">
        <w:tc>
          <w:tcPr>
            <w:tcW w:w="764" w:type="dxa"/>
          </w:tcPr>
          <w:p w:rsidR="006D1FFA" w:rsidRPr="00053744" w:rsidRDefault="006D1FFA"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4145" w:type="dxa"/>
          </w:tcPr>
          <w:p w:rsidR="006D1FFA" w:rsidRPr="00134A9E" w:rsidRDefault="006D1FFA" w:rsidP="006D1FFA">
            <w:pPr>
              <w:rPr>
                <w:rFonts w:ascii="Times New Roman" w:hAnsi="Times New Roman" w:cs="Times New Roman"/>
                <w:i/>
                <w:color w:val="BFBFBF" w:themeColor="background1" w:themeShade="BF"/>
              </w:rPr>
            </w:pPr>
            <w:r>
              <w:t>GEOPOLÍTICA Y GEOCONOMIA EN EL MAR DE CHINA</w:t>
            </w:r>
          </w:p>
        </w:tc>
        <w:tc>
          <w:tcPr>
            <w:tcW w:w="4155" w:type="dxa"/>
          </w:tcPr>
          <w:p w:rsidR="006D1FFA" w:rsidRPr="00134A9E" w:rsidRDefault="006D1FFA" w:rsidP="006D1FFA">
            <w:pPr>
              <w:rPr>
                <w:rFonts w:ascii="Times New Roman" w:hAnsi="Times New Roman" w:cs="Times New Roman"/>
                <w:i/>
                <w:color w:val="BFBFBF" w:themeColor="background1" w:themeShade="BF"/>
              </w:rPr>
            </w:pPr>
            <w:r w:rsidRPr="006D1FFA">
              <w:rPr>
                <w:rFonts w:ascii="Times New Roman" w:hAnsi="Times New Roman" w:cs="Times New Roman"/>
                <w:i/>
                <w:color w:val="BFBFBF" w:themeColor="background1" w:themeShade="BF"/>
              </w:rPr>
              <w:t>https://www.uam.es/centros/economicas/doctorado/deri/publicaciones/WorkingPapers/DWP01-2007.pdf</w:t>
            </w:r>
          </w:p>
        </w:tc>
      </w:tr>
      <w:tr w:rsidR="00082A24" w:rsidTr="00515CA7">
        <w:tc>
          <w:tcPr>
            <w:tcW w:w="764" w:type="dxa"/>
          </w:tcPr>
          <w:p w:rsidR="00082A24" w:rsidRDefault="00082A24"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4145" w:type="dxa"/>
            <w:vMerge w:val="restart"/>
          </w:tcPr>
          <w:p w:rsidR="00082A24" w:rsidRDefault="00082A24" w:rsidP="006D1FFA">
            <w:r>
              <w:t>Conflicto Palestino-Israelí</w:t>
            </w:r>
          </w:p>
        </w:tc>
        <w:tc>
          <w:tcPr>
            <w:tcW w:w="4155" w:type="dxa"/>
          </w:tcPr>
          <w:p w:rsidR="00082A24" w:rsidRPr="006D1FFA" w:rsidRDefault="00082A24" w:rsidP="006D1FFA">
            <w:pPr>
              <w:rPr>
                <w:rFonts w:ascii="Times New Roman" w:hAnsi="Times New Roman" w:cs="Times New Roman"/>
                <w:i/>
                <w:color w:val="BFBFBF" w:themeColor="background1" w:themeShade="BF"/>
              </w:rPr>
            </w:pPr>
            <w:r w:rsidRPr="00957220">
              <w:rPr>
                <w:rFonts w:ascii="Times New Roman" w:hAnsi="Times New Roman" w:cs="Times New Roman"/>
                <w:i/>
                <w:color w:val="BFBFBF" w:themeColor="background1" w:themeShade="BF"/>
              </w:rPr>
              <w:t>http://e-archivo.uc3m.es/bitstream/handle/10016/17392/16_conflictos_palestinoisraeli_II_2012.pdf?sequence=1</w:t>
            </w:r>
          </w:p>
        </w:tc>
      </w:tr>
      <w:tr w:rsidR="00082A24" w:rsidTr="00515CA7">
        <w:tc>
          <w:tcPr>
            <w:tcW w:w="764" w:type="dxa"/>
          </w:tcPr>
          <w:p w:rsidR="00082A24" w:rsidRDefault="002F5BD3" w:rsidP="00CC5D45">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4145" w:type="dxa"/>
            <w:vMerge/>
          </w:tcPr>
          <w:p w:rsidR="00082A24" w:rsidRDefault="00082A24" w:rsidP="006D1FFA"/>
        </w:tc>
        <w:tc>
          <w:tcPr>
            <w:tcW w:w="4155" w:type="dxa"/>
          </w:tcPr>
          <w:p w:rsidR="00082A24" w:rsidRPr="00957220" w:rsidRDefault="00082A24" w:rsidP="006D1FFA">
            <w:pPr>
              <w:rPr>
                <w:rFonts w:ascii="Times New Roman" w:hAnsi="Times New Roman" w:cs="Times New Roman"/>
                <w:i/>
                <w:color w:val="BFBFBF" w:themeColor="background1" w:themeShade="BF"/>
              </w:rPr>
            </w:pPr>
            <w:r w:rsidRPr="00082A24">
              <w:rPr>
                <w:rFonts w:ascii="Times New Roman" w:hAnsi="Times New Roman" w:cs="Times New Roman"/>
                <w:i/>
                <w:color w:val="BFBFBF" w:themeColor="background1" w:themeShade="BF"/>
              </w:rPr>
              <w:t>http://embassies.gov.il/santiago/Proceso%20de%20Paz/Documents/GUIA%20DEL%20CONFLICTO-actsnov2012.pdf</w:t>
            </w:r>
          </w:p>
        </w:tc>
      </w:tr>
    </w:tbl>
    <w:p w:rsidR="00D413D5" w:rsidRDefault="00D413D5"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56262D" w:rsidRDefault="0056262D"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p w:rsidR="0056262D" w:rsidRPr="002F23E0" w:rsidRDefault="0056262D" w:rsidP="002F23E0">
      <w:pPr>
        <w:shd w:val="clear" w:color="auto" w:fill="FFFFFF"/>
        <w:spacing w:after="225" w:line="240" w:lineRule="auto"/>
        <w:rPr>
          <w:rFonts w:ascii="Times New Roman" w:eastAsia="Times New Roman" w:hAnsi="Times New Roman" w:cs="Times New Roman"/>
          <w:bCs/>
          <w:color w:val="333333"/>
          <w:sz w:val="24"/>
          <w:szCs w:val="24"/>
          <w:lang w:eastAsia="es-CO"/>
        </w:rPr>
      </w:pPr>
    </w:p>
    <w:sectPr w:rsidR="0056262D" w:rsidRPr="002F23E0">
      <w:head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C5F" w:rsidRDefault="00DF6C5F" w:rsidP="005C529E">
      <w:pPr>
        <w:spacing w:after="0" w:line="240" w:lineRule="auto"/>
      </w:pPr>
      <w:r>
        <w:separator/>
      </w:r>
    </w:p>
  </w:endnote>
  <w:endnote w:type="continuationSeparator" w:id="0">
    <w:p w:rsidR="00DF6C5F" w:rsidRDefault="00DF6C5F" w:rsidP="005C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C5F" w:rsidRDefault="00DF6C5F" w:rsidP="005C529E">
      <w:pPr>
        <w:spacing w:after="0" w:line="240" w:lineRule="auto"/>
      </w:pPr>
      <w:r>
        <w:separator/>
      </w:r>
    </w:p>
  </w:footnote>
  <w:footnote w:type="continuationSeparator" w:id="0">
    <w:p w:rsidR="00DF6C5F" w:rsidRDefault="00DF6C5F" w:rsidP="005C5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D45" w:rsidRPr="00F16D37" w:rsidRDefault="00CC5D45" w:rsidP="005C529E">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CS_10</w:t>
    </w:r>
    <w:r w:rsidRPr="00F16D37">
      <w:rPr>
        <w:rFonts w:ascii="Times" w:hAnsi="Times"/>
        <w:sz w:val="20"/>
        <w:szCs w:val="20"/>
        <w:highlight w:val="yellow"/>
      </w:rPr>
      <w:t>_0</w:t>
    </w:r>
    <w:r>
      <w:rPr>
        <w:rFonts w:ascii="Times" w:hAnsi="Times"/>
        <w:sz w:val="20"/>
        <w:szCs w:val="20"/>
        <w:highlight w:val="yellow"/>
      </w:rPr>
      <w:t>2_CO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2. </w:t>
    </w:r>
    <w:r>
      <w:rPr>
        <w:b/>
      </w:rPr>
      <w:t>Asia, África y Oriente al final del siglo XX</w:t>
    </w:r>
  </w:p>
  <w:p w:rsidR="00CC5D45" w:rsidRDefault="00CC5D45">
    <w:pPr>
      <w:pStyle w:val="Encabezado"/>
    </w:pPr>
  </w:p>
  <w:p w:rsidR="00CC5D45" w:rsidRDefault="00CC5D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013"/>
    <w:multiLevelType w:val="hybridMultilevel"/>
    <w:tmpl w:val="008C5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3963A10"/>
    <w:multiLevelType w:val="multilevel"/>
    <w:tmpl w:val="5E38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462488"/>
    <w:multiLevelType w:val="hybridMultilevel"/>
    <w:tmpl w:val="7A965874"/>
    <w:lvl w:ilvl="0" w:tplc="89D64C66">
      <w:numFmt w:val="bullet"/>
      <w:lvlText w:val="-"/>
      <w:lvlJc w:val="left"/>
      <w:pPr>
        <w:ind w:left="720" w:hanging="360"/>
      </w:pPr>
      <w:rPr>
        <w:rFonts w:ascii="Calibri" w:eastAsiaTheme="minorHAnsi" w:hAnsi="Calibri" w:cstheme="minorBidi" w:hint="default"/>
        <w:b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CB91A92"/>
    <w:multiLevelType w:val="hybridMultilevel"/>
    <w:tmpl w:val="FAEAADF8"/>
    <w:lvl w:ilvl="0" w:tplc="1388B91C">
      <w:numFmt w:val="bullet"/>
      <w:lvlText w:val="-"/>
      <w:lvlJc w:val="left"/>
      <w:pPr>
        <w:ind w:left="720" w:hanging="360"/>
      </w:pPr>
      <w:rPr>
        <w:rFonts w:ascii="Calibri" w:eastAsiaTheme="minorHAnsi" w:hAnsi="Calibri" w:cstheme="minorBidi" w:hint="default"/>
        <w:b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F8"/>
    <w:rsid w:val="00001211"/>
    <w:rsid w:val="000072C3"/>
    <w:rsid w:val="00012339"/>
    <w:rsid w:val="00015B2B"/>
    <w:rsid w:val="0001610D"/>
    <w:rsid w:val="000162B1"/>
    <w:rsid w:val="00022050"/>
    <w:rsid w:val="00022AA8"/>
    <w:rsid w:val="00022FCF"/>
    <w:rsid w:val="00025719"/>
    <w:rsid w:val="000268CA"/>
    <w:rsid w:val="00032735"/>
    <w:rsid w:val="000407BA"/>
    <w:rsid w:val="00040EF7"/>
    <w:rsid w:val="00042587"/>
    <w:rsid w:val="00046F75"/>
    <w:rsid w:val="0005145E"/>
    <w:rsid w:val="00055039"/>
    <w:rsid w:val="000600DE"/>
    <w:rsid w:val="00063117"/>
    <w:rsid w:val="000671D5"/>
    <w:rsid w:val="00067DD9"/>
    <w:rsid w:val="00082A24"/>
    <w:rsid w:val="00083C0C"/>
    <w:rsid w:val="0009121C"/>
    <w:rsid w:val="00092FE3"/>
    <w:rsid w:val="00093B3A"/>
    <w:rsid w:val="000975A4"/>
    <w:rsid w:val="000A14F9"/>
    <w:rsid w:val="000A4687"/>
    <w:rsid w:val="000A79D0"/>
    <w:rsid w:val="000B0CFB"/>
    <w:rsid w:val="000B1754"/>
    <w:rsid w:val="000C4936"/>
    <w:rsid w:val="000C49E0"/>
    <w:rsid w:val="000D23E8"/>
    <w:rsid w:val="000D2779"/>
    <w:rsid w:val="000E335C"/>
    <w:rsid w:val="000E77D6"/>
    <w:rsid w:val="000F13EE"/>
    <w:rsid w:val="000F77C9"/>
    <w:rsid w:val="0010245B"/>
    <w:rsid w:val="0010529C"/>
    <w:rsid w:val="0010669C"/>
    <w:rsid w:val="00112FDD"/>
    <w:rsid w:val="00113C36"/>
    <w:rsid w:val="001162CE"/>
    <w:rsid w:val="0011740B"/>
    <w:rsid w:val="0011747C"/>
    <w:rsid w:val="00121B87"/>
    <w:rsid w:val="00123F2F"/>
    <w:rsid w:val="00124294"/>
    <w:rsid w:val="001259AB"/>
    <w:rsid w:val="00125A51"/>
    <w:rsid w:val="00133D1F"/>
    <w:rsid w:val="0013759B"/>
    <w:rsid w:val="00140385"/>
    <w:rsid w:val="001419EA"/>
    <w:rsid w:val="00141BDE"/>
    <w:rsid w:val="00151D76"/>
    <w:rsid w:val="00157054"/>
    <w:rsid w:val="00161D19"/>
    <w:rsid w:val="00161DC3"/>
    <w:rsid w:val="00163926"/>
    <w:rsid w:val="001664F7"/>
    <w:rsid w:val="00167F2B"/>
    <w:rsid w:val="00174F3F"/>
    <w:rsid w:val="00176914"/>
    <w:rsid w:val="00176BA9"/>
    <w:rsid w:val="00176DE2"/>
    <w:rsid w:val="00180616"/>
    <w:rsid w:val="00180D10"/>
    <w:rsid w:val="00181684"/>
    <w:rsid w:val="00182C05"/>
    <w:rsid w:val="0018340E"/>
    <w:rsid w:val="00196E9E"/>
    <w:rsid w:val="00197A08"/>
    <w:rsid w:val="001A19DE"/>
    <w:rsid w:val="001A47C5"/>
    <w:rsid w:val="001B1174"/>
    <w:rsid w:val="001B1BF3"/>
    <w:rsid w:val="001B3000"/>
    <w:rsid w:val="001B4F0F"/>
    <w:rsid w:val="001B5AFD"/>
    <w:rsid w:val="001B71F3"/>
    <w:rsid w:val="001B7586"/>
    <w:rsid w:val="001C0648"/>
    <w:rsid w:val="001C71E9"/>
    <w:rsid w:val="001D0FF0"/>
    <w:rsid w:val="001D654D"/>
    <w:rsid w:val="001E17BE"/>
    <w:rsid w:val="001E3477"/>
    <w:rsid w:val="001E4557"/>
    <w:rsid w:val="001E55E4"/>
    <w:rsid w:val="001E728D"/>
    <w:rsid w:val="001E79B8"/>
    <w:rsid w:val="001F1133"/>
    <w:rsid w:val="001F5044"/>
    <w:rsid w:val="001F535F"/>
    <w:rsid w:val="001F5BBD"/>
    <w:rsid w:val="001F5C9E"/>
    <w:rsid w:val="001F6DB0"/>
    <w:rsid w:val="00202A6F"/>
    <w:rsid w:val="00203372"/>
    <w:rsid w:val="00203FD4"/>
    <w:rsid w:val="00204E48"/>
    <w:rsid w:val="0020798C"/>
    <w:rsid w:val="00214449"/>
    <w:rsid w:val="0021595F"/>
    <w:rsid w:val="002212A0"/>
    <w:rsid w:val="00221FAF"/>
    <w:rsid w:val="002249E3"/>
    <w:rsid w:val="0023153D"/>
    <w:rsid w:val="00232119"/>
    <w:rsid w:val="00240871"/>
    <w:rsid w:val="00244963"/>
    <w:rsid w:val="00265409"/>
    <w:rsid w:val="00265EDF"/>
    <w:rsid w:val="00266AC2"/>
    <w:rsid w:val="0027197B"/>
    <w:rsid w:val="0027404C"/>
    <w:rsid w:val="0027406D"/>
    <w:rsid w:val="00274BD3"/>
    <w:rsid w:val="002755A8"/>
    <w:rsid w:val="00277226"/>
    <w:rsid w:val="002842E1"/>
    <w:rsid w:val="0029345B"/>
    <w:rsid w:val="00295C20"/>
    <w:rsid w:val="002A067D"/>
    <w:rsid w:val="002A07BC"/>
    <w:rsid w:val="002A1875"/>
    <w:rsid w:val="002A45C7"/>
    <w:rsid w:val="002A4E23"/>
    <w:rsid w:val="002A5B72"/>
    <w:rsid w:val="002A5D84"/>
    <w:rsid w:val="002A6C81"/>
    <w:rsid w:val="002B0625"/>
    <w:rsid w:val="002B0D1F"/>
    <w:rsid w:val="002B54C3"/>
    <w:rsid w:val="002B6405"/>
    <w:rsid w:val="002C3412"/>
    <w:rsid w:val="002C3F69"/>
    <w:rsid w:val="002C3FB6"/>
    <w:rsid w:val="002C5FEF"/>
    <w:rsid w:val="002D1CDD"/>
    <w:rsid w:val="002D309F"/>
    <w:rsid w:val="002D3776"/>
    <w:rsid w:val="002D6DCE"/>
    <w:rsid w:val="002D7274"/>
    <w:rsid w:val="002E0015"/>
    <w:rsid w:val="002E1F50"/>
    <w:rsid w:val="002E2A47"/>
    <w:rsid w:val="002E52AD"/>
    <w:rsid w:val="002E650E"/>
    <w:rsid w:val="002F23E0"/>
    <w:rsid w:val="002F4A83"/>
    <w:rsid w:val="002F581D"/>
    <w:rsid w:val="002F5BD3"/>
    <w:rsid w:val="002F7DD1"/>
    <w:rsid w:val="00306203"/>
    <w:rsid w:val="00307AC3"/>
    <w:rsid w:val="00312503"/>
    <w:rsid w:val="00320A8C"/>
    <w:rsid w:val="00321227"/>
    <w:rsid w:val="0032401F"/>
    <w:rsid w:val="00324DF5"/>
    <w:rsid w:val="003300B9"/>
    <w:rsid w:val="003313A7"/>
    <w:rsid w:val="00333A17"/>
    <w:rsid w:val="003367D3"/>
    <w:rsid w:val="00336FAC"/>
    <w:rsid w:val="003400D6"/>
    <w:rsid w:val="003521A7"/>
    <w:rsid w:val="003536EE"/>
    <w:rsid w:val="0036382F"/>
    <w:rsid w:val="00372615"/>
    <w:rsid w:val="003746EA"/>
    <w:rsid w:val="00374A1C"/>
    <w:rsid w:val="00375D76"/>
    <w:rsid w:val="00376422"/>
    <w:rsid w:val="00377DD9"/>
    <w:rsid w:val="00382E8C"/>
    <w:rsid w:val="00383EF8"/>
    <w:rsid w:val="0038508C"/>
    <w:rsid w:val="003934F3"/>
    <w:rsid w:val="00396435"/>
    <w:rsid w:val="003A1C98"/>
    <w:rsid w:val="003A1E55"/>
    <w:rsid w:val="003A639C"/>
    <w:rsid w:val="003B1A8B"/>
    <w:rsid w:val="003B59C6"/>
    <w:rsid w:val="003B6CB2"/>
    <w:rsid w:val="003B7E47"/>
    <w:rsid w:val="003C0830"/>
    <w:rsid w:val="003C16C8"/>
    <w:rsid w:val="003C48B5"/>
    <w:rsid w:val="003C7512"/>
    <w:rsid w:val="003D2411"/>
    <w:rsid w:val="003D4947"/>
    <w:rsid w:val="003D70D6"/>
    <w:rsid w:val="003E4251"/>
    <w:rsid w:val="003E63C7"/>
    <w:rsid w:val="003F029C"/>
    <w:rsid w:val="003F3E22"/>
    <w:rsid w:val="003F624A"/>
    <w:rsid w:val="004014B2"/>
    <w:rsid w:val="00402CEA"/>
    <w:rsid w:val="004051A5"/>
    <w:rsid w:val="00421187"/>
    <w:rsid w:val="00421433"/>
    <w:rsid w:val="00423158"/>
    <w:rsid w:val="0042342E"/>
    <w:rsid w:val="004238B7"/>
    <w:rsid w:val="00424A8A"/>
    <w:rsid w:val="00425F41"/>
    <w:rsid w:val="00431C2F"/>
    <w:rsid w:val="00433077"/>
    <w:rsid w:val="00436319"/>
    <w:rsid w:val="00436493"/>
    <w:rsid w:val="00437C36"/>
    <w:rsid w:val="004416D7"/>
    <w:rsid w:val="00441C3F"/>
    <w:rsid w:val="0044430C"/>
    <w:rsid w:val="00446A99"/>
    <w:rsid w:val="004502CB"/>
    <w:rsid w:val="00452243"/>
    <w:rsid w:val="00452935"/>
    <w:rsid w:val="00456259"/>
    <w:rsid w:val="004604D4"/>
    <w:rsid w:val="004608D0"/>
    <w:rsid w:val="0046158C"/>
    <w:rsid w:val="00462E35"/>
    <w:rsid w:val="0046325D"/>
    <w:rsid w:val="004764B5"/>
    <w:rsid w:val="004802EC"/>
    <w:rsid w:val="00483327"/>
    <w:rsid w:val="0048711F"/>
    <w:rsid w:val="0049543A"/>
    <w:rsid w:val="00495AFF"/>
    <w:rsid w:val="0049645A"/>
    <w:rsid w:val="004A0057"/>
    <w:rsid w:val="004A0849"/>
    <w:rsid w:val="004A15FB"/>
    <w:rsid w:val="004A2681"/>
    <w:rsid w:val="004A3BDC"/>
    <w:rsid w:val="004B0A8B"/>
    <w:rsid w:val="004B2B20"/>
    <w:rsid w:val="004B3751"/>
    <w:rsid w:val="004B56AD"/>
    <w:rsid w:val="004B5786"/>
    <w:rsid w:val="004C46F7"/>
    <w:rsid w:val="004C7070"/>
    <w:rsid w:val="004D3B4A"/>
    <w:rsid w:val="004E191B"/>
    <w:rsid w:val="004E21E5"/>
    <w:rsid w:val="004E39F0"/>
    <w:rsid w:val="004E77E3"/>
    <w:rsid w:val="004F1961"/>
    <w:rsid w:val="00500BBB"/>
    <w:rsid w:val="00501197"/>
    <w:rsid w:val="00502455"/>
    <w:rsid w:val="005026F4"/>
    <w:rsid w:val="00502907"/>
    <w:rsid w:val="00504361"/>
    <w:rsid w:val="00507828"/>
    <w:rsid w:val="00507EE6"/>
    <w:rsid w:val="005104F3"/>
    <w:rsid w:val="00513EFF"/>
    <w:rsid w:val="00515CA7"/>
    <w:rsid w:val="00515F92"/>
    <w:rsid w:val="00517385"/>
    <w:rsid w:val="00520F1E"/>
    <w:rsid w:val="00526230"/>
    <w:rsid w:val="00543ECA"/>
    <w:rsid w:val="00545128"/>
    <w:rsid w:val="005469D9"/>
    <w:rsid w:val="0055049C"/>
    <w:rsid w:val="005526E3"/>
    <w:rsid w:val="00552B1F"/>
    <w:rsid w:val="005532EA"/>
    <w:rsid w:val="00553D29"/>
    <w:rsid w:val="00554AD9"/>
    <w:rsid w:val="005577F6"/>
    <w:rsid w:val="0056262D"/>
    <w:rsid w:val="00563BEB"/>
    <w:rsid w:val="005661D6"/>
    <w:rsid w:val="00566C97"/>
    <w:rsid w:val="00572B62"/>
    <w:rsid w:val="005732D1"/>
    <w:rsid w:val="0058150A"/>
    <w:rsid w:val="00581E84"/>
    <w:rsid w:val="00582F4C"/>
    <w:rsid w:val="0058500C"/>
    <w:rsid w:val="0059074A"/>
    <w:rsid w:val="005A1B89"/>
    <w:rsid w:val="005A29D4"/>
    <w:rsid w:val="005B269C"/>
    <w:rsid w:val="005B4A87"/>
    <w:rsid w:val="005B70FE"/>
    <w:rsid w:val="005B71C0"/>
    <w:rsid w:val="005C529E"/>
    <w:rsid w:val="005D5FDA"/>
    <w:rsid w:val="005E221E"/>
    <w:rsid w:val="005E5F0F"/>
    <w:rsid w:val="005E602D"/>
    <w:rsid w:val="005E650E"/>
    <w:rsid w:val="005E6639"/>
    <w:rsid w:val="005E761F"/>
    <w:rsid w:val="005F7CCB"/>
    <w:rsid w:val="00600912"/>
    <w:rsid w:val="006016BA"/>
    <w:rsid w:val="00602B20"/>
    <w:rsid w:val="0060389F"/>
    <w:rsid w:val="0060590B"/>
    <w:rsid w:val="00607F2A"/>
    <w:rsid w:val="0061024A"/>
    <w:rsid w:val="006115DA"/>
    <w:rsid w:val="00612C58"/>
    <w:rsid w:val="00613967"/>
    <w:rsid w:val="0061433D"/>
    <w:rsid w:val="00621286"/>
    <w:rsid w:val="006218D7"/>
    <w:rsid w:val="00625FB9"/>
    <w:rsid w:val="00626E1A"/>
    <w:rsid w:val="00630C0E"/>
    <w:rsid w:val="00633F81"/>
    <w:rsid w:val="00634925"/>
    <w:rsid w:val="00634B67"/>
    <w:rsid w:val="00640B70"/>
    <w:rsid w:val="00641ED2"/>
    <w:rsid w:val="0064305C"/>
    <w:rsid w:val="00645E6B"/>
    <w:rsid w:val="00647467"/>
    <w:rsid w:val="00654542"/>
    <w:rsid w:val="00655132"/>
    <w:rsid w:val="00656A82"/>
    <w:rsid w:val="00661082"/>
    <w:rsid w:val="0066118B"/>
    <w:rsid w:val="00664EC1"/>
    <w:rsid w:val="006660F3"/>
    <w:rsid w:val="0067474B"/>
    <w:rsid w:val="00675092"/>
    <w:rsid w:val="00675F4C"/>
    <w:rsid w:val="006812FD"/>
    <w:rsid w:val="00681F84"/>
    <w:rsid w:val="00682061"/>
    <w:rsid w:val="006843E2"/>
    <w:rsid w:val="00684B56"/>
    <w:rsid w:val="00686597"/>
    <w:rsid w:val="0068701E"/>
    <w:rsid w:val="00691F4D"/>
    <w:rsid w:val="00694BD8"/>
    <w:rsid w:val="0069504D"/>
    <w:rsid w:val="006A04DA"/>
    <w:rsid w:val="006A1113"/>
    <w:rsid w:val="006A26DC"/>
    <w:rsid w:val="006A3A9D"/>
    <w:rsid w:val="006A6850"/>
    <w:rsid w:val="006A7B63"/>
    <w:rsid w:val="006B1565"/>
    <w:rsid w:val="006C0F36"/>
    <w:rsid w:val="006C401F"/>
    <w:rsid w:val="006C4864"/>
    <w:rsid w:val="006C672A"/>
    <w:rsid w:val="006D1F2E"/>
    <w:rsid w:val="006D1FFA"/>
    <w:rsid w:val="006D20FC"/>
    <w:rsid w:val="006E1833"/>
    <w:rsid w:val="006E4380"/>
    <w:rsid w:val="006E6BA6"/>
    <w:rsid w:val="006E6FB3"/>
    <w:rsid w:val="006F08A4"/>
    <w:rsid w:val="006F1120"/>
    <w:rsid w:val="006F28B0"/>
    <w:rsid w:val="006F4A60"/>
    <w:rsid w:val="006F6DD7"/>
    <w:rsid w:val="006F7B79"/>
    <w:rsid w:val="00703144"/>
    <w:rsid w:val="007042D1"/>
    <w:rsid w:val="00705166"/>
    <w:rsid w:val="00706A63"/>
    <w:rsid w:val="00711BE1"/>
    <w:rsid w:val="00711E24"/>
    <w:rsid w:val="00711E6B"/>
    <w:rsid w:val="00716D8A"/>
    <w:rsid w:val="00720548"/>
    <w:rsid w:val="00723549"/>
    <w:rsid w:val="00725638"/>
    <w:rsid w:val="0072682C"/>
    <w:rsid w:val="00735815"/>
    <w:rsid w:val="00741E0D"/>
    <w:rsid w:val="0074286A"/>
    <w:rsid w:val="00743BB7"/>
    <w:rsid w:val="0075004F"/>
    <w:rsid w:val="007502E8"/>
    <w:rsid w:val="0075129C"/>
    <w:rsid w:val="007545CD"/>
    <w:rsid w:val="00755F2E"/>
    <w:rsid w:val="00755FE8"/>
    <w:rsid w:val="0075648E"/>
    <w:rsid w:val="00756DE2"/>
    <w:rsid w:val="00757AF0"/>
    <w:rsid w:val="00757B3C"/>
    <w:rsid w:val="00760F5F"/>
    <w:rsid w:val="0076146B"/>
    <w:rsid w:val="00761E49"/>
    <w:rsid w:val="00763CFF"/>
    <w:rsid w:val="00764228"/>
    <w:rsid w:val="0076467B"/>
    <w:rsid w:val="00766710"/>
    <w:rsid w:val="00772390"/>
    <w:rsid w:val="00780A5B"/>
    <w:rsid w:val="00781EB2"/>
    <w:rsid w:val="007849F9"/>
    <w:rsid w:val="007863AB"/>
    <w:rsid w:val="00792D04"/>
    <w:rsid w:val="007934C5"/>
    <w:rsid w:val="00793F0A"/>
    <w:rsid w:val="00794CB5"/>
    <w:rsid w:val="00794F6D"/>
    <w:rsid w:val="00796FA5"/>
    <w:rsid w:val="007976A1"/>
    <w:rsid w:val="007A08FA"/>
    <w:rsid w:val="007A536C"/>
    <w:rsid w:val="007A5DD8"/>
    <w:rsid w:val="007B016D"/>
    <w:rsid w:val="007B03BC"/>
    <w:rsid w:val="007B5C07"/>
    <w:rsid w:val="007C0B2E"/>
    <w:rsid w:val="007C6339"/>
    <w:rsid w:val="007C6C75"/>
    <w:rsid w:val="007D01E0"/>
    <w:rsid w:val="007D0E54"/>
    <w:rsid w:val="007D1A99"/>
    <w:rsid w:val="007D4CD8"/>
    <w:rsid w:val="007E18C2"/>
    <w:rsid w:val="007E2457"/>
    <w:rsid w:val="007E377D"/>
    <w:rsid w:val="007E55B1"/>
    <w:rsid w:val="007F218C"/>
    <w:rsid w:val="007F3E22"/>
    <w:rsid w:val="007F6B8F"/>
    <w:rsid w:val="0080116A"/>
    <w:rsid w:val="00802BE7"/>
    <w:rsid w:val="00810AD7"/>
    <w:rsid w:val="008129E7"/>
    <w:rsid w:val="008154F5"/>
    <w:rsid w:val="00815C43"/>
    <w:rsid w:val="0082097F"/>
    <w:rsid w:val="008232D3"/>
    <w:rsid w:val="00823566"/>
    <w:rsid w:val="00825CEC"/>
    <w:rsid w:val="008273BF"/>
    <w:rsid w:val="00830095"/>
    <w:rsid w:val="008309D6"/>
    <w:rsid w:val="008333FD"/>
    <w:rsid w:val="00834E1B"/>
    <w:rsid w:val="008352B0"/>
    <w:rsid w:val="00835D09"/>
    <w:rsid w:val="00836975"/>
    <w:rsid w:val="008403FD"/>
    <w:rsid w:val="0084267B"/>
    <w:rsid w:val="00843B4A"/>
    <w:rsid w:val="00844C42"/>
    <w:rsid w:val="008462A2"/>
    <w:rsid w:val="00846EEE"/>
    <w:rsid w:val="00847961"/>
    <w:rsid w:val="00863088"/>
    <w:rsid w:val="00863E29"/>
    <w:rsid w:val="00867745"/>
    <w:rsid w:val="0087253D"/>
    <w:rsid w:val="008770B5"/>
    <w:rsid w:val="00877767"/>
    <w:rsid w:val="00880BBD"/>
    <w:rsid w:val="00890E25"/>
    <w:rsid w:val="008A421D"/>
    <w:rsid w:val="008A5DC9"/>
    <w:rsid w:val="008B0213"/>
    <w:rsid w:val="008B1D2A"/>
    <w:rsid w:val="008B24CE"/>
    <w:rsid w:val="008B2B87"/>
    <w:rsid w:val="008B35D2"/>
    <w:rsid w:val="008B4F40"/>
    <w:rsid w:val="008B690E"/>
    <w:rsid w:val="008C0328"/>
    <w:rsid w:val="008C26DD"/>
    <w:rsid w:val="008C3208"/>
    <w:rsid w:val="008C5DA9"/>
    <w:rsid w:val="008D3651"/>
    <w:rsid w:val="008D4B30"/>
    <w:rsid w:val="008D60BC"/>
    <w:rsid w:val="008E4029"/>
    <w:rsid w:val="008E48D2"/>
    <w:rsid w:val="008E538C"/>
    <w:rsid w:val="008E6DCE"/>
    <w:rsid w:val="008F1761"/>
    <w:rsid w:val="008F1DFB"/>
    <w:rsid w:val="008F3F07"/>
    <w:rsid w:val="008F43EE"/>
    <w:rsid w:val="008F55CA"/>
    <w:rsid w:val="008F624C"/>
    <w:rsid w:val="008F7200"/>
    <w:rsid w:val="00900933"/>
    <w:rsid w:val="00902FD3"/>
    <w:rsid w:val="00905F54"/>
    <w:rsid w:val="0090604A"/>
    <w:rsid w:val="009068BD"/>
    <w:rsid w:val="00907A17"/>
    <w:rsid w:val="00914119"/>
    <w:rsid w:val="009151B7"/>
    <w:rsid w:val="0091796B"/>
    <w:rsid w:val="00922AE1"/>
    <w:rsid w:val="009259A8"/>
    <w:rsid w:val="00926F38"/>
    <w:rsid w:val="00927E2D"/>
    <w:rsid w:val="00930378"/>
    <w:rsid w:val="00930879"/>
    <w:rsid w:val="00931162"/>
    <w:rsid w:val="00932195"/>
    <w:rsid w:val="00932F58"/>
    <w:rsid w:val="009335EA"/>
    <w:rsid w:val="009412E4"/>
    <w:rsid w:val="00945195"/>
    <w:rsid w:val="0094525E"/>
    <w:rsid w:val="00945C85"/>
    <w:rsid w:val="00945E0C"/>
    <w:rsid w:val="00950109"/>
    <w:rsid w:val="00950F5E"/>
    <w:rsid w:val="00951021"/>
    <w:rsid w:val="0095413E"/>
    <w:rsid w:val="00954D9A"/>
    <w:rsid w:val="00957220"/>
    <w:rsid w:val="00961F43"/>
    <w:rsid w:val="00965322"/>
    <w:rsid w:val="0096651A"/>
    <w:rsid w:val="009723C8"/>
    <w:rsid w:val="009746AE"/>
    <w:rsid w:val="009762F8"/>
    <w:rsid w:val="009809B7"/>
    <w:rsid w:val="00984BF5"/>
    <w:rsid w:val="00993514"/>
    <w:rsid w:val="00996C34"/>
    <w:rsid w:val="009A2161"/>
    <w:rsid w:val="009A369F"/>
    <w:rsid w:val="009A656F"/>
    <w:rsid w:val="009A69C1"/>
    <w:rsid w:val="009B1F04"/>
    <w:rsid w:val="009B2F94"/>
    <w:rsid w:val="009B436D"/>
    <w:rsid w:val="009B6CD9"/>
    <w:rsid w:val="009C2490"/>
    <w:rsid w:val="009C44B7"/>
    <w:rsid w:val="009C4B57"/>
    <w:rsid w:val="009D589D"/>
    <w:rsid w:val="009D5DD9"/>
    <w:rsid w:val="009E0B9D"/>
    <w:rsid w:val="009E0D12"/>
    <w:rsid w:val="009E1769"/>
    <w:rsid w:val="009E198F"/>
    <w:rsid w:val="009E2F86"/>
    <w:rsid w:val="009E5D17"/>
    <w:rsid w:val="009F327D"/>
    <w:rsid w:val="009F602F"/>
    <w:rsid w:val="009F7AD3"/>
    <w:rsid w:val="00A050A4"/>
    <w:rsid w:val="00A0791B"/>
    <w:rsid w:val="00A11F9A"/>
    <w:rsid w:val="00A12115"/>
    <w:rsid w:val="00A121E5"/>
    <w:rsid w:val="00A12970"/>
    <w:rsid w:val="00A20E98"/>
    <w:rsid w:val="00A236C7"/>
    <w:rsid w:val="00A26705"/>
    <w:rsid w:val="00A315EF"/>
    <w:rsid w:val="00A31BD5"/>
    <w:rsid w:val="00A31F1F"/>
    <w:rsid w:val="00A33BB9"/>
    <w:rsid w:val="00A44A48"/>
    <w:rsid w:val="00A45D48"/>
    <w:rsid w:val="00A45FD0"/>
    <w:rsid w:val="00A46605"/>
    <w:rsid w:val="00A500F5"/>
    <w:rsid w:val="00A505B8"/>
    <w:rsid w:val="00A50DF2"/>
    <w:rsid w:val="00A52BBE"/>
    <w:rsid w:val="00A533DA"/>
    <w:rsid w:val="00A5355D"/>
    <w:rsid w:val="00A5541D"/>
    <w:rsid w:val="00A57E79"/>
    <w:rsid w:val="00A632B9"/>
    <w:rsid w:val="00A63721"/>
    <w:rsid w:val="00A7000A"/>
    <w:rsid w:val="00A71D0B"/>
    <w:rsid w:val="00A72A5B"/>
    <w:rsid w:val="00A74298"/>
    <w:rsid w:val="00A751D8"/>
    <w:rsid w:val="00A7553F"/>
    <w:rsid w:val="00A76497"/>
    <w:rsid w:val="00A775BD"/>
    <w:rsid w:val="00A804A8"/>
    <w:rsid w:val="00A81C09"/>
    <w:rsid w:val="00A82024"/>
    <w:rsid w:val="00A826E8"/>
    <w:rsid w:val="00A860AF"/>
    <w:rsid w:val="00A86FB7"/>
    <w:rsid w:val="00A93220"/>
    <w:rsid w:val="00AA2A2E"/>
    <w:rsid w:val="00AA32E9"/>
    <w:rsid w:val="00AA4A21"/>
    <w:rsid w:val="00AA6953"/>
    <w:rsid w:val="00AA779B"/>
    <w:rsid w:val="00AB136E"/>
    <w:rsid w:val="00AB64D5"/>
    <w:rsid w:val="00AB7A26"/>
    <w:rsid w:val="00AC6F0C"/>
    <w:rsid w:val="00AD0AFA"/>
    <w:rsid w:val="00AD2448"/>
    <w:rsid w:val="00AD2EA4"/>
    <w:rsid w:val="00AE7529"/>
    <w:rsid w:val="00AE7D62"/>
    <w:rsid w:val="00AF262E"/>
    <w:rsid w:val="00AF2B8E"/>
    <w:rsid w:val="00AF3808"/>
    <w:rsid w:val="00AF64E6"/>
    <w:rsid w:val="00AF6CB5"/>
    <w:rsid w:val="00AF764B"/>
    <w:rsid w:val="00B01D0C"/>
    <w:rsid w:val="00B05B3E"/>
    <w:rsid w:val="00B11085"/>
    <w:rsid w:val="00B1197A"/>
    <w:rsid w:val="00B13149"/>
    <w:rsid w:val="00B13524"/>
    <w:rsid w:val="00B16E41"/>
    <w:rsid w:val="00B22D75"/>
    <w:rsid w:val="00B22D9C"/>
    <w:rsid w:val="00B22E35"/>
    <w:rsid w:val="00B259AD"/>
    <w:rsid w:val="00B25C9D"/>
    <w:rsid w:val="00B260CC"/>
    <w:rsid w:val="00B30552"/>
    <w:rsid w:val="00B322D7"/>
    <w:rsid w:val="00B3241D"/>
    <w:rsid w:val="00B3326A"/>
    <w:rsid w:val="00B33866"/>
    <w:rsid w:val="00B342A0"/>
    <w:rsid w:val="00B3489D"/>
    <w:rsid w:val="00B348FA"/>
    <w:rsid w:val="00B40B79"/>
    <w:rsid w:val="00B52D35"/>
    <w:rsid w:val="00B54C60"/>
    <w:rsid w:val="00B56FF2"/>
    <w:rsid w:val="00B6020B"/>
    <w:rsid w:val="00B63B42"/>
    <w:rsid w:val="00B732F8"/>
    <w:rsid w:val="00B74749"/>
    <w:rsid w:val="00B75F3D"/>
    <w:rsid w:val="00B80D44"/>
    <w:rsid w:val="00B84C60"/>
    <w:rsid w:val="00B8698A"/>
    <w:rsid w:val="00B8713E"/>
    <w:rsid w:val="00B90D16"/>
    <w:rsid w:val="00B93352"/>
    <w:rsid w:val="00BA05E7"/>
    <w:rsid w:val="00BA2E71"/>
    <w:rsid w:val="00BA354F"/>
    <w:rsid w:val="00BA58FC"/>
    <w:rsid w:val="00BA686B"/>
    <w:rsid w:val="00BA7339"/>
    <w:rsid w:val="00BB20DF"/>
    <w:rsid w:val="00BB34C6"/>
    <w:rsid w:val="00BB4460"/>
    <w:rsid w:val="00BB72EA"/>
    <w:rsid w:val="00BC472A"/>
    <w:rsid w:val="00BC5EF1"/>
    <w:rsid w:val="00BC62F0"/>
    <w:rsid w:val="00BC72BA"/>
    <w:rsid w:val="00BD7218"/>
    <w:rsid w:val="00BE0249"/>
    <w:rsid w:val="00BE1189"/>
    <w:rsid w:val="00BE666F"/>
    <w:rsid w:val="00BE6E2F"/>
    <w:rsid w:val="00BE6E67"/>
    <w:rsid w:val="00BF0976"/>
    <w:rsid w:val="00BF1CB5"/>
    <w:rsid w:val="00BF5991"/>
    <w:rsid w:val="00C00BC9"/>
    <w:rsid w:val="00C01430"/>
    <w:rsid w:val="00C019CF"/>
    <w:rsid w:val="00C0375C"/>
    <w:rsid w:val="00C0384C"/>
    <w:rsid w:val="00C0413A"/>
    <w:rsid w:val="00C0716C"/>
    <w:rsid w:val="00C076DF"/>
    <w:rsid w:val="00C1060D"/>
    <w:rsid w:val="00C1315F"/>
    <w:rsid w:val="00C13B3F"/>
    <w:rsid w:val="00C160E3"/>
    <w:rsid w:val="00C164FA"/>
    <w:rsid w:val="00C176BF"/>
    <w:rsid w:val="00C22D2A"/>
    <w:rsid w:val="00C3101B"/>
    <w:rsid w:val="00C31B16"/>
    <w:rsid w:val="00C32947"/>
    <w:rsid w:val="00C36B3C"/>
    <w:rsid w:val="00C44883"/>
    <w:rsid w:val="00C46F26"/>
    <w:rsid w:val="00C5036F"/>
    <w:rsid w:val="00C50E0D"/>
    <w:rsid w:val="00C52E11"/>
    <w:rsid w:val="00C53B38"/>
    <w:rsid w:val="00C54051"/>
    <w:rsid w:val="00C579D3"/>
    <w:rsid w:val="00C60C45"/>
    <w:rsid w:val="00C60F9E"/>
    <w:rsid w:val="00C65484"/>
    <w:rsid w:val="00C72BFB"/>
    <w:rsid w:val="00C730E0"/>
    <w:rsid w:val="00C749A3"/>
    <w:rsid w:val="00C7743C"/>
    <w:rsid w:val="00C85198"/>
    <w:rsid w:val="00C86C53"/>
    <w:rsid w:val="00C93258"/>
    <w:rsid w:val="00C9367B"/>
    <w:rsid w:val="00C97BDA"/>
    <w:rsid w:val="00CA0335"/>
    <w:rsid w:val="00CA58F8"/>
    <w:rsid w:val="00CB0F78"/>
    <w:rsid w:val="00CB3024"/>
    <w:rsid w:val="00CB6D53"/>
    <w:rsid w:val="00CB7ECE"/>
    <w:rsid w:val="00CC318B"/>
    <w:rsid w:val="00CC37A7"/>
    <w:rsid w:val="00CC48C9"/>
    <w:rsid w:val="00CC5D45"/>
    <w:rsid w:val="00CC7AE1"/>
    <w:rsid w:val="00CD0DD6"/>
    <w:rsid w:val="00CD2520"/>
    <w:rsid w:val="00CD4D96"/>
    <w:rsid w:val="00CE525C"/>
    <w:rsid w:val="00CE677B"/>
    <w:rsid w:val="00CF175A"/>
    <w:rsid w:val="00CF23D4"/>
    <w:rsid w:val="00CF4396"/>
    <w:rsid w:val="00CF578B"/>
    <w:rsid w:val="00CF6379"/>
    <w:rsid w:val="00D00281"/>
    <w:rsid w:val="00D00B17"/>
    <w:rsid w:val="00D00F52"/>
    <w:rsid w:val="00D02453"/>
    <w:rsid w:val="00D0355B"/>
    <w:rsid w:val="00D045FD"/>
    <w:rsid w:val="00D06B61"/>
    <w:rsid w:val="00D07903"/>
    <w:rsid w:val="00D1414F"/>
    <w:rsid w:val="00D17678"/>
    <w:rsid w:val="00D20461"/>
    <w:rsid w:val="00D20D66"/>
    <w:rsid w:val="00D30C77"/>
    <w:rsid w:val="00D32F96"/>
    <w:rsid w:val="00D413D5"/>
    <w:rsid w:val="00D414CE"/>
    <w:rsid w:val="00D4422E"/>
    <w:rsid w:val="00D444A0"/>
    <w:rsid w:val="00D456DB"/>
    <w:rsid w:val="00D51779"/>
    <w:rsid w:val="00D534B2"/>
    <w:rsid w:val="00D55C7B"/>
    <w:rsid w:val="00D57B7A"/>
    <w:rsid w:val="00D57C93"/>
    <w:rsid w:val="00D61CCE"/>
    <w:rsid w:val="00D6360A"/>
    <w:rsid w:val="00D669C9"/>
    <w:rsid w:val="00D7169E"/>
    <w:rsid w:val="00D723A1"/>
    <w:rsid w:val="00D7338A"/>
    <w:rsid w:val="00D74101"/>
    <w:rsid w:val="00D74AA5"/>
    <w:rsid w:val="00D7518F"/>
    <w:rsid w:val="00D75F8A"/>
    <w:rsid w:val="00D76243"/>
    <w:rsid w:val="00D8010B"/>
    <w:rsid w:val="00D83ACD"/>
    <w:rsid w:val="00D84A38"/>
    <w:rsid w:val="00D913EF"/>
    <w:rsid w:val="00D964CE"/>
    <w:rsid w:val="00DA0C36"/>
    <w:rsid w:val="00DA11F2"/>
    <w:rsid w:val="00DA2869"/>
    <w:rsid w:val="00DA4E84"/>
    <w:rsid w:val="00DA508F"/>
    <w:rsid w:val="00DB0784"/>
    <w:rsid w:val="00DB5F81"/>
    <w:rsid w:val="00DB6471"/>
    <w:rsid w:val="00DB69CE"/>
    <w:rsid w:val="00DB7B64"/>
    <w:rsid w:val="00DC2CF1"/>
    <w:rsid w:val="00DC610A"/>
    <w:rsid w:val="00DC7359"/>
    <w:rsid w:val="00DD0EE3"/>
    <w:rsid w:val="00DD45BC"/>
    <w:rsid w:val="00DE09E6"/>
    <w:rsid w:val="00DE0D5C"/>
    <w:rsid w:val="00DE18E1"/>
    <w:rsid w:val="00DE2CD0"/>
    <w:rsid w:val="00DE3DF2"/>
    <w:rsid w:val="00DE4519"/>
    <w:rsid w:val="00DE524E"/>
    <w:rsid w:val="00DE5EF6"/>
    <w:rsid w:val="00DE654C"/>
    <w:rsid w:val="00DF12B1"/>
    <w:rsid w:val="00DF1C03"/>
    <w:rsid w:val="00DF21E1"/>
    <w:rsid w:val="00DF46C4"/>
    <w:rsid w:val="00DF6C5F"/>
    <w:rsid w:val="00E10BF7"/>
    <w:rsid w:val="00E122AD"/>
    <w:rsid w:val="00E13593"/>
    <w:rsid w:val="00E158D7"/>
    <w:rsid w:val="00E15DEA"/>
    <w:rsid w:val="00E21483"/>
    <w:rsid w:val="00E3117C"/>
    <w:rsid w:val="00E418D0"/>
    <w:rsid w:val="00E4392F"/>
    <w:rsid w:val="00E444ED"/>
    <w:rsid w:val="00E462B5"/>
    <w:rsid w:val="00E47995"/>
    <w:rsid w:val="00E51E47"/>
    <w:rsid w:val="00E558F0"/>
    <w:rsid w:val="00E60059"/>
    <w:rsid w:val="00E61DCE"/>
    <w:rsid w:val="00E61FC3"/>
    <w:rsid w:val="00E656B8"/>
    <w:rsid w:val="00E66FBE"/>
    <w:rsid w:val="00E71E82"/>
    <w:rsid w:val="00E7248C"/>
    <w:rsid w:val="00E7372C"/>
    <w:rsid w:val="00E84F50"/>
    <w:rsid w:val="00E93631"/>
    <w:rsid w:val="00E965F5"/>
    <w:rsid w:val="00EA1602"/>
    <w:rsid w:val="00EA298D"/>
    <w:rsid w:val="00EA5903"/>
    <w:rsid w:val="00EA6CB5"/>
    <w:rsid w:val="00EB4396"/>
    <w:rsid w:val="00EC1A7C"/>
    <w:rsid w:val="00EC2C99"/>
    <w:rsid w:val="00EC6211"/>
    <w:rsid w:val="00EC7DE6"/>
    <w:rsid w:val="00ED1593"/>
    <w:rsid w:val="00ED5CB0"/>
    <w:rsid w:val="00ED6E53"/>
    <w:rsid w:val="00ED7C03"/>
    <w:rsid w:val="00EE219F"/>
    <w:rsid w:val="00EE4EF6"/>
    <w:rsid w:val="00EF25FA"/>
    <w:rsid w:val="00EF50BC"/>
    <w:rsid w:val="00EF626E"/>
    <w:rsid w:val="00F03B2E"/>
    <w:rsid w:val="00F057F6"/>
    <w:rsid w:val="00F10283"/>
    <w:rsid w:val="00F13666"/>
    <w:rsid w:val="00F15D56"/>
    <w:rsid w:val="00F16501"/>
    <w:rsid w:val="00F20F9D"/>
    <w:rsid w:val="00F21101"/>
    <w:rsid w:val="00F256EC"/>
    <w:rsid w:val="00F33477"/>
    <w:rsid w:val="00F34D7F"/>
    <w:rsid w:val="00F35BDD"/>
    <w:rsid w:val="00F4647B"/>
    <w:rsid w:val="00F472D0"/>
    <w:rsid w:val="00F50253"/>
    <w:rsid w:val="00F50F6C"/>
    <w:rsid w:val="00F62030"/>
    <w:rsid w:val="00F65ABD"/>
    <w:rsid w:val="00F802D7"/>
    <w:rsid w:val="00F81442"/>
    <w:rsid w:val="00F829CD"/>
    <w:rsid w:val="00F859A7"/>
    <w:rsid w:val="00F85C7A"/>
    <w:rsid w:val="00F866A3"/>
    <w:rsid w:val="00F91B44"/>
    <w:rsid w:val="00F9204D"/>
    <w:rsid w:val="00F92330"/>
    <w:rsid w:val="00F93EF2"/>
    <w:rsid w:val="00F940E3"/>
    <w:rsid w:val="00F97977"/>
    <w:rsid w:val="00FA7059"/>
    <w:rsid w:val="00FB5F4A"/>
    <w:rsid w:val="00FB7AC5"/>
    <w:rsid w:val="00FC00A1"/>
    <w:rsid w:val="00FC1B50"/>
    <w:rsid w:val="00FE09BC"/>
    <w:rsid w:val="00FF0324"/>
    <w:rsid w:val="00FF13FE"/>
    <w:rsid w:val="00FF2950"/>
    <w:rsid w:val="00FF40B4"/>
    <w:rsid w:val="00FF5CFC"/>
    <w:rsid w:val="00FF6518"/>
    <w:rsid w:val="00FF6A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34C85-714E-41D0-B475-6CE7CA7B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31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1315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C131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131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C26D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8C26DD"/>
  </w:style>
  <w:style w:type="character" w:styleId="Hipervnculo">
    <w:name w:val="Hyperlink"/>
    <w:basedOn w:val="Fuentedeprrafopredeter"/>
    <w:uiPriority w:val="99"/>
    <w:unhideWhenUsed/>
    <w:rsid w:val="008C26DD"/>
    <w:rPr>
      <w:color w:val="0000FF"/>
      <w:u w:val="single"/>
    </w:rPr>
  </w:style>
  <w:style w:type="character" w:styleId="nfasis">
    <w:name w:val="Emphasis"/>
    <w:basedOn w:val="Fuentedeprrafopredeter"/>
    <w:uiPriority w:val="20"/>
    <w:qFormat/>
    <w:rsid w:val="008C26DD"/>
    <w:rPr>
      <w:i/>
      <w:iCs/>
    </w:rPr>
  </w:style>
  <w:style w:type="character" w:styleId="Textoennegrita">
    <w:name w:val="Strong"/>
    <w:basedOn w:val="Fuentedeprrafopredeter"/>
    <w:uiPriority w:val="22"/>
    <w:qFormat/>
    <w:rsid w:val="008C26DD"/>
    <w:rPr>
      <w:b/>
      <w:bCs/>
    </w:rPr>
  </w:style>
  <w:style w:type="character" w:customStyle="1" w:styleId="Ttulo2Car">
    <w:name w:val="Título 2 Car"/>
    <w:basedOn w:val="Fuentedeprrafopredeter"/>
    <w:link w:val="Ttulo2"/>
    <w:uiPriority w:val="9"/>
    <w:rsid w:val="00C1315F"/>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C1315F"/>
    <w:rPr>
      <w:rFonts w:asciiTheme="majorHAnsi" w:eastAsiaTheme="majorEastAsia" w:hAnsiTheme="majorHAnsi" w:cstheme="majorBidi"/>
      <w:i/>
      <w:iCs/>
      <w:color w:val="2E74B5" w:themeColor="accent1" w:themeShade="BF"/>
    </w:rPr>
  </w:style>
  <w:style w:type="character" w:customStyle="1" w:styleId="sinenlace">
    <w:name w:val="sin_enlace"/>
    <w:basedOn w:val="Fuentedeprrafopredeter"/>
    <w:rsid w:val="00C1315F"/>
  </w:style>
  <w:style w:type="paragraph" w:customStyle="1" w:styleId="notapie">
    <w:name w:val="nota_pie"/>
    <w:basedOn w:val="Normal"/>
    <w:rsid w:val="00C1315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C1315F"/>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C1315F"/>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5C52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529E"/>
  </w:style>
  <w:style w:type="paragraph" w:styleId="Piedepgina">
    <w:name w:val="footer"/>
    <w:basedOn w:val="Normal"/>
    <w:link w:val="PiedepginaCar"/>
    <w:uiPriority w:val="99"/>
    <w:unhideWhenUsed/>
    <w:rsid w:val="005C52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529E"/>
  </w:style>
  <w:style w:type="table" w:styleId="Tablaconcuadrcula">
    <w:name w:val="Table Grid"/>
    <w:basedOn w:val="Tablanormal"/>
    <w:rsid w:val="0095413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6D1FFA"/>
    <w:pPr>
      <w:ind w:left="720"/>
      <w:contextualSpacing/>
    </w:pPr>
  </w:style>
  <w:style w:type="character" w:styleId="Refdecomentario">
    <w:name w:val="annotation reference"/>
    <w:basedOn w:val="Fuentedeprrafopredeter"/>
    <w:uiPriority w:val="99"/>
    <w:semiHidden/>
    <w:unhideWhenUsed/>
    <w:rsid w:val="007E18C2"/>
    <w:rPr>
      <w:sz w:val="16"/>
      <w:szCs w:val="16"/>
    </w:rPr>
  </w:style>
  <w:style w:type="paragraph" w:styleId="Textocomentario">
    <w:name w:val="annotation text"/>
    <w:basedOn w:val="Normal"/>
    <w:link w:val="TextocomentarioCar"/>
    <w:uiPriority w:val="99"/>
    <w:semiHidden/>
    <w:unhideWhenUsed/>
    <w:rsid w:val="007E18C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8C2"/>
    <w:rPr>
      <w:sz w:val="20"/>
      <w:szCs w:val="20"/>
    </w:rPr>
  </w:style>
  <w:style w:type="paragraph" w:styleId="Asuntodelcomentario">
    <w:name w:val="annotation subject"/>
    <w:basedOn w:val="Textocomentario"/>
    <w:next w:val="Textocomentario"/>
    <w:link w:val="AsuntodelcomentarioCar"/>
    <w:uiPriority w:val="99"/>
    <w:semiHidden/>
    <w:unhideWhenUsed/>
    <w:rsid w:val="007E18C2"/>
    <w:rPr>
      <w:b/>
      <w:bCs/>
    </w:rPr>
  </w:style>
  <w:style w:type="character" w:customStyle="1" w:styleId="AsuntodelcomentarioCar">
    <w:name w:val="Asunto del comentario Car"/>
    <w:basedOn w:val="TextocomentarioCar"/>
    <w:link w:val="Asuntodelcomentario"/>
    <w:uiPriority w:val="99"/>
    <w:semiHidden/>
    <w:rsid w:val="007E18C2"/>
    <w:rPr>
      <w:b/>
      <w:bCs/>
      <w:sz w:val="20"/>
      <w:szCs w:val="20"/>
    </w:rPr>
  </w:style>
  <w:style w:type="paragraph" w:styleId="Textodeglobo">
    <w:name w:val="Balloon Text"/>
    <w:basedOn w:val="Normal"/>
    <w:link w:val="TextodegloboCar"/>
    <w:uiPriority w:val="99"/>
    <w:semiHidden/>
    <w:unhideWhenUsed/>
    <w:rsid w:val="007E1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8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958805">
      <w:bodyDiv w:val="1"/>
      <w:marLeft w:val="0"/>
      <w:marRight w:val="0"/>
      <w:marTop w:val="0"/>
      <w:marBottom w:val="0"/>
      <w:divBdr>
        <w:top w:val="none" w:sz="0" w:space="0" w:color="auto"/>
        <w:left w:val="none" w:sz="0" w:space="0" w:color="auto"/>
        <w:bottom w:val="none" w:sz="0" w:space="0" w:color="auto"/>
        <w:right w:val="none" w:sz="0" w:space="0" w:color="auto"/>
      </w:divBdr>
    </w:div>
    <w:div w:id="400372424">
      <w:bodyDiv w:val="1"/>
      <w:marLeft w:val="0"/>
      <w:marRight w:val="0"/>
      <w:marTop w:val="0"/>
      <w:marBottom w:val="0"/>
      <w:divBdr>
        <w:top w:val="none" w:sz="0" w:space="0" w:color="auto"/>
        <w:left w:val="none" w:sz="0" w:space="0" w:color="auto"/>
        <w:bottom w:val="none" w:sz="0" w:space="0" w:color="auto"/>
        <w:right w:val="none" w:sz="0" w:space="0" w:color="auto"/>
      </w:divBdr>
      <w:divsChild>
        <w:div w:id="675227818">
          <w:marLeft w:val="0"/>
          <w:marRight w:val="0"/>
          <w:marTop w:val="0"/>
          <w:marBottom w:val="0"/>
          <w:divBdr>
            <w:top w:val="none" w:sz="0" w:space="0" w:color="auto"/>
            <w:left w:val="none" w:sz="0" w:space="0" w:color="auto"/>
            <w:bottom w:val="none" w:sz="0" w:space="0" w:color="auto"/>
            <w:right w:val="none" w:sz="0" w:space="0" w:color="auto"/>
          </w:divBdr>
          <w:divsChild>
            <w:div w:id="146748661">
              <w:marLeft w:val="0"/>
              <w:marRight w:val="0"/>
              <w:marTop w:val="0"/>
              <w:marBottom w:val="0"/>
              <w:divBdr>
                <w:top w:val="none" w:sz="0" w:space="0" w:color="auto"/>
                <w:left w:val="none" w:sz="0" w:space="0" w:color="auto"/>
                <w:bottom w:val="none" w:sz="0" w:space="0" w:color="auto"/>
                <w:right w:val="none" w:sz="0" w:space="0" w:color="auto"/>
              </w:divBdr>
              <w:divsChild>
                <w:div w:id="511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3748">
          <w:marLeft w:val="0"/>
          <w:marRight w:val="0"/>
          <w:marTop w:val="225"/>
          <w:marBottom w:val="0"/>
          <w:divBdr>
            <w:top w:val="single" w:sz="6" w:space="3" w:color="DDDDDD"/>
            <w:left w:val="none" w:sz="0" w:space="0" w:color="auto"/>
            <w:bottom w:val="single" w:sz="6" w:space="2" w:color="DDDDDD"/>
            <w:right w:val="none" w:sz="0" w:space="0" w:color="auto"/>
          </w:divBdr>
        </w:div>
        <w:div w:id="75714776">
          <w:marLeft w:val="0"/>
          <w:marRight w:val="0"/>
          <w:marTop w:val="0"/>
          <w:marBottom w:val="0"/>
          <w:divBdr>
            <w:top w:val="none" w:sz="0" w:space="0" w:color="auto"/>
            <w:left w:val="none" w:sz="0" w:space="0" w:color="auto"/>
            <w:bottom w:val="none" w:sz="0" w:space="0" w:color="auto"/>
            <w:right w:val="none" w:sz="0" w:space="0" w:color="auto"/>
          </w:divBdr>
          <w:divsChild>
            <w:div w:id="157304790">
              <w:marLeft w:val="0"/>
              <w:marRight w:val="0"/>
              <w:marTop w:val="0"/>
              <w:marBottom w:val="0"/>
              <w:divBdr>
                <w:top w:val="single" w:sz="6" w:space="2" w:color="DDDDDD"/>
                <w:left w:val="none" w:sz="0" w:space="0" w:color="auto"/>
                <w:bottom w:val="none" w:sz="0" w:space="0" w:color="auto"/>
                <w:right w:val="none" w:sz="0" w:space="0" w:color="auto"/>
              </w:divBdr>
            </w:div>
          </w:divsChild>
        </w:div>
        <w:div w:id="260769950">
          <w:marLeft w:val="1500"/>
          <w:marRight w:val="0"/>
          <w:marTop w:val="0"/>
          <w:marBottom w:val="600"/>
          <w:divBdr>
            <w:top w:val="none" w:sz="0" w:space="0" w:color="auto"/>
            <w:left w:val="none" w:sz="0" w:space="0" w:color="auto"/>
            <w:bottom w:val="none" w:sz="0" w:space="0" w:color="auto"/>
            <w:right w:val="none" w:sz="0" w:space="0" w:color="auto"/>
          </w:divBdr>
          <w:divsChild>
            <w:div w:id="1403791691">
              <w:marLeft w:val="-1500"/>
              <w:marRight w:val="0"/>
              <w:marTop w:val="0"/>
              <w:marBottom w:val="0"/>
              <w:divBdr>
                <w:top w:val="none" w:sz="0" w:space="0" w:color="auto"/>
                <w:left w:val="none" w:sz="0" w:space="0" w:color="auto"/>
                <w:bottom w:val="none" w:sz="0" w:space="0" w:color="auto"/>
                <w:right w:val="none" w:sz="0" w:space="0" w:color="auto"/>
              </w:divBdr>
              <w:divsChild>
                <w:div w:id="884492005">
                  <w:marLeft w:val="0"/>
                  <w:marRight w:val="0"/>
                  <w:marTop w:val="0"/>
                  <w:marBottom w:val="0"/>
                  <w:divBdr>
                    <w:top w:val="none" w:sz="0" w:space="0" w:color="auto"/>
                    <w:left w:val="none" w:sz="0" w:space="0" w:color="auto"/>
                    <w:bottom w:val="none" w:sz="0" w:space="0" w:color="auto"/>
                    <w:right w:val="none" w:sz="0" w:space="0" w:color="auto"/>
                  </w:divBdr>
                  <w:divsChild>
                    <w:div w:id="601959285">
                      <w:marLeft w:val="0"/>
                      <w:marRight w:val="0"/>
                      <w:marTop w:val="0"/>
                      <w:marBottom w:val="0"/>
                      <w:divBdr>
                        <w:top w:val="none" w:sz="0" w:space="0" w:color="auto"/>
                        <w:left w:val="none" w:sz="0" w:space="0" w:color="auto"/>
                        <w:bottom w:val="none" w:sz="0" w:space="0" w:color="auto"/>
                        <w:right w:val="none" w:sz="0" w:space="0" w:color="auto"/>
                      </w:divBdr>
                      <w:divsChild>
                        <w:div w:id="45960108">
                          <w:marLeft w:val="0"/>
                          <w:marRight w:val="0"/>
                          <w:marTop w:val="0"/>
                          <w:marBottom w:val="75"/>
                          <w:divBdr>
                            <w:top w:val="none" w:sz="0" w:space="0" w:color="auto"/>
                            <w:left w:val="none" w:sz="0" w:space="0" w:color="auto"/>
                            <w:bottom w:val="none" w:sz="0" w:space="0" w:color="auto"/>
                            <w:right w:val="none" w:sz="0" w:space="0" w:color="auto"/>
                          </w:divBdr>
                        </w:div>
                        <w:div w:id="914437058">
                          <w:marLeft w:val="0"/>
                          <w:marRight w:val="0"/>
                          <w:marTop w:val="0"/>
                          <w:marBottom w:val="75"/>
                          <w:divBdr>
                            <w:top w:val="none" w:sz="0" w:space="0" w:color="auto"/>
                            <w:left w:val="none" w:sz="0" w:space="0" w:color="auto"/>
                            <w:bottom w:val="none" w:sz="0" w:space="0" w:color="auto"/>
                            <w:right w:val="none" w:sz="0" w:space="0" w:color="auto"/>
                          </w:divBdr>
                        </w:div>
                        <w:div w:id="882860741">
                          <w:marLeft w:val="0"/>
                          <w:marRight w:val="0"/>
                          <w:marTop w:val="0"/>
                          <w:marBottom w:val="75"/>
                          <w:divBdr>
                            <w:top w:val="none" w:sz="0" w:space="0" w:color="auto"/>
                            <w:left w:val="none" w:sz="0" w:space="0" w:color="auto"/>
                            <w:bottom w:val="none" w:sz="0" w:space="0" w:color="auto"/>
                            <w:right w:val="none" w:sz="0" w:space="0" w:color="auto"/>
                          </w:divBdr>
                        </w:div>
                        <w:div w:id="1206066519">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341393002">
              <w:marLeft w:val="0"/>
              <w:marRight w:val="0"/>
              <w:marTop w:val="0"/>
              <w:marBottom w:val="0"/>
              <w:divBdr>
                <w:top w:val="none" w:sz="0" w:space="0" w:color="auto"/>
                <w:left w:val="none" w:sz="0" w:space="0" w:color="auto"/>
                <w:bottom w:val="none" w:sz="0" w:space="0" w:color="auto"/>
                <w:right w:val="none" w:sz="0" w:space="0" w:color="auto"/>
              </w:divBdr>
              <w:divsChild>
                <w:div w:id="1117260147">
                  <w:marLeft w:val="225"/>
                  <w:marRight w:val="0"/>
                  <w:marTop w:val="0"/>
                  <w:marBottom w:val="450"/>
                  <w:divBdr>
                    <w:top w:val="none" w:sz="0" w:space="0" w:color="auto"/>
                    <w:left w:val="none" w:sz="0" w:space="0" w:color="auto"/>
                    <w:bottom w:val="none" w:sz="0" w:space="0" w:color="auto"/>
                    <w:right w:val="none" w:sz="0" w:space="0" w:color="auto"/>
                  </w:divBdr>
                </w:div>
                <w:div w:id="309527612">
                  <w:marLeft w:val="225"/>
                  <w:marRight w:val="0"/>
                  <w:marTop w:val="0"/>
                  <w:marBottom w:val="450"/>
                  <w:divBdr>
                    <w:top w:val="none" w:sz="0" w:space="0" w:color="auto"/>
                    <w:left w:val="none" w:sz="0" w:space="0" w:color="auto"/>
                    <w:bottom w:val="none" w:sz="0" w:space="0" w:color="auto"/>
                    <w:right w:val="none" w:sz="0" w:space="0" w:color="auto"/>
                  </w:divBdr>
                </w:div>
                <w:div w:id="2047410510">
                  <w:marLeft w:val="225"/>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66036267">
      <w:bodyDiv w:val="1"/>
      <w:marLeft w:val="0"/>
      <w:marRight w:val="0"/>
      <w:marTop w:val="0"/>
      <w:marBottom w:val="0"/>
      <w:divBdr>
        <w:top w:val="none" w:sz="0" w:space="0" w:color="auto"/>
        <w:left w:val="none" w:sz="0" w:space="0" w:color="auto"/>
        <w:bottom w:val="none" w:sz="0" w:space="0" w:color="auto"/>
        <w:right w:val="none" w:sz="0" w:space="0" w:color="auto"/>
      </w:divBdr>
      <w:divsChild>
        <w:div w:id="1185097180">
          <w:marLeft w:val="0"/>
          <w:marRight w:val="0"/>
          <w:marTop w:val="0"/>
          <w:marBottom w:val="0"/>
          <w:divBdr>
            <w:top w:val="none" w:sz="0" w:space="0" w:color="auto"/>
            <w:left w:val="none" w:sz="0" w:space="0" w:color="auto"/>
            <w:bottom w:val="none" w:sz="0" w:space="0" w:color="auto"/>
            <w:right w:val="none" w:sz="0" w:space="0" w:color="auto"/>
          </w:divBdr>
          <w:divsChild>
            <w:div w:id="1918519083">
              <w:marLeft w:val="0"/>
              <w:marRight w:val="0"/>
              <w:marTop w:val="0"/>
              <w:marBottom w:val="0"/>
              <w:divBdr>
                <w:top w:val="none" w:sz="0" w:space="0" w:color="auto"/>
                <w:left w:val="none" w:sz="0" w:space="0" w:color="auto"/>
                <w:bottom w:val="none" w:sz="0" w:space="0" w:color="auto"/>
                <w:right w:val="none" w:sz="0" w:space="0" w:color="auto"/>
              </w:divBdr>
              <w:divsChild>
                <w:div w:id="19262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2658">
          <w:marLeft w:val="0"/>
          <w:marRight w:val="0"/>
          <w:marTop w:val="225"/>
          <w:marBottom w:val="0"/>
          <w:divBdr>
            <w:top w:val="single" w:sz="6" w:space="3" w:color="DDDDDD"/>
            <w:left w:val="none" w:sz="0" w:space="0" w:color="auto"/>
            <w:bottom w:val="single" w:sz="6" w:space="2" w:color="DDDDDD"/>
            <w:right w:val="none" w:sz="0" w:space="0" w:color="auto"/>
          </w:divBdr>
        </w:div>
        <w:div w:id="2126655148">
          <w:marLeft w:val="0"/>
          <w:marRight w:val="0"/>
          <w:marTop w:val="0"/>
          <w:marBottom w:val="0"/>
          <w:divBdr>
            <w:top w:val="none" w:sz="0" w:space="0" w:color="auto"/>
            <w:left w:val="none" w:sz="0" w:space="0" w:color="auto"/>
            <w:bottom w:val="none" w:sz="0" w:space="0" w:color="auto"/>
            <w:right w:val="none" w:sz="0" w:space="0" w:color="auto"/>
          </w:divBdr>
          <w:divsChild>
            <w:div w:id="1979261244">
              <w:marLeft w:val="0"/>
              <w:marRight w:val="0"/>
              <w:marTop w:val="0"/>
              <w:marBottom w:val="0"/>
              <w:divBdr>
                <w:top w:val="single" w:sz="6" w:space="2" w:color="DDDDDD"/>
                <w:left w:val="none" w:sz="0" w:space="0" w:color="auto"/>
                <w:bottom w:val="none" w:sz="0" w:space="0" w:color="auto"/>
                <w:right w:val="none" w:sz="0" w:space="0" w:color="auto"/>
              </w:divBdr>
            </w:div>
          </w:divsChild>
        </w:div>
        <w:div w:id="1773165031">
          <w:marLeft w:val="1500"/>
          <w:marRight w:val="0"/>
          <w:marTop w:val="0"/>
          <w:marBottom w:val="600"/>
          <w:divBdr>
            <w:top w:val="none" w:sz="0" w:space="0" w:color="auto"/>
            <w:left w:val="none" w:sz="0" w:space="0" w:color="auto"/>
            <w:bottom w:val="none" w:sz="0" w:space="0" w:color="auto"/>
            <w:right w:val="none" w:sz="0" w:space="0" w:color="auto"/>
          </w:divBdr>
          <w:divsChild>
            <w:div w:id="1587811452">
              <w:marLeft w:val="-1500"/>
              <w:marRight w:val="0"/>
              <w:marTop w:val="0"/>
              <w:marBottom w:val="0"/>
              <w:divBdr>
                <w:top w:val="none" w:sz="0" w:space="0" w:color="auto"/>
                <w:left w:val="none" w:sz="0" w:space="0" w:color="auto"/>
                <w:bottom w:val="none" w:sz="0" w:space="0" w:color="auto"/>
                <w:right w:val="none" w:sz="0" w:space="0" w:color="auto"/>
              </w:divBdr>
              <w:divsChild>
                <w:div w:id="460922921">
                  <w:marLeft w:val="0"/>
                  <w:marRight w:val="225"/>
                  <w:marTop w:val="75"/>
                  <w:marBottom w:val="0"/>
                  <w:divBdr>
                    <w:top w:val="none" w:sz="0" w:space="0" w:color="auto"/>
                    <w:left w:val="none" w:sz="0" w:space="0" w:color="auto"/>
                    <w:bottom w:val="none" w:sz="0" w:space="0" w:color="auto"/>
                    <w:right w:val="none" w:sz="0" w:space="0" w:color="auto"/>
                  </w:divBdr>
                  <w:divsChild>
                    <w:div w:id="272713276">
                      <w:marLeft w:val="0"/>
                      <w:marRight w:val="0"/>
                      <w:marTop w:val="0"/>
                      <w:marBottom w:val="0"/>
                      <w:divBdr>
                        <w:top w:val="none" w:sz="0" w:space="0" w:color="auto"/>
                        <w:left w:val="none" w:sz="0" w:space="0" w:color="auto"/>
                        <w:bottom w:val="none" w:sz="0" w:space="0" w:color="auto"/>
                        <w:right w:val="none" w:sz="0" w:space="0" w:color="auto"/>
                      </w:divBdr>
                    </w:div>
                  </w:divsChild>
                </w:div>
                <w:div w:id="1494955584">
                  <w:marLeft w:val="0"/>
                  <w:marRight w:val="0"/>
                  <w:marTop w:val="0"/>
                  <w:marBottom w:val="0"/>
                  <w:divBdr>
                    <w:top w:val="none" w:sz="0" w:space="0" w:color="auto"/>
                    <w:left w:val="none" w:sz="0" w:space="0" w:color="auto"/>
                    <w:bottom w:val="none" w:sz="0" w:space="0" w:color="auto"/>
                    <w:right w:val="none" w:sz="0" w:space="0" w:color="auto"/>
                  </w:divBdr>
                  <w:divsChild>
                    <w:div w:id="1741100820">
                      <w:marLeft w:val="0"/>
                      <w:marRight w:val="0"/>
                      <w:marTop w:val="0"/>
                      <w:marBottom w:val="0"/>
                      <w:divBdr>
                        <w:top w:val="none" w:sz="0" w:space="0" w:color="auto"/>
                        <w:left w:val="none" w:sz="0" w:space="0" w:color="auto"/>
                        <w:bottom w:val="none" w:sz="0" w:space="0" w:color="auto"/>
                        <w:right w:val="none" w:sz="0" w:space="0" w:color="auto"/>
                      </w:divBdr>
                      <w:divsChild>
                        <w:div w:id="1738937752">
                          <w:marLeft w:val="0"/>
                          <w:marRight w:val="0"/>
                          <w:marTop w:val="0"/>
                          <w:marBottom w:val="75"/>
                          <w:divBdr>
                            <w:top w:val="none" w:sz="0" w:space="0" w:color="auto"/>
                            <w:left w:val="none" w:sz="0" w:space="0" w:color="auto"/>
                            <w:bottom w:val="none" w:sz="0" w:space="0" w:color="auto"/>
                            <w:right w:val="none" w:sz="0" w:space="0" w:color="auto"/>
                          </w:divBdr>
                        </w:div>
                        <w:div w:id="1767771522">
                          <w:marLeft w:val="0"/>
                          <w:marRight w:val="0"/>
                          <w:marTop w:val="0"/>
                          <w:marBottom w:val="75"/>
                          <w:divBdr>
                            <w:top w:val="none" w:sz="0" w:space="0" w:color="auto"/>
                            <w:left w:val="none" w:sz="0" w:space="0" w:color="auto"/>
                            <w:bottom w:val="none" w:sz="0" w:space="0" w:color="auto"/>
                            <w:right w:val="none" w:sz="0" w:space="0" w:color="auto"/>
                          </w:divBdr>
                        </w:div>
                        <w:div w:id="975721636">
                          <w:marLeft w:val="0"/>
                          <w:marRight w:val="0"/>
                          <w:marTop w:val="0"/>
                          <w:marBottom w:val="75"/>
                          <w:divBdr>
                            <w:top w:val="none" w:sz="0" w:space="0" w:color="auto"/>
                            <w:left w:val="none" w:sz="0" w:space="0" w:color="auto"/>
                            <w:bottom w:val="none" w:sz="0" w:space="0" w:color="auto"/>
                            <w:right w:val="none" w:sz="0" w:space="0" w:color="auto"/>
                          </w:divBdr>
                        </w:div>
                        <w:div w:id="992413035">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407003719">
              <w:marLeft w:val="0"/>
              <w:marRight w:val="0"/>
              <w:marTop w:val="0"/>
              <w:marBottom w:val="0"/>
              <w:divBdr>
                <w:top w:val="none" w:sz="0" w:space="0" w:color="auto"/>
                <w:left w:val="none" w:sz="0" w:space="0" w:color="auto"/>
                <w:bottom w:val="none" w:sz="0" w:space="0" w:color="auto"/>
                <w:right w:val="none" w:sz="0" w:space="0" w:color="auto"/>
              </w:divBdr>
              <w:divsChild>
                <w:div w:id="1697536399">
                  <w:marLeft w:val="225"/>
                  <w:marRight w:val="0"/>
                  <w:marTop w:val="0"/>
                  <w:marBottom w:val="450"/>
                  <w:divBdr>
                    <w:top w:val="none" w:sz="0" w:space="0" w:color="auto"/>
                    <w:left w:val="none" w:sz="0" w:space="0" w:color="auto"/>
                    <w:bottom w:val="none" w:sz="0" w:space="0" w:color="auto"/>
                    <w:right w:val="none" w:sz="0" w:space="0" w:color="auto"/>
                  </w:divBdr>
                </w:div>
                <w:div w:id="1643582943">
                  <w:marLeft w:val="225"/>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81527763">
      <w:bodyDiv w:val="1"/>
      <w:marLeft w:val="0"/>
      <w:marRight w:val="0"/>
      <w:marTop w:val="0"/>
      <w:marBottom w:val="0"/>
      <w:divBdr>
        <w:top w:val="none" w:sz="0" w:space="0" w:color="auto"/>
        <w:left w:val="none" w:sz="0" w:space="0" w:color="auto"/>
        <w:bottom w:val="none" w:sz="0" w:space="0" w:color="auto"/>
        <w:right w:val="none" w:sz="0" w:space="0" w:color="auto"/>
      </w:divBdr>
    </w:div>
    <w:div w:id="644045259">
      <w:bodyDiv w:val="1"/>
      <w:marLeft w:val="0"/>
      <w:marRight w:val="0"/>
      <w:marTop w:val="0"/>
      <w:marBottom w:val="0"/>
      <w:divBdr>
        <w:top w:val="none" w:sz="0" w:space="0" w:color="auto"/>
        <w:left w:val="none" w:sz="0" w:space="0" w:color="auto"/>
        <w:bottom w:val="none" w:sz="0" w:space="0" w:color="auto"/>
        <w:right w:val="none" w:sz="0" w:space="0" w:color="auto"/>
      </w:divBdr>
    </w:div>
    <w:div w:id="940338032">
      <w:bodyDiv w:val="1"/>
      <w:marLeft w:val="0"/>
      <w:marRight w:val="0"/>
      <w:marTop w:val="0"/>
      <w:marBottom w:val="0"/>
      <w:divBdr>
        <w:top w:val="none" w:sz="0" w:space="0" w:color="auto"/>
        <w:left w:val="none" w:sz="0" w:space="0" w:color="auto"/>
        <w:bottom w:val="none" w:sz="0" w:space="0" w:color="auto"/>
        <w:right w:val="none" w:sz="0" w:space="0" w:color="auto"/>
      </w:divBdr>
      <w:divsChild>
        <w:div w:id="1528978977">
          <w:marLeft w:val="-1500"/>
          <w:marRight w:val="0"/>
          <w:marTop w:val="0"/>
          <w:marBottom w:val="450"/>
          <w:divBdr>
            <w:top w:val="none" w:sz="0" w:space="0" w:color="auto"/>
            <w:left w:val="none" w:sz="0" w:space="0" w:color="auto"/>
            <w:bottom w:val="none" w:sz="0" w:space="0" w:color="auto"/>
            <w:right w:val="none" w:sz="0" w:space="0" w:color="auto"/>
          </w:divBdr>
          <w:divsChild>
            <w:div w:id="1533151468">
              <w:marLeft w:val="0"/>
              <w:marRight w:val="0"/>
              <w:marTop w:val="0"/>
              <w:marBottom w:val="0"/>
              <w:divBdr>
                <w:top w:val="none" w:sz="0" w:space="0" w:color="auto"/>
                <w:left w:val="none" w:sz="0" w:space="0" w:color="auto"/>
                <w:bottom w:val="none" w:sz="0" w:space="0" w:color="auto"/>
                <w:right w:val="none" w:sz="0" w:space="0" w:color="auto"/>
              </w:divBdr>
              <w:divsChild>
                <w:div w:id="16384175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1109844">
      <w:bodyDiv w:val="1"/>
      <w:marLeft w:val="0"/>
      <w:marRight w:val="0"/>
      <w:marTop w:val="0"/>
      <w:marBottom w:val="0"/>
      <w:divBdr>
        <w:top w:val="none" w:sz="0" w:space="0" w:color="auto"/>
        <w:left w:val="none" w:sz="0" w:space="0" w:color="auto"/>
        <w:bottom w:val="none" w:sz="0" w:space="0" w:color="auto"/>
        <w:right w:val="none" w:sz="0" w:space="0" w:color="auto"/>
      </w:divBdr>
      <w:divsChild>
        <w:div w:id="492455793">
          <w:marLeft w:val="-1500"/>
          <w:marRight w:val="0"/>
          <w:marTop w:val="0"/>
          <w:marBottom w:val="0"/>
          <w:divBdr>
            <w:top w:val="none" w:sz="0" w:space="0" w:color="auto"/>
            <w:left w:val="none" w:sz="0" w:space="0" w:color="auto"/>
            <w:bottom w:val="none" w:sz="0" w:space="0" w:color="auto"/>
            <w:right w:val="none" w:sz="0" w:space="0" w:color="auto"/>
          </w:divBdr>
          <w:divsChild>
            <w:div w:id="1344896462">
              <w:marLeft w:val="0"/>
              <w:marRight w:val="0"/>
              <w:marTop w:val="0"/>
              <w:marBottom w:val="0"/>
              <w:divBdr>
                <w:top w:val="none" w:sz="0" w:space="0" w:color="auto"/>
                <w:left w:val="none" w:sz="0" w:space="0" w:color="auto"/>
                <w:bottom w:val="none" w:sz="0" w:space="0" w:color="auto"/>
                <w:right w:val="none" w:sz="0" w:space="0" w:color="auto"/>
              </w:divBdr>
              <w:divsChild>
                <w:div w:id="374551985">
                  <w:marLeft w:val="0"/>
                  <w:marRight w:val="0"/>
                  <w:marTop w:val="0"/>
                  <w:marBottom w:val="0"/>
                  <w:divBdr>
                    <w:top w:val="none" w:sz="0" w:space="0" w:color="auto"/>
                    <w:left w:val="none" w:sz="0" w:space="0" w:color="auto"/>
                    <w:bottom w:val="none" w:sz="0" w:space="0" w:color="auto"/>
                    <w:right w:val="none" w:sz="0" w:space="0" w:color="auto"/>
                  </w:divBdr>
                </w:div>
              </w:divsChild>
            </w:div>
            <w:div w:id="573971388">
              <w:marLeft w:val="0"/>
              <w:marRight w:val="0"/>
              <w:marTop w:val="0"/>
              <w:marBottom w:val="0"/>
              <w:divBdr>
                <w:top w:val="none" w:sz="0" w:space="0" w:color="auto"/>
                <w:left w:val="none" w:sz="0" w:space="0" w:color="auto"/>
                <w:bottom w:val="none" w:sz="0" w:space="0" w:color="auto"/>
                <w:right w:val="none" w:sz="0" w:space="0" w:color="auto"/>
              </w:divBdr>
              <w:divsChild>
                <w:div w:id="1682925750">
                  <w:marLeft w:val="0"/>
                  <w:marRight w:val="0"/>
                  <w:marTop w:val="0"/>
                  <w:marBottom w:val="0"/>
                  <w:divBdr>
                    <w:top w:val="none" w:sz="0" w:space="0" w:color="auto"/>
                    <w:left w:val="none" w:sz="0" w:space="0" w:color="auto"/>
                    <w:bottom w:val="none" w:sz="0" w:space="0" w:color="auto"/>
                    <w:right w:val="none" w:sz="0" w:space="0" w:color="auto"/>
                  </w:divBdr>
                  <w:divsChild>
                    <w:div w:id="478627">
                      <w:marLeft w:val="0"/>
                      <w:marRight w:val="0"/>
                      <w:marTop w:val="0"/>
                      <w:marBottom w:val="75"/>
                      <w:divBdr>
                        <w:top w:val="none" w:sz="0" w:space="0" w:color="auto"/>
                        <w:left w:val="none" w:sz="0" w:space="0" w:color="auto"/>
                        <w:bottom w:val="none" w:sz="0" w:space="0" w:color="auto"/>
                        <w:right w:val="none" w:sz="0" w:space="0" w:color="auto"/>
                      </w:divBdr>
                    </w:div>
                    <w:div w:id="6104350">
                      <w:marLeft w:val="0"/>
                      <w:marRight w:val="0"/>
                      <w:marTop w:val="0"/>
                      <w:marBottom w:val="75"/>
                      <w:divBdr>
                        <w:top w:val="none" w:sz="0" w:space="0" w:color="auto"/>
                        <w:left w:val="none" w:sz="0" w:space="0" w:color="auto"/>
                        <w:bottom w:val="none" w:sz="0" w:space="0" w:color="auto"/>
                        <w:right w:val="none" w:sz="0" w:space="0" w:color="auto"/>
                      </w:divBdr>
                    </w:div>
                    <w:div w:id="1889418633">
                      <w:marLeft w:val="0"/>
                      <w:marRight w:val="0"/>
                      <w:marTop w:val="0"/>
                      <w:marBottom w:val="75"/>
                      <w:divBdr>
                        <w:top w:val="none" w:sz="0" w:space="0" w:color="auto"/>
                        <w:left w:val="none" w:sz="0" w:space="0" w:color="auto"/>
                        <w:bottom w:val="none" w:sz="0" w:space="0" w:color="auto"/>
                        <w:right w:val="none" w:sz="0" w:space="0" w:color="auto"/>
                      </w:divBdr>
                    </w:div>
                    <w:div w:id="1027675994">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1532185110">
          <w:marLeft w:val="0"/>
          <w:marRight w:val="0"/>
          <w:marTop w:val="0"/>
          <w:marBottom w:val="0"/>
          <w:divBdr>
            <w:top w:val="none" w:sz="0" w:space="0" w:color="auto"/>
            <w:left w:val="none" w:sz="0" w:space="0" w:color="auto"/>
            <w:bottom w:val="none" w:sz="0" w:space="0" w:color="auto"/>
            <w:right w:val="none" w:sz="0" w:space="0" w:color="auto"/>
          </w:divBdr>
        </w:div>
      </w:divsChild>
    </w:div>
    <w:div w:id="1042555460">
      <w:bodyDiv w:val="1"/>
      <w:marLeft w:val="0"/>
      <w:marRight w:val="0"/>
      <w:marTop w:val="0"/>
      <w:marBottom w:val="0"/>
      <w:divBdr>
        <w:top w:val="none" w:sz="0" w:space="0" w:color="auto"/>
        <w:left w:val="none" w:sz="0" w:space="0" w:color="auto"/>
        <w:bottom w:val="none" w:sz="0" w:space="0" w:color="auto"/>
        <w:right w:val="none" w:sz="0" w:space="0" w:color="auto"/>
      </w:divBdr>
      <w:divsChild>
        <w:div w:id="986058564">
          <w:marLeft w:val="-1500"/>
          <w:marRight w:val="0"/>
          <w:marTop w:val="0"/>
          <w:marBottom w:val="450"/>
          <w:divBdr>
            <w:top w:val="none" w:sz="0" w:space="0" w:color="auto"/>
            <w:left w:val="none" w:sz="0" w:space="0" w:color="auto"/>
            <w:bottom w:val="none" w:sz="0" w:space="0" w:color="auto"/>
            <w:right w:val="none" w:sz="0" w:space="0" w:color="auto"/>
          </w:divBdr>
          <w:divsChild>
            <w:div w:id="952635825">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1048645207">
      <w:bodyDiv w:val="1"/>
      <w:marLeft w:val="0"/>
      <w:marRight w:val="0"/>
      <w:marTop w:val="0"/>
      <w:marBottom w:val="0"/>
      <w:divBdr>
        <w:top w:val="none" w:sz="0" w:space="0" w:color="auto"/>
        <w:left w:val="none" w:sz="0" w:space="0" w:color="auto"/>
        <w:bottom w:val="none" w:sz="0" w:space="0" w:color="auto"/>
        <w:right w:val="none" w:sz="0" w:space="0" w:color="auto"/>
      </w:divBdr>
      <w:divsChild>
        <w:div w:id="373315058">
          <w:marLeft w:val="0"/>
          <w:marRight w:val="0"/>
          <w:marTop w:val="300"/>
          <w:marBottom w:val="300"/>
          <w:divBdr>
            <w:top w:val="none" w:sz="0" w:space="0" w:color="auto"/>
            <w:left w:val="none" w:sz="0" w:space="0" w:color="auto"/>
            <w:bottom w:val="none" w:sz="0" w:space="0" w:color="auto"/>
            <w:right w:val="none" w:sz="0" w:space="0" w:color="auto"/>
          </w:divBdr>
          <w:divsChild>
            <w:div w:id="1977560785">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 w:id="1203444420">
      <w:bodyDiv w:val="1"/>
      <w:marLeft w:val="0"/>
      <w:marRight w:val="0"/>
      <w:marTop w:val="0"/>
      <w:marBottom w:val="0"/>
      <w:divBdr>
        <w:top w:val="none" w:sz="0" w:space="0" w:color="auto"/>
        <w:left w:val="none" w:sz="0" w:space="0" w:color="auto"/>
        <w:bottom w:val="none" w:sz="0" w:space="0" w:color="auto"/>
        <w:right w:val="none" w:sz="0" w:space="0" w:color="auto"/>
      </w:divBdr>
      <w:divsChild>
        <w:div w:id="1435517719">
          <w:marLeft w:val="0"/>
          <w:marRight w:val="0"/>
          <w:marTop w:val="0"/>
          <w:marBottom w:val="0"/>
          <w:divBdr>
            <w:top w:val="none" w:sz="0" w:space="0" w:color="auto"/>
            <w:left w:val="none" w:sz="0" w:space="0" w:color="auto"/>
            <w:bottom w:val="none" w:sz="0" w:space="0" w:color="auto"/>
            <w:right w:val="none" w:sz="0" w:space="0" w:color="auto"/>
          </w:divBdr>
          <w:divsChild>
            <w:div w:id="1956331950">
              <w:marLeft w:val="0"/>
              <w:marRight w:val="0"/>
              <w:marTop w:val="0"/>
              <w:marBottom w:val="0"/>
              <w:divBdr>
                <w:top w:val="none" w:sz="0" w:space="0" w:color="auto"/>
                <w:left w:val="none" w:sz="0" w:space="0" w:color="auto"/>
                <w:bottom w:val="none" w:sz="0" w:space="0" w:color="auto"/>
                <w:right w:val="none" w:sz="0" w:space="0" w:color="auto"/>
              </w:divBdr>
              <w:divsChild>
                <w:div w:id="1466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204">
          <w:marLeft w:val="0"/>
          <w:marRight w:val="0"/>
          <w:marTop w:val="225"/>
          <w:marBottom w:val="0"/>
          <w:divBdr>
            <w:top w:val="single" w:sz="6" w:space="3" w:color="DDDDDD"/>
            <w:left w:val="none" w:sz="0" w:space="0" w:color="auto"/>
            <w:bottom w:val="single" w:sz="6" w:space="2" w:color="DDDDDD"/>
            <w:right w:val="none" w:sz="0" w:space="0" w:color="auto"/>
          </w:divBdr>
        </w:div>
        <w:div w:id="1999728572">
          <w:marLeft w:val="0"/>
          <w:marRight w:val="0"/>
          <w:marTop w:val="0"/>
          <w:marBottom w:val="0"/>
          <w:divBdr>
            <w:top w:val="none" w:sz="0" w:space="0" w:color="auto"/>
            <w:left w:val="none" w:sz="0" w:space="0" w:color="auto"/>
            <w:bottom w:val="none" w:sz="0" w:space="0" w:color="auto"/>
            <w:right w:val="none" w:sz="0" w:space="0" w:color="auto"/>
          </w:divBdr>
          <w:divsChild>
            <w:div w:id="526063073">
              <w:marLeft w:val="0"/>
              <w:marRight w:val="0"/>
              <w:marTop w:val="0"/>
              <w:marBottom w:val="0"/>
              <w:divBdr>
                <w:top w:val="single" w:sz="6" w:space="2" w:color="DDDDDD"/>
                <w:left w:val="none" w:sz="0" w:space="0" w:color="auto"/>
                <w:bottom w:val="none" w:sz="0" w:space="0" w:color="auto"/>
                <w:right w:val="none" w:sz="0" w:space="0" w:color="auto"/>
              </w:divBdr>
            </w:div>
          </w:divsChild>
        </w:div>
        <w:div w:id="1626155920">
          <w:marLeft w:val="1500"/>
          <w:marRight w:val="0"/>
          <w:marTop w:val="0"/>
          <w:marBottom w:val="600"/>
          <w:divBdr>
            <w:top w:val="none" w:sz="0" w:space="0" w:color="auto"/>
            <w:left w:val="none" w:sz="0" w:space="0" w:color="auto"/>
            <w:bottom w:val="none" w:sz="0" w:space="0" w:color="auto"/>
            <w:right w:val="none" w:sz="0" w:space="0" w:color="auto"/>
          </w:divBdr>
          <w:divsChild>
            <w:div w:id="1946032163">
              <w:marLeft w:val="-1500"/>
              <w:marRight w:val="0"/>
              <w:marTop w:val="0"/>
              <w:marBottom w:val="0"/>
              <w:divBdr>
                <w:top w:val="none" w:sz="0" w:space="0" w:color="auto"/>
                <w:left w:val="none" w:sz="0" w:space="0" w:color="auto"/>
                <w:bottom w:val="none" w:sz="0" w:space="0" w:color="auto"/>
                <w:right w:val="none" w:sz="0" w:space="0" w:color="auto"/>
              </w:divBdr>
              <w:divsChild>
                <w:div w:id="234317647">
                  <w:marLeft w:val="0"/>
                  <w:marRight w:val="0"/>
                  <w:marTop w:val="0"/>
                  <w:marBottom w:val="0"/>
                  <w:divBdr>
                    <w:top w:val="none" w:sz="0" w:space="0" w:color="auto"/>
                    <w:left w:val="none" w:sz="0" w:space="0" w:color="auto"/>
                    <w:bottom w:val="none" w:sz="0" w:space="0" w:color="auto"/>
                    <w:right w:val="none" w:sz="0" w:space="0" w:color="auto"/>
                  </w:divBdr>
                  <w:divsChild>
                    <w:div w:id="339356649">
                      <w:marLeft w:val="0"/>
                      <w:marRight w:val="0"/>
                      <w:marTop w:val="0"/>
                      <w:marBottom w:val="0"/>
                      <w:divBdr>
                        <w:top w:val="none" w:sz="0" w:space="0" w:color="auto"/>
                        <w:left w:val="none" w:sz="0" w:space="0" w:color="auto"/>
                        <w:bottom w:val="none" w:sz="0" w:space="0" w:color="auto"/>
                        <w:right w:val="none" w:sz="0" w:space="0" w:color="auto"/>
                      </w:divBdr>
                      <w:divsChild>
                        <w:div w:id="961226880">
                          <w:marLeft w:val="0"/>
                          <w:marRight w:val="0"/>
                          <w:marTop w:val="0"/>
                          <w:marBottom w:val="75"/>
                          <w:divBdr>
                            <w:top w:val="none" w:sz="0" w:space="0" w:color="auto"/>
                            <w:left w:val="none" w:sz="0" w:space="0" w:color="auto"/>
                            <w:bottom w:val="none" w:sz="0" w:space="0" w:color="auto"/>
                            <w:right w:val="none" w:sz="0" w:space="0" w:color="auto"/>
                          </w:divBdr>
                        </w:div>
                        <w:div w:id="1403139703">
                          <w:marLeft w:val="0"/>
                          <w:marRight w:val="0"/>
                          <w:marTop w:val="0"/>
                          <w:marBottom w:val="75"/>
                          <w:divBdr>
                            <w:top w:val="none" w:sz="0" w:space="0" w:color="auto"/>
                            <w:left w:val="none" w:sz="0" w:space="0" w:color="auto"/>
                            <w:bottom w:val="none" w:sz="0" w:space="0" w:color="auto"/>
                            <w:right w:val="none" w:sz="0" w:space="0" w:color="auto"/>
                          </w:divBdr>
                        </w:div>
                        <w:div w:id="67459829">
                          <w:marLeft w:val="0"/>
                          <w:marRight w:val="0"/>
                          <w:marTop w:val="0"/>
                          <w:marBottom w:val="75"/>
                          <w:divBdr>
                            <w:top w:val="none" w:sz="0" w:space="0" w:color="auto"/>
                            <w:left w:val="none" w:sz="0" w:space="0" w:color="auto"/>
                            <w:bottom w:val="none" w:sz="0" w:space="0" w:color="auto"/>
                            <w:right w:val="none" w:sz="0" w:space="0" w:color="auto"/>
                          </w:divBdr>
                        </w:div>
                        <w:div w:id="154031394">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2119133087">
              <w:marLeft w:val="0"/>
              <w:marRight w:val="0"/>
              <w:marTop w:val="0"/>
              <w:marBottom w:val="0"/>
              <w:divBdr>
                <w:top w:val="none" w:sz="0" w:space="0" w:color="auto"/>
                <w:left w:val="none" w:sz="0" w:space="0" w:color="auto"/>
                <w:bottom w:val="none" w:sz="0" w:space="0" w:color="auto"/>
                <w:right w:val="none" w:sz="0" w:space="0" w:color="auto"/>
              </w:divBdr>
              <w:divsChild>
                <w:div w:id="371733898">
                  <w:marLeft w:val="-1500"/>
                  <w:marRight w:val="0"/>
                  <w:marTop w:val="0"/>
                  <w:marBottom w:val="450"/>
                  <w:divBdr>
                    <w:top w:val="none" w:sz="0" w:space="0" w:color="auto"/>
                    <w:left w:val="none" w:sz="0" w:space="0" w:color="auto"/>
                    <w:bottom w:val="none" w:sz="0" w:space="0" w:color="auto"/>
                    <w:right w:val="none" w:sz="0" w:space="0" w:color="auto"/>
                  </w:divBdr>
                </w:div>
                <w:div w:id="7606540">
                  <w:marLeft w:val="-150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35966833">
      <w:bodyDiv w:val="1"/>
      <w:marLeft w:val="0"/>
      <w:marRight w:val="0"/>
      <w:marTop w:val="0"/>
      <w:marBottom w:val="0"/>
      <w:divBdr>
        <w:top w:val="none" w:sz="0" w:space="0" w:color="auto"/>
        <w:left w:val="none" w:sz="0" w:space="0" w:color="auto"/>
        <w:bottom w:val="none" w:sz="0" w:space="0" w:color="auto"/>
        <w:right w:val="none" w:sz="0" w:space="0" w:color="auto"/>
      </w:divBdr>
      <w:divsChild>
        <w:div w:id="706181704">
          <w:marLeft w:val="0"/>
          <w:marRight w:val="0"/>
          <w:marTop w:val="0"/>
          <w:marBottom w:val="0"/>
          <w:divBdr>
            <w:top w:val="none" w:sz="0" w:space="0" w:color="auto"/>
            <w:left w:val="none" w:sz="0" w:space="0" w:color="auto"/>
            <w:bottom w:val="none" w:sz="0" w:space="0" w:color="auto"/>
            <w:right w:val="none" w:sz="0" w:space="0" w:color="auto"/>
          </w:divBdr>
          <w:divsChild>
            <w:div w:id="858003335">
              <w:marLeft w:val="0"/>
              <w:marRight w:val="0"/>
              <w:marTop w:val="0"/>
              <w:marBottom w:val="0"/>
              <w:divBdr>
                <w:top w:val="none" w:sz="0" w:space="0" w:color="auto"/>
                <w:left w:val="none" w:sz="0" w:space="0" w:color="auto"/>
                <w:bottom w:val="none" w:sz="0" w:space="0" w:color="auto"/>
                <w:right w:val="none" w:sz="0" w:space="0" w:color="auto"/>
              </w:divBdr>
              <w:divsChild>
                <w:div w:id="1537087080">
                  <w:marLeft w:val="0"/>
                  <w:marRight w:val="0"/>
                  <w:marTop w:val="0"/>
                  <w:marBottom w:val="0"/>
                  <w:divBdr>
                    <w:top w:val="none" w:sz="0" w:space="0" w:color="auto"/>
                    <w:left w:val="none" w:sz="0" w:space="0" w:color="auto"/>
                    <w:bottom w:val="none" w:sz="0" w:space="0" w:color="auto"/>
                    <w:right w:val="none" w:sz="0" w:space="0" w:color="auto"/>
                  </w:divBdr>
                </w:div>
              </w:divsChild>
            </w:div>
            <w:div w:id="1480878569">
              <w:marLeft w:val="0"/>
              <w:marRight w:val="0"/>
              <w:marTop w:val="0"/>
              <w:marBottom w:val="0"/>
              <w:divBdr>
                <w:top w:val="none" w:sz="0" w:space="0" w:color="auto"/>
                <w:left w:val="none" w:sz="0" w:space="0" w:color="auto"/>
                <w:bottom w:val="none" w:sz="0" w:space="0" w:color="auto"/>
                <w:right w:val="none" w:sz="0" w:space="0" w:color="auto"/>
              </w:divBdr>
            </w:div>
          </w:divsChild>
        </w:div>
        <w:div w:id="1465542692">
          <w:marLeft w:val="0"/>
          <w:marRight w:val="0"/>
          <w:marTop w:val="225"/>
          <w:marBottom w:val="0"/>
          <w:divBdr>
            <w:top w:val="single" w:sz="6" w:space="3" w:color="EBEBEB"/>
            <w:left w:val="none" w:sz="0" w:space="0" w:color="auto"/>
            <w:bottom w:val="single" w:sz="6" w:space="2" w:color="EBEBEB"/>
            <w:right w:val="none" w:sz="0" w:space="0" w:color="auto"/>
          </w:divBdr>
        </w:div>
        <w:div w:id="217981912">
          <w:marLeft w:val="0"/>
          <w:marRight w:val="0"/>
          <w:marTop w:val="0"/>
          <w:marBottom w:val="0"/>
          <w:divBdr>
            <w:top w:val="none" w:sz="0" w:space="0" w:color="auto"/>
            <w:left w:val="none" w:sz="0" w:space="0" w:color="auto"/>
            <w:bottom w:val="none" w:sz="0" w:space="0" w:color="auto"/>
            <w:right w:val="none" w:sz="0" w:space="0" w:color="auto"/>
          </w:divBdr>
          <w:divsChild>
            <w:div w:id="1046876241">
              <w:marLeft w:val="0"/>
              <w:marRight w:val="0"/>
              <w:marTop w:val="0"/>
              <w:marBottom w:val="0"/>
              <w:divBdr>
                <w:top w:val="none" w:sz="0" w:space="0" w:color="auto"/>
                <w:left w:val="none" w:sz="0" w:space="0" w:color="auto"/>
                <w:bottom w:val="none" w:sz="0" w:space="0" w:color="auto"/>
                <w:right w:val="none" w:sz="0" w:space="0" w:color="auto"/>
              </w:divBdr>
              <w:divsChild>
                <w:div w:id="1523010641">
                  <w:marLeft w:val="0"/>
                  <w:marRight w:val="0"/>
                  <w:marTop w:val="0"/>
                  <w:marBottom w:val="0"/>
                  <w:divBdr>
                    <w:top w:val="none" w:sz="0" w:space="0" w:color="auto"/>
                    <w:left w:val="none" w:sz="0" w:space="0" w:color="auto"/>
                    <w:bottom w:val="none" w:sz="0" w:space="0" w:color="auto"/>
                    <w:right w:val="none" w:sz="0" w:space="0" w:color="auto"/>
                  </w:divBdr>
                </w:div>
                <w:div w:id="1728261993">
                  <w:marLeft w:val="0"/>
                  <w:marRight w:val="0"/>
                  <w:marTop w:val="0"/>
                  <w:marBottom w:val="0"/>
                  <w:divBdr>
                    <w:top w:val="none" w:sz="0" w:space="0" w:color="auto"/>
                    <w:left w:val="none" w:sz="0" w:space="0" w:color="auto"/>
                    <w:bottom w:val="none" w:sz="0" w:space="0" w:color="auto"/>
                    <w:right w:val="none" w:sz="0" w:space="0" w:color="auto"/>
                  </w:divBdr>
                </w:div>
                <w:div w:id="1670478118">
                  <w:marLeft w:val="0"/>
                  <w:marRight w:val="0"/>
                  <w:marTop w:val="0"/>
                  <w:marBottom w:val="0"/>
                  <w:divBdr>
                    <w:top w:val="none" w:sz="0" w:space="0" w:color="auto"/>
                    <w:left w:val="none" w:sz="0" w:space="0" w:color="auto"/>
                    <w:bottom w:val="none" w:sz="0" w:space="0" w:color="auto"/>
                    <w:right w:val="none" w:sz="0" w:space="0" w:color="auto"/>
                  </w:divBdr>
                </w:div>
                <w:div w:id="15895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508">
          <w:marLeft w:val="0"/>
          <w:marRight w:val="0"/>
          <w:marTop w:val="0"/>
          <w:marBottom w:val="0"/>
          <w:divBdr>
            <w:top w:val="none" w:sz="0" w:space="0" w:color="auto"/>
            <w:left w:val="none" w:sz="0" w:space="0" w:color="auto"/>
            <w:bottom w:val="none" w:sz="0" w:space="0" w:color="auto"/>
            <w:right w:val="none" w:sz="0" w:space="0" w:color="auto"/>
          </w:divBdr>
          <w:divsChild>
            <w:div w:id="9258473">
              <w:marLeft w:val="0"/>
              <w:marRight w:val="0"/>
              <w:marTop w:val="0"/>
              <w:marBottom w:val="0"/>
              <w:divBdr>
                <w:top w:val="single" w:sz="6" w:space="2" w:color="EBEBEB"/>
                <w:left w:val="none" w:sz="0" w:space="0" w:color="auto"/>
                <w:bottom w:val="none" w:sz="0" w:space="0" w:color="auto"/>
                <w:right w:val="none" w:sz="0" w:space="0" w:color="auto"/>
              </w:divBdr>
            </w:div>
          </w:divsChild>
        </w:div>
        <w:div w:id="1303845164">
          <w:marLeft w:val="1500"/>
          <w:marRight w:val="0"/>
          <w:marTop w:val="0"/>
          <w:marBottom w:val="600"/>
          <w:divBdr>
            <w:top w:val="none" w:sz="0" w:space="0" w:color="auto"/>
            <w:left w:val="none" w:sz="0" w:space="0" w:color="auto"/>
            <w:bottom w:val="none" w:sz="0" w:space="0" w:color="auto"/>
            <w:right w:val="none" w:sz="0" w:space="0" w:color="auto"/>
          </w:divBdr>
          <w:divsChild>
            <w:div w:id="420571121">
              <w:marLeft w:val="-1500"/>
              <w:marRight w:val="0"/>
              <w:marTop w:val="0"/>
              <w:marBottom w:val="0"/>
              <w:divBdr>
                <w:top w:val="none" w:sz="0" w:space="0" w:color="auto"/>
                <w:left w:val="none" w:sz="0" w:space="0" w:color="auto"/>
                <w:bottom w:val="none" w:sz="0" w:space="0" w:color="auto"/>
                <w:right w:val="none" w:sz="0" w:space="0" w:color="auto"/>
              </w:divBdr>
              <w:divsChild>
                <w:div w:id="85156030">
                  <w:marLeft w:val="0"/>
                  <w:marRight w:val="0"/>
                  <w:marTop w:val="0"/>
                  <w:marBottom w:val="0"/>
                  <w:divBdr>
                    <w:top w:val="none" w:sz="0" w:space="0" w:color="auto"/>
                    <w:left w:val="none" w:sz="0" w:space="0" w:color="auto"/>
                    <w:bottom w:val="none" w:sz="0" w:space="0" w:color="auto"/>
                    <w:right w:val="none" w:sz="0" w:space="0" w:color="auto"/>
                  </w:divBdr>
                  <w:divsChild>
                    <w:div w:id="214123865">
                      <w:marLeft w:val="0"/>
                      <w:marRight w:val="0"/>
                      <w:marTop w:val="0"/>
                      <w:marBottom w:val="0"/>
                      <w:divBdr>
                        <w:top w:val="none" w:sz="0" w:space="0" w:color="auto"/>
                        <w:left w:val="none" w:sz="0" w:space="0" w:color="auto"/>
                        <w:bottom w:val="none" w:sz="0" w:space="0" w:color="auto"/>
                        <w:right w:val="none" w:sz="0" w:space="0" w:color="auto"/>
                      </w:divBdr>
                    </w:div>
                  </w:divsChild>
                </w:div>
                <w:div w:id="1471553799">
                  <w:marLeft w:val="0"/>
                  <w:marRight w:val="0"/>
                  <w:marTop w:val="0"/>
                  <w:marBottom w:val="0"/>
                  <w:divBdr>
                    <w:top w:val="none" w:sz="0" w:space="0" w:color="auto"/>
                    <w:left w:val="none" w:sz="0" w:space="0" w:color="auto"/>
                    <w:bottom w:val="none" w:sz="0" w:space="0" w:color="auto"/>
                    <w:right w:val="none" w:sz="0" w:space="0" w:color="auto"/>
                  </w:divBdr>
                  <w:divsChild>
                    <w:div w:id="754208522">
                      <w:marLeft w:val="0"/>
                      <w:marRight w:val="0"/>
                      <w:marTop w:val="0"/>
                      <w:marBottom w:val="0"/>
                      <w:divBdr>
                        <w:top w:val="none" w:sz="0" w:space="0" w:color="auto"/>
                        <w:left w:val="none" w:sz="0" w:space="0" w:color="auto"/>
                        <w:bottom w:val="none" w:sz="0" w:space="0" w:color="auto"/>
                        <w:right w:val="none" w:sz="0" w:space="0" w:color="auto"/>
                      </w:divBdr>
                      <w:divsChild>
                        <w:div w:id="542250740">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 w:id="7152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756">
      <w:bodyDiv w:val="1"/>
      <w:marLeft w:val="0"/>
      <w:marRight w:val="0"/>
      <w:marTop w:val="0"/>
      <w:marBottom w:val="0"/>
      <w:divBdr>
        <w:top w:val="none" w:sz="0" w:space="0" w:color="auto"/>
        <w:left w:val="none" w:sz="0" w:space="0" w:color="auto"/>
        <w:bottom w:val="none" w:sz="0" w:space="0" w:color="auto"/>
        <w:right w:val="none" w:sz="0" w:space="0" w:color="auto"/>
      </w:divBdr>
    </w:div>
    <w:div w:id="1298533052">
      <w:bodyDiv w:val="1"/>
      <w:marLeft w:val="0"/>
      <w:marRight w:val="0"/>
      <w:marTop w:val="0"/>
      <w:marBottom w:val="0"/>
      <w:divBdr>
        <w:top w:val="none" w:sz="0" w:space="0" w:color="auto"/>
        <w:left w:val="none" w:sz="0" w:space="0" w:color="auto"/>
        <w:bottom w:val="none" w:sz="0" w:space="0" w:color="auto"/>
        <w:right w:val="none" w:sz="0" w:space="0" w:color="auto"/>
      </w:divBdr>
    </w:div>
    <w:div w:id="1312250900">
      <w:bodyDiv w:val="1"/>
      <w:marLeft w:val="0"/>
      <w:marRight w:val="0"/>
      <w:marTop w:val="0"/>
      <w:marBottom w:val="0"/>
      <w:divBdr>
        <w:top w:val="none" w:sz="0" w:space="0" w:color="auto"/>
        <w:left w:val="none" w:sz="0" w:space="0" w:color="auto"/>
        <w:bottom w:val="none" w:sz="0" w:space="0" w:color="auto"/>
        <w:right w:val="none" w:sz="0" w:space="0" w:color="auto"/>
      </w:divBdr>
      <w:divsChild>
        <w:div w:id="1764109196">
          <w:marLeft w:val="0"/>
          <w:marRight w:val="0"/>
          <w:marTop w:val="0"/>
          <w:marBottom w:val="0"/>
          <w:divBdr>
            <w:top w:val="none" w:sz="0" w:space="0" w:color="auto"/>
            <w:left w:val="none" w:sz="0" w:space="0" w:color="auto"/>
            <w:bottom w:val="none" w:sz="0" w:space="0" w:color="auto"/>
            <w:right w:val="none" w:sz="0" w:space="0" w:color="auto"/>
          </w:divBdr>
          <w:divsChild>
            <w:div w:id="1911381185">
              <w:marLeft w:val="0"/>
              <w:marRight w:val="0"/>
              <w:marTop w:val="0"/>
              <w:marBottom w:val="0"/>
              <w:divBdr>
                <w:top w:val="none" w:sz="0" w:space="0" w:color="auto"/>
                <w:left w:val="none" w:sz="0" w:space="0" w:color="auto"/>
                <w:bottom w:val="none" w:sz="0" w:space="0" w:color="auto"/>
                <w:right w:val="none" w:sz="0" w:space="0" w:color="auto"/>
              </w:divBdr>
              <w:divsChild>
                <w:div w:id="17555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043">
          <w:marLeft w:val="0"/>
          <w:marRight w:val="0"/>
          <w:marTop w:val="225"/>
          <w:marBottom w:val="0"/>
          <w:divBdr>
            <w:top w:val="single" w:sz="6" w:space="3" w:color="DDDDDD"/>
            <w:left w:val="none" w:sz="0" w:space="0" w:color="auto"/>
            <w:bottom w:val="single" w:sz="6" w:space="2" w:color="DDDDDD"/>
            <w:right w:val="none" w:sz="0" w:space="0" w:color="auto"/>
          </w:divBdr>
        </w:div>
        <w:div w:id="1573274722">
          <w:marLeft w:val="0"/>
          <w:marRight w:val="0"/>
          <w:marTop w:val="0"/>
          <w:marBottom w:val="0"/>
          <w:divBdr>
            <w:top w:val="none" w:sz="0" w:space="0" w:color="auto"/>
            <w:left w:val="none" w:sz="0" w:space="0" w:color="auto"/>
            <w:bottom w:val="none" w:sz="0" w:space="0" w:color="auto"/>
            <w:right w:val="none" w:sz="0" w:space="0" w:color="auto"/>
          </w:divBdr>
          <w:divsChild>
            <w:div w:id="2089841157">
              <w:marLeft w:val="0"/>
              <w:marRight w:val="0"/>
              <w:marTop w:val="0"/>
              <w:marBottom w:val="0"/>
              <w:divBdr>
                <w:top w:val="single" w:sz="6" w:space="2" w:color="DDDDDD"/>
                <w:left w:val="none" w:sz="0" w:space="0" w:color="auto"/>
                <w:bottom w:val="none" w:sz="0" w:space="0" w:color="auto"/>
                <w:right w:val="none" w:sz="0" w:space="0" w:color="auto"/>
              </w:divBdr>
            </w:div>
          </w:divsChild>
        </w:div>
        <w:div w:id="1232884347">
          <w:marLeft w:val="1500"/>
          <w:marRight w:val="0"/>
          <w:marTop w:val="0"/>
          <w:marBottom w:val="600"/>
          <w:divBdr>
            <w:top w:val="none" w:sz="0" w:space="0" w:color="auto"/>
            <w:left w:val="none" w:sz="0" w:space="0" w:color="auto"/>
            <w:bottom w:val="none" w:sz="0" w:space="0" w:color="auto"/>
            <w:right w:val="none" w:sz="0" w:space="0" w:color="auto"/>
          </w:divBdr>
          <w:divsChild>
            <w:div w:id="1291787386">
              <w:marLeft w:val="-1500"/>
              <w:marRight w:val="0"/>
              <w:marTop w:val="0"/>
              <w:marBottom w:val="0"/>
              <w:divBdr>
                <w:top w:val="none" w:sz="0" w:space="0" w:color="auto"/>
                <w:left w:val="none" w:sz="0" w:space="0" w:color="auto"/>
                <w:bottom w:val="none" w:sz="0" w:space="0" w:color="auto"/>
                <w:right w:val="none" w:sz="0" w:space="0" w:color="auto"/>
              </w:divBdr>
              <w:divsChild>
                <w:div w:id="1511990513">
                  <w:marLeft w:val="0"/>
                  <w:marRight w:val="0"/>
                  <w:marTop w:val="0"/>
                  <w:marBottom w:val="0"/>
                  <w:divBdr>
                    <w:top w:val="none" w:sz="0" w:space="0" w:color="auto"/>
                    <w:left w:val="none" w:sz="0" w:space="0" w:color="auto"/>
                    <w:bottom w:val="none" w:sz="0" w:space="0" w:color="auto"/>
                    <w:right w:val="none" w:sz="0" w:space="0" w:color="auto"/>
                  </w:divBdr>
                  <w:divsChild>
                    <w:div w:id="593827610">
                      <w:marLeft w:val="0"/>
                      <w:marRight w:val="0"/>
                      <w:marTop w:val="0"/>
                      <w:marBottom w:val="0"/>
                      <w:divBdr>
                        <w:top w:val="none" w:sz="0" w:space="0" w:color="auto"/>
                        <w:left w:val="none" w:sz="0" w:space="0" w:color="auto"/>
                        <w:bottom w:val="none" w:sz="0" w:space="0" w:color="auto"/>
                        <w:right w:val="none" w:sz="0" w:space="0" w:color="auto"/>
                      </w:divBdr>
                      <w:divsChild>
                        <w:div w:id="2002156306">
                          <w:marLeft w:val="0"/>
                          <w:marRight w:val="0"/>
                          <w:marTop w:val="0"/>
                          <w:marBottom w:val="75"/>
                          <w:divBdr>
                            <w:top w:val="none" w:sz="0" w:space="0" w:color="auto"/>
                            <w:left w:val="none" w:sz="0" w:space="0" w:color="auto"/>
                            <w:bottom w:val="none" w:sz="0" w:space="0" w:color="auto"/>
                            <w:right w:val="none" w:sz="0" w:space="0" w:color="auto"/>
                          </w:divBdr>
                        </w:div>
                        <w:div w:id="2133817238">
                          <w:marLeft w:val="0"/>
                          <w:marRight w:val="0"/>
                          <w:marTop w:val="0"/>
                          <w:marBottom w:val="75"/>
                          <w:divBdr>
                            <w:top w:val="none" w:sz="0" w:space="0" w:color="auto"/>
                            <w:left w:val="none" w:sz="0" w:space="0" w:color="auto"/>
                            <w:bottom w:val="none" w:sz="0" w:space="0" w:color="auto"/>
                            <w:right w:val="none" w:sz="0" w:space="0" w:color="auto"/>
                          </w:divBdr>
                        </w:div>
                        <w:div w:id="1809394395">
                          <w:marLeft w:val="0"/>
                          <w:marRight w:val="0"/>
                          <w:marTop w:val="0"/>
                          <w:marBottom w:val="75"/>
                          <w:divBdr>
                            <w:top w:val="none" w:sz="0" w:space="0" w:color="auto"/>
                            <w:left w:val="none" w:sz="0" w:space="0" w:color="auto"/>
                            <w:bottom w:val="none" w:sz="0" w:space="0" w:color="auto"/>
                            <w:right w:val="none" w:sz="0" w:space="0" w:color="auto"/>
                          </w:divBdr>
                        </w:div>
                        <w:div w:id="896235816">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368456366">
              <w:marLeft w:val="0"/>
              <w:marRight w:val="0"/>
              <w:marTop w:val="0"/>
              <w:marBottom w:val="0"/>
              <w:divBdr>
                <w:top w:val="none" w:sz="0" w:space="0" w:color="auto"/>
                <w:left w:val="none" w:sz="0" w:space="0" w:color="auto"/>
                <w:bottom w:val="none" w:sz="0" w:space="0" w:color="auto"/>
                <w:right w:val="none" w:sz="0" w:space="0" w:color="auto"/>
              </w:divBdr>
              <w:divsChild>
                <w:div w:id="294721415">
                  <w:marLeft w:val="-150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69451298">
      <w:bodyDiv w:val="1"/>
      <w:marLeft w:val="0"/>
      <w:marRight w:val="0"/>
      <w:marTop w:val="0"/>
      <w:marBottom w:val="0"/>
      <w:divBdr>
        <w:top w:val="none" w:sz="0" w:space="0" w:color="auto"/>
        <w:left w:val="none" w:sz="0" w:space="0" w:color="auto"/>
        <w:bottom w:val="none" w:sz="0" w:space="0" w:color="auto"/>
        <w:right w:val="none" w:sz="0" w:space="0" w:color="auto"/>
      </w:divBdr>
    </w:div>
    <w:div w:id="1376006019">
      <w:bodyDiv w:val="1"/>
      <w:marLeft w:val="0"/>
      <w:marRight w:val="0"/>
      <w:marTop w:val="0"/>
      <w:marBottom w:val="0"/>
      <w:divBdr>
        <w:top w:val="none" w:sz="0" w:space="0" w:color="auto"/>
        <w:left w:val="none" w:sz="0" w:space="0" w:color="auto"/>
        <w:bottom w:val="none" w:sz="0" w:space="0" w:color="auto"/>
        <w:right w:val="none" w:sz="0" w:space="0" w:color="auto"/>
      </w:divBdr>
    </w:div>
    <w:div w:id="1402019424">
      <w:bodyDiv w:val="1"/>
      <w:marLeft w:val="0"/>
      <w:marRight w:val="0"/>
      <w:marTop w:val="0"/>
      <w:marBottom w:val="0"/>
      <w:divBdr>
        <w:top w:val="none" w:sz="0" w:space="0" w:color="auto"/>
        <w:left w:val="none" w:sz="0" w:space="0" w:color="auto"/>
        <w:bottom w:val="none" w:sz="0" w:space="0" w:color="auto"/>
        <w:right w:val="none" w:sz="0" w:space="0" w:color="auto"/>
      </w:divBdr>
    </w:div>
    <w:div w:id="1427310760">
      <w:bodyDiv w:val="1"/>
      <w:marLeft w:val="0"/>
      <w:marRight w:val="0"/>
      <w:marTop w:val="0"/>
      <w:marBottom w:val="0"/>
      <w:divBdr>
        <w:top w:val="none" w:sz="0" w:space="0" w:color="auto"/>
        <w:left w:val="none" w:sz="0" w:space="0" w:color="auto"/>
        <w:bottom w:val="none" w:sz="0" w:space="0" w:color="auto"/>
        <w:right w:val="none" w:sz="0" w:space="0" w:color="auto"/>
      </w:divBdr>
    </w:div>
    <w:div w:id="1441414237">
      <w:bodyDiv w:val="1"/>
      <w:marLeft w:val="0"/>
      <w:marRight w:val="0"/>
      <w:marTop w:val="0"/>
      <w:marBottom w:val="0"/>
      <w:divBdr>
        <w:top w:val="none" w:sz="0" w:space="0" w:color="auto"/>
        <w:left w:val="none" w:sz="0" w:space="0" w:color="auto"/>
        <w:bottom w:val="none" w:sz="0" w:space="0" w:color="auto"/>
        <w:right w:val="none" w:sz="0" w:space="0" w:color="auto"/>
      </w:divBdr>
      <w:divsChild>
        <w:div w:id="522598026">
          <w:marLeft w:val="-1500"/>
          <w:marRight w:val="0"/>
          <w:marTop w:val="0"/>
          <w:marBottom w:val="450"/>
          <w:divBdr>
            <w:top w:val="none" w:sz="0" w:space="0" w:color="auto"/>
            <w:left w:val="none" w:sz="0" w:space="0" w:color="auto"/>
            <w:bottom w:val="none" w:sz="0" w:space="0" w:color="auto"/>
            <w:right w:val="none" w:sz="0" w:space="0" w:color="auto"/>
          </w:divBdr>
          <w:divsChild>
            <w:div w:id="1008412659">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1500346667">
      <w:bodyDiv w:val="1"/>
      <w:marLeft w:val="0"/>
      <w:marRight w:val="0"/>
      <w:marTop w:val="0"/>
      <w:marBottom w:val="0"/>
      <w:divBdr>
        <w:top w:val="none" w:sz="0" w:space="0" w:color="auto"/>
        <w:left w:val="none" w:sz="0" w:space="0" w:color="auto"/>
        <w:bottom w:val="none" w:sz="0" w:space="0" w:color="auto"/>
        <w:right w:val="none" w:sz="0" w:space="0" w:color="auto"/>
      </w:divBdr>
      <w:divsChild>
        <w:div w:id="1598559520">
          <w:marLeft w:val="0"/>
          <w:marRight w:val="0"/>
          <w:marTop w:val="0"/>
          <w:marBottom w:val="0"/>
          <w:divBdr>
            <w:top w:val="none" w:sz="0" w:space="0" w:color="auto"/>
            <w:left w:val="none" w:sz="0" w:space="0" w:color="auto"/>
            <w:bottom w:val="none" w:sz="0" w:space="0" w:color="auto"/>
            <w:right w:val="none" w:sz="0" w:space="0" w:color="auto"/>
          </w:divBdr>
          <w:divsChild>
            <w:div w:id="1665232279">
              <w:marLeft w:val="0"/>
              <w:marRight w:val="0"/>
              <w:marTop w:val="0"/>
              <w:marBottom w:val="0"/>
              <w:divBdr>
                <w:top w:val="none" w:sz="0" w:space="0" w:color="auto"/>
                <w:left w:val="none" w:sz="0" w:space="0" w:color="auto"/>
                <w:bottom w:val="none" w:sz="0" w:space="0" w:color="auto"/>
                <w:right w:val="none" w:sz="0" w:space="0" w:color="auto"/>
              </w:divBdr>
              <w:divsChild>
                <w:div w:id="9272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09594">
          <w:marLeft w:val="0"/>
          <w:marRight w:val="0"/>
          <w:marTop w:val="225"/>
          <w:marBottom w:val="0"/>
          <w:divBdr>
            <w:top w:val="single" w:sz="6" w:space="3" w:color="DDDDDD"/>
            <w:left w:val="none" w:sz="0" w:space="0" w:color="auto"/>
            <w:bottom w:val="single" w:sz="6" w:space="2" w:color="DDDDDD"/>
            <w:right w:val="none" w:sz="0" w:space="0" w:color="auto"/>
          </w:divBdr>
        </w:div>
        <w:div w:id="1083143738">
          <w:marLeft w:val="0"/>
          <w:marRight w:val="0"/>
          <w:marTop w:val="0"/>
          <w:marBottom w:val="0"/>
          <w:divBdr>
            <w:top w:val="none" w:sz="0" w:space="0" w:color="auto"/>
            <w:left w:val="none" w:sz="0" w:space="0" w:color="auto"/>
            <w:bottom w:val="none" w:sz="0" w:space="0" w:color="auto"/>
            <w:right w:val="none" w:sz="0" w:space="0" w:color="auto"/>
          </w:divBdr>
          <w:divsChild>
            <w:div w:id="1386678684">
              <w:marLeft w:val="0"/>
              <w:marRight w:val="0"/>
              <w:marTop w:val="0"/>
              <w:marBottom w:val="0"/>
              <w:divBdr>
                <w:top w:val="single" w:sz="6" w:space="2" w:color="DDDDDD"/>
                <w:left w:val="none" w:sz="0" w:space="0" w:color="auto"/>
                <w:bottom w:val="none" w:sz="0" w:space="0" w:color="auto"/>
                <w:right w:val="none" w:sz="0" w:space="0" w:color="auto"/>
              </w:divBdr>
            </w:div>
          </w:divsChild>
        </w:div>
        <w:div w:id="2074690647">
          <w:marLeft w:val="1500"/>
          <w:marRight w:val="0"/>
          <w:marTop w:val="0"/>
          <w:marBottom w:val="600"/>
          <w:divBdr>
            <w:top w:val="none" w:sz="0" w:space="0" w:color="auto"/>
            <w:left w:val="none" w:sz="0" w:space="0" w:color="auto"/>
            <w:bottom w:val="none" w:sz="0" w:space="0" w:color="auto"/>
            <w:right w:val="none" w:sz="0" w:space="0" w:color="auto"/>
          </w:divBdr>
          <w:divsChild>
            <w:div w:id="780690121">
              <w:marLeft w:val="-1500"/>
              <w:marRight w:val="0"/>
              <w:marTop w:val="0"/>
              <w:marBottom w:val="0"/>
              <w:divBdr>
                <w:top w:val="none" w:sz="0" w:space="0" w:color="auto"/>
                <w:left w:val="none" w:sz="0" w:space="0" w:color="auto"/>
                <w:bottom w:val="none" w:sz="0" w:space="0" w:color="auto"/>
                <w:right w:val="none" w:sz="0" w:space="0" w:color="auto"/>
              </w:divBdr>
              <w:divsChild>
                <w:div w:id="919753785">
                  <w:marLeft w:val="0"/>
                  <w:marRight w:val="0"/>
                  <w:marTop w:val="0"/>
                  <w:marBottom w:val="0"/>
                  <w:divBdr>
                    <w:top w:val="none" w:sz="0" w:space="0" w:color="auto"/>
                    <w:left w:val="none" w:sz="0" w:space="0" w:color="auto"/>
                    <w:bottom w:val="none" w:sz="0" w:space="0" w:color="auto"/>
                    <w:right w:val="none" w:sz="0" w:space="0" w:color="auto"/>
                  </w:divBdr>
                  <w:divsChild>
                    <w:div w:id="583610603">
                      <w:marLeft w:val="0"/>
                      <w:marRight w:val="0"/>
                      <w:marTop w:val="0"/>
                      <w:marBottom w:val="0"/>
                      <w:divBdr>
                        <w:top w:val="none" w:sz="0" w:space="0" w:color="auto"/>
                        <w:left w:val="none" w:sz="0" w:space="0" w:color="auto"/>
                        <w:bottom w:val="none" w:sz="0" w:space="0" w:color="auto"/>
                        <w:right w:val="none" w:sz="0" w:space="0" w:color="auto"/>
                      </w:divBdr>
                      <w:divsChild>
                        <w:div w:id="751658079">
                          <w:marLeft w:val="0"/>
                          <w:marRight w:val="0"/>
                          <w:marTop w:val="0"/>
                          <w:marBottom w:val="75"/>
                          <w:divBdr>
                            <w:top w:val="none" w:sz="0" w:space="0" w:color="auto"/>
                            <w:left w:val="none" w:sz="0" w:space="0" w:color="auto"/>
                            <w:bottom w:val="none" w:sz="0" w:space="0" w:color="auto"/>
                            <w:right w:val="none" w:sz="0" w:space="0" w:color="auto"/>
                          </w:divBdr>
                        </w:div>
                        <w:div w:id="983386402">
                          <w:marLeft w:val="0"/>
                          <w:marRight w:val="0"/>
                          <w:marTop w:val="0"/>
                          <w:marBottom w:val="75"/>
                          <w:divBdr>
                            <w:top w:val="none" w:sz="0" w:space="0" w:color="auto"/>
                            <w:left w:val="none" w:sz="0" w:space="0" w:color="auto"/>
                            <w:bottom w:val="none" w:sz="0" w:space="0" w:color="auto"/>
                            <w:right w:val="none" w:sz="0" w:space="0" w:color="auto"/>
                          </w:divBdr>
                        </w:div>
                        <w:div w:id="1127049371">
                          <w:marLeft w:val="0"/>
                          <w:marRight w:val="0"/>
                          <w:marTop w:val="0"/>
                          <w:marBottom w:val="75"/>
                          <w:divBdr>
                            <w:top w:val="none" w:sz="0" w:space="0" w:color="auto"/>
                            <w:left w:val="none" w:sz="0" w:space="0" w:color="auto"/>
                            <w:bottom w:val="none" w:sz="0" w:space="0" w:color="auto"/>
                            <w:right w:val="none" w:sz="0" w:space="0" w:color="auto"/>
                          </w:divBdr>
                        </w:div>
                        <w:div w:id="758916043">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356656911">
              <w:marLeft w:val="0"/>
              <w:marRight w:val="0"/>
              <w:marTop w:val="0"/>
              <w:marBottom w:val="0"/>
              <w:divBdr>
                <w:top w:val="none" w:sz="0" w:space="0" w:color="auto"/>
                <w:left w:val="none" w:sz="0" w:space="0" w:color="auto"/>
                <w:bottom w:val="none" w:sz="0" w:space="0" w:color="auto"/>
                <w:right w:val="none" w:sz="0" w:space="0" w:color="auto"/>
              </w:divBdr>
              <w:divsChild>
                <w:div w:id="1344287033">
                  <w:marLeft w:val="225"/>
                  <w:marRight w:val="0"/>
                  <w:marTop w:val="0"/>
                  <w:marBottom w:val="450"/>
                  <w:divBdr>
                    <w:top w:val="none" w:sz="0" w:space="0" w:color="auto"/>
                    <w:left w:val="none" w:sz="0" w:space="0" w:color="auto"/>
                    <w:bottom w:val="none" w:sz="0" w:space="0" w:color="auto"/>
                    <w:right w:val="none" w:sz="0" w:space="0" w:color="auto"/>
                  </w:divBdr>
                </w:div>
                <w:div w:id="1673683135">
                  <w:marLeft w:val="225"/>
                  <w:marRight w:val="0"/>
                  <w:marTop w:val="0"/>
                  <w:marBottom w:val="450"/>
                  <w:divBdr>
                    <w:top w:val="none" w:sz="0" w:space="0" w:color="auto"/>
                    <w:left w:val="none" w:sz="0" w:space="0" w:color="auto"/>
                    <w:bottom w:val="none" w:sz="0" w:space="0" w:color="auto"/>
                    <w:right w:val="none" w:sz="0" w:space="0" w:color="auto"/>
                  </w:divBdr>
                </w:div>
                <w:div w:id="347407768">
                  <w:marLeft w:val="225"/>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03877208">
      <w:bodyDiv w:val="1"/>
      <w:marLeft w:val="0"/>
      <w:marRight w:val="0"/>
      <w:marTop w:val="0"/>
      <w:marBottom w:val="0"/>
      <w:divBdr>
        <w:top w:val="none" w:sz="0" w:space="0" w:color="auto"/>
        <w:left w:val="none" w:sz="0" w:space="0" w:color="auto"/>
        <w:bottom w:val="none" w:sz="0" w:space="0" w:color="auto"/>
        <w:right w:val="none" w:sz="0" w:space="0" w:color="auto"/>
      </w:divBdr>
    </w:div>
    <w:div w:id="1663504596">
      <w:bodyDiv w:val="1"/>
      <w:marLeft w:val="0"/>
      <w:marRight w:val="0"/>
      <w:marTop w:val="0"/>
      <w:marBottom w:val="0"/>
      <w:divBdr>
        <w:top w:val="none" w:sz="0" w:space="0" w:color="auto"/>
        <w:left w:val="none" w:sz="0" w:space="0" w:color="auto"/>
        <w:bottom w:val="none" w:sz="0" w:space="0" w:color="auto"/>
        <w:right w:val="none" w:sz="0" w:space="0" w:color="auto"/>
      </w:divBdr>
      <w:divsChild>
        <w:div w:id="332147996">
          <w:marLeft w:val="0"/>
          <w:marRight w:val="0"/>
          <w:marTop w:val="0"/>
          <w:marBottom w:val="0"/>
          <w:divBdr>
            <w:top w:val="none" w:sz="0" w:space="0" w:color="auto"/>
            <w:left w:val="none" w:sz="0" w:space="0" w:color="auto"/>
            <w:bottom w:val="none" w:sz="0" w:space="0" w:color="auto"/>
            <w:right w:val="none" w:sz="0" w:space="0" w:color="auto"/>
          </w:divBdr>
          <w:divsChild>
            <w:div w:id="904728034">
              <w:marLeft w:val="0"/>
              <w:marRight w:val="0"/>
              <w:marTop w:val="0"/>
              <w:marBottom w:val="0"/>
              <w:divBdr>
                <w:top w:val="none" w:sz="0" w:space="0" w:color="auto"/>
                <w:left w:val="none" w:sz="0" w:space="0" w:color="auto"/>
                <w:bottom w:val="none" w:sz="0" w:space="0" w:color="auto"/>
                <w:right w:val="none" w:sz="0" w:space="0" w:color="auto"/>
              </w:divBdr>
              <w:divsChild>
                <w:div w:id="7878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1862">
          <w:marLeft w:val="0"/>
          <w:marRight w:val="0"/>
          <w:marTop w:val="225"/>
          <w:marBottom w:val="0"/>
          <w:divBdr>
            <w:top w:val="single" w:sz="6" w:space="3" w:color="DDDDDD"/>
            <w:left w:val="none" w:sz="0" w:space="0" w:color="auto"/>
            <w:bottom w:val="single" w:sz="6" w:space="2" w:color="DDDDDD"/>
            <w:right w:val="none" w:sz="0" w:space="0" w:color="auto"/>
          </w:divBdr>
        </w:div>
        <w:div w:id="471291105">
          <w:marLeft w:val="1500"/>
          <w:marRight w:val="0"/>
          <w:marTop w:val="0"/>
          <w:marBottom w:val="600"/>
          <w:divBdr>
            <w:top w:val="none" w:sz="0" w:space="0" w:color="auto"/>
            <w:left w:val="none" w:sz="0" w:space="0" w:color="auto"/>
            <w:bottom w:val="none" w:sz="0" w:space="0" w:color="auto"/>
            <w:right w:val="none" w:sz="0" w:space="0" w:color="auto"/>
          </w:divBdr>
          <w:divsChild>
            <w:div w:id="1719931916">
              <w:marLeft w:val="-1500"/>
              <w:marRight w:val="0"/>
              <w:marTop w:val="0"/>
              <w:marBottom w:val="0"/>
              <w:divBdr>
                <w:top w:val="none" w:sz="0" w:space="0" w:color="auto"/>
                <w:left w:val="none" w:sz="0" w:space="0" w:color="auto"/>
                <w:bottom w:val="none" w:sz="0" w:space="0" w:color="auto"/>
                <w:right w:val="none" w:sz="0" w:space="0" w:color="auto"/>
              </w:divBdr>
              <w:divsChild>
                <w:div w:id="306057326">
                  <w:marLeft w:val="0"/>
                  <w:marRight w:val="0"/>
                  <w:marTop w:val="0"/>
                  <w:marBottom w:val="0"/>
                  <w:divBdr>
                    <w:top w:val="none" w:sz="0" w:space="0" w:color="auto"/>
                    <w:left w:val="none" w:sz="0" w:space="0" w:color="auto"/>
                    <w:bottom w:val="none" w:sz="0" w:space="0" w:color="auto"/>
                    <w:right w:val="none" w:sz="0" w:space="0" w:color="auto"/>
                  </w:divBdr>
                  <w:divsChild>
                    <w:div w:id="520507608">
                      <w:marLeft w:val="0"/>
                      <w:marRight w:val="0"/>
                      <w:marTop w:val="0"/>
                      <w:marBottom w:val="0"/>
                      <w:divBdr>
                        <w:top w:val="none" w:sz="0" w:space="0" w:color="auto"/>
                        <w:left w:val="none" w:sz="0" w:space="0" w:color="auto"/>
                        <w:bottom w:val="none" w:sz="0" w:space="0" w:color="auto"/>
                        <w:right w:val="none" w:sz="0" w:space="0" w:color="auto"/>
                      </w:divBdr>
                      <w:divsChild>
                        <w:div w:id="226572379">
                          <w:marLeft w:val="0"/>
                          <w:marRight w:val="0"/>
                          <w:marTop w:val="0"/>
                          <w:marBottom w:val="75"/>
                          <w:divBdr>
                            <w:top w:val="none" w:sz="0" w:space="0" w:color="auto"/>
                            <w:left w:val="none" w:sz="0" w:space="0" w:color="auto"/>
                            <w:bottom w:val="none" w:sz="0" w:space="0" w:color="auto"/>
                            <w:right w:val="none" w:sz="0" w:space="0" w:color="auto"/>
                          </w:divBdr>
                        </w:div>
                        <w:div w:id="228930740">
                          <w:marLeft w:val="0"/>
                          <w:marRight w:val="0"/>
                          <w:marTop w:val="0"/>
                          <w:marBottom w:val="75"/>
                          <w:divBdr>
                            <w:top w:val="none" w:sz="0" w:space="0" w:color="auto"/>
                            <w:left w:val="none" w:sz="0" w:space="0" w:color="auto"/>
                            <w:bottom w:val="none" w:sz="0" w:space="0" w:color="auto"/>
                            <w:right w:val="none" w:sz="0" w:space="0" w:color="auto"/>
                          </w:divBdr>
                        </w:div>
                        <w:div w:id="2086951646">
                          <w:marLeft w:val="0"/>
                          <w:marRight w:val="0"/>
                          <w:marTop w:val="0"/>
                          <w:marBottom w:val="75"/>
                          <w:divBdr>
                            <w:top w:val="none" w:sz="0" w:space="0" w:color="auto"/>
                            <w:left w:val="none" w:sz="0" w:space="0" w:color="auto"/>
                            <w:bottom w:val="none" w:sz="0" w:space="0" w:color="auto"/>
                            <w:right w:val="none" w:sz="0" w:space="0" w:color="auto"/>
                          </w:divBdr>
                        </w:div>
                        <w:div w:id="223027587">
                          <w:marLeft w:val="0"/>
                          <w:marRight w:val="0"/>
                          <w:marTop w:val="90"/>
                          <w:marBottom w:val="30"/>
                          <w:divBdr>
                            <w:top w:val="none" w:sz="0" w:space="0" w:color="auto"/>
                            <w:left w:val="none" w:sz="0" w:space="0" w:color="auto"/>
                            <w:bottom w:val="none" w:sz="0" w:space="0" w:color="auto"/>
                            <w:right w:val="none" w:sz="0" w:space="0" w:color="auto"/>
                          </w:divBdr>
                        </w:div>
                      </w:divsChild>
                    </w:div>
                  </w:divsChild>
                </w:div>
              </w:divsChild>
            </w:div>
            <w:div w:id="275525613">
              <w:marLeft w:val="0"/>
              <w:marRight w:val="0"/>
              <w:marTop w:val="0"/>
              <w:marBottom w:val="0"/>
              <w:divBdr>
                <w:top w:val="none" w:sz="0" w:space="0" w:color="auto"/>
                <w:left w:val="none" w:sz="0" w:space="0" w:color="auto"/>
                <w:bottom w:val="none" w:sz="0" w:space="0" w:color="auto"/>
                <w:right w:val="none" w:sz="0" w:space="0" w:color="auto"/>
              </w:divBdr>
              <w:divsChild>
                <w:div w:id="1736121977">
                  <w:marLeft w:val="-1500"/>
                  <w:marRight w:val="0"/>
                  <w:marTop w:val="0"/>
                  <w:marBottom w:val="450"/>
                  <w:divBdr>
                    <w:top w:val="none" w:sz="0" w:space="0" w:color="auto"/>
                    <w:left w:val="none" w:sz="0" w:space="0" w:color="auto"/>
                    <w:bottom w:val="none" w:sz="0" w:space="0" w:color="auto"/>
                    <w:right w:val="none" w:sz="0" w:space="0" w:color="auto"/>
                  </w:divBdr>
                  <w:divsChild>
                    <w:div w:id="767237111">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sChild>
        </w:div>
      </w:divsChild>
    </w:div>
    <w:div w:id="194787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DWvxxrTVo-E" TargetMode="External"/><Relationship Id="rId18" Type="http://schemas.openxmlformats.org/officeDocument/2006/relationships/hyperlink" Target="https://www.youtube.com/watch?v=eneMQaC37KM" TargetMode="External"/><Relationship Id="rId26" Type="http://schemas.openxmlformats.org/officeDocument/2006/relationships/hyperlink" Target="https://www.youtube.com/watch?v=ecexmlE_rfo" TargetMode="External"/><Relationship Id="rId3" Type="http://schemas.openxmlformats.org/officeDocument/2006/relationships/styles" Target="styles.xml"/><Relationship Id="rId21" Type="http://schemas.openxmlformats.org/officeDocument/2006/relationships/hyperlink" Target="http://www.abc.es/Media/201112/03/arabe--644x362.jp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ecexmlE_rfo" TargetMode="External"/><Relationship Id="rId17" Type="http://schemas.openxmlformats.org/officeDocument/2006/relationships/hyperlink" Target="https://www.youtube.com/watch?v=2kjc9bVgCNo" TargetMode="External"/><Relationship Id="rId25" Type="http://schemas.openxmlformats.org/officeDocument/2006/relationships/hyperlink" Target="https://www.youtube.com/watch?v=eneMQaC37K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humbnails.visually.netdna-cdn.com/world-commodities-map-africa_536becb7083f7_w1243.png" TargetMode="External"/><Relationship Id="rId20" Type="http://schemas.openxmlformats.org/officeDocument/2006/relationships/hyperlink" Target="https://www.youtube.com/watch?v=DWvxxrTVo-E" TargetMode="External"/><Relationship Id="rId29" Type="http://schemas.openxmlformats.org/officeDocument/2006/relationships/hyperlink" Target="http://3.bp.blogspot.com/-1U_eLIZedvA/Te0P2K1vDSI/AAAAAAAAAEE/2mED8CKTMi0/s1600/golfo-us.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neMQaC37KM" TargetMode="External"/><Relationship Id="rId24" Type="http://schemas.openxmlformats.org/officeDocument/2006/relationships/hyperlink" Target="https://www.youtube.com/watch?v=2kjc9bVgCNo"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nternacional.elpais.com/internacional/2014/12/22/actualidad/1419262090_531351.html" TargetMode="External"/><Relationship Id="rId23" Type="http://schemas.openxmlformats.org/officeDocument/2006/relationships/hyperlink" Target="https://www.youtube.com/watch?v=uVOm2NZAzfs" TargetMode="External"/><Relationship Id="rId28" Type="http://schemas.openxmlformats.org/officeDocument/2006/relationships/hyperlink" Target="http://files.redsafeworld.net/200000183-1f422203b5/palestina-israel.jpg" TargetMode="External"/><Relationship Id="rId10" Type="http://schemas.openxmlformats.org/officeDocument/2006/relationships/hyperlink" Target="https://www.youtube.com/watch?v=DWvxxrTVo-E" TargetMode="External"/><Relationship Id="rId19" Type="http://schemas.openxmlformats.org/officeDocument/2006/relationships/hyperlink" Target="https://www.youtube.com/watch?v=ecexmlE_rfo" TargetMode="External"/><Relationship Id="rId31" Type="http://schemas.openxmlformats.org/officeDocument/2006/relationships/hyperlink" Target="http://static.icarito.cl/200912/601815_280.jpg" TargetMode="External"/><Relationship Id="rId4" Type="http://schemas.openxmlformats.org/officeDocument/2006/relationships/settings" Target="settings.xml"/><Relationship Id="rId9" Type="http://schemas.openxmlformats.org/officeDocument/2006/relationships/hyperlink" Target="https://www.youtube.com/watch?v=ecexmlE_rfo" TargetMode="External"/><Relationship Id="rId14" Type="http://schemas.openxmlformats.org/officeDocument/2006/relationships/hyperlink" Target="http://internacional.elpais.com/internacional/2014/12/13/actualidad/1418500406_667429.html" TargetMode="External"/><Relationship Id="rId22" Type="http://schemas.openxmlformats.org/officeDocument/2006/relationships/hyperlink" Target="https://www.youtube.com/watch?v=AeFezkbeIFE" TargetMode="External"/><Relationship Id="rId27" Type="http://schemas.openxmlformats.org/officeDocument/2006/relationships/hyperlink" Target="https://www.youtube.com/watch?v=DWvxxrTVo-E" TargetMode="External"/><Relationship Id="rId30" Type="http://schemas.openxmlformats.org/officeDocument/2006/relationships/hyperlink" Target="http://bucket3.clanacion.com.ar/anexos/fotos/62/torres-gemelas-10-anos-1424162w300.jpg" TargetMode="External"/><Relationship Id="rId8" Type="http://schemas.openxmlformats.org/officeDocument/2006/relationships/hyperlink" Target="https://www.youtube.com/watch?v=DWvxxrTVo-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55778-1EE2-47AC-97C3-7F19807B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17</Pages>
  <Words>7506</Words>
  <Characters>41283</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funcionario</dc:creator>
  <cp:keywords/>
  <dc:description/>
  <cp:lastModifiedBy>funcionario</cp:lastModifiedBy>
  <cp:revision>52</cp:revision>
  <dcterms:created xsi:type="dcterms:W3CDTF">2015-03-11T19:33:00Z</dcterms:created>
  <dcterms:modified xsi:type="dcterms:W3CDTF">2015-03-18T20:50:00Z</dcterms:modified>
</cp:coreProperties>
</file>