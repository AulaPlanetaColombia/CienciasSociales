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231" w14:textId="0F2F0852" w:rsidR="00ED67C6" w:rsidRDefault="00ED67C6" w:rsidP="0082339F">
      <w:pPr>
        <w:rPr>
          <w:sz w:val="22"/>
          <w:szCs w:val="22"/>
          <w:highlight w:val="yellow"/>
        </w:rPr>
      </w:pPr>
      <w:r>
        <w:rPr>
          <w:sz w:val="22"/>
          <w:szCs w:val="22"/>
          <w:highlight w:val="yellow"/>
        </w:rPr>
        <w:t xml:space="preserve"> </w:t>
      </w:r>
    </w:p>
    <w:tbl>
      <w:tblPr>
        <w:tblStyle w:val="Tablaconcuadrcula"/>
        <w:tblW w:w="0" w:type="auto"/>
        <w:tblLook w:val="04A0" w:firstRow="1" w:lastRow="0" w:firstColumn="1" w:lastColumn="0" w:noHBand="0" w:noVBand="1"/>
      </w:tblPr>
      <w:tblGrid>
        <w:gridCol w:w="1934"/>
        <w:gridCol w:w="6894"/>
      </w:tblGrid>
      <w:tr w:rsidR="008726AB" w:rsidRPr="0082339F" w14:paraId="0FF63B0E" w14:textId="77777777" w:rsidTr="00EA2E9F">
        <w:tc>
          <w:tcPr>
            <w:tcW w:w="1934" w:type="dxa"/>
            <w:shd w:val="clear" w:color="auto" w:fill="000000" w:themeFill="text1"/>
          </w:tcPr>
          <w:p w14:paraId="09FF9C39" w14:textId="77777777" w:rsidR="008726AB" w:rsidRPr="0082339F" w:rsidRDefault="008726AB" w:rsidP="0082339F">
            <w:pPr>
              <w:rPr>
                <w:rFonts w:asciiTheme="majorHAnsi" w:hAnsiTheme="majorHAnsi"/>
              </w:rPr>
            </w:pPr>
            <w:r w:rsidRPr="0082339F">
              <w:rPr>
                <w:rFonts w:asciiTheme="majorHAnsi" w:hAnsiTheme="majorHAnsi"/>
              </w:rPr>
              <w:t>Título del guion</w:t>
            </w:r>
          </w:p>
        </w:tc>
        <w:tc>
          <w:tcPr>
            <w:tcW w:w="6894" w:type="dxa"/>
          </w:tcPr>
          <w:p w14:paraId="2E18FEDD" w14:textId="7EB1F944" w:rsidR="008726AB" w:rsidRPr="0082339F" w:rsidRDefault="008726AB" w:rsidP="0082339F">
            <w:pPr>
              <w:rPr>
                <w:rFonts w:asciiTheme="majorHAnsi" w:hAnsiTheme="majorHAnsi"/>
                <w:highlight w:val="yellow"/>
              </w:rPr>
            </w:pPr>
            <w:r w:rsidRPr="0082339F">
              <w:rPr>
                <w:rFonts w:asciiTheme="majorHAnsi" w:hAnsiTheme="majorHAnsi"/>
              </w:rPr>
              <w:t>Conflictos globales contemporáneos</w:t>
            </w:r>
          </w:p>
        </w:tc>
      </w:tr>
      <w:tr w:rsidR="008726AB" w:rsidRPr="0082339F" w14:paraId="33AC99EA" w14:textId="77777777" w:rsidTr="00EA2E9F">
        <w:tc>
          <w:tcPr>
            <w:tcW w:w="1934" w:type="dxa"/>
            <w:shd w:val="clear" w:color="auto" w:fill="000000" w:themeFill="text1"/>
          </w:tcPr>
          <w:p w14:paraId="74444899" w14:textId="77777777" w:rsidR="008726AB" w:rsidRPr="0082339F" w:rsidRDefault="008726AB" w:rsidP="0082339F">
            <w:pPr>
              <w:rPr>
                <w:rFonts w:asciiTheme="majorHAnsi" w:hAnsiTheme="majorHAnsi"/>
              </w:rPr>
            </w:pPr>
            <w:r w:rsidRPr="0082339F">
              <w:rPr>
                <w:rFonts w:asciiTheme="majorHAnsi" w:hAnsiTheme="majorHAnsi"/>
              </w:rPr>
              <w:t>Código del guion</w:t>
            </w:r>
          </w:p>
        </w:tc>
        <w:tc>
          <w:tcPr>
            <w:tcW w:w="6894" w:type="dxa"/>
          </w:tcPr>
          <w:p w14:paraId="7AA1FE7A" w14:textId="75BE6B8B" w:rsidR="008726AB" w:rsidRPr="0082339F" w:rsidRDefault="008726AB" w:rsidP="0082339F">
            <w:pPr>
              <w:rPr>
                <w:rFonts w:asciiTheme="majorHAnsi" w:hAnsiTheme="majorHAnsi"/>
                <w:highlight w:val="yellow"/>
              </w:rPr>
            </w:pPr>
            <w:r w:rsidRPr="0082339F">
              <w:rPr>
                <w:rFonts w:asciiTheme="majorHAnsi" w:hAnsiTheme="majorHAnsi" w:cs="Calibri"/>
                <w:lang w:val="es"/>
              </w:rPr>
              <w:t>CS_11_01_CO</w:t>
            </w:r>
          </w:p>
        </w:tc>
      </w:tr>
      <w:tr w:rsidR="00E80C8A" w:rsidRPr="0082339F" w14:paraId="4BECBD14" w14:textId="77777777" w:rsidTr="00EA2E9F">
        <w:tc>
          <w:tcPr>
            <w:tcW w:w="1934" w:type="dxa"/>
            <w:shd w:val="clear" w:color="auto" w:fill="000000" w:themeFill="text1"/>
          </w:tcPr>
          <w:p w14:paraId="7F9968C4" w14:textId="77777777" w:rsidR="00E80C8A" w:rsidRPr="0082339F" w:rsidRDefault="00E80C8A" w:rsidP="0082339F">
            <w:pPr>
              <w:rPr>
                <w:rFonts w:asciiTheme="majorHAnsi" w:hAnsiTheme="majorHAnsi"/>
              </w:rPr>
            </w:pPr>
            <w:r w:rsidRPr="0082339F">
              <w:rPr>
                <w:rFonts w:asciiTheme="majorHAnsi" w:hAnsiTheme="majorHAnsi"/>
              </w:rPr>
              <w:t>Descripción</w:t>
            </w:r>
          </w:p>
        </w:tc>
        <w:tc>
          <w:tcPr>
            <w:tcW w:w="6894" w:type="dxa"/>
          </w:tcPr>
          <w:p w14:paraId="3B552156" w14:textId="559103AE" w:rsidR="00E80C8A" w:rsidRPr="0082339F" w:rsidRDefault="00E80C8A" w:rsidP="0082339F">
            <w:r w:rsidRPr="0082339F">
              <w:t>Una mirada panorámica a los conflictos globales escenificados en Europa y Asia,</w:t>
            </w:r>
            <w:r w:rsidR="00607585" w:rsidRPr="0082339F">
              <w:t xml:space="preserve"> en la que se</w:t>
            </w:r>
            <w:r w:rsidRPr="0082339F">
              <w:t xml:space="preserve"> identifi</w:t>
            </w:r>
            <w:r w:rsidR="00607585" w:rsidRPr="0082339F">
              <w:t>quen</w:t>
            </w:r>
            <w:r w:rsidRPr="0082339F">
              <w:t xml:space="preserve"> sus actores, elementos y relaciones que implican desde la geopolítica.</w:t>
            </w:r>
          </w:p>
        </w:tc>
      </w:tr>
    </w:tbl>
    <w:p w14:paraId="6C761B3B" w14:textId="77777777" w:rsidR="008726AB" w:rsidRPr="0082339F" w:rsidRDefault="008726AB" w:rsidP="0082339F">
      <w:pPr>
        <w:rPr>
          <w:sz w:val="22"/>
          <w:szCs w:val="22"/>
          <w:highlight w:val="yellow"/>
        </w:rPr>
      </w:pPr>
    </w:p>
    <w:p w14:paraId="0CB4B21F" w14:textId="77777777" w:rsidR="008726AB" w:rsidRDefault="008726AB" w:rsidP="0082339F">
      <w:pPr>
        <w:rPr>
          <w:sz w:val="22"/>
          <w:szCs w:val="22"/>
          <w:highlight w:val="yellow"/>
        </w:rPr>
      </w:pPr>
    </w:p>
    <w:p w14:paraId="27B23E43" w14:textId="77777777" w:rsidR="00701760" w:rsidRDefault="008C7B4B">
      <w:pPr>
        <w:pStyle w:val="TDC1"/>
        <w:tabs>
          <w:tab w:val="right" w:leader="dot" w:pos="8828"/>
        </w:tabs>
        <w:rPr>
          <w:noProof/>
          <w:sz w:val="22"/>
          <w:szCs w:val="22"/>
          <w:lang w:val="es-CO" w:eastAsia="es-CO"/>
        </w:rPr>
      </w:pPr>
      <w:r>
        <w:rPr>
          <w:sz w:val="22"/>
          <w:szCs w:val="22"/>
          <w:highlight w:val="yellow"/>
        </w:rPr>
        <w:fldChar w:fldCharType="begin"/>
      </w:r>
      <w:r>
        <w:rPr>
          <w:sz w:val="22"/>
          <w:szCs w:val="22"/>
          <w:highlight w:val="yellow"/>
        </w:rPr>
        <w:instrText xml:space="preserve"> TOC \o "1-3" \n \h \z \u </w:instrText>
      </w:r>
      <w:r>
        <w:rPr>
          <w:sz w:val="22"/>
          <w:szCs w:val="22"/>
          <w:highlight w:val="yellow"/>
        </w:rPr>
        <w:fldChar w:fldCharType="separate"/>
      </w:r>
      <w:hyperlink w:anchor="_Toc426298238" w:history="1">
        <w:r w:rsidR="00701760" w:rsidRPr="00D324AA">
          <w:rPr>
            <w:rStyle w:val="Hipervnculo"/>
            <w:noProof/>
          </w:rPr>
          <w:t>1 El siglo XXI o la pugna por encontrar un lugar en el Nuevo Orden Mundial</w:t>
        </w:r>
      </w:hyperlink>
    </w:p>
    <w:p w14:paraId="7C0B6B00" w14:textId="77777777" w:rsidR="00701760" w:rsidRDefault="00887B01">
      <w:pPr>
        <w:pStyle w:val="TDC2"/>
        <w:tabs>
          <w:tab w:val="right" w:leader="dot" w:pos="8828"/>
        </w:tabs>
        <w:rPr>
          <w:noProof/>
          <w:sz w:val="22"/>
          <w:szCs w:val="22"/>
          <w:lang w:val="es-CO" w:eastAsia="es-CO"/>
        </w:rPr>
      </w:pPr>
      <w:hyperlink w:anchor="_Toc426298239" w:history="1">
        <w:r w:rsidR="00701760" w:rsidRPr="00D324AA">
          <w:rPr>
            <w:rStyle w:val="Hipervnculo"/>
            <w:noProof/>
          </w:rPr>
          <w:t>1.1 La comprensión de los conflictos globales desde una forma de pensar global</w:t>
        </w:r>
      </w:hyperlink>
    </w:p>
    <w:p w14:paraId="5D14D6F5" w14:textId="77777777" w:rsidR="00701760" w:rsidRDefault="00887B01">
      <w:pPr>
        <w:pStyle w:val="TDC2"/>
        <w:tabs>
          <w:tab w:val="right" w:leader="dot" w:pos="8828"/>
        </w:tabs>
        <w:rPr>
          <w:noProof/>
          <w:sz w:val="22"/>
          <w:szCs w:val="22"/>
          <w:lang w:val="es-CO" w:eastAsia="es-CO"/>
        </w:rPr>
      </w:pPr>
      <w:hyperlink w:anchor="_Toc426298240" w:history="1">
        <w:r w:rsidR="00701760" w:rsidRPr="00D324AA">
          <w:rPr>
            <w:rStyle w:val="Hipervnculo"/>
            <w:noProof/>
          </w:rPr>
          <w:t>1.2 La geopolítica: el planeta como un tablero de juego</w:t>
        </w:r>
      </w:hyperlink>
    </w:p>
    <w:p w14:paraId="03876DDE" w14:textId="77777777" w:rsidR="00701760" w:rsidRDefault="00887B01">
      <w:pPr>
        <w:pStyle w:val="TDC2"/>
        <w:tabs>
          <w:tab w:val="right" w:leader="dot" w:pos="8828"/>
        </w:tabs>
        <w:rPr>
          <w:noProof/>
          <w:sz w:val="22"/>
          <w:szCs w:val="22"/>
          <w:lang w:val="es-CO" w:eastAsia="es-CO"/>
        </w:rPr>
      </w:pPr>
      <w:hyperlink w:anchor="_Toc426298241" w:history="1">
        <w:r w:rsidR="00701760" w:rsidRPr="00D324AA">
          <w:rPr>
            <w:rStyle w:val="Hipervnculo"/>
            <w:noProof/>
          </w:rPr>
          <w:t>1.3 La hegemonía estadounidense y la guerra contra el terrorismo</w:t>
        </w:r>
      </w:hyperlink>
    </w:p>
    <w:p w14:paraId="7D8E9099" w14:textId="77777777" w:rsidR="00701760" w:rsidRDefault="00887B01">
      <w:pPr>
        <w:pStyle w:val="TDC2"/>
        <w:tabs>
          <w:tab w:val="right" w:leader="dot" w:pos="8828"/>
        </w:tabs>
        <w:rPr>
          <w:noProof/>
          <w:sz w:val="22"/>
          <w:szCs w:val="22"/>
          <w:lang w:val="es-CO" w:eastAsia="es-CO"/>
        </w:rPr>
      </w:pPr>
      <w:hyperlink w:anchor="_Toc426298242" w:history="1">
        <w:r w:rsidR="00701760" w:rsidRPr="00D324AA">
          <w:rPr>
            <w:rStyle w:val="Hipervnculo"/>
            <w:noProof/>
          </w:rPr>
          <w:t>1.4 Consolidación</w:t>
        </w:r>
      </w:hyperlink>
    </w:p>
    <w:p w14:paraId="614E2B33" w14:textId="77777777" w:rsidR="00701760" w:rsidRDefault="00887B01">
      <w:pPr>
        <w:pStyle w:val="TDC1"/>
        <w:tabs>
          <w:tab w:val="right" w:leader="dot" w:pos="8828"/>
        </w:tabs>
        <w:rPr>
          <w:noProof/>
          <w:sz w:val="22"/>
          <w:szCs w:val="22"/>
          <w:lang w:val="es-CO" w:eastAsia="es-CO"/>
        </w:rPr>
      </w:pPr>
      <w:hyperlink w:anchor="_Toc426298243" w:history="1">
        <w:r w:rsidR="00701760" w:rsidRPr="00D324AA">
          <w:rPr>
            <w:rStyle w:val="Hipervnculo"/>
            <w:noProof/>
          </w:rPr>
          <w:t>2 Las regiones emergentes</w:t>
        </w:r>
      </w:hyperlink>
    </w:p>
    <w:p w14:paraId="0EDC39D8" w14:textId="77777777" w:rsidR="00701760" w:rsidRDefault="00887B01">
      <w:pPr>
        <w:pStyle w:val="TDC2"/>
        <w:tabs>
          <w:tab w:val="right" w:leader="dot" w:pos="8828"/>
        </w:tabs>
        <w:rPr>
          <w:noProof/>
          <w:sz w:val="22"/>
          <w:szCs w:val="22"/>
          <w:lang w:val="es-CO" w:eastAsia="es-CO"/>
        </w:rPr>
      </w:pPr>
      <w:hyperlink w:anchor="_Toc426298244" w:history="1">
        <w:r w:rsidR="00701760" w:rsidRPr="00D324AA">
          <w:rPr>
            <w:rStyle w:val="Hipervnculo"/>
            <w:noProof/>
          </w:rPr>
          <w:t>2.1 Asia Pacífico</w:t>
        </w:r>
      </w:hyperlink>
    </w:p>
    <w:p w14:paraId="31A3BFAD" w14:textId="77777777" w:rsidR="00701760" w:rsidRDefault="00887B01">
      <w:pPr>
        <w:pStyle w:val="TDC2"/>
        <w:tabs>
          <w:tab w:val="right" w:leader="dot" w:pos="8828"/>
        </w:tabs>
        <w:rPr>
          <w:noProof/>
          <w:sz w:val="22"/>
          <w:szCs w:val="22"/>
          <w:lang w:val="es-CO" w:eastAsia="es-CO"/>
        </w:rPr>
      </w:pPr>
      <w:hyperlink w:anchor="_Toc426298245" w:history="1">
        <w:r w:rsidR="00701760" w:rsidRPr="00D324AA">
          <w:rPr>
            <w:rStyle w:val="Hipervnculo"/>
            <w:noProof/>
          </w:rPr>
          <w:t>2.2 Eurasia</w:t>
        </w:r>
      </w:hyperlink>
    </w:p>
    <w:p w14:paraId="71FD3021" w14:textId="77777777" w:rsidR="00701760" w:rsidRDefault="00887B01">
      <w:pPr>
        <w:pStyle w:val="TDC3"/>
        <w:tabs>
          <w:tab w:val="right" w:leader="dot" w:pos="8828"/>
        </w:tabs>
        <w:rPr>
          <w:noProof/>
          <w:sz w:val="22"/>
          <w:szCs w:val="22"/>
          <w:lang w:val="es-CO" w:eastAsia="es-CO"/>
        </w:rPr>
      </w:pPr>
      <w:hyperlink w:anchor="_Toc426298246" w:history="1">
        <w:r w:rsidR="00701760" w:rsidRPr="00D324AA">
          <w:rPr>
            <w:rStyle w:val="Hipervnculo"/>
            <w:noProof/>
          </w:rPr>
          <w:t>2.2.1 Regiones de Eurasia</w:t>
        </w:r>
      </w:hyperlink>
    </w:p>
    <w:p w14:paraId="192C4B7D" w14:textId="77777777" w:rsidR="00701760" w:rsidRDefault="00887B01">
      <w:pPr>
        <w:pStyle w:val="TDC2"/>
        <w:tabs>
          <w:tab w:val="right" w:leader="dot" w:pos="8828"/>
        </w:tabs>
        <w:rPr>
          <w:noProof/>
          <w:sz w:val="22"/>
          <w:szCs w:val="22"/>
          <w:lang w:val="es-CO" w:eastAsia="es-CO"/>
        </w:rPr>
      </w:pPr>
      <w:hyperlink w:anchor="_Toc426298247" w:history="1">
        <w:r w:rsidR="00701760" w:rsidRPr="00D324AA">
          <w:rPr>
            <w:rStyle w:val="Hipervnculo"/>
            <w:noProof/>
          </w:rPr>
          <w:t>2.3 Consolidación</w:t>
        </w:r>
      </w:hyperlink>
    </w:p>
    <w:p w14:paraId="5358CAA8" w14:textId="77777777" w:rsidR="00701760" w:rsidRDefault="00887B01">
      <w:pPr>
        <w:pStyle w:val="TDC1"/>
        <w:tabs>
          <w:tab w:val="right" w:leader="dot" w:pos="8828"/>
        </w:tabs>
        <w:rPr>
          <w:noProof/>
          <w:sz w:val="22"/>
          <w:szCs w:val="22"/>
          <w:lang w:val="es-CO" w:eastAsia="es-CO"/>
        </w:rPr>
      </w:pPr>
      <w:hyperlink w:anchor="_Toc426298248" w:history="1">
        <w:r w:rsidR="00701760" w:rsidRPr="00D324AA">
          <w:rPr>
            <w:rStyle w:val="Hipervnculo"/>
            <w:noProof/>
          </w:rPr>
          <w:t>3 Las claves para comprender los conflictos del siglo XXI</w:t>
        </w:r>
      </w:hyperlink>
    </w:p>
    <w:p w14:paraId="10637D7B" w14:textId="77777777" w:rsidR="00701760" w:rsidRDefault="00887B01">
      <w:pPr>
        <w:pStyle w:val="TDC2"/>
        <w:tabs>
          <w:tab w:val="right" w:leader="dot" w:pos="8828"/>
        </w:tabs>
        <w:rPr>
          <w:noProof/>
          <w:sz w:val="22"/>
          <w:szCs w:val="22"/>
          <w:lang w:val="es-CO" w:eastAsia="es-CO"/>
        </w:rPr>
      </w:pPr>
      <w:hyperlink w:anchor="_Toc426298249" w:history="1">
        <w:r w:rsidR="00701760" w:rsidRPr="00D324AA">
          <w:rPr>
            <w:rStyle w:val="Hipervnculo"/>
            <w:noProof/>
          </w:rPr>
          <w:t>3.1 ¿Qué es un conflicto bélico?</w:t>
        </w:r>
      </w:hyperlink>
    </w:p>
    <w:p w14:paraId="53D1811E" w14:textId="77777777" w:rsidR="00701760" w:rsidRDefault="00887B01">
      <w:pPr>
        <w:pStyle w:val="TDC2"/>
        <w:tabs>
          <w:tab w:val="right" w:leader="dot" w:pos="8828"/>
        </w:tabs>
        <w:rPr>
          <w:noProof/>
          <w:sz w:val="22"/>
          <w:szCs w:val="22"/>
          <w:lang w:val="es-CO" w:eastAsia="es-CO"/>
        </w:rPr>
      </w:pPr>
      <w:hyperlink w:anchor="_Toc426298250" w:history="1">
        <w:r w:rsidR="00701760" w:rsidRPr="00D324AA">
          <w:rPr>
            <w:rStyle w:val="Hipervnculo"/>
            <w:noProof/>
          </w:rPr>
          <w:t>3.2 Las transformaciones de los conflictos bélicos en el tercer milenio</w:t>
        </w:r>
      </w:hyperlink>
    </w:p>
    <w:p w14:paraId="275346E6" w14:textId="77777777" w:rsidR="00701760" w:rsidRDefault="00887B01">
      <w:pPr>
        <w:pStyle w:val="TDC3"/>
        <w:tabs>
          <w:tab w:val="right" w:leader="dot" w:pos="8828"/>
        </w:tabs>
        <w:rPr>
          <w:noProof/>
          <w:sz w:val="22"/>
          <w:szCs w:val="22"/>
          <w:lang w:val="es-CO" w:eastAsia="es-CO"/>
        </w:rPr>
      </w:pPr>
      <w:hyperlink w:anchor="_Toc426298251" w:history="1">
        <w:r w:rsidR="00701760" w:rsidRPr="00D324AA">
          <w:rPr>
            <w:rStyle w:val="Hipervnculo"/>
            <w:noProof/>
          </w:rPr>
          <w:t>3.2.1 La nueva generación de conflictos armados</w:t>
        </w:r>
      </w:hyperlink>
    </w:p>
    <w:p w14:paraId="40D3A7B7" w14:textId="77777777" w:rsidR="00701760" w:rsidRDefault="00887B01">
      <w:pPr>
        <w:pStyle w:val="TDC2"/>
        <w:tabs>
          <w:tab w:val="right" w:leader="dot" w:pos="8828"/>
        </w:tabs>
        <w:rPr>
          <w:noProof/>
          <w:sz w:val="22"/>
          <w:szCs w:val="22"/>
          <w:lang w:val="es-CO" w:eastAsia="es-CO"/>
        </w:rPr>
      </w:pPr>
      <w:hyperlink w:anchor="_Toc426298252" w:history="1">
        <w:r w:rsidR="00701760" w:rsidRPr="00D324AA">
          <w:rPr>
            <w:rStyle w:val="Hipervnculo"/>
            <w:noProof/>
          </w:rPr>
          <w:t>3.3 La mezcla de factores económicos, culturales y políticos en los conflictos del siglo XXI</w:t>
        </w:r>
      </w:hyperlink>
    </w:p>
    <w:p w14:paraId="12D6003C" w14:textId="77777777" w:rsidR="00701760" w:rsidRDefault="00887B01">
      <w:pPr>
        <w:pStyle w:val="TDC3"/>
        <w:tabs>
          <w:tab w:val="right" w:leader="dot" w:pos="8828"/>
        </w:tabs>
        <w:rPr>
          <w:noProof/>
          <w:sz w:val="22"/>
          <w:szCs w:val="22"/>
          <w:lang w:val="es-CO" w:eastAsia="es-CO"/>
        </w:rPr>
      </w:pPr>
      <w:hyperlink w:anchor="_Toc426298253" w:history="1">
        <w:r w:rsidR="00701760" w:rsidRPr="00D324AA">
          <w:rPr>
            <w:rStyle w:val="Hipervnculo"/>
            <w:noProof/>
          </w:rPr>
          <w:t>3.3.1 El motor económico</w:t>
        </w:r>
      </w:hyperlink>
    </w:p>
    <w:p w14:paraId="36D3AEBA" w14:textId="77777777" w:rsidR="00701760" w:rsidRDefault="00887B01">
      <w:pPr>
        <w:pStyle w:val="TDC3"/>
        <w:tabs>
          <w:tab w:val="right" w:leader="dot" w:pos="8828"/>
        </w:tabs>
        <w:rPr>
          <w:noProof/>
          <w:sz w:val="22"/>
          <w:szCs w:val="22"/>
          <w:lang w:val="es-CO" w:eastAsia="es-CO"/>
        </w:rPr>
      </w:pPr>
      <w:hyperlink w:anchor="_Toc426298254" w:history="1">
        <w:r w:rsidR="00701760" w:rsidRPr="00D324AA">
          <w:rPr>
            <w:rStyle w:val="Hipervnculo"/>
            <w:noProof/>
          </w:rPr>
          <w:t>3.3.2 El motor cultural</w:t>
        </w:r>
      </w:hyperlink>
    </w:p>
    <w:p w14:paraId="71E2E07F" w14:textId="77777777" w:rsidR="00701760" w:rsidRDefault="00887B01">
      <w:pPr>
        <w:pStyle w:val="TDC3"/>
        <w:tabs>
          <w:tab w:val="right" w:leader="dot" w:pos="8828"/>
        </w:tabs>
        <w:rPr>
          <w:noProof/>
          <w:sz w:val="22"/>
          <w:szCs w:val="22"/>
          <w:lang w:val="es-CO" w:eastAsia="es-CO"/>
        </w:rPr>
      </w:pPr>
      <w:hyperlink w:anchor="_Toc426298255" w:history="1">
        <w:r w:rsidR="00701760" w:rsidRPr="00D324AA">
          <w:rPr>
            <w:rStyle w:val="Hipervnculo"/>
            <w:noProof/>
          </w:rPr>
          <w:t>3.3.3  El motor político</w:t>
        </w:r>
      </w:hyperlink>
    </w:p>
    <w:p w14:paraId="27CB5A8E" w14:textId="77777777" w:rsidR="00701760" w:rsidRDefault="00887B01">
      <w:pPr>
        <w:pStyle w:val="TDC2"/>
        <w:tabs>
          <w:tab w:val="right" w:leader="dot" w:pos="8828"/>
        </w:tabs>
        <w:rPr>
          <w:noProof/>
          <w:sz w:val="22"/>
          <w:szCs w:val="22"/>
          <w:lang w:val="es-CO" w:eastAsia="es-CO"/>
        </w:rPr>
      </w:pPr>
      <w:hyperlink w:anchor="_Toc426298256" w:history="1">
        <w:r w:rsidR="00701760" w:rsidRPr="00D324AA">
          <w:rPr>
            <w:rStyle w:val="Hipervnculo"/>
            <w:noProof/>
          </w:rPr>
          <w:t>3.4 Los conflictos como oportunidades para el cambio social</w:t>
        </w:r>
      </w:hyperlink>
    </w:p>
    <w:p w14:paraId="3F5DBB26" w14:textId="77777777" w:rsidR="00701760" w:rsidRDefault="00887B01">
      <w:pPr>
        <w:pStyle w:val="TDC2"/>
        <w:tabs>
          <w:tab w:val="right" w:leader="dot" w:pos="8828"/>
        </w:tabs>
        <w:rPr>
          <w:noProof/>
          <w:sz w:val="22"/>
          <w:szCs w:val="22"/>
          <w:lang w:val="es-CO" w:eastAsia="es-CO"/>
        </w:rPr>
      </w:pPr>
      <w:hyperlink w:anchor="_Toc426298257" w:history="1">
        <w:r w:rsidR="00701760" w:rsidRPr="00D324AA">
          <w:rPr>
            <w:rStyle w:val="Hipervnculo"/>
            <w:noProof/>
          </w:rPr>
          <w:t>3.5 Consolidación</w:t>
        </w:r>
      </w:hyperlink>
    </w:p>
    <w:p w14:paraId="09E1782D" w14:textId="77777777" w:rsidR="00701760" w:rsidRDefault="00887B01">
      <w:pPr>
        <w:pStyle w:val="TDC1"/>
        <w:tabs>
          <w:tab w:val="right" w:leader="dot" w:pos="8828"/>
        </w:tabs>
        <w:rPr>
          <w:noProof/>
          <w:sz w:val="22"/>
          <w:szCs w:val="22"/>
          <w:lang w:val="es-CO" w:eastAsia="es-CO"/>
        </w:rPr>
      </w:pPr>
      <w:hyperlink w:anchor="_Toc426298258" w:history="1">
        <w:r w:rsidR="00701760" w:rsidRPr="00D324AA">
          <w:rPr>
            <w:rStyle w:val="Hipervnculo"/>
            <w:noProof/>
          </w:rPr>
          <w:t>4 Los conflictos bélicos actuales en Eurasia</w:t>
        </w:r>
      </w:hyperlink>
    </w:p>
    <w:p w14:paraId="29CC01E2" w14:textId="77777777" w:rsidR="00701760" w:rsidRDefault="00887B01">
      <w:pPr>
        <w:pStyle w:val="TDC2"/>
        <w:tabs>
          <w:tab w:val="right" w:leader="dot" w:pos="8828"/>
        </w:tabs>
        <w:rPr>
          <w:noProof/>
          <w:sz w:val="22"/>
          <w:szCs w:val="22"/>
          <w:lang w:val="es-CO" w:eastAsia="es-CO"/>
        </w:rPr>
      </w:pPr>
      <w:hyperlink w:anchor="_Toc426298259" w:history="1">
        <w:r w:rsidR="00701760" w:rsidRPr="00D324AA">
          <w:rPr>
            <w:rStyle w:val="Hipervnculo"/>
            <w:noProof/>
          </w:rPr>
          <w:t>4.1 Los nacionalismos en una Unión Europea en crisis económica</w:t>
        </w:r>
      </w:hyperlink>
    </w:p>
    <w:p w14:paraId="12710309" w14:textId="77777777" w:rsidR="00701760" w:rsidRDefault="00887B01">
      <w:pPr>
        <w:pStyle w:val="TDC2"/>
        <w:tabs>
          <w:tab w:val="right" w:leader="dot" w:pos="8828"/>
        </w:tabs>
        <w:rPr>
          <w:noProof/>
          <w:sz w:val="22"/>
          <w:szCs w:val="22"/>
          <w:lang w:val="es-CO" w:eastAsia="es-CO"/>
        </w:rPr>
      </w:pPr>
      <w:hyperlink w:anchor="_Toc426298260" w:history="1">
        <w:r w:rsidR="00701760" w:rsidRPr="00D324AA">
          <w:rPr>
            <w:rStyle w:val="Hipervnculo"/>
            <w:noProof/>
          </w:rPr>
          <w:t>4.2 Las nuevas formas de fascismo recorren el corazón de Europa</w:t>
        </w:r>
      </w:hyperlink>
    </w:p>
    <w:p w14:paraId="148E3222" w14:textId="77777777" w:rsidR="00701760" w:rsidRDefault="00887B01">
      <w:pPr>
        <w:pStyle w:val="TDC2"/>
        <w:tabs>
          <w:tab w:val="right" w:leader="dot" w:pos="8828"/>
        </w:tabs>
        <w:rPr>
          <w:noProof/>
          <w:sz w:val="22"/>
          <w:szCs w:val="22"/>
          <w:lang w:val="es-CO" w:eastAsia="es-CO"/>
        </w:rPr>
      </w:pPr>
      <w:hyperlink w:anchor="_Toc426298261" w:history="1">
        <w:r w:rsidR="00701760" w:rsidRPr="00D324AA">
          <w:rPr>
            <w:rStyle w:val="Hipervnculo"/>
            <w:noProof/>
          </w:rPr>
          <w:t>4.3 Consolidación</w:t>
        </w:r>
      </w:hyperlink>
    </w:p>
    <w:p w14:paraId="2E260F3B" w14:textId="77777777" w:rsidR="00701760" w:rsidRDefault="00887B01">
      <w:pPr>
        <w:pStyle w:val="TDC1"/>
        <w:tabs>
          <w:tab w:val="right" w:leader="dot" w:pos="8828"/>
        </w:tabs>
        <w:rPr>
          <w:noProof/>
          <w:sz w:val="22"/>
          <w:szCs w:val="22"/>
          <w:lang w:val="es-CO" w:eastAsia="es-CO"/>
        </w:rPr>
      </w:pPr>
      <w:hyperlink w:anchor="_Toc426298262" w:history="1">
        <w:r w:rsidR="00701760" w:rsidRPr="00D324AA">
          <w:rPr>
            <w:rStyle w:val="Hipervnculo"/>
            <w:noProof/>
          </w:rPr>
          <w:t>5 Rusia: el posicionamiento de un gigante</w:t>
        </w:r>
      </w:hyperlink>
    </w:p>
    <w:p w14:paraId="05230BDA" w14:textId="77777777" w:rsidR="00701760" w:rsidRDefault="00887B01">
      <w:pPr>
        <w:pStyle w:val="TDC2"/>
        <w:tabs>
          <w:tab w:val="right" w:leader="dot" w:pos="8828"/>
        </w:tabs>
        <w:rPr>
          <w:noProof/>
          <w:sz w:val="22"/>
          <w:szCs w:val="22"/>
          <w:lang w:val="es-CO" w:eastAsia="es-CO"/>
        </w:rPr>
      </w:pPr>
      <w:hyperlink w:anchor="_Toc426298263" w:history="1">
        <w:r w:rsidR="00701760" w:rsidRPr="00D324AA">
          <w:rPr>
            <w:rStyle w:val="Hipervnculo"/>
            <w:noProof/>
          </w:rPr>
          <w:t>5.1 Las tensiones entre Rusia y la OTAN</w:t>
        </w:r>
      </w:hyperlink>
    </w:p>
    <w:p w14:paraId="2C8A4D43" w14:textId="77777777" w:rsidR="00701760" w:rsidRDefault="00887B01">
      <w:pPr>
        <w:pStyle w:val="TDC2"/>
        <w:tabs>
          <w:tab w:val="right" w:leader="dot" w:pos="8828"/>
        </w:tabs>
        <w:rPr>
          <w:noProof/>
          <w:sz w:val="22"/>
          <w:szCs w:val="22"/>
          <w:lang w:val="es-CO" w:eastAsia="es-CO"/>
        </w:rPr>
      </w:pPr>
      <w:hyperlink w:anchor="_Toc426298264" w:history="1">
        <w:r w:rsidR="00701760" w:rsidRPr="00D324AA">
          <w:rPr>
            <w:rStyle w:val="Hipervnculo"/>
            <w:noProof/>
          </w:rPr>
          <w:t>5.2 Ucrania</w:t>
        </w:r>
      </w:hyperlink>
    </w:p>
    <w:p w14:paraId="50C2DD7A" w14:textId="77777777" w:rsidR="00701760" w:rsidRDefault="00887B01">
      <w:pPr>
        <w:pStyle w:val="TDC3"/>
        <w:tabs>
          <w:tab w:val="right" w:leader="dot" w:pos="8828"/>
        </w:tabs>
        <w:rPr>
          <w:noProof/>
          <w:sz w:val="22"/>
          <w:szCs w:val="22"/>
          <w:lang w:val="es-CO" w:eastAsia="es-CO"/>
        </w:rPr>
      </w:pPr>
      <w:hyperlink w:anchor="_Toc426298265" w:history="1">
        <w:r w:rsidR="00701760" w:rsidRPr="00D324AA">
          <w:rPr>
            <w:rStyle w:val="Hipervnculo"/>
            <w:noProof/>
          </w:rPr>
          <w:t>5.2.1 El Euromaidán</w:t>
        </w:r>
      </w:hyperlink>
    </w:p>
    <w:p w14:paraId="5EB77EDD" w14:textId="77777777" w:rsidR="00701760" w:rsidRDefault="00887B01">
      <w:pPr>
        <w:pStyle w:val="TDC2"/>
        <w:tabs>
          <w:tab w:val="right" w:leader="dot" w:pos="8828"/>
        </w:tabs>
        <w:rPr>
          <w:noProof/>
          <w:sz w:val="22"/>
          <w:szCs w:val="22"/>
          <w:lang w:val="es-CO" w:eastAsia="es-CO"/>
        </w:rPr>
      </w:pPr>
      <w:hyperlink w:anchor="_Toc426298266" w:history="1">
        <w:r w:rsidR="00701760" w:rsidRPr="00D324AA">
          <w:rPr>
            <w:rStyle w:val="Hipervnculo"/>
            <w:noProof/>
          </w:rPr>
          <w:t>5.3 Georgia</w:t>
        </w:r>
      </w:hyperlink>
    </w:p>
    <w:p w14:paraId="408AD38E" w14:textId="77777777" w:rsidR="00701760" w:rsidRDefault="00887B01">
      <w:pPr>
        <w:pStyle w:val="TDC2"/>
        <w:tabs>
          <w:tab w:val="right" w:leader="dot" w:pos="8828"/>
        </w:tabs>
        <w:rPr>
          <w:noProof/>
          <w:sz w:val="22"/>
          <w:szCs w:val="22"/>
          <w:lang w:val="es-CO" w:eastAsia="es-CO"/>
        </w:rPr>
      </w:pPr>
      <w:hyperlink w:anchor="_Toc426298267" w:history="1">
        <w:r w:rsidR="00701760" w:rsidRPr="00D324AA">
          <w:rPr>
            <w:rStyle w:val="Hipervnculo"/>
            <w:noProof/>
          </w:rPr>
          <w:t>5.4 Chechenia</w:t>
        </w:r>
      </w:hyperlink>
    </w:p>
    <w:p w14:paraId="28E2BE50" w14:textId="77777777" w:rsidR="00701760" w:rsidRDefault="00887B01">
      <w:pPr>
        <w:pStyle w:val="TDC2"/>
        <w:tabs>
          <w:tab w:val="right" w:leader="dot" w:pos="8828"/>
        </w:tabs>
        <w:rPr>
          <w:noProof/>
          <w:sz w:val="22"/>
          <w:szCs w:val="22"/>
          <w:lang w:val="es-CO" w:eastAsia="es-CO"/>
        </w:rPr>
      </w:pPr>
      <w:hyperlink w:anchor="_Toc426298268" w:history="1">
        <w:r w:rsidR="00701760" w:rsidRPr="00D324AA">
          <w:rPr>
            <w:rStyle w:val="Hipervnculo"/>
            <w:noProof/>
          </w:rPr>
          <w:t>5.5 Consolidación</w:t>
        </w:r>
      </w:hyperlink>
    </w:p>
    <w:p w14:paraId="1DABC0BB" w14:textId="77777777" w:rsidR="00701760" w:rsidRDefault="00887B01">
      <w:pPr>
        <w:pStyle w:val="TDC1"/>
        <w:tabs>
          <w:tab w:val="right" w:leader="dot" w:pos="8828"/>
        </w:tabs>
        <w:rPr>
          <w:noProof/>
          <w:sz w:val="22"/>
          <w:szCs w:val="22"/>
          <w:lang w:val="es-CO" w:eastAsia="es-CO"/>
        </w:rPr>
      </w:pPr>
      <w:hyperlink w:anchor="_Toc426298269" w:history="1">
        <w:r w:rsidR="00701760" w:rsidRPr="00D324AA">
          <w:rPr>
            <w:rStyle w:val="Hipervnculo"/>
            <w:noProof/>
          </w:rPr>
          <w:t>6 Los conflictos en Medio Oriente</w:t>
        </w:r>
      </w:hyperlink>
    </w:p>
    <w:p w14:paraId="610D8C37" w14:textId="77777777" w:rsidR="00701760" w:rsidRDefault="00887B01">
      <w:pPr>
        <w:pStyle w:val="TDC2"/>
        <w:tabs>
          <w:tab w:val="right" w:leader="dot" w:pos="8828"/>
        </w:tabs>
        <w:rPr>
          <w:noProof/>
          <w:sz w:val="22"/>
          <w:szCs w:val="22"/>
          <w:lang w:val="es-CO" w:eastAsia="es-CO"/>
        </w:rPr>
      </w:pPr>
      <w:hyperlink w:anchor="_Toc426298270" w:history="1">
        <w:r w:rsidR="00701760" w:rsidRPr="00D324AA">
          <w:rPr>
            <w:rStyle w:val="Hipervnculo"/>
            <w:noProof/>
          </w:rPr>
          <w:t>6.1 Los chiitas</w:t>
        </w:r>
      </w:hyperlink>
    </w:p>
    <w:p w14:paraId="5FC9025B" w14:textId="77777777" w:rsidR="00701760" w:rsidRDefault="00887B01">
      <w:pPr>
        <w:pStyle w:val="TDC2"/>
        <w:tabs>
          <w:tab w:val="right" w:leader="dot" w:pos="8828"/>
        </w:tabs>
        <w:rPr>
          <w:noProof/>
          <w:sz w:val="22"/>
          <w:szCs w:val="22"/>
          <w:lang w:val="es-CO" w:eastAsia="es-CO"/>
        </w:rPr>
      </w:pPr>
      <w:hyperlink w:anchor="_Toc426298271" w:history="1">
        <w:r w:rsidR="00701760" w:rsidRPr="00D324AA">
          <w:rPr>
            <w:rStyle w:val="Hipervnculo"/>
            <w:noProof/>
          </w:rPr>
          <w:t>6.2 Los sunitas</w:t>
        </w:r>
      </w:hyperlink>
    </w:p>
    <w:p w14:paraId="3D6C37DF" w14:textId="77777777" w:rsidR="00701760" w:rsidRDefault="00887B01">
      <w:pPr>
        <w:pStyle w:val="TDC2"/>
        <w:tabs>
          <w:tab w:val="right" w:leader="dot" w:pos="8828"/>
        </w:tabs>
        <w:rPr>
          <w:noProof/>
          <w:sz w:val="22"/>
          <w:szCs w:val="22"/>
          <w:lang w:val="es-CO" w:eastAsia="es-CO"/>
        </w:rPr>
      </w:pPr>
      <w:hyperlink w:anchor="_Toc426298272" w:history="1">
        <w:r w:rsidR="00701760" w:rsidRPr="00D324AA">
          <w:rPr>
            <w:rStyle w:val="Hipervnculo"/>
            <w:noProof/>
          </w:rPr>
          <w:t>6.3  La “Primavera árabe”: revoluciones ciudadanas convertidas en guerras civiles</w:t>
        </w:r>
      </w:hyperlink>
    </w:p>
    <w:p w14:paraId="7BA8458B" w14:textId="77777777" w:rsidR="00701760" w:rsidRDefault="00887B01">
      <w:pPr>
        <w:pStyle w:val="TDC2"/>
        <w:tabs>
          <w:tab w:val="right" w:leader="dot" w:pos="8828"/>
        </w:tabs>
        <w:rPr>
          <w:noProof/>
          <w:sz w:val="22"/>
          <w:szCs w:val="22"/>
          <w:lang w:val="es-CO" w:eastAsia="es-CO"/>
        </w:rPr>
      </w:pPr>
      <w:hyperlink w:anchor="_Toc426298273" w:history="1">
        <w:r w:rsidR="00701760" w:rsidRPr="00D324AA">
          <w:rPr>
            <w:rStyle w:val="Hipervnculo"/>
            <w:noProof/>
          </w:rPr>
          <w:t>6.4 Consolidación</w:t>
        </w:r>
      </w:hyperlink>
    </w:p>
    <w:p w14:paraId="0180D60B" w14:textId="77777777" w:rsidR="00701760" w:rsidRDefault="00887B01">
      <w:pPr>
        <w:pStyle w:val="TDC1"/>
        <w:tabs>
          <w:tab w:val="right" w:leader="dot" w:pos="8828"/>
        </w:tabs>
        <w:rPr>
          <w:noProof/>
          <w:sz w:val="22"/>
          <w:szCs w:val="22"/>
          <w:lang w:val="es-CO" w:eastAsia="es-CO"/>
        </w:rPr>
      </w:pPr>
      <w:hyperlink w:anchor="_Toc426298274" w:history="1">
        <w:r w:rsidR="00701760" w:rsidRPr="00D324AA">
          <w:rPr>
            <w:rStyle w:val="Hipervnculo"/>
            <w:noProof/>
          </w:rPr>
          <w:t>7 Los conflictos entre Oriente y Occidente</w:t>
        </w:r>
      </w:hyperlink>
    </w:p>
    <w:p w14:paraId="46A010E1" w14:textId="77777777" w:rsidR="00701760" w:rsidRDefault="00887B01">
      <w:pPr>
        <w:pStyle w:val="TDC2"/>
        <w:tabs>
          <w:tab w:val="right" w:leader="dot" w:pos="8828"/>
        </w:tabs>
        <w:rPr>
          <w:noProof/>
          <w:sz w:val="22"/>
          <w:szCs w:val="22"/>
          <w:lang w:val="es-CO" w:eastAsia="es-CO"/>
        </w:rPr>
      </w:pPr>
      <w:hyperlink w:anchor="_Toc426298275" w:history="1">
        <w:r w:rsidR="00701760" w:rsidRPr="00D324AA">
          <w:rPr>
            <w:rStyle w:val="Hipervnculo"/>
            <w:noProof/>
          </w:rPr>
          <w:t>7.1 La representación de los musulmanes desde la cultura occidental</w:t>
        </w:r>
      </w:hyperlink>
    </w:p>
    <w:p w14:paraId="05B45A04" w14:textId="77777777" w:rsidR="00701760" w:rsidRDefault="00887B01">
      <w:pPr>
        <w:pStyle w:val="TDC2"/>
        <w:tabs>
          <w:tab w:val="right" w:leader="dot" w:pos="8828"/>
        </w:tabs>
        <w:rPr>
          <w:noProof/>
          <w:sz w:val="22"/>
          <w:szCs w:val="22"/>
          <w:lang w:val="es-CO" w:eastAsia="es-CO"/>
        </w:rPr>
      </w:pPr>
      <w:hyperlink w:anchor="_Toc426298276" w:history="1">
        <w:r w:rsidR="00701760" w:rsidRPr="00D324AA">
          <w:rPr>
            <w:rStyle w:val="Hipervnculo"/>
            <w:noProof/>
          </w:rPr>
          <w:t>7.2 El programa nuclear iraní</w:t>
        </w:r>
      </w:hyperlink>
    </w:p>
    <w:p w14:paraId="72EDF4F6" w14:textId="77777777" w:rsidR="00701760" w:rsidRDefault="00887B01">
      <w:pPr>
        <w:pStyle w:val="TDC2"/>
        <w:tabs>
          <w:tab w:val="right" w:leader="dot" w:pos="8828"/>
        </w:tabs>
        <w:rPr>
          <w:noProof/>
          <w:sz w:val="22"/>
          <w:szCs w:val="22"/>
          <w:lang w:val="es-CO" w:eastAsia="es-CO"/>
        </w:rPr>
      </w:pPr>
      <w:hyperlink w:anchor="_Toc426298277" w:history="1">
        <w:r w:rsidR="00701760" w:rsidRPr="00D324AA">
          <w:rPr>
            <w:rStyle w:val="Hipervnculo"/>
            <w:noProof/>
          </w:rPr>
          <w:t>7.3 Afganistán: tierra fértil para el fundamentalismo talibán y las milicias de Al Qaeda</w:t>
        </w:r>
      </w:hyperlink>
    </w:p>
    <w:p w14:paraId="2DDB7356" w14:textId="77777777" w:rsidR="00701760" w:rsidRDefault="00887B01">
      <w:pPr>
        <w:pStyle w:val="TDC3"/>
        <w:tabs>
          <w:tab w:val="right" w:leader="dot" w:pos="8828"/>
        </w:tabs>
        <w:rPr>
          <w:noProof/>
          <w:sz w:val="22"/>
          <w:szCs w:val="22"/>
          <w:lang w:val="es-CO" w:eastAsia="es-CO"/>
        </w:rPr>
      </w:pPr>
      <w:hyperlink w:anchor="_Toc426298278" w:history="1">
        <w:r w:rsidR="00701760" w:rsidRPr="00D324AA">
          <w:rPr>
            <w:rStyle w:val="Hipervnculo"/>
            <w:noProof/>
          </w:rPr>
          <w:t>7.3.1 El régimen talibán</w:t>
        </w:r>
      </w:hyperlink>
    </w:p>
    <w:p w14:paraId="56E4685B" w14:textId="77777777" w:rsidR="00701760" w:rsidRDefault="00887B01">
      <w:pPr>
        <w:pStyle w:val="TDC2"/>
        <w:tabs>
          <w:tab w:val="right" w:leader="dot" w:pos="8828"/>
        </w:tabs>
        <w:rPr>
          <w:noProof/>
          <w:sz w:val="22"/>
          <w:szCs w:val="22"/>
          <w:lang w:val="es-CO" w:eastAsia="es-CO"/>
        </w:rPr>
      </w:pPr>
      <w:hyperlink w:anchor="_Toc426298279" w:history="1">
        <w:r w:rsidR="00701760" w:rsidRPr="00D324AA">
          <w:rPr>
            <w:rStyle w:val="Hipervnculo"/>
            <w:noProof/>
          </w:rPr>
          <w:t>7.4 El Estado Islámico: la radicalización contra Occidente</w:t>
        </w:r>
      </w:hyperlink>
    </w:p>
    <w:p w14:paraId="13845B28" w14:textId="77777777" w:rsidR="00701760" w:rsidRDefault="00887B01">
      <w:pPr>
        <w:pStyle w:val="TDC2"/>
        <w:tabs>
          <w:tab w:val="right" w:leader="dot" w:pos="8828"/>
        </w:tabs>
        <w:rPr>
          <w:noProof/>
          <w:sz w:val="22"/>
          <w:szCs w:val="22"/>
          <w:lang w:val="es-CO" w:eastAsia="es-CO"/>
        </w:rPr>
      </w:pPr>
      <w:hyperlink w:anchor="_Toc426298280" w:history="1">
        <w:r w:rsidR="00701760" w:rsidRPr="00D324AA">
          <w:rPr>
            <w:rStyle w:val="Hipervnculo"/>
            <w:noProof/>
          </w:rPr>
          <w:t>7.5 Consolidación</w:t>
        </w:r>
      </w:hyperlink>
    </w:p>
    <w:p w14:paraId="57A9B6D1" w14:textId="77777777" w:rsidR="00701760" w:rsidRDefault="00887B01">
      <w:pPr>
        <w:pStyle w:val="TDC1"/>
        <w:tabs>
          <w:tab w:val="right" w:leader="dot" w:pos="8828"/>
        </w:tabs>
        <w:rPr>
          <w:noProof/>
          <w:sz w:val="22"/>
          <w:szCs w:val="22"/>
          <w:lang w:val="es-CO" w:eastAsia="es-CO"/>
        </w:rPr>
      </w:pPr>
      <w:hyperlink w:anchor="_Toc426298281" w:history="1">
        <w:r w:rsidR="00701760" w:rsidRPr="00D324AA">
          <w:rPr>
            <w:rStyle w:val="Hipervnculo"/>
            <w:noProof/>
          </w:rPr>
          <w:t>8  Proyectos y competencias</w:t>
        </w:r>
      </w:hyperlink>
    </w:p>
    <w:p w14:paraId="24D74CFD" w14:textId="77777777" w:rsidR="00701760" w:rsidRDefault="00887B01">
      <w:pPr>
        <w:pStyle w:val="TDC2"/>
        <w:tabs>
          <w:tab w:val="right" w:leader="dot" w:pos="8828"/>
        </w:tabs>
        <w:rPr>
          <w:noProof/>
          <w:sz w:val="22"/>
          <w:szCs w:val="22"/>
          <w:lang w:val="es-CO" w:eastAsia="es-CO"/>
        </w:rPr>
      </w:pPr>
      <w:hyperlink w:anchor="_Toc426298282" w:history="1">
        <w:r w:rsidR="00701760" w:rsidRPr="00D324AA">
          <w:rPr>
            <w:rStyle w:val="Hipervnculo"/>
            <w:noProof/>
          </w:rPr>
          <w:t>Competencias</w:t>
        </w:r>
      </w:hyperlink>
    </w:p>
    <w:p w14:paraId="72B15050" w14:textId="77777777" w:rsidR="00701760" w:rsidRDefault="00887B01">
      <w:pPr>
        <w:pStyle w:val="TDC2"/>
        <w:tabs>
          <w:tab w:val="right" w:leader="dot" w:pos="8828"/>
        </w:tabs>
        <w:rPr>
          <w:noProof/>
          <w:sz w:val="22"/>
          <w:szCs w:val="22"/>
          <w:lang w:val="es-CO" w:eastAsia="es-CO"/>
        </w:rPr>
      </w:pPr>
      <w:hyperlink w:anchor="_Toc426298283" w:history="1">
        <w:r w:rsidR="00701760" w:rsidRPr="00D324AA">
          <w:rPr>
            <w:rStyle w:val="Hipervnculo"/>
            <w:noProof/>
          </w:rPr>
          <w:t>Proyecto</w:t>
        </w:r>
      </w:hyperlink>
    </w:p>
    <w:p w14:paraId="1762F511" w14:textId="77777777" w:rsidR="00701760" w:rsidRDefault="00887B01">
      <w:pPr>
        <w:pStyle w:val="TDC1"/>
        <w:tabs>
          <w:tab w:val="right" w:leader="dot" w:pos="8828"/>
        </w:tabs>
        <w:rPr>
          <w:noProof/>
          <w:sz w:val="22"/>
          <w:szCs w:val="22"/>
          <w:lang w:val="es-CO" w:eastAsia="es-CO"/>
        </w:rPr>
      </w:pPr>
      <w:hyperlink w:anchor="_Toc426298284" w:history="1">
        <w:r w:rsidR="00701760" w:rsidRPr="00D324AA">
          <w:rPr>
            <w:rStyle w:val="Hipervnculo"/>
            <w:noProof/>
          </w:rPr>
          <w:t>*  Fin de tema</w:t>
        </w:r>
      </w:hyperlink>
    </w:p>
    <w:p w14:paraId="4A604526" w14:textId="77777777" w:rsidR="00701760" w:rsidRDefault="00887B01">
      <w:pPr>
        <w:pStyle w:val="TDC2"/>
        <w:tabs>
          <w:tab w:val="right" w:leader="dot" w:pos="8828"/>
        </w:tabs>
        <w:rPr>
          <w:noProof/>
          <w:sz w:val="22"/>
          <w:szCs w:val="22"/>
          <w:lang w:val="es-CO" w:eastAsia="es-CO"/>
        </w:rPr>
      </w:pPr>
      <w:hyperlink w:anchor="_Toc426298285" w:history="1">
        <w:r w:rsidR="00701760" w:rsidRPr="00D324AA">
          <w:rPr>
            <w:rStyle w:val="Hipervnculo"/>
            <w:noProof/>
          </w:rPr>
          <w:t>Mapa conceptual</w:t>
        </w:r>
      </w:hyperlink>
    </w:p>
    <w:p w14:paraId="6A499094" w14:textId="77777777" w:rsidR="00701760" w:rsidRDefault="00887B01">
      <w:pPr>
        <w:pStyle w:val="TDC2"/>
        <w:tabs>
          <w:tab w:val="right" w:leader="dot" w:pos="8828"/>
        </w:tabs>
        <w:rPr>
          <w:noProof/>
          <w:sz w:val="22"/>
          <w:szCs w:val="22"/>
          <w:lang w:val="es-CO" w:eastAsia="es-CO"/>
        </w:rPr>
      </w:pPr>
      <w:hyperlink w:anchor="_Toc426298286" w:history="1">
        <w:r w:rsidR="00701760" w:rsidRPr="00D324AA">
          <w:rPr>
            <w:rStyle w:val="Hipervnculo"/>
            <w:noProof/>
          </w:rPr>
          <w:t>Evaluación I</w:t>
        </w:r>
      </w:hyperlink>
    </w:p>
    <w:p w14:paraId="233C6C70" w14:textId="77777777" w:rsidR="00701760" w:rsidRDefault="00887B01">
      <w:pPr>
        <w:pStyle w:val="TDC2"/>
        <w:tabs>
          <w:tab w:val="right" w:leader="dot" w:pos="8828"/>
        </w:tabs>
        <w:rPr>
          <w:noProof/>
          <w:sz w:val="22"/>
          <w:szCs w:val="22"/>
          <w:lang w:val="es-CO" w:eastAsia="es-CO"/>
        </w:rPr>
      </w:pPr>
      <w:hyperlink w:anchor="_Toc426298287" w:history="1">
        <w:r w:rsidR="00701760" w:rsidRPr="00D324AA">
          <w:rPr>
            <w:rStyle w:val="Hipervnculo"/>
            <w:noProof/>
          </w:rPr>
          <w:t>Webs de referencia</w:t>
        </w:r>
      </w:hyperlink>
    </w:p>
    <w:p w14:paraId="6018C307" w14:textId="77777777" w:rsidR="00701760" w:rsidRDefault="00887B01">
      <w:pPr>
        <w:pStyle w:val="TDC2"/>
        <w:tabs>
          <w:tab w:val="right" w:leader="dot" w:pos="8828"/>
        </w:tabs>
        <w:rPr>
          <w:noProof/>
          <w:sz w:val="22"/>
          <w:szCs w:val="22"/>
          <w:lang w:val="es-CO" w:eastAsia="es-CO"/>
        </w:rPr>
      </w:pPr>
      <w:hyperlink w:anchor="_Toc426298288" w:history="1">
        <w:r w:rsidR="00701760" w:rsidRPr="00D324AA">
          <w:rPr>
            <w:rStyle w:val="Hipervnculo"/>
            <w:noProof/>
            <w:highlight w:val="yellow"/>
          </w:rPr>
          <w:t>Banco de actividades</w:t>
        </w:r>
      </w:hyperlink>
    </w:p>
    <w:p w14:paraId="0B94D108" w14:textId="77777777" w:rsidR="00EA2E9F" w:rsidRDefault="008C7B4B" w:rsidP="0082339F">
      <w:pPr>
        <w:rPr>
          <w:sz w:val="22"/>
          <w:szCs w:val="22"/>
          <w:highlight w:val="yellow"/>
        </w:rPr>
      </w:pPr>
      <w:r>
        <w:rPr>
          <w:sz w:val="22"/>
          <w:szCs w:val="22"/>
          <w:highlight w:val="yellow"/>
        </w:rPr>
        <w:fldChar w:fldCharType="end"/>
      </w:r>
    </w:p>
    <w:p w14:paraId="6723DD1F" w14:textId="77777777" w:rsidR="00EA2E9F" w:rsidRDefault="00EA2E9F" w:rsidP="0082339F">
      <w:pPr>
        <w:rPr>
          <w:sz w:val="22"/>
          <w:szCs w:val="22"/>
          <w:highlight w:val="yellow"/>
        </w:rPr>
      </w:pPr>
    </w:p>
    <w:p w14:paraId="65E6D776" w14:textId="77777777" w:rsidR="00EA2E9F" w:rsidRPr="0082339F" w:rsidRDefault="00EA2E9F" w:rsidP="0082339F">
      <w:pPr>
        <w:rPr>
          <w:sz w:val="22"/>
          <w:szCs w:val="22"/>
          <w:highlight w:val="yellow"/>
        </w:rPr>
      </w:pPr>
    </w:p>
    <w:p w14:paraId="015241A3" w14:textId="77777777" w:rsidR="0082339F" w:rsidRPr="0082339F" w:rsidRDefault="00B22661" w:rsidP="0082339F">
      <w:pPr>
        <w:rPr>
          <w:sz w:val="22"/>
          <w:szCs w:val="22"/>
        </w:rPr>
      </w:pPr>
      <w:r w:rsidRPr="0082339F">
        <w:rPr>
          <w:sz w:val="22"/>
          <w:szCs w:val="22"/>
          <w:highlight w:val="yellow"/>
        </w:rPr>
        <w:t xml:space="preserve"> </w:t>
      </w:r>
      <w:r w:rsidR="00081745" w:rsidRPr="0082339F">
        <w:rPr>
          <w:sz w:val="22"/>
          <w:szCs w:val="22"/>
          <w:highlight w:val="yellow"/>
        </w:rPr>
        <w:t>[SECCIÓN 1]</w:t>
      </w:r>
      <w:r w:rsidR="00616DBC" w:rsidRPr="0082339F">
        <w:rPr>
          <w:sz w:val="22"/>
          <w:szCs w:val="22"/>
        </w:rPr>
        <w:t xml:space="preserve"> </w:t>
      </w:r>
    </w:p>
    <w:p w14:paraId="16B58F33" w14:textId="3CD66266" w:rsidR="002973CB" w:rsidRPr="0082339F" w:rsidRDefault="00081745" w:rsidP="0082339F">
      <w:pPr>
        <w:pStyle w:val="Ttulo1"/>
      </w:pPr>
      <w:bookmarkStart w:id="0" w:name="_Toc426298238"/>
      <w:r w:rsidRPr="0082339F">
        <w:t>1</w:t>
      </w:r>
      <w:r w:rsidR="002939C5" w:rsidRPr="0082339F">
        <w:t xml:space="preserve"> </w:t>
      </w:r>
      <w:r w:rsidR="00582ABC" w:rsidRPr="0082339F">
        <w:t>El s</w:t>
      </w:r>
      <w:r w:rsidR="002939C5" w:rsidRPr="0082339F">
        <w:t>iglo XXI</w:t>
      </w:r>
      <w:r w:rsidR="00B60FB8" w:rsidRPr="0082339F">
        <w:t xml:space="preserve"> o</w:t>
      </w:r>
      <w:r w:rsidR="002939C5" w:rsidRPr="0082339F">
        <w:t xml:space="preserve"> la pugna por </w:t>
      </w:r>
      <w:r w:rsidR="00220ED6" w:rsidRPr="0082339F">
        <w:t>encontrar</w:t>
      </w:r>
      <w:r w:rsidR="000D78C3" w:rsidRPr="0082339F">
        <w:t xml:space="preserve"> </w:t>
      </w:r>
      <w:r w:rsidR="002939C5" w:rsidRPr="0082339F">
        <w:t xml:space="preserve">un </w:t>
      </w:r>
      <w:r w:rsidR="001D1455" w:rsidRPr="0082339F">
        <w:t>lugar en el Nuevo O</w:t>
      </w:r>
      <w:r w:rsidR="000D78C3" w:rsidRPr="0082339F">
        <w:t xml:space="preserve">rden </w:t>
      </w:r>
      <w:r w:rsidR="001D1455" w:rsidRPr="0082339F">
        <w:t>M</w:t>
      </w:r>
      <w:r w:rsidR="002939C5" w:rsidRPr="0082339F">
        <w:t>undial</w:t>
      </w:r>
      <w:bookmarkEnd w:id="0"/>
    </w:p>
    <w:p w14:paraId="17DA7638" w14:textId="77777777" w:rsidR="00D408F4" w:rsidRPr="0082339F" w:rsidRDefault="00D408F4" w:rsidP="0082339F">
      <w:pPr>
        <w:rPr>
          <w:sz w:val="22"/>
          <w:szCs w:val="22"/>
        </w:rPr>
      </w:pPr>
    </w:p>
    <w:p w14:paraId="7BF7B89A" w14:textId="28DEC7C1" w:rsidR="00D078A6" w:rsidRDefault="00D47837" w:rsidP="00D078A6">
      <w:pPr>
        <w:rPr>
          <w:color w:val="000000"/>
          <w:sz w:val="22"/>
          <w:szCs w:val="22"/>
          <w:lang w:val="es-CO"/>
        </w:rPr>
      </w:pPr>
      <w:r w:rsidRPr="0082339F">
        <w:rPr>
          <w:color w:val="000000"/>
          <w:sz w:val="22"/>
          <w:szCs w:val="22"/>
          <w:lang w:val="es-CO"/>
        </w:rPr>
        <w:t>La mayor parte de las sociedades actuales se encuentran involucradas, de una u otra manera, en una red de relaciones mundiales que articula a cada nación, a cada ciudad y a cada región</w:t>
      </w:r>
      <w:r w:rsidR="00297F87">
        <w:rPr>
          <w:color w:val="000000"/>
          <w:sz w:val="22"/>
          <w:szCs w:val="22"/>
          <w:lang w:val="es-CO"/>
        </w:rPr>
        <w:t xml:space="preserve"> en un tejido social planetario</w:t>
      </w:r>
      <w:r w:rsidR="00D078A6">
        <w:rPr>
          <w:color w:val="000000"/>
          <w:sz w:val="22"/>
          <w:szCs w:val="22"/>
          <w:lang w:val="es-CO"/>
        </w:rPr>
        <w:t xml:space="preserve"> </w:t>
      </w:r>
      <w:r w:rsidR="00704C93" w:rsidRPr="0082339F">
        <w:rPr>
          <w:color w:val="000000"/>
          <w:sz w:val="22"/>
          <w:szCs w:val="22"/>
          <w:lang w:val="es-CO"/>
        </w:rPr>
        <w:t>[</w:t>
      </w:r>
      <w:r w:rsidR="00704C93" w:rsidRPr="005F7D34">
        <w:rPr>
          <w:sz w:val="22"/>
          <w:szCs w:val="22"/>
          <w:lang w:val="es-CO"/>
        </w:rPr>
        <w:t>VER</w:t>
      </w:r>
      <w:r w:rsidR="00704C93" w:rsidRPr="0082339F">
        <w:rPr>
          <w:color w:val="000000"/>
          <w:sz w:val="22"/>
          <w:szCs w:val="22"/>
          <w:lang w:val="es-CO"/>
        </w:rPr>
        <w:t>].</w:t>
      </w:r>
      <w:r w:rsidR="00D078A6" w:rsidRPr="0082339F">
        <w:rPr>
          <w:color w:val="000000"/>
          <w:sz w:val="22"/>
          <w:szCs w:val="22"/>
          <w:lang w:val="es-CO"/>
        </w:rPr>
        <w:t xml:space="preserve"> </w:t>
      </w:r>
    </w:p>
    <w:p w14:paraId="4DE535E6" w14:textId="2A23E05A" w:rsidR="005F7D34" w:rsidRPr="0082339F" w:rsidRDefault="005F7D34" w:rsidP="00D078A6">
      <w:pPr>
        <w:rPr>
          <w:color w:val="000000"/>
          <w:sz w:val="22"/>
          <w:szCs w:val="22"/>
          <w:lang w:val="es-CO"/>
        </w:rPr>
      </w:pPr>
      <w:r w:rsidRPr="00506E57">
        <w:rPr>
          <w:rFonts w:ascii="Lucida Grande" w:hAnsi="Lucida Grande" w:cs="Lucida Grande"/>
          <w:color w:val="000000"/>
        </w:rPr>
        <w:t>/BCRedir.aspx%3FURL=/encyclopedia/default.asp%3Fidpack=4&amp;idpil=MC0EC029&amp;ruta=Buscador</w:t>
      </w:r>
    </w:p>
    <w:p w14:paraId="719E3F56" w14:textId="6AA357BB" w:rsidR="0082339F" w:rsidRPr="00704C93" w:rsidRDefault="0082339F" w:rsidP="0082339F">
      <w:pPr>
        <w:rPr>
          <w:b/>
          <w:color w:val="000000"/>
          <w:sz w:val="22"/>
          <w:szCs w:val="22"/>
          <w:lang w:val="es-CO"/>
        </w:rPr>
      </w:pPr>
    </w:p>
    <w:p w14:paraId="61B47385" w14:textId="77777777" w:rsidR="0006431D" w:rsidRPr="0082339F" w:rsidRDefault="0006431D" w:rsidP="0082339F">
      <w:pPr>
        <w:rPr>
          <w:color w:val="000000"/>
          <w:sz w:val="22"/>
          <w:szCs w:val="22"/>
          <w:lang w:val="es-CO"/>
        </w:rPr>
      </w:pPr>
    </w:p>
    <w:p w14:paraId="486CE8DB" w14:textId="4232FECA" w:rsidR="00D47837" w:rsidRPr="0082339F" w:rsidRDefault="00D47837" w:rsidP="0082339F">
      <w:pPr>
        <w:rPr>
          <w:color w:val="000000"/>
          <w:sz w:val="22"/>
          <w:szCs w:val="22"/>
          <w:lang w:val="es-CO"/>
        </w:rPr>
      </w:pPr>
      <w:r w:rsidRPr="0082339F">
        <w:rPr>
          <w:color w:val="000000"/>
          <w:sz w:val="22"/>
          <w:szCs w:val="22"/>
          <w:lang w:val="es-CO"/>
        </w:rPr>
        <w:lastRenderedPageBreak/>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82339F">
        <w:rPr>
          <w:color w:val="000000"/>
          <w:sz w:val="22"/>
          <w:szCs w:val="22"/>
          <w:lang w:val="es-CO"/>
        </w:rPr>
        <w:t xml:space="preserve">en </w:t>
      </w:r>
      <w:r w:rsidRPr="0082339F">
        <w:rPr>
          <w:color w:val="000000"/>
          <w:sz w:val="22"/>
          <w:szCs w:val="22"/>
          <w:lang w:val="es-CO"/>
        </w:rPr>
        <w:t xml:space="preserve">comunidades lejanas y desconocidas. </w:t>
      </w:r>
    </w:p>
    <w:p w14:paraId="0D101D04" w14:textId="77777777" w:rsidR="001B6E0E" w:rsidRPr="0082339F" w:rsidRDefault="001B6E0E" w:rsidP="0082339F">
      <w:pPr>
        <w:rPr>
          <w:color w:val="000000"/>
          <w:sz w:val="22"/>
          <w:szCs w:val="22"/>
          <w:lang w:val="es-CO"/>
        </w:rPr>
      </w:pPr>
    </w:p>
    <w:p w14:paraId="5E729A62" w14:textId="77777777" w:rsidR="001B6E0E" w:rsidRPr="0082339F" w:rsidRDefault="001B6E0E"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5F219C" w:rsidRPr="0082339F" w14:paraId="45E35FA9" w14:textId="77777777" w:rsidTr="00120F66">
        <w:tc>
          <w:tcPr>
            <w:tcW w:w="9033" w:type="dxa"/>
            <w:gridSpan w:val="2"/>
            <w:shd w:val="clear" w:color="auto" w:fill="0D0D0D" w:themeFill="text1" w:themeFillTint="F2"/>
          </w:tcPr>
          <w:p w14:paraId="0D2B0173" w14:textId="77777777" w:rsidR="005F219C" w:rsidRPr="0082339F" w:rsidRDefault="005F219C" w:rsidP="0082339F">
            <w:pPr>
              <w:rPr>
                <w:b/>
                <w:color w:val="FFFFFF" w:themeColor="background1"/>
              </w:rPr>
            </w:pPr>
            <w:r w:rsidRPr="0082339F">
              <w:rPr>
                <w:b/>
                <w:color w:val="FFFFFF" w:themeColor="background1"/>
              </w:rPr>
              <w:t>Imagen (fotografía, gráfica o ilustración)</w:t>
            </w:r>
          </w:p>
        </w:tc>
      </w:tr>
      <w:tr w:rsidR="005F219C" w:rsidRPr="0082339F" w14:paraId="02F8A564" w14:textId="77777777" w:rsidTr="00120F66">
        <w:tc>
          <w:tcPr>
            <w:tcW w:w="2518" w:type="dxa"/>
          </w:tcPr>
          <w:p w14:paraId="3ED9A9CA" w14:textId="77777777" w:rsidR="005F219C" w:rsidRPr="0082339F" w:rsidRDefault="005F219C" w:rsidP="0082339F">
            <w:pPr>
              <w:rPr>
                <w:b/>
                <w:color w:val="000000"/>
              </w:rPr>
            </w:pPr>
            <w:r w:rsidRPr="0082339F">
              <w:rPr>
                <w:b/>
                <w:color w:val="000000"/>
              </w:rPr>
              <w:t>Código</w:t>
            </w:r>
          </w:p>
        </w:tc>
        <w:tc>
          <w:tcPr>
            <w:tcW w:w="6515" w:type="dxa"/>
          </w:tcPr>
          <w:p w14:paraId="3F538A97" w14:textId="4B68CE09" w:rsidR="005F219C" w:rsidRPr="0082339F" w:rsidRDefault="005A2B85" w:rsidP="0082339F">
            <w:pPr>
              <w:rPr>
                <w:b/>
                <w:color w:val="000000"/>
              </w:rPr>
            </w:pPr>
            <w:r w:rsidRPr="0082339F">
              <w:rPr>
                <w:color w:val="000000"/>
              </w:rPr>
              <w:t>CS</w:t>
            </w:r>
            <w:r w:rsidR="00E86943" w:rsidRPr="0082339F">
              <w:rPr>
                <w:color w:val="000000"/>
              </w:rPr>
              <w:t>_</w:t>
            </w:r>
            <w:r w:rsidRPr="0082339F">
              <w:rPr>
                <w:color w:val="000000"/>
              </w:rPr>
              <w:t>11</w:t>
            </w:r>
            <w:r w:rsidR="005F219C" w:rsidRPr="0082339F">
              <w:rPr>
                <w:color w:val="000000"/>
              </w:rPr>
              <w:t>_0</w:t>
            </w:r>
            <w:r w:rsidRPr="0082339F">
              <w:rPr>
                <w:color w:val="000000"/>
              </w:rPr>
              <w:t>1</w:t>
            </w:r>
            <w:r w:rsidR="005F219C" w:rsidRPr="0082339F">
              <w:rPr>
                <w:color w:val="000000"/>
              </w:rPr>
              <w:t>_IMG0</w:t>
            </w:r>
            <w:r w:rsidRPr="0082339F">
              <w:rPr>
                <w:color w:val="000000"/>
              </w:rPr>
              <w:t>1</w:t>
            </w:r>
          </w:p>
        </w:tc>
      </w:tr>
      <w:tr w:rsidR="005F219C" w:rsidRPr="0082339F" w14:paraId="1CBDC99A" w14:textId="77777777" w:rsidTr="00120F66">
        <w:tc>
          <w:tcPr>
            <w:tcW w:w="2518" w:type="dxa"/>
          </w:tcPr>
          <w:p w14:paraId="17ED9B56" w14:textId="77777777" w:rsidR="005F219C" w:rsidRPr="0082339F" w:rsidRDefault="005F219C" w:rsidP="0082339F">
            <w:pPr>
              <w:rPr>
                <w:color w:val="000000"/>
              </w:rPr>
            </w:pPr>
            <w:r w:rsidRPr="0082339F">
              <w:rPr>
                <w:b/>
                <w:color w:val="000000"/>
              </w:rPr>
              <w:t>Descripción</w:t>
            </w:r>
          </w:p>
        </w:tc>
        <w:tc>
          <w:tcPr>
            <w:tcW w:w="6515" w:type="dxa"/>
          </w:tcPr>
          <w:p w14:paraId="116CF9F4" w14:textId="4F6CAC7E" w:rsidR="005F219C" w:rsidRPr="0082339F" w:rsidRDefault="0035377B" w:rsidP="0082339F">
            <w:pPr>
              <w:rPr>
                <w:color w:val="000000"/>
                <w:lang w:val="es-CO"/>
              </w:rPr>
            </w:pPr>
            <w:r w:rsidRPr="0082339F">
              <w:rPr>
                <w:color w:val="000000"/>
                <w:lang w:val="es-CO"/>
              </w:rPr>
              <w:t xml:space="preserve">Ilustra </w:t>
            </w:r>
            <w:r w:rsidR="004661FF" w:rsidRPr="0082339F">
              <w:rPr>
                <w:color w:val="000000"/>
                <w:lang w:val="es-CO"/>
              </w:rPr>
              <w:t xml:space="preserve">la </w:t>
            </w:r>
            <w:r w:rsidRPr="0082339F">
              <w:rPr>
                <w:color w:val="000000"/>
                <w:lang w:val="es-CO"/>
              </w:rPr>
              <w:t xml:space="preserve">articulación e </w:t>
            </w:r>
            <w:r w:rsidR="004661FF" w:rsidRPr="0082339F">
              <w:rPr>
                <w:color w:val="000000"/>
                <w:lang w:val="es-CO"/>
              </w:rPr>
              <w:t>interdependencia entre países</w:t>
            </w:r>
            <w:r w:rsidRPr="0082339F">
              <w:rPr>
                <w:color w:val="000000"/>
                <w:lang w:val="es-CO"/>
              </w:rPr>
              <w:t>,</w:t>
            </w:r>
            <w:r w:rsidR="004661FF" w:rsidRPr="0082339F">
              <w:rPr>
                <w:color w:val="000000"/>
                <w:lang w:val="es-CO"/>
              </w:rPr>
              <w:t xml:space="preserve"> en tiempos de globalización </w:t>
            </w:r>
          </w:p>
        </w:tc>
      </w:tr>
      <w:tr w:rsidR="005F219C" w:rsidRPr="0082339F" w14:paraId="6FD035CB" w14:textId="77777777" w:rsidTr="00120F66">
        <w:tc>
          <w:tcPr>
            <w:tcW w:w="2518" w:type="dxa"/>
          </w:tcPr>
          <w:p w14:paraId="37EBE91F" w14:textId="77777777" w:rsidR="005F219C" w:rsidRPr="0082339F" w:rsidRDefault="005F219C" w:rsidP="0082339F">
            <w:pPr>
              <w:rPr>
                <w:color w:val="000000"/>
              </w:rPr>
            </w:pPr>
            <w:r w:rsidRPr="0082339F">
              <w:rPr>
                <w:b/>
                <w:color w:val="000000"/>
              </w:rPr>
              <w:t>Código Shutterstock (o URL o la ruta en AulaPlaneta)</w:t>
            </w:r>
          </w:p>
        </w:tc>
        <w:tc>
          <w:tcPr>
            <w:tcW w:w="6515" w:type="dxa"/>
          </w:tcPr>
          <w:p w14:paraId="208525F2" w14:textId="77777777" w:rsidR="00C32789" w:rsidRPr="0082339F" w:rsidRDefault="00C32789" w:rsidP="0082339F">
            <w:pPr>
              <w:rPr>
                <w:color w:val="000000"/>
                <w:lang w:val="es-CO"/>
              </w:rPr>
            </w:pPr>
          </w:p>
          <w:p w14:paraId="2F1E3D2E" w14:textId="17223D3C" w:rsidR="002E6184" w:rsidRPr="0082339F" w:rsidRDefault="00C32789" w:rsidP="0082339F">
            <w:pPr>
              <w:rPr>
                <w:color w:val="000000"/>
              </w:rPr>
            </w:pPr>
            <w:r w:rsidRPr="0082339F">
              <w:rPr>
                <w:color w:val="000000"/>
                <w:lang w:val="es-CO"/>
              </w:rPr>
              <w:t>Número de la imagen 155433923</w:t>
            </w:r>
          </w:p>
          <w:p w14:paraId="705B0B5F" w14:textId="1793EA03" w:rsidR="005F219C" w:rsidRPr="0082339F" w:rsidRDefault="005F219C" w:rsidP="0082339F">
            <w:pPr>
              <w:rPr>
                <w:color w:val="000000"/>
              </w:rPr>
            </w:pPr>
          </w:p>
        </w:tc>
      </w:tr>
      <w:tr w:rsidR="005F219C" w:rsidRPr="0082339F" w14:paraId="7B307E06" w14:textId="77777777" w:rsidTr="00120F66">
        <w:tc>
          <w:tcPr>
            <w:tcW w:w="2518" w:type="dxa"/>
          </w:tcPr>
          <w:p w14:paraId="21AC975F" w14:textId="77777777" w:rsidR="005F219C" w:rsidRPr="0082339F" w:rsidRDefault="005F219C" w:rsidP="0082339F">
            <w:pPr>
              <w:rPr>
                <w:color w:val="000000"/>
              </w:rPr>
            </w:pPr>
            <w:r w:rsidRPr="0082339F">
              <w:rPr>
                <w:b/>
                <w:color w:val="000000"/>
              </w:rPr>
              <w:t>Pie de imagen</w:t>
            </w:r>
          </w:p>
        </w:tc>
        <w:tc>
          <w:tcPr>
            <w:tcW w:w="6515" w:type="dxa"/>
          </w:tcPr>
          <w:p w14:paraId="7537DD44" w14:textId="71901B3A" w:rsidR="005F219C" w:rsidRPr="0082339F" w:rsidRDefault="00D47837" w:rsidP="0082339F">
            <w:pPr>
              <w:rPr>
                <w:color w:val="000000"/>
              </w:rPr>
            </w:pPr>
            <w:r w:rsidRPr="0082339F">
              <w:rPr>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1E3F743" w14:textId="77777777" w:rsidR="00297F87" w:rsidRDefault="00297F87" w:rsidP="0082339F">
      <w:pPr>
        <w:rPr>
          <w:color w:val="000000"/>
          <w:sz w:val="22"/>
          <w:szCs w:val="22"/>
          <w:lang w:val="es-CO"/>
        </w:rPr>
      </w:pPr>
    </w:p>
    <w:p w14:paraId="6D23285D" w14:textId="77777777" w:rsidR="00297F87" w:rsidRPr="00297F87" w:rsidRDefault="00297F87" w:rsidP="0082339F">
      <w:pPr>
        <w:rPr>
          <w:color w:val="000000"/>
          <w:sz w:val="22"/>
          <w:szCs w:val="22"/>
          <w:lang w:val="es-CO"/>
        </w:rPr>
      </w:pPr>
    </w:p>
    <w:p w14:paraId="727BF05E" w14:textId="456D7908" w:rsidR="00D47837" w:rsidRPr="0082339F" w:rsidRDefault="00D47837" w:rsidP="0082339F">
      <w:pPr>
        <w:rPr>
          <w:color w:val="000000"/>
          <w:sz w:val="22"/>
          <w:szCs w:val="22"/>
          <w:lang w:val="es-CO"/>
        </w:rPr>
      </w:pPr>
      <w:r w:rsidRPr="0082339F">
        <w:rPr>
          <w:color w:val="000000"/>
          <w:sz w:val="22"/>
          <w:szCs w:val="22"/>
          <w:lang w:val="es-CO"/>
        </w:rPr>
        <w:t xml:space="preserve">Entre las múltiples redes de </w:t>
      </w:r>
      <w:r w:rsidRPr="0082339F">
        <w:rPr>
          <w:b/>
          <w:color w:val="000000"/>
          <w:sz w:val="22"/>
          <w:szCs w:val="22"/>
          <w:lang w:val="es-CO"/>
        </w:rPr>
        <w:t>interdependencias</w:t>
      </w:r>
      <w:r w:rsidRPr="0082339F">
        <w:rPr>
          <w:color w:val="000000"/>
          <w:sz w:val="22"/>
          <w:szCs w:val="22"/>
          <w:lang w:val="es-CO"/>
        </w:rPr>
        <w:t xml:space="preserve"> que se tejen en el ámbito global, se puede distinguir un conjunto de fuerzas que se disputan los lugares de privilegio en el nuevo orden. En la competencia por ganar un lugar en la escena mundial, se ha</w:t>
      </w:r>
      <w:r w:rsidR="006C229C" w:rsidRPr="0082339F">
        <w:rPr>
          <w:color w:val="000000"/>
          <w:sz w:val="22"/>
          <w:szCs w:val="22"/>
          <w:lang w:val="es-CO"/>
        </w:rPr>
        <w:t>n</w:t>
      </w:r>
      <w:r w:rsidRPr="0082339F">
        <w:rPr>
          <w:color w:val="000000"/>
          <w:sz w:val="22"/>
          <w:szCs w:val="22"/>
          <w:lang w:val="es-CO"/>
        </w:rPr>
        <w:t xml:space="preserve"> consolidado una serie de grandes </w:t>
      </w:r>
      <w:r w:rsidRPr="0082339F">
        <w:rPr>
          <w:b/>
          <w:color w:val="000000"/>
          <w:sz w:val="22"/>
          <w:szCs w:val="22"/>
          <w:lang w:val="es-CO"/>
        </w:rPr>
        <w:t>jugadores globales,</w:t>
      </w:r>
      <w:r w:rsidRPr="0082339F">
        <w:rPr>
          <w:i/>
          <w:color w:val="000000"/>
          <w:sz w:val="22"/>
          <w:szCs w:val="22"/>
          <w:lang w:val="es-CO"/>
        </w:rPr>
        <w:t xml:space="preserve"> </w:t>
      </w:r>
      <w:r w:rsidRPr="0082339F">
        <w:rPr>
          <w:color w:val="000000"/>
          <w:sz w:val="22"/>
          <w:szCs w:val="22"/>
          <w:lang w:val="es-CO"/>
        </w:rPr>
        <w:t xml:space="preserve">entre los que se destacan las empresas globales y las potencias, es decir, los países líderes de las grandes regiones del planeta: Estados Unidos, China y Rusia. </w:t>
      </w:r>
    </w:p>
    <w:p w14:paraId="17C12A55" w14:textId="77777777" w:rsidR="00D47837" w:rsidRPr="0082339F" w:rsidRDefault="00D47837" w:rsidP="0082339F">
      <w:pPr>
        <w:rPr>
          <w:color w:val="000000"/>
          <w:sz w:val="22"/>
          <w:szCs w:val="22"/>
          <w:lang w:val="es-CO"/>
        </w:rPr>
      </w:pPr>
    </w:p>
    <w:p w14:paraId="6881ACCF" w14:textId="16192001" w:rsidR="00D47837" w:rsidRPr="0082339F" w:rsidRDefault="006614C0" w:rsidP="0082339F">
      <w:pPr>
        <w:rPr>
          <w:color w:val="000000"/>
          <w:sz w:val="22"/>
          <w:szCs w:val="22"/>
          <w:lang w:val="es-CO"/>
        </w:rPr>
      </w:pPr>
      <w:r w:rsidRPr="006614C0">
        <w:rPr>
          <w:color w:val="000000"/>
          <w:sz w:val="22"/>
          <w:szCs w:val="22"/>
          <w:lang w:val="es-CO"/>
        </w:rPr>
        <w:t>Puede afirmarse que los seres humanos en el siglo XXI asisten a un proceso que recuerda la expansión de Europa a partir del siglo XV sobre América y Africa. Ahora, son los grupos industriales, financieros  y empresariales quienes compiten por los mercados mundiales y la influencia sobre los gobiernos</w:t>
      </w:r>
      <w:r w:rsidR="00D47837" w:rsidRPr="0082339F">
        <w:rPr>
          <w:color w:val="000000"/>
          <w:sz w:val="22"/>
          <w:szCs w:val="22"/>
          <w:lang w:val="es-CO"/>
        </w:rPr>
        <w:t>. La conquista de las empresas no tiene como objetivo la anexión de territorios sino el control de los mercados y la influencia sobre los gobiernos.</w:t>
      </w:r>
    </w:p>
    <w:p w14:paraId="51CF684D" w14:textId="77777777" w:rsidR="00D47837" w:rsidRPr="0082339F" w:rsidRDefault="00D47837" w:rsidP="0082339F">
      <w:pPr>
        <w:rPr>
          <w:color w:val="000000"/>
          <w:sz w:val="22"/>
          <w:szCs w:val="22"/>
          <w:lang w:val="es-CO"/>
        </w:rPr>
      </w:pPr>
    </w:p>
    <w:p w14:paraId="1EF6D9E2" w14:textId="77777777" w:rsidR="00AC12A7" w:rsidRPr="0082339F" w:rsidRDefault="00AC12A7" w:rsidP="0082339F">
      <w:pPr>
        <w:rPr>
          <w:color w:val="000000"/>
          <w:sz w:val="22"/>
          <w:szCs w:val="22"/>
          <w:lang w:val="es-CO"/>
        </w:rPr>
      </w:pPr>
    </w:p>
    <w:tbl>
      <w:tblPr>
        <w:tblStyle w:val="Tablaconcuadrcula"/>
        <w:tblW w:w="0" w:type="auto"/>
        <w:tblLook w:val="04A0" w:firstRow="1" w:lastRow="0" w:firstColumn="1" w:lastColumn="0" w:noHBand="0" w:noVBand="1"/>
      </w:tblPr>
      <w:tblGrid>
        <w:gridCol w:w="2518"/>
        <w:gridCol w:w="6460"/>
      </w:tblGrid>
      <w:tr w:rsidR="00AC12A7" w:rsidRPr="0082339F" w14:paraId="5AF4DDCA" w14:textId="77777777" w:rsidTr="00AC12A7">
        <w:tc>
          <w:tcPr>
            <w:tcW w:w="8978" w:type="dxa"/>
            <w:gridSpan w:val="2"/>
            <w:shd w:val="clear" w:color="auto" w:fill="000000" w:themeFill="text1"/>
          </w:tcPr>
          <w:p w14:paraId="7F116FA4"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6A9ACF36" w14:textId="77777777" w:rsidTr="00AC12A7">
        <w:tc>
          <w:tcPr>
            <w:tcW w:w="2518" w:type="dxa"/>
          </w:tcPr>
          <w:p w14:paraId="7EED67EB" w14:textId="77777777" w:rsidR="00AC12A7" w:rsidRPr="0082339F" w:rsidRDefault="00AC12A7" w:rsidP="0082339F">
            <w:pPr>
              <w:rPr>
                <w:b/>
              </w:rPr>
            </w:pPr>
            <w:r w:rsidRPr="0082339F">
              <w:rPr>
                <w:b/>
              </w:rPr>
              <w:t>Contenido</w:t>
            </w:r>
          </w:p>
        </w:tc>
        <w:tc>
          <w:tcPr>
            <w:tcW w:w="6460" w:type="dxa"/>
          </w:tcPr>
          <w:p w14:paraId="74B8A4E5" w14:textId="3D874140" w:rsidR="00AC12A7" w:rsidRPr="0082339F" w:rsidRDefault="00AC12A7" w:rsidP="0082339F">
            <w:pPr>
              <w:rPr>
                <w:b/>
              </w:rPr>
            </w:pPr>
            <w:r w:rsidRPr="0082339F">
              <w:rPr>
                <w:color w:val="000000"/>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w:t>
            </w:r>
            <w:r w:rsidR="006614C0">
              <w:t>crisis de las industrias nacionales</w:t>
            </w:r>
            <w:r w:rsidR="006614C0" w:rsidRPr="0082339F">
              <w:rPr>
                <w:color w:val="000000"/>
                <w:lang w:val="es-CO"/>
              </w:rPr>
              <w:t xml:space="preserve"> </w:t>
            </w:r>
            <w:r w:rsidRPr="0082339F">
              <w:rPr>
                <w:color w:val="000000"/>
                <w:lang w:val="es-CO"/>
              </w:rPr>
              <w:t>y la corrupción a gran escala</w:t>
            </w:r>
            <w:r w:rsidRPr="0082339F">
              <w:rPr>
                <w:color w:val="000000"/>
              </w:rPr>
              <w:t>.</w:t>
            </w:r>
          </w:p>
        </w:tc>
      </w:tr>
    </w:tbl>
    <w:p w14:paraId="500C4BB8" w14:textId="77777777" w:rsidR="00AC12A7" w:rsidRPr="0082339F" w:rsidRDefault="00AC12A7" w:rsidP="0082339F">
      <w:pPr>
        <w:rPr>
          <w:color w:val="000000"/>
          <w:sz w:val="22"/>
          <w:szCs w:val="22"/>
        </w:rPr>
      </w:pPr>
    </w:p>
    <w:p w14:paraId="04FEA060" w14:textId="35860C4F" w:rsidR="00D47837" w:rsidRDefault="006614C0" w:rsidP="0082339F">
      <w:r>
        <w:t>La competencia global a propiciado las fusiones empresariales y el enriquecimiento desmedido de grandes corporaciones. Aunque cada vez los avances tecnológicos facilitan la vida, también hay consecuencias negativas que se pueden ver en el deterioro del medio ambiente, la corrupción en el sector público y privado, y un afán de consumo en el individuo.</w:t>
      </w:r>
    </w:p>
    <w:p w14:paraId="7292F203" w14:textId="77777777" w:rsidR="006614C0" w:rsidRPr="0082339F" w:rsidRDefault="006614C0" w:rsidP="0082339F">
      <w:pPr>
        <w:rPr>
          <w:color w:val="000000"/>
          <w:sz w:val="22"/>
          <w:szCs w:val="22"/>
          <w:lang w:val="es-CO"/>
        </w:rPr>
      </w:pPr>
    </w:p>
    <w:p w14:paraId="375B46B0" w14:textId="77777777" w:rsidR="00D47837" w:rsidRPr="0082339F" w:rsidRDefault="00D47837" w:rsidP="0082339F">
      <w:pPr>
        <w:rPr>
          <w:color w:val="000000"/>
          <w:sz w:val="22"/>
          <w:szCs w:val="22"/>
          <w:lang w:val="es-CO"/>
        </w:rPr>
      </w:pPr>
      <w:r w:rsidRPr="0082339F">
        <w:rPr>
          <w:color w:val="000000"/>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82339F" w:rsidRDefault="00AC12A7" w:rsidP="0082339F">
      <w:pPr>
        <w:rPr>
          <w:color w:val="000000"/>
          <w:sz w:val="22"/>
          <w:szCs w:val="22"/>
          <w:lang w:val="es-CO"/>
        </w:rPr>
      </w:pPr>
    </w:p>
    <w:p w14:paraId="5AB34C71" w14:textId="77777777" w:rsidR="00AC12A7" w:rsidRPr="0082339F" w:rsidRDefault="00AC12A7" w:rsidP="0082339F">
      <w:pPr>
        <w:rPr>
          <w:color w:val="000000"/>
          <w:sz w:val="22"/>
          <w:szCs w:val="22"/>
          <w:lang w:val="es-CO"/>
        </w:rPr>
      </w:pPr>
    </w:p>
    <w:p w14:paraId="7D965C24" w14:textId="77777777" w:rsidR="0082339F" w:rsidRPr="0082339F" w:rsidRDefault="00AC12A7" w:rsidP="0082339F">
      <w:pPr>
        <w:rPr>
          <w:sz w:val="22"/>
          <w:szCs w:val="22"/>
        </w:rPr>
      </w:pPr>
      <w:r w:rsidRPr="0082339F">
        <w:rPr>
          <w:sz w:val="22"/>
          <w:szCs w:val="22"/>
          <w:highlight w:val="yellow"/>
        </w:rPr>
        <w:t xml:space="preserve"> </w:t>
      </w:r>
      <w:r w:rsidR="005D1738" w:rsidRPr="0082339F">
        <w:rPr>
          <w:sz w:val="22"/>
          <w:szCs w:val="22"/>
          <w:highlight w:val="yellow"/>
        </w:rPr>
        <w:t>[SECCIÓN 2]</w:t>
      </w:r>
      <w:r w:rsidR="005D1738" w:rsidRPr="0082339F">
        <w:rPr>
          <w:sz w:val="22"/>
          <w:szCs w:val="22"/>
        </w:rPr>
        <w:t xml:space="preserve"> </w:t>
      </w:r>
    </w:p>
    <w:p w14:paraId="1ECDFC87" w14:textId="0C59DF5F" w:rsidR="005D1738" w:rsidRPr="0082339F" w:rsidRDefault="005D1738" w:rsidP="0082339F">
      <w:pPr>
        <w:pStyle w:val="Ttulo2"/>
      </w:pPr>
      <w:bookmarkStart w:id="1" w:name="_Toc426298239"/>
      <w:r w:rsidRPr="0082339F">
        <w:t xml:space="preserve">1.1 </w:t>
      </w:r>
      <w:r w:rsidR="00E96A28" w:rsidRPr="0082339F">
        <w:t>La comprensión de</w:t>
      </w:r>
      <w:r w:rsidR="002939C5" w:rsidRPr="0082339F">
        <w:t xml:space="preserve"> los conflictos globales desde una forma de pensar global</w:t>
      </w:r>
      <w:bookmarkEnd w:id="1"/>
    </w:p>
    <w:p w14:paraId="2298EF2D" w14:textId="77777777" w:rsidR="002939C5" w:rsidRPr="0082339F" w:rsidRDefault="002939C5" w:rsidP="0082339F">
      <w:pPr>
        <w:rPr>
          <w:sz w:val="22"/>
          <w:szCs w:val="22"/>
        </w:rPr>
      </w:pPr>
    </w:p>
    <w:p w14:paraId="486CCB9B" w14:textId="5064EF59" w:rsidR="00D47837" w:rsidRPr="0082339F" w:rsidRDefault="00D47837" w:rsidP="0082339F">
      <w:pPr>
        <w:rPr>
          <w:sz w:val="22"/>
          <w:szCs w:val="22"/>
        </w:rPr>
      </w:pPr>
      <w:r w:rsidRPr="0082339F">
        <w:rPr>
          <w:sz w:val="22"/>
          <w:szCs w:val="22"/>
        </w:rPr>
        <w:t xml:space="preserve">Las personas del siglo XXI están llamadas a convertirse en </w:t>
      </w:r>
      <w:r w:rsidRPr="0082339F">
        <w:rPr>
          <w:b/>
          <w:sz w:val="22"/>
          <w:szCs w:val="22"/>
        </w:rPr>
        <w:t>ciudadanos del mundo</w:t>
      </w:r>
      <w:r w:rsidRPr="0082339F">
        <w:rPr>
          <w:sz w:val="22"/>
          <w:szCs w:val="22"/>
        </w:rPr>
        <w:t xml:space="preserve">. Para ello es necesario desarrollar una forma de </w:t>
      </w:r>
      <w:r w:rsidRPr="0082339F">
        <w:rPr>
          <w:b/>
          <w:sz w:val="22"/>
          <w:szCs w:val="22"/>
        </w:rPr>
        <w:t>pensar global</w:t>
      </w:r>
      <w:r w:rsidRPr="0082339F">
        <w:rPr>
          <w:sz w:val="22"/>
          <w:szCs w:val="22"/>
        </w:rPr>
        <w:t xml:space="preserve">. En la actualidad es imposible comprender las realidades sociales desde una óptica unilateral, como ha sido la manera habitual de abordar los problemas. </w:t>
      </w:r>
    </w:p>
    <w:p w14:paraId="10CBD0FA" w14:textId="77777777" w:rsidR="00D47837" w:rsidRPr="0082339F" w:rsidRDefault="00D47837" w:rsidP="0082339F">
      <w:pPr>
        <w:rPr>
          <w:sz w:val="22"/>
          <w:szCs w:val="22"/>
        </w:rPr>
      </w:pPr>
    </w:p>
    <w:p w14:paraId="57CAF576" w14:textId="77777777" w:rsidR="00D47837" w:rsidRPr="0082339F" w:rsidRDefault="00D47837" w:rsidP="0082339F">
      <w:pPr>
        <w:rPr>
          <w:sz w:val="22"/>
          <w:szCs w:val="22"/>
        </w:rPr>
      </w:pPr>
      <w:r w:rsidRPr="0082339F">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7B9759D3" w14:textId="6423F49C" w:rsidR="002F62DF" w:rsidRDefault="00922320" w:rsidP="002F62DF">
      <w:pPr>
        <w:rPr>
          <w:sz w:val="22"/>
          <w:szCs w:val="22"/>
        </w:rPr>
      </w:pPr>
      <w:r w:rsidRPr="0082339F">
        <w:rPr>
          <w:sz w:val="22"/>
          <w:szCs w:val="22"/>
        </w:rPr>
        <w:t xml:space="preserve"> </w:t>
      </w:r>
      <w:r w:rsidR="00290027" w:rsidRPr="0082339F">
        <w:rPr>
          <w:sz w:val="22"/>
          <w:szCs w:val="22"/>
        </w:rPr>
        <w:t xml:space="preserve"> </w:t>
      </w:r>
    </w:p>
    <w:p w14:paraId="45306373"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54E8DF35"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C640A37"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1A4815A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7DE95"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B2A3F1" w14:textId="035C0722" w:rsidR="002F62DF" w:rsidRPr="006B6F27" w:rsidRDefault="002F62D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30</w:t>
            </w:r>
            <w:r w:rsidR="000F7C53">
              <w:rPr>
                <w:rFonts w:ascii="Times New Roman" w:hAnsi="Times New Roman" w:cs="Times New Roman"/>
                <w:sz w:val="22"/>
                <w:szCs w:val="22"/>
              </w:rPr>
              <w:t xml:space="preserve"> (</w:t>
            </w:r>
            <w:r w:rsidR="0042007E">
              <w:rPr>
                <w:rFonts w:ascii="Times New Roman" w:hAnsi="Times New Roman" w:cs="Times New Roman"/>
                <w:sz w:val="22"/>
                <w:szCs w:val="22"/>
              </w:rPr>
              <w:t xml:space="preserve">a partir de numeración 30, son imágenes </w:t>
            </w:r>
            <w:r w:rsidR="000F7C53">
              <w:rPr>
                <w:rFonts w:ascii="Times New Roman" w:hAnsi="Times New Roman" w:cs="Times New Roman"/>
                <w:sz w:val="22"/>
                <w:szCs w:val="22"/>
              </w:rPr>
              <w:t>nueva</w:t>
            </w:r>
            <w:r w:rsidR="0042007E">
              <w:rPr>
                <w:rFonts w:ascii="Times New Roman" w:hAnsi="Times New Roman" w:cs="Times New Roman"/>
                <w:sz w:val="22"/>
                <w:szCs w:val="22"/>
              </w:rPr>
              <w:t>s para encargo</w:t>
            </w:r>
            <w:r w:rsidR="000F7C53">
              <w:rPr>
                <w:rFonts w:ascii="Times New Roman" w:hAnsi="Times New Roman" w:cs="Times New Roman"/>
                <w:sz w:val="22"/>
                <w:szCs w:val="22"/>
              </w:rPr>
              <w:t>)</w:t>
            </w:r>
          </w:p>
        </w:tc>
      </w:tr>
      <w:tr w:rsidR="002F62DF" w:rsidRPr="004A1547" w14:paraId="6D5358E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3EEA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98647A" w14:textId="460770B1" w:rsidR="002F62DF" w:rsidRPr="006B6F27" w:rsidRDefault="00C90C45" w:rsidP="00C90C45">
            <w:pPr>
              <w:pStyle w:val="Cuerpo"/>
            </w:pPr>
            <w:r>
              <w:t xml:space="preserve">Director de orquesta que ilustra la forma de pensamiento global </w:t>
            </w:r>
          </w:p>
        </w:tc>
      </w:tr>
      <w:tr w:rsidR="002F62DF" w:rsidRPr="004A1547" w14:paraId="76A76352"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87C701"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A46B5" w14:textId="15292B8A" w:rsidR="002F62DF" w:rsidRPr="006B6F27" w:rsidRDefault="00C90C45" w:rsidP="00C90C45">
            <w:pPr>
              <w:pStyle w:val="Cuerpo"/>
              <w:rPr>
                <w:lang w:val="es-ES_tradnl"/>
              </w:rPr>
            </w:pPr>
            <w:r w:rsidRPr="00C90C45">
              <w:rPr>
                <w:lang w:val="es-ES_tradnl"/>
              </w:rPr>
              <w:t>Número de la imagen 206150962</w:t>
            </w:r>
          </w:p>
        </w:tc>
      </w:tr>
      <w:tr w:rsidR="002F62DF" w:rsidRPr="006B6F27" w14:paraId="36AE05E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9A2B44"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CB8AA" w14:textId="77777777" w:rsidR="002F62DF" w:rsidRDefault="002F62DF" w:rsidP="00C90C45">
            <w:pPr>
              <w:pStyle w:val="Cuerpo"/>
            </w:pPr>
            <w:r w:rsidRPr="0082339F">
              <w:t>El pensamiento global</w:t>
            </w:r>
            <w:r>
              <w:t xml:space="preserve"> </w:t>
            </w:r>
          </w:p>
          <w:p w14:paraId="4B7A8786" w14:textId="49A543B9" w:rsidR="002F62DF" w:rsidRPr="006B6F27" w:rsidRDefault="002F62DF" w:rsidP="00C90C45">
            <w:pPr>
              <w:pStyle w:val="Cuerpo"/>
            </w:pPr>
            <w:r>
              <w:t>P</w:t>
            </w:r>
            <w:r w:rsidRPr="0082339F">
              <w:t>ermite establecer interrel</w:t>
            </w:r>
            <w:bookmarkStart w:id="2" w:name="_GoBack"/>
            <w:bookmarkEnd w:id="2"/>
            <w:r w:rsidRPr="0082339F">
              <w:t>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D247FA6" w14:textId="77777777" w:rsidR="002F62DF" w:rsidRDefault="002F62DF" w:rsidP="002F62DF">
      <w:pPr>
        <w:spacing w:after="0" w:line="240" w:lineRule="auto"/>
      </w:pPr>
    </w:p>
    <w:p w14:paraId="0C41E743" w14:textId="77777777" w:rsidR="002F62DF" w:rsidRDefault="002F62DF" w:rsidP="002F62DF">
      <w:pPr>
        <w:spacing w:after="0" w:line="240" w:lineRule="auto"/>
      </w:pPr>
    </w:p>
    <w:p w14:paraId="785DE53E" w14:textId="77777777" w:rsidR="002F62DF" w:rsidRPr="0082339F" w:rsidRDefault="002F62DF" w:rsidP="0082339F">
      <w:pPr>
        <w:rPr>
          <w:sz w:val="22"/>
          <w:szCs w:val="22"/>
        </w:rPr>
      </w:pPr>
    </w:p>
    <w:p w14:paraId="1A471F1B" w14:textId="77777777" w:rsidR="00D47837" w:rsidRPr="0082339F" w:rsidRDefault="00D47837" w:rsidP="0082339F">
      <w:pPr>
        <w:rPr>
          <w:sz w:val="22"/>
          <w:szCs w:val="22"/>
        </w:rPr>
      </w:pPr>
      <w:r w:rsidRPr="0082339F">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35810CED" w14:textId="77777777" w:rsidR="00D47837" w:rsidRPr="0082339F" w:rsidRDefault="00D47837" w:rsidP="0082339F">
      <w:pPr>
        <w:rPr>
          <w:sz w:val="22"/>
          <w:szCs w:val="22"/>
        </w:rPr>
      </w:pPr>
    </w:p>
    <w:p w14:paraId="32D9A9D4" w14:textId="77777777" w:rsidR="00D47837" w:rsidRPr="0082339F" w:rsidRDefault="00D47837" w:rsidP="0082339F">
      <w:pPr>
        <w:rPr>
          <w:sz w:val="22"/>
          <w:szCs w:val="22"/>
        </w:rPr>
      </w:pPr>
      <w:r w:rsidRPr="0082339F">
        <w:rPr>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107A5B5D" w14:textId="465548E7" w:rsidR="00CE5D3C" w:rsidRPr="0082339F" w:rsidRDefault="00CE5D3C" w:rsidP="0082339F">
      <w:pPr>
        <w:rPr>
          <w:sz w:val="22"/>
          <w:szCs w:val="22"/>
        </w:rPr>
      </w:pPr>
    </w:p>
    <w:p w14:paraId="6DF349DD"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1555"/>
        <w:gridCol w:w="7273"/>
      </w:tblGrid>
      <w:tr w:rsidR="00AC12A7" w:rsidRPr="0082339F" w14:paraId="36E55622" w14:textId="77777777" w:rsidTr="0063646E">
        <w:tc>
          <w:tcPr>
            <w:tcW w:w="8828" w:type="dxa"/>
            <w:gridSpan w:val="2"/>
            <w:shd w:val="clear" w:color="auto" w:fill="000000" w:themeFill="text1"/>
          </w:tcPr>
          <w:p w14:paraId="2965867E"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3DE2F6EF" w14:textId="77777777" w:rsidTr="0063646E">
        <w:tc>
          <w:tcPr>
            <w:tcW w:w="1555" w:type="dxa"/>
          </w:tcPr>
          <w:p w14:paraId="17261F56" w14:textId="77777777" w:rsidR="00AC12A7" w:rsidRPr="0082339F" w:rsidRDefault="00AC12A7" w:rsidP="0082339F">
            <w:pPr>
              <w:rPr>
                <w:b/>
              </w:rPr>
            </w:pPr>
            <w:r w:rsidRPr="0082339F">
              <w:rPr>
                <w:b/>
              </w:rPr>
              <w:t>Contenido</w:t>
            </w:r>
          </w:p>
        </w:tc>
        <w:tc>
          <w:tcPr>
            <w:tcW w:w="7273" w:type="dxa"/>
          </w:tcPr>
          <w:p w14:paraId="2C8CD693" w14:textId="292DC1F7" w:rsidR="00AC12A7" w:rsidRPr="0082339F" w:rsidRDefault="00AC12A7" w:rsidP="0082339F">
            <w:r w:rsidRPr="0082339F">
              <w:t>Una característica</w:t>
            </w:r>
            <w:del w:id="3" w:author="bachue digital" w:date="2015-07-28T20:53:00Z">
              <w:r w:rsidRPr="0082339F" w:rsidDel="00C90C45">
                <w:delText>s</w:delText>
              </w:r>
            </w:del>
            <w:r w:rsidRPr="0082339F">
              <w:t xml:space="preserve"> destacada del modo de pensar necesario para habitar el siglo XXI es que para construir una mirada sobre la realidad global es clave hacerlo en equipo, colectivamente. No es posible pensar de forma global, individualmente. Si la entrenas </w:t>
            </w:r>
            <w:ins w:id="4" w:author="bachue digital" w:date="2015-07-28T20:54:00Z">
              <w:r w:rsidR="00C90C45">
                <w:t xml:space="preserve">en </w:t>
              </w:r>
            </w:ins>
            <w:r w:rsidRPr="0082339F">
              <w:t xml:space="preserve">tu actuar </w:t>
            </w:r>
            <w:del w:id="5" w:author="bachue digital" w:date="2015-07-28T20:54:00Z">
              <w:r w:rsidRPr="0082339F" w:rsidDel="00C90C45">
                <w:delText>en lo</w:delText>
              </w:r>
            </w:del>
            <w:r w:rsidRPr="0082339F">
              <w:t xml:space="preserve"> colectivo, desarrollarás la creatividad y obtendrás las habilidades necesarias para convertirte en un habitante pleno del siglo XXI. </w:t>
            </w:r>
          </w:p>
          <w:p w14:paraId="32107EF3" w14:textId="526844D1" w:rsidR="00AC12A7" w:rsidRPr="0082339F" w:rsidRDefault="00AC12A7" w:rsidP="0082339F">
            <w:pPr>
              <w:rPr>
                <w:b/>
              </w:rPr>
            </w:pPr>
          </w:p>
        </w:tc>
      </w:tr>
    </w:tbl>
    <w:p w14:paraId="50DA9E2F" w14:textId="77777777" w:rsidR="00AC12A7" w:rsidRDefault="00AC12A7" w:rsidP="0082339F">
      <w:pPr>
        <w:rPr>
          <w:sz w:val="22"/>
          <w:szCs w:val="22"/>
        </w:rPr>
      </w:pPr>
    </w:p>
    <w:p w14:paraId="384DC030" w14:textId="77777777" w:rsidR="0063646E" w:rsidRPr="0063646E" w:rsidRDefault="0063646E" w:rsidP="0063646E">
      <w:pPr>
        <w:rPr>
          <w:sz w:val="22"/>
          <w:szCs w:val="22"/>
        </w:rPr>
      </w:pPr>
    </w:p>
    <w:p w14:paraId="19D2C4C3" w14:textId="46B06A59" w:rsidR="0063646E" w:rsidRPr="0063646E" w:rsidRDefault="0063646E" w:rsidP="0063646E">
      <w:pPr>
        <w:rPr>
          <w:sz w:val="22"/>
          <w:szCs w:val="22"/>
        </w:rPr>
      </w:pPr>
      <w:r w:rsidRPr="0063646E">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4F749622" w14:textId="77777777" w:rsidR="0063646E" w:rsidRPr="0082339F" w:rsidRDefault="0063646E" w:rsidP="0082339F">
      <w:pPr>
        <w:rPr>
          <w:sz w:val="22"/>
          <w:szCs w:val="22"/>
        </w:rPr>
      </w:pPr>
    </w:p>
    <w:p w14:paraId="32E04C6D"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A780039" w14:textId="77777777" w:rsidTr="005A2B85">
        <w:tc>
          <w:tcPr>
            <w:tcW w:w="9033" w:type="dxa"/>
            <w:gridSpan w:val="2"/>
            <w:shd w:val="clear" w:color="auto" w:fill="0D0D0D" w:themeFill="text1" w:themeFillTint="F2"/>
          </w:tcPr>
          <w:p w14:paraId="2514CFE3"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735D13E4" w14:textId="77777777" w:rsidTr="005A2B85">
        <w:tc>
          <w:tcPr>
            <w:tcW w:w="2518" w:type="dxa"/>
          </w:tcPr>
          <w:p w14:paraId="58AD4C7E" w14:textId="77777777" w:rsidR="0055382D" w:rsidRPr="0082339F" w:rsidRDefault="0055382D" w:rsidP="0082339F">
            <w:pPr>
              <w:rPr>
                <w:b/>
                <w:color w:val="000000"/>
              </w:rPr>
            </w:pPr>
            <w:r w:rsidRPr="0082339F">
              <w:rPr>
                <w:b/>
                <w:color w:val="000000"/>
              </w:rPr>
              <w:t>Código</w:t>
            </w:r>
          </w:p>
        </w:tc>
        <w:tc>
          <w:tcPr>
            <w:tcW w:w="6515" w:type="dxa"/>
          </w:tcPr>
          <w:p w14:paraId="0B5C6A0C" w14:textId="63CD7FCE"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w:t>
            </w:r>
            <w:r w:rsidR="0055382D" w:rsidRPr="0082339F">
              <w:rPr>
                <w:color w:val="000000"/>
              </w:rPr>
              <w:t>IMG0</w:t>
            </w:r>
            <w:r w:rsidRPr="0082339F">
              <w:rPr>
                <w:color w:val="000000"/>
              </w:rPr>
              <w:t>2</w:t>
            </w:r>
          </w:p>
        </w:tc>
      </w:tr>
      <w:tr w:rsidR="0055382D" w:rsidRPr="0082339F" w14:paraId="66A9D584" w14:textId="77777777" w:rsidTr="005A2B85">
        <w:tc>
          <w:tcPr>
            <w:tcW w:w="2518" w:type="dxa"/>
          </w:tcPr>
          <w:p w14:paraId="54D1013F" w14:textId="77777777" w:rsidR="0055382D" w:rsidRPr="0082339F" w:rsidRDefault="0055382D" w:rsidP="0082339F">
            <w:pPr>
              <w:rPr>
                <w:color w:val="000000"/>
              </w:rPr>
            </w:pPr>
            <w:r w:rsidRPr="0082339F">
              <w:rPr>
                <w:b/>
                <w:color w:val="000000"/>
              </w:rPr>
              <w:t>Descripción</w:t>
            </w:r>
          </w:p>
        </w:tc>
        <w:tc>
          <w:tcPr>
            <w:tcW w:w="6515" w:type="dxa"/>
          </w:tcPr>
          <w:p w14:paraId="33BF8157" w14:textId="0BAFCC2C" w:rsidR="00C32789" w:rsidRPr="0082339F" w:rsidRDefault="00C32789" w:rsidP="0082339F">
            <w:pPr>
              <w:rPr>
                <w:color w:val="000000"/>
                <w:lang w:val="es-CO"/>
              </w:rPr>
            </w:pPr>
            <w:r w:rsidRPr="0082339F">
              <w:rPr>
                <w:color w:val="000000"/>
                <w:lang w:val="es-CO"/>
              </w:rPr>
              <w:t xml:space="preserve">Rostro humano formado por múltiples caras de personas. </w:t>
            </w:r>
          </w:p>
          <w:p w14:paraId="7129AB9F" w14:textId="1A0EBB23" w:rsidR="0055382D" w:rsidRPr="0082339F" w:rsidRDefault="0055382D" w:rsidP="0082339F">
            <w:pPr>
              <w:rPr>
                <w:color w:val="000000"/>
                <w:lang w:val="es-CO"/>
              </w:rPr>
            </w:pPr>
          </w:p>
        </w:tc>
      </w:tr>
      <w:tr w:rsidR="0055382D" w:rsidRPr="0082339F" w14:paraId="3F4AA685" w14:textId="77777777" w:rsidTr="005A2B85">
        <w:tc>
          <w:tcPr>
            <w:tcW w:w="2518" w:type="dxa"/>
          </w:tcPr>
          <w:p w14:paraId="1C71126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422DF785" w14:textId="787D7FEE" w:rsidR="00C32789" w:rsidRPr="0082339F" w:rsidRDefault="00C32789" w:rsidP="0082339F">
            <w:r w:rsidRPr="0082339F">
              <w:rPr>
                <w:color w:val="000000"/>
                <w:lang w:val="es-CO"/>
              </w:rPr>
              <w:t>Número de la imagen 250655281</w:t>
            </w:r>
          </w:p>
          <w:p w14:paraId="38DADC85" w14:textId="74544CE1" w:rsidR="0055382D" w:rsidRPr="0082339F" w:rsidRDefault="0055382D" w:rsidP="0082339F">
            <w:pPr>
              <w:rPr>
                <w:color w:val="000000"/>
              </w:rPr>
            </w:pPr>
          </w:p>
        </w:tc>
      </w:tr>
      <w:tr w:rsidR="0055382D" w:rsidRPr="0082339F" w14:paraId="7418FB7A" w14:textId="77777777" w:rsidTr="005A2B85">
        <w:tc>
          <w:tcPr>
            <w:tcW w:w="2518" w:type="dxa"/>
          </w:tcPr>
          <w:p w14:paraId="2DE30BBE" w14:textId="77777777" w:rsidR="0055382D" w:rsidRPr="0082339F" w:rsidRDefault="0055382D" w:rsidP="0082339F">
            <w:pPr>
              <w:rPr>
                <w:color w:val="000000"/>
              </w:rPr>
            </w:pPr>
            <w:r w:rsidRPr="0082339F">
              <w:rPr>
                <w:b/>
                <w:color w:val="000000"/>
              </w:rPr>
              <w:t>Pie de imagen</w:t>
            </w:r>
          </w:p>
        </w:tc>
        <w:tc>
          <w:tcPr>
            <w:tcW w:w="6515" w:type="dxa"/>
          </w:tcPr>
          <w:p w14:paraId="7A46402D" w14:textId="4AD56607" w:rsidR="0055382D" w:rsidRPr="0082339F" w:rsidRDefault="00D47837" w:rsidP="0082339F">
            <w:pPr>
              <w:rPr>
                <w:color w:val="000000"/>
              </w:rPr>
            </w:pPr>
            <w:r w:rsidRPr="0082339F">
              <w:rPr>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82339F">
              <w:rPr>
                <w:color w:val="000000"/>
              </w:rPr>
              <w:t>resultante</w:t>
            </w:r>
            <w:r w:rsidRPr="0082339F">
              <w:rPr>
                <w:color w:val="000000"/>
              </w:rPr>
              <w:t>.</w:t>
            </w:r>
          </w:p>
        </w:tc>
      </w:tr>
    </w:tbl>
    <w:p w14:paraId="4513D666" w14:textId="77777777" w:rsidR="0055382D" w:rsidRPr="0082339F" w:rsidRDefault="0055382D" w:rsidP="0082339F">
      <w:pPr>
        <w:rPr>
          <w:sz w:val="22"/>
          <w:szCs w:val="22"/>
        </w:rPr>
      </w:pPr>
    </w:p>
    <w:p w14:paraId="6437B131" w14:textId="77777777" w:rsidR="00E54EFD" w:rsidRPr="0082339F" w:rsidRDefault="000D2D3F" w:rsidP="0082339F">
      <w:pPr>
        <w:rPr>
          <w:sz w:val="22"/>
          <w:szCs w:val="22"/>
        </w:rPr>
      </w:pPr>
      <w:r w:rsidRPr="0082339F">
        <w:rPr>
          <w:sz w:val="22"/>
          <w:szCs w:val="22"/>
        </w:rPr>
        <w:t xml:space="preserve">Cuando se pretende explicar un conflicto desde </w:t>
      </w:r>
      <w:r w:rsidR="00E54EFD" w:rsidRPr="0082339F">
        <w:rPr>
          <w:sz w:val="22"/>
          <w:szCs w:val="22"/>
        </w:rPr>
        <w:t xml:space="preserve">una </w:t>
      </w:r>
      <w:r w:rsidRPr="0082339F">
        <w:rPr>
          <w:sz w:val="22"/>
          <w:szCs w:val="22"/>
        </w:rPr>
        <w:t>perspectiva</w:t>
      </w:r>
      <w:r w:rsidR="00E54EFD" w:rsidRPr="0082339F">
        <w:rPr>
          <w:sz w:val="22"/>
          <w:szCs w:val="22"/>
        </w:rPr>
        <w:t xml:space="preserve"> global</w:t>
      </w:r>
      <w:r w:rsidRPr="0082339F">
        <w:rPr>
          <w:sz w:val="22"/>
          <w:szCs w:val="22"/>
        </w:rPr>
        <w:t xml:space="preserve">, </w:t>
      </w:r>
      <w:r w:rsidR="00E54EFD" w:rsidRPr="0082339F">
        <w:rPr>
          <w:sz w:val="22"/>
          <w:szCs w:val="22"/>
        </w:rPr>
        <w:t xml:space="preserve">es posible encontrar que existen </w:t>
      </w:r>
      <w:r w:rsidRPr="0082339F">
        <w:rPr>
          <w:sz w:val="22"/>
          <w:szCs w:val="22"/>
        </w:rPr>
        <w:t xml:space="preserve">varias </w:t>
      </w:r>
      <w:r w:rsidR="00A073E4" w:rsidRPr="0082339F">
        <w:rPr>
          <w:sz w:val="22"/>
          <w:szCs w:val="22"/>
        </w:rPr>
        <w:t>respuesta</w:t>
      </w:r>
      <w:r w:rsidRPr="0082339F">
        <w:rPr>
          <w:sz w:val="22"/>
          <w:szCs w:val="22"/>
        </w:rPr>
        <w:t>s</w:t>
      </w:r>
      <w:r w:rsidR="00A073E4" w:rsidRPr="0082339F">
        <w:rPr>
          <w:sz w:val="22"/>
          <w:szCs w:val="22"/>
        </w:rPr>
        <w:t xml:space="preserve"> correcta</w:t>
      </w:r>
      <w:r w:rsidRPr="0082339F">
        <w:rPr>
          <w:sz w:val="22"/>
          <w:szCs w:val="22"/>
        </w:rPr>
        <w:t>s</w:t>
      </w:r>
      <w:r w:rsidR="00A073E4" w:rsidRPr="0082339F">
        <w:rPr>
          <w:sz w:val="22"/>
          <w:szCs w:val="22"/>
        </w:rPr>
        <w:t xml:space="preserve"> para </w:t>
      </w:r>
      <w:r w:rsidRPr="0082339F">
        <w:rPr>
          <w:sz w:val="22"/>
          <w:szCs w:val="22"/>
        </w:rPr>
        <w:t xml:space="preserve">la misma </w:t>
      </w:r>
      <w:r w:rsidR="00A073E4" w:rsidRPr="0082339F">
        <w:rPr>
          <w:sz w:val="22"/>
          <w:szCs w:val="22"/>
        </w:rPr>
        <w:t>pregunta</w:t>
      </w:r>
      <w:r w:rsidR="000A1E22" w:rsidRPr="0082339F">
        <w:rPr>
          <w:sz w:val="22"/>
          <w:szCs w:val="22"/>
        </w:rPr>
        <w:t xml:space="preserve">. </w:t>
      </w:r>
      <w:r w:rsidRPr="0082339F">
        <w:rPr>
          <w:sz w:val="22"/>
          <w:szCs w:val="22"/>
        </w:rPr>
        <w:t>Por ejemplo</w:t>
      </w:r>
      <w:r w:rsidR="005A0943" w:rsidRPr="0082339F">
        <w:rPr>
          <w:sz w:val="22"/>
          <w:szCs w:val="22"/>
        </w:rPr>
        <w:t>,</w:t>
      </w:r>
      <w:r w:rsidRPr="0082339F">
        <w:rPr>
          <w:sz w:val="22"/>
          <w:szCs w:val="22"/>
        </w:rPr>
        <w:t xml:space="preserve"> </w:t>
      </w:r>
      <w:r w:rsidR="00E54EFD" w:rsidRPr="0082339F">
        <w:rPr>
          <w:sz w:val="22"/>
          <w:szCs w:val="22"/>
        </w:rPr>
        <w:t xml:space="preserve">no se puede atribuir un </w:t>
      </w:r>
      <w:r w:rsidRPr="0082339F">
        <w:rPr>
          <w:sz w:val="22"/>
          <w:szCs w:val="22"/>
        </w:rPr>
        <w:t>conflicto a una sola causa</w:t>
      </w:r>
      <w:r w:rsidR="00E54EFD" w:rsidRPr="0082339F">
        <w:rPr>
          <w:sz w:val="22"/>
          <w:szCs w:val="22"/>
        </w:rPr>
        <w:t>.</w:t>
      </w:r>
      <w:r w:rsidRPr="0082339F">
        <w:rPr>
          <w:sz w:val="22"/>
          <w:szCs w:val="22"/>
        </w:rPr>
        <w:t xml:space="preserve"> </w:t>
      </w:r>
      <w:r w:rsidR="00E54EFD" w:rsidRPr="0082339F">
        <w:rPr>
          <w:sz w:val="22"/>
          <w:szCs w:val="22"/>
        </w:rPr>
        <w:t>E</w:t>
      </w:r>
      <w:r w:rsidRPr="0082339F">
        <w:rPr>
          <w:sz w:val="22"/>
          <w:szCs w:val="22"/>
        </w:rPr>
        <w:t xml:space="preserve">s necesario observarlo desde múltiples niveles de análisis. </w:t>
      </w:r>
    </w:p>
    <w:p w14:paraId="4DCC03E1" w14:textId="77777777" w:rsidR="00E54EFD" w:rsidRPr="0082339F" w:rsidRDefault="00E54EFD" w:rsidP="0082339F">
      <w:pPr>
        <w:rPr>
          <w:sz w:val="22"/>
          <w:szCs w:val="22"/>
        </w:rPr>
      </w:pPr>
    </w:p>
    <w:p w14:paraId="3BD75394" w14:textId="15469260" w:rsidR="00D47837" w:rsidRPr="0082339F" w:rsidRDefault="000D2D3F" w:rsidP="0082339F">
      <w:pPr>
        <w:rPr>
          <w:sz w:val="22"/>
          <w:szCs w:val="22"/>
        </w:rPr>
      </w:pPr>
      <w:r w:rsidRPr="0082339F">
        <w:rPr>
          <w:sz w:val="22"/>
          <w:szCs w:val="22"/>
        </w:rPr>
        <w:t xml:space="preserve">También </w:t>
      </w:r>
      <w:r w:rsidR="000A1E22" w:rsidRPr="0082339F">
        <w:rPr>
          <w:sz w:val="22"/>
          <w:szCs w:val="22"/>
        </w:rPr>
        <w:t>se</w:t>
      </w:r>
      <w:r w:rsidR="008D3BFF" w:rsidRPr="0082339F">
        <w:rPr>
          <w:sz w:val="22"/>
          <w:szCs w:val="22"/>
        </w:rPr>
        <w:t xml:space="preserve"> debe</w:t>
      </w:r>
      <w:r w:rsidR="000A1E22" w:rsidRPr="0082339F">
        <w:rPr>
          <w:sz w:val="22"/>
          <w:szCs w:val="22"/>
        </w:rPr>
        <w:t xml:space="preserve"> privilegia</w:t>
      </w:r>
      <w:r w:rsidR="008D3BFF" w:rsidRPr="0082339F">
        <w:rPr>
          <w:sz w:val="22"/>
          <w:szCs w:val="22"/>
        </w:rPr>
        <w:t>r</w:t>
      </w:r>
      <w:r w:rsidR="000A1E22" w:rsidRPr="0082339F">
        <w:rPr>
          <w:sz w:val="22"/>
          <w:szCs w:val="22"/>
        </w:rPr>
        <w:t xml:space="preserve"> la observación de </w:t>
      </w:r>
      <w:r w:rsidRPr="0082339F">
        <w:rPr>
          <w:sz w:val="22"/>
          <w:szCs w:val="22"/>
        </w:rPr>
        <w:t xml:space="preserve">los </w:t>
      </w:r>
      <w:r w:rsidR="000A1E22" w:rsidRPr="0082339F">
        <w:rPr>
          <w:sz w:val="22"/>
          <w:szCs w:val="22"/>
        </w:rPr>
        <w:t xml:space="preserve">procesos de cambio, </w:t>
      </w:r>
      <w:r w:rsidR="00E54EFD" w:rsidRPr="0082339F">
        <w:rPr>
          <w:sz w:val="22"/>
          <w:szCs w:val="22"/>
        </w:rPr>
        <w:t xml:space="preserve">en lugar de </w:t>
      </w:r>
      <w:r w:rsidR="000A1E22" w:rsidRPr="0082339F">
        <w:rPr>
          <w:sz w:val="22"/>
          <w:szCs w:val="22"/>
        </w:rPr>
        <w:t>imágenes estáticas de un solo momento</w:t>
      </w:r>
      <w:r w:rsidRPr="0082339F">
        <w:rPr>
          <w:sz w:val="22"/>
          <w:szCs w:val="22"/>
        </w:rPr>
        <w:t xml:space="preserve"> del conflicto</w:t>
      </w:r>
      <w:r w:rsidR="000A1E22" w:rsidRPr="0082339F">
        <w:rPr>
          <w:sz w:val="22"/>
          <w:szCs w:val="22"/>
        </w:rPr>
        <w:t>.</w:t>
      </w:r>
      <w:r w:rsidR="0067287B" w:rsidRPr="0082339F">
        <w:rPr>
          <w:sz w:val="22"/>
          <w:szCs w:val="22"/>
        </w:rPr>
        <w:t xml:space="preserve"> </w:t>
      </w:r>
      <w:r w:rsidR="005A0943" w:rsidRPr="0082339F">
        <w:rPr>
          <w:sz w:val="22"/>
          <w:szCs w:val="22"/>
        </w:rPr>
        <w:t xml:space="preserve">Asimismo, </w:t>
      </w:r>
      <w:r w:rsidR="008D3BFF" w:rsidRPr="0082339F">
        <w:rPr>
          <w:sz w:val="22"/>
          <w:szCs w:val="22"/>
        </w:rPr>
        <w:t>hay que tener</w:t>
      </w:r>
      <w:r w:rsidR="000A1E22" w:rsidRPr="0082339F">
        <w:rPr>
          <w:sz w:val="22"/>
          <w:szCs w:val="22"/>
        </w:rPr>
        <w:t xml:space="preserve"> </w:t>
      </w:r>
      <w:r w:rsidR="00A073E4" w:rsidRPr="0082339F">
        <w:rPr>
          <w:sz w:val="22"/>
          <w:szCs w:val="22"/>
        </w:rPr>
        <w:t xml:space="preserve">la mayor cantidad posible de perspectivas. </w:t>
      </w:r>
    </w:p>
    <w:p w14:paraId="6DA77B2D" w14:textId="7F3374DC" w:rsidR="00742AE7" w:rsidRPr="0082339F" w:rsidRDefault="0067287B" w:rsidP="0082339F">
      <w:pPr>
        <w:rPr>
          <w:b/>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AC108E" w:rsidRPr="0082339F" w14:paraId="656E367F" w14:textId="77777777" w:rsidTr="00607585">
        <w:tc>
          <w:tcPr>
            <w:tcW w:w="9033" w:type="dxa"/>
            <w:gridSpan w:val="2"/>
            <w:shd w:val="clear" w:color="auto" w:fill="000000" w:themeFill="text1"/>
          </w:tcPr>
          <w:p w14:paraId="38B3D138" w14:textId="77777777" w:rsidR="00AC108E" w:rsidRPr="0082339F" w:rsidRDefault="00AC108E" w:rsidP="0082339F">
            <w:pPr>
              <w:rPr>
                <w:b/>
                <w:color w:val="FFFFFF" w:themeColor="background1"/>
              </w:rPr>
            </w:pPr>
            <w:r w:rsidRPr="0082339F">
              <w:rPr>
                <w:b/>
                <w:color w:val="FFFFFF" w:themeColor="background1"/>
              </w:rPr>
              <w:t>Profundiza: recurso nuevo</w:t>
            </w:r>
          </w:p>
        </w:tc>
      </w:tr>
      <w:tr w:rsidR="00AC108E" w:rsidRPr="0082339F" w14:paraId="20D11A23" w14:textId="77777777" w:rsidTr="00607585">
        <w:tc>
          <w:tcPr>
            <w:tcW w:w="2518" w:type="dxa"/>
          </w:tcPr>
          <w:p w14:paraId="502D8838" w14:textId="77777777" w:rsidR="00AC108E" w:rsidRPr="0082339F" w:rsidRDefault="00AC108E" w:rsidP="0082339F">
            <w:pPr>
              <w:rPr>
                <w:b/>
                <w:color w:val="000000"/>
              </w:rPr>
            </w:pPr>
            <w:r w:rsidRPr="0082339F">
              <w:rPr>
                <w:b/>
                <w:color w:val="000000"/>
              </w:rPr>
              <w:t>Código</w:t>
            </w:r>
          </w:p>
        </w:tc>
        <w:tc>
          <w:tcPr>
            <w:tcW w:w="6515" w:type="dxa"/>
          </w:tcPr>
          <w:p w14:paraId="7DCF9D43" w14:textId="0D371F76" w:rsidR="00AC108E" w:rsidRPr="0082339F" w:rsidRDefault="00AC108E" w:rsidP="0082339F">
            <w:pPr>
              <w:rPr>
                <w:b/>
                <w:color w:val="000000"/>
              </w:rPr>
            </w:pPr>
            <w:r w:rsidRPr="0082339F">
              <w:rPr>
                <w:color w:val="000000"/>
              </w:rPr>
              <w:t>CS_11_01_CO_</w:t>
            </w:r>
            <w:commentRangeStart w:id="6"/>
            <w:r w:rsidRPr="0082339F">
              <w:rPr>
                <w:color w:val="000000"/>
              </w:rPr>
              <w:t>REC10</w:t>
            </w:r>
            <w:commentRangeEnd w:id="6"/>
            <w:r w:rsidR="00653CAE">
              <w:rPr>
                <w:rStyle w:val="Refdecomentario"/>
                <w:rFonts w:ascii="Calibri" w:eastAsia="Calibri" w:hAnsi="Calibri" w:cs="Times New Roman"/>
              </w:rPr>
              <w:commentReference w:id="6"/>
            </w:r>
            <w:r w:rsidRPr="0082339F">
              <w:rPr>
                <w:color w:val="000000"/>
              </w:rPr>
              <w:t xml:space="preserve"> </w:t>
            </w:r>
          </w:p>
        </w:tc>
      </w:tr>
      <w:tr w:rsidR="00AC108E" w:rsidRPr="0082339F" w14:paraId="135888DB" w14:textId="77777777" w:rsidTr="00607585">
        <w:tc>
          <w:tcPr>
            <w:tcW w:w="2518" w:type="dxa"/>
          </w:tcPr>
          <w:p w14:paraId="10E481DE" w14:textId="77777777" w:rsidR="00AC108E" w:rsidRPr="0082339F" w:rsidRDefault="00AC108E" w:rsidP="0082339F">
            <w:pPr>
              <w:rPr>
                <w:color w:val="000000"/>
              </w:rPr>
            </w:pPr>
            <w:r w:rsidRPr="0082339F">
              <w:rPr>
                <w:b/>
                <w:color w:val="000000"/>
              </w:rPr>
              <w:t>Título</w:t>
            </w:r>
          </w:p>
        </w:tc>
        <w:tc>
          <w:tcPr>
            <w:tcW w:w="6515" w:type="dxa"/>
          </w:tcPr>
          <w:p w14:paraId="2956CA43" w14:textId="46A49130" w:rsidR="00AC108E" w:rsidRPr="0082339F" w:rsidRDefault="0063646E" w:rsidP="0082339F">
            <w:pPr>
              <w:rPr>
                <w:color w:val="000000"/>
              </w:rPr>
            </w:pPr>
            <w:r>
              <w:rPr>
                <w:b/>
              </w:rPr>
              <w:t>L</w:t>
            </w:r>
            <w:r w:rsidR="00AC108E" w:rsidRPr="0082339F">
              <w:rPr>
                <w:b/>
              </w:rPr>
              <w:t>os múltiples niveles de análisis de un conflicto</w:t>
            </w:r>
          </w:p>
          <w:p w14:paraId="019A310E" w14:textId="77777777" w:rsidR="00AC108E" w:rsidRPr="0082339F" w:rsidRDefault="00AC108E" w:rsidP="0082339F">
            <w:pPr>
              <w:rPr>
                <w:color w:val="000000"/>
              </w:rPr>
            </w:pPr>
          </w:p>
        </w:tc>
      </w:tr>
      <w:tr w:rsidR="00AC108E" w:rsidRPr="0082339F" w14:paraId="1D71166A" w14:textId="77777777" w:rsidTr="00607585">
        <w:tc>
          <w:tcPr>
            <w:tcW w:w="2518" w:type="dxa"/>
          </w:tcPr>
          <w:p w14:paraId="4686F7D3" w14:textId="77777777" w:rsidR="00AC108E" w:rsidRPr="0082339F" w:rsidRDefault="00AC108E" w:rsidP="0082339F">
            <w:pPr>
              <w:rPr>
                <w:color w:val="000000"/>
              </w:rPr>
            </w:pPr>
            <w:r w:rsidRPr="0082339F">
              <w:rPr>
                <w:b/>
                <w:color w:val="000000"/>
              </w:rPr>
              <w:t>Descripción</w:t>
            </w:r>
          </w:p>
        </w:tc>
        <w:tc>
          <w:tcPr>
            <w:tcW w:w="6515" w:type="dxa"/>
          </w:tcPr>
          <w:p w14:paraId="42DE3CD2" w14:textId="6FBCEF18" w:rsidR="00AC108E" w:rsidRPr="0082339F" w:rsidRDefault="00AC108E" w:rsidP="0082339F">
            <w:r w:rsidRPr="0082339F">
              <w:t xml:space="preserve">Secuencia de imágenes que introduce los diferentes niveles de análisis implicados en </w:t>
            </w:r>
            <w:r w:rsidR="003D0151">
              <w:t>un conflicto</w:t>
            </w:r>
          </w:p>
          <w:p w14:paraId="62D01A4E" w14:textId="77777777" w:rsidR="00AC108E" w:rsidRPr="0082339F" w:rsidRDefault="00AC108E" w:rsidP="0082339F"/>
          <w:p w14:paraId="648E1041" w14:textId="36B0A920" w:rsidR="00AC108E" w:rsidRPr="0082339F" w:rsidRDefault="00AC108E" w:rsidP="0082339F">
            <w:r w:rsidRPr="0082339F">
              <w:t>FICHA DEL PROFESOR</w:t>
            </w:r>
            <w:r w:rsidR="00A65C43" w:rsidRPr="0082339F">
              <w:t>: En el archivo Word REC10.</w:t>
            </w:r>
          </w:p>
          <w:p w14:paraId="7219ADB8" w14:textId="77777777" w:rsidR="00AC108E" w:rsidRPr="0082339F" w:rsidRDefault="00AC108E" w:rsidP="0082339F"/>
          <w:p w14:paraId="5E2A7350" w14:textId="1BBE4307" w:rsidR="00AC108E" w:rsidRPr="0082339F" w:rsidRDefault="00AC108E" w:rsidP="0082339F">
            <w:r w:rsidRPr="0082339F">
              <w:t>FICHA DEL ESTUDIANTE</w:t>
            </w:r>
            <w:r w:rsidR="00A65C43" w:rsidRPr="0082339F">
              <w:t>: En el archivo Word.</w:t>
            </w:r>
          </w:p>
          <w:p w14:paraId="74E55815" w14:textId="77777777" w:rsidR="00AC108E" w:rsidRPr="0082339F" w:rsidRDefault="00AC108E" w:rsidP="0082339F"/>
        </w:tc>
      </w:tr>
    </w:tbl>
    <w:p w14:paraId="1675B2DB" w14:textId="77777777" w:rsidR="00AC108E" w:rsidRPr="0082339F" w:rsidRDefault="00AC108E" w:rsidP="0082339F">
      <w:pPr>
        <w:rPr>
          <w:sz w:val="22"/>
          <w:szCs w:val="22"/>
        </w:rPr>
      </w:pPr>
    </w:p>
    <w:p w14:paraId="6B4D93FD" w14:textId="77777777" w:rsidR="00AC108E" w:rsidRPr="0082339F" w:rsidRDefault="00AC108E" w:rsidP="0082339F">
      <w:pPr>
        <w:rPr>
          <w:b/>
          <w:sz w:val="22"/>
          <w:szCs w:val="22"/>
        </w:rPr>
      </w:pPr>
    </w:p>
    <w:p w14:paraId="1A332F8C" w14:textId="77777777" w:rsidR="00AC108E" w:rsidRPr="0082339F" w:rsidRDefault="00AC108E" w:rsidP="0082339F">
      <w:pPr>
        <w:rPr>
          <w:b/>
          <w:sz w:val="22"/>
          <w:szCs w:val="22"/>
        </w:rPr>
      </w:pPr>
    </w:p>
    <w:p w14:paraId="6EDAF096" w14:textId="77777777" w:rsidR="0082339F" w:rsidRPr="0082339F" w:rsidRDefault="004C6D40" w:rsidP="0082339F">
      <w:pPr>
        <w:rPr>
          <w:sz w:val="22"/>
          <w:szCs w:val="22"/>
        </w:rPr>
      </w:pPr>
      <w:r w:rsidRPr="0082339F">
        <w:rPr>
          <w:sz w:val="22"/>
          <w:szCs w:val="22"/>
          <w:highlight w:val="yellow"/>
        </w:rPr>
        <w:t xml:space="preserve"> </w:t>
      </w:r>
      <w:r w:rsidR="002939C5" w:rsidRPr="0082339F">
        <w:rPr>
          <w:sz w:val="22"/>
          <w:szCs w:val="22"/>
          <w:highlight w:val="yellow"/>
        </w:rPr>
        <w:t>[SECCIÓN 2]</w:t>
      </w:r>
      <w:r w:rsidR="002939C5" w:rsidRPr="0082339F">
        <w:rPr>
          <w:sz w:val="22"/>
          <w:szCs w:val="22"/>
        </w:rPr>
        <w:t xml:space="preserve"> </w:t>
      </w:r>
    </w:p>
    <w:p w14:paraId="30C43B6A" w14:textId="604CA9B8" w:rsidR="00241462" w:rsidRPr="0082339F" w:rsidRDefault="00E96A28" w:rsidP="0082339F">
      <w:pPr>
        <w:pStyle w:val="Ttulo2"/>
      </w:pPr>
      <w:bookmarkStart w:id="7" w:name="_Toc426298240"/>
      <w:r w:rsidRPr="0082339F">
        <w:t>1.2 La g</w:t>
      </w:r>
      <w:r w:rsidR="002939C5" w:rsidRPr="0082339F">
        <w:t xml:space="preserve">eopolítica: el planeta como </w:t>
      </w:r>
      <w:r w:rsidRPr="0082339F">
        <w:t xml:space="preserve">un </w:t>
      </w:r>
      <w:r w:rsidR="002939C5" w:rsidRPr="0082339F">
        <w:t>tablero de juego</w:t>
      </w:r>
      <w:bookmarkEnd w:id="7"/>
      <w:r w:rsidR="00241462" w:rsidRPr="0082339F">
        <w:t xml:space="preserve"> </w:t>
      </w:r>
    </w:p>
    <w:p w14:paraId="76D3FD61" w14:textId="531D9404" w:rsidR="002939C5" w:rsidRPr="0082339F" w:rsidRDefault="002939C5" w:rsidP="0082339F">
      <w:pPr>
        <w:rPr>
          <w:b/>
          <w:sz w:val="22"/>
          <w:szCs w:val="22"/>
        </w:rPr>
      </w:pPr>
    </w:p>
    <w:p w14:paraId="6F49AD70" w14:textId="7937CCC8" w:rsidR="000D3343" w:rsidRDefault="00282854" w:rsidP="0082339F">
      <w:pPr>
        <w:rPr>
          <w:sz w:val="22"/>
          <w:szCs w:val="22"/>
        </w:rPr>
      </w:pPr>
      <w:r w:rsidRPr="0082339F">
        <w:rPr>
          <w:sz w:val="22"/>
          <w:szCs w:val="22"/>
        </w:rPr>
        <w:t xml:space="preserve">Las noticias </w:t>
      </w:r>
      <w:r w:rsidR="00145C6C" w:rsidRPr="0082339F">
        <w:rPr>
          <w:sz w:val="22"/>
          <w:szCs w:val="22"/>
        </w:rPr>
        <w:t xml:space="preserve">relacionadas con </w:t>
      </w:r>
      <w:r w:rsidR="0034166B" w:rsidRPr="0082339F">
        <w:rPr>
          <w:sz w:val="22"/>
          <w:szCs w:val="22"/>
        </w:rPr>
        <w:t>l</w:t>
      </w:r>
      <w:r w:rsidR="00145C6C" w:rsidRPr="0082339F">
        <w:rPr>
          <w:sz w:val="22"/>
          <w:szCs w:val="22"/>
        </w:rPr>
        <w:t>os conflictos</w:t>
      </w:r>
      <w:r w:rsidR="0034166B" w:rsidRPr="0082339F">
        <w:rPr>
          <w:sz w:val="22"/>
          <w:szCs w:val="22"/>
        </w:rPr>
        <w:t>,</w:t>
      </w:r>
      <w:r w:rsidRPr="0082339F">
        <w:rPr>
          <w:sz w:val="22"/>
          <w:szCs w:val="22"/>
        </w:rPr>
        <w:t xml:space="preserve"> </w:t>
      </w:r>
      <w:r w:rsidR="0034166B" w:rsidRPr="0082339F">
        <w:rPr>
          <w:sz w:val="22"/>
          <w:szCs w:val="22"/>
        </w:rPr>
        <w:t>en los últimos años</w:t>
      </w:r>
      <w:r w:rsidR="00145C6C" w:rsidRPr="0082339F">
        <w:rPr>
          <w:sz w:val="22"/>
          <w:szCs w:val="22"/>
        </w:rPr>
        <w:t>, registran</w:t>
      </w:r>
      <w:r w:rsidR="0034166B" w:rsidRPr="0082339F">
        <w:rPr>
          <w:sz w:val="22"/>
          <w:szCs w:val="22"/>
        </w:rPr>
        <w:t xml:space="preserve"> </w:t>
      </w:r>
      <w:r w:rsidRPr="0082339F">
        <w:rPr>
          <w:sz w:val="22"/>
          <w:szCs w:val="22"/>
        </w:rPr>
        <w:t>un repertorio de elementos característicos</w:t>
      </w:r>
      <w:r w:rsidR="00145C6C" w:rsidRPr="0082339F">
        <w:rPr>
          <w:sz w:val="22"/>
          <w:szCs w:val="22"/>
        </w:rPr>
        <w:t xml:space="preserve"> que </w:t>
      </w:r>
      <w:r w:rsidR="00E96A28" w:rsidRPr="0082339F">
        <w:rPr>
          <w:sz w:val="22"/>
          <w:szCs w:val="22"/>
        </w:rPr>
        <w:t xml:space="preserve">aparecen </w:t>
      </w:r>
      <w:r w:rsidR="00145C6C" w:rsidRPr="0082339F">
        <w:rPr>
          <w:sz w:val="22"/>
          <w:szCs w:val="22"/>
        </w:rPr>
        <w:t>una y otra vez</w:t>
      </w:r>
      <w:r w:rsidR="00E96A28" w:rsidRPr="0082339F">
        <w:rPr>
          <w:sz w:val="22"/>
          <w:szCs w:val="22"/>
        </w:rPr>
        <w:t>: g</w:t>
      </w:r>
      <w:r w:rsidR="00145C6C" w:rsidRPr="0082339F">
        <w:rPr>
          <w:sz w:val="22"/>
          <w:szCs w:val="22"/>
        </w:rPr>
        <w:t xml:space="preserve">uerra contra el terrorismo, </w:t>
      </w:r>
      <w:r w:rsidR="00A56AF4" w:rsidRPr="0082339F">
        <w:rPr>
          <w:sz w:val="22"/>
          <w:szCs w:val="22"/>
        </w:rPr>
        <w:t>intervenciones militares</w:t>
      </w:r>
      <w:r w:rsidR="002E33D3" w:rsidRPr="0082339F">
        <w:rPr>
          <w:sz w:val="22"/>
          <w:szCs w:val="22"/>
        </w:rPr>
        <w:t xml:space="preserve"> en territorios ricos en recursos naturales</w:t>
      </w:r>
      <w:r w:rsidR="00A56AF4" w:rsidRPr="0082339F">
        <w:rPr>
          <w:sz w:val="22"/>
          <w:szCs w:val="22"/>
        </w:rPr>
        <w:t xml:space="preserve">, </w:t>
      </w:r>
      <w:r w:rsidR="000D3343" w:rsidRPr="0082339F">
        <w:rPr>
          <w:sz w:val="22"/>
          <w:szCs w:val="22"/>
        </w:rPr>
        <w:t xml:space="preserve">establecimiento </w:t>
      </w:r>
      <w:r w:rsidR="00145C6C" w:rsidRPr="0082339F">
        <w:rPr>
          <w:sz w:val="22"/>
          <w:szCs w:val="22"/>
        </w:rPr>
        <w:t xml:space="preserve">o ruptura </w:t>
      </w:r>
      <w:r w:rsidR="000D3343" w:rsidRPr="0082339F">
        <w:rPr>
          <w:sz w:val="22"/>
          <w:szCs w:val="22"/>
        </w:rPr>
        <w:t xml:space="preserve">de </w:t>
      </w:r>
      <w:r w:rsidR="00A56AF4" w:rsidRPr="0082339F">
        <w:rPr>
          <w:sz w:val="22"/>
          <w:szCs w:val="22"/>
        </w:rPr>
        <w:t>acuerdos comerciales</w:t>
      </w:r>
      <w:r w:rsidR="002E33D3" w:rsidRPr="0082339F">
        <w:rPr>
          <w:sz w:val="22"/>
          <w:szCs w:val="22"/>
        </w:rPr>
        <w:t xml:space="preserve"> entre naciones</w:t>
      </w:r>
      <w:r w:rsidR="00E96A28" w:rsidRPr="0082339F">
        <w:rPr>
          <w:sz w:val="22"/>
          <w:szCs w:val="22"/>
        </w:rPr>
        <w:t>,</w:t>
      </w:r>
      <w:r w:rsidR="00A56AF4" w:rsidRPr="0082339F">
        <w:rPr>
          <w:sz w:val="22"/>
          <w:szCs w:val="22"/>
        </w:rPr>
        <w:t xml:space="preserve"> alianzas políticas</w:t>
      </w:r>
      <w:r w:rsidR="002E33D3" w:rsidRPr="0082339F">
        <w:rPr>
          <w:sz w:val="22"/>
          <w:szCs w:val="22"/>
        </w:rPr>
        <w:t xml:space="preserve"> entre diversos </w:t>
      </w:r>
      <w:r w:rsidRPr="0082339F">
        <w:rPr>
          <w:sz w:val="22"/>
          <w:szCs w:val="22"/>
        </w:rPr>
        <w:t>actores globales</w:t>
      </w:r>
      <w:r w:rsidR="00E96A28" w:rsidRPr="0082339F">
        <w:rPr>
          <w:sz w:val="22"/>
          <w:szCs w:val="22"/>
        </w:rPr>
        <w:t>,</w:t>
      </w:r>
      <w:r w:rsidR="00A56AF4" w:rsidRPr="0082339F">
        <w:rPr>
          <w:sz w:val="22"/>
          <w:szCs w:val="22"/>
        </w:rPr>
        <w:t xml:space="preserve"> </w:t>
      </w:r>
      <w:r w:rsidR="009C2E12" w:rsidRPr="0082339F">
        <w:rPr>
          <w:sz w:val="22"/>
          <w:szCs w:val="22"/>
        </w:rPr>
        <w:t xml:space="preserve">democratización, </w:t>
      </w:r>
      <w:r w:rsidR="002E33D3" w:rsidRPr="0082339F">
        <w:rPr>
          <w:sz w:val="22"/>
          <w:szCs w:val="22"/>
        </w:rPr>
        <w:t xml:space="preserve">proliferación de </w:t>
      </w:r>
      <w:r w:rsidR="00145C6C" w:rsidRPr="0082339F">
        <w:rPr>
          <w:sz w:val="22"/>
          <w:szCs w:val="22"/>
        </w:rPr>
        <w:t xml:space="preserve">pequeñas </w:t>
      </w:r>
      <w:r w:rsidR="002E33D3" w:rsidRPr="0082339F">
        <w:rPr>
          <w:sz w:val="22"/>
          <w:szCs w:val="22"/>
        </w:rPr>
        <w:t>organizaciones armadas</w:t>
      </w:r>
      <w:r w:rsidR="00E96A28" w:rsidRPr="0082339F">
        <w:rPr>
          <w:sz w:val="22"/>
          <w:szCs w:val="22"/>
        </w:rPr>
        <w:t xml:space="preserve"> ilegales</w:t>
      </w:r>
      <w:r w:rsidR="00225D8B" w:rsidRPr="0082339F">
        <w:rPr>
          <w:sz w:val="22"/>
          <w:szCs w:val="22"/>
        </w:rPr>
        <w:t xml:space="preserve">, </w:t>
      </w:r>
      <w:r w:rsidR="00E96A28" w:rsidRPr="0082339F">
        <w:rPr>
          <w:sz w:val="22"/>
          <w:szCs w:val="22"/>
        </w:rPr>
        <w:t xml:space="preserve">surgimiento de </w:t>
      </w:r>
      <w:r w:rsidR="00145C6C" w:rsidRPr="0082339F">
        <w:rPr>
          <w:sz w:val="22"/>
          <w:szCs w:val="22"/>
        </w:rPr>
        <w:t>mafias</w:t>
      </w:r>
      <w:r w:rsidR="005F7D34">
        <w:rPr>
          <w:sz w:val="22"/>
          <w:szCs w:val="22"/>
        </w:rPr>
        <w:t>,</w:t>
      </w:r>
      <w:r w:rsidR="00C8224B" w:rsidRPr="0082339F">
        <w:rPr>
          <w:sz w:val="22"/>
          <w:szCs w:val="22"/>
        </w:rPr>
        <w:t xml:space="preserve"> </w:t>
      </w:r>
      <w:r w:rsidR="00145C6C" w:rsidRPr="0082339F">
        <w:rPr>
          <w:sz w:val="22"/>
          <w:szCs w:val="22"/>
        </w:rPr>
        <w:t xml:space="preserve">afectación </w:t>
      </w:r>
      <w:r w:rsidR="00E96A28" w:rsidRPr="0082339F">
        <w:rPr>
          <w:sz w:val="22"/>
          <w:szCs w:val="22"/>
        </w:rPr>
        <w:t>a</w:t>
      </w:r>
      <w:r w:rsidR="00145C6C" w:rsidRPr="0082339F">
        <w:rPr>
          <w:sz w:val="22"/>
          <w:szCs w:val="22"/>
        </w:rPr>
        <w:t xml:space="preserve"> </w:t>
      </w:r>
      <w:r w:rsidR="002E33D3" w:rsidRPr="0082339F">
        <w:rPr>
          <w:sz w:val="22"/>
          <w:szCs w:val="22"/>
        </w:rPr>
        <w:t>poblaci</w:t>
      </w:r>
      <w:r w:rsidR="001470C6" w:rsidRPr="0082339F">
        <w:rPr>
          <w:sz w:val="22"/>
          <w:szCs w:val="22"/>
        </w:rPr>
        <w:t xml:space="preserve">ones </w:t>
      </w:r>
      <w:r w:rsidR="002E33D3" w:rsidRPr="0082339F">
        <w:rPr>
          <w:sz w:val="22"/>
          <w:szCs w:val="22"/>
        </w:rPr>
        <w:t>civil</w:t>
      </w:r>
      <w:r w:rsidR="001470C6" w:rsidRPr="0082339F">
        <w:rPr>
          <w:sz w:val="22"/>
          <w:szCs w:val="22"/>
        </w:rPr>
        <w:t>es</w:t>
      </w:r>
      <w:r w:rsidR="00145C6C" w:rsidRPr="0082339F">
        <w:rPr>
          <w:sz w:val="22"/>
          <w:szCs w:val="22"/>
        </w:rPr>
        <w:t xml:space="preserve"> </w:t>
      </w:r>
      <w:r w:rsidR="00E96A28" w:rsidRPr="0082339F">
        <w:rPr>
          <w:sz w:val="22"/>
          <w:szCs w:val="22"/>
        </w:rPr>
        <w:t xml:space="preserve"> a causa d</w:t>
      </w:r>
      <w:r w:rsidR="00145C6C" w:rsidRPr="0082339F">
        <w:rPr>
          <w:sz w:val="22"/>
          <w:szCs w:val="22"/>
        </w:rPr>
        <w:t>el conflicto</w:t>
      </w:r>
      <w:r w:rsidR="000D3343" w:rsidRPr="0082339F">
        <w:rPr>
          <w:sz w:val="22"/>
          <w:szCs w:val="22"/>
        </w:rPr>
        <w:t xml:space="preserve">, </w:t>
      </w:r>
      <w:r w:rsidRPr="0082339F">
        <w:rPr>
          <w:sz w:val="22"/>
          <w:szCs w:val="22"/>
        </w:rPr>
        <w:t xml:space="preserve">inicio de </w:t>
      </w:r>
      <w:r w:rsidR="000D3343" w:rsidRPr="0082339F">
        <w:rPr>
          <w:sz w:val="22"/>
          <w:szCs w:val="22"/>
        </w:rPr>
        <w:t xml:space="preserve">guerras civiles </w:t>
      </w:r>
      <w:r w:rsidR="00145C6C" w:rsidRPr="0082339F">
        <w:rPr>
          <w:sz w:val="22"/>
          <w:szCs w:val="22"/>
        </w:rPr>
        <w:t xml:space="preserve">y </w:t>
      </w:r>
      <w:r w:rsidR="0034166B" w:rsidRPr="0082339F">
        <w:rPr>
          <w:sz w:val="22"/>
          <w:szCs w:val="22"/>
        </w:rPr>
        <w:t xml:space="preserve">desbordamiento </w:t>
      </w:r>
      <w:r w:rsidR="00A56AF4" w:rsidRPr="0082339F">
        <w:rPr>
          <w:sz w:val="22"/>
          <w:szCs w:val="22"/>
        </w:rPr>
        <w:t xml:space="preserve">de </w:t>
      </w:r>
      <w:r w:rsidR="0034166B" w:rsidRPr="0082339F">
        <w:rPr>
          <w:sz w:val="22"/>
          <w:szCs w:val="22"/>
        </w:rPr>
        <w:t xml:space="preserve">las </w:t>
      </w:r>
      <w:r w:rsidR="000D3343" w:rsidRPr="0082339F">
        <w:rPr>
          <w:sz w:val="22"/>
          <w:szCs w:val="22"/>
        </w:rPr>
        <w:t>identidades étnica</w:t>
      </w:r>
      <w:r w:rsidR="00A56AF4" w:rsidRPr="0082339F">
        <w:rPr>
          <w:sz w:val="22"/>
          <w:szCs w:val="22"/>
        </w:rPr>
        <w:t>s</w:t>
      </w:r>
      <w:r w:rsidR="002E33D3" w:rsidRPr="0082339F">
        <w:rPr>
          <w:sz w:val="22"/>
          <w:szCs w:val="22"/>
        </w:rPr>
        <w:t xml:space="preserve"> y </w:t>
      </w:r>
      <w:r w:rsidR="00A56AF4" w:rsidRPr="0082339F">
        <w:rPr>
          <w:sz w:val="22"/>
          <w:szCs w:val="22"/>
        </w:rPr>
        <w:t>religios</w:t>
      </w:r>
      <w:r w:rsidR="000D3343" w:rsidRPr="0082339F">
        <w:rPr>
          <w:sz w:val="22"/>
          <w:szCs w:val="22"/>
        </w:rPr>
        <w:t>a</w:t>
      </w:r>
      <w:r w:rsidR="00A56AF4" w:rsidRPr="0082339F">
        <w:rPr>
          <w:sz w:val="22"/>
          <w:szCs w:val="22"/>
        </w:rPr>
        <w:t>s</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0D3343" w:rsidRPr="0082339F">
        <w:rPr>
          <w:sz w:val="22"/>
          <w:szCs w:val="22"/>
        </w:rPr>
        <w:t>.</w:t>
      </w:r>
      <w:r w:rsidR="002E33D3" w:rsidRPr="0082339F">
        <w:rPr>
          <w:sz w:val="22"/>
          <w:szCs w:val="22"/>
        </w:rPr>
        <w:t xml:space="preserve"> </w:t>
      </w:r>
    </w:p>
    <w:p w14:paraId="6CB80280" w14:textId="7CC6E4DD" w:rsidR="005F7D34" w:rsidRPr="0082339F" w:rsidRDefault="00887B01" w:rsidP="0082339F">
      <w:pPr>
        <w:rPr>
          <w:sz w:val="22"/>
          <w:szCs w:val="22"/>
        </w:rPr>
      </w:pPr>
      <w:hyperlink r:id="rId10" w:history="1">
        <w:r w:rsidR="005F7D34" w:rsidRPr="00D25797">
          <w:rPr>
            <w:rStyle w:val="Hipervnculo"/>
            <w:rFonts w:ascii="Lucida Grande" w:hAnsi="Lucida Grande" w:cs="Lucida Grande"/>
          </w:rPr>
          <w:t>http://www.alainet.org/es/active/30365</w:t>
        </w:r>
      </w:hyperlink>
      <w:r w:rsidR="005F7D34">
        <w:rPr>
          <w:rFonts w:ascii="Lucida Grande" w:hAnsi="Lucida Grande" w:cs="Lucida Grande"/>
          <w:color w:val="000000"/>
        </w:rPr>
        <w:t xml:space="preserve"> </w:t>
      </w:r>
    </w:p>
    <w:p w14:paraId="11D11087" w14:textId="77777777" w:rsidR="000D3343" w:rsidRPr="0082339F" w:rsidRDefault="000D3343" w:rsidP="0082339F">
      <w:pPr>
        <w:rPr>
          <w:sz w:val="22"/>
          <w:szCs w:val="22"/>
        </w:rPr>
      </w:pPr>
    </w:p>
    <w:p w14:paraId="4E456B9D" w14:textId="1432153F" w:rsidR="00974365" w:rsidRPr="0082339F" w:rsidRDefault="000D3343" w:rsidP="0082339F">
      <w:pPr>
        <w:rPr>
          <w:sz w:val="22"/>
          <w:szCs w:val="22"/>
        </w:rPr>
      </w:pPr>
      <w:r w:rsidRPr="0082339F">
        <w:rPr>
          <w:sz w:val="22"/>
          <w:szCs w:val="22"/>
        </w:rPr>
        <w:t>Los elementos</w:t>
      </w:r>
      <w:r w:rsidR="00D01923" w:rsidRPr="0082339F">
        <w:rPr>
          <w:sz w:val="22"/>
          <w:szCs w:val="22"/>
        </w:rPr>
        <w:t xml:space="preserve"> anteriores</w:t>
      </w:r>
      <w:r w:rsidR="002E33D3" w:rsidRPr="0082339F">
        <w:rPr>
          <w:sz w:val="22"/>
          <w:szCs w:val="22"/>
        </w:rPr>
        <w:t xml:space="preserve">, </w:t>
      </w:r>
      <w:r w:rsidRPr="0082339F">
        <w:rPr>
          <w:sz w:val="22"/>
          <w:szCs w:val="22"/>
        </w:rPr>
        <w:t xml:space="preserve">vistos en conjunto, </w:t>
      </w:r>
      <w:r w:rsidR="00087D8B" w:rsidRPr="0082339F">
        <w:rPr>
          <w:sz w:val="22"/>
          <w:szCs w:val="22"/>
        </w:rPr>
        <w:t xml:space="preserve">se pueden considerar como </w:t>
      </w:r>
      <w:r w:rsidRPr="0082339F">
        <w:rPr>
          <w:sz w:val="22"/>
          <w:szCs w:val="22"/>
        </w:rPr>
        <w:t xml:space="preserve">parte de las </w:t>
      </w:r>
      <w:r w:rsidRPr="0082339F">
        <w:rPr>
          <w:b/>
          <w:sz w:val="22"/>
          <w:szCs w:val="22"/>
        </w:rPr>
        <w:t>tácticas</w:t>
      </w:r>
      <w:r w:rsidRPr="0082339F">
        <w:rPr>
          <w:sz w:val="22"/>
          <w:szCs w:val="22"/>
        </w:rPr>
        <w:t xml:space="preserve"> y </w:t>
      </w:r>
      <w:r w:rsidR="002E33D3" w:rsidRPr="0082339F">
        <w:rPr>
          <w:b/>
          <w:sz w:val="22"/>
          <w:szCs w:val="22"/>
        </w:rPr>
        <w:t>estrategias</w:t>
      </w:r>
      <w:r w:rsidR="002E33D3" w:rsidRPr="0082339F">
        <w:rPr>
          <w:sz w:val="22"/>
          <w:szCs w:val="22"/>
        </w:rPr>
        <w:t xml:space="preserve"> </w:t>
      </w:r>
      <w:r w:rsidRPr="0082339F">
        <w:rPr>
          <w:sz w:val="22"/>
          <w:szCs w:val="22"/>
        </w:rPr>
        <w:t xml:space="preserve">que </w:t>
      </w:r>
      <w:r w:rsidR="00D01923" w:rsidRPr="0082339F">
        <w:rPr>
          <w:sz w:val="22"/>
          <w:szCs w:val="22"/>
        </w:rPr>
        <w:t xml:space="preserve">despliegan </w:t>
      </w:r>
      <w:r w:rsidR="002E33D3" w:rsidRPr="0082339F">
        <w:rPr>
          <w:sz w:val="22"/>
          <w:szCs w:val="22"/>
        </w:rPr>
        <w:t>los principales actores</w:t>
      </w:r>
      <w:r w:rsidR="001470C6" w:rsidRPr="0082339F">
        <w:rPr>
          <w:sz w:val="22"/>
          <w:szCs w:val="22"/>
        </w:rPr>
        <w:t xml:space="preserve"> globales,</w:t>
      </w:r>
      <w:r w:rsidR="002E33D3" w:rsidRPr="0082339F">
        <w:rPr>
          <w:sz w:val="22"/>
          <w:szCs w:val="22"/>
        </w:rPr>
        <w:t xml:space="preserve"> </w:t>
      </w:r>
      <w:r w:rsidR="001470C6" w:rsidRPr="0082339F">
        <w:rPr>
          <w:sz w:val="22"/>
          <w:szCs w:val="22"/>
        </w:rPr>
        <w:t xml:space="preserve">en su pugna por posicionar sus </w:t>
      </w:r>
      <w:r w:rsidR="001470C6" w:rsidRPr="0082339F">
        <w:rPr>
          <w:b/>
          <w:sz w:val="22"/>
          <w:szCs w:val="22"/>
        </w:rPr>
        <w:t>intereses</w:t>
      </w:r>
      <w:r w:rsidR="001470C6" w:rsidRPr="0082339F">
        <w:rPr>
          <w:sz w:val="22"/>
          <w:szCs w:val="22"/>
        </w:rPr>
        <w:t xml:space="preserve"> en el </w:t>
      </w:r>
      <w:r w:rsidR="002E33D3" w:rsidRPr="0082339F">
        <w:rPr>
          <w:sz w:val="22"/>
          <w:szCs w:val="22"/>
        </w:rPr>
        <w:t>mund</w:t>
      </w:r>
      <w:r w:rsidR="001470C6" w:rsidRPr="0082339F">
        <w:rPr>
          <w:sz w:val="22"/>
          <w:szCs w:val="22"/>
        </w:rPr>
        <w:t>o</w:t>
      </w:r>
      <w:r w:rsidR="002E33D3" w:rsidRPr="0082339F">
        <w:rPr>
          <w:sz w:val="22"/>
          <w:szCs w:val="22"/>
        </w:rPr>
        <w:t xml:space="preserve">. </w:t>
      </w:r>
    </w:p>
    <w:p w14:paraId="0A1DED3F"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55382D" w:rsidRPr="0082339F" w14:paraId="29BCD81F" w14:textId="77777777" w:rsidTr="005A2B85">
        <w:tc>
          <w:tcPr>
            <w:tcW w:w="9033" w:type="dxa"/>
            <w:gridSpan w:val="2"/>
            <w:shd w:val="clear" w:color="auto" w:fill="0D0D0D" w:themeFill="text1" w:themeFillTint="F2"/>
          </w:tcPr>
          <w:p w14:paraId="30B1A2BC"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5EC6E97" w14:textId="77777777" w:rsidTr="005A2B85">
        <w:tc>
          <w:tcPr>
            <w:tcW w:w="2518" w:type="dxa"/>
          </w:tcPr>
          <w:p w14:paraId="4CBBDE39" w14:textId="77777777" w:rsidR="0055382D" w:rsidRPr="0082339F" w:rsidRDefault="0055382D" w:rsidP="0082339F">
            <w:pPr>
              <w:rPr>
                <w:b/>
                <w:color w:val="000000"/>
              </w:rPr>
            </w:pPr>
            <w:r w:rsidRPr="0082339F">
              <w:rPr>
                <w:b/>
                <w:color w:val="000000"/>
              </w:rPr>
              <w:t>Código</w:t>
            </w:r>
          </w:p>
        </w:tc>
        <w:tc>
          <w:tcPr>
            <w:tcW w:w="6515" w:type="dxa"/>
          </w:tcPr>
          <w:p w14:paraId="5E491D0D" w14:textId="2B82AB3C"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11_01_IMG03</w:t>
            </w:r>
          </w:p>
        </w:tc>
      </w:tr>
      <w:tr w:rsidR="0055382D" w:rsidRPr="0082339F" w14:paraId="19E40B24" w14:textId="77777777" w:rsidTr="005A2B85">
        <w:tc>
          <w:tcPr>
            <w:tcW w:w="2518" w:type="dxa"/>
          </w:tcPr>
          <w:p w14:paraId="4A5B5BCA" w14:textId="77777777" w:rsidR="0055382D" w:rsidRPr="0082339F" w:rsidRDefault="0055382D" w:rsidP="0082339F">
            <w:pPr>
              <w:rPr>
                <w:color w:val="000000"/>
              </w:rPr>
            </w:pPr>
            <w:r w:rsidRPr="0082339F">
              <w:rPr>
                <w:b/>
                <w:color w:val="000000"/>
              </w:rPr>
              <w:t>Descripción</w:t>
            </w:r>
          </w:p>
        </w:tc>
        <w:tc>
          <w:tcPr>
            <w:tcW w:w="6515" w:type="dxa"/>
          </w:tcPr>
          <w:p w14:paraId="2DDD326B" w14:textId="3C42C798" w:rsidR="0055382D" w:rsidRPr="0082339F" w:rsidRDefault="00E96A28" w:rsidP="0082339F">
            <w:pPr>
              <w:rPr>
                <w:color w:val="000000"/>
                <w:lang w:val="es-CO"/>
              </w:rPr>
            </w:pPr>
            <w:r w:rsidRPr="0082339F">
              <w:rPr>
                <w:color w:val="000000"/>
                <w:lang w:val="es-CO"/>
              </w:rPr>
              <w:t xml:space="preserve">Las fuerzas globales dan forma </w:t>
            </w:r>
            <w:r w:rsidR="00C929D5" w:rsidRPr="0082339F">
              <w:rPr>
                <w:color w:val="000000"/>
                <w:lang w:val="es-CO"/>
              </w:rPr>
              <w:t xml:space="preserve">al mundo del siglo XXI.  </w:t>
            </w:r>
          </w:p>
        </w:tc>
      </w:tr>
      <w:tr w:rsidR="0055382D" w:rsidRPr="0082339F" w14:paraId="3E4F16E6" w14:textId="77777777" w:rsidTr="005A2B85">
        <w:tc>
          <w:tcPr>
            <w:tcW w:w="2518" w:type="dxa"/>
          </w:tcPr>
          <w:p w14:paraId="5C8C168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05483612" w14:textId="0298B159" w:rsidR="0055382D" w:rsidRPr="0082339F" w:rsidRDefault="005A2B85" w:rsidP="0082339F">
            <w:pPr>
              <w:rPr>
                <w:color w:val="000000"/>
              </w:rPr>
            </w:pPr>
            <w:r w:rsidRPr="0082339F">
              <w:t>189373958</w:t>
            </w:r>
          </w:p>
        </w:tc>
      </w:tr>
      <w:tr w:rsidR="0055382D" w:rsidRPr="0082339F" w14:paraId="074662DB" w14:textId="77777777" w:rsidTr="005A2B85">
        <w:tc>
          <w:tcPr>
            <w:tcW w:w="2518" w:type="dxa"/>
          </w:tcPr>
          <w:p w14:paraId="7B2E3E88" w14:textId="77777777" w:rsidR="0055382D" w:rsidRPr="0082339F" w:rsidRDefault="0055382D" w:rsidP="0082339F">
            <w:pPr>
              <w:rPr>
                <w:color w:val="000000"/>
              </w:rPr>
            </w:pPr>
            <w:r w:rsidRPr="0082339F">
              <w:rPr>
                <w:b/>
                <w:color w:val="000000"/>
              </w:rPr>
              <w:t>Pie de imagen</w:t>
            </w:r>
          </w:p>
        </w:tc>
        <w:tc>
          <w:tcPr>
            <w:tcW w:w="6515" w:type="dxa"/>
          </w:tcPr>
          <w:p w14:paraId="3821E476" w14:textId="446917E1" w:rsidR="0055382D" w:rsidRPr="0082339F" w:rsidRDefault="00E96A28" w:rsidP="0082339F">
            <w:pPr>
              <w:rPr>
                <w:color w:val="000000"/>
              </w:rPr>
            </w:pPr>
            <w:r w:rsidRPr="0082339F">
              <w:rPr>
                <w:color w:val="000000"/>
              </w:rPr>
              <w:t>Todos los</w:t>
            </w:r>
            <w:r w:rsidR="00C929D5" w:rsidRPr="0082339F">
              <w:rPr>
                <w:color w:val="000000"/>
              </w:rPr>
              <w:t xml:space="preserve"> pa</w:t>
            </w:r>
            <w:r w:rsidRPr="0082339F">
              <w:rPr>
                <w:color w:val="000000"/>
              </w:rPr>
              <w:t>íses</w:t>
            </w:r>
            <w:r w:rsidR="00C929D5" w:rsidRPr="0082339F">
              <w:rPr>
                <w:color w:val="000000"/>
              </w:rPr>
              <w:t>, en</w:t>
            </w:r>
            <w:r w:rsidRPr="0082339F">
              <w:rPr>
                <w:color w:val="000000"/>
              </w:rPr>
              <w:t xml:space="preserve"> diferentes grados, participan en </w:t>
            </w:r>
            <w:r w:rsidR="00C929D5" w:rsidRPr="0082339F">
              <w:rPr>
                <w:color w:val="000000"/>
              </w:rPr>
              <w:t xml:space="preserve">el </w:t>
            </w:r>
            <w:r w:rsidR="0055382D" w:rsidRPr="0082339F">
              <w:rPr>
                <w:color w:val="000000"/>
              </w:rPr>
              <w:t>juego geopolítico global</w:t>
            </w:r>
            <w:r w:rsidR="00E84E36" w:rsidRPr="0082339F">
              <w:rPr>
                <w:color w:val="000000"/>
              </w:rPr>
              <w:t xml:space="preserve">. </w:t>
            </w:r>
            <w:r w:rsidR="00C929D5" w:rsidRPr="0082339F">
              <w:rPr>
                <w:color w:val="000000"/>
              </w:rPr>
              <w:t xml:space="preserve">De esta forma, cada día el mundo </w:t>
            </w:r>
            <w:r w:rsidRPr="0082339F">
              <w:rPr>
                <w:color w:val="000000"/>
              </w:rPr>
              <w:t xml:space="preserve">se </w:t>
            </w:r>
            <w:r w:rsidR="00C929D5" w:rsidRPr="0082339F">
              <w:rPr>
                <w:color w:val="000000"/>
              </w:rPr>
              <w:t xml:space="preserve"> reha</w:t>
            </w:r>
            <w:r w:rsidRPr="0082339F">
              <w:rPr>
                <w:color w:val="000000"/>
              </w:rPr>
              <w:t>ce</w:t>
            </w:r>
            <w:r w:rsidR="00C929D5" w:rsidRPr="0082339F">
              <w:rPr>
                <w:color w:val="000000"/>
              </w:rPr>
              <w:t xml:space="preserve"> y toma la forma que le imprimen las fuerzas globales. </w:t>
            </w:r>
          </w:p>
        </w:tc>
      </w:tr>
    </w:tbl>
    <w:p w14:paraId="696CCBCB" w14:textId="77777777" w:rsidR="00974365" w:rsidRPr="0082339F" w:rsidRDefault="00974365" w:rsidP="0082339F">
      <w:pPr>
        <w:rPr>
          <w:sz w:val="22"/>
          <w:szCs w:val="22"/>
        </w:rPr>
      </w:pPr>
    </w:p>
    <w:p w14:paraId="31AC45BF" w14:textId="1681E84A" w:rsidR="00CF78E6" w:rsidRPr="0082339F" w:rsidRDefault="00087D8B" w:rsidP="0082339F">
      <w:pPr>
        <w:rPr>
          <w:sz w:val="22"/>
          <w:szCs w:val="22"/>
        </w:rPr>
      </w:pPr>
      <w:r w:rsidRPr="0082339F">
        <w:rPr>
          <w:sz w:val="22"/>
          <w:szCs w:val="22"/>
        </w:rPr>
        <w:t xml:space="preserve">En efecto, </w:t>
      </w:r>
      <w:r w:rsidR="00D01923" w:rsidRPr="0082339F">
        <w:rPr>
          <w:sz w:val="22"/>
          <w:szCs w:val="22"/>
        </w:rPr>
        <w:t xml:space="preserve">las interacciones entre los principales </w:t>
      </w:r>
      <w:r w:rsidR="000D3343" w:rsidRPr="0082339F">
        <w:rPr>
          <w:sz w:val="22"/>
          <w:szCs w:val="22"/>
        </w:rPr>
        <w:t xml:space="preserve">protagonistas de la globalización </w:t>
      </w:r>
      <w:r w:rsidRPr="0082339F">
        <w:rPr>
          <w:sz w:val="22"/>
          <w:szCs w:val="22"/>
        </w:rPr>
        <w:t>sobre el territorio mund</w:t>
      </w:r>
      <w:r w:rsidR="006E4F00" w:rsidRPr="0082339F">
        <w:rPr>
          <w:sz w:val="22"/>
          <w:szCs w:val="22"/>
        </w:rPr>
        <w:t>ial</w:t>
      </w:r>
      <w:r w:rsidRPr="0082339F">
        <w:rPr>
          <w:sz w:val="22"/>
          <w:szCs w:val="22"/>
        </w:rPr>
        <w:t xml:space="preserve"> dejan ver cómo</w:t>
      </w:r>
      <w:r w:rsidR="00D01923" w:rsidRPr="0082339F">
        <w:rPr>
          <w:sz w:val="22"/>
          <w:szCs w:val="22"/>
        </w:rPr>
        <w:t>,</w:t>
      </w:r>
      <w:r w:rsidRPr="0082339F">
        <w:rPr>
          <w:sz w:val="22"/>
          <w:szCs w:val="22"/>
        </w:rPr>
        <w:t xml:space="preserve"> durante el presente siglo, el planeta ha sido el escenario de un juego </w:t>
      </w:r>
      <w:r w:rsidRPr="0082339F">
        <w:rPr>
          <w:b/>
          <w:sz w:val="22"/>
          <w:szCs w:val="22"/>
        </w:rPr>
        <w:t>geopolítico</w:t>
      </w:r>
      <w:r w:rsidRPr="0082339F">
        <w:rPr>
          <w:sz w:val="22"/>
          <w:szCs w:val="22"/>
        </w:rPr>
        <w:t xml:space="preserve">. </w:t>
      </w:r>
      <w:r w:rsidR="002665C0" w:rsidRPr="0082339F">
        <w:rPr>
          <w:sz w:val="22"/>
          <w:szCs w:val="22"/>
        </w:rPr>
        <w:t xml:space="preserve">La geopolítica </w:t>
      </w:r>
      <w:r w:rsidR="007A5494" w:rsidRPr="0082339F">
        <w:rPr>
          <w:sz w:val="22"/>
          <w:szCs w:val="22"/>
        </w:rPr>
        <w:t>es</w:t>
      </w:r>
      <w:r w:rsidR="002665C0" w:rsidRPr="0082339F">
        <w:rPr>
          <w:sz w:val="22"/>
          <w:szCs w:val="22"/>
        </w:rPr>
        <w:t xml:space="preserve"> una herramienta </w:t>
      </w:r>
      <w:r w:rsidR="007A5494" w:rsidRPr="0082339F">
        <w:rPr>
          <w:sz w:val="22"/>
          <w:szCs w:val="22"/>
        </w:rPr>
        <w:t>que trata de</w:t>
      </w:r>
      <w:r w:rsidR="002665C0" w:rsidRPr="0082339F">
        <w:rPr>
          <w:sz w:val="22"/>
          <w:szCs w:val="22"/>
        </w:rPr>
        <w:t xml:space="preserve"> interpretar los conflictos del mundo</w:t>
      </w:r>
      <w:r w:rsidR="007652A2" w:rsidRPr="0082339F">
        <w:rPr>
          <w:sz w:val="22"/>
          <w:szCs w:val="22"/>
        </w:rPr>
        <w:t>, dentro de su complejidad</w:t>
      </w:r>
      <w:r w:rsidR="002665C0" w:rsidRPr="0082339F">
        <w:rPr>
          <w:sz w:val="22"/>
          <w:szCs w:val="22"/>
        </w:rPr>
        <w:t>.</w:t>
      </w:r>
      <w:r w:rsidR="00D01923" w:rsidRPr="0082339F">
        <w:rPr>
          <w:sz w:val="22"/>
          <w:szCs w:val="22"/>
        </w:rPr>
        <w:t xml:space="preserve"> </w:t>
      </w:r>
      <w:r w:rsidR="000D3343" w:rsidRPr="0082339F">
        <w:rPr>
          <w:sz w:val="22"/>
          <w:szCs w:val="22"/>
        </w:rPr>
        <w:t xml:space="preserve">El concepto de </w:t>
      </w:r>
      <w:r w:rsidRPr="0082339F">
        <w:rPr>
          <w:sz w:val="22"/>
          <w:szCs w:val="22"/>
        </w:rPr>
        <w:t xml:space="preserve">geopolítica </w:t>
      </w:r>
      <w:r w:rsidR="007652A2" w:rsidRPr="0082339F">
        <w:rPr>
          <w:sz w:val="22"/>
          <w:szCs w:val="22"/>
        </w:rPr>
        <w:t xml:space="preserve">tiene </w:t>
      </w:r>
      <w:r w:rsidR="006A4E87" w:rsidRPr="0082339F">
        <w:rPr>
          <w:sz w:val="22"/>
          <w:szCs w:val="22"/>
        </w:rPr>
        <w:t xml:space="preserve">varias similitudes con </w:t>
      </w:r>
      <w:r w:rsidRPr="0082339F">
        <w:rPr>
          <w:sz w:val="22"/>
          <w:szCs w:val="22"/>
        </w:rPr>
        <w:t xml:space="preserve">el juego del </w:t>
      </w:r>
      <w:r w:rsidR="00BA77B8" w:rsidRPr="0082339F">
        <w:rPr>
          <w:sz w:val="22"/>
          <w:szCs w:val="22"/>
        </w:rPr>
        <w:t>ajedrez</w:t>
      </w:r>
      <w:r w:rsidR="00241462" w:rsidRPr="0082339F">
        <w:rPr>
          <w:sz w:val="22"/>
          <w:szCs w:val="22"/>
        </w:rPr>
        <w:t>.</w:t>
      </w:r>
      <w:r w:rsidR="00133983" w:rsidRPr="0082339F">
        <w:rPr>
          <w:sz w:val="22"/>
          <w:szCs w:val="22"/>
        </w:rPr>
        <w:t xml:space="preserve"> </w:t>
      </w:r>
    </w:p>
    <w:p w14:paraId="4C639854" w14:textId="77777777" w:rsidR="00CF78E6" w:rsidRPr="0082339F" w:rsidRDefault="00CF78E6" w:rsidP="0082339F">
      <w:pPr>
        <w:rPr>
          <w:sz w:val="22"/>
          <w:szCs w:val="22"/>
        </w:rPr>
      </w:pPr>
    </w:p>
    <w:p w14:paraId="7B25D6B9" w14:textId="0768085E" w:rsidR="00133983" w:rsidRPr="0082339F" w:rsidRDefault="007652A2" w:rsidP="0082339F">
      <w:pPr>
        <w:rPr>
          <w:sz w:val="22"/>
          <w:szCs w:val="22"/>
        </w:rPr>
      </w:pPr>
      <w:r w:rsidRPr="0082339F">
        <w:rPr>
          <w:sz w:val="22"/>
          <w:szCs w:val="22"/>
        </w:rPr>
        <w:t>En el juego</w:t>
      </w:r>
      <w:r w:rsidR="001A7234" w:rsidRPr="0082339F">
        <w:rPr>
          <w:sz w:val="22"/>
          <w:szCs w:val="22"/>
        </w:rPr>
        <w:t xml:space="preserve"> de ajedrez, </w:t>
      </w:r>
      <w:r w:rsidR="00087D8B" w:rsidRPr="0082339F">
        <w:rPr>
          <w:sz w:val="22"/>
          <w:szCs w:val="22"/>
        </w:rPr>
        <w:t xml:space="preserve">cada jugador </w:t>
      </w:r>
      <w:r w:rsidRPr="0082339F">
        <w:rPr>
          <w:sz w:val="22"/>
          <w:szCs w:val="22"/>
        </w:rPr>
        <w:t xml:space="preserve">ubica </w:t>
      </w:r>
      <w:r w:rsidR="00087D8B" w:rsidRPr="0082339F">
        <w:rPr>
          <w:sz w:val="22"/>
          <w:szCs w:val="22"/>
        </w:rPr>
        <w:t xml:space="preserve">sus </w:t>
      </w:r>
      <w:r w:rsidR="001A7234" w:rsidRPr="0082339F">
        <w:rPr>
          <w:sz w:val="22"/>
          <w:szCs w:val="22"/>
        </w:rPr>
        <w:t xml:space="preserve">piezas </w:t>
      </w:r>
      <w:r w:rsidRPr="0082339F">
        <w:rPr>
          <w:sz w:val="22"/>
          <w:szCs w:val="22"/>
        </w:rPr>
        <w:t xml:space="preserve">de manera </w:t>
      </w:r>
      <w:r w:rsidR="001A7234" w:rsidRPr="0082339F">
        <w:rPr>
          <w:sz w:val="22"/>
          <w:szCs w:val="22"/>
        </w:rPr>
        <w:t xml:space="preserve">estratégica </w:t>
      </w:r>
      <w:r w:rsidR="00133983" w:rsidRPr="0082339F">
        <w:rPr>
          <w:sz w:val="22"/>
          <w:szCs w:val="22"/>
        </w:rPr>
        <w:t xml:space="preserve">sobre el tablero </w:t>
      </w:r>
      <w:r w:rsidR="001A7234" w:rsidRPr="0082339F">
        <w:rPr>
          <w:sz w:val="22"/>
          <w:szCs w:val="22"/>
        </w:rPr>
        <w:t xml:space="preserve">para </w:t>
      </w:r>
      <w:r w:rsidRPr="0082339F">
        <w:rPr>
          <w:sz w:val="22"/>
          <w:szCs w:val="22"/>
        </w:rPr>
        <w:t xml:space="preserve">intentar </w:t>
      </w:r>
      <w:r w:rsidR="001A7234" w:rsidRPr="0082339F">
        <w:rPr>
          <w:sz w:val="22"/>
          <w:szCs w:val="22"/>
        </w:rPr>
        <w:t xml:space="preserve">vencer al </w:t>
      </w:r>
      <w:r w:rsidRPr="0082339F">
        <w:rPr>
          <w:sz w:val="22"/>
          <w:szCs w:val="22"/>
        </w:rPr>
        <w:t>adversario</w:t>
      </w:r>
      <w:r w:rsidR="001A7234" w:rsidRPr="0082339F">
        <w:rPr>
          <w:sz w:val="22"/>
          <w:szCs w:val="22"/>
        </w:rPr>
        <w:t xml:space="preserve">. De forma semejante, las potencias regionales del mundo </w:t>
      </w:r>
      <w:r w:rsidR="00133983" w:rsidRPr="0082339F">
        <w:rPr>
          <w:sz w:val="22"/>
          <w:szCs w:val="22"/>
        </w:rPr>
        <w:t xml:space="preserve">contemporáneo </w:t>
      </w:r>
      <w:r w:rsidRPr="0082339F">
        <w:rPr>
          <w:sz w:val="22"/>
          <w:szCs w:val="22"/>
        </w:rPr>
        <w:t>despliegan de acuerdo con las circunstancias</w:t>
      </w:r>
      <w:r w:rsidR="000D3343" w:rsidRPr="0082339F">
        <w:rPr>
          <w:sz w:val="22"/>
          <w:szCs w:val="22"/>
        </w:rPr>
        <w:t xml:space="preserve"> </w:t>
      </w:r>
      <w:r w:rsidR="00CF78E6" w:rsidRPr="0082339F">
        <w:rPr>
          <w:sz w:val="22"/>
          <w:szCs w:val="22"/>
        </w:rPr>
        <w:t xml:space="preserve">un conjunto de elementos, como </w:t>
      </w:r>
      <w:r w:rsidR="001470C6" w:rsidRPr="0082339F">
        <w:rPr>
          <w:sz w:val="22"/>
          <w:szCs w:val="22"/>
        </w:rPr>
        <w:t>recursos económicos</w:t>
      </w:r>
      <w:r w:rsidR="00087D8B" w:rsidRPr="0082339F">
        <w:rPr>
          <w:sz w:val="22"/>
          <w:szCs w:val="22"/>
        </w:rPr>
        <w:t xml:space="preserve">, </w:t>
      </w:r>
      <w:r w:rsidR="00133983" w:rsidRPr="0082339F">
        <w:rPr>
          <w:sz w:val="22"/>
          <w:szCs w:val="22"/>
        </w:rPr>
        <w:t>ejércitos</w:t>
      </w:r>
      <w:r w:rsidR="00087D8B" w:rsidRPr="0082339F">
        <w:rPr>
          <w:sz w:val="22"/>
          <w:szCs w:val="22"/>
        </w:rPr>
        <w:t xml:space="preserve">, </w:t>
      </w:r>
      <w:r w:rsidR="00133983" w:rsidRPr="0082339F">
        <w:rPr>
          <w:sz w:val="22"/>
          <w:szCs w:val="22"/>
        </w:rPr>
        <w:t>empresas</w:t>
      </w:r>
      <w:r w:rsidR="00087D8B" w:rsidRPr="0082339F">
        <w:rPr>
          <w:sz w:val="22"/>
          <w:szCs w:val="22"/>
        </w:rPr>
        <w:t xml:space="preserve">, </w:t>
      </w:r>
      <w:r w:rsidR="001470C6" w:rsidRPr="0082339F">
        <w:rPr>
          <w:sz w:val="22"/>
          <w:szCs w:val="22"/>
        </w:rPr>
        <w:t xml:space="preserve">tratados, </w:t>
      </w:r>
      <w:r w:rsidR="00087D8B" w:rsidRPr="0082339F">
        <w:rPr>
          <w:sz w:val="22"/>
          <w:szCs w:val="22"/>
        </w:rPr>
        <w:t>organizaciones no gubernamentales</w:t>
      </w:r>
      <w:r w:rsidR="001470C6" w:rsidRPr="0082339F">
        <w:rPr>
          <w:sz w:val="22"/>
          <w:szCs w:val="22"/>
        </w:rPr>
        <w:t xml:space="preserve"> y medios de información, </w:t>
      </w:r>
      <w:r w:rsidR="00133983" w:rsidRPr="0082339F">
        <w:rPr>
          <w:sz w:val="22"/>
          <w:szCs w:val="22"/>
        </w:rPr>
        <w:t xml:space="preserve">como si fueran </w:t>
      </w:r>
      <w:r w:rsidR="001A7234" w:rsidRPr="0082339F">
        <w:rPr>
          <w:sz w:val="22"/>
          <w:szCs w:val="22"/>
        </w:rPr>
        <w:t xml:space="preserve">piezas de ajedrez sobre el </w:t>
      </w:r>
      <w:r w:rsidR="00087D8B" w:rsidRPr="0082339F">
        <w:rPr>
          <w:sz w:val="22"/>
          <w:szCs w:val="22"/>
        </w:rPr>
        <w:t xml:space="preserve">campo de juego </w:t>
      </w:r>
      <w:r w:rsidR="001A7234" w:rsidRPr="0082339F">
        <w:rPr>
          <w:sz w:val="22"/>
          <w:szCs w:val="22"/>
        </w:rPr>
        <w:t>planeta</w:t>
      </w:r>
      <w:r w:rsidR="00087D8B" w:rsidRPr="0082339F">
        <w:rPr>
          <w:sz w:val="22"/>
          <w:szCs w:val="22"/>
        </w:rPr>
        <w:t>rio</w:t>
      </w:r>
      <w:r w:rsidR="001A7234" w:rsidRPr="0082339F">
        <w:rPr>
          <w:sz w:val="22"/>
          <w:szCs w:val="22"/>
        </w:rPr>
        <w:t xml:space="preserve">. </w:t>
      </w:r>
    </w:p>
    <w:p w14:paraId="4BEBC184" w14:textId="77777777" w:rsidR="00133983" w:rsidRDefault="00133983" w:rsidP="0082339F">
      <w:pPr>
        <w:rPr>
          <w:sz w:val="22"/>
          <w:szCs w:val="22"/>
        </w:rPr>
      </w:pPr>
    </w:p>
    <w:p w14:paraId="17AFBBA7" w14:textId="77777777" w:rsidR="002F62DF" w:rsidRDefault="002F62DF" w:rsidP="002F62D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6CD05D9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4BBEABC4"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4427BAD2"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A3261A"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F9686B" w14:textId="6134E011" w:rsidR="002F62DF" w:rsidRPr="006B6F27" w:rsidRDefault="002F62D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0F7C53">
              <w:rPr>
                <w:rFonts w:ascii="Times New Roman" w:hAnsi="Times New Roman" w:cs="Times New Roman"/>
                <w:sz w:val="22"/>
                <w:szCs w:val="22"/>
              </w:rPr>
              <w:t>3</w:t>
            </w:r>
            <w:r w:rsidR="0042007E">
              <w:rPr>
                <w:rFonts w:ascii="Times New Roman" w:hAnsi="Times New Roman" w:cs="Times New Roman"/>
                <w:sz w:val="22"/>
                <w:szCs w:val="22"/>
              </w:rPr>
              <w:t>1</w:t>
            </w:r>
          </w:p>
        </w:tc>
      </w:tr>
      <w:tr w:rsidR="002F62DF" w:rsidRPr="004A1547" w14:paraId="296B1CC0"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36DDFC"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E244" w14:textId="75F1A750" w:rsidR="002F62DF" w:rsidRPr="006B6F27" w:rsidRDefault="00057066" w:rsidP="00057066">
            <w:pPr>
              <w:pStyle w:val="Cuerpo"/>
            </w:pPr>
            <w:ins w:id="8" w:author="bachue digital" w:date="2015-07-28T21:05:00Z">
              <w:r>
                <w:t xml:space="preserve">Tablero de ajedrez con piezas </w:t>
              </w:r>
            </w:ins>
            <w:ins w:id="9" w:author="bachue digital" w:date="2015-07-28T21:06:00Z">
              <w:r>
                <w:t>representadas</w:t>
              </w:r>
            </w:ins>
            <w:ins w:id="10" w:author="bachue digital" w:date="2015-07-28T21:05:00Z">
              <w:r>
                <w:t xml:space="preserve"> </w:t>
              </w:r>
            </w:ins>
            <w:ins w:id="11" w:author="bachue digital" w:date="2015-07-28T21:06:00Z">
              <w:r>
                <w:t xml:space="preserve">mediante </w:t>
              </w:r>
            </w:ins>
            <w:ins w:id="12" w:author="bachue digital" w:date="2015-07-28T21:05:00Z">
              <w:r>
                <w:t>figuras de varios pa</w:t>
              </w:r>
            </w:ins>
            <w:ins w:id="13" w:author="bachue digital" w:date="2015-07-28T21:06:00Z">
              <w:r>
                <w:t xml:space="preserve">íses </w:t>
              </w:r>
            </w:ins>
            <w:ins w:id="14" w:author="bachue digital" w:date="2015-07-28T21:05:00Z">
              <w:r>
                <w:t xml:space="preserve"> </w:t>
              </w:r>
            </w:ins>
          </w:p>
        </w:tc>
      </w:tr>
      <w:tr w:rsidR="002F62DF" w:rsidRPr="004A1547" w14:paraId="2561F53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3AC79F"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8D862" w14:textId="12FCAA56" w:rsidR="002F62DF" w:rsidRPr="006B6F27" w:rsidRDefault="00057066" w:rsidP="00C90C45">
            <w:pPr>
              <w:pStyle w:val="Cuerpo"/>
              <w:rPr>
                <w:lang w:val="es-ES_tradnl"/>
              </w:rPr>
            </w:pPr>
            <w:ins w:id="15" w:author="bachue digital" w:date="2015-07-28T21:04:00Z">
              <w:r w:rsidRPr="00057066">
                <w:rPr>
                  <w:lang w:val="es-ES_tradnl"/>
                </w:rPr>
                <w:t xml:space="preserve">Número de la imagen </w:t>
              </w:r>
              <w:commentRangeStart w:id="16"/>
              <w:r w:rsidRPr="00057066">
                <w:rPr>
                  <w:lang w:val="es-ES_tradnl"/>
                </w:rPr>
                <w:t>99742586</w:t>
              </w:r>
            </w:ins>
            <w:commentRangeEnd w:id="16"/>
            <w:r w:rsidR="001B5DBE">
              <w:rPr>
                <w:rStyle w:val="Refdecomentario"/>
                <w:rFonts w:ascii="Calibri" w:eastAsia="Calibri" w:hAnsi="Calibri"/>
                <w:color w:val="auto"/>
                <w:bdr w:val="none" w:sz="0" w:space="0" w:color="auto"/>
                <w:lang w:val="es-MX" w:eastAsia="en-US"/>
              </w:rPr>
              <w:commentReference w:id="16"/>
            </w:r>
          </w:p>
        </w:tc>
      </w:tr>
      <w:tr w:rsidR="002F62DF" w:rsidRPr="006B6F27" w14:paraId="04C379C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992C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F5D9" w14:textId="77777777" w:rsidR="002F62DF" w:rsidRPr="0082339F" w:rsidRDefault="002F62DF" w:rsidP="002F62DF">
            <w:pPr>
              <w:rPr>
                <w:sz w:val="22"/>
                <w:szCs w:val="22"/>
              </w:rPr>
            </w:pPr>
            <w:r w:rsidRPr="0082339F">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1C51AF6C" w14:textId="77777777" w:rsidR="002F62DF" w:rsidRPr="006B6F27" w:rsidRDefault="002F62DF" w:rsidP="00C90C45">
            <w:pPr>
              <w:pStyle w:val="Cuerpo"/>
            </w:pPr>
          </w:p>
        </w:tc>
      </w:tr>
    </w:tbl>
    <w:p w14:paraId="5A22D1CE" w14:textId="77777777" w:rsidR="002F62DF" w:rsidRDefault="002F62DF" w:rsidP="002F62DF">
      <w:pPr>
        <w:spacing w:after="0" w:line="240" w:lineRule="auto"/>
      </w:pPr>
    </w:p>
    <w:p w14:paraId="04D7ACDF" w14:textId="77777777" w:rsidR="002F62DF" w:rsidRDefault="002F62DF" w:rsidP="002F62DF">
      <w:pPr>
        <w:spacing w:after="0" w:line="240" w:lineRule="auto"/>
      </w:pPr>
    </w:p>
    <w:p w14:paraId="08243DEE" w14:textId="1B3DB4DB" w:rsidR="002939C5" w:rsidRPr="0082339F" w:rsidRDefault="002939C5" w:rsidP="0082339F">
      <w:pPr>
        <w:rPr>
          <w:sz w:val="22"/>
          <w:szCs w:val="22"/>
        </w:rPr>
      </w:pPr>
    </w:p>
    <w:p w14:paraId="65DC8AB6" w14:textId="18020A58" w:rsidR="00C621C7" w:rsidRPr="0082339F" w:rsidRDefault="00087D8B" w:rsidP="0082339F">
      <w:pPr>
        <w:rPr>
          <w:sz w:val="22"/>
          <w:szCs w:val="22"/>
        </w:rPr>
      </w:pPr>
      <w:r w:rsidRPr="0082339F">
        <w:rPr>
          <w:sz w:val="22"/>
          <w:szCs w:val="22"/>
        </w:rPr>
        <w:t>En el ajedrez</w:t>
      </w:r>
      <w:r w:rsidR="00C621C7" w:rsidRPr="0082339F">
        <w:rPr>
          <w:sz w:val="22"/>
          <w:szCs w:val="22"/>
        </w:rPr>
        <w:t>,</w:t>
      </w:r>
      <w:r w:rsidRPr="0082339F">
        <w:rPr>
          <w:sz w:val="22"/>
          <w:szCs w:val="22"/>
        </w:rPr>
        <w:t xml:space="preserve"> </w:t>
      </w:r>
      <w:r w:rsidR="0034166B" w:rsidRPr="0082339F">
        <w:rPr>
          <w:sz w:val="22"/>
          <w:szCs w:val="22"/>
        </w:rPr>
        <w:t xml:space="preserve">cada </w:t>
      </w:r>
      <w:r w:rsidR="00F70EF0" w:rsidRPr="0082339F">
        <w:rPr>
          <w:sz w:val="22"/>
          <w:szCs w:val="22"/>
        </w:rPr>
        <w:t>participante</w:t>
      </w:r>
      <w:r w:rsidR="0034166B" w:rsidRPr="0082339F">
        <w:rPr>
          <w:sz w:val="22"/>
          <w:szCs w:val="22"/>
        </w:rPr>
        <w:t xml:space="preserve"> </w:t>
      </w:r>
      <w:r w:rsidR="00F70EF0" w:rsidRPr="0082339F">
        <w:rPr>
          <w:sz w:val="22"/>
          <w:szCs w:val="22"/>
        </w:rPr>
        <w:t>hace</w:t>
      </w:r>
      <w:r w:rsidR="0034166B" w:rsidRPr="0082339F">
        <w:rPr>
          <w:sz w:val="22"/>
          <w:szCs w:val="22"/>
        </w:rPr>
        <w:t xml:space="preserve"> su jugada y </w:t>
      </w:r>
      <w:r w:rsidR="00A952BA" w:rsidRPr="0082339F">
        <w:rPr>
          <w:sz w:val="22"/>
          <w:szCs w:val="22"/>
        </w:rPr>
        <w:t>avanza poco a poco</w:t>
      </w:r>
      <w:r w:rsidR="006E4F00" w:rsidRPr="0082339F">
        <w:rPr>
          <w:sz w:val="22"/>
          <w:szCs w:val="22"/>
        </w:rPr>
        <w:t>,</w:t>
      </w:r>
      <w:r w:rsidR="00A952BA" w:rsidRPr="0082339F">
        <w:rPr>
          <w:sz w:val="22"/>
          <w:szCs w:val="22"/>
        </w:rPr>
        <w:t xml:space="preserve"> </w:t>
      </w:r>
      <w:r w:rsidR="003E4626" w:rsidRPr="0082339F">
        <w:rPr>
          <w:sz w:val="22"/>
          <w:szCs w:val="22"/>
        </w:rPr>
        <w:t xml:space="preserve">en </w:t>
      </w:r>
      <w:r w:rsidR="00C621C7" w:rsidRPr="0082339F">
        <w:rPr>
          <w:sz w:val="22"/>
          <w:szCs w:val="22"/>
        </w:rPr>
        <w:t xml:space="preserve">pos de </w:t>
      </w:r>
      <w:r w:rsidR="003E4626" w:rsidRPr="0082339F">
        <w:rPr>
          <w:sz w:val="22"/>
          <w:szCs w:val="22"/>
        </w:rPr>
        <w:t xml:space="preserve">la </w:t>
      </w:r>
      <w:r w:rsidR="00A952BA" w:rsidRPr="0082339F">
        <w:rPr>
          <w:sz w:val="22"/>
          <w:szCs w:val="22"/>
        </w:rPr>
        <w:t>conquista</w:t>
      </w:r>
      <w:r w:rsidRPr="0082339F">
        <w:rPr>
          <w:sz w:val="22"/>
          <w:szCs w:val="22"/>
        </w:rPr>
        <w:t xml:space="preserve"> </w:t>
      </w:r>
      <w:r w:rsidR="003E4626" w:rsidRPr="0082339F">
        <w:rPr>
          <w:sz w:val="22"/>
          <w:szCs w:val="22"/>
        </w:rPr>
        <w:t xml:space="preserve">de </w:t>
      </w:r>
      <w:r w:rsidR="00A952BA" w:rsidRPr="0082339F">
        <w:rPr>
          <w:sz w:val="22"/>
          <w:szCs w:val="22"/>
        </w:rPr>
        <w:t>todo el tablero</w:t>
      </w:r>
      <w:r w:rsidR="00C621C7" w:rsidRPr="0082339F">
        <w:rPr>
          <w:sz w:val="22"/>
          <w:szCs w:val="22"/>
        </w:rPr>
        <w:t xml:space="preserve">; </w:t>
      </w:r>
      <w:r w:rsidR="00F70EF0" w:rsidRPr="0082339F">
        <w:rPr>
          <w:sz w:val="22"/>
          <w:szCs w:val="22"/>
        </w:rPr>
        <w:t>así</w:t>
      </w:r>
      <w:r w:rsidR="00C621C7" w:rsidRPr="0082339F">
        <w:rPr>
          <w:sz w:val="22"/>
          <w:szCs w:val="22"/>
        </w:rPr>
        <w:t xml:space="preserve"> </w:t>
      </w:r>
      <w:r w:rsidR="003E4626" w:rsidRPr="0082339F">
        <w:rPr>
          <w:sz w:val="22"/>
          <w:szCs w:val="22"/>
        </w:rPr>
        <w:t xml:space="preserve">va </w:t>
      </w:r>
      <w:r w:rsidR="001A7234" w:rsidRPr="0082339F">
        <w:rPr>
          <w:sz w:val="22"/>
          <w:szCs w:val="22"/>
        </w:rPr>
        <w:t>conduci</w:t>
      </w:r>
      <w:r w:rsidRPr="0082339F">
        <w:rPr>
          <w:sz w:val="22"/>
          <w:szCs w:val="22"/>
        </w:rPr>
        <w:t xml:space="preserve">endo </w:t>
      </w:r>
      <w:r w:rsidR="00C621C7" w:rsidRPr="0082339F">
        <w:rPr>
          <w:sz w:val="22"/>
          <w:szCs w:val="22"/>
        </w:rPr>
        <w:t xml:space="preserve">sus </w:t>
      </w:r>
      <w:r w:rsidRPr="0082339F">
        <w:rPr>
          <w:sz w:val="22"/>
          <w:szCs w:val="22"/>
        </w:rPr>
        <w:t xml:space="preserve">piezas </w:t>
      </w:r>
      <w:r w:rsidR="00B27E94" w:rsidRPr="0082339F">
        <w:rPr>
          <w:sz w:val="22"/>
          <w:szCs w:val="22"/>
        </w:rPr>
        <w:t xml:space="preserve">hasta </w:t>
      </w:r>
      <w:r w:rsidR="003E4626" w:rsidRPr="0082339F">
        <w:rPr>
          <w:sz w:val="22"/>
          <w:szCs w:val="22"/>
        </w:rPr>
        <w:t>poner en peligro las del adversario y, en lo posible, elimin</w:t>
      </w:r>
      <w:r w:rsidR="00B27E94" w:rsidRPr="0082339F">
        <w:rPr>
          <w:sz w:val="22"/>
          <w:szCs w:val="22"/>
        </w:rPr>
        <w:t xml:space="preserve">arlas </w:t>
      </w:r>
      <w:r w:rsidR="003E4626" w:rsidRPr="0082339F">
        <w:rPr>
          <w:sz w:val="22"/>
          <w:szCs w:val="22"/>
        </w:rPr>
        <w:t>del juego</w:t>
      </w:r>
      <w:r w:rsidR="00A952BA" w:rsidRPr="0082339F">
        <w:rPr>
          <w:sz w:val="22"/>
          <w:szCs w:val="22"/>
        </w:rPr>
        <w:t>.</w:t>
      </w:r>
      <w:r w:rsidR="00241462" w:rsidRPr="0082339F">
        <w:rPr>
          <w:sz w:val="22"/>
          <w:szCs w:val="22"/>
        </w:rPr>
        <w:t xml:space="preserve"> </w:t>
      </w:r>
      <w:r w:rsidR="001470C6" w:rsidRPr="0082339F">
        <w:rPr>
          <w:sz w:val="22"/>
          <w:szCs w:val="22"/>
        </w:rPr>
        <w:t xml:space="preserve">En la </w:t>
      </w:r>
      <w:r w:rsidR="00A952BA" w:rsidRPr="0082339F">
        <w:rPr>
          <w:sz w:val="22"/>
          <w:szCs w:val="22"/>
        </w:rPr>
        <w:t>geopolítica</w:t>
      </w:r>
      <w:r w:rsidR="005E5246" w:rsidRPr="0082339F">
        <w:rPr>
          <w:sz w:val="22"/>
          <w:szCs w:val="22"/>
        </w:rPr>
        <w:t xml:space="preserve">, </w:t>
      </w:r>
      <w:r w:rsidR="00C621C7" w:rsidRPr="0082339F">
        <w:rPr>
          <w:sz w:val="22"/>
          <w:szCs w:val="22"/>
        </w:rPr>
        <w:t xml:space="preserve">las potencias regionales, </w:t>
      </w:r>
      <w:r w:rsidR="003E4626" w:rsidRPr="0082339F">
        <w:rPr>
          <w:sz w:val="22"/>
          <w:szCs w:val="22"/>
        </w:rPr>
        <w:t xml:space="preserve">las </w:t>
      </w:r>
      <w:r w:rsidR="001470C6" w:rsidRPr="0082339F">
        <w:rPr>
          <w:sz w:val="22"/>
          <w:szCs w:val="22"/>
        </w:rPr>
        <w:t>grandes empresas</w:t>
      </w:r>
      <w:r w:rsidR="00C621C7" w:rsidRPr="0082339F">
        <w:rPr>
          <w:sz w:val="22"/>
          <w:szCs w:val="22"/>
        </w:rPr>
        <w:t xml:space="preserve"> e incluso las grandes organizaciones armadas</w:t>
      </w:r>
      <w:r w:rsidR="003E4626" w:rsidRPr="0082339F">
        <w:rPr>
          <w:sz w:val="22"/>
          <w:szCs w:val="22"/>
        </w:rPr>
        <w:t xml:space="preserve"> </w:t>
      </w:r>
      <w:r w:rsidR="00B27E94" w:rsidRPr="0082339F">
        <w:rPr>
          <w:sz w:val="22"/>
          <w:szCs w:val="22"/>
        </w:rPr>
        <w:t xml:space="preserve">también </w:t>
      </w:r>
      <w:r w:rsidR="00635401" w:rsidRPr="0082339F">
        <w:rPr>
          <w:sz w:val="22"/>
          <w:szCs w:val="22"/>
        </w:rPr>
        <w:t>avanzan de forma gradual, y a medida que m</w:t>
      </w:r>
      <w:r w:rsidR="00F70EF0" w:rsidRPr="0082339F">
        <w:rPr>
          <w:sz w:val="22"/>
          <w:szCs w:val="22"/>
        </w:rPr>
        <w:t>ueven sus fichas</w:t>
      </w:r>
      <w:r w:rsidR="00635401" w:rsidRPr="0082339F">
        <w:rPr>
          <w:sz w:val="22"/>
          <w:szCs w:val="22"/>
        </w:rPr>
        <w:t xml:space="preserve"> </w:t>
      </w:r>
      <w:r w:rsidR="00F70EF0" w:rsidRPr="0082339F">
        <w:rPr>
          <w:sz w:val="22"/>
          <w:szCs w:val="22"/>
        </w:rPr>
        <w:t xml:space="preserve">van </w:t>
      </w:r>
      <w:r w:rsidR="00635401" w:rsidRPr="0082339F">
        <w:rPr>
          <w:sz w:val="22"/>
          <w:szCs w:val="22"/>
        </w:rPr>
        <w:t>desencadenan</w:t>
      </w:r>
      <w:r w:rsidR="00F70EF0" w:rsidRPr="0082339F">
        <w:rPr>
          <w:sz w:val="22"/>
          <w:szCs w:val="22"/>
        </w:rPr>
        <w:t>do</w:t>
      </w:r>
      <w:r w:rsidR="00635401" w:rsidRPr="0082339F">
        <w:rPr>
          <w:sz w:val="22"/>
          <w:szCs w:val="22"/>
        </w:rPr>
        <w:t xml:space="preserve"> los </w:t>
      </w:r>
      <w:r w:rsidR="00C621C7" w:rsidRPr="0082339F">
        <w:rPr>
          <w:sz w:val="22"/>
          <w:szCs w:val="22"/>
        </w:rPr>
        <w:t xml:space="preserve">principales </w:t>
      </w:r>
      <w:r w:rsidR="00635401" w:rsidRPr="0082339F">
        <w:rPr>
          <w:sz w:val="22"/>
          <w:szCs w:val="22"/>
        </w:rPr>
        <w:t xml:space="preserve">conflictos </w:t>
      </w:r>
      <w:r w:rsidR="00F70EF0" w:rsidRPr="0082339F">
        <w:rPr>
          <w:sz w:val="22"/>
          <w:szCs w:val="22"/>
        </w:rPr>
        <w:t>que aquejan al mundo contemporáneo</w:t>
      </w:r>
      <w:r w:rsidR="00635401" w:rsidRPr="0082339F">
        <w:rPr>
          <w:sz w:val="22"/>
          <w:szCs w:val="22"/>
        </w:rPr>
        <w:t xml:space="preserve">. </w:t>
      </w:r>
    </w:p>
    <w:p w14:paraId="30F5D3D4" w14:textId="77777777" w:rsidR="00C621C7" w:rsidRPr="0082339F" w:rsidRDefault="00C621C7" w:rsidP="0082339F">
      <w:pPr>
        <w:rPr>
          <w:sz w:val="22"/>
          <w:szCs w:val="22"/>
        </w:rPr>
      </w:pPr>
    </w:p>
    <w:p w14:paraId="5B12BF34" w14:textId="77777777" w:rsidR="005F7D34" w:rsidRDefault="00A952BA" w:rsidP="0082339F">
      <w:pPr>
        <w:rPr>
          <w:sz w:val="22"/>
          <w:szCs w:val="22"/>
        </w:rPr>
      </w:pPr>
      <w:r w:rsidRPr="0082339F">
        <w:rPr>
          <w:sz w:val="22"/>
          <w:szCs w:val="22"/>
        </w:rPr>
        <w:t>La diferencia es el tamaño del tablero</w:t>
      </w:r>
      <w:r w:rsidR="00F70EF0" w:rsidRPr="0082339F">
        <w:rPr>
          <w:sz w:val="22"/>
          <w:szCs w:val="22"/>
        </w:rPr>
        <w:t>. E</w:t>
      </w:r>
      <w:r w:rsidRPr="0082339F">
        <w:rPr>
          <w:sz w:val="22"/>
          <w:szCs w:val="22"/>
        </w:rPr>
        <w:t>n e</w:t>
      </w:r>
      <w:r w:rsidR="00FD5591" w:rsidRPr="0082339F">
        <w:rPr>
          <w:sz w:val="22"/>
          <w:szCs w:val="22"/>
        </w:rPr>
        <w:t xml:space="preserve">l caso de la geopolítica, </w:t>
      </w:r>
      <w:r w:rsidRPr="0082339F">
        <w:rPr>
          <w:sz w:val="22"/>
          <w:szCs w:val="22"/>
        </w:rPr>
        <w:t>la partida se juega en el mundo entero</w:t>
      </w:r>
      <w:r w:rsidR="00FD5591" w:rsidRPr="0082339F">
        <w:rPr>
          <w:sz w:val="22"/>
          <w:szCs w:val="22"/>
        </w:rPr>
        <w:t xml:space="preserve"> y </w:t>
      </w:r>
      <w:r w:rsidR="00C621C7" w:rsidRPr="0082339F">
        <w:rPr>
          <w:sz w:val="22"/>
          <w:szCs w:val="22"/>
        </w:rPr>
        <w:t xml:space="preserve">se </w:t>
      </w:r>
      <w:r w:rsidR="00FD5591" w:rsidRPr="0082339F">
        <w:rPr>
          <w:sz w:val="22"/>
          <w:szCs w:val="22"/>
        </w:rPr>
        <w:t xml:space="preserve">busca el dominio económico, político y cultural del planeta. </w:t>
      </w:r>
      <w:r w:rsidR="0022326D" w:rsidRPr="0082339F">
        <w:rPr>
          <w:sz w:val="22"/>
          <w:szCs w:val="22"/>
        </w:rPr>
        <w:t xml:space="preserve">Las piezas más importantes del tablero geopolítico mundial </w:t>
      </w:r>
      <w:r w:rsidR="00CF78E6" w:rsidRPr="0082339F">
        <w:rPr>
          <w:sz w:val="22"/>
          <w:szCs w:val="22"/>
        </w:rPr>
        <w:t xml:space="preserve">de hoy </w:t>
      </w:r>
      <w:r w:rsidR="0022326D" w:rsidRPr="0082339F">
        <w:rPr>
          <w:sz w:val="22"/>
          <w:szCs w:val="22"/>
        </w:rPr>
        <w:t xml:space="preserve">son </w:t>
      </w:r>
      <w:r w:rsidR="005611AC" w:rsidRPr="0082339F">
        <w:rPr>
          <w:sz w:val="22"/>
          <w:szCs w:val="22"/>
        </w:rPr>
        <w:t>Estados Unidos,</w:t>
      </w:r>
      <w:r w:rsidR="00FD5591" w:rsidRPr="0082339F">
        <w:rPr>
          <w:sz w:val="22"/>
          <w:szCs w:val="22"/>
        </w:rPr>
        <w:t xml:space="preserve"> </w:t>
      </w:r>
      <w:r w:rsidRPr="0082339F">
        <w:rPr>
          <w:sz w:val="22"/>
          <w:szCs w:val="22"/>
        </w:rPr>
        <w:t>Rusia y China</w:t>
      </w:r>
      <w:r w:rsidR="00CF78E6" w:rsidRPr="0082339F">
        <w:rPr>
          <w:sz w:val="22"/>
          <w:szCs w:val="22"/>
        </w:rPr>
        <w:t>, naciones reconocida</w:t>
      </w:r>
      <w:r w:rsidR="005611AC" w:rsidRPr="0082339F">
        <w:rPr>
          <w:sz w:val="22"/>
          <w:szCs w:val="22"/>
        </w:rPr>
        <w:t xml:space="preserve">s como </w:t>
      </w:r>
      <w:r w:rsidRPr="0082339F">
        <w:rPr>
          <w:sz w:val="22"/>
          <w:szCs w:val="22"/>
        </w:rPr>
        <w:t xml:space="preserve">jugadores </w:t>
      </w:r>
      <w:r w:rsidR="00144013" w:rsidRPr="0082339F">
        <w:rPr>
          <w:sz w:val="22"/>
          <w:szCs w:val="22"/>
        </w:rPr>
        <w:t>geopolíticos clave</w:t>
      </w:r>
      <w:r w:rsidR="006614C0">
        <w:rPr>
          <w:sz w:val="22"/>
          <w:szCs w:val="22"/>
        </w:rPr>
        <w:t xml:space="preserve">, </w:t>
      </w:r>
      <w:r w:rsidR="006614C0" w:rsidRPr="006614C0">
        <w:rPr>
          <w:sz w:val="22"/>
          <w:szCs w:val="22"/>
        </w:rPr>
        <w:t>sin olvidar a grupos por  alianzas e intereses comunes, como la Unión Europea, el G-8, los BRIC</w:t>
      </w:r>
      <w:r w:rsidR="005F7D34">
        <w:rPr>
          <w:sz w:val="22"/>
          <w:szCs w:val="22"/>
        </w:rPr>
        <w:t>S [VER].</w:t>
      </w:r>
    </w:p>
    <w:p w14:paraId="47006919" w14:textId="54BC2FC7" w:rsidR="00974365" w:rsidRPr="0082339F" w:rsidRDefault="00887B01" w:rsidP="0082339F">
      <w:pPr>
        <w:rPr>
          <w:sz w:val="22"/>
          <w:szCs w:val="22"/>
        </w:rPr>
      </w:pPr>
      <w:hyperlink r:id="rId11" w:history="1">
        <w:r w:rsidR="005F7D34" w:rsidRPr="00D25797">
          <w:rPr>
            <w:rStyle w:val="Hipervnculo"/>
            <w:sz w:val="22"/>
            <w:szCs w:val="22"/>
          </w:rPr>
          <w:t>http://www.nuevatribuna.es/articulo/mundo/-que-son-los-brics/20130510141412091961.html</w:t>
        </w:r>
      </w:hyperlink>
      <w:r w:rsidR="005F7D34">
        <w:rPr>
          <w:sz w:val="22"/>
          <w:szCs w:val="22"/>
        </w:rPr>
        <w:t xml:space="preserve">  </w:t>
      </w:r>
    </w:p>
    <w:p w14:paraId="4AE0F56E" w14:textId="77777777" w:rsidR="00974365" w:rsidRPr="0082339F" w:rsidRDefault="00974365" w:rsidP="0082339F">
      <w:pPr>
        <w:rPr>
          <w:sz w:val="22"/>
          <w:szCs w:val="22"/>
        </w:rPr>
      </w:pPr>
    </w:p>
    <w:p w14:paraId="4990994B" w14:textId="478833F3" w:rsidR="00241462" w:rsidRPr="0082339F" w:rsidRDefault="00CF78E6" w:rsidP="0082339F">
      <w:pPr>
        <w:rPr>
          <w:sz w:val="22"/>
          <w:szCs w:val="22"/>
        </w:rPr>
      </w:pPr>
      <w:r w:rsidRPr="0082339F">
        <w:rPr>
          <w:sz w:val="22"/>
          <w:szCs w:val="22"/>
        </w:rPr>
        <w:t>Ello se explica por e</w:t>
      </w:r>
      <w:r w:rsidR="003C6F49" w:rsidRPr="0082339F">
        <w:rPr>
          <w:sz w:val="22"/>
          <w:szCs w:val="22"/>
        </w:rPr>
        <w:t xml:space="preserve">l </w:t>
      </w:r>
      <w:r w:rsidR="00635401" w:rsidRPr="0082339F">
        <w:rPr>
          <w:sz w:val="22"/>
          <w:szCs w:val="22"/>
        </w:rPr>
        <w:t>tamaño de su</w:t>
      </w:r>
      <w:r w:rsidR="0022326D" w:rsidRPr="0082339F">
        <w:rPr>
          <w:sz w:val="22"/>
          <w:szCs w:val="22"/>
        </w:rPr>
        <w:t>s</w:t>
      </w:r>
      <w:r w:rsidR="00635401" w:rsidRPr="0082339F">
        <w:rPr>
          <w:sz w:val="22"/>
          <w:szCs w:val="22"/>
        </w:rPr>
        <w:t xml:space="preserve"> economía</w:t>
      </w:r>
      <w:r w:rsidR="0022326D" w:rsidRPr="0082339F">
        <w:rPr>
          <w:sz w:val="22"/>
          <w:szCs w:val="22"/>
        </w:rPr>
        <w:t>s</w:t>
      </w:r>
      <w:r w:rsidR="00635401" w:rsidRPr="0082339F">
        <w:rPr>
          <w:sz w:val="22"/>
          <w:szCs w:val="22"/>
        </w:rPr>
        <w:t xml:space="preserve">, </w:t>
      </w:r>
      <w:r w:rsidRPr="0082339F">
        <w:rPr>
          <w:sz w:val="22"/>
          <w:szCs w:val="22"/>
        </w:rPr>
        <w:t xml:space="preserve">el </w:t>
      </w:r>
      <w:r w:rsidR="005E5246" w:rsidRPr="0082339F">
        <w:rPr>
          <w:sz w:val="22"/>
          <w:szCs w:val="22"/>
        </w:rPr>
        <w:t xml:space="preserve">poder de sus fuerzas militares, </w:t>
      </w:r>
      <w:r w:rsidR="00635401" w:rsidRPr="0082339F">
        <w:rPr>
          <w:sz w:val="22"/>
          <w:szCs w:val="22"/>
        </w:rPr>
        <w:t>su situación geográfica</w:t>
      </w:r>
      <w:r w:rsidR="003C6F49" w:rsidRPr="0082339F">
        <w:rPr>
          <w:sz w:val="22"/>
          <w:szCs w:val="22"/>
        </w:rPr>
        <w:t xml:space="preserve"> y </w:t>
      </w:r>
      <w:r w:rsidR="00635401" w:rsidRPr="0082339F">
        <w:rPr>
          <w:sz w:val="22"/>
          <w:szCs w:val="22"/>
        </w:rPr>
        <w:t>su alineación política</w:t>
      </w:r>
      <w:r w:rsidR="0022326D" w:rsidRPr="0082339F">
        <w:rPr>
          <w:sz w:val="22"/>
          <w:szCs w:val="22"/>
        </w:rPr>
        <w:t xml:space="preserve">. </w:t>
      </w:r>
      <w:r w:rsidR="005A25A3" w:rsidRPr="0082339F">
        <w:rPr>
          <w:sz w:val="22"/>
          <w:szCs w:val="22"/>
        </w:rPr>
        <w:t xml:space="preserve">Son </w:t>
      </w:r>
      <w:r w:rsidR="00A952BA" w:rsidRPr="0082339F">
        <w:rPr>
          <w:sz w:val="22"/>
          <w:szCs w:val="22"/>
        </w:rPr>
        <w:t xml:space="preserve">piezas </w:t>
      </w:r>
      <w:r w:rsidR="005E5246" w:rsidRPr="0082339F">
        <w:rPr>
          <w:sz w:val="22"/>
          <w:szCs w:val="22"/>
        </w:rPr>
        <w:t xml:space="preserve">clave </w:t>
      </w:r>
      <w:r w:rsidR="00A952BA" w:rsidRPr="0082339F">
        <w:rPr>
          <w:sz w:val="22"/>
          <w:szCs w:val="22"/>
        </w:rPr>
        <w:t xml:space="preserve">en la configuración </w:t>
      </w:r>
      <w:r w:rsidR="00635401" w:rsidRPr="0082339F">
        <w:rPr>
          <w:sz w:val="22"/>
          <w:szCs w:val="22"/>
        </w:rPr>
        <w:t xml:space="preserve">del mundo y </w:t>
      </w:r>
      <w:r w:rsidR="005E5246" w:rsidRPr="0082339F">
        <w:rPr>
          <w:sz w:val="22"/>
          <w:szCs w:val="22"/>
        </w:rPr>
        <w:t xml:space="preserve">sus interacciones </w:t>
      </w:r>
      <w:r w:rsidR="00736471" w:rsidRPr="0082339F">
        <w:rPr>
          <w:sz w:val="22"/>
          <w:szCs w:val="22"/>
        </w:rPr>
        <w:t>decide</w:t>
      </w:r>
      <w:r w:rsidR="006D547C" w:rsidRPr="0082339F">
        <w:rPr>
          <w:sz w:val="22"/>
          <w:szCs w:val="22"/>
        </w:rPr>
        <w:t>n</w:t>
      </w:r>
      <w:r w:rsidR="00736471" w:rsidRPr="0082339F">
        <w:rPr>
          <w:sz w:val="22"/>
          <w:szCs w:val="22"/>
        </w:rPr>
        <w:t xml:space="preserve"> el rumbo </w:t>
      </w:r>
      <w:r w:rsidR="006D547C" w:rsidRPr="0082339F">
        <w:rPr>
          <w:sz w:val="22"/>
          <w:szCs w:val="22"/>
        </w:rPr>
        <w:t>de</w:t>
      </w:r>
      <w:r w:rsidR="00736471" w:rsidRPr="0082339F">
        <w:rPr>
          <w:sz w:val="22"/>
          <w:szCs w:val="22"/>
        </w:rPr>
        <w:t xml:space="preserve"> la partida </w:t>
      </w:r>
      <w:r w:rsidR="005A25A3" w:rsidRPr="0082339F">
        <w:rPr>
          <w:sz w:val="22"/>
          <w:szCs w:val="22"/>
        </w:rPr>
        <w:t>geopolítica</w:t>
      </w:r>
      <w:r w:rsidR="0022326D" w:rsidRPr="0082339F">
        <w:rPr>
          <w:sz w:val="22"/>
          <w:szCs w:val="22"/>
        </w:rPr>
        <w:t xml:space="preserve"> </w:t>
      </w:r>
      <w:r w:rsidR="003C6F49" w:rsidRPr="0082339F">
        <w:rPr>
          <w:sz w:val="22"/>
          <w:szCs w:val="22"/>
        </w:rPr>
        <w:t>global</w:t>
      </w:r>
      <w:r w:rsidR="00635401" w:rsidRPr="0082339F">
        <w:rPr>
          <w:sz w:val="22"/>
          <w:szCs w:val="22"/>
        </w:rPr>
        <w:t>.</w:t>
      </w:r>
      <w:r w:rsidR="00241462" w:rsidRPr="0082339F">
        <w:rPr>
          <w:sz w:val="22"/>
          <w:szCs w:val="22"/>
        </w:rPr>
        <w:t xml:space="preserve"> </w:t>
      </w:r>
    </w:p>
    <w:p w14:paraId="4D1FEFA6" w14:textId="77777777" w:rsidR="00A952BA" w:rsidRPr="0082339F" w:rsidRDefault="00A952BA" w:rsidP="0082339F">
      <w:pPr>
        <w:rPr>
          <w:sz w:val="22"/>
          <w:szCs w:val="22"/>
        </w:rPr>
      </w:pPr>
    </w:p>
    <w:p w14:paraId="68FCA723" w14:textId="4D3E04EC" w:rsidR="0022326D" w:rsidRPr="0082339F" w:rsidRDefault="005A25A3" w:rsidP="0082339F">
      <w:pPr>
        <w:rPr>
          <w:sz w:val="22"/>
          <w:szCs w:val="22"/>
        </w:rPr>
      </w:pPr>
      <w:r w:rsidRPr="0082339F">
        <w:rPr>
          <w:sz w:val="22"/>
          <w:szCs w:val="22"/>
        </w:rPr>
        <w:t xml:space="preserve">Sin embargo, todas las naciones participan en </w:t>
      </w:r>
      <w:r w:rsidR="00A952BA" w:rsidRPr="0082339F">
        <w:rPr>
          <w:sz w:val="22"/>
          <w:szCs w:val="22"/>
        </w:rPr>
        <w:t xml:space="preserve">el </w:t>
      </w:r>
      <w:r w:rsidR="0022326D" w:rsidRPr="0082339F">
        <w:rPr>
          <w:sz w:val="22"/>
          <w:szCs w:val="22"/>
        </w:rPr>
        <w:t>juego</w:t>
      </w:r>
      <w:r w:rsidR="006D547C" w:rsidRPr="0082339F">
        <w:rPr>
          <w:sz w:val="22"/>
          <w:szCs w:val="22"/>
        </w:rPr>
        <w:t>. D</w:t>
      </w:r>
      <w:r w:rsidRPr="0082339F">
        <w:rPr>
          <w:sz w:val="22"/>
          <w:szCs w:val="22"/>
        </w:rPr>
        <w:t xml:space="preserve">e una u otra forma </w:t>
      </w:r>
      <w:r w:rsidR="00C621C7" w:rsidRPr="0082339F">
        <w:rPr>
          <w:sz w:val="22"/>
          <w:szCs w:val="22"/>
        </w:rPr>
        <w:t xml:space="preserve">se </w:t>
      </w:r>
      <w:r w:rsidRPr="0082339F">
        <w:rPr>
          <w:sz w:val="22"/>
          <w:szCs w:val="22"/>
        </w:rPr>
        <w:t>involucra</w:t>
      </w:r>
      <w:r w:rsidR="00C621C7" w:rsidRPr="0082339F">
        <w:rPr>
          <w:sz w:val="22"/>
          <w:szCs w:val="22"/>
        </w:rPr>
        <w:t xml:space="preserve">n </w:t>
      </w:r>
      <w:r w:rsidRPr="0082339F">
        <w:rPr>
          <w:sz w:val="22"/>
          <w:szCs w:val="22"/>
        </w:rPr>
        <w:t xml:space="preserve">y se </w:t>
      </w:r>
      <w:r w:rsidR="00C621C7" w:rsidRPr="0082339F">
        <w:rPr>
          <w:sz w:val="22"/>
          <w:szCs w:val="22"/>
        </w:rPr>
        <w:t xml:space="preserve">convierten en </w:t>
      </w:r>
      <w:r w:rsidR="00635401" w:rsidRPr="0082339F">
        <w:rPr>
          <w:sz w:val="22"/>
          <w:szCs w:val="22"/>
        </w:rPr>
        <w:t xml:space="preserve">piezas </w:t>
      </w:r>
      <w:r w:rsidRPr="0082339F">
        <w:rPr>
          <w:sz w:val="22"/>
          <w:szCs w:val="22"/>
        </w:rPr>
        <w:t xml:space="preserve">de </w:t>
      </w:r>
      <w:r w:rsidR="00635401" w:rsidRPr="0082339F">
        <w:rPr>
          <w:sz w:val="22"/>
          <w:szCs w:val="22"/>
        </w:rPr>
        <w:t>l</w:t>
      </w:r>
      <w:r w:rsidR="00A952BA" w:rsidRPr="0082339F">
        <w:rPr>
          <w:sz w:val="22"/>
          <w:szCs w:val="22"/>
        </w:rPr>
        <w:t>os movimientos de fichas</w:t>
      </w:r>
      <w:r w:rsidRPr="0082339F">
        <w:rPr>
          <w:sz w:val="22"/>
          <w:szCs w:val="22"/>
        </w:rPr>
        <w:t xml:space="preserve"> en el tablero</w:t>
      </w:r>
      <w:r w:rsidR="0022326D" w:rsidRPr="0082339F">
        <w:rPr>
          <w:sz w:val="22"/>
          <w:szCs w:val="22"/>
        </w:rPr>
        <w:t>.</w:t>
      </w:r>
      <w:r w:rsidR="00686F66" w:rsidRPr="0082339F">
        <w:rPr>
          <w:sz w:val="22"/>
          <w:szCs w:val="22"/>
        </w:rPr>
        <w:t xml:space="preserve"> </w:t>
      </w:r>
      <w:r w:rsidR="00D60FD5" w:rsidRPr="0082339F">
        <w:rPr>
          <w:sz w:val="22"/>
          <w:szCs w:val="22"/>
        </w:rPr>
        <w:t>D</w:t>
      </w:r>
      <w:r w:rsidR="002D7ACE" w:rsidRPr="0082339F">
        <w:rPr>
          <w:sz w:val="22"/>
          <w:szCs w:val="22"/>
        </w:rPr>
        <w:t>urante la partida de ajedrez</w:t>
      </w:r>
      <w:r w:rsidR="006D547C" w:rsidRPr="0082339F">
        <w:rPr>
          <w:sz w:val="22"/>
          <w:szCs w:val="22"/>
        </w:rPr>
        <w:t>,</w:t>
      </w:r>
      <w:r w:rsidR="002D7ACE" w:rsidRPr="0082339F">
        <w:rPr>
          <w:sz w:val="22"/>
          <w:szCs w:val="22"/>
        </w:rPr>
        <w:t xml:space="preserve"> los jugadores</w:t>
      </w:r>
      <w:r w:rsidR="003C6F49" w:rsidRPr="0082339F">
        <w:rPr>
          <w:sz w:val="22"/>
          <w:szCs w:val="22"/>
        </w:rPr>
        <w:t xml:space="preserve"> </w:t>
      </w:r>
      <w:r w:rsidR="002D7ACE" w:rsidRPr="0082339F">
        <w:rPr>
          <w:sz w:val="22"/>
          <w:szCs w:val="22"/>
        </w:rPr>
        <w:t>disponen de varios peones, es decir, fichas de menor valor</w:t>
      </w:r>
      <w:r w:rsidR="00D60FD5" w:rsidRPr="0082339F">
        <w:rPr>
          <w:sz w:val="22"/>
          <w:szCs w:val="22"/>
        </w:rPr>
        <w:t xml:space="preserve"> que</w:t>
      </w:r>
      <w:r w:rsidR="00C621C7" w:rsidRPr="0082339F">
        <w:rPr>
          <w:sz w:val="22"/>
          <w:szCs w:val="22"/>
        </w:rPr>
        <w:t xml:space="preserve"> </w:t>
      </w:r>
      <w:r w:rsidR="002D7ACE" w:rsidRPr="0082339F">
        <w:rPr>
          <w:sz w:val="22"/>
          <w:szCs w:val="22"/>
        </w:rPr>
        <w:t xml:space="preserve">pueden ser arriesgadas en la guerra. </w:t>
      </w:r>
    </w:p>
    <w:p w14:paraId="392342C2"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25D8B" w:rsidRPr="0082339F" w14:paraId="39F149C7" w14:textId="77777777" w:rsidTr="00120F66">
        <w:tc>
          <w:tcPr>
            <w:tcW w:w="8978" w:type="dxa"/>
            <w:gridSpan w:val="2"/>
            <w:shd w:val="clear" w:color="auto" w:fill="000000" w:themeFill="text1"/>
          </w:tcPr>
          <w:p w14:paraId="0591803D" w14:textId="77777777" w:rsidR="00225D8B" w:rsidRPr="0082339F" w:rsidRDefault="00225D8B" w:rsidP="0082339F">
            <w:pPr>
              <w:rPr>
                <w:b/>
                <w:color w:val="FFFFFF" w:themeColor="background1"/>
              </w:rPr>
            </w:pPr>
            <w:r w:rsidRPr="0082339F">
              <w:rPr>
                <w:b/>
                <w:color w:val="FFFFFF" w:themeColor="background1"/>
              </w:rPr>
              <w:t>Destacado</w:t>
            </w:r>
          </w:p>
        </w:tc>
      </w:tr>
      <w:tr w:rsidR="00225D8B" w:rsidRPr="0082339F" w14:paraId="32356F98" w14:textId="77777777" w:rsidTr="00120F66">
        <w:tc>
          <w:tcPr>
            <w:tcW w:w="2518" w:type="dxa"/>
          </w:tcPr>
          <w:p w14:paraId="78A828CD" w14:textId="77777777" w:rsidR="00225D8B" w:rsidRPr="0082339F" w:rsidRDefault="00225D8B" w:rsidP="0082339F">
            <w:pPr>
              <w:rPr>
                <w:b/>
              </w:rPr>
            </w:pPr>
            <w:r w:rsidRPr="0082339F">
              <w:rPr>
                <w:b/>
              </w:rPr>
              <w:t>Título</w:t>
            </w:r>
          </w:p>
        </w:tc>
        <w:tc>
          <w:tcPr>
            <w:tcW w:w="6460" w:type="dxa"/>
          </w:tcPr>
          <w:p w14:paraId="6632495D" w14:textId="31366988" w:rsidR="00225D8B" w:rsidRPr="0082339F" w:rsidRDefault="00225D8B" w:rsidP="0082339F">
            <w:pPr>
              <w:rPr>
                <w:b/>
              </w:rPr>
            </w:pPr>
            <w:r w:rsidRPr="0082339F">
              <w:rPr>
                <w:b/>
              </w:rPr>
              <w:t xml:space="preserve">Grandes protagonistas globales </w:t>
            </w:r>
          </w:p>
        </w:tc>
      </w:tr>
      <w:tr w:rsidR="00225D8B" w:rsidRPr="0082339F" w14:paraId="6FAE9DF1" w14:textId="77777777" w:rsidTr="00120F66">
        <w:tc>
          <w:tcPr>
            <w:tcW w:w="2518" w:type="dxa"/>
          </w:tcPr>
          <w:p w14:paraId="4706E8E5" w14:textId="77777777" w:rsidR="00225D8B" w:rsidRPr="0082339F" w:rsidRDefault="00225D8B" w:rsidP="0082339F">
            <w:r w:rsidRPr="0082339F">
              <w:rPr>
                <w:b/>
              </w:rPr>
              <w:t>Contenido</w:t>
            </w:r>
          </w:p>
        </w:tc>
        <w:tc>
          <w:tcPr>
            <w:tcW w:w="6460" w:type="dxa"/>
          </w:tcPr>
          <w:p w14:paraId="6F216863" w14:textId="78E168A4" w:rsidR="00225D8B" w:rsidRPr="0082339F" w:rsidRDefault="00D60FD5" w:rsidP="0082339F">
            <w:r w:rsidRPr="0082339F">
              <w:t>E</w:t>
            </w:r>
            <w:r w:rsidR="00225D8B" w:rsidRPr="0082339F">
              <w:t xml:space="preserve">n los últimos años, la importancia de las potencias tradicionales ha disminuido. </w:t>
            </w:r>
            <w:r w:rsidR="00824A11" w:rsidRPr="0082339F">
              <w:t>E</w:t>
            </w:r>
            <w:r w:rsidR="00225D8B" w:rsidRPr="0082339F">
              <w:t xml:space="preserve">stán emergiendo nuevos protagonistas, especialmente en la región de </w:t>
            </w:r>
            <w:r w:rsidR="00225D8B" w:rsidRPr="002F62DF">
              <w:rPr>
                <w:b/>
              </w:rPr>
              <w:t>Asia</w:t>
            </w:r>
            <w:r w:rsidR="00225D8B" w:rsidRPr="0082339F">
              <w:t>. S</w:t>
            </w:r>
            <w:r w:rsidRPr="0082339F">
              <w:t xml:space="preserve">in embargo, </w:t>
            </w:r>
            <w:r w:rsidRPr="002F62DF">
              <w:rPr>
                <w:b/>
              </w:rPr>
              <w:t>Estados Unidos</w:t>
            </w:r>
            <w:r w:rsidR="00225D8B" w:rsidRPr="0082339F">
              <w:t xml:space="preserve"> aún mantiene el dominio sobre el tablero y es considerado como el líder del mundo occidental.    </w:t>
            </w:r>
          </w:p>
        </w:tc>
      </w:tr>
    </w:tbl>
    <w:p w14:paraId="4EC83915" w14:textId="77777777" w:rsidR="003C6F49" w:rsidRDefault="003C6F49" w:rsidP="0082339F">
      <w:pPr>
        <w:rPr>
          <w:sz w:val="22"/>
          <w:szCs w:val="22"/>
        </w:rPr>
      </w:pPr>
    </w:p>
    <w:p w14:paraId="0B8D954E" w14:textId="77777777" w:rsidR="00754515" w:rsidRPr="0082339F" w:rsidRDefault="00754515" w:rsidP="0082339F">
      <w:pPr>
        <w:rPr>
          <w:sz w:val="22"/>
          <w:szCs w:val="22"/>
        </w:rPr>
      </w:pPr>
    </w:p>
    <w:p w14:paraId="7817E22A" w14:textId="77777777" w:rsidR="0082339F" w:rsidRPr="0082339F" w:rsidRDefault="002939C5" w:rsidP="0082339F">
      <w:pPr>
        <w:rPr>
          <w:sz w:val="22"/>
          <w:szCs w:val="22"/>
        </w:rPr>
      </w:pPr>
      <w:r w:rsidRPr="0082339F">
        <w:rPr>
          <w:sz w:val="22"/>
          <w:szCs w:val="22"/>
          <w:highlight w:val="yellow"/>
        </w:rPr>
        <w:t>[SECCIÓN 2]</w:t>
      </w:r>
      <w:r w:rsidRPr="0082339F">
        <w:rPr>
          <w:sz w:val="22"/>
          <w:szCs w:val="22"/>
        </w:rPr>
        <w:t xml:space="preserve"> </w:t>
      </w:r>
    </w:p>
    <w:p w14:paraId="49BE9658" w14:textId="474C5BCB" w:rsidR="002939C5" w:rsidRPr="0082339F" w:rsidRDefault="002939C5" w:rsidP="0082339F">
      <w:pPr>
        <w:pStyle w:val="Ttulo2"/>
      </w:pPr>
      <w:bookmarkStart w:id="17" w:name="_Toc426298241"/>
      <w:r w:rsidRPr="0082339F">
        <w:t>1.3 La hegemonía estadounidense y la guerra contra el terrorismo</w:t>
      </w:r>
      <w:bookmarkEnd w:id="17"/>
    </w:p>
    <w:p w14:paraId="6F4E336A" w14:textId="77777777" w:rsidR="002939C5" w:rsidRPr="0082339F" w:rsidRDefault="002939C5" w:rsidP="0082339F">
      <w:pPr>
        <w:rPr>
          <w:sz w:val="22"/>
          <w:szCs w:val="22"/>
        </w:rPr>
      </w:pPr>
    </w:p>
    <w:p w14:paraId="055A1B2C" w14:textId="05996BB6" w:rsidR="009D74E3" w:rsidRPr="0082339F" w:rsidRDefault="00DA1C68" w:rsidP="0082339F">
      <w:pPr>
        <w:rPr>
          <w:sz w:val="22"/>
          <w:szCs w:val="22"/>
        </w:rPr>
      </w:pPr>
      <w:r w:rsidRPr="0082339F">
        <w:rPr>
          <w:sz w:val="22"/>
          <w:szCs w:val="22"/>
        </w:rPr>
        <w:t>Podría</w:t>
      </w:r>
      <w:r w:rsidR="003D3BB6" w:rsidRPr="0082339F">
        <w:rPr>
          <w:sz w:val="22"/>
          <w:szCs w:val="22"/>
        </w:rPr>
        <w:t xml:space="preserve"> afirmar</w:t>
      </w:r>
      <w:r w:rsidRPr="0082339F">
        <w:rPr>
          <w:sz w:val="22"/>
          <w:szCs w:val="22"/>
        </w:rPr>
        <w:t>se</w:t>
      </w:r>
      <w:r w:rsidR="003D3BB6" w:rsidRPr="0082339F">
        <w:rPr>
          <w:sz w:val="22"/>
          <w:szCs w:val="22"/>
        </w:rPr>
        <w:t xml:space="preserve"> que </w:t>
      </w:r>
      <w:r w:rsidRPr="0082339F">
        <w:rPr>
          <w:sz w:val="22"/>
          <w:szCs w:val="22"/>
        </w:rPr>
        <w:t xml:space="preserve">todavía en la actualidad </w:t>
      </w:r>
      <w:r w:rsidR="003D3BB6" w:rsidRPr="0082339F">
        <w:rPr>
          <w:sz w:val="22"/>
          <w:szCs w:val="22"/>
        </w:rPr>
        <w:t>e</w:t>
      </w:r>
      <w:r w:rsidR="00736471" w:rsidRPr="0082339F">
        <w:rPr>
          <w:sz w:val="22"/>
          <w:szCs w:val="22"/>
        </w:rPr>
        <w:t xml:space="preserve">l jugador </w:t>
      </w:r>
      <w:r w:rsidR="003D3BB6" w:rsidRPr="0082339F">
        <w:rPr>
          <w:sz w:val="22"/>
          <w:szCs w:val="22"/>
        </w:rPr>
        <w:t xml:space="preserve">que está </w:t>
      </w:r>
      <w:r w:rsidR="00C87C64" w:rsidRPr="0082339F">
        <w:rPr>
          <w:sz w:val="22"/>
          <w:szCs w:val="22"/>
        </w:rPr>
        <w:t xml:space="preserve">mejor posicionado en la </w:t>
      </w:r>
      <w:r w:rsidR="00736471" w:rsidRPr="0082339F">
        <w:rPr>
          <w:sz w:val="22"/>
          <w:szCs w:val="22"/>
        </w:rPr>
        <w:t xml:space="preserve">partida de ajedrez </w:t>
      </w:r>
      <w:r w:rsidR="00C87C64" w:rsidRPr="0082339F">
        <w:rPr>
          <w:sz w:val="22"/>
          <w:szCs w:val="22"/>
        </w:rPr>
        <w:t>geopolítico</w:t>
      </w:r>
      <w:r w:rsidR="00681E8D" w:rsidRPr="0082339F">
        <w:rPr>
          <w:sz w:val="22"/>
          <w:szCs w:val="22"/>
        </w:rPr>
        <w:t xml:space="preserve"> </w:t>
      </w:r>
      <w:r w:rsidR="00C87C64" w:rsidRPr="0082339F">
        <w:rPr>
          <w:sz w:val="22"/>
          <w:szCs w:val="22"/>
        </w:rPr>
        <w:t xml:space="preserve">global </w:t>
      </w:r>
      <w:r w:rsidR="00736471" w:rsidRPr="0082339F">
        <w:rPr>
          <w:sz w:val="22"/>
          <w:szCs w:val="22"/>
        </w:rPr>
        <w:t xml:space="preserve">es Estados Unidos. </w:t>
      </w:r>
      <w:r w:rsidR="00C87C64" w:rsidRPr="0082339F">
        <w:rPr>
          <w:sz w:val="22"/>
          <w:szCs w:val="22"/>
        </w:rPr>
        <w:t xml:space="preserve">Al </w:t>
      </w:r>
      <w:r w:rsidR="00736471" w:rsidRPr="0082339F">
        <w:rPr>
          <w:sz w:val="22"/>
          <w:szCs w:val="22"/>
        </w:rPr>
        <w:t>observa</w:t>
      </w:r>
      <w:r w:rsidR="00C87C64" w:rsidRPr="0082339F">
        <w:rPr>
          <w:sz w:val="22"/>
          <w:szCs w:val="22"/>
        </w:rPr>
        <w:t>r</w:t>
      </w:r>
      <w:r w:rsidR="00736471" w:rsidRPr="0082339F">
        <w:rPr>
          <w:sz w:val="22"/>
          <w:szCs w:val="22"/>
        </w:rPr>
        <w:t xml:space="preserve"> la distribución de sus piezas sobre el tablero</w:t>
      </w:r>
      <w:r w:rsidR="003D3BB6" w:rsidRPr="0082339F">
        <w:rPr>
          <w:sz w:val="22"/>
          <w:szCs w:val="22"/>
        </w:rPr>
        <w:t>,</w:t>
      </w:r>
      <w:r w:rsidR="00C87C64" w:rsidRPr="0082339F">
        <w:rPr>
          <w:sz w:val="22"/>
          <w:szCs w:val="22"/>
        </w:rPr>
        <w:t xml:space="preserve"> es posible percatarse </w:t>
      </w:r>
      <w:r w:rsidRPr="0082339F">
        <w:rPr>
          <w:sz w:val="22"/>
          <w:szCs w:val="22"/>
        </w:rPr>
        <w:t xml:space="preserve">de </w:t>
      </w:r>
      <w:r w:rsidR="00C87C64" w:rsidRPr="0082339F">
        <w:rPr>
          <w:sz w:val="22"/>
          <w:szCs w:val="22"/>
        </w:rPr>
        <w:t xml:space="preserve">que </w:t>
      </w:r>
      <w:r w:rsidR="00681E8D" w:rsidRPr="0082339F">
        <w:rPr>
          <w:sz w:val="22"/>
          <w:szCs w:val="22"/>
        </w:rPr>
        <w:t xml:space="preserve">hace </w:t>
      </w:r>
      <w:r w:rsidR="00736471" w:rsidRPr="0082339F">
        <w:rPr>
          <w:sz w:val="22"/>
          <w:szCs w:val="22"/>
        </w:rPr>
        <w:t xml:space="preserve">presencia en todos los continentes y </w:t>
      </w:r>
      <w:r w:rsidR="00CD6990" w:rsidRPr="0082339F">
        <w:rPr>
          <w:sz w:val="22"/>
          <w:szCs w:val="22"/>
        </w:rPr>
        <w:t xml:space="preserve">que </w:t>
      </w:r>
      <w:r w:rsidR="00736471" w:rsidRPr="0082339F">
        <w:rPr>
          <w:sz w:val="22"/>
          <w:szCs w:val="22"/>
        </w:rPr>
        <w:t>ha conseguido protagoni</w:t>
      </w:r>
      <w:r w:rsidR="00CD6990" w:rsidRPr="0082339F">
        <w:rPr>
          <w:sz w:val="22"/>
          <w:szCs w:val="22"/>
        </w:rPr>
        <w:t xml:space="preserve">zar </w:t>
      </w:r>
      <w:r w:rsidR="003C6F49" w:rsidRPr="0082339F">
        <w:rPr>
          <w:sz w:val="22"/>
          <w:szCs w:val="22"/>
        </w:rPr>
        <w:t xml:space="preserve">la mayor parte de </w:t>
      </w:r>
      <w:r w:rsidRPr="0082339F">
        <w:rPr>
          <w:sz w:val="22"/>
          <w:szCs w:val="22"/>
        </w:rPr>
        <w:t xml:space="preserve">los </w:t>
      </w:r>
      <w:r w:rsidR="00736471" w:rsidRPr="0082339F">
        <w:rPr>
          <w:sz w:val="22"/>
          <w:szCs w:val="22"/>
        </w:rPr>
        <w:t>conflictos</w:t>
      </w:r>
      <w:r w:rsidR="00C87C64" w:rsidRPr="0082339F">
        <w:rPr>
          <w:sz w:val="22"/>
          <w:szCs w:val="22"/>
        </w:rPr>
        <w:t xml:space="preserve"> recientes</w:t>
      </w:r>
      <w:r w:rsidR="00736471" w:rsidRPr="0082339F">
        <w:rPr>
          <w:sz w:val="22"/>
          <w:szCs w:val="22"/>
        </w:rPr>
        <w:t xml:space="preserve">. </w:t>
      </w:r>
      <w:r w:rsidR="00CD6990" w:rsidRPr="0082339F">
        <w:rPr>
          <w:sz w:val="22"/>
          <w:szCs w:val="22"/>
        </w:rPr>
        <w:t>Asimismo, s</w:t>
      </w:r>
      <w:r w:rsidR="00736471" w:rsidRPr="0082339F">
        <w:rPr>
          <w:sz w:val="22"/>
          <w:szCs w:val="22"/>
        </w:rPr>
        <w:t xml:space="preserve">us movimientos afectan </w:t>
      </w:r>
      <w:r w:rsidR="00CD6990" w:rsidRPr="0082339F">
        <w:rPr>
          <w:sz w:val="22"/>
          <w:szCs w:val="22"/>
        </w:rPr>
        <w:t xml:space="preserve">e interesan </w:t>
      </w:r>
      <w:r w:rsidR="00736471" w:rsidRPr="0082339F">
        <w:rPr>
          <w:sz w:val="22"/>
          <w:szCs w:val="22"/>
        </w:rPr>
        <w:t>al resto de jugadores</w:t>
      </w:r>
      <w:r w:rsidR="00CD6990" w:rsidRPr="0082339F">
        <w:rPr>
          <w:sz w:val="22"/>
          <w:szCs w:val="22"/>
        </w:rPr>
        <w:t xml:space="preserve"> mundiales</w:t>
      </w:r>
      <w:r w:rsidR="001E615C" w:rsidRPr="0082339F">
        <w:rPr>
          <w:sz w:val="22"/>
          <w:szCs w:val="22"/>
        </w:rPr>
        <w:t xml:space="preserve">, porque </w:t>
      </w:r>
      <w:r w:rsidR="00736471" w:rsidRPr="0082339F">
        <w:rPr>
          <w:sz w:val="22"/>
          <w:szCs w:val="22"/>
        </w:rPr>
        <w:t xml:space="preserve">cada vez que mueve </w:t>
      </w:r>
      <w:r w:rsidR="00C87C64" w:rsidRPr="0082339F">
        <w:rPr>
          <w:sz w:val="22"/>
          <w:szCs w:val="22"/>
        </w:rPr>
        <w:t xml:space="preserve">sus </w:t>
      </w:r>
      <w:r w:rsidR="00736471" w:rsidRPr="0082339F">
        <w:rPr>
          <w:sz w:val="22"/>
          <w:szCs w:val="22"/>
        </w:rPr>
        <w:t>ficha</w:t>
      </w:r>
      <w:r w:rsidR="00C87C64" w:rsidRPr="0082339F">
        <w:rPr>
          <w:sz w:val="22"/>
          <w:szCs w:val="22"/>
        </w:rPr>
        <w:t>s</w:t>
      </w:r>
      <w:r w:rsidR="00736471" w:rsidRPr="0082339F">
        <w:rPr>
          <w:sz w:val="22"/>
          <w:szCs w:val="22"/>
        </w:rPr>
        <w:t xml:space="preserve"> </w:t>
      </w:r>
      <w:r w:rsidR="00C87C64" w:rsidRPr="0082339F">
        <w:rPr>
          <w:sz w:val="22"/>
          <w:szCs w:val="22"/>
        </w:rPr>
        <w:t xml:space="preserve">se producen </w:t>
      </w:r>
      <w:r w:rsidRPr="0082339F">
        <w:rPr>
          <w:sz w:val="22"/>
          <w:szCs w:val="22"/>
        </w:rPr>
        <w:t>cambios</w:t>
      </w:r>
      <w:r w:rsidR="00C87C64" w:rsidRPr="0082339F">
        <w:rPr>
          <w:sz w:val="22"/>
          <w:szCs w:val="22"/>
        </w:rPr>
        <w:t xml:space="preserve"> de interés </w:t>
      </w:r>
      <w:r w:rsidR="00CD6990" w:rsidRPr="0082339F">
        <w:rPr>
          <w:sz w:val="22"/>
          <w:szCs w:val="22"/>
        </w:rPr>
        <w:t>global</w:t>
      </w:r>
      <w:r w:rsidR="00736471" w:rsidRPr="0082339F">
        <w:rPr>
          <w:sz w:val="22"/>
          <w:szCs w:val="22"/>
        </w:rPr>
        <w:t>.</w:t>
      </w:r>
      <w:r w:rsidR="009D74E3" w:rsidRPr="0082339F">
        <w:rPr>
          <w:sz w:val="22"/>
          <w:szCs w:val="22"/>
        </w:rPr>
        <w:t xml:space="preserve"> </w:t>
      </w:r>
    </w:p>
    <w:p w14:paraId="07727390" w14:textId="77777777" w:rsidR="009D74E3" w:rsidRPr="0082339F" w:rsidRDefault="009D74E3" w:rsidP="0082339F">
      <w:pPr>
        <w:rPr>
          <w:sz w:val="22"/>
          <w:szCs w:val="22"/>
        </w:rPr>
      </w:pPr>
    </w:p>
    <w:p w14:paraId="14369ED4"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2AF51309" w14:textId="77777777" w:rsidTr="00B601E1">
        <w:tc>
          <w:tcPr>
            <w:tcW w:w="8978" w:type="dxa"/>
            <w:gridSpan w:val="2"/>
            <w:shd w:val="clear" w:color="auto" w:fill="000000" w:themeFill="text1"/>
          </w:tcPr>
          <w:p w14:paraId="0E77F4C0" w14:textId="77777777" w:rsidR="000E21F8" w:rsidRPr="0082339F" w:rsidRDefault="000E21F8" w:rsidP="0082339F">
            <w:pPr>
              <w:rPr>
                <w:b/>
                <w:color w:val="FFFFFF" w:themeColor="background1"/>
              </w:rPr>
            </w:pPr>
            <w:r w:rsidRPr="0082339F">
              <w:rPr>
                <w:b/>
                <w:color w:val="FFFFFF" w:themeColor="background1"/>
              </w:rPr>
              <w:t>Recuerda</w:t>
            </w:r>
          </w:p>
        </w:tc>
      </w:tr>
      <w:tr w:rsidR="000E21F8" w:rsidRPr="0082339F" w14:paraId="3A0F8228" w14:textId="77777777" w:rsidTr="00B601E1">
        <w:tc>
          <w:tcPr>
            <w:tcW w:w="2518" w:type="dxa"/>
          </w:tcPr>
          <w:p w14:paraId="16E81D55" w14:textId="77777777" w:rsidR="000E21F8" w:rsidRPr="0082339F" w:rsidRDefault="000E21F8" w:rsidP="0082339F">
            <w:pPr>
              <w:rPr>
                <w:b/>
              </w:rPr>
            </w:pPr>
          </w:p>
        </w:tc>
        <w:tc>
          <w:tcPr>
            <w:tcW w:w="6460" w:type="dxa"/>
          </w:tcPr>
          <w:p w14:paraId="61BA1048" w14:textId="505EFC8C" w:rsidR="000E21F8" w:rsidRPr="0082339F" w:rsidRDefault="000E21F8" w:rsidP="0082339F">
            <w:pPr>
              <w:rPr>
                <w:b/>
              </w:rPr>
            </w:pPr>
            <w:r w:rsidRPr="0082339F">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82339F">
              <w:t>ateria económica y de defensa. Esto s</w:t>
            </w:r>
            <w:r w:rsidRPr="0082339F">
              <w:t xml:space="preserve">ignifica que ha estado </w:t>
            </w:r>
            <w:r w:rsidR="00C238C7" w:rsidRPr="0082339F">
              <w:t xml:space="preserve">ubicando de modo </w:t>
            </w:r>
            <w:r w:rsidRPr="0082339F">
              <w:t>estratégic</w:t>
            </w:r>
            <w:r w:rsidR="00C238C7" w:rsidRPr="0082339F">
              <w:t>o</w:t>
            </w:r>
            <w:r w:rsidRPr="0082339F">
              <w:t xml:space="preserve"> sus piezas sobre el tablero.</w:t>
            </w:r>
          </w:p>
        </w:tc>
      </w:tr>
    </w:tbl>
    <w:p w14:paraId="000116DF" w14:textId="77777777" w:rsidR="000E21F8" w:rsidRPr="0082339F" w:rsidRDefault="000E21F8" w:rsidP="0082339F">
      <w:pPr>
        <w:rPr>
          <w:sz w:val="22"/>
          <w:szCs w:val="22"/>
        </w:rPr>
      </w:pPr>
    </w:p>
    <w:p w14:paraId="734AA97D" w14:textId="639064E0" w:rsidR="009D74E3" w:rsidRPr="0082339F" w:rsidRDefault="009D74E3" w:rsidP="0082339F">
      <w:pPr>
        <w:rPr>
          <w:sz w:val="22"/>
          <w:szCs w:val="22"/>
        </w:rPr>
      </w:pPr>
      <w:r w:rsidRPr="0082339F">
        <w:rPr>
          <w:sz w:val="22"/>
          <w:szCs w:val="22"/>
        </w:rPr>
        <w:t xml:space="preserve">Estados Unidos posee más piezas que sus contrincantes y también realiza más movimientos. </w:t>
      </w:r>
      <w:r w:rsidR="00C238C7" w:rsidRPr="0082339F">
        <w:rPr>
          <w:sz w:val="22"/>
          <w:szCs w:val="22"/>
        </w:rPr>
        <w:t>Esta estrategia le ofrece</w:t>
      </w:r>
      <w:r w:rsidRPr="0082339F">
        <w:rPr>
          <w:sz w:val="22"/>
          <w:szCs w:val="22"/>
        </w:rPr>
        <w:t xml:space="preserve"> la posibilidad </w:t>
      </w:r>
      <w:r w:rsidR="00C238C7" w:rsidRPr="0082339F">
        <w:rPr>
          <w:sz w:val="22"/>
          <w:szCs w:val="22"/>
        </w:rPr>
        <w:t>de</w:t>
      </w:r>
      <w:r w:rsidRPr="0082339F">
        <w:rPr>
          <w:sz w:val="22"/>
          <w:szCs w:val="22"/>
        </w:rPr>
        <w:t xml:space="preserve"> intervenir </w:t>
      </w:r>
      <w:r w:rsidR="00C238C7" w:rsidRPr="0082339F">
        <w:rPr>
          <w:sz w:val="22"/>
          <w:szCs w:val="22"/>
        </w:rPr>
        <w:t>en</w:t>
      </w:r>
      <w:r w:rsidRPr="0082339F">
        <w:rPr>
          <w:sz w:val="22"/>
          <w:szCs w:val="22"/>
        </w:rPr>
        <w:t xml:space="preserve"> cualquier región, ya sea para defender</w:t>
      </w:r>
      <w:r w:rsidR="00C238C7" w:rsidRPr="0082339F">
        <w:rPr>
          <w:sz w:val="22"/>
          <w:szCs w:val="22"/>
        </w:rPr>
        <w:t>, intervenir</w:t>
      </w:r>
      <w:r w:rsidRPr="0082339F">
        <w:rPr>
          <w:sz w:val="22"/>
          <w:szCs w:val="22"/>
        </w:rPr>
        <w:t xml:space="preserve"> o desplegar sus intereses sobre </w:t>
      </w:r>
      <w:r w:rsidR="00C238C7" w:rsidRPr="0082339F">
        <w:rPr>
          <w:sz w:val="22"/>
          <w:szCs w:val="22"/>
        </w:rPr>
        <w:t>casi cualquier</w:t>
      </w:r>
      <w:r w:rsidRPr="0082339F">
        <w:rPr>
          <w:sz w:val="22"/>
          <w:szCs w:val="22"/>
        </w:rPr>
        <w:t xml:space="preserve"> territorio del globo.</w:t>
      </w:r>
    </w:p>
    <w:p w14:paraId="63F9B993" w14:textId="77777777" w:rsidR="009D74E3" w:rsidRPr="0082339F" w:rsidRDefault="009D74E3" w:rsidP="0082339F">
      <w:pPr>
        <w:rPr>
          <w:sz w:val="22"/>
          <w:szCs w:val="22"/>
        </w:rPr>
      </w:pPr>
    </w:p>
    <w:p w14:paraId="684EC8D2" w14:textId="27130B2A" w:rsidR="00736471" w:rsidRPr="0082339F" w:rsidRDefault="009D74E3" w:rsidP="0082339F">
      <w:pPr>
        <w:rPr>
          <w:sz w:val="22"/>
          <w:szCs w:val="22"/>
        </w:rPr>
      </w:pPr>
      <w:r w:rsidRPr="0082339F">
        <w:rPr>
          <w:sz w:val="22"/>
          <w:szCs w:val="22"/>
        </w:rPr>
        <w:t xml:space="preserve">La </w:t>
      </w:r>
      <w:r w:rsidR="00736471" w:rsidRPr="0082339F">
        <w:rPr>
          <w:sz w:val="22"/>
          <w:szCs w:val="22"/>
        </w:rPr>
        <w:t xml:space="preserve">actividad </w:t>
      </w:r>
      <w:r w:rsidR="00C87C64" w:rsidRPr="0082339F">
        <w:rPr>
          <w:sz w:val="22"/>
          <w:szCs w:val="22"/>
        </w:rPr>
        <w:t>estratégica</w:t>
      </w:r>
      <w:r w:rsidRPr="0082339F">
        <w:rPr>
          <w:sz w:val="22"/>
          <w:szCs w:val="22"/>
        </w:rPr>
        <w:t xml:space="preserve"> de Estados Unidos</w:t>
      </w:r>
      <w:r w:rsidR="00736471" w:rsidRPr="0082339F">
        <w:rPr>
          <w:sz w:val="22"/>
          <w:szCs w:val="22"/>
        </w:rPr>
        <w:t xml:space="preserve"> </w:t>
      </w:r>
      <w:r w:rsidR="002F46D2" w:rsidRPr="0082339F">
        <w:rPr>
          <w:sz w:val="22"/>
          <w:szCs w:val="22"/>
        </w:rPr>
        <w:t xml:space="preserve">incluye </w:t>
      </w:r>
      <w:r w:rsidR="00736471" w:rsidRPr="0082339F">
        <w:rPr>
          <w:sz w:val="22"/>
          <w:szCs w:val="22"/>
        </w:rPr>
        <w:t xml:space="preserve">el papel de </w:t>
      </w:r>
      <w:r w:rsidR="00736471" w:rsidRPr="0082339F">
        <w:rPr>
          <w:b/>
          <w:sz w:val="22"/>
          <w:szCs w:val="22"/>
        </w:rPr>
        <w:t>policía global</w:t>
      </w:r>
      <w:r w:rsidR="00736471" w:rsidRPr="0082339F">
        <w:rPr>
          <w:sz w:val="22"/>
          <w:szCs w:val="22"/>
        </w:rPr>
        <w:t xml:space="preserve">, </w:t>
      </w:r>
      <w:r w:rsidR="00C238C7" w:rsidRPr="0082339F">
        <w:rPr>
          <w:sz w:val="22"/>
          <w:szCs w:val="22"/>
        </w:rPr>
        <w:t xml:space="preserve">dado </w:t>
      </w:r>
      <w:r w:rsidR="002F46D2" w:rsidRPr="0082339F">
        <w:rPr>
          <w:sz w:val="22"/>
          <w:szCs w:val="22"/>
        </w:rPr>
        <w:t xml:space="preserve">que transita </w:t>
      </w:r>
      <w:r w:rsidR="00736471" w:rsidRPr="0082339F">
        <w:rPr>
          <w:sz w:val="22"/>
          <w:szCs w:val="22"/>
        </w:rPr>
        <w:t>por los cinco continentes</w:t>
      </w:r>
      <w:r w:rsidR="002F46D2" w:rsidRPr="0082339F">
        <w:rPr>
          <w:sz w:val="22"/>
          <w:szCs w:val="22"/>
        </w:rPr>
        <w:t xml:space="preserve"> </w:t>
      </w:r>
      <w:r w:rsidR="00DB0018" w:rsidRPr="0082339F">
        <w:rPr>
          <w:sz w:val="22"/>
          <w:szCs w:val="22"/>
        </w:rPr>
        <w:t>interviniendo en los conflictos, previniéndolos</w:t>
      </w:r>
      <w:r w:rsidR="002F46D2" w:rsidRPr="0082339F">
        <w:rPr>
          <w:sz w:val="22"/>
          <w:szCs w:val="22"/>
        </w:rPr>
        <w:t xml:space="preserve"> y corrigiendo los posibles movimientos contrarios a su visión del orden mundial</w:t>
      </w:r>
      <w:r w:rsidR="00736471" w:rsidRPr="0082339F">
        <w:rPr>
          <w:sz w:val="22"/>
          <w:szCs w:val="22"/>
        </w:rPr>
        <w:t>.</w:t>
      </w:r>
    </w:p>
    <w:p w14:paraId="69744C28" w14:textId="77777777" w:rsidR="00736471" w:rsidRPr="0082339F" w:rsidRDefault="00736471" w:rsidP="0082339F">
      <w:pPr>
        <w:rPr>
          <w:sz w:val="22"/>
          <w:szCs w:val="22"/>
        </w:rPr>
      </w:pPr>
    </w:p>
    <w:p w14:paraId="19A73550" w14:textId="316B9F09" w:rsidR="00617216" w:rsidRPr="0082339F" w:rsidRDefault="002F46D2" w:rsidP="0082339F">
      <w:pPr>
        <w:rPr>
          <w:sz w:val="22"/>
          <w:szCs w:val="22"/>
        </w:rPr>
      </w:pPr>
      <w:r w:rsidRPr="0082339F">
        <w:rPr>
          <w:sz w:val="22"/>
          <w:szCs w:val="22"/>
        </w:rPr>
        <w:t>Según datos de</w:t>
      </w:r>
      <w:r w:rsidR="002D7B6A" w:rsidRPr="0082339F">
        <w:rPr>
          <w:sz w:val="22"/>
          <w:szCs w:val="22"/>
        </w:rPr>
        <w:t xml:space="preserve"> E</w:t>
      </w:r>
      <w:r w:rsidRPr="0082339F">
        <w:rPr>
          <w:sz w:val="22"/>
          <w:szCs w:val="22"/>
        </w:rPr>
        <w:t>l Pentágono</w:t>
      </w:r>
      <w:r w:rsidR="003C6F49" w:rsidRPr="0082339F">
        <w:rPr>
          <w:sz w:val="22"/>
          <w:szCs w:val="22"/>
        </w:rPr>
        <w:t xml:space="preserve">, </w:t>
      </w:r>
      <w:r w:rsidR="003D3BB6" w:rsidRPr="0082339F">
        <w:rPr>
          <w:sz w:val="22"/>
          <w:szCs w:val="22"/>
        </w:rPr>
        <w:t>en 2014</w:t>
      </w:r>
      <w:r w:rsidRPr="0082339F">
        <w:rPr>
          <w:sz w:val="22"/>
          <w:szCs w:val="22"/>
        </w:rPr>
        <w:t xml:space="preserve"> Estados Unidos</w:t>
      </w:r>
      <w:r w:rsidR="003D3BB6" w:rsidRPr="0082339F">
        <w:rPr>
          <w:sz w:val="22"/>
          <w:szCs w:val="22"/>
        </w:rPr>
        <w:t xml:space="preserve"> t</w:t>
      </w:r>
      <w:r w:rsidR="003C6F49" w:rsidRPr="0082339F">
        <w:rPr>
          <w:sz w:val="22"/>
          <w:szCs w:val="22"/>
        </w:rPr>
        <w:t xml:space="preserve">enía </w:t>
      </w:r>
      <w:r w:rsidRPr="0082339F">
        <w:rPr>
          <w:b/>
          <w:sz w:val="22"/>
          <w:szCs w:val="22"/>
        </w:rPr>
        <w:t>598 bases militares</w:t>
      </w:r>
      <w:r w:rsidRPr="0082339F">
        <w:rPr>
          <w:sz w:val="22"/>
          <w:szCs w:val="22"/>
        </w:rPr>
        <w:t xml:space="preserve"> fuera de su propio territorio, repar</w:t>
      </w:r>
      <w:r w:rsidR="00617216" w:rsidRPr="0082339F">
        <w:rPr>
          <w:sz w:val="22"/>
          <w:szCs w:val="22"/>
        </w:rPr>
        <w:t>tidas por todos los continentes.</w:t>
      </w:r>
      <w:r w:rsidRPr="0082339F">
        <w:rPr>
          <w:sz w:val="22"/>
          <w:szCs w:val="22"/>
        </w:rPr>
        <w:t xml:space="preserve"> </w:t>
      </w:r>
      <w:r w:rsidR="00751EDB" w:rsidRPr="0082339F">
        <w:rPr>
          <w:sz w:val="22"/>
          <w:szCs w:val="22"/>
        </w:rPr>
        <w:t xml:space="preserve">Además de </w:t>
      </w:r>
      <w:r w:rsidRPr="0082339F">
        <w:rPr>
          <w:sz w:val="22"/>
          <w:szCs w:val="22"/>
        </w:rPr>
        <w:t xml:space="preserve">la </w:t>
      </w:r>
      <w:r w:rsidR="00751EDB" w:rsidRPr="0082339F">
        <w:rPr>
          <w:sz w:val="22"/>
          <w:szCs w:val="22"/>
        </w:rPr>
        <w:t>red de bases</w:t>
      </w:r>
      <w:r w:rsidR="00617216" w:rsidRPr="0082339F">
        <w:rPr>
          <w:sz w:val="22"/>
          <w:szCs w:val="22"/>
        </w:rPr>
        <w:t>,</w:t>
      </w:r>
      <w:r w:rsidR="00751EDB" w:rsidRPr="0082339F">
        <w:rPr>
          <w:sz w:val="22"/>
          <w:szCs w:val="22"/>
        </w:rPr>
        <w:t xml:space="preserve"> </w:t>
      </w:r>
      <w:r w:rsidR="00C87C64" w:rsidRPr="0082339F">
        <w:rPr>
          <w:sz w:val="22"/>
          <w:szCs w:val="22"/>
        </w:rPr>
        <w:t xml:space="preserve">Estados Unidos </w:t>
      </w:r>
      <w:r w:rsidR="00751EDB" w:rsidRPr="0082339F">
        <w:rPr>
          <w:sz w:val="22"/>
          <w:szCs w:val="22"/>
        </w:rPr>
        <w:t xml:space="preserve">también </w:t>
      </w:r>
      <w:r w:rsidR="00C87C64" w:rsidRPr="0082339F">
        <w:rPr>
          <w:sz w:val="22"/>
          <w:szCs w:val="22"/>
        </w:rPr>
        <w:t xml:space="preserve">posee </w:t>
      </w:r>
      <w:r w:rsidR="00751EDB" w:rsidRPr="0082339F">
        <w:rPr>
          <w:sz w:val="22"/>
          <w:szCs w:val="22"/>
        </w:rPr>
        <w:t xml:space="preserve">un </w:t>
      </w:r>
      <w:r w:rsidR="00C87C64" w:rsidRPr="0082339F">
        <w:rPr>
          <w:sz w:val="22"/>
          <w:szCs w:val="22"/>
        </w:rPr>
        <w:t>ejército global</w:t>
      </w:r>
      <w:r w:rsidR="00751EDB" w:rsidRPr="0082339F">
        <w:rPr>
          <w:sz w:val="22"/>
          <w:szCs w:val="22"/>
        </w:rPr>
        <w:t xml:space="preserve">, </w:t>
      </w:r>
      <w:r w:rsidR="002D7B6A" w:rsidRPr="0082339F">
        <w:rPr>
          <w:sz w:val="22"/>
          <w:szCs w:val="22"/>
        </w:rPr>
        <w:t>lo que significa</w:t>
      </w:r>
      <w:r w:rsidR="00751EDB" w:rsidRPr="0082339F">
        <w:rPr>
          <w:sz w:val="22"/>
          <w:szCs w:val="22"/>
        </w:rPr>
        <w:t xml:space="preserve"> </w:t>
      </w:r>
      <w:r w:rsidRPr="0082339F">
        <w:rPr>
          <w:sz w:val="22"/>
          <w:szCs w:val="22"/>
        </w:rPr>
        <w:t xml:space="preserve">que </w:t>
      </w:r>
      <w:r w:rsidR="00751EDB" w:rsidRPr="0082339F">
        <w:rPr>
          <w:sz w:val="22"/>
          <w:szCs w:val="22"/>
        </w:rPr>
        <w:t xml:space="preserve">dispone de soldados y </w:t>
      </w:r>
      <w:r w:rsidRPr="0082339F">
        <w:rPr>
          <w:sz w:val="22"/>
          <w:szCs w:val="22"/>
        </w:rPr>
        <w:t xml:space="preserve">de </w:t>
      </w:r>
      <w:r w:rsidR="00751EDB" w:rsidRPr="0082339F">
        <w:rPr>
          <w:sz w:val="22"/>
          <w:szCs w:val="22"/>
        </w:rPr>
        <w:t xml:space="preserve">material militar en cualquier región del mundo. No se puede vencer </w:t>
      </w:r>
      <w:r w:rsidR="002D7B6A" w:rsidRPr="0082339F">
        <w:rPr>
          <w:sz w:val="22"/>
          <w:szCs w:val="22"/>
        </w:rPr>
        <w:t xml:space="preserve">si se </w:t>
      </w:r>
      <w:r w:rsidR="00751EDB" w:rsidRPr="0082339F">
        <w:rPr>
          <w:sz w:val="22"/>
          <w:szCs w:val="22"/>
        </w:rPr>
        <w:t>control</w:t>
      </w:r>
      <w:r w:rsidR="002D7B6A" w:rsidRPr="0082339F">
        <w:rPr>
          <w:sz w:val="22"/>
          <w:szCs w:val="22"/>
        </w:rPr>
        <w:t>a solo una parte del tablero;</w:t>
      </w:r>
      <w:r w:rsidR="00751EDB" w:rsidRPr="0082339F">
        <w:rPr>
          <w:sz w:val="22"/>
          <w:szCs w:val="22"/>
        </w:rPr>
        <w:t xml:space="preserve"> </w:t>
      </w:r>
      <w:r w:rsidR="00C87C64" w:rsidRPr="0082339F">
        <w:rPr>
          <w:sz w:val="22"/>
          <w:szCs w:val="22"/>
        </w:rPr>
        <w:t>p</w:t>
      </w:r>
      <w:r w:rsidR="00751EDB" w:rsidRPr="0082339F">
        <w:rPr>
          <w:sz w:val="22"/>
          <w:szCs w:val="22"/>
        </w:rPr>
        <w:t>or ello</w:t>
      </w:r>
      <w:r w:rsidRPr="0082339F">
        <w:rPr>
          <w:sz w:val="22"/>
          <w:szCs w:val="22"/>
        </w:rPr>
        <w:t xml:space="preserve">, Estados Unidos </w:t>
      </w:r>
      <w:r w:rsidR="00751EDB" w:rsidRPr="0082339F">
        <w:rPr>
          <w:sz w:val="22"/>
          <w:szCs w:val="22"/>
        </w:rPr>
        <w:t>está presente en todos los continentes</w:t>
      </w:r>
      <w:r w:rsidR="00617216" w:rsidRPr="0082339F">
        <w:rPr>
          <w:sz w:val="22"/>
          <w:szCs w:val="22"/>
        </w:rPr>
        <w:t>.</w:t>
      </w:r>
      <w:r w:rsidRPr="0082339F">
        <w:rPr>
          <w:sz w:val="22"/>
          <w:szCs w:val="22"/>
        </w:rPr>
        <w:t xml:space="preserve"> </w:t>
      </w:r>
    </w:p>
    <w:p w14:paraId="0B3F187F" w14:textId="77777777" w:rsidR="00C87C64" w:rsidRPr="0082339F" w:rsidRDefault="00C87C64" w:rsidP="0082339F">
      <w:pPr>
        <w:rPr>
          <w:sz w:val="22"/>
          <w:szCs w:val="22"/>
        </w:rPr>
      </w:pPr>
    </w:p>
    <w:p w14:paraId="39ACDF12" w14:textId="74F62D9C" w:rsidR="00983708" w:rsidRPr="0082339F" w:rsidRDefault="00F364B1" w:rsidP="0082339F">
      <w:pPr>
        <w:rPr>
          <w:sz w:val="22"/>
          <w:szCs w:val="22"/>
        </w:rPr>
      </w:pPr>
      <w:r w:rsidRPr="0082339F">
        <w:rPr>
          <w:sz w:val="22"/>
          <w:szCs w:val="22"/>
        </w:rPr>
        <w:t>Otra de las formas en que E</w:t>
      </w:r>
      <w:r w:rsidR="007A4901" w:rsidRPr="0082339F">
        <w:rPr>
          <w:sz w:val="22"/>
          <w:szCs w:val="22"/>
        </w:rPr>
        <w:t xml:space="preserve">stados Unidos </w:t>
      </w:r>
      <w:r w:rsidRPr="0082339F">
        <w:rPr>
          <w:sz w:val="22"/>
          <w:szCs w:val="22"/>
        </w:rPr>
        <w:t xml:space="preserve">construye </w:t>
      </w:r>
      <w:r w:rsidR="007A4901" w:rsidRPr="0082339F">
        <w:rPr>
          <w:sz w:val="22"/>
          <w:szCs w:val="22"/>
        </w:rPr>
        <w:t xml:space="preserve">su </w:t>
      </w:r>
      <w:r w:rsidR="009D74E3" w:rsidRPr="0082339F">
        <w:rPr>
          <w:sz w:val="22"/>
          <w:szCs w:val="22"/>
        </w:rPr>
        <w:t xml:space="preserve">dominio </w:t>
      </w:r>
      <w:r w:rsidR="007A4901" w:rsidRPr="0082339F">
        <w:rPr>
          <w:sz w:val="22"/>
          <w:szCs w:val="22"/>
        </w:rPr>
        <w:t>es mediante las intervenciones indirectas</w:t>
      </w:r>
      <w:r w:rsidR="002D7B6A" w:rsidRPr="0082339F">
        <w:rPr>
          <w:sz w:val="22"/>
          <w:szCs w:val="22"/>
        </w:rPr>
        <w:t>, que</w:t>
      </w:r>
      <w:r w:rsidRPr="0082339F">
        <w:rPr>
          <w:sz w:val="22"/>
          <w:szCs w:val="22"/>
        </w:rPr>
        <w:t xml:space="preserve"> c</w:t>
      </w:r>
      <w:r w:rsidR="007A4901" w:rsidRPr="0082339F">
        <w:rPr>
          <w:sz w:val="22"/>
          <w:szCs w:val="22"/>
        </w:rPr>
        <w:t>onsisten en ejercer influencia sobre un territorio a través de agentes secundarios. No es directamente E</w:t>
      </w:r>
      <w:r w:rsidRPr="0082339F">
        <w:rPr>
          <w:sz w:val="22"/>
          <w:szCs w:val="22"/>
        </w:rPr>
        <w:t xml:space="preserve">stados Unidos </w:t>
      </w:r>
      <w:r w:rsidR="007A4901" w:rsidRPr="0082339F">
        <w:rPr>
          <w:sz w:val="22"/>
          <w:szCs w:val="22"/>
        </w:rPr>
        <w:t>quien combate</w:t>
      </w:r>
      <w:r w:rsidRPr="0082339F">
        <w:rPr>
          <w:sz w:val="22"/>
          <w:szCs w:val="22"/>
        </w:rPr>
        <w:t>,</w:t>
      </w:r>
      <w:r w:rsidR="007A4901" w:rsidRPr="0082339F">
        <w:rPr>
          <w:sz w:val="22"/>
          <w:szCs w:val="22"/>
        </w:rPr>
        <w:t xml:space="preserve"> </w:t>
      </w:r>
      <w:r w:rsidRPr="0082339F">
        <w:rPr>
          <w:sz w:val="22"/>
          <w:szCs w:val="22"/>
        </w:rPr>
        <w:t xml:space="preserve">sino </w:t>
      </w:r>
      <w:r w:rsidR="002D7B6A" w:rsidRPr="0082339F">
        <w:rPr>
          <w:sz w:val="22"/>
          <w:szCs w:val="22"/>
        </w:rPr>
        <w:t xml:space="preserve">que </w:t>
      </w:r>
      <w:r w:rsidRPr="0082339F">
        <w:rPr>
          <w:sz w:val="22"/>
          <w:szCs w:val="22"/>
        </w:rPr>
        <w:t xml:space="preserve">mediante </w:t>
      </w:r>
      <w:r w:rsidR="007A4901" w:rsidRPr="0082339F">
        <w:rPr>
          <w:sz w:val="22"/>
          <w:szCs w:val="22"/>
        </w:rPr>
        <w:t xml:space="preserve">grupos </w:t>
      </w:r>
      <w:r w:rsidRPr="0082339F">
        <w:rPr>
          <w:sz w:val="22"/>
          <w:szCs w:val="22"/>
        </w:rPr>
        <w:t>locales</w:t>
      </w:r>
      <w:r w:rsidR="002D7B6A" w:rsidRPr="0082339F">
        <w:rPr>
          <w:sz w:val="22"/>
          <w:szCs w:val="22"/>
        </w:rPr>
        <w:t>,</w:t>
      </w:r>
      <w:r w:rsidRPr="0082339F">
        <w:rPr>
          <w:sz w:val="22"/>
          <w:szCs w:val="22"/>
        </w:rPr>
        <w:t xml:space="preserve"> </w:t>
      </w:r>
      <w:r w:rsidR="007A4901" w:rsidRPr="0082339F">
        <w:rPr>
          <w:sz w:val="22"/>
          <w:szCs w:val="22"/>
        </w:rPr>
        <w:t>con armas estadounidenses</w:t>
      </w:r>
      <w:r w:rsidR="00587A48" w:rsidRPr="0082339F">
        <w:rPr>
          <w:sz w:val="22"/>
          <w:szCs w:val="22"/>
        </w:rPr>
        <w:t>,</w:t>
      </w:r>
      <w:r w:rsidRPr="0082339F">
        <w:rPr>
          <w:sz w:val="22"/>
          <w:szCs w:val="22"/>
        </w:rPr>
        <w:t xml:space="preserve"> desestabilizan un </w:t>
      </w:r>
      <w:r w:rsidR="002D7B6A" w:rsidRPr="0082339F">
        <w:rPr>
          <w:sz w:val="22"/>
          <w:szCs w:val="22"/>
        </w:rPr>
        <w:t xml:space="preserve">determinado </w:t>
      </w:r>
      <w:r w:rsidRPr="0082339F">
        <w:rPr>
          <w:sz w:val="22"/>
          <w:szCs w:val="22"/>
        </w:rPr>
        <w:t>territorio</w:t>
      </w:r>
      <w:r w:rsidR="007A4901" w:rsidRPr="0082339F">
        <w:rPr>
          <w:sz w:val="22"/>
          <w:szCs w:val="22"/>
        </w:rPr>
        <w:t>.</w:t>
      </w:r>
    </w:p>
    <w:p w14:paraId="3C254B3B" w14:textId="37F689E9" w:rsidR="00A95F24" w:rsidRPr="0082339F" w:rsidRDefault="007A4901"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5382D" w:rsidRPr="0082339F" w14:paraId="7EA373F9" w14:textId="77777777" w:rsidTr="005A2B85">
        <w:tc>
          <w:tcPr>
            <w:tcW w:w="9033" w:type="dxa"/>
            <w:gridSpan w:val="2"/>
            <w:shd w:val="clear" w:color="auto" w:fill="0D0D0D" w:themeFill="text1" w:themeFillTint="F2"/>
          </w:tcPr>
          <w:p w14:paraId="091B7D52"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4CDF8FE8" w14:textId="77777777" w:rsidTr="005A2B85">
        <w:tc>
          <w:tcPr>
            <w:tcW w:w="2518" w:type="dxa"/>
          </w:tcPr>
          <w:p w14:paraId="5FA518B5" w14:textId="77777777" w:rsidR="0055382D" w:rsidRPr="0082339F" w:rsidRDefault="0055382D" w:rsidP="0082339F">
            <w:pPr>
              <w:rPr>
                <w:b/>
                <w:color w:val="000000"/>
              </w:rPr>
            </w:pPr>
            <w:r w:rsidRPr="0082339F">
              <w:rPr>
                <w:b/>
                <w:color w:val="000000"/>
              </w:rPr>
              <w:t>Código</w:t>
            </w:r>
          </w:p>
        </w:tc>
        <w:tc>
          <w:tcPr>
            <w:tcW w:w="6515" w:type="dxa"/>
          </w:tcPr>
          <w:p w14:paraId="5BB1BE54" w14:textId="54926D2B" w:rsidR="005A2B85" w:rsidRPr="0082339F" w:rsidRDefault="00E86943" w:rsidP="0082339F">
            <w:pPr>
              <w:rPr>
                <w:color w:val="000000"/>
              </w:rPr>
            </w:pPr>
            <w:r w:rsidRPr="0082339F">
              <w:rPr>
                <w:color w:val="000000"/>
              </w:rPr>
              <w:t>CS_</w:t>
            </w:r>
            <w:r w:rsidR="005A2B85" w:rsidRPr="0082339F">
              <w:rPr>
                <w:color w:val="000000"/>
              </w:rPr>
              <w:t>11_01_IMG04</w:t>
            </w:r>
          </w:p>
        </w:tc>
      </w:tr>
      <w:tr w:rsidR="0055382D" w:rsidRPr="0082339F" w14:paraId="20A97886" w14:textId="77777777" w:rsidTr="005A2B85">
        <w:tc>
          <w:tcPr>
            <w:tcW w:w="2518" w:type="dxa"/>
          </w:tcPr>
          <w:p w14:paraId="37A086A2" w14:textId="77777777" w:rsidR="0055382D" w:rsidRPr="0082339F" w:rsidRDefault="0055382D" w:rsidP="0082339F">
            <w:pPr>
              <w:rPr>
                <w:color w:val="000000"/>
              </w:rPr>
            </w:pPr>
            <w:r w:rsidRPr="0082339F">
              <w:rPr>
                <w:b/>
                <w:color w:val="000000"/>
              </w:rPr>
              <w:t>Descripción</w:t>
            </w:r>
          </w:p>
        </w:tc>
        <w:tc>
          <w:tcPr>
            <w:tcW w:w="6515" w:type="dxa"/>
          </w:tcPr>
          <w:p w14:paraId="00944D12" w14:textId="2340C2CB" w:rsidR="009A1BE4" w:rsidRPr="0082339F" w:rsidRDefault="009A1BE4" w:rsidP="0082339F">
            <w:pPr>
              <w:rPr>
                <w:color w:val="000000"/>
                <w:lang w:val="es-CO"/>
              </w:rPr>
            </w:pPr>
            <w:r w:rsidRPr="0082339F">
              <w:rPr>
                <w:color w:val="000000"/>
                <w:lang w:val="es-CO"/>
              </w:rPr>
              <w:t>Fuerzas de l</w:t>
            </w:r>
            <w:r w:rsidR="00983708" w:rsidRPr="0082339F">
              <w:rPr>
                <w:color w:val="000000"/>
                <w:lang w:val="es-CO"/>
              </w:rPr>
              <w:t xml:space="preserve">a infantería de </w:t>
            </w:r>
            <w:r w:rsidR="002D7B6A" w:rsidRPr="0082339F">
              <w:rPr>
                <w:color w:val="000000"/>
                <w:lang w:val="es-CO"/>
              </w:rPr>
              <w:t xml:space="preserve">la </w:t>
            </w:r>
            <w:r w:rsidRPr="0082339F">
              <w:rPr>
                <w:color w:val="000000"/>
                <w:lang w:val="es-CO"/>
              </w:rPr>
              <w:t>marin</w:t>
            </w:r>
            <w:r w:rsidR="00983708" w:rsidRPr="0082339F">
              <w:rPr>
                <w:color w:val="000000"/>
                <w:lang w:val="es-CO"/>
              </w:rPr>
              <w:t>a</w:t>
            </w:r>
            <w:r w:rsidRPr="0082339F">
              <w:rPr>
                <w:color w:val="000000"/>
                <w:lang w:val="es-CO"/>
              </w:rPr>
              <w:t xml:space="preserve"> de las fuerzas armadas de Estados Unidos en  las montañas de Afganistán </w:t>
            </w:r>
          </w:p>
          <w:p w14:paraId="545D5054" w14:textId="77777777" w:rsidR="009A1BE4" w:rsidRPr="0082339F" w:rsidRDefault="009A1BE4" w:rsidP="0082339F">
            <w:pPr>
              <w:rPr>
                <w:color w:val="000000"/>
                <w:lang w:val="es-CO"/>
              </w:rPr>
            </w:pPr>
          </w:p>
          <w:p w14:paraId="2459B60B" w14:textId="7457A662" w:rsidR="0055382D" w:rsidRPr="0082339F" w:rsidRDefault="0055382D" w:rsidP="0082339F">
            <w:pPr>
              <w:rPr>
                <w:color w:val="000000"/>
                <w:lang w:val="es-CO"/>
              </w:rPr>
            </w:pPr>
          </w:p>
        </w:tc>
      </w:tr>
      <w:tr w:rsidR="0055382D" w:rsidRPr="0082339F" w14:paraId="31BA7BCE" w14:textId="77777777" w:rsidTr="005A2B85">
        <w:tc>
          <w:tcPr>
            <w:tcW w:w="2518" w:type="dxa"/>
          </w:tcPr>
          <w:p w14:paraId="20816CD2"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20387A59" w14:textId="57982525" w:rsidR="0055382D" w:rsidRPr="0082339F" w:rsidRDefault="00F9667D" w:rsidP="0082339F">
            <w:pPr>
              <w:rPr>
                <w:color w:val="000000"/>
              </w:rPr>
            </w:pPr>
            <w:r w:rsidRPr="0082339F">
              <w:rPr>
                <w:color w:val="000000"/>
                <w:lang w:val="en-US"/>
              </w:rPr>
              <w:t>Número de la imagen 126964421</w:t>
            </w:r>
          </w:p>
        </w:tc>
      </w:tr>
      <w:tr w:rsidR="0055382D" w:rsidRPr="0082339F" w14:paraId="46718539" w14:textId="77777777" w:rsidTr="005A2B85">
        <w:tc>
          <w:tcPr>
            <w:tcW w:w="2518" w:type="dxa"/>
          </w:tcPr>
          <w:p w14:paraId="5A2C4EA6" w14:textId="77777777" w:rsidR="0055382D" w:rsidRPr="0082339F" w:rsidRDefault="0055382D" w:rsidP="0082339F">
            <w:pPr>
              <w:rPr>
                <w:color w:val="000000"/>
              </w:rPr>
            </w:pPr>
            <w:r w:rsidRPr="0082339F">
              <w:rPr>
                <w:b/>
                <w:color w:val="000000"/>
              </w:rPr>
              <w:t>Pie de imagen</w:t>
            </w:r>
          </w:p>
        </w:tc>
        <w:tc>
          <w:tcPr>
            <w:tcW w:w="6515" w:type="dxa"/>
          </w:tcPr>
          <w:p w14:paraId="70D214B6" w14:textId="2CE23B65" w:rsidR="0055382D" w:rsidRPr="0082339F" w:rsidRDefault="0055382D" w:rsidP="0082339F">
            <w:pPr>
              <w:rPr>
                <w:color w:val="000000"/>
              </w:rPr>
            </w:pPr>
            <w:r w:rsidRPr="0082339F">
              <w:rPr>
                <w:color w:val="000000"/>
              </w:rPr>
              <w:t>En</w:t>
            </w:r>
            <w:r w:rsidR="002D7B6A" w:rsidRPr="0082339F">
              <w:rPr>
                <w:color w:val="000000"/>
              </w:rPr>
              <w:t xml:space="preserve"> lo que va del</w:t>
            </w:r>
            <w:r w:rsidRPr="0082339F">
              <w:rPr>
                <w:color w:val="000000"/>
              </w:rPr>
              <w:t xml:space="preserve"> siglo XXI</w:t>
            </w:r>
            <w:r w:rsidR="002D7B6A" w:rsidRPr="0082339F">
              <w:rPr>
                <w:color w:val="000000"/>
              </w:rPr>
              <w:t>,</w:t>
            </w:r>
            <w:r w:rsidRPr="0082339F">
              <w:rPr>
                <w:color w:val="000000"/>
              </w:rPr>
              <w:t xml:space="preserve"> la hegemonía global </w:t>
            </w:r>
            <w:r w:rsidR="002D7B6A" w:rsidRPr="0082339F">
              <w:rPr>
                <w:color w:val="000000"/>
              </w:rPr>
              <w:t xml:space="preserve">sigue siendo </w:t>
            </w:r>
            <w:r w:rsidRPr="0082339F">
              <w:rPr>
                <w:color w:val="000000"/>
              </w:rPr>
              <w:t>estadounidense</w:t>
            </w:r>
            <w:r w:rsidR="00C929D5" w:rsidRPr="0082339F">
              <w:rPr>
                <w:color w:val="000000"/>
              </w:rPr>
              <w:t xml:space="preserve">. El hecho de contar con las fuerzas amadas más poderosas del planeta </w:t>
            </w:r>
            <w:r w:rsidR="002D7B6A" w:rsidRPr="0082339F">
              <w:rPr>
                <w:color w:val="000000"/>
              </w:rPr>
              <w:t>les da una ventaja estratégica.</w:t>
            </w:r>
            <w:r w:rsidRPr="0082339F">
              <w:rPr>
                <w:color w:val="000000"/>
              </w:rPr>
              <w:t xml:space="preserve"> </w:t>
            </w:r>
            <w:r w:rsidR="00F9667D" w:rsidRPr="0082339F">
              <w:rPr>
                <w:color w:val="000000"/>
              </w:rPr>
              <w:t xml:space="preserve">En la imagen se ve </w:t>
            </w:r>
            <w:r w:rsidR="002D7B6A" w:rsidRPr="0082339F">
              <w:rPr>
                <w:color w:val="000000"/>
              </w:rPr>
              <w:t>el poderío de los</w:t>
            </w:r>
            <w:r w:rsidR="00F9667D" w:rsidRPr="0082339F">
              <w:rPr>
                <w:color w:val="000000"/>
              </w:rPr>
              <w:t xml:space="preserve"> </w:t>
            </w:r>
            <w:r w:rsidR="00F9667D" w:rsidRPr="0082339F">
              <w:rPr>
                <w:i/>
                <w:color w:val="000000"/>
              </w:rPr>
              <w:t>marine</w:t>
            </w:r>
            <w:r w:rsidR="002D7B6A" w:rsidRPr="0082339F">
              <w:rPr>
                <w:i/>
                <w:color w:val="000000"/>
              </w:rPr>
              <w:t>s</w:t>
            </w:r>
            <w:r w:rsidR="00F9667D" w:rsidRPr="0082339F">
              <w:rPr>
                <w:color w:val="000000"/>
              </w:rPr>
              <w:t xml:space="preserve"> estadounidense</w:t>
            </w:r>
            <w:r w:rsidR="002D7B6A" w:rsidRPr="0082339F">
              <w:rPr>
                <w:color w:val="000000"/>
              </w:rPr>
              <w:t>s</w:t>
            </w:r>
            <w:r w:rsidR="00F9667D" w:rsidRPr="0082339F">
              <w:rPr>
                <w:color w:val="000000"/>
              </w:rPr>
              <w:t xml:space="preserve"> en </w:t>
            </w:r>
            <w:r w:rsidR="0063503C" w:rsidRPr="0082339F">
              <w:rPr>
                <w:color w:val="000000"/>
              </w:rPr>
              <w:t>Afganistán</w:t>
            </w:r>
            <w:r w:rsidR="00F9667D" w:rsidRPr="0082339F">
              <w:rPr>
                <w:color w:val="000000"/>
              </w:rPr>
              <w:t>.</w:t>
            </w:r>
          </w:p>
        </w:tc>
      </w:tr>
    </w:tbl>
    <w:p w14:paraId="62698DA4" w14:textId="77777777" w:rsidR="00A95F24" w:rsidRPr="0082339F" w:rsidRDefault="00A95F24" w:rsidP="0082339F">
      <w:pPr>
        <w:rPr>
          <w:sz w:val="22"/>
          <w:szCs w:val="22"/>
        </w:rPr>
      </w:pPr>
    </w:p>
    <w:p w14:paraId="1B0D7BE2" w14:textId="4BAC5651" w:rsidR="007A4901" w:rsidRPr="0082339F" w:rsidRDefault="007A4901" w:rsidP="0082339F">
      <w:pPr>
        <w:rPr>
          <w:sz w:val="22"/>
          <w:szCs w:val="22"/>
        </w:rPr>
      </w:pPr>
      <w:r w:rsidRPr="0082339F">
        <w:rPr>
          <w:sz w:val="22"/>
          <w:szCs w:val="22"/>
        </w:rPr>
        <w:t>Este tipo de conflictos</w:t>
      </w:r>
      <w:r w:rsidR="00587A48" w:rsidRPr="0082339F">
        <w:rPr>
          <w:sz w:val="22"/>
          <w:szCs w:val="22"/>
        </w:rPr>
        <w:t>,</w:t>
      </w:r>
      <w:r w:rsidRPr="0082339F">
        <w:rPr>
          <w:sz w:val="22"/>
          <w:szCs w:val="22"/>
        </w:rPr>
        <w:t xml:space="preserve"> en principio</w:t>
      </w:r>
      <w:r w:rsidR="00587A48" w:rsidRPr="0082339F">
        <w:rPr>
          <w:sz w:val="22"/>
          <w:szCs w:val="22"/>
        </w:rPr>
        <w:t>,</w:t>
      </w:r>
      <w:r w:rsidRPr="0082339F">
        <w:rPr>
          <w:sz w:val="22"/>
          <w:szCs w:val="22"/>
        </w:rPr>
        <w:t xml:space="preserve"> son locales, pero luego se internacionalizan</w:t>
      </w:r>
      <w:r w:rsidR="00F364B1" w:rsidRPr="0082339F">
        <w:rPr>
          <w:sz w:val="22"/>
          <w:szCs w:val="22"/>
        </w:rPr>
        <w:t>,</w:t>
      </w:r>
      <w:r w:rsidRPr="0082339F">
        <w:rPr>
          <w:sz w:val="22"/>
          <w:szCs w:val="22"/>
        </w:rPr>
        <w:t xml:space="preserve"> </w:t>
      </w:r>
      <w:r w:rsidR="002D7B6A" w:rsidRPr="0082339F">
        <w:rPr>
          <w:sz w:val="22"/>
          <w:szCs w:val="22"/>
        </w:rPr>
        <w:t xml:space="preserve">pues </w:t>
      </w:r>
      <w:r w:rsidRPr="0082339F">
        <w:rPr>
          <w:sz w:val="22"/>
          <w:szCs w:val="22"/>
        </w:rPr>
        <w:t xml:space="preserve"> Estados Unidos</w:t>
      </w:r>
      <w:r w:rsidR="00F364B1" w:rsidRPr="0082339F">
        <w:rPr>
          <w:sz w:val="22"/>
          <w:szCs w:val="22"/>
        </w:rPr>
        <w:t xml:space="preserve"> </w:t>
      </w:r>
      <w:r w:rsidR="002D7B6A" w:rsidRPr="0082339F">
        <w:rPr>
          <w:sz w:val="22"/>
          <w:szCs w:val="22"/>
        </w:rPr>
        <w:t xml:space="preserve">apoya de manera directa o a veces velada </w:t>
      </w:r>
      <w:r w:rsidRPr="0082339F">
        <w:rPr>
          <w:sz w:val="22"/>
          <w:szCs w:val="22"/>
        </w:rPr>
        <w:t xml:space="preserve">a </w:t>
      </w:r>
      <w:r w:rsidR="00F364B1" w:rsidRPr="0082339F">
        <w:rPr>
          <w:sz w:val="22"/>
          <w:szCs w:val="22"/>
        </w:rPr>
        <w:t xml:space="preserve">aquellos </w:t>
      </w:r>
      <w:r w:rsidR="00587A48" w:rsidRPr="0082339F">
        <w:rPr>
          <w:sz w:val="22"/>
          <w:szCs w:val="22"/>
        </w:rPr>
        <w:t xml:space="preserve">que luchan contra </w:t>
      </w:r>
      <w:r w:rsidRPr="0082339F">
        <w:rPr>
          <w:sz w:val="22"/>
          <w:szCs w:val="22"/>
        </w:rPr>
        <w:t xml:space="preserve">gobiernos </w:t>
      </w:r>
      <w:r w:rsidR="002D7B6A" w:rsidRPr="0082339F">
        <w:rPr>
          <w:sz w:val="22"/>
          <w:szCs w:val="22"/>
        </w:rPr>
        <w:t>que se oponen</w:t>
      </w:r>
      <w:r w:rsidRPr="0082339F">
        <w:rPr>
          <w:sz w:val="22"/>
          <w:szCs w:val="22"/>
        </w:rPr>
        <w:t xml:space="preserve"> a sus intereses. </w:t>
      </w:r>
    </w:p>
    <w:p w14:paraId="35305A85" w14:textId="77777777" w:rsidR="007A4901" w:rsidRPr="0082339F" w:rsidRDefault="007A4901" w:rsidP="0082339F">
      <w:pPr>
        <w:rPr>
          <w:sz w:val="22"/>
          <w:szCs w:val="22"/>
        </w:rPr>
      </w:pPr>
    </w:p>
    <w:p w14:paraId="37B88473" w14:textId="1072C827" w:rsidR="00587A48" w:rsidRDefault="00751EDB" w:rsidP="0082339F">
      <w:pPr>
        <w:rPr>
          <w:sz w:val="22"/>
          <w:szCs w:val="22"/>
        </w:rPr>
      </w:pPr>
      <w:r w:rsidRPr="0082339F">
        <w:rPr>
          <w:sz w:val="22"/>
          <w:szCs w:val="22"/>
        </w:rPr>
        <w:t xml:space="preserve">Una de las zonas más </w:t>
      </w:r>
      <w:r w:rsidR="003D3BB6" w:rsidRPr="0082339F">
        <w:rPr>
          <w:sz w:val="22"/>
          <w:szCs w:val="22"/>
        </w:rPr>
        <w:t xml:space="preserve">conflictivas </w:t>
      </w:r>
      <w:r w:rsidRPr="0082339F">
        <w:rPr>
          <w:sz w:val="22"/>
          <w:szCs w:val="22"/>
        </w:rPr>
        <w:t xml:space="preserve">del tablero es </w:t>
      </w:r>
      <w:r w:rsidR="003D3BB6" w:rsidRPr="0082339F">
        <w:rPr>
          <w:sz w:val="22"/>
          <w:szCs w:val="22"/>
        </w:rPr>
        <w:t xml:space="preserve">la región denominada </w:t>
      </w:r>
      <w:r w:rsidRPr="0082339F">
        <w:rPr>
          <w:sz w:val="22"/>
          <w:szCs w:val="22"/>
        </w:rPr>
        <w:t>Oriente Medio</w:t>
      </w:r>
      <w:r w:rsidR="003D3BB6" w:rsidRPr="0082339F">
        <w:rPr>
          <w:sz w:val="22"/>
          <w:szCs w:val="22"/>
        </w:rPr>
        <w:t xml:space="preserve">. Es un territorio muy </w:t>
      </w:r>
      <w:r w:rsidRPr="0082339F">
        <w:rPr>
          <w:sz w:val="22"/>
          <w:szCs w:val="22"/>
        </w:rPr>
        <w:t>ric</w:t>
      </w:r>
      <w:r w:rsidR="003D3BB6" w:rsidRPr="0082339F">
        <w:rPr>
          <w:sz w:val="22"/>
          <w:szCs w:val="22"/>
        </w:rPr>
        <w:t>o</w:t>
      </w:r>
      <w:r w:rsidRPr="0082339F">
        <w:rPr>
          <w:sz w:val="22"/>
          <w:szCs w:val="22"/>
        </w:rPr>
        <w:t xml:space="preserve"> en recursos naturales</w:t>
      </w:r>
      <w:r w:rsidR="003D3BB6" w:rsidRPr="0082339F">
        <w:rPr>
          <w:sz w:val="22"/>
          <w:szCs w:val="22"/>
        </w:rPr>
        <w:t xml:space="preserve">, </w:t>
      </w:r>
      <w:r w:rsidR="002D7B6A" w:rsidRPr="0082339F">
        <w:rPr>
          <w:sz w:val="22"/>
          <w:szCs w:val="22"/>
        </w:rPr>
        <w:t>sobre todo porque poseen</w:t>
      </w:r>
      <w:r w:rsidR="00A95F24" w:rsidRPr="0082339F">
        <w:rPr>
          <w:sz w:val="22"/>
          <w:szCs w:val="22"/>
        </w:rPr>
        <w:t xml:space="preserve"> las más grandes reservas de </w:t>
      </w:r>
      <w:r w:rsidR="003D3BB6" w:rsidRPr="0082339F">
        <w:rPr>
          <w:sz w:val="22"/>
          <w:szCs w:val="22"/>
        </w:rPr>
        <w:t>petróleo</w:t>
      </w:r>
      <w:r w:rsidR="002D7B6A" w:rsidRPr="0082339F">
        <w:rPr>
          <w:sz w:val="22"/>
          <w:szCs w:val="22"/>
        </w:rPr>
        <w:t xml:space="preserve"> del mundo</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95F24" w:rsidRPr="0082339F">
        <w:rPr>
          <w:sz w:val="22"/>
          <w:szCs w:val="22"/>
        </w:rPr>
        <w:t>.</w:t>
      </w:r>
      <w:r w:rsidR="003D3BB6" w:rsidRPr="0082339F">
        <w:rPr>
          <w:sz w:val="22"/>
          <w:szCs w:val="22"/>
        </w:rPr>
        <w:t xml:space="preserve"> </w:t>
      </w:r>
      <w:r w:rsidR="00A95F24" w:rsidRPr="0082339F">
        <w:rPr>
          <w:sz w:val="22"/>
          <w:szCs w:val="22"/>
        </w:rPr>
        <w:t>S</w:t>
      </w:r>
      <w:r w:rsidR="003D3BB6" w:rsidRPr="0082339F">
        <w:rPr>
          <w:sz w:val="22"/>
          <w:szCs w:val="22"/>
        </w:rPr>
        <w:t xml:space="preserve">e caracteriza por </w:t>
      </w:r>
      <w:r w:rsidR="00F364B1" w:rsidRPr="0082339F">
        <w:rPr>
          <w:sz w:val="22"/>
          <w:szCs w:val="22"/>
        </w:rPr>
        <w:t xml:space="preserve">ser una región </w:t>
      </w:r>
      <w:r w:rsidR="00587A48" w:rsidRPr="0082339F">
        <w:rPr>
          <w:sz w:val="22"/>
          <w:szCs w:val="22"/>
        </w:rPr>
        <w:t xml:space="preserve">inestable, </w:t>
      </w:r>
      <w:r w:rsidR="002D7B6A" w:rsidRPr="0082339F">
        <w:rPr>
          <w:sz w:val="22"/>
          <w:szCs w:val="22"/>
        </w:rPr>
        <w:t>permeada</w:t>
      </w:r>
      <w:r w:rsidR="00587A48" w:rsidRPr="0082339F">
        <w:rPr>
          <w:sz w:val="22"/>
          <w:szCs w:val="22"/>
        </w:rPr>
        <w:t xml:space="preserve"> </w:t>
      </w:r>
      <w:r w:rsidR="002D7B6A" w:rsidRPr="0082339F">
        <w:rPr>
          <w:sz w:val="22"/>
          <w:szCs w:val="22"/>
        </w:rPr>
        <w:t xml:space="preserve">por </w:t>
      </w:r>
      <w:r w:rsidR="00587A48" w:rsidRPr="0082339F">
        <w:rPr>
          <w:sz w:val="22"/>
          <w:szCs w:val="22"/>
        </w:rPr>
        <w:t>múltiples tensiones culturales, políticas y económicas</w:t>
      </w:r>
      <w:r w:rsidR="002D7B6A" w:rsidRPr="0082339F">
        <w:rPr>
          <w:sz w:val="22"/>
          <w:szCs w:val="22"/>
        </w:rPr>
        <w:t>, que</w:t>
      </w:r>
      <w:r w:rsidR="00DE09DA" w:rsidRPr="0082339F">
        <w:rPr>
          <w:sz w:val="22"/>
          <w:szCs w:val="22"/>
        </w:rPr>
        <w:t xml:space="preserve"> </w:t>
      </w:r>
      <w:r w:rsidR="00587A48" w:rsidRPr="0082339F">
        <w:rPr>
          <w:sz w:val="22"/>
          <w:szCs w:val="22"/>
        </w:rPr>
        <w:t>genera</w:t>
      </w:r>
      <w:r w:rsidR="002D7B6A" w:rsidRPr="0082339F">
        <w:rPr>
          <w:sz w:val="22"/>
          <w:szCs w:val="22"/>
        </w:rPr>
        <w:t>n</w:t>
      </w:r>
      <w:r w:rsidR="00587A48" w:rsidRPr="0082339F">
        <w:rPr>
          <w:sz w:val="22"/>
          <w:szCs w:val="22"/>
        </w:rPr>
        <w:t xml:space="preserve"> </w:t>
      </w:r>
      <w:r w:rsidR="003D3BB6" w:rsidRPr="0082339F">
        <w:rPr>
          <w:sz w:val="22"/>
          <w:szCs w:val="22"/>
        </w:rPr>
        <w:t xml:space="preserve">conflictos </w:t>
      </w:r>
      <w:r w:rsidR="00587A48" w:rsidRPr="0082339F">
        <w:rPr>
          <w:sz w:val="22"/>
          <w:szCs w:val="22"/>
        </w:rPr>
        <w:t>permanentes</w:t>
      </w:r>
      <w:r w:rsidR="003D3BB6" w:rsidRPr="0082339F">
        <w:rPr>
          <w:sz w:val="22"/>
          <w:szCs w:val="22"/>
        </w:rPr>
        <w:t xml:space="preserve">. </w:t>
      </w:r>
    </w:p>
    <w:p w14:paraId="60600128" w14:textId="7FCCA37B" w:rsidR="00587A48" w:rsidRPr="0082339F" w:rsidRDefault="005F7D34" w:rsidP="0082339F">
      <w:pPr>
        <w:rPr>
          <w:sz w:val="22"/>
          <w:szCs w:val="22"/>
        </w:rPr>
      </w:pPr>
      <w:r w:rsidRPr="00D9437F">
        <w:rPr>
          <w:rFonts w:ascii="Lucida Grande" w:hAnsi="Lucida Grande" w:cs="Lucida Grande"/>
          <w:color w:val="000000"/>
        </w:rPr>
        <w:t>/BCRedir.aspx%3FURL=/encyclopedia/default.asp%3Fidpack=8&amp;idpil=000M7K01&amp;ruta=Buscador</w:t>
      </w:r>
      <w:r>
        <w:rPr>
          <w:sz w:val="22"/>
          <w:szCs w:val="22"/>
        </w:rPr>
        <w:t xml:space="preserve"> </w:t>
      </w:r>
    </w:p>
    <w:p w14:paraId="7F9D5DF3" w14:textId="7F1D5BF2" w:rsidR="00C87C64" w:rsidRPr="0082339F" w:rsidRDefault="003D3BB6" w:rsidP="0082339F">
      <w:pPr>
        <w:rPr>
          <w:sz w:val="22"/>
          <w:szCs w:val="22"/>
        </w:rPr>
      </w:pPr>
      <w:r w:rsidRPr="0082339F">
        <w:rPr>
          <w:sz w:val="22"/>
          <w:szCs w:val="22"/>
        </w:rPr>
        <w:t xml:space="preserve">El interés de Estados Unidos </w:t>
      </w:r>
      <w:r w:rsidR="00587A48" w:rsidRPr="0082339F">
        <w:rPr>
          <w:sz w:val="22"/>
          <w:szCs w:val="22"/>
        </w:rPr>
        <w:t xml:space="preserve">por </w:t>
      </w:r>
      <w:r w:rsidR="002F6A7F" w:rsidRPr="0082339F">
        <w:rPr>
          <w:sz w:val="22"/>
          <w:szCs w:val="22"/>
        </w:rPr>
        <w:t xml:space="preserve">controlar </w:t>
      </w:r>
      <w:r w:rsidRPr="0082339F">
        <w:rPr>
          <w:sz w:val="22"/>
          <w:szCs w:val="22"/>
        </w:rPr>
        <w:t xml:space="preserve">los recursos energéticos </w:t>
      </w:r>
      <w:r w:rsidR="00587A48" w:rsidRPr="0082339F">
        <w:rPr>
          <w:sz w:val="22"/>
          <w:szCs w:val="22"/>
        </w:rPr>
        <w:t xml:space="preserve">necesarios para </w:t>
      </w:r>
      <w:r w:rsidR="006E213A" w:rsidRPr="0082339F">
        <w:rPr>
          <w:sz w:val="22"/>
          <w:szCs w:val="22"/>
        </w:rPr>
        <w:t xml:space="preserve">sostener </w:t>
      </w:r>
      <w:r w:rsidRPr="0082339F">
        <w:rPr>
          <w:sz w:val="22"/>
          <w:szCs w:val="22"/>
        </w:rPr>
        <w:t xml:space="preserve">su economía </w:t>
      </w:r>
      <w:r w:rsidR="00F364B1" w:rsidRPr="0082339F">
        <w:rPr>
          <w:sz w:val="22"/>
          <w:szCs w:val="22"/>
        </w:rPr>
        <w:t xml:space="preserve">es la principal </w:t>
      </w:r>
      <w:r w:rsidR="003B7400" w:rsidRPr="0082339F">
        <w:rPr>
          <w:sz w:val="22"/>
          <w:szCs w:val="22"/>
        </w:rPr>
        <w:t>explicación de</w:t>
      </w:r>
      <w:r w:rsidRPr="0082339F">
        <w:rPr>
          <w:sz w:val="22"/>
          <w:szCs w:val="22"/>
        </w:rPr>
        <w:t xml:space="preserve"> </w:t>
      </w:r>
      <w:r w:rsidR="00751EDB" w:rsidRPr="0082339F">
        <w:rPr>
          <w:sz w:val="22"/>
          <w:szCs w:val="22"/>
        </w:rPr>
        <w:t xml:space="preserve">la presencia </w:t>
      </w:r>
      <w:r w:rsidR="006E213A" w:rsidRPr="0082339F">
        <w:rPr>
          <w:sz w:val="22"/>
          <w:szCs w:val="22"/>
        </w:rPr>
        <w:t xml:space="preserve">permanente </w:t>
      </w:r>
      <w:r w:rsidR="00751EDB" w:rsidRPr="0082339F">
        <w:rPr>
          <w:sz w:val="22"/>
          <w:szCs w:val="22"/>
        </w:rPr>
        <w:t xml:space="preserve">de </w:t>
      </w:r>
      <w:r w:rsidR="00F364B1" w:rsidRPr="0082339F">
        <w:rPr>
          <w:sz w:val="22"/>
          <w:szCs w:val="22"/>
        </w:rPr>
        <w:t xml:space="preserve">sus </w:t>
      </w:r>
      <w:r w:rsidR="00751EDB" w:rsidRPr="0082339F">
        <w:rPr>
          <w:sz w:val="22"/>
          <w:szCs w:val="22"/>
        </w:rPr>
        <w:t xml:space="preserve">tropas </w:t>
      </w:r>
      <w:r w:rsidR="00587A48" w:rsidRPr="0082339F">
        <w:rPr>
          <w:sz w:val="22"/>
          <w:szCs w:val="22"/>
        </w:rPr>
        <w:t xml:space="preserve">en </w:t>
      </w:r>
      <w:r w:rsidR="00F364B1" w:rsidRPr="0082339F">
        <w:rPr>
          <w:sz w:val="22"/>
          <w:szCs w:val="22"/>
        </w:rPr>
        <w:t>Oriente Medio</w:t>
      </w:r>
      <w:r w:rsidR="006E213A" w:rsidRPr="0082339F">
        <w:rPr>
          <w:sz w:val="22"/>
          <w:szCs w:val="22"/>
        </w:rPr>
        <w:t>, lo que</w:t>
      </w:r>
      <w:r w:rsidR="00587A48" w:rsidRPr="0082339F">
        <w:rPr>
          <w:sz w:val="22"/>
          <w:szCs w:val="22"/>
        </w:rPr>
        <w:t xml:space="preserve"> </w:t>
      </w:r>
      <w:r w:rsidR="006E213A" w:rsidRPr="0082339F">
        <w:rPr>
          <w:sz w:val="22"/>
          <w:szCs w:val="22"/>
        </w:rPr>
        <w:t xml:space="preserve">ha contribuido a </w:t>
      </w:r>
      <w:r w:rsidR="00587A48" w:rsidRPr="0082339F">
        <w:rPr>
          <w:sz w:val="22"/>
          <w:szCs w:val="22"/>
        </w:rPr>
        <w:t xml:space="preserve">que hoy </w:t>
      </w:r>
      <w:r w:rsidR="007A4901" w:rsidRPr="0082339F">
        <w:rPr>
          <w:sz w:val="22"/>
          <w:szCs w:val="22"/>
        </w:rPr>
        <w:t>sea uno de los principales escenarios de la</w:t>
      </w:r>
      <w:r w:rsidR="003B7400" w:rsidRPr="0082339F">
        <w:rPr>
          <w:sz w:val="22"/>
          <w:szCs w:val="22"/>
        </w:rPr>
        <w:t xml:space="preserve"> llamada </w:t>
      </w:r>
      <w:r w:rsidR="00F72BD1" w:rsidRPr="0082339F">
        <w:rPr>
          <w:sz w:val="22"/>
          <w:szCs w:val="22"/>
        </w:rPr>
        <w:t xml:space="preserve"> </w:t>
      </w:r>
      <w:r w:rsidR="007A4901" w:rsidRPr="0082339F">
        <w:rPr>
          <w:b/>
          <w:sz w:val="22"/>
          <w:szCs w:val="22"/>
        </w:rPr>
        <w:t>guerra contra el terrorismo</w:t>
      </w:r>
      <w:r w:rsidR="00587A48" w:rsidRPr="0082339F">
        <w:rPr>
          <w:sz w:val="22"/>
          <w:szCs w:val="22"/>
        </w:rPr>
        <w:t>.</w:t>
      </w:r>
    </w:p>
    <w:p w14:paraId="16941D17" w14:textId="77777777" w:rsidR="00A15C47" w:rsidRPr="0082339F" w:rsidRDefault="00A15C47" w:rsidP="0082339F">
      <w:pPr>
        <w:rPr>
          <w:sz w:val="22"/>
          <w:szCs w:val="22"/>
        </w:rPr>
      </w:pPr>
    </w:p>
    <w:p w14:paraId="0E1EF523" w14:textId="77777777" w:rsidR="009D74E3" w:rsidRPr="0082339F" w:rsidRDefault="009D74E3" w:rsidP="0082339F">
      <w:pPr>
        <w:rPr>
          <w:sz w:val="22"/>
          <w:szCs w:val="22"/>
        </w:rPr>
      </w:pPr>
      <w:r w:rsidRPr="0082339F">
        <w:rPr>
          <w:sz w:val="22"/>
          <w:szCs w:val="22"/>
        </w:rPr>
        <w:t xml:space="preserve">Sin embargo, Estados Unidos aún no ha entrado en una confrontación directa contra sus grandes enemigos geopolíticos, como Rusia o China. </w:t>
      </w:r>
    </w:p>
    <w:p w14:paraId="64C76A95" w14:textId="77777777" w:rsidR="00714644" w:rsidRPr="0082339F" w:rsidRDefault="00714644"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714644" w:rsidRPr="0082339F" w14:paraId="05AA3F04" w14:textId="77777777" w:rsidTr="00ED495A">
        <w:tc>
          <w:tcPr>
            <w:tcW w:w="9033" w:type="dxa"/>
            <w:gridSpan w:val="2"/>
            <w:shd w:val="clear" w:color="auto" w:fill="0D0D0D" w:themeFill="text1" w:themeFillTint="F2"/>
          </w:tcPr>
          <w:p w14:paraId="644D545C" w14:textId="77777777" w:rsidR="00714644" w:rsidRPr="0082339F" w:rsidRDefault="00714644" w:rsidP="0082339F">
            <w:pPr>
              <w:rPr>
                <w:b/>
                <w:color w:val="FFFFFF" w:themeColor="background1"/>
              </w:rPr>
            </w:pPr>
            <w:r w:rsidRPr="0082339F">
              <w:rPr>
                <w:b/>
                <w:color w:val="FFFFFF" w:themeColor="background1"/>
              </w:rPr>
              <w:t>Imagen (fotografía, gráfica o ilustración)</w:t>
            </w:r>
          </w:p>
        </w:tc>
      </w:tr>
      <w:tr w:rsidR="00714644" w:rsidRPr="0082339F" w14:paraId="76E4A855" w14:textId="77777777" w:rsidTr="00ED495A">
        <w:tc>
          <w:tcPr>
            <w:tcW w:w="2518" w:type="dxa"/>
          </w:tcPr>
          <w:p w14:paraId="6F403E03" w14:textId="77777777" w:rsidR="00714644" w:rsidRPr="0082339F" w:rsidRDefault="00714644" w:rsidP="0082339F">
            <w:pPr>
              <w:rPr>
                <w:b/>
                <w:color w:val="000000"/>
              </w:rPr>
            </w:pPr>
            <w:r w:rsidRPr="0082339F">
              <w:rPr>
                <w:b/>
                <w:color w:val="000000"/>
              </w:rPr>
              <w:t>Código</w:t>
            </w:r>
          </w:p>
        </w:tc>
        <w:tc>
          <w:tcPr>
            <w:tcW w:w="6515" w:type="dxa"/>
          </w:tcPr>
          <w:p w14:paraId="0E97F6D3" w14:textId="48DD5516" w:rsidR="00714644" w:rsidRPr="0082339F" w:rsidRDefault="00E86943" w:rsidP="0082339F">
            <w:pPr>
              <w:rPr>
                <w:b/>
                <w:color w:val="000000"/>
              </w:rPr>
            </w:pPr>
            <w:r w:rsidRPr="0082339F">
              <w:rPr>
                <w:color w:val="000000"/>
              </w:rPr>
              <w:t>CS_</w:t>
            </w:r>
            <w:r w:rsidR="00714644" w:rsidRPr="0082339F">
              <w:rPr>
                <w:color w:val="000000"/>
              </w:rPr>
              <w:t>11_01_IMG05</w:t>
            </w:r>
          </w:p>
        </w:tc>
      </w:tr>
      <w:tr w:rsidR="00714644" w:rsidRPr="0082339F" w14:paraId="32769EE6" w14:textId="77777777" w:rsidTr="00ED495A">
        <w:tc>
          <w:tcPr>
            <w:tcW w:w="2518" w:type="dxa"/>
          </w:tcPr>
          <w:p w14:paraId="3D1AC11C" w14:textId="77777777" w:rsidR="00714644" w:rsidRPr="0082339F" w:rsidRDefault="00714644" w:rsidP="0082339F">
            <w:pPr>
              <w:rPr>
                <w:color w:val="000000"/>
              </w:rPr>
            </w:pPr>
            <w:r w:rsidRPr="0082339F">
              <w:rPr>
                <w:b/>
                <w:color w:val="000000"/>
              </w:rPr>
              <w:t>Descripción</w:t>
            </w:r>
          </w:p>
        </w:tc>
        <w:tc>
          <w:tcPr>
            <w:tcW w:w="6515" w:type="dxa"/>
          </w:tcPr>
          <w:p w14:paraId="466F2F4E" w14:textId="1C4646EF" w:rsidR="00714644" w:rsidRPr="0082339F" w:rsidRDefault="00714644" w:rsidP="0082339F">
            <w:pPr>
              <w:rPr>
                <w:color w:val="000000"/>
                <w:lang w:val="es-CO"/>
              </w:rPr>
            </w:pPr>
            <w:r w:rsidRPr="0082339F">
              <w:rPr>
                <w:color w:val="000000"/>
                <w:lang w:val="es-CO"/>
              </w:rPr>
              <w:t xml:space="preserve">Producción y reservas de petróleo en el mundo </w:t>
            </w:r>
          </w:p>
        </w:tc>
      </w:tr>
      <w:tr w:rsidR="00714644" w:rsidRPr="0082339F" w14:paraId="713BAA24" w14:textId="77777777" w:rsidTr="00ED495A">
        <w:tc>
          <w:tcPr>
            <w:tcW w:w="2518" w:type="dxa"/>
          </w:tcPr>
          <w:p w14:paraId="0BBAB60C" w14:textId="77777777" w:rsidR="00714644" w:rsidRPr="0082339F" w:rsidRDefault="00714644" w:rsidP="0082339F">
            <w:pPr>
              <w:rPr>
                <w:color w:val="000000"/>
              </w:rPr>
            </w:pPr>
            <w:r w:rsidRPr="0082339F">
              <w:rPr>
                <w:b/>
                <w:color w:val="000000"/>
              </w:rPr>
              <w:t>Código Shutterstock (o URL o la ruta en AulaPlaneta)</w:t>
            </w:r>
          </w:p>
        </w:tc>
        <w:tc>
          <w:tcPr>
            <w:tcW w:w="6515" w:type="dxa"/>
          </w:tcPr>
          <w:p w14:paraId="14E6B1B2" w14:textId="7B6F4831" w:rsidR="00714644" w:rsidRPr="0082339F" w:rsidRDefault="00714644" w:rsidP="0082339F">
            <w:pPr>
              <w:rPr>
                <w:color w:val="000000"/>
              </w:rPr>
            </w:pPr>
            <w:r w:rsidRPr="0082339F">
              <w:rPr>
                <w:color w:val="000000"/>
              </w:rPr>
              <w:t>Banco de contenidos/ Producción y reservas de petróleo. En Oriente Medio se concentran las mayores reservas mundiales de petróleo</w:t>
            </w:r>
            <w:r w:rsidR="006E213A" w:rsidRPr="0082339F">
              <w:rPr>
                <w:color w:val="000000"/>
              </w:rPr>
              <w:t>.</w:t>
            </w:r>
          </w:p>
        </w:tc>
      </w:tr>
      <w:tr w:rsidR="00714644" w:rsidRPr="0082339F" w14:paraId="0C60F4F0" w14:textId="77777777" w:rsidTr="00ED495A">
        <w:tc>
          <w:tcPr>
            <w:tcW w:w="2518" w:type="dxa"/>
          </w:tcPr>
          <w:p w14:paraId="18FB14ED" w14:textId="77777777" w:rsidR="00714644" w:rsidRPr="0082339F" w:rsidRDefault="00714644" w:rsidP="0082339F">
            <w:pPr>
              <w:rPr>
                <w:color w:val="000000"/>
              </w:rPr>
            </w:pPr>
            <w:r w:rsidRPr="0082339F">
              <w:rPr>
                <w:b/>
                <w:color w:val="000000"/>
              </w:rPr>
              <w:t>Pie de imagen</w:t>
            </w:r>
          </w:p>
        </w:tc>
        <w:tc>
          <w:tcPr>
            <w:tcW w:w="6515" w:type="dxa"/>
          </w:tcPr>
          <w:p w14:paraId="735E86A9" w14:textId="3FACA7D5" w:rsidR="00714644" w:rsidRPr="0082339F" w:rsidRDefault="00714644" w:rsidP="0082339F">
            <w:pPr>
              <w:rPr>
                <w:color w:val="000000"/>
              </w:rPr>
            </w:pPr>
            <w:r w:rsidRPr="0082339F">
              <w:rPr>
                <w:color w:val="000000"/>
                <w:lang w:val="es-CO"/>
              </w:rPr>
              <w:t>Producción y reservas de petróleo. En Oriente Medio se concentran las mayores reservas mundiales de petróleo</w:t>
            </w:r>
            <w:r w:rsidR="0063503C" w:rsidRPr="0082339F">
              <w:rPr>
                <w:color w:val="000000"/>
                <w:lang w:val="es-CO"/>
              </w:rPr>
              <w:t>. Debido a su dependencia energética del petróleo, el mundo occidental ha desplegado sus intereses</w:t>
            </w:r>
            <w:r w:rsidR="006E213A" w:rsidRPr="0082339F">
              <w:rPr>
                <w:color w:val="000000"/>
                <w:lang w:val="es-CO"/>
              </w:rPr>
              <w:t xml:space="preserve"> en</w:t>
            </w:r>
            <w:r w:rsidR="0063503C" w:rsidRPr="0082339F">
              <w:rPr>
                <w:color w:val="000000"/>
                <w:lang w:val="es-CO"/>
              </w:rPr>
              <w:t xml:space="preserve"> la región, </w:t>
            </w:r>
            <w:r w:rsidR="000E21F8" w:rsidRPr="0082339F">
              <w:rPr>
                <w:color w:val="000000"/>
                <w:lang w:val="es-CO"/>
              </w:rPr>
              <w:t>lo cual ha dado</w:t>
            </w:r>
            <w:r w:rsidR="0063503C" w:rsidRPr="0082339F">
              <w:rPr>
                <w:color w:val="000000"/>
                <w:lang w:val="es-CO"/>
              </w:rPr>
              <w:t xml:space="preserve"> lugar a múltiples tensiones </w:t>
            </w:r>
            <w:r w:rsidR="000E21F8" w:rsidRPr="0082339F">
              <w:rPr>
                <w:color w:val="000000"/>
                <w:lang w:val="es-CO"/>
              </w:rPr>
              <w:t>y conflictos.</w:t>
            </w:r>
          </w:p>
        </w:tc>
      </w:tr>
    </w:tbl>
    <w:p w14:paraId="5150C82B" w14:textId="77777777" w:rsidR="00714644" w:rsidRPr="0082339F" w:rsidRDefault="00714644" w:rsidP="0082339F">
      <w:pPr>
        <w:rPr>
          <w:sz w:val="22"/>
          <w:szCs w:val="22"/>
        </w:rPr>
      </w:pPr>
    </w:p>
    <w:p w14:paraId="57CBA3D0"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E21F8" w:rsidRPr="0082339F" w14:paraId="0AFF19B7" w14:textId="77777777" w:rsidTr="00B601E1">
        <w:tc>
          <w:tcPr>
            <w:tcW w:w="8978" w:type="dxa"/>
            <w:gridSpan w:val="2"/>
            <w:shd w:val="clear" w:color="auto" w:fill="000000" w:themeFill="text1"/>
          </w:tcPr>
          <w:p w14:paraId="652657B1" w14:textId="77777777" w:rsidR="000E21F8" w:rsidRPr="0082339F" w:rsidRDefault="000E21F8" w:rsidP="0082339F">
            <w:pPr>
              <w:rPr>
                <w:b/>
                <w:color w:val="FFFFFF" w:themeColor="background1"/>
              </w:rPr>
            </w:pPr>
            <w:r w:rsidRPr="0082339F">
              <w:rPr>
                <w:b/>
                <w:color w:val="FFFFFF" w:themeColor="background1"/>
              </w:rPr>
              <w:t>Destacado</w:t>
            </w:r>
          </w:p>
        </w:tc>
      </w:tr>
      <w:tr w:rsidR="000E21F8" w:rsidRPr="0082339F" w14:paraId="31A8161C" w14:textId="77777777" w:rsidTr="00B601E1">
        <w:tc>
          <w:tcPr>
            <w:tcW w:w="2518" w:type="dxa"/>
          </w:tcPr>
          <w:p w14:paraId="778A30FB" w14:textId="77777777" w:rsidR="000E21F8" w:rsidRPr="0082339F" w:rsidRDefault="000E21F8" w:rsidP="0082339F">
            <w:pPr>
              <w:rPr>
                <w:b/>
              </w:rPr>
            </w:pPr>
            <w:r w:rsidRPr="0082339F">
              <w:rPr>
                <w:b/>
              </w:rPr>
              <w:t>Título</w:t>
            </w:r>
          </w:p>
        </w:tc>
        <w:tc>
          <w:tcPr>
            <w:tcW w:w="6460" w:type="dxa"/>
          </w:tcPr>
          <w:p w14:paraId="0B861389" w14:textId="06B71E73" w:rsidR="000E21F8" w:rsidRPr="0082339F" w:rsidRDefault="000E21F8" w:rsidP="0082339F">
            <w:pPr>
              <w:rPr>
                <w:b/>
              </w:rPr>
            </w:pPr>
            <w:r w:rsidRPr="0082339F">
              <w:rPr>
                <w:b/>
              </w:rPr>
              <w:t xml:space="preserve">Latinoamérica en el ajedrez global </w:t>
            </w:r>
          </w:p>
        </w:tc>
      </w:tr>
      <w:tr w:rsidR="000E21F8" w:rsidRPr="0082339F" w14:paraId="444B563A" w14:textId="77777777" w:rsidTr="00B601E1">
        <w:tc>
          <w:tcPr>
            <w:tcW w:w="2518" w:type="dxa"/>
          </w:tcPr>
          <w:p w14:paraId="40D95DFC" w14:textId="449CA2C4" w:rsidR="000E21F8" w:rsidRPr="0082339F" w:rsidRDefault="000E21F8" w:rsidP="0082339F">
            <w:pPr>
              <w:rPr>
                <w:b/>
              </w:rPr>
            </w:pPr>
            <w:r w:rsidRPr="0082339F">
              <w:rPr>
                <w:b/>
              </w:rPr>
              <w:t>Contenido</w:t>
            </w:r>
          </w:p>
        </w:tc>
        <w:tc>
          <w:tcPr>
            <w:tcW w:w="6460" w:type="dxa"/>
          </w:tcPr>
          <w:p w14:paraId="481D160A" w14:textId="54D19984" w:rsidR="000E21F8" w:rsidRPr="0082339F" w:rsidRDefault="000E21F8" w:rsidP="0082339F">
            <w:r w:rsidRPr="0082339F">
              <w:t>En los últimos años, Estados Unidos ha encontrado una oposición creciente en Latinoamérica, en particular desde el grupo de Mercosur y, con diferentes intensidades, desde los gobiernos de Venezuela, Ecuador, Bolivia</w:t>
            </w:r>
            <w:r w:rsidR="006E213A" w:rsidRPr="0082339F">
              <w:t xml:space="preserve"> </w:t>
            </w:r>
            <w:r w:rsidRPr="0082339F">
              <w:t>y Argentina</w:t>
            </w:r>
            <w:r w:rsidR="006E213A" w:rsidRPr="0082339F">
              <w:t xml:space="preserve">. </w:t>
            </w:r>
            <w:r w:rsidRPr="0082339F">
              <w:t xml:space="preserve">Con motivo del espionaje estadounidense, también Brasil se ha mostrado crítico de </w:t>
            </w:r>
            <w:r w:rsidR="006E213A" w:rsidRPr="0082339F">
              <w:t>sus</w:t>
            </w:r>
            <w:r w:rsidRPr="0082339F">
              <w:t xml:space="preserve"> formas de actuar en la región. </w:t>
            </w:r>
          </w:p>
          <w:p w14:paraId="6DF75380" w14:textId="7032B6D1" w:rsidR="000E21F8" w:rsidRPr="0082339F" w:rsidRDefault="000E21F8" w:rsidP="0082339F">
            <w:pPr>
              <w:rPr>
                <w:b/>
              </w:rPr>
            </w:pPr>
            <w:r w:rsidRPr="0082339F">
              <w:t>Asimismo, debido al crecimiento de su economía, Brasil ha empezado a ejercer un liderazgo notable en la región suramericana</w:t>
            </w:r>
            <w:r w:rsidR="006E213A" w:rsidRPr="0082339F">
              <w:t xml:space="preserve"> e incluso en el escenario mundial</w:t>
            </w:r>
            <w:r w:rsidRPr="0082339F">
              <w:t xml:space="preserve">. En conclusión, Estados Unidos ha perdido </w:t>
            </w:r>
            <w:r w:rsidR="006E213A" w:rsidRPr="0082339F">
              <w:t>influencia</w:t>
            </w:r>
            <w:r w:rsidRPr="0082339F">
              <w:t xml:space="preserve"> en Suramérica, y los países de </w:t>
            </w:r>
            <w:r w:rsidR="006E213A" w:rsidRPr="0082339F">
              <w:t>la</w:t>
            </w:r>
            <w:r w:rsidRPr="0082339F">
              <w:t xml:space="preserve"> región han intensificado sus relaciones con otras potencias</w:t>
            </w:r>
            <w:r w:rsidR="006E213A" w:rsidRPr="0082339F">
              <w:t>,</w:t>
            </w:r>
            <w:r w:rsidRPr="0082339F">
              <w:t xml:space="preserve"> como China o Rusia, y también con otras regiones, como Asia Pacífico.  </w:t>
            </w:r>
          </w:p>
        </w:tc>
      </w:tr>
    </w:tbl>
    <w:p w14:paraId="3A583642" w14:textId="77777777" w:rsidR="000E21F8" w:rsidRPr="0082339F" w:rsidRDefault="000E21F8" w:rsidP="0082339F">
      <w:pPr>
        <w:rPr>
          <w:sz w:val="22"/>
          <w:szCs w:val="22"/>
        </w:rPr>
      </w:pPr>
    </w:p>
    <w:p w14:paraId="65A84A99" w14:textId="7F5812DC" w:rsidR="00CF08D1" w:rsidRDefault="00520E54" w:rsidP="0082339F">
      <w:pPr>
        <w:rPr>
          <w:sz w:val="22"/>
          <w:szCs w:val="22"/>
        </w:rPr>
      </w:pPr>
      <w:r w:rsidRPr="0082339F">
        <w:rPr>
          <w:sz w:val="22"/>
          <w:szCs w:val="22"/>
        </w:rPr>
        <w:t>D</w:t>
      </w:r>
      <w:r w:rsidR="007A4901" w:rsidRPr="0082339F">
        <w:rPr>
          <w:sz w:val="22"/>
          <w:szCs w:val="22"/>
        </w:rPr>
        <w:t xml:space="preserve">urante </w:t>
      </w:r>
      <w:r w:rsidR="00913615" w:rsidRPr="0082339F">
        <w:rPr>
          <w:sz w:val="22"/>
          <w:szCs w:val="22"/>
        </w:rPr>
        <w:t>l</w:t>
      </w:r>
      <w:r w:rsidR="00CF08D1" w:rsidRPr="0082339F">
        <w:rPr>
          <w:sz w:val="22"/>
          <w:szCs w:val="22"/>
        </w:rPr>
        <w:t xml:space="preserve">a </w:t>
      </w:r>
      <w:r w:rsidR="00913615" w:rsidRPr="0082339F">
        <w:rPr>
          <w:sz w:val="22"/>
          <w:szCs w:val="22"/>
        </w:rPr>
        <w:t xml:space="preserve">última </w:t>
      </w:r>
      <w:r w:rsidR="00CF08D1" w:rsidRPr="0082339F">
        <w:rPr>
          <w:sz w:val="22"/>
          <w:szCs w:val="22"/>
        </w:rPr>
        <w:t xml:space="preserve">década </w:t>
      </w:r>
      <w:r w:rsidR="007A4901" w:rsidRPr="0082339F">
        <w:rPr>
          <w:sz w:val="22"/>
          <w:szCs w:val="22"/>
        </w:rPr>
        <w:t xml:space="preserve">se ha observado una </w:t>
      </w:r>
      <w:r w:rsidR="00CF08D1" w:rsidRPr="0082339F">
        <w:rPr>
          <w:sz w:val="22"/>
          <w:szCs w:val="22"/>
        </w:rPr>
        <w:t>tendencia</w:t>
      </w:r>
      <w:r w:rsidR="007A4901" w:rsidRPr="0082339F">
        <w:rPr>
          <w:sz w:val="22"/>
          <w:szCs w:val="22"/>
        </w:rPr>
        <w:t xml:space="preserve"> decreciente de la hegemonía estadounidense </w:t>
      </w:r>
      <w:r w:rsidR="006E213A" w:rsidRPr="0082339F">
        <w:rPr>
          <w:sz w:val="22"/>
          <w:szCs w:val="22"/>
        </w:rPr>
        <w:t>en el escenario mundial</w:t>
      </w:r>
      <w:r w:rsidR="007A4901" w:rsidRPr="0082339F">
        <w:rPr>
          <w:sz w:val="22"/>
          <w:szCs w:val="22"/>
        </w:rPr>
        <w:t xml:space="preserve">. </w:t>
      </w:r>
      <w:r w:rsidR="00587A48" w:rsidRPr="0082339F">
        <w:rPr>
          <w:sz w:val="22"/>
          <w:szCs w:val="22"/>
        </w:rPr>
        <w:t xml:space="preserve">El estancamiento de su presupuesto de defensa, debido a la crisis económica de 2008, ha empezado a limitar </w:t>
      </w:r>
      <w:r w:rsidR="007A4901" w:rsidRPr="0082339F">
        <w:rPr>
          <w:sz w:val="22"/>
          <w:szCs w:val="22"/>
        </w:rPr>
        <w:t xml:space="preserve">su </w:t>
      </w:r>
      <w:r w:rsidR="00CF08D1" w:rsidRPr="0082339F">
        <w:rPr>
          <w:sz w:val="22"/>
          <w:szCs w:val="22"/>
        </w:rPr>
        <w:t>participación en los conflictos</w:t>
      </w:r>
      <w:r w:rsidR="00587A48" w:rsidRPr="0082339F">
        <w:rPr>
          <w:sz w:val="22"/>
          <w:szCs w:val="22"/>
        </w:rPr>
        <w:t xml:space="preserve"> globales. </w:t>
      </w:r>
      <w:r w:rsidR="007A4901" w:rsidRPr="0082339F">
        <w:rPr>
          <w:sz w:val="22"/>
          <w:szCs w:val="22"/>
        </w:rPr>
        <w:t>Al mismo tiempo</w:t>
      </w:r>
      <w:r w:rsidR="00783A7D" w:rsidRPr="0082339F">
        <w:rPr>
          <w:sz w:val="22"/>
          <w:szCs w:val="22"/>
        </w:rPr>
        <w:t>,</w:t>
      </w:r>
      <w:r w:rsidR="007A4901" w:rsidRPr="0082339F">
        <w:rPr>
          <w:sz w:val="22"/>
          <w:szCs w:val="22"/>
        </w:rPr>
        <w:t xml:space="preserve"> el ascenso </w:t>
      </w:r>
      <w:r w:rsidR="00587A48" w:rsidRPr="0082339F">
        <w:rPr>
          <w:sz w:val="22"/>
          <w:szCs w:val="22"/>
        </w:rPr>
        <w:t xml:space="preserve">económico </w:t>
      </w:r>
      <w:r w:rsidR="007A4901" w:rsidRPr="0082339F">
        <w:rPr>
          <w:sz w:val="22"/>
          <w:szCs w:val="22"/>
        </w:rPr>
        <w:t xml:space="preserve">de China ha conducido a Estados Unidos </w:t>
      </w:r>
      <w:r w:rsidR="00587A48" w:rsidRPr="0082339F">
        <w:rPr>
          <w:sz w:val="22"/>
          <w:szCs w:val="22"/>
        </w:rPr>
        <w:t xml:space="preserve">a </w:t>
      </w:r>
      <w:r w:rsidR="007A4901" w:rsidRPr="0082339F">
        <w:rPr>
          <w:sz w:val="22"/>
          <w:szCs w:val="22"/>
        </w:rPr>
        <w:t>concentr</w:t>
      </w:r>
      <w:r w:rsidR="00587A48" w:rsidRPr="0082339F">
        <w:rPr>
          <w:sz w:val="22"/>
          <w:szCs w:val="22"/>
        </w:rPr>
        <w:t xml:space="preserve">ar </w:t>
      </w:r>
      <w:r w:rsidR="007A4901" w:rsidRPr="0082339F">
        <w:rPr>
          <w:sz w:val="22"/>
          <w:szCs w:val="22"/>
        </w:rPr>
        <w:t xml:space="preserve">sus energías </w:t>
      </w:r>
      <w:r w:rsidR="00006AB5" w:rsidRPr="0082339F">
        <w:rPr>
          <w:sz w:val="22"/>
          <w:szCs w:val="22"/>
        </w:rPr>
        <w:t xml:space="preserve">en </w:t>
      </w:r>
      <w:r w:rsidR="00CF08D1" w:rsidRPr="0082339F">
        <w:rPr>
          <w:sz w:val="22"/>
          <w:szCs w:val="22"/>
        </w:rPr>
        <w:t xml:space="preserve">responder </w:t>
      </w:r>
      <w:r w:rsidR="00783A7D" w:rsidRPr="0082339F">
        <w:rPr>
          <w:sz w:val="22"/>
          <w:szCs w:val="22"/>
        </w:rPr>
        <w:t>e</w:t>
      </w:r>
      <w:r w:rsidR="00CF08D1" w:rsidRPr="0082339F">
        <w:rPr>
          <w:sz w:val="22"/>
          <w:szCs w:val="22"/>
        </w:rPr>
        <w:t xml:space="preserve">l desafío que representa </w:t>
      </w:r>
      <w:r w:rsidR="00006AB5" w:rsidRPr="0082339F">
        <w:rPr>
          <w:sz w:val="22"/>
          <w:szCs w:val="22"/>
        </w:rPr>
        <w:t>el gigante asiático</w:t>
      </w:r>
      <w:r w:rsidR="006E213A" w:rsidRPr="0082339F">
        <w:rPr>
          <w:sz w:val="22"/>
          <w:szCs w:val="22"/>
        </w:rPr>
        <w:t>,</w:t>
      </w:r>
      <w:r w:rsidR="00006AB5" w:rsidRPr="0082339F">
        <w:rPr>
          <w:sz w:val="22"/>
          <w:szCs w:val="22"/>
        </w:rPr>
        <w:t xml:space="preserve"> </w:t>
      </w:r>
      <w:r w:rsidR="007A4901" w:rsidRPr="0082339F">
        <w:rPr>
          <w:sz w:val="22"/>
          <w:szCs w:val="22"/>
        </w:rPr>
        <w:t>que</w:t>
      </w:r>
      <w:r w:rsidR="00783A7D" w:rsidRPr="0082339F">
        <w:rPr>
          <w:sz w:val="22"/>
          <w:szCs w:val="22"/>
        </w:rPr>
        <w:t>,</w:t>
      </w:r>
      <w:r w:rsidR="007A4901" w:rsidRPr="0082339F">
        <w:rPr>
          <w:sz w:val="22"/>
          <w:szCs w:val="22"/>
        </w:rPr>
        <w:t xml:space="preserve"> en 2014</w:t>
      </w:r>
      <w:r w:rsidR="00783A7D" w:rsidRPr="0082339F">
        <w:rPr>
          <w:sz w:val="22"/>
          <w:szCs w:val="22"/>
        </w:rPr>
        <w:t>,</w:t>
      </w:r>
      <w:r w:rsidR="007A4901" w:rsidRPr="0082339F">
        <w:rPr>
          <w:sz w:val="22"/>
          <w:szCs w:val="22"/>
        </w:rPr>
        <w:t xml:space="preserve"> ya superó en valor a la </w:t>
      </w:r>
      <w:r w:rsidR="00006AB5" w:rsidRPr="0082339F">
        <w:rPr>
          <w:sz w:val="22"/>
          <w:szCs w:val="22"/>
        </w:rPr>
        <w:t xml:space="preserve">economía </w:t>
      </w:r>
      <w:r w:rsidR="007A4901" w:rsidRPr="0082339F">
        <w:rPr>
          <w:sz w:val="22"/>
          <w:szCs w:val="22"/>
        </w:rPr>
        <w:t>norteamericana</w:t>
      </w:r>
      <w:r w:rsidR="0035377B" w:rsidRPr="0082339F">
        <w:rPr>
          <w:sz w:val="22"/>
          <w:szCs w:val="22"/>
        </w:rPr>
        <w:t xml:space="preserve"> [</w:t>
      </w:r>
      <w:r w:rsidR="0035377B" w:rsidRPr="005F7D34">
        <w:rPr>
          <w:rFonts w:ascii="Times New Roman" w:hAnsi="Times New Roman" w:cs="Times New Roman"/>
          <w:sz w:val="22"/>
          <w:szCs w:val="22"/>
        </w:rPr>
        <w:t>VER</w:t>
      </w:r>
      <w:r w:rsidR="0035377B" w:rsidRPr="0082339F">
        <w:rPr>
          <w:sz w:val="22"/>
          <w:szCs w:val="22"/>
        </w:rPr>
        <w:t>]</w:t>
      </w:r>
      <w:r w:rsidR="007A4901" w:rsidRPr="0082339F">
        <w:rPr>
          <w:sz w:val="22"/>
          <w:szCs w:val="22"/>
        </w:rPr>
        <w:t xml:space="preserve">. </w:t>
      </w:r>
    </w:p>
    <w:p w14:paraId="70D878AE" w14:textId="66423540" w:rsidR="005F7D34" w:rsidRPr="0082339F" w:rsidRDefault="00887B01" w:rsidP="0082339F">
      <w:pPr>
        <w:rPr>
          <w:sz w:val="22"/>
          <w:szCs w:val="22"/>
        </w:rPr>
      </w:pPr>
      <w:hyperlink r:id="rId12" w:history="1">
        <w:r w:rsidR="005F7D34" w:rsidRPr="00D25797">
          <w:rPr>
            <w:rStyle w:val="Hipervnculo"/>
            <w:rFonts w:ascii="Lucida Grande" w:hAnsi="Lucida Grande" w:cs="Lucida Grande"/>
          </w:rPr>
          <w:t>http://aulaplaneta.planetasaber.com/theworld/dossiers/seccions/cards2/default.asp?art=25&amp;pk=1461&amp;DATA=kcH6ZLRZCmYo4JgQfq7QOMBI7W7r2zH9PU2qbYpKVCzh5k4z8AJJne0zjd%2fm6gQv</w:t>
        </w:r>
      </w:hyperlink>
      <w:r w:rsidR="005F7D34">
        <w:rPr>
          <w:rFonts w:ascii="Lucida Grande" w:hAnsi="Lucida Grande" w:cs="Lucida Grande"/>
          <w:color w:val="000000"/>
        </w:rPr>
        <w:t xml:space="preserve"> </w:t>
      </w:r>
    </w:p>
    <w:p w14:paraId="16DC1729" w14:textId="77777777" w:rsidR="0035377B" w:rsidRPr="0082339F" w:rsidRDefault="0035377B"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3E2A77E2" w14:textId="77777777" w:rsidTr="00453D56">
        <w:tc>
          <w:tcPr>
            <w:tcW w:w="9033" w:type="dxa"/>
            <w:gridSpan w:val="2"/>
            <w:shd w:val="clear" w:color="auto" w:fill="000000" w:themeFill="text1"/>
          </w:tcPr>
          <w:p w14:paraId="00BF18E3"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2369B504" w14:textId="77777777" w:rsidTr="00453D56">
        <w:tc>
          <w:tcPr>
            <w:tcW w:w="2518" w:type="dxa"/>
          </w:tcPr>
          <w:p w14:paraId="7E45F483" w14:textId="77777777" w:rsidR="00926FCD" w:rsidRPr="0082339F" w:rsidRDefault="00926FCD" w:rsidP="0082339F">
            <w:pPr>
              <w:rPr>
                <w:b/>
                <w:color w:val="000000"/>
              </w:rPr>
            </w:pPr>
            <w:r w:rsidRPr="0082339F">
              <w:rPr>
                <w:b/>
                <w:color w:val="000000"/>
              </w:rPr>
              <w:t>Código</w:t>
            </w:r>
          </w:p>
        </w:tc>
        <w:tc>
          <w:tcPr>
            <w:tcW w:w="6515" w:type="dxa"/>
          </w:tcPr>
          <w:p w14:paraId="5CC241F8" w14:textId="43A5FEED" w:rsidR="00926FCD" w:rsidRPr="0082339F" w:rsidRDefault="00E62EB0" w:rsidP="0003068F">
            <w:pPr>
              <w:rPr>
                <w:b/>
                <w:color w:val="000000"/>
              </w:rPr>
            </w:pPr>
            <w:r w:rsidRPr="0082339F">
              <w:rPr>
                <w:color w:val="000000"/>
              </w:rPr>
              <w:t>CS_11</w:t>
            </w:r>
            <w:r w:rsidR="00DA4D78" w:rsidRPr="0082339F">
              <w:rPr>
                <w:color w:val="000000"/>
              </w:rPr>
              <w:t>_01_</w:t>
            </w:r>
            <w:commentRangeStart w:id="18"/>
            <w:r w:rsidR="00DA4D78" w:rsidRPr="0082339F">
              <w:rPr>
                <w:color w:val="000000"/>
              </w:rPr>
              <w:t>REC</w:t>
            </w:r>
            <w:r w:rsidR="0003068F">
              <w:rPr>
                <w:color w:val="000000"/>
              </w:rPr>
              <w:t>2</w:t>
            </w:r>
            <w:r w:rsidR="00DA4D78" w:rsidRPr="0082339F">
              <w:rPr>
                <w:color w:val="000000"/>
              </w:rPr>
              <w:t>0</w:t>
            </w:r>
            <w:commentRangeEnd w:id="18"/>
            <w:r w:rsidR="0003068F">
              <w:rPr>
                <w:color w:val="000000"/>
              </w:rPr>
              <w:t xml:space="preserve"> ant30</w:t>
            </w:r>
            <w:r w:rsidR="009A083F">
              <w:rPr>
                <w:rStyle w:val="Refdecomentario"/>
                <w:rFonts w:ascii="Calibri" w:eastAsia="Calibri" w:hAnsi="Calibri" w:cs="Times New Roman"/>
              </w:rPr>
              <w:commentReference w:id="18"/>
            </w:r>
          </w:p>
        </w:tc>
      </w:tr>
      <w:tr w:rsidR="00926FCD" w:rsidRPr="0082339F" w14:paraId="59D90E9C" w14:textId="77777777" w:rsidTr="00453D56">
        <w:tc>
          <w:tcPr>
            <w:tcW w:w="2518" w:type="dxa"/>
          </w:tcPr>
          <w:p w14:paraId="29521FD7" w14:textId="77777777" w:rsidR="00926FCD" w:rsidRPr="0082339F" w:rsidRDefault="00926FCD" w:rsidP="0082339F">
            <w:pPr>
              <w:rPr>
                <w:color w:val="000000"/>
              </w:rPr>
            </w:pPr>
            <w:r w:rsidRPr="0082339F">
              <w:rPr>
                <w:b/>
                <w:color w:val="000000"/>
              </w:rPr>
              <w:t>Título</w:t>
            </w:r>
          </w:p>
        </w:tc>
        <w:tc>
          <w:tcPr>
            <w:tcW w:w="6515" w:type="dxa"/>
          </w:tcPr>
          <w:p w14:paraId="4E9C3639" w14:textId="42419A6E" w:rsidR="00926FCD" w:rsidRPr="0082339F" w:rsidRDefault="00926FCD" w:rsidP="0082339F">
            <w:pPr>
              <w:rPr>
                <w:color w:val="000000"/>
              </w:rPr>
            </w:pPr>
            <w:r w:rsidRPr="0082339F">
              <w:rPr>
                <w:color w:val="000000"/>
              </w:rPr>
              <w:t>La hegemonía de Estados Unidos en el orden global</w:t>
            </w:r>
          </w:p>
        </w:tc>
      </w:tr>
      <w:tr w:rsidR="00926FCD" w:rsidRPr="0082339F" w14:paraId="5DCA1921" w14:textId="77777777" w:rsidTr="00453D56">
        <w:tc>
          <w:tcPr>
            <w:tcW w:w="2518" w:type="dxa"/>
          </w:tcPr>
          <w:p w14:paraId="771251B5" w14:textId="77777777" w:rsidR="00926FCD" w:rsidRPr="0082339F" w:rsidRDefault="00926FCD" w:rsidP="0082339F">
            <w:pPr>
              <w:rPr>
                <w:color w:val="000000"/>
              </w:rPr>
            </w:pPr>
            <w:r w:rsidRPr="0082339F">
              <w:rPr>
                <w:b/>
                <w:color w:val="000000"/>
              </w:rPr>
              <w:t>Descripción</w:t>
            </w:r>
          </w:p>
        </w:tc>
        <w:tc>
          <w:tcPr>
            <w:tcW w:w="6515" w:type="dxa"/>
          </w:tcPr>
          <w:p w14:paraId="14D58132" w14:textId="40556D6A" w:rsidR="00926FCD" w:rsidRPr="0082339F" w:rsidRDefault="00926FCD" w:rsidP="0082339F">
            <w:pPr>
              <w:rPr>
                <w:color w:val="000000"/>
              </w:rPr>
            </w:pPr>
            <w:r w:rsidRPr="0082339F">
              <w:rPr>
                <w:color w:val="000000"/>
              </w:rPr>
              <w:t>Actividad que permite identificar los factores involucrados en el dominio global de Estados Unidos</w:t>
            </w:r>
          </w:p>
        </w:tc>
      </w:tr>
    </w:tbl>
    <w:p w14:paraId="40FE1372" w14:textId="77777777" w:rsidR="00490B03" w:rsidRDefault="00490B03" w:rsidP="0082339F">
      <w:pPr>
        <w:rPr>
          <w:sz w:val="22"/>
          <w:szCs w:val="22"/>
        </w:rPr>
      </w:pPr>
    </w:p>
    <w:p w14:paraId="79C6D7E6" w14:textId="77777777" w:rsidR="00C71CBD" w:rsidRDefault="00C71CBD" w:rsidP="0082339F">
      <w:pPr>
        <w:rPr>
          <w:sz w:val="22"/>
          <w:szCs w:val="22"/>
        </w:rPr>
      </w:pPr>
    </w:p>
    <w:p w14:paraId="5C557EC0" w14:textId="77777777" w:rsidR="00C71CBD" w:rsidRDefault="00C71CBD" w:rsidP="0082339F">
      <w:pPr>
        <w:rPr>
          <w:sz w:val="22"/>
          <w:szCs w:val="22"/>
        </w:rPr>
      </w:pPr>
    </w:p>
    <w:p w14:paraId="108A9E6A" w14:textId="690EFA21" w:rsidR="007746C4" w:rsidRDefault="007746C4" w:rsidP="007746C4">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6E5565EB" w14:textId="092DCA90" w:rsidR="00F1138B" w:rsidRPr="00096F06" w:rsidRDefault="00973208" w:rsidP="00973208">
      <w:pPr>
        <w:pStyle w:val="Ttulo2"/>
      </w:pPr>
      <w:bookmarkStart w:id="19" w:name="_Toc426298242"/>
      <w:r w:rsidRPr="00096F06">
        <w:t xml:space="preserve">1.4 </w:t>
      </w:r>
      <w:r w:rsidR="00A3255A" w:rsidRPr="00096F06">
        <w:t>Consolidación</w:t>
      </w:r>
      <w:bookmarkEnd w:id="19"/>
    </w:p>
    <w:p w14:paraId="1B08B22F" w14:textId="77777777" w:rsidR="00D600DF" w:rsidRDefault="00D600DF" w:rsidP="00F1138B">
      <w:pPr>
        <w:rPr>
          <w:sz w:val="22"/>
          <w:szCs w:val="22"/>
          <w:highlight w:val="yellow"/>
        </w:rPr>
      </w:pPr>
    </w:p>
    <w:p w14:paraId="56FB75A4" w14:textId="43BBC9C9" w:rsidR="00D600DF" w:rsidRPr="004A5ACB" w:rsidRDefault="00D600DF" w:rsidP="00F1138B">
      <w:pPr>
        <w:rPr>
          <w:sz w:val="22"/>
          <w:szCs w:val="22"/>
        </w:rPr>
      </w:pPr>
      <w:commentRangeStart w:id="20"/>
      <w:r w:rsidRPr="004A5ACB">
        <w:rPr>
          <w:sz w:val="22"/>
          <w:szCs w:val="22"/>
        </w:rPr>
        <w:t>Actividades</w:t>
      </w:r>
      <w:commentRangeEnd w:id="20"/>
      <w:r w:rsidR="00101D37">
        <w:rPr>
          <w:rStyle w:val="Refdecomentario"/>
          <w:rFonts w:ascii="Calibri" w:eastAsia="Calibri" w:hAnsi="Calibri" w:cs="Times New Roman"/>
          <w:lang w:val="es-MX"/>
        </w:rPr>
        <w:commentReference w:id="20"/>
      </w:r>
      <w:r w:rsidRPr="004A5ACB">
        <w:rPr>
          <w:sz w:val="22"/>
          <w:szCs w:val="22"/>
        </w:rPr>
        <w:t xml:space="preserve"> para consolidar lo que has aprendido en esta sección</w:t>
      </w:r>
      <w:r w:rsidR="007746C4" w:rsidRPr="004A5ACB">
        <w:rPr>
          <w:sz w:val="22"/>
          <w:szCs w:val="22"/>
        </w:rPr>
        <w:t>.</w:t>
      </w:r>
    </w:p>
    <w:tbl>
      <w:tblPr>
        <w:tblStyle w:val="Tablaconcuadrcula"/>
        <w:tblW w:w="0" w:type="auto"/>
        <w:tblLook w:val="04A0" w:firstRow="1" w:lastRow="0" w:firstColumn="1" w:lastColumn="0" w:noHBand="0" w:noVBand="1"/>
      </w:tblPr>
      <w:tblGrid>
        <w:gridCol w:w="2518"/>
        <w:gridCol w:w="6515"/>
      </w:tblGrid>
      <w:tr w:rsidR="00F1138B" w:rsidRPr="0082339F" w14:paraId="2BC45D45" w14:textId="77777777" w:rsidTr="000C24B3">
        <w:tc>
          <w:tcPr>
            <w:tcW w:w="9033" w:type="dxa"/>
            <w:gridSpan w:val="2"/>
            <w:shd w:val="clear" w:color="auto" w:fill="000000" w:themeFill="text1"/>
          </w:tcPr>
          <w:p w14:paraId="5D33EAD2" w14:textId="6C8747BA" w:rsidR="00F1138B" w:rsidRPr="0082339F" w:rsidRDefault="00A3255A" w:rsidP="000C24B3">
            <w:pPr>
              <w:rPr>
                <w:b/>
                <w:color w:val="FFFFFF" w:themeColor="background1"/>
              </w:rPr>
            </w:pPr>
            <w:r>
              <w:rPr>
                <w:b/>
                <w:color w:val="FFFFFF" w:themeColor="background1"/>
              </w:rPr>
              <w:t>Practica</w:t>
            </w:r>
            <w:r w:rsidR="00F1138B" w:rsidRPr="0082339F">
              <w:rPr>
                <w:b/>
                <w:color w:val="FFFFFF" w:themeColor="background1"/>
              </w:rPr>
              <w:t>: recurso nuevo</w:t>
            </w:r>
          </w:p>
        </w:tc>
      </w:tr>
      <w:tr w:rsidR="00F1138B" w:rsidRPr="0082339F" w14:paraId="084DE0FC" w14:textId="77777777" w:rsidTr="000C24B3">
        <w:tc>
          <w:tcPr>
            <w:tcW w:w="2518" w:type="dxa"/>
          </w:tcPr>
          <w:p w14:paraId="273AF7E2" w14:textId="77777777" w:rsidR="00F1138B" w:rsidRPr="00A3255A" w:rsidRDefault="00F1138B" w:rsidP="000C24B3">
            <w:pPr>
              <w:rPr>
                <w:b/>
                <w:color w:val="000000"/>
              </w:rPr>
            </w:pPr>
            <w:r w:rsidRPr="00A3255A">
              <w:rPr>
                <w:b/>
                <w:color w:val="000000"/>
              </w:rPr>
              <w:t>Código</w:t>
            </w:r>
          </w:p>
        </w:tc>
        <w:tc>
          <w:tcPr>
            <w:tcW w:w="6515" w:type="dxa"/>
          </w:tcPr>
          <w:p w14:paraId="1C446E73" w14:textId="47589548" w:rsidR="00F1138B" w:rsidRPr="00A3255A" w:rsidRDefault="00F1138B" w:rsidP="000C24B3">
            <w:pPr>
              <w:rPr>
                <w:b/>
                <w:color w:val="000000"/>
              </w:rPr>
            </w:pPr>
            <w:r w:rsidRPr="00A3255A">
              <w:rPr>
                <w:color w:val="000000"/>
              </w:rPr>
              <w:t>CS_11_01_CO_REC</w:t>
            </w:r>
            <w:r w:rsidR="00891833">
              <w:rPr>
                <w:color w:val="000000"/>
              </w:rPr>
              <w:t>3</w:t>
            </w:r>
            <w:r w:rsidR="00160EDC">
              <w:rPr>
                <w:color w:val="000000"/>
              </w:rPr>
              <w:t>0</w:t>
            </w:r>
          </w:p>
        </w:tc>
      </w:tr>
      <w:tr w:rsidR="00F1138B" w:rsidRPr="0082339F" w14:paraId="1F62A250" w14:textId="77777777" w:rsidTr="000C24B3">
        <w:tc>
          <w:tcPr>
            <w:tcW w:w="2518" w:type="dxa"/>
          </w:tcPr>
          <w:p w14:paraId="2EBCE7A8" w14:textId="77777777" w:rsidR="00F1138B" w:rsidRPr="00A3255A" w:rsidRDefault="00F1138B" w:rsidP="000C24B3">
            <w:pPr>
              <w:rPr>
                <w:color w:val="000000"/>
              </w:rPr>
            </w:pPr>
            <w:r w:rsidRPr="00A3255A">
              <w:rPr>
                <w:b/>
                <w:color w:val="000000"/>
              </w:rPr>
              <w:t>Título</w:t>
            </w:r>
          </w:p>
        </w:tc>
        <w:tc>
          <w:tcPr>
            <w:tcW w:w="6515" w:type="dxa"/>
          </w:tcPr>
          <w:p w14:paraId="200FF625" w14:textId="5E187032" w:rsidR="003D0151" w:rsidRPr="00A3255A" w:rsidRDefault="00A3255A" w:rsidP="003D0151">
            <w:pPr>
              <w:rPr>
                <w:rFonts w:cs="Arial"/>
              </w:rPr>
            </w:pPr>
            <w:r w:rsidRPr="00A3255A">
              <w:rPr>
                <w:rFonts w:cs="Arial"/>
              </w:rPr>
              <w:t>Refuerza tu aprendizaje: El siglo XXI o la pugna por encontrar un lugar en el nuevo orden mundial</w:t>
            </w:r>
          </w:p>
        </w:tc>
      </w:tr>
      <w:tr w:rsidR="00F1138B" w:rsidRPr="0082339F" w14:paraId="44D972CA" w14:textId="77777777" w:rsidTr="000C24B3">
        <w:tc>
          <w:tcPr>
            <w:tcW w:w="2518" w:type="dxa"/>
          </w:tcPr>
          <w:p w14:paraId="25F9ABBC" w14:textId="77777777" w:rsidR="00F1138B" w:rsidRPr="00A3255A" w:rsidRDefault="00F1138B" w:rsidP="000C24B3">
            <w:pPr>
              <w:rPr>
                <w:color w:val="000000"/>
              </w:rPr>
            </w:pPr>
            <w:r w:rsidRPr="00A3255A">
              <w:rPr>
                <w:b/>
                <w:color w:val="000000"/>
              </w:rPr>
              <w:t>Descripción</w:t>
            </w:r>
          </w:p>
        </w:tc>
        <w:tc>
          <w:tcPr>
            <w:tcW w:w="6515" w:type="dxa"/>
          </w:tcPr>
          <w:p w14:paraId="763E0883" w14:textId="0E3D111F" w:rsidR="00F1138B" w:rsidRPr="00A3255A" w:rsidRDefault="00A3255A" w:rsidP="00A3255A">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65158A1E" w14:textId="77777777" w:rsidR="00F1138B" w:rsidRPr="0082339F" w:rsidRDefault="00F1138B" w:rsidP="00F1138B">
      <w:pPr>
        <w:rPr>
          <w:sz w:val="22"/>
          <w:szCs w:val="22"/>
          <w:highlight w:val="yellow"/>
        </w:rPr>
      </w:pPr>
    </w:p>
    <w:p w14:paraId="5A9702DB" w14:textId="77777777" w:rsidR="00F1138B" w:rsidRPr="0082339F" w:rsidRDefault="00F1138B" w:rsidP="0082339F">
      <w:pPr>
        <w:rPr>
          <w:sz w:val="22"/>
          <w:szCs w:val="22"/>
        </w:rPr>
      </w:pPr>
    </w:p>
    <w:p w14:paraId="49663C78" w14:textId="77777777" w:rsidR="00C71CBD" w:rsidRDefault="00C71CBD">
      <w:pPr>
        <w:rPr>
          <w:sz w:val="22"/>
          <w:szCs w:val="22"/>
          <w:highlight w:val="yellow"/>
        </w:rPr>
      </w:pPr>
      <w:r>
        <w:rPr>
          <w:sz w:val="22"/>
          <w:szCs w:val="22"/>
          <w:highlight w:val="yellow"/>
        </w:rPr>
        <w:br w:type="page"/>
      </w:r>
    </w:p>
    <w:p w14:paraId="28458217" w14:textId="56EC7C37" w:rsidR="0082339F" w:rsidRDefault="00B50C82" w:rsidP="0082339F">
      <w:pPr>
        <w:rPr>
          <w:sz w:val="22"/>
          <w:szCs w:val="22"/>
        </w:rPr>
      </w:pPr>
      <w:r w:rsidRPr="0082339F">
        <w:rPr>
          <w:sz w:val="22"/>
          <w:szCs w:val="22"/>
          <w:highlight w:val="yellow"/>
        </w:rPr>
        <w:t xml:space="preserve"> </w:t>
      </w:r>
      <w:r w:rsidR="002939C5" w:rsidRPr="0082339F">
        <w:rPr>
          <w:sz w:val="22"/>
          <w:szCs w:val="22"/>
          <w:highlight w:val="yellow"/>
        </w:rPr>
        <w:t xml:space="preserve">[SECCIÓN </w:t>
      </w:r>
      <w:r w:rsidR="00C71CBD">
        <w:rPr>
          <w:sz w:val="22"/>
          <w:szCs w:val="22"/>
          <w:highlight w:val="yellow"/>
        </w:rPr>
        <w:t>1</w:t>
      </w:r>
      <w:r w:rsidR="002939C5" w:rsidRPr="0082339F">
        <w:rPr>
          <w:sz w:val="22"/>
          <w:szCs w:val="22"/>
          <w:highlight w:val="yellow"/>
        </w:rPr>
        <w:t>]</w:t>
      </w:r>
      <w:r w:rsidR="002939C5" w:rsidRPr="0082339F">
        <w:rPr>
          <w:sz w:val="22"/>
          <w:szCs w:val="22"/>
        </w:rPr>
        <w:t xml:space="preserve"> </w:t>
      </w:r>
    </w:p>
    <w:p w14:paraId="6FE5ABCC" w14:textId="2448E01B" w:rsidR="002939C5" w:rsidRPr="0082339F" w:rsidRDefault="00170472" w:rsidP="005440AC">
      <w:pPr>
        <w:pStyle w:val="Ttulo1"/>
      </w:pPr>
      <w:bookmarkStart w:id="21" w:name="_Toc426298243"/>
      <w:r>
        <w:t xml:space="preserve">2 </w:t>
      </w:r>
      <w:r w:rsidR="007B41FA">
        <w:t>Las r</w:t>
      </w:r>
      <w:r>
        <w:t>egiones emergentes</w:t>
      </w:r>
      <w:bookmarkEnd w:id="21"/>
      <w:r>
        <w:t xml:space="preserve"> </w:t>
      </w:r>
    </w:p>
    <w:p w14:paraId="56A94294" w14:textId="77777777" w:rsidR="005440AC" w:rsidRPr="0082339F" w:rsidRDefault="005440AC" w:rsidP="0082339F">
      <w:pPr>
        <w:rPr>
          <w:sz w:val="22"/>
          <w:szCs w:val="22"/>
        </w:rPr>
      </w:pPr>
    </w:p>
    <w:p w14:paraId="04629D90" w14:textId="1D5F1E35" w:rsidR="00913615" w:rsidRPr="0082339F" w:rsidRDefault="009A4D58" w:rsidP="0082339F">
      <w:pPr>
        <w:rPr>
          <w:sz w:val="22"/>
          <w:szCs w:val="22"/>
        </w:rPr>
      </w:pPr>
      <w:r w:rsidRPr="0082339F">
        <w:rPr>
          <w:sz w:val="22"/>
          <w:szCs w:val="22"/>
        </w:rPr>
        <w:t xml:space="preserve">Como resultado de la </w:t>
      </w:r>
      <w:r w:rsidR="00913615" w:rsidRPr="0082339F">
        <w:rPr>
          <w:sz w:val="22"/>
          <w:szCs w:val="22"/>
        </w:rPr>
        <w:t xml:space="preserve">redistribución del poder mundial, </w:t>
      </w:r>
      <w:r w:rsidR="004A712B" w:rsidRPr="0082339F">
        <w:rPr>
          <w:sz w:val="22"/>
          <w:szCs w:val="22"/>
        </w:rPr>
        <w:t>en la actualidad</w:t>
      </w:r>
      <w:r w:rsidRPr="0082339F">
        <w:rPr>
          <w:sz w:val="22"/>
          <w:szCs w:val="22"/>
        </w:rPr>
        <w:t xml:space="preserve"> </w:t>
      </w:r>
      <w:r w:rsidR="00762A23" w:rsidRPr="0082339F">
        <w:rPr>
          <w:sz w:val="22"/>
          <w:szCs w:val="22"/>
        </w:rPr>
        <w:t xml:space="preserve">se vive </w:t>
      </w:r>
      <w:r w:rsidRPr="0082339F">
        <w:rPr>
          <w:sz w:val="22"/>
          <w:szCs w:val="22"/>
        </w:rPr>
        <w:t xml:space="preserve">la transformación de </w:t>
      </w:r>
      <w:r w:rsidR="00762A23" w:rsidRPr="0082339F">
        <w:rPr>
          <w:sz w:val="22"/>
          <w:szCs w:val="22"/>
        </w:rPr>
        <w:t xml:space="preserve">las </w:t>
      </w:r>
      <w:r w:rsidR="00762A23" w:rsidRPr="0082339F">
        <w:rPr>
          <w:b/>
          <w:sz w:val="22"/>
          <w:szCs w:val="22"/>
        </w:rPr>
        <w:t>regiones d</w:t>
      </w:r>
      <w:r w:rsidRPr="0082339F">
        <w:rPr>
          <w:b/>
          <w:sz w:val="22"/>
          <w:szCs w:val="22"/>
        </w:rPr>
        <w:t>el planeta</w:t>
      </w:r>
      <w:r w:rsidRPr="0082339F">
        <w:rPr>
          <w:sz w:val="22"/>
          <w:szCs w:val="22"/>
        </w:rPr>
        <w:t xml:space="preserve">. Hasta hace poco, </w:t>
      </w:r>
      <w:r w:rsidR="00762A23" w:rsidRPr="0082339F">
        <w:rPr>
          <w:sz w:val="22"/>
          <w:szCs w:val="22"/>
        </w:rPr>
        <w:t xml:space="preserve">las </w:t>
      </w:r>
      <w:r w:rsidRPr="0082339F">
        <w:rPr>
          <w:sz w:val="22"/>
          <w:szCs w:val="22"/>
        </w:rPr>
        <w:t xml:space="preserve">regiones </w:t>
      </w:r>
      <w:r w:rsidR="00762A23" w:rsidRPr="0082339F">
        <w:rPr>
          <w:sz w:val="22"/>
          <w:szCs w:val="22"/>
        </w:rPr>
        <w:t xml:space="preserve">del mundo </w:t>
      </w:r>
      <w:r w:rsidRPr="0082339F">
        <w:rPr>
          <w:sz w:val="22"/>
          <w:szCs w:val="22"/>
        </w:rPr>
        <w:t>correspond</w:t>
      </w:r>
      <w:r w:rsidR="004A712B" w:rsidRPr="0082339F">
        <w:rPr>
          <w:sz w:val="22"/>
          <w:szCs w:val="22"/>
        </w:rPr>
        <w:t>ían a</w:t>
      </w:r>
      <w:r w:rsidRPr="0082339F">
        <w:rPr>
          <w:sz w:val="22"/>
          <w:szCs w:val="22"/>
        </w:rPr>
        <w:t xml:space="preserve"> criterios </w:t>
      </w:r>
      <w:r w:rsidR="00762A23" w:rsidRPr="0082339F">
        <w:rPr>
          <w:sz w:val="22"/>
          <w:szCs w:val="22"/>
        </w:rPr>
        <w:t>geográficos físicos.</w:t>
      </w:r>
      <w:r w:rsidRPr="0082339F">
        <w:rPr>
          <w:sz w:val="22"/>
          <w:szCs w:val="22"/>
        </w:rPr>
        <w:t xml:space="preserve"> </w:t>
      </w:r>
      <w:r w:rsidR="00762A23" w:rsidRPr="0082339F">
        <w:rPr>
          <w:sz w:val="22"/>
          <w:szCs w:val="22"/>
        </w:rPr>
        <w:t>E</w:t>
      </w:r>
      <w:r w:rsidRPr="0082339F">
        <w:rPr>
          <w:sz w:val="22"/>
          <w:szCs w:val="22"/>
        </w:rPr>
        <w:t xml:space="preserve">s decir </w:t>
      </w:r>
      <w:r w:rsidR="00FC62F9" w:rsidRPr="0082339F">
        <w:rPr>
          <w:sz w:val="22"/>
          <w:szCs w:val="22"/>
        </w:rPr>
        <w:t xml:space="preserve">que </w:t>
      </w:r>
      <w:r w:rsidRPr="0082339F">
        <w:rPr>
          <w:sz w:val="22"/>
          <w:szCs w:val="22"/>
        </w:rPr>
        <w:t xml:space="preserve">las regiones </w:t>
      </w:r>
      <w:r w:rsidR="00D75D23" w:rsidRPr="0082339F">
        <w:rPr>
          <w:sz w:val="22"/>
          <w:szCs w:val="22"/>
        </w:rPr>
        <w:t xml:space="preserve">del mundo </w:t>
      </w:r>
      <w:r w:rsidR="00762A23" w:rsidRPr="0082339F">
        <w:rPr>
          <w:sz w:val="22"/>
          <w:szCs w:val="22"/>
        </w:rPr>
        <w:t>se establec</w:t>
      </w:r>
      <w:r w:rsidR="00FC62F9" w:rsidRPr="0082339F">
        <w:rPr>
          <w:sz w:val="22"/>
          <w:szCs w:val="22"/>
        </w:rPr>
        <w:t xml:space="preserve">ían </w:t>
      </w:r>
      <w:r w:rsidR="00762A23" w:rsidRPr="0082339F">
        <w:rPr>
          <w:sz w:val="22"/>
          <w:szCs w:val="22"/>
        </w:rPr>
        <w:t xml:space="preserve">según la división </w:t>
      </w:r>
      <w:r w:rsidR="00FC62F9" w:rsidRPr="0082339F">
        <w:rPr>
          <w:sz w:val="22"/>
          <w:szCs w:val="22"/>
        </w:rPr>
        <w:t xml:space="preserve">tradicional </w:t>
      </w:r>
      <w:r w:rsidR="00762A23" w:rsidRPr="0082339F">
        <w:rPr>
          <w:sz w:val="22"/>
          <w:szCs w:val="22"/>
        </w:rPr>
        <w:t xml:space="preserve">de </w:t>
      </w:r>
      <w:r w:rsidR="00FC62F9" w:rsidRPr="0082339F">
        <w:rPr>
          <w:sz w:val="22"/>
          <w:szCs w:val="22"/>
        </w:rPr>
        <w:t xml:space="preserve">los </w:t>
      </w:r>
      <w:r w:rsidR="00762A23" w:rsidRPr="0082339F">
        <w:rPr>
          <w:sz w:val="22"/>
          <w:szCs w:val="22"/>
        </w:rPr>
        <w:t xml:space="preserve">continentes: </w:t>
      </w:r>
      <w:r w:rsidRPr="0082339F">
        <w:rPr>
          <w:sz w:val="22"/>
          <w:szCs w:val="22"/>
        </w:rPr>
        <w:t xml:space="preserve">África, América, </w:t>
      </w:r>
      <w:r w:rsidR="00C728AC" w:rsidRPr="0082339F">
        <w:rPr>
          <w:sz w:val="22"/>
          <w:szCs w:val="22"/>
        </w:rPr>
        <w:t>Asia,</w:t>
      </w:r>
      <w:r w:rsidRPr="0082339F">
        <w:rPr>
          <w:sz w:val="22"/>
          <w:szCs w:val="22"/>
        </w:rPr>
        <w:t xml:space="preserve"> Europa y Oceanía.</w:t>
      </w:r>
    </w:p>
    <w:p w14:paraId="6ED2AED0" w14:textId="77777777" w:rsidR="00913615" w:rsidRPr="0082339F" w:rsidRDefault="00913615" w:rsidP="0082339F">
      <w:pPr>
        <w:rPr>
          <w:sz w:val="22"/>
          <w:szCs w:val="22"/>
        </w:rPr>
      </w:pPr>
    </w:p>
    <w:p w14:paraId="5E78BCFD" w14:textId="32F710CF" w:rsidR="009A4D58" w:rsidRPr="0082339F" w:rsidRDefault="00860DD7" w:rsidP="0082339F">
      <w:pPr>
        <w:rPr>
          <w:sz w:val="22"/>
          <w:szCs w:val="22"/>
        </w:rPr>
      </w:pPr>
      <w:r w:rsidRPr="0082339F">
        <w:rPr>
          <w:sz w:val="22"/>
          <w:szCs w:val="22"/>
        </w:rPr>
        <w:t>E</w:t>
      </w:r>
      <w:r w:rsidR="00E554F7" w:rsidRPr="0082339F">
        <w:rPr>
          <w:sz w:val="22"/>
          <w:szCs w:val="22"/>
        </w:rPr>
        <w:t xml:space="preserve">l </w:t>
      </w:r>
      <w:r w:rsidR="00AA5A5B" w:rsidRPr="0082339F">
        <w:rPr>
          <w:sz w:val="22"/>
          <w:szCs w:val="22"/>
        </w:rPr>
        <w:t xml:space="preserve">ascenso </w:t>
      </w:r>
      <w:r w:rsidR="00FC62F9" w:rsidRPr="0082339F">
        <w:rPr>
          <w:sz w:val="22"/>
          <w:szCs w:val="22"/>
        </w:rPr>
        <w:t xml:space="preserve">económico </w:t>
      </w:r>
      <w:r w:rsidR="00AA5A5B" w:rsidRPr="0082339F">
        <w:rPr>
          <w:sz w:val="22"/>
          <w:szCs w:val="22"/>
        </w:rPr>
        <w:t xml:space="preserve">de </w:t>
      </w:r>
      <w:r w:rsidR="00FC62F9" w:rsidRPr="0082339F">
        <w:rPr>
          <w:sz w:val="22"/>
          <w:szCs w:val="22"/>
        </w:rPr>
        <w:t xml:space="preserve">aquellos </w:t>
      </w:r>
      <w:r w:rsidR="00D75D23" w:rsidRPr="0082339F">
        <w:rPr>
          <w:sz w:val="22"/>
          <w:szCs w:val="22"/>
        </w:rPr>
        <w:t>países que tradicionalmente no ha</w:t>
      </w:r>
      <w:r w:rsidR="00FC62F9" w:rsidRPr="0082339F">
        <w:rPr>
          <w:sz w:val="22"/>
          <w:szCs w:val="22"/>
        </w:rPr>
        <w:t xml:space="preserve">n </w:t>
      </w:r>
      <w:r w:rsidR="00D75D23" w:rsidRPr="0082339F">
        <w:rPr>
          <w:sz w:val="22"/>
          <w:szCs w:val="22"/>
        </w:rPr>
        <w:t xml:space="preserve">sido protagonistas del </w:t>
      </w:r>
      <w:r w:rsidRPr="0082339F">
        <w:rPr>
          <w:sz w:val="22"/>
          <w:szCs w:val="22"/>
        </w:rPr>
        <w:t xml:space="preserve">Nuevo Orden Mundial </w:t>
      </w:r>
      <w:r w:rsidR="00E554F7" w:rsidRPr="0082339F">
        <w:rPr>
          <w:sz w:val="22"/>
          <w:szCs w:val="22"/>
        </w:rPr>
        <w:t>y</w:t>
      </w:r>
      <w:r w:rsidR="00FC62F9" w:rsidRPr="0082339F">
        <w:rPr>
          <w:sz w:val="22"/>
          <w:szCs w:val="22"/>
        </w:rPr>
        <w:t xml:space="preserve"> </w:t>
      </w:r>
      <w:r w:rsidR="00E554F7" w:rsidRPr="0082339F">
        <w:rPr>
          <w:sz w:val="22"/>
          <w:szCs w:val="22"/>
        </w:rPr>
        <w:t xml:space="preserve">las nuevas </w:t>
      </w:r>
      <w:r w:rsidR="009A4D58" w:rsidRPr="0082339F">
        <w:rPr>
          <w:sz w:val="22"/>
          <w:szCs w:val="22"/>
        </w:rPr>
        <w:t xml:space="preserve">alianzas </w:t>
      </w:r>
      <w:r w:rsidR="00E554F7" w:rsidRPr="0082339F">
        <w:rPr>
          <w:sz w:val="22"/>
          <w:szCs w:val="22"/>
        </w:rPr>
        <w:t>entre países</w:t>
      </w:r>
      <w:r w:rsidR="00FC62F9" w:rsidRPr="0082339F">
        <w:rPr>
          <w:sz w:val="22"/>
          <w:szCs w:val="22"/>
        </w:rPr>
        <w:t xml:space="preserve"> y bloques</w:t>
      </w:r>
      <w:r w:rsidRPr="0082339F">
        <w:rPr>
          <w:sz w:val="22"/>
          <w:szCs w:val="22"/>
        </w:rPr>
        <w:t xml:space="preserve"> han propiciado la reconfiguración d</w:t>
      </w:r>
      <w:r w:rsidR="00D75D23" w:rsidRPr="0082339F">
        <w:rPr>
          <w:sz w:val="22"/>
          <w:szCs w:val="22"/>
        </w:rPr>
        <w:t>el mapa regional mundial</w:t>
      </w:r>
      <w:r w:rsidRPr="0082339F">
        <w:rPr>
          <w:sz w:val="22"/>
          <w:szCs w:val="22"/>
        </w:rPr>
        <w:t>. D</w:t>
      </w:r>
      <w:r w:rsidR="00E554F7" w:rsidRPr="0082339F">
        <w:rPr>
          <w:sz w:val="22"/>
          <w:szCs w:val="22"/>
        </w:rPr>
        <w:t xml:space="preserve">os </w:t>
      </w:r>
      <w:r w:rsidR="009A4D58" w:rsidRPr="0082339F">
        <w:rPr>
          <w:sz w:val="22"/>
          <w:szCs w:val="22"/>
        </w:rPr>
        <w:t>regiones emergentes cobra</w:t>
      </w:r>
      <w:r w:rsidR="00E554F7" w:rsidRPr="0082339F">
        <w:rPr>
          <w:sz w:val="22"/>
          <w:szCs w:val="22"/>
        </w:rPr>
        <w:t xml:space="preserve">n </w:t>
      </w:r>
      <w:r w:rsidR="009A4D58" w:rsidRPr="0082339F">
        <w:rPr>
          <w:sz w:val="22"/>
          <w:szCs w:val="22"/>
        </w:rPr>
        <w:t xml:space="preserve">importancia </w:t>
      </w:r>
      <w:r w:rsidR="00D75D23" w:rsidRPr="0082339F">
        <w:rPr>
          <w:sz w:val="22"/>
          <w:szCs w:val="22"/>
        </w:rPr>
        <w:t xml:space="preserve">de primer orden </w:t>
      </w:r>
      <w:r w:rsidR="009A4D58" w:rsidRPr="0082339F">
        <w:rPr>
          <w:sz w:val="22"/>
          <w:szCs w:val="22"/>
        </w:rPr>
        <w:t xml:space="preserve">en el contexto global: </w:t>
      </w:r>
      <w:r w:rsidR="00D75D23" w:rsidRPr="0082339F">
        <w:rPr>
          <w:sz w:val="22"/>
          <w:szCs w:val="22"/>
        </w:rPr>
        <w:t>Asia Pacífico y Eurasia.</w:t>
      </w:r>
    </w:p>
    <w:p w14:paraId="1C6B64A9" w14:textId="77777777" w:rsidR="009A4D58" w:rsidRDefault="009A4D58" w:rsidP="0082339F">
      <w:pPr>
        <w:rPr>
          <w:sz w:val="22"/>
          <w:szCs w:val="22"/>
        </w:rPr>
      </w:pPr>
    </w:p>
    <w:p w14:paraId="48BB7AE8"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5DA5055" w14:textId="798A7097" w:rsidR="003F0686" w:rsidRPr="0082339F" w:rsidRDefault="005440AC" w:rsidP="005440AC">
      <w:pPr>
        <w:pStyle w:val="Ttulo2"/>
      </w:pPr>
      <w:bookmarkStart w:id="22" w:name="_Toc426298244"/>
      <w:r>
        <w:t>2.1</w:t>
      </w:r>
      <w:r w:rsidR="00A97F43" w:rsidRPr="0082339F">
        <w:t xml:space="preserve"> </w:t>
      </w:r>
      <w:r w:rsidR="003F0686" w:rsidRPr="0082339F">
        <w:t>Asia Pacífico</w:t>
      </w:r>
      <w:bookmarkEnd w:id="22"/>
    </w:p>
    <w:p w14:paraId="14BAAFB7" w14:textId="77777777" w:rsidR="00E35397" w:rsidRPr="0082339F" w:rsidRDefault="00E35397" w:rsidP="0082339F">
      <w:pPr>
        <w:rPr>
          <w:sz w:val="22"/>
          <w:szCs w:val="22"/>
          <w:highlight w:val="yellow"/>
        </w:rPr>
      </w:pPr>
    </w:p>
    <w:p w14:paraId="63AA6EBD" w14:textId="01AE8ECE" w:rsidR="00B22AAC" w:rsidRPr="0082339F" w:rsidRDefault="00745B8C" w:rsidP="0082339F">
      <w:pPr>
        <w:rPr>
          <w:sz w:val="22"/>
          <w:szCs w:val="22"/>
        </w:rPr>
      </w:pPr>
      <w:r w:rsidRPr="0082339F">
        <w:rPr>
          <w:sz w:val="22"/>
          <w:szCs w:val="22"/>
        </w:rPr>
        <w:t>El s</w:t>
      </w:r>
      <w:r w:rsidR="00AF032A" w:rsidRPr="0082339F">
        <w:rPr>
          <w:sz w:val="22"/>
          <w:szCs w:val="22"/>
        </w:rPr>
        <w:t xml:space="preserve">iglo XXI </w:t>
      </w:r>
      <w:r w:rsidRPr="0082339F">
        <w:rPr>
          <w:sz w:val="22"/>
          <w:szCs w:val="22"/>
        </w:rPr>
        <w:t xml:space="preserve">es testigo de </w:t>
      </w:r>
      <w:r w:rsidR="00AF032A" w:rsidRPr="0082339F">
        <w:rPr>
          <w:sz w:val="22"/>
          <w:szCs w:val="22"/>
        </w:rPr>
        <w:t xml:space="preserve">un </w:t>
      </w:r>
      <w:r w:rsidR="00A97F43" w:rsidRPr="0082339F">
        <w:rPr>
          <w:sz w:val="22"/>
          <w:szCs w:val="22"/>
        </w:rPr>
        <w:t xml:space="preserve">giro </w:t>
      </w:r>
      <w:r w:rsidR="00AF032A" w:rsidRPr="0082339F">
        <w:rPr>
          <w:sz w:val="22"/>
          <w:szCs w:val="22"/>
        </w:rPr>
        <w:t xml:space="preserve">histórico </w:t>
      </w:r>
      <w:r w:rsidR="00A97F43" w:rsidRPr="0082339F">
        <w:rPr>
          <w:sz w:val="22"/>
          <w:szCs w:val="22"/>
        </w:rPr>
        <w:t xml:space="preserve">en la organización </w:t>
      </w:r>
      <w:r w:rsidRPr="0082339F">
        <w:rPr>
          <w:sz w:val="22"/>
          <w:szCs w:val="22"/>
        </w:rPr>
        <w:t>del mapa  global</w:t>
      </w:r>
      <w:r w:rsidR="00AF032A" w:rsidRPr="0082339F">
        <w:rPr>
          <w:sz w:val="22"/>
          <w:szCs w:val="22"/>
        </w:rPr>
        <w:t>.</w:t>
      </w:r>
      <w:r w:rsidR="00A97F43" w:rsidRPr="0082339F">
        <w:rPr>
          <w:sz w:val="22"/>
          <w:szCs w:val="22"/>
        </w:rPr>
        <w:t xml:space="preserve"> </w:t>
      </w:r>
      <w:r w:rsidRPr="0082339F">
        <w:rPr>
          <w:sz w:val="22"/>
          <w:szCs w:val="22"/>
        </w:rPr>
        <w:t>E</w:t>
      </w:r>
      <w:r w:rsidR="00A97F43" w:rsidRPr="0082339F">
        <w:rPr>
          <w:sz w:val="22"/>
          <w:szCs w:val="22"/>
        </w:rPr>
        <w:t xml:space="preserve">l </w:t>
      </w:r>
      <w:r w:rsidR="00A97F43" w:rsidRPr="0082339F">
        <w:rPr>
          <w:b/>
          <w:sz w:val="22"/>
          <w:szCs w:val="22"/>
        </w:rPr>
        <w:t>centro de gravedad</w:t>
      </w:r>
      <w:r w:rsidR="00A97F43" w:rsidRPr="0082339F">
        <w:rPr>
          <w:sz w:val="22"/>
          <w:szCs w:val="22"/>
        </w:rPr>
        <w:t xml:space="preserve"> </w:t>
      </w:r>
      <w:r w:rsidRPr="0082339F">
        <w:rPr>
          <w:sz w:val="22"/>
          <w:szCs w:val="22"/>
        </w:rPr>
        <w:t>política, industrial, comercial y financiera</w:t>
      </w:r>
      <w:r w:rsidR="00A97F43" w:rsidRPr="0082339F">
        <w:rPr>
          <w:sz w:val="22"/>
          <w:szCs w:val="22"/>
        </w:rPr>
        <w:t xml:space="preserve"> y de la geopolítica mundial se está desplazando hacia </w:t>
      </w:r>
      <w:r w:rsidR="00934AE3" w:rsidRPr="0082339F">
        <w:rPr>
          <w:sz w:val="22"/>
          <w:szCs w:val="22"/>
        </w:rPr>
        <w:t xml:space="preserve">la cuenca del </w:t>
      </w:r>
      <w:r w:rsidR="00A97F43" w:rsidRPr="0082339F">
        <w:rPr>
          <w:sz w:val="22"/>
          <w:szCs w:val="22"/>
        </w:rPr>
        <w:t>océano Pacífico</w:t>
      </w:r>
      <w:r w:rsidR="00684CA1" w:rsidRPr="0082339F">
        <w:rPr>
          <w:sz w:val="22"/>
          <w:szCs w:val="22"/>
        </w:rPr>
        <w:t xml:space="preserve">. </w:t>
      </w:r>
      <w:r w:rsidRPr="0082339F">
        <w:rPr>
          <w:sz w:val="22"/>
          <w:szCs w:val="22"/>
        </w:rPr>
        <w:t xml:space="preserve">Después de cientos de años de </w:t>
      </w:r>
      <w:r w:rsidR="00DC32D3" w:rsidRPr="0082339F">
        <w:rPr>
          <w:sz w:val="22"/>
          <w:szCs w:val="22"/>
        </w:rPr>
        <w:t xml:space="preserve">que </w:t>
      </w:r>
      <w:r w:rsidR="00225492" w:rsidRPr="0082339F">
        <w:rPr>
          <w:sz w:val="22"/>
          <w:szCs w:val="22"/>
        </w:rPr>
        <w:t>este centro de gravedad</w:t>
      </w:r>
      <w:r w:rsidRPr="0082339F">
        <w:rPr>
          <w:sz w:val="22"/>
          <w:szCs w:val="22"/>
        </w:rPr>
        <w:t xml:space="preserve"> </w:t>
      </w:r>
      <w:r w:rsidR="00DC32D3" w:rsidRPr="0082339F">
        <w:rPr>
          <w:sz w:val="22"/>
          <w:szCs w:val="22"/>
        </w:rPr>
        <w:t xml:space="preserve">estuviera situado </w:t>
      </w:r>
      <w:r w:rsidRPr="0082339F">
        <w:rPr>
          <w:sz w:val="22"/>
          <w:szCs w:val="22"/>
        </w:rPr>
        <w:t>en la región Atlántica del globo</w:t>
      </w:r>
      <w:r w:rsidR="00DC32D3" w:rsidRPr="0082339F">
        <w:rPr>
          <w:sz w:val="22"/>
          <w:szCs w:val="22"/>
        </w:rPr>
        <w:t xml:space="preserve"> –</w:t>
      </w:r>
      <w:r w:rsidRPr="0082339F">
        <w:rPr>
          <w:sz w:val="22"/>
          <w:szCs w:val="22"/>
        </w:rPr>
        <w:t>ya fuese en Europa Occidental o en Estados Unidos</w:t>
      </w:r>
      <w:r w:rsidR="00DC32D3" w:rsidRPr="0082339F">
        <w:rPr>
          <w:sz w:val="22"/>
          <w:szCs w:val="22"/>
        </w:rPr>
        <w:t>–</w:t>
      </w:r>
      <w:r w:rsidR="00B22AAC" w:rsidRPr="0082339F">
        <w:rPr>
          <w:sz w:val="22"/>
          <w:szCs w:val="22"/>
        </w:rPr>
        <w:t xml:space="preserve">, </w:t>
      </w:r>
      <w:r w:rsidR="00C728AC" w:rsidRPr="0082339F">
        <w:rPr>
          <w:sz w:val="22"/>
          <w:szCs w:val="22"/>
        </w:rPr>
        <w:t xml:space="preserve">Asia Pacífico </w:t>
      </w:r>
      <w:r w:rsidR="00B22AAC" w:rsidRPr="0082339F">
        <w:rPr>
          <w:sz w:val="22"/>
          <w:szCs w:val="22"/>
        </w:rPr>
        <w:t xml:space="preserve">se perfila </w:t>
      </w:r>
      <w:r w:rsidR="00DC32D3" w:rsidRPr="0082339F">
        <w:rPr>
          <w:sz w:val="22"/>
          <w:szCs w:val="22"/>
        </w:rPr>
        <w:t xml:space="preserve">hoy </w:t>
      </w:r>
      <w:r w:rsidR="00934AE3" w:rsidRPr="0082339F">
        <w:rPr>
          <w:sz w:val="22"/>
          <w:szCs w:val="22"/>
        </w:rPr>
        <w:t xml:space="preserve">como la región llamada a </w:t>
      </w:r>
      <w:r w:rsidR="00B22AAC" w:rsidRPr="0082339F">
        <w:rPr>
          <w:sz w:val="22"/>
          <w:szCs w:val="22"/>
        </w:rPr>
        <w:t xml:space="preserve">convertirse en el eje de la vida global. </w:t>
      </w:r>
    </w:p>
    <w:p w14:paraId="3E77B995" w14:textId="77777777" w:rsidR="00B22AAC" w:rsidRPr="0082339F" w:rsidRDefault="00B22AAC" w:rsidP="0082339F">
      <w:pPr>
        <w:rPr>
          <w:sz w:val="22"/>
          <w:szCs w:val="22"/>
        </w:rPr>
      </w:pPr>
    </w:p>
    <w:p w14:paraId="3A8808D7" w14:textId="0815C9CF" w:rsidR="00AF032A" w:rsidRDefault="00934AE3" w:rsidP="0082339F">
      <w:pPr>
        <w:rPr>
          <w:sz w:val="22"/>
          <w:szCs w:val="22"/>
        </w:rPr>
      </w:pPr>
      <w:r w:rsidRPr="0082339F">
        <w:rPr>
          <w:sz w:val="22"/>
          <w:szCs w:val="22"/>
        </w:rPr>
        <w:t xml:space="preserve">La región </w:t>
      </w:r>
      <w:r w:rsidR="00B22AAC" w:rsidRPr="0082339F">
        <w:rPr>
          <w:sz w:val="22"/>
          <w:szCs w:val="22"/>
        </w:rPr>
        <w:t xml:space="preserve">Asia Pacífico </w:t>
      </w:r>
      <w:r w:rsidRPr="0082339F">
        <w:rPr>
          <w:sz w:val="22"/>
          <w:szCs w:val="22"/>
        </w:rPr>
        <w:t xml:space="preserve">cubre el </w:t>
      </w:r>
      <w:r w:rsidR="00DC32D3" w:rsidRPr="0082339F">
        <w:rPr>
          <w:sz w:val="22"/>
          <w:szCs w:val="22"/>
        </w:rPr>
        <w:t>oriente y</w:t>
      </w:r>
      <w:r w:rsidRPr="0082339F">
        <w:rPr>
          <w:sz w:val="22"/>
          <w:szCs w:val="22"/>
        </w:rPr>
        <w:t xml:space="preserve"> </w:t>
      </w:r>
      <w:r w:rsidR="00DC32D3" w:rsidRPr="0082339F">
        <w:rPr>
          <w:sz w:val="22"/>
          <w:szCs w:val="22"/>
        </w:rPr>
        <w:t xml:space="preserve">el suroriente del continente asiático, e incluye </w:t>
      </w:r>
      <w:r w:rsidRPr="0082339F">
        <w:rPr>
          <w:sz w:val="22"/>
          <w:szCs w:val="22"/>
        </w:rPr>
        <w:t xml:space="preserve">la región que tradicionalmente se denominó </w:t>
      </w:r>
      <w:r w:rsidR="00684CA1" w:rsidRPr="0082339F">
        <w:rPr>
          <w:sz w:val="22"/>
          <w:szCs w:val="22"/>
        </w:rPr>
        <w:t>Oceanía.</w:t>
      </w:r>
      <w:r w:rsidRPr="0082339F">
        <w:rPr>
          <w:sz w:val="22"/>
          <w:szCs w:val="22"/>
        </w:rPr>
        <w:t xml:space="preserve"> </w:t>
      </w:r>
      <w:r w:rsidR="00DC32D3" w:rsidRPr="0082339F">
        <w:rPr>
          <w:sz w:val="22"/>
          <w:szCs w:val="22"/>
        </w:rPr>
        <w:t>A</w:t>
      </w:r>
      <w:r w:rsidR="00FC39D0" w:rsidRPr="0082339F">
        <w:rPr>
          <w:sz w:val="22"/>
          <w:szCs w:val="22"/>
        </w:rPr>
        <w:t xml:space="preserve">sí que </w:t>
      </w:r>
      <w:r w:rsidRPr="0082339F">
        <w:rPr>
          <w:sz w:val="22"/>
          <w:szCs w:val="22"/>
        </w:rPr>
        <w:t xml:space="preserve">es una vasta región que abarca </w:t>
      </w:r>
      <w:r w:rsidR="00B37012" w:rsidRPr="0082339F">
        <w:rPr>
          <w:sz w:val="22"/>
          <w:szCs w:val="22"/>
        </w:rPr>
        <w:t xml:space="preserve">el territorio de </w:t>
      </w:r>
      <w:r w:rsidRPr="0082339F">
        <w:rPr>
          <w:sz w:val="22"/>
          <w:szCs w:val="22"/>
        </w:rPr>
        <w:t xml:space="preserve">cerca de </w:t>
      </w:r>
      <w:r w:rsidRPr="0082339F">
        <w:rPr>
          <w:b/>
          <w:sz w:val="22"/>
          <w:szCs w:val="22"/>
        </w:rPr>
        <w:t>cincuenta países</w:t>
      </w:r>
      <w:r w:rsidR="006614C0">
        <w:rPr>
          <w:sz w:val="22"/>
          <w:szCs w:val="22"/>
        </w:rPr>
        <w:t xml:space="preserve"> [VER].</w:t>
      </w:r>
    </w:p>
    <w:commentRangeStart w:id="23"/>
    <w:commentRangeStart w:id="24"/>
    <w:p w14:paraId="786FFBBA" w14:textId="0853568B" w:rsidR="006614C0" w:rsidRPr="0082339F" w:rsidRDefault="006614C0" w:rsidP="006614C0">
      <w:pPr>
        <w:rPr>
          <w:sz w:val="22"/>
          <w:szCs w:val="22"/>
        </w:rPr>
      </w:pPr>
      <w:r>
        <w:fldChar w:fldCharType="begin"/>
      </w:r>
      <w:r>
        <w:instrText xml:space="preserve"> HYPERLINK "http://www.eafit.edu.co/revistas/map/Paginas/map.aspx" \l ".Vap_VFJxeSp" </w:instrText>
      </w:r>
      <w:r>
        <w:fldChar w:fldCharType="separate"/>
      </w:r>
      <w:r w:rsidRPr="00263CCC">
        <w:rPr>
          <w:rStyle w:val="Hipervnculo"/>
        </w:rPr>
        <w:t>http://www.eafit.edu.co/revistas/map/Paginas/map.aspx#.Vap_VFJxeSp</w:t>
      </w:r>
      <w:r>
        <w:rPr>
          <w:rStyle w:val="Hipervnculo"/>
        </w:rPr>
        <w:fldChar w:fldCharType="end"/>
      </w:r>
      <w:commentRangeEnd w:id="23"/>
      <w:r w:rsidR="00EC3D96">
        <w:rPr>
          <w:rStyle w:val="Refdecomentario"/>
          <w:rFonts w:ascii="Calibri" w:eastAsia="Calibri" w:hAnsi="Calibri" w:cs="Times New Roman"/>
          <w:lang w:val="es-MX"/>
        </w:rPr>
        <w:commentReference w:id="23"/>
      </w:r>
      <w:commentRangeEnd w:id="24"/>
      <w:r w:rsidR="00704C93">
        <w:rPr>
          <w:rStyle w:val="Refdecomentario"/>
          <w:rFonts w:ascii="Calibri" w:eastAsia="Calibri" w:hAnsi="Calibri" w:cs="Times New Roman"/>
          <w:lang w:val="es-MX"/>
        </w:rPr>
        <w:commentReference w:id="24"/>
      </w:r>
    </w:p>
    <w:p w14:paraId="2480B071"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1509"/>
        <w:gridCol w:w="7545"/>
      </w:tblGrid>
      <w:tr w:rsidR="0055382D" w:rsidRPr="0082339F" w14:paraId="128B3F16" w14:textId="77777777" w:rsidTr="005A2B85">
        <w:tc>
          <w:tcPr>
            <w:tcW w:w="9033" w:type="dxa"/>
            <w:gridSpan w:val="2"/>
            <w:shd w:val="clear" w:color="auto" w:fill="0D0D0D" w:themeFill="text1" w:themeFillTint="F2"/>
          </w:tcPr>
          <w:p w14:paraId="5D7FFFF5"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D24FD3D" w14:textId="77777777" w:rsidTr="005A2B85">
        <w:tc>
          <w:tcPr>
            <w:tcW w:w="2518" w:type="dxa"/>
          </w:tcPr>
          <w:p w14:paraId="02FFE3BF" w14:textId="77777777" w:rsidR="0055382D" w:rsidRPr="0082339F" w:rsidRDefault="0055382D" w:rsidP="0082339F">
            <w:pPr>
              <w:rPr>
                <w:b/>
                <w:color w:val="000000"/>
              </w:rPr>
            </w:pPr>
            <w:r w:rsidRPr="0082339F">
              <w:rPr>
                <w:b/>
                <w:color w:val="000000"/>
              </w:rPr>
              <w:t>Código</w:t>
            </w:r>
          </w:p>
        </w:tc>
        <w:tc>
          <w:tcPr>
            <w:tcW w:w="6515" w:type="dxa"/>
          </w:tcPr>
          <w:p w14:paraId="2DD0C512" w14:textId="76BA0A88" w:rsidR="0055382D" w:rsidRPr="0082339F" w:rsidRDefault="00E62EB0" w:rsidP="0082339F">
            <w:pPr>
              <w:rPr>
                <w:b/>
                <w:color w:val="000000"/>
              </w:rPr>
            </w:pPr>
            <w:r w:rsidRPr="0082339F">
              <w:rPr>
                <w:color w:val="000000"/>
              </w:rPr>
              <w:t>CS_11</w:t>
            </w:r>
            <w:r w:rsidR="00295A1D" w:rsidRPr="0082339F">
              <w:rPr>
                <w:color w:val="000000"/>
              </w:rPr>
              <w:t>_01_</w:t>
            </w:r>
            <w:r w:rsidR="0055382D" w:rsidRPr="0082339F">
              <w:rPr>
                <w:color w:val="000000"/>
              </w:rPr>
              <w:t>IMG0</w:t>
            </w:r>
            <w:r w:rsidR="0063503C" w:rsidRPr="0082339F">
              <w:rPr>
                <w:color w:val="000000"/>
              </w:rPr>
              <w:t>6</w:t>
            </w:r>
          </w:p>
        </w:tc>
      </w:tr>
      <w:tr w:rsidR="0055382D" w:rsidRPr="0082339F" w14:paraId="015C2BF2" w14:textId="77777777" w:rsidTr="005A2B85">
        <w:tc>
          <w:tcPr>
            <w:tcW w:w="2518" w:type="dxa"/>
          </w:tcPr>
          <w:p w14:paraId="4F13D265" w14:textId="77777777" w:rsidR="0055382D" w:rsidRPr="0082339F" w:rsidRDefault="0055382D" w:rsidP="0082339F">
            <w:pPr>
              <w:rPr>
                <w:color w:val="000000"/>
              </w:rPr>
            </w:pPr>
            <w:r w:rsidRPr="0082339F">
              <w:rPr>
                <w:b/>
                <w:color w:val="000000"/>
              </w:rPr>
              <w:t>Descripción</w:t>
            </w:r>
          </w:p>
        </w:tc>
        <w:tc>
          <w:tcPr>
            <w:tcW w:w="6515" w:type="dxa"/>
          </w:tcPr>
          <w:p w14:paraId="467B403D" w14:textId="48AA5258" w:rsidR="0055382D" w:rsidRPr="0082339F" w:rsidRDefault="0063503C" w:rsidP="0082339F">
            <w:pPr>
              <w:rPr>
                <w:color w:val="000000"/>
                <w:lang w:val="es-CO"/>
              </w:rPr>
            </w:pPr>
            <w:r w:rsidRPr="0082339F">
              <w:rPr>
                <w:color w:val="000000"/>
                <w:lang w:val="es-CO"/>
              </w:rPr>
              <w:t>Países de ubicación privilegiada con respect</w:t>
            </w:r>
            <w:r w:rsidR="00C636B1" w:rsidRPr="0082339F">
              <w:rPr>
                <w:color w:val="000000"/>
                <w:lang w:val="es-CO"/>
              </w:rPr>
              <w:t>o</w:t>
            </w:r>
            <w:r w:rsidR="00FC39D0" w:rsidRPr="0082339F">
              <w:rPr>
                <w:color w:val="000000"/>
                <w:lang w:val="es-CO"/>
              </w:rPr>
              <w:t xml:space="preserve"> a la c</w:t>
            </w:r>
            <w:r w:rsidRPr="0082339F">
              <w:rPr>
                <w:color w:val="000000"/>
                <w:lang w:val="es-CO"/>
              </w:rPr>
              <w:t>uenca pacífica</w:t>
            </w:r>
          </w:p>
        </w:tc>
      </w:tr>
      <w:tr w:rsidR="0055382D" w:rsidRPr="0082339F" w14:paraId="6C92FC32" w14:textId="77777777" w:rsidTr="005A2B85">
        <w:tc>
          <w:tcPr>
            <w:tcW w:w="2518" w:type="dxa"/>
          </w:tcPr>
          <w:p w14:paraId="480E96D7"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1D7A5B31" w14:textId="169158FC" w:rsidR="0055382D" w:rsidRPr="0082339F" w:rsidRDefault="00B601E1" w:rsidP="0082339F">
            <w:pPr>
              <w:rPr>
                <w:color w:val="000000"/>
              </w:rPr>
            </w:pPr>
            <w:r w:rsidRPr="0082339F">
              <w:rPr>
                <w:color w:val="000000"/>
              </w:rPr>
              <w:t xml:space="preserve">Mapa con lupa. </w:t>
            </w:r>
            <w:r w:rsidR="00C636B1" w:rsidRPr="0082339F">
              <w:rPr>
                <w:color w:val="000000"/>
              </w:rPr>
              <w:t>Solicita</w:t>
            </w:r>
            <w:r w:rsidRPr="0082339F">
              <w:rPr>
                <w:color w:val="000000"/>
              </w:rPr>
              <w:t>r</w:t>
            </w:r>
            <w:r w:rsidR="00C636B1" w:rsidRPr="0082339F">
              <w:rPr>
                <w:color w:val="000000"/>
              </w:rPr>
              <w:t xml:space="preserve"> a la editorial para su construcción como iconografía nueva</w:t>
            </w:r>
            <w:r w:rsidR="00225492" w:rsidRPr="0082339F">
              <w:rPr>
                <w:color w:val="000000"/>
              </w:rPr>
              <w:t>. Mapamundi cuyo centro sea la región Asia-Pacífico, en color destacado. En colores pálidos los países alrededor. Basarse en imagen 44312719 de Shutterstock, pero donde lo</w:t>
            </w:r>
            <w:r w:rsidRPr="0082339F">
              <w:rPr>
                <w:color w:val="000000"/>
              </w:rPr>
              <w:t>s colores sean vivos y se destaqu</w:t>
            </w:r>
            <w:r w:rsidR="00225492" w:rsidRPr="0082339F">
              <w:rPr>
                <w:color w:val="000000"/>
              </w:rPr>
              <w:t xml:space="preserve">e la región </w:t>
            </w:r>
            <w:r w:rsidRPr="0082339F">
              <w:rPr>
                <w:color w:val="000000"/>
              </w:rPr>
              <w:t xml:space="preserve">de la lupa </w:t>
            </w:r>
            <w:r w:rsidR="00225492" w:rsidRPr="0082339F">
              <w:rPr>
                <w:color w:val="000000"/>
              </w:rPr>
              <w:t>más claramente</w:t>
            </w:r>
            <w:r w:rsidRPr="0082339F">
              <w:rPr>
                <w:color w:val="000000"/>
              </w:rPr>
              <w:t>, así como los diversos países que la conforman</w:t>
            </w:r>
            <w:r w:rsidR="00225492" w:rsidRPr="0082339F">
              <w:rPr>
                <w:color w:val="000000"/>
              </w:rPr>
              <w:t>.</w:t>
            </w:r>
          </w:p>
          <w:p w14:paraId="260451B6" w14:textId="0F3F175B" w:rsidR="00EB2CCD" w:rsidRPr="0082339F" w:rsidRDefault="00B601E1" w:rsidP="0082339F">
            <w:pPr>
              <w:rPr>
                <w:color w:val="000000"/>
              </w:rPr>
            </w:pPr>
            <w:r w:rsidRPr="0082339F">
              <w:rPr>
                <w:color w:val="000000"/>
              </w:rPr>
              <w:t>Dentro de la lupa deben quedar los siguientes países: India, Japón, sur de China y toda la parte oceánica Tailandia, Filipinas hasta Australia. No Rusia, No Europa.</w:t>
            </w:r>
            <w:r w:rsidR="00EB2CCD" w:rsidRPr="0082339F">
              <w:rPr>
                <w:color w:val="000000"/>
              </w:rPr>
              <w:t xml:space="preserve"> En caso de duda de qué países incluir, ver:</w:t>
            </w:r>
          </w:p>
          <w:p w14:paraId="4022AE45" w14:textId="622E2B9A" w:rsidR="00EB2CCD" w:rsidRPr="0082339F" w:rsidRDefault="00EB2CCD" w:rsidP="0082339F">
            <w:pPr>
              <w:rPr>
                <w:color w:val="000000"/>
              </w:rPr>
            </w:pPr>
            <w:r w:rsidRPr="0082339F">
              <w:rPr>
                <w:color w:val="000000"/>
              </w:rPr>
              <w:t>http://www.ohchr.org/SP/Countries/AsiaRegion/Pages/AsiaRegionIndex.aspx</w:t>
            </w:r>
          </w:p>
          <w:p w14:paraId="72BD8B39" w14:textId="4667F6F8" w:rsidR="00225492" w:rsidRPr="0082339F" w:rsidRDefault="00225492" w:rsidP="0082339F">
            <w:pPr>
              <w:rPr>
                <w:color w:val="000000"/>
              </w:rPr>
            </w:pPr>
          </w:p>
        </w:tc>
      </w:tr>
      <w:tr w:rsidR="0055382D" w:rsidRPr="0082339F" w14:paraId="104AFFEB" w14:textId="77777777" w:rsidTr="005A2B85">
        <w:tc>
          <w:tcPr>
            <w:tcW w:w="2518" w:type="dxa"/>
          </w:tcPr>
          <w:p w14:paraId="5DE1F8FB" w14:textId="7A092B22" w:rsidR="0055382D" w:rsidRPr="0082339F" w:rsidRDefault="0055382D" w:rsidP="0082339F">
            <w:pPr>
              <w:rPr>
                <w:color w:val="000000"/>
              </w:rPr>
            </w:pPr>
            <w:r w:rsidRPr="0082339F">
              <w:rPr>
                <w:b/>
                <w:color w:val="000000"/>
              </w:rPr>
              <w:t>Pie de imagen</w:t>
            </w:r>
          </w:p>
        </w:tc>
        <w:tc>
          <w:tcPr>
            <w:tcW w:w="6515" w:type="dxa"/>
          </w:tcPr>
          <w:p w14:paraId="4119A7E6" w14:textId="16D43BFD" w:rsidR="0055382D" w:rsidRPr="0082339F" w:rsidRDefault="0055382D" w:rsidP="0082339F">
            <w:pPr>
              <w:rPr>
                <w:color w:val="000000"/>
              </w:rPr>
            </w:pPr>
            <w:r w:rsidRPr="0082339F">
              <w:rPr>
                <w:color w:val="000000"/>
              </w:rPr>
              <w:t xml:space="preserve">El nuevo eje geopolítico del mundo global se está trasladando </w:t>
            </w:r>
            <w:r w:rsidR="00FC39D0" w:rsidRPr="0082339F">
              <w:rPr>
                <w:color w:val="000000"/>
              </w:rPr>
              <w:t>hacia el pacífico asiático. De acuerdo con los hechos actuales, l</w:t>
            </w:r>
            <w:r w:rsidR="00F27D5B" w:rsidRPr="0082339F">
              <w:rPr>
                <w:color w:val="000000"/>
              </w:rPr>
              <w:t xml:space="preserve">a forma </w:t>
            </w:r>
            <w:r w:rsidR="00FC39D0" w:rsidRPr="0082339F">
              <w:rPr>
                <w:color w:val="000000"/>
              </w:rPr>
              <w:t>d</w:t>
            </w:r>
            <w:r w:rsidR="00F27D5B" w:rsidRPr="0082339F">
              <w:rPr>
                <w:color w:val="000000"/>
              </w:rPr>
              <w:t>el mapamundi del siglo XXI podría contemplarse desde la perspectiva asiática y no desde la imagen tradicional,</w:t>
            </w:r>
            <w:r w:rsidR="00FC39D0" w:rsidRPr="0082339F">
              <w:rPr>
                <w:color w:val="000000"/>
              </w:rPr>
              <w:t xml:space="preserve"> que tiene como</w:t>
            </w:r>
            <w:r w:rsidR="00F27D5B" w:rsidRPr="0082339F">
              <w:rPr>
                <w:color w:val="000000"/>
              </w:rPr>
              <w:t xml:space="preserve"> centro </w:t>
            </w:r>
            <w:r w:rsidR="00FC39D0" w:rsidRPr="0082339F">
              <w:rPr>
                <w:color w:val="000000"/>
              </w:rPr>
              <w:t>a</w:t>
            </w:r>
            <w:r w:rsidR="00F27D5B" w:rsidRPr="0082339F">
              <w:rPr>
                <w:color w:val="000000"/>
              </w:rPr>
              <w:t xml:space="preserve"> Europa</w:t>
            </w:r>
            <w:r w:rsidR="00FC39D0" w:rsidRPr="0082339F">
              <w:rPr>
                <w:color w:val="000000"/>
              </w:rPr>
              <w:t>.</w:t>
            </w:r>
            <w:r w:rsidR="00F27D5B" w:rsidRPr="0082339F">
              <w:rPr>
                <w:color w:val="000000"/>
              </w:rPr>
              <w:t xml:space="preserve"> </w:t>
            </w:r>
          </w:p>
        </w:tc>
      </w:tr>
    </w:tbl>
    <w:p w14:paraId="790643B2" w14:textId="77777777" w:rsidR="00AF032A" w:rsidRPr="0082339F" w:rsidRDefault="00AF032A" w:rsidP="0082339F">
      <w:pPr>
        <w:rPr>
          <w:sz w:val="22"/>
          <w:szCs w:val="22"/>
        </w:rPr>
      </w:pPr>
    </w:p>
    <w:p w14:paraId="79AF858F" w14:textId="0642FD51" w:rsidR="003A075F" w:rsidRPr="0082339F" w:rsidRDefault="00AF032A" w:rsidP="0082339F">
      <w:pPr>
        <w:rPr>
          <w:sz w:val="22"/>
          <w:szCs w:val="22"/>
        </w:rPr>
      </w:pPr>
      <w:r w:rsidRPr="0082339F">
        <w:rPr>
          <w:sz w:val="22"/>
          <w:szCs w:val="22"/>
        </w:rPr>
        <w:t xml:space="preserve">El ascenso de la región comenzó </w:t>
      </w:r>
      <w:r w:rsidR="00A97F43" w:rsidRPr="0082339F">
        <w:rPr>
          <w:sz w:val="22"/>
          <w:szCs w:val="22"/>
        </w:rPr>
        <w:t xml:space="preserve">después de la </w:t>
      </w:r>
      <w:r w:rsidR="00FC39D0" w:rsidRPr="0082339F">
        <w:rPr>
          <w:sz w:val="22"/>
          <w:szCs w:val="22"/>
        </w:rPr>
        <w:t>Segunda Guerra Mundial</w:t>
      </w:r>
      <w:r w:rsidR="00C728AC" w:rsidRPr="0082339F">
        <w:rPr>
          <w:sz w:val="22"/>
          <w:szCs w:val="22"/>
        </w:rPr>
        <w:t>,</w:t>
      </w:r>
      <w:r w:rsidR="00A97F43" w:rsidRPr="0082339F">
        <w:rPr>
          <w:sz w:val="22"/>
          <w:szCs w:val="22"/>
        </w:rPr>
        <w:t xml:space="preserve"> cuando </w:t>
      </w:r>
      <w:r w:rsidRPr="0082339F">
        <w:rPr>
          <w:sz w:val="22"/>
          <w:szCs w:val="22"/>
        </w:rPr>
        <w:t>Japón</w:t>
      </w:r>
      <w:r w:rsidR="00A97F43" w:rsidRPr="0082339F">
        <w:rPr>
          <w:sz w:val="22"/>
          <w:szCs w:val="22"/>
        </w:rPr>
        <w:t xml:space="preserve"> despeg</w:t>
      </w:r>
      <w:r w:rsidR="003A075F" w:rsidRPr="0082339F">
        <w:rPr>
          <w:sz w:val="22"/>
          <w:szCs w:val="22"/>
        </w:rPr>
        <w:t>ó</w:t>
      </w:r>
      <w:r w:rsidR="00A97F43" w:rsidRPr="0082339F">
        <w:rPr>
          <w:sz w:val="22"/>
          <w:szCs w:val="22"/>
        </w:rPr>
        <w:t xml:space="preserve"> </w:t>
      </w:r>
      <w:r w:rsidR="00B22AAC" w:rsidRPr="0082339F">
        <w:rPr>
          <w:sz w:val="22"/>
          <w:szCs w:val="22"/>
        </w:rPr>
        <w:t>económicamente</w:t>
      </w:r>
      <w:r w:rsidR="00C728AC" w:rsidRPr="0082339F">
        <w:rPr>
          <w:sz w:val="22"/>
          <w:szCs w:val="22"/>
        </w:rPr>
        <w:t>,</w:t>
      </w:r>
      <w:r w:rsidR="00A97F43" w:rsidRPr="0082339F">
        <w:rPr>
          <w:sz w:val="22"/>
          <w:szCs w:val="22"/>
        </w:rPr>
        <w:t xml:space="preserve"> </w:t>
      </w:r>
      <w:r w:rsidRPr="0082339F">
        <w:rPr>
          <w:sz w:val="22"/>
          <w:szCs w:val="22"/>
        </w:rPr>
        <w:t xml:space="preserve">seguido de las </w:t>
      </w:r>
      <w:r w:rsidR="00C728AC" w:rsidRPr="0082339F">
        <w:rPr>
          <w:sz w:val="22"/>
          <w:szCs w:val="22"/>
        </w:rPr>
        <w:t xml:space="preserve">sucesivas </w:t>
      </w:r>
      <w:r w:rsidRPr="0082339F">
        <w:rPr>
          <w:sz w:val="22"/>
          <w:szCs w:val="22"/>
        </w:rPr>
        <w:t xml:space="preserve">generaciones de </w:t>
      </w:r>
      <w:r w:rsidR="00C728AC" w:rsidRPr="0082339F">
        <w:rPr>
          <w:sz w:val="22"/>
          <w:szCs w:val="22"/>
        </w:rPr>
        <w:t>“</w:t>
      </w:r>
      <w:r w:rsidR="009F00D8" w:rsidRPr="0082339F">
        <w:rPr>
          <w:b/>
          <w:sz w:val="22"/>
          <w:szCs w:val="22"/>
        </w:rPr>
        <w:t>t</w:t>
      </w:r>
      <w:r w:rsidRPr="0082339F">
        <w:rPr>
          <w:b/>
          <w:sz w:val="22"/>
          <w:szCs w:val="22"/>
        </w:rPr>
        <w:t>igres</w:t>
      </w:r>
      <w:r w:rsidR="00C728AC" w:rsidRPr="0082339F">
        <w:rPr>
          <w:sz w:val="22"/>
          <w:szCs w:val="22"/>
        </w:rPr>
        <w:t>”</w:t>
      </w:r>
      <w:r w:rsidRPr="0082339F">
        <w:rPr>
          <w:sz w:val="22"/>
          <w:szCs w:val="22"/>
        </w:rPr>
        <w:t xml:space="preserve"> y </w:t>
      </w:r>
      <w:r w:rsidR="00C728AC" w:rsidRPr="0082339F">
        <w:rPr>
          <w:sz w:val="22"/>
          <w:szCs w:val="22"/>
        </w:rPr>
        <w:t>“</w:t>
      </w:r>
      <w:r w:rsidR="009F00D8" w:rsidRPr="0082339F">
        <w:rPr>
          <w:b/>
          <w:sz w:val="22"/>
          <w:szCs w:val="22"/>
        </w:rPr>
        <w:t>d</w:t>
      </w:r>
      <w:r w:rsidRPr="0082339F">
        <w:rPr>
          <w:b/>
          <w:sz w:val="22"/>
          <w:szCs w:val="22"/>
        </w:rPr>
        <w:t>ragones</w:t>
      </w:r>
      <w:r w:rsidR="00C728AC" w:rsidRPr="0082339F">
        <w:rPr>
          <w:sz w:val="22"/>
          <w:szCs w:val="22"/>
        </w:rPr>
        <w:t>”</w:t>
      </w:r>
      <w:r w:rsidRPr="0082339F">
        <w:rPr>
          <w:sz w:val="22"/>
          <w:szCs w:val="22"/>
        </w:rPr>
        <w:t xml:space="preserve"> </w:t>
      </w:r>
      <w:r w:rsidRPr="0082339F">
        <w:rPr>
          <w:b/>
          <w:sz w:val="22"/>
          <w:szCs w:val="22"/>
        </w:rPr>
        <w:t>asiáticos</w:t>
      </w:r>
      <w:r w:rsidR="00A97F43" w:rsidRPr="0082339F">
        <w:rPr>
          <w:sz w:val="22"/>
          <w:szCs w:val="22"/>
        </w:rPr>
        <w:t xml:space="preserve">: </w:t>
      </w:r>
      <w:r w:rsidRPr="0082339F">
        <w:rPr>
          <w:sz w:val="22"/>
          <w:szCs w:val="22"/>
        </w:rPr>
        <w:t>Corea del Sur, Taiwán, Hong Kong</w:t>
      </w:r>
      <w:r w:rsidR="00A97F43" w:rsidRPr="0082339F">
        <w:rPr>
          <w:sz w:val="22"/>
          <w:szCs w:val="22"/>
        </w:rPr>
        <w:t xml:space="preserve"> y </w:t>
      </w:r>
      <w:r w:rsidRPr="0082339F">
        <w:rPr>
          <w:sz w:val="22"/>
          <w:szCs w:val="22"/>
        </w:rPr>
        <w:t>Singapur</w:t>
      </w:r>
      <w:r w:rsidR="00A97F43" w:rsidRPr="0082339F">
        <w:rPr>
          <w:sz w:val="22"/>
          <w:szCs w:val="22"/>
        </w:rPr>
        <w:t xml:space="preserve">; </w:t>
      </w:r>
      <w:r w:rsidRPr="0082339F">
        <w:rPr>
          <w:sz w:val="22"/>
          <w:szCs w:val="22"/>
        </w:rPr>
        <w:t>Indonesia, Tailandia, Malasia</w:t>
      </w:r>
      <w:r w:rsidR="00A97F43" w:rsidRPr="0082339F">
        <w:rPr>
          <w:sz w:val="22"/>
          <w:szCs w:val="22"/>
        </w:rPr>
        <w:t xml:space="preserve"> y </w:t>
      </w:r>
      <w:r w:rsidRPr="0082339F">
        <w:rPr>
          <w:sz w:val="22"/>
          <w:szCs w:val="22"/>
        </w:rPr>
        <w:t xml:space="preserve">Filipinas. </w:t>
      </w:r>
    </w:p>
    <w:p w14:paraId="6ABBA884" w14:textId="77777777" w:rsidR="003A075F" w:rsidRPr="0082339F" w:rsidRDefault="003A075F" w:rsidP="0082339F">
      <w:pPr>
        <w:rPr>
          <w:sz w:val="22"/>
          <w:szCs w:val="22"/>
        </w:rPr>
      </w:pPr>
    </w:p>
    <w:p w14:paraId="2856E543" w14:textId="078E3055" w:rsidR="00AF032A" w:rsidRPr="0082339F" w:rsidRDefault="00A97F43" w:rsidP="0082339F">
      <w:pPr>
        <w:rPr>
          <w:sz w:val="22"/>
          <w:szCs w:val="22"/>
        </w:rPr>
      </w:pPr>
      <w:r w:rsidRPr="0082339F">
        <w:rPr>
          <w:sz w:val="22"/>
          <w:szCs w:val="22"/>
        </w:rPr>
        <w:t xml:space="preserve">A </w:t>
      </w:r>
      <w:r w:rsidR="00FC39D0" w:rsidRPr="0082339F">
        <w:rPr>
          <w:sz w:val="22"/>
          <w:szCs w:val="22"/>
        </w:rPr>
        <w:t>estos</w:t>
      </w:r>
      <w:r w:rsidR="00C728AC" w:rsidRPr="0082339F">
        <w:rPr>
          <w:sz w:val="22"/>
          <w:szCs w:val="22"/>
        </w:rPr>
        <w:t xml:space="preserve"> países</w:t>
      </w:r>
      <w:r w:rsidR="00FC39D0" w:rsidRPr="0082339F">
        <w:rPr>
          <w:sz w:val="22"/>
          <w:szCs w:val="22"/>
        </w:rPr>
        <w:t>,</w:t>
      </w:r>
      <w:r w:rsidR="00C728AC" w:rsidRPr="0082339F">
        <w:rPr>
          <w:sz w:val="22"/>
          <w:szCs w:val="22"/>
        </w:rPr>
        <w:t xml:space="preserve"> </w:t>
      </w:r>
      <w:r w:rsidRPr="0082339F">
        <w:rPr>
          <w:sz w:val="22"/>
          <w:szCs w:val="22"/>
        </w:rPr>
        <w:t xml:space="preserve">se </w:t>
      </w:r>
      <w:r w:rsidR="00FC39D0" w:rsidRPr="0082339F">
        <w:rPr>
          <w:sz w:val="22"/>
          <w:szCs w:val="22"/>
        </w:rPr>
        <w:t xml:space="preserve">le </w:t>
      </w:r>
      <w:r w:rsidRPr="0082339F">
        <w:rPr>
          <w:sz w:val="22"/>
          <w:szCs w:val="22"/>
        </w:rPr>
        <w:t xml:space="preserve">sumó </w:t>
      </w:r>
      <w:r w:rsidR="00AF032A" w:rsidRPr="0082339F">
        <w:rPr>
          <w:sz w:val="22"/>
          <w:szCs w:val="22"/>
        </w:rPr>
        <w:t xml:space="preserve">el </w:t>
      </w:r>
      <w:r w:rsidR="00FC39D0" w:rsidRPr="0082339F">
        <w:rPr>
          <w:sz w:val="22"/>
          <w:szCs w:val="22"/>
        </w:rPr>
        <w:t xml:space="preserve">reciente y </w:t>
      </w:r>
      <w:r w:rsidRPr="0082339F">
        <w:rPr>
          <w:sz w:val="22"/>
          <w:szCs w:val="22"/>
        </w:rPr>
        <w:t xml:space="preserve">extraordinario </w:t>
      </w:r>
      <w:r w:rsidR="00FC39D0" w:rsidRPr="0082339F">
        <w:rPr>
          <w:sz w:val="22"/>
          <w:szCs w:val="22"/>
        </w:rPr>
        <w:t xml:space="preserve">desarrollo </w:t>
      </w:r>
      <w:r w:rsidRPr="0082339F">
        <w:rPr>
          <w:sz w:val="22"/>
          <w:szCs w:val="22"/>
        </w:rPr>
        <w:t xml:space="preserve">de </w:t>
      </w:r>
      <w:r w:rsidR="00AF032A" w:rsidRPr="0082339F">
        <w:rPr>
          <w:sz w:val="22"/>
          <w:szCs w:val="22"/>
        </w:rPr>
        <w:t>China e India</w:t>
      </w:r>
      <w:r w:rsidR="00C8224B" w:rsidRPr="0082339F">
        <w:rPr>
          <w:sz w:val="22"/>
          <w:szCs w:val="22"/>
        </w:rPr>
        <w:t xml:space="preserve"> [</w:t>
      </w:r>
      <w:r w:rsidR="00C8224B" w:rsidRPr="005F7D34">
        <w:rPr>
          <w:rFonts w:ascii="Times New Roman" w:hAnsi="Times New Roman" w:cs="Times New Roman"/>
          <w:sz w:val="22"/>
          <w:szCs w:val="22"/>
        </w:rPr>
        <w:t>VER</w:t>
      </w:r>
      <w:r w:rsidR="00C8224B" w:rsidRPr="0082339F">
        <w:rPr>
          <w:sz w:val="22"/>
          <w:szCs w:val="22"/>
        </w:rPr>
        <w:t>]</w:t>
      </w:r>
      <w:r w:rsidR="00AF032A" w:rsidRPr="0082339F">
        <w:rPr>
          <w:sz w:val="22"/>
          <w:szCs w:val="22"/>
        </w:rPr>
        <w:t xml:space="preserve">. </w:t>
      </w:r>
      <w:hyperlink r:id="rId13" w:history="1">
        <w:r w:rsidR="005F7D34" w:rsidRPr="00D25797">
          <w:rPr>
            <w:rStyle w:val="Hipervnculo"/>
            <w:rFonts w:ascii="Lucida Grande" w:hAnsi="Lucida Grande" w:cs="Lucida Grande"/>
          </w:rPr>
          <w:t>http://www.realinstitutoelcano.org/wps/portal/rielcano/contenido?WCM_GLOBAL_CONTEXT=/elcano/elcano_es/zonas_es/asia-pacifico/dt+31-2007</w:t>
        </w:r>
      </w:hyperlink>
      <w:r w:rsidR="005F7D34">
        <w:rPr>
          <w:rFonts w:ascii="Lucida Grande" w:hAnsi="Lucida Grande" w:cs="Lucida Grande"/>
          <w:color w:val="000000"/>
        </w:rPr>
        <w:t xml:space="preserve"> </w:t>
      </w:r>
      <w:r w:rsidR="00AF032A" w:rsidRPr="0082339F">
        <w:rPr>
          <w:sz w:val="22"/>
          <w:szCs w:val="22"/>
        </w:rPr>
        <w:t>Adicionalmente</w:t>
      </w:r>
      <w:r w:rsidRPr="0082339F">
        <w:rPr>
          <w:sz w:val="22"/>
          <w:szCs w:val="22"/>
        </w:rPr>
        <w:t>,</w:t>
      </w:r>
      <w:r w:rsidR="00AF032A" w:rsidRPr="0082339F">
        <w:rPr>
          <w:sz w:val="22"/>
          <w:szCs w:val="22"/>
        </w:rPr>
        <w:t xml:space="preserve"> el papel </w:t>
      </w:r>
      <w:r w:rsidR="00C728AC" w:rsidRPr="0082339F">
        <w:rPr>
          <w:sz w:val="22"/>
          <w:szCs w:val="22"/>
        </w:rPr>
        <w:t xml:space="preserve">protagónico que han cobrado </w:t>
      </w:r>
      <w:r w:rsidR="00AF032A" w:rsidRPr="0082339F">
        <w:rPr>
          <w:sz w:val="22"/>
          <w:szCs w:val="22"/>
        </w:rPr>
        <w:t xml:space="preserve">países como Australia, Nueva Zelanda </w:t>
      </w:r>
      <w:r w:rsidR="00C728AC" w:rsidRPr="0082339F">
        <w:rPr>
          <w:sz w:val="22"/>
          <w:szCs w:val="22"/>
        </w:rPr>
        <w:t xml:space="preserve">o </w:t>
      </w:r>
      <w:r w:rsidR="00AF032A" w:rsidRPr="0082339F">
        <w:rPr>
          <w:sz w:val="22"/>
          <w:szCs w:val="22"/>
        </w:rPr>
        <w:t>Vietnam termina</w:t>
      </w:r>
      <w:r w:rsidR="00C728AC" w:rsidRPr="0082339F">
        <w:rPr>
          <w:sz w:val="22"/>
          <w:szCs w:val="22"/>
        </w:rPr>
        <w:t xml:space="preserve">ron </w:t>
      </w:r>
      <w:r w:rsidR="00AF032A" w:rsidRPr="0082339F">
        <w:rPr>
          <w:sz w:val="22"/>
          <w:szCs w:val="22"/>
        </w:rPr>
        <w:t xml:space="preserve">por convertir a la </w:t>
      </w:r>
      <w:r w:rsidR="00C728AC" w:rsidRPr="0082339F">
        <w:rPr>
          <w:sz w:val="22"/>
          <w:szCs w:val="22"/>
        </w:rPr>
        <w:t xml:space="preserve">región </w:t>
      </w:r>
      <w:r w:rsidR="00AF032A" w:rsidRPr="0082339F">
        <w:rPr>
          <w:sz w:val="22"/>
          <w:szCs w:val="22"/>
        </w:rPr>
        <w:t xml:space="preserve">en un actor clave </w:t>
      </w:r>
      <w:r w:rsidR="00C728AC" w:rsidRPr="0082339F">
        <w:rPr>
          <w:sz w:val="22"/>
          <w:szCs w:val="22"/>
        </w:rPr>
        <w:t xml:space="preserve">de la globalización, tanto así que </w:t>
      </w:r>
      <w:r w:rsidR="003A075F" w:rsidRPr="0082339F">
        <w:rPr>
          <w:sz w:val="22"/>
          <w:szCs w:val="22"/>
        </w:rPr>
        <w:t xml:space="preserve">se </w:t>
      </w:r>
      <w:r w:rsidR="00C728AC" w:rsidRPr="0082339F">
        <w:rPr>
          <w:sz w:val="22"/>
          <w:szCs w:val="22"/>
        </w:rPr>
        <w:t xml:space="preserve">está </w:t>
      </w:r>
      <w:r w:rsidR="00AF032A" w:rsidRPr="0082339F">
        <w:rPr>
          <w:sz w:val="22"/>
          <w:szCs w:val="22"/>
        </w:rPr>
        <w:t>modifica</w:t>
      </w:r>
      <w:r w:rsidR="00C728AC" w:rsidRPr="0082339F">
        <w:rPr>
          <w:sz w:val="22"/>
          <w:szCs w:val="22"/>
        </w:rPr>
        <w:t>n</w:t>
      </w:r>
      <w:r w:rsidR="00AF032A" w:rsidRPr="0082339F">
        <w:rPr>
          <w:sz w:val="22"/>
          <w:szCs w:val="22"/>
        </w:rPr>
        <w:t xml:space="preserve">do </w:t>
      </w:r>
      <w:r w:rsidR="003A075F" w:rsidRPr="0082339F">
        <w:rPr>
          <w:sz w:val="22"/>
          <w:szCs w:val="22"/>
        </w:rPr>
        <w:t xml:space="preserve">la forma </w:t>
      </w:r>
      <w:r w:rsidR="00FC39D0" w:rsidRPr="0082339F">
        <w:rPr>
          <w:sz w:val="22"/>
          <w:szCs w:val="22"/>
        </w:rPr>
        <w:t>de ver a los países en el ajedrez del mundo.</w:t>
      </w:r>
    </w:p>
    <w:p w14:paraId="7B7F7B02" w14:textId="77777777" w:rsidR="003D4688" w:rsidRPr="0082339F" w:rsidRDefault="003D4688" w:rsidP="0082339F">
      <w:pPr>
        <w:rPr>
          <w:sz w:val="22"/>
          <w:szCs w:val="22"/>
        </w:rPr>
      </w:pPr>
    </w:p>
    <w:p w14:paraId="0BF38FCA" w14:textId="47613D5A" w:rsidR="00684CA1" w:rsidRPr="0082339F" w:rsidRDefault="001B30C3" w:rsidP="0082339F">
      <w:pPr>
        <w:rPr>
          <w:sz w:val="22"/>
          <w:szCs w:val="22"/>
        </w:rPr>
      </w:pPr>
      <w:r w:rsidRPr="0082339F">
        <w:rPr>
          <w:sz w:val="22"/>
          <w:szCs w:val="22"/>
        </w:rPr>
        <w:t xml:space="preserve">Sin lugar a dudas, </w:t>
      </w:r>
      <w:r w:rsidR="00A97F43" w:rsidRPr="0082339F">
        <w:rPr>
          <w:sz w:val="22"/>
          <w:szCs w:val="22"/>
        </w:rPr>
        <w:t xml:space="preserve">Asia Pacífico </w:t>
      </w:r>
      <w:r w:rsidR="00AF032A" w:rsidRPr="0082339F">
        <w:rPr>
          <w:sz w:val="22"/>
          <w:szCs w:val="22"/>
        </w:rPr>
        <w:t xml:space="preserve">es </w:t>
      </w:r>
      <w:r w:rsidR="00B22AAC" w:rsidRPr="0082339F">
        <w:rPr>
          <w:sz w:val="22"/>
          <w:szCs w:val="22"/>
        </w:rPr>
        <w:t xml:space="preserve">hoy </w:t>
      </w:r>
      <w:r w:rsidR="00AF032A" w:rsidRPr="0082339F">
        <w:rPr>
          <w:sz w:val="22"/>
          <w:szCs w:val="22"/>
        </w:rPr>
        <w:t xml:space="preserve">el </w:t>
      </w:r>
      <w:r w:rsidR="00AF032A" w:rsidRPr="0082339F">
        <w:rPr>
          <w:b/>
          <w:sz w:val="22"/>
          <w:szCs w:val="22"/>
        </w:rPr>
        <w:t>mo</w:t>
      </w:r>
      <w:r w:rsidR="009B030C" w:rsidRPr="0082339F">
        <w:rPr>
          <w:b/>
          <w:sz w:val="22"/>
          <w:szCs w:val="22"/>
        </w:rPr>
        <w:t>tor de la economía mundial</w:t>
      </w:r>
      <w:r w:rsidR="00217088" w:rsidRPr="0082339F">
        <w:rPr>
          <w:sz w:val="22"/>
          <w:szCs w:val="22"/>
        </w:rPr>
        <w:t>.</w:t>
      </w:r>
      <w:r w:rsidR="003A075F" w:rsidRPr="0082339F">
        <w:rPr>
          <w:sz w:val="22"/>
          <w:szCs w:val="22"/>
        </w:rPr>
        <w:t xml:space="preserve"> </w:t>
      </w:r>
      <w:r w:rsidR="00116E73" w:rsidRPr="0082339F">
        <w:rPr>
          <w:sz w:val="22"/>
          <w:szCs w:val="22"/>
        </w:rPr>
        <w:t xml:space="preserve">Según </w:t>
      </w:r>
      <w:r w:rsidRPr="0082339F">
        <w:rPr>
          <w:sz w:val="22"/>
          <w:szCs w:val="22"/>
        </w:rPr>
        <w:t>diversos análisis</w:t>
      </w:r>
      <w:r w:rsidR="00116E73" w:rsidRPr="0082339F">
        <w:rPr>
          <w:sz w:val="22"/>
          <w:szCs w:val="22"/>
        </w:rPr>
        <w:t xml:space="preserve">, </w:t>
      </w:r>
      <w:r w:rsidR="00AF032A" w:rsidRPr="0082339F">
        <w:rPr>
          <w:sz w:val="22"/>
          <w:szCs w:val="22"/>
        </w:rPr>
        <w:t>las economías asiáticas contribuirán en más de 50</w:t>
      </w:r>
      <w:r w:rsidR="00D9434C" w:rsidRPr="0082339F">
        <w:rPr>
          <w:sz w:val="22"/>
          <w:szCs w:val="22"/>
        </w:rPr>
        <w:t xml:space="preserve"> </w:t>
      </w:r>
      <w:r w:rsidR="00AF032A" w:rsidRPr="0082339F">
        <w:rPr>
          <w:sz w:val="22"/>
          <w:szCs w:val="22"/>
        </w:rPr>
        <w:t>% al crecimiento mundial en los próximos 10 años.</w:t>
      </w:r>
      <w:r w:rsidR="00684CA1" w:rsidRPr="0082339F">
        <w:rPr>
          <w:sz w:val="22"/>
          <w:szCs w:val="22"/>
        </w:rPr>
        <w:t xml:space="preserve"> La región tiene un</w:t>
      </w:r>
      <w:r w:rsidR="00B500AF" w:rsidRPr="0082339F">
        <w:rPr>
          <w:sz w:val="22"/>
          <w:szCs w:val="22"/>
        </w:rPr>
        <w:t>a gran importancia</w:t>
      </w:r>
      <w:r w:rsidR="00684CA1" w:rsidRPr="0082339F">
        <w:rPr>
          <w:sz w:val="22"/>
          <w:szCs w:val="22"/>
        </w:rPr>
        <w:t>, no sólo por sus tasas de crecimiento económico, sino también por su incidencia en temas como el medio ambiente, la</w:t>
      </w:r>
      <w:r w:rsidR="009F00D8" w:rsidRPr="0082339F">
        <w:rPr>
          <w:sz w:val="22"/>
          <w:szCs w:val="22"/>
        </w:rPr>
        <w:t>s</w:t>
      </w:r>
      <w:r w:rsidR="00684CA1" w:rsidRPr="0082339F">
        <w:rPr>
          <w:sz w:val="22"/>
          <w:szCs w:val="22"/>
        </w:rPr>
        <w:t xml:space="preserve"> migraci</w:t>
      </w:r>
      <w:r w:rsidR="009F00D8" w:rsidRPr="0082339F">
        <w:rPr>
          <w:sz w:val="22"/>
          <w:szCs w:val="22"/>
        </w:rPr>
        <w:t>ones</w:t>
      </w:r>
      <w:r w:rsidR="00684CA1" w:rsidRPr="0082339F">
        <w:rPr>
          <w:sz w:val="22"/>
          <w:szCs w:val="22"/>
        </w:rPr>
        <w:t>, la ciencia</w:t>
      </w:r>
      <w:r w:rsidR="003A075F" w:rsidRPr="0082339F">
        <w:rPr>
          <w:sz w:val="22"/>
          <w:szCs w:val="22"/>
        </w:rPr>
        <w:t xml:space="preserve">, la </w:t>
      </w:r>
      <w:r w:rsidR="00684CA1" w:rsidRPr="0082339F">
        <w:rPr>
          <w:sz w:val="22"/>
          <w:szCs w:val="22"/>
        </w:rPr>
        <w:t>tecnología y la seguridad</w:t>
      </w:r>
      <w:r w:rsidR="003A075F" w:rsidRPr="0082339F">
        <w:rPr>
          <w:sz w:val="22"/>
          <w:szCs w:val="22"/>
        </w:rPr>
        <w:t xml:space="preserve"> mundial</w:t>
      </w:r>
      <w:r w:rsidR="00684CA1" w:rsidRPr="0082339F">
        <w:rPr>
          <w:sz w:val="22"/>
          <w:szCs w:val="22"/>
        </w:rPr>
        <w:t>.</w:t>
      </w:r>
    </w:p>
    <w:p w14:paraId="0E485455" w14:textId="77777777" w:rsidR="001B30C3" w:rsidRPr="0082339F" w:rsidRDefault="001B30C3" w:rsidP="0082339F">
      <w:pPr>
        <w:rPr>
          <w:sz w:val="22"/>
          <w:szCs w:val="22"/>
        </w:rPr>
      </w:pPr>
    </w:p>
    <w:p w14:paraId="07D8079D" w14:textId="3FBBC136" w:rsidR="001B30C3" w:rsidRDefault="00217088" w:rsidP="0082339F">
      <w:pPr>
        <w:rPr>
          <w:sz w:val="22"/>
          <w:szCs w:val="22"/>
        </w:rPr>
      </w:pPr>
      <w:r w:rsidRPr="0082339F">
        <w:rPr>
          <w:sz w:val="22"/>
          <w:szCs w:val="22"/>
        </w:rPr>
        <w:t>En la región c</w:t>
      </w:r>
      <w:r w:rsidR="008603E5" w:rsidRPr="0082339F">
        <w:rPr>
          <w:sz w:val="22"/>
          <w:szCs w:val="22"/>
        </w:rPr>
        <w:t>abe destacar el papel de China</w:t>
      </w:r>
      <w:r w:rsidR="005F7D34">
        <w:rPr>
          <w:sz w:val="22"/>
          <w:szCs w:val="22"/>
        </w:rPr>
        <w:t>,</w:t>
      </w:r>
      <w:r w:rsidR="00847481" w:rsidRPr="0082339F">
        <w:rPr>
          <w:sz w:val="22"/>
          <w:szCs w:val="22"/>
        </w:rPr>
        <w:t xml:space="preserve"> </w:t>
      </w:r>
      <w:r w:rsidR="00B500AF" w:rsidRPr="0082339F">
        <w:rPr>
          <w:sz w:val="22"/>
          <w:szCs w:val="22"/>
        </w:rPr>
        <w:t xml:space="preserve">en el actualidad </w:t>
      </w:r>
      <w:r w:rsidR="001B30C3" w:rsidRPr="0082339F">
        <w:rPr>
          <w:sz w:val="22"/>
          <w:szCs w:val="22"/>
        </w:rPr>
        <w:t xml:space="preserve">la primera economía del mundo, miembro permanente del Consejo de Seguridad de Naciones Unidas y </w:t>
      </w:r>
      <w:r w:rsidR="009F00D8" w:rsidRPr="0082339F">
        <w:rPr>
          <w:sz w:val="22"/>
          <w:szCs w:val="22"/>
        </w:rPr>
        <w:t xml:space="preserve">un </w:t>
      </w:r>
      <w:r w:rsidR="001B30C3" w:rsidRPr="0082339F">
        <w:rPr>
          <w:sz w:val="22"/>
          <w:szCs w:val="22"/>
        </w:rPr>
        <w:t xml:space="preserve">país con </w:t>
      </w:r>
      <w:r w:rsidR="009F00D8" w:rsidRPr="0082339F">
        <w:rPr>
          <w:sz w:val="22"/>
          <w:szCs w:val="22"/>
        </w:rPr>
        <w:t xml:space="preserve">el </w:t>
      </w:r>
      <w:r w:rsidR="001B30C3" w:rsidRPr="0082339F">
        <w:rPr>
          <w:sz w:val="22"/>
          <w:szCs w:val="22"/>
        </w:rPr>
        <w:t xml:space="preserve">potencial suficiente para cuestionar la hegemonía estadounidense. Asimismo, </w:t>
      </w:r>
      <w:r w:rsidR="003A075F" w:rsidRPr="0082339F">
        <w:rPr>
          <w:sz w:val="22"/>
          <w:szCs w:val="22"/>
        </w:rPr>
        <w:t xml:space="preserve">es </w:t>
      </w:r>
      <w:r w:rsidR="009F00D8" w:rsidRPr="0082339F">
        <w:rPr>
          <w:sz w:val="22"/>
          <w:szCs w:val="22"/>
        </w:rPr>
        <w:t xml:space="preserve">un hecho </w:t>
      </w:r>
      <w:r w:rsidR="003A075F" w:rsidRPr="0082339F">
        <w:rPr>
          <w:sz w:val="22"/>
          <w:szCs w:val="22"/>
        </w:rPr>
        <w:t xml:space="preserve">relevante </w:t>
      </w:r>
      <w:r w:rsidR="001B30C3" w:rsidRPr="0082339F">
        <w:rPr>
          <w:sz w:val="22"/>
          <w:szCs w:val="22"/>
        </w:rPr>
        <w:t xml:space="preserve">que la clase media mundial se concentra </w:t>
      </w:r>
      <w:r w:rsidR="003A075F" w:rsidRPr="0082339F">
        <w:rPr>
          <w:sz w:val="22"/>
          <w:szCs w:val="22"/>
        </w:rPr>
        <w:t xml:space="preserve">hoy </w:t>
      </w:r>
      <w:r w:rsidR="001B30C3" w:rsidRPr="0082339F">
        <w:rPr>
          <w:sz w:val="22"/>
          <w:szCs w:val="22"/>
        </w:rPr>
        <w:t>en Asia, factor que hace</w:t>
      </w:r>
      <w:r w:rsidR="00B500AF" w:rsidRPr="0082339F">
        <w:rPr>
          <w:sz w:val="22"/>
          <w:szCs w:val="22"/>
        </w:rPr>
        <w:t xml:space="preserve"> que todos los países del mundo quieran invertir en ese continente</w:t>
      </w:r>
      <w:r w:rsidR="005F7D34">
        <w:rPr>
          <w:sz w:val="22"/>
          <w:szCs w:val="22"/>
        </w:rPr>
        <w:t xml:space="preserve"> </w:t>
      </w:r>
      <w:r w:rsidR="005F7D34" w:rsidRPr="0082339F">
        <w:rPr>
          <w:sz w:val="22"/>
          <w:szCs w:val="22"/>
        </w:rPr>
        <w:t>[</w:t>
      </w:r>
      <w:r w:rsidR="005F7D34" w:rsidRPr="005F7D34">
        <w:rPr>
          <w:rFonts w:ascii="Times New Roman" w:hAnsi="Times New Roman" w:cs="Times New Roman"/>
          <w:sz w:val="22"/>
          <w:szCs w:val="22"/>
        </w:rPr>
        <w:t>VER</w:t>
      </w:r>
      <w:r w:rsidR="005F7D34" w:rsidRPr="0082339F">
        <w:rPr>
          <w:sz w:val="22"/>
          <w:szCs w:val="22"/>
        </w:rPr>
        <w:t>]</w:t>
      </w:r>
      <w:r w:rsidR="001B30C3" w:rsidRPr="0082339F">
        <w:rPr>
          <w:sz w:val="22"/>
          <w:szCs w:val="22"/>
        </w:rPr>
        <w:t xml:space="preserve">. </w:t>
      </w:r>
    </w:p>
    <w:p w14:paraId="7E4B1DAB" w14:textId="007A5EA8" w:rsidR="005F7D34" w:rsidRPr="0082339F" w:rsidRDefault="00887B01" w:rsidP="0082339F">
      <w:pPr>
        <w:rPr>
          <w:sz w:val="22"/>
          <w:szCs w:val="22"/>
        </w:rPr>
      </w:pPr>
      <w:hyperlink r:id="rId14" w:history="1">
        <w:r w:rsidR="005F7D34" w:rsidRPr="00D25797">
          <w:rPr>
            <w:rStyle w:val="Hipervnculo"/>
            <w:rFonts w:ascii="Lucida Grande" w:hAnsi="Lucida Grande" w:cs="Lucida Grande"/>
          </w:rPr>
          <w:t>http://hispanicasaber.planetasaber.com/theworld/chronicles/seccions/cards/default.asp?art=94&amp;pk=3202</w:t>
        </w:r>
      </w:hyperlink>
      <w:r w:rsidR="005F7D34">
        <w:rPr>
          <w:rFonts w:ascii="Lucida Grande" w:hAnsi="Lucida Grande" w:cs="Lucida Grande"/>
          <w:color w:val="000000"/>
        </w:rPr>
        <w:t xml:space="preserve"> </w:t>
      </w:r>
    </w:p>
    <w:p w14:paraId="4B5D3E2C" w14:textId="77777777" w:rsidR="00C636B1" w:rsidRDefault="00C636B1" w:rsidP="0082339F">
      <w:pPr>
        <w:rPr>
          <w:sz w:val="22"/>
          <w:szCs w:val="22"/>
        </w:rPr>
      </w:pPr>
    </w:p>
    <w:p w14:paraId="0417D193" w14:textId="40C3BEF3" w:rsidR="00EC3D96" w:rsidRDefault="00EC3D96" w:rsidP="0082339F">
      <w:pPr>
        <w:rPr>
          <w:sz w:val="22"/>
          <w:szCs w:val="22"/>
        </w:rPr>
      </w:pPr>
      <w:r>
        <w:rPr>
          <w:sz w:val="22"/>
          <w:szCs w:val="22"/>
        </w:rPr>
        <w:t xml:space="preserve">NOTA DE </w:t>
      </w:r>
      <w:commentRangeStart w:id="25"/>
      <w:r>
        <w:rPr>
          <w:sz w:val="22"/>
          <w:szCs w:val="22"/>
        </w:rPr>
        <w:t>NELSON</w:t>
      </w:r>
      <w:commentRangeEnd w:id="25"/>
      <w:r>
        <w:rPr>
          <w:rStyle w:val="Refdecomentario"/>
          <w:rFonts w:ascii="Calibri" w:eastAsia="Calibri" w:hAnsi="Calibri" w:cs="Times New Roman"/>
          <w:lang w:val="es-MX"/>
        </w:rPr>
        <w:commentReference w:id="25"/>
      </w:r>
    </w:p>
    <w:p w14:paraId="5A87A77A" w14:textId="77777777" w:rsidR="00EC3D96" w:rsidRDefault="00EC3D96" w:rsidP="00EC3D96">
      <w:pPr>
        <w:pStyle w:val="Textocomentario"/>
      </w:pPr>
      <w:r>
        <w:t xml:space="preserve">UNA PUBLICACIÓN CON TEXTOS PERIODISTICOS INTERESANTES Y DE FÁCIL CONSULTA PARA AMPLIAR </w:t>
      </w:r>
      <w:commentRangeStart w:id="26"/>
      <w:r>
        <w:t>ESTOS</w:t>
      </w:r>
      <w:commentRangeEnd w:id="26"/>
      <w:r w:rsidR="00704C93">
        <w:rPr>
          <w:rStyle w:val="Refdecomentario"/>
        </w:rPr>
        <w:commentReference w:id="26"/>
      </w:r>
      <w:r>
        <w:t xml:space="preserve"> TEMAS ES:</w:t>
      </w:r>
    </w:p>
    <w:p w14:paraId="2130D69A" w14:textId="77777777" w:rsidR="00EC3D96" w:rsidRDefault="00EC3D96" w:rsidP="00EC3D96">
      <w:pPr>
        <w:pStyle w:val="Textocomentario"/>
      </w:pPr>
    </w:p>
    <w:p w14:paraId="69A59F45" w14:textId="77777777" w:rsidR="00EC3D96" w:rsidRDefault="00887B01" w:rsidP="00EC3D96">
      <w:pPr>
        <w:pStyle w:val="Textocomentario"/>
      </w:pPr>
      <w:hyperlink r:id="rId15" w:history="1">
        <w:r w:rsidR="00EC3D96" w:rsidRPr="00263CCC">
          <w:rPr>
            <w:rStyle w:val="Hipervnculo"/>
          </w:rPr>
          <w:t>http://www.china-files.com/</w:t>
        </w:r>
      </w:hyperlink>
    </w:p>
    <w:p w14:paraId="11DC054B" w14:textId="77777777" w:rsidR="00EC3D96" w:rsidRDefault="00EC3D96" w:rsidP="00EC3D96">
      <w:pPr>
        <w:pStyle w:val="Textocomentario"/>
      </w:pPr>
    </w:p>
    <w:p w14:paraId="20CFAF60" w14:textId="77777777" w:rsidR="00EC3D96" w:rsidRPr="00EC3D96" w:rsidRDefault="00EC3D96" w:rsidP="0082339F">
      <w:pPr>
        <w:rPr>
          <w:sz w:val="22"/>
          <w:szCs w:val="22"/>
          <w:lang w:val="es-MX"/>
        </w:rPr>
      </w:pPr>
    </w:p>
    <w:tbl>
      <w:tblPr>
        <w:tblStyle w:val="Tablaconcuadrcula"/>
        <w:tblW w:w="0" w:type="auto"/>
        <w:tblLook w:val="04A0" w:firstRow="1" w:lastRow="0" w:firstColumn="1" w:lastColumn="0" w:noHBand="0" w:noVBand="1"/>
      </w:tblPr>
      <w:tblGrid>
        <w:gridCol w:w="2518"/>
        <w:gridCol w:w="6460"/>
      </w:tblGrid>
      <w:tr w:rsidR="00B37012" w:rsidRPr="0082339F" w14:paraId="4B01AD28" w14:textId="77777777" w:rsidTr="00120F66">
        <w:tc>
          <w:tcPr>
            <w:tcW w:w="8978" w:type="dxa"/>
            <w:gridSpan w:val="2"/>
            <w:shd w:val="clear" w:color="auto" w:fill="000000" w:themeFill="text1"/>
          </w:tcPr>
          <w:p w14:paraId="0722541E" w14:textId="77777777" w:rsidR="00B37012" w:rsidRPr="0082339F" w:rsidRDefault="00B37012" w:rsidP="0082339F">
            <w:pPr>
              <w:rPr>
                <w:b/>
                <w:color w:val="FFFFFF" w:themeColor="background1"/>
              </w:rPr>
            </w:pPr>
            <w:r w:rsidRPr="0082339F">
              <w:rPr>
                <w:b/>
                <w:color w:val="FFFFFF" w:themeColor="background1"/>
              </w:rPr>
              <w:t>Destacado</w:t>
            </w:r>
          </w:p>
        </w:tc>
      </w:tr>
      <w:tr w:rsidR="00B37012" w:rsidRPr="0082339F" w14:paraId="5F264289" w14:textId="77777777" w:rsidTr="00120F66">
        <w:tc>
          <w:tcPr>
            <w:tcW w:w="2518" w:type="dxa"/>
          </w:tcPr>
          <w:p w14:paraId="1A5CC275" w14:textId="77777777" w:rsidR="00B37012" w:rsidRPr="0082339F" w:rsidRDefault="00B37012" w:rsidP="0082339F">
            <w:pPr>
              <w:rPr>
                <w:b/>
              </w:rPr>
            </w:pPr>
            <w:r w:rsidRPr="0082339F">
              <w:rPr>
                <w:b/>
              </w:rPr>
              <w:t>Título</w:t>
            </w:r>
          </w:p>
        </w:tc>
        <w:tc>
          <w:tcPr>
            <w:tcW w:w="6460" w:type="dxa"/>
          </w:tcPr>
          <w:p w14:paraId="739CBDB2" w14:textId="2F296D69" w:rsidR="00B37012" w:rsidRPr="0082339F" w:rsidRDefault="00B37012" w:rsidP="000B06F8">
            <w:pPr>
              <w:rPr>
                <w:b/>
              </w:rPr>
            </w:pPr>
            <w:r w:rsidRPr="0082339F">
              <w:rPr>
                <w:b/>
              </w:rPr>
              <w:t xml:space="preserve">Datos que ilustran la realidad de la región Asia </w:t>
            </w:r>
            <w:r w:rsidR="000B06F8">
              <w:rPr>
                <w:b/>
              </w:rPr>
              <w:t>P</w:t>
            </w:r>
            <w:r w:rsidRPr="0082339F">
              <w:rPr>
                <w:b/>
              </w:rPr>
              <w:t>acífico</w:t>
            </w:r>
          </w:p>
        </w:tc>
      </w:tr>
      <w:tr w:rsidR="00B37012" w:rsidRPr="0082339F" w14:paraId="6E59EE83" w14:textId="77777777" w:rsidTr="00120F66">
        <w:tc>
          <w:tcPr>
            <w:tcW w:w="2518" w:type="dxa"/>
          </w:tcPr>
          <w:p w14:paraId="59D358C3" w14:textId="77777777" w:rsidR="00B37012" w:rsidRPr="0082339F" w:rsidRDefault="00B37012" w:rsidP="0082339F">
            <w:r w:rsidRPr="0082339F">
              <w:rPr>
                <w:b/>
              </w:rPr>
              <w:t>Contenido</w:t>
            </w:r>
          </w:p>
        </w:tc>
        <w:tc>
          <w:tcPr>
            <w:tcW w:w="6460" w:type="dxa"/>
          </w:tcPr>
          <w:p w14:paraId="6D7FDEF8" w14:textId="79D22DB3" w:rsidR="00B37012" w:rsidRPr="0082339F" w:rsidRDefault="00386A57" w:rsidP="0082339F">
            <w:r w:rsidRPr="0082339F">
              <w:t>El</w:t>
            </w:r>
            <w:r w:rsidR="00B37012" w:rsidRPr="0082339F">
              <w:t xml:space="preserve"> territorio </w:t>
            </w:r>
            <w:r w:rsidRPr="0082339F">
              <w:t xml:space="preserve">de la región Asia Pacífico </w:t>
            </w:r>
            <w:r w:rsidR="00B37012" w:rsidRPr="0082339F">
              <w:t>cubre 17</w:t>
            </w:r>
            <w:r w:rsidR="00D9434C" w:rsidRPr="0082339F">
              <w:t xml:space="preserve"> </w:t>
            </w:r>
            <w:r w:rsidR="00B37012" w:rsidRPr="0082339F">
              <w:t>% de la superficie terrestre y concentra alre</w:t>
            </w:r>
            <w:r w:rsidRPr="0082339F">
              <w:t>dedor de</w:t>
            </w:r>
            <w:r w:rsidR="00B37012" w:rsidRPr="0082339F">
              <w:t xml:space="preserve"> 60</w:t>
            </w:r>
            <w:r w:rsidR="00D9434C" w:rsidRPr="0082339F">
              <w:t xml:space="preserve"> </w:t>
            </w:r>
            <w:r w:rsidR="00B37012" w:rsidRPr="0082339F">
              <w:t>% de la población mundial. En 2012</w:t>
            </w:r>
            <w:r w:rsidRPr="0082339F">
              <w:t>,</w:t>
            </w:r>
            <w:r w:rsidR="00B37012" w:rsidRPr="0082339F">
              <w:t xml:space="preserve"> representó </w:t>
            </w:r>
            <w:r w:rsidRPr="0082339F">
              <w:t>alrededor de</w:t>
            </w:r>
            <w:r w:rsidR="00B37012" w:rsidRPr="0082339F">
              <w:t xml:space="preserve"> 35</w:t>
            </w:r>
            <w:r w:rsidR="00D9434C" w:rsidRPr="0082339F">
              <w:t xml:space="preserve"> </w:t>
            </w:r>
            <w:r w:rsidR="00B37012" w:rsidRPr="0082339F">
              <w:t>% del PIB mundial y 32</w:t>
            </w:r>
            <w:r w:rsidR="00D9434C" w:rsidRPr="0082339F">
              <w:t xml:space="preserve"> </w:t>
            </w:r>
            <w:r w:rsidR="00B37012" w:rsidRPr="0082339F">
              <w:t>% de las exportaciones e importaciones mundiales</w:t>
            </w:r>
            <w:r w:rsidRPr="0082339F">
              <w:t xml:space="preserve"> se concentraron en esa zona</w:t>
            </w:r>
            <w:r w:rsidR="00B37012" w:rsidRPr="0082339F">
              <w:t xml:space="preserve">. Los salarios en </w:t>
            </w:r>
            <w:r w:rsidRPr="0082339F">
              <w:t>el mundo crecieron una media de</w:t>
            </w:r>
            <w:r w:rsidR="00B37012" w:rsidRPr="0082339F">
              <w:t xml:space="preserve"> 2</w:t>
            </w:r>
            <w:r w:rsidR="00D9434C" w:rsidRPr="0082339F">
              <w:t xml:space="preserve"> </w:t>
            </w:r>
            <w:r w:rsidRPr="0082339F">
              <w:t xml:space="preserve">% en 2013, mientras que en Asia </w:t>
            </w:r>
            <w:r w:rsidR="00B37012" w:rsidRPr="0082339F">
              <w:t xml:space="preserve">Pacífico </w:t>
            </w:r>
            <w:r w:rsidRPr="0082339F">
              <w:t>aumentaron</w:t>
            </w:r>
            <w:r w:rsidR="00B37012" w:rsidRPr="0082339F">
              <w:t xml:space="preserve"> 6</w:t>
            </w:r>
            <w:r w:rsidR="00D9434C" w:rsidRPr="0082339F">
              <w:t xml:space="preserve"> </w:t>
            </w:r>
            <w:r w:rsidR="00B37012" w:rsidRPr="0082339F">
              <w:t xml:space="preserve">% en promedio, según datos de la Organización Mundial del Trabajo. </w:t>
            </w:r>
          </w:p>
          <w:p w14:paraId="1C010643" w14:textId="345346DC" w:rsidR="00B37012" w:rsidRPr="0082339F" w:rsidRDefault="00386A57" w:rsidP="0082339F">
            <w:r w:rsidRPr="0082339F">
              <w:t xml:space="preserve">La </w:t>
            </w:r>
            <w:r w:rsidR="00B37012" w:rsidRPr="0082339F">
              <w:t xml:space="preserve">región </w:t>
            </w:r>
            <w:r w:rsidRPr="0082339F">
              <w:t xml:space="preserve">también </w:t>
            </w:r>
            <w:r w:rsidR="00B37012" w:rsidRPr="0082339F">
              <w:t>concentra 69</w:t>
            </w:r>
            <w:r w:rsidR="00D9434C" w:rsidRPr="0082339F">
              <w:t xml:space="preserve"> %</w:t>
            </w:r>
            <w:r w:rsidR="00B37012" w:rsidRPr="0082339F">
              <w:t xml:space="preserve"> del total de las reservas mundiales de divisas, </w:t>
            </w:r>
            <w:r w:rsidRPr="0082339F">
              <w:t xml:space="preserve">lo </w:t>
            </w:r>
            <w:r w:rsidR="00B37012" w:rsidRPr="0082339F">
              <w:t xml:space="preserve">que le </w:t>
            </w:r>
            <w:r w:rsidRPr="0082339F">
              <w:t xml:space="preserve"> permite</w:t>
            </w:r>
            <w:r w:rsidR="00B37012" w:rsidRPr="0082339F">
              <w:t xml:space="preserve"> una </w:t>
            </w:r>
            <w:r w:rsidRPr="0082339F">
              <w:t xml:space="preserve">enorme </w:t>
            </w:r>
            <w:r w:rsidR="00B37012" w:rsidRPr="0082339F">
              <w:t xml:space="preserve">capacidad de acción, respuesta y movilidad ante las crisis económicas. </w:t>
            </w:r>
          </w:p>
        </w:tc>
      </w:tr>
    </w:tbl>
    <w:p w14:paraId="7029463B" w14:textId="56BF8238" w:rsidR="00AF032A" w:rsidRPr="0082339F" w:rsidRDefault="00AF032A" w:rsidP="0082339F">
      <w:pPr>
        <w:rPr>
          <w:sz w:val="22"/>
          <w:szCs w:val="22"/>
        </w:rPr>
      </w:pPr>
    </w:p>
    <w:p w14:paraId="7801019C" w14:textId="31042788" w:rsidR="00AF032A" w:rsidRPr="0082339F" w:rsidRDefault="001B30C3" w:rsidP="0082339F">
      <w:pPr>
        <w:rPr>
          <w:sz w:val="22"/>
          <w:szCs w:val="22"/>
        </w:rPr>
      </w:pPr>
      <w:r w:rsidRPr="0082339F">
        <w:rPr>
          <w:sz w:val="22"/>
          <w:szCs w:val="22"/>
        </w:rPr>
        <w:t>Por otra parte, a</w:t>
      </w:r>
      <w:r w:rsidR="00AF032A" w:rsidRPr="0082339F">
        <w:rPr>
          <w:sz w:val="22"/>
          <w:szCs w:val="22"/>
        </w:rPr>
        <w:t xml:space="preserve"> diferencia de otras </w:t>
      </w:r>
      <w:r w:rsidR="00116E73" w:rsidRPr="0082339F">
        <w:rPr>
          <w:sz w:val="22"/>
          <w:szCs w:val="22"/>
        </w:rPr>
        <w:t xml:space="preserve">regiones </w:t>
      </w:r>
      <w:r w:rsidR="00AF032A" w:rsidRPr="0082339F">
        <w:rPr>
          <w:sz w:val="22"/>
          <w:szCs w:val="22"/>
        </w:rPr>
        <w:t xml:space="preserve">del mundo, el crecimiento económico </w:t>
      </w:r>
      <w:r w:rsidR="00386A57" w:rsidRPr="0082339F">
        <w:rPr>
          <w:sz w:val="22"/>
          <w:szCs w:val="22"/>
        </w:rPr>
        <w:t>de</w:t>
      </w:r>
      <w:r w:rsidR="00AF032A" w:rsidRPr="0082339F">
        <w:rPr>
          <w:sz w:val="22"/>
          <w:szCs w:val="22"/>
        </w:rPr>
        <w:t xml:space="preserve"> Asia ha venido acompañado de éxitos en la lucha contra la pobreza y el mejoramiento del nivel de vida de sus pobla</w:t>
      </w:r>
      <w:r w:rsidR="009F00D8" w:rsidRPr="0082339F">
        <w:rPr>
          <w:sz w:val="22"/>
          <w:szCs w:val="22"/>
        </w:rPr>
        <w:t>dores</w:t>
      </w:r>
      <w:r w:rsidR="00AF032A" w:rsidRPr="0082339F">
        <w:rPr>
          <w:sz w:val="22"/>
          <w:szCs w:val="22"/>
        </w:rPr>
        <w:t xml:space="preserve">. </w:t>
      </w:r>
      <w:r w:rsidR="009F00D8" w:rsidRPr="0082339F">
        <w:rPr>
          <w:sz w:val="22"/>
          <w:szCs w:val="22"/>
        </w:rPr>
        <w:t>El número de personas que viven en la extrema pobreza ha descendido de 1.500 millones a 947 millones entre 1990 y 2008. Por lo tanto</w:t>
      </w:r>
      <w:r w:rsidR="00386A57" w:rsidRPr="0082339F">
        <w:rPr>
          <w:sz w:val="22"/>
          <w:szCs w:val="22"/>
        </w:rPr>
        <w:t>,</w:t>
      </w:r>
      <w:r w:rsidR="009F00D8" w:rsidRPr="0082339F">
        <w:rPr>
          <w:sz w:val="22"/>
          <w:szCs w:val="22"/>
        </w:rPr>
        <w:t xml:space="preserve"> la r</w:t>
      </w:r>
      <w:r w:rsidR="00386A57" w:rsidRPr="0082339F">
        <w:rPr>
          <w:sz w:val="22"/>
          <w:szCs w:val="22"/>
        </w:rPr>
        <w:t>egión va camino de alcanzar el p</w:t>
      </w:r>
      <w:r w:rsidR="009F00D8" w:rsidRPr="0082339F">
        <w:rPr>
          <w:sz w:val="22"/>
          <w:szCs w:val="22"/>
        </w:rPr>
        <w:t>rimer Objetivo de Desarrollo del Milenio (ODM), que es reducir a la mitad la proporción de personas que viven en la pobreza extrema antes del año 2015.</w:t>
      </w:r>
    </w:p>
    <w:p w14:paraId="5326E83D" w14:textId="77777777" w:rsidR="00C636B1" w:rsidRPr="0082339F" w:rsidRDefault="00C636B1"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37012" w:rsidRPr="0082339F" w14:paraId="5C4EB06A" w14:textId="77777777" w:rsidTr="00120F66">
        <w:tc>
          <w:tcPr>
            <w:tcW w:w="8978" w:type="dxa"/>
            <w:gridSpan w:val="2"/>
            <w:shd w:val="clear" w:color="auto" w:fill="000000" w:themeFill="text1"/>
          </w:tcPr>
          <w:p w14:paraId="74EDA7E3" w14:textId="77777777" w:rsidR="00B37012" w:rsidRPr="0082339F" w:rsidRDefault="00B37012" w:rsidP="0082339F">
            <w:pPr>
              <w:rPr>
                <w:b/>
                <w:color w:val="FFFFFF" w:themeColor="background1"/>
              </w:rPr>
            </w:pPr>
            <w:r w:rsidRPr="0082339F">
              <w:rPr>
                <w:b/>
                <w:color w:val="FFFFFF" w:themeColor="background1"/>
              </w:rPr>
              <w:t>Recuerda</w:t>
            </w:r>
          </w:p>
        </w:tc>
      </w:tr>
      <w:tr w:rsidR="00B37012" w:rsidRPr="0082339F" w14:paraId="7A26CDDB" w14:textId="77777777" w:rsidTr="00120F66">
        <w:tc>
          <w:tcPr>
            <w:tcW w:w="2518" w:type="dxa"/>
          </w:tcPr>
          <w:p w14:paraId="51D2C393" w14:textId="77777777" w:rsidR="00B37012" w:rsidRPr="0082339F" w:rsidRDefault="00B37012" w:rsidP="0082339F">
            <w:pPr>
              <w:rPr>
                <w:b/>
              </w:rPr>
            </w:pPr>
            <w:r w:rsidRPr="0082339F">
              <w:rPr>
                <w:b/>
              </w:rPr>
              <w:t>Contenido</w:t>
            </w:r>
          </w:p>
        </w:tc>
        <w:tc>
          <w:tcPr>
            <w:tcW w:w="6460" w:type="dxa"/>
          </w:tcPr>
          <w:p w14:paraId="1DA5BBEA" w14:textId="4B5C95D6" w:rsidR="00B37012" w:rsidRPr="0082339F" w:rsidRDefault="00B37012" w:rsidP="0082339F">
            <w:pPr>
              <w:rPr>
                <w:b/>
              </w:rPr>
            </w:pPr>
            <w:r w:rsidRPr="0082339F">
              <w:t>América Latina posee grandes recursos mineros, energéticos y alimenticios</w:t>
            </w:r>
            <w:r w:rsidR="00386A57" w:rsidRPr="0082339F">
              <w:t xml:space="preserve"> que</w:t>
            </w:r>
            <w:r w:rsidRPr="0082339F">
              <w:t xml:space="preserve"> Asi</w:t>
            </w:r>
            <w:r w:rsidR="00386A57" w:rsidRPr="0082339F">
              <w:t xml:space="preserve">a </w:t>
            </w:r>
            <w:r w:rsidRPr="0082339F">
              <w:t xml:space="preserve">Pacífico </w:t>
            </w:r>
            <w:r w:rsidR="00B601E1" w:rsidRPr="0082339F">
              <w:t xml:space="preserve">va a necesitar </w:t>
            </w:r>
            <w:r w:rsidRPr="0082339F">
              <w:t xml:space="preserve">para mantener su nivel de crecimiento; </w:t>
            </w:r>
            <w:r w:rsidR="00386A57" w:rsidRPr="0082339F">
              <w:t>lo que</w:t>
            </w:r>
            <w:r w:rsidRPr="0082339F">
              <w:t xml:space="preserve"> explica los</w:t>
            </w:r>
            <w:r w:rsidR="00386A57" w:rsidRPr="0082339F">
              <w:t xml:space="preserve"> recientes </w:t>
            </w:r>
            <w:r w:rsidRPr="0082339F">
              <w:t xml:space="preserve">acercamientos entre ambas regiones, que se han concretado en iniciativas de integración y en inversiones, en particular de China, </w:t>
            </w:r>
            <w:r w:rsidR="00386A57" w:rsidRPr="0082339F">
              <w:t>relacionadas con</w:t>
            </w:r>
            <w:r w:rsidRPr="0082339F">
              <w:t xml:space="preserve"> la construcción de infraestructura. </w:t>
            </w:r>
          </w:p>
        </w:tc>
      </w:tr>
    </w:tbl>
    <w:p w14:paraId="5D28440B" w14:textId="77777777" w:rsidR="00AF032A" w:rsidRDefault="00AF032A" w:rsidP="0082339F">
      <w:pPr>
        <w:rPr>
          <w:sz w:val="22"/>
          <w:szCs w:val="22"/>
          <w:highlight w:val="yellow"/>
        </w:rPr>
      </w:pPr>
    </w:p>
    <w:p w14:paraId="166CDB2A" w14:textId="77777777" w:rsidR="00C71CBD" w:rsidRDefault="00C71CBD" w:rsidP="0082339F">
      <w:pPr>
        <w:rPr>
          <w:sz w:val="22"/>
          <w:szCs w:val="22"/>
          <w:highlight w:val="yellow"/>
        </w:rPr>
      </w:pPr>
    </w:p>
    <w:p w14:paraId="15591AFB"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6F3985EE" w14:textId="2CCBB6F9" w:rsidR="00684CA1" w:rsidRPr="0082339F" w:rsidRDefault="005440AC" w:rsidP="005440AC">
      <w:pPr>
        <w:pStyle w:val="Ttulo2"/>
      </w:pPr>
      <w:bookmarkStart w:id="27" w:name="_Toc426298245"/>
      <w:r>
        <w:t xml:space="preserve">2.2 </w:t>
      </w:r>
      <w:r w:rsidR="00684CA1" w:rsidRPr="0082339F">
        <w:t>Eurasia</w:t>
      </w:r>
      <w:bookmarkEnd w:id="27"/>
    </w:p>
    <w:p w14:paraId="0CD3F081" w14:textId="77777777" w:rsidR="00684CA1" w:rsidRPr="0082339F" w:rsidRDefault="00684CA1" w:rsidP="0082339F">
      <w:pPr>
        <w:rPr>
          <w:sz w:val="22"/>
          <w:szCs w:val="22"/>
        </w:rPr>
      </w:pPr>
    </w:p>
    <w:p w14:paraId="1B12AE8D" w14:textId="3FBCB15A" w:rsidR="0005320A" w:rsidRPr="0082339F" w:rsidRDefault="00B45103" w:rsidP="0082339F">
      <w:pPr>
        <w:rPr>
          <w:sz w:val="22"/>
          <w:szCs w:val="22"/>
        </w:rPr>
      </w:pPr>
      <w:r w:rsidRPr="0082339F">
        <w:rPr>
          <w:sz w:val="22"/>
          <w:szCs w:val="22"/>
        </w:rPr>
        <w:t>D</w:t>
      </w:r>
      <w:r w:rsidR="00431177" w:rsidRPr="0082339F">
        <w:rPr>
          <w:sz w:val="22"/>
          <w:szCs w:val="22"/>
        </w:rPr>
        <w:t>urante muchos años se consider</w:t>
      </w:r>
      <w:r w:rsidRPr="0082339F">
        <w:rPr>
          <w:sz w:val="22"/>
          <w:szCs w:val="22"/>
        </w:rPr>
        <w:t xml:space="preserve">ó </w:t>
      </w:r>
      <w:r w:rsidR="00431177" w:rsidRPr="0082339F">
        <w:rPr>
          <w:sz w:val="22"/>
          <w:szCs w:val="22"/>
        </w:rPr>
        <w:t xml:space="preserve">que </w:t>
      </w:r>
      <w:r w:rsidR="00703674" w:rsidRPr="0082339F">
        <w:rPr>
          <w:sz w:val="22"/>
          <w:szCs w:val="22"/>
        </w:rPr>
        <w:t xml:space="preserve">Europa y Asia </w:t>
      </w:r>
      <w:r w:rsidRPr="0082339F">
        <w:rPr>
          <w:sz w:val="22"/>
          <w:szCs w:val="22"/>
        </w:rPr>
        <w:t xml:space="preserve">eran </w:t>
      </w:r>
      <w:r w:rsidR="00431177" w:rsidRPr="0082339F">
        <w:rPr>
          <w:sz w:val="22"/>
          <w:szCs w:val="22"/>
        </w:rPr>
        <w:t>continentes diferentes</w:t>
      </w:r>
      <w:r w:rsidRPr="0082339F">
        <w:rPr>
          <w:sz w:val="22"/>
          <w:szCs w:val="22"/>
        </w:rPr>
        <w:t xml:space="preserve">. </w:t>
      </w:r>
      <w:r w:rsidR="00703674" w:rsidRPr="0082339F">
        <w:rPr>
          <w:sz w:val="22"/>
          <w:szCs w:val="22"/>
        </w:rPr>
        <w:t>No obstante, t</w:t>
      </w:r>
      <w:r w:rsidRPr="0082339F">
        <w:rPr>
          <w:sz w:val="22"/>
          <w:szCs w:val="22"/>
        </w:rPr>
        <w:t xml:space="preserve">ras </w:t>
      </w:r>
      <w:r w:rsidR="00431177" w:rsidRPr="0082339F">
        <w:rPr>
          <w:sz w:val="22"/>
          <w:szCs w:val="22"/>
        </w:rPr>
        <w:t xml:space="preserve">la caída del bloque socialista y la apertura </w:t>
      </w:r>
      <w:r w:rsidRPr="0082339F">
        <w:rPr>
          <w:sz w:val="22"/>
          <w:szCs w:val="22"/>
        </w:rPr>
        <w:t>de Rusia y de China</w:t>
      </w:r>
      <w:r w:rsidR="00431177" w:rsidRPr="0082339F">
        <w:rPr>
          <w:sz w:val="22"/>
          <w:szCs w:val="22"/>
        </w:rPr>
        <w:t xml:space="preserve">, Eurasia </w:t>
      </w:r>
      <w:r w:rsidR="00684CA1" w:rsidRPr="0082339F">
        <w:rPr>
          <w:sz w:val="22"/>
          <w:szCs w:val="22"/>
        </w:rPr>
        <w:t>se está transformando en un</w:t>
      </w:r>
      <w:r w:rsidR="00431177" w:rsidRPr="0082339F">
        <w:rPr>
          <w:sz w:val="22"/>
          <w:szCs w:val="22"/>
        </w:rPr>
        <w:t xml:space="preserve">a </w:t>
      </w:r>
      <w:r w:rsidR="00703674" w:rsidRPr="0082339F">
        <w:rPr>
          <w:b/>
          <w:sz w:val="22"/>
          <w:szCs w:val="22"/>
        </w:rPr>
        <w:t>región</w:t>
      </w:r>
      <w:r w:rsidR="0005320A" w:rsidRPr="0082339F">
        <w:rPr>
          <w:b/>
          <w:sz w:val="22"/>
          <w:szCs w:val="22"/>
        </w:rPr>
        <w:t xml:space="preserve"> planetaria</w:t>
      </w:r>
      <w:r w:rsidR="00703674" w:rsidRPr="0082339F">
        <w:rPr>
          <w:sz w:val="22"/>
          <w:szCs w:val="22"/>
        </w:rPr>
        <w:t xml:space="preserve">. </w:t>
      </w:r>
    </w:p>
    <w:p w14:paraId="5AE79CBD" w14:textId="77777777" w:rsidR="0005320A" w:rsidRPr="0082339F" w:rsidRDefault="0005320A" w:rsidP="0082339F">
      <w:pPr>
        <w:rPr>
          <w:sz w:val="22"/>
          <w:szCs w:val="22"/>
        </w:rPr>
      </w:pPr>
    </w:p>
    <w:p w14:paraId="4D033958" w14:textId="2A625A35" w:rsidR="00703674" w:rsidRPr="0082339F" w:rsidRDefault="00703674" w:rsidP="0082339F">
      <w:pPr>
        <w:rPr>
          <w:sz w:val="22"/>
          <w:szCs w:val="22"/>
        </w:rPr>
      </w:pPr>
      <w:r w:rsidRPr="0082339F">
        <w:rPr>
          <w:sz w:val="22"/>
          <w:szCs w:val="22"/>
        </w:rPr>
        <w:t xml:space="preserve">Ello se explica debido al alto nivel de interacciones e interdependencias económicas, políticas y estratégicas que han adquirido </w:t>
      </w:r>
      <w:r w:rsidR="0029780C" w:rsidRPr="0082339F">
        <w:rPr>
          <w:sz w:val="22"/>
          <w:szCs w:val="22"/>
        </w:rPr>
        <w:t xml:space="preserve">sus </w:t>
      </w:r>
      <w:r w:rsidRPr="0082339F">
        <w:rPr>
          <w:sz w:val="22"/>
          <w:szCs w:val="22"/>
        </w:rPr>
        <w:t>territorios</w:t>
      </w:r>
      <w:r w:rsidR="0029780C" w:rsidRPr="0082339F">
        <w:rPr>
          <w:sz w:val="22"/>
          <w:szCs w:val="22"/>
        </w:rPr>
        <w:t>,</w:t>
      </w:r>
      <w:r w:rsidRPr="0082339F">
        <w:rPr>
          <w:sz w:val="22"/>
          <w:szCs w:val="22"/>
        </w:rPr>
        <w:t xml:space="preserve"> qu</w:t>
      </w:r>
      <w:r w:rsidR="00D01CF2" w:rsidRPr="0082339F">
        <w:rPr>
          <w:sz w:val="22"/>
          <w:szCs w:val="22"/>
        </w:rPr>
        <w:t>e van desde China, pasando por M</w:t>
      </w:r>
      <w:r w:rsidRPr="0082339F">
        <w:rPr>
          <w:sz w:val="22"/>
          <w:szCs w:val="22"/>
        </w:rPr>
        <w:t xml:space="preserve">edio </w:t>
      </w:r>
      <w:r w:rsidR="00B601E1" w:rsidRPr="0082339F">
        <w:rPr>
          <w:sz w:val="22"/>
          <w:szCs w:val="22"/>
        </w:rPr>
        <w:t>O</w:t>
      </w:r>
      <w:r w:rsidRPr="0082339F">
        <w:rPr>
          <w:sz w:val="22"/>
          <w:szCs w:val="22"/>
        </w:rPr>
        <w:t xml:space="preserve">riente, Asia central y </w:t>
      </w:r>
      <w:r w:rsidR="00B601E1" w:rsidRPr="0082339F">
        <w:rPr>
          <w:sz w:val="22"/>
          <w:szCs w:val="22"/>
        </w:rPr>
        <w:t>O</w:t>
      </w:r>
      <w:r w:rsidRPr="0082339F">
        <w:rPr>
          <w:sz w:val="22"/>
          <w:szCs w:val="22"/>
        </w:rPr>
        <w:t xml:space="preserve">riente próximo, hasta llegar a Europa oriental y finalmente Europa occidental.  </w:t>
      </w:r>
    </w:p>
    <w:p w14:paraId="2FE764A2" w14:textId="77777777" w:rsidR="00703674" w:rsidRPr="0082339F" w:rsidRDefault="00703674"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B601E1" w:rsidRPr="0082339F" w14:paraId="2BD812F0" w14:textId="77777777" w:rsidTr="00B601E1">
        <w:tc>
          <w:tcPr>
            <w:tcW w:w="8978" w:type="dxa"/>
            <w:gridSpan w:val="2"/>
            <w:shd w:val="clear" w:color="auto" w:fill="000000" w:themeFill="text1"/>
          </w:tcPr>
          <w:p w14:paraId="745995E3" w14:textId="77777777" w:rsidR="00B601E1" w:rsidRPr="0082339F" w:rsidRDefault="00B601E1" w:rsidP="0082339F">
            <w:pPr>
              <w:rPr>
                <w:b/>
                <w:color w:val="FFFFFF" w:themeColor="background1"/>
              </w:rPr>
            </w:pPr>
            <w:r w:rsidRPr="0082339F">
              <w:rPr>
                <w:b/>
                <w:color w:val="FFFFFF" w:themeColor="background1"/>
              </w:rPr>
              <w:t>Recuerda</w:t>
            </w:r>
          </w:p>
        </w:tc>
      </w:tr>
      <w:tr w:rsidR="00B601E1" w:rsidRPr="0082339F" w14:paraId="5484A723" w14:textId="77777777" w:rsidTr="00B601E1">
        <w:tc>
          <w:tcPr>
            <w:tcW w:w="2518" w:type="dxa"/>
          </w:tcPr>
          <w:p w14:paraId="1B5B4334" w14:textId="77777777" w:rsidR="00B601E1" w:rsidRPr="0082339F" w:rsidRDefault="00B601E1" w:rsidP="0082339F">
            <w:pPr>
              <w:rPr>
                <w:b/>
              </w:rPr>
            </w:pPr>
            <w:r w:rsidRPr="0082339F">
              <w:rPr>
                <w:b/>
              </w:rPr>
              <w:t>Contenido</w:t>
            </w:r>
          </w:p>
        </w:tc>
        <w:tc>
          <w:tcPr>
            <w:tcW w:w="6460" w:type="dxa"/>
          </w:tcPr>
          <w:p w14:paraId="172DD658" w14:textId="1A2B680A" w:rsidR="00B601E1" w:rsidRPr="0082339F" w:rsidRDefault="00B601E1" w:rsidP="0082339F">
            <w:pPr>
              <w:rPr>
                <w:b/>
              </w:rPr>
            </w:pPr>
            <w:r w:rsidRPr="0082339F">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sidRPr="001E23A5">
              <w:rPr>
                <w:b/>
              </w:rPr>
              <w:t>factor económico</w:t>
            </w:r>
            <w:r w:rsidRPr="0082339F">
              <w:t xml:space="preserve"> es el que más pesa en la construcción de Eurasia como región. Durante los últimos años</w:t>
            </w:r>
            <w:r w:rsidR="00D01CF2" w:rsidRPr="0082339F">
              <w:t xml:space="preserve">, </w:t>
            </w:r>
            <w:r w:rsidRPr="0082339F">
              <w:t xml:space="preserve"> sus territorios están cada vez más interconectados en el contexto de la globalización. </w:t>
            </w:r>
          </w:p>
        </w:tc>
      </w:tr>
    </w:tbl>
    <w:p w14:paraId="551A7DD1" w14:textId="77777777" w:rsidR="00B601E1" w:rsidRPr="0082339F" w:rsidRDefault="00B601E1" w:rsidP="0082339F">
      <w:pPr>
        <w:rPr>
          <w:sz w:val="22"/>
          <w:szCs w:val="22"/>
        </w:rPr>
      </w:pPr>
    </w:p>
    <w:p w14:paraId="25DAD740" w14:textId="77777777" w:rsidR="0005320A" w:rsidRPr="0082339F" w:rsidRDefault="0005320A" w:rsidP="0082339F">
      <w:pPr>
        <w:rPr>
          <w:sz w:val="22"/>
          <w:szCs w:val="22"/>
        </w:rPr>
      </w:pPr>
    </w:p>
    <w:p w14:paraId="2B635F6F" w14:textId="02A6E68C" w:rsidR="00703674" w:rsidRPr="0082339F" w:rsidRDefault="00703674" w:rsidP="0082339F">
      <w:pPr>
        <w:rPr>
          <w:sz w:val="22"/>
          <w:szCs w:val="22"/>
        </w:rPr>
      </w:pPr>
      <w:r w:rsidRPr="0082339F">
        <w:rPr>
          <w:sz w:val="22"/>
          <w:szCs w:val="22"/>
        </w:rPr>
        <w:t xml:space="preserve">Eurasia es lugar de tránsito de grandes recursos energéticos y </w:t>
      </w:r>
      <w:r w:rsidR="00D01CF2" w:rsidRPr="0082339F">
        <w:rPr>
          <w:sz w:val="22"/>
          <w:szCs w:val="22"/>
        </w:rPr>
        <w:t xml:space="preserve"> humanos</w:t>
      </w:r>
      <w:r w:rsidRPr="0082339F">
        <w:rPr>
          <w:sz w:val="22"/>
          <w:szCs w:val="22"/>
        </w:rPr>
        <w:t xml:space="preserve">; </w:t>
      </w:r>
      <w:r w:rsidR="00D01CF2" w:rsidRPr="0082339F">
        <w:rPr>
          <w:sz w:val="22"/>
          <w:szCs w:val="22"/>
        </w:rPr>
        <w:t xml:space="preserve">es el territorio de </w:t>
      </w:r>
      <w:r w:rsidRPr="0082339F">
        <w:rPr>
          <w:sz w:val="22"/>
          <w:szCs w:val="22"/>
        </w:rPr>
        <w:t>contacto entre grandes mercados y</w:t>
      </w:r>
      <w:r w:rsidR="00D01CF2" w:rsidRPr="0082339F">
        <w:rPr>
          <w:sz w:val="22"/>
          <w:szCs w:val="22"/>
        </w:rPr>
        <w:t xml:space="preserve"> emporios</w:t>
      </w:r>
      <w:r w:rsidRPr="0082339F">
        <w:rPr>
          <w:sz w:val="22"/>
          <w:szCs w:val="22"/>
        </w:rPr>
        <w:t xml:space="preserve"> financieros. También es un espacio en el que se juega un alto porcentaje del </w:t>
      </w:r>
      <w:r w:rsidRPr="0082339F">
        <w:rPr>
          <w:b/>
          <w:sz w:val="22"/>
          <w:szCs w:val="22"/>
        </w:rPr>
        <w:t>equilibrio del sistema global</w:t>
      </w:r>
      <w:r w:rsidRPr="0082339F">
        <w:rPr>
          <w:sz w:val="22"/>
          <w:szCs w:val="22"/>
        </w:rPr>
        <w:t xml:space="preserve">. </w:t>
      </w:r>
      <w:r w:rsidR="00D01CF2" w:rsidRPr="0082339F">
        <w:rPr>
          <w:sz w:val="22"/>
          <w:szCs w:val="22"/>
        </w:rPr>
        <w:t>También</w:t>
      </w:r>
      <w:r w:rsidRPr="0082339F">
        <w:rPr>
          <w:sz w:val="22"/>
          <w:szCs w:val="22"/>
        </w:rPr>
        <w:t xml:space="preserve"> </w:t>
      </w:r>
      <w:r w:rsidR="0005320A" w:rsidRPr="0082339F">
        <w:rPr>
          <w:sz w:val="22"/>
          <w:szCs w:val="22"/>
        </w:rPr>
        <w:t xml:space="preserve">en Eurasia se escenifica una de las mayores polarizaciones del mundo contemporáneo: </w:t>
      </w:r>
      <w:r w:rsidR="0005320A" w:rsidRPr="0082339F">
        <w:rPr>
          <w:b/>
          <w:sz w:val="22"/>
          <w:szCs w:val="22"/>
        </w:rPr>
        <w:t>el mundo occidental</w:t>
      </w:r>
      <w:r w:rsidR="00B37012" w:rsidRPr="0082339F">
        <w:rPr>
          <w:b/>
          <w:sz w:val="22"/>
          <w:szCs w:val="22"/>
        </w:rPr>
        <w:t>,</w:t>
      </w:r>
      <w:r w:rsidR="0005320A" w:rsidRPr="0082339F">
        <w:rPr>
          <w:b/>
          <w:sz w:val="22"/>
          <w:szCs w:val="22"/>
        </w:rPr>
        <w:t xml:space="preserve"> cristiano </w:t>
      </w:r>
      <w:r w:rsidR="00B37012" w:rsidRPr="0082339F">
        <w:rPr>
          <w:b/>
          <w:sz w:val="22"/>
          <w:szCs w:val="22"/>
        </w:rPr>
        <w:t xml:space="preserve">y </w:t>
      </w:r>
      <w:r w:rsidR="0005320A" w:rsidRPr="0082339F">
        <w:rPr>
          <w:b/>
          <w:sz w:val="22"/>
          <w:szCs w:val="22"/>
        </w:rPr>
        <w:t>moderno</w:t>
      </w:r>
      <w:r w:rsidR="0005320A" w:rsidRPr="0082339F">
        <w:rPr>
          <w:sz w:val="22"/>
          <w:szCs w:val="22"/>
        </w:rPr>
        <w:t xml:space="preserve"> </w:t>
      </w:r>
      <w:r w:rsidR="00B37012" w:rsidRPr="0082339F">
        <w:rPr>
          <w:sz w:val="22"/>
          <w:szCs w:val="22"/>
        </w:rPr>
        <w:t>con</w:t>
      </w:r>
      <w:r w:rsidR="00D01CF2" w:rsidRPr="0082339F">
        <w:rPr>
          <w:sz w:val="22"/>
          <w:szCs w:val="22"/>
        </w:rPr>
        <w:t>tra</w:t>
      </w:r>
      <w:r w:rsidR="00B37012" w:rsidRPr="0082339F">
        <w:rPr>
          <w:sz w:val="22"/>
          <w:szCs w:val="22"/>
        </w:rPr>
        <w:t xml:space="preserve"> </w:t>
      </w:r>
      <w:r w:rsidR="0005320A" w:rsidRPr="0082339F">
        <w:rPr>
          <w:b/>
          <w:sz w:val="22"/>
          <w:szCs w:val="22"/>
        </w:rPr>
        <w:t>el mundo oriental</w:t>
      </w:r>
      <w:r w:rsidR="00B37012" w:rsidRPr="0082339F">
        <w:rPr>
          <w:b/>
          <w:sz w:val="22"/>
          <w:szCs w:val="22"/>
        </w:rPr>
        <w:t>,</w:t>
      </w:r>
      <w:r w:rsidR="0005320A" w:rsidRPr="0082339F">
        <w:rPr>
          <w:b/>
          <w:sz w:val="22"/>
          <w:szCs w:val="22"/>
        </w:rPr>
        <w:t xml:space="preserve"> musulmán</w:t>
      </w:r>
      <w:r w:rsidR="0029780C" w:rsidRPr="0082339F">
        <w:rPr>
          <w:b/>
          <w:sz w:val="22"/>
          <w:szCs w:val="22"/>
        </w:rPr>
        <w:t xml:space="preserve"> y tradicional</w:t>
      </w:r>
      <w:r w:rsidR="00DA3480" w:rsidRPr="0082339F">
        <w:rPr>
          <w:sz w:val="22"/>
          <w:szCs w:val="22"/>
        </w:rPr>
        <w:t>.</w:t>
      </w:r>
    </w:p>
    <w:p w14:paraId="16105ABD" w14:textId="77777777" w:rsidR="00DA3480" w:rsidRPr="0082339F" w:rsidRDefault="00DA3480" w:rsidP="0082339F">
      <w:pPr>
        <w:rPr>
          <w:sz w:val="22"/>
          <w:szCs w:val="22"/>
        </w:rPr>
      </w:pPr>
    </w:p>
    <w:p w14:paraId="2B7815D6" w14:textId="0F302CAF" w:rsidR="00661F2D" w:rsidRPr="0082339F" w:rsidRDefault="00431177" w:rsidP="0082339F">
      <w:pPr>
        <w:rPr>
          <w:sz w:val="22"/>
          <w:szCs w:val="22"/>
        </w:rPr>
      </w:pPr>
      <w:r w:rsidRPr="0082339F">
        <w:rPr>
          <w:sz w:val="22"/>
          <w:szCs w:val="22"/>
        </w:rPr>
        <w:t>Considerada como una unidad</w:t>
      </w:r>
      <w:r w:rsidR="0005320A" w:rsidRPr="0082339F">
        <w:rPr>
          <w:sz w:val="22"/>
          <w:szCs w:val="22"/>
        </w:rPr>
        <w:t xml:space="preserve">, </w:t>
      </w:r>
      <w:r w:rsidRPr="0082339F">
        <w:rPr>
          <w:sz w:val="22"/>
          <w:szCs w:val="22"/>
        </w:rPr>
        <w:t xml:space="preserve">Eurasia constituiría </w:t>
      </w:r>
      <w:r w:rsidR="00684CA1" w:rsidRPr="0082339F">
        <w:rPr>
          <w:sz w:val="22"/>
          <w:szCs w:val="22"/>
        </w:rPr>
        <w:t xml:space="preserve">la región más grande del mundo </w:t>
      </w:r>
      <w:r w:rsidRPr="0082339F">
        <w:rPr>
          <w:sz w:val="22"/>
          <w:szCs w:val="22"/>
        </w:rPr>
        <w:t>contemporáneo</w:t>
      </w:r>
      <w:r w:rsidR="00684CA1" w:rsidRPr="0082339F">
        <w:rPr>
          <w:sz w:val="22"/>
          <w:szCs w:val="22"/>
        </w:rPr>
        <w:t>.</w:t>
      </w:r>
      <w:r w:rsidR="0005320A" w:rsidRPr="0082339F">
        <w:rPr>
          <w:sz w:val="22"/>
          <w:szCs w:val="22"/>
        </w:rPr>
        <w:t xml:space="preserve"> </w:t>
      </w:r>
      <w:r w:rsidR="00D01CF2" w:rsidRPr="0082339F">
        <w:rPr>
          <w:sz w:val="22"/>
          <w:szCs w:val="22"/>
        </w:rPr>
        <w:t>En el actualidad,</w:t>
      </w:r>
      <w:r w:rsidR="0029780C" w:rsidRPr="0082339F">
        <w:rPr>
          <w:sz w:val="22"/>
          <w:szCs w:val="22"/>
        </w:rPr>
        <w:t xml:space="preserve"> Eurasia, junto con Estados Unidos, </w:t>
      </w:r>
      <w:r w:rsidR="0005320A" w:rsidRPr="0082339F">
        <w:rPr>
          <w:sz w:val="22"/>
          <w:szCs w:val="22"/>
        </w:rPr>
        <w:t>planea</w:t>
      </w:r>
      <w:r w:rsidR="0029780C" w:rsidRPr="0082339F">
        <w:rPr>
          <w:sz w:val="22"/>
          <w:szCs w:val="22"/>
        </w:rPr>
        <w:t>n</w:t>
      </w:r>
      <w:r w:rsidR="0005320A" w:rsidRPr="0082339F">
        <w:rPr>
          <w:sz w:val="22"/>
          <w:szCs w:val="22"/>
        </w:rPr>
        <w:t xml:space="preserve"> la conformación de la </w:t>
      </w:r>
      <w:r w:rsidR="0005320A" w:rsidRPr="0082339F">
        <w:rPr>
          <w:b/>
          <w:sz w:val="22"/>
          <w:szCs w:val="22"/>
        </w:rPr>
        <w:t>zona libre de comercio más grande del mundo</w:t>
      </w:r>
      <w:r w:rsidR="0005320A" w:rsidRPr="0082339F">
        <w:rPr>
          <w:sz w:val="22"/>
          <w:szCs w:val="22"/>
        </w:rPr>
        <w:t>, con un mercado de 700 millones de personas y 46</w:t>
      </w:r>
      <w:r w:rsidR="00D9434C" w:rsidRPr="0082339F">
        <w:rPr>
          <w:sz w:val="22"/>
          <w:szCs w:val="22"/>
        </w:rPr>
        <w:t xml:space="preserve"> </w:t>
      </w:r>
      <w:r w:rsidR="0005320A" w:rsidRPr="0082339F">
        <w:rPr>
          <w:sz w:val="22"/>
          <w:szCs w:val="22"/>
        </w:rPr>
        <w:t>% del PIB mundial</w:t>
      </w:r>
      <w:r w:rsidR="00B601E1" w:rsidRPr="0082339F">
        <w:rPr>
          <w:sz w:val="22"/>
          <w:szCs w:val="22"/>
        </w:rPr>
        <w:t xml:space="preserve">, según fuentes de </w:t>
      </w:r>
      <w:r w:rsidR="0005320A" w:rsidRPr="0082339F">
        <w:rPr>
          <w:i/>
          <w:sz w:val="22"/>
          <w:szCs w:val="22"/>
        </w:rPr>
        <w:t>Transatlantic Trade and Investment Partnership</w:t>
      </w:r>
      <w:r w:rsidR="0005320A" w:rsidRPr="0082339F">
        <w:rPr>
          <w:sz w:val="22"/>
          <w:szCs w:val="22"/>
        </w:rPr>
        <w:t xml:space="preserve">. La materialización de </w:t>
      </w:r>
      <w:r w:rsidR="00B601E1" w:rsidRPr="0082339F">
        <w:rPr>
          <w:sz w:val="22"/>
          <w:szCs w:val="22"/>
        </w:rPr>
        <w:t>una región de tales dimensiones</w:t>
      </w:r>
      <w:r w:rsidR="0005320A" w:rsidRPr="0082339F">
        <w:rPr>
          <w:sz w:val="22"/>
          <w:szCs w:val="22"/>
        </w:rPr>
        <w:t xml:space="preserve"> tendría importantes consecuencias </w:t>
      </w:r>
      <w:r w:rsidR="00661F2D" w:rsidRPr="0082339F">
        <w:rPr>
          <w:sz w:val="22"/>
          <w:szCs w:val="22"/>
        </w:rPr>
        <w:t xml:space="preserve">laborales, ambientales y económicas para </w:t>
      </w:r>
      <w:r w:rsidR="0005320A" w:rsidRPr="0082339F">
        <w:rPr>
          <w:sz w:val="22"/>
          <w:szCs w:val="22"/>
        </w:rPr>
        <w:t xml:space="preserve">el mundo. </w:t>
      </w:r>
    </w:p>
    <w:p w14:paraId="1ED8EF1C" w14:textId="77777777" w:rsidR="00816A2D" w:rsidRPr="0082339F" w:rsidRDefault="00816A2D"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3BB1305C" w14:textId="77777777" w:rsidTr="005A2B85">
        <w:tc>
          <w:tcPr>
            <w:tcW w:w="9033" w:type="dxa"/>
            <w:gridSpan w:val="2"/>
            <w:shd w:val="clear" w:color="auto" w:fill="0D0D0D" w:themeFill="text1" w:themeFillTint="F2"/>
          </w:tcPr>
          <w:p w14:paraId="3D8BEA88"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3023C2F5" w14:textId="77777777" w:rsidTr="005A2B85">
        <w:tc>
          <w:tcPr>
            <w:tcW w:w="2518" w:type="dxa"/>
          </w:tcPr>
          <w:p w14:paraId="179901CE" w14:textId="77777777" w:rsidR="00DA3480" w:rsidRPr="0082339F" w:rsidRDefault="00DA3480" w:rsidP="0082339F">
            <w:pPr>
              <w:rPr>
                <w:b/>
                <w:color w:val="000000"/>
              </w:rPr>
            </w:pPr>
            <w:r w:rsidRPr="0082339F">
              <w:rPr>
                <w:b/>
                <w:color w:val="000000"/>
              </w:rPr>
              <w:t>Código</w:t>
            </w:r>
          </w:p>
        </w:tc>
        <w:tc>
          <w:tcPr>
            <w:tcW w:w="6515" w:type="dxa"/>
          </w:tcPr>
          <w:p w14:paraId="63E70125" w14:textId="723DE811" w:rsidR="00DA3480" w:rsidRPr="0082339F" w:rsidRDefault="00E62EB0" w:rsidP="0082339F">
            <w:pPr>
              <w:rPr>
                <w:b/>
                <w:color w:val="000000"/>
              </w:rPr>
            </w:pPr>
            <w:r w:rsidRPr="0082339F">
              <w:rPr>
                <w:color w:val="000000"/>
              </w:rPr>
              <w:t>CS_11</w:t>
            </w:r>
            <w:r w:rsidR="00295A1D" w:rsidRPr="0082339F">
              <w:rPr>
                <w:color w:val="000000"/>
              </w:rPr>
              <w:t>_01_</w:t>
            </w:r>
            <w:r w:rsidR="00DA3480" w:rsidRPr="0082339F">
              <w:rPr>
                <w:color w:val="000000"/>
              </w:rPr>
              <w:t>IMG0</w:t>
            </w:r>
            <w:r w:rsidR="00C636B1" w:rsidRPr="0082339F">
              <w:rPr>
                <w:color w:val="000000"/>
              </w:rPr>
              <w:t>7</w:t>
            </w:r>
          </w:p>
        </w:tc>
      </w:tr>
      <w:tr w:rsidR="00DA3480" w:rsidRPr="0082339F" w14:paraId="55AF18D5" w14:textId="77777777" w:rsidTr="005A2B85">
        <w:tc>
          <w:tcPr>
            <w:tcW w:w="2518" w:type="dxa"/>
          </w:tcPr>
          <w:p w14:paraId="66FAF4A9" w14:textId="77777777" w:rsidR="00DA3480" w:rsidRPr="0082339F" w:rsidRDefault="00DA3480" w:rsidP="0082339F">
            <w:pPr>
              <w:rPr>
                <w:color w:val="000000"/>
              </w:rPr>
            </w:pPr>
            <w:r w:rsidRPr="0082339F">
              <w:rPr>
                <w:b/>
                <w:color w:val="000000"/>
              </w:rPr>
              <w:t>Descripción</w:t>
            </w:r>
          </w:p>
        </w:tc>
        <w:tc>
          <w:tcPr>
            <w:tcW w:w="6515" w:type="dxa"/>
          </w:tcPr>
          <w:p w14:paraId="4488F86C" w14:textId="3FD1CF47" w:rsidR="00DA3480" w:rsidRPr="0082339F" w:rsidRDefault="00F27D5B" w:rsidP="0082339F">
            <w:pPr>
              <w:rPr>
                <w:color w:val="000000"/>
                <w:lang w:val="en-US"/>
              </w:rPr>
            </w:pPr>
            <w:r w:rsidRPr="0082339F">
              <w:rPr>
                <w:color w:val="000000"/>
                <w:lang w:val="en-US"/>
              </w:rPr>
              <w:t>Mapa de Eurasia</w:t>
            </w:r>
          </w:p>
        </w:tc>
      </w:tr>
      <w:tr w:rsidR="00DA3480" w:rsidRPr="0082339F" w14:paraId="104E42AC" w14:textId="77777777" w:rsidTr="005A2B85">
        <w:tc>
          <w:tcPr>
            <w:tcW w:w="2518" w:type="dxa"/>
          </w:tcPr>
          <w:p w14:paraId="395875CD"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11AC0BD2" w14:textId="3C971D4F" w:rsidR="00EB2CCD" w:rsidRPr="0082339F" w:rsidRDefault="00EB2CCD" w:rsidP="0082339F">
            <w:pPr>
              <w:rPr>
                <w:color w:val="000000"/>
              </w:rPr>
            </w:pPr>
            <w:r w:rsidRPr="0082339F">
              <w:rPr>
                <w:color w:val="000000"/>
                <w:lang w:val="es-CO"/>
              </w:rPr>
              <w:t xml:space="preserve">Crear mapa. Con base en la imagen Shutter </w:t>
            </w:r>
            <w:r w:rsidR="00F27D5B" w:rsidRPr="0082339F">
              <w:rPr>
                <w:color w:val="000000"/>
              </w:rPr>
              <w:t>167024132</w:t>
            </w:r>
            <w:r w:rsidRPr="0082339F">
              <w:rPr>
                <w:color w:val="000000"/>
              </w:rPr>
              <w:t>, tomar sólo la parte verde amarilla.</w:t>
            </w:r>
          </w:p>
        </w:tc>
      </w:tr>
      <w:tr w:rsidR="00DA3480" w:rsidRPr="0082339F" w14:paraId="44C1221C" w14:textId="77777777" w:rsidTr="005A2B85">
        <w:tc>
          <w:tcPr>
            <w:tcW w:w="2518" w:type="dxa"/>
          </w:tcPr>
          <w:p w14:paraId="2560699F" w14:textId="77777777" w:rsidR="00DA3480" w:rsidRPr="0082339F" w:rsidRDefault="00DA3480" w:rsidP="0082339F">
            <w:pPr>
              <w:rPr>
                <w:color w:val="000000"/>
              </w:rPr>
            </w:pPr>
            <w:r w:rsidRPr="0082339F">
              <w:rPr>
                <w:b/>
                <w:color w:val="000000"/>
              </w:rPr>
              <w:t>Pie de imagen</w:t>
            </w:r>
          </w:p>
        </w:tc>
        <w:tc>
          <w:tcPr>
            <w:tcW w:w="6515" w:type="dxa"/>
          </w:tcPr>
          <w:p w14:paraId="7EC0C7E2" w14:textId="75F6226C" w:rsidR="00DA3480" w:rsidRPr="0082339F" w:rsidRDefault="00D01CF2" w:rsidP="0082339F">
            <w:pPr>
              <w:rPr>
                <w:color w:val="000000"/>
              </w:rPr>
            </w:pPr>
            <w:r w:rsidRPr="0082339F">
              <w:rPr>
                <w:color w:val="000000"/>
              </w:rPr>
              <w:t>Considerada</w:t>
            </w:r>
            <w:r w:rsidR="00DA3480" w:rsidRPr="0082339F">
              <w:rPr>
                <w:color w:val="000000"/>
              </w:rPr>
              <w:t xml:space="preserve"> como región, Eurasia es el continente más grande del planeta</w:t>
            </w:r>
            <w:r w:rsidR="00F27D5B" w:rsidRPr="0082339F">
              <w:rPr>
                <w:color w:val="000000"/>
              </w:rPr>
              <w:t xml:space="preserve">. </w:t>
            </w:r>
            <w:r w:rsidR="00816A2D" w:rsidRPr="0082339F">
              <w:rPr>
                <w:color w:val="000000"/>
              </w:rPr>
              <w:t xml:space="preserve">Es el escenario de las principales tensiones y conflictos del mundo global. Cualquier poder mundial que controle la región tendrá bajo su dominio </w:t>
            </w:r>
            <w:r w:rsidRPr="0082339F">
              <w:rPr>
                <w:color w:val="000000"/>
              </w:rPr>
              <w:t>más de</w:t>
            </w:r>
            <w:r w:rsidR="00816A2D" w:rsidRPr="0082339F">
              <w:rPr>
                <w:color w:val="000000"/>
              </w:rPr>
              <w:t xml:space="preserve"> </w:t>
            </w:r>
            <w:r w:rsidRPr="0082339F">
              <w:rPr>
                <w:color w:val="000000"/>
              </w:rPr>
              <w:t>la mitad</w:t>
            </w:r>
            <w:r w:rsidR="00816A2D" w:rsidRPr="0082339F">
              <w:rPr>
                <w:color w:val="000000"/>
              </w:rPr>
              <w:t xml:space="preserve"> de los recursos económicos del</w:t>
            </w:r>
            <w:r w:rsidRPr="0082339F">
              <w:rPr>
                <w:color w:val="000000"/>
              </w:rPr>
              <w:t xml:space="preserve"> orbe</w:t>
            </w:r>
            <w:r w:rsidR="00816A2D" w:rsidRPr="0082339F">
              <w:rPr>
                <w:color w:val="000000"/>
              </w:rPr>
              <w:t xml:space="preserve">. </w:t>
            </w:r>
          </w:p>
        </w:tc>
      </w:tr>
    </w:tbl>
    <w:p w14:paraId="2001DCF2" w14:textId="77777777" w:rsidR="00661F2D" w:rsidRPr="0082339F" w:rsidRDefault="00661F2D" w:rsidP="0082339F">
      <w:pPr>
        <w:rPr>
          <w:sz w:val="22"/>
          <w:szCs w:val="22"/>
        </w:rPr>
      </w:pPr>
    </w:p>
    <w:p w14:paraId="1C427B96" w14:textId="77777777" w:rsidR="00DA3480" w:rsidRDefault="00DA3480" w:rsidP="0082339F">
      <w:pPr>
        <w:rPr>
          <w:sz w:val="22"/>
          <w:szCs w:val="22"/>
        </w:rPr>
      </w:pPr>
    </w:p>
    <w:p w14:paraId="56700859" w14:textId="43660894" w:rsidR="009A0D96" w:rsidRDefault="009A0D96" w:rsidP="0082339F">
      <w:pPr>
        <w:rPr>
          <w:sz w:val="22"/>
          <w:szCs w:val="22"/>
        </w:rPr>
      </w:pPr>
      <w:r w:rsidRPr="009A0D96">
        <w:rPr>
          <w:sz w:val="22"/>
          <w:szCs w:val="22"/>
          <w:highlight w:val="yellow"/>
        </w:rPr>
        <w:t>[Sección 3]</w:t>
      </w:r>
    </w:p>
    <w:p w14:paraId="402BF481" w14:textId="50C996F3" w:rsidR="009A0D96" w:rsidRPr="0082339F" w:rsidRDefault="009A0D96" w:rsidP="009A0D96">
      <w:pPr>
        <w:pStyle w:val="Ttulo3"/>
      </w:pPr>
      <w:bookmarkStart w:id="28" w:name="_Toc426298246"/>
      <w:r>
        <w:t>2.2.1 Regiones de Eurasia</w:t>
      </w:r>
      <w:bookmarkEnd w:id="28"/>
    </w:p>
    <w:p w14:paraId="60B0D692" w14:textId="77777777" w:rsidR="009A0D96" w:rsidRDefault="009A0D96" w:rsidP="0082339F">
      <w:pPr>
        <w:rPr>
          <w:sz w:val="22"/>
          <w:szCs w:val="22"/>
        </w:rPr>
      </w:pPr>
    </w:p>
    <w:p w14:paraId="697E34AF" w14:textId="25899967" w:rsidR="00773CF4" w:rsidRPr="0082339F" w:rsidRDefault="00773CF4" w:rsidP="0082339F">
      <w:pPr>
        <w:rPr>
          <w:sz w:val="22"/>
          <w:szCs w:val="22"/>
        </w:rPr>
      </w:pPr>
      <w:r w:rsidRPr="0082339F">
        <w:rPr>
          <w:sz w:val="22"/>
          <w:szCs w:val="22"/>
        </w:rPr>
        <w:t xml:space="preserve">Una de las regiones más significativas de Eurasia es </w:t>
      </w:r>
      <w:r w:rsidRPr="0082339F">
        <w:rPr>
          <w:b/>
          <w:sz w:val="22"/>
          <w:szCs w:val="22"/>
        </w:rPr>
        <w:t>Europa occidental</w:t>
      </w:r>
      <w:r w:rsidRPr="0082339F">
        <w:rPr>
          <w:sz w:val="22"/>
          <w:szCs w:val="22"/>
        </w:rPr>
        <w:t xml:space="preserve">, término que define al conjunto de países </w:t>
      </w:r>
      <w:r w:rsidR="00EC3C12" w:rsidRPr="0082339F">
        <w:rPr>
          <w:sz w:val="22"/>
          <w:szCs w:val="22"/>
        </w:rPr>
        <w:t>situado</w:t>
      </w:r>
      <w:r w:rsidRPr="0082339F">
        <w:rPr>
          <w:sz w:val="22"/>
          <w:szCs w:val="22"/>
        </w:rPr>
        <w:t xml:space="preserve"> en la parte o</w:t>
      </w:r>
      <w:r w:rsidR="00EC3C12" w:rsidRPr="0082339F">
        <w:rPr>
          <w:sz w:val="22"/>
          <w:szCs w:val="22"/>
        </w:rPr>
        <w:t>ccidental</w:t>
      </w:r>
      <w:r w:rsidRPr="0082339F">
        <w:rPr>
          <w:sz w:val="22"/>
          <w:szCs w:val="22"/>
        </w:rPr>
        <w:t xml:space="preserve"> de</w:t>
      </w:r>
      <w:r w:rsidR="00EC3C12" w:rsidRPr="0082339F">
        <w:rPr>
          <w:sz w:val="22"/>
          <w:szCs w:val="22"/>
        </w:rPr>
        <w:t>l viejo continente</w:t>
      </w:r>
      <w:r w:rsidRPr="0082339F">
        <w:rPr>
          <w:sz w:val="22"/>
          <w:szCs w:val="22"/>
        </w:rPr>
        <w:t>, sobre el Océano Atlántico. La región incluye países de economías capitalistas, de altos ingresos, aliados con Estados Unidos y miembros de la O</w:t>
      </w:r>
      <w:r w:rsidR="00293F75" w:rsidRPr="0082339F">
        <w:rPr>
          <w:sz w:val="22"/>
          <w:szCs w:val="22"/>
        </w:rPr>
        <w:t>TAN</w:t>
      </w:r>
      <w:r w:rsidRPr="0082339F">
        <w:rPr>
          <w:sz w:val="22"/>
          <w:szCs w:val="22"/>
        </w:rPr>
        <w:t>. Históricamente, corresponden a las antiguas metrópolis coloniales que basaron su desarrollo en la explotación de los territorios y poblaciones de África, Asia y América Latina.</w:t>
      </w:r>
    </w:p>
    <w:p w14:paraId="652CD1FD" w14:textId="77777777" w:rsidR="00773CF4" w:rsidRPr="0082339F" w:rsidRDefault="00773CF4" w:rsidP="0082339F">
      <w:pPr>
        <w:rPr>
          <w:sz w:val="22"/>
          <w:szCs w:val="22"/>
        </w:rPr>
      </w:pPr>
    </w:p>
    <w:p w14:paraId="2707231F" w14:textId="39B218FF" w:rsidR="00684CA1" w:rsidRPr="0082339F" w:rsidRDefault="00773CF4" w:rsidP="0082339F">
      <w:pPr>
        <w:rPr>
          <w:sz w:val="22"/>
          <w:szCs w:val="22"/>
        </w:rPr>
      </w:pPr>
      <w:r w:rsidRPr="0082339F">
        <w:rPr>
          <w:sz w:val="22"/>
          <w:szCs w:val="22"/>
        </w:rPr>
        <w:t xml:space="preserve">Otra </w:t>
      </w:r>
      <w:r w:rsidR="0029780C" w:rsidRPr="0082339F">
        <w:rPr>
          <w:sz w:val="22"/>
          <w:szCs w:val="22"/>
        </w:rPr>
        <w:t xml:space="preserve">importante </w:t>
      </w:r>
      <w:r w:rsidR="00661F2D" w:rsidRPr="0082339F">
        <w:rPr>
          <w:sz w:val="22"/>
          <w:szCs w:val="22"/>
        </w:rPr>
        <w:t xml:space="preserve">influencia en la región </w:t>
      </w:r>
      <w:r w:rsidR="0029780C" w:rsidRPr="0082339F">
        <w:rPr>
          <w:sz w:val="22"/>
          <w:szCs w:val="22"/>
        </w:rPr>
        <w:t xml:space="preserve">de </w:t>
      </w:r>
      <w:r w:rsidR="00684CA1" w:rsidRPr="0082339F">
        <w:rPr>
          <w:sz w:val="22"/>
          <w:szCs w:val="22"/>
        </w:rPr>
        <w:t xml:space="preserve">Asia Central </w:t>
      </w:r>
      <w:r w:rsidR="0029780C" w:rsidRPr="0082339F">
        <w:rPr>
          <w:sz w:val="22"/>
          <w:szCs w:val="22"/>
        </w:rPr>
        <w:t xml:space="preserve">es </w:t>
      </w:r>
      <w:r w:rsidR="0029780C" w:rsidRPr="0082339F">
        <w:rPr>
          <w:b/>
          <w:sz w:val="22"/>
          <w:szCs w:val="22"/>
        </w:rPr>
        <w:t>Rusia</w:t>
      </w:r>
      <w:r w:rsidR="0029780C" w:rsidRPr="0082339F">
        <w:rPr>
          <w:sz w:val="22"/>
          <w:szCs w:val="22"/>
        </w:rPr>
        <w:t xml:space="preserve">, potencia energética </w:t>
      </w:r>
      <w:r w:rsidRPr="0082339F">
        <w:rPr>
          <w:sz w:val="22"/>
          <w:szCs w:val="22"/>
        </w:rPr>
        <w:t xml:space="preserve">que </w:t>
      </w:r>
      <w:r w:rsidR="0029780C" w:rsidRPr="0082339F">
        <w:rPr>
          <w:sz w:val="22"/>
          <w:szCs w:val="22"/>
        </w:rPr>
        <w:t xml:space="preserve">mantiene </w:t>
      </w:r>
      <w:r w:rsidR="00684CA1" w:rsidRPr="0082339F">
        <w:rPr>
          <w:sz w:val="22"/>
          <w:szCs w:val="22"/>
        </w:rPr>
        <w:t xml:space="preserve">importantes </w:t>
      </w:r>
      <w:r w:rsidR="0029780C" w:rsidRPr="0082339F">
        <w:rPr>
          <w:sz w:val="22"/>
          <w:szCs w:val="22"/>
        </w:rPr>
        <w:t>tensiones con Estados Unidos por imponer sus intereses y por defender sus áreas de influencia. Otro foco de tensión con Rusia lo constituyen los países que conformaban la Unión de Repúblicas Socialistas Soviéticas, y que</w:t>
      </w:r>
      <w:r w:rsidR="00EB4FA3" w:rsidRPr="0082339F">
        <w:rPr>
          <w:sz w:val="22"/>
          <w:szCs w:val="22"/>
        </w:rPr>
        <w:t>,</w:t>
      </w:r>
      <w:r w:rsidR="0029780C" w:rsidRPr="0082339F">
        <w:rPr>
          <w:sz w:val="22"/>
          <w:szCs w:val="22"/>
        </w:rPr>
        <w:t xml:space="preserve"> tras su disolución, pasaron a ser países independientes. </w:t>
      </w:r>
    </w:p>
    <w:p w14:paraId="1226033E" w14:textId="77777777" w:rsidR="00CB1773" w:rsidRPr="0082339F" w:rsidRDefault="00CB1773" w:rsidP="0082339F">
      <w:pPr>
        <w:rPr>
          <w:sz w:val="22"/>
          <w:szCs w:val="22"/>
        </w:rPr>
      </w:pPr>
    </w:p>
    <w:p w14:paraId="21EA829E" w14:textId="67BAA7D3" w:rsidR="00CB1773" w:rsidRDefault="00CB1773" w:rsidP="0082339F">
      <w:pPr>
        <w:rPr>
          <w:sz w:val="22"/>
          <w:szCs w:val="22"/>
        </w:rPr>
      </w:pPr>
      <w:r w:rsidRPr="0082339F">
        <w:rPr>
          <w:sz w:val="22"/>
          <w:szCs w:val="22"/>
        </w:rPr>
        <w:t xml:space="preserve">Otra región </w:t>
      </w:r>
      <w:r w:rsidR="00773CF4" w:rsidRPr="0082339F">
        <w:rPr>
          <w:sz w:val="22"/>
          <w:szCs w:val="22"/>
        </w:rPr>
        <w:t xml:space="preserve">clave </w:t>
      </w:r>
      <w:r w:rsidRPr="0082339F">
        <w:rPr>
          <w:sz w:val="22"/>
          <w:szCs w:val="22"/>
        </w:rPr>
        <w:t xml:space="preserve">de Eurasia es </w:t>
      </w:r>
      <w:r w:rsidR="00661F2D" w:rsidRPr="0082339F">
        <w:rPr>
          <w:b/>
          <w:sz w:val="22"/>
          <w:szCs w:val="22"/>
        </w:rPr>
        <w:t>Oriente Medio</w:t>
      </w:r>
      <w:r w:rsidRPr="0082339F">
        <w:rPr>
          <w:sz w:val="22"/>
          <w:szCs w:val="22"/>
        </w:rPr>
        <w:t xml:space="preserve">. En </w:t>
      </w:r>
      <w:r w:rsidR="00EB4FA3" w:rsidRPr="0082339F">
        <w:rPr>
          <w:sz w:val="22"/>
          <w:szCs w:val="22"/>
        </w:rPr>
        <w:t>esta</w:t>
      </w:r>
      <w:r w:rsidRPr="0082339F">
        <w:rPr>
          <w:sz w:val="22"/>
          <w:szCs w:val="22"/>
        </w:rPr>
        <w:t xml:space="preserve"> zona se protagonizan hoy los conflictos más violentos del planeta, en particular por parte de grupos fundamentalistas </w:t>
      </w:r>
      <w:r w:rsidR="00EC3D96">
        <w:rPr>
          <w:sz w:val="22"/>
          <w:szCs w:val="22"/>
        </w:rPr>
        <w:t>y además por</w:t>
      </w:r>
      <w:r w:rsidR="00EB4FA3" w:rsidRPr="0082339F">
        <w:rPr>
          <w:sz w:val="22"/>
          <w:szCs w:val="22"/>
        </w:rPr>
        <w:t>que</w:t>
      </w:r>
      <w:r w:rsidR="00EC3D96">
        <w:rPr>
          <w:sz w:val="22"/>
          <w:szCs w:val="22"/>
        </w:rPr>
        <w:t xml:space="preserve"> las riquezas petrolíferas de la región han llevado a largos conflictos por el dominio</w:t>
      </w:r>
      <w:r w:rsidR="00EB4FA3" w:rsidRPr="0082339F">
        <w:rPr>
          <w:sz w:val="22"/>
          <w:szCs w:val="22"/>
        </w:rPr>
        <w:t xml:space="preserve"> </w:t>
      </w:r>
      <w:r w:rsidR="00EC3D96">
        <w:rPr>
          <w:sz w:val="22"/>
          <w:szCs w:val="22"/>
        </w:rPr>
        <w:t xml:space="preserve">económico. </w:t>
      </w:r>
    </w:p>
    <w:p w14:paraId="5816E175" w14:textId="77777777" w:rsidR="00EC3D96" w:rsidRPr="0082339F" w:rsidRDefault="00EC3D96" w:rsidP="0082339F">
      <w:pPr>
        <w:rPr>
          <w:sz w:val="22"/>
          <w:szCs w:val="22"/>
        </w:rPr>
      </w:pPr>
    </w:p>
    <w:p w14:paraId="6CEF73B3" w14:textId="40658448" w:rsidR="00CB1773" w:rsidRPr="0082339F" w:rsidRDefault="00EB4FA3" w:rsidP="0082339F">
      <w:pPr>
        <w:rPr>
          <w:sz w:val="22"/>
          <w:szCs w:val="22"/>
        </w:rPr>
      </w:pPr>
      <w:r w:rsidRPr="0082339F">
        <w:rPr>
          <w:sz w:val="22"/>
          <w:szCs w:val="22"/>
        </w:rPr>
        <w:t>De igual modo,</w:t>
      </w:r>
      <w:r w:rsidR="00CB1773" w:rsidRPr="0082339F">
        <w:rPr>
          <w:sz w:val="22"/>
          <w:szCs w:val="22"/>
        </w:rPr>
        <w:t xml:space="preserve"> Eurasia conecta al gigante asiático, China, con Europa Occidental, en un acto que recuerda las antiguas </w:t>
      </w:r>
      <w:r w:rsidR="00CB1773" w:rsidRPr="0082339F">
        <w:rPr>
          <w:b/>
          <w:sz w:val="22"/>
          <w:szCs w:val="22"/>
        </w:rPr>
        <w:t>rutas de la seda</w:t>
      </w:r>
      <w:r w:rsidR="00CB1773" w:rsidRPr="0082339F">
        <w:rPr>
          <w:sz w:val="22"/>
          <w:szCs w:val="22"/>
        </w:rPr>
        <w:t xml:space="preserve">, </w:t>
      </w:r>
      <w:r w:rsidR="00B601E1" w:rsidRPr="0082339F">
        <w:rPr>
          <w:sz w:val="22"/>
          <w:szCs w:val="22"/>
        </w:rPr>
        <w:t xml:space="preserve">la </w:t>
      </w:r>
      <w:r w:rsidR="00CB1773" w:rsidRPr="0082339F">
        <w:rPr>
          <w:sz w:val="22"/>
          <w:szCs w:val="22"/>
        </w:rPr>
        <w:t xml:space="preserve">milenaria red de rutas comerciales que articuló las grandes civilizaciones asiáticas,  árabes y occidentales, cuya mezcla ha producido algunas de las revoluciones culturales más importantes </w:t>
      </w:r>
      <w:r w:rsidRPr="0082339F">
        <w:rPr>
          <w:sz w:val="22"/>
          <w:szCs w:val="22"/>
        </w:rPr>
        <w:t>de</w:t>
      </w:r>
      <w:r w:rsidR="00CB1773" w:rsidRPr="0082339F">
        <w:rPr>
          <w:sz w:val="22"/>
          <w:szCs w:val="22"/>
        </w:rPr>
        <w:t xml:space="preserve"> la historia de la humanidad. </w:t>
      </w:r>
      <w:r w:rsidR="00EA2850" w:rsidRPr="0082339F">
        <w:rPr>
          <w:sz w:val="22"/>
          <w:szCs w:val="22"/>
        </w:rPr>
        <w:t>En la antigüedad</w:t>
      </w:r>
      <w:r w:rsidRPr="0082339F">
        <w:rPr>
          <w:sz w:val="22"/>
          <w:szCs w:val="22"/>
        </w:rPr>
        <w:t>,</w:t>
      </w:r>
      <w:r w:rsidR="00EA2850" w:rsidRPr="0082339F">
        <w:rPr>
          <w:sz w:val="22"/>
          <w:szCs w:val="22"/>
        </w:rPr>
        <w:t xml:space="preserve"> </w:t>
      </w:r>
      <w:r w:rsidRPr="0082339F">
        <w:rPr>
          <w:sz w:val="22"/>
          <w:szCs w:val="22"/>
        </w:rPr>
        <w:t>comunicó a</w:t>
      </w:r>
      <w:r w:rsidR="00EA2850" w:rsidRPr="0082339F">
        <w:rPr>
          <w:sz w:val="22"/>
          <w:szCs w:val="22"/>
        </w:rPr>
        <w:t xml:space="preserve"> los imperios romano y chino. Por la ruta han transitado mercaderes, soldados</w:t>
      </w:r>
      <w:r w:rsidRPr="0082339F">
        <w:rPr>
          <w:sz w:val="22"/>
          <w:szCs w:val="22"/>
        </w:rPr>
        <w:t>,</w:t>
      </w:r>
      <w:r w:rsidR="00EA2850" w:rsidRPr="0082339F">
        <w:rPr>
          <w:sz w:val="22"/>
          <w:szCs w:val="22"/>
        </w:rPr>
        <w:t xml:space="preserve"> filósofos y sacerdotes, </w:t>
      </w:r>
      <w:r w:rsidRPr="0082339F">
        <w:rPr>
          <w:sz w:val="22"/>
          <w:szCs w:val="22"/>
        </w:rPr>
        <w:t xml:space="preserve">personajes </w:t>
      </w:r>
      <w:r w:rsidR="00EA2850" w:rsidRPr="0082339F">
        <w:rPr>
          <w:sz w:val="22"/>
          <w:szCs w:val="22"/>
        </w:rPr>
        <w:t xml:space="preserve">de la talla de Marco Polo, </w:t>
      </w:r>
      <w:r w:rsidR="002E0FFD" w:rsidRPr="0082339F">
        <w:rPr>
          <w:sz w:val="22"/>
          <w:szCs w:val="22"/>
        </w:rPr>
        <w:t>Alejandro Magno y Gengis K</w:t>
      </w:r>
      <w:r w:rsidR="00EA2850" w:rsidRPr="0082339F">
        <w:rPr>
          <w:sz w:val="22"/>
          <w:szCs w:val="22"/>
        </w:rPr>
        <w:t>an.</w:t>
      </w:r>
    </w:p>
    <w:p w14:paraId="0B3E93EB" w14:textId="77777777" w:rsidR="00DA4D78" w:rsidRPr="0082339F" w:rsidRDefault="00DA4D78" w:rsidP="0082339F">
      <w:pPr>
        <w:rPr>
          <w:sz w:val="22"/>
          <w:szCs w:val="22"/>
        </w:rPr>
      </w:pPr>
    </w:p>
    <w:p w14:paraId="6EC887D6" w14:textId="2E24458E" w:rsidR="000A3FD5" w:rsidRPr="0082339F" w:rsidRDefault="00CB1773" w:rsidP="0082339F">
      <w:pPr>
        <w:rPr>
          <w:sz w:val="22"/>
          <w:szCs w:val="22"/>
        </w:rPr>
      </w:pPr>
      <w:r w:rsidRPr="0082339F">
        <w:rPr>
          <w:sz w:val="22"/>
          <w:szCs w:val="22"/>
        </w:rPr>
        <w:t xml:space="preserve">Eurasia </w:t>
      </w:r>
      <w:r w:rsidR="00B23B79" w:rsidRPr="0082339F">
        <w:rPr>
          <w:sz w:val="22"/>
          <w:szCs w:val="22"/>
        </w:rPr>
        <w:t xml:space="preserve">también </w:t>
      </w:r>
      <w:r w:rsidR="00C85107" w:rsidRPr="0082339F">
        <w:rPr>
          <w:sz w:val="22"/>
          <w:szCs w:val="22"/>
        </w:rPr>
        <w:t xml:space="preserve">incluye a Rusia, India y China, tres de los nuevos cinco grandes protagonistas de la globalización, </w:t>
      </w:r>
      <w:r w:rsidRPr="0082339F">
        <w:rPr>
          <w:sz w:val="22"/>
          <w:szCs w:val="22"/>
        </w:rPr>
        <w:t>denominado</w:t>
      </w:r>
      <w:r w:rsidR="00C85107" w:rsidRPr="0082339F">
        <w:rPr>
          <w:sz w:val="22"/>
          <w:szCs w:val="22"/>
        </w:rPr>
        <w:t>s</w:t>
      </w:r>
      <w:r w:rsidR="00EB4FA3" w:rsidRPr="0082339F">
        <w:rPr>
          <w:sz w:val="22"/>
          <w:szCs w:val="22"/>
        </w:rPr>
        <w:t xml:space="preserve"> BRICS</w:t>
      </w:r>
      <w:r w:rsidR="00C85107" w:rsidRPr="0082339F">
        <w:rPr>
          <w:sz w:val="22"/>
          <w:szCs w:val="22"/>
        </w:rPr>
        <w:t>.</w:t>
      </w:r>
      <w:r w:rsidRPr="0082339F">
        <w:rPr>
          <w:sz w:val="22"/>
          <w:szCs w:val="22"/>
        </w:rPr>
        <w:t xml:space="preserve"> </w:t>
      </w:r>
    </w:p>
    <w:p w14:paraId="7D633686" w14:textId="77777777" w:rsidR="003D0151" w:rsidRDefault="003D0151" w:rsidP="0082339F">
      <w:pPr>
        <w:rPr>
          <w:sz w:val="22"/>
          <w:szCs w:val="22"/>
        </w:rPr>
      </w:pPr>
    </w:p>
    <w:p w14:paraId="629EB2F9" w14:textId="77777777" w:rsidR="00E12544" w:rsidRPr="0082339F" w:rsidRDefault="00E12544" w:rsidP="0082339F">
      <w:pPr>
        <w:rPr>
          <w:sz w:val="22"/>
          <w:szCs w:val="22"/>
        </w:rPr>
      </w:pPr>
    </w:p>
    <w:tbl>
      <w:tblPr>
        <w:tblStyle w:val="Tablaconcuadrcula"/>
        <w:tblW w:w="0" w:type="auto"/>
        <w:tblLook w:val="04A0" w:firstRow="1" w:lastRow="0" w:firstColumn="1" w:lastColumn="0" w:noHBand="0" w:noVBand="1"/>
      </w:tblPr>
      <w:tblGrid>
        <w:gridCol w:w="1048"/>
        <w:gridCol w:w="8006"/>
      </w:tblGrid>
      <w:tr w:rsidR="00E12544" w:rsidRPr="0082339F" w14:paraId="40B3505D" w14:textId="77777777" w:rsidTr="00607585">
        <w:tc>
          <w:tcPr>
            <w:tcW w:w="9054" w:type="dxa"/>
            <w:gridSpan w:val="2"/>
            <w:shd w:val="clear" w:color="auto" w:fill="000000" w:themeFill="text1"/>
          </w:tcPr>
          <w:p w14:paraId="411794C6" w14:textId="77777777" w:rsidR="00E12544" w:rsidRPr="0082339F" w:rsidRDefault="00E12544" w:rsidP="0082339F">
            <w:pPr>
              <w:rPr>
                <w:b/>
                <w:color w:val="FFFFFF" w:themeColor="background1"/>
              </w:rPr>
            </w:pPr>
            <w:r w:rsidRPr="0082339F">
              <w:rPr>
                <w:b/>
                <w:color w:val="FFFFFF" w:themeColor="background1"/>
              </w:rPr>
              <w:t>Profundiza: recurso aprovechado</w:t>
            </w:r>
          </w:p>
        </w:tc>
      </w:tr>
      <w:tr w:rsidR="00E12544" w:rsidRPr="0082339F" w14:paraId="56EA264A" w14:textId="77777777" w:rsidTr="00607585">
        <w:tc>
          <w:tcPr>
            <w:tcW w:w="2518" w:type="dxa"/>
          </w:tcPr>
          <w:p w14:paraId="3A1ED0DC" w14:textId="77777777" w:rsidR="00E12544" w:rsidRPr="0082339F" w:rsidRDefault="00E12544" w:rsidP="0082339F">
            <w:pPr>
              <w:rPr>
                <w:b/>
                <w:color w:val="000000"/>
              </w:rPr>
            </w:pPr>
            <w:r w:rsidRPr="0082339F">
              <w:rPr>
                <w:b/>
                <w:color w:val="000000"/>
              </w:rPr>
              <w:t>Código</w:t>
            </w:r>
          </w:p>
        </w:tc>
        <w:tc>
          <w:tcPr>
            <w:tcW w:w="6536" w:type="dxa"/>
          </w:tcPr>
          <w:p w14:paraId="4B3F4FED" w14:textId="718B8ED9" w:rsidR="00E12544" w:rsidRPr="0082339F" w:rsidRDefault="00E12544" w:rsidP="00891833">
            <w:pPr>
              <w:rPr>
                <w:b/>
                <w:color w:val="000000"/>
              </w:rPr>
            </w:pPr>
            <w:r w:rsidRPr="0082339F">
              <w:rPr>
                <w:color w:val="000000"/>
              </w:rPr>
              <w:t>CS_11_01_</w:t>
            </w:r>
            <w:commentRangeStart w:id="29"/>
            <w:r w:rsidRPr="0082339F">
              <w:rPr>
                <w:color w:val="000000"/>
              </w:rPr>
              <w:t>R</w:t>
            </w:r>
            <w:r w:rsidR="00160EDC">
              <w:rPr>
                <w:color w:val="000000"/>
              </w:rPr>
              <w:t>EC</w:t>
            </w:r>
            <w:r w:rsidR="00891833">
              <w:rPr>
                <w:color w:val="000000"/>
              </w:rPr>
              <w:t>4</w:t>
            </w:r>
            <w:r w:rsidR="00B301F5">
              <w:rPr>
                <w:color w:val="000000"/>
              </w:rPr>
              <w:t>0</w:t>
            </w:r>
            <w:commentRangeEnd w:id="29"/>
            <w:r w:rsidR="00D04D55">
              <w:rPr>
                <w:rStyle w:val="Refdecomentario"/>
                <w:rFonts w:ascii="Calibri" w:eastAsia="Calibri" w:hAnsi="Calibri" w:cs="Times New Roman"/>
              </w:rPr>
              <w:commentReference w:id="29"/>
            </w:r>
          </w:p>
        </w:tc>
      </w:tr>
      <w:tr w:rsidR="00E12544" w:rsidRPr="0082339F" w14:paraId="47C05A3A" w14:textId="77777777" w:rsidTr="00607585">
        <w:tc>
          <w:tcPr>
            <w:tcW w:w="2518" w:type="dxa"/>
          </w:tcPr>
          <w:p w14:paraId="6FCBD400" w14:textId="77777777" w:rsidR="00E12544" w:rsidRPr="0082339F" w:rsidRDefault="00E12544" w:rsidP="0082339F">
            <w:pPr>
              <w:rPr>
                <w:color w:val="000000"/>
              </w:rPr>
            </w:pPr>
            <w:r w:rsidRPr="0082339F">
              <w:rPr>
                <w:b/>
                <w:color w:val="000000"/>
              </w:rPr>
              <w:t>Ubicación en Aula Planeta</w:t>
            </w:r>
          </w:p>
        </w:tc>
        <w:tc>
          <w:tcPr>
            <w:tcW w:w="6536" w:type="dxa"/>
          </w:tcPr>
          <w:p w14:paraId="7990EC26" w14:textId="77777777" w:rsidR="00E12544" w:rsidRPr="0082339F" w:rsidRDefault="00E12544" w:rsidP="0082339F">
            <w:pPr>
              <w:rPr>
                <w:color w:val="000000"/>
              </w:rPr>
            </w:pPr>
            <w:r w:rsidRPr="0082339F">
              <w:rPr>
                <w:color w:val="000000"/>
              </w:rPr>
              <w:t>Eso 4/ Ciencias Sociales/ el mundo actual/ Las potencias emergentes: Brasil, Rusia, India y China</w:t>
            </w:r>
          </w:p>
        </w:tc>
      </w:tr>
      <w:tr w:rsidR="00E12544" w:rsidRPr="0082339F" w14:paraId="7662AD5F" w14:textId="77777777" w:rsidTr="00607585">
        <w:tc>
          <w:tcPr>
            <w:tcW w:w="2518" w:type="dxa"/>
          </w:tcPr>
          <w:p w14:paraId="3952369E" w14:textId="77777777" w:rsidR="00E12544" w:rsidRPr="0082339F" w:rsidRDefault="00E12544" w:rsidP="0082339F">
            <w:pPr>
              <w:rPr>
                <w:color w:val="000000"/>
              </w:rPr>
            </w:pPr>
            <w:r w:rsidRPr="0082339F">
              <w:rPr>
                <w:b/>
                <w:color w:val="000000"/>
              </w:rPr>
              <w:t>Cambio (descripción o capturas de pantallas)</w:t>
            </w:r>
          </w:p>
        </w:tc>
        <w:tc>
          <w:tcPr>
            <w:tcW w:w="6536" w:type="dxa"/>
          </w:tcPr>
          <w:p w14:paraId="2206132F" w14:textId="77777777" w:rsidR="00E12544" w:rsidRPr="0082339F" w:rsidRDefault="00E12544" w:rsidP="0082339F">
            <w:pPr>
              <w:rPr>
                <w:color w:val="000000"/>
              </w:rPr>
            </w:pPr>
            <w:r w:rsidRPr="0082339F">
              <w:rPr>
                <w:color w:val="FF0000"/>
              </w:rPr>
              <w:t>[Suprimir]</w:t>
            </w:r>
            <w:r w:rsidRPr="0082339F">
              <w:rPr>
                <w:color w:val="000000"/>
              </w:rPr>
              <w:t xml:space="preserve"> el contenido de la ventana “Investiga” y </w:t>
            </w:r>
            <w:r w:rsidRPr="0082339F">
              <w:rPr>
                <w:color w:val="FF0000"/>
              </w:rPr>
              <w:t>[reemplazarlo por]</w:t>
            </w:r>
            <w:r w:rsidRPr="0082339F">
              <w:rPr>
                <w:color w:val="000000"/>
              </w:rPr>
              <w:t xml:space="preserve">: </w:t>
            </w:r>
          </w:p>
          <w:p w14:paraId="5E1AA5FF" w14:textId="77777777" w:rsidR="00E12544" w:rsidRPr="0082339F" w:rsidRDefault="00E12544" w:rsidP="0082339F">
            <w:pPr>
              <w:rPr>
                <w:color w:val="000000"/>
              </w:rPr>
            </w:pPr>
          </w:p>
          <w:p w14:paraId="3F5F231E" w14:textId="77777777" w:rsidR="00E12544" w:rsidRPr="0082339F" w:rsidRDefault="00E12544" w:rsidP="0082339F">
            <w:pPr>
              <w:rPr>
                <w:color w:val="000000"/>
              </w:rPr>
            </w:pPr>
            <w:r w:rsidRPr="0082339F">
              <w:rPr>
                <w:color w:val="000000"/>
              </w:rPr>
              <w:t>“Forma equipos de trabajo, según las indicaciones de tu docente, y consulta en la red:</w:t>
            </w:r>
          </w:p>
          <w:p w14:paraId="3FD31CED" w14:textId="77777777" w:rsidR="00E12544" w:rsidRPr="0082339F" w:rsidRDefault="00E12544" w:rsidP="0082339F">
            <w:pPr>
              <w:rPr>
                <w:color w:val="000000"/>
              </w:rPr>
            </w:pPr>
          </w:p>
          <w:p w14:paraId="21098093" w14:textId="59D6E4DD" w:rsidR="00E12544" w:rsidRPr="0082339F" w:rsidRDefault="00E12544" w:rsidP="0082339F">
            <w:pPr>
              <w:rPr>
                <w:color w:val="000000"/>
              </w:rPr>
            </w:pPr>
            <w:r w:rsidRPr="0082339F">
              <w:rPr>
                <w:color w:val="000000"/>
              </w:rPr>
              <w:t>Las iniciativas económicas y políticas de los miembros del B</w:t>
            </w:r>
            <w:r w:rsidR="00C27206" w:rsidRPr="0082339F">
              <w:rPr>
                <w:color w:val="000000"/>
              </w:rPr>
              <w:t>RIC</w:t>
            </w:r>
            <w:r w:rsidRPr="0082339F">
              <w:rPr>
                <w:color w:val="000000"/>
              </w:rPr>
              <w:t>.</w:t>
            </w:r>
          </w:p>
          <w:p w14:paraId="04963E07" w14:textId="77777777" w:rsidR="00E12544" w:rsidRPr="0082339F" w:rsidRDefault="00E12544" w:rsidP="0082339F">
            <w:pPr>
              <w:rPr>
                <w:color w:val="000000"/>
              </w:rPr>
            </w:pPr>
          </w:p>
          <w:p w14:paraId="12D655FB" w14:textId="4471EC1E" w:rsidR="00E12544" w:rsidRPr="0082339F" w:rsidRDefault="00E12544" w:rsidP="0082339F">
            <w:pPr>
              <w:rPr>
                <w:color w:val="000000"/>
              </w:rPr>
            </w:pPr>
            <w:r w:rsidRPr="0082339F">
              <w:rPr>
                <w:color w:val="000000"/>
              </w:rPr>
              <w:t xml:space="preserve">Las relaciones bilaterales entre dos de los miembros del </w:t>
            </w:r>
            <w:r w:rsidR="00C27206" w:rsidRPr="0082339F">
              <w:rPr>
                <w:color w:val="000000"/>
              </w:rPr>
              <w:t>BRIC.</w:t>
            </w:r>
          </w:p>
          <w:p w14:paraId="43AD43F1" w14:textId="77777777" w:rsidR="00E12544" w:rsidRPr="0082339F" w:rsidRDefault="00E12544" w:rsidP="0082339F">
            <w:pPr>
              <w:rPr>
                <w:color w:val="000000"/>
              </w:rPr>
            </w:pPr>
          </w:p>
          <w:p w14:paraId="69145282" w14:textId="5E325ED5" w:rsidR="00E12544" w:rsidRPr="0082339F" w:rsidRDefault="00E12544" w:rsidP="0082339F">
            <w:pPr>
              <w:rPr>
                <w:color w:val="000000"/>
              </w:rPr>
            </w:pPr>
            <w:r w:rsidRPr="0082339F">
              <w:rPr>
                <w:color w:val="000000"/>
              </w:rPr>
              <w:t>Las relaciones entre Colombia y los miembros del B</w:t>
            </w:r>
            <w:r w:rsidR="0055565F" w:rsidRPr="0082339F">
              <w:rPr>
                <w:color w:val="000000"/>
              </w:rPr>
              <w:t>RIC</w:t>
            </w:r>
            <w:r w:rsidR="00C27206" w:rsidRPr="0082339F">
              <w:rPr>
                <w:color w:val="000000"/>
              </w:rPr>
              <w:t>.</w:t>
            </w:r>
          </w:p>
          <w:p w14:paraId="4BAE3CE3" w14:textId="77777777" w:rsidR="00E12544" w:rsidRPr="0082339F" w:rsidRDefault="00E12544" w:rsidP="0082339F">
            <w:pPr>
              <w:rPr>
                <w:color w:val="000000"/>
              </w:rPr>
            </w:pPr>
          </w:p>
        </w:tc>
      </w:tr>
      <w:tr w:rsidR="00E12544" w:rsidRPr="0082339F" w14:paraId="48AD374F" w14:textId="77777777" w:rsidTr="00607585">
        <w:tc>
          <w:tcPr>
            <w:tcW w:w="2518" w:type="dxa"/>
          </w:tcPr>
          <w:p w14:paraId="42A21EB5" w14:textId="77777777" w:rsidR="00E12544" w:rsidRPr="0082339F" w:rsidRDefault="00E12544" w:rsidP="0082339F">
            <w:pPr>
              <w:rPr>
                <w:b/>
                <w:color w:val="000000"/>
              </w:rPr>
            </w:pPr>
            <w:r w:rsidRPr="0082339F">
              <w:rPr>
                <w:b/>
                <w:color w:val="000000"/>
              </w:rPr>
              <w:t>Título</w:t>
            </w:r>
          </w:p>
        </w:tc>
        <w:tc>
          <w:tcPr>
            <w:tcW w:w="6536" w:type="dxa"/>
          </w:tcPr>
          <w:p w14:paraId="6080CFB5" w14:textId="77777777" w:rsidR="00E12544" w:rsidRPr="0082339F" w:rsidRDefault="00E12544" w:rsidP="0082339F">
            <w:pPr>
              <w:rPr>
                <w:b/>
                <w:color w:val="000000"/>
              </w:rPr>
            </w:pPr>
            <w:r w:rsidRPr="0082339F">
              <w:rPr>
                <w:b/>
                <w:color w:val="000000"/>
              </w:rPr>
              <w:t>Las potencias emergentes: Brasil, Rusia, India y China</w:t>
            </w:r>
          </w:p>
        </w:tc>
      </w:tr>
      <w:tr w:rsidR="00E12544" w:rsidRPr="0082339F" w14:paraId="3DEFA64F" w14:textId="77777777" w:rsidTr="00607585">
        <w:tc>
          <w:tcPr>
            <w:tcW w:w="2518" w:type="dxa"/>
          </w:tcPr>
          <w:p w14:paraId="382FA266" w14:textId="77777777" w:rsidR="00E12544" w:rsidRPr="0082339F" w:rsidRDefault="00E12544" w:rsidP="0082339F">
            <w:pPr>
              <w:rPr>
                <w:b/>
                <w:color w:val="000000"/>
              </w:rPr>
            </w:pPr>
            <w:r w:rsidRPr="0082339F">
              <w:rPr>
                <w:b/>
                <w:color w:val="000000"/>
              </w:rPr>
              <w:t>Descripción</w:t>
            </w:r>
          </w:p>
        </w:tc>
        <w:tc>
          <w:tcPr>
            <w:tcW w:w="6536" w:type="dxa"/>
          </w:tcPr>
          <w:p w14:paraId="1675EE96" w14:textId="1F4CA6B3" w:rsidR="00E12544" w:rsidRPr="0082339F" w:rsidRDefault="00E12544" w:rsidP="0082339F">
            <w:pPr>
              <w:rPr>
                <w:color w:val="000000"/>
              </w:rPr>
            </w:pPr>
            <w:r w:rsidRPr="0082339F">
              <w:rPr>
                <w:color w:val="000000"/>
              </w:rPr>
              <w:t>Interactivo que presenta las principales características de las cuatro potencias económicas emergentes del mundo actual, conocidas como el grupo de los BRIC</w:t>
            </w:r>
          </w:p>
          <w:p w14:paraId="454EA791" w14:textId="77777777" w:rsidR="00E12544" w:rsidRPr="0082339F" w:rsidRDefault="00E12544" w:rsidP="0082339F">
            <w:pPr>
              <w:rPr>
                <w:color w:val="000000"/>
              </w:rPr>
            </w:pPr>
          </w:p>
          <w:p w14:paraId="757F2C8E" w14:textId="77777777" w:rsidR="00E12544" w:rsidRPr="0082339F" w:rsidRDefault="00E12544" w:rsidP="0082339F">
            <w:pPr>
              <w:rPr>
                <w:b/>
                <w:color w:val="000000"/>
              </w:rPr>
            </w:pPr>
            <w:r w:rsidRPr="0082339F">
              <w:rPr>
                <w:b/>
                <w:color w:val="000000"/>
              </w:rPr>
              <w:t>Ficha del profesor</w:t>
            </w:r>
          </w:p>
          <w:p w14:paraId="2ADD3D59" w14:textId="77777777" w:rsidR="00E12544" w:rsidRPr="0082339F" w:rsidRDefault="00E12544" w:rsidP="0082339F">
            <w:pPr>
              <w:rPr>
                <w:color w:val="000000"/>
              </w:rPr>
            </w:pPr>
          </w:p>
          <w:p w14:paraId="04873941" w14:textId="1876684D" w:rsidR="00E12544" w:rsidRPr="0082339F" w:rsidRDefault="00E12544" w:rsidP="0082339F">
            <w:pPr>
              <w:rPr>
                <w:color w:val="000000"/>
              </w:rPr>
            </w:pPr>
            <w:r w:rsidRPr="0082339F">
              <w:rPr>
                <w:color w:val="000000"/>
              </w:rPr>
              <w:t xml:space="preserve">Título: Las potencias emergentes: Brasil, Rusia, India y China </w:t>
            </w:r>
          </w:p>
          <w:p w14:paraId="52AC35C0" w14:textId="77777777" w:rsidR="00E12544" w:rsidRPr="0082339F" w:rsidRDefault="00E12544" w:rsidP="0082339F">
            <w:pPr>
              <w:rPr>
                <w:color w:val="000000"/>
              </w:rPr>
            </w:pPr>
          </w:p>
          <w:p w14:paraId="3396D700" w14:textId="668E54C1"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de los BRIC</w:t>
            </w:r>
            <w:r w:rsidR="00C27206" w:rsidRPr="0082339F">
              <w:rPr>
                <w:color w:val="000000"/>
              </w:rPr>
              <w:t>.</w:t>
            </w:r>
            <w:r w:rsidRPr="0082339F">
              <w:rPr>
                <w:color w:val="000000"/>
              </w:rPr>
              <w:t xml:space="preserve"> </w:t>
            </w:r>
          </w:p>
          <w:p w14:paraId="3CC2E315" w14:textId="77777777" w:rsidR="00E12544" w:rsidRPr="0082339F" w:rsidRDefault="00E12544" w:rsidP="0082339F">
            <w:pPr>
              <w:rPr>
                <w:color w:val="000000"/>
              </w:rPr>
            </w:pPr>
          </w:p>
          <w:p w14:paraId="1B8E6C6E" w14:textId="77777777" w:rsidR="00E12544" w:rsidRPr="0082339F" w:rsidRDefault="00E12544" w:rsidP="0082339F">
            <w:pPr>
              <w:rPr>
                <w:color w:val="000000"/>
              </w:rPr>
            </w:pPr>
            <w:r w:rsidRPr="0082339F">
              <w:rPr>
                <w:color w:val="000000"/>
              </w:rPr>
              <w:t xml:space="preserve">Temporalización: 30 minutos </w:t>
            </w:r>
          </w:p>
          <w:p w14:paraId="41E27C98" w14:textId="77777777" w:rsidR="00E12544" w:rsidRPr="0082339F" w:rsidRDefault="00E12544" w:rsidP="0082339F">
            <w:pPr>
              <w:rPr>
                <w:color w:val="000000"/>
              </w:rPr>
            </w:pPr>
          </w:p>
          <w:p w14:paraId="28D2BBBF" w14:textId="77777777" w:rsidR="00E12544" w:rsidRPr="0082339F" w:rsidRDefault="00E12544" w:rsidP="0082339F">
            <w:pPr>
              <w:rPr>
                <w:color w:val="000000"/>
              </w:rPr>
            </w:pPr>
            <w:r w:rsidRPr="0082339F">
              <w:rPr>
                <w:color w:val="000000"/>
              </w:rPr>
              <w:t xml:space="preserve">Tipo de recurso: Secuencia de imágenes </w:t>
            </w:r>
          </w:p>
          <w:p w14:paraId="377950C6" w14:textId="77777777" w:rsidR="00E12544" w:rsidRPr="0082339F" w:rsidRDefault="00E12544" w:rsidP="0082339F">
            <w:pPr>
              <w:rPr>
                <w:color w:val="000000"/>
              </w:rPr>
            </w:pPr>
          </w:p>
          <w:p w14:paraId="441C9339" w14:textId="77777777" w:rsidR="00E12544" w:rsidRPr="0082339F" w:rsidRDefault="00E12544" w:rsidP="0082339F">
            <w:pPr>
              <w:rPr>
                <w:color w:val="000000"/>
              </w:rPr>
            </w:pPr>
            <w:r w:rsidRPr="0082339F">
              <w:rPr>
                <w:color w:val="000000"/>
              </w:rPr>
              <w:t xml:space="preserve">Competencia social y ciudadana  </w:t>
            </w:r>
          </w:p>
          <w:p w14:paraId="1748BCA3" w14:textId="77777777" w:rsidR="00E12544" w:rsidRPr="0082339F" w:rsidRDefault="00E12544" w:rsidP="0082339F">
            <w:pPr>
              <w:rPr>
                <w:color w:val="000000"/>
              </w:rPr>
            </w:pPr>
          </w:p>
          <w:p w14:paraId="5C798544" w14:textId="07CFB56F" w:rsidR="00E12544" w:rsidRPr="0082339F" w:rsidRDefault="00E12544" w:rsidP="0082339F">
            <w:pPr>
              <w:rPr>
                <w:color w:val="000000"/>
              </w:rPr>
            </w:pPr>
            <w:r w:rsidRPr="0082339F">
              <w:rPr>
                <w:color w:val="000000"/>
              </w:rPr>
              <w:t xml:space="preserve">Objetivo: </w:t>
            </w:r>
            <w:r w:rsidR="00C27206" w:rsidRPr="0082339F">
              <w:rPr>
                <w:color w:val="000000"/>
              </w:rPr>
              <w:t>M</w:t>
            </w:r>
            <w:r w:rsidRPr="0082339F">
              <w:rPr>
                <w:color w:val="000000"/>
              </w:rPr>
              <w:t xml:space="preserve">ostrar a los estudiantes las características de las principales potencias económicas que han emergido en los últimos diez años y </w:t>
            </w:r>
            <w:r w:rsidR="00C27206" w:rsidRPr="0082339F">
              <w:rPr>
                <w:color w:val="000000"/>
              </w:rPr>
              <w:t>motivar</w:t>
            </w:r>
            <w:r w:rsidRPr="0082339F">
              <w:rPr>
                <w:color w:val="000000"/>
              </w:rPr>
              <w:t xml:space="preserve"> a reflexionar sobre el lugar que Brasil, Rusia, India y China ocupan en el </w:t>
            </w:r>
            <w:r w:rsidR="00C27206" w:rsidRPr="0082339F">
              <w:rPr>
                <w:color w:val="000000"/>
              </w:rPr>
              <w:t xml:space="preserve">Nuevo Orden Mundial </w:t>
            </w:r>
            <w:r w:rsidRPr="0082339F">
              <w:rPr>
                <w:color w:val="000000"/>
              </w:rPr>
              <w:t>durante los primeros años del siglo XXI.</w:t>
            </w:r>
          </w:p>
          <w:p w14:paraId="3CFA698E" w14:textId="77777777" w:rsidR="00E12544" w:rsidRPr="0082339F" w:rsidRDefault="00E12544" w:rsidP="0082339F">
            <w:pPr>
              <w:rPr>
                <w:color w:val="000000"/>
              </w:rPr>
            </w:pPr>
          </w:p>
          <w:p w14:paraId="6DB03CFB" w14:textId="77777777" w:rsidR="00E12544" w:rsidRPr="0082339F" w:rsidRDefault="00E12544" w:rsidP="0082339F">
            <w:pPr>
              <w:rPr>
                <w:color w:val="000000"/>
              </w:rPr>
            </w:pPr>
            <w:r w:rsidRPr="0082339F">
              <w:rPr>
                <w:color w:val="000000"/>
              </w:rPr>
              <w:t>Antes de la presentación</w:t>
            </w:r>
          </w:p>
          <w:p w14:paraId="1D206591" w14:textId="77777777" w:rsidR="00E12544" w:rsidRPr="0082339F" w:rsidRDefault="00E12544" w:rsidP="0082339F">
            <w:pPr>
              <w:rPr>
                <w:color w:val="000000"/>
              </w:rPr>
            </w:pPr>
          </w:p>
          <w:p w14:paraId="7EE5333B" w14:textId="3A1B4697" w:rsidR="00E12544" w:rsidRPr="0082339F" w:rsidRDefault="00E12544" w:rsidP="0082339F">
            <w:pPr>
              <w:rPr>
                <w:color w:val="000000"/>
              </w:rPr>
            </w:pPr>
            <w:r w:rsidRPr="0082339F">
              <w:rPr>
                <w:color w:val="000000"/>
              </w:rPr>
              <w:t>En primera instancia, identifique si los estudiantes comprenden el contexto h</w:t>
            </w:r>
            <w:r w:rsidR="00DE1143" w:rsidRPr="0082339F">
              <w:rPr>
                <w:color w:val="000000"/>
              </w:rPr>
              <w:t>istórico en el emergen los BRIC</w:t>
            </w:r>
            <w:r w:rsidRPr="0082339F">
              <w:rPr>
                <w:color w:val="000000"/>
              </w:rPr>
              <w:t xml:space="preserve">. </w:t>
            </w:r>
          </w:p>
          <w:p w14:paraId="39EB4A2E" w14:textId="77777777" w:rsidR="00E12544" w:rsidRPr="0082339F" w:rsidRDefault="00E12544" w:rsidP="0082339F">
            <w:pPr>
              <w:rPr>
                <w:color w:val="000000"/>
              </w:rPr>
            </w:pPr>
          </w:p>
          <w:p w14:paraId="1289A858" w14:textId="08F3DB8A" w:rsidR="00E12544" w:rsidRPr="0082339F" w:rsidRDefault="00E12544" w:rsidP="0082339F">
            <w:pPr>
              <w:rPr>
                <w:color w:val="000000"/>
              </w:rPr>
            </w:pPr>
            <w:r w:rsidRPr="0082339F">
              <w:rPr>
                <w:color w:val="000000"/>
              </w:rPr>
              <w:t xml:space="preserve">Resuma de forma oral los últimos sucesos del período: la caída del muro de Berlín, el final </w:t>
            </w:r>
            <w:r w:rsidR="00DE1143" w:rsidRPr="0082339F">
              <w:rPr>
                <w:color w:val="000000"/>
              </w:rPr>
              <w:t>de la URSS</w:t>
            </w:r>
            <w:r w:rsidRPr="0082339F">
              <w:rPr>
                <w:color w:val="000000"/>
              </w:rPr>
              <w:t xml:space="preserve"> y la desintegración del bloque comunista, el fin de la guerra fría y las disputas entre las potencias para posicionarse en el orden global.</w:t>
            </w:r>
          </w:p>
          <w:p w14:paraId="460C0572" w14:textId="77777777" w:rsidR="00E12544" w:rsidRPr="0082339F" w:rsidRDefault="00E12544" w:rsidP="0082339F">
            <w:pPr>
              <w:rPr>
                <w:color w:val="000000"/>
              </w:rPr>
            </w:pPr>
          </w:p>
          <w:p w14:paraId="5639B935" w14:textId="038A4C89" w:rsidR="00E12544" w:rsidRPr="0082339F" w:rsidRDefault="00E12544" w:rsidP="0082339F">
            <w:pPr>
              <w:rPr>
                <w:color w:val="000000"/>
              </w:rPr>
            </w:pPr>
            <w:r w:rsidRPr="0082339F">
              <w:rPr>
                <w:color w:val="000000"/>
              </w:rPr>
              <w:t>A continuación, puede formular a los estudiantes una serie de preg</w:t>
            </w:r>
            <w:r w:rsidR="00DE1143" w:rsidRPr="0082339F">
              <w:rPr>
                <w:color w:val="000000"/>
              </w:rPr>
              <w:t>untas en torno al concepto BRIC</w:t>
            </w:r>
            <w:r w:rsidRPr="0082339F">
              <w:rPr>
                <w:color w:val="000000"/>
              </w:rPr>
              <w:t>:</w:t>
            </w:r>
          </w:p>
          <w:p w14:paraId="7F831B70" w14:textId="77777777" w:rsidR="00E12544" w:rsidRPr="0082339F" w:rsidRDefault="00E12544" w:rsidP="0082339F">
            <w:pPr>
              <w:rPr>
                <w:color w:val="000000"/>
              </w:rPr>
            </w:pPr>
          </w:p>
          <w:p w14:paraId="63C09B2F" w14:textId="20B099B0" w:rsidR="00E12544" w:rsidRPr="0082339F" w:rsidRDefault="00E12544" w:rsidP="0082339F">
            <w:pPr>
              <w:rPr>
                <w:color w:val="000000"/>
              </w:rPr>
            </w:pPr>
            <w:r w:rsidRPr="0082339F">
              <w:rPr>
                <w:color w:val="000000"/>
              </w:rPr>
              <w:t>- ¿</w:t>
            </w:r>
            <w:r w:rsidR="00C27206" w:rsidRPr="0082339F">
              <w:rPr>
                <w:color w:val="000000"/>
              </w:rPr>
              <w:t>Qué significa</w:t>
            </w:r>
            <w:r w:rsidR="00DE1143" w:rsidRPr="0082339F">
              <w:rPr>
                <w:color w:val="000000"/>
              </w:rPr>
              <w:t xml:space="preserve"> la sigla BRIC</w:t>
            </w:r>
            <w:r w:rsidRPr="0082339F">
              <w:rPr>
                <w:color w:val="000000"/>
              </w:rPr>
              <w:t xml:space="preserve">? ¿A cuál palabra inglesa </w:t>
            </w:r>
            <w:r w:rsidR="00C27206" w:rsidRPr="0082339F">
              <w:rPr>
                <w:color w:val="000000"/>
              </w:rPr>
              <w:t>remite esta sigla</w:t>
            </w:r>
            <w:r w:rsidRPr="0082339F">
              <w:rPr>
                <w:color w:val="000000"/>
              </w:rPr>
              <w:t>? ¿Cuál es su significado?</w:t>
            </w:r>
          </w:p>
          <w:p w14:paraId="6F0E51E2" w14:textId="77777777" w:rsidR="00E12544" w:rsidRPr="0082339F" w:rsidRDefault="00E12544" w:rsidP="0082339F">
            <w:pPr>
              <w:rPr>
                <w:color w:val="000000"/>
              </w:rPr>
            </w:pPr>
          </w:p>
          <w:p w14:paraId="136835F4" w14:textId="77777777" w:rsidR="00E12544" w:rsidRPr="0082339F" w:rsidRDefault="00E12544" w:rsidP="0082339F">
            <w:pPr>
              <w:rPr>
                <w:color w:val="000000"/>
              </w:rPr>
            </w:pPr>
            <w:r w:rsidRPr="0082339F">
              <w:rPr>
                <w:color w:val="000000"/>
              </w:rPr>
              <w:t>- ¿Qué significa el término potencia emergente?</w:t>
            </w:r>
          </w:p>
          <w:p w14:paraId="1FEA8605" w14:textId="77777777" w:rsidR="00E12544" w:rsidRPr="0082339F" w:rsidRDefault="00E12544" w:rsidP="0082339F">
            <w:pPr>
              <w:rPr>
                <w:color w:val="000000"/>
              </w:rPr>
            </w:pPr>
          </w:p>
          <w:p w14:paraId="03242006" w14:textId="77777777" w:rsidR="00E12544" w:rsidRPr="0082339F" w:rsidRDefault="00E12544" w:rsidP="0082339F">
            <w:pPr>
              <w:rPr>
                <w:color w:val="000000"/>
              </w:rPr>
            </w:pPr>
            <w:r w:rsidRPr="0082339F">
              <w:rPr>
                <w:color w:val="000000"/>
              </w:rPr>
              <w:t>- ¿Cuáles características debe tener un país para ser considerado una potencia emergente?</w:t>
            </w:r>
          </w:p>
          <w:p w14:paraId="1BED2E1E" w14:textId="77777777" w:rsidR="00E12544" w:rsidRPr="0082339F" w:rsidRDefault="00E12544" w:rsidP="0082339F">
            <w:pPr>
              <w:rPr>
                <w:color w:val="000000"/>
              </w:rPr>
            </w:pPr>
          </w:p>
          <w:p w14:paraId="750F079E" w14:textId="3204B2AE" w:rsidR="00E12544" w:rsidRPr="0082339F" w:rsidRDefault="00E12544" w:rsidP="0082339F">
            <w:pPr>
              <w:rPr>
                <w:color w:val="000000"/>
              </w:rPr>
            </w:pPr>
            <w:r w:rsidRPr="0082339F">
              <w:rPr>
                <w:color w:val="000000"/>
              </w:rPr>
              <w:t>- ¿Considera</w:t>
            </w:r>
            <w:r w:rsidR="00C27206" w:rsidRPr="0082339F">
              <w:rPr>
                <w:color w:val="000000"/>
              </w:rPr>
              <w:t>s</w:t>
            </w:r>
            <w:r w:rsidRPr="0082339F">
              <w:rPr>
                <w:color w:val="000000"/>
              </w:rPr>
              <w:t xml:space="preserve"> que en el futuro habrá una sola superpotencia económica o habrá varias?</w:t>
            </w:r>
          </w:p>
          <w:p w14:paraId="5CA43D9F" w14:textId="77777777" w:rsidR="00E12544" w:rsidRPr="0082339F" w:rsidRDefault="00E12544" w:rsidP="0082339F">
            <w:pPr>
              <w:rPr>
                <w:color w:val="000000"/>
              </w:rPr>
            </w:pPr>
          </w:p>
          <w:p w14:paraId="23DCD51B" w14:textId="7F0C4199" w:rsidR="00E12544" w:rsidRPr="0082339F" w:rsidRDefault="00C27206" w:rsidP="0082339F">
            <w:pPr>
              <w:rPr>
                <w:color w:val="000000"/>
              </w:rPr>
            </w:pPr>
            <w:r w:rsidRPr="0082339F">
              <w:rPr>
                <w:color w:val="000000"/>
              </w:rPr>
              <w:t>- ¿Cuál país podría</w:t>
            </w:r>
            <w:r w:rsidR="00E12544" w:rsidRPr="0082339F">
              <w:rPr>
                <w:color w:val="000000"/>
              </w:rPr>
              <w:t xml:space="preserve"> erigirse en el futuro como una nueva potencia mundial? ¿Por qué?</w:t>
            </w:r>
          </w:p>
          <w:p w14:paraId="69E82634" w14:textId="77777777" w:rsidR="00E12544" w:rsidRPr="0082339F" w:rsidRDefault="00E12544" w:rsidP="0082339F">
            <w:pPr>
              <w:rPr>
                <w:color w:val="000000"/>
              </w:rPr>
            </w:pPr>
          </w:p>
          <w:p w14:paraId="0A0E77FA" w14:textId="77777777" w:rsidR="00E12544" w:rsidRPr="0082339F" w:rsidRDefault="00E12544" w:rsidP="0082339F">
            <w:pPr>
              <w:rPr>
                <w:color w:val="000000"/>
              </w:rPr>
            </w:pPr>
            <w:r w:rsidRPr="0082339F">
              <w:rPr>
                <w:color w:val="000000"/>
              </w:rPr>
              <w:t>Durante la presentación</w:t>
            </w:r>
          </w:p>
          <w:p w14:paraId="681D788D" w14:textId="77777777" w:rsidR="00E12544" w:rsidRPr="0082339F" w:rsidRDefault="00E12544" w:rsidP="0082339F">
            <w:pPr>
              <w:rPr>
                <w:color w:val="000000"/>
              </w:rPr>
            </w:pPr>
          </w:p>
          <w:p w14:paraId="4DA6A50B" w14:textId="143D7489" w:rsidR="00E12544" w:rsidRPr="0082339F" w:rsidRDefault="00E12544" w:rsidP="0082339F">
            <w:pPr>
              <w:rPr>
                <w:color w:val="000000"/>
              </w:rPr>
            </w:pPr>
            <w:r w:rsidRPr="0082339F">
              <w:rPr>
                <w:color w:val="000000"/>
              </w:rPr>
              <w:t>Utilice las imágenes y las preguntas propuestas en el recurso para motivar a los estudiantes a e</w:t>
            </w:r>
            <w:r w:rsidR="00DE1143" w:rsidRPr="0082339F">
              <w:rPr>
                <w:color w:val="000000"/>
              </w:rPr>
              <w:t>xplicar el fenómeno BRIC</w:t>
            </w:r>
            <w:r w:rsidRPr="0082339F">
              <w:rPr>
                <w:color w:val="000000"/>
              </w:rPr>
              <w:t>.</w:t>
            </w:r>
          </w:p>
          <w:p w14:paraId="0D167F73" w14:textId="77777777" w:rsidR="00E12544" w:rsidRPr="0082339F" w:rsidRDefault="00E12544" w:rsidP="0082339F">
            <w:pPr>
              <w:rPr>
                <w:color w:val="000000"/>
              </w:rPr>
            </w:pPr>
          </w:p>
          <w:p w14:paraId="33241A32" w14:textId="77777777" w:rsidR="00E12544" w:rsidRPr="0082339F" w:rsidRDefault="00E12544" w:rsidP="0082339F">
            <w:pPr>
              <w:rPr>
                <w:color w:val="000000"/>
              </w:rPr>
            </w:pPr>
            <w:r w:rsidRPr="0082339F">
              <w:rPr>
                <w:color w:val="000000"/>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82339F" w:rsidRDefault="00E12544" w:rsidP="0082339F">
            <w:pPr>
              <w:rPr>
                <w:color w:val="000000"/>
              </w:rPr>
            </w:pPr>
          </w:p>
          <w:p w14:paraId="2B47B752" w14:textId="77777777" w:rsidR="00E12544" w:rsidRPr="0082339F" w:rsidRDefault="00E12544" w:rsidP="0082339F">
            <w:pPr>
              <w:rPr>
                <w:color w:val="000000"/>
              </w:rPr>
            </w:pPr>
            <w:r w:rsidRPr="0082339F">
              <w:rPr>
                <w:color w:val="000000"/>
              </w:rPr>
              <w:t xml:space="preserve">Sin embargo, desde hace algunos años, la hegemonía de las antiguas potencias capitalistas se ha visto cuestionada por las denominadas potencias emergentes. </w:t>
            </w:r>
          </w:p>
          <w:p w14:paraId="7950945C" w14:textId="77777777" w:rsidR="00E12544" w:rsidRPr="0082339F" w:rsidRDefault="00E12544" w:rsidP="0082339F">
            <w:pPr>
              <w:rPr>
                <w:color w:val="000000"/>
              </w:rPr>
            </w:pPr>
          </w:p>
          <w:p w14:paraId="235889E1" w14:textId="32E8CFE8" w:rsidR="00E12544" w:rsidRPr="0082339F" w:rsidRDefault="00E12544" w:rsidP="0082339F">
            <w:pPr>
              <w:rPr>
                <w:color w:val="000000"/>
              </w:rPr>
            </w:pPr>
            <w:r w:rsidRPr="0082339F">
              <w:rPr>
                <w:color w:val="000000"/>
              </w:rPr>
              <w:t xml:space="preserve">Pida a los estudiantes que reflexionen sobre el significado del resquebrajamiento del muro pintado </w:t>
            </w:r>
            <w:r w:rsidR="00C27206" w:rsidRPr="0082339F">
              <w:rPr>
                <w:color w:val="000000"/>
              </w:rPr>
              <w:t>con las banderas estadounidense</w:t>
            </w:r>
            <w:r w:rsidRPr="0082339F">
              <w:rPr>
                <w:color w:val="000000"/>
              </w:rPr>
              <w:t>, europea y japonesa.</w:t>
            </w:r>
          </w:p>
          <w:p w14:paraId="16AE4B57" w14:textId="77777777" w:rsidR="00E12544" w:rsidRPr="0082339F" w:rsidRDefault="00E12544" w:rsidP="0082339F">
            <w:pPr>
              <w:rPr>
                <w:color w:val="000000"/>
              </w:rPr>
            </w:pPr>
          </w:p>
          <w:p w14:paraId="378D10D6" w14:textId="77777777" w:rsidR="00E12544" w:rsidRPr="0082339F" w:rsidRDefault="00E12544" w:rsidP="0082339F">
            <w:pPr>
              <w:rPr>
                <w:color w:val="000000"/>
              </w:rPr>
            </w:pPr>
            <w:r w:rsidRPr="0082339F">
              <w:rPr>
                <w:color w:val="000000"/>
              </w:rPr>
              <w:t xml:space="preserve">A continuación, pregunte a los estudiantes cuáles son los elementos en común entre Brasil, Rusia, India y China. </w:t>
            </w:r>
          </w:p>
          <w:p w14:paraId="39CBBF7A" w14:textId="77777777" w:rsidR="00E12544" w:rsidRPr="0082339F" w:rsidRDefault="00E12544" w:rsidP="0082339F">
            <w:pPr>
              <w:rPr>
                <w:color w:val="000000"/>
              </w:rPr>
            </w:pPr>
          </w:p>
          <w:p w14:paraId="587D8E13" w14:textId="77777777" w:rsidR="00E12544" w:rsidRPr="0082339F" w:rsidRDefault="00E12544" w:rsidP="0082339F">
            <w:pPr>
              <w:rPr>
                <w:color w:val="000000"/>
              </w:rPr>
            </w:pPr>
            <w:r w:rsidRPr="0082339F">
              <w:rPr>
                <w:color w:val="000000"/>
              </w:rPr>
              <w:t>Después, compruebe sus respuestas a partir de la comparación de los datos sobre población, extensión y riqueza.</w:t>
            </w:r>
          </w:p>
          <w:p w14:paraId="63C0582D" w14:textId="77777777" w:rsidR="00E12544" w:rsidRPr="0082339F" w:rsidRDefault="00E12544" w:rsidP="0082339F">
            <w:pPr>
              <w:rPr>
                <w:color w:val="000000"/>
              </w:rPr>
            </w:pPr>
          </w:p>
          <w:p w14:paraId="6503980D" w14:textId="7FAF0337" w:rsidR="00E12544" w:rsidRPr="0082339F" w:rsidRDefault="00E12544" w:rsidP="0082339F">
            <w:pPr>
              <w:rPr>
                <w:color w:val="000000"/>
              </w:rPr>
            </w:pPr>
            <w:r w:rsidRPr="0082339F">
              <w:rPr>
                <w:color w:val="000000"/>
              </w:rPr>
              <w:t xml:space="preserve">Al final del recurso, </w:t>
            </w:r>
            <w:r w:rsidR="00C27206" w:rsidRPr="0082339F">
              <w:rPr>
                <w:color w:val="000000"/>
              </w:rPr>
              <w:t>anime</w:t>
            </w:r>
            <w:r w:rsidRPr="0082339F">
              <w:rPr>
                <w:color w:val="000000"/>
              </w:rPr>
              <w:t xml:space="preserve"> a los estudiantes a </w:t>
            </w:r>
            <w:r w:rsidR="00C27206" w:rsidRPr="0082339F">
              <w:rPr>
                <w:color w:val="000000"/>
              </w:rPr>
              <w:t xml:space="preserve">emprender </w:t>
            </w:r>
            <w:r w:rsidRPr="0082339F">
              <w:rPr>
                <w:color w:val="000000"/>
              </w:rPr>
              <w:t>una investigación sobre alguna de las potencias emergentes presentadas. Para ello, pueden formar grupos de trabajo cooperativo.</w:t>
            </w:r>
          </w:p>
          <w:p w14:paraId="55ED2587" w14:textId="77777777" w:rsidR="00E12544" w:rsidRPr="0082339F" w:rsidRDefault="00E12544" w:rsidP="0082339F">
            <w:pPr>
              <w:rPr>
                <w:color w:val="000000"/>
              </w:rPr>
            </w:pPr>
          </w:p>
          <w:p w14:paraId="05C5A116" w14:textId="77777777" w:rsidR="00E12544" w:rsidRPr="0082339F" w:rsidRDefault="00E12544" w:rsidP="0082339F">
            <w:pPr>
              <w:rPr>
                <w:color w:val="000000"/>
              </w:rPr>
            </w:pPr>
            <w:r w:rsidRPr="0082339F">
              <w:rPr>
                <w:color w:val="000000"/>
              </w:rPr>
              <w:t>Después de la presentación</w:t>
            </w:r>
          </w:p>
          <w:p w14:paraId="09C171D5" w14:textId="77777777" w:rsidR="00E12544" w:rsidRPr="0082339F" w:rsidRDefault="00E12544" w:rsidP="0082339F">
            <w:pPr>
              <w:rPr>
                <w:color w:val="000000"/>
              </w:rPr>
            </w:pPr>
          </w:p>
          <w:p w14:paraId="5D38ABA1" w14:textId="380397FB" w:rsidR="00E12544" w:rsidRDefault="00E12544" w:rsidP="0082339F">
            <w:pPr>
              <w:rPr>
                <w:color w:val="0070C0"/>
              </w:rPr>
            </w:pPr>
            <w:r w:rsidRPr="0082339F">
              <w:rPr>
                <w:color w:val="000000"/>
              </w:rPr>
              <w:t xml:space="preserve">Se sugiere ver la entrevista a Jim O’Neill, el economista que acuñó el término BRIC, emitida por la CNN </w:t>
            </w:r>
            <w:r w:rsidRPr="00704C93">
              <w:rPr>
                <w:color w:val="000000" w:themeColor="text1"/>
              </w:rPr>
              <w:t>[</w:t>
            </w:r>
            <w:r w:rsidRPr="005F7D34">
              <w:rPr>
                <w:rFonts w:ascii="Times New Roman" w:hAnsi="Times New Roman" w:cs="Times New Roman"/>
              </w:rPr>
              <w:t>VER</w:t>
            </w:r>
            <w:r w:rsidRPr="00704C93">
              <w:rPr>
                <w:color w:val="000000" w:themeColor="text1"/>
              </w:rPr>
              <w:t>]</w:t>
            </w:r>
            <w:r w:rsidRPr="0082339F">
              <w:rPr>
                <w:color w:val="0070C0"/>
              </w:rPr>
              <w:t>.</w:t>
            </w:r>
          </w:p>
          <w:p w14:paraId="7CEA443B" w14:textId="4CF3F4BB" w:rsidR="005F7D34" w:rsidRPr="0082339F" w:rsidRDefault="00887B01" w:rsidP="0082339F">
            <w:pPr>
              <w:rPr>
                <w:color w:val="0070C0"/>
              </w:rPr>
            </w:pPr>
            <w:hyperlink r:id="rId16" w:history="1">
              <w:r w:rsidR="005F7D34" w:rsidRPr="00D25797">
                <w:rPr>
                  <w:rStyle w:val="Hipervnculo"/>
                  <w:rFonts w:ascii="Lucida Grande" w:hAnsi="Lucida Grande" w:cs="Lucida Grande"/>
                </w:rPr>
                <w:t>http://www.bbc.co.uk/mundo/noticias/2011/12/111202_video_brics_adonde_van_med.shtml</w:t>
              </w:r>
            </w:hyperlink>
            <w:r w:rsidR="005F7D34">
              <w:rPr>
                <w:rFonts w:ascii="Lucida Grande" w:hAnsi="Lucida Grande" w:cs="Lucida Grande"/>
                <w:color w:val="000000"/>
              </w:rPr>
              <w:t xml:space="preserve"> </w:t>
            </w:r>
          </w:p>
          <w:p w14:paraId="781B587A" w14:textId="77777777" w:rsidR="00C27206" w:rsidRPr="0082339F" w:rsidRDefault="00C27206" w:rsidP="0082339F">
            <w:pPr>
              <w:rPr>
                <w:color w:val="0070C0"/>
              </w:rPr>
            </w:pPr>
          </w:p>
          <w:p w14:paraId="621D229E" w14:textId="77777777" w:rsidR="00E12544" w:rsidRPr="0082339F" w:rsidRDefault="00E12544" w:rsidP="0082339F">
            <w:r w:rsidRPr="0082339F">
              <w:t>Luego, debatir las siguientes preguntas:</w:t>
            </w:r>
          </w:p>
          <w:p w14:paraId="12C5ED27" w14:textId="77777777" w:rsidR="00E12544" w:rsidRPr="0082339F" w:rsidRDefault="00E12544" w:rsidP="0082339F">
            <w:pPr>
              <w:rPr>
                <w:color w:val="000000"/>
              </w:rPr>
            </w:pPr>
          </w:p>
          <w:p w14:paraId="4E27BE45" w14:textId="77777777" w:rsidR="00E12544" w:rsidRPr="0082339F" w:rsidRDefault="00E12544" w:rsidP="0082339F">
            <w:pPr>
              <w:rPr>
                <w:color w:val="000000"/>
              </w:rPr>
            </w:pPr>
            <w:r w:rsidRPr="0082339F">
              <w:rPr>
                <w:color w:val="000000"/>
              </w:rPr>
              <w:t>- ¿Quién acuñó el término BRIC? ¿Para cuál empresa trabajaba?</w:t>
            </w:r>
          </w:p>
          <w:p w14:paraId="65BB3362" w14:textId="77777777" w:rsidR="00E12544" w:rsidRPr="0082339F" w:rsidRDefault="00E12544" w:rsidP="0082339F">
            <w:pPr>
              <w:rPr>
                <w:color w:val="000000"/>
              </w:rPr>
            </w:pPr>
          </w:p>
          <w:p w14:paraId="59AF1A08" w14:textId="77777777" w:rsidR="00E12544" w:rsidRPr="0082339F" w:rsidRDefault="00E12544" w:rsidP="0082339F">
            <w:pPr>
              <w:rPr>
                <w:color w:val="000000"/>
              </w:rPr>
            </w:pPr>
            <w:r w:rsidRPr="0082339F">
              <w:rPr>
                <w:color w:val="000000"/>
              </w:rPr>
              <w:t>- ¿Cuándo se acuñó este término?</w:t>
            </w:r>
          </w:p>
          <w:p w14:paraId="2D86802C" w14:textId="77777777" w:rsidR="00E12544" w:rsidRPr="0082339F" w:rsidRDefault="00E12544" w:rsidP="0082339F">
            <w:pPr>
              <w:rPr>
                <w:color w:val="000000"/>
              </w:rPr>
            </w:pPr>
          </w:p>
          <w:p w14:paraId="1BEFD49B" w14:textId="77777777" w:rsidR="00E12544" w:rsidRPr="0082339F" w:rsidRDefault="00E12544" w:rsidP="0082339F">
            <w:pPr>
              <w:rPr>
                <w:color w:val="000000"/>
              </w:rPr>
            </w:pPr>
            <w:r w:rsidRPr="0082339F">
              <w:rPr>
                <w:color w:val="000000"/>
              </w:rPr>
              <w:t>- ¿En qué momento se empezó a hacer evidente la importancia de estos países? ¿Por qué?</w:t>
            </w:r>
          </w:p>
          <w:p w14:paraId="5ABBEFC3" w14:textId="77777777" w:rsidR="00E12544" w:rsidRPr="0082339F" w:rsidRDefault="00E12544" w:rsidP="0082339F">
            <w:pPr>
              <w:rPr>
                <w:color w:val="000000"/>
              </w:rPr>
            </w:pPr>
          </w:p>
          <w:p w14:paraId="76E9E12E" w14:textId="77777777" w:rsidR="00E12544" w:rsidRPr="0082339F" w:rsidRDefault="00E12544" w:rsidP="0082339F">
            <w:pPr>
              <w:rPr>
                <w:color w:val="000000"/>
              </w:rPr>
            </w:pPr>
            <w:r w:rsidRPr="0082339F">
              <w:rPr>
                <w:color w:val="000000"/>
              </w:rPr>
              <w:t>- ¿Qué hace tan especiales a estos países?</w:t>
            </w:r>
          </w:p>
          <w:p w14:paraId="05709DA5" w14:textId="77777777" w:rsidR="00E12544" w:rsidRPr="0082339F" w:rsidRDefault="00E12544" w:rsidP="0082339F">
            <w:pPr>
              <w:rPr>
                <w:color w:val="000000"/>
              </w:rPr>
            </w:pPr>
          </w:p>
          <w:p w14:paraId="4C5C8733" w14:textId="4D22E05C" w:rsidR="00E12544" w:rsidRPr="0082339F" w:rsidRDefault="00E12544" w:rsidP="0082339F">
            <w:pPr>
              <w:rPr>
                <w:color w:val="000000"/>
              </w:rPr>
            </w:pPr>
            <w:r w:rsidRPr="0082339F">
              <w:rPr>
                <w:color w:val="000000"/>
              </w:rPr>
              <w:t xml:space="preserve">- Según el video, ¿por qué Rusia no dejará de formar parte de los </w:t>
            </w:r>
            <w:r w:rsidR="00DE1143" w:rsidRPr="0082339F">
              <w:rPr>
                <w:color w:val="000000"/>
              </w:rPr>
              <w:t>BRIC</w:t>
            </w:r>
            <w:r w:rsidRPr="0082339F">
              <w:rPr>
                <w:color w:val="000000"/>
              </w:rPr>
              <w:t>?</w:t>
            </w:r>
          </w:p>
          <w:p w14:paraId="14BB9B94" w14:textId="77777777" w:rsidR="00E12544" w:rsidRPr="0082339F" w:rsidRDefault="00E12544" w:rsidP="0082339F">
            <w:pPr>
              <w:rPr>
                <w:color w:val="000000"/>
              </w:rPr>
            </w:pPr>
          </w:p>
          <w:p w14:paraId="7C4C2D64" w14:textId="3E5C34E9" w:rsidR="00E12544" w:rsidRPr="0082339F" w:rsidRDefault="00E12544" w:rsidP="0082339F">
            <w:pPr>
              <w:rPr>
                <w:color w:val="000000"/>
              </w:rPr>
            </w:pPr>
            <w:r w:rsidRPr="0082339F">
              <w:rPr>
                <w:color w:val="000000"/>
              </w:rPr>
              <w:t>- ¿El futuro de cuál de los países que conforman los B</w:t>
            </w:r>
            <w:r w:rsidR="00C27206" w:rsidRPr="0082339F">
              <w:rPr>
                <w:color w:val="000000"/>
              </w:rPr>
              <w:t>RIC</w:t>
            </w:r>
            <w:r w:rsidRPr="0082339F">
              <w:rPr>
                <w:color w:val="000000"/>
              </w:rPr>
              <w:t xml:space="preserve"> se presenta como un gran interrogante?</w:t>
            </w:r>
          </w:p>
          <w:p w14:paraId="1176511D" w14:textId="77777777" w:rsidR="00E12544" w:rsidRPr="0082339F" w:rsidRDefault="00E12544" w:rsidP="0082339F">
            <w:pPr>
              <w:rPr>
                <w:color w:val="000000"/>
              </w:rPr>
            </w:pPr>
          </w:p>
          <w:p w14:paraId="03127BB6" w14:textId="7199CF7F" w:rsidR="00E12544" w:rsidRDefault="00E12544" w:rsidP="0082339F">
            <w:pPr>
              <w:rPr>
                <w:color w:val="000000"/>
              </w:rPr>
            </w:pPr>
            <w:r w:rsidRPr="0082339F">
              <w:rPr>
                <w:color w:val="000000"/>
              </w:rPr>
              <w:t>Además, se p</w:t>
            </w:r>
            <w:r w:rsidR="00293F75" w:rsidRPr="0082339F">
              <w:rPr>
                <w:color w:val="000000"/>
              </w:rPr>
              <w:t xml:space="preserve">ropone la lectura del artículo </w:t>
            </w:r>
            <w:r w:rsidR="00293F75" w:rsidRPr="0082339F">
              <w:rPr>
                <w:i/>
                <w:color w:val="000000"/>
              </w:rPr>
              <w:t>¿Qué quieren los BRIC?</w:t>
            </w:r>
            <w:r w:rsidRPr="0082339F">
              <w:rPr>
                <w:i/>
                <w:color w:val="000000"/>
              </w:rPr>
              <w:t xml:space="preserve">, </w:t>
            </w:r>
            <w:r w:rsidRPr="0082339F">
              <w:rPr>
                <w:color w:val="000000"/>
              </w:rPr>
              <w:t>publicado por el diario El País</w:t>
            </w:r>
            <w:r w:rsidR="005F7D34">
              <w:rPr>
                <w:color w:val="000000"/>
              </w:rPr>
              <w:t>.</w:t>
            </w:r>
            <w:r w:rsidRPr="0082339F">
              <w:rPr>
                <w:color w:val="000000"/>
              </w:rPr>
              <w:t xml:space="preserve"> Allí encontrarás un análisis de la situación actual de los B</w:t>
            </w:r>
            <w:r w:rsidR="00293F75" w:rsidRPr="0082339F">
              <w:rPr>
                <w:color w:val="000000"/>
              </w:rPr>
              <w:t>RIC</w:t>
            </w:r>
            <w:r w:rsidRPr="0082339F">
              <w:rPr>
                <w:color w:val="000000"/>
              </w:rPr>
              <w:t xml:space="preserve"> y las incertidumbres que plantean</w:t>
            </w:r>
            <w:r w:rsidR="005F7D34">
              <w:rPr>
                <w:color w:val="000000"/>
              </w:rPr>
              <w:t xml:space="preserve"> </w:t>
            </w:r>
            <w:r w:rsidR="005F7D34" w:rsidRPr="00704C93">
              <w:rPr>
                <w:color w:val="000000" w:themeColor="text1"/>
              </w:rPr>
              <w:t>[</w:t>
            </w:r>
            <w:r w:rsidR="005F7D34" w:rsidRPr="005F7D34">
              <w:rPr>
                <w:rFonts w:ascii="Times New Roman" w:hAnsi="Times New Roman" w:cs="Times New Roman"/>
              </w:rPr>
              <w:t>VER</w:t>
            </w:r>
            <w:r w:rsidR="005F7D34" w:rsidRPr="00704C93">
              <w:rPr>
                <w:color w:val="000000" w:themeColor="text1"/>
              </w:rPr>
              <w:t>]</w:t>
            </w:r>
            <w:r w:rsidRPr="0082339F">
              <w:rPr>
                <w:color w:val="000000"/>
              </w:rPr>
              <w:t>.</w:t>
            </w:r>
          </w:p>
          <w:p w14:paraId="269BB8FB" w14:textId="3244CCBA" w:rsidR="005F7D34" w:rsidRPr="0082339F" w:rsidRDefault="00887B01" w:rsidP="0082339F">
            <w:pPr>
              <w:rPr>
                <w:color w:val="000000"/>
              </w:rPr>
            </w:pPr>
            <w:hyperlink r:id="rId17" w:history="1">
              <w:r w:rsidR="005F7D34" w:rsidRPr="00D25797">
                <w:rPr>
                  <w:rStyle w:val="Hipervnculo"/>
                  <w:rFonts w:ascii="Lucida Grande" w:hAnsi="Lucida Grande" w:cs="Lucida Grande"/>
                </w:rPr>
                <w:t>http://elpais.com/diario/2010/07/05/internacional/1278280810_850215.html</w:t>
              </w:r>
            </w:hyperlink>
            <w:r w:rsidR="005F7D34">
              <w:rPr>
                <w:rFonts w:ascii="Lucida Grande" w:hAnsi="Lucida Grande" w:cs="Lucida Grande"/>
                <w:color w:val="000000"/>
              </w:rPr>
              <w:t xml:space="preserve"> </w:t>
            </w:r>
          </w:p>
          <w:p w14:paraId="7720B51A" w14:textId="77777777" w:rsidR="00E12544" w:rsidRPr="0082339F" w:rsidRDefault="00E12544" w:rsidP="0082339F">
            <w:pPr>
              <w:rPr>
                <w:color w:val="000000"/>
              </w:rPr>
            </w:pPr>
          </w:p>
          <w:p w14:paraId="3CD0AB4C" w14:textId="591051C1" w:rsidR="00E12544" w:rsidRPr="0082339F" w:rsidRDefault="00E12544" w:rsidP="0082339F">
            <w:pPr>
              <w:rPr>
                <w:color w:val="000000"/>
              </w:rPr>
            </w:pPr>
            <w:r w:rsidRPr="0082339F">
              <w:rPr>
                <w:color w:val="000000"/>
              </w:rPr>
              <w:t>- ¿Cuál ha sido la evolución de los B</w:t>
            </w:r>
            <w:r w:rsidR="00293F75" w:rsidRPr="0082339F">
              <w:rPr>
                <w:color w:val="000000"/>
              </w:rPr>
              <w:t>RIC</w:t>
            </w:r>
            <w:r w:rsidRPr="0082339F">
              <w:rPr>
                <w:color w:val="000000"/>
              </w:rPr>
              <w:t xml:space="preserve"> desde que se acuñó este término?</w:t>
            </w:r>
          </w:p>
          <w:p w14:paraId="2C484EF6" w14:textId="77777777" w:rsidR="00E12544" w:rsidRPr="0082339F" w:rsidRDefault="00E12544" w:rsidP="0082339F">
            <w:pPr>
              <w:rPr>
                <w:color w:val="000000"/>
              </w:rPr>
            </w:pPr>
          </w:p>
          <w:p w14:paraId="6D0A10BA" w14:textId="50DD3F9E" w:rsidR="00E12544" w:rsidRPr="0082339F" w:rsidRDefault="00E12544" w:rsidP="0082339F">
            <w:pPr>
              <w:rPr>
                <w:color w:val="000000"/>
              </w:rPr>
            </w:pPr>
            <w:r w:rsidRPr="0082339F">
              <w:rPr>
                <w:color w:val="000000"/>
              </w:rPr>
              <w:t>-</w:t>
            </w:r>
            <w:r w:rsidR="00293F75" w:rsidRPr="0082339F">
              <w:rPr>
                <w:color w:val="000000"/>
              </w:rPr>
              <w:t xml:space="preserve"> ¿Cuál país, mencionado en el vi</w:t>
            </w:r>
            <w:r w:rsidRPr="0082339F">
              <w:rPr>
                <w:color w:val="000000"/>
              </w:rPr>
              <w:t>deo, no cumple las condiciones para formar parte de los B</w:t>
            </w:r>
            <w:r w:rsidR="00293F75" w:rsidRPr="0082339F">
              <w:rPr>
                <w:color w:val="000000"/>
              </w:rPr>
              <w:t>RIC</w:t>
            </w:r>
            <w:r w:rsidRPr="0082339F">
              <w:rPr>
                <w:color w:val="000000"/>
              </w:rPr>
              <w:t>? ¿Por qué?</w:t>
            </w:r>
          </w:p>
          <w:p w14:paraId="363095D9" w14:textId="77777777" w:rsidR="00E12544" w:rsidRPr="0082339F" w:rsidRDefault="00E12544" w:rsidP="0082339F">
            <w:pPr>
              <w:rPr>
                <w:color w:val="000000"/>
              </w:rPr>
            </w:pPr>
          </w:p>
          <w:p w14:paraId="00F17D6D" w14:textId="77777777" w:rsidR="00E12544" w:rsidRPr="0082339F" w:rsidRDefault="00E12544" w:rsidP="0082339F">
            <w:pPr>
              <w:rPr>
                <w:color w:val="000000"/>
              </w:rPr>
            </w:pPr>
            <w:r w:rsidRPr="0082339F">
              <w:rPr>
                <w:color w:val="000000"/>
              </w:rPr>
              <w:t>- ¿Cuáles otros países podrían formar parte de las potencias emergentes?</w:t>
            </w:r>
          </w:p>
          <w:p w14:paraId="4B657F09" w14:textId="77777777" w:rsidR="00E12544" w:rsidRPr="0082339F" w:rsidRDefault="00E12544" w:rsidP="0082339F">
            <w:pPr>
              <w:rPr>
                <w:color w:val="000000"/>
              </w:rPr>
            </w:pPr>
          </w:p>
          <w:p w14:paraId="0FC75E35" w14:textId="3C7B76DB" w:rsidR="00E12544" w:rsidRPr="0082339F" w:rsidRDefault="00E12544" w:rsidP="0082339F">
            <w:pPr>
              <w:rPr>
                <w:color w:val="000000"/>
              </w:rPr>
            </w:pPr>
            <w:r w:rsidRPr="0082339F">
              <w:rPr>
                <w:color w:val="000000"/>
              </w:rPr>
              <w:t xml:space="preserve">- ¿Cuál es el desafío que representan </w:t>
            </w:r>
            <w:r w:rsidR="00293F75" w:rsidRPr="0082339F">
              <w:rPr>
                <w:color w:val="000000"/>
              </w:rPr>
              <w:t>esto</w:t>
            </w:r>
            <w:r w:rsidRPr="0082339F">
              <w:rPr>
                <w:color w:val="000000"/>
              </w:rPr>
              <w:t>s países para Occidente?</w:t>
            </w:r>
          </w:p>
          <w:p w14:paraId="6E75BF57" w14:textId="77777777" w:rsidR="00E12544" w:rsidRPr="0082339F" w:rsidRDefault="00E12544" w:rsidP="0082339F">
            <w:pPr>
              <w:rPr>
                <w:color w:val="000000"/>
              </w:rPr>
            </w:pPr>
          </w:p>
          <w:p w14:paraId="22AC068F" w14:textId="77777777" w:rsidR="005F7D34" w:rsidRDefault="00704C93" w:rsidP="0082339F">
            <w:r>
              <w:t>Para terminar, también puede sugerir a los estudiantes la lectura del artículo “</w:t>
            </w:r>
            <w:r w:rsidRPr="00704C93">
              <w:t>Latinoamérica se reconfigura frente a los BRIC</w:t>
            </w:r>
            <w:r>
              <w:t>”</w:t>
            </w:r>
            <w:r w:rsidRPr="0082339F">
              <w:rPr>
                <w:color w:val="000000"/>
              </w:rPr>
              <w:t xml:space="preserve"> </w:t>
            </w:r>
            <w:r w:rsidRPr="00704C93">
              <w:rPr>
                <w:color w:val="000000" w:themeColor="text1"/>
              </w:rPr>
              <w:t>[</w:t>
            </w:r>
            <w:r w:rsidRPr="005F7D34">
              <w:t>VER</w:t>
            </w:r>
            <w:r w:rsidR="00E77345" w:rsidRPr="00704C93">
              <w:rPr>
                <w:color w:val="000000" w:themeColor="text1"/>
              </w:rPr>
              <w:t>]</w:t>
            </w:r>
            <w:r w:rsidR="00E77345">
              <w:t>.</w:t>
            </w:r>
          </w:p>
          <w:p w14:paraId="4DBCE49A" w14:textId="07F55C3A" w:rsidR="00704C93" w:rsidRDefault="00887B01" w:rsidP="0082339F">
            <w:pPr>
              <w:rPr>
                <w:color w:val="000000"/>
                <w:vertAlign w:val="subscript"/>
              </w:rPr>
            </w:pPr>
            <w:hyperlink r:id="rId18" w:history="1">
              <w:r w:rsidR="005F7D34" w:rsidRPr="00D25797">
                <w:rPr>
                  <w:rStyle w:val="Hipervnculo"/>
                  <w:rFonts w:ascii="Lucida Grande" w:hAnsi="Lucida Grande" w:cs="Lucida Grande"/>
                </w:rPr>
                <w:t>http://www.dirigentesdigital.com/articulo/mercados/latam/215244/latinoamerica/reconfigura/frente/banco/fondo/brics.html</w:t>
              </w:r>
            </w:hyperlink>
            <w:r w:rsidR="005F7D34">
              <w:rPr>
                <w:rFonts w:ascii="Lucida Grande" w:hAnsi="Lucida Grande" w:cs="Lucida Grande"/>
                <w:color w:val="000000"/>
              </w:rPr>
              <w:t xml:space="preserve"> </w:t>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r w:rsidR="00E77345">
              <w:rPr>
                <w:vanish/>
                <w:color w:val="000000"/>
              </w:rPr>
              <w:t>.tentados en Jordania,na fuente adecuada. Lo dejo como sugerencia.  opiados para este texto en particular, me parece que est</w:t>
            </w:r>
            <w:r w:rsidR="00E77345">
              <w:rPr>
                <w:vanish/>
                <w:color w:val="000000"/>
              </w:rPr>
              <w:pgNum/>
            </w:r>
            <w:r w:rsidR="00E77345">
              <w:rPr>
                <w:vanish/>
                <w:color w:val="000000"/>
              </w:rPr>
              <w:pgNum/>
            </w:r>
            <w:r w:rsidR="00E77345">
              <w:rPr>
                <w:vanish/>
                <w:color w:val="000000"/>
              </w:rPr>
              <w:pgNum/>
            </w:r>
            <w:r w:rsidR="00E77345">
              <w:rPr>
                <w:vanish/>
                <w:color w:val="000000"/>
              </w:rPr>
              <w:pgNum/>
            </w:r>
          </w:p>
          <w:p w14:paraId="17E0B7C8" w14:textId="7D7462BB" w:rsidR="00E77345" w:rsidRDefault="00E77345" w:rsidP="0082339F">
            <w:pPr>
              <w:rPr>
                <w:b/>
                <w:color w:val="000000"/>
              </w:rPr>
            </w:pPr>
          </w:p>
          <w:p w14:paraId="427FA526" w14:textId="77777777" w:rsidR="00E77345" w:rsidRDefault="00E77345" w:rsidP="00E77345">
            <w:r>
              <w:rPr>
                <w:b/>
              </w:rPr>
              <w:t>Ficha del estudiante</w:t>
            </w:r>
          </w:p>
          <w:p w14:paraId="5CFD0235" w14:textId="77777777" w:rsidR="00E12544" w:rsidRPr="0082339F" w:rsidRDefault="00E12544" w:rsidP="0082339F">
            <w:pPr>
              <w:rPr>
                <w:color w:val="000000"/>
              </w:rPr>
            </w:pPr>
          </w:p>
          <w:p w14:paraId="714A9E91" w14:textId="412BFD88" w:rsidR="00E12544" w:rsidRPr="0082339F" w:rsidRDefault="00293F75" w:rsidP="0082339F">
            <w:pPr>
              <w:rPr>
                <w:color w:val="000000"/>
              </w:rPr>
            </w:pPr>
            <w:r w:rsidRPr="0082339F">
              <w:rPr>
                <w:color w:val="000000"/>
              </w:rPr>
              <w:t xml:space="preserve">Título: </w:t>
            </w:r>
            <w:r w:rsidR="00E12544" w:rsidRPr="0082339F">
              <w:rPr>
                <w:color w:val="000000"/>
              </w:rPr>
              <w:t xml:space="preserve">Las potencias emergentes: Brasil, Rusia, India y China </w:t>
            </w:r>
          </w:p>
          <w:p w14:paraId="56B20F6B" w14:textId="77777777" w:rsidR="00E12544" w:rsidRPr="0082339F" w:rsidRDefault="00E12544" w:rsidP="0082339F">
            <w:pPr>
              <w:rPr>
                <w:color w:val="000000"/>
              </w:rPr>
            </w:pPr>
          </w:p>
          <w:p w14:paraId="080667B2" w14:textId="4B7FCA9B"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BRIC</w:t>
            </w:r>
            <w:r w:rsidR="00293F75" w:rsidRPr="0082339F">
              <w:rPr>
                <w:color w:val="000000"/>
              </w:rPr>
              <w:t>.</w:t>
            </w:r>
          </w:p>
          <w:p w14:paraId="78C4D9BF" w14:textId="77777777" w:rsidR="00E12544" w:rsidRPr="0082339F" w:rsidRDefault="00E12544" w:rsidP="0082339F">
            <w:pPr>
              <w:rPr>
                <w:color w:val="000000"/>
              </w:rPr>
            </w:pPr>
          </w:p>
          <w:p w14:paraId="32E27C88" w14:textId="77777777" w:rsidR="00E12544" w:rsidRPr="0082339F" w:rsidRDefault="00E12544" w:rsidP="0082339F">
            <w:pPr>
              <w:rPr>
                <w:color w:val="000000"/>
              </w:rPr>
            </w:pPr>
            <w:r w:rsidRPr="0082339F">
              <w:rPr>
                <w:color w:val="000000"/>
              </w:rPr>
              <w:t>Contextualización</w:t>
            </w:r>
          </w:p>
          <w:p w14:paraId="35D048E5" w14:textId="77777777" w:rsidR="00E12544" w:rsidRPr="0082339F" w:rsidRDefault="00E12544" w:rsidP="0082339F">
            <w:pPr>
              <w:rPr>
                <w:rFonts w:eastAsia="Times New Roman"/>
                <w:lang w:val="es-CO" w:eastAsia="es-CO"/>
              </w:rPr>
            </w:pPr>
            <w:r w:rsidRPr="0082339F">
              <w:rPr>
                <w:rFonts w:eastAsia="Times New Roman"/>
                <w:lang w:val="es-CO" w:eastAsia="es-CO"/>
              </w:rPr>
              <w:t>Las nuevas potencias del siglo XXI</w:t>
            </w:r>
          </w:p>
          <w:p w14:paraId="12894AB7" w14:textId="49826D02" w:rsidR="00E12544" w:rsidRPr="0082339F" w:rsidRDefault="00E12544" w:rsidP="0082339F">
            <w:pPr>
              <w:rPr>
                <w:rFonts w:eastAsia="Times New Roman"/>
                <w:lang w:val="es-CO" w:eastAsia="es-CO"/>
              </w:rPr>
            </w:pPr>
            <w:r w:rsidRPr="0082339F">
              <w:rPr>
                <w:rFonts w:eastAsia="Times New Roman"/>
                <w:lang w:val="es-CO" w:eastAsia="es-CO"/>
              </w:rPr>
              <w:t xml:space="preserve">En el año 2005, el economista Jim O’Neill acuñó el </w:t>
            </w:r>
            <w:r w:rsidR="005D3591" w:rsidRPr="0082339F">
              <w:rPr>
                <w:rFonts w:eastAsia="Times New Roman"/>
                <w:lang w:val="es-CO" w:eastAsia="es-CO"/>
              </w:rPr>
              <w:t>a</w:t>
            </w:r>
            <w:r w:rsidRPr="0082339F">
              <w:rPr>
                <w:rFonts w:eastAsia="Times New Roman"/>
                <w:lang w:val="es-CO" w:eastAsia="es-CO"/>
              </w:rPr>
              <w:t>crónimo </w:t>
            </w:r>
            <w:r w:rsidRPr="0082339F">
              <w:rPr>
                <w:rFonts w:eastAsia="Times New Roman"/>
                <w:b/>
                <w:bCs/>
                <w:lang w:val="es-CO" w:eastAsia="es-CO"/>
              </w:rPr>
              <w:t xml:space="preserve">BRIC </w:t>
            </w:r>
            <w:r w:rsidRPr="0082339F">
              <w:rPr>
                <w:rFonts w:eastAsia="Times New Roman"/>
                <w:lang w:val="es-CO" w:eastAsia="es-CO"/>
              </w:rPr>
              <w:t>pa</w:t>
            </w:r>
            <w:r w:rsidR="005D3591" w:rsidRPr="0082339F">
              <w:rPr>
                <w:rFonts w:eastAsia="Times New Roman"/>
                <w:lang w:val="es-CO" w:eastAsia="es-CO"/>
              </w:rPr>
              <w:t xml:space="preserve">ra referirse a </w:t>
            </w:r>
            <w:r w:rsidR="005D3591" w:rsidRPr="0082339F">
              <w:rPr>
                <w:rFonts w:eastAsia="Times New Roman"/>
                <w:b/>
                <w:lang w:val="es-CO" w:eastAsia="es-CO"/>
              </w:rPr>
              <w:t>Brasil, Rusia, India</w:t>
            </w:r>
            <w:r w:rsidR="005D3591" w:rsidRPr="0082339F">
              <w:rPr>
                <w:rFonts w:eastAsia="Times New Roman"/>
                <w:lang w:val="es-CO" w:eastAsia="es-CO"/>
              </w:rPr>
              <w:t xml:space="preserve"> y </w:t>
            </w:r>
            <w:r w:rsidR="005D3591" w:rsidRPr="0082339F">
              <w:rPr>
                <w:rFonts w:eastAsia="Times New Roman"/>
                <w:b/>
                <w:lang w:val="es-CO" w:eastAsia="es-CO"/>
              </w:rPr>
              <w:t>China</w:t>
            </w:r>
            <w:r w:rsidR="005D3591" w:rsidRPr="0082339F">
              <w:rPr>
                <w:rFonts w:eastAsia="Times New Roman"/>
                <w:lang w:val="es-CO" w:eastAsia="es-CO"/>
              </w:rPr>
              <w:t xml:space="preserve"> como </w:t>
            </w:r>
            <w:r w:rsidRPr="0082339F">
              <w:rPr>
                <w:rFonts w:eastAsia="Times New Roman"/>
                <w:lang w:val="es-CO" w:eastAsia="es-CO"/>
              </w:rPr>
              <w:t>las cuatro potencias emergentes más importantes que p</w:t>
            </w:r>
            <w:r w:rsidR="00293F75" w:rsidRPr="0082339F">
              <w:rPr>
                <w:rFonts w:eastAsia="Times New Roman"/>
                <w:lang w:val="es-CO" w:eastAsia="es-CO"/>
              </w:rPr>
              <w:t>odría</w:t>
            </w:r>
            <w:r w:rsidRPr="0082339F">
              <w:rPr>
                <w:rFonts w:eastAsia="Times New Roman"/>
                <w:lang w:val="es-CO" w:eastAsia="es-CO"/>
              </w:rPr>
              <w:t>n disputar la hegemonía económica de Estados Unidos durante el siglo XXI.</w:t>
            </w:r>
          </w:p>
          <w:p w14:paraId="380419EF" w14:textId="36A438FD" w:rsidR="00E12544" w:rsidRPr="0082339F" w:rsidRDefault="00E12544" w:rsidP="0082339F">
            <w:pPr>
              <w:rPr>
                <w:rFonts w:eastAsia="Times New Roman"/>
                <w:lang w:val="es-CO" w:eastAsia="es-CO"/>
              </w:rPr>
            </w:pPr>
            <w:r w:rsidRPr="0082339F">
              <w:rPr>
                <w:rFonts w:eastAsia="Times New Roman"/>
                <w:lang w:val="es-CO" w:eastAsia="es-CO"/>
              </w:rPr>
              <w:t>Los B</w:t>
            </w:r>
            <w:r w:rsidR="00293F75" w:rsidRPr="0082339F">
              <w:rPr>
                <w:rFonts w:eastAsia="Times New Roman"/>
                <w:lang w:val="es-CO" w:eastAsia="es-CO"/>
              </w:rPr>
              <w:t>RIC</w:t>
            </w:r>
            <w:r w:rsidRPr="0082339F">
              <w:rPr>
                <w:rFonts w:eastAsia="Times New Roman"/>
                <w:lang w:val="es-CO" w:eastAsia="es-CO"/>
              </w:rPr>
              <w:t xml:space="preserve"> representan </w:t>
            </w:r>
            <w:r w:rsidR="00D9434C" w:rsidRPr="0082339F">
              <w:rPr>
                <w:rFonts w:eastAsia="Times New Roman"/>
                <w:b/>
                <w:bCs/>
                <w:lang w:val="es-CO" w:eastAsia="es-CO"/>
              </w:rPr>
              <w:t xml:space="preserve">25 </w:t>
            </w:r>
            <w:r w:rsidRPr="0082339F">
              <w:rPr>
                <w:rFonts w:eastAsia="Times New Roman"/>
                <w:b/>
                <w:bCs/>
                <w:lang w:val="es-CO" w:eastAsia="es-CO"/>
              </w:rPr>
              <w:t>% de la economía mundial </w:t>
            </w:r>
            <w:r w:rsidRPr="0082339F">
              <w:rPr>
                <w:rFonts w:eastAsia="Times New Roman"/>
                <w:lang w:val="es-CO" w:eastAsia="es-CO"/>
              </w:rPr>
              <w:t>y, en 2010, mientras la economía global sufría el golpe de la </w:t>
            </w:r>
            <w:r w:rsidRPr="0082339F">
              <w:rPr>
                <w:rFonts w:eastAsia="Times New Roman"/>
                <w:b/>
                <w:bCs/>
                <w:lang w:val="es-CO" w:eastAsia="es-CO"/>
              </w:rPr>
              <w:t>Gran Recesión</w:t>
            </w:r>
            <w:r w:rsidRPr="0082339F">
              <w:rPr>
                <w:rFonts w:eastAsia="Times New Roman"/>
                <w:lang w:val="es-CO" w:eastAsia="es-CO"/>
              </w:rPr>
              <w:t xml:space="preserve">, estos países continuaron creciendo. </w:t>
            </w:r>
          </w:p>
          <w:p w14:paraId="1063BC4B" w14:textId="2C28AE47" w:rsidR="00E12544" w:rsidRPr="0082339F" w:rsidRDefault="00293F75" w:rsidP="0082339F">
            <w:pPr>
              <w:rPr>
                <w:rFonts w:eastAsia="Times New Roman"/>
                <w:lang w:val="es-CO" w:eastAsia="es-CO"/>
              </w:rPr>
            </w:pPr>
            <w:r w:rsidRPr="0082339F">
              <w:rPr>
                <w:rFonts w:eastAsia="Times New Roman"/>
                <w:lang w:val="es-CO" w:eastAsia="es-CO"/>
              </w:rPr>
              <w:t>Esta</w:t>
            </w:r>
            <w:r w:rsidR="00E12544" w:rsidRPr="0082339F">
              <w:rPr>
                <w:rFonts w:eastAsia="Times New Roman"/>
                <w:lang w:val="es-CO" w:eastAsia="es-CO"/>
              </w:rPr>
              <w:t xml:space="preserve"> situación se debió a las inversiones que las </w:t>
            </w:r>
            <w:r w:rsidR="00E12544" w:rsidRPr="0082339F">
              <w:rPr>
                <w:rFonts w:eastAsia="Times New Roman"/>
                <w:b/>
                <w:bCs/>
                <w:lang w:val="es-CO" w:eastAsia="es-CO"/>
              </w:rPr>
              <w:t xml:space="preserve">grandes multinacionales </w:t>
            </w:r>
            <w:r w:rsidRPr="0082339F">
              <w:rPr>
                <w:rFonts w:eastAsia="Times New Roman"/>
                <w:lang w:val="es-CO" w:eastAsia="es-CO"/>
              </w:rPr>
              <w:t>hicieron</w:t>
            </w:r>
            <w:r w:rsidR="00E12544" w:rsidRPr="0082339F">
              <w:rPr>
                <w:rFonts w:eastAsia="Times New Roman"/>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82339F" w:rsidRDefault="00E12544" w:rsidP="0082339F">
            <w:pPr>
              <w:rPr>
                <w:rFonts w:eastAsia="Times New Roman"/>
                <w:lang w:val="es-CO" w:eastAsia="es-CO"/>
              </w:rPr>
            </w:pPr>
            <w:r w:rsidRPr="0082339F">
              <w:rPr>
                <w:rFonts w:eastAsia="Times New Roman"/>
                <w:lang w:val="es-CO" w:eastAsia="es-CO"/>
              </w:rPr>
              <w:t xml:space="preserve">Los países que forman parte de los BRIC comparten tres </w:t>
            </w:r>
            <w:r w:rsidRPr="0082339F">
              <w:rPr>
                <w:rFonts w:eastAsia="Times New Roman"/>
                <w:b/>
                <w:bCs/>
                <w:lang w:val="es-CO" w:eastAsia="es-CO"/>
              </w:rPr>
              <w:t>características básicas</w:t>
            </w:r>
            <w:r w:rsidRPr="0082339F">
              <w:rPr>
                <w:rFonts w:eastAsia="Times New Roman"/>
                <w:lang w:val="es-CO" w:eastAsia="es-CO"/>
              </w:rPr>
              <w:t>:</w:t>
            </w:r>
          </w:p>
          <w:p w14:paraId="481BEE45" w14:textId="77777777" w:rsidR="00E12544" w:rsidRPr="0082339F" w:rsidRDefault="00E12544" w:rsidP="0082339F">
            <w:pPr>
              <w:rPr>
                <w:rFonts w:eastAsia="Times New Roman"/>
                <w:lang w:val="es-CO" w:eastAsia="es-CO"/>
              </w:rPr>
            </w:pPr>
            <w:r w:rsidRPr="0082339F">
              <w:rPr>
                <w:rFonts w:eastAsia="Times New Roman"/>
                <w:lang w:val="es-CO" w:eastAsia="es-CO"/>
              </w:rPr>
              <w:t>- Población elevada.</w:t>
            </w:r>
          </w:p>
          <w:p w14:paraId="7290B0CB" w14:textId="77777777" w:rsidR="00E12544" w:rsidRPr="0082339F" w:rsidRDefault="00E12544" w:rsidP="0082339F">
            <w:pPr>
              <w:rPr>
                <w:rFonts w:eastAsia="Times New Roman"/>
                <w:lang w:val="es-CO" w:eastAsia="es-CO"/>
              </w:rPr>
            </w:pPr>
            <w:r w:rsidRPr="0082339F">
              <w:rPr>
                <w:rFonts w:eastAsia="Times New Roman"/>
                <w:lang w:val="es-CO" w:eastAsia="es-CO"/>
              </w:rPr>
              <w:t>- Gran extensión territorial.</w:t>
            </w:r>
          </w:p>
          <w:p w14:paraId="33DB52E2" w14:textId="77777777" w:rsidR="00E12544" w:rsidRPr="0082339F" w:rsidRDefault="00E12544" w:rsidP="0082339F">
            <w:pPr>
              <w:rPr>
                <w:rFonts w:eastAsia="Times New Roman"/>
                <w:lang w:val="es-CO" w:eastAsia="es-CO"/>
              </w:rPr>
            </w:pPr>
            <w:r w:rsidRPr="0082339F">
              <w:rPr>
                <w:rFonts w:eastAsia="Times New Roman"/>
                <w:lang w:val="es-CO" w:eastAsia="es-CO"/>
              </w:rPr>
              <w:t>- Importante crecimiento anual del PIB.</w:t>
            </w:r>
          </w:p>
          <w:p w14:paraId="00077AC0" w14:textId="77777777" w:rsidR="00E12544" w:rsidRPr="0082339F" w:rsidRDefault="00E12544" w:rsidP="0082339F">
            <w:pPr>
              <w:rPr>
                <w:rFonts w:eastAsia="Times New Roman"/>
                <w:lang w:val="es-CO" w:eastAsia="es-CO"/>
              </w:rPr>
            </w:pPr>
            <w:r w:rsidRPr="0082339F">
              <w:rPr>
                <w:rFonts w:eastAsia="Times New Roman"/>
                <w:lang w:val="es-CO" w:eastAsia="es-CO"/>
              </w:rPr>
              <w:t>Estos países, además, acumulan importantes </w:t>
            </w:r>
            <w:r w:rsidRPr="0082339F">
              <w:rPr>
                <w:rFonts w:eastAsia="Times New Roman"/>
                <w:b/>
                <w:bCs/>
                <w:lang w:val="es-CO" w:eastAsia="es-CO"/>
              </w:rPr>
              <w:t>reservas de recursos naturales</w:t>
            </w:r>
            <w:r w:rsidRPr="0082339F">
              <w:rPr>
                <w:rFonts w:eastAsia="Times New Roman"/>
                <w:lang w:val="es-CO" w:eastAsia="es-CO"/>
              </w:rPr>
              <w:t> y son centros que han experimentado durante los últimos años un importante </w:t>
            </w:r>
            <w:r w:rsidRPr="0082339F">
              <w:rPr>
                <w:rFonts w:eastAsia="Times New Roman"/>
                <w:b/>
                <w:bCs/>
                <w:lang w:val="es-CO" w:eastAsia="es-CO"/>
              </w:rPr>
              <w:t>crecimiento industrial</w:t>
            </w:r>
            <w:r w:rsidRPr="0082339F">
              <w:rPr>
                <w:rFonts w:eastAsia="Times New Roman"/>
                <w:lang w:val="es-CO" w:eastAsia="es-CO"/>
              </w:rPr>
              <w:t>, favorecido por la </w:t>
            </w:r>
            <w:r w:rsidRPr="0082339F">
              <w:rPr>
                <w:rFonts w:eastAsia="Times New Roman"/>
                <w:b/>
                <w:bCs/>
                <w:lang w:val="es-CO" w:eastAsia="es-CO"/>
              </w:rPr>
              <w:t>deslocalización </w:t>
            </w:r>
            <w:r w:rsidRPr="0082339F">
              <w:rPr>
                <w:rFonts w:eastAsia="Times New Roman"/>
                <w:lang w:val="es-CO" w:eastAsia="es-CO"/>
              </w:rPr>
              <w:t>de las empresas del centro económico.</w:t>
            </w:r>
          </w:p>
          <w:p w14:paraId="39FCD8A3" w14:textId="70D8B796" w:rsidR="00E12544" w:rsidRPr="0082339F" w:rsidRDefault="00293F75" w:rsidP="0082339F">
            <w:pPr>
              <w:rPr>
                <w:rFonts w:eastAsia="Times New Roman"/>
                <w:lang w:val="es-CO" w:eastAsia="es-CO"/>
              </w:rPr>
            </w:pPr>
            <w:r w:rsidRPr="0082339F">
              <w:rPr>
                <w:rFonts w:eastAsia="Times New Roman"/>
                <w:lang w:val="es-CO" w:eastAsia="es-CO"/>
              </w:rPr>
              <w:t>La denominación</w:t>
            </w:r>
            <w:r w:rsidR="00E12544" w:rsidRPr="0082339F">
              <w:rPr>
                <w:rFonts w:eastAsia="Times New Roman"/>
                <w:lang w:val="es-CO" w:eastAsia="es-CO"/>
              </w:rPr>
              <w:t xml:space="preserve"> B</w:t>
            </w:r>
            <w:r w:rsidRPr="0082339F">
              <w:rPr>
                <w:rFonts w:eastAsia="Times New Roman"/>
                <w:lang w:val="es-CO" w:eastAsia="es-CO"/>
              </w:rPr>
              <w:t>RIC</w:t>
            </w:r>
            <w:r w:rsidR="00E12544" w:rsidRPr="0082339F">
              <w:rPr>
                <w:rFonts w:eastAsia="Times New Roman"/>
                <w:lang w:val="es-CO" w:eastAsia="es-CO"/>
              </w:rPr>
              <w:t xml:space="preserve"> tiene sus críticos. </w:t>
            </w:r>
            <w:r w:rsidRPr="0082339F">
              <w:rPr>
                <w:rFonts w:eastAsia="Times New Roman"/>
                <w:lang w:val="es-CO" w:eastAsia="es-CO"/>
              </w:rPr>
              <w:t>Se</w:t>
            </w:r>
            <w:r w:rsidR="00E12544" w:rsidRPr="0082339F">
              <w:rPr>
                <w:rFonts w:eastAsia="Times New Roman"/>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82339F">
              <w:rPr>
                <w:rFonts w:eastAsia="Times New Roman"/>
                <w:b/>
                <w:bCs/>
                <w:lang w:val="es-CO" w:eastAsia="es-CO"/>
              </w:rPr>
              <w:t>Segundo Mundo</w:t>
            </w:r>
            <w:r w:rsidR="00E12544" w:rsidRPr="0082339F">
              <w:rPr>
                <w:rFonts w:eastAsia="Times New Roman"/>
                <w:lang w:val="es-CO" w:eastAsia="es-CO"/>
              </w:rPr>
              <w:t>. El Primer Mundo comprendería Estados Unidos, la Unión Europea (UE), Japón y China, mientras que en el segundo se situarían aquellos países que han experimentado un importante crec</w:t>
            </w:r>
            <w:r w:rsidRPr="0082339F">
              <w:rPr>
                <w:rFonts w:eastAsia="Times New Roman"/>
                <w:lang w:val="es-CO" w:eastAsia="es-CO"/>
              </w:rPr>
              <w:t>imiento en las últimas décadas:</w:t>
            </w:r>
            <w:r w:rsidR="00E12544" w:rsidRPr="0082339F">
              <w:rPr>
                <w:rFonts w:eastAsia="Times New Roman"/>
                <w:b/>
                <w:bCs/>
                <w:lang w:val="es-CO" w:eastAsia="es-CO"/>
              </w:rPr>
              <w:t xml:space="preserve"> Sudáfrica</w:t>
            </w:r>
            <w:r w:rsidR="00E12544" w:rsidRPr="0082339F">
              <w:rPr>
                <w:rFonts w:eastAsia="Times New Roman"/>
                <w:lang w:val="es-CO" w:eastAsia="es-CO"/>
              </w:rPr>
              <w:t>, </w:t>
            </w:r>
            <w:r w:rsidR="00E12544" w:rsidRPr="0082339F">
              <w:rPr>
                <w:rFonts w:eastAsia="Times New Roman"/>
                <w:b/>
                <w:bCs/>
                <w:lang w:val="es-CO" w:eastAsia="es-CO"/>
              </w:rPr>
              <w:t>Indonesia </w:t>
            </w:r>
            <w:r w:rsidR="00E12544" w:rsidRPr="0082339F">
              <w:rPr>
                <w:rFonts w:eastAsia="Times New Roman"/>
                <w:lang w:val="es-CO" w:eastAsia="es-CO"/>
              </w:rPr>
              <w:t>o </w:t>
            </w:r>
            <w:r w:rsidR="00E12544" w:rsidRPr="0082339F">
              <w:rPr>
                <w:rFonts w:eastAsia="Times New Roman"/>
                <w:b/>
                <w:bCs/>
                <w:lang w:val="es-CO" w:eastAsia="es-CO"/>
              </w:rPr>
              <w:t>Turquía</w:t>
            </w:r>
            <w:r w:rsidR="00E12544" w:rsidRPr="0082339F">
              <w:rPr>
                <w:rFonts w:eastAsia="Times New Roman"/>
                <w:lang w:val="es-CO" w:eastAsia="es-CO"/>
              </w:rPr>
              <w:t>.</w:t>
            </w:r>
          </w:p>
          <w:p w14:paraId="340FCA98" w14:textId="77777777" w:rsidR="00E12544" w:rsidRPr="0082339F" w:rsidRDefault="00E12544" w:rsidP="0082339F">
            <w:pPr>
              <w:rPr>
                <w:rFonts w:eastAsia="Times New Roman"/>
                <w:lang w:val="es-CO" w:eastAsia="es-CO"/>
              </w:rPr>
            </w:pPr>
            <w:r w:rsidRPr="0082339F">
              <w:rPr>
                <w:rFonts w:eastAsia="Times New Roman"/>
                <w:lang w:val="es-CO" w:eastAsia="es-CO"/>
              </w:rPr>
              <w:t>Los </w:t>
            </w:r>
            <w:r w:rsidRPr="0082339F">
              <w:rPr>
                <w:rFonts w:eastAsia="Times New Roman"/>
                <w:b/>
                <w:bCs/>
                <w:lang w:val="es-CO" w:eastAsia="es-CO"/>
              </w:rPr>
              <w:t>grandes retos </w:t>
            </w:r>
            <w:r w:rsidRPr="0082339F">
              <w:rPr>
                <w:rFonts w:eastAsia="Times New Roman"/>
                <w:lang w:val="es-CO" w:eastAsia="es-CO"/>
              </w:rPr>
              <w:t>a los que deben enfrentarse estos países, si aspiran a formar parte del centro económico, son:</w:t>
            </w:r>
          </w:p>
          <w:p w14:paraId="5CDC077A" w14:textId="77777777" w:rsidR="00E12544" w:rsidRPr="0082339F" w:rsidRDefault="00E12544" w:rsidP="0082339F">
            <w:pPr>
              <w:rPr>
                <w:rFonts w:eastAsia="Times New Roman"/>
                <w:lang w:val="es-CO" w:eastAsia="es-CO"/>
              </w:rPr>
            </w:pPr>
            <w:r w:rsidRPr="0082339F">
              <w:rPr>
                <w:rFonts w:eastAsia="Times New Roman"/>
                <w:lang w:val="es-CO" w:eastAsia="es-CO"/>
              </w:rPr>
              <w:t>- Modernización económica.</w:t>
            </w:r>
          </w:p>
          <w:p w14:paraId="0017C07F" w14:textId="77777777" w:rsidR="00E12544" w:rsidRPr="0082339F" w:rsidRDefault="00E12544" w:rsidP="0082339F">
            <w:pPr>
              <w:rPr>
                <w:rFonts w:eastAsia="Times New Roman"/>
                <w:lang w:val="es-CO" w:eastAsia="es-CO"/>
              </w:rPr>
            </w:pPr>
            <w:r w:rsidRPr="0082339F">
              <w:rPr>
                <w:rFonts w:eastAsia="Times New Roman"/>
                <w:lang w:val="es-CO" w:eastAsia="es-CO"/>
              </w:rPr>
              <w:t>- Creación de una clase social consumidora.</w:t>
            </w:r>
          </w:p>
          <w:p w14:paraId="2A406E34" w14:textId="59F14772" w:rsidR="00E12544" w:rsidRPr="0082339F" w:rsidRDefault="00E12544" w:rsidP="0082339F">
            <w:pPr>
              <w:rPr>
                <w:rFonts w:eastAsia="Times New Roman"/>
                <w:lang w:val="es-CO" w:eastAsia="es-CO"/>
              </w:rPr>
            </w:pPr>
            <w:r w:rsidRPr="0082339F">
              <w:rPr>
                <w:rFonts w:eastAsia="Times New Roman"/>
                <w:lang w:val="es-CO" w:eastAsia="es-CO"/>
              </w:rPr>
              <w:t xml:space="preserve">- Reducción de </w:t>
            </w:r>
            <w:r w:rsidR="00293F75" w:rsidRPr="0082339F">
              <w:rPr>
                <w:rFonts w:eastAsia="Times New Roman"/>
                <w:lang w:val="es-CO" w:eastAsia="es-CO"/>
              </w:rPr>
              <w:t>los niveles</w:t>
            </w:r>
            <w:r w:rsidRPr="0082339F">
              <w:rPr>
                <w:rFonts w:eastAsia="Times New Roman"/>
                <w:lang w:val="es-CO" w:eastAsia="es-CO"/>
              </w:rPr>
              <w:t xml:space="preserve"> de pobreza.</w:t>
            </w:r>
          </w:p>
          <w:p w14:paraId="04D07EDD" w14:textId="77777777" w:rsidR="00E12544" w:rsidRPr="0082339F" w:rsidRDefault="00E12544" w:rsidP="0082339F">
            <w:pPr>
              <w:rPr>
                <w:rFonts w:eastAsia="Times New Roman"/>
                <w:lang w:val="es-CO" w:eastAsia="es-CO"/>
              </w:rPr>
            </w:pPr>
            <w:r w:rsidRPr="0082339F">
              <w:rPr>
                <w:rFonts w:eastAsia="Times New Roman"/>
                <w:lang w:val="es-CO" w:eastAsia="es-CO"/>
              </w:rPr>
              <w:t>- Construcción y consolidación de sólidas democracias.</w:t>
            </w:r>
          </w:p>
          <w:p w14:paraId="4D9F875A" w14:textId="2BB77E35" w:rsidR="00E12544" w:rsidRPr="0082339F" w:rsidRDefault="00E12544" w:rsidP="0082339F">
            <w:pPr>
              <w:rPr>
                <w:rFonts w:eastAsia="Times New Roman"/>
                <w:lang w:val="es-CO" w:eastAsia="es-CO"/>
              </w:rPr>
            </w:pPr>
            <w:r w:rsidRPr="0082339F">
              <w:rPr>
                <w:rFonts w:eastAsia="Times New Roman"/>
                <w:lang w:val="es-CO" w:eastAsia="es-CO"/>
              </w:rPr>
              <w:t>Las economías de los B</w:t>
            </w:r>
            <w:r w:rsidR="00293F75" w:rsidRPr="0082339F">
              <w:rPr>
                <w:rFonts w:eastAsia="Times New Roman"/>
                <w:lang w:val="es-CO" w:eastAsia="es-CO"/>
              </w:rPr>
              <w:t>RIC</w:t>
            </w:r>
            <w:r w:rsidRPr="0082339F">
              <w:rPr>
                <w:rFonts w:eastAsia="Times New Roman"/>
                <w:lang w:val="es-CO" w:eastAsia="es-CO"/>
              </w:rPr>
              <w:t xml:space="preserve"> se centran en la exportación de materias primas o de bienes manufacturados. Esto hace que regiones como Europa, importadora de una gran parte d</w:t>
            </w:r>
            <w:r w:rsidR="00997306" w:rsidRPr="0082339F">
              <w:rPr>
                <w:rFonts w:eastAsia="Times New Roman"/>
                <w:lang w:val="es-CO" w:eastAsia="es-CO"/>
              </w:rPr>
              <w:t>e la producción de China, acuse</w:t>
            </w:r>
            <w:r w:rsidRPr="0082339F">
              <w:rPr>
                <w:rFonts w:eastAsia="Times New Roman"/>
                <w:lang w:val="es-CO" w:eastAsia="es-CO"/>
              </w:rPr>
              <w:t xml:space="preserve"> el impacto de la crisis económica.</w:t>
            </w:r>
          </w:p>
          <w:p w14:paraId="7C1861D5" w14:textId="4C1B4F70" w:rsidR="00E12544" w:rsidRPr="0082339F" w:rsidRDefault="00E12544" w:rsidP="0082339F">
            <w:pPr>
              <w:rPr>
                <w:rFonts w:eastAsia="Times New Roman"/>
                <w:lang w:val="es-CO" w:eastAsia="es-CO"/>
              </w:rPr>
            </w:pPr>
            <w:r w:rsidRPr="0082339F">
              <w:rPr>
                <w:rFonts w:eastAsia="Times New Roman"/>
                <w:lang w:val="es-CO" w:eastAsia="es-CO"/>
              </w:rPr>
              <w:t>Ello se tradujo, en 2010, en una caída</w:t>
            </w:r>
            <w:r w:rsidR="00997306" w:rsidRPr="0082339F">
              <w:rPr>
                <w:rFonts w:eastAsia="Times New Roman"/>
                <w:lang w:val="es-CO" w:eastAsia="es-CO"/>
              </w:rPr>
              <w:t xml:space="preserve"> de las exportaciones chinas de</w:t>
            </w:r>
            <w:r w:rsidRPr="0082339F">
              <w:rPr>
                <w:rFonts w:eastAsia="Times New Roman"/>
                <w:lang w:val="es-CO" w:eastAsia="es-CO"/>
              </w:rPr>
              <w:t xml:space="preserve"> 18 %, mientras que el superávit comercial del país se redujo por tercer año consecutivo.</w:t>
            </w:r>
          </w:p>
          <w:p w14:paraId="4E6E15EC" w14:textId="42D1886D" w:rsidR="00E12544" w:rsidRPr="0082339F" w:rsidRDefault="00E12544" w:rsidP="0082339F">
            <w:pPr>
              <w:rPr>
                <w:rFonts w:eastAsia="Times New Roman"/>
                <w:lang w:val="es-CO" w:eastAsia="es-CO"/>
              </w:rPr>
            </w:pPr>
            <w:r w:rsidRPr="0082339F">
              <w:rPr>
                <w:rFonts w:eastAsia="Times New Roman"/>
                <w:lang w:val="es-CO" w:eastAsia="es-CO"/>
              </w:rPr>
              <w:t xml:space="preserve">En 2011, la producción industrial en India cayó 5,1 %, mientras que Brasil experimentó un importante crecimiento, entre otras </w:t>
            </w:r>
            <w:r w:rsidR="00997306" w:rsidRPr="0082339F">
              <w:rPr>
                <w:rFonts w:eastAsia="Times New Roman"/>
                <w:lang w:val="es-CO" w:eastAsia="es-CO"/>
              </w:rPr>
              <w:t>razones, a causa</w:t>
            </w:r>
            <w:r w:rsidRPr="0082339F">
              <w:rPr>
                <w:rFonts w:eastAsia="Times New Roman"/>
                <w:lang w:val="es-CO" w:eastAsia="es-CO"/>
              </w:rPr>
              <w:t xml:space="preserve"> </w:t>
            </w:r>
            <w:r w:rsidR="00997306" w:rsidRPr="0082339F">
              <w:rPr>
                <w:rFonts w:eastAsia="Times New Roman"/>
                <w:lang w:val="es-CO" w:eastAsia="es-CO"/>
              </w:rPr>
              <w:t>de</w:t>
            </w:r>
            <w:r w:rsidRPr="0082339F">
              <w:rPr>
                <w:rFonts w:eastAsia="Times New Roman"/>
                <w:lang w:val="es-CO" w:eastAsia="es-CO"/>
              </w:rPr>
              <w:t xml:space="preserve"> una burbuja inmobiliaria.</w:t>
            </w:r>
          </w:p>
          <w:p w14:paraId="704BEE26" w14:textId="1DF560CC" w:rsidR="00E12544" w:rsidRPr="0082339F" w:rsidRDefault="00997306" w:rsidP="0082339F">
            <w:pPr>
              <w:rPr>
                <w:rFonts w:eastAsia="Times New Roman"/>
                <w:lang w:val="es-CO" w:eastAsia="es-CO"/>
              </w:rPr>
            </w:pPr>
            <w:r w:rsidRPr="0082339F">
              <w:rPr>
                <w:rFonts w:eastAsia="Times New Roman"/>
                <w:lang w:val="es-CO" w:eastAsia="es-CO"/>
              </w:rPr>
              <w:t>D</w:t>
            </w:r>
            <w:r w:rsidR="00E12544" w:rsidRPr="0082339F">
              <w:rPr>
                <w:rFonts w:eastAsia="Times New Roman"/>
                <w:lang w:val="es-CO" w:eastAsia="es-CO"/>
              </w:rPr>
              <w:t>atos básicos</w:t>
            </w:r>
            <w:r w:rsidRPr="0082339F">
              <w:rPr>
                <w:rFonts w:eastAsia="Times New Roman"/>
                <w:lang w:val="es-CO" w:eastAsia="es-CO"/>
              </w:rPr>
              <w:t xml:space="preserve"> de los BRIC</w:t>
            </w:r>
          </w:p>
          <w:p w14:paraId="2BFC2BD4" w14:textId="1F4DEE8A" w:rsidR="00E12544" w:rsidRPr="0082339F" w:rsidRDefault="00E12544" w:rsidP="0082339F">
            <w:pPr>
              <w:rPr>
                <w:rFonts w:eastAsia="Times New Roman"/>
                <w:lang w:val="es-CO" w:eastAsia="es-CO"/>
              </w:rPr>
            </w:pPr>
            <w:r w:rsidRPr="0082339F">
              <w:rPr>
                <w:rFonts w:eastAsia="Times New Roman"/>
                <w:b/>
                <w:bCs/>
                <w:lang w:val="es-CO" w:eastAsia="es-CO"/>
              </w:rPr>
              <w:t>Brasil</w:t>
            </w:r>
            <w:r w:rsidRPr="0082339F">
              <w:rPr>
                <w:rFonts w:eastAsia="Times New Roman"/>
                <w:lang w:val="es-CO" w:eastAsia="es-CO"/>
              </w:rPr>
              <w:t>, </w:t>
            </w:r>
            <w:r w:rsidRPr="0082339F">
              <w:rPr>
                <w:rFonts w:eastAsia="Times New Roman"/>
                <w:b/>
                <w:bCs/>
                <w:lang w:val="es-CO" w:eastAsia="es-CO"/>
              </w:rPr>
              <w:t>Rusia</w:t>
            </w:r>
            <w:r w:rsidRPr="0082339F">
              <w:rPr>
                <w:rFonts w:eastAsia="Times New Roman"/>
                <w:lang w:val="es-CO" w:eastAsia="es-CO"/>
              </w:rPr>
              <w:t>, </w:t>
            </w:r>
            <w:r w:rsidRPr="0082339F">
              <w:rPr>
                <w:rFonts w:eastAsia="Times New Roman"/>
                <w:b/>
                <w:bCs/>
                <w:lang w:val="es-CO" w:eastAsia="es-CO"/>
              </w:rPr>
              <w:t>India </w:t>
            </w:r>
            <w:r w:rsidRPr="0082339F">
              <w:rPr>
                <w:rFonts w:eastAsia="Times New Roman"/>
                <w:lang w:val="es-CO" w:eastAsia="es-CO"/>
              </w:rPr>
              <w:t>y </w:t>
            </w:r>
            <w:r w:rsidRPr="0082339F">
              <w:rPr>
                <w:rFonts w:eastAsia="Times New Roman"/>
                <w:b/>
                <w:bCs/>
                <w:lang w:val="es-CO" w:eastAsia="es-CO"/>
              </w:rPr>
              <w:t>China</w:t>
            </w:r>
            <w:r w:rsidRPr="0082339F">
              <w:rPr>
                <w:rFonts w:eastAsia="Times New Roman"/>
                <w:lang w:val="es-CO" w:eastAsia="es-CO"/>
              </w:rPr>
              <w:t xml:space="preserve">, además de tener unas características parecidas </w:t>
            </w:r>
            <w:r w:rsidR="00997306" w:rsidRPr="0082339F">
              <w:rPr>
                <w:rFonts w:eastAsia="Times New Roman"/>
                <w:lang w:val="es-CO" w:eastAsia="es-CO"/>
              </w:rPr>
              <w:t>en lo relacionado con la demografía</w:t>
            </w:r>
            <w:r w:rsidRPr="0082339F">
              <w:rPr>
                <w:rFonts w:eastAsia="Times New Roman"/>
                <w:lang w:val="es-CO" w:eastAsia="es-CO"/>
              </w:rPr>
              <w:t xml:space="preserve">, </w:t>
            </w:r>
            <w:r w:rsidR="00997306" w:rsidRPr="0082339F">
              <w:rPr>
                <w:rFonts w:eastAsia="Times New Roman"/>
                <w:lang w:val="es-CO" w:eastAsia="es-CO"/>
              </w:rPr>
              <w:t xml:space="preserve">el </w:t>
            </w:r>
            <w:r w:rsidRPr="0082339F">
              <w:rPr>
                <w:rFonts w:eastAsia="Times New Roman"/>
                <w:lang w:val="es-CO" w:eastAsia="es-CO"/>
              </w:rPr>
              <w:t>territori</w:t>
            </w:r>
            <w:r w:rsidR="00997306" w:rsidRPr="0082339F">
              <w:rPr>
                <w:rFonts w:eastAsia="Times New Roman"/>
                <w:lang w:val="es-CO" w:eastAsia="es-CO"/>
              </w:rPr>
              <w:t>o</w:t>
            </w:r>
            <w:r w:rsidRPr="0082339F">
              <w:rPr>
                <w:rFonts w:eastAsia="Times New Roman"/>
                <w:lang w:val="es-CO" w:eastAsia="es-CO"/>
              </w:rPr>
              <w:t xml:space="preserve"> y </w:t>
            </w:r>
            <w:r w:rsidR="00997306" w:rsidRPr="0082339F">
              <w:rPr>
                <w:rFonts w:eastAsia="Times New Roman"/>
                <w:lang w:val="es-CO" w:eastAsia="es-CO"/>
              </w:rPr>
              <w:t>la economía</w:t>
            </w:r>
            <w:r w:rsidRPr="0082339F">
              <w:rPr>
                <w:rFonts w:eastAsia="Times New Roman"/>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67"/>
              <w:gridCol w:w="4108"/>
            </w:tblGrid>
            <w:tr w:rsidR="00E12544" w:rsidRPr="0082339F"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Brasil</w:t>
                  </w:r>
                </w:p>
              </w:tc>
            </w:tr>
            <w:tr w:rsidR="00E12544" w:rsidRPr="0082339F"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HISTORIA RECIENTE</w:t>
                  </w:r>
                </w:p>
              </w:tc>
            </w:tr>
            <w:tr w:rsidR="00E12544" w:rsidRPr="0082339F"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Población: </w:t>
                  </w:r>
                </w:p>
                <w:p w14:paraId="4EED5E21" w14:textId="224521C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190 755 </w:t>
                  </w:r>
                  <w:r w:rsidR="00E12544" w:rsidRPr="0082339F">
                    <w:rPr>
                      <w:rFonts w:eastAsia="Times New Roman"/>
                      <w:sz w:val="22"/>
                      <w:szCs w:val="22"/>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Restauración democrática (1985).</w:t>
                  </w:r>
                </w:p>
              </w:tc>
            </w:tr>
            <w:tr w:rsidR="00E12544" w:rsidRPr="0082339F"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3DA56947" w14:textId="3FCC72A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8 479 </w:t>
                  </w:r>
                  <w:r w:rsidR="00E12544" w:rsidRPr="0082339F">
                    <w:rPr>
                      <w:rFonts w:eastAsia="Times New Roman"/>
                      <w:sz w:val="22"/>
                      <w:szCs w:val="22"/>
                      <w:lang w:val="es-CO" w:eastAsia="es-CO"/>
                    </w:rPr>
                    <w:t>281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Reestructuración y modernización económica.</w:t>
                  </w:r>
                </w:p>
              </w:tc>
            </w:tr>
            <w:tr w:rsidR="00E12544" w:rsidRPr="0082339F"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PIB per cápita (2010): 10 </w:t>
                  </w:r>
                  <w:r w:rsidR="00E12544" w:rsidRPr="0082339F">
                    <w:rPr>
                      <w:rFonts w:eastAsia="Times New Roman"/>
                      <w:sz w:val="22"/>
                      <w:szCs w:val="22"/>
                      <w:lang w:val="es-CO" w:eastAsia="es-CO"/>
                    </w:rPr>
                    <w:t>958,1 $</w:t>
                  </w:r>
                </w:p>
                <w:p w14:paraId="2D3F8FA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Presidencia de Luiz Inácio </w:t>
                  </w:r>
                  <w:r w:rsidRPr="0082339F">
                    <w:rPr>
                      <w:rFonts w:eastAsia="Times New Roman"/>
                      <w:i/>
                      <w:iCs/>
                      <w:sz w:val="22"/>
                      <w:szCs w:val="22"/>
                      <w:lang w:val="es-CO" w:eastAsia="es-CO"/>
                    </w:rPr>
                    <w:t>Lula</w:t>
                  </w:r>
                  <w:r w:rsidR="00997306" w:rsidRPr="0082339F">
                    <w:rPr>
                      <w:rFonts w:eastAsia="Times New Roman"/>
                      <w:i/>
                      <w:iCs/>
                      <w:sz w:val="22"/>
                      <w:szCs w:val="22"/>
                      <w:lang w:val="es-CO" w:eastAsia="es-CO"/>
                    </w:rPr>
                    <w:t xml:space="preserve"> </w:t>
                  </w:r>
                  <w:r w:rsidRPr="0082339F">
                    <w:rPr>
                      <w:rFonts w:eastAsia="Times New Roman"/>
                      <w:sz w:val="22"/>
                      <w:szCs w:val="22"/>
                      <w:lang w:val="es-CO" w:eastAsia="es-CO"/>
                    </w:rPr>
                    <w:t>da Silva (2003-2010) y de Dilma Rousseff (desde 2010).</w:t>
                  </w:r>
                </w:p>
              </w:tc>
            </w:tr>
            <w:tr w:rsidR="00E12544" w:rsidRPr="0082339F"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82339F" w:rsidRDefault="00997306"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w:t>
                  </w:r>
                </w:p>
              </w:tc>
            </w:tr>
            <w:tr w:rsidR="00E12544" w:rsidRPr="0082339F"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Potencia económica sudamericana,</w:t>
                  </w:r>
                  <w:r w:rsidR="00E12544" w:rsidRPr="0082339F">
                    <w:rPr>
                      <w:rFonts w:eastAsia="Times New Roman"/>
                      <w:sz w:val="22"/>
                      <w:szCs w:val="22"/>
                      <w:lang w:val="es-CO" w:eastAsia="es-CO"/>
                    </w:rPr>
                    <w:t xml:space="preserve"> junto a </w:t>
                  </w:r>
                  <w:r w:rsidR="007D2046" w:rsidRPr="0082339F">
                    <w:rPr>
                      <w:rFonts w:eastAsia="Times New Roman"/>
                      <w:sz w:val="22"/>
                      <w:szCs w:val="22"/>
                      <w:lang w:val="es-CO" w:eastAsia="es-CO"/>
                    </w:rPr>
                    <w:t>Chile.</w:t>
                  </w:r>
                </w:p>
              </w:tc>
            </w:tr>
          </w:tbl>
          <w:p w14:paraId="58B858F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13"/>
              <w:gridCol w:w="3762"/>
            </w:tblGrid>
            <w:tr w:rsidR="00E12544" w:rsidRPr="0082339F"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Rusia</w:t>
                  </w:r>
                </w:p>
              </w:tc>
            </w:tr>
            <w:tr w:rsidR="00E12544" w:rsidRPr="0082339F"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0B218CC8" w14:textId="5750948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142 067 </w:t>
                  </w:r>
                  <w:r w:rsidR="00E12544" w:rsidRPr="0082339F">
                    <w:rPr>
                      <w:rFonts w:eastAsia="Times New Roman"/>
                      <w:sz w:val="22"/>
                      <w:szCs w:val="22"/>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Desintegración de la URSS y nacimiento de la CEI (1991).</w:t>
                  </w:r>
                </w:p>
              </w:tc>
            </w:tr>
            <w:tr w:rsidR="00E12544" w:rsidRPr="0082339F"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Extensión: </w:t>
                  </w:r>
                </w:p>
                <w:p w14:paraId="258A1FAE" w14:textId="4E2CAFF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17 075 </w:t>
                  </w:r>
                  <w:r w:rsidR="00E12544" w:rsidRPr="0082339F">
                    <w:rPr>
                      <w:rFonts w:eastAsia="Times New Roman"/>
                      <w:sz w:val="22"/>
                      <w:szCs w:val="22"/>
                      <w:lang w:val="es-CO" w:eastAsia="es-CO"/>
                    </w:rPr>
                    <w:t>400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Paso de una economía planificada a una economía de mercado.</w:t>
                  </w:r>
                </w:p>
              </w:tc>
            </w:tr>
            <w:tr w:rsidR="00E12544" w:rsidRPr="0082339F"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Autoritarismo presidencial: Yeltsin, Putin y Medvédev.</w:t>
                  </w:r>
                </w:p>
              </w:tc>
            </w:tr>
            <w:tr w:rsidR="00E12544" w:rsidRPr="0082339F"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41142C02" w14:textId="194A0E34"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10 </w:t>
                  </w:r>
                  <w:r w:rsidR="00E12544" w:rsidRPr="0082339F">
                    <w:rPr>
                      <w:rFonts w:eastAsia="Times New Roman"/>
                      <w:sz w:val="22"/>
                      <w:szCs w:val="22"/>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w:t>
                  </w:r>
                  <w:r w:rsidR="00997306" w:rsidRPr="0082339F">
                    <w:rPr>
                      <w:rFonts w:eastAsia="Times New Roman"/>
                      <w:sz w:val="22"/>
                      <w:szCs w:val="22"/>
                      <w:lang w:val="es-CO" w:eastAsia="es-CO"/>
                    </w:rPr>
                    <w:t>s</w:t>
                  </w:r>
                  <w:r w:rsidRPr="0082339F">
                    <w:rPr>
                      <w:rFonts w:eastAsia="Times New Roman"/>
                      <w:sz w:val="22"/>
                      <w:szCs w:val="22"/>
                      <w:lang w:val="es-CO" w:eastAsia="es-CO"/>
                    </w:rPr>
                    <w:t xml:space="preserve"> natural</w:t>
                  </w:r>
                  <w:r w:rsidR="00997306" w:rsidRPr="0082339F">
                    <w:rPr>
                      <w:rFonts w:eastAsia="Times New Roman"/>
                      <w:sz w:val="22"/>
                      <w:szCs w:val="22"/>
                      <w:lang w:val="es-CO" w:eastAsia="es-CO"/>
                    </w:rPr>
                    <w:t>es</w:t>
                  </w:r>
                  <w:r w:rsidRPr="0082339F">
                    <w:rPr>
                      <w:rFonts w:eastAsia="Times New Roman"/>
                      <w:sz w:val="22"/>
                      <w:szCs w:val="22"/>
                      <w:lang w:val="es-CO" w:eastAsia="es-CO"/>
                    </w:rPr>
                    <w:t>: carbón, petróleo, gas natural y metales.</w:t>
                  </w:r>
                </w:p>
              </w:tc>
            </w:tr>
            <w:tr w:rsidR="00E12544" w:rsidRPr="0082339F"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F3B42D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4343"/>
            </w:tblGrid>
            <w:tr w:rsidR="00E12544" w:rsidRPr="0082339F"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India</w:t>
                  </w:r>
                </w:p>
              </w:tc>
            </w:tr>
            <w:tr w:rsidR="00E12544" w:rsidRPr="0082339F"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34FA69B3" w14:textId="41E41740"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1 131 043 </w:t>
                  </w:r>
                  <w:r w:rsidR="00E12544" w:rsidRPr="0082339F">
                    <w:rPr>
                      <w:rFonts w:eastAsia="Times New Roman"/>
                      <w:sz w:val="22"/>
                      <w:szCs w:val="22"/>
                      <w:lang w:val="es-CO" w:eastAsia="es-CO"/>
                    </w:rPr>
                    <w:t>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Estabilidad democrática.</w:t>
                  </w:r>
                </w:p>
              </w:tc>
            </w:tr>
            <w:tr w:rsidR="00E12544" w:rsidRPr="0082339F"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73FE1ABA" w14:textId="2584EBF8"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3 287 </w:t>
                  </w:r>
                  <w:r w:rsidR="00E12544" w:rsidRPr="0082339F">
                    <w:rPr>
                      <w:rFonts w:eastAsia="Times New Roman"/>
                      <w:sz w:val="22"/>
                      <w:szCs w:val="22"/>
                      <w:lang w:val="es-CO" w:eastAsia="es-CO"/>
                    </w:rPr>
                    <w:t>263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Modernización económica y crecimiento industrial.</w:t>
                  </w:r>
                </w:p>
              </w:tc>
            </w:tr>
            <w:tr w:rsidR="00E12544" w:rsidRPr="0082339F"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Previsión de convertirse en una gran potencia mundial.</w:t>
                  </w:r>
                </w:p>
              </w:tc>
            </w:tr>
            <w:tr w:rsidR="00E12544" w:rsidRPr="0082339F"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PIB per cápita (2010): 1 </w:t>
                  </w:r>
                  <w:r w:rsidR="00E12544" w:rsidRPr="0082339F">
                    <w:rPr>
                      <w:rFonts w:eastAsia="Times New Roman"/>
                      <w:sz w:val="22"/>
                      <w:szCs w:val="22"/>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 muy</w:t>
                  </w:r>
                  <w:r w:rsidRPr="0082339F">
                    <w:rPr>
                      <w:rFonts w:eastAsia="Times New Roman"/>
                      <w:sz w:val="22"/>
                      <w:szCs w:val="22"/>
                      <w:lang w:val="es-CO" w:eastAsia="es-CO"/>
                    </w:rPr>
                    <w:t xml:space="preserve"> profundas</w:t>
                  </w:r>
                  <w:r w:rsidR="00E12544" w:rsidRPr="0082339F">
                    <w:rPr>
                      <w:rFonts w:eastAsia="Times New Roman"/>
                      <w:sz w:val="22"/>
                      <w:szCs w:val="22"/>
                      <w:lang w:val="es-CO" w:eastAsia="es-CO"/>
                    </w:rPr>
                    <w:t>.</w:t>
                  </w:r>
                </w:p>
              </w:tc>
            </w:tr>
            <w:tr w:rsidR="00E12544" w:rsidRPr="0082339F"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Persistencia de la sociedad de castas.</w:t>
                  </w:r>
                </w:p>
              </w:tc>
            </w:tr>
            <w:tr w:rsidR="00E12544" w:rsidRPr="0082339F"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Potencia militar (posee armas nucleares).</w:t>
                  </w:r>
                </w:p>
              </w:tc>
            </w:tr>
          </w:tbl>
          <w:p w14:paraId="6F64219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3604"/>
            </w:tblGrid>
            <w:tr w:rsidR="00E12544" w:rsidRPr="0082339F"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China</w:t>
                  </w:r>
                </w:p>
              </w:tc>
            </w:tr>
            <w:tr w:rsidR="00E12544" w:rsidRPr="0082339F"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Población:</w:t>
                  </w:r>
                </w:p>
                <w:p w14:paraId="697D9FF8" w14:textId="75F639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w:t>
                  </w:r>
                  <w:r w:rsidR="00370824" w:rsidRPr="0082339F">
                    <w:rPr>
                      <w:rFonts w:eastAsia="Times New Roman"/>
                      <w:sz w:val="22"/>
                      <w:szCs w:val="22"/>
                      <w:lang w:val="es-CO" w:eastAsia="es-CO"/>
                    </w:rPr>
                    <w:t xml:space="preserve">1 339 724 </w:t>
                  </w:r>
                  <w:r w:rsidRPr="0082339F">
                    <w:rPr>
                      <w:rFonts w:eastAsia="Times New Roman"/>
                      <w:sz w:val="22"/>
                      <w:szCs w:val="22"/>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Mantenimiento de la férrea dictadura comunista.</w:t>
                  </w:r>
                </w:p>
              </w:tc>
            </w:tr>
            <w:tr w:rsidR="00E12544" w:rsidRPr="0082339F"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Extensión: 9 596 </w:t>
                  </w:r>
                  <w:r w:rsidR="00E12544" w:rsidRPr="0082339F">
                    <w:rPr>
                      <w:rFonts w:eastAsia="Times New Roman"/>
                      <w:sz w:val="22"/>
                      <w:szCs w:val="22"/>
                      <w:lang w:val="es-CO" w:eastAsia="es-CO"/>
                    </w:rPr>
                    <w:t>960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Modernización económica</w:t>
                  </w:r>
                  <w:r w:rsidR="00E12544" w:rsidRPr="0082339F">
                    <w:rPr>
                      <w:rFonts w:eastAsia="Times New Roman"/>
                      <w:sz w:val="22"/>
                      <w:szCs w:val="22"/>
                      <w:lang w:val="es-CO" w:eastAsia="es-CO"/>
                    </w:rPr>
                    <w:t xml:space="preserve"> iniciada por Deng Xiaoping.</w:t>
                  </w:r>
                </w:p>
              </w:tc>
            </w:tr>
            <w:tr w:rsidR="00E12544" w:rsidRPr="0082339F"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Modelo económico entre el comunismo y el capitalismo.</w:t>
                  </w:r>
                </w:p>
              </w:tc>
            </w:tr>
            <w:tr w:rsidR="00E12544" w:rsidRPr="0082339F"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58FAA8C3" w14:textId="02CF3887"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4 </w:t>
                  </w:r>
                  <w:r w:rsidR="00E12544" w:rsidRPr="0082339F">
                    <w:rPr>
                      <w:rFonts w:eastAsia="Times New Roman"/>
                      <w:sz w:val="22"/>
                      <w:szCs w:val="22"/>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económico espectacular.</w:t>
                  </w:r>
                </w:p>
              </w:tc>
            </w:tr>
            <w:tr w:rsidR="00E12544" w:rsidRPr="0082339F"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Aumento de la población urbana.</w:t>
                  </w:r>
                </w:p>
              </w:tc>
            </w:tr>
            <w:tr w:rsidR="00E12544" w:rsidRPr="0082339F"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Corrupción.</w:t>
                  </w:r>
                </w:p>
              </w:tc>
            </w:tr>
            <w:tr w:rsidR="00E12544" w:rsidRPr="0082339F"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 natural: minerales estratégicos.</w:t>
                  </w:r>
                </w:p>
              </w:tc>
            </w:tr>
            <w:tr w:rsidR="00E12544" w:rsidRPr="0082339F"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AFD58B1" w14:textId="666B6611" w:rsidR="00E12544" w:rsidRPr="0082339F" w:rsidRDefault="00E12544" w:rsidP="0082339F">
            <w:pPr>
              <w:rPr>
                <w:rFonts w:eastAsia="Times New Roman"/>
                <w:lang w:val="es-CO" w:eastAsia="es-CO"/>
              </w:rPr>
            </w:pPr>
            <w:r w:rsidRPr="0082339F">
              <w:rPr>
                <w:rFonts w:eastAsia="Times New Roman"/>
                <w:lang w:val="es-CO" w:eastAsia="es-CO"/>
              </w:rPr>
              <w:t> Si quieres saber más sobre los B</w:t>
            </w:r>
            <w:r w:rsidR="00104F6A" w:rsidRPr="0082339F">
              <w:rPr>
                <w:rFonts w:eastAsia="Times New Roman"/>
                <w:lang w:val="es-CO" w:eastAsia="es-CO"/>
              </w:rPr>
              <w:t>RIC</w:t>
            </w:r>
            <w:r w:rsidRPr="0082339F">
              <w:rPr>
                <w:rFonts w:eastAsia="Times New Roman"/>
                <w:lang w:val="es-CO" w:eastAsia="es-CO"/>
              </w:rPr>
              <w:t>, te sugerimos la lectura de dos artículos aparecidos en  el diario español El País:</w:t>
            </w:r>
          </w:p>
          <w:p w14:paraId="144060C2" w14:textId="25109179" w:rsidR="00E12544" w:rsidRPr="005368C5" w:rsidRDefault="00104F6A" w:rsidP="005368C5">
            <w:pPr>
              <w:pStyle w:val="Prrafodelista"/>
              <w:numPr>
                <w:ilvl w:val="0"/>
                <w:numId w:val="43"/>
              </w:numPr>
              <w:rPr>
                <w:rFonts w:eastAsia="Times New Roman"/>
                <w:lang w:val="es-CO" w:eastAsia="es-CO"/>
              </w:rPr>
            </w:pPr>
            <w:r w:rsidRPr="005368C5">
              <w:rPr>
                <w:rFonts w:eastAsia="Times New Roman"/>
                <w:i/>
                <w:lang w:val="es-CO" w:eastAsia="es-CO"/>
              </w:rPr>
              <w:t>¿Qué quieren los BRIC?</w:t>
            </w:r>
            <w:r w:rsidR="00E12544" w:rsidRPr="005368C5">
              <w:rPr>
                <w:rFonts w:eastAsia="Times New Roman"/>
                <w:i/>
                <w:lang w:val="es-CO" w:eastAsia="es-CO"/>
              </w:rPr>
              <w:t xml:space="preserve"> </w:t>
            </w:r>
            <w:r w:rsidR="00E77345" w:rsidRPr="005368C5">
              <w:rPr>
                <w:rFonts w:eastAsia="Times New Roman"/>
                <w:lang w:val="es-CO" w:eastAsia="es-CO"/>
              </w:rPr>
              <w:t>[</w:t>
            </w:r>
            <w:r w:rsidR="00E77345" w:rsidRPr="005368C5">
              <w:rPr>
                <w:rFonts w:ascii="Times New Roman" w:eastAsia="Times New Roman" w:hAnsi="Times New Roman" w:cs="Times New Roman"/>
                <w:lang w:val="es-CO" w:eastAsia="es-CO"/>
              </w:rPr>
              <w:t>VER</w:t>
            </w:r>
            <w:r w:rsidR="00E77345" w:rsidRPr="005368C5">
              <w:rPr>
                <w:rFonts w:eastAsia="Times New Roman"/>
                <w:lang w:val="es-CO" w:eastAsia="es-CO"/>
              </w:rPr>
              <w:t>]</w:t>
            </w:r>
            <w:r w:rsidR="00E12544" w:rsidRPr="005368C5">
              <w:rPr>
                <w:rFonts w:eastAsia="Times New Roman"/>
                <w:lang w:val="es-CO" w:eastAsia="es-CO"/>
              </w:rPr>
              <w:t>.</w:t>
            </w:r>
          </w:p>
          <w:p w14:paraId="1BFBC711" w14:textId="4C201B8E" w:rsidR="005368C5" w:rsidRPr="005368C5" w:rsidRDefault="00887B01" w:rsidP="005368C5">
            <w:pPr>
              <w:pStyle w:val="Prrafodelista"/>
              <w:rPr>
                <w:rFonts w:eastAsia="Times New Roman"/>
                <w:lang w:val="es-CO" w:eastAsia="es-CO"/>
              </w:rPr>
            </w:pPr>
            <w:hyperlink r:id="rId19" w:history="1">
              <w:r w:rsidR="005368C5" w:rsidRPr="00D25797">
                <w:rPr>
                  <w:rStyle w:val="Hipervnculo"/>
                  <w:rFonts w:ascii="Lucida Grande" w:hAnsi="Lucida Grande" w:cs="Lucida Grande"/>
                </w:rPr>
                <w:t>http://elpais.com/diario/2010/07/05/internacional/1278280810_850215.html</w:t>
              </w:r>
            </w:hyperlink>
            <w:r w:rsidR="005368C5">
              <w:rPr>
                <w:rFonts w:ascii="Lucida Grande" w:hAnsi="Lucida Grande" w:cs="Lucida Grande"/>
                <w:color w:val="000000"/>
              </w:rPr>
              <w:t xml:space="preserve"> </w:t>
            </w:r>
          </w:p>
          <w:p w14:paraId="28CD6779" w14:textId="6B0750EA" w:rsidR="00E12544" w:rsidRPr="00227721" w:rsidRDefault="00104F6A" w:rsidP="00227721">
            <w:pPr>
              <w:pStyle w:val="Prrafodelista"/>
              <w:numPr>
                <w:ilvl w:val="0"/>
                <w:numId w:val="43"/>
              </w:numPr>
              <w:rPr>
                <w:rFonts w:eastAsia="Times New Roman"/>
                <w:lang w:val="es-CO" w:eastAsia="es-CO"/>
              </w:rPr>
            </w:pPr>
            <w:r w:rsidRPr="00227721">
              <w:rPr>
                <w:rFonts w:eastAsia="Times New Roman"/>
                <w:i/>
                <w:lang w:val="es-CO" w:eastAsia="es-CO"/>
              </w:rPr>
              <w:t>Vulnerabilidad de los BRIC</w:t>
            </w:r>
            <w:r w:rsidR="00E12544" w:rsidRPr="00227721">
              <w:rPr>
                <w:rFonts w:eastAsia="Times New Roman"/>
                <w:lang w:val="es-CO" w:eastAsia="es-CO"/>
              </w:rPr>
              <w:t xml:space="preserve"> [</w:t>
            </w:r>
            <w:r w:rsidR="00E12544" w:rsidRPr="00227721">
              <w:rPr>
                <w:rFonts w:ascii="Times New Roman" w:eastAsia="Times New Roman" w:hAnsi="Times New Roman" w:cs="Times New Roman"/>
                <w:lang w:val="es-CO" w:eastAsia="es-CO"/>
              </w:rPr>
              <w:t>VER</w:t>
            </w:r>
            <w:r w:rsidR="00E12544" w:rsidRPr="00227721">
              <w:rPr>
                <w:rFonts w:eastAsia="Times New Roman"/>
                <w:lang w:val="es-CO" w:eastAsia="es-CO"/>
              </w:rPr>
              <w:t>].</w:t>
            </w:r>
          </w:p>
          <w:p w14:paraId="04CCC008" w14:textId="1B75977A" w:rsidR="00227721" w:rsidRPr="00227721" w:rsidRDefault="00887B01" w:rsidP="00227721">
            <w:pPr>
              <w:pStyle w:val="Prrafodelista"/>
              <w:rPr>
                <w:color w:val="000000"/>
                <w:lang w:val="es-CO"/>
              </w:rPr>
            </w:pPr>
            <w:hyperlink r:id="rId20" w:history="1">
              <w:r w:rsidR="00227721" w:rsidRPr="00D25797">
                <w:rPr>
                  <w:rStyle w:val="Hipervnculo"/>
                  <w:rFonts w:ascii="Lucida Grande" w:hAnsi="Lucida Grande" w:cs="Lucida Grande"/>
                </w:rPr>
                <w:t>http://elpais.com/diario/2011/12/16/internacional/1323990009_850215.html</w:t>
              </w:r>
            </w:hyperlink>
            <w:r w:rsidR="00227721">
              <w:rPr>
                <w:rFonts w:ascii="Lucida Grande" w:hAnsi="Lucida Grande" w:cs="Lucida Grande"/>
                <w:color w:val="000000"/>
              </w:rPr>
              <w:t xml:space="preserve"> </w:t>
            </w:r>
          </w:p>
        </w:tc>
      </w:tr>
    </w:tbl>
    <w:p w14:paraId="2DCBEF67" w14:textId="508F06C4" w:rsidR="00E12544" w:rsidRPr="0082339F" w:rsidRDefault="00E12544" w:rsidP="0082339F">
      <w:pPr>
        <w:rPr>
          <w:sz w:val="22"/>
          <w:szCs w:val="22"/>
          <w:highlight w:val="yellow"/>
        </w:rPr>
      </w:pPr>
    </w:p>
    <w:p w14:paraId="52967DED"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7269CB5B" w14:textId="74591796" w:rsidR="004A5ACB" w:rsidRPr="00096F06" w:rsidRDefault="004A5ACB" w:rsidP="00C90C45">
      <w:pPr>
        <w:pStyle w:val="Ttulo2"/>
      </w:pPr>
      <w:bookmarkStart w:id="30" w:name="_Toc426298247"/>
      <w:r w:rsidRPr="00096F06">
        <w:t>2.3 Consolidación</w:t>
      </w:r>
      <w:bookmarkEnd w:id="30"/>
    </w:p>
    <w:p w14:paraId="5FAB4F3A" w14:textId="77777777" w:rsidR="004A5ACB" w:rsidRPr="00096F06" w:rsidRDefault="004A5ACB" w:rsidP="00C90C45">
      <w:pPr>
        <w:rPr>
          <w:sz w:val="22"/>
          <w:szCs w:val="22"/>
        </w:rPr>
      </w:pPr>
    </w:p>
    <w:p w14:paraId="4A0B56EF"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856E4DF" w14:textId="77777777" w:rsidTr="00C90C45">
        <w:tc>
          <w:tcPr>
            <w:tcW w:w="9033" w:type="dxa"/>
            <w:gridSpan w:val="2"/>
            <w:shd w:val="clear" w:color="auto" w:fill="000000" w:themeFill="text1"/>
          </w:tcPr>
          <w:p w14:paraId="0F681E16"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2AAAF553" w14:textId="77777777" w:rsidTr="00C90C45">
        <w:tc>
          <w:tcPr>
            <w:tcW w:w="2518" w:type="dxa"/>
          </w:tcPr>
          <w:p w14:paraId="2896FF4D" w14:textId="77777777" w:rsidR="00F71C3A" w:rsidRPr="00A3255A" w:rsidRDefault="00F71C3A" w:rsidP="00C90C45">
            <w:pPr>
              <w:rPr>
                <w:b/>
                <w:color w:val="000000"/>
              </w:rPr>
            </w:pPr>
            <w:r w:rsidRPr="00A3255A">
              <w:rPr>
                <w:b/>
                <w:color w:val="000000"/>
              </w:rPr>
              <w:t>Código</w:t>
            </w:r>
          </w:p>
        </w:tc>
        <w:tc>
          <w:tcPr>
            <w:tcW w:w="6515" w:type="dxa"/>
          </w:tcPr>
          <w:p w14:paraId="43CD00F8" w14:textId="5CE63834" w:rsidR="00F71C3A" w:rsidRPr="00A3255A" w:rsidRDefault="00F71C3A" w:rsidP="00891833">
            <w:pPr>
              <w:rPr>
                <w:b/>
                <w:color w:val="000000"/>
              </w:rPr>
            </w:pPr>
            <w:r w:rsidRPr="00A3255A">
              <w:rPr>
                <w:color w:val="000000"/>
              </w:rPr>
              <w:t>CS_11_01_CO_REC</w:t>
            </w:r>
            <w:r w:rsidR="00891833">
              <w:rPr>
                <w:color w:val="000000"/>
              </w:rPr>
              <w:t>5</w:t>
            </w:r>
            <w:r w:rsidR="00160EDC">
              <w:rPr>
                <w:color w:val="000000"/>
              </w:rPr>
              <w:t>0</w:t>
            </w:r>
          </w:p>
        </w:tc>
      </w:tr>
      <w:tr w:rsidR="00F71C3A" w:rsidRPr="0082339F" w14:paraId="3572EFE1" w14:textId="77777777" w:rsidTr="00C90C45">
        <w:tc>
          <w:tcPr>
            <w:tcW w:w="2518" w:type="dxa"/>
          </w:tcPr>
          <w:p w14:paraId="7B9232B6" w14:textId="77777777" w:rsidR="00F71C3A" w:rsidRPr="00A3255A" w:rsidRDefault="00F71C3A" w:rsidP="00C90C45">
            <w:pPr>
              <w:rPr>
                <w:color w:val="000000"/>
              </w:rPr>
            </w:pPr>
            <w:r w:rsidRPr="00A3255A">
              <w:rPr>
                <w:b/>
                <w:color w:val="000000"/>
              </w:rPr>
              <w:t>Título</w:t>
            </w:r>
          </w:p>
        </w:tc>
        <w:tc>
          <w:tcPr>
            <w:tcW w:w="6515" w:type="dxa"/>
          </w:tcPr>
          <w:p w14:paraId="32B06DD9" w14:textId="2A685238" w:rsidR="00F71C3A" w:rsidRPr="00A3255A" w:rsidRDefault="00F71C3A" w:rsidP="00F71C3A">
            <w:pPr>
              <w:rPr>
                <w:rFonts w:cs="Arial"/>
              </w:rPr>
            </w:pPr>
            <w:r w:rsidRPr="00A3255A">
              <w:rPr>
                <w:rFonts w:cs="Arial"/>
              </w:rPr>
              <w:t xml:space="preserve">Refuerza tu aprendizaje: </w:t>
            </w:r>
            <w:r>
              <w:rPr>
                <w:rFonts w:cs="Arial"/>
              </w:rPr>
              <w:t>Las regiones emergentes</w:t>
            </w:r>
          </w:p>
        </w:tc>
      </w:tr>
      <w:tr w:rsidR="00F71C3A" w:rsidRPr="0082339F" w14:paraId="0EADDCE0" w14:textId="77777777" w:rsidTr="00C90C45">
        <w:tc>
          <w:tcPr>
            <w:tcW w:w="2518" w:type="dxa"/>
          </w:tcPr>
          <w:p w14:paraId="1569609C" w14:textId="77777777" w:rsidR="00F71C3A" w:rsidRPr="00A3255A" w:rsidRDefault="00F71C3A" w:rsidP="00C90C45">
            <w:pPr>
              <w:rPr>
                <w:color w:val="000000"/>
              </w:rPr>
            </w:pPr>
            <w:r w:rsidRPr="00A3255A">
              <w:rPr>
                <w:b/>
                <w:color w:val="000000"/>
              </w:rPr>
              <w:t>Descripción</w:t>
            </w:r>
          </w:p>
        </w:tc>
        <w:tc>
          <w:tcPr>
            <w:tcW w:w="6515" w:type="dxa"/>
          </w:tcPr>
          <w:p w14:paraId="06ABFA4C" w14:textId="00ED02EE" w:rsidR="00F71C3A" w:rsidRPr="00A3255A" w:rsidRDefault="00F71C3A" w:rsidP="00F71C3A">
            <w:pPr>
              <w:rPr>
                <w:color w:val="000000"/>
              </w:rPr>
            </w:pPr>
            <w:r w:rsidRPr="00A3255A">
              <w:rPr>
                <w:color w:val="000000"/>
              </w:rPr>
              <w:t xml:space="preserve">Actividad sobre </w:t>
            </w:r>
            <w:r>
              <w:rPr>
                <w:rFonts w:cs="Arial"/>
              </w:rPr>
              <w:t>Las regiones emergentes</w:t>
            </w:r>
          </w:p>
        </w:tc>
      </w:tr>
    </w:tbl>
    <w:p w14:paraId="3EFF37BF" w14:textId="77777777" w:rsidR="00F71C3A" w:rsidRPr="0082339F" w:rsidRDefault="00F71C3A" w:rsidP="00F71C3A">
      <w:pPr>
        <w:rPr>
          <w:sz w:val="22"/>
          <w:szCs w:val="22"/>
          <w:highlight w:val="yellow"/>
        </w:rPr>
      </w:pPr>
    </w:p>
    <w:p w14:paraId="40D5DD47" w14:textId="1442EE36" w:rsidR="00F1138B" w:rsidRDefault="00F1138B">
      <w:pPr>
        <w:rPr>
          <w:sz w:val="22"/>
          <w:szCs w:val="22"/>
          <w:highlight w:val="yellow"/>
        </w:rPr>
      </w:pPr>
      <w:r>
        <w:rPr>
          <w:sz w:val="22"/>
          <w:szCs w:val="22"/>
          <w:highlight w:val="yellow"/>
        </w:rPr>
        <w:br w:type="page"/>
      </w:r>
    </w:p>
    <w:p w14:paraId="66B95D1D" w14:textId="77777777" w:rsidR="00E12544" w:rsidRPr="0082339F" w:rsidRDefault="00E12544" w:rsidP="0082339F">
      <w:pPr>
        <w:rPr>
          <w:sz w:val="22"/>
          <w:szCs w:val="22"/>
          <w:highlight w:val="yellow"/>
        </w:rPr>
      </w:pPr>
    </w:p>
    <w:p w14:paraId="3CA84BE6" w14:textId="77777777" w:rsidR="0082339F" w:rsidRDefault="002939C5" w:rsidP="0082339F">
      <w:pPr>
        <w:rPr>
          <w:sz w:val="22"/>
          <w:szCs w:val="22"/>
        </w:rPr>
      </w:pPr>
      <w:r w:rsidRPr="0082339F">
        <w:rPr>
          <w:sz w:val="22"/>
          <w:szCs w:val="22"/>
          <w:highlight w:val="yellow"/>
        </w:rPr>
        <w:t>[SECCIÓN 1</w:t>
      </w:r>
      <w:r w:rsidR="00F23646" w:rsidRPr="0082339F">
        <w:rPr>
          <w:sz w:val="22"/>
          <w:szCs w:val="22"/>
          <w:highlight w:val="yellow"/>
        </w:rPr>
        <w:t>]</w:t>
      </w:r>
      <w:r w:rsidR="00616DBC" w:rsidRPr="0082339F">
        <w:rPr>
          <w:sz w:val="22"/>
          <w:szCs w:val="22"/>
        </w:rPr>
        <w:t xml:space="preserve"> </w:t>
      </w:r>
    </w:p>
    <w:p w14:paraId="04970FB3" w14:textId="6D2CFDD2" w:rsidR="005D1738" w:rsidRPr="0082339F" w:rsidRDefault="005440AC" w:rsidP="0082339F">
      <w:pPr>
        <w:pStyle w:val="Ttulo1"/>
      </w:pPr>
      <w:bookmarkStart w:id="31" w:name="_Toc426298248"/>
      <w:r>
        <w:t xml:space="preserve">3 </w:t>
      </w:r>
      <w:r w:rsidR="00104F6A" w:rsidRPr="0082339F">
        <w:t>Las c</w:t>
      </w:r>
      <w:r w:rsidR="002939C5" w:rsidRPr="0082339F">
        <w:t>laves para comprender los conflictos del siglo XXI</w:t>
      </w:r>
      <w:bookmarkEnd w:id="31"/>
    </w:p>
    <w:p w14:paraId="51C16D44" w14:textId="77777777" w:rsidR="00170472" w:rsidRPr="0082339F" w:rsidRDefault="00170472" w:rsidP="0082339F">
      <w:pPr>
        <w:rPr>
          <w:b/>
          <w:sz w:val="22"/>
          <w:szCs w:val="22"/>
        </w:rPr>
      </w:pPr>
    </w:p>
    <w:p w14:paraId="11A7D985" w14:textId="7975AA3C" w:rsidR="00A3783B" w:rsidRPr="0082339F" w:rsidRDefault="00A3783B" w:rsidP="0082339F">
      <w:pPr>
        <w:rPr>
          <w:sz w:val="22"/>
          <w:szCs w:val="22"/>
        </w:rPr>
      </w:pPr>
      <w:r w:rsidRPr="0082339F">
        <w:rPr>
          <w:sz w:val="22"/>
          <w:szCs w:val="22"/>
        </w:rPr>
        <w:t>Si bie</w:t>
      </w:r>
      <w:r w:rsidR="006B0904" w:rsidRPr="0082339F">
        <w:rPr>
          <w:sz w:val="22"/>
          <w:szCs w:val="22"/>
        </w:rPr>
        <w:t>n es cierto que los</w:t>
      </w:r>
      <w:r w:rsidR="006B0904" w:rsidRPr="0082339F">
        <w:rPr>
          <w:b/>
          <w:sz w:val="22"/>
          <w:szCs w:val="22"/>
        </w:rPr>
        <w:t xml:space="preserve"> conflictos</w:t>
      </w:r>
      <w:r w:rsidR="006B0904" w:rsidRPr="0082339F">
        <w:rPr>
          <w:sz w:val="22"/>
          <w:szCs w:val="22"/>
        </w:rPr>
        <w:t xml:space="preserve">, </w:t>
      </w:r>
      <w:r w:rsidR="00104F6A" w:rsidRPr="0082339F">
        <w:rPr>
          <w:sz w:val="22"/>
          <w:szCs w:val="22"/>
        </w:rPr>
        <w:t xml:space="preserve">en </w:t>
      </w:r>
      <w:r w:rsidR="006B0904" w:rsidRPr="0082339F">
        <w:rPr>
          <w:sz w:val="22"/>
          <w:szCs w:val="22"/>
        </w:rPr>
        <w:t xml:space="preserve">todas la épocas históricas, han </w:t>
      </w:r>
      <w:r w:rsidRPr="0082339F">
        <w:rPr>
          <w:sz w:val="22"/>
          <w:szCs w:val="22"/>
        </w:rPr>
        <w:t>forma</w:t>
      </w:r>
      <w:r w:rsidR="006B0904" w:rsidRPr="0082339F">
        <w:rPr>
          <w:sz w:val="22"/>
          <w:szCs w:val="22"/>
        </w:rPr>
        <w:t>do</w:t>
      </w:r>
      <w:r w:rsidRPr="0082339F">
        <w:rPr>
          <w:sz w:val="22"/>
          <w:szCs w:val="22"/>
        </w:rPr>
        <w:t xml:space="preserve"> parte de la vida de los pueblos, </w:t>
      </w:r>
      <w:r w:rsidR="006B0904" w:rsidRPr="0082339F">
        <w:rPr>
          <w:sz w:val="22"/>
          <w:szCs w:val="22"/>
        </w:rPr>
        <w:t xml:space="preserve">también es cierto que </w:t>
      </w:r>
      <w:r w:rsidRPr="0082339F">
        <w:rPr>
          <w:sz w:val="22"/>
          <w:szCs w:val="22"/>
        </w:rPr>
        <w:t xml:space="preserve">los conflictos de los últimos veinte años </w:t>
      </w:r>
      <w:r w:rsidR="00565767" w:rsidRPr="0082339F">
        <w:rPr>
          <w:sz w:val="22"/>
          <w:szCs w:val="22"/>
        </w:rPr>
        <w:t xml:space="preserve">siguen </w:t>
      </w:r>
      <w:r w:rsidR="00565767" w:rsidRPr="0082339F">
        <w:rPr>
          <w:b/>
          <w:sz w:val="22"/>
          <w:szCs w:val="22"/>
        </w:rPr>
        <w:t>pautas</w:t>
      </w:r>
      <w:r w:rsidR="00565767" w:rsidRPr="0082339F">
        <w:rPr>
          <w:sz w:val="22"/>
          <w:szCs w:val="22"/>
        </w:rPr>
        <w:t xml:space="preserve"> diferentes</w:t>
      </w:r>
      <w:r w:rsidRPr="0082339F">
        <w:rPr>
          <w:sz w:val="22"/>
          <w:szCs w:val="22"/>
        </w:rPr>
        <w:t xml:space="preserve"> y puede afirmarse que son de otro tipo que los de hace cuarenta años. </w:t>
      </w:r>
    </w:p>
    <w:p w14:paraId="7EB606B9" w14:textId="77777777" w:rsidR="00A3783B" w:rsidRPr="0082339F" w:rsidRDefault="00A3783B" w:rsidP="0082339F">
      <w:pPr>
        <w:rPr>
          <w:sz w:val="22"/>
          <w:szCs w:val="22"/>
        </w:rPr>
      </w:pPr>
    </w:p>
    <w:p w14:paraId="32449393" w14:textId="44F39095" w:rsidR="00A3783B" w:rsidRPr="0082339F" w:rsidRDefault="00A3783B" w:rsidP="0082339F">
      <w:pPr>
        <w:rPr>
          <w:sz w:val="22"/>
          <w:szCs w:val="22"/>
        </w:rPr>
      </w:pPr>
      <w:r w:rsidRPr="0082339F">
        <w:rPr>
          <w:sz w:val="22"/>
          <w:szCs w:val="22"/>
        </w:rPr>
        <w:t xml:space="preserve">No se puede desconocer que las </w:t>
      </w:r>
      <w:r w:rsidR="00655608" w:rsidRPr="0082339F">
        <w:rPr>
          <w:sz w:val="22"/>
          <w:szCs w:val="22"/>
        </w:rPr>
        <w:t>situaciones de extrema violencia</w:t>
      </w:r>
      <w:r w:rsidRPr="0082339F">
        <w:rPr>
          <w:sz w:val="22"/>
          <w:szCs w:val="22"/>
        </w:rPr>
        <w:t>,</w:t>
      </w:r>
      <w:r w:rsidR="00655608" w:rsidRPr="0082339F">
        <w:rPr>
          <w:sz w:val="22"/>
          <w:szCs w:val="22"/>
        </w:rPr>
        <w:t xml:space="preserve"> </w:t>
      </w:r>
      <w:r w:rsidRPr="0082339F">
        <w:rPr>
          <w:sz w:val="22"/>
          <w:szCs w:val="22"/>
        </w:rPr>
        <w:t xml:space="preserve">así como las </w:t>
      </w:r>
      <w:r w:rsidR="00655608" w:rsidRPr="0082339F">
        <w:rPr>
          <w:sz w:val="22"/>
          <w:szCs w:val="22"/>
        </w:rPr>
        <w:t>crisis humanitarias</w:t>
      </w:r>
      <w:r w:rsidRPr="0082339F">
        <w:rPr>
          <w:sz w:val="22"/>
          <w:szCs w:val="22"/>
        </w:rPr>
        <w:t xml:space="preserve"> típicas del siglo XX</w:t>
      </w:r>
      <w:r w:rsidR="006B0904" w:rsidRPr="0082339F">
        <w:rPr>
          <w:sz w:val="22"/>
          <w:szCs w:val="22"/>
        </w:rPr>
        <w:t>, continúan hoy</w:t>
      </w:r>
      <w:r w:rsidRPr="0082339F">
        <w:rPr>
          <w:sz w:val="22"/>
          <w:szCs w:val="22"/>
        </w:rPr>
        <w:t xml:space="preserve">. </w:t>
      </w:r>
      <w:r w:rsidR="00655608" w:rsidRPr="0082339F">
        <w:rPr>
          <w:sz w:val="22"/>
          <w:szCs w:val="22"/>
        </w:rPr>
        <w:t xml:space="preserve">Sin embargo, </w:t>
      </w:r>
      <w:r w:rsidR="00B61300" w:rsidRPr="0082339F">
        <w:rPr>
          <w:sz w:val="22"/>
          <w:szCs w:val="22"/>
        </w:rPr>
        <w:t xml:space="preserve">es posible identificar </w:t>
      </w:r>
      <w:r w:rsidRPr="0082339F">
        <w:rPr>
          <w:sz w:val="22"/>
          <w:szCs w:val="22"/>
        </w:rPr>
        <w:t xml:space="preserve">razones </w:t>
      </w:r>
      <w:r w:rsidR="00565767" w:rsidRPr="0082339F">
        <w:rPr>
          <w:sz w:val="22"/>
          <w:szCs w:val="22"/>
        </w:rPr>
        <w:t xml:space="preserve">para </w:t>
      </w:r>
      <w:r w:rsidRPr="0082339F">
        <w:rPr>
          <w:sz w:val="22"/>
          <w:szCs w:val="22"/>
        </w:rPr>
        <w:t xml:space="preserve">creer </w:t>
      </w:r>
      <w:r w:rsidR="00565767" w:rsidRPr="0082339F">
        <w:rPr>
          <w:sz w:val="22"/>
          <w:szCs w:val="22"/>
        </w:rPr>
        <w:t xml:space="preserve">que </w:t>
      </w:r>
      <w:r w:rsidRPr="0082339F">
        <w:rPr>
          <w:sz w:val="22"/>
          <w:szCs w:val="22"/>
        </w:rPr>
        <w:t xml:space="preserve">los conflictos </w:t>
      </w:r>
      <w:r w:rsidR="00104F6A" w:rsidRPr="0082339F">
        <w:rPr>
          <w:sz w:val="22"/>
          <w:szCs w:val="22"/>
        </w:rPr>
        <w:t>d</w:t>
      </w:r>
      <w:r w:rsidRPr="0082339F">
        <w:rPr>
          <w:sz w:val="22"/>
          <w:szCs w:val="22"/>
        </w:rPr>
        <w:t xml:space="preserve">el planeta están </w:t>
      </w:r>
      <w:r w:rsidR="00565767" w:rsidRPr="0082339F">
        <w:rPr>
          <w:sz w:val="22"/>
          <w:szCs w:val="22"/>
        </w:rPr>
        <w:t>entra</w:t>
      </w:r>
      <w:r w:rsidRPr="0082339F">
        <w:rPr>
          <w:sz w:val="22"/>
          <w:szCs w:val="22"/>
        </w:rPr>
        <w:t xml:space="preserve">ndo </w:t>
      </w:r>
      <w:r w:rsidR="00565767" w:rsidRPr="0082339F">
        <w:rPr>
          <w:sz w:val="22"/>
          <w:szCs w:val="22"/>
        </w:rPr>
        <w:t xml:space="preserve">en un ciclo </w:t>
      </w:r>
      <w:r w:rsidRPr="0082339F">
        <w:rPr>
          <w:sz w:val="22"/>
          <w:szCs w:val="22"/>
        </w:rPr>
        <w:t>diferente</w:t>
      </w:r>
      <w:r w:rsidR="00565767" w:rsidRPr="0082339F">
        <w:rPr>
          <w:sz w:val="22"/>
          <w:szCs w:val="22"/>
        </w:rPr>
        <w:t xml:space="preserve">. </w:t>
      </w:r>
    </w:p>
    <w:p w14:paraId="6A04BE81" w14:textId="77777777" w:rsidR="00A3783B" w:rsidRPr="0082339F" w:rsidRDefault="00A3783B" w:rsidP="0082339F">
      <w:pPr>
        <w:rPr>
          <w:sz w:val="22"/>
          <w:szCs w:val="22"/>
        </w:rPr>
      </w:pPr>
    </w:p>
    <w:p w14:paraId="6A1F20AA" w14:textId="2EBFDB3B" w:rsidR="009116CC" w:rsidRDefault="00A3783B" w:rsidP="0082339F">
      <w:pPr>
        <w:rPr>
          <w:sz w:val="22"/>
          <w:szCs w:val="22"/>
        </w:rPr>
      </w:pPr>
      <w:r w:rsidRPr="0082339F">
        <w:rPr>
          <w:sz w:val="22"/>
          <w:szCs w:val="22"/>
        </w:rPr>
        <w:t>Según e</w:t>
      </w:r>
      <w:r w:rsidR="00565767" w:rsidRPr="0082339F">
        <w:rPr>
          <w:sz w:val="22"/>
          <w:szCs w:val="22"/>
        </w:rPr>
        <w:t xml:space="preserve">l </w:t>
      </w:r>
      <w:r w:rsidR="00231057" w:rsidRPr="0082339F">
        <w:rPr>
          <w:sz w:val="22"/>
          <w:szCs w:val="22"/>
        </w:rPr>
        <w:t>p</w:t>
      </w:r>
      <w:r w:rsidR="00565767" w:rsidRPr="0082339F">
        <w:rPr>
          <w:sz w:val="22"/>
          <w:szCs w:val="22"/>
        </w:rPr>
        <w:t>rograma de</w:t>
      </w:r>
      <w:r w:rsidR="00B61300" w:rsidRPr="0082339F">
        <w:rPr>
          <w:sz w:val="22"/>
          <w:szCs w:val="22"/>
        </w:rPr>
        <w:t xml:space="preserve"> datos </w:t>
      </w:r>
      <w:r w:rsidR="00231057" w:rsidRPr="0082339F">
        <w:rPr>
          <w:sz w:val="22"/>
          <w:szCs w:val="22"/>
        </w:rPr>
        <w:t xml:space="preserve">sobre </w:t>
      </w:r>
      <w:r w:rsidR="00104F6A" w:rsidRPr="0082339F">
        <w:rPr>
          <w:sz w:val="22"/>
          <w:szCs w:val="22"/>
        </w:rPr>
        <w:t>c</w:t>
      </w:r>
      <w:r w:rsidR="00565767" w:rsidRPr="0082339F">
        <w:rPr>
          <w:sz w:val="22"/>
          <w:szCs w:val="22"/>
        </w:rPr>
        <w:t xml:space="preserve">onflictos de la </w:t>
      </w:r>
      <w:r w:rsidRPr="0082339F">
        <w:rPr>
          <w:sz w:val="22"/>
          <w:szCs w:val="22"/>
        </w:rPr>
        <w:t>U</w:t>
      </w:r>
      <w:r w:rsidR="00565767" w:rsidRPr="0082339F">
        <w:rPr>
          <w:sz w:val="22"/>
          <w:szCs w:val="22"/>
        </w:rPr>
        <w:t>niversidad de Uppsala</w:t>
      </w:r>
      <w:r w:rsidR="00A97914" w:rsidRPr="0082339F">
        <w:rPr>
          <w:sz w:val="22"/>
          <w:szCs w:val="22"/>
        </w:rPr>
        <w:t xml:space="preserve">,  </w:t>
      </w:r>
      <w:r w:rsidRPr="0082339F">
        <w:rPr>
          <w:sz w:val="22"/>
          <w:szCs w:val="22"/>
        </w:rPr>
        <w:t xml:space="preserve">el número de conflictos armados se ha reducido, pasando de </w:t>
      </w:r>
      <w:r w:rsidR="00565767" w:rsidRPr="0082339F">
        <w:rPr>
          <w:b/>
          <w:sz w:val="22"/>
          <w:szCs w:val="22"/>
        </w:rPr>
        <w:t>32</w:t>
      </w:r>
      <w:r w:rsidR="00565767" w:rsidRPr="0082339F">
        <w:rPr>
          <w:sz w:val="22"/>
          <w:szCs w:val="22"/>
        </w:rPr>
        <w:t xml:space="preserve"> </w:t>
      </w:r>
      <w:r w:rsidR="00104F6A" w:rsidRPr="0082339F">
        <w:rPr>
          <w:sz w:val="22"/>
          <w:szCs w:val="22"/>
        </w:rPr>
        <w:t xml:space="preserve">disputas armadas </w:t>
      </w:r>
      <w:r w:rsidR="00565767" w:rsidRPr="0082339F">
        <w:rPr>
          <w:sz w:val="22"/>
          <w:szCs w:val="22"/>
        </w:rPr>
        <w:t xml:space="preserve">de gran intensidad en 1990 </w:t>
      </w:r>
      <w:r w:rsidRPr="0082339F">
        <w:rPr>
          <w:sz w:val="22"/>
          <w:szCs w:val="22"/>
        </w:rPr>
        <w:t xml:space="preserve">a </w:t>
      </w:r>
      <w:r w:rsidRPr="0082339F">
        <w:rPr>
          <w:b/>
          <w:sz w:val="22"/>
          <w:szCs w:val="22"/>
        </w:rPr>
        <w:t>17</w:t>
      </w:r>
      <w:r w:rsidRPr="0082339F">
        <w:rPr>
          <w:sz w:val="22"/>
          <w:szCs w:val="22"/>
        </w:rPr>
        <w:t xml:space="preserve"> en 2009. La tendencia muestra un descenso progresivo,</w:t>
      </w:r>
      <w:r w:rsidR="00104F6A" w:rsidRPr="0082339F">
        <w:rPr>
          <w:sz w:val="22"/>
          <w:szCs w:val="22"/>
        </w:rPr>
        <w:t xml:space="preserve"> que llega</w:t>
      </w:r>
      <w:r w:rsidRPr="0082339F">
        <w:rPr>
          <w:sz w:val="22"/>
          <w:szCs w:val="22"/>
        </w:rPr>
        <w:t xml:space="preserve"> a la </w:t>
      </w:r>
      <w:r w:rsidR="00565767" w:rsidRPr="0082339F">
        <w:rPr>
          <w:sz w:val="22"/>
          <w:szCs w:val="22"/>
        </w:rPr>
        <w:t xml:space="preserve">mitad </w:t>
      </w:r>
      <w:r w:rsidRPr="0082339F">
        <w:rPr>
          <w:sz w:val="22"/>
          <w:szCs w:val="22"/>
        </w:rPr>
        <w:t xml:space="preserve">de </w:t>
      </w:r>
      <w:r w:rsidR="00104F6A" w:rsidRPr="0082339F">
        <w:rPr>
          <w:sz w:val="22"/>
          <w:szCs w:val="22"/>
        </w:rPr>
        <w:t xml:space="preserve">las </w:t>
      </w:r>
      <w:r w:rsidRPr="0082339F">
        <w:rPr>
          <w:sz w:val="22"/>
          <w:szCs w:val="22"/>
        </w:rPr>
        <w:t xml:space="preserve">confrontaciones armadas </w:t>
      </w:r>
      <w:r w:rsidR="00565767" w:rsidRPr="0082339F">
        <w:rPr>
          <w:sz w:val="22"/>
          <w:szCs w:val="22"/>
        </w:rPr>
        <w:t xml:space="preserve">en el </w:t>
      </w:r>
      <w:r w:rsidRPr="0082339F">
        <w:rPr>
          <w:sz w:val="22"/>
          <w:szCs w:val="22"/>
        </w:rPr>
        <w:t xml:space="preserve">curso de </w:t>
      </w:r>
      <w:r w:rsidR="00565767" w:rsidRPr="0082339F">
        <w:rPr>
          <w:sz w:val="22"/>
          <w:szCs w:val="22"/>
        </w:rPr>
        <w:t xml:space="preserve">veinte años. </w:t>
      </w:r>
      <w:r w:rsidR="009116CC" w:rsidRPr="0082339F">
        <w:rPr>
          <w:sz w:val="22"/>
          <w:szCs w:val="22"/>
        </w:rPr>
        <w:t xml:space="preserve">Asimismo, a excepción del caso de </w:t>
      </w:r>
      <w:r w:rsidR="00825532" w:rsidRPr="0082339F">
        <w:rPr>
          <w:sz w:val="22"/>
          <w:szCs w:val="22"/>
        </w:rPr>
        <w:t xml:space="preserve">Siria e </w:t>
      </w:r>
      <w:r w:rsidR="009116CC" w:rsidRPr="0082339F">
        <w:rPr>
          <w:sz w:val="22"/>
          <w:szCs w:val="22"/>
        </w:rPr>
        <w:t xml:space="preserve">Irak, al comienzo de la segunda década del siglo XXI </w:t>
      </w:r>
      <w:r w:rsidR="00565767" w:rsidRPr="0082339F">
        <w:rPr>
          <w:sz w:val="22"/>
          <w:szCs w:val="22"/>
        </w:rPr>
        <w:t xml:space="preserve">no </w:t>
      </w:r>
      <w:r w:rsidR="009116CC" w:rsidRPr="0082339F">
        <w:rPr>
          <w:sz w:val="22"/>
          <w:szCs w:val="22"/>
        </w:rPr>
        <w:t>se encuentra un</w:t>
      </w:r>
      <w:r w:rsidR="00187FA2" w:rsidRPr="0082339F">
        <w:rPr>
          <w:sz w:val="22"/>
          <w:szCs w:val="22"/>
        </w:rPr>
        <w:t xml:space="preserve">a disputa armada </w:t>
      </w:r>
      <w:r w:rsidR="00565767" w:rsidRPr="0082339F">
        <w:rPr>
          <w:sz w:val="22"/>
          <w:szCs w:val="22"/>
        </w:rPr>
        <w:t xml:space="preserve"> que </w:t>
      </w:r>
      <w:r w:rsidR="009116CC" w:rsidRPr="0082339F">
        <w:rPr>
          <w:sz w:val="22"/>
          <w:szCs w:val="22"/>
        </w:rPr>
        <w:t xml:space="preserve">genere </w:t>
      </w:r>
      <w:r w:rsidR="00565767" w:rsidRPr="0082339F">
        <w:rPr>
          <w:sz w:val="22"/>
          <w:szCs w:val="22"/>
        </w:rPr>
        <w:t xml:space="preserve">más de </w:t>
      </w:r>
      <w:r w:rsidR="00565767" w:rsidRPr="0082339F">
        <w:rPr>
          <w:b/>
          <w:sz w:val="22"/>
          <w:szCs w:val="22"/>
        </w:rPr>
        <w:t>10</w:t>
      </w:r>
      <w:r w:rsidR="009116CC" w:rsidRPr="0082339F">
        <w:rPr>
          <w:b/>
          <w:sz w:val="22"/>
          <w:szCs w:val="22"/>
        </w:rPr>
        <w:t>.</w:t>
      </w:r>
      <w:r w:rsidR="00565767" w:rsidRPr="0082339F">
        <w:rPr>
          <w:b/>
          <w:sz w:val="22"/>
          <w:szCs w:val="22"/>
        </w:rPr>
        <w:t xml:space="preserve">000 víctimas mortales en </w:t>
      </w:r>
      <w:r w:rsidR="009116CC" w:rsidRPr="0082339F">
        <w:rPr>
          <w:b/>
          <w:sz w:val="22"/>
          <w:szCs w:val="22"/>
        </w:rPr>
        <w:t xml:space="preserve">el curso de </w:t>
      </w:r>
      <w:r w:rsidR="00565767" w:rsidRPr="0082339F">
        <w:rPr>
          <w:b/>
          <w:sz w:val="22"/>
          <w:szCs w:val="22"/>
        </w:rPr>
        <w:t>un año</w:t>
      </w:r>
      <w:r w:rsidR="00227721">
        <w:rPr>
          <w:b/>
          <w:sz w:val="22"/>
          <w:szCs w:val="22"/>
        </w:rPr>
        <w:t xml:space="preserve"> </w:t>
      </w:r>
      <w:r w:rsidR="00227721" w:rsidRPr="0082339F">
        <w:rPr>
          <w:color w:val="000000"/>
          <w:sz w:val="22"/>
          <w:szCs w:val="22"/>
        </w:rPr>
        <w:t>[</w:t>
      </w:r>
      <w:r w:rsidR="00227721" w:rsidRPr="00227721">
        <w:rPr>
          <w:rFonts w:ascii="Times New Roman" w:hAnsi="Times New Roman" w:cs="Times New Roman"/>
          <w:sz w:val="22"/>
          <w:szCs w:val="22"/>
        </w:rPr>
        <w:t>VER</w:t>
      </w:r>
      <w:r w:rsidR="00227721" w:rsidRPr="0082339F">
        <w:rPr>
          <w:color w:val="000000"/>
          <w:sz w:val="22"/>
          <w:szCs w:val="22"/>
        </w:rPr>
        <w:t>]</w:t>
      </w:r>
      <w:r w:rsidR="009116CC" w:rsidRPr="0082339F">
        <w:rPr>
          <w:sz w:val="22"/>
          <w:szCs w:val="22"/>
        </w:rPr>
        <w:t xml:space="preserve">. </w:t>
      </w:r>
    </w:p>
    <w:p w14:paraId="114A2C32" w14:textId="4EB1DEB2" w:rsidR="00227721" w:rsidRPr="0082339F" w:rsidRDefault="00887B01" w:rsidP="0082339F">
      <w:pPr>
        <w:rPr>
          <w:sz w:val="22"/>
          <w:szCs w:val="22"/>
        </w:rPr>
      </w:pPr>
      <w:hyperlink r:id="rId21" w:history="1">
        <w:r w:rsidR="00227721" w:rsidRPr="00D25797">
          <w:rPr>
            <w:rStyle w:val="Hipervnculo"/>
            <w:rFonts w:ascii="Lucida Grande" w:hAnsi="Lucida Grande" w:cs="Lucida Grande"/>
          </w:rPr>
          <w:t>http://www.ucdp.uu.se/gpdatabase/search.php</w:t>
        </w:r>
      </w:hyperlink>
      <w:r w:rsidR="00227721">
        <w:rPr>
          <w:rFonts w:ascii="Lucida Grande" w:hAnsi="Lucida Grande" w:cs="Lucida Grande"/>
          <w:color w:val="000000"/>
        </w:rPr>
        <w:t xml:space="preserve"> </w:t>
      </w:r>
    </w:p>
    <w:p w14:paraId="58D05F74" w14:textId="77777777" w:rsidR="009116CC" w:rsidRPr="0082339F" w:rsidRDefault="009116CC" w:rsidP="0082339F">
      <w:pPr>
        <w:rPr>
          <w:sz w:val="22"/>
          <w:szCs w:val="22"/>
        </w:rPr>
      </w:pPr>
    </w:p>
    <w:p w14:paraId="077471F1" w14:textId="20F1AA4A" w:rsidR="00565767" w:rsidRPr="0082339F" w:rsidRDefault="0038697C" w:rsidP="0082339F">
      <w:pPr>
        <w:rPr>
          <w:sz w:val="22"/>
          <w:szCs w:val="22"/>
        </w:rPr>
      </w:pPr>
      <w:r w:rsidRPr="0082339F">
        <w:rPr>
          <w:sz w:val="22"/>
          <w:szCs w:val="22"/>
        </w:rPr>
        <w:t xml:space="preserve">Los datos anteriores </w:t>
      </w:r>
      <w:r w:rsidR="006B0904" w:rsidRPr="0082339F">
        <w:rPr>
          <w:sz w:val="22"/>
          <w:szCs w:val="22"/>
        </w:rPr>
        <w:t xml:space="preserve">señalan </w:t>
      </w:r>
      <w:r w:rsidRPr="0082339F">
        <w:rPr>
          <w:sz w:val="22"/>
          <w:szCs w:val="22"/>
        </w:rPr>
        <w:t xml:space="preserve">un </w:t>
      </w:r>
      <w:r w:rsidR="00565767" w:rsidRPr="0082339F">
        <w:rPr>
          <w:sz w:val="22"/>
          <w:szCs w:val="22"/>
        </w:rPr>
        <w:t xml:space="preserve">cambio </w:t>
      </w:r>
      <w:r w:rsidR="00231057" w:rsidRPr="0082339F">
        <w:rPr>
          <w:sz w:val="22"/>
          <w:szCs w:val="22"/>
        </w:rPr>
        <w:t xml:space="preserve">en el </w:t>
      </w:r>
      <w:r w:rsidRPr="0082339F">
        <w:rPr>
          <w:b/>
          <w:sz w:val="22"/>
          <w:szCs w:val="22"/>
        </w:rPr>
        <w:t xml:space="preserve">modelo </w:t>
      </w:r>
      <w:r w:rsidR="00231057" w:rsidRPr="0082339F">
        <w:rPr>
          <w:b/>
          <w:sz w:val="22"/>
          <w:szCs w:val="22"/>
        </w:rPr>
        <w:t xml:space="preserve">de los </w:t>
      </w:r>
      <w:r w:rsidRPr="0082339F">
        <w:rPr>
          <w:b/>
          <w:sz w:val="22"/>
          <w:szCs w:val="22"/>
        </w:rPr>
        <w:t>conflictos</w:t>
      </w:r>
      <w:r w:rsidR="00565767" w:rsidRPr="0082339F">
        <w:rPr>
          <w:sz w:val="22"/>
          <w:szCs w:val="22"/>
        </w:rPr>
        <w:t xml:space="preserve">. </w:t>
      </w:r>
      <w:r w:rsidRPr="0082339F">
        <w:rPr>
          <w:sz w:val="22"/>
          <w:szCs w:val="22"/>
        </w:rPr>
        <w:t xml:space="preserve">Ello no significa que los </w:t>
      </w:r>
      <w:r w:rsidR="00187FA2" w:rsidRPr="0082339F">
        <w:rPr>
          <w:sz w:val="22"/>
          <w:szCs w:val="22"/>
        </w:rPr>
        <w:t>enfrentamientos</w:t>
      </w:r>
      <w:r w:rsidRPr="0082339F">
        <w:rPr>
          <w:sz w:val="22"/>
          <w:szCs w:val="22"/>
        </w:rPr>
        <w:t xml:space="preserve"> armados estén desapareciendo</w:t>
      </w:r>
      <w:r w:rsidR="00823A0D" w:rsidRPr="0082339F">
        <w:rPr>
          <w:sz w:val="22"/>
          <w:szCs w:val="22"/>
        </w:rPr>
        <w:t>,</w:t>
      </w:r>
      <w:r w:rsidRPr="0082339F">
        <w:rPr>
          <w:sz w:val="22"/>
          <w:szCs w:val="22"/>
        </w:rPr>
        <w:t xml:space="preserve"> ni mucho menos que la guerra no </w:t>
      </w:r>
      <w:r w:rsidR="006B0904" w:rsidRPr="0082339F">
        <w:rPr>
          <w:sz w:val="22"/>
          <w:szCs w:val="22"/>
        </w:rPr>
        <w:t xml:space="preserve">constituya </w:t>
      </w:r>
      <w:r w:rsidRPr="0082339F">
        <w:rPr>
          <w:sz w:val="22"/>
          <w:szCs w:val="22"/>
        </w:rPr>
        <w:t>un recurso para resolverlos</w:t>
      </w:r>
      <w:r w:rsidR="003939AF" w:rsidRPr="0082339F">
        <w:rPr>
          <w:sz w:val="22"/>
          <w:szCs w:val="22"/>
        </w:rPr>
        <w:t>.</w:t>
      </w:r>
      <w:r w:rsidR="00565767" w:rsidRPr="0082339F">
        <w:rPr>
          <w:sz w:val="22"/>
          <w:szCs w:val="22"/>
        </w:rPr>
        <w:t xml:space="preserve"> </w:t>
      </w:r>
      <w:r w:rsidR="003939AF" w:rsidRPr="0082339F">
        <w:rPr>
          <w:sz w:val="22"/>
          <w:szCs w:val="22"/>
        </w:rPr>
        <w:t>S</w:t>
      </w:r>
      <w:r w:rsidRPr="0082339F">
        <w:rPr>
          <w:sz w:val="22"/>
          <w:szCs w:val="22"/>
        </w:rPr>
        <w:t>in embargo, s</w:t>
      </w:r>
      <w:r w:rsidR="006B0904" w:rsidRPr="0082339F">
        <w:rPr>
          <w:sz w:val="22"/>
          <w:szCs w:val="22"/>
        </w:rPr>
        <w:t>í</w:t>
      </w:r>
      <w:r w:rsidRPr="0082339F">
        <w:rPr>
          <w:sz w:val="22"/>
          <w:szCs w:val="22"/>
        </w:rPr>
        <w:t xml:space="preserve"> se puede afirmar que la manera en que</w:t>
      </w:r>
      <w:r w:rsidR="006B0904" w:rsidRPr="0082339F">
        <w:rPr>
          <w:sz w:val="22"/>
          <w:szCs w:val="22"/>
        </w:rPr>
        <w:t xml:space="preserve"> se desenvuelven los conflictos</w:t>
      </w:r>
      <w:r w:rsidRPr="0082339F">
        <w:rPr>
          <w:sz w:val="22"/>
          <w:szCs w:val="22"/>
        </w:rPr>
        <w:t xml:space="preserve"> </w:t>
      </w:r>
      <w:r w:rsidR="00187FA2" w:rsidRPr="0082339F">
        <w:rPr>
          <w:sz w:val="22"/>
          <w:szCs w:val="22"/>
        </w:rPr>
        <w:t>está</w:t>
      </w:r>
      <w:r w:rsidRPr="0082339F">
        <w:rPr>
          <w:sz w:val="22"/>
          <w:szCs w:val="22"/>
        </w:rPr>
        <w:t xml:space="preserve"> cambiando </w:t>
      </w:r>
      <w:r w:rsidR="00187FA2" w:rsidRPr="0082339F">
        <w:rPr>
          <w:sz w:val="22"/>
          <w:szCs w:val="22"/>
        </w:rPr>
        <w:t xml:space="preserve">de forma </w:t>
      </w:r>
      <w:r w:rsidR="006B0904" w:rsidRPr="0082339F">
        <w:rPr>
          <w:sz w:val="22"/>
          <w:szCs w:val="22"/>
        </w:rPr>
        <w:t>cualitativa</w:t>
      </w:r>
      <w:r w:rsidR="00187FA2" w:rsidRPr="0082339F">
        <w:rPr>
          <w:sz w:val="22"/>
          <w:szCs w:val="22"/>
        </w:rPr>
        <w:t xml:space="preserve"> </w:t>
      </w:r>
      <w:r w:rsidRPr="0082339F">
        <w:rPr>
          <w:sz w:val="22"/>
          <w:szCs w:val="22"/>
        </w:rPr>
        <w:t xml:space="preserve">y que, comparado con el siglo XX, la resolución armada de </w:t>
      </w:r>
      <w:r w:rsidR="00187FA2" w:rsidRPr="0082339F">
        <w:rPr>
          <w:sz w:val="22"/>
          <w:szCs w:val="22"/>
        </w:rPr>
        <w:t>las confrontaciones</w:t>
      </w:r>
      <w:r w:rsidRPr="0082339F">
        <w:rPr>
          <w:sz w:val="22"/>
          <w:szCs w:val="22"/>
        </w:rPr>
        <w:t xml:space="preserve"> constituye un </w:t>
      </w:r>
      <w:r w:rsidR="00565767" w:rsidRPr="0082339F">
        <w:rPr>
          <w:sz w:val="22"/>
          <w:szCs w:val="22"/>
        </w:rPr>
        <w:t xml:space="preserve">fenómeno </w:t>
      </w:r>
      <w:r w:rsidRPr="0082339F">
        <w:rPr>
          <w:sz w:val="22"/>
          <w:szCs w:val="22"/>
        </w:rPr>
        <w:t xml:space="preserve">en declive. </w:t>
      </w:r>
    </w:p>
    <w:p w14:paraId="73743F56" w14:textId="77777777" w:rsidR="00C25ECA" w:rsidRDefault="00C25ECA" w:rsidP="0082339F">
      <w:pPr>
        <w:rPr>
          <w:sz w:val="22"/>
          <w:szCs w:val="22"/>
        </w:rPr>
      </w:pPr>
    </w:p>
    <w:tbl>
      <w:tblPr>
        <w:tblStyle w:val="Tablaconcuadrcula"/>
        <w:tblW w:w="0" w:type="auto"/>
        <w:tblLook w:val="04A0" w:firstRow="1" w:lastRow="0" w:firstColumn="1" w:lastColumn="0" w:noHBand="0" w:noVBand="1"/>
      </w:tblPr>
      <w:tblGrid>
        <w:gridCol w:w="1175"/>
        <w:gridCol w:w="7879"/>
      </w:tblGrid>
      <w:tr w:rsidR="00016A0C" w:rsidRPr="0082339F" w14:paraId="334A2055" w14:textId="77777777" w:rsidTr="00C90C45">
        <w:tc>
          <w:tcPr>
            <w:tcW w:w="9054" w:type="dxa"/>
            <w:gridSpan w:val="2"/>
            <w:shd w:val="clear" w:color="auto" w:fill="000000" w:themeFill="text1"/>
          </w:tcPr>
          <w:p w14:paraId="54E36943" w14:textId="77777777" w:rsidR="00016A0C" w:rsidRPr="0082339F" w:rsidRDefault="00016A0C" w:rsidP="00C90C45">
            <w:pPr>
              <w:rPr>
                <w:b/>
                <w:color w:val="FFFFFF" w:themeColor="background1"/>
              </w:rPr>
            </w:pPr>
            <w:r w:rsidRPr="0082339F">
              <w:rPr>
                <w:b/>
                <w:color w:val="FFFFFF" w:themeColor="background1"/>
              </w:rPr>
              <w:t>Profundiza: recurso aprovechado</w:t>
            </w:r>
          </w:p>
        </w:tc>
      </w:tr>
      <w:tr w:rsidR="00016A0C" w:rsidRPr="0082339F" w14:paraId="61D22827" w14:textId="77777777" w:rsidTr="00C90C45">
        <w:tc>
          <w:tcPr>
            <w:tcW w:w="2518" w:type="dxa"/>
          </w:tcPr>
          <w:p w14:paraId="3DC7336C" w14:textId="77777777" w:rsidR="00016A0C" w:rsidRPr="0082339F" w:rsidRDefault="00016A0C" w:rsidP="00C90C45">
            <w:pPr>
              <w:rPr>
                <w:b/>
                <w:color w:val="000000"/>
              </w:rPr>
            </w:pPr>
            <w:r w:rsidRPr="0082339F">
              <w:rPr>
                <w:b/>
                <w:color w:val="000000"/>
              </w:rPr>
              <w:t>Código</w:t>
            </w:r>
          </w:p>
        </w:tc>
        <w:tc>
          <w:tcPr>
            <w:tcW w:w="6536" w:type="dxa"/>
          </w:tcPr>
          <w:p w14:paraId="1E0C8835" w14:textId="32BE6139" w:rsidR="00016A0C" w:rsidRPr="0082339F" w:rsidRDefault="00016A0C" w:rsidP="000735EE">
            <w:pPr>
              <w:rPr>
                <w:b/>
                <w:color w:val="000000"/>
              </w:rPr>
            </w:pPr>
            <w:r w:rsidRPr="0082339F">
              <w:rPr>
                <w:color w:val="000000"/>
              </w:rPr>
              <w:t>CS_11_01</w:t>
            </w:r>
            <w:commentRangeStart w:id="32"/>
            <w:r w:rsidRPr="0082339F">
              <w:rPr>
                <w:color w:val="000000"/>
              </w:rPr>
              <w:t>_REC</w:t>
            </w:r>
            <w:commentRangeEnd w:id="32"/>
            <w:r>
              <w:rPr>
                <w:rStyle w:val="Refdecomentario"/>
                <w:rFonts w:ascii="Calibri" w:eastAsia="Calibri" w:hAnsi="Calibri" w:cs="Times New Roman"/>
              </w:rPr>
              <w:commentReference w:id="32"/>
            </w:r>
            <w:r w:rsidR="000735EE">
              <w:rPr>
                <w:color w:val="000000"/>
              </w:rPr>
              <w:t>6</w:t>
            </w:r>
            <w:r w:rsidRPr="0082339F">
              <w:rPr>
                <w:color w:val="000000"/>
              </w:rPr>
              <w:t>0</w:t>
            </w:r>
          </w:p>
        </w:tc>
      </w:tr>
      <w:tr w:rsidR="00016A0C" w:rsidRPr="0082339F" w14:paraId="52753D77" w14:textId="77777777" w:rsidTr="00C90C45">
        <w:tc>
          <w:tcPr>
            <w:tcW w:w="2518" w:type="dxa"/>
          </w:tcPr>
          <w:p w14:paraId="565B4445" w14:textId="77777777" w:rsidR="00016A0C" w:rsidRPr="0082339F" w:rsidRDefault="00016A0C" w:rsidP="00C90C45">
            <w:pPr>
              <w:rPr>
                <w:color w:val="000000"/>
              </w:rPr>
            </w:pPr>
            <w:r w:rsidRPr="0082339F">
              <w:rPr>
                <w:b/>
                <w:color w:val="000000"/>
              </w:rPr>
              <w:t>Ubicación en Aula Planeta</w:t>
            </w:r>
          </w:p>
        </w:tc>
        <w:tc>
          <w:tcPr>
            <w:tcW w:w="6536" w:type="dxa"/>
          </w:tcPr>
          <w:p w14:paraId="0656FEAF" w14:textId="77777777" w:rsidR="00016A0C" w:rsidRPr="0082339F" w:rsidRDefault="00016A0C" w:rsidP="00C90C45">
            <w:pPr>
              <w:rPr>
                <w:color w:val="000000"/>
              </w:rPr>
            </w:pPr>
            <w:r w:rsidRPr="0082339F">
              <w:rPr>
                <w:color w:val="000000"/>
              </w:rPr>
              <w:t>Eso 4/ Ciencias Sociales/El mundo actual / Los conflictos recientes/</w:t>
            </w:r>
          </w:p>
        </w:tc>
      </w:tr>
      <w:tr w:rsidR="00016A0C" w:rsidRPr="0082339F" w14:paraId="7C7FEF09" w14:textId="77777777" w:rsidTr="00C90C45">
        <w:tc>
          <w:tcPr>
            <w:tcW w:w="2518" w:type="dxa"/>
          </w:tcPr>
          <w:p w14:paraId="76C3D96A" w14:textId="77777777" w:rsidR="00016A0C" w:rsidRPr="0082339F" w:rsidRDefault="00016A0C" w:rsidP="00C90C45">
            <w:pPr>
              <w:rPr>
                <w:color w:val="000000"/>
              </w:rPr>
            </w:pPr>
            <w:r w:rsidRPr="0082339F">
              <w:rPr>
                <w:b/>
                <w:color w:val="000000"/>
              </w:rPr>
              <w:t>Cambio (descripción o capturas de pantallas)</w:t>
            </w:r>
          </w:p>
        </w:tc>
        <w:tc>
          <w:tcPr>
            <w:tcW w:w="6536" w:type="dxa"/>
          </w:tcPr>
          <w:p w14:paraId="5278B9E2" w14:textId="77777777" w:rsidR="00016A0C" w:rsidRPr="0082339F" w:rsidRDefault="00016A0C" w:rsidP="00C90C45">
            <w:pPr>
              <w:rPr>
                <w:color w:val="000000"/>
              </w:rPr>
            </w:pPr>
          </w:p>
        </w:tc>
      </w:tr>
      <w:tr w:rsidR="00016A0C" w:rsidRPr="0082339F" w14:paraId="28CAA9BA" w14:textId="77777777" w:rsidTr="00C90C45">
        <w:tc>
          <w:tcPr>
            <w:tcW w:w="2518" w:type="dxa"/>
          </w:tcPr>
          <w:p w14:paraId="5302279A" w14:textId="77777777" w:rsidR="00016A0C" w:rsidRPr="0082339F" w:rsidRDefault="00016A0C" w:rsidP="00C90C45">
            <w:pPr>
              <w:rPr>
                <w:b/>
                <w:color w:val="000000"/>
              </w:rPr>
            </w:pPr>
            <w:r w:rsidRPr="0082339F">
              <w:rPr>
                <w:b/>
                <w:color w:val="000000"/>
              </w:rPr>
              <w:t>Título</w:t>
            </w:r>
          </w:p>
        </w:tc>
        <w:tc>
          <w:tcPr>
            <w:tcW w:w="6536" w:type="dxa"/>
          </w:tcPr>
          <w:p w14:paraId="14B61830" w14:textId="77777777" w:rsidR="00016A0C" w:rsidRPr="0082339F" w:rsidRDefault="00016A0C" w:rsidP="00C90C45">
            <w:pPr>
              <w:rPr>
                <w:b/>
                <w:color w:val="000000"/>
              </w:rPr>
            </w:pPr>
            <w:r>
              <w:rPr>
                <w:b/>
                <w:color w:val="000000"/>
              </w:rPr>
              <w:t>Conoce l</w:t>
            </w:r>
            <w:r w:rsidRPr="0082339F">
              <w:rPr>
                <w:b/>
                <w:color w:val="000000"/>
              </w:rPr>
              <w:t>os conflictos recientes</w:t>
            </w:r>
          </w:p>
        </w:tc>
      </w:tr>
      <w:tr w:rsidR="00016A0C" w:rsidRPr="0082339F" w14:paraId="241DF21F" w14:textId="77777777" w:rsidTr="00C90C45">
        <w:tc>
          <w:tcPr>
            <w:tcW w:w="2518" w:type="dxa"/>
          </w:tcPr>
          <w:p w14:paraId="01DE1892" w14:textId="77777777" w:rsidR="00016A0C" w:rsidRPr="0082339F" w:rsidRDefault="00016A0C" w:rsidP="00C90C45">
            <w:pPr>
              <w:rPr>
                <w:b/>
                <w:color w:val="000000"/>
              </w:rPr>
            </w:pPr>
            <w:r w:rsidRPr="0082339F">
              <w:rPr>
                <w:b/>
                <w:color w:val="000000"/>
              </w:rPr>
              <w:t>Descripción</w:t>
            </w:r>
          </w:p>
        </w:tc>
        <w:tc>
          <w:tcPr>
            <w:tcW w:w="6536" w:type="dxa"/>
          </w:tcPr>
          <w:p w14:paraId="40613DE7" w14:textId="77777777" w:rsidR="00016A0C" w:rsidRPr="0082339F" w:rsidRDefault="00016A0C" w:rsidP="00C90C45">
            <w:pPr>
              <w:rPr>
                <w:color w:val="000000"/>
              </w:rPr>
            </w:pPr>
            <w:r w:rsidRPr="0082339F">
              <w:rPr>
                <w:color w:val="000000"/>
              </w:rPr>
              <w:t>Secuencia de imágenes que presenta los principales conflictos que han tenido lugar entre finales del siglo XX y comienzos del XXI</w:t>
            </w:r>
          </w:p>
          <w:p w14:paraId="6D90AED8" w14:textId="77777777" w:rsidR="00016A0C" w:rsidRPr="0082339F" w:rsidRDefault="00016A0C" w:rsidP="00C90C45">
            <w:pPr>
              <w:rPr>
                <w:color w:val="000000"/>
              </w:rPr>
            </w:pPr>
          </w:p>
          <w:p w14:paraId="629082D6" w14:textId="77777777" w:rsidR="00016A0C" w:rsidRPr="0082339F" w:rsidRDefault="00016A0C" w:rsidP="00C90C45">
            <w:pPr>
              <w:rPr>
                <w:b/>
                <w:color w:val="000000"/>
              </w:rPr>
            </w:pPr>
            <w:r w:rsidRPr="0082339F">
              <w:rPr>
                <w:b/>
                <w:color w:val="000000"/>
              </w:rPr>
              <w:t>Ficha del profesor</w:t>
            </w:r>
          </w:p>
          <w:p w14:paraId="5CF83B02" w14:textId="77777777" w:rsidR="00016A0C" w:rsidRPr="0082339F" w:rsidRDefault="00016A0C" w:rsidP="00C90C45">
            <w:pPr>
              <w:rPr>
                <w:color w:val="000000"/>
              </w:rPr>
            </w:pPr>
          </w:p>
          <w:p w14:paraId="39FCB1D0" w14:textId="77777777" w:rsidR="00016A0C" w:rsidRPr="0082339F" w:rsidRDefault="00016A0C" w:rsidP="00C90C45">
            <w:pPr>
              <w:rPr>
                <w:b/>
                <w:color w:val="000000"/>
              </w:rPr>
            </w:pPr>
            <w:r w:rsidRPr="0082339F">
              <w:rPr>
                <w:color w:val="000000"/>
              </w:rPr>
              <w:t xml:space="preserve">Título: </w:t>
            </w:r>
            <w:r w:rsidRPr="0082339F">
              <w:rPr>
                <w:b/>
                <w:color w:val="000000"/>
              </w:rPr>
              <w:t>Los conflictos recientes</w:t>
            </w:r>
          </w:p>
          <w:p w14:paraId="2E3E5C98" w14:textId="77777777" w:rsidR="00016A0C" w:rsidRPr="0082339F" w:rsidRDefault="00016A0C" w:rsidP="00C90C45">
            <w:pPr>
              <w:rPr>
                <w:color w:val="000000"/>
              </w:rPr>
            </w:pPr>
          </w:p>
          <w:p w14:paraId="2972F981"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3ADA8BE0" w14:textId="77777777" w:rsidR="00016A0C" w:rsidRPr="0082339F" w:rsidRDefault="00016A0C" w:rsidP="00C90C45">
            <w:pPr>
              <w:rPr>
                <w:color w:val="000000"/>
              </w:rPr>
            </w:pPr>
          </w:p>
          <w:p w14:paraId="6D34EB30" w14:textId="77777777" w:rsidR="00016A0C" w:rsidRPr="0082339F" w:rsidRDefault="00016A0C" w:rsidP="00C90C45">
            <w:pPr>
              <w:rPr>
                <w:color w:val="000000"/>
              </w:rPr>
            </w:pPr>
            <w:r w:rsidRPr="0082339F">
              <w:rPr>
                <w:color w:val="000000"/>
              </w:rPr>
              <w:t xml:space="preserve">Temporalización: 30 minutos </w:t>
            </w:r>
          </w:p>
          <w:p w14:paraId="222F6FF9" w14:textId="77777777" w:rsidR="00016A0C" w:rsidRPr="0082339F" w:rsidRDefault="00016A0C" w:rsidP="00C90C45">
            <w:pPr>
              <w:rPr>
                <w:color w:val="000000"/>
              </w:rPr>
            </w:pPr>
          </w:p>
          <w:p w14:paraId="10E76DB7" w14:textId="77777777" w:rsidR="00016A0C" w:rsidRPr="0082339F" w:rsidRDefault="00016A0C" w:rsidP="00C90C45">
            <w:pPr>
              <w:rPr>
                <w:color w:val="000000"/>
              </w:rPr>
            </w:pPr>
            <w:r w:rsidRPr="0082339F">
              <w:rPr>
                <w:color w:val="000000"/>
              </w:rPr>
              <w:t xml:space="preserve">Tipo de recurso: Secuencia de imágenes </w:t>
            </w:r>
          </w:p>
          <w:p w14:paraId="1968B92F" w14:textId="77777777" w:rsidR="00016A0C" w:rsidRPr="0082339F" w:rsidRDefault="00016A0C" w:rsidP="00C90C45">
            <w:pPr>
              <w:rPr>
                <w:color w:val="000000"/>
              </w:rPr>
            </w:pPr>
          </w:p>
          <w:p w14:paraId="61950049" w14:textId="77777777" w:rsidR="00016A0C" w:rsidRPr="0082339F" w:rsidRDefault="00016A0C" w:rsidP="00C90C45">
            <w:pPr>
              <w:rPr>
                <w:color w:val="000000"/>
              </w:rPr>
            </w:pPr>
            <w:r w:rsidRPr="0082339F">
              <w:rPr>
                <w:color w:val="000000"/>
              </w:rPr>
              <w:t xml:space="preserve">Competencia social y ciudadana  </w:t>
            </w:r>
          </w:p>
          <w:p w14:paraId="2C38E3E9" w14:textId="77777777" w:rsidR="00016A0C" w:rsidRPr="0082339F" w:rsidRDefault="00016A0C" w:rsidP="00C90C45">
            <w:pPr>
              <w:rPr>
                <w:color w:val="000000"/>
              </w:rPr>
            </w:pPr>
          </w:p>
          <w:p w14:paraId="1D8C30FF" w14:textId="77777777" w:rsidR="00016A0C" w:rsidRPr="0082339F" w:rsidRDefault="00016A0C" w:rsidP="00C90C45">
            <w:pPr>
              <w:rPr>
                <w:color w:val="000000"/>
              </w:rPr>
            </w:pPr>
            <w:r w:rsidRPr="0082339F">
              <w:rPr>
                <w:color w:val="000000"/>
              </w:rP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264067D4" w14:textId="77777777" w:rsidR="00016A0C" w:rsidRPr="0082339F" w:rsidRDefault="00016A0C" w:rsidP="00C90C45">
            <w:pPr>
              <w:rPr>
                <w:color w:val="000000"/>
              </w:rPr>
            </w:pPr>
          </w:p>
          <w:p w14:paraId="0FDBE48B" w14:textId="77777777" w:rsidR="00016A0C" w:rsidRPr="0082339F" w:rsidRDefault="00016A0C" w:rsidP="00C90C45">
            <w:pPr>
              <w:rPr>
                <w:color w:val="000000"/>
              </w:rPr>
            </w:pPr>
            <w:r w:rsidRPr="0082339F">
              <w:rPr>
                <w:color w:val="000000"/>
              </w:rPr>
              <w:t>Durante la presentación:</w:t>
            </w:r>
          </w:p>
          <w:p w14:paraId="01DB68A4" w14:textId="77777777" w:rsidR="00016A0C" w:rsidRPr="0082339F" w:rsidRDefault="00016A0C" w:rsidP="00C90C45">
            <w:pPr>
              <w:rPr>
                <w:color w:val="000000"/>
              </w:rPr>
            </w:pPr>
            <w:r w:rsidRPr="0082339F">
              <w:rPr>
                <w:color w:val="000000"/>
              </w:rP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5949FB46" w14:textId="77777777" w:rsidR="00016A0C" w:rsidRPr="0082339F" w:rsidRDefault="00016A0C" w:rsidP="00C90C45">
            <w:pPr>
              <w:rPr>
                <w:color w:val="000000"/>
              </w:rPr>
            </w:pPr>
          </w:p>
          <w:p w14:paraId="06397FE8" w14:textId="77777777" w:rsidR="00016A0C" w:rsidRPr="0082339F" w:rsidRDefault="00016A0C" w:rsidP="00C90C45">
            <w:pPr>
              <w:rPr>
                <w:color w:val="000000"/>
              </w:rPr>
            </w:pPr>
            <w:r w:rsidRPr="0082339F">
              <w:rPr>
                <w:color w:val="000000"/>
              </w:rPr>
              <w:t xml:space="preserve">Pídales que intenten situar en los planos geográfico y temporal  cada uno de los conflictos; motívelos a reflexionar sobre las relaciones entre cada uno de ellos, sus principales actores y sus  consecuencias. </w:t>
            </w:r>
          </w:p>
          <w:p w14:paraId="66EC98BB" w14:textId="77777777" w:rsidR="00016A0C" w:rsidRPr="0082339F" w:rsidRDefault="00016A0C" w:rsidP="00C90C45">
            <w:pPr>
              <w:rPr>
                <w:color w:val="000000"/>
              </w:rPr>
            </w:pPr>
          </w:p>
          <w:p w14:paraId="1DAC39A5" w14:textId="77777777" w:rsidR="00016A0C" w:rsidRPr="0082339F" w:rsidRDefault="00016A0C" w:rsidP="00C90C45">
            <w:pPr>
              <w:rPr>
                <w:color w:val="000000"/>
              </w:rPr>
            </w:pPr>
            <w:r w:rsidRPr="0082339F">
              <w:rPr>
                <w:color w:val="000000"/>
              </w:rPr>
              <w:t>Después de la presentación:</w:t>
            </w:r>
          </w:p>
          <w:p w14:paraId="732C1E25" w14:textId="77777777" w:rsidR="00016A0C" w:rsidRPr="0082339F" w:rsidRDefault="00016A0C" w:rsidP="00C90C45">
            <w:pPr>
              <w:rPr>
                <w:color w:val="000000"/>
              </w:rPr>
            </w:pPr>
          </w:p>
          <w:p w14:paraId="7E8D5BE9" w14:textId="77777777" w:rsidR="00016A0C" w:rsidRPr="0082339F" w:rsidRDefault="00016A0C" w:rsidP="00C90C45">
            <w:pPr>
              <w:rPr>
                <w:color w:val="000000"/>
              </w:rPr>
            </w:pPr>
            <w:r w:rsidRPr="0082339F">
              <w:rPr>
                <w:color w:val="000000"/>
              </w:rPr>
              <w:t xml:space="preserve">Para ampliar los conocimientos de los estudiantes sobre alguno de los conflictos recientes, se sugiere trabajar con los materiales que ofrece el </w:t>
            </w:r>
            <w:r w:rsidRPr="0082339F">
              <w:rPr>
                <w:i/>
                <w:color w:val="000000"/>
              </w:rPr>
              <w:t>Genocide Studies Program</w:t>
            </w:r>
            <w:r w:rsidRPr="0082339F">
              <w:rPr>
                <w:color w:val="000000"/>
              </w:rPr>
              <w:t xml:space="preserve"> del Centro MacMillan para el Área de Estudios Internacionales de la Universidad de Yale. </w:t>
            </w:r>
          </w:p>
          <w:p w14:paraId="100BFE32" w14:textId="77777777" w:rsidR="00016A0C" w:rsidRPr="0082339F" w:rsidRDefault="00016A0C" w:rsidP="00C90C45">
            <w:pPr>
              <w:rPr>
                <w:color w:val="000000"/>
              </w:rPr>
            </w:pPr>
            <w:r w:rsidRPr="0082339F">
              <w:rPr>
                <w:color w:val="000000"/>
              </w:rPr>
              <w:t>En su página, en inglés, encontrarán investigaciones y mapas sobre algunos de los conflictos de los últimos sesenta años. Entre ellos, se sugiere trabajar sobre los siguientes:</w:t>
            </w:r>
          </w:p>
          <w:p w14:paraId="37238414" w14:textId="77777777" w:rsidR="00016A0C" w:rsidRPr="0082339F" w:rsidRDefault="00016A0C" w:rsidP="00C90C45">
            <w:pPr>
              <w:rPr>
                <w:color w:val="000000"/>
              </w:rPr>
            </w:pPr>
          </w:p>
          <w:p w14:paraId="688ECAC8" w14:textId="6F62A82B" w:rsidR="00016A0C" w:rsidRDefault="00016A0C" w:rsidP="00227721">
            <w:pPr>
              <w:pStyle w:val="Prrafodelista"/>
              <w:numPr>
                <w:ilvl w:val="0"/>
                <w:numId w:val="43"/>
              </w:numPr>
              <w:rPr>
                <w:rStyle w:val="Hipervnculo"/>
                <w:rFonts w:ascii="Times New Roman" w:hAnsi="Times New Roman" w:cs="Times New Roman"/>
                <w:color w:val="000000" w:themeColor="text1"/>
              </w:rPr>
            </w:pPr>
            <w:r w:rsidRPr="00227721">
              <w:rPr>
                <w:color w:val="000000"/>
              </w:rPr>
              <w:t xml:space="preserve">La guerra de Yugoslavia </w:t>
            </w:r>
            <w:r w:rsidR="00E77345" w:rsidRPr="00227721">
              <w:rPr>
                <w:color w:val="000000"/>
              </w:rPr>
              <w:t>[</w:t>
            </w:r>
            <w:r w:rsidR="00E77345" w:rsidRPr="00227721">
              <w:rPr>
                <w:rFonts w:ascii="Times New Roman" w:hAnsi="Times New Roman" w:cs="Times New Roman"/>
              </w:rPr>
              <w:t>VER</w:t>
            </w:r>
            <w:r w:rsidR="00E77345" w:rsidRPr="00227721">
              <w:rPr>
                <w:rStyle w:val="Hipervnculo"/>
                <w:rFonts w:ascii="Times New Roman" w:hAnsi="Times New Roman" w:cs="Times New Roman"/>
                <w:color w:val="000000" w:themeColor="text1"/>
              </w:rPr>
              <w:t>].</w:t>
            </w:r>
          </w:p>
          <w:p w14:paraId="44E5721F" w14:textId="77777777" w:rsidR="00227721" w:rsidRPr="00227721" w:rsidRDefault="00227721" w:rsidP="00227721">
            <w:pPr>
              <w:pStyle w:val="Prrafodelista"/>
              <w:rPr>
                <w:rStyle w:val="Hipervnculo"/>
                <w:rFonts w:ascii="Times New Roman" w:hAnsi="Times New Roman" w:cs="Times New Roman"/>
                <w:color w:val="000000" w:themeColor="text1"/>
              </w:rPr>
            </w:pPr>
          </w:p>
          <w:p w14:paraId="0F23E707" w14:textId="3DFD990E" w:rsidR="00227721" w:rsidRPr="00227721" w:rsidRDefault="00227721" w:rsidP="00227721">
            <w:pPr>
              <w:pStyle w:val="Prrafodelista"/>
              <w:rPr>
                <w:color w:val="000000"/>
              </w:rPr>
            </w:pPr>
            <w:r w:rsidRPr="00DB50A8">
              <w:rPr>
                <w:rFonts w:ascii="Lucida Grande" w:hAnsi="Lucida Grande" w:cs="Lucida Grande"/>
                <w:color w:val="000000"/>
              </w:rPr>
              <w:t>BCRedir.aspx%3FURL=/encyclopedia/default.asp%3Fidreg=167054&amp;ruta=Buscador</w:t>
            </w:r>
            <w:r>
              <w:rPr>
                <w:rFonts w:ascii="Lucida Grande" w:hAnsi="Lucida Grande" w:cs="Lucida Grande"/>
                <w:color w:val="000000"/>
              </w:rPr>
              <w:t xml:space="preserve"> </w:t>
            </w:r>
          </w:p>
          <w:p w14:paraId="49063A7D" w14:textId="77777777" w:rsidR="00016A0C" w:rsidRPr="0082339F" w:rsidRDefault="00016A0C" w:rsidP="00C90C45">
            <w:pPr>
              <w:rPr>
                <w:color w:val="000000"/>
              </w:rPr>
            </w:pPr>
          </w:p>
          <w:p w14:paraId="0EFEB377" w14:textId="6571E039" w:rsidR="00016A0C" w:rsidRPr="0082339F" w:rsidRDefault="00016A0C" w:rsidP="00C90C45">
            <w:pPr>
              <w:rPr>
                <w:color w:val="000000"/>
              </w:rPr>
            </w:pPr>
            <w:r w:rsidRPr="0082339F">
              <w:rPr>
                <w:color w:val="000000"/>
              </w:rPr>
              <w:t xml:space="preserve">- La guerra en Sudán </w:t>
            </w:r>
            <w:r w:rsidR="00E77345">
              <w:rPr>
                <w:color w:val="000000"/>
              </w:rPr>
              <w:t>[</w:t>
            </w:r>
            <w:r w:rsidR="00E77345" w:rsidRPr="00227721">
              <w:rPr>
                <w:rFonts w:ascii="Times New Roman" w:hAnsi="Times New Roman" w:cs="Times New Roman"/>
              </w:rPr>
              <w:t>VER</w:t>
            </w:r>
            <w:r w:rsidR="00E77345">
              <w:rPr>
                <w:color w:val="000000"/>
              </w:rPr>
              <w:t>].</w:t>
            </w:r>
          </w:p>
          <w:p w14:paraId="5C379ED7" w14:textId="45715CAD" w:rsidR="00016A0C" w:rsidRDefault="00887B01" w:rsidP="00C90C45">
            <w:pPr>
              <w:rPr>
                <w:rFonts w:ascii="Lucida Grande" w:hAnsi="Lucida Grande" w:cs="Lucida Grande"/>
                <w:color w:val="000000"/>
              </w:rPr>
            </w:pPr>
            <w:hyperlink r:id="rId22" w:history="1">
              <w:r w:rsidR="00227721" w:rsidRPr="00D25797">
                <w:rPr>
                  <w:rStyle w:val="Hipervnculo"/>
                  <w:rFonts w:ascii="Lucida Grande" w:hAnsi="Lucida Grande" w:cs="Lucida Grande"/>
                </w:rPr>
                <w:t>http://hispanicasaber.planetasaber.com/theworld/chronicles/seccions/cards/default.asp?art=94&amp;pk=1223</w:t>
              </w:r>
            </w:hyperlink>
            <w:r w:rsidR="00227721">
              <w:rPr>
                <w:rFonts w:ascii="Lucida Grande" w:hAnsi="Lucida Grande" w:cs="Lucida Grande"/>
                <w:color w:val="000000"/>
              </w:rPr>
              <w:t xml:space="preserve"> </w:t>
            </w:r>
          </w:p>
          <w:p w14:paraId="28FD26B3" w14:textId="77777777" w:rsidR="00227721" w:rsidRPr="0082339F" w:rsidRDefault="00227721" w:rsidP="00C90C45">
            <w:pPr>
              <w:rPr>
                <w:color w:val="000000"/>
              </w:rPr>
            </w:pPr>
          </w:p>
          <w:p w14:paraId="5CD58A4D" w14:textId="0E33E2E0" w:rsidR="00016A0C" w:rsidRPr="0082339F" w:rsidRDefault="00016A0C" w:rsidP="00C90C45">
            <w:pPr>
              <w:rPr>
                <w:color w:val="000000"/>
              </w:rPr>
            </w:pPr>
            <w:r w:rsidRPr="0082339F">
              <w:rPr>
                <w:color w:val="000000"/>
              </w:rPr>
              <w:t xml:space="preserve">- La guerra de Ruanda </w:t>
            </w:r>
            <w:commentRangeStart w:id="33"/>
            <w:r w:rsidRPr="005A6A15">
              <w:rPr>
                <w:rFonts w:ascii="Times New Roman" w:hAnsi="Times New Roman" w:cs="Times New Roman"/>
              </w:rPr>
              <w:t>[VER]</w:t>
            </w:r>
            <w:commentRangeEnd w:id="33"/>
            <w:r w:rsidR="00E77345">
              <w:rPr>
                <w:rStyle w:val="Refdecomentario"/>
                <w:rFonts w:ascii="Calibri" w:eastAsia="Calibri" w:hAnsi="Calibri" w:cs="Times New Roman"/>
              </w:rPr>
              <w:commentReference w:id="33"/>
            </w:r>
            <w:r w:rsidRPr="0082339F">
              <w:rPr>
                <w:color w:val="000000"/>
              </w:rPr>
              <w:t>.</w:t>
            </w:r>
          </w:p>
          <w:p w14:paraId="072790E8" w14:textId="764FD0E3" w:rsidR="00016A0C" w:rsidRDefault="00887B01" w:rsidP="00C90C45">
            <w:pPr>
              <w:rPr>
                <w:rFonts w:ascii="Lucida Grande" w:hAnsi="Lucida Grande" w:cs="Lucida Grande"/>
                <w:color w:val="000000"/>
              </w:rPr>
            </w:pPr>
            <w:hyperlink r:id="rId23" w:history="1">
              <w:r w:rsidR="005A6A15" w:rsidRPr="00D25797">
                <w:rPr>
                  <w:rStyle w:val="Hipervnculo"/>
                  <w:rFonts w:ascii="Lucida Grande" w:hAnsi="Lucida Grande" w:cs="Lucida Grande"/>
                </w:rPr>
                <w:t>http://gsp.yale.edu/</w:t>
              </w:r>
            </w:hyperlink>
            <w:r w:rsidR="005A6A15">
              <w:rPr>
                <w:rFonts w:ascii="Lucida Grande" w:hAnsi="Lucida Grande" w:cs="Lucida Grande"/>
                <w:color w:val="000000"/>
              </w:rPr>
              <w:t xml:space="preserve"> </w:t>
            </w:r>
          </w:p>
          <w:p w14:paraId="6F0D8C1F" w14:textId="77777777" w:rsidR="005A6A15" w:rsidRPr="0082339F" w:rsidRDefault="005A6A15" w:rsidP="00C90C45">
            <w:pPr>
              <w:rPr>
                <w:color w:val="000000"/>
              </w:rPr>
            </w:pPr>
          </w:p>
          <w:p w14:paraId="13EEBB19" w14:textId="50D2D3D5" w:rsidR="00016A0C" w:rsidRPr="0082339F" w:rsidRDefault="00016A0C" w:rsidP="00C90C45">
            <w:pPr>
              <w:rPr>
                <w:color w:val="000000"/>
              </w:rPr>
            </w:pPr>
            <w:r w:rsidRPr="0082339F">
              <w:rPr>
                <w:color w:val="000000"/>
              </w:rPr>
              <w:t xml:space="preserve">Por otra parte, también puede trabajar el video titulado </w:t>
            </w:r>
            <w:r w:rsidRPr="0082339F">
              <w:rPr>
                <w:i/>
                <w:color w:val="000000"/>
              </w:rPr>
              <w:t>La guerra sin fin (Irak)</w:t>
            </w:r>
            <w:r w:rsidRPr="0082339F">
              <w:rPr>
                <w:color w:val="000000"/>
              </w:rPr>
              <w:t xml:space="preserve"> </w:t>
            </w:r>
            <w:r w:rsidR="00E77345">
              <w:rPr>
                <w:color w:val="000000"/>
              </w:rPr>
              <w:t>[</w:t>
            </w:r>
            <w:commentRangeStart w:id="34"/>
            <w:r w:rsidR="00E77345">
              <w:fldChar w:fldCharType="begin"/>
            </w:r>
            <w:r w:rsidR="00E77345">
              <w:instrText>HYPERLINK "https://www.youtube.com/watch?v=l-27vKvxj7U"</w:instrText>
            </w:r>
            <w:r w:rsidR="00E77345">
              <w:fldChar w:fldCharType="separate"/>
            </w:r>
            <w:r w:rsidR="00E77345">
              <w:rPr>
                <w:rStyle w:val="Hipervnculo"/>
                <w:rFonts w:ascii="Times New Roman" w:hAnsi="Times New Roman" w:cs="Times New Roman"/>
              </w:rPr>
              <w:t>VER</w:t>
            </w:r>
            <w:r w:rsidR="00E77345">
              <w:rPr>
                <w:rStyle w:val="Hipervnculo"/>
                <w:rFonts w:ascii="Times New Roman" w:hAnsi="Times New Roman" w:cs="Times New Roman"/>
              </w:rPr>
              <w:fldChar w:fldCharType="end"/>
            </w:r>
            <w:commentRangeEnd w:id="34"/>
            <w:r w:rsidR="00E77345">
              <w:rPr>
                <w:rStyle w:val="Refdecomentario"/>
                <w:rFonts w:ascii="Calibri" w:eastAsia="Calibri" w:hAnsi="Calibri" w:cs="Times New Roman"/>
              </w:rPr>
              <w:commentReference w:id="34"/>
            </w:r>
            <w:r w:rsidR="00E77345">
              <w:rPr>
                <w:color w:val="000000"/>
              </w:rPr>
              <w:t>],</w:t>
            </w:r>
            <w:r w:rsidRPr="0082339F">
              <w:rPr>
                <w:color w:val="000000"/>
              </w:rPr>
              <w:t xml:space="preserve"> en el que aparece una descripción de la guerra en el territorio iraquí. </w:t>
            </w:r>
          </w:p>
          <w:p w14:paraId="488C6501" w14:textId="4BF830A2" w:rsidR="00016A0C" w:rsidRPr="0082339F" w:rsidRDefault="00016A0C" w:rsidP="00C90C45">
            <w:pPr>
              <w:rPr>
                <w:color w:val="000000"/>
              </w:rPr>
            </w:pPr>
            <w:r w:rsidRPr="0082339F">
              <w:rPr>
                <w:color w:val="000000"/>
              </w:rPr>
              <w:t xml:space="preserve">Con el fin de profundizar en el conflicto árabe-israelí, se pueden consultar los mapas (en inglés) que ofrece la </w:t>
            </w:r>
            <w:r w:rsidRPr="0082339F">
              <w:rPr>
                <w:i/>
                <w:color w:val="000000"/>
              </w:rPr>
              <w:t>Palestinian Academic Society for the Study of International Affairs</w:t>
            </w:r>
            <w:r w:rsidRPr="0082339F">
              <w:rPr>
                <w:color w:val="000000"/>
              </w:rPr>
              <w:t xml:space="preserve"> </w:t>
            </w:r>
            <w:r w:rsidR="00E77345">
              <w:rPr>
                <w:color w:val="000000"/>
              </w:rPr>
              <w:t>[</w:t>
            </w:r>
            <w:hyperlink r:id="rId24" w:history="1">
              <w:r w:rsidR="00E77345">
                <w:rPr>
                  <w:rStyle w:val="Hipervnculo"/>
                  <w:rFonts w:ascii="Times New Roman" w:hAnsi="Times New Roman" w:cs="Times New Roman"/>
                </w:rPr>
                <w:t>VER</w:t>
              </w:r>
            </w:hyperlink>
            <w:r w:rsidR="00E77345">
              <w:rPr>
                <w:color w:val="000000"/>
              </w:rPr>
              <w:t>].</w:t>
            </w:r>
            <w:r w:rsidRPr="0082339F">
              <w:rPr>
                <w:color w:val="000000"/>
              </w:rPr>
              <w:t xml:space="preserve"> Proponga a los estudiantes que los analicen para que adquieran una visión de la evolución espacial del conflicto.</w:t>
            </w:r>
          </w:p>
          <w:p w14:paraId="4D0BB6AC" w14:textId="77777777" w:rsidR="00016A0C" w:rsidRPr="0082339F" w:rsidRDefault="00016A0C" w:rsidP="00C90C45">
            <w:pPr>
              <w:rPr>
                <w:color w:val="000000"/>
              </w:rPr>
            </w:pPr>
          </w:p>
          <w:p w14:paraId="556BC01F" w14:textId="77777777" w:rsidR="00016A0C" w:rsidRPr="0082339F" w:rsidRDefault="00016A0C" w:rsidP="00C90C45">
            <w:pPr>
              <w:rPr>
                <w:b/>
                <w:color w:val="000000"/>
              </w:rPr>
            </w:pPr>
            <w:r w:rsidRPr="0082339F">
              <w:rPr>
                <w:b/>
                <w:color w:val="000000"/>
              </w:rPr>
              <w:t>Ficha del estudiante</w:t>
            </w:r>
          </w:p>
          <w:p w14:paraId="21B644B9" w14:textId="77777777" w:rsidR="00016A0C" w:rsidRPr="0082339F" w:rsidRDefault="00016A0C" w:rsidP="00C90C45">
            <w:pPr>
              <w:rPr>
                <w:color w:val="000000"/>
              </w:rPr>
            </w:pPr>
            <w:r w:rsidRPr="0082339F">
              <w:rPr>
                <w:color w:val="000000"/>
              </w:rPr>
              <w:t>Título: Los conflictos recientes</w:t>
            </w:r>
          </w:p>
          <w:p w14:paraId="6877306A" w14:textId="77777777" w:rsidR="00016A0C" w:rsidRPr="0082339F" w:rsidRDefault="00016A0C" w:rsidP="00C90C45">
            <w:pPr>
              <w:rPr>
                <w:color w:val="000000"/>
              </w:rPr>
            </w:pPr>
          </w:p>
          <w:p w14:paraId="3F895017"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11D24652" w14:textId="77777777" w:rsidR="00016A0C" w:rsidRPr="0082339F" w:rsidRDefault="00016A0C" w:rsidP="00C90C45">
            <w:pPr>
              <w:rPr>
                <w:color w:val="000000"/>
              </w:rPr>
            </w:pPr>
          </w:p>
          <w:p w14:paraId="4AE06199" w14:textId="77777777" w:rsidR="00016A0C" w:rsidRPr="0082339F" w:rsidRDefault="00016A0C" w:rsidP="00C90C45">
            <w:pPr>
              <w:rPr>
                <w:color w:val="000000"/>
              </w:rPr>
            </w:pPr>
            <w:r w:rsidRPr="0082339F">
              <w:rPr>
                <w:color w:val="000000"/>
              </w:rPr>
              <w:t>Contextualización</w:t>
            </w:r>
          </w:p>
          <w:p w14:paraId="1D0D120F" w14:textId="77777777" w:rsidR="00016A0C" w:rsidRPr="0082339F" w:rsidRDefault="00016A0C" w:rsidP="00C90C45">
            <w:pPr>
              <w:rPr>
                <w:color w:val="000000"/>
              </w:rPr>
            </w:pPr>
          </w:p>
          <w:p w14:paraId="197A9D5F" w14:textId="77777777" w:rsidR="00016A0C" w:rsidRPr="0082339F" w:rsidRDefault="00016A0C" w:rsidP="00C90C45">
            <w:pPr>
              <w:rPr>
                <w:color w:val="000000"/>
              </w:rPr>
            </w:pPr>
            <w:r w:rsidRPr="0082339F">
              <w:rPr>
                <w:color w:val="000000"/>
              </w:rPr>
              <w:t xml:space="preserve">La historia actual abarca el período comprendido entre la caída del muro de Berlín y el final de la Guerra Fría, hasta la actualidad. </w:t>
            </w:r>
          </w:p>
          <w:p w14:paraId="0FF409C6" w14:textId="77777777" w:rsidR="00016A0C" w:rsidRPr="0082339F" w:rsidRDefault="00016A0C" w:rsidP="00C90C45">
            <w:pPr>
              <w:rPr>
                <w:color w:val="000000"/>
              </w:rPr>
            </w:pPr>
          </w:p>
          <w:p w14:paraId="2027B69E" w14:textId="77777777" w:rsidR="00016A0C" w:rsidRPr="0082339F" w:rsidRDefault="00016A0C" w:rsidP="00C90C45">
            <w:pPr>
              <w:rPr>
                <w:color w:val="000000"/>
              </w:rPr>
            </w:pPr>
            <w:r w:rsidRPr="0082339F">
              <w:rPr>
                <w:color w:val="000000"/>
              </w:rPr>
              <w:t>Durante las dos últimas décadas, han estallado varios conflictos globales caracterizados por la pugna por el control de los recursos estratégicos (gas, petróleo, metales estratégicos), junto a las luchas nacionalistas, étnicas o religiosas y políticas.</w:t>
            </w:r>
          </w:p>
          <w:p w14:paraId="2E957C07" w14:textId="77777777" w:rsidR="00016A0C" w:rsidRPr="0082339F" w:rsidRDefault="00016A0C" w:rsidP="00C90C45">
            <w:pPr>
              <w:rPr>
                <w:color w:val="000000"/>
              </w:rPr>
            </w:pPr>
          </w:p>
          <w:p w14:paraId="37C3EDF6" w14:textId="77777777" w:rsidR="00016A0C" w:rsidRPr="00121605" w:rsidRDefault="00016A0C" w:rsidP="00C90C45">
            <w:pPr>
              <w:rPr>
                <w:b/>
                <w:color w:val="000000"/>
              </w:rPr>
            </w:pPr>
            <w:r w:rsidRPr="00121605">
              <w:rPr>
                <w:b/>
                <w:color w:val="000000"/>
              </w:rPr>
              <w:t xml:space="preserve">La guerra de </w:t>
            </w:r>
            <w:commentRangeStart w:id="35"/>
            <w:commentRangeStart w:id="36"/>
            <w:r w:rsidRPr="00121605">
              <w:rPr>
                <w:b/>
                <w:color w:val="000000"/>
              </w:rPr>
              <w:t>Yugoslav</w:t>
            </w:r>
            <w:commentRangeEnd w:id="35"/>
            <w:r w:rsidR="009A3BF1">
              <w:rPr>
                <w:rStyle w:val="Refdecomentario"/>
                <w:rFonts w:ascii="Calibri" w:eastAsia="Calibri" w:hAnsi="Calibri" w:cs="Times New Roman"/>
              </w:rPr>
              <w:commentReference w:id="35"/>
            </w:r>
            <w:commentRangeEnd w:id="36"/>
            <w:r w:rsidR="009A3BF1">
              <w:rPr>
                <w:rStyle w:val="Refdecomentario"/>
                <w:rFonts w:ascii="Calibri" w:eastAsia="Calibri" w:hAnsi="Calibri" w:cs="Times New Roman"/>
              </w:rPr>
              <w:commentReference w:id="36"/>
            </w:r>
            <w:r w:rsidRPr="00121605">
              <w:rPr>
                <w:b/>
                <w:color w:val="000000"/>
              </w:rPr>
              <w:t>ia</w:t>
            </w:r>
          </w:p>
          <w:p w14:paraId="728CD2E7" w14:textId="2F111500" w:rsidR="00016A0C" w:rsidRPr="0082339F" w:rsidRDefault="00016A0C" w:rsidP="00C90C45">
            <w:pPr>
              <w:rPr>
                <w:color w:val="000000"/>
              </w:rPr>
            </w:pPr>
            <w:r w:rsidRPr="0082339F">
              <w:rPr>
                <w:color w:val="000000"/>
              </w:rPr>
              <w:t xml:space="preserve">El primer gran conflicto que estalló tras la caída del muro </w:t>
            </w:r>
            <w:r w:rsidR="009A3BF1">
              <w:rPr>
                <w:color w:val="000000"/>
              </w:rPr>
              <w:t xml:space="preserve">de Berlón </w:t>
            </w:r>
            <w:r w:rsidRPr="0082339F">
              <w:rPr>
                <w:color w:val="000000"/>
              </w:rPr>
              <w:t>fue la guerra de Yugoslavia. Justo cuando Europa celebraba el fin las consecuencias de la Segunda Guerra Mundial, el enfrentamiento civil detonó en los Balcanes.</w:t>
            </w:r>
          </w:p>
          <w:p w14:paraId="1F83CE46" w14:textId="77777777" w:rsidR="00016A0C" w:rsidRPr="0082339F" w:rsidRDefault="00016A0C" w:rsidP="00C90C45">
            <w:pPr>
              <w:rPr>
                <w:color w:val="000000"/>
              </w:rPr>
            </w:pPr>
          </w:p>
          <w:p w14:paraId="1E8D0BB4" w14:textId="77777777" w:rsidR="00016A0C" w:rsidRPr="0082339F" w:rsidRDefault="00016A0C" w:rsidP="00C90C45">
            <w:pPr>
              <w:rPr>
                <w:color w:val="000000"/>
              </w:rPr>
            </w:pPr>
            <w:r w:rsidRPr="0082339F">
              <w:rPr>
                <w:color w:val="000000"/>
              </w:rPr>
              <w:t>La antigua Yugoslavia era un Estado compuesto por distintas federaciones. El fin de la Guerra Fría fue aprovechado por algunas repúblicas no serbias para proclamar su independencia: Croacia, Eslovenia, Macedonia (1991) y Bosnia-Herzegovina (1992).</w:t>
            </w:r>
          </w:p>
          <w:p w14:paraId="2406BBAE" w14:textId="77777777" w:rsidR="00016A0C" w:rsidRPr="0082339F" w:rsidRDefault="00016A0C" w:rsidP="00C90C45">
            <w:pPr>
              <w:rPr>
                <w:color w:val="000000"/>
              </w:rPr>
            </w:pPr>
          </w:p>
          <w:p w14:paraId="315ABA09" w14:textId="77777777" w:rsidR="00016A0C" w:rsidRPr="0082339F" w:rsidRDefault="00016A0C" w:rsidP="00C90C45">
            <w:pPr>
              <w:rPr>
                <w:color w:val="000000"/>
              </w:rPr>
            </w:pPr>
            <w:r w:rsidRPr="0082339F">
              <w:rPr>
                <w:color w:val="000000"/>
              </w:rPr>
              <w:t>La secesión de aquellos territorios fue respondida por el gobierno federal, controlado por Serbia, con el despliegue de tropas. Comenzaba así el conflicto de los Balcanes.</w:t>
            </w:r>
          </w:p>
          <w:p w14:paraId="009FAB1D" w14:textId="77777777" w:rsidR="00016A0C" w:rsidRPr="0082339F" w:rsidRDefault="00016A0C" w:rsidP="00C90C45">
            <w:pPr>
              <w:rPr>
                <w:color w:val="000000"/>
              </w:rPr>
            </w:pPr>
          </w:p>
          <w:p w14:paraId="087421B9" w14:textId="77777777" w:rsidR="00016A0C" w:rsidRPr="0082339F" w:rsidRDefault="00016A0C" w:rsidP="00C90C45">
            <w:pPr>
              <w:rPr>
                <w:color w:val="000000"/>
              </w:rPr>
            </w:pPr>
            <w:r w:rsidRPr="0082339F">
              <w:rPr>
                <w:color w:val="000000"/>
              </w:rP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6A3E73CC" w14:textId="77777777" w:rsidR="00016A0C" w:rsidRPr="0082339F" w:rsidRDefault="00016A0C" w:rsidP="00C90C45">
            <w:pPr>
              <w:rPr>
                <w:color w:val="000000"/>
              </w:rPr>
            </w:pPr>
          </w:p>
          <w:p w14:paraId="78ED4A49" w14:textId="77777777" w:rsidR="00016A0C" w:rsidRPr="0082339F" w:rsidRDefault="00016A0C" w:rsidP="00C90C45">
            <w:pPr>
              <w:rPr>
                <w:color w:val="000000"/>
              </w:rPr>
            </w:pPr>
            <w:r w:rsidRPr="0082339F">
              <w:rPr>
                <w:color w:val="000000"/>
              </w:rP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247CDB4" w14:textId="77777777" w:rsidR="00016A0C" w:rsidRPr="0082339F" w:rsidRDefault="00016A0C" w:rsidP="00C90C45">
            <w:pPr>
              <w:rPr>
                <w:color w:val="000000"/>
              </w:rPr>
            </w:pPr>
          </w:p>
          <w:p w14:paraId="57AB3D8B" w14:textId="77777777" w:rsidR="00016A0C" w:rsidRPr="00121605" w:rsidRDefault="00016A0C" w:rsidP="00C90C45">
            <w:pPr>
              <w:rPr>
                <w:b/>
                <w:color w:val="000000"/>
              </w:rPr>
            </w:pPr>
            <w:r w:rsidRPr="00121605">
              <w:rPr>
                <w:b/>
                <w:color w:val="000000"/>
              </w:rPr>
              <w:t>El conflicto árabe-israelí</w:t>
            </w:r>
          </w:p>
          <w:p w14:paraId="5F64DE74" w14:textId="77777777" w:rsidR="00016A0C" w:rsidRPr="0082339F" w:rsidRDefault="00016A0C" w:rsidP="00C90C45">
            <w:pPr>
              <w:rPr>
                <w:color w:val="000000"/>
              </w:rPr>
            </w:pPr>
            <w:r w:rsidRPr="0082339F">
              <w:rPr>
                <w:color w:val="000000"/>
              </w:rPr>
              <w:t>En diciembre de 1987 estalló la primera intifada. Los palestinos de Cisjordania y la Franja de Gaza se alzaron, armados con palos y piedras, contra la ocupación israelí.</w:t>
            </w:r>
          </w:p>
          <w:p w14:paraId="3BB6E3A1" w14:textId="77777777" w:rsidR="00016A0C" w:rsidRPr="0082339F" w:rsidRDefault="00016A0C" w:rsidP="00C90C45">
            <w:pPr>
              <w:rPr>
                <w:color w:val="000000"/>
              </w:rPr>
            </w:pPr>
          </w:p>
          <w:p w14:paraId="72476902" w14:textId="553EB8D9" w:rsidR="00016A0C" w:rsidRDefault="00016A0C" w:rsidP="00C90C45">
            <w:pPr>
              <w:rPr>
                <w:color w:val="000000"/>
              </w:rPr>
            </w:pPr>
            <w:r w:rsidRPr="0082339F">
              <w:rPr>
                <w:color w:val="000000"/>
              </w:rPr>
              <w:t>Con el propósito de dar solución al conflicto se firmaron los acuerdos de Oslo (1993), mediante los cuales el primer ministro israelí Itzhak Rabin y el líder palestino Yaser Arafat acordaron el reconocimiento mutuo, así como la concesión de autonomía a los territorios palestinos</w:t>
            </w:r>
            <w:r w:rsidR="005A6A15">
              <w:rPr>
                <w:color w:val="000000"/>
              </w:rPr>
              <w:t xml:space="preserve"> [</w:t>
            </w:r>
            <w:r w:rsidR="005A6A15" w:rsidRPr="005A6A15">
              <w:t>VER</w:t>
            </w:r>
            <w:r w:rsidR="005A6A15">
              <w:rPr>
                <w:color w:val="000000"/>
              </w:rPr>
              <w:t>]</w:t>
            </w:r>
            <w:r w:rsidRPr="0082339F">
              <w:rPr>
                <w:color w:val="000000"/>
              </w:rPr>
              <w:t>.</w:t>
            </w:r>
          </w:p>
          <w:p w14:paraId="62465278" w14:textId="4BD38DE4" w:rsidR="005A6A15" w:rsidRPr="0082339F" w:rsidRDefault="00887B01" w:rsidP="00C90C45">
            <w:pPr>
              <w:rPr>
                <w:color w:val="000000"/>
              </w:rPr>
            </w:pPr>
            <w:hyperlink r:id="rId25" w:history="1">
              <w:r w:rsidR="005A6A15" w:rsidRPr="00D25797">
                <w:rPr>
                  <w:rStyle w:val="Hipervnculo"/>
                  <w:rFonts w:ascii="Lucida Grande" w:hAnsi="Lucida Grande" w:cs="Lucida Grande"/>
                </w:rPr>
                <w:t>http://www.bbc.co.uk/spanish/specials/1019_israel/page10.shtml</w:t>
              </w:r>
            </w:hyperlink>
            <w:r w:rsidR="005A6A15">
              <w:rPr>
                <w:rFonts w:ascii="Lucida Grande" w:hAnsi="Lucida Grande" w:cs="Lucida Grande"/>
                <w:color w:val="000000"/>
              </w:rPr>
              <w:t xml:space="preserve"> </w:t>
            </w:r>
          </w:p>
          <w:p w14:paraId="3894638B" w14:textId="77777777" w:rsidR="00016A0C" w:rsidRPr="0082339F" w:rsidRDefault="00016A0C" w:rsidP="00C90C45">
            <w:pPr>
              <w:rPr>
                <w:color w:val="000000"/>
              </w:rPr>
            </w:pPr>
          </w:p>
          <w:p w14:paraId="2FBBA20A" w14:textId="77777777" w:rsidR="00016A0C" w:rsidRPr="0082339F" w:rsidRDefault="00016A0C" w:rsidP="00C90C45">
            <w:pPr>
              <w:rPr>
                <w:color w:val="000000"/>
              </w:rPr>
            </w:pPr>
            <w:r w:rsidRPr="0082339F">
              <w:rPr>
                <w:color w:val="000000"/>
              </w:rPr>
              <w:t xml:space="preserve">Enseguida se creó la Autoridad Nacional Palestina (ANP), a cuya cabeza se situaron Arafat y una policía autónoma. Sin embargo, el terrorismo palestino e israelí se convirtió en un importante obstáculo para lograr la paz en la zona (Rabin fue asesinado por un extremista judío en </w:t>
            </w:r>
            <w:commentRangeStart w:id="37"/>
            <w:commentRangeStart w:id="38"/>
            <w:r w:rsidRPr="0082339F">
              <w:rPr>
                <w:color w:val="000000"/>
              </w:rPr>
              <w:t>1995</w:t>
            </w:r>
            <w:commentRangeEnd w:id="37"/>
            <w:r w:rsidR="00C84B8E">
              <w:rPr>
                <w:rStyle w:val="Refdecomentario"/>
                <w:rFonts w:ascii="Calibri" w:eastAsia="Calibri" w:hAnsi="Calibri" w:cs="Times New Roman"/>
              </w:rPr>
              <w:commentReference w:id="37"/>
            </w:r>
            <w:commentRangeEnd w:id="38"/>
            <w:r w:rsidR="00E77345">
              <w:rPr>
                <w:rStyle w:val="Refdecomentario"/>
                <w:rFonts w:ascii="Calibri" w:eastAsia="Calibri" w:hAnsi="Calibri" w:cs="Times New Roman"/>
              </w:rPr>
              <w:commentReference w:id="38"/>
            </w:r>
            <w:r w:rsidRPr="0082339F">
              <w:rPr>
                <w:color w:val="000000"/>
              </w:rPr>
              <w:t>).</w:t>
            </w:r>
          </w:p>
          <w:p w14:paraId="4C442B9B" w14:textId="77777777" w:rsidR="00016A0C" w:rsidRPr="0082339F" w:rsidRDefault="00016A0C" w:rsidP="00C90C45">
            <w:pPr>
              <w:rPr>
                <w:color w:val="000000"/>
              </w:rPr>
            </w:pPr>
          </w:p>
          <w:p w14:paraId="6E49A835" w14:textId="77777777" w:rsidR="00016A0C" w:rsidRPr="0082339F" w:rsidRDefault="00016A0C" w:rsidP="00C90C45">
            <w:pPr>
              <w:rPr>
                <w:color w:val="000000"/>
              </w:rPr>
            </w:pPr>
            <w:r w:rsidRPr="0082339F">
              <w:rPr>
                <w:color w:val="000000"/>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1AC6DD5C" w14:textId="77777777" w:rsidR="00016A0C" w:rsidRPr="0082339F" w:rsidRDefault="00016A0C" w:rsidP="00C90C45">
            <w:pPr>
              <w:rPr>
                <w:color w:val="000000"/>
              </w:rPr>
            </w:pPr>
          </w:p>
          <w:p w14:paraId="5A26DFAC" w14:textId="77777777" w:rsidR="00016A0C" w:rsidRPr="0082339F" w:rsidRDefault="00016A0C" w:rsidP="00C90C45">
            <w:pPr>
              <w:rPr>
                <w:color w:val="000000"/>
              </w:rPr>
            </w:pPr>
            <w:r w:rsidRPr="0082339F">
              <w:rPr>
                <w:color w:val="000000"/>
              </w:rPr>
              <w:t>Junto a todo ello, uno de los problemas para la resolución del conflicto emana de la división interna de los propios palestinos. Cisjordania se encuentra bajo el control de la ANP, mientras que en la Franja de Gaza gobiernan los islamistas de Hamas.</w:t>
            </w:r>
          </w:p>
          <w:p w14:paraId="205FADBE" w14:textId="77777777" w:rsidR="00016A0C" w:rsidRPr="0082339F" w:rsidRDefault="00016A0C" w:rsidP="00C90C45">
            <w:pPr>
              <w:rPr>
                <w:color w:val="000000"/>
              </w:rPr>
            </w:pPr>
          </w:p>
          <w:p w14:paraId="119906DA" w14:textId="77777777" w:rsidR="00016A0C" w:rsidRPr="0082339F" w:rsidRDefault="00016A0C" w:rsidP="00C90C45">
            <w:pPr>
              <w:rPr>
                <w:color w:val="000000"/>
              </w:rPr>
            </w:pPr>
            <w:r w:rsidRPr="0082339F">
              <w:rPr>
                <w:color w:val="000000"/>
              </w:rPr>
              <w:t>La tensión y los ataques bélicos en la zona siguen produciéndose en la actualidad.</w:t>
            </w:r>
          </w:p>
          <w:p w14:paraId="36A88ED8" w14:textId="77777777" w:rsidR="00016A0C" w:rsidRPr="0082339F" w:rsidRDefault="00016A0C" w:rsidP="00C90C45">
            <w:pPr>
              <w:rPr>
                <w:color w:val="000000"/>
              </w:rPr>
            </w:pPr>
          </w:p>
          <w:p w14:paraId="7B7CD067" w14:textId="77777777" w:rsidR="00016A0C" w:rsidRPr="00121605" w:rsidRDefault="00016A0C" w:rsidP="00C90C45">
            <w:pPr>
              <w:rPr>
                <w:b/>
                <w:color w:val="000000"/>
              </w:rPr>
            </w:pPr>
            <w:r w:rsidRPr="00121605">
              <w:rPr>
                <w:b/>
                <w:color w:val="000000"/>
              </w:rPr>
              <w:t>La guerra contra el terrorismo</w:t>
            </w:r>
          </w:p>
          <w:p w14:paraId="7E53FABF" w14:textId="6CDA10F7" w:rsidR="00016A0C" w:rsidRDefault="00016A0C" w:rsidP="00C90C45">
            <w:pPr>
              <w:rPr>
                <w:color w:val="000000"/>
              </w:rPr>
            </w:pPr>
            <w:r w:rsidRPr="0082339F">
              <w:rPr>
                <w:color w:val="000000"/>
              </w:rPr>
              <w:t>El 11 de septiembre de 2001 (11 S), la organización Al Qaeda estrelló dos aviones comerciales contra las Torres Gemelas del World Trade Center de Nueva York y un tercero contra el edificio del Pentágono en Washington (un cuarto avión, que tenía como objetivo la Casa Blanca, fue abatido por el ejército estadounidense en Pensilvania)</w:t>
            </w:r>
            <w:r w:rsidR="005A6A15">
              <w:rPr>
                <w:color w:val="000000"/>
              </w:rPr>
              <w:t xml:space="preserve"> [</w:t>
            </w:r>
            <w:r w:rsidR="005A6A15" w:rsidRPr="005A6A15">
              <w:t>VER</w:t>
            </w:r>
            <w:r w:rsidR="005A6A15">
              <w:rPr>
                <w:color w:val="000000"/>
              </w:rPr>
              <w:t>]</w:t>
            </w:r>
            <w:r w:rsidRPr="0082339F">
              <w:rPr>
                <w:color w:val="000000"/>
              </w:rPr>
              <w:t xml:space="preserve">. </w:t>
            </w:r>
          </w:p>
          <w:p w14:paraId="04C9C0FB" w14:textId="37F22CF2" w:rsidR="005A6A15" w:rsidRPr="0082339F" w:rsidRDefault="00887B01" w:rsidP="00C90C45">
            <w:pPr>
              <w:rPr>
                <w:color w:val="000000"/>
              </w:rPr>
            </w:pPr>
            <w:hyperlink r:id="rId26" w:history="1">
              <w:r w:rsidR="005A6A15" w:rsidRPr="00D25797">
                <w:rPr>
                  <w:rStyle w:val="Hipervnculo"/>
                  <w:rFonts w:ascii="Lucida Grande" w:hAnsi="Lucida Grande" w:cs="Lucida Grande"/>
                </w:rPr>
                <w:t>http://www.youtube.com/watch?v=XvWtS1EUgGk</w:t>
              </w:r>
            </w:hyperlink>
            <w:r w:rsidR="005A6A15">
              <w:rPr>
                <w:rFonts w:ascii="Lucida Grande" w:hAnsi="Lucida Grande" w:cs="Lucida Grande"/>
                <w:color w:val="000000"/>
              </w:rPr>
              <w:t xml:space="preserve"> </w:t>
            </w:r>
          </w:p>
          <w:p w14:paraId="76C770FD" w14:textId="77777777" w:rsidR="00016A0C" w:rsidRPr="0082339F" w:rsidRDefault="00016A0C" w:rsidP="00C90C45">
            <w:pPr>
              <w:rPr>
                <w:color w:val="000000"/>
              </w:rPr>
            </w:pPr>
            <w:r w:rsidRPr="0082339F">
              <w:rPr>
                <w:color w:val="000000"/>
              </w:rPr>
              <w:t>El acto fue respondido por el gobierno de Estados Unidos, presidido entonces por George W. Bush, con una declaración de guerra al terrorismo fundamentalista de la organización liderada por Osama Bin Laden.</w:t>
            </w:r>
          </w:p>
          <w:p w14:paraId="5C4680A3" w14:textId="77777777" w:rsidR="00016A0C" w:rsidRPr="0082339F" w:rsidRDefault="00016A0C" w:rsidP="00C90C45">
            <w:pPr>
              <w:rPr>
                <w:color w:val="000000"/>
              </w:rPr>
            </w:pPr>
          </w:p>
          <w:p w14:paraId="17C1C841" w14:textId="77777777" w:rsidR="00016A0C" w:rsidRPr="00121605" w:rsidRDefault="00016A0C" w:rsidP="00C90C45">
            <w:pPr>
              <w:rPr>
                <w:b/>
                <w:color w:val="000000"/>
              </w:rPr>
            </w:pPr>
            <w:r w:rsidRPr="00121605">
              <w:rPr>
                <w:b/>
                <w:color w:val="000000"/>
              </w:rPr>
              <w:t>La guerra de Afganistán</w:t>
            </w:r>
          </w:p>
          <w:p w14:paraId="002C33B1" w14:textId="77777777" w:rsidR="00016A0C" w:rsidRPr="0082339F" w:rsidRDefault="00016A0C" w:rsidP="00C90C45">
            <w:pPr>
              <w:rPr>
                <w:color w:val="000000"/>
              </w:rPr>
            </w:pPr>
            <w:r w:rsidRPr="0082339F">
              <w:rPr>
                <w:color w:val="000000"/>
              </w:rPr>
              <w:t>Bin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3AC7CB1E" w14:textId="77777777" w:rsidR="00016A0C" w:rsidRPr="0082339F" w:rsidRDefault="00016A0C" w:rsidP="00C90C45">
            <w:pPr>
              <w:rPr>
                <w:color w:val="000000"/>
              </w:rPr>
            </w:pPr>
          </w:p>
          <w:p w14:paraId="1DC8121F" w14:textId="77777777" w:rsidR="00016A0C" w:rsidRPr="0082339F" w:rsidRDefault="00016A0C" w:rsidP="00C90C45">
            <w:pPr>
              <w:rPr>
                <w:color w:val="000000"/>
              </w:rPr>
            </w:pPr>
            <w:r w:rsidRPr="0082339F">
              <w:rPr>
                <w:color w:val="000000"/>
              </w:rPr>
              <w:t>A pesar del derrocamiento del régimen talibán, los enfrentamientos con las milicias “insurgentes” continúan una década después, pues las fuerzas de la OTAN, a pesar de haber iniciado un repliegue progresivo, permanecen en el país.</w:t>
            </w:r>
          </w:p>
          <w:p w14:paraId="1F6BF76C" w14:textId="77777777" w:rsidR="00016A0C" w:rsidRPr="0082339F" w:rsidRDefault="00016A0C" w:rsidP="00C90C45">
            <w:pPr>
              <w:rPr>
                <w:color w:val="000000"/>
              </w:rPr>
            </w:pPr>
          </w:p>
          <w:p w14:paraId="0BFF9AA4" w14:textId="77777777" w:rsidR="00016A0C" w:rsidRPr="00121605" w:rsidRDefault="00016A0C" w:rsidP="00C90C45">
            <w:pPr>
              <w:rPr>
                <w:b/>
                <w:color w:val="000000"/>
              </w:rPr>
            </w:pPr>
            <w:r w:rsidRPr="00121605">
              <w:rPr>
                <w:b/>
                <w:color w:val="000000"/>
              </w:rPr>
              <w:t>La guerra de Iraq</w:t>
            </w:r>
          </w:p>
          <w:p w14:paraId="67DC4617" w14:textId="577397F3" w:rsidR="00016A0C" w:rsidRPr="0082339F" w:rsidRDefault="00016A0C" w:rsidP="00C90C45">
            <w:pPr>
              <w:rPr>
                <w:color w:val="000000"/>
              </w:rPr>
            </w:pPr>
            <w:r w:rsidRPr="0082339F">
              <w:rPr>
                <w:color w:val="000000"/>
              </w:rPr>
              <w:t xml:space="preserve">Tras el derrocamiento del régimen talibán y la formación de un gobierno de transición en Afganistán, el nuevo objetivo a </w:t>
            </w:r>
            <w:r w:rsidR="00054556">
              <w:rPr>
                <w:color w:val="000000"/>
              </w:rPr>
              <w:t xml:space="preserve">atacar </w:t>
            </w:r>
            <w:r w:rsidRPr="0082339F">
              <w:rPr>
                <w:color w:val="000000"/>
              </w:rPr>
              <w:t>en el contexto de la lucha contra el terrorismo fue Iraq.</w:t>
            </w:r>
          </w:p>
          <w:p w14:paraId="0879C942" w14:textId="77777777" w:rsidR="00016A0C" w:rsidRPr="0082339F" w:rsidRDefault="00016A0C" w:rsidP="00C90C45">
            <w:pPr>
              <w:rPr>
                <w:color w:val="000000"/>
              </w:rPr>
            </w:pPr>
          </w:p>
          <w:p w14:paraId="432AA7D7" w14:textId="77777777" w:rsidR="00016A0C" w:rsidRPr="0082339F" w:rsidRDefault="00016A0C" w:rsidP="00C90C45">
            <w:pPr>
              <w:rPr>
                <w:color w:val="000000"/>
              </w:rPr>
            </w:pPr>
            <w:r w:rsidRPr="0082339F">
              <w:rPr>
                <w:color w:val="000000"/>
              </w:rPr>
              <w:t>En 2003, la administración Bush defendió la intervención militar contra el régimen de Sadam Hussein, a quien se acusaba de esconder unas armas químicas de destrucción masiva que jamás se encontraron.</w:t>
            </w:r>
          </w:p>
          <w:p w14:paraId="5675CC27" w14:textId="77777777" w:rsidR="00016A0C" w:rsidRPr="0082339F" w:rsidRDefault="00016A0C" w:rsidP="00C90C45">
            <w:pPr>
              <w:rPr>
                <w:color w:val="000000"/>
              </w:rPr>
            </w:pPr>
          </w:p>
          <w:p w14:paraId="0025E756" w14:textId="77777777" w:rsidR="00016A0C" w:rsidRPr="0082339F" w:rsidRDefault="00016A0C" w:rsidP="00C90C45">
            <w:pPr>
              <w:rPr>
                <w:color w:val="000000"/>
              </w:rPr>
            </w:pPr>
            <w:r w:rsidRPr="0082339F">
              <w:rPr>
                <w:color w:val="000000"/>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492888B0" w14:textId="77777777" w:rsidR="00016A0C" w:rsidRPr="0082339F" w:rsidRDefault="00016A0C" w:rsidP="00C90C45">
            <w:pPr>
              <w:rPr>
                <w:color w:val="000000"/>
              </w:rPr>
            </w:pPr>
          </w:p>
          <w:p w14:paraId="3310957E" w14:textId="77777777" w:rsidR="00016A0C" w:rsidRDefault="00016A0C" w:rsidP="00C90C45">
            <w:pPr>
              <w:rPr>
                <w:color w:val="000000"/>
              </w:rPr>
            </w:pPr>
            <w:r w:rsidRPr="0082339F">
              <w:rPr>
                <w:color w:val="000000"/>
              </w:rPr>
              <w:t>La incursión extranjera, sin embargo, desencadenó un conflicto civil que enfrentó a los chiitas contra el gobierno, mientras que de forma paralela continuaban las acciones terroristas, muchas de ellas contra la población civil.</w:t>
            </w:r>
          </w:p>
          <w:p w14:paraId="1E43C490" w14:textId="77777777" w:rsidR="00016A0C" w:rsidRPr="0082339F" w:rsidRDefault="00016A0C" w:rsidP="00C90C45">
            <w:pPr>
              <w:rPr>
                <w:color w:val="000000"/>
              </w:rPr>
            </w:pPr>
          </w:p>
          <w:p w14:paraId="28D88E39" w14:textId="77777777" w:rsidR="00016A0C" w:rsidRPr="00121605" w:rsidRDefault="00016A0C" w:rsidP="00C90C45">
            <w:pPr>
              <w:rPr>
                <w:b/>
                <w:color w:val="000000"/>
              </w:rPr>
            </w:pPr>
            <w:r w:rsidRPr="00121605">
              <w:rPr>
                <w:b/>
                <w:color w:val="000000"/>
              </w:rPr>
              <w:t xml:space="preserve">Las guerras en África </w:t>
            </w:r>
          </w:p>
          <w:p w14:paraId="16D4E63E" w14:textId="77777777" w:rsidR="00016A0C" w:rsidRPr="0082339F" w:rsidRDefault="00016A0C" w:rsidP="00C90C45">
            <w:pPr>
              <w:rPr>
                <w:color w:val="000000"/>
              </w:rPr>
            </w:pPr>
            <w:r w:rsidRPr="0082339F">
              <w:rPr>
                <w:color w:val="000000"/>
              </w:rPr>
              <w:t>Las guerras africanas también surgen por el enfrentamiento entre fuerzas globales por el control de los recursos (agua, diamantes, coltán, madera, reservas energéticas). En casi todos los conflictos se ponen en juego los intereses de las grandes compañías occidentales.</w:t>
            </w:r>
          </w:p>
          <w:p w14:paraId="0091A195" w14:textId="77777777" w:rsidR="00016A0C" w:rsidRPr="0082339F" w:rsidRDefault="00016A0C" w:rsidP="00C90C45">
            <w:pPr>
              <w:rPr>
                <w:color w:val="000000"/>
              </w:rPr>
            </w:pPr>
          </w:p>
          <w:p w14:paraId="6DF0886C" w14:textId="77777777" w:rsidR="00016A0C" w:rsidRPr="0082339F" w:rsidRDefault="00016A0C" w:rsidP="00C90C45">
            <w:pPr>
              <w:rPr>
                <w:color w:val="000000"/>
              </w:rPr>
            </w:pPr>
            <w:r w:rsidRPr="0082339F">
              <w:rPr>
                <w:color w:val="000000"/>
              </w:rP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3FAE9963" w14:textId="77777777" w:rsidR="00016A0C" w:rsidRPr="0082339F" w:rsidRDefault="00016A0C" w:rsidP="00C90C45">
            <w:pPr>
              <w:rPr>
                <w:color w:val="000000"/>
              </w:rPr>
            </w:pPr>
          </w:p>
          <w:p w14:paraId="283F3D9D" w14:textId="77777777" w:rsidR="00016A0C" w:rsidRPr="00121605" w:rsidRDefault="00016A0C" w:rsidP="00C90C45">
            <w:pPr>
              <w:rPr>
                <w:b/>
                <w:color w:val="000000"/>
              </w:rPr>
            </w:pPr>
            <w:r w:rsidRPr="00121605">
              <w:rPr>
                <w:b/>
                <w:color w:val="000000"/>
              </w:rPr>
              <w:t>Las revoluciones en el mundo árabe</w:t>
            </w:r>
          </w:p>
          <w:p w14:paraId="1D2B70ED" w14:textId="77777777" w:rsidR="00016A0C" w:rsidRPr="0082339F" w:rsidRDefault="00016A0C" w:rsidP="00C90C45">
            <w:pPr>
              <w:rPr>
                <w:color w:val="000000"/>
              </w:rPr>
            </w:pPr>
            <w:r w:rsidRPr="0082339F">
              <w:rPr>
                <w:color w:val="000000"/>
              </w:rP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2697F31D" w14:textId="77777777" w:rsidR="00016A0C" w:rsidRPr="0082339F" w:rsidRDefault="00016A0C" w:rsidP="00C90C45">
            <w:pPr>
              <w:rPr>
                <w:color w:val="000000"/>
              </w:rPr>
            </w:pPr>
          </w:p>
          <w:p w14:paraId="2E567029" w14:textId="77777777" w:rsidR="00016A0C" w:rsidRPr="0082339F" w:rsidRDefault="00016A0C" w:rsidP="00C90C45">
            <w:pPr>
              <w:rPr>
                <w:color w:val="000000"/>
              </w:rPr>
            </w:pPr>
            <w:r w:rsidRPr="0082339F">
              <w:rPr>
                <w:color w:val="000000"/>
              </w:rPr>
              <w:t>La llamada Primavera Árabe hizo caer a dictadores como los de Túnez y Egipto, y forzó reformas políticas en países como Marruecos y Jordania. En otros territorios, las protestas desembocaron en guerras civiles.</w:t>
            </w:r>
          </w:p>
          <w:p w14:paraId="45199974" w14:textId="77777777" w:rsidR="00016A0C" w:rsidRPr="0082339F" w:rsidRDefault="00016A0C" w:rsidP="00C90C45">
            <w:pPr>
              <w:rPr>
                <w:color w:val="000000"/>
              </w:rPr>
            </w:pPr>
          </w:p>
          <w:p w14:paraId="0220D8B4" w14:textId="77777777" w:rsidR="00016A0C" w:rsidRPr="0082339F" w:rsidRDefault="00016A0C" w:rsidP="00C90C45">
            <w:pPr>
              <w:rPr>
                <w:color w:val="000000"/>
              </w:rPr>
            </w:pPr>
            <w:r w:rsidRPr="0082339F">
              <w:rPr>
                <w:color w:val="000000"/>
              </w:rPr>
              <w:t>- Libia: con el apoyo de las fuerzas de la OTAN, la oposición al régimen del dictador Muammar al-Gaddafi se enfrentó durante varios meses a los partidarios del dictador. Tras su captura y asesinato, se inició la transición hacia un nuevo régimen.</w:t>
            </w:r>
          </w:p>
          <w:p w14:paraId="41261189" w14:textId="77777777" w:rsidR="00016A0C" w:rsidRPr="0082339F" w:rsidRDefault="00016A0C" w:rsidP="00C90C45">
            <w:pPr>
              <w:rPr>
                <w:color w:val="000000"/>
              </w:rPr>
            </w:pPr>
          </w:p>
          <w:p w14:paraId="6C7B8BB0" w14:textId="77777777" w:rsidR="00016A0C" w:rsidRPr="0082339F" w:rsidRDefault="00016A0C" w:rsidP="00C90C45">
            <w:pPr>
              <w:rPr>
                <w:color w:val="000000"/>
              </w:rPr>
            </w:pPr>
            <w:r w:rsidRPr="0082339F">
              <w:rPr>
                <w:color w:val="000000"/>
              </w:rPr>
              <w:t>- Siria: las protestas contra el régimen de Bashar al-Assad fueron respondidas con represión por parte del ejército sirio.</w:t>
            </w:r>
          </w:p>
          <w:p w14:paraId="5AAAC464" w14:textId="77777777" w:rsidR="00016A0C" w:rsidRPr="0082339F" w:rsidRDefault="00016A0C" w:rsidP="00C90C45">
            <w:pPr>
              <w:rPr>
                <w:color w:val="000000"/>
              </w:rPr>
            </w:pPr>
          </w:p>
          <w:p w14:paraId="643D0811" w14:textId="77777777" w:rsidR="00016A0C" w:rsidRPr="0082339F" w:rsidRDefault="00016A0C" w:rsidP="00C90C45">
            <w:pPr>
              <w:rPr>
                <w:color w:val="000000"/>
              </w:rPr>
            </w:pPr>
            <w:r w:rsidRPr="0082339F">
              <w:rPr>
                <w:color w:val="000000"/>
              </w:rP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desembocó en un golpe militar. Morsi fue derrocado y detenido junto a sus colaboradores más cercanos.</w:t>
            </w:r>
          </w:p>
          <w:p w14:paraId="146B68EB" w14:textId="77777777" w:rsidR="00016A0C" w:rsidRPr="0082339F" w:rsidRDefault="00016A0C" w:rsidP="00C90C45">
            <w:pPr>
              <w:rPr>
                <w:color w:val="000000"/>
              </w:rPr>
            </w:pPr>
          </w:p>
          <w:p w14:paraId="77A4B2B2" w14:textId="77777777" w:rsidR="00016A0C" w:rsidRPr="0082339F" w:rsidRDefault="00016A0C" w:rsidP="00C90C45">
            <w:pPr>
              <w:rPr>
                <w:color w:val="000000"/>
              </w:rPr>
            </w:pPr>
            <w:r w:rsidRPr="0082339F">
              <w:rPr>
                <w:color w:val="000000"/>
              </w:rPr>
              <w:t xml:space="preserve">Propuesta de trabajo: </w:t>
            </w:r>
          </w:p>
          <w:p w14:paraId="046840C4" w14:textId="77777777" w:rsidR="00016A0C" w:rsidRPr="0082339F" w:rsidRDefault="00016A0C" w:rsidP="00C90C45">
            <w:pPr>
              <w:rPr>
                <w:color w:val="000000"/>
              </w:rPr>
            </w:pPr>
          </w:p>
          <w:p w14:paraId="2E895A79" w14:textId="77777777" w:rsidR="00016A0C" w:rsidRPr="0082339F" w:rsidRDefault="00016A0C" w:rsidP="00C90C45">
            <w:pPr>
              <w:rPr>
                <w:color w:val="000000"/>
              </w:rPr>
            </w:pPr>
            <w:r w:rsidRPr="0082339F">
              <w:rPr>
                <w:color w:val="000000"/>
              </w:rPr>
              <w:t xml:space="preserve">Escoge uno de los conflictos recientes mencionados y analiza los factores que lo desencadenan, desde lo económico, cultural y político. </w:t>
            </w:r>
          </w:p>
          <w:p w14:paraId="6660A16E" w14:textId="77777777" w:rsidR="00016A0C" w:rsidRPr="0082339F" w:rsidRDefault="00016A0C" w:rsidP="00C90C45">
            <w:pPr>
              <w:rPr>
                <w:color w:val="000000"/>
              </w:rPr>
            </w:pPr>
            <w:r w:rsidRPr="0082339F">
              <w:rPr>
                <w:color w:val="000000"/>
              </w:rPr>
              <w:t>Haz una propuesta de cómo estos conflictos pueden ser una oportunidad para cambios sociales.</w:t>
            </w:r>
          </w:p>
        </w:tc>
      </w:tr>
    </w:tbl>
    <w:p w14:paraId="108EE492" w14:textId="77777777" w:rsidR="00016A0C" w:rsidRDefault="00016A0C" w:rsidP="0082339F">
      <w:pPr>
        <w:rPr>
          <w:sz w:val="22"/>
          <w:szCs w:val="22"/>
        </w:rPr>
      </w:pPr>
    </w:p>
    <w:p w14:paraId="470FA7D9" w14:textId="77777777" w:rsidR="005440AC" w:rsidRDefault="005440AC" w:rsidP="0082339F">
      <w:pPr>
        <w:rPr>
          <w:sz w:val="22"/>
          <w:szCs w:val="22"/>
        </w:rPr>
      </w:pPr>
    </w:p>
    <w:p w14:paraId="77D86C9D"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4CBCA35" w14:textId="31A7FB6E" w:rsidR="005440AC" w:rsidRPr="0082339F" w:rsidRDefault="005440AC" w:rsidP="005440AC">
      <w:pPr>
        <w:pStyle w:val="Ttulo2"/>
      </w:pPr>
      <w:bookmarkStart w:id="39" w:name="_Toc426298249"/>
      <w:r>
        <w:t>3.1</w:t>
      </w:r>
      <w:r w:rsidRPr="0082339F">
        <w:t xml:space="preserve"> ¿Qué es un conflicto bélico?</w:t>
      </w:r>
      <w:bookmarkEnd w:id="39"/>
      <w:r w:rsidRPr="0082339F">
        <w:t xml:space="preserve"> </w:t>
      </w:r>
    </w:p>
    <w:p w14:paraId="591920CE" w14:textId="77777777" w:rsidR="005440AC" w:rsidRPr="0082339F" w:rsidRDefault="005440AC" w:rsidP="005440AC">
      <w:pPr>
        <w:rPr>
          <w:sz w:val="22"/>
          <w:szCs w:val="22"/>
        </w:rPr>
      </w:pPr>
    </w:p>
    <w:p w14:paraId="340C589A" w14:textId="2C3A866F" w:rsidR="005440AC" w:rsidRPr="0082339F" w:rsidRDefault="005440AC" w:rsidP="005440AC">
      <w:pPr>
        <w:rPr>
          <w:sz w:val="22"/>
          <w:szCs w:val="22"/>
        </w:rPr>
      </w:pPr>
      <w:r w:rsidRPr="0082339F">
        <w:rPr>
          <w:sz w:val="22"/>
          <w:szCs w:val="22"/>
        </w:rPr>
        <w:t xml:space="preserve">En ocasiones, el manejo dado al conflicto por las partes involucradas da lugar a enfrentamientos bélicos. </w:t>
      </w:r>
      <w:r w:rsidR="00C47152">
        <w:rPr>
          <w:sz w:val="22"/>
          <w:szCs w:val="22"/>
        </w:rPr>
        <w:t>Los Estados o los grupos en el poder</w:t>
      </w:r>
      <w:r w:rsidRPr="0082339F">
        <w:rPr>
          <w:sz w:val="22"/>
          <w:szCs w:val="22"/>
        </w:rPr>
        <w:t>, en procura de sus intereses, utilizan armas para persuadir, disuadir o eliminar definitivamente a sus adversarios.</w:t>
      </w:r>
    </w:p>
    <w:p w14:paraId="58AFD6A6" w14:textId="77777777" w:rsidR="005440AC" w:rsidRPr="0082339F" w:rsidRDefault="005440AC" w:rsidP="005440AC">
      <w:pPr>
        <w:rPr>
          <w:sz w:val="22"/>
          <w:szCs w:val="22"/>
        </w:rPr>
      </w:pPr>
    </w:p>
    <w:p w14:paraId="6CCA7BD0"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39577A5" w14:textId="77777777" w:rsidTr="000C24B3">
        <w:tc>
          <w:tcPr>
            <w:tcW w:w="8978" w:type="dxa"/>
            <w:gridSpan w:val="2"/>
            <w:shd w:val="clear" w:color="auto" w:fill="000000" w:themeFill="text1"/>
          </w:tcPr>
          <w:p w14:paraId="2EFCCEC7"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20D79E1" w14:textId="77777777" w:rsidTr="000C24B3">
        <w:tc>
          <w:tcPr>
            <w:tcW w:w="2518" w:type="dxa"/>
          </w:tcPr>
          <w:p w14:paraId="081BB622" w14:textId="77777777" w:rsidR="005440AC" w:rsidRPr="0082339F" w:rsidRDefault="005440AC" w:rsidP="000C24B3">
            <w:pPr>
              <w:rPr>
                <w:b/>
              </w:rPr>
            </w:pPr>
            <w:r w:rsidRPr="0082339F">
              <w:rPr>
                <w:b/>
              </w:rPr>
              <w:t>Título</w:t>
            </w:r>
          </w:p>
        </w:tc>
        <w:tc>
          <w:tcPr>
            <w:tcW w:w="6460" w:type="dxa"/>
          </w:tcPr>
          <w:p w14:paraId="2A26EAE1" w14:textId="77777777" w:rsidR="005440AC" w:rsidRPr="0082339F" w:rsidRDefault="005440AC" w:rsidP="000C24B3">
            <w:pPr>
              <w:rPr>
                <w:b/>
              </w:rPr>
            </w:pPr>
            <w:r w:rsidRPr="0082339F">
              <w:t>Qué se entiende por conflicto armado</w:t>
            </w:r>
          </w:p>
        </w:tc>
      </w:tr>
      <w:tr w:rsidR="005440AC" w:rsidRPr="0082339F" w14:paraId="2D5E0D82" w14:textId="77777777" w:rsidTr="000C24B3">
        <w:tc>
          <w:tcPr>
            <w:tcW w:w="2518" w:type="dxa"/>
          </w:tcPr>
          <w:p w14:paraId="4A0972CC" w14:textId="77777777" w:rsidR="005440AC" w:rsidRPr="0082339F" w:rsidRDefault="005440AC" w:rsidP="000C24B3">
            <w:r w:rsidRPr="0082339F">
              <w:rPr>
                <w:b/>
              </w:rPr>
              <w:t>Contenido</w:t>
            </w:r>
          </w:p>
        </w:tc>
        <w:tc>
          <w:tcPr>
            <w:tcW w:w="6460" w:type="dxa"/>
          </w:tcPr>
          <w:p w14:paraId="6785CF94" w14:textId="77777777" w:rsidR="005440AC" w:rsidRPr="0082339F" w:rsidRDefault="005440AC" w:rsidP="000C24B3"/>
          <w:p w14:paraId="137947F2" w14:textId="77777777" w:rsidR="005440AC" w:rsidRPr="0082339F" w:rsidRDefault="005440AC" w:rsidP="000C24B3">
            <w:r w:rsidRPr="0082339F">
              <w:t xml:space="preserve">Todo enfrentamiento protagonizado por grupos armados, regulares o irregulares, con objetivos percibidos como incompatibles mutuamente y en el que se usa de forma continuada y organizada la violencia. </w:t>
            </w:r>
          </w:p>
          <w:p w14:paraId="2EC9C6F6" w14:textId="77777777" w:rsidR="005440AC" w:rsidRPr="0082339F" w:rsidRDefault="005440AC" w:rsidP="000C24B3">
            <w:r w:rsidRPr="0082339F">
              <w:t xml:space="preserve">Generan mínimo 100 víctimas mortales en un año. </w:t>
            </w:r>
          </w:p>
          <w:p w14:paraId="0DE2A01D" w14:textId="77777777" w:rsidR="005440AC" w:rsidRPr="0082339F" w:rsidRDefault="005440AC" w:rsidP="000C24B3">
            <w:r w:rsidRPr="0082339F">
              <w:t xml:space="preserve">Producen un impacto grave en el territorio, como la destrucción de la infraestructura o de la naturaleza. </w:t>
            </w:r>
          </w:p>
          <w:p w14:paraId="4A253CB8" w14:textId="77777777" w:rsidR="005440AC" w:rsidRPr="0082339F" w:rsidRDefault="005440AC" w:rsidP="000C24B3">
            <w:r w:rsidRPr="0082339F">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119743ED" w14:textId="77777777" w:rsidR="005440AC" w:rsidRPr="0082339F" w:rsidRDefault="005440AC" w:rsidP="000C24B3">
            <w:r w:rsidRPr="0082339F">
              <w:t xml:space="preserve">Las partes pretenden alcanzar objetivos diferenciables de la violencia común. </w:t>
            </w:r>
          </w:p>
          <w:p w14:paraId="73158FD8" w14:textId="77777777" w:rsidR="005440AC" w:rsidRPr="0082339F" w:rsidRDefault="005440AC" w:rsidP="000C24B3">
            <w:r w:rsidRPr="0082339F">
              <w:t xml:space="preserve">Los contendientes se oponen a la estructura militar, política, económica, social o ideológica de un Estado, o a la política de un gobierno. </w:t>
            </w:r>
          </w:p>
          <w:p w14:paraId="1D3C4CE1" w14:textId="77777777" w:rsidR="005440AC" w:rsidRPr="0082339F" w:rsidRDefault="005440AC" w:rsidP="000C24B3">
            <w:r w:rsidRPr="0082339F">
              <w:t>Existe una lucha para debilitar a quienes ostentan el gobierno y para controlar los recursos, la población o el territorio.</w:t>
            </w:r>
          </w:p>
        </w:tc>
      </w:tr>
    </w:tbl>
    <w:p w14:paraId="0C390FCB" w14:textId="77777777" w:rsidR="005440AC" w:rsidRPr="0082339F" w:rsidRDefault="005440AC" w:rsidP="005440AC">
      <w:pPr>
        <w:rPr>
          <w:sz w:val="22"/>
          <w:szCs w:val="22"/>
        </w:rPr>
      </w:pPr>
    </w:p>
    <w:p w14:paraId="041F90E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625FE98" w14:textId="77777777" w:rsidTr="000C24B3">
        <w:tc>
          <w:tcPr>
            <w:tcW w:w="9033" w:type="dxa"/>
            <w:gridSpan w:val="2"/>
            <w:shd w:val="clear" w:color="auto" w:fill="0D0D0D" w:themeFill="text1" w:themeFillTint="F2"/>
          </w:tcPr>
          <w:p w14:paraId="4A05A8B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2857B76" w14:textId="77777777" w:rsidTr="000C24B3">
        <w:tc>
          <w:tcPr>
            <w:tcW w:w="2518" w:type="dxa"/>
          </w:tcPr>
          <w:p w14:paraId="0AA4FB11" w14:textId="77777777" w:rsidR="005440AC" w:rsidRPr="0082339F" w:rsidRDefault="005440AC" w:rsidP="000C24B3">
            <w:pPr>
              <w:rPr>
                <w:b/>
                <w:color w:val="000000"/>
              </w:rPr>
            </w:pPr>
            <w:r w:rsidRPr="0082339F">
              <w:rPr>
                <w:b/>
                <w:color w:val="000000"/>
              </w:rPr>
              <w:t>Código</w:t>
            </w:r>
          </w:p>
        </w:tc>
        <w:tc>
          <w:tcPr>
            <w:tcW w:w="6515" w:type="dxa"/>
          </w:tcPr>
          <w:p w14:paraId="76407997" w14:textId="77777777" w:rsidR="005440AC" w:rsidRPr="0082339F" w:rsidRDefault="005440AC" w:rsidP="000C24B3">
            <w:pPr>
              <w:rPr>
                <w:b/>
                <w:color w:val="000000"/>
              </w:rPr>
            </w:pPr>
            <w:r w:rsidRPr="0082339F">
              <w:rPr>
                <w:color w:val="000000"/>
              </w:rPr>
              <w:t>CS_11_01_IMG10</w:t>
            </w:r>
          </w:p>
        </w:tc>
      </w:tr>
      <w:tr w:rsidR="005440AC" w:rsidRPr="0082339F" w14:paraId="2F8EAA10" w14:textId="77777777" w:rsidTr="000C24B3">
        <w:tc>
          <w:tcPr>
            <w:tcW w:w="2518" w:type="dxa"/>
          </w:tcPr>
          <w:p w14:paraId="75DE1D07" w14:textId="77777777" w:rsidR="005440AC" w:rsidRPr="0082339F" w:rsidRDefault="005440AC" w:rsidP="000C24B3">
            <w:pPr>
              <w:rPr>
                <w:color w:val="000000"/>
              </w:rPr>
            </w:pPr>
            <w:r w:rsidRPr="0082339F">
              <w:rPr>
                <w:b/>
                <w:color w:val="000000"/>
              </w:rPr>
              <w:t>Descripción</w:t>
            </w:r>
          </w:p>
        </w:tc>
        <w:tc>
          <w:tcPr>
            <w:tcW w:w="6515" w:type="dxa"/>
          </w:tcPr>
          <w:p w14:paraId="650C9A77" w14:textId="77777777" w:rsidR="005440AC" w:rsidRPr="0082339F" w:rsidRDefault="005440AC" w:rsidP="000C24B3">
            <w:pPr>
              <w:rPr>
                <w:color w:val="000000"/>
                <w:lang w:val="es-CO"/>
              </w:rPr>
            </w:pPr>
            <w:r w:rsidRPr="0082339F">
              <w:rPr>
                <w:color w:val="000000"/>
                <w:lang w:val="es-CO"/>
              </w:rPr>
              <w:t xml:space="preserve">Milicianos irregulares que hacen explotar una construcción </w:t>
            </w:r>
          </w:p>
        </w:tc>
      </w:tr>
      <w:tr w:rsidR="005440AC" w:rsidRPr="0082339F" w14:paraId="57680948" w14:textId="77777777" w:rsidTr="000C24B3">
        <w:tc>
          <w:tcPr>
            <w:tcW w:w="2518" w:type="dxa"/>
          </w:tcPr>
          <w:p w14:paraId="0F1EF1B2"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12AF0E3" w14:textId="77777777" w:rsidR="005440AC" w:rsidRPr="0082339F" w:rsidRDefault="005440AC" w:rsidP="000C24B3">
            <w:pPr>
              <w:rPr>
                <w:color w:val="000000"/>
              </w:rPr>
            </w:pPr>
            <w:r w:rsidRPr="0082339F">
              <w:rPr>
                <w:color w:val="000000"/>
                <w:lang w:val="en-US"/>
              </w:rPr>
              <w:t>96245498</w:t>
            </w:r>
          </w:p>
        </w:tc>
      </w:tr>
      <w:tr w:rsidR="005440AC" w:rsidRPr="0082339F" w14:paraId="5EB100A7" w14:textId="77777777" w:rsidTr="000C24B3">
        <w:tc>
          <w:tcPr>
            <w:tcW w:w="2518" w:type="dxa"/>
          </w:tcPr>
          <w:p w14:paraId="4D3900AC" w14:textId="77777777" w:rsidR="005440AC" w:rsidRPr="0082339F" w:rsidRDefault="005440AC" w:rsidP="000C24B3">
            <w:pPr>
              <w:rPr>
                <w:color w:val="000000"/>
              </w:rPr>
            </w:pPr>
            <w:r w:rsidRPr="0082339F">
              <w:rPr>
                <w:b/>
                <w:color w:val="000000"/>
              </w:rPr>
              <w:t>Pie de imagen</w:t>
            </w:r>
          </w:p>
        </w:tc>
        <w:tc>
          <w:tcPr>
            <w:tcW w:w="6515" w:type="dxa"/>
          </w:tcPr>
          <w:p w14:paraId="1EDBA772" w14:textId="77777777" w:rsidR="005440AC" w:rsidRPr="0082339F" w:rsidRDefault="005440AC" w:rsidP="000C24B3">
            <w:pPr>
              <w:rPr>
                <w:color w:val="000000"/>
              </w:rPr>
            </w:pPr>
            <w:r w:rsidRPr="0082339F">
              <w:rPr>
                <w:color w:val="000000"/>
              </w:rPr>
              <w:t xml:space="preserve">Diversos informes señalan que en el mundo hay más de 900 millones de armas de fuego, de las cuales aproximadamente 70 % está en manos de civiles o paramilitares. </w:t>
            </w:r>
          </w:p>
          <w:p w14:paraId="6BB37589" w14:textId="77777777" w:rsidR="005440AC" w:rsidRPr="0082339F" w:rsidRDefault="005440AC" w:rsidP="000C24B3">
            <w:pPr>
              <w:rPr>
                <w:color w:val="000000"/>
              </w:rPr>
            </w:pPr>
            <w:r w:rsidRPr="0082339F">
              <w:rPr>
                <w:color w:val="000000"/>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772F87C" w14:textId="77777777" w:rsidR="005440AC" w:rsidRPr="0082339F" w:rsidRDefault="005440AC" w:rsidP="005440AC">
      <w:pPr>
        <w:rPr>
          <w:sz w:val="22"/>
          <w:szCs w:val="22"/>
        </w:rPr>
      </w:pPr>
    </w:p>
    <w:p w14:paraId="20B38384" w14:textId="77777777" w:rsidR="005440AC" w:rsidRPr="0082339F" w:rsidRDefault="005440AC" w:rsidP="005440AC">
      <w:pPr>
        <w:rPr>
          <w:sz w:val="22"/>
          <w:szCs w:val="22"/>
        </w:rPr>
      </w:pPr>
    </w:p>
    <w:p w14:paraId="21C929F5" w14:textId="77777777" w:rsidR="005440AC" w:rsidRPr="0082339F" w:rsidRDefault="005440AC" w:rsidP="005440AC">
      <w:pPr>
        <w:rPr>
          <w:sz w:val="22"/>
          <w:szCs w:val="22"/>
        </w:rPr>
      </w:pPr>
      <w:r w:rsidRPr="0082339F">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3D5B6F06" w14:textId="77777777" w:rsidR="005440AC" w:rsidRPr="0082339F" w:rsidRDefault="005440AC" w:rsidP="005440AC">
      <w:pPr>
        <w:rPr>
          <w:sz w:val="22"/>
          <w:szCs w:val="22"/>
        </w:rPr>
      </w:pPr>
    </w:p>
    <w:p w14:paraId="77BF1CE8" w14:textId="72835C00" w:rsidR="005440AC" w:rsidRDefault="005440AC" w:rsidP="005440AC">
      <w:pPr>
        <w:rPr>
          <w:sz w:val="22"/>
          <w:szCs w:val="22"/>
        </w:rPr>
      </w:pPr>
      <w:r w:rsidRPr="0082339F">
        <w:rPr>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r w:rsidRPr="005A6A15">
        <w:rPr>
          <w:rFonts w:ascii="Times New Roman" w:hAnsi="Times New Roman" w:cs="Times New Roman"/>
          <w:sz w:val="22"/>
          <w:szCs w:val="22"/>
        </w:rPr>
        <w:t>VER</w:t>
      </w:r>
      <w:r w:rsidRPr="0082339F">
        <w:rPr>
          <w:sz w:val="22"/>
          <w:szCs w:val="22"/>
        </w:rPr>
        <w:t>].</w:t>
      </w:r>
    </w:p>
    <w:p w14:paraId="346D68D5" w14:textId="47979830" w:rsidR="005A6A15" w:rsidRPr="0082339F" w:rsidRDefault="005A6A15" w:rsidP="005440AC">
      <w:pPr>
        <w:rPr>
          <w:sz w:val="22"/>
          <w:szCs w:val="22"/>
        </w:rPr>
      </w:pPr>
      <w:r w:rsidRPr="005A2511">
        <w:rPr>
          <w:rFonts w:ascii="Lucida Grande" w:hAnsi="Lucida Grande" w:cs="Lucida Grande"/>
          <w:color w:val="000000"/>
        </w:rPr>
        <w:t>/BCRedir.aspx%3FURL=/encyclopedia/default.asp%3Fidreg=131797&amp;ruta=Buscador</w:t>
      </w:r>
      <w:r>
        <w:rPr>
          <w:rFonts w:ascii="Lucida Grande" w:hAnsi="Lucida Grande" w:cs="Lucida Grande"/>
          <w:color w:val="000000"/>
        </w:rPr>
        <w:t xml:space="preserve"> </w:t>
      </w:r>
    </w:p>
    <w:p w14:paraId="79C4E76A" w14:textId="77777777" w:rsidR="005440AC" w:rsidRPr="0082339F" w:rsidRDefault="005440AC" w:rsidP="005440AC">
      <w:pPr>
        <w:rPr>
          <w:sz w:val="22"/>
          <w:szCs w:val="22"/>
        </w:rPr>
      </w:pPr>
    </w:p>
    <w:p w14:paraId="11EEC685" w14:textId="77777777" w:rsidR="005440AC" w:rsidRPr="0082339F" w:rsidRDefault="005440AC" w:rsidP="005440AC">
      <w:pPr>
        <w:rPr>
          <w:sz w:val="22"/>
          <w:szCs w:val="22"/>
        </w:rPr>
      </w:pPr>
      <w:r w:rsidRPr="0082339F">
        <w:rPr>
          <w:sz w:val="22"/>
          <w:szCs w:val="22"/>
        </w:rPr>
        <w:t xml:space="preserve">Estas características dan forma al </w:t>
      </w:r>
      <w:r w:rsidRPr="0082339F">
        <w:rPr>
          <w:b/>
          <w:sz w:val="22"/>
          <w:szCs w:val="22"/>
        </w:rPr>
        <w:t>extremismo</w:t>
      </w:r>
      <w:r w:rsidRPr="0082339F">
        <w:rPr>
          <w:sz w:val="22"/>
          <w:szCs w:val="22"/>
        </w:rPr>
        <w:t xml:space="preserve"> y al </w:t>
      </w:r>
      <w:r w:rsidRPr="0082339F">
        <w:rPr>
          <w:b/>
          <w:sz w:val="22"/>
          <w:szCs w:val="22"/>
        </w:rPr>
        <w:t>fundamentalismo</w:t>
      </w:r>
      <w:r w:rsidRPr="0082339F">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0429D48" w14:textId="77777777" w:rsidR="005440AC" w:rsidRPr="0082339F" w:rsidRDefault="005440AC" w:rsidP="005440AC">
      <w:pPr>
        <w:rPr>
          <w:sz w:val="22"/>
          <w:szCs w:val="22"/>
        </w:rPr>
      </w:pPr>
    </w:p>
    <w:p w14:paraId="6698992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01CA0711" w14:textId="77777777" w:rsidTr="000C24B3">
        <w:tc>
          <w:tcPr>
            <w:tcW w:w="8978" w:type="dxa"/>
            <w:gridSpan w:val="2"/>
            <w:shd w:val="clear" w:color="auto" w:fill="000000" w:themeFill="text1"/>
          </w:tcPr>
          <w:p w14:paraId="0737C69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A3635E0" w14:textId="77777777" w:rsidTr="000C24B3">
        <w:tc>
          <w:tcPr>
            <w:tcW w:w="2518" w:type="dxa"/>
          </w:tcPr>
          <w:p w14:paraId="3E7DCED9" w14:textId="77777777" w:rsidR="005440AC" w:rsidRPr="0082339F" w:rsidRDefault="005440AC" w:rsidP="000C24B3">
            <w:pPr>
              <w:rPr>
                <w:b/>
              </w:rPr>
            </w:pPr>
            <w:r w:rsidRPr="0082339F">
              <w:rPr>
                <w:b/>
              </w:rPr>
              <w:t>Título</w:t>
            </w:r>
          </w:p>
        </w:tc>
        <w:tc>
          <w:tcPr>
            <w:tcW w:w="6460" w:type="dxa"/>
          </w:tcPr>
          <w:p w14:paraId="7B753319" w14:textId="77777777" w:rsidR="005440AC" w:rsidRPr="0082339F" w:rsidRDefault="005440AC" w:rsidP="000C24B3">
            <w:pPr>
              <w:rPr>
                <w:b/>
              </w:rPr>
            </w:pPr>
            <w:r w:rsidRPr="0082339F">
              <w:t>Ideologías como causas de conflicto armado</w:t>
            </w:r>
          </w:p>
        </w:tc>
      </w:tr>
      <w:tr w:rsidR="005440AC" w:rsidRPr="0082339F" w14:paraId="080806C6" w14:textId="77777777" w:rsidTr="000C24B3">
        <w:tc>
          <w:tcPr>
            <w:tcW w:w="2518" w:type="dxa"/>
          </w:tcPr>
          <w:p w14:paraId="6CBDAC83" w14:textId="77777777" w:rsidR="005440AC" w:rsidRPr="0082339F" w:rsidRDefault="005440AC" w:rsidP="000C24B3">
            <w:r w:rsidRPr="0082339F">
              <w:rPr>
                <w:b/>
              </w:rPr>
              <w:t>Contenido</w:t>
            </w:r>
          </w:p>
        </w:tc>
        <w:tc>
          <w:tcPr>
            <w:tcW w:w="6460" w:type="dxa"/>
          </w:tcPr>
          <w:p w14:paraId="43900B23" w14:textId="3D332466" w:rsidR="005440AC" w:rsidRPr="0082339F" w:rsidRDefault="005440AC" w:rsidP="009A3BF1">
            <w:r w:rsidRPr="0082339F">
              <w:t xml:space="preserve">En algunos casos, lo que motiva la acción armada es que una de las partes desea introducir </w:t>
            </w:r>
            <w:r w:rsidR="009A3BF1">
              <w:t>elementos de gobierno de acuerdo con su interpretación de la ley islámica</w:t>
            </w:r>
            <w:r w:rsidR="009A3BF1" w:rsidRPr="0082339F">
              <w:t xml:space="preserve"> </w:t>
            </w:r>
            <w:r w:rsidRPr="0082339F">
              <w:t>de la ley islámica en las instituciones y en la legislación del Estado. En otros casos, la acción armada busca el establecimiento de un sistema político y económico de tipo socialista.</w:t>
            </w:r>
          </w:p>
        </w:tc>
      </w:tr>
    </w:tbl>
    <w:p w14:paraId="36F8913A" w14:textId="77777777" w:rsidR="005440AC" w:rsidRPr="0082339F" w:rsidRDefault="005440AC" w:rsidP="005440AC">
      <w:pPr>
        <w:rPr>
          <w:sz w:val="22"/>
          <w:szCs w:val="22"/>
        </w:rPr>
      </w:pPr>
    </w:p>
    <w:p w14:paraId="78E839DB" w14:textId="77777777" w:rsidR="005440AC" w:rsidRPr="0082339F" w:rsidRDefault="005440AC" w:rsidP="005440AC">
      <w:pPr>
        <w:rPr>
          <w:sz w:val="22"/>
          <w:szCs w:val="22"/>
        </w:rPr>
      </w:pPr>
    </w:p>
    <w:p w14:paraId="000073F5" w14:textId="77777777" w:rsidR="005440AC" w:rsidRPr="0082339F" w:rsidRDefault="005440AC" w:rsidP="005440AC">
      <w:pPr>
        <w:rPr>
          <w:sz w:val="22"/>
          <w:szCs w:val="22"/>
        </w:rPr>
      </w:pPr>
      <w:r w:rsidRPr="0082339F">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82339F">
        <w:rPr>
          <w:b/>
          <w:sz w:val="22"/>
          <w:szCs w:val="22"/>
        </w:rPr>
        <w:t>tensión</w:t>
      </w:r>
      <w:r w:rsidRPr="0082339F">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2C6D38F9" w14:textId="77777777" w:rsidR="005440AC" w:rsidRPr="0082339F" w:rsidRDefault="005440AC" w:rsidP="005440AC">
      <w:pPr>
        <w:rPr>
          <w:sz w:val="22"/>
          <w:szCs w:val="22"/>
        </w:rPr>
      </w:pPr>
    </w:p>
    <w:p w14:paraId="3EA715A9" w14:textId="77777777" w:rsidR="005440AC" w:rsidRDefault="005440AC" w:rsidP="0082339F">
      <w:pPr>
        <w:rPr>
          <w:sz w:val="22"/>
          <w:szCs w:val="22"/>
        </w:rPr>
      </w:pPr>
    </w:p>
    <w:p w14:paraId="21F86AD0"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E0A6CFD" w14:textId="139C358E" w:rsidR="005440AC" w:rsidRPr="0082339F" w:rsidRDefault="005440AC" w:rsidP="005440AC">
      <w:pPr>
        <w:pStyle w:val="Ttulo2"/>
      </w:pPr>
      <w:bookmarkStart w:id="40" w:name="_Toc426298250"/>
      <w:r>
        <w:t>3</w:t>
      </w:r>
      <w:r w:rsidRPr="0082339F">
        <w:t>.</w:t>
      </w:r>
      <w:r>
        <w:t>2</w:t>
      </w:r>
      <w:r w:rsidRPr="0082339F">
        <w:t xml:space="preserve"> Las transformaciones de los conflictos bélicos en el tercer milenio</w:t>
      </w:r>
      <w:bookmarkEnd w:id="40"/>
    </w:p>
    <w:p w14:paraId="3103FF3A" w14:textId="6F6B930B" w:rsidR="005440AC" w:rsidRPr="0082339F" w:rsidRDefault="005440AC" w:rsidP="005440AC">
      <w:pPr>
        <w:rPr>
          <w:sz w:val="22"/>
          <w:szCs w:val="22"/>
        </w:rPr>
      </w:pPr>
    </w:p>
    <w:p w14:paraId="01631B55" w14:textId="4C0A8D1B" w:rsidR="005440AC" w:rsidRPr="0082339F" w:rsidRDefault="005440AC" w:rsidP="005440AC">
      <w:pPr>
        <w:rPr>
          <w:sz w:val="22"/>
          <w:szCs w:val="22"/>
        </w:rPr>
      </w:pPr>
      <w:r w:rsidRPr="0082339F">
        <w:rPr>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sidRPr="0082339F">
        <w:rPr>
          <w:b/>
          <w:sz w:val="22"/>
          <w:szCs w:val="22"/>
        </w:rPr>
        <w:t xml:space="preserve"> </w:t>
      </w:r>
      <w:r w:rsidRPr="0082339F">
        <w:rPr>
          <w:sz w:val="22"/>
          <w:szCs w:val="22"/>
        </w:rPr>
        <w:t>[</w:t>
      </w:r>
      <w:r w:rsidRPr="005A6A15">
        <w:rPr>
          <w:rFonts w:ascii="Times New Roman" w:hAnsi="Times New Roman" w:cs="Times New Roman"/>
          <w:sz w:val="22"/>
          <w:szCs w:val="22"/>
        </w:rPr>
        <w:t>VER</w:t>
      </w:r>
      <w:r w:rsidRPr="0082339F">
        <w:rPr>
          <w:sz w:val="22"/>
          <w:szCs w:val="22"/>
        </w:rPr>
        <w:t>]</w:t>
      </w:r>
      <w:r w:rsidR="005A6A15">
        <w:rPr>
          <w:sz w:val="22"/>
          <w:szCs w:val="22"/>
        </w:rPr>
        <w:t xml:space="preserve"> </w:t>
      </w:r>
      <w:hyperlink r:id="rId27" w:history="1">
        <w:r w:rsidR="005A6A15" w:rsidRPr="00D25797">
          <w:rPr>
            <w:rStyle w:val="Hipervnculo"/>
            <w:rFonts w:ascii="Lucida Grande" w:hAnsi="Lucida Grande" w:cs="Lucida Grande"/>
          </w:rPr>
          <w:t>http://www.bbc.com/mundo/noticias/2014/02/140210_guerras_victimas</w:t>
        </w:r>
      </w:hyperlink>
      <w:r w:rsidRPr="0082339F">
        <w:rPr>
          <w:sz w:val="22"/>
          <w:szCs w:val="22"/>
        </w:rPr>
        <w:t xml:space="preserve">. Tras las guerras mundiales se desencadenó la </w:t>
      </w:r>
      <w:r w:rsidRPr="0082339F">
        <w:rPr>
          <w:b/>
          <w:sz w:val="22"/>
          <w:szCs w:val="22"/>
        </w:rPr>
        <w:t>Guerra fría</w:t>
      </w:r>
      <w:r w:rsidRPr="0082339F">
        <w:rPr>
          <w:sz w:val="22"/>
          <w:szCs w:val="22"/>
        </w:rPr>
        <w:t xml:space="preserve">, las </w:t>
      </w:r>
      <w:r w:rsidRPr="0082339F">
        <w:rPr>
          <w:b/>
          <w:sz w:val="22"/>
          <w:szCs w:val="22"/>
        </w:rPr>
        <w:t>guerras de baja intensidad</w:t>
      </w:r>
      <w:r w:rsidRPr="0082339F">
        <w:rPr>
          <w:sz w:val="22"/>
          <w:szCs w:val="22"/>
        </w:rPr>
        <w:t xml:space="preserve"> y el siglo se cerró con el predominio de las </w:t>
      </w:r>
      <w:r w:rsidRPr="0082339F">
        <w:rPr>
          <w:b/>
          <w:sz w:val="22"/>
          <w:szCs w:val="22"/>
        </w:rPr>
        <w:t>guerras étnicas y civiles</w:t>
      </w:r>
      <w:r w:rsidRPr="0082339F">
        <w:rPr>
          <w:sz w:val="22"/>
          <w:szCs w:val="22"/>
        </w:rPr>
        <w:t xml:space="preserve">. </w:t>
      </w:r>
    </w:p>
    <w:p w14:paraId="521C3563" w14:textId="77777777" w:rsidR="005440AC" w:rsidRPr="0082339F" w:rsidRDefault="005440AC" w:rsidP="005440AC">
      <w:pPr>
        <w:rPr>
          <w:sz w:val="22"/>
          <w:szCs w:val="22"/>
        </w:rPr>
      </w:pPr>
    </w:p>
    <w:p w14:paraId="1F3908EF" w14:textId="26FC4743" w:rsidR="005440AC" w:rsidRPr="0082339F" w:rsidRDefault="005440AC" w:rsidP="005440AC">
      <w:pPr>
        <w:rPr>
          <w:sz w:val="22"/>
          <w:szCs w:val="22"/>
        </w:rPr>
      </w:pPr>
      <w:r w:rsidRPr="0082339F">
        <w:rPr>
          <w:sz w:val="22"/>
          <w:szCs w:val="22"/>
        </w:rPr>
        <w:t xml:space="preserve">En el siglo XXI, la guerra, como </w:t>
      </w:r>
      <w:r w:rsidR="004968BD">
        <w:rPr>
          <w:sz w:val="22"/>
          <w:szCs w:val="22"/>
        </w:rPr>
        <w:t>práctica</w:t>
      </w:r>
      <w:r w:rsidRPr="0082339F">
        <w:rPr>
          <w:sz w:val="22"/>
          <w:szCs w:val="22"/>
        </w:rPr>
        <w:t xml:space="preserve"> social, ha perdido legitimidad como método de resolución de los conflictos entre naciones. Cada vez es más percibida como un instrumento caduco. De hecho, salvo la guerra entre Palestina e Israel, las </w:t>
      </w:r>
      <w:r w:rsidRPr="0082339F">
        <w:rPr>
          <w:b/>
          <w:sz w:val="22"/>
          <w:szCs w:val="22"/>
        </w:rPr>
        <w:t>guerras tradicionales entre Estados</w:t>
      </w:r>
      <w:r w:rsidRPr="0082339F">
        <w:rPr>
          <w:sz w:val="22"/>
          <w:szCs w:val="22"/>
        </w:rPr>
        <w:t xml:space="preserve"> están desapareciendo del panorama global. </w:t>
      </w:r>
    </w:p>
    <w:p w14:paraId="6A188254" w14:textId="77777777" w:rsidR="005440AC" w:rsidRPr="0082339F" w:rsidRDefault="005440AC" w:rsidP="005440AC">
      <w:pPr>
        <w:rPr>
          <w:sz w:val="22"/>
          <w:szCs w:val="22"/>
        </w:rPr>
      </w:pPr>
    </w:p>
    <w:p w14:paraId="494CB19F" w14:textId="77777777" w:rsidR="005440AC" w:rsidRPr="0082339F" w:rsidRDefault="005440AC" w:rsidP="005440AC">
      <w:pPr>
        <w:rPr>
          <w:sz w:val="22"/>
          <w:szCs w:val="22"/>
        </w:rPr>
      </w:pPr>
      <w:r w:rsidRPr="0082339F">
        <w:rPr>
          <w:sz w:val="22"/>
          <w:szCs w:val="22"/>
        </w:rPr>
        <w:t xml:space="preserve">Las guerras tradicionales se caracterizaron por su grado de </w:t>
      </w:r>
      <w:r w:rsidRPr="0082339F">
        <w:rPr>
          <w:b/>
          <w:sz w:val="22"/>
          <w:szCs w:val="22"/>
        </w:rPr>
        <w:t xml:space="preserve">industrialización </w:t>
      </w:r>
      <w:r w:rsidRPr="0082339F">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1E470A30" w14:textId="2C805916" w:rsidR="005440AC" w:rsidRPr="009B3C2F" w:rsidRDefault="009B3C2F" w:rsidP="005440AC">
      <w:pPr>
        <w:rPr>
          <w:b/>
          <w:sz w:val="22"/>
          <w:szCs w:val="22"/>
        </w:rPr>
      </w:pPr>
      <w:r w:rsidRPr="009B3C2F">
        <w:rPr>
          <w:b/>
          <w:sz w:val="22"/>
          <w:szCs w:val="22"/>
          <w:highlight w:val="yellow"/>
        </w:rPr>
        <w:t>[sección 3]</w:t>
      </w:r>
    </w:p>
    <w:p w14:paraId="0CF4FC7E" w14:textId="35B1534D" w:rsidR="009B3C2F" w:rsidRPr="0082339F" w:rsidRDefault="009B3C2F" w:rsidP="009B3C2F">
      <w:pPr>
        <w:pStyle w:val="Ttulo3"/>
      </w:pPr>
      <w:bookmarkStart w:id="41" w:name="_Toc426298251"/>
      <w:r>
        <w:t>3.2.1 La nueva generación de conflictos armados</w:t>
      </w:r>
      <w:bookmarkEnd w:id="41"/>
    </w:p>
    <w:p w14:paraId="1327362D" w14:textId="77777777" w:rsidR="009B3C2F" w:rsidRDefault="009B3C2F" w:rsidP="005440AC">
      <w:pPr>
        <w:rPr>
          <w:sz w:val="22"/>
          <w:szCs w:val="22"/>
        </w:rPr>
      </w:pPr>
    </w:p>
    <w:p w14:paraId="265E9CB8" w14:textId="77777777" w:rsidR="005440AC" w:rsidRPr="0082339F" w:rsidRDefault="005440AC" w:rsidP="005440AC">
      <w:pPr>
        <w:rPr>
          <w:sz w:val="22"/>
          <w:szCs w:val="22"/>
        </w:rPr>
      </w:pPr>
      <w:r w:rsidRPr="0082339F">
        <w:rPr>
          <w:sz w:val="22"/>
          <w:szCs w:val="22"/>
        </w:rPr>
        <w:t xml:space="preserve">La nueva generación de conflictos armados tiene como común denominador la aparición de </w:t>
      </w:r>
      <w:r w:rsidRPr="0082339F">
        <w:rPr>
          <w:b/>
          <w:sz w:val="22"/>
          <w:szCs w:val="22"/>
        </w:rPr>
        <w:t>actores no estatales</w:t>
      </w:r>
      <w:r w:rsidRPr="0082339F">
        <w:rPr>
          <w:sz w:val="22"/>
          <w:szCs w:val="22"/>
        </w:rPr>
        <w:t xml:space="preserve">. Si en las guerras del pasado eran los ejércitos nacionales los que se enfrentaban entre sí, en los conflictos contemporáneos se lucha principalmente contra </w:t>
      </w:r>
      <w:commentRangeStart w:id="42"/>
      <w:r w:rsidRPr="0082339F">
        <w:rPr>
          <w:b/>
          <w:sz w:val="22"/>
          <w:szCs w:val="22"/>
        </w:rPr>
        <w:t>milicias</w:t>
      </w:r>
      <w:commentRangeEnd w:id="42"/>
      <w:r w:rsidR="004968BD">
        <w:rPr>
          <w:rStyle w:val="Refdecomentario"/>
          <w:rFonts w:ascii="Calibri" w:eastAsia="Calibri" w:hAnsi="Calibri" w:cs="Times New Roman"/>
          <w:lang w:val="es-MX"/>
        </w:rPr>
        <w:commentReference w:id="42"/>
      </w:r>
      <w:r w:rsidRPr="0082339F">
        <w:rPr>
          <w:sz w:val="22"/>
          <w:szCs w:val="22"/>
        </w:rPr>
        <w:t xml:space="preserve">. </w:t>
      </w:r>
    </w:p>
    <w:p w14:paraId="1AD25275" w14:textId="77777777" w:rsidR="005440AC" w:rsidRPr="0082339F" w:rsidRDefault="005440AC" w:rsidP="005440AC">
      <w:pPr>
        <w:rPr>
          <w:sz w:val="22"/>
          <w:szCs w:val="22"/>
        </w:rPr>
      </w:pPr>
      <w:r w:rsidRPr="0082339F">
        <w:rPr>
          <w:sz w:val="22"/>
          <w:szCs w:val="22"/>
        </w:rPr>
        <w:t xml:space="preserve">Estas organizaciones armadas generalmente están relacionadas con grupos contrincantes de Estados Unidos y de sus aliados en el liderazgo del proceso de globalización. La organización </w:t>
      </w:r>
      <w:r w:rsidRPr="0082339F">
        <w:rPr>
          <w:b/>
          <w:i/>
          <w:sz w:val="22"/>
          <w:szCs w:val="22"/>
        </w:rPr>
        <w:t>Al Qaeda</w:t>
      </w:r>
      <w:r w:rsidRPr="0082339F">
        <w:rPr>
          <w:sz w:val="22"/>
          <w:szCs w:val="22"/>
        </w:rPr>
        <w:t xml:space="preserve"> constituye el modelo de la nueva era de conflictos.</w:t>
      </w:r>
    </w:p>
    <w:p w14:paraId="11B22202" w14:textId="77777777" w:rsidR="005440AC" w:rsidRPr="0082339F" w:rsidRDefault="005440AC" w:rsidP="005440AC">
      <w:pPr>
        <w:rPr>
          <w:sz w:val="22"/>
          <w:szCs w:val="22"/>
        </w:rPr>
      </w:pPr>
    </w:p>
    <w:p w14:paraId="79CF667D" w14:textId="4B05003B" w:rsidR="005440AC" w:rsidRDefault="005440AC" w:rsidP="005440AC">
      <w:pPr>
        <w:rPr>
          <w:sz w:val="22"/>
          <w:szCs w:val="22"/>
        </w:rPr>
      </w:pPr>
      <w:r w:rsidRPr="0082339F">
        <w:rPr>
          <w:sz w:val="22"/>
          <w:szCs w:val="22"/>
        </w:rPr>
        <w:t xml:space="preserve">En algunos casos, los actores armados no estatales despliegan capacidades militares semejantes a las de los Estados nacionales. Los nuevos actores generalmente están relacionados con actividades como el </w:t>
      </w:r>
      <w:r w:rsidRPr="0082339F">
        <w:rPr>
          <w:b/>
          <w:sz w:val="22"/>
          <w:szCs w:val="22"/>
        </w:rPr>
        <w:t>fundamentalismo</w:t>
      </w:r>
      <w:r w:rsidRPr="0082339F">
        <w:rPr>
          <w:sz w:val="22"/>
          <w:szCs w:val="22"/>
        </w:rPr>
        <w:t xml:space="preserve">, la </w:t>
      </w:r>
      <w:r w:rsidRPr="0082339F">
        <w:rPr>
          <w:b/>
          <w:sz w:val="22"/>
          <w:szCs w:val="22"/>
        </w:rPr>
        <w:t>narcoguerra</w:t>
      </w:r>
      <w:r w:rsidRPr="0082339F">
        <w:rPr>
          <w:sz w:val="22"/>
          <w:szCs w:val="22"/>
        </w:rPr>
        <w:t xml:space="preserve"> o el </w:t>
      </w:r>
      <w:r w:rsidRPr="0082339F">
        <w:rPr>
          <w:b/>
          <w:sz w:val="22"/>
          <w:szCs w:val="22"/>
        </w:rPr>
        <w:t>crimen organizado</w:t>
      </w:r>
      <w:r w:rsidRPr="0082339F">
        <w:rPr>
          <w:sz w:val="22"/>
          <w:szCs w:val="22"/>
        </w:rPr>
        <w:t>. Estas actividades han alcanzado un grado de desarrollo tal que pone en peligro la seguridad de las naciones</w:t>
      </w:r>
      <w:r w:rsidR="005A6A15">
        <w:rPr>
          <w:sz w:val="22"/>
          <w:szCs w:val="22"/>
        </w:rPr>
        <w:t xml:space="preserve"> </w:t>
      </w:r>
      <w:r w:rsidR="005A6A15" w:rsidRPr="0082339F">
        <w:rPr>
          <w:sz w:val="22"/>
          <w:szCs w:val="22"/>
          <w:u w:val="single"/>
        </w:rPr>
        <w:t>[</w:t>
      </w:r>
      <w:r w:rsidR="005A6A15" w:rsidRPr="005A6A15">
        <w:rPr>
          <w:rFonts w:ascii="Times New Roman" w:hAnsi="Times New Roman" w:cs="Times New Roman"/>
          <w:sz w:val="22"/>
          <w:szCs w:val="22"/>
        </w:rPr>
        <w:t>VER</w:t>
      </w:r>
      <w:r w:rsidR="005A6A15" w:rsidRPr="0082339F">
        <w:rPr>
          <w:sz w:val="22"/>
          <w:szCs w:val="22"/>
          <w:u w:val="single"/>
        </w:rPr>
        <w:t>]</w:t>
      </w:r>
      <w:r w:rsidRPr="0082339F">
        <w:rPr>
          <w:sz w:val="22"/>
          <w:szCs w:val="22"/>
        </w:rPr>
        <w:t xml:space="preserve">. </w:t>
      </w:r>
    </w:p>
    <w:p w14:paraId="19E6B579" w14:textId="5C101D92" w:rsidR="005A6A15" w:rsidRPr="0082339F" w:rsidRDefault="005A6A15" w:rsidP="005440AC">
      <w:pPr>
        <w:rPr>
          <w:sz w:val="22"/>
          <w:szCs w:val="22"/>
        </w:rPr>
      </w:pPr>
      <w:r w:rsidRPr="00CC3D77">
        <w:rPr>
          <w:rFonts w:ascii="Lucida Grande" w:hAnsi="Lucida Grande" w:cs="Lucida Grande"/>
          <w:color w:val="000000"/>
        </w:rPr>
        <w:t>/BCRedir.aspx%3FURL=/encyclopedia/default.asp%3Fidreg=83517&amp;ruta=Buscador</w:t>
      </w:r>
    </w:p>
    <w:p w14:paraId="2CAC05E0" w14:textId="77777777" w:rsidR="009B3C2F" w:rsidRPr="0082339F" w:rsidRDefault="009B3C2F" w:rsidP="009B3C2F">
      <w:pPr>
        <w:rPr>
          <w:sz w:val="22"/>
          <w:szCs w:val="22"/>
        </w:rPr>
      </w:pPr>
    </w:p>
    <w:tbl>
      <w:tblPr>
        <w:tblStyle w:val="Tablaconcuadrcula"/>
        <w:tblW w:w="0" w:type="auto"/>
        <w:tblLook w:val="04A0" w:firstRow="1" w:lastRow="0" w:firstColumn="1" w:lastColumn="0" w:noHBand="0" w:noVBand="1"/>
      </w:tblPr>
      <w:tblGrid>
        <w:gridCol w:w="2518"/>
        <w:gridCol w:w="6515"/>
      </w:tblGrid>
      <w:tr w:rsidR="009B3C2F" w:rsidRPr="0082339F" w14:paraId="2B95072A" w14:textId="77777777" w:rsidTr="00C90C45">
        <w:tc>
          <w:tcPr>
            <w:tcW w:w="9033" w:type="dxa"/>
            <w:gridSpan w:val="2"/>
            <w:shd w:val="clear" w:color="auto" w:fill="0D0D0D" w:themeFill="text1" w:themeFillTint="F2"/>
          </w:tcPr>
          <w:p w14:paraId="5E6A358B" w14:textId="77777777" w:rsidR="009B3C2F" w:rsidRPr="0082339F" w:rsidRDefault="009B3C2F" w:rsidP="00C90C45">
            <w:pPr>
              <w:rPr>
                <w:b/>
                <w:color w:val="FFFFFF" w:themeColor="background1"/>
              </w:rPr>
            </w:pPr>
            <w:r w:rsidRPr="0082339F">
              <w:rPr>
                <w:b/>
                <w:color w:val="FFFFFF" w:themeColor="background1"/>
              </w:rPr>
              <w:t>Imagen (fotografía, gráfica o ilustración)</w:t>
            </w:r>
          </w:p>
        </w:tc>
      </w:tr>
      <w:tr w:rsidR="009B3C2F" w:rsidRPr="0082339F" w14:paraId="6FBEB8C2" w14:textId="77777777" w:rsidTr="00C90C45">
        <w:tc>
          <w:tcPr>
            <w:tcW w:w="2518" w:type="dxa"/>
          </w:tcPr>
          <w:p w14:paraId="0F409ECB" w14:textId="77777777" w:rsidR="009B3C2F" w:rsidRPr="0082339F" w:rsidRDefault="009B3C2F" w:rsidP="00C90C45">
            <w:pPr>
              <w:rPr>
                <w:b/>
                <w:color w:val="000000"/>
              </w:rPr>
            </w:pPr>
            <w:r w:rsidRPr="0082339F">
              <w:rPr>
                <w:b/>
                <w:color w:val="000000"/>
              </w:rPr>
              <w:t>Código</w:t>
            </w:r>
          </w:p>
        </w:tc>
        <w:tc>
          <w:tcPr>
            <w:tcW w:w="6515" w:type="dxa"/>
          </w:tcPr>
          <w:p w14:paraId="3D187EA1" w14:textId="77777777" w:rsidR="009B3C2F" w:rsidRPr="0082339F" w:rsidRDefault="009B3C2F" w:rsidP="00C90C45">
            <w:pPr>
              <w:rPr>
                <w:b/>
                <w:color w:val="000000"/>
              </w:rPr>
            </w:pPr>
            <w:r w:rsidRPr="0082339F">
              <w:rPr>
                <w:color w:val="000000"/>
              </w:rPr>
              <w:t>CS_11_01_IMG08</w:t>
            </w:r>
          </w:p>
        </w:tc>
      </w:tr>
      <w:tr w:rsidR="009B3C2F" w:rsidRPr="0082339F" w14:paraId="334BD8A3" w14:textId="77777777" w:rsidTr="00C90C45">
        <w:tc>
          <w:tcPr>
            <w:tcW w:w="2518" w:type="dxa"/>
          </w:tcPr>
          <w:p w14:paraId="02C2D541" w14:textId="77777777" w:rsidR="009B3C2F" w:rsidRPr="0082339F" w:rsidRDefault="009B3C2F" w:rsidP="00C90C45">
            <w:pPr>
              <w:rPr>
                <w:color w:val="000000"/>
              </w:rPr>
            </w:pPr>
            <w:r w:rsidRPr="0082339F">
              <w:rPr>
                <w:b/>
                <w:color w:val="000000"/>
              </w:rPr>
              <w:t>Descripción</w:t>
            </w:r>
          </w:p>
        </w:tc>
        <w:tc>
          <w:tcPr>
            <w:tcW w:w="6515" w:type="dxa"/>
          </w:tcPr>
          <w:p w14:paraId="077BCBF3" w14:textId="77777777" w:rsidR="009B3C2F" w:rsidRPr="0082339F" w:rsidRDefault="009B3C2F" w:rsidP="00C90C45">
            <w:pPr>
              <w:rPr>
                <w:color w:val="000000"/>
                <w:lang w:val="es-CO"/>
              </w:rPr>
            </w:pPr>
            <w:r w:rsidRPr="0082339F">
              <w:rPr>
                <w:color w:val="000000"/>
                <w:lang w:val="es-CO"/>
              </w:rPr>
              <w:t xml:space="preserve">Rebeldes chiitas en Siria controlan una instalación militar en 2013 </w:t>
            </w:r>
          </w:p>
        </w:tc>
      </w:tr>
      <w:tr w:rsidR="009B3C2F" w:rsidRPr="0082339F" w14:paraId="1575A370" w14:textId="77777777" w:rsidTr="00C90C45">
        <w:tc>
          <w:tcPr>
            <w:tcW w:w="2518" w:type="dxa"/>
          </w:tcPr>
          <w:p w14:paraId="7FC2A7E3" w14:textId="77777777" w:rsidR="009B3C2F" w:rsidRPr="0082339F" w:rsidRDefault="009B3C2F" w:rsidP="00C90C45">
            <w:pPr>
              <w:rPr>
                <w:color w:val="000000"/>
              </w:rPr>
            </w:pPr>
            <w:r w:rsidRPr="0082339F">
              <w:rPr>
                <w:b/>
                <w:color w:val="000000"/>
              </w:rPr>
              <w:t>Código Shutterstock (o URL o la ruta en AulaPlaneta)</w:t>
            </w:r>
          </w:p>
        </w:tc>
        <w:tc>
          <w:tcPr>
            <w:tcW w:w="6515" w:type="dxa"/>
          </w:tcPr>
          <w:p w14:paraId="69AFB9BE" w14:textId="77777777" w:rsidR="009B3C2F" w:rsidRPr="0082339F" w:rsidRDefault="009B3C2F" w:rsidP="00C90C45">
            <w:pPr>
              <w:rPr>
                <w:color w:val="000000"/>
              </w:rPr>
            </w:pPr>
            <w:r w:rsidRPr="0082339F">
              <w:rPr>
                <w:color w:val="000000"/>
                <w:lang w:val="en-US"/>
              </w:rPr>
              <w:t>Número de la imagen 165192914</w:t>
            </w:r>
          </w:p>
        </w:tc>
      </w:tr>
      <w:tr w:rsidR="009B3C2F" w:rsidRPr="0082339F" w14:paraId="2877D589" w14:textId="77777777" w:rsidTr="00C90C45">
        <w:tc>
          <w:tcPr>
            <w:tcW w:w="2518" w:type="dxa"/>
          </w:tcPr>
          <w:p w14:paraId="5D0BCB5D" w14:textId="77777777" w:rsidR="009B3C2F" w:rsidRPr="0082339F" w:rsidRDefault="009B3C2F" w:rsidP="00C90C45">
            <w:pPr>
              <w:rPr>
                <w:color w:val="000000"/>
              </w:rPr>
            </w:pPr>
            <w:r w:rsidRPr="0082339F">
              <w:rPr>
                <w:b/>
                <w:color w:val="000000"/>
              </w:rPr>
              <w:t>Pie de imagen</w:t>
            </w:r>
          </w:p>
        </w:tc>
        <w:tc>
          <w:tcPr>
            <w:tcW w:w="6515" w:type="dxa"/>
          </w:tcPr>
          <w:p w14:paraId="28859A29" w14:textId="77777777" w:rsidR="009B3C2F" w:rsidRPr="0082339F" w:rsidRDefault="009B3C2F" w:rsidP="00C90C45">
            <w:pPr>
              <w:rPr>
                <w:color w:val="000000"/>
              </w:rPr>
            </w:pPr>
            <w:r w:rsidRPr="0082339F">
              <w:rPr>
                <w:color w:val="000000"/>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1847BCEB" w14:textId="77777777" w:rsidR="009B3C2F" w:rsidRPr="0082339F" w:rsidRDefault="009B3C2F" w:rsidP="009B3C2F">
      <w:pPr>
        <w:rPr>
          <w:sz w:val="22"/>
          <w:szCs w:val="22"/>
        </w:rPr>
      </w:pPr>
    </w:p>
    <w:p w14:paraId="249BB95B" w14:textId="77777777" w:rsidR="005440AC" w:rsidRPr="0082339F" w:rsidRDefault="005440AC" w:rsidP="005440AC">
      <w:pPr>
        <w:rPr>
          <w:sz w:val="22"/>
          <w:szCs w:val="22"/>
        </w:rPr>
      </w:pPr>
    </w:p>
    <w:p w14:paraId="052299ED" w14:textId="77777777" w:rsidR="005440AC" w:rsidRPr="0082339F" w:rsidRDefault="005440AC" w:rsidP="005440AC">
      <w:pPr>
        <w:rPr>
          <w:sz w:val="22"/>
          <w:szCs w:val="22"/>
        </w:rPr>
      </w:pPr>
      <w:r w:rsidRPr="0082339F">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1B77BF9D"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4042435" w14:textId="77777777" w:rsidTr="000C24B3">
        <w:tc>
          <w:tcPr>
            <w:tcW w:w="8978" w:type="dxa"/>
            <w:gridSpan w:val="2"/>
            <w:shd w:val="clear" w:color="auto" w:fill="000000" w:themeFill="text1"/>
          </w:tcPr>
          <w:p w14:paraId="5BFEAB72"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74F1648" w14:textId="77777777" w:rsidTr="000C24B3">
        <w:tc>
          <w:tcPr>
            <w:tcW w:w="2518" w:type="dxa"/>
          </w:tcPr>
          <w:p w14:paraId="3DEDDF65" w14:textId="77777777" w:rsidR="005440AC" w:rsidRPr="0082339F" w:rsidRDefault="005440AC" w:rsidP="000C24B3">
            <w:pPr>
              <w:rPr>
                <w:b/>
              </w:rPr>
            </w:pPr>
            <w:r w:rsidRPr="0082339F">
              <w:rPr>
                <w:b/>
              </w:rPr>
              <w:t>Título</w:t>
            </w:r>
          </w:p>
        </w:tc>
        <w:tc>
          <w:tcPr>
            <w:tcW w:w="6460" w:type="dxa"/>
          </w:tcPr>
          <w:p w14:paraId="699FECDF" w14:textId="77777777" w:rsidR="005440AC" w:rsidRPr="0082339F" w:rsidRDefault="005440AC" w:rsidP="000C24B3">
            <w:pPr>
              <w:rPr>
                <w:b/>
              </w:rPr>
            </w:pPr>
            <w:r w:rsidRPr="0082339F">
              <w:rPr>
                <w:b/>
              </w:rPr>
              <w:t>Los conflictos del siglo XXI</w:t>
            </w:r>
          </w:p>
        </w:tc>
      </w:tr>
      <w:tr w:rsidR="005440AC" w:rsidRPr="0082339F" w14:paraId="711F3213" w14:textId="77777777" w:rsidTr="000C24B3">
        <w:tc>
          <w:tcPr>
            <w:tcW w:w="2518" w:type="dxa"/>
          </w:tcPr>
          <w:p w14:paraId="701697E1" w14:textId="77777777" w:rsidR="005440AC" w:rsidRPr="0082339F" w:rsidRDefault="005440AC" w:rsidP="000C24B3">
            <w:r w:rsidRPr="0082339F">
              <w:rPr>
                <w:b/>
              </w:rPr>
              <w:t>Contenido</w:t>
            </w:r>
          </w:p>
        </w:tc>
        <w:tc>
          <w:tcPr>
            <w:tcW w:w="6460" w:type="dxa"/>
          </w:tcPr>
          <w:p w14:paraId="2DCD76C5" w14:textId="77777777" w:rsidR="005440AC" w:rsidRPr="0082339F" w:rsidRDefault="005440AC" w:rsidP="000C24B3">
            <w:r w:rsidRPr="0082339F">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3E5229ED" w14:textId="77777777" w:rsidR="005440AC" w:rsidRPr="0082339F" w:rsidRDefault="005440AC" w:rsidP="000C24B3"/>
        </w:tc>
      </w:tr>
    </w:tbl>
    <w:p w14:paraId="54D0FFF5" w14:textId="77777777" w:rsidR="005440AC" w:rsidRPr="0082339F" w:rsidRDefault="005440AC" w:rsidP="005440AC">
      <w:pPr>
        <w:rPr>
          <w:sz w:val="22"/>
          <w:szCs w:val="22"/>
        </w:rPr>
      </w:pPr>
    </w:p>
    <w:p w14:paraId="70F839FC" w14:textId="77777777" w:rsidR="005440AC" w:rsidRPr="0082339F" w:rsidRDefault="005440AC" w:rsidP="005440AC">
      <w:pPr>
        <w:rPr>
          <w:sz w:val="22"/>
          <w:szCs w:val="22"/>
        </w:rPr>
      </w:pPr>
      <w:r w:rsidRPr="0082339F">
        <w:rPr>
          <w:sz w:val="22"/>
          <w:szCs w:val="22"/>
        </w:rPr>
        <w:t xml:space="preserve">Los conflictos bélicos de hoy se desarrollan bajo la mirada de los medios informativos y de la opinión pública global, apoyados en </w:t>
      </w:r>
      <w:r w:rsidRPr="0082339F">
        <w:rPr>
          <w:b/>
          <w:sz w:val="22"/>
          <w:szCs w:val="22"/>
        </w:rPr>
        <w:t>transmisiones digitales y satelitales</w:t>
      </w:r>
      <w:r w:rsidRPr="0082339F">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7DD56C88" w14:textId="77777777" w:rsidR="005440AC" w:rsidRPr="0082339F" w:rsidRDefault="005440AC" w:rsidP="005440AC">
      <w:pPr>
        <w:rPr>
          <w:sz w:val="22"/>
          <w:szCs w:val="22"/>
        </w:rPr>
      </w:pPr>
    </w:p>
    <w:p w14:paraId="7FB1A480" w14:textId="77777777" w:rsidR="005440AC" w:rsidRPr="0082339F" w:rsidRDefault="005440AC" w:rsidP="005440AC">
      <w:pPr>
        <w:rPr>
          <w:sz w:val="22"/>
          <w:szCs w:val="22"/>
        </w:rPr>
      </w:pPr>
      <w:r w:rsidRPr="0082339F">
        <w:rPr>
          <w:sz w:val="22"/>
          <w:szCs w:val="22"/>
        </w:rPr>
        <w:t xml:space="preserve">El ocaso de las guerras regulares también trajo el ocaso de sus </w:t>
      </w:r>
      <w:r w:rsidRPr="0082339F">
        <w:rPr>
          <w:b/>
          <w:sz w:val="22"/>
          <w:szCs w:val="22"/>
        </w:rPr>
        <w:t>códigos de conducta</w:t>
      </w:r>
      <w:r w:rsidRPr="0082339F">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82339F">
        <w:rPr>
          <w:b/>
          <w:sz w:val="22"/>
          <w:szCs w:val="22"/>
        </w:rPr>
        <w:t>población civil</w:t>
      </w:r>
      <w:r w:rsidRPr="0082339F">
        <w:rPr>
          <w:sz w:val="22"/>
          <w:szCs w:val="22"/>
        </w:rPr>
        <w:t>, la cual se convierte en la</w:t>
      </w:r>
      <w:r w:rsidRPr="0082339F">
        <w:rPr>
          <w:b/>
          <w:sz w:val="22"/>
          <w:szCs w:val="22"/>
        </w:rPr>
        <w:t xml:space="preserve"> </w:t>
      </w:r>
      <w:r w:rsidRPr="0082339F">
        <w:rPr>
          <w:sz w:val="22"/>
          <w:szCs w:val="22"/>
        </w:rPr>
        <w:t xml:space="preserve">principal víctima. </w:t>
      </w:r>
    </w:p>
    <w:p w14:paraId="5D00AF85" w14:textId="77777777" w:rsidR="005440AC" w:rsidRPr="0082339F" w:rsidRDefault="005440AC" w:rsidP="005440AC">
      <w:pPr>
        <w:rPr>
          <w:sz w:val="22"/>
          <w:szCs w:val="22"/>
        </w:rPr>
      </w:pPr>
    </w:p>
    <w:p w14:paraId="7E5A663E" w14:textId="4B2D1B3F" w:rsidR="005440AC" w:rsidRDefault="005440AC" w:rsidP="005440AC">
      <w:pPr>
        <w:rPr>
          <w:sz w:val="22"/>
          <w:szCs w:val="22"/>
        </w:rPr>
      </w:pPr>
      <w:r w:rsidRPr="0082339F">
        <w:rPr>
          <w:sz w:val="22"/>
          <w:szCs w:val="22"/>
        </w:rPr>
        <w:t xml:space="preserve">Otro factor típico de los conflictos actuales es el saqueo de los recursos naturales de regiones ricas en </w:t>
      </w:r>
      <w:r w:rsidRPr="0082339F">
        <w:rPr>
          <w:b/>
          <w:sz w:val="22"/>
          <w:szCs w:val="22"/>
        </w:rPr>
        <w:t>materias primas y minerales estratégicos</w:t>
      </w:r>
      <w:r w:rsidRPr="0082339F">
        <w:rPr>
          <w:sz w:val="22"/>
          <w:szCs w:val="22"/>
        </w:rPr>
        <w:t>.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w:t>
      </w:r>
      <w:r w:rsidR="005A6A15">
        <w:rPr>
          <w:sz w:val="22"/>
          <w:szCs w:val="22"/>
        </w:rPr>
        <w:t xml:space="preserve"> </w:t>
      </w:r>
      <w:r w:rsidR="005A6A15" w:rsidRPr="0082339F">
        <w:rPr>
          <w:sz w:val="22"/>
          <w:szCs w:val="22"/>
        </w:rPr>
        <w:t>[</w:t>
      </w:r>
      <w:commentRangeStart w:id="43"/>
      <w:r w:rsidR="005A6A15" w:rsidRPr="005A6A15">
        <w:rPr>
          <w:rFonts w:ascii="Times New Roman" w:hAnsi="Times New Roman" w:cs="Times New Roman"/>
          <w:sz w:val="22"/>
          <w:szCs w:val="22"/>
        </w:rPr>
        <w:t>VER</w:t>
      </w:r>
      <w:commentRangeEnd w:id="43"/>
      <w:r w:rsidR="005A6A15">
        <w:rPr>
          <w:rStyle w:val="Refdecomentario"/>
          <w:rFonts w:ascii="Calibri" w:eastAsia="Calibri" w:hAnsi="Calibri" w:cs="Times New Roman"/>
          <w:lang w:val="es-MX"/>
        </w:rPr>
        <w:commentReference w:id="43"/>
      </w:r>
      <w:r w:rsidR="005A6A15" w:rsidRPr="0082339F">
        <w:rPr>
          <w:sz w:val="22"/>
          <w:szCs w:val="22"/>
        </w:rPr>
        <w:t>]</w:t>
      </w:r>
      <w:r w:rsidRPr="0082339F">
        <w:rPr>
          <w:sz w:val="22"/>
          <w:szCs w:val="22"/>
        </w:rPr>
        <w:t xml:space="preserve">. </w:t>
      </w:r>
    </w:p>
    <w:p w14:paraId="1C7B2245" w14:textId="600E0D9D" w:rsidR="005A6A15" w:rsidRPr="0082339F" w:rsidRDefault="005A6A15" w:rsidP="005440AC">
      <w:pPr>
        <w:rPr>
          <w:sz w:val="22"/>
          <w:szCs w:val="22"/>
        </w:rPr>
      </w:pPr>
      <w:r w:rsidRPr="00DE039B">
        <w:rPr>
          <w:rFonts w:ascii="Lucida Grande" w:hAnsi="Lucida Grande" w:cs="Lucida Grande"/>
          <w:color w:val="000000"/>
        </w:rPr>
        <w:t>/BCRedir.aspx?URL=/encyclopedia/default.asp?idpack=4&amp;idpil=MC0GE025&amp;ruta=Buscador</w:t>
      </w:r>
    </w:p>
    <w:p w14:paraId="6D114C0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F446135" w14:textId="77777777" w:rsidTr="000C24B3">
        <w:tc>
          <w:tcPr>
            <w:tcW w:w="8978" w:type="dxa"/>
            <w:gridSpan w:val="2"/>
            <w:shd w:val="clear" w:color="auto" w:fill="000000" w:themeFill="text1"/>
          </w:tcPr>
          <w:p w14:paraId="4B9FDF3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10B84F3" w14:textId="77777777" w:rsidTr="000C24B3">
        <w:tc>
          <w:tcPr>
            <w:tcW w:w="2518" w:type="dxa"/>
          </w:tcPr>
          <w:p w14:paraId="0D52089F" w14:textId="77777777" w:rsidR="005440AC" w:rsidRPr="0082339F" w:rsidRDefault="005440AC" w:rsidP="000C24B3">
            <w:pPr>
              <w:rPr>
                <w:b/>
              </w:rPr>
            </w:pPr>
            <w:r w:rsidRPr="0082339F">
              <w:rPr>
                <w:b/>
              </w:rPr>
              <w:t>Contenido</w:t>
            </w:r>
          </w:p>
        </w:tc>
        <w:tc>
          <w:tcPr>
            <w:tcW w:w="6460" w:type="dxa"/>
          </w:tcPr>
          <w:p w14:paraId="1F21717D" w14:textId="77777777" w:rsidR="005440AC" w:rsidRPr="0082339F" w:rsidRDefault="005440AC" w:rsidP="000C24B3">
            <w:pPr>
              <w:rPr>
                <w:b/>
              </w:rPr>
            </w:pPr>
            <w:r w:rsidRPr="0082339F">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11F8557E" w14:textId="77777777" w:rsidR="005440AC" w:rsidRPr="0082339F" w:rsidRDefault="005440AC" w:rsidP="005440AC">
      <w:pPr>
        <w:rPr>
          <w:sz w:val="22"/>
          <w:szCs w:val="22"/>
        </w:rPr>
      </w:pPr>
    </w:p>
    <w:p w14:paraId="7EF475DF" w14:textId="77777777" w:rsidR="005440AC" w:rsidRPr="0082339F" w:rsidRDefault="005440AC" w:rsidP="005440AC">
      <w:pPr>
        <w:rPr>
          <w:sz w:val="22"/>
          <w:szCs w:val="22"/>
        </w:rPr>
      </w:pPr>
      <w:r w:rsidRPr="0082339F">
        <w:rPr>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035AE79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39AD9B5" w14:textId="77777777" w:rsidTr="000C24B3">
        <w:tc>
          <w:tcPr>
            <w:tcW w:w="9033" w:type="dxa"/>
            <w:gridSpan w:val="2"/>
            <w:shd w:val="clear" w:color="auto" w:fill="000000" w:themeFill="text1"/>
          </w:tcPr>
          <w:p w14:paraId="517293BF"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403FAB18" w14:textId="77777777" w:rsidTr="000C24B3">
        <w:tc>
          <w:tcPr>
            <w:tcW w:w="2518" w:type="dxa"/>
          </w:tcPr>
          <w:p w14:paraId="569ECDFE" w14:textId="77777777" w:rsidR="005440AC" w:rsidRPr="0082339F" w:rsidRDefault="005440AC" w:rsidP="000C24B3">
            <w:pPr>
              <w:rPr>
                <w:b/>
                <w:color w:val="000000"/>
              </w:rPr>
            </w:pPr>
            <w:r w:rsidRPr="0082339F">
              <w:rPr>
                <w:b/>
                <w:color w:val="000000"/>
              </w:rPr>
              <w:t>Código</w:t>
            </w:r>
          </w:p>
        </w:tc>
        <w:tc>
          <w:tcPr>
            <w:tcW w:w="6515" w:type="dxa"/>
          </w:tcPr>
          <w:p w14:paraId="25516FED" w14:textId="061581F2" w:rsidR="005440AC" w:rsidRPr="0082339F" w:rsidRDefault="005440AC" w:rsidP="000735EE">
            <w:pPr>
              <w:rPr>
                <w:b/>
                <w:color w:val="000000"/>
              </w:rPr>
            </w:pPr>
            <w:r w:rsidRPr="0082339F">
              <w:rPr>
                <w:color w:val="000000"/>
              </w:rPr>
              <w:t>CS_11_01</w:t>
            </w:r>
            <w:commentRangeStart w:id="44"/>
            <w:r w:rsidRPr="0082339F">
              <w:rPr>
                <w:color w:val="000000"/>
              </w:rPr>
              <w:t>_REC</w:t>
            </w:r>
            <w:commentRangeEnd w:id="44"/>
            <w:r w:rsidR="000735EE">
              <w:rPr>
                <w:color w:val="000000"/>
              </w:rPr>
              <w:t>7</w:t>
            </w:r>
            <w:r w:rsidR="00160EDC">
              <w:rPr>
                <w:color w:val="000000"/>
              </w:rPr>
              <w:t xml:space="preserve">0 </w:t>
            </w:r>
            <w:r w:rsidR="00B65E9F">
              <w:rPr>
                <w:rStyle w:val="Refdecomentario"/>
                <w:rFonts w:ascii="Calibri" w:eastAsia="Calibri" w:hAnsi="Calibri" w:cs="Times New Roman"/>
              </w:rPr>
              <w:commentReference w:id="44"/>
            </w:r>
          </w:p>
        </w:tc>
      </w:tr>
      <w:tr w:rsidR="005440AC" w:rsidRPr="0082339F" w14:paraId="6E36C078" w14:textId="77777777" w:rsidTr="000C24B3">
        <w:tc>
          <w:tcPr>
            <w:tcW w:w="2518" w:type="dxa"/>
          </w:tcPr>
          <w:p w14:paraId="659382F2" w14:textId="77777777" w:rsidR="005440AC" w:rsidRPr="0082339F" w:rsidRDefault="005440AC" w:rsidP="000C24B3">
            <w:pPr>
              <w:rPr>
                <w:color w:val="000000"/>
              </w:rPr>
            </w:pPr>
            <w:r w:rsidRPr="0082339F">
              <w:rPr>
                <w:b/>
                <w:color w:val="000000"/>
              </w:rPr>
              <w:t>Título</w:t>
            </w:r>
          </w:p>
        </w:tc>
        <w:tc>
          <w:tcPr>
            <w:tcW w:w="6515" w:type="dxa"/>
          </w:tcPr>
          <w:p w14:paraId="671365D6" w14:textId="77777777" w:rsidR="005440AC" w:rsidRPr="0082339F" w:rsidRDefault="005440AC" w:rsidP="000C24B3">
            <w:pPr>
              <w:rPr>
                <w:color w:val="000000"/>
              </w:rPr>
            </w:pPr>
            <w:r w:rsidRPr="0082339F">
              <w:rPr>
                <w:color w:val="000000"/>
              </w:rPr>
              <w:t>Comprende las transformaciones de los conflictos bélicos en el tercer milenio</w:t>
            </w:r>
          </w:p>
        </w:tc>
      </w:tr>
      <w:tr w:rsidR="005440AC" w:rsidRPr="0082339F" w14:paraId="5E2EA381" w14:textId="77777777" w:rsidTr="000C24B3">
        <w:tc>
          <w:tcPr>
            <w:tcW w:w="2518" w:type="dxa"/>
          </w:tcPr>
          <w:p w14:paraId="4582B3DB" w14:textId="77777777" w:rsidR="005440AC" w:rsidRPr="0082339F" w:rsidRDefault="005440AC" w:rsidP="000C24B3">
            <w:pPr>
              <w:rPr>
                <w:color w:val="000000"/>
              </w:rPr>
            </w:pPr>
            <w:r w:rsidRPr="0082339F">
              <w:rPr>
                <w:b/>
                <w:color w:val="000000"/>
              </w:rPr>
              <w:t>Descripción</w:t>
            </w:r>
          </w:p>
        </w:tc>
        <w:tc>
          <w:tcPr>
            <w:tcW w:w="6515" w:type="dxa"/>
          </w:tcPr>
          <w:p w14:paraId="423AA091" w14:textId="487939A1" w:rsidR="005440AC" w:rsidRPr="0082339F" w:rsidRDefault="005440AC" w:rsidP="000C24B3">
            <w:pPr>
              <w:rPr>
                <w:color w:val="000000"/>
              </w:rPr>
            </w:pPr>
            <w:r w:rsidRPr="0082339F">
              <w:rPr>
                <w:color w:val="000000"/>
              </w:rPr>
              <w:t>Actividad que permite contrastar los cambios cualitativos entre los conflictos tra</w:t>
            </w:r>
            <w:r w:rsidR="005224BE">
              <w:rPr>
                <w:color w:val="000000"/>
              </w:rPr>
              <w:t>dicionales y los contemporáneos</w:t>
            </w:r>
          </w:p>
        </w:tc>
      </w:tr>
    </w:tbl>
    <w:p w14:paraId="3E437AFB" w14:textId="77777777" w:rsidR="005440AC" w:rsidRDefault="005440AC" w:rsidP="005440AC">
      <w:pPr>
        <w:rPr>
          <w:sz w:val="22"/>
          <w:szCs w:val="22"/>
        </w:rPr>
      </w:pPr>
    </w:p>
    <w:p w14:paraId="2A845355"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8754F6D" w14:textId="47EB46E7" w:rsidR="005440AC" w:rsidRPr="0082339F" w:rsidRDefault="005440AC" w:rsidP="005440AC">
      <w:pPr>
        <w:pStyle w:val="Ttulo2"/>
      </w:pPr>
      <w:bookmarkStart w:id="45" w:name="_Toc426298252"/>
      <w:r>
        <w:t>3.3</w:t>
      </w:r>
      <w:r w:rsidRPr="0082339F">
        <w:t xml:space="preserve"> La mezcla de factores económicos, culturales y políticos en los conflictos del siglo XXI</w:t>
      </w:r>
      <w:bookmarkEnd w:id="45"/>
    </w:p>
    <w:p w14:paraId="2774EC67" w14:textId="77777777" w:rsidR="005440AC" w:rsidRPr="0082339F" w:rsidRDefault="005440AC" w:rsidP="005440AC">
      <w:pPr>
        <w:rPr>
          <w:sz w:val="22"/>
          <w:szCs w:val="22"/>
        </w:rPr>
      </w:pPr>
    </w:p>
    <w:p w14:paraId="4B9E0329" w14:textId="77777777" w:rsidR="005440AC" w:rsidRPr="0082339F" w:rsidRDefault="005440AC" w:rsidP="005440AC">
      <w:pPr>
        <w:rPr>
          <w:sz w:val="22"/>
          <w:szCs w:val="22"/>
        </w:rPr>
      </w:pPr>
      <w:r w:rsidRPr="0082339F">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07EC0A46" w14:textId="2F3B1ACA" w:rsidR="005440AC" w:rsidRDefault="005440AC" w:rsidP="005440AC">
      <w:pPr>
        <w:rPr>
          <w:sz w:val="22"/>
          <w:szCs w:val="22"/>
        </w:rPr>
      </w:pPr>
      <w:r w:rsidRPr="0082339F">
        <w:rPr>
          <w:sz w:val="22"/>
          <w:szCs w:val="22"/>
        </w:rPr>
        <w:t xml:space="preserve">Los conflictos contemporáneos han dado lugar a las </w:t>
      </w:r>
      <w:r w:rsidRPr="0082339F">
        <w:rPr>
          <w:b/>
          <w:sz w:val="22"/>
          <w:szCs w:val="22"/>
        </w:rPr>
        <w:t>guerras híbridas</w:t>
      </w:r>
      <w:r w:rsidRPr="0082339F">
        <w:rPr>
          <w:sz w:val="22"/>
          <w:szCs w:val="22"/>
        </w:rPr>
        <w:t>, en las cuales se entrelazan variables económicas, políticas y culturales interdependientes y las acciones conflictivas están determinadas por acontecimientos que se producen en distintas partes del mundo</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097F878F" w14:textId="385C525E" w:rsidR="005A6A15" w:rsidRPr="0082339F" w:rsidRDefault="00887B01" w:rsidP="005440AC">
      <w:pPr>
        <w:rPr>
          <w:sz w:val="22"/>
          <w:szCs w:val="22"/>
        </w:rPr>
      </w:pPr>
      <w:hyperlink r:id="rId28" w:history="1">
        <w:r w:rsidR="005A6A15" w:rsidRPr="00D25797">
          <w:rPr>
            <w:rStyle w:val="Hipervnculo"/>
            <w:rFonts w:ascii="Lucida Grande" w:hAnsi="Lucida Grande" w:cs="Lucida Grande"/>
          </w:rPr>
          <w:t>http://internacional.elpais.com/internacional/2014/12/05/actualidad/1417804181_973994.html</w:t>
        </w:r>
      </w:hyperlink>
      <w:r w:rsidR="005A6A15">
        <w:rPr>
          <w:rFonts w:ascii="Lucida Grande" w:hAnsi="Lucida Grande" w:cs="Lucida Grande"/>
          <w:color w:val="000000"/>
        </w:rPr>
        <w:t xml:space="preserve"> </w:t>
      </w:r>
    </w:p>
    <w:p w14:paraId="0552D2C2" w14:textId="77777777" w:rsidR="005440AC" w:rsidRPr="0082339F" w:rsidRDefault="005440AC" w:rsidP="005440AC">
      <w:pPr>
        <w:rPr>
          <w:sz w:val="22"/>
          <w:szCs w:val="22"/>
        </w:rPr>
      </w:pPr>
    </w:p>
    <w:p w14:paraId="556C2036"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301C9940" w14:textId="6CE724B9" w:rsidR="005440AC" w:rsidRPr="0082339F" w:rsidRDefault="005440AC" w:rsidP="005440AC">
      <w:pPr>
        <w:pStyle w:val="Ttulo3"/>
      </w:pPr>
      <w:bookmarkStart w:id="46" w:name="_Toc426298253"/>
      <w:r>
        <w:t>3.3.1</w:t>
      </w:r>
      <w:r w:rsidRPr="0082339F">
        <w:t xml:space="preserve"> El motor económico</w:t>
      </w:r>
      <w:bookmarkEnd w:id="46"/>
    </w:p>
    <w:p w14:paraId="542FF9BA" w14:textId="77777777" w:rsidR="005440AC" w:rsidRPr="0082339F" w:rsidRDefault="005440AC" w:rsidP="005440AC">
      <w:pPr>
        <w:rPr>
          <w:sz w:val="22"/>
          <w:szCs w:val="22"/>
        </w:rPr>
      </w:pPr>
    </w:p>
    <w:p w14:paraId="4F8C275E" w14:textId="77777777" w:rsidR="005440AC" w:rsidRPr="0082339F" w:rsidRDefault="005440AC" w:rsidP="005440AC">
      <w:pPr>
        <w:rPr>
          <w:sz w:val="22"/>
          <w:szCs w:val="22"/>
        </w:rPr>
      </w:pPr>
      <w:r w:rsidRPr="0082339F">
        <w:rPr>
          <w:sz w:val="22"/>
          <w:szCs w:val="22"/>
        </w:rPr>
        <w:t xml:space="preserve">El signo característico de la economía global es la </w:t>
      </w:r>
      <w:r w:rsidRPr="0082339F">
        <w:rPr>
          <w:b/>
          <w:sz w:val="22"/>
          <w:szCs w:val="22"/>
        </w:rPr>
        <w:t xml:space="preserve">competencia </w:t>
      </w:r>
      <w:r w:rsidRPr="0082339F">
        <w:rPr>
          <w:sz w:val="22"/>
          <w:szCs w:val="22"/>
        </w:rPr>
        <w:t xml:space="preserve">feroz entre </w:t>
      </w:r>
      <w:r w:rsidRPr="0082339F">
        <w:rPr>
          <w:b/>
          <w:sz w:val="22"/>
          <w:szCs w:val="22"/>
        </w:rPr>
        <w:t>grupos económicos</w:t>
      </w:r>
      <w:r w:rsidRPr="0082339F">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4ECF0FF9" w14:textId="77777777" w:rsidR="005440AC" w:rsidRPr="0082339F" w:rsidRDefault="005440AC" w:rsidP="005440AC">
      <w:pPr>
        <w:rPr>
          <w:sz w:val="22"/>
          <w:szCs w:val="22"/>
        </w:rPr>
      </w:pPr>
    </w:p>
    <w:p w14:paraId="78A4A097" w14:textId="77777777" w:rsidR="005440AC" w:rsidRPr="0082339F" w:rsidRDefault="005440AC" w:rsidP="005440AC">
      <w:pPr>
        <w:rPr>
          <w:sz w:val="22"/>
          <w:szCs w:val="22"/>
        </w:rPr>
      </w:pPr>
      <w:r w:rsidRPr="0082339F">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5EB1B897" w14:textId="77777777" w:rsidR="005440AC" w:rsidRDefault="005440AC" w:rsidP="005440AC">
      <w:pPr>
        <w:rPr>
          <w:sz w:val="22"/>
          <w:szCs w:val="22"/>
        </w:rPr>
      </w:pPr>
    </w:p>
    <w:p w14:paraId="35D0DEFA"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0906BC0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906E833"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E9F4F74"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6827A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C69DC4" w14:textId="373CBBA4" w:rsidR="009B3C2F" w:rsidRPr="006B6F27" w:rsidRDefault="009B3C2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32</w:t>
            </w:r>
          </w:p>
        </w:tc>
      </w:tr>
      <w:tr w:rsidR="009B3C2F" w:rsidRPr="004A1547" w14:paraId="2C52120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B7FA84"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29103" w14:textId="3557D859" w:rsidR="009B3C2F" w:rsidRPr="006B6F27" w:rsidRDefault="0042086A" w:rsidP="0042086A">
            <w:pPr>
              <w:pStyle w:val="Cuerpo"/>
            </w:pPr>
            <w:ins w:id="47" w:author="bachue digital" w:date="2015-07-28T21:23:00Z">
              <w:r>
                <w:t>Una b</w:t>
              </w:r>
              <w:r w:rsidR="00960ADB">
                <w:t xml:space="preserve">alanza </w:t>
              </w:r>
              <w:r>
                <w:t xml:space="preserve">que en plato tiene un barril de petróleo y en la otra una granada </w:t>
              </w:r>
            </w:ins>
          </w:p>
        </w:tc>
      </w:tr>
      <w:tr w:rsidR="009B3C2F" w:rsidRPr="004A1547" w14:paraId="0C2FEE8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8B877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9AF88" w14:textId="72DEF814" w:rsidR="009B3C2F" w:rsidRPr="006B6F27" w:rsidRDefault="00960ADB" w:rsidP="00C90C45">
            <w:pPr>
              <w:pStyle w:val="Cuerpo"/>
              <w:rPr>
                <w:lang w:val="es-ES_tradnl"/>
              </w:rPr>
            </w:pPr>
            <w:ins w:id="48" w:author="bachue digital" w:date="2015-07-28T21:23:00Z">
              <w:r w:rsidRPr="00960ADB">
                <w:rPr>
                  <w:lang w:val="es-ES_tradnl"/>
                </w:rPr>
                <w:t xml:space="preserve">Número de la imagen </w:t>
              </w:r>
              <w:commentRangeStart w:id="49"/>
              <w:r w:rsidRPr="00960ADB">
                <w:rPr>
                  <w:lang w:val="es-ES_tradnl"/>
                </w:rPr>
                <w:t>205990189</w:t>
              </w:r>
            </w:ins>
            <w:commentRangeEnd w:id="49"/>
            <w:r w:rsidR="00DC3674">
              <w:rPr>
                <w:rStyle w:val="Refdecomentario"/>
                <w:rFonts w:ascii="Calibri" w:eastAsia="Calibri" w:hAnsi="Calibri"/>
                <w:color w:val="auto"/>
                <w:bdr w:val="none" w:sz="0" w:space="0" w:color="auto"/>
                <w:lang w:val="es-MX" w:eastAsia="en-US"/>
              </w:rPr>
              <w:commentReference w:id="49"/>
            </w:r>
          </w:p>
        </w:tc>
      </w:tr>
      <w:tr w:rsidR="009B3C2F" w:rsidRPr="006B6F27" w14:paraId="4832560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DF00F9"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05F4" w14:textId="6029EDB3" w:rsidR="009B3C2F" w:rsidRPr="006B6F27" w:rsidRDefault="0042086A" w:rsidP="00DC3674">
            <w:pPr>
              <w:pStyle w:val="Cuerpo"/>
            </w:pPr>
            <w:ins w:id="50" w:author="bachue digital" w:date="2015-07-28T21:24:00Z">
              <w:r>
                <w:t xml:space="preserve">Un caso ejemplar de conflictos </w:t>
              </w:r>
            </w:ins>
            <w:ins w:id="51" w:author="bachue digital" w:date="2015-07-28T21:25:00Z">
              <w:r>
                <w:t xml:space="preserve">actuales </w:t>
              </w:r>
            </w:ins>
            <w:ins w:id="52" w:author="bachue digital" w:date="2015-07-28T21:24:00Z">
              <w:r>
                <w:t xml:space="preserve">movidos por </w:t>
              </w:r>
            </w:ins>
            <w:ins w:id="53" w:author="bachue digital" w:date="2015-07-28T21:25:00Z">
              <w:r>
                <w:t xml:space="preserve">el </w:t>
              </w:r>
            </w:ins>
            <w:ins w:id="54" w:author="bachue digital" w:date="2015-07-28T21:24:00Z">
              <w:r>
                <w:t>motor económico es el del petr</w:t>
              </w:r>
            </w:ins>
            <w:ins w:id="55" w:author="bachue digital" w:date="2015-07-28T21:25:00Z">
              <w:r>
                <w:t>óleo</w:t>
              </w:r>
            </w:ins>
            <w:r w:rsidR="00DC3674">
              <w:t>,</w:t>
            </w:r>
            <w:ins w:id="56" w:author="bachue digital" w:date="2015-07-28T21:25:00Z">
              <w:r>
                <w:t xml:space="preserve"> </w:t>
              </w:r>
            </w:ins>
            <w:r w:rsidR="00DC3674">
              <w:t>por</w:t>
            </w:r>
            <w:ins w:id="57" w:author="bachue digital" w:date="2015-07-28T21:25:00Z">
              <w:r>
                <w:t xml:space="preserve">que es el recurso del cual dependen todos los grandes jugadores globales.  </w:t>
              </w:r>
            </w:ins>
          </w:p>
        </w:tc>
      </w:tr>
    </w:tbl>
    <w:p w14:paraId="4E1A41A6" w14:textId="77777777" w:rsidR="009B3C2F" w:rsidRDefault="009B3C2F" w:rsidP="009B3C2F">
      <w:pPr>
        <w:spacing w:after="0" w:line="240" w:lineRule="auto"/>
      </w:pPr>
    </w:p>
    <w:p w14:paraId="60555C9D" w14:textId="77777777" w:rsidR="009B3C2F" w:rsidRDefault="009B3C2F" w:rsidP="009B3C2F">
      <w:pPr>
        <w:spacing w:after="0" w:line="240" w:lineRule="auto"/>
      </w:pPr>
    </w:p>
    <w:p w14:paraId="29081315" w14:textId="77777777" w:rsidR="009B3C2F" w:rsidRPr="0082339F" w:rsidRDefault="009B3C2F" w:rsidP="005440AC">
      <w:pPr>
        <w:rPr>
          <w:sz w:val="22"/>
          <w:szCs w:val="22"/>
        </w:rPr>
      </w:pPr>
    </w:p>
    <w:p w14:paraId="63035CE2" w14:textId="77777777" w:rsidR="005440AC" w:rsidRPr="0082339F" w:rsidRDefault="005440AC" w:rsidP="005440AC">
      <w:pPr>
        <w:rPr>
          <w:sz w:val="22"/>
          <w:szCs w:val="22"/>
        </w:rPr>
      </w:pPr>
      <w:r w:rsidRPr="0082339F">
        <w:rPr>
          <w:sz w:val="22"/>
          <w:szCs w:val="22"/>
        </w:rPr>
        <w:t xml:space="preserve">La mayor parte de los conflictos involucran al </w:t>
      </w:r>
      <w:r w:rsidRPr="0082339F">
        <w:rPr>
          <w:b/>
          <w:sz w:val="22"/>
          <w:szCs w:val="22"/>
        </w:rPr>
        <w:t>mercado negro</w:t>
      </w:r>
      <w:r w:rsidRPr="0082339F">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82339F">
        <w:rPr>
          <w:b/>
          <w:sz w:val="22"/>
          <w:szCs w:val="22"/>
        </w:rPr>
        <w:t>drogas</w:t>
      </w:r>
      <w:r w:rsidRPr="0082339F">
        <w:rPr>
          <w:sz w:val="22"/>
          <w:szCs w:val="22"/>
        </w:rPr>
        <w:t xml:space="preserve"> constituye una de las fuerzas  propulsoras de la dinámica de la </w:t>
      </w:r>
      <w:r w:rsidRPr="0082339F">
        <w:rPr>
          <w:b/>
          <w:sz w:val="22"/>
          <w:szCs w:val="22"/>
        </w:rPr>
        <w:t>construcción redes criminales</w:t>
      </w:r>
      <w:r w:rsidRPr="0082339F">
        <w:rPr>
          <w:sz w:val="22"/>
          <w:szCs w:val="22"/>
        </w:rPr>
        <w:t xml:space="preserve"> vinculadas a los conflictos armados.</w:t>
      </w:r>
    </w:p>
    <w:p w14:paraId="130F36C0" w14:textId="77777777" w:rsidR="005440AC" w:rsidRPr="0082339F" w:rsidRDefault="005440AC" w:rsidP="005440AC">
      <w:pPr>
        <w:rPr>
          <w:sz w:val="22"/>
          <w:szCs w:val="22"/>
        </w:rPr>
      </w:pPr>
    </w:p>
    <w:p w14:paraId="49B425C3" w14:textId="77777777" w:rsidR="005440AC" w:rsidRPr="0082339F" w:rsidRDefault="005440AC" w:rsidP="005440AC">
      <w:pPr>
        <w:rPr>
          <w:sz w:val="22"/>
          <w:szCs w:val="22"/>
        </w:rPr>
      </w:pPr>
      <w:r w:rsidRPr="0082339F">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1F1984A8" w14:textId="77777777" w:rsidR="005440AC" w:rsidRPr="0082339F" w:rsidRDefault="005440AC" w:rsidP="005440AC">
      <w:pPr>
        <w:rPr>
          <w:sz w:val="22"/>
          <w:szCs w:val="22"/>
        </w:rPr>
      </w:pPr>
    </w:p>
    <w:p w14:paraId="3102DA3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3BD6D0A3" w14:textId="77777777" w:rsidTr="000C24B3">
        <w:tc>
          <w:tcPr>
            <w:tcW w:w="8978" w:type="dxa"/>
            <w:gridSpan w:val="2"/>
            <w:shd w:val="clear" w:color="auto" w:fill="000000" w:themeFill="text1"/>
          </w:tcPr>
          <w:p w14:paraId="5579C712"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41C2063F" w14:textId="77777777" w:rsidTr="000C24B3">
        <w:tc>
          <w:tcPr>
            <w:tcW w:w="2518" w:type="dxa"/>
          </w:tcPr>
          <w:p w14:paraId="3B0EC18D" w14:textId="77777777" w:rsidR="005440AC" w:rsidRPr="0082339F" w:rsidRDefault="005440AC" w:rsidP="000C24B3">
            <w:pPr>
              <w:rPr>
                <w:b/>
              </w:rPr>
            </w:pPr>
            <w:r w:rsidRPr="0082339F">
              <w:rPr>
                <w:b/>
              </w:rPr>
              <w:t>Contenido</w:t>
            </w:r>
          </w:p>
        </w:tc>
        <w:tc>
          <w:tcPr>
            <w:tcW w:w="6460" w:type="dxa"/>
          </w:tcPr>
          <w:p w14:paraId="40240AE0" w14:textId="77777777" w:rsidR="005440AC" w:rsidRPr="0082339F" w:rsidRDefault="005440AC" w:rsidP="000C24B3">
            <w:pPr>
              <w:rPr>
                <w:b/>
              </w:rPr>
            </w:pPr>
            <w:r w:rsidRPr="0082339F">
              <w:t>Las naciones que se enfrentan por el control de un territorio se imponen mutuamente sanciones económicas, que es otra forma de guerra económica que busca debilitar los circuitos comerciales que sostienen a sus adversarios.</w:t>
            </w:r>
          </w:p>
        </w:tc>
      </w:tr>
    </w:tbl>
    <w:p w14:paraId="4B7674AE" w14:textId="77777777" w:rsidR="005440AC" w:rsidRPr="0082339F" w:rsidRDefault="005440AC" w:rsidP="005440AC">
      <w:pPr>
        <w:rPr>
          <w:sz w:val="22"/>
          <w:szCs w:val="22"/>
        </w:rPr>
      </w:pPr>
    </w:p>
    <w:p w14:paraId="2B6FE0D3" w14:textId="77777777" w:rsidR="001C212C" w:rsidRDefault="001C212C" w:rsidP="001C212C">
      <w:pPr>
        <w:spacing w:after="0" w:line="240" w:lineRule="auto"/>
      </w:pPr>
    </w:p>
    <w:p w14:paraId="7EE652D0" w14:textId="77777777" w:rsidR="005440AC" w:rsidRPr="0082339F" w:rsidRDefault="005440AC" w:rsidP="005440AC">
      <w:pPr>
        <w:rPr>
          <w:sz w:val="22"/>
          <w:szCs w:val="22"/>
        </w:rPr>
      </w:pPr>
    </w:p>
    <w:p w14:paraId="6503FC48"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64F246C6" w14:textId="03AA1225" w:rsidR="005440AC" w:rsidRPr="0082339F" w:rsidRDefault="005440AC" w:rsidP="005440AC">
      <w:pPr>
        <w:pStyle w:val="Ttulo3"/>
      </w:pPr>
      <w:bookmarkStart w:id="58" w:name="_Toc426298254"/>
      <w:r>
        <w:t>3.3.2</w:t>
      </w:r>
      <w:r w:rsidRPr="0082339F">
        <w:t xml:space="preserve"> El motor cultural</w:t>
      </w:r>
      <w:bookmarkEnd w:id="58"/>
    </w:p>
    <w:p w14:paraId="3D91F3FE" w14:textId="77777777" w:rsidR="005440AC" w:rsidRPr="0082339F" w:rsidRDefault="005440AC" w:rsidP="005440AC">
      <w:pPr>
        <w:rPr>
          <w:sz w:val="22"/>
          <w:szCs w:val="22"/>
        </w:rPr>
      </w:pPr>
    </w:p>
    <w:p w14:paraId="234A3DDA" w14:textId="77777777" w:rsidR="005440AC" w:rsidRPr="0082339F" w:rsidRDefault="005440AC" w:rsidP="005440AC">
      <w:pPr>
        <w:rPr>
          <w:sz w:val="22"/>
          <w:szCs w:val="22"/>
        </w:rPr>
      </w:pPr>
      <w:r w:rsidRPr="0082339F">
        <w:rPr>
          <w:sz w:val="22"/>
          <w:szCs w:val="22"/>
        </w:rPr>
        <w:t xml:space="preserve">En el mundo global, cada vez cobran más fuerza los factores culturales como la estigmatización del adversario, incluso su exclusión y hasta su negación y eliminación física. Las </w:t>
      </w:r>
      <w:r w:rsidRPr="0082339F">
        <w:rPr>
          <w:b/>
          <w:sz w:val="22"/>
          <w:szCs w:val="22"/>
        </w:rPr>
        <w:t>particularidades culturales</w:t>
      </w:r>
      <w:r w:rsidRPr="0082339F">
        <w:rPr>
          <w:sz w:val="22"/>
          <w:szCs w:val="22"/>
        </w:rPr>
        <w:t xml:space="preserve">, las identidades religiosas, raciales o geográficas diferentes provocan hoy los mayores enfrentamientos de naturaleza violenta.  </w:t>
      </w:r>
    </w:p>
    <w:p w14:paraId="7233A138" w14:textId="77777777" w:rsidR="005440AC" w:rsidRPr="0082339F" w:rsidRDefault="005440AC" w:rsidP="005440AC">
      <w:pPr>
        <w:rPr>
          <w:sz w:val="22"/>
          <w:szCs w:val="22"/>
        </w:rPr>
      </w:pPr>
    </w:p>
    <w:p w14:paraId="41BCD70E" w14:textId="77777777" w:rsidR="005440AC" w:rsidRPr="0082339F" w:rsidRDefault="005440AC" w:rsidP="005440AC">
      <w:pPr>
        <w:rPr>
          <w:sz w:val="22"/>
          <w:szCs w:val="22"/>
        </w:rPr>
      </w:pPr>
      <w:r w:rsidRPr="0082339F">
        <w:rPr>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04931BB7" w14:textId="77777777" w:rsidR="005440AC" w:rsidRDefault="005440AC" w:rsidP="005440AC">
      <w:pPr>
        <w:rPr>
          <w:sz w:val="22"/>
          <w:szCs w:val="22"/>
        </w:rPr>
      </w:pPr>
    </w:p>
    <w:p w14:paraId="29DB7BF2"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6F0DC0D7"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42EB61F"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7DCFEDC5"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BE26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1A6636" w14:textId="3CBBA7E9"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33</w:t>
            </w:r>
          </w:p>
        </w:tc>
      </w:tr>
      <w:tr w:rsidR="009B3C2F" w:rsidRPr="004A1547" w14:paraId="49EB70C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E19BB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EE2B0" w14:textId="48AF951C" w:rsidR="009B3C2F" w:rsidRPr="006B6F27" w:rsidRDefault="003451B5" w:rsidP="003451B5">
            <w:pPr>
              <w:pStyle w:val="Cuerpo"/>
            </w:pPr>
            <w:ins w:id="59" w:author="bachue digital" w:date="2015-07-28T22:20:00Z">
              <w:r w:rsidRPr="003451B5">
                <w:t>Srebrenica</w:t>
              </w:r>
              <w:r>
                <w:t>, Bosnia. Mo</w:t>
              </w:r>
              <w:r w:rsidRPr="003451B5">
                <w:t xml:space="preserve">numento de Srebrenica </w:t>
              </w:r>
            </w:ins>
            <w:ins w:id="60" w:author="bachue digital" w:date="2015-07-28T22:21:00Z">
              <w:r>
                <w:t xml:space="preserve">en memoria </w:t>
              </w:r>
            </w:ins>
            <w:ins w:id="61" w:author="bachue digital" w:date="2015-07-28T22:20:00Z">
              <w:r w:rsidRPr="003451B5">
                <w:t>de la</w:t>
              </w:r>
            </w:ins>
            <w:ins w:id="62" w:author="bachue digital" w:date="2015-07-28T22:21:00Z">
              <w:r>
                <w:t>s</w:t>
              </w:r>
            </w:ins>
            <w:ins w:id="63" w:author="bachue digital" w:date="2015-07-28T22:20:00Z">
              <w:r w:rsidRPr="003451B5">
                <w:t xml:space="preserve"> víctima</w:t>
              </w:r>
            </w:ins>
            <w:ins w:id="64" w:author="bachue digital" w:date="2015-07-28T22:21:00Z">
              <w:r>
                <w:t>s</w:t>
              </w:r>
            </w:ins>
            <w:ins w:id="65" w:author="bachue digital" w:date="2015-07-28T22:20:00Z">
              <w:r w:rsidRPr="003451B5">
                <w:t xml:space="preserve"> del genocidio de 1995.</w:t>
              </w:r>
            </w:ins>
          </w:p>
        </w:tc>
      </w:tr>
      <w:tr w:rsidR="009B3C2F" w:rsidRPr="004A1547" w14:paraId="7E9B94F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238E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E52CF" w14:textId="3DF1D2B4" w:rsidR="009B3C2F" w:rsidRPr="006B6F27" w:rsidRDefault="003451B5" w:rsidP="00C90C45">
            <w:pPr>
              <w:pStyle w:val="Cuerpo"/>
              <w:rPr>
                <w:lang w:val="es-ES_tradnl"/>
              </w:rPr>
            </w:pPr>
            <w:ins w:id="66" w:author="bachue digital" w:date="2015-07-28T22:21:00Z">
              <w:r w:rsidRPr="003451B5">
                <w:rPr>
                  <w:lang w:val="es-ES_tradnl"/>
                </w:rPr>
                <w:t xml:space="preserve">Número de la imagen </w:t>
              </w:r>
              <w:commentRangeStart w:id="67"/>
              <w:r w:rsidRPr="003451B5">
                <w:rPr>
                  <w:lang w:val="es-ES_tradnl"/>
                </w:rPr>
                <w:t>295362929</w:t>
              </w:r>
            </w:ins>
            <w:commentRangeEnd w:id="67"/>
            <w:r w:rsidR="00DC3674">
              <w:rPr>
                <w:rStyle w:val="Refdecomentario"/>
                <w:rFonts w:ascii="Calibri" w:eastAsia="Calibri" w:hAnsi="Calibri"/>
                <w:color w:val="auto"/>
                <w:bdr w:val="none" w:sz="0" w:space="0" w:color="auto"/>
                <w:lang w:val="es-MX" w:eastAsia="en-US"/>
              </w:rPr>
              <w:commentReference w:id="67"/>
            </w:r>
          </w:p>
        </w:tc>
      </w:tr>
      <w:tr w:rsidR="009B3C2F" w:rsidRPr="006B6F27" w14:paraId="42A7223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AE58F7"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7CD2E" w14:textId="76D3CD92" w:rsidR="007A09F2" w:rsidRPr="006B6F27" w:rsidRDefault="003451B5" w:rsidP="003451B5">
            <w:pPr>
              <w:pStyle w:val="Cuerpo"/>
            </w:pPr>
            <w:ins w:id="68" w:author="bachue digital" w:date="2015-07-28T22:15:00Z">
              <w:r w:rsidRPr="003451B5">
                <w:t xml:space="preserve">La </w:t>
              </w:r>
            </w:ins>
            <w:ins w:id="69" w:author="bachue digital" w:date="2015-07-28T22:16:00Z">
              <w:r>
                <w:t xml:space="preserve">denominada </w:t>
              </w:r>
            </w:ins>
            <w:ins w:id="70" w:author="bachue digital" w:date="2015-07-28T22:15:00Z">
              <w:r w:rsidRPr="003451B5">
                <w:t>limpieza étnica</w:t>
              </w:r>
              <w:r>
                <w:t xml:space="preserve"> </w:t>
              </w:r>
            </w:ins>
            <w:ins w:id="71" w:author="bachue digital" w:date="2015-07-28T22:16:00Z">
              <w:r>
                <w:t xml:space="preserve">se practicó de forma generalizada </w:t>
              </w:r>
            </w:ins>
            <w:ins w:id="72" w:author="bachue digital" w:date="2015-07-28T22:15:00Z">
              <w:r w:rsidRPr="003451B5">
                <w:t xml:space="preserve">en la </w:t>
              </w:r>
            </w:ins>
            <w:ins w:id="73" w:author="bachue digital" w:date="2015-07-28T22:16:00Z">
              <w:r>
                <w:t>G</w:t>
              </w:r>
            </w:ins>
            <w:ins w:id="74" w:author="bachue digital" w:date="2015-07-28T22:15:00Z">
              <w:r w:rsidRPr="003451B5">
                <w:t>uerra</w:t>
              </w:r>
            </w:ins>
            <w:ins w:id="75" w:author="bachue digital" w:date="2015-07-28T22:16:00Z">
              <w:r>
                <w:t xml:space="preserve"> de Bosnia</w:t>
              </w:r>
            </w:ins>
            <w:ins w:id="76" w:author="bachue digital" w:date="2015-07-28T22:15:00Z">
              <w:r w:rsidRPr="003451B5">
                <w:t xml:space="preserve">. </w:t>
              </w:r>
            </w:ins>
            <w:ins w:id="77" w:author="bachue digital" w:date="2015-07-28T22:16:00Z">
              <w:r>
                <w:t xml:space="preserve">Se </w:t>
              </w:r>
            </w:ins>
            <w:ins w:id="78" w:author="bachue digital" w:date="2015-07-28T22:15:00Z">
              <w:r w:rsidRPr="003451B5">
                <w:t>intimid</w:t>
              </w:r>
            </w:ins>
            <w:ins w:id="79" w:author="bachue digital" w:date="2015-07-28T22:16:00Z">
              <w:r>
                <w:t>ó, se desplaz</w:t>
              </w:r>
            </w:ins>
            <w:ins w:id="80" w:author="bachue digital" w:date="2015-07-28T22:17:00Z">
              <w:r>
                <w:t xml:space="preserve">ó, se </w:t>
              </w:r>
            </w:ins>
            <w:ins w:id="81" w:author="bachue digital" w:date="2015-07-28T22:15:00Z">
              <w:r w:rsidRPr="003451B5">
                <w:t>expuls</w:t>
              </w:r>
            </w:ins>
            <w:ins w:id="82" w:author="bachue digital" w:date="2015-07-28T22:17:00Z">
              <w:r>
                <w:t xml:space="preserve">ó y se </w:t>
              </w:r>
            </w:ins>
            <w:ins w:id="83" w:author="bachue digital" w:date="2015-07-28T22:15:00Z">
              <w:r w:rsidRPr="003451B5">
                <w:t>asesin</w:t>
              </w:r>
            </w:ins>
            <w:ins w:id="84" w:author="bachue digital" w:date="2015-07-28T22:17:00Z">
              <w:r>
                <w:t xml:space="preserve">ó a </w:t>
              </w:r>
            </w:ins>
            <w:ins w:id="85" w:author="bachue digital" w:date="2015-07-28T22:15:00Z">
              <w:r w:rsidRPr="003451B5">
                <w:t xml:space="preserve">la etnia </w:t>
              </w:r>
            </w:ins>
            <w:ins w:id="86" w:author="bachue digital" w:date="2015-07-28T22:17:00Z">
              <w:r>
                <w:t xml:space="preserve">contraria </w:t>
              </w:r>
            </w:ins>
            <w:ins w:id="87" w:author="bachue digital" w:date="2015-07-28T22:15:00Z">
              <w:r w:rsidRPr="003451B5">
                <w:t xml:space="preserve">con el fin de crear estados étnicamente </w:t>
              </w:r>
            </w:ins>
            <w:ins w:id="88" w:author="bachue digital" w:date="2015-07-28T22:17:00Z">
              <w:r>
                <w:t>“</w:t>
              </w:r>
            </w:ins>
            <w:ins w:id="89" w:author="bachue digital" w:date="2015-07-28T22:15:00Z">
              <w:r w:rsidRPr="003451B5">
                <w:t>puros</w:t>
              </w:r>
            </w:ins>
            <w:ins w:id="90" w:author="bachue digital" w:date="2015-07-28T22:17:00Z">
              <w:r>
                <w:t>”</w:t>
              </w:r>
            </w:ins>
            <w:ins w:id="91" w:author="bachue digital" w:date="2015-07-28T22:18:00Z">
              <w:r>
                <w:t>. U</w:t>
              </w:r>
            </w:ins>
            <w:ins w:id="92" w:author="bachue digital" w:date="2015-07-28T22:17:00Z">
              <w:r>
                <w:t xml:space="preserve">n episodio especialmente </w:t>
              </w:r>
            </w:ins>
            <w:ins w:id="93" w:author="bachue digital" w:date="2015-07-28T22:18:00Z">
              <w:r>
                <w:t>dramático fue la m</w:t>
              </w:r>
            </w:ins>
            <w:ins w:id="94" w:author="bachue digital" w:date="2015-07-28T21:43:00Z">
              <w:r w:rsidR="007A09F2" w:rsidRPr="007A09F2">
                <w:t xml:space="preserve">asacre de Srebrenica </w:t>
              </w:r>
            </w:ins>
            <w:ins w:id="95" w:author="bachue digital" w:date="2015-07-28T22:18:00Z">
              <w:r>
                <w:t xml:space="preserve">en la cual se asesinaron más de </w:t>
              </w:r>
            </w:ins>
            <w:ins w:id="96" w:author="bachue digital" w:date="2015-07-28T21:43:00Z">
              <w:r w:rsidR="007A09F2" w:rsidRPr="007A09F2">
                <w:t>8.000 musulmanes bosnios en julio de 1995.</w:t>
              </w:r>
            </w:ins>
          </w:p>
        </w:tc>
      </w:tr>
    </w:tbl>
    <w:p w14:paraId="20D7B2C1" w14:textId="7A6D85AE" w:rsidR="009B3C2F" w:rsidRDefault="009B3C2F" w:rsidP="009B3C2F">
      <w:pPr>
        <w:spacing w:after="0" w:line="240" w:lineRule="auto"/>
      </w:pPr>
    </w:p>
    <w:p w14:paraId="0DF160BF" w14:textId="77777777" w:rsidR="009B3C2F" w:rsidRDefault="009B3C2F" w:rsidP="009B3C2F">
      <w:pPr>
        <w:spacing w:after="0" w:line="240" w:lineRule="auto"/>
      </w:pPr>
    </w:p>
    <w:p w14:paraId="45CECEAC" w14:textId="77777777" w:rsidR="009B3C2F" w:rsidRPr="0082339F" w:rsidRDefault="009B3C2F" w:rsidP="005440AC">
      <w:pPr>
        <w:rPr>
          <w:sz w:val="22"/>
          <w:szCs w:val="22"/>
        </w:rPr>
      </w:pPr>
    </w:p>
    <w:p w14:paraId="1A9AF6FA" w14:textId="77777777" w:rsidR="005440AC" w:rsidRPr="0082339F" w:rsidRDefault="005440AC" w:rsidP="005440AC">
      <w:pPr>
        <w:rPr>
          <w:sz w:val="22"/>
          <w:szCs w:val="22"/>
        </w:rPr>
      </w:pPr>
      <w:r w:rsidRPr="0082339F">
        <w:rPr>
          <w:sz w:val="22"/>
          <w:szCs w:val="22"/>
        </w:rPr>
        <w:t xml:space="preserve">La </w:t>
      </w:r>
      <w:r w:rsidRPr="0082339F">
        <w:rPr>
          <w:b/>
          <w:sz w:val="22"/>
          <w:szCs w:val="22"/>
        </w:rPr>
        <w:t>polarización</w:t>
      </w:r>
      <w:r w:rsidRPr="0082339F">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460190D6" w14:textId="77777777" w:rsidR="005440AC" w:rsidRPr="0082339F" w:rsidRDefault="005440AC" w:rsidP="005440AC">
      <w:pPr>
        <w:rPr>
          <w:sz w:val="22"/>
          <w:szCs w:val="22"/>
        </w:rPr>
      </w:pPr>
    </w:p>
    <w:p w14:paraId="451E4E8A" w14:textId="77777777" w:rsidR="005440AC" w:rsidRPr="0082339F" w:rsidRDefault="005440AC" w:rsidP="005440AC">
      <w:pPr>
        <w:rPr>
          <w:sz w:val="22"/>
          <w:szCs w:val="22"/>
        </w:rPr>
      </w:pPr>
    </w:p>
    <w:p w14:paraId="36B7D415"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454FFC33" w14:textId="2328EBEC" w:rsidR="005440AC" w:rsidRPr="0082339F" w:rsidRDefault="005440AC" w:rsidP="005440AC">
      <w:pPr>
        <w:pStyle w:val="Ttulo3"/>
      </w:pPr>
      <w:bookmarkStart w:id="97" w:name="_Toc426298255"/>
      <w:r>
        <w:t xml:space="preserve">3.3.3 </w:t>
      </w:r>
      <w:r w:rsidRPr="0082339F">
        <w:t xml:space="preserve"> El motor político</w:t>
      </w:r>
      <w:bookmarkEnd w:id="97"/>
    </w:p>
    <w:p w14:paraId="288B10D0" w14:textId="77777777" w:rsidR="005440AC" w:rsidRPr="0082339F" w:rsidRDefault="005440AC" w:rsidP="005440AC">
      <w:pPr>
        <w:rPr>
          <w:sz w:val="22"/>
          <w:szCs w:val="22"/>
        </w:rPr>
      </w:pPr>
    </w:p>
    <w:p w14:paraId="7A10BEB2" w14:textId="77777777" w:rsidR="005440AC" w:rsidRPr="0082339F" w:rsidRDefault="005440AC" w:rsidP="005440AC">
      <w:pPr>
        <w:rPr>
          <w:sz w:val="22"/>
          <w:szCs w:val="22"/>
        </w:rPr>
      </w:pPr>
      <w:r w:rsidRPr="0082339F">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82339F">
        <w:rPr>
          <w:b/>
          <w:sz w:val="22"/>
          <w:szCs w:val="22"/>
        </w:rPr>
        <w:t>independentistas</w:t>
      </w:r>
      <w:r w:rsidRPr="0082339F">
        <w:rPr>
          <w:sz w:val="22"/>
          <w:szCs w:val="22"/>
        </w:rPr>
        <w:t xml:space="preserve"> y </w:t>
      </w:r>
      <w:r w:rsidRPr="0082339F">
        <w:rPr>
          <w:b/>
          <w:sz w:val="22"/>
          <w:szCs w:val="22"/>
        </w:rPr>
        <w:t>nacionalistas</w:t>
      </w:r>
      <w:r w:rsidRPr="0082339F">
        <w:rPr>
          <w:sz w:val="22"/>
          <w:szCs w:val="22"/>
        </w:rPr>
        <w:t>.</w:t>
      </w:r>
    </w:p>
    <w:p w14:paraId="6F70A946" w14:textId="77777777" w:rsidR="005440AC" w:rsidRPr="0082339F" w:rsidRDefault="005440AC" w:rsidP="005440AC">
      <w:pPr>
        <w:rPr>
          <w:sz w:val="22"/>
          <w:szCs w:val="22"/>
        </w:rPr>
      </w:pPr>
      <w:r w:rsidRPr="0082339F">
        <w:rPr>
          <w:sz w:val="22"/>
          <w:szCs w:val="22"/>
        </w:rPr>
        <w:t xml:space="preserve"> </w:t>
      </w:r>
    </w:p>
    <w:p w14:paraId="501AD0F3" w14:textId="47EF930D" w:rsidR="005440AC" w:rsidRDefault="005440AC" w:rsidP="005440AC">
      <w:pPr>
        <w:rPr>
          <w:sz w:val="22"/>
          <w:szCs w:val="22"/>
        </w:rPr>
      </w:pPr>
      <w:r w:rsidRPr="0082339F">
        <w:rPr>
          <w:sz w:val="22"/>
          <w:szCs w:val="22"/>
        </w:rPr>
        <w:t xml:space="preserve">En 2014 existían más de 60 conflictos </w:t>
      </w:r>
      <w:r w:rsidRPr="0082339F">
        <w:rPr>
          <w:b/>
          <w:sz w:val="22"/>
          <w:szCs w:val="22"/>
        </w:rPr>
        <w:t>separatistas</w:t>
      </w:r>
      <w:r w:rsidRPr="0082339F">
        <w:rPr>
          <w:sz w:val="22"/>
          <w:szCs w:val="22"/>
        </w:rPr>
        <w:t>, algunos motivados en razones étnicas y religiosas, otros debidos a la discriminación y marginación entre unos y otros grupos por el  reparto de los poderes o debido a las inequidades en la distribución de las riquezas</w:t>
      </w:r>
      <w:r w:rsidR="00E77345">
        <w:rPr>
          <w:sz w:val="22"/>
          <w:szCs w:val="22"/>
        </w:rPr>
        <w:t xml:space="preserve"> [</w:t>
      </w:r>
      <w:r w:rsidR="00E77345" w:rsidRPr="005A6A15">
        <w:rPr>
          <w:sz w:val="22"/>
          <w:szCs w:val="22"/>
        </w:rPr>
        <w:t>VER</w:t>
      </w:r>
      <w:r w:rsidR="00E77345">
        <w:rPr>
          <w:sz w:val="22"/>
          <w:szCs w:val="22"/>
        </w:rPr>
        <w:t>]</w:t>
      </w:r>
      <w:r w:rsidRPr="0082339F">
        <w:rPr>
          <w:sz w:val="22"/>
          <w:szCs w:val="22"/>
        </w:rPr>
        <w:t>.</w:t>
      </w:r>
    </w:p>
    <w:p w14:paraId="4CE922B4" w14:textId="1621D986" w:rsidR="005A6A15" w:rsidRPr="0082339F" w:rsidRDefault="00887B01" w:rsidP="005440AC">
      <w:pPr>
        <w:rPr>
          <w:sz w:val="22"/>
          <w:szCs w:val="22"/>
        </w:rPr>
      </w:pPr>
      <w:hyperlink r:id="rId29" w:history="1">
        <w:r w:rsidR="005A6A15" w:rsidRPr="00D25797">
          <w:rPr>
            <w:rStyle w:val="Hipervnculo"/>
            <w:rFonts w:ascii="Lucida Grande" w:hAnsi="Lucida Grande" w:cs="Lucida Grande"/>
          </w:rPr>
          <w:t>http://www.americaeconomia.com/analisis-opinion/los-conflictos-separatistas-en-el-mundo</w:t>
        </w:r>
      </w:hyperlink>
      <w:r w:rsidR="005A6A15">
        <w:rPr>
          <w:rFonts w:ascii="Lucida Grande" w:hAnsi="Lucida Grande" w:cs="Lucida Grande"/>
          <w:color w:val="000000"/>
        </w:rPr>
        <w:t xml:space="preserve"> </w:t>
      </w:r>
    </w:p>
    <w:p w14:paraId="2FCED11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2F34B2CE" w14:textId="77777777" w:rsidTr="000C24B3">
        <w:tc>
          <w:tcPr>
            <w:tcW w:w="8978" w:type="dxa"/>
            <w:gridSpan w:val="2"/>
            <w:shd w:val="clear" w:color="auto" w:fill="000000" w:themeFill="text1"/>
          </w:tcPr>
          <w:p w14:paraId="2C3959B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05E884" w14:textId="77777777" w:rsidTr="000C24B3">
        <w:tc>
          <w:tcPr>
            <w:tcW w:w="2518" w:type="dxa"/>
          </w:tcPr>
          <w:p w14:paraId="13BC4814" w14:textId="77777777" w:rsidR="005440AC" w:rsidRPr="0082339F" w:rsidRDefault="005440AC" w:rsidP="000C24B3">
            <w:pPr>
              <w:rPr>
                <w:b/>
              </w:rPr>
            </w:pPr>
            <w:r w:rsidRPr="0082339F">
              <w:rPr>
                <w:b/>
              </w:rPr>
              <w:t>Contenido</w:t>
            </w:r>
          </w:p>
        </w:tc>
        <w:tc>
          <w:tcPr>
            <w:tcW w:w="6460" w:type="dxa"/>
          </w:tcPr>
          <w:p w14:paraId="3925E66E" w14:textId="77777777" w:rsidR="005440AC" w:rsidRPr="0082339F" w:rsidRDefault="005440AC" w:rsidP="000C24B3">
            <w:pPr>
              <w:rPr>
                <w:b/>
              </w:rPr>
            </w:pPr>
            <w:r w:rsidRPr="0082339F">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43B618FF" w14:textId="77777777" w:rsidR="005440AC" w:rsidRPr="0082339F" w:rsidRDefault="005440AC" w:rsidP="005440AC">
      <w:pPr>
        <w:rPr>
          <w:sz w:val="22"/>
          <w:szCs w:val="22"/>
        </w:rPr>
      </w:pPr>
    </w:p>
    <w:p w14:paraId="3BE9D105" w14:textId="77777777" w:rsidR="005440AC" w:rsidRPr="0082339F" w:rsidRDefault="005440AC" w:rsidP="005440AC">
      <w:pPr>
        <w:rPr>
          <w:sz w:val="22"/>
          <w:szCs w:val="22"/>
        </w:rPr>
      </w:pPr>
    </w:p>
    <w:p w14:paraId="14047341" w14:textId="77777777" w:rsidR="005440AC" w:rsidRPr="0082339F" w:rsidRDefault="005440AC" w:rsidP="005440AC">
      <w:pPr>
        <w:rPr>
          <w:sz w:val="22"/>
          <w:szCs w:val="22"/>
        </w:rPr>
      </w:pPr>
      <w:r w:rsidRPr="0082339F">
        <w:rPr>
          <w:sz w:val="22"/>
          <w:szCs w:val="22"/>
        </w:rPr>
        <w:t xml:space="preserve">En los regímenes en transición a la democracia es particularmente difícil reducir la </w:t>
      </w:r>
      <w:r w:rsidRPr="003451B5">
        <w:rPr>
          <w:b/>
          <w:sz w:val="22"/>
          <w:szCs w:val="22"/>
          <w:rPrChange w:id="98" w:author="bachue digital" w:date="2015-07-28T22:22:00Z">
            <w:rPr>
              <w:sz w:val="22"/>
              <w:szCs w:val="22"/>
            </w:rPr>
          </w:rPrChange>
        </w:rPr>
        <w:t>polarización social</w:t>
      </w:r>
      <w:r w:rsidRPr="0082339F">
        <w:rPr>
          <w:sz w:val="22"/>
          <w:szCs w:val="22"/>
        </w:rPr>
        <w:t>.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09C62E34" w14:textId="77777777" w:rsidR="005440AC" w:rsidRPr="0082339F" w:rsidRDefault="005440AC" w:rsidP="005440AC">
      <w:pPr>
        <w:rPr>
          <w:sz w:val="22"/>
          <w:szCs w:val="22"/>
        </w:rPr>
      </w:pPr>
    </w:p>
    <w:p w14:paraId="12E72D1A" w14:textId="77777777" w:rsidR="005440AC" w:rsidRPr="0082339F" w:rsidRDefault="005440AC" w:rsidP="005440AC">
      <w:pPr>
        <w:rPr>
          <w:sz w:val="22"/>
          <w:szCs w:val="22"/>
        </w:rPr>
      </w:pPr>
      <w:r w:rsidRPr="0082339F">
        <w:rPr>
          <w:sz w:val="22"/>
          <w:szCs w:val="22"/>
        </w:rPr>
        <w:t xml:space="preserve">Cerca de la mitad de los conflictos actuales están relacionados con demandas de </w:t>
      </w:r>
      <w:r w:rsidRPr="0082339F">
        <w:rPr>
          <w:b/>
          <w:sz w:val="22"/>
          <w:szCs w:val="22"/>
        </w:rPr>
        <w:t>autogobierno</w:t>
      </w:r>
      <w:r w:rsidRPr="0082339F">
        <w:rPr>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9B9F85D" w14:textId="77777777" w:rsidR="005440AC" w:rsidRDefault="005440AC" w:rsidP="005440AC">
      <w:pPr>
        <w:rPr>
          <w:sz w:val="22"/>
          <w:szCs w:val="22"/>
        </w:rPr>
      </w:pPr>
    </w:p>
    <w:p w14:paraId="61429FA5" w14:textId="77777777" w:rsidR="009B3C2F" w:rsidRDefault="009B3C2F" w:rsidP="009B3C2F">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3D7126A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53F37234"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11D8DE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E3E45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BC1FD2" w14:textId="637DCD60"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34</w:t>
            </w:r>
          </w:p>
        </w:tc>
      </w:tr>
      <w:tr w:rsidR="009B3C2F" w:rsidRPr="004A1547" w14:paraId="11D7D9C8"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DAF11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F4B47" w14:textId="463F5B74" w:rsidR="009B3C2F" w:rsidRPr="006B6F27" w:rsidRDefault="0068134A" w:rsidP="0068134A">
            <w:pPr>
              <w:pStyle w:val="Cuerpo"/>
            </w:pPr>
            <w:ins w:id="99" w:author="bachue digital" w:date="2015-07-28T22:30:00Z">
              <w:r>
                <w:t xml:space="preserve">Manifestaciones políticas multitudinarias en </w:t>
              </w:r>
              <w:commentRangeStart w:id="100"/>
              <w:r>
                <w:t>Venezuela</w:t>
              </w:r>
            </w:ins>
            <w:commentRangeEnd w:id="100"/>
            <w:r w:rsidR="005522FE">
              <w:rPr>
                <w:rStyle w:val="Refdecomentario"/>
                <w:rFonts w:ascii="Calibri" w:eastAsia="Calibri" w:hAnsi="Calibri"/>
                <w:color w:val="auto"/>
                <w:bdr w:val="none" w:sz="0" w:space="0" w:color="auto"/>
                <w:lang w:val="es-MX" w:eastAsia="en-US"/>
              </w:rPr>
              <w:commentReference w:id="100"/>
            </w:r>
            <w:ins w:id="101" w:author="bachue digital" w:date="2015-07-28T22:30:00Z">
              <w:r>
                <w:t xml:space="preserve">, 2014 </w:t>
              </w:r>
            </w:ins>
          </w:p>
        </w:tc>
      </w:tr>
      <w:tr w:rsidR="009B3C2F" w:rsidRPr="004A1547" w14:paraId="4F3E59A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A9238"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8298A" w14:textId="2CB5816D" w:rsidR="009B3C2F" w:rsidRPr="006B6F27" w:rsidRDefault="0068134A" w:rsidP="00C90C45">
            <w:pPr>
              <w:pStyle w:val="Cuerpo"/>
              <w:rPr>
                <w:lang w:val="es-ES_tradnl"/>
              </w:rPr>
            </w:pPr>
            <w:ins w:id="102" w:author="bachue digital" w:date="2015-07-28T22:30:00Z">
              <w:r w:rsidRPr="0068134A">
                <w:rPr>
                  <w:lang w:val="es-ES_tradnl"/>
                </w:rPr>
                <w:t>Número de la imagen 183692273</w:t>
              </w:r>
            </w:ins>
          </w:p>
        </w:tc>
      </w:tr>
      <w:tr w:rsidR="009B3C2F" w:rsidRPr="006B6F27" w14:paraId="51DA1026"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01BF7F"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3997" w14:textId="6FEA5E27" w:rsidR="009B3C2F" w:rsidRPr="006B6F27" w:rsidRDefault="0068134A" w:rsidP="00DC3674">
            <w:pPr>
              <w:pStyle w:val="Cuerpo"/>
            </w:pPr>
            <w:ins w:id="103" w:author="bachue digital" w:date="2015-07-28T22:27:00Z">
              <w:r>
                <w:t xml:space="preserve">Un </w:t>
              </w:r>
            </w:ins>
            <w:ins w:id="104" w:author="bachue digital" w:date="2015-07-28T22:28:00Z">
              <w:r>
                <w:t xml:space="preserve">caso reciente de un conflicto político en Latinoamérica </w:t>
              </w:r>
            </w:ins>
            <w:ins w:id="105" w:author="bachue digital" w:date="2015-07-28T22:27:00Z">
              <w:r w:rsidRPr="0068134A">
                <w:t xml:space="preserve"> </w:t>
              </w:r>
            </w:ins>
            <w:ins w:id="106" w:author="bachue digital" w:date="2015-07-28T22:28:00Z">
              <w:r>
                <w:t xml:space="preserve">es el de Venezuela, país </w:t>
              </w:r>
            </w:ins>
            <w:r w:rsidR="00DC3674">
              <w:t>donde</w:t>
            </w:r>
            <w:ins w:id="107" w:author="bachue digital" w:date="2015-07-28T22:28:00Z">
              <w:r>
                <w:t xml:space="preserve"> la poblaci</w:t>
              </w:r>
            </w:ins>
            <w:ins w:id="108" w:author="bachue digital" w:date="2015-07-28T22:29:00Z">
              <w:r>
                <w:t xml:space="preserve">ón se ha polarizado entre los dos modelos antagónicos de gobierno. </w:t>
              </w:r>
            </w:ins>
          </w:p>
        </w:tc>
      </w:tr>
    </w:tbl>
    <w:p w14:paraId="35AA67C8" w14:textId="77777777" w:rsidR="009B3C2F" w:rsidRDefault="009B3C2F" w:rsidP="009B3C2F">
      <w:pPr>
        <w:spacing w:after="0" w:line="240" w:lineRule="auto"/>
      </w:pPr>
    </w:p>
    <w:p w14:paraId="655C45A9" w14:textId="77777777" w:rsidR="009B3C2F" w:rsidRDefault="009B3C2F" w:rsidP="009B3C2F">
      <w:pPr>
        <w:spacing w:after="0" w:line="240" w:lineRule="auto"/>
      </w:pPr>
    </w:p>
    <w:p w14:paraId="00192F92" w14:textId="77777777" w:rsidR="009B3C2F" w:rsidRPr="0082339F" w:rsidRDefault="009B3C2F" w:rsidP="005440AC">
      <w:pPr>
        <w:rPr>
          <w:sz w:val="22"/>
          <w:szCs w:val="22"/>
        </w:rPr>
      </w:pPr>
    </w:p>
    <w:p w14:paraId="7E79F148" w14:textId="77777777" w:rsidR="005440AC" w:rsidRPr="0082339F" w:rsidRDefault="005440AC" w:rsidP="005440AC">
      <w:pPr>
        <w:rPr>
          <w:sz w:val="22"/>
          <w:szCs w:val="22"/>
        </w:rPr>
      </w:pPr>
      <w:r w:rsidRPr="0082339F">
        <w:rPr>
          <w:sz w:val="22"/>
          <w:szCs w:val="22"/>
        </w:rPr>
        <w:t xml:space="preserve">La otra mitad de la tipología de conflictos políticos está orientada a producir cambios estructurales que permitan la </w:t>
      </w:r>
      <w:r w:rsidRPr="0082339F">
        <w:rPr>
          <w:b/>
          <w:sz w:val="22"/>
          <w:szCs w:val="22"/>
        </w:rPr>
        <w:t>democratización</w:t>
      </w:r>
      <w:r w:rsidRPr="0082339F">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272A4DC5" w14:textId="77777777" w:rsidR="005440AC" w:rsidRPr="0082339F" w:rsidRDefault="005440AC" w:rsidP="005440AC">
      <w:pPr>
        <w:rPr>
          <w:sz w:val="22"/>
          <w:szCs w:val="22"/>
          <w:highlight w:val="yellow"/>
        </w:rPr>
      </w:pPr>
    </w:p>
    <w:p w14:paraId="1CF646BA" w14:textId="77777777" w:rsidR="005440AC" w:rsidRPr="0082339F" w:rsidRDefault="005440AC" w:rsidP="005440AC">
      <w:pPr>
        <w:rPr>
          <w:sz w:val="22"/>
          <w:szCs w:val="22"/>
          <w:highlight w:val="yellow"/>
        </w:rPr>
      </w:pPr>
    </w:p>
    <w:p w14:paraId="2F03FDF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F6C45C8" w14:textId="77777777" w:rsidTr="000C24B3">
        <w:tc>
          <w:tcPr>
            <w:tcW w:w="9033" w:type="dxa"/>
            <w:gridSpan w:val="2"/>
            <w:shd w:val="clear" w:color="auto" w:fill="000000" w:themeFill="text1"/>
          </w:tcPr>
          <w:p w14:paraId="47332055"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7E9D05F2" w14:textId="77777777" w:rsidTr="000C24B3">
        <w:tc>
          <w:tcPr>
            <w:tcW w:w="2518" w:type="dxa"/>
          </w:tcPr>
          <w:p w14:paraId="47BDC885" w14:textId="77777777" w:rsidR="005440AC" w:rsidRPr="0082339F" w:rsidRDefault="005440AC" w:rsidP="000C24B3">
            <w:pPr>
              <w:rPr>
                <w:b/>
                <w:color w:val="000000"/>
              </w:rPr>
            </w:pPr>
            <w:r w:rsidRPr="0082339F">
              <w:rPr>
                <w:b/>
                <w:color w:val="000000"/>
              </w:rPr>
              <w:t>Código</w:t>
            </w:r>
          </w:p>
        </w:tc>
        <w:tc>
          <w:tcPr>
            <w:tcW w:w="6515" w:type="dxa"/>
          </w:tcPr>
          <w:p w14:paraId="56C27F5D" w14:textId="27419A3C" w:rsidR="005440AC" w:rsidRPr="0082339F" w:rsidRDefault="005440AC" w:rsidP="000735EE">
            <w:pPr>
              <w:rPr>
                <w:b/>
                <w:color w:val="000000"/>
              </w:rPr>
            </w:pPr>
            <w:r w:rsidRPr="0082339F">
              <w:rPr>
                <w:color w:val="000000"/>
              </w:rPr>
              <w:t>CS_11_01</w:t>
            </w:r>
            <w:commentRangeStart w:id="109"/>
            <w:r w:rsidRPr="0082339F">
              <w:rPr>
                <w:color w:val="000000"/>
              </w:rPr>
              <w:t>_REC</w:t>
            </w:r>
            <w:commentRangeEnd w:id="109"/>
            <w:r w:rsidR="00B65E9F">
              <w:rPr>
                <w:rStyle w:val="Refdecomentario"/>
                <w:rFonts w:ascii="Calibri" w:eastAsia="Calibri" w:hAnsi="Calibri" w:cs="Times New Roman"/>
              </w:rPr>
              <w:commentReference w:id="109"/>
            </w:r>
            <w:r w:rsidR="000735EE">
              <w:rPr>
                <w:color w:val="000000"/>
              </w:rPr>
              <w:t>8</w:t>
            </w:r>
            <w:r w:rsidR="00160EDC">
              <w:rPr>
                <w:color w:val="000000"/>
              </w:rPr>
              <w:t>0</w:t>
            </w:r>
          </w:p>
        </w:tc>
      </w:tr>
      <w:tr w:rsidR="005440AC" w:rsidRPr="0082339F" w14:paraId="4ABCBF43" w14:textId="77777777" w:rsidTr="000C24B3">
        <w:tc>
          <w:tcPr>
            <w:tcW w:w="2518" w:type="dxa"/>
          </w:tcPr>
          <w:p w14:paraId="68FA1C15" w14:textId="77777777" w:rsidR="005440AC" w:rsidRPr="0082339F" w:rsidRDefault="005440AC" w:rsidP="000C24B3">
            <w:pPr>
              <w:rPr>
                <w:color w:val="000000"/>
              </w:rPr>
            </w:pPr>
            <w:r w:rsidRPr="0082339F">
              <w:rPr>
                <w:b/>
                <w:color w:val="000000"/>
              </w:rPr>
              <w:t>Título</w:t>
            </w:r>
          </w:p>
        </w:tc>
        <w:tc>
          <w:tcPr>
            <w:tcW w:w="6515" w:type="dxa"/>
          </w:tcPr>
          <w:p w14:paraId="5E14458B" w14:textId="77777777" w:rsidR="005440AC" w:rsidRPr="0082339F" w:rsidRDefault="005440AC" w:rsidP="000C24B3">
            <w:pPr>
              <w:rPr>
                <w:b/>
                <w:color w:val="000000"/>
              </w:rPr>
            </w:pPr>
            <w:r w:rsidRPr="0082339F">
              <w:rPr>
                <w:rFonts w:ascii="Arial" w:hAnsi="Arial" w:cs="Arial"/>
                <w:b/>
              </w:rPr>
              <w:t>Los múltiples motores de los conflictos</w:t>
            </w:r>
          </w:p>
        </w:tc>
      </w:tr>
      <w:tr w:rsidR="005440AC" w:rsidRPr="0082339F" w14:paraId="79EDD813" w14:textId="77777777" w:rsidTr="000C24B3">
        <w:tc>
          <w:tcPr>
            <w:tcW w:w="2518" w:type="dxa"/>
          </w:tcPr>
          <w:p w14:paraId="4602380B" w14:textId="77777777" w:rsidR="005440AC" w:rsidRPr="0082339F" w:rsidRDefault="005440AC" w:rsidP="000C24B3">
            <w:pPr>
              <w:rPr>
                <w:color w:val="000000"/>
              </w:rPr>
            </w:pPr>
            <w:r w:rsidRPr="0082339F">
              <w:rPr>
                <w:b/>
                <w:color w:val="000000"/>
              </w:rPr>
              <w:t>Descripción</w:t>
            </w:r>
          </w:p>
        </w:tc>
        <w:tc>
          <w:tcPr>
            <w:tcW w:w="6515" w:type="dxa"/>
          </w:tcPr>
          <w:p w14:paraId="5E2CDB81" w14:textId="3ADB05D1" w:rsidR="005440AC" w:rsidRPr="0082339F" w:rsidRDefault="005440AC" w:rsidP="000C24B3">
            <w:pPr>
              <w:rPr>
                <w:color w:val="000000"/>
              </w:rPr>
            </w:pPr>
            <w:r w:rsidRPr="0082339F">
              <w:rPr>
                <w:rFonts w:ascii="Arial" w:hAnsi="Arial" w:cs="Arial"/>
              </w:rPr>
              <w:t>Actividad que permite relacionar los múltiples motores involucrados en los conflictos, en el contexto específico del caso mexicano</w:t>
            </w:r>
          </w:p>
        </w:tc>
      </w:tr>
    </w:tbl>
    <w:p w14:paraId="3487468A" w14:textId="77777777" w:rsidR="005440AC" w:rsidRPr="0082339F" w:rsidRDefault="005440AC" w:rsidP="005440AC">
      <w:pPr>
        <w:rPr>
          <w:sz w:val="22"/>
          <w:szCs w:val="22"/>
          <w:highlight w:val="yellow"/>
        </w:rPr>
      </w:pPr>
    </w:p>
    <w:p w14:paraId="44A9FCDE" w14:textId="77777777" w:rsidR="005440AC" w:rsidRPr="0082339F" w:rsidRDefault="005440AC" w:rsidP="005440AC">
      <w:pPr>
        <w:rPr>
          <w:sz w:val="22"/>
          <w:szCs w:val="22"/>
          <w:highlight w:val="yellow"/>
        </w:rPr>
      </w:pPr>
    </w:p>
    <w:p w14:paraId="2AF6C877" w14:textId="77777777" w:rsidR="005440AC" w:rsidRDefault="005440AC" w:rsidP="0082339F">
      <w:pPr>
        <w:rPr>
          <w:sz w:val="22"/>
          <w:szCs w:val="22"/>
        </w:rPr>
      </w:pPr>
    </w:p>
    <w:p w14:paraId="3914B7FB" w14:textId="317DBDDE"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29476B54" w14:textId="228ACB21" w:rsidR="00C7684A" w:rsidRPr="0082339F" w:rsidRDefault="005440AC" w:rsidP="0082339F">
      <w:pPr>
        <w:pStyle w:val="Ttulo2"/>
      </w:pPr>
      <w:bookmarkStart w:id="110" w:name="_Toc426298256"/>
      <w:r>
        <w:t>3.4</w:t>
      </w:r>
      <w:r w:rsidR="00C7684A" w:rsidRPr="0082339F">
        <w:t xml:space="preserve"> Los conflictos como oportunidades para el cambio social</w:t>
      </w:r>
      <w:bookmarkEnd w:id="110"/>
      <w:r w:rsidR="00A32B83" w:rsidRPr="0082339F">
        <w:t xml:space="preserve"> </w:t>
      </w:r>
    </w:p>
    <w:p w14:paraId="7C6105F8" w14:textId="77777777" w:rsidR="00C7684A" w:rsidRPr="0082339F" w:rsidRDefault="00C7684A" w:rsidP="0082339F">
      <w:pPr>
        <w:rPr>
          <w:sz w:val="22"/>
          <w:szCs w:val="22"/>
          <w:highlight w:val="yellow"/>
        </w:rPr>
      </w:pPr>
    </w:p>
    <w:p w14:paraId="11C32E3A" w14:textId="5A864378" w:rsidR="002A2216" w:rsidRPr="0082339F" w:rsidRDefault="008F2DC1" w:rsidP="0082339F">
      <w:pPr>
        <w:rPr>
          <w:sz w:val="22"/>
          <w:szCs w:val="22"/>
        </w:rPr>
      </w:pPr>
      <w:r w:rsidRPr="0082339F">
        <w:rPr>
          <w:sz w:val="22"/>
          <w:szCs w:val="22"/>
        </w:rPr>
        <w:t>Aunque parezca una paradoja, se puede inferir</w:t>
      </w:r>
      <w:r w:rsidR="006A6A00" w:rsidRPr="0082339F">
        <w:rPr>
          <w:sz w:val="22"/>
          <w:szCs w:val="22"/>
        </w:rPr>
        <w:t xml:space="preserve"> que el conflicto es una parte </w:t>
      </w:r>
      <w:r w:rsidRPr="0082339F">
        <w:rPr>
          <w:sz w:val="22"/>
          <w:szCs w:val="22"/>
        </w:rPr>
        <w:t xml:space="preserve">constituyente de los </w:t>
      </w:r>
      <w:r w:rsidR="006A6A00" w:rsidRPr="0082339F">
        <w:rPr>
          <w:sz w:val="22"/>
          <w:szCs w:val="22"/>
        </w:rPr>
        <w:t>seres humanos. Tras mile</w:t>
      </w:r>
      <w:r w:rsidRPr="0082339F">
        <w:rPr>
          <w:sz w:val="22"/>
          <w:szCs w:val="22"/>
        </w:rPr>
        <w:t xml:space="preserve">s de años de historia, se puede afirmar que los </w:t>
      </w:r>
      <w:r w:rsidR="006A6A00" w:rsidRPr="0082339F">
        <w:rPr>
          <w:sz w:val="22"/>
          <w:szCs w:val="22"/>
        </w:rPr>
        <w:t xml:space="preserve">conflictos hacen parte de la vida </w:t>
      </w:r>
      <w:r w:rsidR="002A2216" w:rsidRPr="0082339F">
        <w:rPr>
          <w:sz w:val="22"/>
          <w:szCs w:val="22"/>
        </w:rPr>
        <w:t xml:space="preserve">cotidiana de las sociedades humanas. </w:t>
      </w:r>
    </w:p>
    <w:p w14:paraId="7C393B6D" w14:textId="77777777" w:rsidR="002A2216" w:rsidRPr="0082339F" w:rsidRDefault="002A2216" w:rsidP="0082339F">
      <w:pPr>
        <w:rPr>
          <w:sz w:val="22"/>
          <w:szCs w:val="22"/>
        </w:rPr>
      </w:pPr>
    </w:p>
    <w:p w14:paraId="0DE4C3F8" w14:textId="77777777" w:rsidR="007B2773" w:rsidRPr="00905AE8" w:rsidRDefault="007B2773" w:rsidP="007B2773">
      <w:pPr>
        <w:pStyle w:val="CuerpoA"/>
        <w:tabs>
          <w:tab w:val="right" w:pos="8498"/>
        </w:tabs>
        <w:spacing w:after="0"/>
        <w:rPr>
          <w:rFonts w:ascii="Times New Roman" w:eastAsia="Times New Roman" w:hAnsi="Times New Roman" w:cs="Times New Roman"/>
          <w:lang w:val="es-CO"/>
        </w:rPr>
      </w:pPr>
    </w:p>
    <w:p w14:paraId="1C3EB6AC" w14:textId="77777777" w:rsidR="007B2773" w:rsidRDefault="007B2773" w:rsidP="007B2773">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7B2773" w:rsidRPr="004A1547" w14:paraId="7101B271"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CF29317" w14:textId="77777777" w:rsidR="007B2773" w:rsidRPr="006B6F27" w:rsidRDefault="007B2773"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7B2773" w:rsidRPr="006B6F27" w14:paraId="486FA98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279821"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04063A" w14:textId="71E5AA33" w:rsidR="007B2773" w:rsidRPr="006B6F27" w:rsidRDefault="007B2773"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35</w:t>
            </w:r>
          </w:p>
        </w:tc>
      </w:tr>
      <w:tr w:rsidR="007B2773" w:rsidRPr="004A1547" w14:paraId="38C0A69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C84ED3"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4F53A" w14:textId="2E67DF43" w:rsidR="007B2773" w:rsidRPr="006B6F27" w:rsidRDefault="00875CD3" w:rsidP="00875CD3">
            <w:pPr>
              <w:pStyle w:val="Cuerpo"/>
            </w:pPr>
            <w:ins w:id="111" w:author="bachue digital" w:date="2015-07-28T22:38:00Z">
              <w:r>
                <w:t>Modelo gana</w:t>
              </w:r>
            </w:ins>
            <w:ins w:id="112" w:author="bachue digital" w:date="2015-07-28T22:39:00Z">
              <w:r>
                <w:t>-</w:t>
              </w:r>
            </w:ins>
            <w:ins w:id="113" w:author="bachue digital" w:date="2015-07-28T22:38:00Z">
              <w:r>
                <w:t xml:space="preserve">gana </w:t>
              </w:r>
            </w:ins>
            <w:ins w:id="114" w:author="bachue digital" w:date="2015-07-28T22:39:00Z">
              <w:r>
                <w:t>representado</w:t>
              </w:r>
            </w:ins>
            <w:ins w:id="115" w:author="bachue digital" w:date="2015-07-28T22:38:00Z">
              <w:r>
                <w:t xml:space="preserve"> </w:t>
              </w:r>
            </w:ins>
            <w:ins w:id="116" w:author="bachue digital" w:date="2015-07-28T22:39:00Z">
              <w:r>
                <w:t>mediante boxeadores</w:t>
              </w:r>
            </w:ins>
          </w:p>
        </w:tc>
      </w:tr>
      <w:tr w:rsidR="007B2773" w:rsidRPr="004A1547" w14:paraId="32688756"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C38D47"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FACE4" w14:textId="4B3256C3" w:rsidR="007B2773" w:rsidRPr="006B6F27" w:rsidRDefault="00875CD3" w:rsidP="00C90C45">
            <w:pPr>
              <w:pStyle w:val="Cuerpo"/>
              <w:rPr>
                <w:lang w:val="es-ES_tradnl"/>
              </w:rPr>
            </w:pPr>
            <w:ins w:id="117" w:author="bachue digital" w:date="2015-07-28T22:38:00Z">
              <w:r w:rsidRPr="00875CD3">
                <w:rPr>
                  <w:lang w:val="es-ES_tradnl"/>
                </w:rPr>
                <w:t xml:space="preserve">Número de la imagen </w:t>
              </w:r>
              <w:commentRangeStart w:id="118"/>
              <w:r w:rsidRPr="00875CD3">
                <w:rPr>
                  <w:lang w:val="es-ES_tradnl"/>
                </w:rPr>
                <w:t>152213117</w:t>
              </w:r>
            </w:ins>
            <w:commentRangeEnd w:id="118"/>
            <w:r w:rsidR="00DC3674">
              <w:rPr>
                <w:rStyle w:val="Refdecomentario"/>
                <w:rFonts w:ascii="Calibri" w:eastAsia="Calibri" w:hAnsi="Calibri"/>
                <w:color w:val="auto"/>
                <w:bdr w:val="none" w:sz="0" w:space="0" w:color="auto"/>
                <w:lang w:val="es-MX" w:eastAsia="en-US"/>
              </w:rPr>
              <w:commentReference w:id="118"/>
            </w:r>
          </w:p>
        </w:tc>
      </w:tr>
      <w:tr w:rsidR="007B2773" w:rsidRPr="006B6F27" w14:paraId="2D36392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1CC648"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6DEA8" w14:textId="77777777" w:rsidR="007B2773" w:rsidRPr="0082339F" w:rsidRDefault="007B2773" w:rsidP="007B2773">
            <w:pPr>
              <w:rPr>
                <w:sz w:val="22"/>
                <w:szCs w:val="22"/>
              </w:rPr>
            </w:pPr>
            <w:r w:rsidRPr="0082339F">
              <w:rPr>
                <w:sz w:val="22"/>
                <w:szCs w:val="22"/>
              </w:rPr>
              <w:t xml:space="preserve">Tanto para los individuos como para los grupos, los conflictos se presentan como </w:t>
            </w:r>
            <w:r w:rsidRPr="0082339F">
              <w:rPr>
                <w:b/>
                <w:sz w:val="22"/>
                <w:szCs w:val="22"/>
              </w:rPr>
              <w:t xml:space="preserve">oportunidades útiles </w:t>
            </w:r>
            <w:r w:rsidRPr="0082339F">
              <w:rPr>
                <w:sz w:val="22"/>
                <w:szCs w:val="22"/>
              </w:rPr>
              <w:t xml:space="preserve">para aumentar la comprensión de sí mismos y de los otros. Mediante los conflictos emergen nuevas oportunidades para mejorar la forma en que se vive y para </w:t>
            </w:r>
            <w:r w:rsidRPr="0082339F">
              <w:rPr>
                <w:b/>
                <w:sz w:val="22"/>
                <w:szCs w:val="22"/>
              </w:rPr>
              <w:t>construir soluciones</w:t>
            </w:r>
            <w:r w:rsidRPr="0082339F">
              <w:rPr>
                <w:sz w:val="22"/>
                <w:szCs w:val="22"/>
              </w:rPr>
              <w:t xml:space="preserve"> en las que todas las partes involucradas terminen ganando.</w:t>
            </w:r>
          </w:p>
          <w:p w14:paraId="3DEFA268" w14:textId="77777777" w:rsidR="007B2773" w:rsidRPr="006B6F27" w:rsidRDefault="007B2773" w:rsidP="00C90C45">
            <w:pPr>
              <w:pStyle w:val="Cuerpo"/>
            </w:pPr>
          </w:p>
        </w:tc>
      </w:tr>
    </w:tbl>
    <w:p w14:paraId="143AC6E3" w14:textId="77777777" w:rsidR="007B2773" w:rsidRDefault="007B2773" w:rsidP="007B2773">
      <w:pPr>
        <w:spacing w:after="0" w:line="240" w:lineRule="auto"/>
      </w:pPr>
    </w:p>
    <w:p w14:paraId="2DECBDC5" w14:textId="77777777" w:rsidR="007B2773" w:rsidRDefault="007B2773" w:rsidP="007B2773">
      <w:pPr>
        <w:spacing w:after="0" w:line="240" w:lineRule="auto"/>
      </w:pPr>
    </w:p>
    <w:p w14:paraId="30FD1EB2" w14:textId="77777777" w:rsidR="00655608" w:rsidRPr="0082339F" w:rsidRDefault="00655608" w:rsidP="0082339F">
      <w:pPr>
        <w:rPr>
          <w:sz w:val="22"/>
          <w:szCs w:val="22"/>
        </w:rPr>
      </w:pPr>
    </w:p>
    <w:p w14:paraId="1168CF19" w14:textId="03CC0CFD" w:rsidR="002042E5" w:rsidRPr="0082339F" w:rsidRDefault="002042E5" w:rsidP="0082339F">
      <w:pPr>
        <w:rPr>
          <w:sz w:val="22"/>
          <w:szCs w:val="22"/>
        </w:rPr>
      </w:pPr>
      <w:r w:rsidRPr="0082339F">
        <w:rPr>
          <w:sz w:val="22"/>
          <w:szCs w:val="22"/>
        </w:rPr>
        <w:t xml:space="preserve">Es común ver que las personas tienen una opinión negativa del conflicto. Es visto como una situación que es mejor evitar. </w:t>
      </w:r>
      <w:r w:rsidR="008F2DC1" w:rsidRPr="0082339F">
        <w:rPr>
          <w:sz w:val="22"/>
          <w:szCs w:val="22"/>
        </w:rPr>
        <w:t>Es usual relacionar</w:t>
      </w:r>
      <w:r w:rsidR="006A6A00" w:rsidRPr="0082339F">
        <w:rPr>
          <w:sz w:val="22"/>
          <w:szCs w:val="22"/>
        </w:rPr>
        <w:t xml:space="preserve"> </w:t>
      </w:r>
      <w:r w:rsidRPr="0082339F">
        <w:rPr>
          <w:sz w:val="22"/>
          <w:szCs w:val="22"/>
        </w:rPr>
        <w:t xml:space="preserve">el concepto de conflicto con el de violencia y </w:t>
      </w:r>
      <w:r w:rsidR="008F2DC1" w:rsidRPr="0082339F">
        <w:rPr>
          <w:sz w:val="22"/>
          <w:szCs w:val="22"/>
        </w:rPr>
        <w:t>ser</w:t>
      </w:r>
      <w:r w:rsidRPr="0082339F">
        <w:rPr>
          <w:sz w:val="22"/>
          <w:szCs w:val="22"/>
        </w:rPr>
        <w:t xml:space="preserve"> percibido como un desperdicio</w:t>
      </w:r>
      <w:r w:rsidR="006A6A00" w:rsidRPr="0082339F">
        <w:rPr>
          <w:sz w:val="22"/>
          <w:szCs w:val="22"/>
        </w:rPr>
        <w:t xml:space="preserve"> </w:t>
      </w:r>
      <w:r w:rsidRPr="0082339F">
        <w:rPr>
          <w:sz w:val="22"/>
          <w:szCs w:val="22"/>
        </w:rPr>
        <w:t xml:space="preserve">de </w:t>
      </w:r>
      <w:r w:rsidR="006A6A00" w:rsidRPr="0082339F">
        <w:rPr>
          <w:sz w:val="22"/>
          <w:szCs w:val="22"/>
        </w:rPr>
        <w:t>energía y</w:t>
      </w:r>
      <w:r w:rsidRPr="0082339F">
        <w:rPr>
          <w:sz w:val="22"/>
          <w:szCs w:val="22"/>
        </w:rPr>
        <w:t xml:space="preserve"> </w:t>
      </w:r>
      <w:r w:rsidR="006A6A00" w:rsidRPr="0082339F">
        <w:rPr>
          <w:sz w:val="22"/>
          <w:szCs w:val="22"/>
        </w:rPr>
        <w:t xml:space="preserve">tiempo. </w:t>
      </w:r>
      <w:r w:rsidRPr="0082339F">
        <w:rPr>
          <w:sz w:val="22"/>
          <w:szCs w:val="22"/>
        </w:rPr>
        <w:t xml:space="preserve">Son opiniones comprensibles, ya que muchas veces se observa que las personas optan por la agresión </w:t>
      </w:r>
      <w:r w:rsidR="008F2DC1" w:rsidRPr="0082339F">
        <w:rPr>
          <w:sz w:val="22"/>
          <w:szCs w:val="22"/>
        </w:rPr>
        <w:t>para</w:t>
      </w:r>
      <w:r w:rsidRPr="0082339F">
        <w:rPr>
          <w:sz w:val="22"/>
          <w:szCs w:val="22"/>
        </w:rPr>
        <w:t xml:space="preserve"> resolver sus conflictos, o solo </w:t>
      </w:r>
      <w:r w:rsidR="008F2DC1" w:rsidRPr="0082339F">
        <w:rPr>
          <w:sz w:val="22"/>
          <w:szCs w:val="22"/>
        </w:rPr>
        <w:t>consideran</w:t>
      </w:r>
      <w:r w:rsidRPr="0082339F">
        <w:rPr>
          <w:sz w:val="22"/>
          <w:szCs w:val="22"/>
        </w:rPr>
        <w:t xml:space="preserve"> sus puntos de vista, sin </w:t>
      </w:r>
      <w:r w:rsidR="008F2DC1" w:rsidRPr="0082339F">
        <w:rPr>
          <w:sz w:val="22"/>
          <w:szCs w:val="22"/>
        </w:rPr>
        <w:t xml:space="preserve">tener en cuenta </w:t>
      </w:r>
      <w:r w:rsidRPr="0082339F">
        <w:rPr>
          <w:sz w:val="22"/>
          <w:szCs w:val="22"/>
        </w:rPr>
        <w:t xml:space="preserve">los de sus contradictores. </w:t>
      </w:r>
    </w:p>
    <w:p w14:paraId="60FF4FC5" w14:textId="77777777" w:rsidR="002042E5" w:rsidRPr="0082339F" w:rsidRDefault="002042E5" w:rsidP="0082339F">
      <w:pPr>
        <w:rPr>
          <w:sz w:val="22"/>
          <w:szCs w:val="22"/>
        </w:rPr>
      </w:pPr>
    </w:p>
    <w:p w14:paraId="2CD36940" w14:textId="23CDF5BE" w:rsidR="006A6A00" w:rsidRPr="0082339F" w:rsidRDefault="008F2DC1" w:rsidP="0082339F">
      <w:pPr>
        <w:rPr>
          <w:sz w:val="22"/>
          <w:szCs w:val="22"/>
        </w:rPr>
      </w:pPr>
      <w:r w:rsidRPr="0082339F">
        <w:rPr>
          <w:sz w:val="22"/>
          <w:szCs w:val="22"/>
        </w:rPr>
        <w:t>Est</w:t>
      </w:r>
      <w:r w:rsidR="002042E5" w:rsidRPr="0082339F">
        <w:rPr>
          <w:sz w:val="22"/>
          <w:szCs w:val="22"/>
        </w:rPr>
        <w:t xml:space="preserve">o se explica porque </w:t>
      </w:r>
      <w:r w:rsidR="006A6A00" w:rsidRPr="0082339F">
        <w:rPr>
          <w:sz w:val="22"/>
          <w:szCs w:val="22"/>
        </w:rPr>
        <w:t xml:space="preserve">la mayoría </w:t>
      </w:r>
      <w:r w:rsidR="002042E5" w:rsidRPr="0082339F">
        <w:rPr>
          <w:sz w:val="22"/>
          <w:szCs w:val="22"/>
        </w:rPr>
        <w:t xml:space="preserve">de personas no han </w:t>
      </w:r>
      <w:r w:rsidR="006A6A00" w:rsidRPr="0082339F">
        <w:rPr>
          <w:sz w:val="22"/>
          <w:szCs w:val="22"/>
        </w:rPr>
        <w:t>sido educad</w:t>
      </w:r>
      <w:r w:rsidR="002042E5" w:rsidRPr="0082339F">
        <w:rPr>
          <w:sz w:val="22"/>
          <w:szCs w:val="22"/>
        </w:rPr>
        <w:t>a</w:t>
      </w:r>
      <w:r w:rsidR="006A6A00" w:rsidRPr="0082339F">
        <w:rPr>
          <w:sz w:val="22"/>
          <w:szCs w:val="22"/>
        </w:rPr>
        <w:t>s para enfrentar los conflictos de una manera positiva</w:t>
      </w:r>
      <w:r w:rsidRPr="0082339F">
        <w:rPr>
          <w:sz w:val="22"/>
          <w:szCs w:val="22"/>
        </w:rPr>
        <w:t xml:space="preserve"> y</w:t>
      </w:r>
      <w:r w:rsidR="002042E5" w:rsidRPr="0082339F">
        <w:rPr>
          <w:sz w:val="22"/>
          <w:szCs w:val="22"/>
        </w:rPr>
        <w:t xml:space="preserve"> creativa. Significa que no tienen herramientas y recursos para encontrar caminos alternativos para resolver sus diferencias.</w:t>
      </w:r>
    </w:p>
    <w:p w14:paraId="45797E43" w14:textId="77777777" w:rsidR="006A6A00" w:rsidRPr="0082339F" w:rsidRDefault="006A6A00" w:rsidP="0082339F">
      <w:pPr>
        <w:rPr>
          <w:sz w:val="22"/>
          <w:szCs w:val="22"/>
        </w:rPr>
      </w:pPr>
    </w:p>
    <w:p w14:paraId="4795D0A0"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AC12A7" w:rsidRPr="0082339F" w14:paraId="6E6828A6" w14:textId="77777777" w:rsidTr="00AC12A7">
        <w:tc>
          <w:tcPr>
            <w:tcW w:w="8978" w:type="dxa"/>
            <w:gridSpan w:val="2"/>
            <w:shd w:val="clear" w:color="auto" w:fill="000000" w:themeFill="text1"/>
          </w:tcPr>
          <w:p w14:paraId="59716623"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27BD71CB" w14:textId="77777777" w:rsidTr="00AC12A7">
        <w:tc>
          <w:tcPr>
            <w:tcW w:w="2518" w:type="dxa"/>
          </w:tcPr>
          <w:p w14:paraId="2CEC63A3" w14:textId="77777777" w:rsidR="00AC12A7" w:rsidRPr="0082339F" w:rsidRDefault="00AC12A7" w:rsidP="0082339F">
            <w:pPr>
              <w:rPr>
                <w:b/>
              </w:rPr>
            </w:pPr>
            <w:r w:rsidRPr="0082339F">
              <w:rPr>
                <w:b/>
              </w:rPr>
              <w:t>Contenido</w:t>
            </w:r>
          </w:p>
        </w:tc>
        <w:tc>
          <w:tcPr>
            <w:tcW w:w="6460" w:type="dxa"/>
          </w:tcPr>
          <w:p w14:paraId="03B73D75" w14:textId="618F61F3" w:rsidR="00AC12A7" w:rsidRPr="0082339F" w:rsidRDefault="00BC6BD4" w:rsidP="0082339F">
            <w:pPr>
              <w:rPr>
                <w:b/>
              </w:rPr>
            </w:pPr>
            <w:r w:rsidRPr="0082339F">
              <w:t xml:space="preserve">En </w:t>
            </w:r>
            <w:r w:rsidR="00AC12A7" w:rsidRPr="0082339F">
              <w:t xml:space="preserve">el mundo </w:t>
            </w:r>
            <w:r w:rsidRPr="0082339F">
              <w:t xml:space="preserve">actual, </w:t>
            </w:r>
            <w:r w:rsidR="00AC12A7" w:rsidRPr="0082339F">
              <w:t xml:space="preserve">se consolida </w:t>
            </w:r>
            <w:r w:rsidRPr="0082339F">
              <w:t>una</w:t>
            </w:r>
            <w:r w:rsidR="00AC12A7" w:rsidRPr="0082339F">
              <w:t xml:space="preserve"> cultura de la negociación, </w:t>
            </w:r>
            <w:r w:rsidRPr="0082339F">
              <w:t xml:space="preserve">en la que </w:t>
            </w:r>
            <w:r w:rsidR="00AC12A7" w:rsidRPr="0082339F">
              <w:t xml:space="preserve">los procesos de paz son protagonistas en el </w:t>
            </w:r>
            <w:r w:rsidRPr="0082339F">
              <w:t>entorno</w:t>
            </w:r>
            <w:r w:rsidR="00AC12A7" w:rsidRPr="0082339F">
              <w:t xml:space="preserve"> de los conflictos. La mitad de los conflictos armados están en negociaciones. De los </w:t>
            </w:r>
            <w:r w:rsidRPr="0082339F">
              <w:t>40</w:t>
            </w:r>
            <w:r w:rsidR="00AC12A7" w:rsidRPr="0082339F">
              <w:t xml:space="preserve"> conflictos finalizados en los últimos </w:t>
            </w:r>
            <w:r w:rsidRPr="0082339F">
              <w:t>20</w:t>
            </w:r>
            <w:r w:rsidR="00AC12A7" w:rsidRPr="0082339F">
              <w:t xml:space="preserve"> años, </w:t>
            </w:r>
            <w:r w:rsidRPr="0082339F">
              <w:t>33 se</w:t>
            </w:r>
            <w:r w:rsidR="00AC12A7" w:rsidRPr="0082339F">
              <w:t xml:space="preserve"> han</w:t>
            </w:r>
            <w:r w:rsidRPr="0082339F">
              <w:t xml:space="preserve"> subsanado </w:t>
            </w:r>
            <w:r w:rsidR="00AC12A7" w:rsidRPr="0082339F">
              <w:t xml:space="preserve">mediante un acuerdo de paz y solo 7 </w:t>
            </w:r>
            <w:r w:rsidRPr="0082339F">
              <w:t>se han definido con una</w:t>
            </w:r>
            <w:r w:rsidR="00AC12A7" w:rsidRPr="0082339F">
              <w:t xml:space="preserve"> victoria militar. </w:t>
            </w:r>
          </w:p>
        </w:tc>
      </w:tr>
    </w:tbl>
    <w:p w14:paraId="62649430" w14:textId="77777777" w:rsidR="00AC12A7" w:rsidRPr="0082339F" w:rsidRDefault="00AC12A7" w:rsidP="0082339F">
      <w:pPr>
        <w:rPr>
          <w:sz w:val="22"/>
          <w:szCs w:val="22"/>
        </w:rPr>
      </w:pPr>
    </w:p>
    <w:p w14:paraId="65235E45" w14:textId="06B6C4AE" w:rsidR="002042E5" w:rsidRPr="0082339F" w:rsidRDefault="002042E5" w:rsidP="0082339F">
      <w:pPr>
        <w:rPr>
          <w:sz w:val="22"/>
          <w:szCs w:val="22"/>
        </w:rPr>
      </w:pPr>
      <w:r w:rsidRPr="0082339F">
        <w:rPr>
          <w:sz w:val="22"/>
          <w:szCs w:val="22"/>
        </w:rPr>
        <w:t>E</w:t>
      </w:r>
      <w:r w:rsidR="006A6A00" w:rsidRPr="0082339F">
        <w:rPr>
          <w:sz w:val="22"/>
          <w:szCs w:val="22"/>
        </w:rPr>
        <w:t xml:space="preserve">l conflicto es necesario en las relaciones humanas. </w:t>
      </w:r>
      <w:r w:rsidRPr="0082339F">
        <w:rPr>
          <w:sz w:val="22"/>
          <w:szCs w:val="22"/>
        </w:rPr>
        <w:t>E</w:t>
      </w:r>
      <w:r w:rsidR="006A6A00" w:rsidRPr="0082339F">
        <w:rPr>
          <w:sz w:val="22"/>
          <w:szCs w:val="22"/>
        </w:rPr>
        <w:t>s algo inevitable.</w:t>
      </w:r>
      <w:r w:rsidRPr="0082339F">
        <w:rPr>
          <w:sz w:val="22"/>
          <w:szCs w:val="22"/>
        </w:rPr>
        <w:t xml:space="preserve"> Por ello, en lugar de negarlo o de</w:t>
      </w:r>
      <w:r w:rsidR="00CA14DD" w:rsidRPr="0082339F">
        <w:rPr>
          <w:sz w:val="22"/>
          <w:szCs w:val="22"/>
        </w:rPr>
        <w:t xml:space="preserve"> tratar de</w:t>
      </w:r>
      <w:r w:rsidRPr="0082339F">
        <w:rPr>
          <w:sz w:val="22"/>
          <w:szCs w:val="22"/>
        </w:rPr>
        <w:t xml:space="preserve"> evitarlo es importante verlo </w:t>
      </w:r>
      <w:r w:rsidR="006A6A00" w:rsidRPr="0082339F">
        <w:rPr>
          <w:sz w:val="22"/>
          <w:szCs w:val="22"/>
        </w:rPr>
        <w:t xml:space="preserve">como </w:t>
      </w:r>
      <w:r w:rsidRPr="0082339F">
        <w:rPr>
          <w:sz w:val="22"/>
          <w:szCs w:val="22"/>
        </w:rPr>
        <w:t xml:space="preserve">una oportunidad </w:t>
      </w:r>
      <w:r w:rsidR="006A6A00" w:rsidRPr="0082339F">
        <w:rPr>
          <w:sz w:val="22"/>
          <w:szCs w:val="22"/>
        </w:rPr>
        <w:t xml:space="preserve">de desarrollo y de mejora de la convivencia. </w:t>
      </w:r>
      <w:r w:rsidR="00823A0D" w:rsidRPr="0082339F">
        <w:rPr>
          <w:sz w:val="22"/>
          <w:szCs w:val="22"/>
        </w:rPr>
        <w:t>Históricamente, el conflicto ha sido la principal palanca de transformación social.</w:t>
      </w:r>
    </w:p>
    <w:p w14:paraId="0E5F0BFF" w14:textId="77777777" w:rsidR="002042E5" w:rsidRPr="0082339F" w:rsidRDefault="002042E5" w:rsidP="0082339F">
      <w:pPr>
        <w:rPr>
          <w:sz w:val="22"/>
          <w:szCs w:val="22"/>
        </w:rPr>
      </w:pPr>
    </w:p>
    <w:p w14:paraId="60EDAB27" w14:textId="2E3A8940" w:rsidR="006A6A00" w:rsidRPr="0082339F" w:rsidRDefault="002042E5" w:rsidP="0082339F">
      <w:pPr>
        <w:rPr>
          <w:sz w:val="22"/>
          <w:szCs w:val="22"/>
        </w:rPr>
      </w:pPr>
      <w:r w:rsidRPr="0082339F">
        <w:rPr>
          <w:sz w:val="22"/>
          <w:szCs w:val="22"/>
        </w:rPr>
        <w:t xml:space="preserve">Para </w:t>
      </w:r>
      <w:r w:rsidR="00823A0D" w:rsidRPr="0082339F">
        <w:rPr>
          <w:sz w:val="22"/>
          <w:szCs w:val="22"/>
        </w:rPr>
        <w:t>lograrlo</w:t>
      </w:r>
      <w:r w:rsidRPr="0082339F">
        <w:rPr>
          <w:sz w:val="22"/>
          <w:szCs w:val="22"/>
        </w:rPr>
        <w:t xml:space="preserve"> es clave empezar a considerar</w:t>
      </w:r>
      <w:r w:rsidR="006A6A00" w:rsidRPr="0082339F">
        <w:rPr>
          <w:sz w:val="22"/>
          <w:szCs w:val="22"/>
        </w:rPr>
        <w:t xml:space="preserve"> la </w:t>
      </w:r>
      <w:r w:rsidR="006A6A00" w:rsidRPr="0082339F">
        <w:rPr>
          <w:b/>
          <w:sz w:val="22"/>
          <w:szCs w:val="22"/>
        </w:rPr>
        <w:t xml:space="preserve">diversidad </w:t>
      </w:r>
      <w:r w:rsidR="006A6A00" w:rsidRPr="0082339F">
        <w:rPr>
          <w:sz w:val="22"/>
          <w:szCs w:val="22"/>
        </w:rPr>
        <w:t>y la</w:t>
      </w:r>
      <w:r w:rsidR="006A6A00" w:rsidRPr="0082339F">
        <w:rPr>
          <w:b/>
          <w:sz w:val="22"/>
          <w:szCs w:val="22"/>
        </w:rPr>
        <w:t xml:space="preserve"> diferencia </w:t>
      </w:r>
      <w:r w:rsidR="006A6A00" w:rsidRPr="001C212C">
        <w:rPr>
          <w:sz w:val="22"/>
          <w:szCs w:val="22"/>
        </w:rPr>
        <w:t>como</w:t>
      </w:r>
      <w:r w:rsidR="006A6A00" w:rsidRPr="0082339F">
        <w:rPr>
          <w:b/>
          <w:sz w:val="22"/>
          <w:szCs w:val="22"/>
        </w:rPr>
        <w:t xml:space="preserve"> </w:t>
      </w:r>
      <w:r w:rsidR="006A6A00" w:rsidRPr="0082339F">
        <w:rPr>
          <w:sz w:val="22"/>
          <w:szCs w:val="22"/>
        </w:rPr>
        <w:t>un</w:t>
      </w:r>
      <w:r w:rsidR="006A6A00" w:rsidRPr="0082339F">
        <w:rPr>
          <w:b/>
          <w:sz w:val="22"/>
          <w:szCs w:val="22"/>
        </w:rPr>
        <w:t xml:space="preserve"> valor</w:t>
      </w:r>
      <w:r w:rsidRPr="0082339F">
        <w:rPr>
          <w:sz w:val="22"/>
          <w:szCs w:val="22"/>
        </w:rPr>
        <w:t>, como riqueza</w:t>
      </w:r>
      <w:r w:rsidR="006A6A00" w:rsidRPr="0082339F">
        <w:rPr>
          <w:sz w:val="22"/>
          <w:szCs w:val="22"/>
        </w:rPr>
        <w:t xml:space="preserve">. </w:t>
      </w:r>
      <w:r w:rsidR="008F4989" w:rsidRPr="0082339F">
        <w:rPr>
          <w:sz w:val="22"/>
          <w:szCs w:val="22"/>
        </w:rPr>
        <w:t>E</w:t>
      </w:r>
      <w:r w:rsidR="006A6A00" w:rsidRPr="0082339F">
        <w:rPr>
          <w:sz w:val="22"/>
          <w:szCs w:val="22"/>
        </w:rPr>
        <w:t xml:space="preserve">n definitiva, el problema no es la presencia de conflictos, sino lo que </w:t>
      </w:r>
      <w:r w:rsidR="00AC0BA0" w:rsidRPr="0082339F">
        <w:rPr>
          <w:sz w:val="22"/>
          <w:szCs w:val="22"/>
        </w:rPr>
        <w:t xml:space="preserve">se hace </w:t>
      </w:r>
      <w:r w:rsidR="006A6A00" w:rsidRPr="0082339F">
        <w:rPr>
          <w:sz w:val="22"/>
          <w:szCs w:val="22"/>
        </w:rPr>
        <w:t xml:space="preserve">cuando aparecen, </w:t>
      </w:r>
      <w:r w:rsidR="00AC0BA0" w:rsidRPr="0082339F">
        <w:rPr>
          <w:sz w:val="22"/>
          <w:szCs w:val="22"/>
        </w:rPr>
        <w:t xml:space="preserve">es decir, </w:t>
      </w:r>
      <w:r w:rsidR="006A6A00" w:rsidRPr="0082339F">
        <w:rPr>
          <w:sz w:val="22"/>
          <w:szCs w:val="22"/>
        </w:rPr>
        <w:t xml:space="preserve">la respuesta que </w:t>
      </w:r>
      <w:r w:rsidR="00AC0BA0" w:rsidRPr="0082339F">
        <w:rPr>
          <w:sz w:val="22"/>
          <w:szCs w:val="22"/>
        </w:rPr>
        <w:t>se les da.</w:t>
      </w:r>
      <w:r w:rsidR="006A6A00" w:rsidRPr="0082339F">
        <w:rPr>
          <w:sz w:val="22"/>
          <w:szCs w:val="22"/>
        </w:rPr>
        <w:t xml:space="preserve"> </w:t>
      </w:r>
    </w:p>
    <w:p w14:paraId="7A8FBAF8"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57BCA5A8" w14:textId="77777777" w:rsidTr="005A2B85">
        <w:tc>
          <w:tcPr>
            <w:tcW w:w="9033" w:type="dxa"/>
            <w:gridSpan w:val="2"/>
            <w:shd w:val="clear" w:color="auto" w:fill="0D0D0D" w:themeFill="text1" w:themeFillTint="F2"/>
          </w:tcPr>
          <w:p w14:paraId="1C6E8A4E"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59877EFD" w14:textId="77777777" w:rsidTr="005A2B85">
        <w:tc>
          <w:tcPr>
            <w:tcW w:w="2518" w:type="dxa"/>
          </w:tcPr>
          <w:p w14:paraId="7B2BF744" w14:textId="77777777" w:rsidR="00DA3480" w:rsidRPr="0082339F" w:rsidRDefault="00DA3480" w:rsidP="0082339F">
            <w:pPr>
              <w:rPr>
                <w:b/>
                <w:color w:val="000000"/>
              </w:rPr>
            </w:pPr>
            <w:r w:rsidRPr="0082339F">
              <w:rPr>
                <w:b/>
                <w:color w:val="000000"/>
              </w:rPr>
              <w:t>Código</w:t>
            </w:r>
          </w:p>
        </w:tc>
        <w:tc>
          <w:tcPr>
            <w:tcW w:w="6515" w:type="dxa"/>
          </w:tcPr>
          <w:p w14:paraId="60B9F8B7" w14:textId="1B56537A"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_IMG0</w:t>
            </w:r>
            <w:r w:rsidR="002730C7" w:rsidRPr="0082339F">
              <w:rPr>
                <w:color w:val="000000"/>
              </w:rPr>
              <w:t>9</w:t>
            </w:r>
          </w:p>
        </w:tc>
      </w:tr>
      <w:tr w:rsidR="00DA3480" w:rsidRPr="0082339F" w14:paraId="0B10BB9D" w14:textId="77777777" w:rsidTr="005A2B85">
        <w:tc>
          <w:tcPr>
            <w:tcW w:w="2518" w:type="dxa"/>
          </w:tcPr>
          <w:p w14:paraId="3E1F8913" w14:textId="77777777" w:rsidR="00DA3480" w:rsidRPr="0082339F" w:rsidRDefault="00DA3480" w:rsidP="0082339F">
            <w:pPr>
              <w:rPr>
                <w:color w:val="000000"/>
              </w:rPr>
            </w:pPr>
            <w:r w:rsidRPr="0082339F">
              <w:rPr>
                <w:b/>
                <w:color w:val="000000"/>
              </w:rPr>
              <w:t>Descripción</w:t>
            </w:r>
          </w:p>
        </w:tc>
        <w:tc>
          <w:tcPr>
            <w:tcW w:w="6515" w:type="dxa"/>
          </w:tcPr>
          <w:p w14:paraId="5ADA7D96" w14:textId="542786E2" w:rsidR="00DA3480" w:rsidRPr="0082339F" w:rsidRDefault="008D1CD0" w:rsidP="0082339F">
            <w:pPr>
              <w:rPr>
                <w:color w:val="000000"/>
                <w:lang w:val="es-CO"/>
              </w:rPr>
            </w:pPr>
            <w:r w:rsidRPr="0082339F">
              <w:rPr>
                <w:color w:val="000000"/>
                <w:lang w:val="es-CO"/>
              </w:rPr>
              <w:t>Piezas multicolor</w:t>
            </w:r>
            <w:r w:rsidR="00D63BFF" w:rsidRPr="0082339F">
              <w:rPr>
                <w:color w:val="000000"/>
                <w:lang w:val="es-CO"/>
              </w:rPr>
              <w:t>es</w:t>
            </w:r>
            <w:r w:rsidRPr="0082339F">
              <w:rPr>
                <w:color w:val="000000"/>
                <w:lang w:val="es-CO"/>
              </w:rPr>
              <w:t xml:space="preserve"> de rompecabezas </w:t>
            </w:r>
            <w:r w:rsidR="00ED495A" w:rsidRPr="0082339F">
              <w:rPr>
                <w:color w:val="000000"/>
                <w:lang w:val="es-CO"/>
              </w:rPr>
              <w:t xml:space="preserve">sostenidas por manos forman una figura gracias a la cooperación de las partes. </w:t>
            </w:r>
          </w:p>
        </w:tc>
      </w:tr>
      <w:tr w:rsidR="00DA3480" w:rsidRPr="0082339F" w14:paraId="5E9F2198" w14:textId="77777777" w:rsidTr="005A2B85">
        <w:tc>
          <w:tcPr>
            <w:tcW w:w="2518" w:type="dxa"/>
          </w:tcPr>
          <w:p w14:paraId="1BFA1A87"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64D87220" w14:textId="21F91527" w:rsidR="00823A0D" w:rsidRPr="0082339F" w:rsidRDefault="008D1CD0" w:rsidP="0082339F">
            <w:pPr>
              <w:rPr>
                <w:color w:val="000000"/>
              </w:rPr>
            </w:pPr>
            <w:r w:rsidRPr="0082339F">
              <w:rPr>
                <w:color w:val="000000"/>
                <w:lang w:val="es-CO"/>
              </w:rPr>
              <w:t xml:space="preserve">Número de la imagen </w:t>
            </w:r>
            <w:r w:rsidR="00823A0D" w:rsidRPr="0082339F">
              <w:rPr>
                <w:color w:val="000000"/>
                <w:lang w:val="es-CO"/>
              </w:rPr>
              <w:t>236658436</w:t>
            </w:r>
            <w:r w:rsidR="00E86943" w:rsidRPr="0082339F">
              <w:rPr>
                <w:color w:val="000000"/>
                <w:lang w:val="es-CO"/>
              </w:rPr>
              <w:t xml:space="preserve">. </w:t>
            </w:r>
            <w:r w:rsidR="00823A0D" w:rsidRPr="0082339F">
              <w:rPr>
                <w:color w:val="000000"/>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82339F" w14:paraId="649651FE" w14:textId="77777777" w:rsidTr="005A2B85">
        <w:tc>
          <w:tcPr>
            <w:tcW w:w="2518" w:type="dxa"/>
          </w:tcPr>
          <w:p w14:paraId="19D8BA9C" w14:textId="77777777" w:rsidR="00DA3480" w:rsidRPr="0082339F" w:rsidRDefault="00DA3480" w:rsidP="0082339F">
            <w:pPr>
              <w:rPr>
                <w:color w:val="000000"/>
              </w:rPr>
            </w:pPr>
            <w:r w:rsidRPr="0082339F">
              <w:rPr>
                <w:b/>
                <w:color w:val="000000"/>
              </w:rPr>
              <w:t>Pie de imagen</w:t>
            </w:r>
          </w:p>
        </w:tc>
        <w:tc>
          <w:tcPr>
            <w:tcW w:w="6515" w:type="dxa"/>
          </w:tcPr>
          <w:p w14:paraId="2A7BA5D9" w14:textId="384CC99D" w:rsidR="00DA3480" w:rsidRPr="0082339F" w:rsidRDefault="00DA3480" w:rsidP="0082339F">
            <w:pPr>
              <w:rPr>
                <w:color w:val="000000"/>
              </w:rPr>
            </w:pPr>
            <w:r w:rsidRPr="0082339F">
              <w:rPr>
                <w:color w:val="000000"/>
              </w:rPr>
              <w:t xml:space="preserve">El conflicto no implica necesariamente un problema, </w:t>
            </w:r>
            <w:r w:rsidR="00A32B83" w:rsidRPr="0082339F">
              <w:rPr>
                <w:color w:val="000000"/>
              </w:rPr>
              <w:t xml:space="preserve">puede ser </w:t>
            </w:r>
            <w:r w:rsidRPr="0082339F">
              <w:rPr>
                <w:color w:val="000000"/>
              </w:rPr>
              <w:t>una oportunidad</w:t>
            </w:r>
            <w:r w:rsidR="00ED495A" w:rsidRPr="0082339F">
              <w:rPr>
                <w:color w:val="000000"/>
              </w:rPr>
              <w:t xml:space="preserve">. Al desplegar la creatividad, las diferencias se pueden convertir en elementos para construir una solución colectiva. </w:t>
            </w:r>
          </w:p>
        </w:tc>
      </w:tr>
    </w:tbl>
    <w:p w14:paraId="18CBD6B4" w14:textId="77777777" w:rsidR="006A6A00" w:rsidRPr="0082339F" w:rsidRDefault="006A6A00" w:rsidP="0082339F">
      <w:pPr>
        <w:rPr>
          <w:sz w:val="22"/>
          <w:szCs w:val="22"/>
        </w:rPr>
      </w:pPr>
    </w:p>
    <w:p w14:paraId="0107DD26" w14:textId="77777777" w:rsidR="002A5ABA" w:rsidRPr="0082339F" w:rsidRDefault="006A6A00" w:rsidP="0082339F">
      <w:pPr>
        <w:rPr>
          <w:sz w:val="22"/>
          <w:szCs w:val="22"/>
        </w:rPr>
      </w:pPr>
      <w:r w:rsidRPr="0082339F">
        <w:rPr>
          <w:sz w:val="22"/>
          <w:szCs w:val="22"/>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82339F" w:rsidRDefault="002A5ABA" w:rsidP="0082339F">
      <w:pPr>
        <w:rPr>
          <w:sz w:val="22"/>
          <w:szCs w:val="22"/>
        </w:rPr>
      </w:pPr>
    </w:p>
    <w:p w14:paraId="10C5C309" w14:textId="614E5E2C" w:rsidR="009E0505" w:rsidRPr="0082339F" w:rsidRDefault="006A6A00" w:rsidP="0082339F">
      <w:pPr>
        <w:rPr>
          <w:sz w:val="22"/>
          <w:szCs w:val="22"/>
        </w:rPr>
      </w:pPr>
      <w:r w:rsidRPr="0082339F">
        <w:rPr>
          <w:sz w:val="22"/>
          <w:szCs w:val="22"/>
        </w:rPr>
        <w:t xml:space="preserve">Desde </w:t>
      </w:r>
      <w:r w:rsidR="00AC0BA0" w:rsidRPr="0082339F">
        <w:rPr>
          <w:sz w:val="22"/>
          <w:szCs w:val="22"/>
        </w:rPr>
        <w:t xml:space="preserve">una </w:t>
      </w:r>
      <w:r w:rsidR="00A32B83" w:rsidRPr="0082339F">
        <w:rPr>
          <w:sz w:val="22"/>
          <w:szCs w:val="22"/>
        </w:rPr>
        <w:t xml:space="preserve">perspectiva </w:t>
      </w:r>
      <w:r w:rsidR="00AC0BA0" w:rsidRPr="0082339F">
        <w:rPr>
          <w:sz w:val="22"/>
          <w:szCs w:val="22"/>
        </w:rPr>
        <w:t>creativa</w:t>
      </w:r>
      <w:r w:rsidRPr="0082339F">
        <w:rPr>
          <w:sz w:val="22"/>
          <w:szCs w:val="22"/>
        </w:rPr>
        <w:t>, el uso de</w:t>
      </w:r>
      <w:r w:rsidR="00AC0BA0" w:rsidRPr="0082339F">
        <w:rPr>
          <w:sz w:val="22"/>
          <w:szCs w:val="22"/>
        </w:rPr>
        <w:t xml:space="preserve">l diálogo y de </w:t>
      </w:r>
      <w:r w:rsidRPr="0082339F">
        <w:rPr>
          <w:sz w:val="22"/>
          <w:szCs w:val="22"/>
        </w:rPr>
        <w:t>la imaginación son los criterios fundamentales.</w:t>
      </w:r>
      <w:r w:rsidR="00AC0BA0" w:rsidRPr="0082339F">
        <w:rPr>
          <w:sz w:val="22"/>
          <w:szCs w:val="22"/>
        </w:rPr>
        <w:t xml:space="preserve"> La consideración de quienes piensan de manera diferente es </w:t>
      </w:r>
      <w:r w:rsidR="002A5ABA" w:rsidRPr="0082339F">
        <w:rPr>
          <w:sz w:val="22"/>
          <w:szCs w:val="22"/>
        </w:rPr>
        <w:t xml:space="preserve">el </w:t>
      </w:r>
      <w:r w:rsidR="00AC0BA0" w:rsidRPr="0082339F">
        <w:rPr>
          <w:sz w:val="22"/>
          <w:szCs w:val="22"/>
        </w:rPr>
        <w:t>punto de partida para llevar los conflictos por caminos de construcción y no de destrucción.</w:t>
      </w:r>
      <w:r w:rsidR="009E0505" w:rsidRPr="0082339F">
        <w:rPr>
          <w:sz w:val="22"/>
          <w:szCs w:val="22"/>
        </w:rPr>
        <w:t xml:space="preserve"> Por ello, aprender a trabajar en equipo construye confianza</w:t>
      </w:r>
      <w:r w:rsidR="002A5ABA" w:rsidRPr="0082339F">
        <w:rPr>
          <w:sz w:val="22"/>
          <w:szCs w:val="22"/>
        </w:rPr>
        <w:t xml:space="preserve"> entre las partes</w:t>
      </w:r>
      <w:r w:rsidR="009E0505" w:rsidRPr="0082339F">
        <w:rPr>
          <w:sz w:val="22"/>
          <w:szCs w:val="22"/>
        </w:rPr>
        <w:t xml:space="preserve">. </w:t>
      </w:r>
      <w:r w:rsidR="00823A0D" w:rsidRPr="0082339F">
        <w:rPr>
          <w:sz w:val="22"/>
          <w:szCs w:val="22"/>
        </w:rPr>
        <w:t>Es clave encontrar puntos en común y acuerdos mediante la estrategia ganar</w:t>
      </w:r>
      <w:r w:rsidR="00A32B83" w:rsidRPr="0082339F">
        <w:rPr>
          <w:sz w:val="22"/>
          <w:szCs w:val="22"/>
        </w:rPr>
        <w:t>-</w:t>
      </w:r>
      <w:r w:rsidR="00823A0D" w:rsidRPr="0082339F">
        <w:rPr>
          <w:sz w:val="22"/>
          <w:szCs w:val="22"/>
        </w:rPr>
        <w:t>ganar.</w:t>
      </w:r>
    </w:p>
    <w:p w14:paraId="24587257" w14:textId="77777777" w:rsidR="0075553B" w:rsidRPr="0082339F" w:rsidRDefault="0075553B" w:rsidP="0082339F">
      <w:pPr>
        <w:rPr>
          <w:sz w:val="22"/>
          <w:szCs w:val="22"/>
        </w:rPr>
      </w:pPr>
    </w:p>
    <w:p w14:paraId="362E2A75" w14:textId="0DB51406" w:rsidR="004C369D" w:rsidRDefault="008F4989" w:rsidP="0082339F">
      <w:pPr>
        <w:rPr>
          <w:sz w:val="22"/>
          <w:szCs w:val="22"/>
        </w:rPr>
      </w:pPr>
      <w:r w:rsidRPr="0082339F">
        <w:rPr>
          <w:sz w:val="22"/>
          <w:szCs w:val="22"/>
        </w:rPr>
        <w:t xml:space="preserve">En conclusión, es preciso </w:t>
      </w:r>
      <w:r w:rsidR="004C369D" w:rsidRPr="0082339F">
        <w:rPr>
          <w:sz w:val="22"/>
          <w:szCs w:val="22"/>
        </w:rPr>
        <w:t>acoge</w:t>
      </w:r>
      <w:r w:rsidRPr="0082339F">
        <w:rPr>
          <w:sz w:val="22"/>
          <w:szCs w:val="22"/>
        </w:rPr>
        <w:t xml:space="preserve">r los </w:t>
      </w:r>
      <w:r w:rsidR="004C369D" w:rsidRPr="0082339F">
        <w:rPr>
          <w:sz w:val="22"/>
          <w:szCs w:val="22"/>
        </w:rPr>
        <w:t>conflictos</w:t>
      </w:r>
      <w:r w:rsidR="00A32B83" w:rsidRPr="0082339F">
        <w:rPr>
          <w:sz w:val="22"/>
          <w:szCs w:val="22"/>
        </w:rPr>
        <w:t>, y en especial</w:t>
      </w:r>
      <w:r w:rsidRPr="0082339F">
        <w:rPr>
          <w:sz w:val="22"/>
          <w:szCs w:val="22"/>
        </w:rPr>
        <w:t xml:space="preserve"> construir diálogos entre las partes, ya que l</w:t>
      </w:r>
      <w:r w:rsidR="004C369D" w:rsidRPr="0082339F">
        <w:rPr>
          <w:sz w:val="22"/>
          <w:szCs w:val="22"/>
        </w:rPr>
        <w:t>a</w:t>
      </w:r>
      <w:r w:rsidR="00823A0D" w:rsidRPr="0082339F">
        <w:rPr>
          <w:sz w:val="22"/>
          <w:szCs w:val="22"/>
        </w:rPr>
        <w:t xml:space="preserve"> ausencia de</w:t>
      </w:r>
      <w:r w:rsidR="004C369D" w:rsidRPr="0082339F">
        <w:rPr>
          <w:sz w:val="22"/>
          <w:szCs w:val="22"/>
        </w:rPr>
        <w:t xml:space="preserve"> comunicación </w:t>
      </w:r>
      <w:r w:rsidRPr="0082339F">
        <w:rPr>
          <w:sz w:val="22"/>
          <w:szCs w:val="22"/>
        </w:rPr>
        <w:t xml:space="preserve">es un </w:t>
      </w:r>
      <w:r w:rsidR="004C369D" w:rsidRPr="0082339F">
        <w:rPr>
          <w:sz w:val="22"/>
          <w:szCs w:val="22"/>
        </w:rPr>
        <w:t xml:space="preserve">terreno fértil para </w:t>
      </w:r>
      <w:r w:rsidR="009E0505" w:rsidRPr="0082339F">
        <w:rPr>
          <w:sz w:val="22"/>
          <w:szCs w:val="22"/>
        </w:rPr>
        <w:t>las expresiones violentas</w:t>
      </w:r>
      <w:r w:rsidRPr="0082339F">
        <w:rPr>
          <w:sz w:val="22"/>
          <w:szCs w:val="22"/>
        </w:rPr>
        <w:t xml:space="preserve">, debido a factores como </w:t>
      </w:r>
      <w:r w:rsidR="00823A0D" w:rsidRPr="0082339F">
        <w:rPr>
          <w:sz w:val="22"/>
          <w:szCs w:val="22"/>
        </w:rPr>
        <w:t>los</w:t>
      </w:r>
      <w:r w:rsidR="009E0505" w:rsidRPr="0082339F">
        <w:rPr>
          <w:sz w:val="22"/>
          <w:szCs w:val="22"/>
        </w:rPr>
        <w:t xml:space="preserve"> </w:t>
      </w:r>
      <w:r w:rsidR="004C369D" w:rsidRPr="0082339F">
        <w:rPr>
          <w:sz w:val="22"/>
          <w:szCs w:val="22"/>
        </w:rPr>
        <w:t>malentendidos</w:t>
      </w:r>
      <w:r w:rsidR="00823A0D" w:rsidRPr="0082339F">
        <w:rPr>
          <w:sz w:val="22"/>
          <w:szCs w:val="22"/>
        </w:rPr>
        <w:t xml:space="preserve"> o</w:t>
      </w:r>
      <w:r w:rsidR="009E0505" w:rsidRPr="0082339F">
        <w:rPr>
          <w:sz w:val="22"/>
          <w:szCs w:val="22"/>
        </w:rPr>
        <w:t xml:space="preserve"> las </w:t>
      </w:r>
      <w:r w:rsidR="004C369D" w:rsidRPr="0082339F">
        <w:rPr>
          <w:sz w:val="22"/>
          <w:szCs w:val="22"/>
        </w:rPr>
        <w:t>percepciones erróneas de las intenciones</w:t>
      </w:r>
      <w:r w:rsidRPr="0082339F">
        <w:rPr>
          <w:sz w:val="22"/>
          <w:szCs w:val="22"/>
        </w:rPr>
        <w:t xml:space="preserve"> y </w:t>
      </w:r>
      <w:r w:rsidR="009E0505" w:rsidRPr="0082339F">
        <w:rPr>
          <w:sz w:val="22"/>
          <w:szCs w:val="22"/>
        </w:rPr>
        <w:t xml:space="preserve">de </w:t>
      </w:r>
      <w:r w:rsidR="004C369D" w:rsidRPr="0082339F">
        <w:rPr>
          <w:sz w:val="22"/>
          <w:szCs w:val="22"/>
        </w:rPr>
        <w:t>las acciones de los otros</w:t>
      </w:r>
      <w:r w:rsidR="00E77345">
        <w:rPr>
          <w:sz w:val="22"/>
          <w:szCs w:val="22"/>
        </w:rPr>
        <w:t xml:space="preserve"> </w:t>
      </w:r>
      <w:r w:rsidR="004968BD">
        <w:rPr>
          <w:sz w:val="22"/>
          <w:szCs w:val="22"/>
        </w:rPr>
        <w:t>[</w:t>
      </w:r>
      <w:r w:rsidR="004968BD" w:rsidRPr="005A6A15">
        <w:rPr>
          <w:sz w:val="22"/>
          <w:szCs w:val="22"/>
        </w:rPr>
        <w:t>VER</w:t>
      </w:r>
      <w:r w:rsidR="004968BD">
        <w:rPr>
          <w:sz w:val="22"/>
          <w:szCs w:val="22"/>
        </w:rPr>
        <w:t>]</w:t>
      </w:r>
      <w:r w:rsidR="00E77345">
        <w:rPr>
          <w:sz w:val="22"/>
          <w:szCs w:val="22"/>
        </w:rPr>
        <w:t>.</w:t>
      </w:r>
    </w:p>
    <w:p w14:paraId="76CDD243" w14:textId="4022D60F" w:rsidR="005A6A15" w:rsidRPr="0082339F" w:rsidRDefault="00887B01" w:rsidP="0082339F">
      <w:pPr>
        <w:rPr>
          <w:sz w:val="22"/>
          <w:szCs w:val="22"/>
        </w:rPr>
      </w:pPr>
      <w:hyperlink r:id="rId30" w:history="1">
        <w:r w:rsidR="005A6A15" w:rsidRPr="00D25797">
          <w:rPr>
            <w:rStyle w:val="Hipervnculo"/>
            <w:rFonts w:ascii="Lucida Grande" w:hAnsi="Lucida Grande" w:cs="Lucida Grande"/>
          </w:rPr>
          <w:t>http://cvisaacs.univalle.edu.co/index.php?option=com_content&amp;view=article&amp;id=3503:sobre-la-guerra&amp;catid=374&amp;Itemid=101123</w:t>
        </w:r>
      </w:hyperlink>
      <w:r w:rsidR="005A6A15">
        <w:rPr>
          <w:rFonts w:ascii="Lucida Grande" w:hAnsi="Lucida Grande" w:cs="Lucida Grande"/>
          <w:color w:val="000000"/>
        </w:rPr>
        <w:t xml:space="preserve"> </w:t>
      </w:r>
    </w:p>
    <w:p w14:paraId="29AAFE37" w14:textId="77777777" w:rsidR="00565767" w:rsidRPr="004968BD" w:rsidRDefault="00565767" w:rsidP="0082339F">
      <w:pPr>
        <w:rPr>
          <w:sz w:val="22"/>
          <w:szCs w:val="22"/>
          <w:lang w:val="es-MX"/>
        </w:rPr>
      </w:pPr>
    </w:p>
    <w:p w14:paraId="0C77AB9E" w14:textId="77777777" w:rsidR="004968BD" w:rsidRPr="0082339F" w:rsidRDefault="004968BD" w:rsidP="0082339F">
      <w:pPr>
        <w:rPr>
          <w:sz w:val="22"/>
          <w:szCs w:val="22"/>
        </w:rPr>
      </w:pPr>
    </w:p>
    <w:p w14:paraId="5ECD3422" w14:textId="77777777" w:rsidR="00E56EE2" w:rsidRPr="0082339F" w:rsidRDefault="00E56EE2" w:rsidP="0082339F">
      <w:pPr>
        <w:rPr>
          <w:sz w:val="22"/>
          <w:szCs w:val="22"/>
          <w:highlight w:val="yellow"/>
        </w:rPr>
      </w:pPr>
    </w:p>
    <w:p w14:paraId="018E1C9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B6DF9" w14:textId="4F796DE7" w:rsidR="004A5ACB" w:rsidRPr="00096F06" w:rsidRDefault="004A5ACB" w:rsidP="00C90C45">
      <w:pPr>
        <w:pStyle w:val="Ttulo2"/>
      </w:pPr>
      <w:bookmarkStart w:id="119" w:name="_Toc426298257"/>
      <w:r w:rsidRPr="00096F06">
        <w:t>3.5 Consolidación</w:t>
      </w:r>
      <w:bookmarkEnd w:id="119"/>
    </w:p>
    <w:p w14:paraId="39E6CE3D" w14:textId="77777777" w:rsidR="004A5ACB" w:rsidRDefault="004A5ACB" w:rsidP="00C90C45">
      <w:pPr>
        <w:rPr>
          <w:sz w:val="22"/>
          <w:szCs w:val="22"/>
          <w:highlight w:val="yellow"/>
        </w:rPr>
      </w:pPr>
    </w:p>
    <w:p w14:paraId="6682C4DD"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3F8A74F" w14:textId="77777777" w:rsidTr="00C90C45">
        <w:tc>
          <w:tcPr>
            <w:tcW w:w="9033" w:type="dxa"/>
            <w:gridSpan w:val="2"/>
            <w:shd w:val="clear" w:color="auto" w:fill="000000" w:themeFill="text1"/>
          </w:tcPr>
          <w:p w14:paraId="4B23B58C"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5C929FBF" w14:textId="77777777" w:rsidTr="00C90C45">
        <w:tc>
          <w:tcPr>
            <w:tcW w:w="2518" w:type="dxa"/>
          </w:tcPr>
          <w:p w14:paraId="6537474E" w14:textId="77777777" w:rsidR="00F71C3A" w:rsidRPr="00A3255A" w:rsidRDefault="00F71C3A" w:rsidP="00C90C45">
            <w:pPr>
              <w:rPr>
                <w:b/>
                <w:color w:val="000000"/>
              </w:rPr>
            </w:pPr>
            <w:r w:rsidRPr="00A3255A">
              <w:rPr>
                <w:b/>
                <w:color w:val="000000"/>
              </w:rPr>
              <w:t>Código</w:t>
            </w:r>
          </w:p>
        </w:tc>
        <w:tc>
          <w:tcPr>
            <w:tcW w:w="6515" w:type="dxa"/>
          </w:tcPr>
          <w:p w14:paraId="14B771BA" w14:textId="44DE2E51" w:rsidR="00F71C3A" w:rsidRPr="00A3255A" w:rsidRDefault="00F71C3A" w:rsidP="0097165B">
            <w:pPr>
              <w:rPr>
                <w:b/>
                <w:color w:val="000000"/>
              </w:rPr>
            </w:pPr>
            <w:r w:rsidRPr="00A3255A">
              <w:rPr>
                <w:color w:val="000000"/>
              </w:rPr>
              <w:t>CS_11_01_CO_REC</w:t>
            </w:r>
            <w:r w:rsidR="0097165B">
              <w:rPr>
                <w:color w:val="000000"/>
              </w:rPr>
              <w:t>9</w:t>
            </w:r>
            <w:r w:rsidR="00160EDC">
              <w:rPr>
                <w:color w:val="000000"/>
              </w:rPr>
              <w:t>0</w:t>
            </w:r>
          </w:p>
        </w:tc>
      </w:tr>
      <w:tr w:rsidR="00F71C3A" w:rsidRPr="0082339F" w14:paraId="1EC67B07" w14:textId="77777777" w:rsidTr="00C90C45">
        <w:tc>
          <w:tcPr>
            <w:tcW w:w="2518" w:type="dxa"/>
          </w:tcPr>
          <w:p w14:paraId="00073E8E" w14:textId="77777777" w:rsidR="00F71C3A" w:rsidRPr="00A3255A" w:rsidRDefault="00F71C3A" w:rsidP="00C90C45">
            <w:pPr>
              <w:rPr>
                <w:color w:val="000000"/>
              </w:rPr>
            </w:pPr>
            <w:r w:rsidRPr="00A3255A">
              <w:rPr>
                <w:b/>
                <w:color w:val="000000"/>
              </w:rPr>
              <w:t>Título</w:t>
            </w:r>
          </w:p>
        </w:tc>
        <w:tc>
          <w:tcPr>
            <w:tcW w:w="6515" w:type="dxa"/>
          </w:tcPr>
          <w:p w14:paraId="30F76ABC" w14:textId="7650A0CB" w:rsidR="00F71C3A" w:rsidRPr="00A3255A" w:rsidRDefault="00F71C3A" w:rsidP="00F71C3A">
            <w:pPr>
              <w:rPr>
                <w:rFonts w:cs="Arial"/>
              </w:rPr>
            </w:pPr>
            <w:r w:rsidRPr="00A3255A">
              <w:rPr>
                <w:rFonts w:cs="Arial"/>
              </w:rPr>
              <w:t xml:space="preserve">Refuerza tu aprendizaje: </w:t>
            </w:r>
            <w:r>
              <w:rPr>
                <w:rFonts w:cs="Arial"/>
              </w:rPr>
              <w:t>Las claves para comprender los conflictos del siglo XXI</w:t>
            </w:r>
          </w:p>
        </w:tc>
      </w:tr>
      <w:tr w:rsidR="00F71C3A" w:rsidRPr="0082339F" w14:paraId="0826B0E7" w14:textId="77777777" w:rsidTr="00C90C45">
        <w:tc>
          <w:tcPr>
            <w:tcW w:w="2518" w:type="dxa"/>
          </w:tcPr>
          <w:p w14:paraId="3F6A7CA8" w14:textId="77777777" w:rsidR="00F71C3A" w:rsidRPr="00A3255A" w:rsidRDefault="00F71C3A" w:rsidP="00C90C45">
            <w:pPr>
              <w:rPr>
                <w:color w:val="000000"/>
              </w:rPr>
            </w:pPr>
            <w:r w:rsidRPr="00A3255A">
              <w:rPr>
                <w:b/>
                <w:color w:val="000000"/>
              </w:rPr>
              <w:t>Descripción</w:t>
            </w:r>
          </w:p>
        </w:tc>
        <w:tc>
          <w:tcPr>
            <w:tcW w:w="6515" w:type="dxa"/>
          </w:tcPr>
          <w:p w14:paraId="733D0CF3" w14:textId="415A68C1" w:rsidR="00F71C3A" w:rsidRPr="00A3255A" w:rsidRDefault="00F71C3A" w:rsidP="00F71C3A">
            <w:pPr>
              <w:rPr>
                <w:color w:val="000000"/>
              </w:rPr>
            </w:pPr>
            <w:r w:rsidRPr="00A3255A">
              <w:rPr>
                <w:color w:val="000000"/>
              </w:rPr>
              <w:t xml:space="preserve">Actividad sobre </w:t>
            </w:r>
            <w:r>
              <w:rPr>
                <w:rFonts w:cs="Arial"/>
              </w:rPr>
              <w:t>Las claves para comprender los conflictos del siglo XXI</w:t>
            </w:r>
          </w:p>
        </w:tc>
      </w:tr>
    </w:tbl>
    <w:p w14:paraId="4F5D53AD" w14:textId="77777777" w:rsidR="00F71C3A" w:rsidRPr="0082339F" w:rsidRDefault="00F71C3A" w:rsidP="00F71C3A">
      <w:pPr>
        <w:rPr>
          <w:sz w:val="22"/>
          <w:szCs w:val="22"/>
          <w:highlight w:val="yellow"/>
        </w:rPr>
      </w:pPr>
    </w:p>
    <w:p w14:paraId="194E0512" w14:textId="77777777" w:rsidR="00EC1ACD" w:rsidRPr="0082339F" w:rsidRDefault="00EC1ACD" w:rsidP="0082339F">
      <w:pPr>
        <w:rPr>
          <w:sz w:val="22"/>
          <w:szCs w:val="22"/>
          <w:highlight w:val="yellow"/>
        </w:rPr>
      </w:pPr>
    </w:p>
    <w:p w14:paraId="2E181577" w14:textId="77777777" w:rsidR="0082339F" w:rsidRDefault="00C7684A" w:rsidP="0082339F">
      <w:pPr>
        <w:rPr>
          <w:sz w:val="22"/>
          <w:szCs w:val="22"/>
        </w:rPr>
      </w:pPr>
      <w:r w:rsidRPr="0082339F">
        <w:rPr>
          <w:sz w:val="22"/>
          <w:szCs w:val="22"/>
          <w:highlight w:val="yellow"/>
        </w:rPr>
        <w:t>[SECCIÓN 1]</w:t>
      </w:r>
      <w:r w:rsidRPr="0082339F">
        <w:rPr>
          <w:sz w:val="22"/>
          <w:szCs w:val="22"/>
        </w:rPr>
        <w:t xml:space="preserve"> </w:t>
      </w:r>
    </w:p>
    <w:p w14:paraId="1171C3E0" w14:textId="40A8D5DA" w:rsidR="00F37DA8" w:rsidRDefault="00170472" w:rsidP="0082339F">
      <w:pPr>
        <w:pStyle w:val="Ttulo1"/>
      </w:pPr>
      <w:bookmarkStart w:id="120" w:name="_Toc426298258"/>
      <w:r>
        <w:t xml:space="preserve">4 </w:t>
      </w:r>
      <w:r w:rsidR="005440AC" w:rsidRPr="0082339F">
        <w:t xml:space="preserve">Los conflictos bélicos actuales en </w:t>
      </w:r>
      <w:r>
        <w:t>Eur</w:t>
      </w:r>
      <w:r w:rsidR="002A5401">
        <w:t>opa</w:t>
      </w:r>
      <w:bookmarkEnd w:id="120"/>
      <w:r>
        <w:t xml:space="preserve"> </w:t>
      </w:r>
    </w:p>
    <w:p w14:paraId="4D2FA54D" w14:textId="77777777" w:rsidR="005440AC" w:rsidRPr="0082339F" w:rsidRDefault="005440AC" w:rsidP="0082339F">
      <w:pPr>
        <w:rPr>
          <w:b/>
          <w:sz w:val="22"/>
          <w:szCs w:val="22"/>
        </w:rPr>
      </w:pPr>
    </w:p>
    <w:p w14:paraId="7B9BA132" w14:textId="682690BA" w:rsidR="00B10586" w:rsidRPr="0082339F" w:rsidRDefault="009E3BED" w:rsidP="0082339F">
      <w:pPr>
        <w:rPr>
          <w:sz w:val="22"/>
          <w:szCs w:val="22"/>
        </w:rPr>
      </w:pPr>
      <w:r w:rsidRPr="0082339F">
        <w:rPr>
          <w:sz w:val="22"/>
          <w:szCs w:val="22"/>
        </w:rPr>
        <w:t>A</w:t>
      </w:r>
      <w:r w:rsidR="00B10586" w:rsidRPr="0082339F">
        <w:rPr>
          <w:sz w:val="22"/>
          <w:szCs w:val="22"/>
        </w:rPr>
        <w:t xml:space="preserve">lgunos de los conflictos más significativos </w:t>
      </w:r>
      <w:r w:rsidRPr="0082339F">
        <w:rPr>
          <w:sz w:val="22"/>
          <w:szCs w:val="22"/>
        </w:rPr>
        <w:t xml:space="preserve">en la actualidad </w:t>
      </w:r>
      <w:r w:rsidR="00B10586" w:rsidRPr="0082339F">
        <w:rPr>
          <w:sz w:val="22"/>
          <w:szCs w:val="22"/>
        </w:rPr>
        <w:t xml:space="preserve">se desarrollan </w:t>
      </w:r>
      <w:r w:rsidR="002B7966" w:rsidRPr="0082339F">
        <w:rPr>
          <w:sz w:val="22"/>
          <w:szCs w:val="22"/>
        </w:rPr>
        <w:t>en Eur</w:t>
      </w:r>
      <w:r w:rsidR="00237EBB">
        <w:rPr>
          <w:sz w:val="22"/>
          <w:szCs w:val="22"/>
        </w:rPr>
        <w:t>opa</w:t>
      </w:r>
      <w:r w:rsidR="00B10586" w:rsidRPr="0082339F">
        <w:rPr>
          <w:sz w:val="22"/>
          <w:szCs w:val="22"/>
        </w:rPr>
        <w:t xml:space="preserve">. </w:t>
      </w:r>
      <w:r w:rsidRPr="0082339F">
        <w:rPr>
          <w:sz w:val="22"/>
          <w:szCs w:val="22"/>
        </w:rPr>
        <w:t xml:space="preserve">Hay </w:t>
      </w:r>
      <w:r w:rsidR="00EF3EF1" w:rsidRPr="0082339F">
        <w:rPr>
          <w:sz w:val="22"/>
          <w:szCs w:val="22"/>
        </w:rPr>
        <w:t xml:space="preserve">casos </w:t>
      </w:r>
      <w:r w:rsidR="00B10586" w:rsidRPr="0082339F">
        <w:rPr>
          <w:sz w:val="22"/>
          <w:szCs w:val="22"/>
        </w:rPr>
        <w:t xml:space="preserve">representativos de las </w:t>
      </w:r>
      <w:r w:rsidR="002B7966" w:rsidRPr="0082339F">
        <w:rPr>
          <w:sz w:val="22"/>
          <w:szCs w:val="22"/>
        </w:rPr>
        <w:t xml:space="preserve">diferentes </w:t>
      </w:r>
      <w:r w:rsidR="00B10586" w:rsidRPr="0082339F">
        <w:rPr>
          <w:sz w:val="22"/>
          <w:szCs w:val="22"/>
        </w:rPr>
        <w:t xml:space="preserve">tensiones </w:t>
      </w:r>
      <w:r w:rsidR="002B7966" w:rsidRPr="0082339F">
        <w:rPr>
          <w:sz w:val="22"/>
          <w:szCs w:val="22"/>
        </w:rPr>
        <w:t xml:space="preserve">y los variados </w:t>
      </w:r>
      <w:r w:rsidR="00B10586" w:rsidRPr="0082339F">
        <w:rPr>
          <w:sz w:val="22"/>
          <w:szCs w:val="22"/>
        </w:rPr>
        <w:t xml:space="preserve">intereses </w:t>
      </w:r>
      <w:r w:rsidR="002B7966" w:rsidRPr="0082339F">
        <w:rPr>
          <w:sz w:val="22"/>
          <w:szCs w:val="22"/>
        </w:rPr>
        <w:t>que desencadenan los conflictos.</w:t>
      </w:r>
      <w:r w:rsidRPr="0082339F">
        <w:rPr>
          <w:sz w:val="22"/>
          <w:szCs w:val="22"/>
        </w:rPr>
        <w:t xml:space="preserve"> S</w:t>
      </w:r>
      <w:r w:rsidR="00B10586" w:rsidRPr="0082339F">
        <w:rPr>
          <w:sz w:val="22"/>
          <w:szCs w:val="22"/>
        </w:rPr>
        <w:t>e examinarán aquellos que</w:t>
      </w:r>
      <w:r w:rsidRPr="0082339F">
        <w:rPr>
          <w:sz w:val="22"/>
          <w:szCs w:val="22"/>
        </w:rPr>
        <w:t xml:space="preserve"> </w:t>
      </w:r>
      <w:r w:rsidR="00B10586" w:rsidRPr="0082339F">
        <w:rPr>
          <w:sz w:val="22"/>
          <w:szCs w:val="22"/>
        </w:rPr>
        <w:t xml:space="preserve">involucran </w:t>
      </w:r>
      <w:r w:rsidR="002B7966" w:rsidRPr="0082339F">
        <w:rPr>
          <w:sz w:val="22"/>
          <w:szCs w:val="22"/>
        </w:rPr>
        <w:t xml:space="preserve">a un conjunto de fuerzas globales, </w:t>
      </w:r>
      <w:r w:rsidR="00B10586" w:rsidRPr="0082339F">
        <w:rPr>
          <w:sz w:val="22"/>
          <w:szCs w:val="22"/>
        </w:rPr>
        <w:t xml:space="preserve">que </w:t>
      </w:r>
      <w:r w:rsidR="002B7966" w:rsidRPr="0082339F">
        <w:rPr>
          <w:sz w:val="22"/>
          <w:szCs w:val="22"/>
        </w:rPr>
        <w:t xml:space="preserve">muchas veces </w:t>
      </w:r>
      <w:r w:rsidR="00B10586" w:rsidRPr="0082339F">
        <w:rPr>
          <w:sz w:val="22"/>
          <w:szCs w:val="22"/>
        </w:rPr>
        <w:t xml:space="preserve">actúan desde la distancia, aunque no sean </w:t>
      </w:r>
      <w:r w:rsidR="002B7966" w:rsidRPr="0082339F">
        <w:rPr>
          <w:sz w:val="22"/>
          <w:szCs w:val="22"/>
        </w:rPr>
        <w:t xml:space="preserve">tan </w:t>
      </w:r>
      <w:r w:rsidR="00B10586" w:rsidRPr="0082339F">
        <w:rPr>
          <w:sz w:val="22"/>
          <w:szCs w:val="22"/>
        </w:rPr>
        <w:t>evidentes</w:t>
      </w:r>
      <w:r w:rsidR="000642E8" w:rsidRPr="0082339F">
        <w:rPr>
          <w:sz w:val="22"/>
          <w:szCs w:val="22"/>
        </w:rPr>
        <w:t>, ni protagonicen de manera directa</w:t>
      </w:r>
      <w:r w:rsidR="002B7966" w:rsidRPr="0082339F">
        <w:rPr>
          <w:sz w:val="22"/>
          <w:szCs w:val="22"/>
        </w:rPr>
        <w:t xml:space="preserve"> los enfrentamientos</w:t>
      </w:r>
      <w:r w:rsidR="00B10586" w:rsidRPr="0082339F">
        <w:rPr>
          <w:sz w:val="22"/>
          <w:szCs w:val="22"/>
        </w:rPr>
        <w:t>.</w:t>
      </w:r>
    </w:p>
    <w:p w14:paraId="4C45924B" w14:textId="77777777" w:rsidR="005A3A2C" w:rsidRPr="00905AE8" w:rsidRDefault="005A3A2C" w:rsidP="005A3A2C">
      <w:pPr>
        <w:pStyle w:val="CuerpoA"/>
        <w:tabs>
          <w:tab w:val="right" w:pos="8498"/>
        </w:tabs>
        <w:spacing w:after="0"/>
        <w:rPr>
          <w:rFonts w:ascii="Times New Roman" w:eastAsia="Times New Roman" w:hAnsi="Times New Roman" w:cs="Times New Roman"/>
          <w:lang w:val="es-CO"/>
        </w:rPr>
      </w:pPr>
    </w:p>
    <w:p w14:paraId="240A1BFE" w14:textId="77777777" w:rsidR="005A3A2C" w:rsidRDefault="005A3A2C" w:rsidP="005A3A2C">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5A3A2C" w:rsidRPr="004A1547" w14:paraId="6EEBA494"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32E0A376" w14:textId="77777777" w:rsidR="005A3A2C" w:rsidRPr="006B6F27" w:rsidRDefault="005A3A2C"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5A3A2C" w:rsidRPr="006B6F27" w14:paraId="02D2F8B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5C33D"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EFF692" w14:textId="51738119" w:rsidR="005A3A2C" w:rsidRPr="006B6F27" w:rsidRDefault="005A3A2C"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36</w:t>
            </w:r>
          </w:p>
        </w:tc>
      </w:tr>
      <w:tr w:rsidR="005A3A2C" w:rsidRPr="004A1547" w14:paraId="564D301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D18E3"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BF72" w14:textId="612FDB05" w:rsidR="005A3A2C" w:rsidRPr="006B6F27" w:rsidRDefault="008C2A86" w:rsidP="008C2A86">
            <w:pPr>
              <w:pStyle w:val="Cuerpo"/>
            </w:pPr>
            <w:ins w:id="121" w:author="bachue digital" w:date="2015-07-28T22:49:00Z">
              <w:r>
                <w:t xml:space="preserve">Caricatura de </w:t>
              </w:r>
            </w:ins>
            <w:ins w:id="122" w:author="bachue digital" w:date="2015-07-28T22:50:00Z">
              <w:r>
                <w:t xml:space="preserve">Barack </w:t>
              </w:r>
            </w:ins>
            <w:ins w:id="123" w:author="bachue digital" w:date="2015-07-28T22:49:00Z">
              <w:r w:rsidRPr="008C2A86">
                <w:t xml:space="preserve">Obama y </w:t>
              </w:r>
              <w:r>
                <w:t xml:space="preserve">de </w:t>
              </w:r>
              <w:r w:rsidRPr="008C2A86">
                <w:t>Vladimir Putin</w:t>
              </w:r>
            </w:ins>
            <w:ins w:id="124" w:author="bachue digital" w:date="2015-07-28T22:50:00Z">
              <w:r>
                <w:t xml:space="preserve"> jugando con armas sobre el planeta</w:t>
              </w:r>
            </w:ins>
          </w:p>
        </w:tc>
      </w:tr>
      <w:tr w:rsidR="005A3A2C" w:rsidRPr="004A1547" w14:paraId="6596C26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3A9441"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680C4" w14:textId="60EC55D3" w:rsidR="005A3A2C" w:rsidRPr="006B6F27" w:rsidRDefault="008C2A86" w:rsidP="00C90C45">
            <w:pPr>
              <w:pStyle w:val="Cuerpo"/>
              <w:rPr>
                <w:lang w:val="es-ES_tradnl"/>
              </w:rPr>
            </w:pPr>
            <w:ins w:id="125" w:author="bachue digital" w:date="2015-07-28T22:51:00Z">
              <w:r w:rsidRPr="008C2A86">
                <w:rPr>
                  <w:lang w:val="es-ES_tradnl"/>
                </w:rPr>
                <w:t xml:space="preserve">Número de la imagen </w:t>
              </w:r>
              <w:commentRangeStart w:id="126"/>
              <w:r w:rsidRPr="008C2A86">
                <w:rPr>
                  <w:lang w:val="es-ES_tradnl"/>
                </w:rPr>
                <w:t>198595412</w:t>
              </w:r>
            </w:ins>
            <w:commentRangeEnd w:id="126"/>
            <w:r w:rsidR="002613F6">
              <w:rPr>
                <w:rStyle w:val="Refdecomentario"/>
                <w:rFonts w:ascii="Calibri" w:eastAsia="Calibri" w:hAnsi="Calibri"/>
                <w:color w:val="auto"/>
                <w:bdr w:val="none" w:sz="0" w:space="0" w:color="auto"/>
                <w:lang w:val="es-MX" w:eastAsia="en-US"/>
              </w:rPr>
              <w:commentReference w:id="126"/>
            </w:r>
          </w:p>
        </w:tc>
      </w:tr>
      <w:tr w:rsidR="005A3A2C" w:rsidRPr="006B6F27" w14:paraId="37039A29"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ACFC80"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FA9D7" w14:textId="12774A82" w:rsidR="005A3A2C" w:rsidRPr="006B6F27" w:rsidRDefault="008C2A86" w:rsidP="008C2A86">
            <w:pPr>
              <w:pStyle w:val="Cuerpo"/>
            </w:pPr>
            <w:ins w:id="127" w:author="bachue digital" w:date="2015-07-28T22:52:00Z">
              <w:r>
                <w:t xml:space="preserve">Un alto porcentaje de las tensiones y de los conflictos mundiales del presente se producen por el enfrentamiento entre </w:t>
              </w:r>
            </w:ins>
            <w:ins w:id="128" w:author="bachue digital" w:date="2015-07-28T22:53:00Z">
              <w:r>
                <w:t>E</w:t>
              </w:r>
            </w:ins>
            <w:ins w:id="129" w:author="bachue digital" w:date="2015-07-28T22:52:00Z">
              <w:r>
                <w:t xml:space="preserve">stados Unidos </w:t>
              </w:r>
            </w:ins>
            <w:ins w:id="130" w:author="bachue digital" w:date="2015-07-28T22:53:00Z">
              <w:r>
                <w:t>y Rusia.</w:t>
              </w:r>
            </w:ins>
            <w:ins w:id="131" w:author="bachue digital" w:date="2015-07-28T22:55:00Z">
              <w:r>
                <w:t xml:space="preserve"> Mutuamente </w:t>
              </w:r>
            </w:ins>
            <w:ins w:id="132" w:author="bachue digital" w:date="2015-07-28T22:53:00Z">
              <w:r>
                <w:t xml:space="preserve"> </w:t>
              </w:r>
            </w:ins>
            <w:ins w:id="133" w:author="bachue digital" w:date="2015-07-28T22:55:00Z">
              <w:r>
                <w:t xml:space="preserve">se </w:t>
              </w:r>
              <w:r w:rsidRPr="008C2A86">
                <w:t>presion</w:t>
              </w:r>
              <w:r>
                <w:t xml:space="preserve">an </w:t>
              </w:r>
              <w:r w:rsidRPr="008C2A86">
                <w:t xml:space="preserve">y </w:t>
              </w:r>
              <w:r>
                <w:t xml:space="preserve">se </w:t>
              </w:r>
              <w:r w:rsidRPr="008C2A86">
                <w:t>amenaza</w:t>
              </w:r>
            </w:ins>
            <w:ins w:id="134" w:author="bachue digital" w:date="2015-07-28T22:56:00Z">
              <w:r>
                <w:t xml:space="preserve">n </w:t>
              </w:r>
            </w:ins>
            <w:ins w:id="135" w:author="bachue digital" w:date="2015-07-28T22:57:00Z">
              <w:r>
                <w:t>con desencadenar una confrontación militar</w:t>
              </w:r>
            </w:ins>
            <w:ins w:id="136" w:author="bachue digital" w:date="2015-07-28T22:58:00Z">
              <w:r>
                <w:t>.</w:t>
              </w:r>
            </w:ins>
          </w:p>
        </w:tc>
      </w:tr>
    </w:tbl>
    <w:p w14:paraId="203DF6E1" w14:textId="77777777" w:rsidR="005A3A2C" w:rsidRDefault="005A3A2C" w:rsidP="005A3A2C">
      <w:pPr>
        <w:spacing w:after="0" w:line="240" w:lineRule="auto"/>
      </w:pPr>
    </w:p>
    <w:p w14:paraId="0434E35E" w14:textId="77777777" w:rsidR="005A3A2C" w:rsidRDefault="005A3A2C" w:rsidP="005A3A2C">
      <w:pPr>
        <w:spacing w:after="0" w:line="240" w:lineRule="auto"/>
      </w:pPr>
    </w:p>
    <w:p w14:paraId="794B0F35" w14:textId="77777777" w:rsidR="005A3A2C" w:rsidRPr="0082339F" w:rsidRDefault="005A3A2C" w:rsidP="0082339F">
      <w:pPr>
        <w:rPr>
          <w:sz w:val="22"/>
          <w:szCs w:val="22"/>
        </w:rPr>
      </w:pPr>
    </w:p>
    <w:p w14:paraId="454F4F2E" w14:textId="302A0CA7" w:rsidR="00E10C85" w:rsidRPr="0082339F" w:rsidRDefault="00E10C85" w:rsidP="0082339F">
      <w:pPr>
        <w:rPr>
          <w:sz w:val="22"/>
          <w:szCs w:val="22"/>
        </w:rPr>
      </w:pPr>
      <w:r w:rsidRPr="0082339F">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82339F">
        <w:rPr>
          <w:sz w:val="22"/>
          <w:szCs w:val="22"/>
        </w:rPr>
        <w:t xml:space="preserve">de ejércitos para el </w:t>
      </w:r>
      <w:r w:rsidR="000642E8" w:rsidRPr="0082339F">
        <w:rPr>
          <w:sz w:val="22"/>
          <w:szCs w:val="22"/>
        </w:rPr>
        <w:t xml:space="preserve">mantenimiento de la paz </w:t>
      </w:r>
      <w:r w:rsidRPr="0082339F">
        <w:rPr>
          <w:sz w:val="22"/>
          <w:szCs w:val="22"/>
        </w:rPr>
        <w:t xml:space="preserve"> </w:t>
      </w:r>
      <w:r w:rsidR="000642E8" w:rsidRPr="0082339F">
        <w:rPr>
          <w:sz w:val="22"/>
          <w:szCs w:val="22"/>
        </w:rPr>
        <w:t>y/</w:t>
      </w:r>
      <w:r w:rsidRPr="0082339F">
        <w:rPr>
          <w:sz w:val="22"/>
          <w:szCs w:val="22"/>
        </w:rPr>
        <w:t xml:space="preserve">o la utilización del territorio de países vecinos por parte de grupos armados de oposición. </w:t>
      </w:r>
    </w:p>
    <w:p w14:paraId="1940E128" w14:textId="77777777" w:rsidR="00E56EE2" w:rsidRDefault="00E56EE2" w:rsidP="0082339F">
      <w:pPr>
        <w:rPr>
          <w:sz w:val="22"/>
          <w:szCs w:val="22"/>
        </w:rPr>
      </w:pPr>
    </w:p>
    <w:p w14:paraId="77C26FE1" w14:textId="77777777" w:rsidR="005A3A2C" w:rsidRDefault="005A3A2C" w:rsidP="0082339F">
      <w:pPr>
        <w:rPr>
          <w:sz w:val="22"/>
          <w:szCs w:val="22"/>
        </w:rPr>
      </w:pPr>
    </w:p>
    <w:p w14:paraId="7B30F4FB" w14:textId="77777777" w:rsidR="006374B1" w:rsidRPr="0082339F" w:rsidRDefault="006374B1" w:rsidP="0082339F">
      <w:pPr>
        <w:rPr>
          <w:sz w:val="22"/>
          <w:szCs w:val="22"/>
        </w:rPr>
      </w:pPr>
    </w:p>
    <w:p w14:paraId="47B775E4"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C8D1C6B" w14:textId="2F400EB1" w:rsidR="00C7684A" w:rsidRPr="0082339F" w:rsidRDefault="005440AC" w:rsidP="0082339F">
      <w:pPr>
        <w:pStyle w:val="Ttulo2"/>
      </w:pPr>
      <w:bookmarkStart w:id="137" w:name="_Toc426298259"/>
      <w:r>
        <w:t>4</w:t>
      </w:r>
      <w:r w:rsidR="00C7684A" w:rsidRPr="0082339F">
        <w:t xml:space="preserve">.1 </w:t>
      </w:r>
      <w:r w:rsidR="007D4E04">
        <w:t>L</w:t>
      </w:r>
      <w:r w:rsidR="00C7684A" w:rsidRPr="0082339F">
        <w:t>os nacionalismos en una Unión Europea en crisis económica</w:t>
      </w:r>
      <w:bookmarkEnd w:id="137"/>
    </w:p>
    <w:p w14:paraId="5BFCA47D" w14:textId="77777777" w:rsidR="003809EE" w:rsidRDefault="003809EE" w:rsidP="0082339F">
      <w:pPr>
        <w:rPr>
          <w:sz w:val="22"/>
          <w:szCs w:val="22"/>
        </w:rPr>
      </w:pPr>
    </w:p>
    <w:p w14:paraId="51C8B76F" w14:textId="3EBD0E53" w:rsidR="002B7966" w:rsidRDefault="003809EE" w:rsidP="0082339F">
      <w:pPr>
        <w:rPr>
          <w:sz w:val="22"/>
          <w:szCs w:val="22"/>
        </w:rPr>
      </w:pPr>
      <w:r w:rsidRPr="0082339F">
        <w:rPr>
          <w:sz w:val="22"/>
          <w:szCs w:val="22"/>
        </w:rPr>
        <w:t xml:space="preserve">La cuestión del nacionalismo es </w:t>
      </w:r>
      <w:r w:rsidR="002B7966" w:rsidRPr="0082339F">
        <w:rPr>
          <w:sz w:val="22"/>
          <w:szCs w:val="22"/>
        </w:rPr>
        <w:t xml:space="preserve">clave </w:t>
      </w:r>
      <w:r w:rsidRPr="0082339F">
        <w:rPr>
          <w:sz w:val="22"/>
          <w:szCs w:val="22"/>
        </w:rPr>
        <w:t xml:space="preserve">para entender algunas de las tensiones actuales en Europa. </w:t>
      </w:r>
      <w:r w:rsidR="004620F0" w:rsidRPr="0082339F">
        <w:rPr>
          <w:sz w:val="22"/>
          <w:szCs w:val="22"/>
        </w:rPr>
        <w:t xml:space="preserve">El aumento de la </w:t>
      </w:r>
      <w:r w:rsidR="004620F0" w:rsidRPr="0082339F">
        <w:rPr>
          <w:b/>
          <w:sz w:val="22"/>
          <w:szCs w:val="22"/>
        </w:rPr>
        <w:t>presión migratoria</w:t>
      </w:r>
      <w:r w:rsidR="004620F0" w:rsidRPr="0082339F">
        <w:rPr>
          <w:sz w:val="22"/>
          <w:szCs w:val="22"/>
        </w:rPr>
        <w:t xml:space="preserve"> hacia Europa, sumada a l</w:t>
      </w:r>
      <w:r w:rsidR="000F7C6B" w:rsidRPr="0082339F">
        <w:rPr>
          <w:sz w:val="22"/>
          <w:szCs w:val="22"/>
        </w:rPr>
        <w:t xml:space="preserve">a </w:t>
      </w:r>
      <w:r w:rsidR="000F7C6B" w:rsidRPr="0082339F">
        <w:rPr>
          <w:b/>
          <w:sz w:val="22"/>
          <w:szCs w:val="22"/>
        </w:rPr>
        <w:t>crisis económica</w:t>
      </w:r>
      <w:r w:rsidR="000F7C6B" w:rsidRPr="0082339F">
        <w:rPr>
          <w:sz w:val="22"/>
          <w:szCs w:val="22"/>
        </w:rPr>
        <w:t xml:space="preserve"> y </w:t>
      </w:r>
      <w:r w:rsidR="004620F0" w:rsidRPr="0082339F">
        <w:rPr>
          <w:sz w:val="22"/>
          <w:szCs w:val="22"/>
        </w:rPr>
        <w:t>a</w:t>
      </w:r>
      <w:r w:rsidR="000F7C6B" w:rsidRPr="0082339F">
        <w:rPr>
          <w:sz w:val="22"/>
          <w:szCs w:val="22"/>
        </w:rPr>
        <w:t xml:space="preserve">l hastío con </w:t>
      </w:r>
      <w:r w:rsidR="002B7966" w:rsidRPr="0082339F">
        <w:rPr>
          <w:sz w:val="22"/>
          <w:szCs w:val="22"/>
        </w:rPr>
        <w:t xml:space="preserve">una </w:t>
      </w:r>
      <w:r w:rsidR="000F7C6B" w:rsidRPr="0082339F">
        <w:rPr>
          <w:b/>
          <w:sz w:val="22"/>
          <w:szCs w:val="22"/>
        </w:rPr>
        <w:t>clase política</w:t>
      </w:r>
      <w:r w:rsidR="002B7966" w:rsidRPr="0082339F">
        <w:rPr>
          <w:b/>
          <w:sz w:val="22"/>
          <w:szCs w:val="22"/>
        </w:rPr>
        <w:t xml:space="preserve"> </w:t>
      </w:r>
      <w:r w:rsidR="00DE5008" w:rsidRPr="0082339F">
        <w:rPr>
          <w:b/>
          <w:sz w:val="22"/>
          <w:szCs w:val="22"/>
        </w:rPr>
        <w:t>corrupta</w:t>
      </w:r>
      <w:r w:rsidR="00DE5008" w:rsidRPr="0082339F">
        <w:rPr>
          <w:sz w:val="22"/>
          <w:szCs w:val="22"/>
        </w:rPr>
        <w:t xml:space="preserve"> y </w:t>
      </w:r>
      <w:r w:rsidR="002B7966" w:rsidRPr="0082339F">
        <w:rPr>
          <w:sz w:val="22"/>
          <w:szCs w:val="22"/>
        </w:rPr>
        <w:t xml:space="preserve">que </w:t>
      </w:r>
      <w:r w:rsidR="00C82304" w:rsidRPr="0082339F">
        <w:rPr>
          <w:sz w:val="22"/>
          <w:szCs w:val="22"/>
        </w:rPr>
        <w:t xml:space="preserve">reduce el </w:t>
      </w:r>
      <w:r w:rsidR="002B7966" w:rsidRPr="0082339F">
        <w:rPr>
          <w:sz w:val="22"/>
          <w:szCs w:val="22"/>
        </w:rPr>
        <w:t xml:space="preserve">Estado de </w:t>
      </w:r>
      <w:r w:rsidR="00DE5008" w:rsidRPr="0082339F">
        <w:rPr>
          <w:sz w:val="22"/>
          <w:szCs w:val="22"/>
        </w:rPr>
        <w:t>b</w:t>
      </w:r>
      <w:r w:rsidR="002B7966" w:rsidRPr="0082339F">
        <w:rPr>
          <w:sz w:val="22"/>
          <w:szCs w:val="22"/>
        </w:rPr>
        <w:t>ienestar</w:t>
      </w:r>
      <w:r w:rsidR="00601D11" w:rsidRPr="0082339F">
        <w:rPr>
          <w:sz w:val="22"/>
          <w:szCs w:val="22"/>
        </w:rPr>
        <w:t xml:space="preserve"> de sus ciudadanos</w:t>
      </w:r>
      <w:r w:rsidR="00DE5008" w:rsidRPr="0082339F">
        <w:rPr>
          <w:sz w:val="22"/>
          <w:szCs w:val="22"/>
        </w:rPr>
        <w:t xml:space="preserve">, </w:t>
      </w:r>
      <w:r w:rsidR="000F7C6B" w:rsidRPr="0082339F">
        <w:rPr>
          <w:sz w:val="22"/>
          <w:szCs w:val="22"/>
        </w:rPr>
        <w:t xml:space="preserve">están </w:t>
      </w:r>
      <w:r w:rsidR="00601D11" w:rsidRPr="0082339F">
        <w:rPr>
          <w:sz w:val="22"/>
          <w:szCs w:val="22"/>
        </w:rPr>
        <w:t>fortaleciendo</w:t>
      </w:r>
      <w:r w:rsidR="000F7C6B" w:rsidRPr="0082339F">
        <w:rPr>
          <w:sz w:val="22"/>
          <w:szCs w:val="22"/>
        </w:rPr>
        <w:t xml:space="preserve"> los movimientos nacionalistas dentro de la Unión Europea</w:t>
      </w:r>
      <w:r w:rsidR="002B7966" w:rsidRPr="0082339F">
        <w:rPr>
          <w:sz w:val="22"/>
          <w:szCs w:val="22"/>
        </w:rPr>
        <w:t>, en especial en Europa Occidental</w:t>
      </w:r>
      <w:r w:rsidR="005A6A15">
        <w:rPr>
          <w:sz w:val="22"/>
          <w:szCs w:val="22"/>
        </w:rPr>
        <w:t xml:space="preserve"> </w:t>
      </w:r>
      <w:r w:rsidR="005A6A15" w:rsidRPr="0082339F">
        <w:rPr>
          <w:sz w:val="22"/>
          <w:szCs w:val="22"/>
        </w:rPr>
        <w:t>[</w:t>
      </w:r>
      <w:r w:rsidR="005A6A15" w:rsidRPr="005A6A15">
        <w:rPr>
          <w:rFonts w:ascii="Times New Roman" w:hAnsi="Times New Roman" w:cs="Times New Roman"/>
          <w:sz w:val="22"/>
          <w:szCs w:val="22"/>
        </w:rPr>
        <w:t>VER</w:t>
      </w:r>
      <w:r w:rsidR="005A6A15" w:rsidRPr="0082339F">
        <w:rPr>
          <w:sz w:val="22"/>
          <w:szCs w:val="22"/>
        </w:rPr>
        <w:t>]</w:t>
      </w:r>
      <w:r w:rsidR="002B7966" w:rsidRPr="0082339F">
        <w:rPr>
          <w:sz w:val="22"/>
          <w:szCs w:val="22"/>
        </w:rPr>
        <w:t>.</w:t>
      </w:r>
    </w:p>
    <w:p w14:paraId="75DB6BE7" w14:textId="7C2F44A5" w:rsidR="005A6A15" w:rsidRPr="0082339F" w:rsidRDefault="00887B01" w:rsidP="0082339F">
      <w:pPr>
        <w:rPr>
          <w:sz w:val="22"/>
          <w:szCs w:val="22"/>
        </w:rPr>
      </w:pPr>
      <w:hyperlink r:id="rId31" w:history="1">
        <w:r w:rsidR="005A6A15" w:rsidRPr="00D25797">
          <w:rPr>
            <w:rStyle w:val="Hipervnculo"/>
            <w:rFonts w:ascii="Lucida Grande" w:hAnsi="Lucida Grande" w:cs="Lucida Grande"/>
          </w:rPr>
          <w:t>http://elpais.com/elpais/2014/06/13/opinion/1402682304_698225.html</w:t>
        </w:r>
      </w:hyperlink>
      <w:r w:rsidR="005A6A15">
        <w:rPr>
          <w:rFonts w:ascii="Lucida Grande" w:hAnsi="Lucida Grande" w:cs="Lucida Grande"/>
          <w:color w:val="000000"/>
        </w:rPr>
        <w:t xml:space="preserve"> </w:t>
      </w:r>
    </w:p>
    <w:p w14:paraId="45E380E9" w14:textId="77777777" w:rsidR="002B7966" w:rsidRPr="0082339F" w:rsidRDefault="002B7966" w:rsidP="0082339F">
      <w:pPr>
        <w:rPr>
          <w:sz w:val="22"/>
          <w:szCs w:val="22"/>
        </w:rPr>
      </w:pPr>
    </w:p>
    <w:p w14:paraId="526388D2" w14:textId="4BC42DEB" w:rsidR="000F7C6B" w:rsidRPr="0082339F" w:rsidRDefault="00C82304" w:rsidP="0082339F">
      <w:pPr>
        <w:rPr>
          <w:sz w:val="22"/>
          <w:szCs w:val="22"/>
        </w:rPr>
      </w:pPr>
      <w:r w:rsidRPr="0082339F">
        <w:rPr>
          <w:sz w:val="22"/>
          <w:szCs w:val="22"/>
        </w:rPr>
        <w:t>E</w:t>
      </w:r>
      <w:r w:rsidR="002B7966" w:rsidRPr="0082339F">
        <w:rPr>
          <w:sz w:val="22"/>
          <w:szCs w:val="22"/>
        </w:rPr>
        <w:t xml:space="preserve">l </w:t>
      </w:r>
      <w:r w:rsidRPr="0082339F">
        <w:rPr>
          <w:sz w:val="22"/>
          <w:szCs w:val="22"/>
        </w:rPr>
        <w:t xml:space="preserve">nacionalismo </w:t>
      </w:r>
      <w:r w:rsidR="00DE5008" w:rsidRPr="0082339F">
        <w:rPr>
          <w:sz w:val="22"/>
          <w:szCs w:val="22"/>
        </w:rPr>
        <w:t xml:space="preserve">del siglo XXI </w:t>
      </w:r>
      <w:r w:rsidRPr="0082339F">
        <w:rPr>
          <w:sz w:val="22"/>
          <w:szCs w:val="22"/>
        </w:rPr>
        <w:t xml:space="preserve">está vinculado al </w:t>
      </w:r>
      <w:r w:rsidR="002B7966" w:rsidRPr="0082339F">
        <w:rPr>
          <w:sz w:val="22"/>
          <w:szCs w:val="22"/>
        </w:rPr>
        <w:t>rechazo a</w:t>
      </w:r>
      <w:r w:rsidR="00C413BE" w:rsidRPr="0082339F">
        <w:rPr>
          <w:sz w:val="22"/>
          <w:szCs w:val="22"/>
        </w:rPr>
        <w:t xml:space="preserve"> </w:t>
      </w:r>
      <w:r w:rsidR="002B7966" w:rsidRPr="0082339F">
        <w:rPr>
          <w:sz w:val="22"/>
          <w:szCs w:val="22"/>
        </w:rPr>
        <w:t>l</w:t>
      </w:r>
      <w:r w:rsidR="00C413BE" w:rsidRPr="0082339F">
        <w:rPr>
          <w:sz w:val="22"/>
          <w:szCs w:val="22"/>
        </w:rPr>
        <w:t>os</w:t>
      </w:r>
      <w:r w:rsidR="002B7966" w:rsidRPr="0082339F">
        <w:rPr>
          <w:sz w:val="22"/>
          <w:szCs w:val="22"/>
        </w:rPr>
        <w:t xml:space="preserve"> extranjero</w:t>
      </w:r>
      <w:r w:rsidR="00C413BE" w:rsidRPr="0082339F">
        <w:rPr>
          <w:sz w:val="22"/>
          <w:szCs w:val="22"/>
        </w:rPr>
        <w:t>s (</w:t>
      </w:r>
      <w:r w:rsidR="00C413BE" w:rsidRPr="0082339F">
        <w:rPr>
          <w:b/>
          <w:sz w:val="22"/>
          <w:szCs w:val="22"/>
        </w:rPr>
        <w:t>xenofobia</w:t>
      </w:r>
      <w:r w:rsidR="00C413BE" w:rsidRPr="0082339F">
        <w:rPr>
          <w:sz w:val="22"/>
          <w:szCs w:val="22"/>
        </w:rPr>
        <w:t>)</w:t>
      </w:r>
      <w:r w:rsidR="00601D11" w:rsidRPr="0082339F">
        <w:rPr>
          <w:sz w:val="22"/>
          <w:szCs w:val="22"/>
        </w:rPr>
        <w:t>,</w:t>
      </w:r>
      <w:r w:rsidR="002B7966" w:rsidRPr="0082339F">
        <w:rPr>
          <w:sz w:val="22"/>
          <w:szCs w:val="22"/>
        </w:rPr>
        <w:t xml:space="preserve"> </w:t>
      </w:r>
      <w:r w:rsidR="00601D11" w:rsidRPr="0082339F">
        <w:rPr>
          <w:sz w:val="22"/>
          <w:szCs w:val="22"/>
        </w:rPr>
        <w:t xml:space="preserve">bajo el argumento de que </w:t>
      </w:r>
      <w:r w:rsidR="002B7966" w:rsidRPr="0082339F">
        <w:rPr>
          <w:sz w:val="22"/>
          <w:szCs w:val="22"/>
        </w:rPr>
        <w:t xml:space="preserve">hace peligrar </w:t>
      </w:r>
      <w:r w:rsidRPr="0082339F">
        <w:rPr>
          <w:sz w:val="22"/>
          <w:szCs w:val="22"/>
        </w:rPr>
        <w:t xml:space="preserve">los </w:t>
      </w:r>
      <w:r w:rsidR="002B7966" w:rsidRPr="0082339F">
        <w:rPr>
          <w:sz w:val="22"/>
          <w:szCs w:val="22"/>
        </w:rPr>
        <w:t>puesto</w:t>
      </w:r>
      <w:r w:rsidRPr="0082339F">
        <w:rPr>
          <w:sz w:val="22"/>
          <w:szCs w:val="22"/>
        </w:rPr>
        <w:t>s</w:t>
      </w:r>
      <w:r w:rsidR="002B7966" w:rsidRPr="0082339F">
        <w:rPr>
          <w:sz w:val="22"/>
          <w:szCs w:val="22"/>
        </w:rPr>
        <w:t xml:space="preserve"> de trabajo</w:t>
      </w:r>
      <w:r w:rsidR="00601D11" w:rsidRPr="0082339F">
        <w:rPr>
          <w:sz w:val="22"/>
          <w:szCs w:val="22"/>
        </w:rPr>
        <w:t xml:space="preserve"> de los locales;</w:t>
      </w:r>
      <w:r w:rsidRPr="0082339F">
        <w:rPr>
          <w:sz w:val="22"/>
          <w:szCs w:val="22"/>
        </w:rPr>
        <w:t xml:space="preserve"> </w:t>
      </w:r>
      <w:r w:rsidR="005A5733" w:rsidRPr="0082339F">
        <w:rPr>
          <w:sz w:val="22"/>
          <w:szCs w:val="22"/>
        </w:rPr>
        <w:t xml:space="preserve">también </w:t>
      </w:r>
      <w:r w:rsidR="002B7966" w:rsidRPr="0082339F">
        <w:rPr>
          <w:sz w:val="22"/>
          <w:szCs w:val="22"/>
        </w:rPr>
        <w:t xml:space="preserve">a </w:t>
      </w:r>
      <w:r w:rsidR="002B7966" w:rsidRPr="0082339F">
        <w:rPr>
          <w:b/>
          <w:sz w:val="22"/>
          <w:szCs w:val="22"/>
        </w:rPr>
        <w:t>reivindicaciones territoriales</w:t>
      </w:r>
      <w:r w:rsidRPr="0082339F">
        <w:rPr>
          <w:sz w:val="22"/>
          <w:szCs w:val="22"/>
        </w:rPr>
        <w:t xml:space="preserve"> y a </w:t>
      </w:r>
      <w:r w:rsidRPr="0082339F">
        <w:rPr>
          <w:b/>
          <w:sz w:val="22"/>
          <w:szCs w:val="22"/>
        </w:rPr>
        <w:t xml:space="preserve">identidades </w:t>
      </w:r>
      <w:r w:rsidR="002B7966" w:rsidRPr="0082339F">
        <w:rPr>
          <w:b/>
          <w:sz w:val="22"/>
          <w:szCs w:val="22"/>
        </w:rPr>
        <w:t>étnic</w:t>
      </w:r>
      <w:r w:rsidRPr="0082339F">
        <w:rPr>
          <w:b/>
          <w:sz w:val="22"/>
          <w:szCs w:val="22"/>
        </w:rPr>
        <w:t>as</w:t>
      </w:r>
      <w:r w:rsidR="002B7966" w:rsidRPr="0082339F">
        <w:rPr>
          <w:sz w:val="22"/>
          <w:szCs w:val="22"/>
        </w:rPr>
        <w:t xml:space="preserve">. </w:t>
      </w:r>
      <w:r w:rsidR="000F7C6B" w:rsidRPr="0082339F">
        <w:rPr>
          <w:sz w:val="22"/>
          <w:szCs w:val="22"/>
        </w:rPr>
        <w:t>El resurgimiento del nacionalismo en Europa es un fenóm</w:t>
      </w:r>
      <w:r w:rsidR="004620F0" w:rsidRPr="0082339F">
        <w:rPr>
          <w:sz w:val="22"/>
          <w:szCs w:val="22"/>
        </w:rPr>
        <w:t>eno que hay que tener en cuenta</w:t>
      </w:r>
      <w:r w:rsidR="00601D11" w:rsidRPr="0082339F">
        <w:rPr>
          <w:sz w:val="22"/>
          <w:szCs w:val="22"/>
        </w:rPr>
        <w:t>,</w:t>
      </w:r>
      <w:r w:rsidR="004620F0" w:rsidRPr="0082339F">
        <w:rPr>
          <w:sz w:val="22"/>
          <w:szCs w:val="22"/>
        </w:rPr>
        <w:t xml:space="preserve"> ya que la UE es una comunidad constituida hace 25 años, tiempo que no </w:t>
      </w:r>
      <w:r w:rsidRPr="0082339F">
        <w:rPr>
          <w:sz w:val="22"/>
          <w:szCs w:val="22"/>
        </w:rPr>
        <w:t xml:space="preserve">le </w:t>
      </w:r>
      <w:r w:rsidR="004620F0" w:rsidRPr="0082339F">
        <w:rPr>
          <w:sz w:val="22"/>
          <w:szCs w:val="22"/>
        </w:rPr>
        <w:t>ha bastado para consolidar la unión frente a las fuerzas que pretenden su d</w:t>
      </w:r>
      <w:r w:rsidRPr="0082339F">
        <w:rPr>
          <w:sz w:val="22"/>
          <w:szCs w:val="22"/>
        </w:rPr>
        <w:t>isolución</w:t>
      </w:r>
      <w:r w:rsidR="004620F0" w:rsidRPr="0082339F">
        <w:rPr>
          <w:sz w:val="22"/>
          <w:szCs w:val="22"/>
        </w:rPr>
        <w:t xml:space="preserve">. </w:t>
      </w:r>
    </w:p>
    <w:p w14:paraId="2106FEBB" w14:textId="77777777" w:rsidR="002E0ED3" w:rsidRPr="0082339F" w:rsidRDefault="002E0ED3"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5AD80D7D" w14:textId="77777777" w:rsidTr="00120F66">
        <w:tc>
          <w:tcPr>
            <w:tcW w:w="8978" w:type="dxa"/>
            <w:gridSpan w:val="2"/>
            <w:shd w:val="clear" w:color="auto" w:fill="000000" w:themeFill="text1"/>
          </w:tcPr>
          <w:p w14:paraId="54339B42"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05A9581" w14:textId="77777777" w:rsidTr="00120F66">
        <w:tc>
          <w:tcPr>
            <w:tcW w:w="2518" w:type="dxa"/>
          </w:tcPr>
          <w:p w14:paraId="2D8A5E6F" w14:textId="77777777" w:rsidR="00DE5008" w:rsidRPr="0082339F" w:rsidRDefault="00DE5008" w:rsidP="0082339F">
            <w:pPr>
              <w:rPr>
                <w:b/>
              </w:rPr>
            </w:pPr>
            <w:r w:rsidRPr="0082339F">
              <w:rPr>
                <w:b/>
              </w:rPr>
              <w:t>Contenido</w:t>
            </w:r>
          </w:p>
        </w:tc>
        <w:tc>
          <w:tcPr>
            <w:tcW w:w="6460" w:type="dxa"/>
          </w:tcPr>
          <w:p w14:paraId="3055A2FD" w14:textId="658C3B3D" w:rsidR="00DE5008" w:rsidRPr="0082339F" w:rsidRDefault="00C413BE" w:rsidP="0082339F">
            <w:pPr>
              <w:rPr>
                <w:b/>
              </w:rPr>
            </w:pPr>
            <w:r w:rsidRPr="0082339F">
              <w:t>D</w:t>
            </w:r>
            <w:r w:rsidR="00DE5008" w:rsidRPr="0082339F">
              <w:t xml:space="preserve">urante el siglo XX, las guerras emprendidas bajo el estandarte del nacionalismo casi </w:t>
            </w:r>
            <w:r w:rsidR="00601D11" w:rsidRPr="0082339F">
              <w:t>destruyen a</w:t>
            </w:r>
            <w:r w:rsidR="00DE5008" w:rsidRPr="0082339F">
              <w:t>l continente europeo. Desde allí se tejieron las confrontaciones, la violencia política, la guerra civil y</w:t>
            </w:r>
            <w:r w:rsidR="00601D11" w:rsidRPr="0082339F">
              <w:t>,</w:t>
            </w:r>
            <w:r w:rsidR="00DE5008" w:rsidRPr="0082339F">
              <w:t xml:space="preserve"> en su momento más desbordado, </w:t>
            </w:r>
            <w:r w:rsidR="00601D11" w:rsidRPr="0082339F">
              <w:t>se generaron</w:t>
            </w:r>
            <w:r w:rsidR="00DE5008" w:rsidRPr="0082339F">
              <w:t xml:space="preserve"> el genocidio y el totalitarismo. </w:t>
            </w:r>
          </w:p>
        </w:tc>
      </w:tr>
    </w:tbl>
    <w:p w14:paraId="6D208FF0" w14:textId="77777777" w:rsidR="00DE5008" w:rsidRPr="0082339F" w:rsidRDefault="00DE5008" w:rsidP="0082339F">
      <w:pPr>
        <w:rPr>
          <w:sz w:val="22"/>
          <w:szCs w:val="22"/>
        </w:rPr>
      </w:pPr>
    </w:p>
    <w:p w14:paraId="32BF28DA" w14:textId="28E86A61" w:rsidR="00F97DD8" w:rsidRDefault="00C82304" w:rsidP="0082339F">
      <w:pPr>
        <w:rPr>
          <w:sz w:val="22"/>
          <w:szCs w:val="22"/>
        </w:rPr>
      </w:pPr>
      <w:r w:rsidRPr="0082339F">
        <w:rPr>
          <w:sz w:val="22"/>
          <w:szCs w:val="22"/>
        </w:rPr>
        <w:t>A pesar de</w:t>
      </w:r>
      <w:r w:rsidR="00C413BE" w:rsidRPr="0082339F">
        <w:rPr>
          <w:sz w:val="22"/>
          <w:szCs w:val="22"/>
        </w:rPr>
        <w:t xml:space="preserve"> los problemas que alguna vez trajo el nacionalismo</w:t>
      </w:r>
      <w:r w:rsidRPr="0082339F">
        <w:rPr>
          <w:sz w:val="22"/>
          <w:szCs w:val="22"/>
        </w:rPr>
        <w:t xml:space="preserve">, </w:t>
      </w:r>
      <w:r w:rsidR="003809EE" w:rsidRPr="0082339F">
        <w:rPr>
          <w:sz w:val="22"/>
          <w:szCs w:val="22"/>
        </w:rPr>
        <w:t>l</w:t>
      </w:r>
      <w:r w:rsidR="00F97DD8" w:rsidRPr="0082339F">
        <w:rPr>
          <w:sz w:val="22"/>
          <w:szCs w:val="22"/>
        </w:rPr>
        <w:t xml:space="preserve">as esperanzas de muchos europeos parecen encontrar </w:t>
      </w:r>
      <w:r w:rsidRPr="0082339F">
        <w:rPr>
          <w:sz w:val="22"/>
          <w:szCs w:val="22"/>
        </w:rPr>
        <w:t xml:space="preserve">hoy </w:t>
      </w:r>
      <w:r w:rsidR="00F97DD8" w:rsidRPr="0082339F">
        <w:rPr>
          <w:sz w:val="22"/>
          <w:szCs w:val="22"/>
        </w:rPr>
        <w:t xml:space="preserve">su expresión, una vez más, en </w:t>
      </w:r>
      <w:r w:rsidR="00C413BE" w:rsidRPr="0082339F">
        <w:rPr>
          <w:sz w:val="22"/>
          <w:szCs w:val="22"/>
        </w:rPr>
        <w:t>é</w:t>
      </w:r>
      <w:r w:rsidRPr="0082339F">
        <w:rPr>
          <w:sz w:val="22"/>
          <w:szCs w:val="22"/>
        </w:rPr>
        <w:t>l</w:t>
      </w:r>
      <w:r w:rsidR="00F97DD8" w:rsidRPr="0082339F">
        <w:rPr>
          <w:sz w:val="22"/>
          <w:szCs w:val="22"/>
        </w:rPr>
        <w:t xml:space="preserve">, mientras que la  Europa unificada es vista como una carga y </w:t>
      </w:r>
      <w:r w:rsidRPr="0082339F">
        <w:rPr>
          <w:sz w:val="22"/>
          <w:szCs w:val="22"/>
        </w:rPr>
        <w:t xml:space="preserve">también como </w:t>
      </w:r>
      <w:r w:rsidR="00F97DD8" w:rsidRPr="0082339F">
        <w:rPr>
          <w:sz w:val="22"/>
          <w:szCs w:val="22"/>
        </w:rPr>
        <w:t>una amenaza</w:t>
      </w:r>
      <w:r w:rsidR="00C8224B" w:rsidRPr="0082339F">
        <w:rPr>
          <w:sz w:val="22"/>
          <w:szCs w:val="22"/>
        </w:rPr>
        <w:t xml:space="preserve"> [</w:t>
      </w:r>
      <w:r w:rsidR="00C8224B" w:rsidRPr="005A6A15">
        <w:rPr>
          <w:rFonts w:ascii="Times New Roman" w:hAnsi="Times New Roman" w:cs="Times New Roman"/>
          <w:sz w:val="22"/>
          <w:szCs w:val="22"/>
        </w:rPr>
        <w:t>VER</w:t>
      </w:r>
      <w:r w:rsidR="00C8224B" w:rsidRPr="0082339F">
        <w:rPr>
          <w:sz w:val="22"/>
          <w:szCs w:val="22"/>
        </w:rPr>
        <w:t>]</w:t>
      </w:r>
      <w:r w:rsidR="00F97DD8" w:rsidRPr="0082339F">
        <w:rPr>
          <w:sz w:val="22"/>
          <w:szCs w:val="22"/>
        </w:rPr>
        <w:t xml:space="preserve">. </w:t>
      </w:r>
    </w:p>
    <w:p w14:paraId="7745DB55" w14:textId="561FF584" w:rsidR="005A6A15" w:rsidRPr="0082339F" w:rsidRDefault="00887B01" w:rsidP="0082339F">
      <w:pPr>
        <w:rPr>
          <w:sz w:val="22"/>
          <w:szCs w:val="22"/>
        </w:rPr>
      </w:pPr>
      <w:hyperlink r:id="rId32" w:history="1">
        <w:r w:rsidR="005A6A15" w:rsidRPr="00D25797">
          <w:rPr>
            <w:rStyle w:val="Hipervnculo"/>
            <w:rFonts w:ascii="Lucida Grande" w:hAnsi="Lucida Grande" w:cs="Lucida Grande"/>
          </w:rPr>
          <w:t>http://www.elmundo.es/internacional/2014/05/21/537cdf82e2704e57098b4573.html</w:t>
        </w:r>
      </w:hyperlink>
      <w:r w:rsidR="005A6A15">
        <w:rPr>
          <w:rFonts w:ascii="Lucida Grande" w:hAnsi="Lucida Grande" w:cs="Lucida Grande"/>
          <w:color w:val="000000"/>
        </w:rPr>
        <w:t xml:space="preserve"> </w:t>
      </w:r>
    </w:p>
    <w:p w14:paraId="66A8D369" w14:textId="77777777" w:rsidR="000F7C6B" w:rsidRPr="0082339F" w:rsidRDefault="000F7C6B"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0E71F75F" w14:textId="77777777" w:rsidTr="00120F66">
        <w:tc>
          <w:tcPr>
            <w:tcW w:w="8978" w:type="dxa"/>
            <w:gridSpan w:val="2"/>
            <w:shd w:val="clear" w:color="auto" w:fill="000000" w:themeFill="text1"/>
          </w:tcPr>
          <w:p w14:paraId="6CF1AC75" w14:textId="77777777" w:rsidR="00DE5008" w:rsidRPr="0082339F" w:rsidRDefault="00DE5008" w:rsidP="0082339F">
            <w:pPr>
              <w:rPr>
                <w:b/>
                <w:color w:val="FFFFFF" w:themeColor="background1"/>
              </w:rPr>
            </w:pPr>
            <w:r w:rsidRPr="0082339F">
              <w:rPr>
                <w:b/>
                <w:color w:val="FFFFFF" w:themeColor="background1"/>
              </w:rPr>
              <w:t>Destacado</w:t>
            </w:r>
          </w:p>
        </w:tc>
      </w:tr>
      <w:tr w:rsidR="00DE5008" w:rsidRPr="0082339F" w14:paraId="327A60EF" w14:textId="77777777" w:rsidTr="00120F66">
        <w:tc>
          <w:tcPr>
            <w:tcW w:w="2518" w:type="dxa"/>
          </w:tcPr>
          <w:p w14:paraId="452BBC85" w14:textId="77777777" w:rsidR="00DE5008" w:rsidRPr="0082339F" w:rsidRDefault="00DE5008" w:rsidP="0082339F">
            <w:pPr>
              <w:rPr>
                <w:b/>
              </w:rPr>
            </w:pPr>
            <w:r w:rsidRPr="0082339F">
              <w:rPr>
                <w:b/>
              </w:rPr>
              <w:t>Título</w:t>
            </w:r>
          </w:p>
        </w:tc>
        <w:tc>
          <w:tcPr>
            <w:tcW w:w="6460" w:type="dxa"/>
          </w:tcPr>
          <w:p w14:paraId="39EC1F52" w14:textId="2A8A6782" w:rsidR="00DE5008" w:rsidRPr="0082339F" w:rsidRDefault="00DE5008" w:rsidP="0082339F">
            <w:pPr>
              <w:rPr>
                <w:b/>
              </w:rPr>
            </w:pPr>
            <w:r w:rsidRPr="0082339F">
              <w:rPr>
                <w:b/>
              </w:rPr>
              <w:t xml:space="preserve">Las formas en que se expresa el nacionalismo </w:t>
            </w:r>
          </w:p>
        </w:tc>
      </w:tr>
      <w:tr w:rsidR="00DE5008" w:rsidRPr="0082339F" w14:paraId="1ACA3556" w14:textId="77777777" w:rsidTr="00120F66">
        <w:tc>
          <w:tcPr>
            <w:tcW w:w="2518" w:type="dxa"/>
          </w:tcPr>
          <w:p w14:paraId="1BE589FE" w14:textId="77777777" w:rsidR="00DE5008" w:rsidRPr="0082339F" w:rsidRDefault="00DE5008" w:rsidP="0082339F">
            <w:r w:rsidRPr="0082339F">
              <w:rPr>
                <w:b/>
              </w:rPr>
              <w:t>Contenido</w:t>
            </w:r>
          </w:p>
        </w:tc>
        <w:tc>
          <w:tcPr>
            <w:tcW w:w="6460" w:type="dxa"/>
          </w:tcPr>
          <w:p w14:paraId="4FEB8E98" w14:textId="7A9EE18A" w:rsidR="00DE5008" w:rsidRPr="0082339F" w:rsidRDefault="00DE5008" w:rsidP="0082339F">
            <w:r w:rsidRPr="0082339F">
              <w:t xml:space="preserve">El resurgimiento </w:t>
            </w:r>
            <w:r w:rsidR="00601D11" w:rsidRPr="0082339F">
              <w:t>del nacionalismo se manifiesta, en su forma más radicalizada,</w:t>
            </w:r>
            <w:r w:rsidRPr="0082339F">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82339F" w:rsidRDefault="00DE5008" w:rsidP="0082339F">
      <w:pPr>
        <w:rPr>
          <w:sz w:val="22"/>
          <w:szCs w:val="22"/>
        </w:rPr>
      </w:pPr>
    </w:p>
    <w:p w14:paraId="2F59A5CF" w14:textId="5F413646" w:rsidR="00230683" w:rsidRPr="0082339F" w:rsidRDefault="005A5733" w:rsidP="0082339F">
      <w:pPr>
        <w:rPr>
          <w:sz w:val="22"/>
          <w:szCs w:val="22"/>
        </w:rPr>
      </w:pPr>
      <w:r w:rsidRPr="0082339F">
        <w:rPr>
          <w:sz w:val="22"/>
          <w:szCs w:val="22"/>
        </w:rPr>
        <w:t>Hoy, e</w:t>
      </w:r>
      <w:r w:rsidR="00F97DD8" w:rsidRPr="0082339F">
        <w:rPr>
          <w:sz w:val="22"/>
          <w:szCs w:val="22"/>
        </w:rPr>
        <w:t xml:space="preserve">l caso de </w:t>
      </w:r>
      <w:r w:rsidR="00601D11" w:rsidRPr="0082339F">
        <w:rPr>
          <w:sz w:val="22"/>
          <w:szCs w:val="22"/>
        </w:rPr>
        <w:t>Francia,</w:t>
      </w:r>
      <w:r w:rsidR="00230683" w:rsidRPr="0082339F">
        <w:rPr>
          <w:sz w:val="22"/>
          <w:szCs w:val="22"/>
        </w:rPr>
        <w:t xml:space="preserve"> en especial, genera </w:t>
      </w:r>
      <w:r w:rsidR="00F97DD8" w:rsidRPr="0082339F">
        <w:rPr>
          <w:sz w:val="22"/>
          <w:szCs w:val="22"/>
        </w:rPr>
        <w:t xml:space="preserve">inquietud, ya que </w:t>
      </w:r>
      <w:r w:rsidR="00230683" w:rsidRPr="0082339F">
        <w:rPr>
          <w:sz w:val="22"/>
          <w:szCs w:val="22"/>
        </w:rPr>
        <w:t xml:space="preserve">el </w:t>
      </w:r>
      <w:r w:rsidR="00F97DD8" w:rsidRPr="0082339F">
        <w:rPr>
          <w:sz w:val="22"/>
          <w:szCs w:val="22"/>
        </w:rPr>
        <w:t>partido nacionalista (</w:t>
      </w:r>
      <w:r w:rsidR="00230683" w:rsidRPr="0082339F">
        <w:rPr>
          <w:sz w:val="22"/>
          <w:szCs w:val="22"/>
        </w:rPr>
        <w:t>Frente Nacional</w:t>
      </w:r>
      <w:r w:rsidR="00F97DD8" w:rsidRPr="0082339F">
        <w:rPr>
          <w:sz w:val="22"/>
          <w:szCs w:val="22"/>
        </w:rPr>
        <w:t>)</w:t>
      </w:r>
      <w:r w:rsidR="00230683" w:rsidRPr="0082339F">
        <w:rPr>
          <w:sz w:val="22"/>
          <w:szCs w:val="22"/>
        </w:rPr>
        <w:t xml:space="preserve"> se ha consolidado como la tercera fuerza política. Sin </w:t>
      </w:r>
      <w:r w:rsidR="00F97DD8" w:rsidRPr="0082339F">
        <w:rPr>
          <w:sz w:val="22"/>
          <w:szCs w:val="22"/>
        </w:rPr>
        <w:t xml:space="preserve">la participación activa de </w:t>
      </w:r>
      <w:r w:rsidR="00230683" w:rsidRPr="0082339F">
        <w:rPr>
          <w:sz w:val="22"/>
          <w:szCs w:val="22"/>
        </w:rPr>
        <w:t>Francia, la U</w:t>
      </w:r>
      <w:r w:rsidR="000F7C6B" w:rsidRPr="0082339F">
        <w:rPr>
          <w:sz w:val="22"/>
          <w:szCs w:val="22"/>
        </w:rPr>
        <w:t xml:space="preserve">nión </w:t>
      </w:r>
      <w:r w:rsidR="00230683" w:rsidRPr="0082339F">
        <w:rPr>
          <w:sz w:val="22"/>
          <w:szCs w:val="22"/>
        </w:rPr>
        <w:t>E</w:t>
      </w:r>
      <w:r w:rsidR="000F7C6B" w:rsidRPr="0082339F">
        <w:rPr>
          <w:sz w:val="22"/>
          <w:szCs w:val="22"/>
        </w:rPr>
        <w:t>uropea</w:t>
      </w:r>
      <w:r w:rsidR="00F97DD8" w:rsidRPr="0082339F">
        <w:rPr>
          <w:sz w:val="22"/>
          <w:szCs w:val="22"/>
        </w:rPr>
        <w:t xml:space="preserve"> se vería debilitada </w:t>
      </w:r>
      <w:r w:rsidR="00601D11" w:rsidRPr="0082339F">
        <w:rPr>
          <w:sz w:val="22"/>
          <w:szCs w:val="22"/>
        </w:rPr>
        <w:t>de manera estructural</w:t>
      </w:r>
      <w:r w:rsidR="000F7C6B" w:rsidRPr="0082339F">
        <w:rPr>
          <w:sz w:val="22"/>
          <w:szCs w:val="22"/>
        </w:rPr>
        <w:t>.</w:t>
      </w:r>
      <w:r w:rsidR="00230683" w:rsidRPr="0082339F">
        <w:rPr>
          <w:sz w:val="22"/>
          <w:szCs w:val="22"/>
        </w:rPr>
        <w:t xml:space="preserve"> </w:t>
      </w:r>
      <w:r w:rsidR="00F97DD8" w:rsidRPr="0082339F">
        <w:rPr>
          <w:sz w:val="22"/>
          <w:szCs w:val="22"/>
        </w:rPr>
        <w:t>Hay que recordar que j</w:t>
      </w:r>
      <w:r w:rsidR="00230683" w:rsidRPr="0082339F">
        <w:rPr>
          <w:sz w:val="22"/>
          <w:szCs w:val="22"/>
        </w:rPr>
        <w:t xml:space="preserve">unto </w:t>
      </w:r>
      <w:r w:rsidR="00F97DD8" w:rsidRPr="0082339F">
        <w:rPr>
          <w:sz w:val="22"/>
          <w:szCs w:val="22"/>
        </w:rPr>
        <w:t xml:space="preserve">a </w:t>
      </w:r>
      <w:r w:rsidR="00230683" w:rsidRPr="0082339F">
        <w:rPr>
          <w:sz w:val="22"/>
          <w:szCs w:val="22"/>
        </w:rPr>
        <w:t xml:space="preserve">Alemania, </w:t>
      </w:r>
      <w:r w:rsidR="00F97DD8" w:rsidRPr="0082339F">
        <w:rPr>
          <w:sz w:val="22"/>
          <w:szCs w:val="22"/>
        </w:rPr>
        <w:t xml:space="preserve">Francia </w:t>
      </w:r>
      <w:r w:rsidR="00230683" w:rsidRPr="0082339F">
        <w:rPr>
          <w:sz w:val="22"/>
          <w:szCs w:val="22"/>
        </w:rPr>
        <w:t>es indispensable para el futuro de la U</w:t>
      </w:r>
      <w:r w:rsidR="000F7C6B" w:rsidRPr="0082339F">
        <w:rPr>
          <w:sz w:val="22"/>
          <w:szCs w:val="22"/>
        </w:rPr>
        <w:t xml:space="preserve">nión. </w:t>
      </w:r>
    </w:p>
    <w:p w14:paraId="1D3ABAB0" w14:textId="77777777" w:rsidR="00230683" w:rsidRPr="0082339F" w:rsidRDefault="00230683" w:rsidP="0082339F">
      <w:pPr>
        <w:rPr>
          <w:sz w:val="22"/>
          <w:szCs w:val="22"/>
        </w:rPr>
      </w:pPr>
    </w:p>
    <w:p w14:paraId="5BCAA1DE" w14:textId="17802A96" w:rsidR="00342BB8" w:rsidRDefault="00F97DD8" w:rsidP="0082339F">
      <w:pPr>
        <w:rPr>
          <w:sz w:val="22"/>
          <w:szCs w:val="22"/>
        </w:rPr>
      </w:pPr>
      <w:r w:rsidRPr="0082339F">
        <w:rPr>
          <w:sz w:val="22"/>
          <w:szCs w:val="22"/>
        </w:rPr>
        <w:t>E</w:t>
      </w:r>
      <w:r w:rsidR="00230683" w:rsidRPr="0082339F">
        <w:rPr>
          <w:sz w:val="22"/>
          <w:szCs w:val="22"/>
        </w:rPr>
        <w:t xml:space="preserve">l corazón de la crisis </w:t>
      </w:r>
      <w:r w:rsidRPr="0082339F">
        <w:rPr>
          <w:sz w:val="22"/>
          <w:szCs w:val="22"/>
        </w:rPr>
        <w:t xml:space="preserve">radica en </w:t>
      </w:r>
      <w:r w:rsidR="00230683" w:rsidRPr="0082339F">
        <w:rPr>
          <w:sz w:val="22"/>
          <w:szCs w:val="22"/>
        </w:rPr>
        <w:t>el malesta</w:t>
      </w:r>
      <w:r w:rsidR="00601D11" w:rsidRPr="0082339F">
        <w:rPr>
          <w:sz w:val="22"/>
          <w:szCs w:val="22"/>
        </w:rPr>
        <w:t>r económico y financiero de la E</w:t>
      </w:r>
      <w:r w:rsidR="00230683" w:rsidRPr="0082339F">
        <w:rPr>
          <w:sz w:val="22"/>
          <w:szCs w:val="22"/>
        </w:rPr>
        <w:t>urozona</w:t>
      </w:r>
      <w:r w:rsidRPr="0082339F">
        <w:rPr>
          <w:sz w:val="22"/>
          <w:szCs w:val="22"/>
        </w:rPr>
        <w:t>.</w:t>
      </w:r>
      <w:r w:rsidR="00230683" w:rsidRPr="0082339F">
        <w:rPr>
          <w:sz w:val="22"/>
          <w:szCs w:val="22"/>
        </w:rPr>
        <w:t xml:space="preserve"> </w:t>
      </w:r>
      <w:r w:rsidRPr="0082339F">
        <w:rPr>
          <w:sz w:val="22"/>
          <w:szCs w:val="22"/>
        </w:rPr>
        <w:t>Sin embargo</w:t>
      </w:r>
      <w:r w:rsidR="00C413BE" w:rsidRPr="0082339F">
        <w:rPr>
          <w:sz w:val="22"/>
          <w:szCs w:val="22"/>
        </w:rPr>
        <w:t>,</w:t>
      </w:r>
      <w:r w:rsidRPr="0082339F">
        <w:rPr>
          <w:sz w:val="22"/>
          <w:szCs w:val="22"/>
        </w:rPr>
        <w:t xml:space="preserve"> </w:t>
      </w:r>
      <w:r w:rsidR="00230683" w:rsidRPr="0082339F">
        <w:rPr>
          <w:sz w:val="22"/>
          <w:szCs w:val="22"/>
        </w:rPr>
        <w:t xml:space="preserve">ni los </w:t>
      </w:r>
      <w:r w:rsidR="000F7C6B" w:rsidRPr="0082339F">
        <w:rPr>
          <w:sz w:val="22"/>
          <w:szCs w:val="22"/>
        </w:rPr>
        <w:t>g</w:t>
      </w:r>
      <w:r w:rsidR="00230683" w:rsidRPr="0082339F">
        <w:rPr>
          <w:sz w:val="22"/>
          <w:szCs w:val="22"/>
        </w:rPr>
        <w:t>obiernos nacionales</w:t>
      </w:r>
      <w:r w:rsidR="000F7C6B" w:rsidRPr="0082339F">
        <w:rPr>
          <w:sz w:val="22"/>
          <w:szCs w:val="22"/>
        </w:rPr>
        <w:t>,</w:t>
      </w:r>
      <w:r w:rsidR="00230683" w:rsidRPr="0082339F">
        <w:rPr>
          <w:sz w:val="22"/>
          <w:szCs w:val="22"/>
        </w:rPr>
        <w:t xml:space="preserve"> ni las instituciones de la U</w:t>
      </w:r>
      <w:r w:rsidR="005A5733" w:rsidRPr="0082339F">
        <w:rPr>
          <w:sz w:val="22"/>
          <w:szCs w:val="22"/>
        </w:rPr>
        <w:t xml:space="preserve">nión </w:t>
      </w:r>
      <w:r w:rsidR="00230683" w:rsidRPr="0082339F">
        <w:rPr>
          <w:sz w:val="22"/>
          <w:szCs w:val="22"/>
        </w:rPr>
        <w:t>E</w:t>
      </w:r>
      <w:r w:rsidR="005A5733" w:rsidRPr="0082339F">
        <w:rPr>
          <w:sz w:val="22"/>
          <w:szCs w:val="22"/>
        </w:rPr>
        <w:t>uropea</w:t>
      </w:r>
      <w:r w:rsidR="00601D11" w:rsidRPr="0082339F">
        <w:rPr>
          <w:sz w:val="22"/>
          <w:szCs w:val="22"/>
        </w:rPr>
        <w:t>,</w:t>
      </w:r>
      <w:r w:rsidR="00230683" w:rsidRPr="0082339F">
        <w:rPr>
          <w:sz w:val="22"/>
          <w:szCs w:val="22"/>
        </w:rPr>
        <w:t xml:space="preserve"> parecen </w:t>
      </w:r>
      <w:r w:rsidRPr="0082339F">
        <w:rPr>
          <w:sz w:val="22"/>
          <w:szCs w:val="22"/>
        </w:rPr>
        <w:t xml:space="preserve">contar con </w:t>
      </w:r>
      <w:r w:rsidR="005A5733" w:rsidRPr="0082339F">
        <w:rPr>
          <w:sz w:val="22"/>
          <w:szCs w:val="22"/>
        </w:rPr>
        <w:t xml:space="preserve">las </w:t>
      </w:r>
      <w:r w:rsidRPr="0082339F">
        <w:rPr>
          <w:sz w:val="22"/>
          <w:szCs w:val="22"/>
        </w:rPr>
        <w:t xml:space="preserve">herramientas </w:t>
      </w:r>
      <w:r w:rsidR="005A5733" w:rsidRPr="0082339F">
        <w:rPr>
          <w:sz w:val="22"/>
          <w:szCs w:val="22"/>
        </w:rPr>
        <w:t xml:space="preserve">apropiadas </w:t>
      </w:r>
      <w:r w:rsidRPr="0082339F">
        <w:rPr>
          <w:sz w:val="22"/>
          <w:szCs w:val="22"/>
        </w:rPr>
        <w:t xml:space="preserve">para resolver el </w:t>
      </w:r>
      <w:r w:rsidR="00230683" w:rsidRPr="0082339F">
        <w:rPr>
          <w:sz w:val="22"/>
          <w:szCs w:val="22"/>
        </w:rPr>
        <w:t xml:space="preserve">problema. </w:t>
      </w:r>
      <w:r w:rsidR="005A5733" w:rsidRPr="0082339F">
        <w:rPr>
          <w:sz w:val="22"/>
          <w:szCs w:val="22"/>
        </w:rPr>
        <w:t>Por ello, l</w:t>
      </w:r>
      <w:r w:rsidR="00230683" w:rsidRPr="0082339F">
        <w:rPr>
          <w:sz w:val="22"/>
          <w:szCs w:val="22"/>
        </w:rPr>
        <w:t>a angustia económica ha dado lugar a un conflicto con respecto a la distribución</w:t>
      </w:r>
      <w:r w:rsidR="005A5733" w:rsidRPr="0082339F">
        <w:rPr>
          <w:sz w:val="22"/>
          <w:szCs w:val="22"/>
        </w:rPr>
        <w:t xml:space="preserve"> de los recursos</w:t>
      </w:r>
      <w:r w:rsidR="00C413BE" w:rsidRPr="0082339F">
        <w:rPr>
          <w:sz w:val="22"/>
          <w:szCs w:val="22"/>
        </w:rPr>
        <w:t>,</w:t>
      </w:r>
      <w:r w:rsidR="005A5733" w:rsidRPr="0082339F">
        <w:rPr>
          <w:sz w:val="22"/>
          <w:szCs w:val="22"/>
        </w:rPr>
        <w:t xml:space="preserve"> de los puestos de trabajo</w:t>
      </w:r>
      <w:r w:rsidR="00C413BE" w:rsidRPr="0082339F">
        <w:rPr>
          <w:sz w:val="22"/>
          <w:szCs w:val="22"/>
        </w:rPr>
        <w:t xml:space="preserve"> y la legislación para admisión de inmigrantes [</w:t>
      </w:r>
      <w:r w:rsidR="00C413BE" w:rsidRPr="005A6A15">
        <w:rPr>
          <w:rFonts w:ascii="Times New Roman" w:hAnsi="Times New Roman" w:cs="Times New Roman"/>
          <w:sz w:val="22"/>
          <w:szCs w:val="22"/>
        </w:rPr>
        <w:t>VER</w:t>
      </w:r>
      <w:r w:rsidR="00C413BE" w:rsidRPr="0082339F">
        <w:rPr>
          <w:sz w:val="22"/>
          <w:szCs w:val="22"/>
        </w:rPr>
        <w:t>]</w:t>
      </w:r>
      <w:r w:rsidR="00230683" w:rsidRPr="0082339F">
        <w:rPr>
          <w:sz w:val="22"/>
          <w:szCs w:val="22"/>
        </w:rPr>
        <w:t xml:space="preserve">. </w:t>
      </w:r>
    </w:p>
    <w:p w14:paraId="2AEE730B" w14:textId="0567432D" w:rsidR="005A6A15" w:rsidRPr="0082339F" w:rsidRDefault="00887B01" w:rsidP="0082339F">
      <w:pPr>
        <w:rPr>
          <w:sz w:val="22"/>
          <w:szCs w:val="22"/>
        </w:rPr>
      </w:pPr>
      <w:hyperlink r:id="rId33" w:history="1">
        <w:r w:rsidR="005A6A15" w:rsidRPr="00D25797">
          <w:rPr>
            <w:rStyle w:val="Hipervnculo"/>
            <w:rFonts w:ascii="Lucida Grande" w:hAnsi="Lucida Grande" w:cs="Lucida Grande"/>
          </w:rPr>
          <w:t>http://profesores.aulaplaneta.com/AuxPages/RecursoProfesor.aspx?IdGuion=14229&amp;IdRecurso=734260&amp;Transparent=on</w:t>
        </w:r>
      </w:hyperlink>
      <w:r w:rsidR="005A6A15">
        <w:rPr>
          <w:rFonts w:ascii="Lucida Grande" w:hAnsi="Lucida Grande" w:cs="Lucida Grande"/>
          <w:color w:val="000000"/>
        </w:rPr>
        <w:t xml:space="preserve"> </w:t>
      </w:r>
    </w:p>
    <w:p w14:paraId="4907270B"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6D244990" w14:textId="77777777" w:rsidTr="005A2B85">
        <w:tc>
          <w:tcPr>
            <w:tcW w:w="9033" w:type="dxa"/>
            <w:gridSpan w:val="2"/>
            <w:shd w:val="clear" w:color="auto" w:fill="0D0D0D" w:themeFill="text1" w:themeFillTint="F2"/>
          </w:tcPr>
          <w:p w14:paraId="62DDAC3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750E95A1" w14:textId="77777777" w:rsidTr="005A2B85">
        <w:tc>
          <w:tcPr>
            <w:tcW w:w="2518" w:type="dxa"/>
          </w:tcPr>
          <w:p w14:paraId="24271120" w14:textId="77777777" w:rsidR="00DA3480" w:rsidRPr="0082339F" w:rsidRDefault="00DA3480" w:rsidP="0082339F">
            <w:pPr>
              <w:rPr>
                <w:b/>
                <w:color w:val="000000"/>
              </w:rPr>
            </w:pPr>
            <w:r w:rsidRPr="0082339F">
              <w:rPr>
                <w:b/>
                <w:color w:val="000000"/>
              </w:rPr>
              <w:t>Código</w:t>
            </w:r>
          </w:p>
        </w:tc>
        <w:tc>
          <w:tcPr>
            <w:tcW w:w="6515" w:type="dxa"/>
          </w:tcPr>
          <w:p w14:paraId="09C8BD30" w14:textId="6D357B83"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2730C7" w:rsidRPr="0082339F">
              <w:rPr>
                <w:color w:val="000000"/>
              </w:rPr>
              <w:t>_IMG11</w:t>
            </w:r>
          </w:p>
        </w:tc>
      </w:tr>
      <w:tr w:rsidR="00DA3480" w:rsidRPr="0082339F" w14:paraId="41E9F5ED" w14:textId="77777777" w:rsidTr="005A2B85">
        <w:tc>
          <w:tcPr>
            <w:tcW w:w="2518" w:type="dxa"/>
          </w:tcPr>
          <w:p w14:paraId="4B8F2E5C" w14:textId="77777777" w:rsidR="00DA3480" w:rsidRPr="0082339F" w:rsidRDefault="00DA3480" w:rsidP="0082339F">
            <w:pPr>
              <w:rPr>
                <w:color w:val="000000"/>
              </w:rPr>
            </w:pPr>
            <w:r w:rsidRPr="0082339F">
              <w:rPr>
                <w:b/>
                <w:color w:val="000000"/>
              </w:rPr>
              <w:t>Descripción</w:t>
            </w:r>
          </w:p>
        </w:tc>
        <w:tc>
          <w:tcPr>
            <w:tcW w:w="6515" w:type="dxa"/>
          </w:tcPr>
          <w:p w14:paraId="2C970C36" w14:textId="5F8F43C1" w:rsidR="00526679" w:rsidRPr="0082339F" w:rsidRDefault="00526679" w:rsidP="0082339F">
            <w:pPr>
              <w:rPr>
                <w:color w:val="000000"/>
                <w:lang w:val="es-CO"/>
              </w:rPr>
            </w:pPr>
            <w:r w:rsidRPr="0082339F">
              <w:rPr>
                <w:color w:val="000000"/>
                <w:lang w:val="es-CO"/>
              </w:rPr>
              <w:t xml:space="preserve">Familia musulmana camina por una calle de Europa occidental </w:t>
            </w:r>
          </w:p>
          <w:p w14:paraId="4EF2566A" w14:textId="78C4A952" w:rsidR="00DA3480" w:rsidRPr="0082339F" w:rsidRDefault="00DA3480" w:rsidP="0082339F">
            <w:pPr>
              <w:rPr>
                <w:color w:val="000000"/>
                <w:lang w:val="es-CO"/>
              </w:rPr>
            </w:pPr>
          </w:p>
        </w:tc>
      </w:tr>
      <w:tr w:rsidR="00DA3480" w:rsidRPr="0082339F" w14:paraId="2C192B60" w14:textId="77777777" w:rsidTr="005A2B85">
        <w:tc>
          <w:tcPr>
            <w:tcW w:w="2518" w:type="dxa"/>
          </w:tcPr>
          <w:p w14:paraId="478C61A2"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21A29EB9" w14:textId="77777777" w:rsidR="00DA3480" w:rsidRPr="0082339F" w:rsidRDefault="00DA3480" w:rsidP="0082339F">
            <w:pPr>
              <w:rPr>
                <w:color w:val="000000"/>
                <w:lang w:val="es-CO"/>
              </w:rPr>
            </w:pPr>
          </w:p>
          <w:p w14:paraId="6F8A6A33" w14:textId="04AD988A" w:rsidR="00DA3480" w:rsidRPr="0082339F" w:rsidRDefault="00526679" w:rsidP="0082339F">
            <w:pPr>
              <w:rPr>
                <w:color w:val="000000"/>
              </w:rPr>
            </w:pPr>
            <w:r w:rsidRPr="0082339F">
              <w:rPr>
                <w:color w:val="000000"/>
                <w:lang w:val="es-CO"/>
              </w:rPr>
              <w:t>Número de la imagen 229819552</w:t>
            </w:r>
          </w:p>
        </w:tc>
      </w:tr>
      <w:tr w:rsidR="00DA3480" w:rsidRPr="0082339F" w14:paraId="43CFEBB7" w14:textId="77777777" w:rsidTr="005A2B85">
        <w:tc>
          <w:tcPr>
            <w:tcW w:w="2518" w:type="dxa"/>
          </w:tcPr>
          <w:p w14:paraId="5CA1DDA9" w14:textId="77777777" w:rsidR="00DA3480" w:rsidRPr="0082339F" w:rsidRDefault="00DA3480" w:rsidP="0082339F">
            <w:pPr>
              <w:rPr>
                <w:color w:val="000000"/>
              </w:rPr>
            </w:pPr>
            <w:r w:rsidRPr="0082339F">
              <w:rPr>
                <w:b/>
                <w:color w:val="000000"/>
              </w:rPr>
              <w:t>Pie de imagen</w:t>
            </w:r>
          </w:p>
        </w:tc>
        <w:tc>
          <w:tcPr>
            <w:tcW w:w="6515" w:type="dxa"/>
          </w:tcPr>
          <w:p w14:paraId="48C189CA" w14:textId="59FC6CAC" w:rsidR="00DA3480" w:rsidRPr="0082339F" w:rsidRDefault="00526679" w:rsidP="0082339F">
            <w:pPr>
              <w:rPr>
                <w:color w:val="000000"/>
              </w:rPr>
            </w:pPr>
            <w:r w:rsidRPr="0082339F">
              <w:rPr>
                <w:color w:val="000000"/>
              </w:rPr>
              <w:t xml:space="preserve">La </w:t>
            </w:r>
            <w:r w:rsidR="00C413BE" w:rsidRPr="0082339F">
              <w:rPr>
                <w:color w:val="000000"/>
              </w:rPr>
              <w:t>presencia</w:t>
            </w:r>
            <w:r w:rsidRPr="0082339F">
              <w:rPr>
                <w:color w:val="000000"/>
              </w:rPr>
              <w:t xml:space="preserve"> de </w:t>
            </w:r>
            <w:r w:rsidR="002730C7" w:rsidRPr="0082339F">
              <w:rPr>
                <w:color w:val="000000"/>
              </w:rPr>
              <w:t xml:space="preserve">personas de </w:t>
            </w:r>
            <w:r w:rsidR="00601D11" w:rsidRPr="0082339F">
              <w:rPr>
                <w:color w:val="000000"/>
              </w:rPr>
              <w:t>otras culturas en</w:t>
            </w:r>
            <w:r w:rsidRPr="0082339F">
              <w:rPr>
                <w:color w:val="000000"/>
              </w:rPr>
              <w:t xml:space="preserve"> las ciudades de Europa genera diversas reacciones. Muchas veces</w:t>
            </w:r>
            <w:r w:rsidR="002730C7" w:rsidRPr="0082339F">
              <w:rPr>
                <w:color w:val="000000"/>
              </w:rPr>
              <w:t>,</w:t>
            </w:r>
            <w:r w:rsidRPr="0082339F">
              <w:rPr>
                <w:color w:val="000000"/>
              </w:rPr>
              <w:t xml:space="preserve"> las costumbres y </w:t>
            </w:r>
            <w:r w:rsidR="00601D11" w:rsidRPr="0082339F">
              <w:rPr>
                <w:color w:val="000000"/>
              </w:rPr>
              <w:t xml:space="preserve">los </w:t>
            </w:r>
            <w:r w:rsidRPr="0082339F">
              <w:rPr>
                <w:color w:val="000000"/>
              </w:rPr>
              <w:t xml:space="preserve">modos de vida de los extranjeros son vistos </w:t>
            </w:r>
            <w:r w:rsidR="00601D11" w:rsidRPr="0082339F">
              <w:rPr>
                <w:color w:val="000000"/>
              </w:rPr>
              <w:t>de manera prejuiciosa, lo que refuerza</w:t>
            </w:r>
            <w:r w:rsidRPr="0082339F">
              <w:rPr>
                <w:color w:val="000000"/>
              </w:rPr>
              <w:t xml:space="preserve"> los nacionalismos.</w:t>
            </w:r>
          </w:p>
        </w:tc>
      </w:tr>
    </w:tbl>
    <w:p w14:paraId="1CBD026C" w14:textId="77777777" w:rsidR="00342BB8" w:rsidRPr="0082339F" w:rsidRDefault="00342BB8" w:rsidP="0082339F">
      <w:pPr>
        <w:rPr>
          <w:sz w:val="22"/>
          <w:szCs w:val="22"/>
        </w:rPr>
      </w:pPr>
    </w:p>
    <w:p w14:paraId="540BD06B" w14:textId="0A8EFF2C" w:rsidR="000F7C6B" w:rsidRDefault="00230683" w:rsidP="0082339F">
      <w:pPr>
        <w:rPr>
          <w:sz w:val="22"/>
          <w:szCs w:val="22"/>
        </w:rPr>
      </w:pPr>
      <w:r w:rsidRPr="0082339F">
        <w:rPr>
          <w:sz w:val="22"/>
          <w:szCs w:val="22"/>
        </w:rPr>
        <w:t>L</w:t>
      </w:r>
      <w:r w:rsidR="00F97DD8" w:rsidRPr="0082339F">
        <w:rPr>
          <w:sz w:val="22"/>
          <w:szCs w:val="22"/>
        </w:rPr>
        <w:t xml:space="preserve">o </w:t>
      </w:r>
      <w:r w:rsidRPr="0082339F">
        <w:rPr>
          <w:sz w:val="22"/>
          <w:szCs w:val="22"/>
        </w:rPr>
        <w:t xml:space="preserve">que </w:t>
      </w:r>
      <w:r w:rsidR="00C413BE" w:rsidRPr="0082339F">
        <w:rPr>
          <w:sz w:val="22"/>
          <w:szCs w:val="22"/>
        </w:rPr>
        <w:t xml:space="preserve">durante la </w:t>
      </w:r>
      <w:r w:rsidR="005A5733" w:rsidRPr="0082339F">
        <w:rPr>
          <w:sz w:val="22"/>
          <w:szCs w:val="22"/>
        </w:rPr>
        <w:t xml:space="preserve">creación de la Unión Europea </w:t>
      </w:r>
      <w:r w:rsidRPr="0082339F">
        <w:rPr>
          <w:sz w:val="22"/>
          <w:szCs w:val="22"/>
        </w:rPr>
        <w:t>fue una relación entre iguales</w:t>
      </w:r>
      <w:r w:rsidR="00F97DD8" w:rsidRPr="0082339F">
        <w:rPr>
          <w:sz w:val="22"/>
          <w:szCs w:val="22"/>
        </w:rPr>
        <w:t xml:space="preserve">, </w:t>
      </w:r>
      <w:r w:rsidRPr="0082339F">
        <w:rPr>
          <w:sz w:val="22"/>
          <w:szCs w:val="22"/>
        </w:rPr>
        <w:t xml:space="preserve">ha dado paso a un enfrentamiento entre </w:t>
      </w:r>
      <w:r w:rsidR="00F97DD8" w:rsidRPr="0082339F">
        <w:rPr>
          <w:b/>
          <w:sz w:val="22"/>
          <w:szCs w:val="22"/>
        </w:rPr>
        <w:t xml:space="preserve">países </w:t>
      </w:r>
      <w:r w:rsidRPr="0082339F">
        <w:rPr>
          <w:b/>
          <w:sz w:val="22"/>
          <w:szCs w:val="22"/>
        </w:rPr>
        <w:t>deudores</w:t>
      </w:r>
      <w:r w:rsidRPr="0082339F">
        <w:rPr>
          <w:sz w:val="22"/>
          <w:szCs w:val="22"/>
        </w:rPr>
        <w:t xml:space="preserve"> y </w:t>
      </w:r>
      <w:r w:rsidR="00F97DD8" w:rsidRPr="0082339F">
        <w:rPr>
          <w:b/>
          <w:sz w:val="22"/>
          <w:szCs w:val="22"/>
        </w:rPr>
        <w:t xml:space="preserve">países </w:t>
      </w:r>
      <w:r w:rsidRPr="0082339F">
        <w:rPr>
          <w:b/>
          <w:sz w:val="22"/>
          <w:szCs w:val="22"/>
        </w:rPr>
        <w:t>acreedores</w:t>
      </w:r>
      <w:r w:rsidRPr="0082339F">
        <w:rPr>
          <w:sz w:val="22"/>
          <w:szCs w:val="22"/>
        </w:rPr>
        <w:t>.</w:t>
      </w:r>
      <w:r w:rsidR="00F97DD8" w:rsidRPr="0082339F">
        <w:rPr>
          <w:sz w:val="22"/>
          <w:szCs w:val="22"/>
        </w:rPr>
        <w:t xml:space="preserve"> </w:t>
      </w:r>
      <w:r w:rsidRPr="0082339F">
        <w:rPr>
          <w:sz w:val="22"/>
          <w:szCs w:val="22"/>
        </w:rPr>
        <w:t xml:space="preserve">La desconfianza mutua que caracteriza este conflicto </w:t>
      </w:r>
      <w:r w:rsidR="00F97DD8" w:rsidRPr="0082339F">
        <w:rPr>
          <w:sz w:val="22"/>
          <w:szCs w:val="22"/>
        </w:rPr>
        <w:t xml:space="preserve">corroe </w:t>
      </w:r>
      <w:r w:rsidRPr="0082339F">
        <w:rPr>
          <w:sz w:val="22"/>
          <w:szCs w:val="22"/>
        </w:rPr>
        <w:t xml:space="preserve">el proyecto europeo. </w:t>
      </w:r>
      <w:r w:rsidR="00F97DD8" w:rsidRPr="0082339F">
        <w:rPr>
          <w:sz w:val="22"/>
          <w:szCs w:val="22"/>
        </w:rPr>
        <w:t xml:space="preserve">Mientras </w:t>
      </w:r>
      <w:r w:rsidR="005A5733" w:rsidRPr="0082339F">
        <w:rPr>
          <w:sz w:val="22"/>
          <w:szCs w:val="22"/>
        </w:rPr>
        <w:t xml:space="preserve">que </w:t>
      </w:r>
      <w:r w:rsidR="00F97DD8" w:rsidRPr="0082339F">
        <w:rPr>
          <w:sz w:val="22"/>
          <w:szCs w:val="22"/>
        </w:rPr>
        <w:t xml:space="preserve">en el </w:t>
      </w:r>
      <w:r w:rsidRPr="0082339F">
        <w:rPr>
          <w:sz w:val="22"/>
          <w:szCs w:val="22"/>
        </w:rPr>
        <w:t xml:space="preserve">norte de Europa </w:t>
      </w:r>
      <w:r w:rsidR="005A5733" w:rsidRPr="0082339F">
        <w:rPr>
          <w:sz w:val="22"/>
          <w:szCs w:val="22"/>
        </w:rPr>
        <w:t xml:space="preserve">se teme la </w:t>
      </w:r>
      <w:r w:rsidRPr="0082339F">
        <w:rPr>
          <w:sz w:val="22"/>
          <w:szCs w:val="22"/>
        </w:rPr>
        <w:t>expropiación</w:t>
      </w:r>
      <w:r w:rsidR="000D566A" w:rsidRPr="0082339F">
        <w:rPr>
          <w:sz w:val="22"/>
          <w:szCs w:val="22"/>
        </w:rPr>
        <w:t xml:space="preserve"> de </w:t>
      </w:r>
      <w:r w:rsidR="005A5733" w:rsidRPr="0082339F">
        <w:rPr>
          <w:sz w:val="22"/>
          <w:szCs w:val="22"/>
        </w:rPr>
        <w:t>sus bienes</w:t>
      </w:r>
      <w:r w:rsidRPr="0082339F">
        <w:rPr>
          <w:sz w:val="22"/>
          <w:szCs w:val="22"/>
        </w:rPr>
        <w:t xml:space="preserve">; </w:t>
      </w:r>
      <w:r w:rsidR="005A5733" w:rsidRPr="0082339F">
        <w:rPr>
          <w:sz w:val="22"/>
          <w:szCs w:val="22"/>
        </w:rPr>
        <w:t xml:space="preserve">en </w:t>
      </w:r>
      <w:r w:rsidRPr="0082339F">
        <w:rPr>
          <w:sz w:val="22"/>
          <w:szCs w:val="22"/>
        </w:rPr>
        <w:t xml:space="preserve">el sur </w:t>
      </w:r>
      <w:r w:rsidR="005A5733" w:rsidRPr="0082339F">
        <w:rPr>
          <w:sz w:val="22"/>
          <w:szCs w:val="22"/>
        </w:rPr>
        <w:t xml:space="preserve">la población </w:t>
      </w:r>
      <w:r w:rsidRPr="0082339F">
        <w:rPr>
          <w:sz w:val="22"/>
          <w:szCs w:val="22"/>
        </w:rPr>
        <w:t>se encuentra a</w:t>
      </w:r>
      <w:r w:rsidR="00F97DD8" w:rsidRPr="0082339F">
        <w:rPr>
          <w:sz w:val="22"/>
          <w:szCs w:val="22"/>
        </w:rPr>
        <w:t>trapad</w:t>
      </w:r>
      <w:r w:rsidR="005A5733" w:rsidRPr="0082339F">
        <w:rPr>
          <w:sz w:val="22"/>
          <w:szCs w:val="22"/>
        </w:rPr>
        <w:t>a</w:t>
      </w:r>
      <w:r w:rsidR="00F97DD8" w:rsidRPr="0082339F">
        <w:rPr>
          <w:sz w:val="22"/>
          <w:szCs w:val="22"/>
        </w:rPr>
        <w:t xml:space="preserve"> </w:t>
      </w:r>
      <w:r w:rsidR="005A5733" w:rsidRPr="0082339F">
        <w:rPr>
          <w:sz w:val="22"/>
          <w:szCs w:val="22"/>
        </w:rPr>
        <w:t xml:space="preserve">en una </w:t>
      </w:r>
      <w:r w:rsidRPr="0082339F">
        <w:rPr>
          <w:sz w:val="22"/>
          <w:szCs w:val="22"/>
        </w:rPr>
        <w:t xml:space="preserve">crisis económica </w:t>
      </w:r>
      <w:r w:rsidR="005A5733" w:rsidRPr="0082339F">
        <w:rPr>
          <w:sz w:val="22"/>
          <w:szCs w:val="22"/>
        </w:rPr>
        <w:t>desde 2008</w:t>
      </w:r>
      <w:r w:rsidR="000D566A" w:rsidRPr="0082339F">
        <w:rPr>
          <w:sz w:val="22"/>
          <w:szCs w:val="22"/>
        </w:rPr>
        <w:t>,</w:t>
      </w:r>
      <w:r w:rsidR="005A5733" w:rsidRPr="0082339F">
        <w:rPr>
          <w:sz w:val="22"/>
          <w:szCs w:val="22"/>
        </w:rPr>
        <w:t xml:space="preserve"> lo que se ha manifestado en </w:t>
      </w:r>
      <w:r w:rsidRPr="0082339F">
        <w:rPr>
          <w:sz w:val="22"/>
          <w:szCs w:val="22"/>
        </w:rPr>
        <w:t xml:space="preserve">un </w:t>
      </w:r>
      <w:r w:rsidR="000D566A" w:rsidRPr="0082339F">
        <w:rPr>
          <w:sz w:val="22"/>
          <w:szCs w:val="22"/>
        </w:rPr>
        <w:t xml:space="preserve">nivel </w:t>
      </w:r>
      <w:r w:rsidRPr="0082339F">
        <w:rPr>
          <w:sz w:val="22"/>
          <w:szCs w:val="22"/>
        </w:rPr>
        <w:t>de desempleo</w:t>
      </w:r>
      <w:r w:rsidR="00F97DD8" w:rsidRPr="0082339F">
        <w:rPr>
          <w:sz w:val="22"/>
          <w:szCs w:val="22"/>
        </w:rPr>
        <w:t xml:space="preserve"> </w:t>
      </w:r>
      <w:r w:rsidRPr="0082339F">
        <w:rPr>
          <w:sz w:val="22"/>
          <w:szCs w:val="22"/>
        </w:rPr>
        <w:t>sin precedentes</w:t>
      </w:r>
      <w:r w:rsidR="00C413BE" w:rsidRPr="0082339F">
        <w:rPr>
          <w:sz w:val="22"/>
          <w:szCs w:val="22"/>
        </w:rPr>
        <w:t xml:space="preserve">, como </w:t>
      </w:r>
      <w:r w:rsidR="000D566A" w:rsidRPr="0082339F">
        <w:rPr>
          <w:sz w:val="22"/>
          <w:szCs w:val="22"/>
        </w:rPr>
        <w:t>ocurre</w:t>
      </w:r>
      <w:r w:rsidR="00C413BE" w:rsidRPr="0082339F">
        <w:rPr>
          <w:sz w:val="22"/>
          <w:szCs w:val="22"/>
        </w:rPr>
        <w:t xml:space="preserve"> </w:t>
      </w:r>
      <w:r w:rsidR="000D566A" w:rsidRPr="0082339F">
        <w:rPr>
          <w:sz w:val="22"/>
          <w:szCs w:val="22"/>
        </w:rPr>
        <w:t>en</w:t>
      </w:r>
      <w:r w:rsidR="00C413BE" w:rsidRPr="0082339F">
        <w:rPr>
          <w:sz w:val="22"/>
          <w:szCs w:val="22"/>
        </w:rPr>
        <w:t xml:space="preserve"> Grecia.</w:t>
      </w:r>
    </w:p>
    <w:p w14:paraId="1F663DB9" w14:textId="77777777" w:rsidR="000C3663" w:rsidRDefault="000C3663"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0C3663" w:rsidRPr="0082339F" w14:paraId="1A5CF845" w14:textId="77777777" w:rsidTr="00C90C45">
        <w:tc>
          <w:tcPr>
            <w:tcW w:w="9033" w:type="dxa"/>
            <w:gridSpan w:val="2"/>
            <w:shd w:val="clear" w:color="auto" w:fill="000000" w:themeFill="text1"/>
          </w:tcPr>
          <w:p w14:paraId="203B3495" w14:textId="77777777" w:rsidR="000C3663" w:rsidRPr="0082339F" w:rsidRDefault="000C3663" w:rsidP="00C90C45">
            <w:pPr>
              <w:rPr>
                <w:b/>
                <w:color w:val="FFFFFF" w:themeColor="background1"/>
              </w:rPr>
            </w:pPr>
            <w:r w:rsidRPr="0082339F">
              <w:rPr>
                <w:b/>
                <w:color w:val="FFFFFF" w:themeColor="background1"/>
              </w:rPr>
              <w:t>Profundiza: recurso nuevo</w:t>
            </w:r>
          </w:p>
        </w:tc>
      </w:tr>
      <w:tr w:rsidR="000C3663" w:rsidRPr="0082339F" w14:paraId="1430E00C" w14:textId="77777777" w:rsidTr="00C90C45">
        <w:tc>
          <w:tcPr>
            <w:tcW w:w="2518" w:type="dxa"/>
          </w:tcPr>
          <w:p w14:paraId="7BAD351F" w14:textId="77777777" w:rsidR="000C3663" w:rsidRPr="0082339F" w:rsidRDefault="000C3663" w:rsidP="00C90C45">
            <w:pPr>
              <w:rPr>
                <w:b/>
                <w:color w:val="000000"/>
              </w:rPr>
            </w:pPr>
            <w:r w:rsidRPr="0082339F">
              <w:rPr>
                <w:b/>
                <w:color w:val="000000"/>
              </w:rPr>
              <w:t>Código</w:t>
            </w:r>
          </w:p>
        </w:tc>
        <w:tc>
          <w:tcPr>
            <w:tcW w:w="6515" w:type="dxa"/>
          </w:tcPr>
          <w:p w14:paraId="3EDBE018" w14:textId="323A8563" w:rsidR="000C3663" w:rsidRPr="0082339F" w:rsidRDefault="000C3663" w:rsidP="00C721A2">
            <w:pPr>
              <w:rPr>
                <w:b/>
                <w:color w:val="000000"/>
              </w:rPr>
            </w:pPr>
            <w:r w:rsidRPr="0082339F">
              <w:rPr>
                <w:color w:val="000000"/>
              </w:rPr>
              <w:t>CS_11_01_</w:t>
            </w:r>
            <w:commentRangeStart w:id="138"/>
            <w:r w:rsidRPr="0082339F">
              <w:rPr>
                <w:color w:val="000000"/>
              </w:rPr>
              <w:t>REC</w:t>
            </w:r>
            <w:r>
              <w:rPr>
                <w:color w:val="000000"/>
              </w:rPr>
              <w:t>1</w:t>
            </w:r>
            <w:r w:rsidR="00C721A2">
              <w:rPr>
                <w:color w:val="000000"/>
              </w:rPr>
              <w:t>0</w:t>
            </w:r>
            <w:r>
              <w:rPr>
                <w:color w:val="000000"/>
              </w:rPr>
              <w:t>0</w:t>
            </w:r>
            <w:commentRangeEnd w:id="138"/>
            <w:r>
              <w:rPr>
                <w:rStyle w:val="Refdecomentario"/>
                <w:rFonts w:ascii="Calibri" w:eastAsia="Calibri" w:hAnsi="Calibri" w:cs="Times New Roman"/>
              </w:rPr>
              <w:commentReference w:id="138"/>
            </w:r>
          </w:p>
        </w:tc>
      </w:tr>
      <w:tr w:rsidR="000C3663" w:rsidRPr="0082339F" w14:paraId="712674E3" w14:textId="77777777" w:rsidTr="00C90C45">
        <w:tc>
          <w:tcPr>
            <w:tcW w:w="2518" w:type="dxa"/>
          </w:tcPr>
          <w:p w14:paraId="320FF258" w14:textId="77777777" w:rsidR="000C3663" w:rsidRPr="0082339F" w:rsidRDefault="000C3663" w:rsidP="00C90C45">
            <w:pPr>
              <w:rPr>
                <w:color w:val="000000"/>
              </w:rPr>
            </w:pPr>
            <w:r w:rsidRPr="0082339F">
              <w:rPr>
                <w:b/>
                <w:color w:val="000000"/>
              </w:rPr>
              <w:t>Título</w:t>
            </w:r>
          </w:p>
        </w:tc>
        <w:tc>
          <w:tcPr>
            <w:tcW w:w="6515" w:type="dxa"/>
          </w:tcPr>
          <w:p w14:paraId="28D0E679" w14:textId="77777777" w:rsidR="000C3663" w:rsidRPr="0082339F" w:rsidRDefault="000C3663" w:rsidP="00C90C45">
            <w:pPr>
              <w:rPr>
                <w:color w:val="000000"/>
              </w:rPr>
            </w:pPr>
            <w:r w:rsidRPr="0082339F">
              <w:rPr>
                <w:b/>
              </w:rPr>
              <w:t>Explora la crisis económica europea mediante el caso griego</w:t>
            </w:r>
          </w:p>
        </w:tc>
      </w:tr>
      <w:tr w:rsidR="000C3663" w:rsidRPr="0082339F" w14:paraId="5BFA8914" w14:textId="77777777" w:rsidTr="00C90C45">
        <w:tc>
          <w:tcPr>
            <w:tcW w:w="2518" w:type="dxa"/>
          </w:tcPr>
          <w:p w14:paraId="6B5F2CDC" w14:textId="77777777" w:rsidR="000C3663" w:rsidRPr="0082339F" w:rsidRDefault="000C3663" w:rsidP="00C90C45">
            <w:pPr>
              <w:rPr>
                <w:color w:val="000000"/>
              </w:rPr>
            </w:pPr>
            <w:r w:rsidRPr="0082339F">
              <w:rPr>
                <w:b/>
                <w:color w:val="000000"/>
              </w:rPr>
              <w:t>Descripción</w:t>
            </w:r>
          </w:p>
        </w:tc>
        <w:tc>
          <w:tcPr>
            <w:tcW w:w="6515" w:type="dxa"/>
          </w:tcPr>
          <w:p w14:paraId="3D48F2A0" w14:textId="77777777" w:rsidR="000C3663" w:rsidRPr="0082339F" w:rsidRDefault="000C3663" w:rsidP="00C90C45">
            <w:r w:rsidRPr="0082339F">
              <w:t>Interactivo que permite comprender los factores involucrados en una crisis económica contemporánea y estudiar los conceptos que la</w:t>
            </w:r>
            <w:r>
              <w:t xml:space="preserve"> explican</w:t>
            </w:r>
          </w:p>
          <w:p w14:paraId="3290C3F6" w14:textId="77777777" w:rsidR="000C3663" w:rsidRPr="0082339F" w:rsidRDefault="000C3663" w:rsidP="00C90C45"/>
          <w:p w14:paraId="76BA740E" w14:textId="77777777" w:rsidR="000C3663" w:rsidRPr="0082339F" w:rsidRDefault="000C3663" w:rsidP="00C90C45"/>
          <w:p w14:paraId="6A03260F" w14:textId="77777777" w:rsidR="000C3663" w:rsidRPr="0082339F" w:rsidRDefault="000C3663" w:rsidP="00C90C45">
            <w:r w:rsidRPr="0082339F">
              <w:t>FICHA DEL PROFESOR: en documento Word REC120</w:t>
            </w:r>
          </w:p>
          <w:p w14:paraId="15D7F9B9" w14:textId="77777777" w:rsidR="000C3663" w:rsidRPr="0082339F" w:rsidRDefault="000C3663" w:rsidP="00C90C45">
            <w:r w:rsidRPr="0082339F">
              <w:t>FICHA DEL ESTUDIANTE: en documento Word REC120</w:t>
            </w:r>
          </w:p>
          <w:p w14:paraId="1993F3BE" w14:textId="77777777" w:rsidR="000C3663" w:rsidRPr="0082339F" w:rsidRDefault="000C3663" w:rsidP="00C90C45"/>
        </w:tc>
      </w:tr>
    </w:tbl>
    <w:p w14:paraId="305AA365" w14:textId="77777777" w:rsidR="000C3663" w:rsidRPr="0082339F" w:rsidRDefault="000C3663" w:rsidP="0082339F">
      <w:pPr>
        <w:rPr>
          <w:sz w:val="22"/>
          <w:szCs w:val="22"/>
        </w:rPr>
      </w:pPr>
    </w:p>
    <w:p w14:paraId="23C664C4" w14:textId="77777777" w:rsidR="000F7C6B" w:rsidRPr="0082339F" w:rsidRDefault="000F7C6B" w:rsidP="0082339F">
      <w:pPr>
        <w:rPr>
          <w:sz w:val="22"/>
          <w:szCs w:val="22"/>
        </w:rPr>
      </w:pPr>
    </w:p>
    <w:p w14:paraId="67EBC87D" w14:textId="39F42434" w:rsidR="00A17366" w:rsidRPr="0082339F" w:rsidRDefault="00DE5008" w:rsidP="0082339F">
      <w:pPr>
        <w:rPr>
          <w:sz w:val="22"/>
          <w:szCs w:val="22"/>
        </w:rPr>
      </w:pPr>
      <w:r w:rsidRPr="0082339F">
        <w:rPr>
          <w:sz w:val="22"/>
          <w:szCs w:val="22"/>
        </w:rPr>
        <w:t xml:space="preserve">Una de las intenciones de la </w:t>
      </w:r>
      <w:r w:rsidR="00230683" w:rsidRPr="0082339F">
        <w:rPr>
          <w:sz w:val="22"/>
          <w:szCs w:val="22"/>
        </w:rPr>
        <w:t xml:space="preserve">integración </w:t>
      </w:r>
      <w:r w:rsidR="00F97DD8" w:rsidRPr="0082339F">
        <w:rPr>
          <w:sz w:val="22"/>
          <w:szCs w:val="22"/>
        </w:rPr>
        <w:t xml:space="preserve">de Europa </w:t>
      </w:r>
      <w:r w:rsidRPr="0082339F">
        <w:rPr>
          <w:sz w:val="22"/>
          <w:szCs w:val="22"/>
        </w:rPr>
        <w:t xml:space="preserve">fue </w:t>
      </w:r>
      <w:r w:rsidR="00230683" w:rsidRPr="0082339F">
        <w:rPr>
          <w:sz w:val="22"/>
          <w:szCs w:val="22"/>
        </w:rPr>
        <w:t>hacer imposible la guerra. Por ello, la Unión Europea se sustent</w:t>
      </w:r>
      <w:r w:rsidR="005A5733" w:rsidRPr="0082339F">
        <w:rPr>
          <w:sz w:val="22"/>
          <w:szCs w:val="22"/>
        </w:rPr>
        <w:t>ó</w:t>
      </w:r>
      <w:r w:rsidR="00230683" w:rsidRPr="0082339F">
        <w:rPr>
          <w:sz w:val="22"/>
          <w:szCs w:val="22"/>
        </w:rPr>
        <w:t xml:space="preserve"> en el principio de no discriminación por nacionalidad</w:t>
      </w:r>
      <w:r w:rsidR="005A5733" w:rsidRPr="0082339F">
        <w:rPr>
          <w:sz w:val="22"/>
          <w:szCs w:val="22"/>
        </w:rPr>
        <w:t>.</w:t>
      </w:r>
      <w:r w:rsidR="00F97DD8" w:rsidRPr="0082339F">
        <w:rPr>
          <w:sz w:val="22"/>
          <w:szCs w:val="22"/>
        </w:rPr>
        <w:t xml:space="preserve"> </w:t>
      </w:r>
      <w:r w:rsidR="000D566A" w:rsidRPr="0082339F">
        <w:rPr>
          <w:sz w:val="22"/>
          <w:szCs w:val="22"/>
        </w:rPr>
        <w:t>Así,</w:t>
      </w:r>
      <w:r w:rsidR="00F97DD8" w:rsidRPr="0082339F">
        <w:rPr>
          <w:sz w:val="22"/>
          <w:szCs w:val="22"/>
        </w:rPr>
        <w:t xml:space="preserve"> por ejemplo, </w:t>
      </w:r>
      <w:r w:rsidR="00230683" w:rsidRPr="0082339F">
        <w:rPr>
          <w:sz w:val="22"/>
          <w:szCs w:val="22"/>
        </w:rPr>
        <w:t xml:space="preserve">en </w:t>
      </w:r>
      <w:r w:rsidR="00F97DD8" w:rsidRPr="0082339F">
        <w:rPr>
          <w:sz w:val="22"/>
          <w:szCs w:val="22"/>
        </w:rPr>
        <w:t>España,</w:t>
      </w:r>
      <w:r w:rsidR="00230683" w:rsidRPr="0082339F">
        <w:rPr>
          <w:sz w:val="22"/>
          <w:szCs w:val="22"/>
        </w:rPr>
        <w:t xml:space="preserve"> un alemán debe ser tratado como </w:t>
      </w:r>
      <w:r w:rsidR="00F97DD8" w:rsidRPr="0082339F">
        <w:rPr>
          <w:sz w:val="22"/>
          <w:szCs w:val="22"/>
        </w:rPr>
        <w:t>español</w:t>
      </w:r>
      <w:r w:rsidR="00230683" w:rsidRPr="0082339F">
        <w:rPr>
          <w:sz w:val="22"/>
          <w:szCs w:val="22"/>
        </w:rPr>
        <w:t xml:space="preserve"> y viceversa</w:t>
      </w:r>
      <w:r w:rsidR="00AE1BC7" w:rsidRPr="0082339F">
        <w:rPr>
          <w:sz w:val="22"/>
          <w:szCs w:val="22"/>
        </w:rPr>
        <w:t>.</w:t>
      </w:r>
      <w:r w:rsidR="00230683" w:rsidRPr="0082339F">
        <w:rPr>
          <w:sz w:val="22"/>
          <w:szCs w:val="22"/>
        </w:rPr>
        <w:t xml:space="preserve"> </w:t>
      </w:r>
      <w:r w:rsidR="00F97DD8" w:rsidRPr="0082339F">
        <w:rPr>
          <w:sz w:val="22"/>
          <w:szCs w:val="22"/>
        </w:rPr>
        <w:t>Pero la crisis económica ha debilitado la solidaridad y está a punto de desbordar el problema</w:t>
      </w:r>
      <w:r w:rsidR="00AE1BC7" w:rsidRPr="0082339F">
        <w:rPr>
          <w:sz w:val="22"/>
          <w:szCs w:val="22"/>
        </w:rPr>
        <w:t xml:space="preserve">. </w:t>
      </w:r>
    </w:p>
    <w:p w14:paraId="096CC6CE" w14:textId="77777777" w:rsidR="00A17366" w:rsidRPr="0082339F" w:rsidRDefault="00A17366" w:rsidP="0082339F">
      <w:pPr>
        <w:rPr>
          <w:sz w:val="22"/>
          <w:szCs w:val="22"/>
        </w:rPr>
      </w:pPr>
    </w:p>
    <w:p w14:paraId="2BBC804A" w14:textId="093BEB5E" w:rsidR="00432873" w:rsidRDefault="003809EE" w:rsidP="0082339F">
      <w:pPr>
        <w:rPr>
          <w:sz w:val="22"/>
          <w:szCs w:val="22"/>
        </w:rPr>
      </w:pPr>
      <w:r w:rsidRPr="0082339F">
        <w:rPr>
          <w:sz w:val="22"/>
          <w:szCs w:val="22"/>
        </w:rPr>
        <w:t xml:space="preserve">El reto es </w:t>
      </w:r>
      <w:r w:rsidR="00AE1BC7" w:rsidRPr="0082339F">
        <w:rPr>
          <w:sz w:val="22"/>
          <w:szCs w:val="22"/>
        </w:rPr>
        <w:t xml:space="preserve">que el sistema educativo </w:t>
      </w:r>
      <w:r w:rsidRPr="0082339F">
        <w:rPr>
          <w:sz w:val="22"/>
          <w:szCs w:val="22"/>
        </w:rPr>
        <w:t>integr</w:t>
      </w:r>
      <w:r w:rsidR="00AE1BC7" w:rsidRPr="0082339F">
        <w:rPr>
          <w:sz w:val="22"/>
          <w:szCs w:val="22"/>
        </w:rPr>
        <w:t>e</w:t>
      </w:r>
      <w:r w:rsidRPr="0082339F">
        <w:rPr>
          <w:sz w:val="22"/>
          <w:szCs w:val="22"/>
        </w:rPr>
        <w:t xml:space="preserve"> la reciente ola </w:t>
      </w:r>
      <w:r w:rsidR="004620F0" w:rsidRPr="0082339F">
        <w:rPr>
          <w:sz w:val="22"/>
          <w:szCs w:val="22"/>
        </w:rPr>
        <w:t xml:space="preserve">de inmigración </w:t>
      </w:r>
      <w:r w:rsidR="00AE1BC7" w:rsidRPr="0082339F">
        <w:rPr>
          <w:sz w:val="22"/>
          <w:szCs w:val="22"/>
        </w:rPr>
        <w:t>y que a través de las escuelas se logre detener el fantasm</w:t>
      </w:r>
      <w:r w:rsidR="005A6A15">
        <w:rPr>
          <w:sz w:val="22"/>
          <w:szCs w:val="22"/>
        </w:rPr>
        <w:t>a del nacionalismo radicalizado</w:t>
      </w:r>
      <w:r w:rsidR="00126914">
        <w:rPr>
          <w:sz w:val="22"/>
          <w:szCs w:val="22"/>
        </w:rPr>
        <w:t xml:space="preserve"> [</w:t>
      </w:r>
      <w:r w:rsidR="00126914" w:rsidRPr="005A6A15">
        <w:rPr>
          <w:sz w:val="22"/>
          <w:szCs w:val="22"/>
        </w:rPr>
        <w:t>VER</w:t>
      </w:r>
      <w:r w:rsidR="00126914">
        <w:rPr>
          <w:sz w:val="22"/>
          <w:szCs w:val="22"/>
        </w:rPr>
        <w:t>]</w:t>
      </w:r>
      <w:r w:rsidR="005A6A15">
        <w:rPr>
          <w:sz w:val="22"/>
          <w:szCs w:val="22"/>
        </w:rPr>
        <w:t>.</w:t>
      </w:r>
    </w:p>
    <w:p w14:paraId="5AC123AD" w14:textId="3BDBBBD9" w:rsidR="005A6A15" w:rsidRDefault="00887B01" w:rsidP="0082339F">
      <w:pPr>
        <w:rPr>
          <w:sz w:val="22"/>
          <w:szCs w:val="22"/>
        </w:rPr>
      </w:pPr>
      <w:hyperlink r:id="rId34" w:history="1">
        <w:r w:rsidR="005A6A15" w:rsidRPr="00D25797">
          <w:rPr>
            <w:rStyle w:val="Hipervnculo"/>
            <w:rFonts w:ascii="Lucida Grande" w:hAnsi="Lucida Grande" w:cs="Lucida Grande"/>
          </w:rPr>
          <w:t>http://espaciospoliticos.com.ar/el-resurgimiento-de-los-movimientos-nacionalistas/</w:t>
        </w:r>
      </w:hyperlink>
      <w:r w:rsidR="005A6A15">
        <w:rPr>
          <w:rFonts w:ascii="Lucida Grande" w:hAnsi="Lucida Grande" w:cs="Lucida Grande"/>
          <w:color w:val="000000"/>
        </w:rPr>
        <w:t xml:space="preserve"> </w:t>
      </w:r>
    </w:p>
    <w:p w14:paraId="26688442" w14:textId="77777777" w:rsidR="00E77345" w:rsidRPr="00E77345" w:rsidRDefault="00E77345" w:rsidP="0082339F">
      <w:pPr>
        <w:rPr>
          <w:sz w:val="22"/>
          <w:szCs w:val="22"/>
        </w:rPr>
      </w:pPr>
    </w:p>
    <w:p w14:paraId="6CEFCF88"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0075038A" w:rsidRPr="0082339F">
        <w:rPr>
          <w:b/>
          <w:sz w:val="22"/>
          <w:szCs w:val="22"/>
        </w:rPr>
        <w:t xml:space="preserve"> </w:t>
      </w:r>
    </w:p>
    <w:p w14:paraId="5B15AB83" w14:textId="531E9F13" w:rsidR="00C7684A" w:rsidRPr="0082339F" w:rsidRDefault="005440AC" w:rsidP="0082339F">
      <w:pPr>
        <w:pStyle w:val="Ttulo2"/>
      </w:pPr>
      <w:bookmarkStart w:id="139" w:name="_Toc426298260"/>
      <w:r>
        <w:t>4</w:t>
      </w:r>
      <w:r w:rsidR="0075038A" w:rsidRPr="0082339F">
        <w:t>.2 Las n</w:t>
      </w:r>
      <w:r w:rsidR="00C7684A" w:rsidRPr="0082339F">
        <w:t>uevas formas de fascismo recorren el corazón de Europa</w:t>
      </w:r>
      <w:bookmarkEnd w:id="139"/>
    </w:p>
    <w:p w14:paraId="71CAFDAC" w14:textId="77777777" w:rsidR="00C7684A" w:rsidRPr="0082339F" w:rsidRDefault="00C7684A" w:rsidP="0082339F">
      <w:pPr>
        <w:rPr>
          <w:b/>
          <w:sz w:val="22"/>
          <w:szCs w:val="22"/>
        </w:rPr>
      </w:pPr>
    </w:p>
    <w:p w14:paraId="48DEA02D" w14:textId="6A0E87CA" w:rsidR="00DE5008" w:rsidRPr="0082339F" w:rsidRDefault="00C26214" w:rsidP="0082339F">
      <w:pPr>
        <w:rPr>
          <w:sz w:val="22"/>
          <w:szCs w:val="22"/>
        </w:rPr>
      </w:pPr>
      <w:r w:rsidRPr="0082339F">
        <w:rPr>
          <w:sz w:val="22"/>
          <w:szCs w:val="22"/>
        </w:rPr>
        <w:t xml:space="preserve">Las tendencias de los últimos años indican el crecimiento en Europa de </w:t>
      </w:r>
      <w:r w:rsidR="008E38D5" w:rsidRPr="0082339F">
        <w:rPr>
          <w:sz w:val="22"/>
          <w:szCs w:val="22"/>
        </w:rPr>
        <w:t xml:space="preserve">movimientos </w:t>
      </w:r>
      <w:r w:rsidR="008E38D5" w:rsidRPr="0082339F">
        <w:rPr>
          <w:b/>
          <w:sz w:val="22"/>
          <w:szCs w:val="22"/>
        </w:rPr>
        <w:t>ultraderechistas</w:t>
      </w:r>
      <w:r w:rsidR="008E38D5" w:rsidRPr="0082339F">
        <w:rPr>
          <w:sz w:val="22"/>
          <w:szCs w:val="22"/>
        </w:rPr>
        <w:t xml:space="preserve"> </w:t>
      </w:r>
      <w:r w:rsidRPr="0082339F">
        <w:rPr>
          <w:sz w:val="22"/>
          <w:szCs w:val="22"/>
        </w:rPr>
        <w:t xml:space="preserve">que promueven discursos </w:t>
      </w:r>
      <w:r w:rsidRPr="0082339F">
        <w:rPr>
          <w:b/>
          <w:sz w:val="22"/>
          <w:szCs w:val="22"/>
        </w:rPr>
        <w:t>fascistas</w:t>
      </w:r>
      <w:r w:rsidRPr="0082339F">
        <w:rPr>
          <w:sz w:val="22"/>
          <w:szCs w:val="22"/>
        </w:rPr>
        <w:t xml:space="preserve">. </w:t>
      </w:r>
      <w:r w:rsidR="008A5008" w:rsidRPr="0082339F">
        <w:rPr>
          <w:sz w:val="22"/>
          <w:szCs w:val="22"/>
        </w:rPr>
        <w:t xml:space="preserve">Es una forma de pensar que vuelve a </w:t>
      </w:r>
      <w:r w:rsidR="0075038A" w:rsidRPr="0082339F">
        <w:rPr>
          <w:sz w:val="22"/>
          <w:szCs w:val="22"/>
        </w:rPr>
        <w:t>ponerse en boga</w:t>
      </w:r>
      <w:r w:rsidR="008A5008" w:rsidRPr="0082339F">
        <w:rPr>
          <w:sz w:val="22"/>
          <w:szCs w:val="22"/>
        </w:rPr>
        <w:t xml:space="preserve"> como alternativa ante la crisis económica.  </w:t>
      </w:r>
    </w:p>
    <w:p w14:paraId="116A111E"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DE5008" w:rsidRPr="0082339F" w14:paraId="28F47845" w14:textId="77777777" w:rsidTr="00120F66">
        <w:tc>
          <w:tcPr>
            <w:tcW w:w="8978" w:type="dxa"/>
            <w:gridSpan w:val="2"/>
            <w:shd w:val="clear" w:color="auto" w:fill="000000" w:themeFill="text1"/>
          </w:tcPr>
          <w:p w14:paraId="0F2F69A4"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87F58EC" w14:textId="77777777" w:rsidTr="00120F66">
        <w:tc>
          <w:tcPr>
            <w:tcW w:w="2518" w:type="dxa"/>
          </w:tcPr>
          <w:p w14:paraId="45B6B1AD" w14:textId="77777777" w:rsidR="00DE5008" w:rsidRPr="0082339F" w:rsidRDefault="00DE5008" w:rsidP="0082339F">
            <w:pPr>
              <w:rPr>
                <w:b/>
              </w:rPr>
            </w:pPr>
            <w:r w:rsidRPr="0082339F">
              <w:rPr>
                <w:b/>
              </w:rPr>
              <w:t>Contenido</w:t>
            </w:r>
          </w:p>
        </w:tc>
        <w:tc>
          <w:tcPr>
            <w:tcW w:w="6460" w:type="dxa"/>
          </w:tcPr>
          <w:p w14:paraId="0CCB260C" w14:textId="11CDA6D7" w:rsidR="00DE5008" w:rsidRPr="0082339F" w:rsidRDefault="003F0495" w:rsidP="0082339F">
            <w:pPr>
              <w:rPr>
                <w:b/>
              </w:rPr>
            </w:pPr>
            <w:r w:rsidRPr="0082339F">
              <w:t>U</w:t>
            </w:r>
            <w:r w:rsidR="00DE5008" w:rsidRPr="0082339F">
              <w:t xml:space="preserve">na de las razones del fortalecimiento del nazismo alemán y del fascismo italiano radicó en el empobrecimiento de las clases populares debido a la gran la depresión económica de </w:t>
            </w:r>
            <w:r w:rsidR="0075038A" w:rsidRPr="0082339F">
              <w:t>la década de 1930</w:t>
            </w:r>
            <w:r w:rsidR="00DE5008" w:rsidRPr="0082339F">
              <w:t>.</w:t>
            </w:r>
          </w:p>
        </w:tc>
      </w:tr>
    </w:tbl>
    <w:p w14:paraId="4E09AB76" w14:textId="77777777" w:rsidR="00DE5008" w:rsidRDefault="00DE5008" w:rsidP="0082339F">
      <w:pPr>
        <w:rPr>
          <w:sz w:val="22"/>
          <w:szCs w:val="22"/>
        </w:rPr>
      </w:pPr>
    </w:p>
    <w:p w14:paraId="3255C256" w14:textId="71E3EEFC" w:rsidR="00652C60" w:rsidRPr="0082339F" w:rsidRDefault="00652C60" w:rsidP="0005461B">
      <w:pPr>
        <w:tabs>
          <w:tab w:val="left" w:pos="1065"/>
        </w:tabs>
        <w:rPr>
          <w:sz w:val="22"/>
          <w:szCs w:val="22"/>
        </w:rPr>
      </w:pPr>
    </w:p>
    <w:p w14:paraId="79D7165C" w14:textId="02428096" w:rsidR="00A04EDB" w:rsidRPr="0082339F" w:rsidRDefault="003720F2" w:rsidP="0082339F">
      <w:pPr>
        <w:rPr>
          <w:sz w:val="22"/>
          <w:szCs w:val="22"/>
        </w:rPr>
      </w:pPr>
      <w:r w:rsidRPr="0082339F">
        <w:rPr>
          <w:sz w:val="22"/>
          <w:szCs w:val="22"/>
        </w:rPr>
        <w:t xml:space="preserve">Uno de los </w:t>
      </w:r>
      <w:r w:rsidR="0091201D" w:rsidRPr="0082339F">
        <w:rPr>
          <w:sz w:val="22"/>
          <w:szCs w:val="22"/>
        </w:rPr>
        <w:t xml:space="preserve">principales focos </w:t>
      </w:r>
      <w:r w:rsidR="00C26214" w:rsidRPr="0082339F">
        <w:rPr>
          <w:sz w:val="22"/>
          <w:szCs w:val="22"/>
        </w:rPr>
        <w:t xml:space="preserve">de movimientos </w:t>
      </w:r>
      <w:r w:rsidR="003F0495" w:rsidRPr="0082339F">
        <w:rPr>
          <w:sz w:val="22"/>
          <w:szCs w:val="22"/>
        </w:rPr>
        <w:t xml:space="preserve">fascistas </w:t>
      </w:r>
      <w:r w:rsidR="00C26214" w:rsidRPr="0082339F">
        <w:rPr>
          <w:sz w:val="22"/>
          <w:szCs w:val="22"/>
        </w:rPr>
        <w:t xml:space="preserve">se </w:t>
      </w:r>
      <w:r w:rsidR="0091201D" w:rsidRPr="0082339F">
        <w:rPr>
          <w:sz w:val="22"/>
          <w:szCs w:val="22"/>
        </w:rPr>
        <w:t xml:space="preserve">puede situar entre </w:t>
      </w:r>
      <w:r w:rsidR="0075038A" w:rsidRPr="0082339F">
        <w:rPr>
          <w:sz w:val="22"/>
          <w:szCs w:val="22"/>
        </w:rPr>
        <w:t xml:space="preserve">los </w:t>
      </w:r>
      <w:r w:rsidR="008E38D5" w:rsidRPr="0082339F">
        <w:rPr>
          <w:sz w:val="22"/>
          <w:szCs w:val="22"/>
        </w:rPr>
        <w:t>grupos de jóvenes</w:t>
      </w:r>
      <w:r w:rsidR="00A04EDB" w:rsidRPr="0082339F">
        <w:rPr>
          <w:sz w:val="22"/>
          <w:szCs w:val="22"/>
        </w:rPr>
        <w:t xml:space="preserve"> </w:t>
      </w:r>
      <w:r w:rsidR="0091201D" w:rsidRPr="0082339F">
        <w:rPr>
          <w:sz w:val="22"/>
          <w:szCs w:val="22"/>
        </w:rPr>
        <w:t xml:space="preserve">más </w:t>
      </w:r>
      <w:r w:rsidR="003F0495" w:rsidRPr="0082339F">
        <w:rPr>
          <w:sz w:val="22"/>
          <w:szCs w:val="22"/>
        </w:rPr>
        <w:t xml:space="preserve">afectados por </w:t>
      </w:r>
      <w:r w:rsidR="0091201D" w:rsidRPr="0082339F">
        <w:rPr>
          <w:sz w:val="22"/>
          <w:szCs w:val="22"/>
        </w:rPr>
        <w:t xml:space="preserve">la crisis, ya que ven reducidas sus expectativas vitales. </w:t>
      </w:r>
      <w:r w:rsidR="0075038A" w:rsidRPr="0082339F">
        <w:rPr>
          <w:sz w:val="22"/>
          <w:szCs w:val="22"/>
        </w:rPr>
        <w:t xml:space="preserve">Estos </w:t>
      </w:r>
      <w:r w:rsidR="0091201D" w:rsidRPr="0082339F">
        <w:rPr>
          <w:sz w:val="22"/>
          <w:szCs w:val="22"/>
        </w:rPr>
        <w:t xml:space="preserve"> grupos </w:t>
      </w:r>
      <w:r w:rsidR="0075038A" w:rsidRPr="0082339F">
        <w:rPr>
          <w:sz w:val="22"/>
          <w:szCs w:val="22"/>
        </w:rPr>
        <w:t>promueven</w:t>
      </w:r>
      <w:r w:rsidR="0091201D" w:rsidRPr="0082339F">
        <w:rPr>
          <w:sz w:val="22"/>
          <w:szCs w:val="22"/>
        </w:rPr>
        <w:t xml:space="preserve"> actividades como la difusión de </w:t>
      </w:r>
      <w:r w:rsidR="008E38D5" w:rsidRPr="0082339F">
        <w:rPr>
          <w:sz w:val="22"/>
          <w:szCs w:val="22"/>
        </w:rPr>
        <w:t>publicaciones racistas, grupos de música con mensajes xenófobos</w:t>
      </w:r>
      <w:r w:rsidR="00A04EDB" w:rsidRPr="0082339F">
        <w:rPr>
          <w:sz w:val="22"/>
          <w:szCs w:val="22"/>
        </w:rPr>
        <w:t xml:space="preserve">, páginas web y </w:t>
      </w:r>
      <w:r w:rsidR="008E38D5" w:rsidRPr="0082339F">
        <w:rPr>
          <w:sz w:val="22"/>
          <w:szCs w:val="22"/>
        </w:rPr>
        <w:t xml:space="preserve">organizaciones </w:t>
      </w:r>
      <w:r w:rsidR="00A04EDB" w:rsidRPr="0082339F">
        <w:rPr>
          <w:sz w:val="22"/>
          <w:szCs w:val="22"/>
        </w:rPr>
        <w:t>que ejercen formas de violencia física y simbólica contra aquellos considerados como extranjeros</w:t>
      </w:r>
      <w:r w:rsidR="008E38D5" w:rsidRPr="0082339F">
        <w:rPr>
          <w:sz w:val="22"/>
          <w:szCs w:val="22"/>
        </w:rPr>
        <w:t xml:space="preserve">. </w:t>
      </w:r>
    </w:p>
    <w:p w14:paraId="4DDF6AC5" w14:textId="77777777" w:rsidR="00A04EDB" w:rsidRPr="0082339F" w:rsidRDefault="00A04EDB" w:rsidP="0082339F">
      <w:pPr>
        <w:rPr>
          <w:sz w:val="22"/>
          <w:szCs w:val="22"/>
        </w:rPr>
      </w:pPr>
    </w:p>
    <w:p w14:paraId="00958CF6" w14:textId="26726ABA" w:rsidR="008A5008" w:rsidRPr="0082339F" w:rsidRDefault="0075038A" w:rsidP="0082339F">
      <w:pPr>
        <w:rPr>
          <w:sz w:val="22"/>
          <w:szCs w:val="22"/>
        </w:rPr>
      </w:pPr>
      <w:r w:rsidRPr="0082339F">
        <w:rPr>
          <w:sz w:val="22"/>
          <w:szCs w:val="22"/>
        </w:rPr>
        <w:t>Aunque</w:t>
      </w:r>
      <w:r w:rsidR="003720F2" w:rsidRPr="0082339F">
        <w:rPr>
          <w:sz w:val="22"/>
          <w:szCs w:val="22"/>
        </w:rPr>
        <w:t xml:space="preserve"> n</w:t>
      </w:r>
      <w:r w:rsidRPr="0082339F">
        <w:rPr>
          <w:sz w:val="22"/>
          <w:szCs w:val="22"/>
        </w:rPr>
        <w:t>o so</w:t>
      </w:r>
      <w:r w:rsidR="008E38D5" w:rsidRPr="0082339F">
        <w:rPr>
          <w:sz w:val="22"/>
          <w:szCs w:val="22"/>
        </w:rPr>
        <w:t>lo entre los jóvenes</w:t>
      </w:r>
      <w:r w:rsidR="00A04EDB" w:rsidRPr="0082339F">
        <w:rPr>
          <w:sz w:val="22"/>
          <w:szCs w:val="22"/>
        </w:rPr>
        <w:t xml:space="preserve"> cunde </w:t>
      </w:r>
      <w:r w:rsidR="008E38D5" w:rsidRPr="0082339F">
        <w:rPr>
          <w:sz w:val="22"/>
          <w:szCs w:val="22"/>
        </w:rPr>
        <w:t xml:space="preserve">el </w:t>
      </w:r>
      <w:r w:rsidR="008E38D5" w:rsidRPr="0082339F">
        <w:rPr>
          <w:b/>
          <w:sz w:val="22"/>
          <w:szCs w:val="22"/>
        </w:rPr>
        <w:t>racismo</w:t>
      </w:r>
      <w:r w:rsidR="008A5008" w:rsidRPr="0082339F">
        <w:rPr>
          <w:sz w:val="22"/>
          <w:szCs w:val="22"/>
        </w:rPr>
        <w:t xml:space="preserve"> y la </w:t>
      </w:r>
      <w:r w:rsidR="008A5008" w:rsidRPr="0082339F">
        <w:rPr>
          <w:b/>
          <w:sz w:val="22"/>
          <w:szCs w:val="22"/>
        </w:rPr>
        <w:t>xenofobia</w:t>
      </w:r>
      <w:r w:rsidR="00C36D75" w:rsidRPr="0082339F">
        <w:rPr>
          <w:sz w:val="22"/>
          <w:szCs w:val="22"/>
        </w:rPr>
        <w:t>. T</w:t>
      </w:r>
      <w:r w:rsidR="00A04EDB" w:rsidRPr="0082339F">
        <w:rPr>
          <w:sz w:val="22"/>
          <w:szCs w:val="22"/>
        </w:rPr>
        <w:t xml:space="preserve">ambién </w:t>
      </w:r>
      <w:r w:rsidR="008E38D5" w:rsidRPr="0082339F">
        <w:rPr>
          <w:sz w:val="22"/>
          <w:szCs w:val="22"/>
        </w:rPr>
        <w:t>se expresa en</w:t>
      </w:r>
      <w:r w:rsidR="003720F2" w:rsidRPr="0082339F">
        <w:rPr>
          <w:sz w:val="22"/>
          <w:szCs w:val="22"/>
        </w:rPr>
        <w:t>tre</w:t>
      </w:r>
      <w:r w:rsidR="008E38D5" w:rsidRPr="0082339F">
        <w:rPr>
          <w:sz w:val="22"/>
          <w:szCs w:val="22"/>
        </w:rPr>
        <w:t xml:space="preserve"> </w:t>
      </w:r>
      <w:r w:rsidR="00A04EDB" w:rsidRPr="0082339F">
        <w:rPr>
          <w:sz w:val="22"/>
          <w:szCs w:val="22"/>
        </w:rPr>
        <w:t xml:space="preserve">algunos miembros de las principales </w:t>
      </w:r>
      <w:r w:rsidR="008E38D5" w:rsidRPr="0082339F">
        <w:rPr>
          <w:sz w:val="22"/>
          <w:szCs w:val="22"/>
        </w:rPr>
        <w:t>instituciones</w:t>
      </w:r>
      <w:r w:rsidR="00A04EDB" w:rsidRPr="0082339F">
        <w:rPr>
          <w:sz w:val="22"/>
          <w:szCs w:val="22"/>
        </w:rPr>
        <w:t xml:space="preserve"> </w:t>
      </w:r>
      <w:r w:rsidR="003720F2" w:rsidRPr="0082339F">
        <w:rPr>
          <w:sz w:val="22"/>
          <w:szCs w:val="22"/>
        </w:rPr>
        <w:t xml:space="preserve">políticas, </w:t>
      </w:r>
      <w:r w:rsidR="00A04EDB" w:rsidRPr="0082339F">
        <w:rPr>
          <w:sz w:val="22"/>
          <w:szCs w:val="22"/>
        </w:rPr>
        <w:t>de gobierno</w:t>
      </w:r>
      <w:r w:rsidR="008E38D5" w:rsidRPr="0082339F">
        <w:rPr>
          <w:sz w:val="22"/>
          <w:szCs w:val="22"/>
        </w:rPr>
        <w:t xml:space="preserve">, </w:t>
      </w:r>
      <w:r w:rsidR="00A04EDB" w:rsidRPr="0082339F">
        <w:rPr>
          <w:sz w:val="22"/>
          <w:szCs w:val="22"/>
        </w:rPr>
        <w:t xml:space="preserve">económicas y culturales, desde </w:t>
      </w:r>
      <w:r w:rsidRPr="0082339F">
        <w:rPr>
          <w:sz w:val="22"/>
          <w:szCs w:val="22"/>
        </w:rPr>
        <w:t xml:space="preserve">las que </w:t>
      </w:r>
      <w:r w:rsidR="00A04EDB" w:rsidRPr="0082339F">
        <w:rPr>
          <w:sz w:val="22"/>
          <w:szCs w:val="22"/>
        </w:rPr>
        <w:t xml:space="preserve">se </w:t>
      </w:r>
      <w:r w:rsidR="008E38D5" w:rsidRPr="0082339F">
        <w:rPr>
          <w:sz w:val="22"/>
          <w:szCs w:val="22"/>
        </w:rPr>
        <w:t>legitima el discurso de ultraderecha.</w:t>
      </w:r>
      <w:r w:rsidR="00A04EDB" w:rsidRPr="0082339F">
        <w:rPr>
          <w:sz w:val="22"/>
          <w:szCs w:val="22"/>
        </w:rPr>
        <w:t xml:space="preserve"> </w:t>
      </w:r>
    </w:p>
    <w:p w14:paraId="7BB38884" w14:textId="77777777" w:rsidR="008A5008" w:rsidRDefault="008A5008" w:rsidP="0082339F">
      <w:pPr>
        <w:rPr>
          <w:sz w:val="22"/>
          <w:szCs w:val="22"/>
        </w:rPr>
      </w:pPr>
    </w:p>
    <w:p w14:paraId="48CB3CD9" w14:textId="77777777" w:rsidR="0005461B" w:rsidRPr="0082339F" w:rsidRDefault="0005461B" w:rsidP="0005461B">
      <w:pPr>
        <w:rPr>
          <w:sz w:val="22"/>
          <w:szCs w:val="22"/>
        </w:rPr>
      </w:pPr>
    </w:p>
    <w:tbl>
      <w:tblPr>
        <w:tblStyle w:val="Tablaconcuadrcula"/>
        <w:tblW w:w="0" w:type="auto"/>
        <w:tblLook w:val="04A0" w:firstRow="1" w:lastRow="0" w:firstColumn="1" w:lastColumn="0" w:noHBand="0" w:noVBand="1"/>
      </w:tblPr>
      <w:tblGrid>
        <w:gridCol w:w="2518"/>
        <w:gridCol w:w="6460"/>
      </w:tblGrid>
      <w:tr w:rsidR="0005461B" w:rsidRPr="0082339F" w14:paraId="2B54929A" w14:textId="77777777" w:rsidTr="00C90C45">
        <w:tc>
          <w:tcPr>
            <w:tcW w:w="8978" w:type="dxa"/>
            <w:gridSpan w:val="2"/>
            <w:shd w:val="clear" w:color="auto" w:fill="000000" w:themeFill="text1"/>
          </w:tcPr>
          <w:p w14:paraId="37EA1C83" w14:textId="77777777" w:rsidR="0005461B" w:rsidRPr="0082339F" w:rsidRDefault="0005461B" w:rsidP="00C90C45">
            <w:pPr>
              <w:rPr>
                <w:b/>
                <w:color w:val="FFFFFF" w:themeColor="background1"/>
              </w:rPr>
            </w:pPr>
            <w:r w:rsidRPr="0082339F">
              <w:rPr>
                <w:b/>
                <w:color w:val="FFFFFF" w:themeColor="background1"/>
              </w:rPr>
              <w:t>Destacado</w:t>
            </w:r>
          </w:p>
        </w:tc>
      </w:tr>
      <w:tr w:rsidR="0005461B" w:rsidRPr="0082339F" w14:paraId="646D5861" w14:textId="77777777" w:rsidTr="00C90C45">
        <w:tc>
          <w:tcPr>
            <w:tcW w:w="2518" w:type="dxa"/>
          </w:tcPr>
          <w:p w14:paraId="6688DC95" w14:textId="77777777" w:rsidR="0005461B" w:rsidRPr="0082339F" w:rsidRDefault="0005461B" w:rsidP="00C90C45">
            <w:pPr>
              <w:rPr>
                <w:b/>
              </w:rPr>
            </w:pPr>
            <w:r w:rsidRPr="0082339F">
              <w:rPr>
                <w:b/>
              </w:rPr>
              <w:t>Título</w:t>
            </w:r>
          </w:p>
        </w:tc>
        <w:tc>
          <w:tcPr>
            <w:tcW w:w="6460" w:type="dxa"/>
          </w:tcPr>
          <w:p w14:paraId="2B833AA3" w14:textId="77777777" w:rsidR="0005461B" w:rsidRPr="0082339F" w:rsidRDefault="0005461B" w:rsidP="00C90C45">
            <w:pPr>
              <w:rPr>
                <w:b/>
              </w:rPr>
            </w:pPr>
            <w:r w:rsidRPr="0082339F">
              <w:rPr>
                <w:b/>
              </w:rPr>
              <w:t>Los factores que favorecen la reaparición del fascismo</w:t>
            </w:r>
          </w:p>
        </w:tc>
      </w:tr>
      <w:tr w:rsidR="0005461B" w:rsidRPr="0082339F" w14:paraId="2ABE170D" w14:textId="77777777" w:rsidTr="00C90C45">
        <w:tc>
          <w:tcPr>
            <w:tcW w:w="2518" w:type="dxa"/>
          </w:tcPr>
          <w:p w14:paraId="51E460EC" w14:textId="77777777" w:rsidR="0005461B" w:rsidRPr="0082339F" w:rsidRDefault="0005461B" w:rsidP="00C90C45">
            <w:r w:rsidRPr="0082339F">
              <w:rPr>
                <w:b/>
              </w:rPr>
              <w:t>Contenido</w:t>
            </w:r>
          </w:p>
        </w:tc>
        <w:tc>
          <w:tcPr>
            <w:tcW w:w="6460" w:type="dxa"/>
          </w:tcPr>
          <w:p w14:paraId="416715DA" w14:textId="77777777" w:rsidR="0005461B" w:rsidRPr="0082339F" w:rsidRDefault="0005461B" w:rsidP="00C90C45">
            <w:r w:rsidRPr="0082339F">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5054303C" w14:textId="598712CE" w:rsidR="0005461B" w:rsidRPr="0082339F" w:rsidRDefault="0005461B" w:rsidP="0082339F">
      <w:pPr>
        <w:rPr>
          <w:sz w:val="22"/>
          <w:szCs w:val="22"/>
        </w:rPr>
      </w:pPr>
      <w:r>
        <w:rPr>
          <w:sz w:val="22"/>
          <w:szCs w:val="22"/>
        </w:rPr>
        <w:tab/>
      </w:r>
    </w:p>
    <w:p w14:paraId="21302251" w14:textId="1E45E087" w:rsidR="008A5008" w:rsidRPr="0082339F" w:rsidRDefault="002B5DD5" w:rsidP="0082339F">
      <w:pPr>
        <w:rPr>
          <w:sz w:val="22"/>
          <w:szCs w:val="22"/>
        </w:rPr>
      </w:pPr>
      <w:r w:rsidRPr="0082339F">
        <w:rPr>
          <w:sz w:val="22"/>
          <w:szCs w:val="22"/>
        </w:rPr>
        <w:t>Se puede afirmar que l</w:t>
      </w:r>
      <w:r w:rsidR="008E38D5" w:rsidRPr="0082339F">
        <w:rPr>
          <w:sz w:val="22"/>
          <w:szCs w:val="22"/>
        </w:rPr>
        <w:t>a crisis de una clase políti</w:t>
      </w:r>
      <w:r w:rsidR="009C191B" w:rsidRPr="0082339F">
        <w:rPr>
          <w:sz w:val="22"/>
          <w:szCs w:val="22"/>
        </w:rPr>
        <w:t>ca tradicional desprestigiada y</w:t>
      </w:r>
      <w:r w:rsidR="008E38D5" w:rsidRPr="0082339F">
        <w:rPr>
          <w:sz w:val="22"/>
          <w:szCs w:val="22"/>
        </w:rPr>
        <w:t xml:space="preserve"> marcada por </w:t>
      </w:r>
      <w:r w:rsidR="008A5008" w:rsidRPr="0082339F">
        <w:rPr>
          <w:sz w:val="22"/>
          <w:szCs w:val="22"/>
        </w:rPr>
        <w:t xml:space="preserve">la </w:t>
      </w:r>
      <w:r w:rsidR="008E38D5" w:rsidRPr="0082339F">
        <w:rPr>
          <w:sz w:val="22"/>
          <w:szCs w:val="22"/>
        </w:rPr>
        <w:t>corrupción</w:t>
      </w:r>
      <w:r w:rsidR="008A5008" w:rsidRPr="0082339F">
        <w:rPr>
          <w:sz w:val="22"/>
          <w:szCs w:val="22"/>
        </w:rPr>
        <w:t xml:space="preserve"> facilitó el afianzamiento electoral de </w:t>
      </w:r>
      <w:r w:rsidR="00C26214" w:rsidRPr="0082339F">
        <w:rPr>
          <w:sz w:val="22"/>
          <w:szCs w:val="22"/>
        </w:rPr>
        <w:t xml:space="preserve">partidos de extrema </w:t>
      </w:r>
      <w:r w:rsidR="00C36D75" w:rsidRPr="0082339F">
        <w:rPr>
          <w:sz w:val="22"/>
          <w:szCs w:val="22"/>
        </w:rPr>
        <w:t xml:space="preserve">derecha con discursos y </w:t>
      </w:r>
      <w:r w:rsidR="00C26214" w:rsidRPr="0082339F">
        <w:rPr>
          <w:sz w:val="22"/>
          <w:szCs w:val="22"/>
        </w:rPr>
        <w:t xml:space="preserve"> actitudes de rechazo hacia el “otro”</w:t>
      </w:r>
      <w:r w:rsidR="008A5008" w:rsidRPr="0082339F">
        <w:rPr>
          <w:sz w:val="22"/>
          <w:szCs w:val="22"/>
        </w:rPr>
        <w:t xml:space="preserve">. </w:t>
      </w:r>
      <w:r w:rsidR="00C26214" w:rsidRPr="0082339F">
        <w:rPr>
          <w:sz w:val="22"/>
          <w:szCs w:val="22"/>
        </w:rPr>
        <w:t xml:space="preserve"> </w:t>
      </w:r>
    </w:p>
    <w:p w14:paraId="1C5EB73E" w14:textId="77777777" w:rsidR="008A5008" w:rsidRPr="0082339F" w:rsidRDefault="008A5008" w:rsidP="0082339F">
      <w:pPr>
        <w:rPr>
          <w:sz w:val="22"/>
          <w:szCs w:val="22"/>
        </w:rPr>
      </w:pPr>
    </w:p>
    <w:p w14:paraId="2E453410" w14:textId="3CBB12FE" w:rsidR="00C26214" w:rsidRPr="0082339F" w:rsidRDefault="009C191B" w:rsidP="0082339F">
      <w:pPr>
        <w:rPr>
          <w:sz w:val="22"/>
          <w:szCs w:val="22"/>
        </w:rPr>
      </w:pPr>
      <w:r w:rsidRPr="0082339F">
        <w:rPr>
          <w:sz w:val="22"/>
          <w:szCs w:val="22"/>
        </w:rPr>
        <w:t>Est</w:t>
      </w:r>
      <w:r w:rsidR="008A5008" w:rsidRPr="0082339F">
        <w:rPr>
          <w:sz w:val="22"/>
          <w:szCs w:val="22"/>
        </w:rPr>
        <w:t xml:space="preserve">os partidos perciben </w:t>
      </w:r>
      <w:r w:rsidR="00C26214" w:rsidRPr="0082339F">
        <w:rPr>
          <w:sz w:val="22"/>
          <w:szCs w:val="22"/>
        </w:rPr>
        <w:t xml:space="preserve">la inmigración como </w:t>
      </w:r>
      <w:r w:rsidR="008A5008" w:rsidRPr="0082339F">
        <w:rPr>
          <w:sz w:val="22"/>
          <w:szCs w:val="22"/>
        </w:rPr>
        <w:t xml:space="preserve">una </w:t>
      </w:r>
      <w:r w:rsidR="00C26214" w:rsidRPr="0082339F">
        <w:rPr>
          <w:sz w:val="22"/>
          <w:szCs w:val="22"/>
        </w:rPr>
        <w:t>amenaza</w:t>
      </w:r>
      <w:r w:rsidR="008A5008" w:rsidRPr="0082339F">
        <w:rPr>
          <w:sz w:val="22"/>
          <w:szCs w:val="22"/>
        </w:rPr>
        <w:t xml:space="preserve"> y </w:t>
      </w:r>
      <w:r w:rsidR="00C26214" w:rsidRPr="0082339F">
        <w:rPr>
          <w:sz w:val="22"/>
          <w:szCs w:val="22"/>
        </w:rPr>
        <w:t>prom</w:t>
      </w:r>
      <w:r w:rsidR="008A5008" w:rsidRPr="0082339F">
        <w:rPr>
          <w:sz w:val="22"/>
          <w:szCs w:val="22"/>
        </w:rPr>
        <w:t xml:space="preserve">ueven </w:t>
      </w:r>
      <w:r w:rsidR="00C26214" w:rsidRPr="0082339F">
        <w:rPr>
          <w:sz w:val="22"/>
          <w:szCs w:val="22"/>
        </w:rPr>
        <w:t>el endurecimiento de las políticas de asilo</w:t>
      </w:r>
      <w:r w:rsidR="008A5008" w:rsidRPr="0082339F">
        <w:rPr>
          <w:sz w:val="22"/>
          <w:szCs w:val="22"/>
        </w:rPr>
        <w:t xml:space="preserve"> y </w:t>
      </w:r>
      <w:r w:rsidR="00C26214" w:rsidRPr="0082339F">
        <w:rPr>
          <w:sz w:val="22"/>
          <w:szCs w:val="22"/>
        </w:rPr>
        <w:t>la reducción drástica de la inmigración</w:t>
      </w:r>
      <w:r w:rsidR="008A5008" w:rsidRPr="0082339F">
        <w:rPr>
          <w:sz w:val="22"/>
          <w:szCs w:val="22"/>
        </w:rPr>
        <w:t xml:space="preserve">. Se oponen a la </w:t>
      </w:r>
      <w:r w:rsidR="00C26214" w:rsidRPr="0082339F">
        <w:rPr>
          <w:sz w:val="22"/>
          <w:szCs w:val="22"/>
        </w:rPr>
        <w:t>asimilación de los inmigrantes</w:t>
      </w:r>
      <w:r w:rsidR="00126914">
        <w:rPr>
          <w:sz w:val="22"/>
          <w:szCs w:val="22"/>
        </w:rPr>
        <w:t>, a los gitanos</w:t>
      </w:r>
      <w:r w:rsidR="00C26214" w:rsidRPr="0082339F">
        <w:rPr>
          <w:sz w:val="22"/>
          <w:szCs w:val="22"/>
        </w:rPr>
        <w:t xml:space="preserve"> y a </w:t>
      </w:r>
      <w:r w:rsidR="008A5008" w:rsidRPr="0082339F">
        <w:rPr>
          <w:sz w:val="22"/>
          <w:szCs w:val="22"/>
        </w:rPr>
        <w:t xml:space="preserve">lo que denominan  </w:t>
      </w:r>
      <w:r w:rsidR="00C26214" w:rsidRPr="0082339F">
        <w:rPr>
          <w:sz w:val="22"/>
          <w:szCs w:val="22"/>
        </w:rPr>
        <w:t>la “</w:t>
      </w:r>
      <w:r w:rsidR="00C26214" w:rsidRPr="0082339F">
        <w:rPr>
          <w:b/>
          <w:sz w:val="22"/>
          <w:szCs w:val="22"/>
        </w:rPr>
        <w:t>islamización</w:t>
      </w:r>
      <w:r w:rsidR="00C26214" w:rsidRPr="0082339F">
        <w:rPr>
          <w:sz w:val="22"/>
          <w:szCs w:val="22"/>
        </w:rPr>
        <w:t xml:space="preserve">” de su sociedad. </w:t>
      </w:r>
      <w:r w:rsidR="003F0495" w:rsidRPr="0082339F">
        <w:rPr>
          <w:sz w:val="22"/>
          <w:szCs w:val="22"/>
        </w:rPr>
        <w:t xml:space="preserve">Basados en la </w:t>
      </w:r>
      <w:r w:rsidR="003F0495" w:rsidRPr="0082339F">
        <w:rPr>
          <w:b/>
          <w:sz w:val="22"/>
          <w:szCs w:val="22"/>
        </w:rPr>
        <w:t>islamofobia,</w:t>
      </w:r>
      <w:r w:rsidR="003F0495" w:rsidRPr="0082339F">
        <w:rPr>
          <w:sz w:val="22"/>
          <w:szCs w:val="22"/>
        </w:rPr>
        <w:t xml:space="preserve"> t</w:t>
      </w:r>
      <w:r w:rsidR="008A5008" w:rsidRPr="0082339F">
        <w:rPr>
          <w:sz w:val="22"/>
          <w:szCs w:val="22"/>
        </w:rPr>
        <w:t>ambién d</w:t>
      </w:r>
      <w:r w:rsidR="00C26214" w:rsidRPr="0082339F">
        <w:rPr>
          <w:sz w:val="22"/>
          <w:szCs w:val="22"/>
        </w:rPr>
        <w:t>ifunde</w:t>
      </w:r>
      <w:r w:rsidR="008A5008" w:rsidRPr="0082339F">
        <w:rPr>
          <w:sz w:val="22"/>
          <w:szCs w:val="22"/>
        </w:rPr>
        <w:t>n</w:t>
      </w:r>
      <w:r w:rsidR="00C26214" w:rsidRPr="0082339F">
        <w:rPr>
          <w:sz w:val="22"/>
          <w:szCs w:val="22"/>
        </w:rPr>
        <w:t xml:space="preserve"> estereotipos</w:t>
      </w:r>
      <w:r w:rsidRPr="0082339F">
        <w:rPr>
          <w:sz w:val="22"/>
          <w:szCs w:val="22"/>
        </w:rPr>
        <w:t>,</w:t>
      </w:r>
      <w:r w:rsidR="00C26214" w:rsidRPr="0082339F">
        <w:rPr>
          <w:sz w:val="22"/>
          <w:szCs w:val="22"/>
        </w:rPr>
        <w:t xml:space="preserve"> </w:t>
      </w:r>
      <w:r w:rsidR="002B5DD5" w:rsidRPr="0082339F">
        <w:rPr>
          <w:sz w:val="22"/>
          <w:szCs w:val="22"/>
        </w:rPr>
        <w:t xml:space="preserve">en particular de </w:t>
      </w:r>
      <w:r w:rsidR="00C26214" w:rsidRPr="0082339F">
        <w:rPr>
          <w:sz w:val="22"/>
          <w:szCs w:val="22"/>
        </w:rPr>
        <w:t>los musulmanes</w:t>
      </w:r>
      <w:r w:rsidR="008A5008" w:rsidRPr="0082339F">
        <w:rPr>
          <w:sz w:val="22"/>
          <w:szCs w:val="22"/>
        </w:rPr>
        <w:t xml:space="preserve">, </w:t>
      </w:r>
      <w:r w:rsidR="003F0495" w:rsidRPr="0082339F">
        <w:rPr>
          <w:sz w:val="22"/>
          <w:szCs w:val="22"/>
        </w:rPr>
        <w:t>a quienes señalan</w:t>
      </w:r>
      <w:r w:rsidR="008A5008" w:rsidRPr="0082339F">
        <w:rPr>
          <w:sz w:val="22"/>
          <w:szCs w:val="22"/>
        </w:rPr>
        <w:t xml:space="preserve"> de </w:t>
      </w:r>
      <w:r w:rsidR="00C26214" w:rsidRPr="0082339F">
        <w:rPr>
          <w:sz w:val="22"/>
          <w:szCs w:val="22"/>
        </w:rPr>
        <w:t xml:space="preserve">ser una amenaza </w:t>
      </w:r>
      <w:r w:rsidR="002B5DD5" w:rsidRPr="0082339F">
        <w:rPr>
          <w:sz w:val="22"/>
          <w:szCs w:val="22"/>
        </w:rPr>
        <w:t xml:space="preserve">para </w:t>
      </w:r>
      <w:r w:rsidR="00C26214" w:rsidRPr="0082339F">
        <w:rPr>
          <w:sz w:val="22"/>
          <w:szCs w:val="22"/>
        </w:rPr>
        <w:t>la identidad</w:t>
      </w:r>
      <w:r w:rsidR="002B5DD5" w:rsidRPr="0082339F">
        <w:rPr>
          <w:sz w:val="22"/>
          <w:szCs w:val="22"/>
        </w:rPr>
        <w:t xml:space="preserve"> europea</w:t>
      </w:r>
      <w:r w:rsidR="00C26214" w:rsidRPr="0082339F">
        <w:rPr>
          <w:sz w:val="22"/>
          <w:szCs w:val="22"/>
        </w:rPr>
        <w:t xml:space="preserve">. </w:t>
      </w:r>
      <w:r w:rsidR="00126914">
        <w:rPr>
          <w:sz w:val="22"/>
          <w:szCs w:val="22"/>
        </w:rPr>
        <w:t xml:space="preserve"> </w:t>
      </w:r>
    </w:p>
    <w:p w14:paraId="2D1F7568"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DA3480" w:rsidRPr="0082339F" w14:paraId="4BD963C1" w14:textId="77777777" w:rsidTr="005A2B85">
        <w:tc>
          <w:tcPr>
            <w:tcW w:w="9033" w:type="dxa"/>
            <w:gridSpan w:val="2"/>
            <w:shd w:val="clear" w:color="auto" w:fill="0D0D0D" w:themeFill="text1" w:themeFillTint="F2"/>
          </w:tcPr>
          <w:p w14:paraId="5B61A3E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1E759A6C" w14:textId="77777777" w:rsidTr="005A2B85">
        <w:tc>
          <w:tcPr>
            <w:tcW w:w="2518" w:type="dxa"/>
          </w:tcPr>
          <w:p w14:paraId="6DD4BB9A" w14:textId="77777777" w:rsidR="00DA3480" w:rsidRPr="0082339F" w:rsidRDefault="00DA3480" w:rsidP="0082339F">
            <w:pPr>
              <w:rPr>
                <w:b/>
                <w:color w:val="000000"/>
              </w:rPr>
            </w:pPr>
            <w:r w:rsidRPr="0082339F">
              <w:rPr>
                <w:b/>
                <w:color w:val="000000"/>
              </w:rPr>
              <w:t>Código</w:t>
            </w:r>
          </w:p>
        </w:tc>
        <w:tc>
          <w:tcPr>
            <w:tcW w:w="6515" w:type="dxa"/>
          </w:tcPr>
          <w:p w14:paraId="152DF0A5" w14:textId="43514AEE"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w:t>
            </w:r>
            <w:r w:rsidR="002730C7" w:rsidRPr="0082339F">
              <w:rPr>
                <w:color w:val="000000"/>
              </w:rPr>
              <w:t>12</w:t>
            </w:r>
          </w:p>
        </w:tc>
      </w:tr>
      <w:tr w:rsidR="00DA3480" w:rsidRPr="0082339F" w14:paraId="10B95E95" w14:textId="77777777" w:rsidTr="005A2B85">
        <w:tc>
          <w:tcPr>
            <w:tcW w:w="2518" w:type="dxa"/>
          </w:tcPr>
          <w:p w14:paraId="20B1E8B8" w14:textId="77777777" w:rsidR="00DA3480" w:rsidRPr="0082339F" w:rsidRDefault="00DA3480" w:rsidP="0082339F">
            <w:pPr>
              <w:rPr>
                <w:color w:val="000000"/>
              </w:rPr>
            </w:pPr>
            <w:r w:rsidRPr="0082339F">
              <w:rPr>
                <w:b/>
                <w:color w:val="000000"/>
              </w:rPr>
              <w:t>Descripción</w:t>
            </w:r>
          </w:p>
        </w:tc>
        <w:tc>
          <w:tcPr>
            <w:tcW w:w="6515" w:type="dxa"/>
          </w:tcPr>
          <w:p w14:paraId="15ED1425" w14:textId="3C936381" w:rsidR="003F0495" w:rsidRPr="0082339F" w:rsidRDefault="00C529D1" w:rsidP="0082339F">
            <w:pPr>
              <w:rPr>
                <w:color w:val="000000"/>
                <w:lang w:val="es-CO"/>
              </w:rPr>
            </w:pPr>
            <w:r w:rsidRPr="0082339F">
              <w:rPr>
                <w:color w:val="000000"/>
                <w:lang w:val="es-CO"/>
              </w:rPr>
              <w:t>Dos niños albanokosovares refugiados en España, ante un cartel contra la discriminación racial</w:t>
            </w:r>
          </w:p>
          <w:p w14:paraId="07425EDC" w14:textId="77777777" w:rsidR="003F0495" w:rsidRPr="0082339F" w:rsidRDefault="003F0495" w:rsidP="0082339F">
            <w:pPr>
              <w:rPr>
                <w:rFonts w:ascii="Helvetica" w:hAnsi="Helvetica"/>
                <w:b/>
                <w:bCs/>
                <w:color w:val="333333"/>
                <w:lang w:val="en-US"/>
              </w:rPr>
            </w:pPr>
            <w:r w:rsidRPr="0082339F">
              <w:rPr>
                <w:rFonts w:ascii="Helvetica" w:hAnsi="Helvetica"/>
                <w:bCs/>
                <w:color w:val="333333"/>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82339F" w:rsidRDefault="003F0495" w:rsidP="0082339F">
            <w:pPr>
              <w:rPr>
                <w:rFonts w:ascii="Helvetica" w:hAnsi="Helvetica"/>
                <w:b/>
                <w:color w:val="333333"/>
                <w:lang w:val="es-CO"/>
              </w:rPr>
            </w:pPr>
            <w:r w:rsidRPr="0082339F">
              <w:rPr>
                <w:rFonts w:ascii="Helvetica" w:hAnsi="Helvetica"/>
                <w:bCs/>
                <w:color w:val="333333"/>
                <w:lang w:val="es-CO"/>
              </w:rPr>
              <w:t>Marcha letrero “Stop neo-fascism”</w:t>
            </w:r>
          </w:p>
          <w:p w14:paraId="64399942" w14:textId="1998F3EE" w:rsidR="003F0495" w:rsidRPr="0082339F" w:rsidRDefault="003F0495" w:rsidP="0082339F">
            <w:pPr>
              <w:rPr>
                <w:color w:val="000000"/>
                <w:lang w:val="es-CO"/>
              </w:rPr>
            </w:pPr>
          </w:p>
        </w:tc>
      </w:tr>
      <w:tr w:rsidR="00DA3480" w:rsidRPr="0082339F" w14:paraId="068F5185" w14:textId="77777777" w:rsidTr="005A2B85">
        <w:tc>
          <w:tcPr>
            <w:tcW w:w="2518" w:type="dxa"/>
          </w:tcPr>
          <w:p w14:paraId="183DE52E" w14:textId="77777777" w:rsidR="00DA3480" w:rsidRPr="0082339F" w:rsidRDefault="00DA3480" w:rsidP="0082339F">
            <w:pPr>
              <w:rPr>
                <w:b/>
                <w:color w:val="000000"/>
              </w:rPr>
            </w:pPr>
            <w:r w:rsidRPr="0082339F">
              <w:rPr>
                <w:b/>
                <w:color w:val="000000"/>
              </w:rPr>
              <w:t>Código Shutterstock (o URL o la ruta en AulaPlaneta)</w:t>
            </w:r>
          </w:p>
          <w:p w14:paraId="326E394B" w14:textId="3FD4F455" w:rsidR="003F0495" w:rsidRPr="0082339F" w:rsidRDefault="003F0495" w:rsidP="0082339F">
            <w:pPr>
              <w:rPr>
                <w:color w:val="000000"/>
              </w:rPr>
            </w:pPr>
          </w:p>
        </w:tc>
        <w:tc>
          <w:tcPr>
            <w:tcW w:w="6515" w:type="dxa"/>
          </w:tcPr>
          <w:p w14:paraId="5BCB2879" w14:textId="06DF3FE5" w:rsidR="00DA3480" w:rsidRPr="0082339F" w:rsidDel="003F0495" w:rsidRDefault="00C529D1" w:rsidP="0082339F">
            <w:pPr>
              <w:rPr>
                <w:del w:id="140" w:author="Flor Buitrago" w:date="2015-03-11T17:05:00Z"/>
                <w:color w:val="000000"/>
              </w:rPr>
            </w:pPr>
            <w:del w:id="141" w:author="Flor Buitrago" w:date="2015-03-11T17:05:00Z">
              <w:r w:rsidRPr="0082339F" w:rsidDel="003F0495">
                <w:rPr>
                  <w:color w:val="000000"/>
                </w:rPr>
                <w:delText>Aula Planeta/Banco de contenidos/ Dos niños albanokosovares refugiados en España</w:delText>
              </w:r>
            </w:del>
          </w:p>
          <w:p w14:paraId="1BDC8034" w14:textId="77777777" w:rsidR="003F0495" w:rsidRPr="0082339F" w:rsidRDefault="003F0495" w:rsidP="0082339F">
            <w:pPr>
              <w:rPr>
                <w:color w:val="000000"/>
              </w:rPr>
            </w:pPr>
          </w:p>
          <w:p w14:paraId="4998D0CE" w14:textId="35635C34" w:rsidR="003F0495" w:rsidRPr="0082339F" w:rsidRDefault="003F0495" w:rsidP="0082339F">
            <w:pPr>
              <w:rPr>
                <w:color w:val="000000"/>
              </w:rPr>
            </w:pPr>
            <w:r w:rsidRPr="0082339F">
              <w:rPr>
                <w:rFonts w:ascii="Arial" w:hAnsi="Arial" w:cs="Arial"/>
                <w:color w:val="333333"/>
                <w:shd w:val="clear" w:color="auto" w:fill="FFFFFF"/>
              </w:rPr>
              <w:t>183107462</w:t>
            </w:r>
          </w:p>
        </w:tc>
      </w:tr>
      <w:tr w:rsidR="00DA3480" w:rsidRPr="0082339F" w14:paraId="6F84C6E7" w14:textId="77777777" w:rsidTr="005A2B85">
        <w:tc>
          <w:tcPr>
            <w:tcW w:w="2518" w:type="dxa"/>
          </w:tcPr>
          <w:p w14:paraId="43371742" w14:textId="77777777" w:rsidR="00DA3480" w:rsidRPr="0082339F" w:rsidRDefault="00DA3480" w:rsidP="0082339F">
            <w:pPr>
              <w:rPr>
                <w:color w:val="000000"/>
              </w:rPr>
            </w:pPr>
            <w:r w:rsidRPr="0082339F">
              <w:rPr>
                <w:b/>
                <w:color w:val="000000"/>
              </w:rPr>
              <w:t>Pie de imagen</w:t>
            </w:r>
          </w:p>
        </w:tc>
        <w:tc>
          <w:tcPr>
            <w:tcW w:w="6515" w:type="dxa"/>
          </w:tcPr>
          <w:p w14:paraId="338424CE" w14:textId="722A5052" w:rsidR="00DA3480" w:rsidRPr="0082339F" w:rsidRDefault="00722B5B" w:rsidP="0082339F">
            <w:pPr>
              <w:rPr>
                <w:color w:val="000000"/>
              </w:rPr>
            </w:pPr>
            <w:r w:rsidRPr="0082339F">
              <w:rPr>
                <w:color w:val="000000"/>
              </w:rPr>
              <w:t>En años recientes</w:t>
            </w:r>
            <w:r w:rsidR="00AA260D" w:rsidRPr="0082339F">
              <w:rPr>
                <w:color w:val="000000"/>
              </w:rPr>
              <w:t>,</w:t>
            </w:r>
            <w:r w:rsidRPr="0082339F">
              <w:rPr>
                <w:color w:val="000000"/>
              </w:rPr>
              <w:t xml:space="preserve"> la inmigración ha pasado a ser el tema clave </w:t>
            </w:r>
            <w:r w:rsidR="00AA260D" w:rsidRPr="0082339F">
              <w:rPr>
                <w:color w:val="000000"/>
              </w:rPr>
              <w:t>en</w:t>
            </w:r>
            <w:r w:rsidRPr="0082339F">
              <w:rPr>
                <w:color w:val="000000"/>
              </w:rPr>
              <w:t xml:space="preserve"> los gobiernos de Eur</w:t>
            </w:r>
            <w:r w:rsidR="003F0495" w:rsidRPr="0082339F">
              <w:rPr>
                <w:color w:val="000000"/>
              </w:rPr>
              <w:t>asia</w:t>
            </w:r>
            <w:r w:rsidRPr="0082339F">
              <w:rPr>
                <w:color w:val="000000"/>
              </w:rPr>
              <w:t>.</w:t>
            </w:r>
            <w:r w:rsidRPr="0082339F">
              <w:t xml:space="preserve"> </w:t>
            </w:r>
            <w:r w:rsidR="00AA260D" w:rsidRPr="0082339F">
              <w:rPr>
                <w:color w:val="000000"/>
              </w:rPr>
              <w:t>En la actualidad,</w:t>
            </w:r>
            <w:r w:rsidRPr="0082339F">
              <w:rPr>
                <w:color w:val="000000"/>
              </w:rPr>
              <w:t xml:space="preserve"> a los </w:t>
            </w:r>
            <w:r w:rsidR="00AA260D" w:rsidRPr="0082339F">
              <w:rPr>
                <w:color w:val="000000"/>
              </w:rPr>
              <w:t>e</w:t>
            </w:r>
            <w:r w:rsidRPr="0082339F">
              <w:rPr>
                <w:color w:val="000000"/>
              </w:rPr>
              <w:t>migrantes los agobia el desempleo</w:t>
            </w:r>
            <w:r w:rsidR="00AA260D" w:rsidRPr="0082339F">
              <w:rPr>
                <w:color w:val="000000"/>
              </w:rPr>
              <w:t>,</w:t>
            </w:r>
            <w:r w:rsidRPr="0082339F">
              <w:rPr>
                <w:color w:val="000000"/>
              </w:rPr>
              <w:t xml:space="preserve"> </w:t>
            </w:r>
            <w:r w:rsidR="00AA260D" w:rsidRPr="0082339F">
              <w:rPr>
                <w:color w:val="000000"/>
              </w:rPr>
              <w:t>además de</w:t>
            </w:r>
            <w:r w:rsidRPr="0082339F">
              <w:rPr>
                <w:color w:val="000000"/>
              </w:rPr>
              <w:t xml:space="preserve"> las medidas punitivas que los gobiernos toman contra ellos. Se han convertido en los “chivos expiatorios” de los problemas económicos de </w:t>
            </w:r>
            <w:r w:rsidR="003F0495" w:rsidRPr="0082339F">
              <w:rPr>
                <w:color w:val="000000"/>
              </w:rPr>
              <w:t>la región</w:t>
            </w:r>
            <w:r w:rsidRPr="0082339F">
              <w:rPr>
                <w:color w:val="000000"/>
              </w:rPr>
              <w:t>.</w:t>
            </w:r>
            <w:r w:rsidR="003F0495" w:rsidRPr="0082339F">
              <w:rPr>
                <w:color w:val="000000"/>
              </w:rPr>
              <w:t xml:space="preserve"> En la imagen, marcha del 22 de marzo de 2014 en Atenas</w:t>
            </w:r>
            <w:r w:rsidR="00AA260D" w:rsidRPr="0082339F">
              <w:rPr>
                <w:color w:val="000000"/>
              </w:rPr>
              <w:t>,</w:t>
            </w:r>
            <w:r w:rsidR="003F0495" w:rsidRPr="0082339F">
              <w:rPr>
                <w:color w:val="000000"/>
              </w:rPr>
              <w:t xml:space="preserve"> en</w:t>
            </w:r>
            <w:r w:rsidR="00AA260D" w:rsidRPr="0082339F">
              <w:rPr>
                <w:color w:val="000000"/>
              </w:rPr>
              <w:t xml:space="preserve"> el marco de la</w:t>
            </w:r>
            <w:r w:rsidR="003F0495" w:rsidRPr="0082339F">
              <w:rPr>
                <w:color w:val="000000"/>
              </w:rPr>
              <w:t xml:space="preserve"> celebración del Día Internacional por la Eliminación de la Discriminación Racial. </w:t>
            </w:r>
            <w:del w:id="142" w:author="Flor Buitrago" w:date="2015-03-11T17:05:00Z">
              <w:r w:rsidRPr="0082339F" w:rsidDel="003F0495">
                <w:rPr>
                  <w:color w:val="000000"/>
                </w:rPr>
                <w:delText xml:space="preserve"> En la imagen se observa </w:delText>
              </w:r>
              <w:r w:rsidR="00C529D1" w:rsidRPr="0082339F" w:rsidDel="003F0495">
                <w:rPr>
                  <w:color w:val="000000"/>
                </w:rPr>
                <w:delText>a dos niños albanokosovares refugiados en España, ante un cartel contra la discriminación racial</w:delText>
              </w:r>
            </w:del>
            <w:r w:rsidR="00C529D1" w:rsidRPr="0082339F">
              <w:rPr>
                <w:color w:val="000000"/>
              </w:rPr>
              <w:t xml:space="preserve">. </w:t>
            </w:r>
          </w:p>
        </w:tc>
      </w:tr>
    </w:tbl>
    <w:p w14:paraId="2FEB1D82" w14:textId="77777777" w:rsidR="00C26214" w:rsidRPr="0082339F" w:rsidRDefault="00C26214" w:rsidP="0082339F">
      <w:pPr>
        <w:rPr>
          <w:sz w:val="22"/>
          <w:szCs w:val="22"/>
        </w:rPr>
      </w:pPr>
    </w:p>
    <w:p w14:paraId="747F51D8" w14:textId="420313BB" w:rsidR="00C26214" w:rsidRPr="0082339F" w:rsidRDefault="00C26214" w:rsidP="0082339F">
      <w:pPr>
        <w:rPr>
          <w:sz w:val="22"/>
          <w:szCs w:val="22"/>
        </w:rPr>
      </w:pPr>
      <w:r w:rsidRPr="0082339F">
        <w:rPr>
          <w:sz w:val="22"/>
          <w:szCs w:val="22"/>
        </w:rPr>
        <w:t>Los resultados de las últimas elecciones al Parlamento Europeo mostraron el aumento del apoyo a los partidos nacionalistas en Estados como Francia, Reino Uni</w:t>
      </w:r>
      <w:r w:rsidR="00AA260D" w:rsidRPr="0082339F">
        <w:rPr>
          <w:sz w:val="22"/>
          <w:szCs w:val="22"/>
        </w:rPr>
        <w:t>do, Dinamarca, Austria, Grecia,</w:t>
      </w:r>
      <w:r w:rsidRPr="0082339F">
        <w:rPr>
          <w:sz w:val="22"/>
          <w:szCs w:val="22"/>
        </w:rPr>
        <w:t xml:space="preserve"> Hungría, Alemania, Bélgica, Holanda, Suiza, Noruega, Reino Unido, Grecia, y Portugal. </w:t>
      </w:r>
    </w:p>
    <w:p w14:paraId="19DB33F2" w14:textId="77777777" w:rsidR="00C26214" w:rsidRPr="0082339F" w:rsidRDefault="00C26214" w:rsidP="0082339F">
      <w:pPr>
        <w:rPr>
          <w:sz w:val="22"/>
          <w:szCs w:val="22"/>
        </w:rPr>
      </w:pPr>
    </w:p>
    <w:p w14:paraId="6AFC26C6" w14:textId="6830D3D8" w:rsidR="00AE1BC7" w:rsidRDefault="00C26214" w:rsidP="0082339F">
      <w:pPr>
        <w:rPr>
          <w:sz w:val="22"/>
          <w:szCs w:val="22"/>
        </w:rPr>
      </w:pPr>
      <w:r w:rsidRPr="0082339F">
        <w:rPr>
          <w:sz w:val="22"/>
          <w:szCs w:val="22"/>
        </w:rPr>
        <w:t xml:space="preserve">En Francia, el Frente Nacional, liderado por la política Marine Le Pen, es el partido ultraderechista con mayor apoyo social en Europa. Difunde el imaginario </w:t>
      </w:r>
      <w:r w:rsidR="002B5DD5" w:rsidRPr="0082339F">
        <w:rPr>
          <w:sz w:val="22"/>
          <w:szCs w:val="22"/>
        </w:rPr>
        <w:t xml:space="preserve">de </w:t>
      </w:r>
      <w:r w:rsidRPr="0082339F">
        <w:rPr>
          <w:sz w:val="22"/>
          <w:szCs w:val="22"/>
        </w:rPr>
        <w:t xml:space="preserve">una Francia que está al borde del colapso, debido a la presencia de personas no francesas. </w:t>
      </w:r>
      <w:r w:rsidR="008A5008" w:rsidRPr="0082339F">
        <w:rPr>
          <w:sz w:val="22"/>
          <w:szCs w:val="22"/>
        </w:rPr>
        <w:t xml:space="preserve">Otros partidos </w:t>
      </w:r>
      <w:r w:rsidR="00AA260D" w:rsidRPr="0082339F">
        <w:rPr>
          <w:sz w:val="22"/>
          <w:szCs w:val="22"/>
        </w:rPr>
        <w:t xml:space="preserve">de esta tendencia, </w:t>
      </w:r>
      <w:r w:rsidR="008A5008" w:rsidRPr="0082339F">
        <w:rPr>
          <w:sz w:val="22"/>
          <w:szCs w:val="22"/>
        </w:rPr>
        <w:t xml:space="preserve">con creciente influencia en </w:t>
      </w:r>
      <w:r w:rsidRPr="0082339F">
        <w:rPr>
          <w:sz w:val="22"/>
          <w:szCs w:val="22"/>
        </w:rPr>
        <w:t>Italia</w:t>
      </w:r>
      <w:r w:rsidR="008A5008" w:rsidRPr="0082339F">
        <w:rPr>
          <w:sz w:val="22"/>
          <w:szCs w:val="22"/>
        </w:rPr>
        <w:t xml:space="preserve"> son </w:t>
      </w:r>
      <w:r w:rsidRPr="0082339F">
        <w:rPr>
          <w:sz w:val="22"/>
          <w:szCs w:val="22"/>
        </w:rPr>
        <w:t>la Alianza Nacional y la Liga Norte</w:t>
      </w:r>
      <w:r w:rsidR="00AA260D" w:rsidRPr="0082339F">
        <w:rPr>
          <w:sz w:val="22"/>
          <w:szCs w:val="22"/>
        </w:rPr>
        <w:t>;</w:t>
      </w:r>
      <w:r w:rsidR="008A5008" w:rsidRPr="0082339F">
        <w:rPr>
          <w:sz w:val="22"/>
          <w:szCs w:val="22"/>
        </w:rPr>
        <w:t xml:space="preserve"> e</w:t>
      </w:r>
      <w:r w:rsidRPr="0082339F">
        <w:rPr>
          <w:sz w:val="22"/>
          <w:szCs w:val="22"/>
        </w:rPr>
        <w:t>n Austria, el Partido de la Libertad</w:t>
      </w:r>
      <w:r w:rsidR="008A5008" w:rsidRPr="0082339F">
        <w:rPr>
          <w:sz w:val="22"/>
          <w:szCs w:val="22"/>
        </w:rPr>
        <w:t xml:space="preserve"> y e</w:t>
      </w:r>
      <w:r w:rsidRPr="0082339F">
        <w:rPr>
          <w:sz w:val="22"/>
          <w:szCs w:val="22"/>
        </w:rPr>
        <w:t>n Dinamarca, el Partido del Pueblo Danés</w:t>
      </w:r>
      <w:r w:rsidR="005A6A15">
        <w:rPr>
          <w:sz w:val="22"/>
          <w:szCs w:val="22"/>
        </w:rPr>
        <w:t xml:space="preserve"> [</w:t>
      </w:r>
      <w:r w:rsidR="005A6A15" w:rsidRPr="005A6A15">
        <w:rPr>
          <w:sz w:val="22"/>
          <w:szCs w:val="22"/>
        </w:rPr>
        <w:t>VER</w:t>
      </w:r>
      <w:r w:rsidR="005A6A15">
        <w:rPr>
          <w:sz w:val="22"/>
          <w:szCs w:val="22"/>
        </w:rPr>
        <w:t>]</w:t>
      </w:r>
      <w:r w:rsidRPr="0082339F">
        <w:rPr>
          <w:sz w:val="22"/>
          <w:szCs w:val="22"/>
        </w:rPr>
        <w:t xml:space="preserve">. </w:t>
      </w:r>
    </w:p>
    <w:p w14:paraId="343C0380" w14:textId="5D630EB4" w:rsidR="005A6A15" w:rsidRPr="0082339F" w:rsidRDefault="00887B01" w:rsidP="0082339F">
      <w:pPr>
        <w:rPr>
          <w:sz w:val="22"/>
          <w:szCs w:val="22"/>
        </w:rPr>
      </w:pPr>
      <w:hyperlink r:id="rId35" w:history="1">
        <w:r w:rsidR="005A6A15" w:rsidRPr="00D25797">
          <w:rPr>
            <w:rStyle w:val="Hipervnculo"/>
            <w:rFonts w:ascii="Lucida Grande" w:hAnsi="Lucida Grande" w:cs="Lucida Grande"/>
          </w:rPr>
          <w:t>http://elordenmundial.com/regiones/europa/frente-nacional-el-primer-partido-de-francia/</w:t>
        </w:r>
      </w:hyperlink>
      <w:r w:rsidR="005A6A15">
        <w:rPr>
          <w:rFonts w:ascii="Lucida Grande" w:hAnsi="Lucida Grande" w:cs="Lucida Grande"/>
          <w:color w:val="000000"/>
        </w:rPr>
        <w:t xml:space="preserve"> </w:t>
      </w:r>
    </w:p>
    <w:p w14:paraId="6F8D1E7A" w14:textId="77777777" w:rsidR="00C26214" w:rsidRPr="0082339F" w:rsidRDefault="00C26214" w:rsidP="0082339F">
      <w:pPr>
        <w:rPr>
          <w:sz w:val="22"/>
          <w:szCs w:val="22"/>
        </w:rPr>
      </w:pPr>
    </w:p>
    <w:p w14:paraId="4521EBAA" w14:textId="057E10F6" w:rsidR="002B5DD5" w:rsidRPr="0082339F" w:rsidRDefault="00AA260D" w:rsidP="0082339F">
      <w:pPr>
        <w:rPr>
          <w:sz w:val="22"/>
          <w:szCs w:val="22"/>
        </w:rPr>
      </w:pPr>
      <w:r w:rsidRPr="0082339F">
        <w:rPr>
          <w:sz w:val="22"/>
          <w:szCs w:val="22"/>
        </w:rPr>
        <w:t>La presión de estos</w:t>
      </w:r>
      <w:r w:rsidR="00C26214" w:rsidRPr="0082339F">
        <w:rPr>
          <w:sz w:val="22"/>
          <w:szCs w:val="22"/>
        </w:rPr>
        <w:t xml:space="preserve"> partidos </w:t>
      </w:r>
      <w:r w:rsidR="008A5008" w:rsidRPr="0082339F">
        <w:rPr>
          <w:sz w:val="22"/>
          <w:szCs w:val="22"/>
        </w:rPr>
        <w:t xml:space="preserve">sobre las políticas de gobierno </w:t>
      </w:r>
      <w:r w:rsidR="00C26214" w:rsidRPr="0082339F">
        <w:rPr>
          <w:sz w:val="22"/>
          <w:szCs w:val="22"/>
        </w:rPr>
        <w:t xml:space="preserve">ha </w:t>
      </w:r>
      <w:r w:rsidRPr="0082339F">
        <w:rPr>
          <w:sz w:val="22"/>
          <w:szCs w:val="22"/>
        </w:rPr>
        <w:t>dado</w:t>
      </w:r>
      <w:r w:rsidR="00C26214" w:rsidRPr="0082339F">
        <w:rPr>
          <w:sz w:val="22"/>
          <w:szCs w:val="22"/>
        </w:rPr>
        <w:t xml:space="preserve"> como </w:t>
      </w:r>
      <w:r w:rsidR="00AE1BC7" w:rsidRPr="0082339F">
        <w:rPr>
          <w:sz w:val="22"/>
          <w:szCs w:val="22"/>
        </w:rPr>
        <w:t xml:space="preserve">resultado un mayor control migratorio </w:t>
      </w:r>
      <w:r w:rsidRPr="0082339F">
        <w:rPr>
          <w:sz w:val="22"/>
          <w:szCs w:val="22"/>
        </w:rPr>
        <w:t>e</w:t>
      </w:r>
      <w:r w:rsidR="008A5008" w:rsidRPr="0082339F">
        <w:rPr>
          <w:sz w:val="22"/>
          <w:szCs w:val="22"/>
        </w:rPr>
        <w:t xml:space="preserve"> incluso</w:t>
      </w:r>
      <w:r w:rsidRPr="0082339F">
        <w:rPr>
          <w:sz w:val="22"/>
          <w:szCs w:val="22"/>
        </w:rPr>
        <w:t xml:space="preserve"> ha logrado</w:t>
      </w:r>
      <w:r w:rsidR="008A5008" w:rsidRPr="0082339F">
        <w:rPr>
          <w:sz w:val="22"/>
          <w:szCs w:val="22"/>
        </w:rPr>
        <w:t xml:space="preserve"> </w:t>
      </w:r>
      <w:r w:rsidRPr="0082339F">
        <w:rPr>
          <w:sz w:val="22"/>
          <w:szCs w:val="22"/>
        </w:rPr>
        <w:t xml:space="preserve">que se tomen </w:t>
      </w:r>
      <w:r w:rsidR="008A5008" w:rsidRPr="0082339F">
        <w:rPr>
          <w:sz w:val="22"/>
          <w:szCs w:val="22"/>
        </w:rPr>
        <w:t xml:space="preserve">medidas como el </w:t>
      </w:r>
      <w:r w:rsidR="00C26214" w:rsidRPr="0082339F">
        <w:rPr>
          <w:sz w:val="22"/>
          <w:szCs w:val="22"/>
        </w:rPr>
        <w:t>cierre de las fronteras</w:t>
      </w:r>
      <w:r w:rsidR="00C36D75" w:rsidRPr="0082339F">
        <w:rPr>
          <w:sz w:val="22"/>
          <w:szCs w:val="22"/>
        </w:rPr>
        <w:t>; además l</w:t>
      </w:r>
      <w:r w:rsidR="008A5008" w:rsidRPr="0082339F">
        <w:rPr>
          <w:sz w:val="22"/>
          <w:szCs w:val="22"/>
        </w:rPr>
        <w:t xml:space="preserve">as </w:t>
      </w:r>
      <w:r w:rsidR="00C26214" w:rsidRPr="0082339F">
        <w:rPr>
          <w:sz w:val="22"/>
          <w:szCs w:val="22"/>
        </w:rPr>
        <w:t xml:space="preserve">leyes </w:t>
      </w:r>
      <w:r w:rsidRPr="0082339F">
        <w:rPr>
          <w:sz w:val="22"/>
          <w:szCs w:val="22"/>
        </w:rPr>
        <w:t>anti</w:t>
      </w:r>
      <w:r w:rsidR="008A5008" w:rsidRPr="0082339F">
        <w:rPr>
          <w:sz w:val="22"/>
          <w:szCs w:val="22"/>
        </w:rPr>
        <w:t xml:space="preserve">migratorias </w:t>
      </w:r>
      <w:r w:rsidR="00C36D75" w:rsidRPr="0082339F">
        <w:rPr>
          <w:sz w:val="22"/>
          <w:szCs w:val="22"/>
        </w:rPr>
        <w:t xml:space="preserve">han sido </w:t>
      </w:r>
      <w:r w:rsidR="00C26214" w:rsidRPr="0082339F">
        <w:rPr>
          <w:sz w:val="22"/>
          <w:szCs w:val="22"/>
        </w:rPr>
        <w:t>reforzadas con medidas policivas</w:t>
      </w:r>
      <w:r w:rsidR="008A5008" w:rsidRPr="0082339F">
        <w:rPr>
          <w:sz w:val="22"/>
          <w:szCs w:val="22"/>
        </w:rPr>
        <w:t>.</w:t>
      </w:r>
      <w:r w:rsidR="00C26214" w:rsidRPr="0082339F">
        <w:rPr>
          <w:sz w:val="22"/>
          <w:szCs w:val="22"/>
        </w:rPr>
        <w:t xml:space="preserve"> </w:t>
      </w:r>
    </w:p>
    <w:p w14:paraId="52036C6A" w14:textId="77777777" w:rsidR="002B5DD5" w:rsidRDefault="002B5DD5" w:rsidP="0082339F">
      <w:pPr>
        <w:rPr>
          <w:sz w:val="22"/>
          <w:szCs w:val="22"/>
        </w:rPr>
      </w:pPr>
    </w:p>
    <w:p w14:paraId="448DD842" w14:textId="77777777" w:rsidR="0005461B" w:rsidRPr="00905AE8" w:rsidRDefault="0005461B" w:rsidP="0005461B">
      <w:pPr>
        <w:pStyle w:val="CuerpoA"/>
        <w:tabs>
          <w:tab w:val="right" w:pos="8498"/>
        </w:tabs>
        <w:spacing w:after="0"/>
        <w:rPr>
          <w:rFonts w:ascii="Times New Roman" w:eastAsia="Times New Roman" w:hAnsi="Times New Roman" w:cs="Times New Roman"/>
          <w:lang w:val="es-CO"/>
        </w:rPr>
      </w:pPr>
    </w:p>
    <w:p w14:paraId="10AE44BB" w14:textId="77777777" w:rsidR="0005461B" w:rsidRDefault="0005461B" w:rsidP="0005461B">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05461B" w:rsidRPr="004A1547" w14:paraId="01036B3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088F6ADE" w14:textId="77777777" w:rsidR="0005461B" w:rsidRPr="006B6F27" w:rsidRDefault="0005461B"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05461B" w:rsidRPr="006B6F27" w14:paraId="2AB5516A"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34E90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DCBFC2" w14:textId="5F615428" w:rsidR="0005461B" w:rsidRPr="006B6F27" w:rsidRDefault="0005461B"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37</w:t>
            </w:r>
          </w:p>
        </w:tc>
      </w:tr>
      <w:tr w:rsidR="0005461B" w:rsidRPr="004A1547" w14:paraId="59CAD5DC"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1247B"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1356A" w14:textId="331B3FD3" w:rsidR="0005461B" w:rsidRPr="006B6F27" w:rsidRDefault="00CC2055" w:rsidP="00F1548D">
            <w:pPr>
              <w:pStyle w:val="Cuerpo"/>
            </w:pPr>
            <w:ins w:id="143" w:author="bachue digital" w:date="2015-07-28T23:16:00Z">
              <w:r>
                <w:t xml:space="preserve">Imagen que representa </w:t>
              </w:r>
            </w:ins>
            <w:ins w:id="144" w:author="bachue digital" w:date="2015-07-28T23:15:00Z">
              <w:r>
                <w:t xml:space="preserve">cómo </w:t>
              </w:r>
              <w:r w:rsidRPr="00CC2055">
                <w:t>E</w:t>
              </w:r>
            </w:ins>
            <w:ins w:id="145" w:author="bachue digital" w:date="2015-07-28T23:16:00Z">
              <w:r>
                <w:t xml:space="preserve">uropa </w:t>
              </w:r>
            </w:ins>
            <w:ins w:id="146" w:author="bachue digital" w:date="2015-07-28T23:15:00Z">
              <w:r w:rsidRPr="00CC2055">
                <w:t xml:space="preserve"> </w:t>
              </w:r>
            </w:ins>
            <w:ins w:id="147" w:author="bachue digital" w:date="2015-07-28T23:17:00Z">
              <w:r w:rsidR="00F1548D">
                <w:t xml:space="preserve">bloquea </w:t>
              </w:r>
            </w:ins>
            <w:ins w:id="148" w:author="bachue digital" w:date="2015-07-28T23:15:00Z">
              <w:r w:rsidRPr="00CC2055">
                <w:t xml:space="preserve">la </w:t>
              </w:r>
            </w:ins>
            <w:ins w:id="149" w:author="bachue digital" w:date="2015-07-28T23:17:00Z">
              <w:r w:rsidR="00F1548D">
                <w:t xml:space="preserve">entrada de </w:t>
              </w:r>
            </w:ins>
            <w:ins w:id="150" w:author="bachue digital" w:date="2015-07-28T23:15:00Z">
              <w:r w:rsidRPr="00CC2055">
                <w:t xml:space="preserve">los </w:t>
              </w:r>
            </w:ins>
            <w:ins w:id="151" w:author="bachue digital" w:date="2015-07-28T23:16:00Z">
              <w:r>
                <w:t xml:space="preserve">inmigrantes </w:t>
              </w:r>
              <w:r w:rsidR="00F1548D">
                <w:t xml:space="preserve">africanos </w:t>
              </w:r>
            </w:ins>
          </w:p>
        </w:tc>
      </w:tr>
      <w:tr w:rsidR="0005461B" w:rsidRPr="004A1547" w14:paraId="5F539B7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7B352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3305F" w14:textId="50F79D52" w:rsidR="0005461B" w:rsidRPr="006B6F27" w:rsidRDefault="00CC2055" w:rsidP="00C90C45">
            <w:pPr>
              <w:pStyle w:val="Cuerpo"/>
              <w:rPr>
                <w:lang w:val="es-ES_tradnl"/>
              </w:rPr>
            </w:pPr>
            <w:ins w:id="152" w:author="bachue digital" w:date="2015-07-28T23:15:00Z">
              <w:r w:rsidRPr="00CC2055">
                <w:rPr>
                  <w:lang w:val="es-ES_tradnl"/>
                </w:rPr>
                <w:t xml:space="preserve">Número de la imagen </w:t>
              </w:r>
              <w:commentRangeStart w:id="153"/>
              <w:r w:rsidRPr="00CC2055">
                <w:rPr>
                  <w:lang w:val="es-ES_tradnl"/>
                </w:rPr>
                <w:t>292714169</w:t>
              </w:r>
            </w:ins>
            <w:commentRangeEnd w:id="153"/>
            <w:r w:rsidR="00111A9B">
              <w:rPr>
                <w:rStyle w:val="Refdecomentario"/>
                <w:rFonts w:ascii="Calibri" w:eastAsia="Calibri" w:hAnsi="Calibri"/>
                <w:color w:val="auto"/>
                <w:bdr w:val="none" w:sz="0" w:space="0" w:color="auto"/>
                <w:lang w:val="es-MX" w:eastAsia="en-US"/>
              </w:rPr>
              <w:commentReference w:id="153"/>
            </w:r>
          </w:p>
        </w:tc>
      </w:tr>
      <w:tr w:rsidR="0005461B" w:rsidRPr="006B6F27" w14:paraId="7849EE6D"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8097F9"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74946" w14:textId="1E666B5A" w:rsidR="0005461B" w:rsidRPr="0082339F" w:rsidRDefault="0005461B" w:rsidP="0005461B">
            <w:pPr>
              <w:rPr>
                <w:sz w:val="22"/>
                <w:szCs w:val="22"/>
              </w:rPr>
            </w:pPr>
            <w:r w:rsidRPr="0082339F">
              <w:rPr>
                <w:sz w:val="22"/>
                <w:szCs w:val="22"/>
              </w:rPr>
              <w:t xml:space="preserve">Es paradójico que mientras que en el continente se abren las puertas para la </w:t>
            </w:r>
            <w:r w:rsidRPr="0082339F">
              <w:rPr>
                <w:b/>
                <w:sz w:val="22"/>
                <w:szCs w:val="22"/>
              </w:rPr>
              <w:t>libre entrada y salida de flujos de dinero</w:t>
            </w:r>
            <w:r w:rsidRPr="0082339F">
              <w:rPr>
                <w:sz w:val="22"/>
                <w:szCs w:val="22"/>
              </w:rPr>
              <w:t xml:space="preserve">, al mismo tiempo se limiten los </w:t>
            </w:r>
            <w:r w:rsidRPr="0082339F">
              <w:rPr>
                <w:b/>
                <w:sz w:val="22"/>
                <w:szCs w:val="22"/>
              </w:rPr>
              <w:t>libres movimientos de la población</w:t>
            </w:r>
            <w:r w:rsidRPr="0082339F">
              <w:rPr>
                <w:sz w:val="22"/>
                <w:szCs w:val="22"/>
              </w:rPr>
              <w:t>.</w:t>
            </w:r>
          </w:p>
          <w:p w14:paraId="51530093" w14:textId="77777777" w:rsidR="0005461B" w:rsidRPr="006B6F27" w:rsidRDefault="0005461B" w:rsidP="00C90C45">
            <w:pPr>
              <w:pStyle w:val="Cuerpo"/>
            </w:pPr>
          </w:p>
        </w:tc>
      </w:tr>
    </w:tbl>
    <w:p w14:paraId="474CC26F" w14:textId="77777777" w:rsidR="0005461B" w:rsidRDefault="0005461B" w:rsidP="0005461B">
      <w:pPr>
        <w:spacing w:after="0" w:line="240" w:lineRule="auto"/>
      </w:pPr>
    </w:p>
    <w:p w14:paraId="21B37C11" w14:textId="77777777" w:rsidR="00C36D75" w:rsidRPr="0082339F" w:rsidRDefault="00C36D75" w:rsidP="0082339F">
      <w:pPr>
        <w:rPr>
          <w:sz w:val="22"/>
          <w:szCs w:val="22"/>
        </w:rPr>
      </w:pPr>
    </w:p>
    <w:p w14:paraId="702611F2" w14:textId="36A5B5E6" w:rsidR="00230683" w:rsidRPr="0082339F" w:rsidRDefault="00C36D75" w:rsidP="0082339F">
      <w:pPr>
        <w:rPr>
          <w:sz w:val="22"/>
          <w:szCs w:val="22"/>
        </w:rPr>
      </w:pPr>
      <w:r w:rsidRPr="0082339F">
        <w:rPr>
          <w:sz w:val="22"/>
          <w:szCs w:val="22"/>
        </w:rPr>
        <w:t xml:space="preserve">En </w:t>
      </w:r>
      <w:r w:rsidR="008A5008" w:rsidRPr="0082339F">
        <w:rPr>
          <w:sz w:val="22"/>
          <w:szCs w:val="22"/>
        </w:rPr>
        <w:t>Europa</w:t>
      </w:r>
      <w:r w:rsidR="002B5DD5" w:rsidRPr="0082339F">
        <w:rPr>
          <w:sz w:val="22"/>
          <w:szCs w:val="22"/>
        </w:rPr>
        <w:t>,</w:t>
      </w:r>
      <w:r w:rsidR="008A5008" w:rsidRPr="0082339F">
        <w:rPr>
          <w:sz w:val="22"/>
          <w:szCs w:val="22"/>
        </w:rPr>
        <w:t xml:space="preserve"> urge hoy la construcción de s</w:t>
      </w:r>
      <w:r w:rsidR="00230683" w:rsidRPr="0082339F">
        <w:rPr>
          <w:sz w:val="22"/>
          <w:szCs w:val="22"/>
        </w:rPr>
        <w:t xml:space="preserve">oluciones a </w:t>
      </w:r>
      <w:r w:rsidR="008A5008" w:rsidRPr="0082339F">
        <w:rPr>
          <w:sz w:val="22"/>
          <w:szCs w:val="22"/>
        </w:rPr>
        <w:t xml:space="preserve">los </w:t>
      </w:r>
      <w:r w:rsidR="00230683" w:rsidRPr="0082339F">
        <w:rPr>
          <w:sz w:val="22"/>
          <w:szCs w:val="22"/>
        </w:rPr>
        <w:t xml:space="preserve">problemas </w:t>
      </w:r>
      <w:r w:rsidR="008A5008" w:rsidRPr="0082339F">
        <w:rPr>
          <w:sz w:val="22"/>
          <w:szCs w:val="22"/>
        </w:rPr>
        <w:t xml:space="preserve">económicos </w:t>
      </w:r>
      <w:r w:rsidR="00230683" w:rsidRPr="0082339F">
        <w:rPr>
          <w:sz w:val="22"/>
          <w:szCs w:val="22"/>
        </w:rPr>
        <w:t xml:space="preserve">de la sociedad por parte de las instituciones estatales y </w:t>
      </w:r>
      <w:r w:rsidR="008A5008" w:rsidRPr="0082339F">
        <w:rPr>
          <w:sz w:val="22"/>
          <w:szCs w:val="22"/>
        </w:rPr>
        <w:t xml:space="preserve">de </w:t>
      </w:r>
      <w:r w:rsidR="00230683" w:rsidRPr="0082339F">
        <w:rPr>
          <w:sz w:val="22"/>
          <w:szCs w:val="22"/>
        </w:rPr>
        <w:t>los partidos.</w:t>
      </w:r>
      <w:r w:rsidR="00AE1BC7" w:rsidRPr="0082339F">
        <w:rPr>
          <w:sz w:val="22"/>
          <w:szCs w:val="22"/>
        </w:rPr>
        <w:t xml:space="preserve"> </w:t>
      </w:r>
      <w:r w:rsidR="008A5008" w:rsidRPr="0082339F">
        <w:rPr>
          <w:sz w:val="22"/>
          <w:szCs w:val="22"/>
        </w:rPr>
        <w:t xml:space="preserve">Será una tarea difícil por la </w:t>
      </w:r>
      <w:r w:rsidR="00230683" w:rsidRPr="0082339F">
        <w:rPr>
          <w:sz w:val="22"/>
          <w:szCs w:val="22"/>
        </w:rPr>
        <w:t>creciente crisis de confianza</w:t>
      </w:r>
      <w:r w:rsidR="00AE1BC7" w:rsidRPr="0082339F">
        <w:rPr>
          <w:sz w:val="22"/>
          <w:szCs w:val="22"/>
        </w:rPr>
        <w:t>,</w:t>
      </w:r>
      <w:r w:rsidR="00230683" w:rsidRPr="0082339F">
        <w:rPr>
          <w:sz w:val="22"/>
          <w:szCs w:val="22"/>
        </w:rPr>
        <w:t xml:space="preserve"> </w:t>
      </w:r>
      <w:r w:rsidR="00AA260D" w:rsidRPr="0082339F">
        <w:rPr>
          <w:sz w:val="22"/>
          <w:szCs w:val="22"/>
        </w:rPr>
        <w:t>aunque</w:t>
      </w:r>
      <w:r w:rsidR="008A5008" w:rsidRPr="0082339F">
        <w:rPr>
          <w:sz w:val="22"/>
          <w:szCs w:val="22"/>
        </w:rPr>
        <w:t xml:space="preserve"> </w:t>
      </w:r>
      <w:r w:rsidRPr="0082339F">
        <w:rPr>
          <w:sz w:val="22"/>
          <w:szCs w:val="22"/>
        </w:rPr>
        <w:t xml:space="preserve">al mismo tiempo tendrá que </w:t>
      </w:r>
      <w:r w:rsidR="002B5DD5" w:rsidRPr="0082339F">
        <w:rPr>
          <w:sz w:val="22"/>
          <w:szCs w:val="22"/>
        </w:rPr>
        <w:t xml:space="preserve">abrir </w:t>
      </w:r>
      <w:r w:rsidR="008A5008" w:rsidRPr="0082339F">
        <w:rPr>
          <w:sz w:val="22"/>
          <w:szCs w:val="22"/>
        </w:rPr>
        <w:t xml:space="preserve">la mentalidad europea a las </w:t>
      </w:r>
      <w:r w:rsidR="00230683" w:rsidRPr="0082339F">
        <w:rPr>
          <w:sz w:val="22"/>
          <w:szCs w:val="22"/>
        </w:rPr>
        <w:t>transformaciones soci</w:t>
      </w:r>
      <w:r w:rsidR="00AE1BC7" w:rsidRPr="0082339F">
        <w:rPr>
          <w:sz w:val="22"/>
          <w:szCs w:val="22"/>
        </w:rPr>
        <w:t xml:space="preserve">ales que implican </w:t>
      </w:r>
      <w:r w:rsidR="00230683" w:rsidRPr="0082339F">
        <w:rPr>
          <w:sz w:val="22"/>
          <w:szCs w:val="22"/>
        </w:rPr>
        <w:t>las inmigraciones</w:t>
      </w:r>
      <w:r w:rsidR="00AE1BC7" w:rsidRPr="0082339F">
        <w:rPr>
          <w:sz w:val="22"/>
          <w:szCs w:val="22"/>
        </w:rPr>
        <w:t>.</w:t>
      </w:r>
      <w:r w:rsidR="00230683" w:rsidRPr="0082339F">
        <w:rPr>
          <w:sz w:val="22"/>
          <w:szCs w:val="22"/>
        </w:rPr>
        <w:t xml:space="preserve"> </w:t>
      </w:r>
    </w:p>
    <w:p w14:paraId="7F8B5FBB" w14:textId="77777777" w:rsidR="00230683" w:rsidRPr="0082339F" w:rsidRDefault="00230683" w:rsidP="0082339F">
      <w:pPr>
        <w:rPr>
          <w:sz w:val="22"/>
          <w:szCs w:val="22"/>
        </w:rPr>
      </w:pPr>
    </w:p>
    <w:tbl>
      <w:tblPr>
        <w:tblStyle w:val="Tablaconcuadrcula"/>
        <w:tblW w:w="0" w:type="auto"/>
        <w:tblLook w:val="04A0" w:firstRow="1" w:lastRow="0" w:firstColumn="1" w:lastColumn="0" w:noHBand="0" w:noVBand="1"/>
      </w:tblPr>
      <w:tblGrid>
        <w:gridCol w:w="2518"/>
        <w:gridCol w:w="6536"/>
      </w:tblGrid>
      <w:tr w:rsidR="00286376" w:rsidRPr="0082339F" w14:paraId="1DCBB6D6" w14:textId="77777777" w:rsidTr="00453D56">
        <w:tc>
          <w:tcPr>
            <w:tcW w:w="9054" w:type="dxa"/>
            <w:gridSpan w:val="2"/>
            <w:shd w:val="clear" w:color="auto" w:fill="000000" w:themeFill="text1"/>
          </w:tcPr>
          <w:p w14:paraId="1DA9FFEC" w14:textId="77777777" w:rsidR="00286376" w:rsidRPr="0082339F" w:rsidRDefault="00286376" w:rsidP="0082339F">
            <w:pPr>
              <w:rPr>
                <w:b/>
                <w:color w:val="FFFFFF" w:themeColor="background1"/>
              </w:rPr>
            </w:pPr>
            <w:r w:rsidRPr="0082339F">
              <w:rPr>
                <w:b/>
                <w:color w:val="FFFFFF" w:themeColor="background1"/>
              </w:rPr>
              <w:t>Practica: recurso aprovechado</w:t>
            </w:r>
          </w:p>
        </w:tc>
      </w:tr>
      <w:tr w:rsidR="00286376" w:rsidRPr="0082339F" w14:paraId="13E2E7C1" w14:textId="77777777" w:rsidTr="00453D56">
        <w:tc>
          <w:tcPr>
            <w:tcW w:w="2518" w:type="dxa"/>
          </w:tcPr>
          <w:p w14:paraId="2B31E8C4" w14:textId="77777777" w:rsidR="00286376" w:rsidRPr="0082339F" w:rsidRDefault="00286376" w:rsidP="0082339F">
            <w:pPr>
              <w:rPr>
                <w:b/>
                <w:color w:val="000000"/>
              </w:rPr>
            </w:pPr>
            <w:r w:rsidRPr="0082339F">
              <w:rPr>
                <w:b/>
                <w:color w:val="000000"/>
              </w:rPr>
              <w:t>Código</w:t>
            </w:r>
          </w:p>
        </w:tc>
        <w:tc>
          <w:tcPr>
            <w:tcW w:w="6536" w:type="dxa"/>
          </w:tcPr>
          <w:p w14:paraId="34BB6372" w14:textId="2C22F5CD" w:rsidR="00286376" w:rsidRPr="0082339F" w:rsidRDefault="00E62EB0" w:rsidP="006D7F25">
            <w:pPr>
              <w:rPr>
                <w:b/>
                <w:color w:val="000000"/>
              </w:rPr>
            </w:pPr>
            <w:r w:rsidRPr="0082339F">
              <w:rPr>
                <w:color w:val="000000"/>
              </w:rPr>
              <w:t>CS_11</w:t>
            </w:r>
            <w:r w:rsidR="00DA4D78" w:rsidRPr="0082339F">
              <w:rPr>
                <w:color w:val="000000"/>
              </w:rPr>
              <w:t>_01_REC</w:t>
            </w:r>
            <w:r w:rsidR="00160EDC">
              <w:rPr>
                <w:color w:val="000000"/>
              </w:rPr>
              <w:t>1</w:t>
            </w:r>
            <w:r w:rsidR="006D7F25">
              <w:rPr>
                <w:color w:val="000000"/>
              </w:rPr>
              <w:t>10</w:t>
            </w:r>
          </w:p>
        </w:tc>
      </w:tr>
      <w:tr w:rsidR="00286376" w:rsidRPr="0082339F" w14:paraId="1307C6EE" w14:textId="77777777" w:rsidTr="00453D56">
        <w:tc>
          <w:tcPr>
            <w:tcW w:w="2518" w:type="dxa"/>
          </w:tcPr>
          <w:p w14:paraId="02E19AB4" w14:textId="77777777" w:rsidR="00286376" w:rsidRPr="0082339F" w:rsidRDefault="00286376" w:rsidP="0082339F">
            <w:pPr>
              <w:rPr>
                <w:color w:val="000000"/>
              </w:rPr>
            </w:pPr>
            <w:r w:rsidRPr="0082339F">
              <w:rPr>
                <w:b/>
                <w:color w:val="000000"/>
              </w:rPr>
              <w:t>Ubicación en Aula Planeta</w:t>
            </w:r>
          </w:p>
        </w:tc>
        <w:tc>
          <w:tcPr>
            <w:tcW w:w="6536" w:type="dxa"/>
          </w:tcPr>
          <w:p w14:paraId="23F898B9" w14:textId="5C4DD485" w:rsidR="00286376" w:rsidRPr="0082339F" w:rsidRDefault="00286376" w:rsidP="0082339F">
            <w:pPr>
              <w:rPr>
                <w:color w:val="000000"/>
              </w:rPr>
            </w:pPr>
            <w:r w:rsidRPr="0082339F">
              <w:rPr>
                <w:color w:val="000000"/>
              </w:rPr>
              <w:t>4 Eso/Ciencias sociales/El período de entreguerras/Distingue las características del fascismo</w:t>
            </w:r>
          </w:p>
        </w:tc>
      </w:tr>
      <w:tr w:rsidR="00286376" w:rsidRPr="0082339F" w14:paraId="3FE5541E" w14:textId="77777777" w:rsidTr="00453D56">
        <w:tc>
          <w:tcPr>
            <w:tcW w:w="2518" w:type="dxa"/>
          </w:tcPr>
          <w:p w14:paraId="2C675B26" w14:textId="77777777" w:rsidR="00286376" w:rsidRPr="0082339F" w:rsidRDefault="00286376" w:rsidP="0082339F">
            <w:pPr>
              <w:rPr>
                <w:color w:val="000000"/>
              </w:rPr>
            </w:pPr>
            <w:r w:rsidRPr="0082339F">
              <w:rPr>
                <w:b/>
                <w:color w:val="000000"/>
              </w:rPr>
              <w:t>Cambio (descripción o capturas de pantallas)</w:t>
            </w:r>
          </w:p>
        </w:tc>
        <w:tc>
          <w:tcPr>
            <w:tcW w:w="6536" w:type="dxa"/>
          </w:tcPr>
          <w:p w14:paraId="14208D9C" w14:textId="77777777" w:rsidR="00286376" w:rsidRPr="0082339F" w:rsidRDefault="00286376" w:rsidP="0082339F">
            <w:pPr>
              <w:rPr>
                <w:color w:val="000000"/>
              </w:rPr>
            </w:pPr>
          </w:p>
        </w:tc>
      </w:tr>
      <w:tr w:rsidR="00286376" w:rsidRPr="0082339F" w14:paraId="4AF89033" w14:textId="77777777" w:rsidTr="00453D56">
        <w:tc>
          <w:tcPr>
            <w:tcW w:w="2518" w:type="dxa"/>
          </w:tcPr>
          <w:p w14:paraId="5BD8D073" w14:textId="77777777" w:rsidR="00286376" w:rsidRPr="0082339F" w:rsidRDefault="00286376" w:rsidP="0082339F">
            <w:pPr>
              <w:rPr>
                <w:b/>
                <w:color w:val="000000"/>
              </w:rPr>
            </w:pPr>
            <w:r w:rsidRPr="0082339F">
              <w:rPr>
                <w:b/>
                <w:color w:val="000000"/>
              </w:rPr>
              <w:t>Título</w:t>
            </w:r>
          </w:p>
        </w:tc>
        <w:tc>
          <w:tcPr>
            <w:tcW w:w="6536" w:type="dxa"/>
          </w:tcPr>
          <w:p w14:paraId="27C1A58B" w14:textId="7C2B6654" w:rsidR="00286376" w:rsidRPr="0082339F" w:rsidRDefault="00E81230" w:rsidP="0082339F">
            <w:pPr>
              <w:rPr>
                <w:b/>
                <w:color w:val="000000"/>
              </w:rPr>
            </w:pPr>
            <w:r w:rsidRPr="0082339F">
              <w:t>Conoce expresiones de xenofobia y racismo en la Europa actual</w:t>
            </w:r>
          </w:p>
        </w:tc>
      </w:tr>
      <w:tr w:rsidR="00286376" w:rsidRPr="0082339F" w14:paraId="4B2E3F52" w14:textId="77777777" w:rsidTr="00453D56">
        <w:tc>
          <w:tcPr>
            <w:tcW w:w="2518" w:type="dxa"/>
          </w:tcPr>
          <w:p w14:paraId="3CC0D20A" w14:textId="77777777" w:rsidR="00286376" w:rsidRPr="0082339F" w:rsidRDefault="00286376" w:rsidP="0082339F">
            <w:pPr>
              <w:rPr>
                <w:b/>
                <w:color w:val="000000"/>
              </w:rPr>
            </w:pPr>
            <w:r w:rsidRPr="0082339F">
              <w:rPr>
                <w:b/>
                <w:color w:val="000000"/>
              </w:rPr>
              <w:t>Descripción</w:t>
            </w:r>
          </w:p>
        </w:tc>
        <w:tc>
          <w:tcPr>
            <w:tcW w:w="6536" w:type="dxa"/>
          </w:tcPr>
          <w:p w14:paraId="4C46977C" w14:textId="2BA95603" w:rsidR="00286376" w:rsidRPr="0082339F" w:rsidRDefault="00286376" w:rsidP="0082339F">
            <w:pPr>
              <w:rPr>
                <w:color w:val="000000"/>
              </w:rPr>
            </w:pPr>
            <w:r w:rsidRPr="0082339F">
              <w:rPr>
                <w:color w:val="000000"/>
              </w:rPr>
              <w:t>Actividad para reconocer los rasgos distintivos de la ideología fascista</w:t>
            </w:r>
          </w:p>
        </w:tc>
      </w:tr>
    </w:tbl>
    <w:p w14:paraId="631025E0" w14:textId="77777777" w:rsidR="00E65950" w:rsidRDefault="00E65950" w:rsidP="0082339F">
      <w:pPr>
        <w:rPr>
          <w:sz w:val="22"/>
          <w:szCs w:val="22"/>
        </w:rPr>
      </w:pPr>
    </w:p>
    <w:p w14:paraId="4A69FFC8" w14:textId="77777777" w:rsidR="00042B9C" w:rsidRPr="0082339F" w:rsidRDefault="00042B9C" w:rsidP="0082339F">
      <w:pPr>
        <w:rPr>
          <w:sz w:val="22"/>
          <w:szCs w:val="22"/>
        </w:rPr>
      </w:pPr>
    </w:p>
    <w:p w14:paraId="67B91EF0"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4C544" w14:textId="6B0631F6" w:rsidR="004A5ACB" w:rsidRPr="00096F06" w:rsidRDefault="004A5ACB" w:rsidP="00C90C45">
      <w:pPr>
        <w:pStyle w:val="Ttulo2"/>
      </w:pPr>
      <w:bookmarkStart w:id="154" w:name="_Toc426298261"/>
      <w:r w:rsidRPr="00096F06">
        <w:t xml:space="preserve">4.3 </w:t>
      </w:r>
      <w:commentRangeStart w:id="155"/>
      <w:r w:rsidRPr="00096F06">
        <w:t>Consolidación</w:t>
      </w:r>
      <w:commentRangeEnd w:id="155"/>
      <w:r w:rsidRPr="00096F06">
        <w:rPr>
          <w:rStyle w:val="Refdecomentario"/>
          <w:rFonts w:ascii="Calibri" w:eastAsia="Calibri" w:hAnsi="Calibri" w:cs="Times New Roman"/>
          <w:lang w:val="es-MX"/>
        </w:rPr>
        <w:commentReference w:id="155"/>
      </w:r>
      <w:bookmarkEnd w:id="154"/>
    </w:p>
    <w:p w14:paraId="3A708C1C" w14:textId="77777777" w:rsidR="004A5ACB" w:rsidRDefault="004A5ACB" w:rsidP="00C90C45">
      <w:pPr>
        <w:rPr>
          <w:sz w:val="22"/>
          <w:szCs w:val="22"/>
          <w:highlight w:val="yellow"/>
        </w:rPr>
      </w:pPr>
    </w:p>
    <w:p w14:paraId="0ABBCFD0"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74F5939E" w14:textId="77777777" w:rsidTr="00C90C45">
        <w:tc>
          <w:tcPr>
            <w:tcW w:w="9033" w:type="dxa"/>
            <w:gridSpan w:val="2"/>
            <w:shd w:val="clear" w:color="auto" w:fill="000000" w:themeFill="text1"/>
          </w:tcPr>
          <w:p w14:paraId="2754A2C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7778E80" w14:textId="77777777" w:rsidTr="00C90C45">
        <w:tc>
          <w:tcPr>
            <w:tcW w:w="2518" w:type="dxa"/>
          </w:tcPr>
          <w:p w14:paraId="0C2D00C0" w14:textId="77777777" w:rsidR="00F71C3A" w:rsidRPr="00A3255A" w:rsidRDefault="00F71C3A" w:rsidP="00C90C45">
            <w:pPr>
              <w:rPr>
                <w:b/>
                <w:color w:val="000000"/>
              </w:rPr>
            </w:pPr>
            <w:r w:rsidRPr="00A3255A">
              <w:rPr>
                <w:b/>
                <w:color w:val="000000"/>
              </w:rPr>
              <w:t>Código</w:t>
            </w:r>
          </w:p>
        </w:tc>
        <w:tc>
          <w:tcPr>
            <w:tcW w:w="6515" w:type="dxa"/>
          </w:tcPr>
          <w:p w14:paraId="35826C0A" w14:textId="0CF073AD" w:rsidR="00F71C3A" w:rsidRPr="00A3255A" w:rsidRDefault="00F71C3A" w:rsidP="00744418">
            <w:pPr>
              <w:rPr>
                <w:b/>
                <w:color w:val="000000"/>
              </w:rPr>
            </w:pPr>
            <w:r w:rsidRPr="00A3255A">
              <w:rPr>
                <w:color w:val="000000"/>
              </w:rPr>
              <w:t>CS_11_01_CO_REC</w:t>
            </w:r>
            <w:r w:rsidR="00B301F5">
              <w:rPr>
                <w:color w:val="000000"/>
              </w:rPr>
              <w:t>1</w:t>
            </w:r>
            <w:r w:rsidR="00FE57F1">
              <w:rPr>
                <w:color w:val="000000"/>
              </w:rPr>
              <w:t>2</w:t>
            </w:r>
            <w:r w:rsidR="00160EDC">
              <w:rPr>
                <w:color w:val="000000"/>
              </w:rPr>
              <w:t>0</w:t>
            </w:r>
          </w:p>
        </w:tc>
      </w:tr>
      <w:tr w:rsidR="00F71C3A" w:rsidRPr="0082339F" w14:paraId="744B8C1A" w14:textId="77777777" w:rsidTr="00C90C45">
        <w:tc>
          <w:tcPr>
            <w:tcW w:w="2518" w:type="dxa"/>
          </w:tcPr>
          <w:p w14:paraId="70A2C0A7" w14:textId="77777777" w:rsidR="00F71C3A" w:rsidRPr="00A3255A" w:rsidRDefault="00F71C3A" w:rsidP="00C90C45">
            <w:pPr>
              <w:rPr>
                <w:color w:val="000000"/>
              </w:rPr>
            </w:pPr>
            <w:r w:rsidRPr="00A3255A">
              <w:rPr>
                <w:b/>
                <w:color w:val="000000"/>
              </w:rPr>
              <w:t>Título</w:t>
            </w:r>
          </w:p>
        </w:tc>
        <w:tc>
          <w:tcPr>
            <w:tcW w:w="6515" w:type="dxa"/>
          </w:tcPr>
          <w:p w14:paraId="2EC5C60C" w14:textId="433F364C" w:rsidR="00F71C3A" w:rsidRPr="00A3255A" w:rsidRDefault="00F71C3A" w:rsidP="00F71C3A">
            <w:pPr>
              <w:rPr>
                <w:rFonts w:cs="Arial"/>
              </w:rPr>
            </w:pPr>
            <w:r w:rsidRPr="00A3255A">
              <w:rPr>
                <w:rFonts w:cs="Arial"/>
              </w:rPr>
              <w:t xml:space="preserve">Refuerza tu aprendizaje: </w:t>
            </w:r>
            <w:r>
              <w:rPr>
                <w:rFonts w:cs="Arial"/>
              </w:rPr>
              <w:t>Los conflictos bélicos actuales en Europa</w:t>
            </w:r>
          </w:p>
        </w:tc>
      </w:tr>
      <w:tr w:rsidR="00F71C3A" w:rsidRPr="0082339F" w14:paraId="4D4BE270" w14:textId="77777777" w:rsidTr="00C90C45">
        <w:tc>
          <w:tcPr>
            <w:tcW w:w="2518" w:type="dxa"/>
          </w:tcPr>
          <w:p w14:paraId="114AC82B" w14:textId="77777777" w:rsidR="00F71C3A" w:rsidRPr="00A3255A" w:rsidRDefault="00F71C3A" w:rsidP="00C90C45">
            <w:pPr>
              <w:rPr>
                <w:color w:val="000000"/>
              </w:rPr>
            </w:pPr>
            <w:r w:rsidRPr="00A3255A">
              <w:rPr>
                <w:b/>
                <w:color w:val="000000"/>
              </w:rPr>
              <w:t>Descripción</w:t>
            </w:r>
          </w:p>
        </w:tc>
        <w:tc>
          <w:tcPr>
            <w:tcW w:w="6515" w:type="dxa"/>
          </w:tcPr>
          <w:p w14:paraId="7CEDE3DF" w14:textId="2D902303" w:rsidR="00F71C3A" w:rsidRPr="00A3255A" w:rsidRDefault="00F71C3A" w:rsidP="00C90C45">
            <w:pPr>
              <w:rPr>
                <w:color w:val="000000"/>
              </w:rPr>
            </w:pPr>
            <w:r w:rsidRPr="00A3255A">
              <w:rPr>
                <w:color w:val="000000"/>
              </w:rPr>
              <w:t xml:space="preserve">Actividad sobre </w:t>
            </w:r>
            <w:r>
              <w:rPr>
                <w:rFonts w:cs="Arial"/>
              </w:rPr>
              <w:t>Los conflictos bélicos actuales en Europa</w:t>
            </w:r>
          </w:p>
        </w:tc>
      </w:tr>
    </w:tbl>
    <w:p w14:paraId="733AC969" w14:textId="77777777" w:rsidR="00F71C3A" w:rsidRPr="0082339F" w:rsidRDefault="00F71C3A" w:rsidP="00F71C3A">
      <w:pPr>
        <w:rPr>
          <w:sz w:val="22"/>
          <w:szCs w:val="22"/>
          <w:highlight w:val="yellow"/>
        </w:rPr>
      </w:pPr>
    </w:p>
    <w:p w14:paraId="041EA1B4" w14:textId="62009CD9" w:rsidR="00F1138B" w:rsidRDefault="00F1138B">
      <w:pPr>
        <w:rPr>
          <w:sz w:val="22"/>
          <w:szCs w:val="22"/>
        </w:rPr>
      </w:pPr>
      <w:r>
        <w:rPr>
          <w:sz w:val="22"/>
          <w:szCs w:val="22"/>
        </w:rPr>
        <w:br w:type="page"/>
      </w:r>
    </w:p>
    <w:p w14:paraId="4C8E1C0E" w14:textId="77777777" w:rsidR="00952BAF" w:rsidRPr="0082339F" w:rsidRDefault="00952BAF" w:rsidP="0082339F">
      <w:pPr>
        <w:rPr>
          <w:sz w:val="22"/>
          <w:szCs w:val="22"/>
        </w:rPr>
      </w:pPr>
    </w:p>
    <w:p w14:paraId="7EA9DF38" w14:textId="6BA4CCC8" w:rsidR="0082339F" w:rsidRDefault="00C7684A" w:rsidP="0082339F">
      <w:pPr>
        <w:rPr>
          <w:b/>
          <w:sz w:val="22"/>
          <w:szCs w:val="22"/>
        </w:rPr>
      </w:pPr>
      <w:r w:rsidRPr="0082339F">
        <w:rPr>
          <w:sz w:val="22"/>
          <w:szCs w:val="22"/>
          <w:highlight w:val="yellow"/>
        </w:rPr>
        <w:t xml:space="preserve">[SECCIÓN </w:t>
      </w:r>
      <w:r w:rsidR="00C71CBD">
        <w:rPr>
          <w:sz w:val="22"/>
          <w:szCs w:val="22"/>
          <w:highlight w:val="yellow"/>
        </w:rPr>
        <w:t>1</w:t>
      </w:r>
      <w:r w:rsidRPr="0082339F">
        <w:rPr>
          <w:sz w:val="22"/>
          <w:szCs w:val="22"/>
          <w:highlight w:val="yellow"/>
        </w:rPr>
        <w:t>]</w:t>
      </w:r>
      <w:r w:rsidRPr="0082339F">
        <w:rPr>
          <w:sz w:val="22"/>
          <w:szCs w:val="22"/>
        </w:rPr>
        <w:t xml:space="preserve"> </w:t>
      </w:r>
      <w:r w:rsidRPr="0082339F">
        <w:rPr>
          <w:b/>
          <w:sz w:val="22"/>
          <w:szCs w:val="22"/>
        </w:rPr>
        <w:t xml:space="preserve"> </w:t>
      </w:r>
    </w:p>
    <w:p w14:paraId="44B94FAA" w14:textId="328B7574" w:rsidR="00C7684A" w:rsidRPr="0082339F" w:rsidRDefault="00170472" w:rsidP="005440AC">
      <w:pPr>
        <w:pStyle w:val="Ttulo1"/>
      </w:pPr>
      <w:bookmarkStart w:id="156" w:name="_Toc426298262"/>
      <w:r>
        <w:t>5 Rusia</w:t>
      </w:r>
      <w:r w:rsidR="005440AC">
        <w:t>:</w:t>
      </w:r>
      <w:r>
        <w:t xml:space="preserve"> </w:t>
      </w:r>
      <w:r w:rsidR="005440AC" w:rsidRPr="0082339F">
        <w:t>el posicionamiento de un gigante</w:t>
      </w:r>
      <w:bookmarkEnd w:id="156"/>
    </w:p>
    <w:p w14:paraId="157AB529" w14:textId="77777777" w:rsidR="00B73694" w:rsidRPr="0082339F" w:rsidRDefault="00B73694" w:rsidP="0082339F">
      <w:pPr>
        <w:rPr>
          <w:sz w:val="22"/>
          <w:szCs w:val="22"/>
        </w:rPr>
      </w:pPr>
    </w:p>
    <w:p w14:paraId="4C94C360" w14:textId="15394A65" w:rsidR="00B73694" w:rsidRDefault="00B73694" w:rsidP="0082339F">
      <w:pPr>
        <w:rPr>
          <w:sz w:val="22"/>
          <w:szCs w:val="22"/>
        </w:rPr>
      </w:pPr>
      <w:r w:rsidRPr="0082339F">
        <w:rPr>
          <w:sz w:val="22"/>
          <w:szCs w:val="22"/>
        </w:rPr>
        <w:t>Tras la caída de la Unión Soviética, durante la década de</w:t>
      </w:r>
      <w:r w:rsidR="00AA260D" w:rsidRPr="0082339F">
        <w:rPr>
          <w:sz w:val="22"/>
          <w:szCs w:val="22"/>
        </w:rPr>
        <w:t xml:space="preserve"> 1990</w:t>
      </w:r>
      <w:r w:rsidRPr="0082339F">
        <w:rPr>
          <w:sz w:val="22"/>
          <w:szCs w:val="22"/>
        </w:rPr>
        <w:t xml:space="preserve">, Rusia padeció una recesión económica tan grave como la Gran </w:t>
      </w:r>
      <w:r w:rsidR="00652C60" w:rsidRPr="0082339F">
        <w:rPr>
          <w:sz w:val="22"/>
          <w:szCs w:val="22"/>
        </w:rPr>
        <w:t>d</w:t>
      </w:r>
      <w:r w:rsidRPr="0082339F">
        <w:rPr>
          <w:sz w:val="22"/>
          <w:szCs w:val="22"/>
        </w:rPr>
        <w:t xml:space="preserve">epresión de </w:t>
      </w:r>
      <w:r w:rsidR="00231D26" w:rsidRPr="0082339F">
        <w:rPr>
          <w:sz w:val="22"/>
          <w:szCs w:val="22"/>
        </w:rPr>
        <w:t>1930</w:t>
      </w:r>
      <w:r w:rsidR="00652C60" w:rsidRPr="0082339F">
        <w:rPr>
          <w:sz w:val="22"/>
          <w:szCs w:val="22"/>
        </w:rPr>
        <w:t xml:space="preserve"> en Europa y Estados Unidos</w:t>
      </w:r>
      <w:r w:rsidR="0006067D" w:rsidRPr="0082339F">
        <w:rPr>
          <w:sz w:val="22"/>
          <w:szCs w:val="22"/>
        </w:rPr>
        <w:t xml:space="preserve"> [</w:t>
      </w:r>
      <w:r w:rsidR="0006067D" w:rsidRPr="005A6A15">
        <w:rPr>
          <w:rFonts w:ascii="Times New Roman" w:hAnsi="Times New Roman" w:cs="Times New Roman"/>
          <w:sz w:val="22"/>
          <w:szCs w:val="22"/>
        </w:rPr>
        <w:t>VER</w:t>
      </w:r>
      <w:r w:rsidR="0006067D" w:rsidRPr="0082339F">
        <w:rPr>
          <w:sz w:val="22"/>
          <w:szCs w:val="22"/>
        </w:rPr>
        <w:t>]</w:t>
      </w:r>
      <w:r w:rsidR="00231D26" w:rsidRPr="0082339F">
        <w:rPr>
          <w:sz w:val="22"/>
          <w:szCs w:val="22"/>
        </w:rPr>
        <w:t>.</w:t>
      </w:r>
      <w:r w:rsidR="005A6A15" w:rsidRPr="005A6A15">
        <w:rPr>
          <w:rFonts w:ascii="Lucida Grande" w:hAnsi="Lucida Grande" w:cs="Lucida Grande"/>
          <w:color w:val="000000"/>
        </w:rPr>
        <w:t xml:space="preserve"> </w:t>
      </w:r>
      <w:hyperlink r:id="rId36" w:history="1">
        <w:r w:rsidR="005A6A15" w:rsidRPr="00D25797">
          <w:rPr>
            <w:rStyle w:val="Hipervnculo"/>
            <w:rFonts w:ascii="Lucida Grande" w:hAnsi="Lucida Grande" w:cs="Lucida Grande"/>
          </w:rPr>
          <w:t>http://profesores.aulaplaneta.com/AuxPages/RecursoProfesor.aspx?IdGuion=14722&amp;IdRecurso=755163&amp;Transparent=on</w:t>
        </w:r>
      </w:hyperlink>
      <w:r w:rsidR="005A6A15">
        <w:rPr>
          <w:rFonts w:ascii="Lucida Grande" w:hAnsi="Lucida Grande" w:cs="Lucida Grande"/>
          <w:color w:val="000000"/>
        </w:rPr>
        <w:t xml:space="preserve"> </w:t>
      </w:r>
      <w:r w:rsidR="00231D26" w:rsidRPr="0082339F">
        <w:rPr>
          <w:sz w:val="22"/>
          <w:szCs w:val="22"/>
        </w:rPr>
        <w:t xml:space="preserve"> La nación </w:t>
      </w:r>
      <w:r w:rsidR="00652C60" w:rsidRPr="0082339F">
        <w:rPr>
          <w:sz w:val="22"/>
          <w:szCs w:val="22"/>
        </w:rPr>
        <w:t xml:space="preserve">rusa </w:t>
      </w:r>
      <w:r w:rsidR="00231D26" w:rsidRPr="0082339F">
        <w:rPr>
          <w:sz w:val="22"/>
          <w:szCs w:val="22"/>
        </w:rPr>
        <w:t xml:space="preserve">experimentó un ocaso demográfico, económico y militar que desmoralizó a su población. Pero en el siglo XXI, </w:t>
      </w:r>
      <w:r w:rsidRPr="0082339F">
        <w:rPr>
          <w:sz w:val="22"/>
          <w:szCs w:val="22"/>
        </w:rPr>
        <w:t xml:space="preserve">Rusia </w:t>
      </w:r>
      <w:r w:rsidR="00652C60" w:rsidRPr="0082339F">
        <w:rPr>
          <w:sz w:val="22"/>
          <w:szCs w:val="22"/>
        </w:rPr>
        <w:t xml:space="preserve">volvió a </w:t>
      </w:r>
      <w:r w:rsidR="00231D26" w:rsidRPr="0082339F">
        <w:rPr>
          <w:sz w:val="22"/>
          <w:szCs w:val="22"/>
        </w:rPr>
        <w:t>emerge</w:t>
      </w:r>
      <w:r w:rsidR="00652C60" w:rsidRPr="0082339F">
        <w:rPr>
          <w:sz w:val="22"/>
          <w:szCs w:val="22"/>
        </w:rPr>
        <w:t>r</w:t>
      </w:r>
      <w:r w:rsidR="00231D26" w:rsidRPr="0082339F">
        <w:rPr>
          <w:sz w:val="22"/>
          <w:szCs w:val="22"/>
        </w:rPr>
        <w:t xml:space="preserve"> </w:t>
      </w:r>
      <w:r w:rsidRPr="0082339F">
        <w:rPr>
          <w:sz w:val="22"/>
          <w:szCs w:val="22"/>
        </w:rPr>
        <w:t>como un gigante económico y como un protagonista de primer orden en la construcción del mundo global</w:t>
      </w:r>
      <w:r w:rsidR="009241BF" w:rsidRPr="0082339F">
        <w:rPr>
          <w:sz w:val="22"/>
          <w:szCs w:val="22"/>
        </w:rPr>
        <w:t xml:space="preserve"> [</w:t>
      </w:r>
      <w:r w:rsidR="009241BF" w:rsidRPr="005A6A15">
        <w:rPr>
          <w:rFonts w:ascii="Times New Roman" w:hAnsi="Times New Roman" w:cs="Times New Roman"/>
          <w:sz w:val="22"/>
          <w:szCs w:val="22"/>
        </w:rPr>
        <w:t>VER</w:t>
      </w:r>
      <w:r w:rsidR="009241BF" w:rsidRPr="0082339F">
        <w:rPr>
          <w:sz w:val="22"/>
          <w:szCs w:val="22"/>
        </w:rPr>
        <w:t>]</w:t>
      </w:r>
      <w:r w:rsidRPr="0082339F">
        <w:rPr>
          <w:sz w:val="22"/>
          <w:szCs w:val="22"/>
        </w:rPr>
        <w:t xml:space="preserve">. </w:t>
      </w:r>
    </w:p>
    <w:p w14:paraId="51E7BE4F" w14:textId="7A58142C" w:rsidR="005A6A15" w:rsidRPr="0082339F" w:rsidRDefault="00887B01" w:rsidP="0082339F">
      <w:pPr>
        <w:rPr>
          <w:sz w:val="22"/>
          <w:szCs w:val="22"/>
        </w:rPr>
      </w:pPr>
      <w:hyperlink r:id="rId37" w:history="1">
        <w:r w:rsidR="005A6A15" w:rsidRPr="00D25797">
          <w:rPr>
            <w:rStyle w:val="Hipervnculo"/>
            <w:rFonts w:ascii="Lucida Grande" w:hAnsi="Lucida Grande" w:cs="Lucida Grande"/>
          </w:rPr>
          <w:t>http://actualidad.rt.com/actualidad/view/146709-rusia-putin-china-nuevo-orden-mundial</w:t>
        </w:r>
      </w:hyperlink>
      <w:r w:rsidR="005A6A15">
        <w:rPr>
          <w:rFonts w:ascii="Lucida Grande" w:hAnsi="Lucida Grande" w:cs="Lucida Grande"/>
          <w:color w:val="000000"/>
        </w:rPr>
        <w:t xml:space="preserve"> </w:t>
      </w:r>
    </w:p>
    <w:p w14:paraId="71B05A07" w14:textId="77777777" w:rsidR="00B73694" w:rsidRPr="0082339F" w:rsidRDefault="00B73694" w:rsidP="0082339F">
      <w:pPr>
        <w:rPr>
          <w:sz w:val="22"/>
          <w:szCs w:val="22"/>
        </w:rPr>
      </w:pPr>
    </w:p>
    <w:p w14:paraId="150469FA" w14:textId="741A6984" w:rsidR="009E6FB4" w:rsidRPr="0082339F" w:rsidRDefault="00B73694" w:rsidP="0082339F">
      <w:pPr>
        <w:rPr>
          <w:sz w:val="22"/>
          <w:szCs w:val="22"/>
        </w:rPr>
      </w:pPr>
      <w:r w:rsidRPr="0082339F">
        <w:rPr>
          <w:sz w:val="22"/>
          <w:szCs w:val="22"/>
        </w:rPr>
        <w:t xml:space="preserve">Rusia posee las reservas más grandes de recursos energéticos y de minerales del mundo. En su territorio están las mayores reservas de gas natural, la segunda mayor </w:t>
      </w:r>
      <w:r w:rsidR="0003114D" w:rsidRPr="0082339F">
        <w:rPr>
          <w:sz w:val="22"/>
          <w:szCs w:val="22"/>
        </w:rPr>
        <w:t xml:space="preserve">reserva </w:t>
      </w:r>
      <w:r w:rsidRPr="0082339F">
        <w:rPr>
          <w:sz w:val="22"/>
          <w:szCs w:val="22"/>
        </w:rPr>
        <w:t xml:space="preserve">de carbón y la octava de petróleo. Posee las mayores reservas de recursos forestales y la cuarta parte de agua dulce </w:t>
      </w:r>
      <w:r w:rsidR="00231D26" w:rsidRPr="0082339F">
        <w:rPr>
          <w:sz w:val="22"/>
          <w:szCs w:val="22"/>
        </w:rPr>
        <w:t>(</w:t>
      </w:r>
      <w:r w:rsidRPr="0082339F">
        <w:rPr>
          <w:sz w:val="22"/>
          <w:szCs w:val="22"/>
        </w:rPr>
        <w:t>no congelada</w:t>
      </w:r>
      <w:r w:rsidR="00231D26" w:rsidRPr="0082339F">
        <w:rPr>
          <w:sz w:val="22"/>
          <w:szCs w:val="22"/>
        </w:rPr>
        <w:t>)</w:t>
      </w:r>
      <w:r w:rsidRPr="0082339F">
        <w:rPr>
          <w:sz w:val="22"/>
          <w:szCs w:val="22"/>
        </w:rPr>
        <w:t xml:space="preserve"> del mundo. También es el segundo país exportador de metales. Por ello, Rusia es considerada una superpotencia energética</w:t>
      </w:r>
      <w:r w:rsidR="00F56C52" w:rsidRPr="0082339F">
        <w:rPr>
          <w:sz w:val="22"/>
          <w:szCs w:val="22"/>
        </w:rPr>
        <w:t>.</w:t>
      </w:r>
      <w:r w:rsidRPr="0082339F">
        <w:rPr>
          <w:sz w:val="22"/>
          <w:szCs w:val="22"/>
        </w:rPr>
        <w:t xml:space="preserve"> </w:t>
      </w:r>
    </w:p>
    <w:p w14:paraId="067AB471" w14:textId="77777777" w:rsidR="009E6FB4" w:rsidRPr="0082339F" w:rsidRDefault="009E6FB4" w:rsidP="0082339F">
      <w:pPr>
        <w:rPr>
          <w:sz w:val="22"/>
          <w:szCs w:val="22"/>
        </w:rPr>
      </w:pPr>
    </w:p>
    <w:p w14:paraId="783F8AA1" w14:textId="5393A1C7" w:rsidR="00B73694" w:rsidRPr="0082339F" w:rsidRDefault="0003114D" w:rsidP="0082339F">
      <w:pPr>
        <w:rPr>
          <w:sz w:val="22"/>
          <w:szCs w:val="22"/>
        </w:rPr>
      </w:pPr>
      <w:r w:rsidRPr="0082339F">
        <w:rPr>
          <w:sz w:val="22"/>
          <w:szCs w:val="22"/>
        </w:rPr>
        <w:t>En la actualidad,</w:t>
      </w:r>
      <w:r w:rsidR="00B73694" w:rsidRPr="0082339F">
        <w:rPr>
          <w:sz w:val="22"/>
          <w:szCs w:val="22"/>
        </w:rPr>
        <w:t xml:space="preserve"> Rusia</w:t>
      </w:r>
      <w:r w:rsidR="00231D26" w:rsidRPr="0082339F">
        <w:rPr>
          <w:sz w:val="22"/>
          <w:szCs w:val="22"/>
        </w:rPr>
        <w:t xml:space="preserve">, </w:t>
      </w:r>
      <w:r w:rsidR="00B73694" w:rsidRPr="0082339F">
        <w:rPr>
          <w:sz w:val="22"/>
          <w:szCs w:val="22"/>
        </w:rPr>
        <w:t>considerada la séptima economía del mundo, detenta el tercer presupuesto militar más grande del mundo y e</w:t>
      </w:r>
      <w:r w:rsidR="00F56C52" w:rsidRPr="0082339F">
        <w:rPr>
          <w:sz w:val="22"/>
          <w:szCs w:val="22"/>
        </w:rPr>
        <w:t>s una</w:t>
      </w:r>
      <w:r w:rsidR="00B73694" w:rsidRPr="0082339F">
        <w:rPr>
          <w:sz w:val="22"/>
          <w:szCs w:val="22"/>
        </w:rPr>
        <w:t xml:space="preserve"> de las cinco naciones con armas nucleares. Además cuenta con el mayor arsenal de armas de destrucción masiva del mundo. </w:t>
      </w:r>
    </w:p>
    <w:p w14:paraId="4F08228F"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28BACD13" w14:textId="77777777" w:rsidTr="005A2B85">
        <w:tc>
          <w:tcPr>
            <w:tcW w:w="9033" w:type="dxa"/>
            <w:gridSpan w:val="2"/>
            <w:shd w:val="clear" w:color="auto" w:fill="0D0D0D" w:themeFill="text1" w:themeFillTint="F2"/>
          </w:tcPr>
          <w:p w14:paraId="5B355997"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85D62FB" w14:textId="77777777" w:rsidTr="005A2B85">
        <w:tc>
          <w:tcPr>
            <w:tcW w:w="2518" w:type="dxa"/>
          </w:tcPr>
          <w:p w14:paraId="215A15DD" w14:textId="77777777" w:rsidR="00E6412F" w:rsidRPr="0082339F" w:rsidRDefault="00E6412F" w:rsidP="0082339F">
            <w:pPr>
              <w:rPr>
                <w:b/>
                <w:color w:val="000000"/>
              </w:rPr>
            </w:pPr>
            <w:r w:rsidRPr="0082339F">
              <w:rPr>
                <w:b/>
                <w:color w:val="000000"/>
              </w:rPr>
              <w:t>Código</w:t>
            </w:r>
          </w:p>
        </w:tc>
        <w:tc>
          <w:tcPr>
            <w:tcW w:w="6515" w:type="dxa"/>
          </w:tcPr>
          <w:p w14:paraId="18058F76" w14:textId="64E7DBD2" w:rsidR="00E6412F" w:rsidRPr="0082339F" w:rsidRDefault="00E62EB0" w:rsidP="0082339F">
            <w:pPr>
              <w:rPr>
                <w:b/>
                <w:color w:val="000000"/>
              </w:rPr>
            </w:pPr>
            <w:r w:rsidRPr="0082339F">
              <w:rPr>
                <w:color w:val="000000"/>
              </w:rPr>
              <w:t>CS_11</w:t>
            </w:r>
            <w:r w:rsidR="002730C7" w:rsidRPr="0082339F">
              <w:rPr>
                <w:color w:val="000000"/>
              </w:rPr>
              <w:t>_01_IMG13</w:t>
            </w:r>
          </w:p>
        </w:tc>
      </w:tr>
      <w:tr w:rsidR="00E6412F" w:rsidRPr="0082339F" w14:paraId="5A75AB39" w14:textId="77777777" w:rsidTr="005A2B85">
        <w:tc>
          <w:tcPr>
            <w:tcW w:w="2518" w:type="dxa"/>
          </w:tcPr>
          <w:p w14:paraId="21AB0B1B" w14:textId="77777777" w:rsidR="00E6412F" w:rsidRPr="0082339F" w:rsidRDefault="00E6412F" w:rsidP="0082339F">
            <w:pPr>
              <w:rPr>
                <w:color w:val="000000"/>
              </w:rPr>
            </w:pPr>
            <w:r w:rsidRPr="0082339F">
              <w:rPr>
                <w:b/>
                <w:color w:val="000000"/>
              </w:rPr>
              <w:t>Descripción</w:t>
            </w:r>
          </w:p>
        </w:tc>
        <w:tc>
          <w:tcPr>
            <w:tcW w:w="6515" w:type="dxa"/>
          </w:tcPr>
          <w:p w14:paraId="264F92D0" w14:textId="2E2F1D5D" w:rsidR="00C529D1" w:rsidRPr="0082339F" w:rsidRDefault="00C529D1" w:rsidP="0082339F">
            <w:pPr>
              <w:rPr>
                <w:color w:val="000000"/>
                <w:lang w:val="es-CO"/>
              </w:rPr>
            </w:pPr>
            <w:r w:rsidRPr="0082339F">
              <w:rPr>
                <w:color w:val="000000"/>
                <w:lang w:val="es-CO"/>
              </w:rPr>
              <w:t xml:space="preserve">Yacimiento petrolífero y de gas en Siberia. Extracción en invierno. </w:t>
            </w:r>
          </w:p>
          <w:p w14:paraId="55C00E94" w14:textId="77777777" w:rsidR="00C529D1" w:rsidRPr="0082339F" w:rsidRDefault="00C529D1" w:rsidP="0082339F">
            <w:pPr>
              <w:rPr>
                <w:color w:val="000000"/>
                <w:lang w:val="es-CO"/>
              </w:rPr>
            </w:pPr>
          </w:p>
          <w:p w14:paraId="39D5CF12" w14:textId="1FE90FBB" w:rsidR="00E6412F" w:rsidRPr="0082339F" w:rsidRDefault="00E6412F" w:rsidP="0082339F">
            <w:pPr>
              <w:rPr>
                <w:color w:val="000000"/>
                <w:lang w:val="es-CO"/>
              </w:rPr>
            </w:pPr>
          </w:p>
        </w:tc>
      </w:tr>
      <w:tr w:rsidR="00E6412F" w:rsidRPr="0082339F" w14:paraId="69C079F3" w14:textId="77777777" w:rsidTr="005A2B85">
        <w:tc>
          <w:tcPr>
            <w:tcW w:w="2518" w:type="dxa"/>
          </w:tcPr>
          <w:p w14:paraId="6F3680B2"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0280D3B5" w14:textId="4B0D467C" w:rsidR="00E6412F" w:rsidRPr="0082339F" w:rsidRDefault="00C529D1" w:rsidP="0082339F">
            <w:pPr>
              <w:rPr>
                <w:color w:val="000000"/>
                <w:lang w:val="es-CO"/>
              </w:rPr>
            </w:pPr>
            <w:r w:rsidRPr="0082339F">
              <w:rPr>
                <w:color w:val="000000"/>
                <w:lang w:val="es-CO"/>
              </w:rPr>
              <w:t>Número de la imagen 156632204</w:t>
            </w:r>
          </w:p>
          <w:p w14:paraId="18F42873" w14:textId="5755DCCF" w:rsidR="00E6412F" w:rsidRPr="0082339F" w:rsidRDefault="00E6412F" w:rsidP="0082339F">
            <w:pPr>
              <w:rPr>
                <w:color w:val="000000"/>
              </w:rPr>
            </w:pPr>
          </w:p>
        </w:tc>
      </w:tr>
      <w:tr w:rsidR="00E6412F" w:rsidRPr="0082339F" w14:paraId="11689F2C" w14:textId="77777777" w:rsidTr="005A2B85">
        <w:tc>
          <w:tcPr>
            <w:tcW w:w="2518" w:type="dxa"/>
          </w:tcPr>
          <w:p w14:paraId="181345A2" w14:textId="77777777" w:rsidR="00E6412F" w:rsidRPr="0082339F" w:rsidRDefault="00E6412F" w:rsidP="0082339F">
            <w:pPr>
              <w:rPr>
                <w:color w:val="000000"/>
              </w:rPr>
            </w:pPr>
            <w:r w:rsidRPr="0082339F">
              <w:rPr>
                <w:b/>
                <w:color w:val="000000"/>
              </w:rPr>
              <w:t>Pie de imagen</w:t>
            </w:r>
          </w:p>
        </w:tc>
        <w:tc>
          <w:tcPr>
            <w:tcW w:w="6515" w:type="dxa"/>
          </w:tcPr>
          <w:p w14:paraId="36630FF9" w14:textId="0750CF55" w:rsidR="00E6412F" w:rsidRPr="0082339F" w:rsidRDefault="00E6412F" w:rsidP="0082339F">
            <w:pPr>
              <w:rPr>
                <w:color w:val="000000"/>
              </w:rPr>
            </w:pPr>
            <w:r w:rsidRPr="0082339F">
              <w:rPr>
                <w:color w:val="000000"/>
              </w:rPr>
              <w:t xml:space="preserve">Rusia es considerada una </w:t>
            </w:r>
            <w:r w:rsidR="001C4915" w:rsidRPr="0082339F">
              <w:rPr>
                <w:color w:val="000000"/>
              </w:rPr>
              <w:t>super</w:t>
            </w:r>
            <w:r w:rsidRPr="0082339F">
              <w:rPr>
                <w:color w:val="000000"/>
              </w:rPr>
              <w:t>potencia energética global</w:t>
            </w:r>
            <w:r w:rsidR="00C529D1" w:rsidRPr="0082339F">
              <w:rPr>
                <w:color w:val="000000"/>
              </w:rPr>
              <w:t xml:space="preserve">. Cuenta con 13 % de las reservas mundiales de crudo. La mayor parte se localiza en las zonas de los Urales y de Siberia, lo que facilita las exportaciones hacia el </w:t>
            </w:r>
            <w:r w:rsidR="0003114D" w:rsidRPr="0082339F">
              <w:rPr>
                <w:color w:val="000000"/>
              </w:rPr>
              <w:t>oriente</w:t>
            </w:r>
            <w:r w:rsidR="00C529D1" w:rsidRPr="0082339F">
              <w:rPr>
                <w:color w:val="000000"/>
              </w:rPr>
              <w:t xml:space="preserve"> </w:t>
            </w:r>
            <w:r w:rsidR="0003114D" w:rsidRPr="0082339F">
              <w:rPr>
                <w:color w:val="000000"/>
              </w:rPr>
              <w:t>y</w:t>
            </w:r>
            <w:r w:rsidR="00C529D1" w:rsidRPr="0082339F">
              <w:rPr>
                <w:color w:val="000000"/>
              </w:rPr>
              <w:t xml:space="preserve"> el </w:t>
            </w:r>
            <w:r w:rsidR="0003114D" w:rsidRPr="0082339F">
              <w:rPr>
                <w:color w:val="000000"/>
              </w:rPr>
              <w:t>occidente</w:t>
            </w:r>
            <w:r w:rsidR="00C529D1" w:rsidRPr="0082339F">
              <w:rPr>
                <w:color w:val="000000"/>
              </w:rPr>
              <w:t xml:space="preserve">. </w:t>
            </w:r>
            <w:r w:rsidR="001C4915" w:rsidRPr="0082339F">
              <w:rPr>
                <w:color w:val="000000"/>
              </w:rPr>
              <w:t>C</w:t>
            </w:r>
            <w:r w:rsidR="00C529D1" w:rsidRPr="0082339F">
              <w:rPr>
                <w:color w:val="000000"/>
              </w:rPr>
              <w:t xml:space="preserve">on la </w:t>
            </w:r>
            <w:r w:rsidR="001C4915" w:rsidRPr="0082339F">
              <w:rPr>
                <w:color w:val="000000"/>
              </w:rPr>
              <w:t xml:space="preserve">terminación en 2010 </w:t>
            </w:r>
            <w:r w:rsidR="00C529D1" w:rsidRPr="0082339F">
              <w:rPr>
                <w:color w:val="000000"/>
              </w:rPr>
              <w:t xml:space="preserve">del oleoducto que une los yacimientos de Siberia con el </w:t>
            </w:r>
            <w:r w:rsidR="001C4915" w:rsidRPr="0082339F">
              <w:rPr>
                <w:color w:val="000000"/>
              </w:rPr>
              <w:t>L</w:t>
            </w:r>
            <w:r w:rsidR="00C529D1" w:rsidRPr="0082339F">
              <w:rPr>
                <w:color w:val="000000"/>
              </w:rPr>
              <w:t>ejano Oriente</w:t>
            </w:r>
            <w:r w:rsidR="00F56C52" w:rsidRPr="0082339F">
              <w:rPr>
                <w:color w:val="000000"/>
              </w:rPr>
              <w:t>,</w:t>
            </w:r>
            <w:r w:rsidR="00C529D1" w:rsidRPr="0082339F">
              <w:rPr>
                <w:color w:val="000000"/>
              </w:rPr>
              <w:t xml:space="preserve"> </w:t>
            </w:r>
            <w:r w:rsidR="00F56C52" w:rsidRPr="0082339F">
              <w:rPr>
                <w:color w:val="000000"/>
              </w:rPr>
              <w:t xml:space="preserve">el bombeo de crudo aumentó en </w:t>
            </w:r>
            <w:r w:rsidR="001C4915" w:rsidRPr="0082339F">
              <w:rPr>
                <w:color w:val="000000"/>
              </w:rPr>
              <w:t>50</w:t>
            </w:r>
            <w:r w:rsidR="00D9434C" w:rsidRPr="0082339F">
              <w:rPr>
                <w:color w:val="000000"/>
              </w:rPr>
              <w:t xml:space="preserve"> </w:t>
            </w:r>
            <w:r w:rsidR="00C529D1" w:rsidRPr="0082339F">
              <w:rPr>
                <w:color w:val="000000"/>
              </w:rPr>
              <w:t>%</w:t>
            </w:r>
          </w:p>
        </w:tc>
      </w:tr>
    </w:tbl>
    <w:p w14:paraId="410CEA5C" w14:textId="77777777" w:rsidR="00B73694" w:rsidRPr="0082339F" w:rsidRDefault="00B73694" w:rsidP="0082339F">
      <w:pPr>
        <w:rPr>
          <w:sz w:val="22"/>
          <w:szCs w:val="22"/>
        </w:rPr>
      </w:pPr>
    </w:p>
    <w:p w14:paraId="594655AB" w14:textId="4B86782B" w:rsidR="00194384" w:rsidRDefault="00652C60" w:rsidP="0082339F">
      <w:pPr>
        <w:rPr>
          <w:sz w:val="22"/>
          <w:szCs w:val="22"/>
        </w:rPr>
      </w:pPr>
      <w:r w:rsidRPr="0082339F">
        <w:rPr>
          <w:sz w:val="22"/>
          <w:szCs w:val="22"/>
        </w:rPr>
        <w:t xml:space="preserve">El gobierno </w:t>
      </w:r>
      <w:r w:rsidR="00194384" w:rsidRPr="0082339F">
        <w:rPr>
          <w:sz w:val="22"/>
          <w:szCs w:val="22"/>
        </w:rPr>
        <w:t xml:space="preserve">ha desplegado una iniciativa para su fortalecimiento y posicionamiento económico global. Está promoviendo una alianza política y económica con fin de conformar la </w:t>
      </w:r>
      <w:r w:rsidR="00194384" w:rsidRPr="0082339F">
        <w:rPr>
          <w:b/>
          <w:sz w:val="22"/>
          <w:szCs w:val="22"/>
        </w:rPr>
        <w:t>Unión Euroasiática</w:t>
      </w:r>
      <w:r w:rsidR="00194384" w:rsidRPr="0082339F">
        <w:rPr>
          <w:sz w:val="22"/>
          <w:szCs w:val="22"/>
        </w:rPr>
        <w:t xml:space="preserve"> </w:t>
      </w:r>
      <w:r w:rsidR="0003114D" w:rsidRPr="0082339F">
        <w:rPr>
          <w:sz w:val="22"/>
          <w:szCs w:val="22"/>
        </w:rPr>
        <w:t>–</w:t>
      </w:r>
      <w:r w:rsidR="00194384" w:rsidRPr="0082339F">
        <w:rPr>
          <w:sz w:val="22"/>
          <w:szCs w:val="22"/>
        </w:rPr>
        <w:t>anunciada para 2015</w:t>
      </w:r>
      <w:r w:rsidR="0003114D" w:rsidRPr="0082339F">
        <w:rPr>
          <w:sz w:val="22"/>
          <w:szCs w:val="22"/>
        </w:rPr>
        <w:t>–</w:t>
      </w:r>
      <w:r w:rsidR="00194384" w:rsidRPr="0082339F">
        <w:rPr>
          <w:sz w:val="22"/>
          <w:szCs w:val="22"/>
        </w:rPr>
        <w:t xml:space="preserve"> y que </w:t>
      </w:r>
      <w:r w:rsidR="0003114D" w:rsidRPr="0082339F">
        <w:rPr>
          <w:sz w:val="22"/>
          <w:szCs w:val="22"/>
        </w:rPr>
        <w:t xml:space="preserve">comprende </w:t>
      </w:r>
      <w:r w:rsidR="00194384" w:rsidRPr="0082339F">
        <w:rPr>
          <w:sz w:val="22"/>
          <w:szCs w:val="22"/>
        </w:rPr>
        <w:t xml:space="preserve">la unión aduanera y monetaria con Bielorrusia y Kazajistán. Asimismo, </w:t>
      </w:r>
      <w:r w:rsidRPr="0082339F">
        <w:rPr>
          <w:sz w:val="22"/>
          <w:szCs w:val="22"/>
        </w:rPr>
        <w:t xml:space="preserve">incluye </w:t>
      </w:r>
      <w:r w:rsidR="00194384" w:rsidRPr="0082339F">
        <w:rPr>
          <w:sz w:val="22"/>
          <w:szCs w:val="22"/>
        </w:rPr>
        <w:t>un espacio económico ú</w:t>
      </w:r>
      <w:r w:rsidR="0003114D" w:rsidRPr="0082339F">
        <w:rPr>
          <w:sz w:val="22"/>
          <w:szCs w:val="22"/>
        </w:rPr>
        <w:t>nico, ampliable a otros E</w:t>
      </w:r>
      <w:r w:rsidR="00194384" w:rsidRPr="0082339F">
        <w:rPr>
          <w:sz w:val="22"/>
          <w:szCs w:val="22"/>
        </w:rPr>
        <w:t>stados de la Comunidad Económica Eurasiática y la Comunidad de Estados Independientes</w:t>
      </w:r>
      <w:r w:rsidR="00F56C52" w:rsidRPr="0082339F">
        <w:rPr>
          <w:sz w:val="22"/>
          <w:szCs w:val="22"/>
        </w:rPr>
        <w:t xml:space="preserve"> [</w:t>
      </w:r>
      <w:commentRangeStart w:id="157"/>
      <w:r w:rsidR="00E77345">
        <w:fldChar w:fldCharType="begin"/>
      </w:r>
      <w:r w:rsidR="00E77345">
        <w:instrText xml:space="preserve"> HYPERLINK "http://www.miradasdeinternacional.com/2012/07/30/la-union-euroasiatica-un-proyecto-de-reintegracion-comercial-liderado-por-rusia/" </w:instrText>
      </w:r>
      <w:r w:rsidR="00E77345">
        <w:fldChar w:fldCharType="separate"/>
      </w:r>
      <w:r w:rsidR="00F56C52" w:rsidRPr="0082339F">
        <w:rPr>
          <w:rStyle w:val="Hipervnculo"/>
          <w:rFonts w:ascii="Times New Roman" w:hAnsi="Times New Roman" w:cs="Times New Roman"/>
          <w:sz w:val="22"/>
          <w:szCs w:val="22"/>
        </w:rPr>
        <w:t>VER</w:t>
      </w:r>
      <w:r w:rsidR="00E77345">
        <w:rPr>
          <w:rStyle w:val="Hipervnculo"/>
          <w:rFonts w:ascii="Times New Roman" w:hAnsi="Times New Roman" w:cs="Times New Roman"/>
          <w:sz w:val="22"/>
          <w:szCs w:val="22"/>
        </w:rPr>
        <w:fldChar w:fldCharType="end"/>
      </w:r>
      <w:commentRangeEnd w:id="157"/>
      <w:r w:rsidR="00E77345">
        <w:rPr>
          <w:rStyle w:val="Refdecomentario"/>
          <w:rFonts w:ascii="Calibri" w:eastAsia="Calibri" w:hAnsi="Calibri" w:cs="Times New Roman"/>
          <w:lang w:val="es-MX"/>
        </w:rPr>
        <w:commentReference w:id="157"/>
      </w:r>
      <w:r w:rsidR="00F56C52" w:rsidRPr="0082339F">
        <w:rPr>
          <w:sz w:val="22"/>
          <w:szCs w:val="22"/>
        </w:rPr>
        <w:t>]</w:t>
      </w:r>
      <w:r w:rsidR="00194384" w:rsidRPr="0082339F">
        <w:rPr>
          <w:sz w:val="22"/>
          <w:szCs w:val="22"/>
        </w:rPr>
        <w:t xml:space="preserve">. </w:t>
      </w:r>
    </w:p>
    <w:p w14:paraId="3D2C9F8F" w14:textId="3589D57F" w:rsidR="00D80758" w:rsidRPr="0082339F" w:rsidRDefault="00887B01" w:rsidP="0082339F">
      <w:pPr>
        <w:rPr>
          <w:sz w:val="22"/>
          <w:szCs w:val="22"/>
        </w:rPr>
      </w:pPr>
      <w:hyperlink r:id="rId38" w:history="1">
        <w:r w:rsidR="00D80758" w:rsidRPr="00D25797">
          <w:rPr>
            <w:rStyle w:val="Hipervnculo"/>
          </w:rPr>
          <w:t>http://internacional.elpais.com/internacional/2011/10/04/actualidad/1317721258_290067.html</w:t>
        </w:r>
      </w:hyperlink>
      <w:r w:rsidR="00D80758">
        <w:t xml:space="preserve"> </w:t>
      </w:r>
    </w:p>
    <w:p w14:paraId="225CD007" w14:textId="77777777" w:rsidR="00194384" w:rsidRPr="0082339F" w:rsidRDefault="00194384" w:rsidP="0082339F">
      <w:pPr>
        <w:rPr>
          <w:sz w:val="22"/>
          <w:szCs w:val="22"/>
        </w:rPr>
      </w:pPr>
    </w:p>
    <w:p w14:paraId="2B46E1DF" w14:textId="79A65638" w:rsidR="00194384" w:rsidRDefault="00194384" w:rsidP="0082339F">
      <w:pPr>
        <w:rPr>
          <w:sz w:val="22"/>
          <w:szCs w:val="22"/>
        </w:rPr>
      </w:pPr>
      <w:r w:rsidRPr="0082339F">
        <w:rPr>
          <w:sz w:val="22"/>
          <w:szCs w:val="22"/>
        </w:rPr>
        <w:t xml:space="preserve">Ucrania es un territorio fundamental para la construcción de </w:t>
      </w:r>
      <w:r w:rsidR="0003114D" w:rsidRPr="0082339F">
        <w:rPr>
          <w:sz w:val="22"/>
          <w:szCs w:val="22"/>
        </w:rPr>
        <w:t>esta</w:t>
      </w:r>
      <w:r w:rsidRPr="0082339F">
        <w:rPr>
          <w:sz w:val="22"/>
          <w:szCs w:val="22"/>
        </w:rPr>
        <w:t xml:space="preserve"> alianza. </w:t>
      </w:r>
      <w:r w:rsidR="000F4A50" w:rsidRPr="0082339F">
        <w:rPr>
          <w:sz w:val="22"/>
          <w:szCs w:val="22"/>
        </w:rPr>
        <w:t>Para e</w:t>
      </w:r>
      <w:r w:rsidR="005051AA" w:rsidRPr="0082339F">
        <w:rPr>
          <w:sz w:val="22"/>
          <w:szCs w:val="22"/>
        </w:rPr>
        <w:t>l futuro de Rusia</w:t>
      </w:r>
      <w:r w:rsidR="000F4A50" w:rsidRPr="0082339F">
        <w:rPr>
          <w:sz w:val="22"/>
          <w:szCs w:val="22"/>
        </w:rPr>
        <w:t xml:space="preserve">, </w:t>
      </w:r>
      <w:r w:rsidR="005051AA" w:rsidRPr="0082339F">
        <w:rPr>
          <w:sz w:val="22"/>
          <w:szCs w:val="22"/>
        </w:rPr>
        <w:t xml:space="preserve">Ucrania es </w:t>
      </w:r>
      <w:r w:rsidR="000F4A50" w:rsidRPr="0082339F">
        <w:rPr>
          <w:sz w:val="22"/>
          <w:szCs w:val="22"/>
        </w:rPr>
        <w:t>una de sus principales bases</w:t>
      </w:r>
      <w:r w:rsidR="005051AA" w:rsidRPr="0082339F">
        <w:rPr>
          <w:sz w:val="22"/>
          <w:szCs w:val="22"/>
        </w:rPr>
        <w:t xml:space="preserve">, porque sin ella </w:t>
      </w:r>
      <w:r w:rsidR="000F4A50" w:rsidRPr="0082339F">
        <w:rPr>
          <w:sz w:val="22"/>
          <w:szCs w:val="22"/>
        </w:rPr>
        <w:t>quedaría debilitada</w:t>
      </w:r>
      <w:r w:rsidR="005051AA" w:rsidRPr="0082339F">
        <w:rPr>
          <w:sz w:val="22"/>
          <w:szCs w:val="22"/>
        </w:rPr>
        <w:t xml:space="preserve">. </w:t>
      </w:r>
      <w:r w:rsidR="0003114D" w:rsidRPr="0082339F">
        <w:rPr>
          <w:sz w:val="22"/>
          <w:szCs w:val="22"/>
        </w:rPr>
        <w:t xml:space="preserve">Lo que </w:t>
      </w:r>
      <w:r w:rsidRPr="0082339F">
        <w:rPr>
          <w:sz w:val="22"/>
          <w:szCs w:val="22"/>
        </w:rPr>
        <w:t xml:space="preserve"> explica las </w:t>
      </w:r>
      <w:r w:rsidR="005051AA" w:rsidRPr="0082339F">
        <w:rPr>
          <w:sz w:val="22"/>
          <w:szCs w:val="22"/>
        </w:rPr>
        <w:t xml:space="preserve">tensiones </w:t>
      </w:r>
      <w:r w:rsidR="000F4A50" w:rsidRPr="0082339F">
        <w:rPr>
          <w:sz w:val="22"/>
          <w:szCs w:val="22"/>
        </w:rPr>
        <w:t xml:space="preserve">actuales </w:t>
      </w:r>
      <w:r w:rsidRPr="0082339F">
        <w:rPr>
          <w:sz w:val="22"/>
          <w:szCs w:val="22"/>
        </w:rPr>
        <w:t>entre Rusia y la O</w:t>
      </w:r>
      <w:r w:rsidR="0003114D" w:rsidRPr="0082339F">
        <w:rPr>
          <w:sz w:val="22"/>
          <w:szCs w:val="22"/>
        </w:rPr>
        <w:t>TAN</w:t>
      </w:r>
      <w:r w:rsidRPr="0082339F">
        <w:rPr>
          <w:sz w:val="22"/>
          <w:szCs w:val="22"/>
        </w:rPr>
        <w:t>, en particular con Estados Unidos y la U</w:t>
      </w:r>
      <w:r w:rsidR="00F56C52" w:rsidRPr="0082339F">
        <w:rPr>
          <w:sz w:val="22"/>
          <w:szCs w:val="22"/>
        </w:rPr>
        <w:t xml:space="preserve">nión </w:t>
      </w:r>
      <w:r w:rsidRPr="0082339F">
        <w:rPr>
          <w:sz w:val="22"/>
          <w:szCs w:val="22"/>
        </w:rPr>
        <w:t>E</w:t>
      </w:r>
      <w:r w:rsidR="00F56C52" w:rsidRPr="0082339F">
        <w:rPr>
          <w:sz w:val="22"/>
          <w:szCs w:val="22"/>
        </w:rPr>
        <w:t>uropea</w:t>
      </w:r>
      <w:r w:rsidR="0003114D" w:rsidRPr="0082339F">
        <w:rPr>
          <w:sz w:val="22"/>
          <w:szCs w:val="22"/>
        </w:rPr>
        <w:t>,</w:t>
      </w:r>
      <w:r w:rsidRPr="0082339F">
        <w:rPr>
          <w:sz w:val="22"/>
          <w:szCs w:val="22"/>
        </w:rPr>
        <w:t xml:space="preserve"> por controlar </w:t>
      </w:r>
      <w:r w:rsidR="0003114D" w:rsidRPr="0082339F">
        <w:rPr>
          <w:sz w:val="22"/>
          <w:szCs w:val="22"/>
        </w:rPr>
        <w:t>este</w:t>
      </w:r>
      <w:r w:rsidRPr="0082339F">
        <w:rPr>
          <w:sz w:val="22"/>
          <w:szCs w:val="22"/>
        </w:rPr>
        <w:t xml:space="preserve"> territorio</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 xml:space="preserve">. </w:t>
      </w:r>
    </w:p>
    <w:p w14:paraId="7D469116" w14:textId="0C8B6E02" w:rsidR="00D80758" w:rsidRPr="0082339F" w:rsidRDefault="00887B01" w:rsidP="0082339F">
      <w:pPr>
        <w:rPr>
          <w:sz w:val="22"/>
          <w:szCs w:val="22"/>
        </w:rPr>
      </w:pPr>
      <w:hyperlink r:id="rId39" w:history="1">
        <w:r w:rsidR="00D80758" w:rsidRPr="00D25797">
          <w:rPr>
            <w:rStyle w:val="Hipervnculo"/>
            <w:rFonts w:ascii="Lucida Grande" w:hAnsi="Lucida Grande" w:cs="Lucida Grande"/>
          </w:rPr>
          <w:t>https://www.youtube.com/watch?v=k0esehuXkwg</w:t>
        </w:r>
      </w:hyperlink>
      <w:r w:rsidR="00D80758">
        <w:rPr>
          <w:rFonts w:ascii="Lucida Grande" w:hAnsi="Lucida Grande" w:cs="Lucida Grande"/>
          <w:color w:val="000000"/>
        </w:rPr>
        <w:t xml:space="preserve"> </w:t>
      </w:r>
    </w:p>
    <w:p w14:paraId="5953E647" w14:textId="77777777" w:rsidR="00194384" w:rsidRPr="0082339F" w:rsidRDefault="00194384" w:rsidP="0082339F">
      <w:pPr>
        <w:rPr>
          <w:sz w:val="22"/>
          <w:szCs w:val="22"/>
        </w:rPr>
      </w:pPr>
    </w:p>
    <w:p w14:paraId="1F23F3A1" w14:textId="417D18B0" w:rsidR="002665C0" w:rsidRPr="0082339F" w:rsidRDefault="002665C0" w:rsidP="0082339F">
      <w:pPr>
        <w:rPr>
          <w:sz w:val="22"/>
          <w:szCs w:val="22"/>
        </w:rPr>
      </w:pPr>
      <w:r w:rsidRPr="0082339F">
        <w:rPr>
          <w:sz w:val="22"/>
          <w:szCs w:val="22"/>
        </w:rPr>
        <w:t>L</w:t>
      </w:r>
      <w:r w:rsidR="00AF032A" w:rsidRPr="0082339F">
        <w:rPr>
          <w:sz w:val="22"/>
          <w:szCs w:val="22"/>
        </w:rPr>
        <w:t xml:space="preserve">a extraordinaria extensión </w:t>
      </w:r>
      <w:r w:rsidRPr="0082339F">
        <w:rPr>
          <w:sz w:val="22"/>
          <w:szCs w:val="22"/>
        </w:rPr>
        <w:t>de Rusia</w:t>
      </w:r>
      <w:r w:rsidR="00DF2E1C" w:rsidRPr="0082339F">
        <w:rPr>
          <w:sz w:val="22"/>
          <w:szCs w:val="22"/>
        </w:rPr>
        <w:t xml:space="preserve"> –</w:t>
      </w:r>
      <w:r w:rsidR="00867FD4" w:rsidRPr="0082339F">
        <w:rPr>
          <w:sz w:val="22"/>
          <w:szCs w:val="22"/>
        </w:rPr>
        <w:t xml:space="preserve">su territorio </w:t>
      </w:r>
      <w:r w:rsidRPr="0082339F">
        <w:rPr>
          <w:sz w:val="22"/>
          <w:szCs w:val="22"/>
        </w:rPr>
        <w:t xml:space="preserve">cubre </w:t>
      </w:r>
      <w:r w:rsidR="00AF032A" w:rsidRPr="0082339F">
        <w:rPr>
          <w:sz w:val="22"/>
          <w:szCs w:val="22"/>
        </w:rPr>
        <w:t>once husos horarios</w:t>
      </w:r>
      <w:r w:rsidR="00DF2E1C" w:rsidRPr="0082339F">
        <w:rPr>
          <w:sz w:val="22"/>
          <w:szCs w:val="22"/>
        </w:rPr>
        <w:t>–</w:t>
      </w:r>
      <w:r w:rsidRPr="0082339F">
        <w:rPr>
          <w:sz w:val="22"/>
          <w:szCs w:val="22"/>
        </w:rPr>
        <w:t xml:space="preserve"> </w:t>
      </w:r>
      <w:r w:rsidR="00AF032A" w:rsidRPr="0082339F">
        <w:rPr>
          <w:sz w:val="22"/>
          <w:szCs w:val="22"/>
        </w:rPr>
        <w:t xml:space="preserve">ha creado </w:t>
      </w:r>
      <w:r w:rsidR="005051AA" w:rsidRPr="0082339F">
        <w:rPr>
          <w:sz w:val="22"/>
          <w:szCs w:val="22"/>
        </w:rPr>
        <w:t xml:space="preserve">entre sus dirigentes </w:t>
      </w:r>
      <w:r w:rsidRPr="0082339F">
        <w:rPr>
          <w:sz w:val="22"/>
          <w:szCs w:val="22"/>
        </w:rPr>
        <w:t xml:space="preserve">la </w:t>
      </w:r>
      <w:r w:rsidR="00AF032A" w:rsidRPr="0082339F">
        <w:rPr>
          <w:sz w:val="22"/>
          <w:szCs w:val="22"/>
        </w:rPr>
        <w:t xml:space="preserve">sensación de </w:t>
      </w:r>
      <w:r w:rsidRPr="0082339F">
        <w:rPr>
          <w:sz w:val="22"/>
          <w:szCs w:val="22"/>
        </w:rPr>
        <w:t>vulnerabilidad</w:t>
      </w:r>
      <w:r w:rsidR="005051AA" w:rsidRPr="0082339F">
        <w:rPr>
          <w:sz w:val="22"/>
          <w:szCs w:val="22"/>
        </w:rPr>
        <w:t>.</w:t>
      </w:r>
      <w:r w:rsidRPr="0082339F">
        <w:rPr>
          <w:sz w:val="22"/>
          <w:szCs w:val="22"/>
        </w:rPr>
        <w:t xml:space="preserve"> </w:t>
      </w:r>
      <w:r w:rsidR="00DF2E1C" w:rsidRPr="0082339F">
        <w:rPr>
          <w:sz w:val="22"/>
          <w:szCs w:val="22"/>
        </w:rPr>
        <w:t>Esta</w:t>
      </w:r>
      <w:r w:rsidR="005051AA" w:rsidRPr="0082339F">
        <w:rPr>
          <w:sz w:val="22"/>
          <w:szCs w:val="22"/>
        </w:rPr>
        <w:t xml:space="preserve"> </w:t>
      </w:r>
      <w:r w:rsidR="00401E86" w:rsidRPr="0082339F">
        <w:rPr>
          <w:sz w:val="22"/>
          <w:szCs w:val="22"/>
        </w:rPr>
        <w:t xml:space="preserve">percepción </w:t>
      </w:r>
      <w:r w:rsidR="005051AA" w:rsidRPr="0082339F">
        <w:rPr>
          <w:sz w:val="22"/>
          <w:szCs w:val="22"/>
        </w:rPr>
        <w:t xml:space="preserve">se ha visto </w:t>
      </w:r>
      <w:r w:rsidR="00867FD4" w:rsidRPr="0082339F">
        <w:rPr>
          <w:sz w:val="22"/>
          <w:szCs w:val="22"/>
        </w:rPr>
        <w:t xml:space="preserve">reforzada </w:t>
      </w:r>
      <w:r w:rsidR="005051AA" w:rsidRPr="0082339F">
        <w:rPr>
          <w:sz w:val="22"/>
          <w:szCs w:val="22"/>
        </w:rPr>
        <w:t xml:space="preserve">por </w:t>
      </w:r>
      <w:r w:rsidRPr="0082339F">
        <w:rPr>
          <w:sz w:val="22"/>
          <w:szCs w:val="22"/>
        </w:rPr>
        <w:t>l</w:t>
      </w:r>
      <w:r w:rsidR="00AF032A" w:rsidRPr="0082339F">
        <w:rPr>
          <w:sz w:val="22"/>
          <w:szCs w:val="22"/>
        </w:rPr>
        <w:t xml:space="preserve">as intervenciones </w:t>
      </w:r>
      <w:r w:rsidRPr="0082339F">
        <w:rPr>
          <w:sz w:val="22"/>
          <w:szCs w:val="22"/>
        </w:rPr>
        <w:t xml:space="preserve">de potencias </w:t>
      </w:r>
      <w:r w:rsidR="00AF032A" w:rsidRPr="0082339F">
        <w:rPr>
          <w:sz w:val="22"/>
          <w:szCs w:val="22"/>
        </w:rPr>
        <w:t xml:space="preserve">occidentales en </w:t>
      </w:r>
      <w:r w:rsidRPr="0082339F">
        <w:rPr>
          <w:sz w:val="22"/>
          <w:szCs w:val="22"/>
        </w:rPr>
        <w:t>territorios vecinos a Rusia</w:t>
      </w:r>
      <w:r w:rsidR="00867FD4" w:rsidRPr="0082339F">
        <w:rPr>
          <w:sz w:val="22"/>
          <w:szCs w:val="22"/>
        </w:rPr>
        <w:t>,</w:t>
      </w:r>
      <w:r w:rsidRPr="0082339F">
        <w:rPr>
          <w:sz w:val="22"/>
          <w:szCs w:val="22"/>
        </w:rPr>
        <w:t xml:space="preserve"> como </w:t>
      </w:r>
      <w:r w:rsidR="00DF2E1C" w:rsidRPr="0082339F">
        <w:rPr>
          <w:sz w:val="22"/>
          <w:szCs w:val="22"/>
        </w:rPr>
        <w:t>Serbia o Iraq, las cuales</w:t>
      </w:r>
      <w:r w:rsidRPr="0082339F">
        <w:rPr>
          <w:sz w:val="22"/>
          <w:szCs w:val="22"/>
        </w:rPr>
        <w:t xml:space="preserve"> fueron </w:t>
      </w:r>
      <w:r w:rsidR="00DF2E1C" w:rsidRPr="0082339F">
        <w:rPr>
          <w:sz w:val="22"/>
          <w:szCs w:val="22"/>
        </w:rPr>
        <w:t>emprendidas</w:t>
      </w:r>
      <w:r w:rsidRPr="0082339F">
        <w:rPr>
          <w:sz w:val="22"/>
          <w:szCs w:val="22"/>
        </w:rPr>
        <w:t xml:space="preserve"> </w:t>
      </w:r>
      <w:r w:rsidR="00AF032A" w:rsidRPr="0082339F">
        <w:rPr>
          <w:sz w:val="22"/>
          <w:szCs w:val="22"/>
        </w:rPr>
        <w:t xml:space="preserve">sin </w:t>
      </w:r>
      <w:r w:rsidRPr="0082339F">
        <w:rPr>
          <w:sz w:val="22"/>
          <w:szCs w:val="22"/>
        </w:rPr>
        <w:t xml:space="preserve">contar con la opinión de </w:t>
      </w:r>
      <w:r w:rsidR="00AF032A" w:rsidRPr="0082339F">
        <w:rPr>
          <w:sz w:val="22"/>
          <w:szCs w:val="22"/>
        </w:rPr>
        <w:t xml:space="preserve">Rusia, </w:t>
      </w:r>
      <w:r w:rsidRPr="0082339F">
        <w:rPr>
          <w:sz w:val="22"/>
          <w:szCs w:val="22"/>
        </w:rPr>
        <w:t>lo cual generó la sensación de que estaba siendo “cercada”.</w:t>
      </w:r>
      <w:r w:rsidR="00AF032A" w:rsidRPr="0082339F">
        <w:rPr>
          <w:sz w:val="22"/>
          <w:szCs w:val="22"/>
        </w:rPr>
        <w:t xml:space="preserve"> </w:t>
      </w:r>
    </w:p>
    <w:p w14:paraId="3C4587B8" w14:textId="77777777" w:rsidR="002665C0" w:rsidRPr="0082339F" w:rsidRDefault="002665C0" w:rsidP="0082339F">
      <w:pPr>
        <w:rPr>
          <w:sz w:val="22"/>
          <w:szCs w:val="22"/>
        </w:rPr>
      </w:pPr>
    </w:p>
    <w:p w14:paraId="1CB47C72" w14:textId="222D7A18" w:rsidR="005051AA" w:rsidRDefault="00401E86" w:rsidP="0082339F">
      <w:pPr>
        <w:rPr>
          <w:sz w:val="22"/>
          <w:szCs w:val="22"/>
        </w:rPr>
      </w:pPr>
      <w:r w:rsidRPr="0082339F">
        <w:rPr>
          <w:sz w:val="22"/>
          <w:szCs w:val="22"/>
        </w:rPr>
        <w:t>Desde entonces</w:t>
      </w:r>
      <w:r w:rsidR="00867FD4" w:rsidRPr="0082339F">
        <w:rPr>
          <w:sz w:val="22"/>
          <w:szCs w:val="22"/>
        </w:rPr>
        <w:t xml:space="preserve">, </w:t>
      </w:r>
      <w:r w:rsidRPr="0082339F">
        <w:rPr>
          <w:sz w:val="22"/>
          <w:szCs w:val="22"/>
        </w:rPr>
        <w:t>Rusia ha estado preocupada por garantizar su seguridad. E</w:t>
      </w:r>
      <w:r w:rsidR="00867FD4" w:rsidRPr="0082339F">
        <w:rPr>
          <w:sz w:val="22"/>
          <w:szCs w:val="22"/>
        </w:rPr>
        <w:t>l gobierno ru</w:t>
      </w:r>
      <w:r w:rsidRPr="0082339F">
        <w:rPr>
          <w:sz w:val="22"/>
          <w:szCs w:val="22"/>
        </w:rPr>
        <w:t>s</w:t>
      </w:r>
      <w:r w:rsidR="00867FD4" w:rsidRPr="0082339F">
        <w:rPr>
          <w:sz w:val="22"/>
          <w:szCs w:val="22"/>
        </w:rPr>
        <w:t xml:space="preserve">o </w:t>
      </w:r>
      <w:r w:rsidR="005051AA" w:rsidRPr="0082339F">
        <w:rPr>
          <w:sz w:val="22"/>
          <w:szCs w:val="22"/>
        </w:rPr>
        <w:t xml:space="preserve">ha </w:t>
      </w:r>
      <w:r w:rsidR="00867FD4" w:rsidRPr="0082339F">
        <w:rPr>
          <w:sz w:val="22"/>
          <w:szCs w:val="22"/>
        </w:rPr>
        <w:t xml:space="preserve">desplegado una </w:t>
      </w:r>
      <w:r w:rsidR="00AF032A" w:rsidRPr="0082339F">
        <w:rPr>
          <w:sz w:val="22"/>
          <w:szCs w:val="22"/>
        </w:rPr>
        <w:t xml:space="preserve">política </w:t>
      </w:r>
      <w:r w:rsidR="00867FD4" w:rsidRPr="0082339F">
        <w:rPr>
          <w:sz w:val="22"/>
          <w:szCs w:val="22"/>
        </w:rPr>
        <w:t xml:space="preserve">agresiva </w:t>
      </w:r>
      <w:r w:rsidR="00AF032A" w:rsidRPr="0082339F">
        <w:rPr>
          <w:sz w:val="22"/>
          <w:szCs w:val="22"/>
        </w:rPr>
        <w:t>en defensa de sus áreas de influencia</w:t>
      </w:r>
      <w:r w:rsidR="002665C0" w:rsidRPr="0082339F">
        <w:rPr>
          <w:sz w:val="22"/>
          <w:szCs w:val="22"/>
        </w:rPr>
        <w:t>.</w:t>
      </w:r>
      <w:r w:rsidR="00AF032A" w:rsidRPr="0082339F">
        <w:rPr>
          <w:sz w:val="22"/>
          <w:szCs w:val="22"/>
        </w:rPr>
        <w:t xml:space="preserve"> </w:t>
      </w:r>
      <w:r w:rsidRPr="0082339F">
        <w:rPr>
          <w:sz w:val="22"/>
          <w:szCs w:val="22"/>
        </w:rPr>
        <w:t xml:space="preserve">De ello son ejemplo las intervenciones en </w:t>
      </w:r>
      <w:r w:rsidR="00AF032A" w:rsidRPr="0082339F">
        <w:rPr>
          <w:sz w:val="22"/>
          <w:szCs w:val="22"/>
        </w:rPr>
        <w:t xml:space="preserve">Georgia en 2008 o </w:t>
      </w:r>
      <w:r w:rsidR="00DF2E1C" w:rsidRPr="0082339F">
        <w:rPr>
          <w:sz w:val="22"/>
          <w:szCs w:val="22"/>
        </w:rPr>
        <w:t>las actuales</w:t>
      </w:r>
      <w:r w:rsidR="002665C0" w:rsidRPr="0082339F">
        <w:rPr>
          <w:sz w:val="22"/>
          <w:szCs w:val="22"/>
        </w:rPr>
        <w:t xml:space="preserve"> </w:t>
      </w:r>
      <w:r w:rsidR="00AF032A" w:rsidRPr="0082339F">
        <w:rPr>
          <w:sz w:val="22"/>
          <w:szCs w:val="22"/>
        </w:rPr>
        <w:t>en Crimea</w:t>
      </w:r>
      <w:r w:rsidR="00BC3741" w:rsidRPr="0082339F">
        <w:rPr>
          <w:sz w:val="22"/>
          <w:szCs w:val="22"/>
        </w:rPr>
        <w:t xml:space="preserve"> y Ucrania</w:t>
      </w:r>
      <w:r w:rsidR="00AF032A" w:rsidRPr="0082339F">
        <w:rPr>
          <w:sz w:val="22"/>
          <w:szCs w:val="22"/>
        </w:rPr>
        <w:t xml:space="preserve">. </w:t>
      </w:r>
      <w:r w:rsidR="005051AA" w:rsidRPr="0082339F">
        <w:rPr>
          <w:sz w:val="22"/>
          <w:szCs w:val="22"/>
        </w:rPr>
        <w:t>Sin embargo, l</w:t>
      </w:r>
      <w:r w:rsidR="009E6FB4" w:rsidRPr="0082339F">
        <w:rPr>
          <w:sz w:val="22"/>
          <w:szCs w:val="22"/>
        </w:rPr>
        <w:t xml:space="preserve">a consolidación territorial de Rusia ha encontrado la oposición del mundo occidental, especialmente </w:t>
      </w:r>
      <w:r w:rsidR="007536EE" w:rsidRPr="0082339F">
        <w:rPr>
          <w:sz w:val="22"/>
          <w:szCs w:val="22"/>
        </w:rPr>
        <w:t xml:space="preserve">a través de </w:t>
      </w:r>
      <w:r w:rsidR="009E6FB4" w:rsidRPr="0082339F">
        <w:rPr>
          <w:sz w:val="22"/>
          <w:szCs w:val="22"/>
        </w:rPr>
        <w:t>los líderes de la O</w:t>
      </w:r>
      <w:r w:rsidR="00DF2E1C" w:rsidRPr="0082339F">
        <w:rPr>
          <w:sz w:val="22"/>
          <w:szCs w:val="22"/>
        </w:rPr>
        <w:t>TAN</w:t>
      </w:r>
      <w:r w:rsidR="009E6FB4" w:rsidRPr="0082339F">
        <w:rPr>
          <w:sz w:val="22"/>
          <w:szCs w:val="22"/>
        </w:rPr>
        <w:t xml:space="preserve">. </w:t>
      </w:r>
    </w:p>
    <w:p w14:paraId="4AF5698A" w14:textId="77777777" w:rsidR="00DF780D" w:rsidRDefault="00DF780D" w:rsidP="0082339F">
      <w:pPr>
        <w:rPr>
          <w:sz w:val="22"/>
          <w:szCs w:val="22"/>
        </w:rPr>
      </w:pPr>
    </w:p>
    <w:p w14:paraId="2E0BDF56" w14:textId="77777777" w:rsidR="005051AA" w:rsidRDefault="005051AA" w:rsidP="0082339F">
      <w:pPr>
        <w:rPr>
          <w:sz w:val="22"/>
          <w:szCs w:val="22"/>
        </w:rPr>
      </w:pPr>
    </w:p>
    <w:p w14:paraId="7CE230C4" w14:textId="0AFA757F" w:rsidR="00DF780D" w:rsidRDefault="00DF780D" w:rsidP="0082339F">
      <w:pPr>
        <w:rPr>
          <w:sz w:val="22"/>
          <w:szCs w:val="22"/>
        </w:rPr>
      </w:pPr>
      <w:r w:rsidRPr="00DF780D">
        <w:rPr>
          <w:sz w:val="22"/>
          <w:szCs w:val="22"/>
          <w:highlight w:val="yellow"/>
        </w:rPr>
        <w:t>[sección 2]</w:t>
      </w:r>
    </w:p>
    <w:p w14:paraId="457A4CF2" w14:textId="514E5EF2" w:rsidR="00DF780D" w:rsidRDefault="00DF780D" w:rsidP="00DF780D">
      <w:pPr>
        <w:pStyle w:val="Ttulo2"/>
      </w:pPr>
      <w:bookmarkStart w:id="158" w:name="_Toc426298263"/>
      <w:r>
        <w:t>5.1 Las tensiones entre Rusia y la OTAN</w:t>
      </w:r>
      <w:bookmarkEnd w:id="158"/>
    </w:p>
    <w:p w14:paraId="469D3C2F" w14:textId="77777777" w:rsidR="00DF780D" w:rsidRDefault="00DF780D" w:rsidP="0082339F">
      <w:pPr>
        <w:rPr>
          <w:sz w:val="22"/>
          <w:szCs w:val="22"/>
        </w:rPr>
      </w:pPr>
    </w:p>
    <w:p w14:paraId="4FC76B29" w14:textId="0A14FD42" w:rsidR="005051AA" w:rsidRPr="0082339F" w:rsidRDefault="009E6FB4" w:rsidP="0082339F">
      <w:pPr>
        <w:rPr>
          <w:sz w:val="22"/>
          <w:szCs w:val="22"/>
        </w:rPr>
      </w:pPr>
      <w:r w:rsidRPr="0082339F">
        <w:rPr>
          <w:sz w:val="22"/>
          <w:szCs w:val="22"/>
        </w:rPr>
        <w:t xml:space="preserve">Tras las intervenciones en Ucrania, </w:t>
      </w:r>
      <w:r w:rsidR="008D236A" w:rsidRPr="0082339F">
        <w:rPr>
          <w:sz w:val="22"/>
          <w:szCs w:val="22"/>
        </w:rPr>
        <w:t>E</w:t>
      </w:r>
      <w:r w:rsidRPr="0082339F">
        <w:rPr>
          <w:sz w:val="22"/>
          <w:szCs w:val="22"/>
        </w:rPr>
        <w:t xml:space="preserve">stados Unidos y la Unión Europea </w:t>
      </w:r>
      <w:r w:rsidR="005A7649" w:rsidRPr="0082339F">
        <w:rPr>
          <w:sz w:val="22"/>
          <w:szCs w:val="22"/>
        </w:rPr>
        <w:t xml:space="preserve">arremetieron contra la economía </w:t>
      </w:r>
      <w:r w:rsidR="00F56C52" w:rsidRPr="0082339F">
        <w:rPr>
          <w:sz w:val="22"/>
          <w:szCs w:val="22"/>
        </w:rPr>
        <w:t>r</w:t>
      </w:r>
      <w:r w:rsidR="005A7649" w:rsidRPr="0082339F">
        <w:rPr>
          <w:sz w:val="22"/>
          <w:szCs w:val="22"/>
        </w:rPr>
        <w:t>usa</w:t>
      </w:r>
      <w:r w:rsidR="005312FC" w:rsidRPr="0082339F">
        <w:rPr>
          <w:sz w:val="22"/>
          <w:szCs w:val="22"/>
        </w:rPr>
        <w:t>. A</w:t>
      </w:r>
      <w:r w:rsidR="008D236A" w:rsidRPr="0082339F">
        <w:rPr>
          <w:sz w:val="22"/>
          <w:szCs w:val="22"/>
        </w:rPr>
        <w:t>probaron paquetes de sanciones contra Moscú</w:t>
      </w:r>
      <w:r w:rsidR="005A7649" w:rsidRPr="0082339F">
        <w:rPr>
          <w:sz w:val="22"/>
          <w:szCs w:val="22"/>
        </w:rPr>
        <w:t xml:space="preserve"> que </w:t>
      </w:r>
      <w:r w:rsidR="008D236A" w:rsidRPr="0082339F">
        <w:rPr>
          <w:sz w:val="22"/>
          <w:szCs w:val="22"/>
        </w:rPr>
        <w:t>afecta</w:t>
      </w:r>
      <w:r w:rsidR="005312FC" w:rsidRPr="0082339F">
        <w:rPr>
          <w:sz w:val="22"/>
          <w:szCs w:val="22"/>
        </w:rPr>
        <w:t xml:space="preserve">ron </w:t>
      </w:r>
      <w:r w:rsidR="008D236A" w:rsidRPr="0082339F">
        <w:rPr>
          <w:sz w:val="22"/>
          <w:szCs w:val="22"/>
        </w:rPr>
        <w:t xml:space="preserve">a </w:t>
      </w:r>
      <w:r w:rsidR="005312FC" w:rsidRPr="0082339F">
        <w:rPr>
          <w:sz w:val="22"/>
          <w:szCs w:val="22"/>
        </w:rPr>
        <w:t xml:space="preserve">bancos, funcionarios, empresarios y parlamentarios, algunas compañías </w:t>
      </w:r>
      <w:r w:rsidR="008D236A" w:rsidRPr="0082339F">
        <w:rPr>
          <w:sz w:val="22"/>
          <w:szCs w:val="22"/>
        </w:rPr>
        <w:t xml:space="preserve">y sectores enteros de la economía rusa. </w:t>
      </w:r>
    </w:p>
    <w:p w14:paraId="07F75ACB" w14:textId="77777777" w:rsidR="00DF780D" w:rsidRPr="00905AE8" w:rsidRDefault="00DF780D" w:rsidP="00DF780D">
      <w:pPr>
        <w:pStyle w:val="CuerpoA"/>
        <w:tabs>
          <w:tab w:val="right" w:pos="8498"/>
        </w:tabs>
        <w:spacing w:after="0"/>
        <w:rPr>
          <w:rFonts w:ascii="Times New Roman" w:eastAsia="Times New Roman" w:hAnsi="Times New Roman" w:cs="Times New Roman"/>
          <w:lang w:val="es-CO"/>
        </w:rPr>
      </w:pPr>
    </w:p>
    <w:p w14:paraId="3762D784" w14:textId="77777777" w:rsidR="00DF780D" w:rsidRDefault="00DF780D" w:rsidP="00DF780D">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DF780D" w:rsidRPr="004A1547" w14:paraId="2C83A67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5F2BE83" w14:textId="77777777" w:rsidR="00DF780D" w:rsidRPr="006B6F27" w:rsidRDefault="00DF780D"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DF780D" w:rsidRPr="006B6F27" w14:paraId="24C976E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952ABF"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95B83A" w14:textId="280AD355" w:rsidR="00DF780D" w:rsidRPr="006B6F27" w:rsidRDefault="00DF780D"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38</w:t>
            </w:r>
          </w:p>
        </w:tc>
      </w:tr>
      <w:tr w:rsidR="00DF780D" w:rsidRPr="004A1547" w14:paraId="4604D84A"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3D3C9"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0AB9F" w14:textId="68F43AEC" w:rsidR="00DF780D" w:rsidRPr="006B6F27" w:rsidRDefault="006F209A" w:rsidP="006F209A">
            <w:pPr>
              <w:pStyle w:val="Cuerpo"/>
            </w:pPr>
            <w:ins w:id="159" w:author="bachue digital" w:date="2015-07-29T17:56:00Z">
              <w:r>
                <w:t>M</w:t>
              </w:r>
            </w:ins>
            <w:ins w:id="160" w:author="bachue digital" w:date="2015-07-28T23:21:00Z">
              <w:r w:rsidR="00F1548D" w:rsidRPr="00F1548D">
                <w:t xml:space="preserve">apa </w:t>
              </w:r>
            </w:ins>
            <w:ins w:id="161" w:author="bachue digital" w:date="2015-07-29T17:56:00Z">
              <w:r>
                <w:t xml:space="preserve">que ilustra la confrontación </w:t>
              </w:r>
            </w:ins>
            <w:ins w:id="162" w:author="bachue digital" w:date="2015-07-29T17:57:00Z">
              <w:r>
                <w:t>O</w:t>
              </w:r>
            </w:ins>
            <w:ins w:id="163" w:author="bachue digital" w:date="2015-07-28T23:21:00Z">
              <w:r>
                <w:t>t</w:t>
              </w:r>
            </w:ins>
            <w:ins w:id="164" w:author="bachue digital" w:date="2015-07-29T17:57:00Z">
              <w:r>
                <w:t>a</w:t>
              </w:r>
            </w:ins>
            <w:ins w:id="165" w:author="bachue digital" w:date="2015-07-28T23:21:00Z">
              <w:r w:rsidRPr="00F1548D">
                <w:t>n</w:t>
              </w:r>
            </w:ins>
            <w:ins w:id="166" w:author="bachue digital" w:date="2015-07-29T17:57:00Z">
              <w:r>
                <w:t>-R</w:t>
              </w:r>
            </w:ins>
            <w:ins w:id="167" w:author="bachue digital" w:date="2015-07-28T23:21:00Z">
              <w:r w:rsidRPr="00F1548D">
                <w:t>usia</w:t>
              </w:r>
            </w:ins>
          </w:p>
        </w:tc>
      </w:tr>
      <w:tr w:rsidR="00DF780D" w:rsidRPr="004A1547" w14:paraId="518C6A3D"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EA6D71"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6ABB" w14:textId="3362A46E" w:rsidR="00DF780D" w:rsidRPr="006B6F27" w:rsidRDefault="00F1548D" w:rsidP="00C90C45">
            <w:pPr>
              <w:pStyle w:val="Cuerpo"/>
              <w:rPr>
                <w:lang w:val="es-ES_tradnl"/>
              </w:rPr>
            </w:pPr>
            <w:ins w:id="168" w:author="bachue digital" w:date="2015-07-28T23:21:00Z">
              <w:r w:rsidRPr="00F1548D">
                <w:rPr>
                  <w:lang w:val="es-ES_tradnl"/>
                </w:rPr>
                <w:t xml:space="preserve">Número de la imagen </w:t>
              </w:r>
              <w:commentRangeStart w:id="169"/>
              <w:r w:rsidRPr="00F1548D">
                <w:rPr>
                  <w:lang w:val="es-ES_tradnl"/>
                </w:rPr>
                <w:t>213990526</w:t>
              </w:r>
            </w:ins>
            <w:commentRangeEnd w:id="169"/>
            <w:r w:rsidR="00111A9B">
              <w:rPr>
                <w:rStyle w:val="Refdecomentario"/>
                <w:rFonts w:ascii="Calibri" w:eastAsia="Calibri" w:hAnsi="Calibri"/>
                <w:color w:val="auto"/>
                <w:bdr w:val="none" w:sz="0" w:space="0" w:color="auto"/>
                <w:lang w:val="es-MX" w:eastAsia="en-US"/>
              </w:rPr>
              <w:commentReference w:id="169"/>
            </w:r>
          </w:p>
        </w:tc>
      </w:tr>
      <w:tr w:rsidR="00DF780D" w:rsidRPr="006B6F27" w14:paraId="6D2F3B6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D48BFE"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3CFA" w14:textId="389A662D" w:rsidR="00DF780D" w:rsidRPr="006B6F27" w:rsidRDefault="00DE4252" w:rsidP="00111A9B">
            <w:pPr>
              <w:pStyle w:val="Cuerpo"/>
              <w:jc w:val="both"/>
            </w:pPr>
            <w:ins w:id="170" w:author="bachue digital" w:date="2015-07-29T18:09:00Z">
              <w:r>
                <w:t xml:space="preserve">En </w:t>
              </w:r>
            </w:ins>
            <w:ins w:id="171" w:author="bachue digital" w:date="2015-07-29T18:10:00Z">
              <w:r>
                <w:t xml:space="preserve">el transcurso de </w:t>
              </w:r>
            </w:ins>
            <w:ins w:id="172" w:author="bachue digital" w:date="2015-07-29T18:09:00Z">
              <w:r>
                <w:t xml:space="preserve">los últimos </w:t>
              </w:r>
            </w:ins>
            <w:ins w:id="173" w:author="bachue digital" w:date="2015-07-29T18:14:00Z">
              <w:r>
                <w:t xml:space="preserve">meses </w:t>
              </w:r>
            </w:ins>
            <w:ins w:id="174" w:author="bachue digital" w:date="2015-07-29T18:09:00Z">
              <w:r>
                <w:t>Rusia y la Otan</w:t>
              </w:r>
            </w:ins>
            <w:ins w:id="175" w:author="bachue digital" w:date="2015-07-29T18:12:00Z">
              <w:r>
                <w:t xml:space="preserve"> han multiplicado sus </w:t>
              </w:r>
            </w:ins>
            <w:ins w:id="176" w:author="bachue digital" w:date="2015-07-29T18:11:00Z">
              <w:r>
                <w:t xml:space="preserve">demostraciones de fuerza </w:t>
              </w:r>
            </w:ins>
            <w:ins w:id="177" w:author="bachue digital" w:date="2015-07-29T18:12:00Z">
              <w:r>
                <w:t>militar</w:t>
              </w:r>
            </w:ins>
            <w:ins w:id="178" w:author="bachue digital" w:date="2015-07-29T18:13:00Z">
              <w:r>
                <w:t xml:space="preserve">, especialmente el región del mar Báltico. </w:t>
              </w:r>
            </w:ins>
            <w:ins w:id="179" w:author="bachue digital" w:date="2015-07-29T18:14:00Z">
              <w:r>
                <w:t>Ambas partes han emprendido una carrera armamentística, cuesti</w:t>
              </w:r>
            </w:ins>
            <w:ins w:id="180" w:author="bachue digital" w:date="2015-07-29T18:15:00Z">
              <w:r>
                <w:t xml:space="preserve">ón que en cualquier momento podría desencadenar una confrontación de proporciones incalculables. </w:t>
              </w:r>
            </w:ins>
          </w:p>
        </w:tc>
      </w:tr>
    </w:tbl>
    <w:p w14:paraId="4805DC1E" w14:textId="77777777" w:rsidR="00DF780D" w:rsidRDefault="00DF780D" w:rsidP="00DF780D">
      <w:pPr>
        <w:spacing w:after="0" w:line="240" w:lineRule="auto"/>
      </w:pPr>
    </w:p>
    <w:p w14:paraId="23DA49AF" w14:textId="77777777" w:rsidR="00DF780D" w:rsidRDefault="00DF780D" w:rsidP="00DF780D">
      <w:pPr>
        <w:spacing w:after="0" w:line="240" w:lineRule="auto"/>
      </w:pPr>
    </w:p>
    <w:p w14:paraId="08498FCD" w14:textId="77777777" w:rsidR="00DF780D" w:rsidRPr="0082339F" w:rsidRDefault="00DF780D" w:rsidP="00DF780D">
      <w:pPr>
        <w:rPr>
          <w:sz w:val="22"/>
          <w:szCs w:val="22"/>
        </w:rPr>
      </w:pPr>
    </w:p>
    <w:p w14:paraId="7435D3E6" w14:textId="77777777" w:rsidR="005051AA" w:rsidRPr="0082339F" w:rsidRDefault="005051AA" w:rsidP="0082339F">
      <w:pPr>
        <w:rPr>
          <w:sz w:val="22"/>
          <w:szCs w:val="22"/>
        </w:rPr>
      </w:pPr>
    </w:p>
    <w:p w14:paraId="700D14C7" w14:textId="225420EC" w:rsidR="005051AA" w:rsidRDefault="00DF2E1C" w:rsidP="0082339F">
      <w:pPr>
        <w:rPr>
          <w:sz w:val="22"/>
          <w:szCs w:val="22"/>
        </w:rPr>
      </w:pPr>
      <w:r w:rsidRPr="0082339F">
        <w:rPr>
          <w:sz w:val="22"/>
          <w:szCs w:val="22"/>
        </w:rPr>
        <w:t>Estas sanciones i</w:t>
      </w:r>
      <w:r w:rsidR="008D236A" w:rsidRPr="0082339F">
        <w:rPr>
          <w:sz w:val="22"/>
          <w:szCs w:val="22"/>
        </w:rPr>
        <w:t>ncluye</w:t>
      </w:r>
      <w:r w:rsidR="005312FC" w:rsidRPr="0082339F">
        <w:rPr>
          <w:sz w:val="22"/>
          <w:szCs w:val="22"/>
        </w:rPr>
        <w:t xml:space="preserve">ron </w:t>
      </w:r>
      <w:r w:rsidR="008D236A" w:rsidRPr="0082339F">
        <w:rPr>
          <w:sz w:val="22"/>
          <w:szCs w:val="22"/>
        </w:rPr>
        <w:t xml:space="preserve">la congelación de activos y propiedades </w:t>
      </w:r>
      <w:r w:rsidRPr="0082339F">
        <w:rPr>
          <w:sz w:val="22"/>
          <w:szCs w:val="22"/>
        </w:rPr>
        <w:t xml:space="preserve">rusas </w:t>
      </w:r>
      <w:r w:rsidR="008D236A" w:rsidRPr="0082339F">
        <w:rPr>
          <w:sz w:val="22"/>
          <w:szCs w:val="22"/>
        </w:rPr>
        <w:t>en Estados Unidos</w:t>
      </w:r>
      <w:r w:rsidR="005312FC" w:rsidRPr="0082339F">
        <w:rPr>
          <w:sz w:val="22"/>
          <w:szCs w:val="22"/>
        </w:rPr>
        <w:t xml:space="preserve"> y </w:t>
      </w:r>
      <w:r w:rsidR="008D236A" w:rsidRPr="0082339F">
        <w:rPr>
          <w:sz w:val="22"/>
          <w:szCs w:val="22"/>
        </w:rPr>
        <w:t xml:space="preserve">la prohibición de viajes. </w:t>
      </w:r>
      <w:r w:rsidR="005051AA" w:rsidRPr="0082339F">
        <w:rPr>
          <w:sz w:val="22"/>
          <w:szCs w:val="22"/>
        </w:rPr>
        <w:t>L</w:t>
      </w:r>
      <w:r w:rsidR="005312FC" w:rsidRPr="0082339F">
        <w:rPr>
          <w:sz w:val="22"/>
          <w:szCs w:val="22"/>
        </w:rPr>
        <w:t>as sanciones contra el sector financiero, energético y de defensa de Rusia</w:t>
      </w:r>
      <w:r w:rsidR="005051AA" w:rsidRPr="0082339F">
        <w:rPr>
          <w:sz w:val="22"/>
          <w:szCs w:val="22"/>
        </w:rPr>
        <w:t xml:space="preserve"> tuvieron como objetivo </w:t>
      </w:r>
      <w:r w:rsidR="00323598" w:rsidRPr="0082339F">
        <w:rPr>
          <w:sz w:val="22"/>
          <w:szCs w:val="22"/>
        </w:rPr>
        <w:t>debilitar y aislar a la economía rusa</w:t>
      </w:r>
      <w:r w:rsidR="007536EE" w:rsidRPr="0082339F">
        <w:rPr>
          <w:sz w:val="22"/>
          <w:szCs w:val="22"/>
        </w:rPr>
        <w:t xml:space="preserve">, para así </w:t>
      </w:r>
      <w:r w:rsidR="00323598" w:rsidRPr="0082339F">
        <w:rPr>
          <w:sz w:val="22"/>
          <w:szCs w:val="22"/>
        </w:rPr>
        <w:t>ob</w:t>
      </w:r>
      <w:r w:rsidR="007536EE" w:rsidRPr="0082339F">
        <w:rPr>
          <w:sz w:val="22"/>
          <w:szCs w:val="22"/>
        </w:rPr>
        <w:t xml:space="preserve">tener ventajas en las negociaciones. Una </w:t>
      </w:r>
      <w:r w:rsidR="005051AA" w:rsidRPr="0082339F">
        <w:rPr>
          <w:sz w:val="22"/>
          <w:szCs w:val="22"/>
        </w:rPr>
        <w:t xml:space="preserve">presión adicional ha </w:t>
      </w:r>
      <w:r w:rsidR="00323598" w:rsidRPr="0082339F">
        <w:rPr>
          <w:sz w:val="22"/>
          <w:szCs w:val="22"/>
        </w:rPr>
        <w:t>sido el ingreso en</w:t>
      </w:r>
      <w:r w:rsidR="00BE2295" w:rsidRPr="0082339F">
        <w:rPr>
          <w:sz w:val="22"/>
          <w:szCs w:val="22"/>
        </w:rPr>
        <w:t xml:space="preserve"> la OTAN</w:t>
      </w:r>
      <w:r w:rsidR="005051AA" w:rsidRPr="0082339F">
        <w:rPr>
          <w:sz w:val="22"/>
          <w:szCs w:val="22"/>
        </w:rPr>
        <w:t xml:space="preserve"> en los últimos años de una decena de países </w:t>
      </w:r>
      <w:r w:rsidR="000F4A50" w:rsidRPr="0082339F">
        <w:rPr>
          <w:sz w:val="22"/>
          <w:szCs w:val="22"/>
        </w:rPr>
        <w:t>que pertenecieron a</w:t>
      </w:r>
      <w:r w:rsidR="005051AA" w:rsidRPr="0082339F">
        <w:rPr>
          <w:sz w:val="22"/>
          <w:szCs w:val="22"/>
        </w:rPr>
        <w:t>l antiguo Pacto de Varsovia</w:t>
      </w:r>
      <w:r w:rsidR="00F56C52" w:rsidRPr="0082339F">
        <w:rPr>
          <w:sz w:val="22"/>
          <w:szCs w:val="22"/>
        </w:rPr>
        <w:t xml:space="preserve"> [</w:t>
      </w:r>
      <w:r w:rsidR="00F56C52" w:rsidRPr="00D80758">
        <w:rPr>
          <w:rFonts w:ascii="Times New Roman" w:hAnsi="Times New Roman" w:cs="Times New Roman"/>
          <w:sz w:val="22"/>
          <w:szCs w:val="22"/>
        </w:rPr>
        <w:t>VER</w:t>
      </w:r>
      <w:r w:rsidR="00F56C52" w:rsidRPr="0082339F">
        <w:rPr>
          <w:sz w:val="22"/>
          <w:szCs w:val="22"/>
        </w:rPr>
        <w:t>]</w:t>
      </w:r>
      <w:r w:rsidR="005051AA" w:rsidRPr="0082339F">
        <w:rPr>
          <w:sz w:val="22"/>
          <w:szCs w:val="22"/>
        </w:rPr>
        <w:t xml:space="preserve">. </w:t>
      </w:r>
    </w:p>
    <w:p w14:paraId="107FC5BE" w14:textId="0FDE485D" w:rsidR="00D80758" w:rsidRPr="0082339F" w:rsidRDefault="00D80758" w:rsidP="0082339F">
      <w:pPr>
        <w:rPr>
          <w:sz w:val="22"/>
          <w:szCs w:val="22"/>
        </w:rPr>
      </w:pPr>
      <w:r w:rsidRPr="00D15C92">
        <w:rPr>
          <w:rFonts w:ascii="Lucida Grande" w:hAnsi="Lucida Grande" w:cs="Lucida Grande"/>
          <w:color w:val="000000"/>
        </w:rPr>
        <w:t>/BCRedir.aspx%3FURL=/encyclopedia/default.asp%3Fidreg=167718&amp;ruta=Buscador</w:t>
      </w:r>
    </w:p>
    <w:p w14:paraId="1104E604" w14:textId="7633F46E" w:rsidR="003C6E16" w:rsidRDefault="003C6E16" w:rsidP="0082339F">
      <w:pPr>
        <w:rPr>
          <w:sz w:val="22"/>
          <w:szCs w:val="22"/>
        </w:rPr>
      </w:pPr>
      <w:r w:rsidRPr="0082339F">
        <w:rPr>
          <w:sz w:val="22"/>
          <w:szCs w:val="22"/>
        </w:rPr>
        <w:t xml:space="preserve">Rusia respondió con </w:t>
      </w:r>
      <w:r w:rsidR="00BC3741" w:rsidRPr="0082339F">
        <w:rPr>
          <w:sz w:val="22"/>
          <w:szCs w:val="22"/>
        </w:rPr>
        <w:t xml:space="preserve">bloqueos </w:t>
      </w:r>
      <w:r w:rsidR="00323598" w:rsidRPr="0082339F">
        <w:rPr>
          <w:sz w:val="22"/>
          <w:szCs w:val="22"/>
        </w:rPr>
        <w:t>a los</w:t>
      </w:r>
      <w:r w:rsidRPr="0082339F">
        <w:rPr>
          <w:sz w:val="22"/>
          <w:szCs w:val="22"/>
        </w:rPr>
        <w:t xml:space="preserve"> sector</w:t>
      </w:r>
      <w:r w:rsidR="00323598" w:rsidRPr="0082339F">
        <w:rPr>
          <w:sz w:val="22"/>
          <w:szCs w:val="22"/>
        </w:rPr>
        <w:t>es</w:t>
      </w:r>
      <w:r w:rsidRPr="0082339F">
        <w:rPr>
          <w:sz w:val="22"/>
          <w:szCs w:val="22"/>
        </w:rPr>
        <w:t xml:space="preserve"> agrícola y alimentario </w:t>
      </w:r>
      <w:r w:rsidR="00323598" w:rsidRPr="0082339F">
        <w:rPr>
          <w:sz w:val="22"/>
          <w:szCs w:val="22"/>
        </w:rPr>
        <w:t>de Estados Unidos y Europa. Lo que i</w:t>
      </w:r>
      <w:r w:rsidRPr="0082339F">
        <w:rPr>
          <w:sz w:val="22"/>
          <w:szCs w:val="22"/>
        </w:rPr>
        <w:t>ncluy</w:t>
      </w:r>
      <w:r w:rsidR="000F4A50" w:rsidRPr="0082339F">
        <w:rPr>
          <w:sz w:val="22"/>
          <w:szCs w:val="22"/>
        </w:rPr>
        <w:t>ó</w:t>
      </w:r>
      <w:r w:rsidR="007536EE" w:rsidRPr="0082339F">
        <w:rPr>
          <w:sz w:val="22"/>
          <w:szCs w:val="22"/>
        </w:rPr>
        <w:t xml:space="preserve"> la interrupción de las compras de alimentos en </w:t>
      </w:r>
      <w:r w:rsidR="005312FC" w:rsidRPr="0082339F">
        <w:rPr>
          <w:sz w:val="22"/>
          <w:szCs w:val="22"/>
        </w:rPr>
        <w:t xml:space="preserve">los mercados </w:t>
      </w:r>
      <w:r w:rsidR="007536EE" w:rsidRPr="0082339F">
        <w:rPr>
          <w:sz w:val="22"/>
          <w:szCs w:val="22"/>
        </w:rPr>
        <w:t xml:space="preserve">occidentales </w:t>
      </w:r>
      <w:r w:rsidR="005312FC" w:rsidRPr="0082339F">
        <w:rPr>
          <w:sz w:val="22"/>
          <w:szCs w:val="22"/>
        </w:rPr>
        <w:t xml:space="preserve">de </w:t>
      </w:r>
      <w:r w:rsidRPr="0082339F">
        <w:rPr>
          <w:sz w:val="22"/>
          <w:szCs w:val="22"/>
        </w:rPr>
        <w:t>carne, pescado</w:t>
      </w:r>
      <w:r w:rsidR="005312FC" w:rsidRPr="0082339F">
        <w:rPr>
          <w:sz w:val="22"/>
          <w:szCs w:val="22"/>
        </w:rPr>
        <w:t>s</w:t>
      </w:r>
      <w:r w:rsidRPr="0082339F">
        <w:rPr>
          <w:sz w:val="22"/>
          <w:szCs w:val="22"/>
        </w:rPr>
        <w:t>, embutidos, legumbres, hortalizas, lácteos, verduras y fruta</w:t>
      </w:r>
      <w:r w:rsidR="00323598" w:rsidRPr="0082339F">
        <w:rPr>
          <w:sz w:val="22"/>
          <w:szCs w:val="22"/>
        </w:rPr>
        <w:t>s</w:t>
      </w:r>
      <w:r w:rsidRPr="0082339F">
        <w:rPr>
          <w:sz w:val="22"/>
          <w:szCs w:val="22"/>
        </w:rPr>
        <w:t xml:space="preserve">. Según datos de la Comisión Europea, el valor de las exportaciones europeas al mercado ruso correspondiente a los productos agrícolas y alimentarios </w:t>
      </w:r>
      <w:r w:rsidR="005312FC" w:rsidRPr="0082339F">
        <w:rPr>
          <w:sz w:val="22"/>
          <w:szCs w:val="22"/>
        </w:rPr>
        <w:t xml:space="preserve">sancionados </w:t>
      </w:r>
      <w:r w:rsidRPr="0082339F">
        <w:rPr>
          <w:sz w:val="22"/>
          <w:szCs w:val="22"/>
        </w:rPr>
        <w:t xml:space="preserve">por Rusia alcanza los </w:t>
      </w:r>
      <w:r w:rsidR="005312FC" w:rsidRPr="0082339F">
        <w:rPr>
          <w:sz w:val="22"/>
          <w:szCs w:val="22"/>
        </w:rPr>
        <w:t>5.200</w:t>
      </w:r>
      <w:r w:rsidRPr="0082339F">
        <w:rPr>
          <w:sz w:val="22"/>
          <w:szCs w:val="22"/>
        </w:rPr>
        <w:t xml:space="preserve"> millones de euros, con la puesta en riesgo </w:t>
      </w:r>
      <w:r w:rsidR="005312FC" w:rsidRPr="0082339F">
        <w:rPr>
          <w:sz w:val="22"/>
          <w:szCs w:val="22"/>
        </w:rPr>
        <w:t>de 130 mil empleos.</w:t>
      </w:r>
      <w:r w:rsidR="007536EE" w:rsidRPr="0082339F">
        <w:rPr>
          <w:sz w:val="22"/>
          <w:szCs w:val="22"/>
        </w:rPr>
        <w:t xml:space="preserve"> </w:t>
      </w:r>
      <w:r w:rsidRPr="0082339F">
        <w:rPr>
          <w:sz w:val="22"/>
          <w:szCs w:val="22"/>
        </w:rPr>
        <w:t xml:space="preserve">Por tal motivo, Rusia prevé aumentar </w:t>
      </w:r>
      <w:r w:rsidR="007536EE" w:rsidRPr="0082339F">
        <w:rPr>
          <w:sz w:val="22"/>
          <w:szCs w:val="22"/>
        </w:rPr>
        <w:t xml:space="preserve">sus </w:t>
      </w:r>
      <w:r w:rsidRPr="0082339F">
        <w:rPr>
          <w:sz w:val="22"/>
          <w:szCs w:val="22"/>
        </w:rPr>
        <w:t xml:space="preserve">importaciones </w:t>
      </w:r>
      <w:r w:rsidR="007536EE" w:rsidRPr="0082339F">
        <w:rPr>
          <w:sz w:val="22"/>
          <w:szCs w:val="22"/>
        </w:rPr>
        <w:t xml:space="preserve">de alimentos </w:t>
      </w:r>
      <w:r w:rsidRPr="0082339F">
        <w:rPr>
          <w:sz w:val="22"/>
          <w:szCs w:val="22"/>
        </w:rPr>
        <w:t xml:space="preserve">desde </w:t>
      </w:r>
      <w:r w:rsidR="007536EE" w:rsidRPr="0082339F">
        <w:rPr>
          <w:sz w:val="22"/>
          <w:szCs w:val="22"/>
        </w:rPr>
        <w:t xml:space="preserve">Latinoamérica. </w:t>
      </w:r>
    </w:p>
    <w:p w14:paraId="5E831214" w14:textId="77777777" w:rsidR="00D600DF" w:rsidRDefault="00D600DF" w:rsidP="0082339F">
      <w:pPr>
        <w:rPr>
          <w:sz w:val="22"/>
          <w:szCs w:val="22"/>
        </w:rPr>
      </w:pPr>
    </w:p>
    <w:p w14:paraId="489174AB"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0F4A50" w:rsidRPr="0082339F" w14:paraId="3818DF45" w14:textId="77777777" w:rsidTr="00120F66">
        <w:tc>
          <w:tcPr>
            <w:tcW w:w="8978" w:type="dxa"/>
            <w:gridSpan w:val="2"/>
            <w:shd w:val="clear" w:color="auto" w:fill="000000" w:themeFill="text1"/>
          </w:tcPr>
          <w:p w14:paraId="00AAEB7E" w14:textId="77777777" w:rsidR="000F4A50" w:rsidRPr="0082339F" w:rsidRDefault="000F4A50" w:rsidP="0082339F">
            <w:pPr>
              <w:rPr>
                <w:b/>
                <w:color w:val="FFFFFF" w:themeColor="background1"/>
              </w:rPr>
            </w:pPr>
            <w:r w:rsidRPr="0082339F">
              <w:rPr>
                <w:b/>
                <w:color w:val="FFFFFF" w:themeColor="background1"/>
              </w:rPr>
              <w:t>Destacado</w:t>
            </w:r>
          </w:p>
        </w:tc>
      </w:tr>
      <w:tr w:rsidR="000F4A50" w:rsidRPr="0082339F" w14:paraId="247C144A" w14:textId="77777777" w:rsidTr="00120F66">
        <w:tc>
          <w:tcPr>
            <w:tcW w:w="2518" w:type="dxa"/>
          </w:tcPr>
          <w:p w14:paraId="2D3A3123" w14:textId="77777777" w:rsidR="000F4A50" w:rsidRPr="0082339F" w:rsidRDefault="000F4A50" w:rsidP="0082339F">
            <w:pPr>
              <w:rPr>
                <w:b/>
              </w:rPr>
            </w:pPr>
            <w:r w:rsidRPr="0082339F">
              <w:rPr>
                <w:b/>
              </w:rPr>
              <w:t>Título</w:t>
            </w:r>
          </w:p>
        </w:tc>
        <w:tc>
          <w:tcPr>
            <w:tcW w:w="6460" w:type="dxa"/>
          </w:tcPr>
          <w:p w14:paraId="2C7BCD34" w14:textId="3FAF5489" w:rsidR="000F4A50" w:rsidRPr="0082339F" w:rsidRDefault="000F4A50" w:rsidP="0082339F">
            <w:pPr>
              <w:rPr>
                <w:b/>
              </w:rPr>
            </w:pPr>
            <w:r w:rsidRPr="0082339F">
              <w:rPr>
                <w:b/>
              </w:rPr>
              <w:t>El próximo combate geopolítico global</w:t>
            </w:r>
          </w:p>
        </w:tc>
      </w:tr>
      <w:tr w:rsidR="000F4A50" w:rsidRPr="0082339F" w14:paraId="29656EB5" w14:textId="77777777" w:rsidTr="00120F66">
        <w:tc>
          <w:tcPr>
            <w:tcW w:w="2518" w:type="dxa"/>
          </w:tcPr>
          <w:p w14:paraId="472330E6" w14:textId="77777777" w:rsidR="000F4A50" w:rsidRPr="0082339F" w:rsidRDefault="000F4A50" w:rsidP="0082339F">
            <w:r w:rsidRPr="0082339F">
              <w:rPr>
                <w:b/>
              </w:rPr>
              <w:t>Contenido</w:t>
            </w:r>
          </w:p>
        </w:tc>
        <w:tc>
          <w:tcPr>
            <w:tcW w:w="6460" w:type="dxa"/>
          </w:tcPr>
          <w:p w14:paraId="2C17D57A" w14:textId="51A3C6F9" w:rsidR="000F4A50" w:rsidRPr="0082339F" w:rsidRDefault="000F4A50" w:rsidP="0082339F">
            <w:r w:rsidRPr="0082339F">
              <w:t>Los movimientos geop</w:t>
            </w:r>
            <w:r w:rsidR="00F56C52" w:rsidRPr="0082339F">
              <w:t>olíticos que involucran a Rusia</w:t>
            </w:r>
            <w:r w:rsidRPr="0082339F">
              <w:t xml:space="preserve"> prefiguran un conflicto entre dos fuerzas globales: la primera, liderada por Rusia</w:t>
            </w:r>
            <w:r w:rsidR="00323598" w:rsidRPr="0082339F">
              <w:t xml:space="preserve">, </w:t>
            </w:r>
            <w:r w:rsidRPr="0082339F">
              <w:t xml:space="preserve"> con gran poder militar terrestre e influencia en Europa central y Asia; y el segundo bloque, liderado por Estados Unidos y Gran Bretaña, con gran poder marítimo e influencia en </w:t>
            </w:r>
            <w:r w:rsidR="00323598" w:rsidRPr="0082339F">
              <w:t xml:space="preserve">la </w:t>
            </w:r>
            <w:r w:rsidRPr="0082339F">
              <w:t>Europa occidental y</w:t>
            </w:r>
            <w:r w:rsidR="00323598" w:rsidRPr="0082339F">
              <w:t xml:space="preserve"> la </w:t>
            </w:r>
            <w:r w:rsidRPr="0082339F">
              <w:t xml:space="preserve"> mediterránea. </w:t>
            </w:r>
          </w:p>
        </w:tc>
      </w:tr>
    </w:tbl>
    <w:p w14:paraId="30D9F7CC" w14:textId="77777777" w:rsidR="00401E86" w:rsidRPr="0082339F" w:rsidRDefault="00401E86" w:rsidP="0082339F">
      <w:pPr>
        <w:rPr>
          <w:sz w:val="22"/>
          <w:szCs w:val="22"/>
        </w:rPr>
      </w:pPr>
    </w:p>
    <w:p w14:paraId="65C6A4C6" w14:textId="6C3390DA" w:rsidR="005051AA" w:rsidRPr="0082339F" w:rsidRDefault="007536EE" w:rsidP="0082339F">
      <w:pPr>
        <w:rPr>
          <w:sz w:val="22"/>
          <w:szCs w:val="22"/>
        </w:rPr>
      </w:pPr>
      <w:r w:rsidRPr="0082339F">
        <w:rPr>
          <w:sz w:val="22"/>
          <w:szCs w:val="22"/>
        </w:rPr>
        <w:t xml:space="preserve">Un </w:t>
      </w:r>
      <w:r w:rsidR="005051AA" w:rsidRPr="0082339F">
        <w:rPr>
          <w:sz w:val="22"/>
          <w:szCs w:val="22"/>
        </w:rPr>
        <w:t xml:space="preserve">escenario </w:t>
      </w:r>
      <w:r w:rsidRPr="0082339F">
        <w:rPr>
          <w:sz w:val="22"/>
          <w:szCs w:val="22"/>
        </w:rPr>
        <w:t xml:space="preserve">sensible para la </w:t>
      </w:r>
      <w:r w:rsidR="005051AA" w:rsidRPr="0082339F">
        <w:rPr>
          <w:sz w:val="22"/>
          <w:szCs w:val="22"/>
        </w:rPr>
        <w:t xml:space="preserve">conflictividad </w:t>
      </w:r>
      <w:r w:rsidRPr="0082339F">
        <w:rPr>
          <w:sz w:val="22"/>
          <w:szCs w:val="22"/>
        </w:rPr>
        <w:t xml:space="preserve">que se avecina </w:t>
      </w:r>
      <w:r w:rsidR="005051AA" w:rsidRPr="0082339F">
        <w:rPr>
          <w:sz w:val="22"/>
          <w:szCs w:val="22"/>
        </w:rPr>
        <w:t xml:space="preserve">para </w:t>
      </w:r>
      <w:r w:rsidR="00BE2059" w:rsidRPr="0082339F">
        <w:rPr>
          <w:sz w:val="22"/>
          <w:szCs w:val="22"/>
        </w:rPr>
        <w:t xml:space="preserve">la </w:t>
      </w:r>
      <w:r w:rsidR="005051AA" w:rsidRPr="0082339F">
        <w:rPr>
          <w:sz w:val="22"/>
          <w:szCs w:val="22"/>
        </w:rPr>
        <w:t xml:space="preserve">Rusia </w:t>
      </w:r>
      <w:r w:rsidR="00BE2059" w:rsidRPr="0082339F">
        <w:rPr>
          <w:sz w:val="22"/>
          <w:szCs w:val="22"/>
        </w:rPr>
        <w:t>d</w:t>
      </w:r>
      <w:r w:rsidR="005051AA" w:rsidRPr="0082339F">
        <w:rPr>
          <w:sz w:val="22"/>
          <w:szCs w:val="22"/>
        </w:rPr>
        <w:t>el siglo XXI se relaciona con el sistema antimisiles de Estados Unidos</w:t>
      </w:r>
      <w:r w:rsidR="00BE2059" w:rsidRPr="0082339F">
        <w:rPr>
          <w:sz w:val="22"/>
          <w:szCs w:val="22"/>
        </w:rPr>
        <w:t>,</w:t>
      </w:r>
      <w:r w:rsidR="005051AA" w:rsidRPr="0082339F">
        <w:rPr>
          <w:sz w:val="22"/>
          <w:szCs w:val="22"/>
        </w:rPr>
        <w:t xml:space="preserve"> desplegado en Europa Oriental</w:t>
      </w:r>
      <w:r w:rsidR="00BE2059" w:rsidRPr="0082339F">
        <w:rPr>
          <w:sz w:val="22"/>
          <w:szCs w:val="22"/>
        </w:rPr>
        <w:t xml:space="preserve">. </w:t>
      </w:r>
      <w:r w:rsidR="00323598" w:rsidRPr="0082339F">
        <w:rPr>
          <w:sz w:val="22"/>
          <w:szCs w:val="22"/>
        </w:rPr>
        <w:t xml:space="preserve">Esta </w:t>
      </w:r>
      <w:r w:rsidR="00BE2059" w:rsidRPr="0082339F">
        <w:rPr>
          <w:sz w:val="22"/>
          <w:szCs w:val="22"/>
        </w:rPr>
        <w:t xml:space="preserve"> acción </w:t>
      </w:r>
      <w:r w:rsidR="005051AA" w:rsidRPr="0082339F">
        <w:rPr>
          <w:sz w:val="22"/>
          <w:szCs w:val="22"/>
        </w:rPr>
        <w:t xml:space="preserve">ha generado </w:t>
      </w:r>
      <w:r w:rsidR="00323598" w:rsidRPr="0082339F">
        <w:rPr>
          <w:sz w:val="22"/>
          <w:szCs w:val="22"/>
        </w:rPr>
        <w:t xml:space="preserve">como respuesta </w:t>
      </w:r>
      <w:r w:rsidR="005051AA" w:rsidRPr="0082339F">
        <w:rPr>
          <w:sz w:val="22"/>
          <w:szCs w:val="22"/>
        </w:rPr>
        <w:t xml:space="preserve">el desarrollo de misiles balísticos de última generación en Rusia. </w:t>
      </w:r>
    </w:p>
    <w:p w14:paraId="0F35A9CD"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926FCD" w:rsidRPr="0082339F" w14:paraId="7687D1A5" w14:textId="77777777" w:rsidTr="00453D56">
        <w:tc>
          <w:tcPr>
            <w:tcW w:w="9033" w:type="dxa"/>
            <w:gridSpan w:val="2"/>
            <w:shd w:val="clear" w:color="auto" w:fill="000000" w:themeFill="text1"/>
          </w:tcPr>
          <w:p w14:paraId="666973AE"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44F787D1" w14:textId="77777777" w:rsidTr="00453D56">
        <w:tc>
          <w:tcPr>
            <w:tcW w:w="2518" w:type="dxa"/>
          </w:tcPr>
          <w:p w14:paraId="5382954F" w14:textId="77777777" w:rsidR="00926FCD" w:rsidRPr="0082339F" w:rsidRDefault="00926FCD" w:rsidP="0082339F">
            <w:pPr>
              <w:rPr>
                <w:b/>
                <w:color w:val="000000"/>
              </w:rPr>
            </w:pPr>
            <w:r w:rsidRPr="0082339F">
              <w:rPr>
                <w:b/>
                <w:color w:val="000000"/>
              </w:rPr>
              <w:t>Código</w:t>
            </w:r>
          </w:p>
        </w:tc>
        <w:tc>
          <w:tcPr>
            <w:tcW w:w="6515" w:type="dxa"/>
          </w:tcPr>
          <w:p w14:paraId="53A6E6F8" w14:textId="2662ADDD" w:rsidR="00926FCD" w:rsidRPr="0082339F" w:rsidRDefault="00DA4D78" w:rsidP="00FE57F1">
            <w:pPr>
              <w:rPr>
                <w:b/>
                <w:color w:val="000000"/>
              </w:rPr>
            </w:pPr>
            <w:r w:rsidRPr="0082339F">
              <w:rPr>
                <w:color w:val="000000"/>
              </w:rPr>
              <w:t>CS</w:t>
            </w:r>
            <w:r w:rsidR="00F56C52" w:rsidRPr="0082339F">
              <w:rPr>
                <w:color w:val="000000"/>
              </w:rPr>
              <w:t>_</w:t>
            </w:r>
            <w:r w:rsidRPr="0082339F">
              <w:rPr>
                <w:color w:val="000000"/>
              </w:rPr>
              <w:t>11_01</w:t>
            </w:r>
            <w:commentRangeStart w:id="181"/>
            <w:r w:rsidRPr="0082339F">
              <w:rPr>
                <w:color w:val="000000"/>
              </w:rPr>
              <w:t>_REC</w:t>
            </w:r>
            <w:commentRangeEnd w:id="181"/>
            <w:r w:rsidR="00B65E9F">
              <w:rPr>
                <w:rStyle w:val="Refdecomentario"/>
                <w:rFonts w:ascii="Calibri" w:eastAsia="Calibri" w:hAnsi="Calibri" w:cs="Times New Roman"/>
              </w:rPr>
              <w:commentReference w:id="181"/>
            </w:r>
            <w:r w:rsidR="00D5495D" w:rsidRPr="0082339F">
              <w:rPr>
                <w:color w:val="000000"/>
              </w:rPr>
              <w:t>1</w:t>
            </w:r>
            <w:r w:rsidR="00FE57F1">
              <w:rPr>
                <w:color w:val="000000"/>
              </w:rPr>
              <w:t>3</w:t>
            </w:r>
            <w:r w:rsidRPr="0082339F">
              <w:rPr>
                <w:color w:val="000000"/>
              </w:rPr>
              <w:t>0</w:t>
            </w:r>
          </w:p>
        </w:tc>
      </w:tr>
      <w:tr w:rsidR="00926FCD" w:rsidRPr="0082339F" w14:paraId="57C481E5" w14:textId="77777777" w:rsidTr="00453D56">
        <w:tc>
          <w:tcPr>
            <w:tcW w:w="2518" w:type="dxa"/>
          </w:tcPr>
          <w:p w14:paraId="672240F4" w14:textId="77777777" w:rsidR="00926FCD" w:rsidRPr="0082339F" w:rsidRDefault="00926FCD" w:rsidP="0082339F">
            <w:pPr>
              <w:rPr>
                <w:color w:val="000000"/>
              </w:rPr>
            </w:pPr>
            <w:r w:rsidRPr="0082339F">
              <w:rPr>
                <w:b/>
                <w:color w:val="000000"/>
              </w:rPr>
              <w:t>Título</w:t>
            </w:r>
          </w:p>
        </w:tc>
        <w:tc>
          <w:tcPr>
            <w:tcW w:w="6515" w:type="dxa"/>
          </w:tcPr>
          <w:p w14:paraId="2822BD4A" w14:textId="3582C504" w:rsidR="00926FCD" w:rsidRPr="0082339F" w:rsidRDefault="00926FCD" w:rsidP="0082339F">
            <w:pPr>
              <w:rPr>
                <w:b/>
                <w:color w:val="000000"/>
              </w:rPr>
            </w:pPr>
            <w:r w:rsidRPr="0082339F">
              <w:rPr>
                <w:b/>
                <w:color w:val="000000"/>
              </w:rPr>
              <w:t>Comprende los conflictos actuales entre Rusia y la O</w:t>
            </w:r>
            <w:r w:rsidR="00323598" w:rsidRPr="0082339F">
              <w:rPr>
                <w:b/>
                <w:color w:val="000000"/>
              </w:rPr>
              <w:t>TAN</w:t>
            </w:r>
          </w:p>
        </w:tc>
      </w:tr>
      <w:tr w:rsidR="00926FCD" w:rsidRPr="0082339F" w14:paraId="6BCC23BB" w14:textId="77777777" w:rsidTr="00453D56">
        <w:tc>
          <w:tcPr>
            <w:tcW w:w="2518" w:type="dxa"/>
          </w:tcPr>
          <w:p w14:paraId="28B80902" w14:textId="77777777" w:rsidR="00926FCD" w:rsidRPr="0082339F" w:rsidRDefault="00926FCD" w:rsidP="0082339F">
            <w:pPr>
              <w:rPr>
                <w:color w:val="000000"/>
              </w:rPr>
            </w:pPr>
            <w:r w:rsidRPr="0082339F">
              <w:rPr>
                <w:b/>
                <w:color w:val="000000"/>
              </w:rPr>
              <w:t>Descripción</w:t>
            </w:r>
          </w:p>
        </w:tc>
        <w:tc>
          <w:tcPr>
            <w:tcW w:w="6515" w:type="dxa"/>
          </w:tcPr>
          <w:p w14:paraId="373E4AE6" w14:textId="6C6E5496" w:rsidR="00926FCD" w:rsidRPr="0082339F" w:rsidRDefault="00926FCD" w:rsidP="0082339F">
            <w:pPr>
              <w:rPr>
                <w:color w:val="000000"/>
              </w:rPr>
            </w:pPr>
            <w:r w:rsidRPr="0082339F">
              <w:rPr>
                <w:color w:val="000000"/>
              </w:rPr>
              <w:t xml:space="preserve">Actividad que permite caracterizar los elementos económicos, políticos y estratégicos involucrados en las pugnas entre Rusia y </w:t>
            </w:r>
            <w:r w:rsidR="00077128">
              <w:rPr>
                <w:color w:val="000000"/>
              </w:rPr>
              <w:t>Occidente</w:t>
            </w:r>
          </w:p>
        </w:tc>
      </w:tr>
    </w:tbl>
    <w:p w14:paraId="26097933" w14:textId="77777777" w:rsidR="00230683" w:rsidRPr="0082339F" w:rsidRDefault="00230683" w:rsidP="0082339F">
      <w:pPr>
        <w:rPr>
          <w:sz w:val="22"/>
          <w:szCs w:val="22"/>
        </w:rPr>
      </w:pPr>
    </w:p>
    <w:p w14:paraId="5D13CF29" w14:textId="77777777" w:rsidR="003F25DE" w:rsidRPr="0082339F" w:rsidRDefault="003F25DE" w:rsidP="0082339F">
      <w:pPr>
        <w:rPr>
          <w:sz w:val="22"/>
          <w:szCs w:val="22"/>
        </w:rPr>
      </w:pPr>
    </w:p>
    <w:p w14:paraId="3FE9CD42"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A602E50" w14:textId="11DF22BA" w:rsidR="00C7684A" w:rsidRPr="0082339F" w:rsidRDefault="005440AC" w:rsidP="005440AC">
      <w:pPr>
        <w:pStyle w:val="Ttulo2"/>
      </w:pPr>
      <w:bookmarkStart w:id="182" w:name="_Toc426298264"/>
      <w:r>
        <w:t>5</w:t>
      </w:r>
      <w:r w:rsidR="005D1738" w:rsidRPr="0082339F">
        <w:t>.</w:t>
      </w:r>
      <w:r w:rsidR="00C538BB">
        <w:t>2</w:t>
      </w:r>
      <w:r w:rsidR="00C7684A" w:rsidRPr="0082339F">
        <w:t xml:space="preserve"> Ucrania</w:t>
      </w:r>
      <w:bookmarkEnd w:id="182"/>
    </w:p>
    <w:p w14:paraId="66D030BF" w14:textId="77777777" w:rsidR="00FF159E" w:rsidRPr="0082339F" w:rsidRDefault="00FF159E" w:rsidP="0082339F">
      <w:pPr>
        <w:rPr>
          <w:sz w:val="22"/>
          <w:szCs w:val="22"/>
        </w:rPr>
      </w:pPr>
    </w:p>
    <w:p w14:paraId="3A07734B" w14:textId="611D5E0F" w:rsidR="00FF159E" w:rsidRPr="0082339F" w:rsidRDefault="0076203B" w:rsidP="0082339F">
      <w:pPr>
        <w:rPr>
          <w:sz w:val="22"/>
          <w:szCs w:val="22"/>
        </w:rPr>
      </w:pPr>
      <w:r w:rsidRPr="0082339F">
        <w:rPr>
          <w:sz w:val="22"/>
          <w:szCs w:val="22"/>
        </w:rPr>
        <w:t>Ucrania es un</w:t>
      </w:r>
      <w:r w:rsidR="00FF159E" w:rsidRPr="0082339F">
        <w:rPr>
          <w:sz w:val="22"/>
          <w:szCs w:val="22"/>
        </w:rPr>
        <w:t xml:space="preserve">a nación </w:t>
      </w:r>
      <w:r w:rsidRPr="0082339F">
        <w:rPr>
          <w:sz w:val="22"/>
          <w:szCs w:val="22"/>
        </w:rPr>
        <w:t xml:space="preserve">industrial que produce </w:t>
      </w:r>
      <w:r w:rsidR="00FF159E" w:rsidRPr="0082339F">
        <w:rPr>
          <w:sz w:val="22"/>
          <w:szCs w:val="22"/>
        </w:rPr>
        <w:t xml:space="preserve">maquinaria pesada, </w:t>
      </w:r>
      <w:r w:rsidRPr="0082339F">
        <w:rPr>
          <w:sz w:val="22"/>
          <w:szCs w:val="22"/>
        </w:rPr>
        <w:t>aviones</w:t>
      </w:r>
      <w:r w:rsidR="00FF159E" w:rsidRPr="0082339F">
        <w:rPr>
          <w:sz w:val="22"/>
          <w:szCs w:val="22"/>
        </w:rPr>
        <w:t>, t</w:t>
      </w:r>
      <w:r w:rsidRPr="0082339F">
        <w:rPr>
          <w:sz w:val="22"/>
          <w:szCs w:val="22"/>
        </w:rPr>
        <w:t xml:space="preserve">renes </w:t>
      </w:r>
      <w:r w:rsidR="00FF159E" w:rsidRPr="0082339F">
        <w:rPr>
          <w:sz w:val="22"/>
          <w:szCs w:val="22"/>
        </w:rPr>
        <w:t>y tanques</w:t>
      </w:r>
      <w:r w:rsidRPr="0082339F">
        <w:rPr>
          <w:sz w:val="22"/>
          <w:szCs w:val="22"/>
        </w:rPr>
        <w:t xml:space="preserve">. </w:t>
      </w:r>
      <w:r w:rsidR="00FF159E" w:rsidRPr="0082339F">
        <w:rPr>
          <w:sz w:val="22"/>
          <w:szCs w:val="22"/>
        </w:rPr>
        <w:t xml:space="preserve">También se conoce como </w:t>
      </w:r>
      <w:r w:rsidR="00BE2295" w:rsidRPr="0082339F">
        <w:rPr>
          <w:sz w:val="22"/>
          <w:szCs w:val="22"/>
        </w:rPr>
        <w:t>“</w:t>
      </w:r>
      <w:r w:rsidR="00FF159E" w:rsidRPr="0082339F">
        <w:rPr>
          <w:sz w:val="22"/>
          <w:szCs w:val="22"/>
        </w:rPr>
        <w:t xml:space="preserve">el </w:t>
      </w:r>
      <w:r w:rsidRPr="0082339F">
        <w:rPr>
          <w:sz w:val="22"/>
          <w:szCs w:val="22"/>
        </w:rPr>
        <w:t>granero</w:t>
      </w:r>
      <w:r w:rsidR="00FF159E" w:rsidRPr="0082339F">
        <w:rPr>
          <w:sz w:val="22"/>
          <w:szCs w:val="22"/>
        </w:rPr>
        <w:t xml:space="preserve"> de Rusia</w:t>
      </w:r>
      <w:r w:rsidR="00BE2295" w:rsidRPr="0082339F">
        <w:rPr>
          <w:sz w:val="22"/>
          <w:szCs w:val="22"/>
        </w:rPr>
        <w:t>”</w:t>
      </w:r>
      <w:r w:rsidRPr="0082339F">
        <w:rPr>
          <w:sz w:val="22"/>
          <w:szCs w:val="22"/>
        </w:rPr>
        <w:t xml:space="preserve">, </w:t>
      </w:r>
      <w:r w:rsidR="00FF159E" w:rsidRPr="0082339F">
        <w:rPr>
          <w:sz w:val="22"/>
          <w:szCs w:val="22"/>
        </w:rPr>
        <w:t xml:space="preserve">debido a la </w:t>
      </w:r>
      <w:r w:rsidRPr="0082339F">
        <w:rPr>
          <w:sz w:val="22"/>
          <w:szCs w:val="22"/>
        </w:rPr>
        <w:t>f</w:t>
      </w:r>
      <w:r w:rsidR="00703626" w:rsidRPr="0082339F">
        <w:rPr>
          <w:sz w:val="22"/>
          <w:szCs w:val="22"/>
        </w:rPr>
        <w:t>ertilidad de sus tierras;</w:t>
      </w:r>
      <w:r w:rsidR="00FF159E" w:rsidRPr="0082339F">
        <w:rPr>
          <w:sz w:val="22"/>
          <w:szCs w:val="22"/>
        </w:rPr>
        <w:t xml:space="preserve"> además posee </w:t>
      </w:r>
      <w:r w:rsidRPr="0082339F">
        <w:rPr>
          <w:sz w:val="22"/>
          <w:szCs w:val="22"/>
        </w:rPr>
        <w:t>reservas de gas.</w:t>
      </w:r>
      <w:r w:rsidR="00FF159E" w:rsidRPr="0082339F">
        <w:rPr>
          <w:sz w:val="22"/>
          <w:szCs w:val="22"/>
        </w:rPr>
        <w:t xml:space="preserve"> Puede afirmarse que Ucrania es uno de los países más poderosos surgidos tras </w:t>
      </w:r>
      <w:r w:rsidR="00BE2295" w:rsidRPr="0082339F">
        <w:rPr>
          <w:sz w:val="22"/>
          <w:szCs w:val="22"/>
        </w:rPr>
        <w:t>la disolución</w:t>
      </w:r>
      <w:r w:rsidR="00FF159E" w:rsidRPr="0082339F">
        <w:rPr>
          <w:sz w:val="22"/>
          <w:szCs w:val="22"/>
        </w:rPr>
        <w:t xml:space="preserve"> de la </w:t>
      </w:r>
      <w:r w:rsidR="00BE2295" w:rsidRPr="0082339F">
        <w:rPr>
          <w:sz w:val="22"/>
          <w:szCs w:val="22"/>
        </w:rPr>
        <w:t>Unión de Repúblicas Socialistas Soviéticas (</w:t>
      </w:r>
      <w:r w:rsidR="00FF159E" w:rsidRPr="0082339F">
        <w:rPr>
          <w:sz w:val="22"/>
          <w:szCs w:val="22"/>
        </w:rPr>
        <w:t>URSS</w:t>
      </w:r>
      <w:r w:rsidR="00BE2295" w:rsidRPr="0082339F">
        <w:rPr>
          <w:sz w:val="22"/>
          <w:szCs w:val="22"/>
        </w:rPr>
        <w:t>)</w:t>
      </w:r>
      <w:r w:rsidR="00FF159E" w:rsidRPr="0082339F">
        <w:rPr>
          <w:sz w:val="22"/>
          <w:szCs w:val="22"/>
        </w:rPr>
        <w:t xml:space="preserve">. </w:t>
      </w:r>
    </w:p>
    <w:p w14:paraId="4ADED984" w14:textId="77777777" w:rsidR="00FF159E" w:rsidRPr="0082339F" w:rsidRDefault="00FF159E" w:rsidP="0082339F">
      <w:pPr>
        <w:rPr>
          <w:sz w:val="22"/>
          <w:szCs w:val="22"/>
        </w:rPr>
      </w:pPr>
    </w:p>
    <w:p w14:paraId="545D3D14" w14:textId="78433752" w:rsidR="00FF159E" w:rsidRPr="0082339F" w:rsidRDefault="00FF159E" w:rsidP="0082339F">
      <w:pPr>
        <w:rPr>
          <w:sz w:val="22"/>
          <w:szCs w:val="22"/>
        </w:rPr>
      </w:pPr>
      <w:r w:rsidRPr="0082339F">
        <w:rPr>
          <w:sz w:val="22"/>
          <w:szCs w:val="22"/>
        </w:rPr>
        <w:t xml:space="preserve">Hoy, </w:t>
      </w:r>
      <w:r w:rsidR="0076203B" w:rsidRPr="0082339F">
        <w:rPr>
          <w:sz w:val="22"/>
          <w:szCs w:val="22"/>
        </w:rPr>
        <w:t xml:space="preserve">Ucrania </w:t>
      </w:r>
      <w:r w:rsidRPr="0082339F">
        <w:rPr>
          <w:sz w:val="22"/>
          <w:szCs w:val="22"/>
        </w:rPr>
        <w:t xml:space="preserve">constituye la región </w:t>
      </w:r>
      <w:r w:rsidR="0076203B" w:rsidRPr="0082339F">
        <w:rPr>
          <w:sz w:val="22"/>
          <w:szCs w:val="22"/>
        </w:rPr>
        <w:t xml:space="preserve">de </w:t>
      </w:r>
      <w:r w:rsidRPr="0082339F">
        <w:rPr>
          <w:sz w:val="22"/>
          <w:szCs w:val="22"/>
        </w:rPr>
        <w:t xml:space="preserve">mayor </w:t>
      </w:r>
      <w:r w:rsidR="0076203B" w:rsidRPr="0082339F">
        <w:rPr>
          <w:sz w:val="22"/>
          <w:szCs w:val="22"/>
        </w:rPr>
        <w:t>fricción entre los países de la O</w:t>
      </w:r>
      <w:r w:rsidR="00BE2295" w:rsidRPr="0082339F">
        <w:rPr>
          <w:sz w:val="22"/>
          <w:szCs w:val="22"/>
        </w:rPr>
        <w:t>TAN</w:t>
      </w:r>
      <w:r w:rsidRPr="0082339F">
        <w:rPr>
          <w:sz w:val="22"/>
          <w:szCs w:val="22"/>
        </w:rPr>
        <w:t xml:space="preserve"> </w:t>
      </w:r>
      <w:r w:rsidR="0076203B" w:rsidRPr="0082339F">
        <w:rPr>
          <w:sz w:val="22"/>
          <w:szCs w:val="22"/>
        </w:rPr>
        <w:t>y Rusia</w:t>
      </w:r>
      <w:r w:rsidRPr="0082339F">
        <w:rPr>
          <w:sz w:val="22"/>
          <w:szCs w:val="22"/>
        </w:rPr>
        <w:t>,</w:t>
      </w:r>
      <w:r w:rsidR="0076203B" w:rsidRPr="0082339F">
        <w:rPr>
          <w:sz w:val="22"/>
          <w:szCs w:val="22"/>
        </w:rPr>
        <w:t xml:space="preserve"> desde el final de la Guerra Fría.</w:t>
      </w:r>
      <w:r w:rsidRPr="0082339F">
        <w:rPr>
          <w:sz w:val="22"/>
          <w:szCs w:val="22"/>
        </w:rPr>
        <w:t xml:space="preserve"> La actual crisis ucrania</w:t>
      </w:r>
      <w:r w:rsidR="000F4A50" w:rsidRPr="0082339F">
        <w:rPr>
          <w:sz w:val="22"/>
          <w:szCs w:val="22"/>
        </w:rPr>
        <w:t>na</w:t>
      </w:r>
      <w:r w:rsidRPr="0082339F">
        <w:rPr>
          <w:sz w:val="22"/>
          <w:szCs w:val="22"/>
        </w:rPr>
        <w:t xml:space="preserve"> implica intereses de todos los continentes</w:t>
      </w:r>
      <w:r w:rsidR="000F4A50" w:rsidRPr="0082339F">
        <w:rPr>
          <w:sz w:val="22"/>
          <w:szCs w:val="22"/>
        </w:rPr>
        <w:t xml:space="preserve"> y en su territorio se libra </w:t>
      </w:r>
      <w:r w:rsidR="00E1153F" w:rsidRPr="0082339F">
        <w:rPr>
          <w:sz w:val="22"/>
          <w:szCs w:val="22"/>
        </w:rPr>
        <w:t xml:space="preserve">una pugna </w:t>
      </w:r>
      <w:r w:rsidR="000F4A50" w:rsidRPr="0082339F">
        <w:rPr>
          <w:sz w:val="22"/>
          <w:szCs w:val="22"/>
        </w:rPr>
        <w:t>de cuyo resultado depende</w:t>
      </w:r>
      <w:r w:rsidR="00BE2295" w:rsidRPr="0082339F">
        <w:rPr>
          <w:sz w:val="22"/>
          <w:szCs w:val="22"/>
        </w:rPr>
        <w:t>,</w:t>
      </w:r>
      <w:r w:rsidR="000F4A50" w:rsidRPr="0082339F">
        <w:rPr>
          <w:sz w:val="22"/>
          <w:szCs w:val="22"/>
        </w:rPr>
        <w:t xml:space="preserve"> en buena parte, el futuro global</w:t>
      </w:r>
      <w:r w:rsidR="00E1153F" w:rsidRPr="0082339F">
        <w:rPr>
          <w:sz w:val="22"/>
          <w:szCs w:val="22"/>
        </w:rPr>
        <w:t>.</w:t>
      </w:r>
      <w:r w:rsidR="00BB3D3C" w:rsidRPr="0082339F">
        <w:rPr>
          <w:sz w:val="22"/>
          <w:szCs w:val="22"/>
        </w:rPr>
        <w:t xml:space="preserve"> Ucrania está ubicada en una </w:t>
      </w:r>
      <w:r w:rsidR="000F4A50" w:rsidRPr="0082339F">
        <w:rPr>
          <w:sz w:val="22"/>
          <w:szCs w:val="22"/>
        </w:rPr>
        <w:t xml:space="preserve">zona de gran tensión </w:t>
      </w:r>
      <w:r w:rsidR="00BB3D3C" w:rsidRPr="0082339F">
        <w:rPr>
          <w:sz w:val="22"/>
          <w:szCs w:val="22"/>
        </w:rPr>
        <w:t xml:space="preserve">entre occidente y oriente y </w:t>
      </w:r>
      <w:r w:rsidR="000F4A50" w:rsidRPr="0082339F">
        <w:rPr>
          <w:sz w:val="22"/>
          <w:szCs w:val="22"/>
        </w:rPr>
        <w:t xml:space="preserve">además </w:t>
      </w:r>
      <w:r w:rsidR="00703626" w:rsidRPr="0082339F">
        <w:rPr>
          <w:sz w:val="22"/>
          <w:szCs w:val="22"/>
        </w:rPr>
        <w:t xml:space="preserve">persisten </w:t>
      </w:r>
      <w:r w:rsidR="00BB3D3C" w:rsidRPr="0082339F">
        <w:rPr>
          <w:sz w:val="22"/>
          <w:szCs w:val="22"/>
        </w:rPr>
        <w:t>ten</w:t>
      </w:r>
      <w:r w:rsidR="00703626" w:rsidRPr="0082339F">
        <w:rPr>
          <w:sz w:val="22"/>
          <w:szCs w:val="22"/>
        </w:rPr>
        <w:t>siones internas que no ha</w:t>
      </w:r>
      <w:r w:rsidR="00BB3D3C" w:rsidRPr="0082339F">
        <w:rPr>
          <w:sz w:val="22"/>
          <w:szCs w:val="22"/>
        </w:rPr>
        <w:t xml:space="preserve"> logrado resolver desde el colapso de la Unión Soviética en 1991.</w:t>
      </w:r>
    </w:p>
    <w:p w14:paraId="18BFE39C"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37F7A8BF" w14:textId="77777777" w:rsidTr="005A2B85">
        <w:tc>
          <w:tcPr>
            <w:tcW w:w="9033" w:type="dxa"/>
            <w:gridSpan w:val="2"/>
            <w:shd w:val="clear" w:color="auto" w:fill="0D0D0D" w:themeFill="text1" w:themeFillTint="F2"/>
          </w:tcPr>
          <w:p w14:paraId="6D8C3C7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C4049CA" w14:textId="77777777" w:rsidTr="005A2B85">
        <w:tc>
          <w:tcPr>
            <w:tcW w:w="2518" w:type="dxa"/>
          </w:tcPr>
          <w:p w14:paraId="33117E3B" w14:textId="77777777" w:rsidR="00E6412F" w:rsidRPr="0082339F" w:rsidRDefault="00E6412F" w:rsidP="0082339F">
            <w:pPr>
              <w:rPr>
                <w:b/>
                <w:color w:val="000000"/>
              </w:rPr>
            </w:pPr>
            <w:r w:rsidRPr="0082339F">
              <w:rPr>
                <w:b/>
                <w:color w:val="000000"/>
              </w:rPr>
              <w:t>Código</w:t>
            </w:r>
          </w:p>
        </w:tc>
        <w:tc>
          <w:tcPr>
            <w:tcW w:w="6515" w:type="dxa"/>
          </w:tcPr>
          <w:p w14:paraId="412464EA" w14:textId="5E027344"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14</w:t>
            </w:r>
          </w:p>
        </w:tc>
      </w:tr>
      <w:tr w:rsidR="00E6412F" w:rsidRPr="0082339F" w14:paraId="3EE8BB71" w14:textId="77777777" w:rsidTr="005A2B85">
        <w:tc>
          <w:tcPr>
            <w:tcW w:w="2518" w:type="dxa"/>
          </w:tcPr>
          <w:p w14:paraId="395B899F" w14:textId="77777777" w:rsidR="00E6412F" w:rsidRPr="0082339F" w:rsidRDefault="00E6412F" w:rsidP="0082339F">
            <w:pPr>
              <w:rPr>
                <w:color w:val="000000"/>
              </w:rPr>
            </w:pPr>
            <w:r w:rsidRPr="0082339F">
              <w:rPr>
                <w:b/>
                <w:color w:val="000000"/>
              </w:rPr>
              <w:t>Descripción</w:t>
            </w:r>
          </w:p>
        </w:tc>
        <w:tc>
          <w:tcPr>
            <w:tcW w:w="6515" w:type="dxa"/>
          </w:tcPr>
          <w:p w14:paraId="07BB7E4B" w14:textId="421BCB05" w:rsidR="00E6412F" w:rsidRPr="0082339F" w:rsidRDefault="001C4915" w:rsidP="0082339F">
            <w:pPr>
              <w:rPr>
                <w:color w:val="000000"/>
                <w:lang w:val="es-CO"/>
              </w:rPr>
            </w:pPr>
            <w:r w:rsidRPr="0082339F">
              <w:rPr>
                <w:color w:val="000000"/>
                <w:lang w:val="es-CO"/>
              </w:rPr>
              <w:t xml:space="preserve">Manifestaciones en </w:t>
            </w:r>
            <w:r w:rsidR="00E6412F" w:rsidRPr="0082339F">
              <w:rPr>
                <w:color w:val="000000"/>
                <w:lang w:val="es-CO"/>
              </w:rPr>
              <w:t>K</w:t>
            </w:r>
            <w:r w:rsidRPr="0082339F">
              <w:rPr>
                <w:color w:val="000000"/>
                <w:lang w:val="es-CO"/>
              </w:rPr>
              <w:t>iev</w:t>
            </w:r>
            <w:r w:rsidR="00E6412F" w:rsidRPr="0082339F">
              <w:rPr>
                <w:color w:val="000000"/>
                <w:lang w:val="es-CO"/>
              </w:rPr>
              <w:t>, U</w:t>
            </w:r>
            <w:r w:rsidRPr="0082339F">
              <w:rPr>
                <w:color w:val="000000"/>
                <w:lang w:val="es-CO"/>
              </w:rPr>
              <w:t>crania</w:t>
            </w:r>
            <w:r w:rsidR="00E6412F" w:rsidRPr="0082339F">
              <w:rPr>
                <w:color w:val="000000"/>
                <w:lang w:val="es-CO"/>
              </w:rPr>
              <w:t xml:space="preserve">, </w:t>
            </w:r>
            <w:r w:rsidRPr="0082339F">
              <w:rPr>
                <w:color w:val="000000"/>
                <w:lang w:val="es-CO"/>
              </w:rPr>
              <w:t xml:space="preserve">durante </w:t>
            </w:r>
            <w:r w:rsidR="00E6412F" w:rsidRPr="0082339F">
              <w:rPr>
                <w:color w:val="000000"/>
                <w:lang w:val="es-CO"/>
              </w:rPr>
              <w:t>2014.</w:t>
            </w:r>
          </w:p>
        </w:tc>
      </w:tr>
      <w:tr w:rsidR="00E6412F" w:rsidRPr="0082339F" w14:paraId="75BC11FC" w14:textId="77777777" w:rsidTr="005A2B85">
        <w:tc>
          <w:tcPr>
            <w:tcW w:w="2518" w:type="dxa"/>
          </w:tcPr>
          <w:p w14:paraId="016BC0BC"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7639E4D0" w14:textId="77777777" w:rsidR="00E6412F" w:rsidRPr="0082339F" w:rsidRDefault="00E6412F" w:rsidP="0082339F">
            <w:pPr>
              <w:rPr>
                <w:color w:val="000000"/>
                <w:lang w:val="es-CO"/>
              </w:rPr>
            </w:pPr>
          </w:p>
          <w:p w14:paraId="1DCDA83E" w14:textId="260BE8FD" w:rsidR="00E6412F" w:rsidRPr="0082339F" w:rsidRDefault="00E6412F" w:rsidP="0082339F">
            <w:pPr>
              <w:rPr>
                <w:color w:val="000000"/>
              </w:rPr>
            </w:pPr>
            <w:r w:rsidRPr="0082339F">
              <w:rPr>
                <w:color w:val="000000"/>
                <w:lang w:val="en-US"/>
              </w:rPr>
              <w:t>Número de la imagen 174318044</w:t>
            </w:r>
          </w:p>
        </w:tc>
      </w:tr>
      <w:tr w:rsidR="00E6412F" w:rsidRPr="0082339F" w14:paraId="28756832" w14:textId="77777777" w:rsidTr="005A2B85">
        <w:tc>
          <w:tcPr>
            <w:tcW w:w="2518" w:type="dxa"/>
          </w:tcPr>
          <w:p w14:paraId="4B0AF67B" w14:textId="77777777" w:rsidR="00E6412F" w:rsidRPr="0082339F" w:rsidRDefault="00E6412F" w:rsidP="0082339F">
            <w:pPr>
              <w:rPr>
                <w:color w:val="000000"/>
              </w:rPr>
            </w:pPr>
            <w:r w:rsidRPr="0082339F">
              <w:rPr>
                <w:b/>
                <w:color w:val="000000"/>
              </w:rPr>
              <w:t>Pie de imagen</w:t>
            </w:r>
          </w:p>
        </w:tc>
        <w:tc>
          <w:tcPr>
            <w:tcW w:w="6515" w:type="dxa"/>
          </w:tcPr>
          <w:p w14:paraId="7E9EAD90" w14:textId="5359D9F7" w:rsidR="00E6412F" w:rsidRPr="0082339F" w:rsidRDefault="00E6412F" w:rsidP="0082339F">
            <w:pPr>
              <w:rPr>
                <w:color w:val="000000"/>
              </w:rPr>
            </w:pPr>
            <w:r w:rsidRPr="0082339F">
              <w:rPr>
                <w:color w:val="000000"/>
              </w:rPr>
              <w:t>Manifestaciones en Kiev en 2014</w:t>
            </w:r>
            <w:r w:rsidR="001C4915" w:rsidRPr="0082339F">
              <w:rPr>
                <w:color w:val="000000"/>
              </w:rPr>
              <w:t>. Los disturbios europeístas y nacionalistas en Ucrania derrocaron al presidente electo Víktor Yanukóvich</w:t>
            </w:r>
            <w:r w:rsidR="00703626" w:rsidRPr="0082339F">
              <w:rPr>
                <w:color w:val="000000"/>
              </w:rPr>
              <w:t>,</w:t>
            </w:r>
            <w:r w:rsidR="001C4915" w:rsidRPr="0082339F">
              <w:rPr>
                <w:color w:val="000000"/>
              </w:rPr>
              <w:t xml:space="preserve"> quien representaba al sector pro</w:t>
            </w:r>
            <w:r w:rsidR="00424FF6" w:rsidRPr="0082339F">
              <w:rPr>
                <w:color w:val="000000"/>
              </w:rPr>
              <w:t>r</w:t>
            </w:r>
            <w:r w:rsidR="001C4915" w:rsidRPr="0082339F">
              <w:rPr>
                <w:color w:val="000000"/>
              </w:rPr>
              <w:t xml:space="preserve">ruso. </w:t>
            </w:r>
            <w:r w:rsidR="002730C7" w:rsidRPr="0082339F">
              <w:rPr>
                <w:color w:val="000000"/>
              </w:rPr>
              <w:t>Las manifestacio</w:t>
            </w:r>
            <w:r w:rsidR="00703626" w:rsidRPr="0082339F">
              <w:rPr>
                <w:color w:val="000000"/>
              </w:rPr>
              <w:t>nes dieron lugar a un</w:t>
            </w:r>
            <w:r w:rsidR="002730C7" w:rsidRPr="0082339F">
              <w:rPr>
                <w:color w:val="000000"/>
              </w:rPr>
              <w:t xml:space="preserve"> movimiento social denominado Euromaidán.</w:t>
            </w:r>
            <w:r w:rsidR="001C4915" w:rsidRPr="0082339F">
              <w:rPr>
                <w:color w:val="000000"/>
              </w:rPr>
              <w:t xml:space="preserve"> </w:t>
            </w:r>
            <w:r w:rsidRPr="0082339F">
              <w:rPr>
                <w:color w:val="000000"/>
              </w:rPr>
              <w:t xml:space="preserve"> </w:t>
            </w:r>
          </w:p>
        </w:tc>
      </w:tr>
    </w:tbl>
    <w:p w14:paraId="185A27F5" w14:textId="77777777" w:rsidR="004A6EBB" w:rsidRPr="0082339F" w:rsidRDefault="004A6EBB" w:rsidP="0082339F">
      <w:pPr>
        <w:rPr>
          <w:sz w:val="22"/>
          <w:szCs w:val="22"/>
        </w:rPr>
      </w:pPr>
    </w:p>
    <w:p w14:paraId="1F3DD73B" w14:textId="390BCC32" w:rsidR="00BB3D3C" w:rsidRPr="0082339F" w:rsidRDefault="004A6EBB" w:rsidP="0082339F">
      <w:pPr>
        <w:rPr>
          <w:sz w:val="22"/>
          <w:szCs w:val="22"/>
        </w:rPr>
      </w:pPr>
      <w:r w:rsidRPr="0082339F">
        <w:rPr>
          <w:sz w:val="22"/>
          <w:szCs w:val="22"/>
        </w:rPr>
        <w:t>Además de la expansión de la OTAN hasta las fronteras rusas, desde hace varios años la Unión Europea (UE) inició conversaciones con los seis países fronterizos del Este (Armenia, Azerbaiyán, Bielorrusia, Georgia, Moldavia y Ucrania)</w:t>
      </w:r>
      <w:r w:rsidR="00703626" w:rsidRPr="0082339F">
        <w:rPr>
          <w:sz w:val="22"/>
          <w:szCs w:val="22"/>
        </w:rPr>
        <w:t>,</w:t>
      </w:r>
      <w:r w:rsidRPr="0082339F">
        <w:rPr>
          <w:sz w:val="22"/>
          <w:szCs w:val="22"/>
        </w:rPr>
        <w:t xml:space="preserve"> con el objeto de suscribir acuerdos de asociación con ellos</w:t>
      </w:r>
      <w:r w:rsidR="00BE2295" w:rsidRPr="0082339F">
        <w:rPr>
          <w:sz w:val="22"/>
          <w:szCs w:val="22"/>
        </w:rPr>
        <w:t>.</w:t>
      </w:r>
    </w:p>
    <w:p w14:paraId="3190BAC7" w14:textId="77777777" w:rsidR="004A6EBB" w:rsidRPr="0082339F" w:rsidRDefault="004A6EBB" w:rsidP="0082339F">
      <w:pPr>
        <w:rPr>
          <w:sz w:val="22"/>
          <w:szCs w:val="22"/>
        </w:rPr>
      </w:pPr>
    </w:p>
    <w:p w14:paraId="5F6381B2" w14:textId="4512BBFE" w:rsidR="00FF159E" w:rsidRDefault="00BB3D3C" w:rsidP="0082339F">
      <w:pPr>
        <w:rPr>
          <w:sz w:val="22"/>
          <w:szCs w:val="22"/>
        </w:rPr>
      </w:pPr>
      <w:r w:rsidRPr="0082339F">
        <w:rPr>
          <w:sz w:val="22"/>
          <w:szCs w:val="22"/>
        </w:rPr>
        <w:t xml:space="preserve">Rusia viene </w:t>
      </w:r>
      <w:r w:rsidR="00063500" w:rsidRPr="0082339F">
        <w:rPr>
          <w:sz w:val="22"/>
          <w:szCs w:val="22"/>
        </w:rPr>
        <w:t>re</w:t>
      </w:r>
      <w:r w:rsidRPr="0082339F">
        <w:rPr>
          <w:sz w:val="22"/>
          <w:szCs w:val="22"/>
        </w:rPr>
        <w:t>construyendo su espacio geopolítico previo a la caída del comunismo. Una de las formas principales es la Unión Aduanera</w:t>
      </w:r>
      <w:r w:rsidR="00703626" w:rsidRPr="0082339F">
        <w:rPr>
          <w:sz w:val="22"/>
          <w:szCs w:val="22"/>
        </w:rPr>
        <w:t>,</w:t>
      </w:r>
      <w:r w:rsidRPr="0082339F">
        <w:rPr>
          <w:sz w:val="22"/>
          <w:szCs w:val="22"/>
        </w:rPr>
        <w:t xml:space="preserve"> de la cual Ucrania es una pieza clave. Por otra parte</w:t>
      </w:r>
      <w:r w:rsidR="00703626" w:rsidRPr="0082339F">
        <w:rPr>
          <w:sz w:val="22"/>
          <w:szCs w:val="22"/>
        </w:rPr>
        <w:t>,</w:t>
      </w:r>
      <w:r w:rsidRPr="0082339F">
        <w:rPr>
          <w:sz w:val="22"/>
          <w:szCs w:val="22"/>
        </w:rPr>
        <w:t xml:space="preserve"> Rusia </w:t>
      </w:r>
      <w:r w:rsidR="00063500" w:rsidRPr="0082339F">
        <w:rPr>
          <w:sz w:val="22"/>
          <w:szCs w:val="22"/>
        </w:rPr>
        <w:t xml:space="preserve">la </w:t>
      </w:r>
      <w:r w:rsidRPr="0082339F">
        <w:rPr>
          <w:sz w:val="22"/>
          <w:szCs w:val="22"/>
        </w:rPr>
        <w:t xml:space="preserve">surte de </w:t>
      </w:r>
      <w:r w:rsidR="00063500" w:rsidRPr="0082339F">
        <w:rPr>
          <w:sz w:val="22"/>
          <w:szCs w:val="22"/>
        </w:rPr>
        <w:t xml:space="preserve">energía y </w:t>
      </w:r>
      <w:r w:rsidR="00703626" w:rsidRPr="0082339F">
        <w:rPr>
          <w:sz w:val="22"/>
          <w:szCs w:val="22"/>
        </w:rPr>
        <w:t xml:space="preserve">el </w:t>
      </w:r>
      <w:r w:rsidRPr="0082339F">
        <w:rPr>
          <w:sz w:val="22"/>
          <w:szCs w:val="22"/>
        </w:rPr>
        <w:t>85</w:t>
      </w:r>
      <w:r w:rsidR="00D9434C" w:rsidRPr="0082339F">
        <w:rPr>
          <w:sz w:val="22"/>
          <w:szCs w:val="22"/>
        </w:rPr>
        <w:t xml:space="preserve"> %</w:t>
      </w:r>
      <w:r w:rsidRPr="0082339F">
        <w:rPr>
          <w:sz w:val="22"/>
          <w:szCs w:val="22"/>
        </w:rPr>
        <w:t xml:space="preserve"> del gas ruso que consume Europa pasa a través de Ucrania</w:t>
      </w:r>
      <w:r w:rsidR="00705294" w:rsidRPr="0082339F">
        <w:rPr>
          <w:sz w:val="22"/>
          <w:szCs w:val="22"/>
        </w:rPr>
        <w:t xml:space="preserve"> [</w:t>
      </w:r>
      <w:r w:rsidR="00705294" w:rsidRPr="00D80758">
        <w:rPr>
          <w:rFonts w:ascii="Times New Roman" w:hAnsi="Times New Roman" w:cs="Times New Roman"/>
          <w:sz w:val="22"/>
          <w:szCs w:val="22"/>
        </w:rPr>
        <w:t>VER</w:t>
      </w:r>
      <w:r w:rsidR="00705294" w:rsidRPr="0082339F">
        <w:rPr>
          <w:sz w:val="22"/>
          <w:szCs w:val="22"/>
        </w:rPr>
        <w:t>]</w:t>
      </w:r>
      <w:r w:rsidRPr="0082339F">
        <w:rPr>
          <w:sz w:val="22"/>
          <w:szCs w:val="22"/>
        </w:rPr>
        <w:t xml:space="preserve">. </w:t>
      </w:r>
    </w:p>
    <w:p w14:paraId="7AC2C64D" w14:textId="26F928DE" w:rsidR="00D80758" w:rsidRPr="0082339F" w:rsidRDefault="00887B01" w:rsidP="0082339F">
      <w:pPr>
        <w:rPr>
          <w:sz w:val="22"/>
          <w:szCs w:val="22"/>
        </w:rPr>
      </w:pPr>
      <w:hyperlink r:id="rId40" w:history="1">
        <w:r w:rsidR="00D80758" w:rsidRPr="00D25797">
          <w:rPr>
            <w:rStyle w:val="Hipervnculo"/>
            <w:rFonts w:ascii="Lucida Grande" w:hAnsi="Lucida Grande" w:cs="Lucida Grande"/>
          </w:rPr>
          <w:t>http://hispanicasaber.planetasaber.com/theworld/chronicles/seccions/cards/default.asp?art=94&amp;pk=2568</w:t>
        </w:r>
      </w:hyperlink>
      <w:r w:rsidR="00D80758">
        <w:rPr>
          <w:rFonts w:ascii="Lucida Grande" w:hAnsi="Lucida Grande" w:cs="Lucida Grande"/>
          <w:color w:val="000000"/>
        </w:rPr>
        <w:t xml:space="preserve"> </w:t>
      </w:r>
    </w:p>
    <w:p w14:paraId="659FEC74"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3C675F" w:rsidRPr="0082339F" w14:paraId="1EAC6A3F" w14:textId="77777777" w:rsidTr="005A2B85">
        <w:tc>
          <w:tcPr>
            <w:tcW w:w="8978" w:type="dxa"/>
            <w:gridSpan w:val="2"/>
            <w:shd w:val="clear" w:color="auto" w:fill="000000" w:themeFill="text1"/>
          </w:tcPr>
          <w:p w14:paraId="4A6BA52C" w14:textId="77777777" w:rsidR="003C675F" w:rsidRPr="0082339F" w:rsidRDefault="003C675F" w:rsidP="0082339F">
            <w:pPr>
              <w:rPr>
                <w:b/>
                <w:color w:val="FFFFFF" w:themeColor="background1"/>
              </w:rPr>
            </w:pPr>
            <w:r w:rsidRPr="0082339F">
              <w:rPr>
                <w:b/>
                <w:color w:val="FFFFFF" w:themeColor="background1"/>
              </w:rPr>
              <w:t>Destacado</w:t>
            </w:r>
          </w:p>
        </w:tc>
      </w:tr>
      <w:tr w:rsidR="003C675F" w:rsidRPr="0082339F" w14:paraId="799D023A" w14:textId="77777777" w:rsidTr="005A2B85">
        <w:tc>
          <w:tcPr>
            <w:tcW w:w="2518" w:type="dxa"/>
          </w:tcPr>
          <w:p w14:paraId="5774B486" w14:textId="77777777" w:rsidR="003C675F" w:rsidRPr="0082339F" w:rsidRDefault="003C675F" w:rsidP="0082339F">
            <w:pPr>
              <w:rPr>
                <w:b/>
              </w:rPr>
            </w:pPr>
            <w:r w:rsidRPr="0082339F">
              <w:rPr>
                <w:b/>
              </w:rPr>
              <w:t>Título</w:t>
            </w:r>
          </w:p>
        </w:tc>
        <w:tc>
          <w:tcPr>
            <w:tcW w:w="6460" w:type="dxa"/>
          </w:tcPr>
          <w:p w14:paraId="333E5704" w14:textId="529EAA79" w:rsidR="003C675F" w:rsidRPr="0082339F" w:rsidRDefault="003C675F" w:rsidP="0082339F">
            <w:pPr>
              <w:rPr>
                <w:b/>
              </w:rPr>
            </w:pPr>
            <w:r w:rsidRPr="0082339F">
              <w:rPr>
                <w:b/>
              </w:rPr>
              <w:t>Los dos bandos en el conflicto de Ucrania</w:t>
            </w:r>
          </w:p>
        </w:tc>
      </w:tr>
      <w:tr w:rsidR="003C675F" w:rsidRPr="0082339F" w14:paraId="223E8A4B" w14:textId="77777777" w:rsidTr="005A2B85">
        <w:tc>
          <w:tcPr>
            <w:tcW w:w="2518" w:type="dxa"/>
          </w:tcPr>
          <w:p w14:paraId="176B59BE" w14:textId="77777777" w:rsidR="003C675F" w:rsidRPr="0082339F" w:rsidRDefault="003C675F" w:rsidP="0082339F">
            <w:r w:rsidRPr="0082339F">
              <w:rPr>
                <w:b/>
              </w:rPr>
              <w:t>Contenido</w:t>
            </w:r>
          </w:p>
        </w:tc>
        <w:tc>
          <w:tcPr>
            <w:tcW w:w="6460" w:type="dxa"/>
          </w:tcPr>
          <w:p w14:paraId="2BFEC5F7" w14:textId="71102909" w:rsidR="003C675F" w:rsidRPr="0082339F" w:rsidRDefault="003C675F" w:rsidP="0082339F">
            <w:r w:rsidRPr="0082339F">
              <w:t xml:space="preserve">Ucrania se encuentra dividida entre quienes anhelan integrarse a la Unión Europea y quienes quieren estar bajo influencia </w:t>
            </w:r>
            <w:r w:rsidR="00BE2295" w:rsidRPr="0082339F">
              <w:t>de R</w:t>
            </w:r>
            <w:r w:rsidRPr="0082339F">
              <w:t>us</w:t>
            </w:r>
            <w:r w:rsidR="00BE2295" w:rsidRPr="0082339F">
              <w:t>i</w:t>
            </w:r>
            <w:r w:rsidRPr="0082339F">
              <w:t xml:space="preserve">a. Pareciese que a cada lado del río Dniéper hubiese una Ucrania diferente. </w:t>
            </w:r>
          </w:p>
          <w:p w14:paraId="7E264420" w14:textId="099AF480" w:rsidR="003C675F" w:rsidRPr="0082339F" w:rsidRDefault="003C675F" w:rsidP="0082339F">
            <w:r w:rsidRPr="0082339F">
              <w:t xml:space="preserve">Una es pro occidental, cristiana-católica, de habla ucraniana y </w:t>
            </w:r>
            <w:r w:rsidR="00BE2295" w:rsidRPr="0082339F">
              <w:t>nacionalista</w:t>
            </w:r>
            <w:r w:rsidR="0055458A" w:rsidRPr="0082339F">
              <w:t>,</w:t>
            </w:r>
            <w:r w:rsidR="00BE2295" w:rsidRPr="0082339F">
              <w:t xml:space="preserve"> que </w:t>
            </w:r>
            <w:r w:rsidRPr="0082339F">
              <w:t xml:space="preserve">ve con recelo a Rusia. </w:t>
            </w:r>
          </w:p>
          <w:p w14:paraId="0C5E8C71" w14:textId="3B7CB8B4" w:rsidR="003C675F" w:rsidRPr="0082339F" w:rsidRDefault="0055458A" w:rsidP="0082339F">
            <w:r w:rsidRPr="0082339F">
              <w:t>La o</w:t>
            </w:r>
            <w:r w:rsidR="003C675F" w:rsidRPr="0082339F">
              <w:t xml:space="preserve">tra </w:t>
            </w:r>
            <w:r w:rsidRPr="0082339F">
              <w:t xml:space="preserve">es </w:t>
            </w:r>
            <w:r w:rsidR="003C675F" w:rsidRPr="0082339F">
              <w:t>suroriental, ortodoxa</w:t>
            </w:r>
            <w:r w:rsidR="00BE2295" w:rsidRPr="0082339F">
              <w:t>,</w:t>
            </w:r>
            <w:r w:rsidRPr="0082339F">
              <w:t xml:space="preserve"> de habla rusa</w:t>
            </w:r>
            <w:r w:rsidR="003C675F" w:rsidRPr="0082339F">
              <w:t xml:space="preserve"> </w:t>
            </w:r>
            <w:r w:rsidR="00BE2295" w:rsidRPr="0082339F">
              <w:t xml:space="preserve">y con </w:t>
            </w:r>
            <w:r w:rsidR="003C675F" w:rsidRPr="0082339F">
              <w:t>fuertes afinidades con Rusia</w:t>
            </w:r>
            <w:r w:rsidR="00BE2295" w:rsidRPr="0082339F">
              <w:t>,</w:t>
            </w:r>
            <w:r w:rsidR="003C675F" w:rsidRPr="0082339F">
              <w:t xml:space="preserve"> y</w:t>
            </w:r>
            <w:r w:rsidR="00BE2295" w:rsidRPr="0082339F">
              <w:t>a que</w:t>
            </w:r>
            <w:r w:rsidR="003C675F" w:rsidRPr="0082339F">
              <w:t xml:space="preserve"> la considera garantía para su estabilidad y su seguridad.</w:t>
            </w:r>
          </w:p>
        </w:tc>
      </w:tr>
    </w:tbl>
    <w:p w14:paraId="1ED99098" w14:textId="77777777" w:rsidR="00BB3D3C" w:rsidRDefault="00BB3D3C" w:rsidP="0082339F">
      <w:pPr>
        <w:rPr>
          <w:sz w:val="22"/>
          <w:szCs w:val="22"/>
        </w:rPr>
      </w:pPr>
    </w:p>
    <w:p w14:paraId="550764D6" w14:textId="77777777" w:rsidR="00D30D5C" w:rsidRDefault="00D30D5C" w:rsidP="0082339F">
      <w:pPr>
        <w:rPr>
          <w:sz w:val="22"/>
          <w:szCs w:val="22"/>
        </w:rPr>
      </w:pPr>
    </w:p>
    <w:p w14:paraId="784B908F" w14:textId="7299AC0F" w:rsidR="00D30D5C" w:rsidRDefault="00D30D5C" w:rsidP="00D30D5C">
      <w:pPr>
        <w:rPr>
          <w:sz w:val="22"/>
          <w:szCs w:val="22"/>
        </w:rPr>
      </w:pPr>
      <w:r w:rsidRPr="00D30D5C">
        <w:rPr>
          <w:sz w:val="22"/>
          <w:szCs w:val="22"/>
          <w:highlight w:val="yellow"/>
        </w:rPr>
        <w:t>[sección 3]</w:t>
      </w:r>
    </w:p>
    <w:p w14:paraId="17B43B17" w14:textId="3080F974" w:rsidR="00D30D5C" w:rsidRDefault="00D30D5C" w:rsidP="00D30D5C">
      <w:pPr>
        <w:pStyle w:val="Ttulo3"/>
      </w:pPr>
      <w:bookmarkStart w:id="183" w:name="_Toc426298265"/>
      <w:r>
        <w:t>5.2.1 El Euromaidán</w:t>
      </w:r>
      <w:bookmarkEnd w:id="183"/>
    </w:p>
    <w:p w14:paraId="3C4B156B" w14:textId="77777777" w:rsidR="00D30D5C" w:rsidRPr="0082339F" w:rsidRDefault="00D30D5C" w:rsidP="00D30D5C">
      <w:pPr>
        <w:rPr>
          <w:sz w:val="22"/>
          <w:szCs w:val="22"/>
        </w:rPr>
      </w:pPr>
    </w:p>
    <w:p w14:paraId="33A6F620" w14:textId="0D007F66" w:rsidR="0076203B" w:rsidRPr="0082339F" w:rsidRDefault="00BE2295" w:rsidP="0082339F">
      <w:pPr>
        <w:rPr>
          <w:sz w:val="22"/>
          <w:szCs w:val="22"/>
        </w:rPr>
      </w:pPr>
      <w:r w:rsidRPr="0082339F">
        <w:rPr>
          <w:sz w:val="22"/>
          <w:szCs w:val="22"/>
        </w:rPr>
        <w:t>En 2013, l</w:t>
      </w:r>
      <w:r w:rsidR="00FF159E" w:rsidRPr="0082339F">
        <w:rPr>
          <w:sz w:val="22"/>
          <w:szCs w:val="22"/>
        </w:rPr>
        <w:t>os pro</w:t>
      </w:r>
      <w:r w:rsidRPr="0082339F">
        <w:rPr>
          <w:sz w:val="22"/>
          <w:szCs w:val="22"/>
        </w:rPr>
        <w:t xml:space="preserve"> </w:t>
      </w:r>
      <w:r w:rsidR="00FF159E" w:rsidRPr="0082339F">
        <w:rPr>
          <w:sz w:val="22"/>
          <w:szCs w:val="22"/>
        </w:rPr>
        <w:t xml:space="preserve">occidentales, </w:t>
      </w:r>
      <w:r w:rsidR="0076203B" w:rsidRPr="0082339F">
        <w:rPr>
          <w:sz w:val="22"/>
          <w:szCs w:val="22"/>
        </w:rPr>
        <w:t>reuni</w:t>
      </w:r>
      <w:r w:rsidR="00FF159E" w:rsidRPr="0082339F">
        <w:rPr>
          <w:sz w:val="22"/>
          <w:szCs w:val="22"/>
        </w:rPr>
        <w:t xml:space="preserve">dos durante </w:t>
      </w:r>
      <w:r w:rsidR="00934CDB" w:rsidRPr="0082339F">
        <w:rPr>
          <w:sz w:val="22"/>
          <w:szCs w:val="22"/>
        </w:rPr>
        <w:t xml:space="preserve">varias </w:t>
      </w:r>
      <w:r w:rsidR="0076203B" w:rsidRPr="0082339F">
        <w:rPr>
          <w:sz w:val="22"/>
          <w:szCs w:val="22"/>
        </w:rPr>
        <w:t>semanas</w:t>
      </w:r>
      <w:r w:rsidRPr="0082339F">
        <w:rPr>
          <w:sz w:val="22"/>
          <w:szCs w:val="22"/>
        </w:rPr>
        <w:t xml:space="preserve"> </w:t>
      </w:r>
      <w:r w:rsidR="0076203B" w:rsidRPr="0082339F">
        <w:rPr>
          <w:sz w:val="22"/>
          <w:szCs w:val="22"/>
        </w:rPr>
        <w:t xml:space="preserve">en la </w:t>
      </w:r>
      <w:r w:rsidRPr="0082339F">
        <w:rPr>
          <w:sz w:val="22"/>
          <w:szCs w:val="22"/>
        </w:rPr>
        <w:t>P</w:t>
      </w:r>
      <w:r w:rsidR="0076203B" w:rsidRPr="0082339F">
        <w:rPr>
          <w:sz w:val="22"/>
          <w:szCs w:val="22"/>
        </w:rPr>
        <w:t>laza de la Independencia</w:t>
      </w:r>
      <w:r w:rsidRPr="0082339F">
        <w:rPr>
          <w:sz w:val="22"/>
          <w:szCs w:val="22"/>
        </w:rPr>
        <w:t>,</w:t>
      </w:r>
      <w:r w:rsidR="0076203B" w:rsidRPr="0082339F">
        <w:rPr>
          <w:sz w:val="22"/>
          <w:szCs w:val="22"/>
        </w:rPr>
        <w:t xml:space="preserve"> </w:t>
      </w:r>
      <w:r w:rsidR="00FF159E" w:rsidRPr="0082339F">
        <w:rPr>
          <w:sz w:val="22"/>
          <w:szCs w:val="22"/>
        </w:rPr>
        <w:t xml:space="preserve">dieron </w:t>
      </w:r>
      <w:r w:rsidR="00AE69EB" w:rsidRPr="0082339F">
        <w:rPr>
          <w:sz w:val="22"/>
          <w:szCs w:val="22"/>
        </w:rPr>
        <w:t xml:space="preserve">vida </w:t>
      </w:r>
      <w:r w:rsidR="00FF159E" w:rsidRPr="0082339F">
        <w:rPr>
          <w:sz w:val="22"/>
          <w:szCs w:val="22"/>
        </w:rPr>
        <w:t xml:space="preserve">al </w:t>
      </w:r>
      <w:r w:rsidR="00934CDB" w:rsidRPr="0082339F">
        <w:rPr>
          <w:sz w:val="22"/>
          <w:szCs w:val="22"/>
        </w:rPr>
        <w:t xml:space="preserve">movimiento político </w:t>
      </w:r>
      <w:r w:rsidR="00FF159E" w:rsidRPr="0082339F">
        <w:rPr>
          <w:sz w:val="22"/>
          <w:szCs w:val="22"/>
        </w:rPr>
        <w:t xml:space="preserve">conocido como </w:t>
      </w:r>
      <w:r w:rsidR="0076203B" w:rsidRPr="0082339F">
        <w:rPr>
          <w:sz w:val="22"/>
          <w:szCs w:val="22"/>
        </w:rPr>
        <w:t xml:space="preserve">Euromaidán. Su protesta </w:t>
      </w:r>
      <w:r w:rsidR="00453742" w:rsidRPr="0082339F">
        <w:rPr>
          <w:sz w:val="22"/>
          <w:szCs w:val="22"/>
        </w:rPr>
        <w:t xml:space="preserve">se </w:t>
      </w:r>
      <w:r w:rsidR="0076203B" w:rsidRPr="0082339F">
        <w:rPr>
          <w:sz w:val="22"/>
          <w:szCs w:val="22"/>
        </w:rPr>
        <w:t>dirigi</w:t>
      </w:r>
      <w:r w:rsidR="00453742" w:rsidRPr="0082339F">
        <w:rPr>
          <w:sz w:val="22"/>
          <w:szCs w:val="22"/>
        </w:rPr>
        <w:t xml:space="preserve">ó </w:t>
      </w:r>
      <w:r w:rsidR="0076203B" w:rsidRPr="0082339F">
        <w:rPr>
          <w:sz w:val="22"/>
          <w:szCs w:val="22"/>
        </w:rPr>
        <w:t xml:space="preserve">contra </w:t>
      </w:r>
      <w:r w:rsidR="00934CDB" w:rsidRPr="0082339F">
        <w:rPr>
          <w:sz w:val="22"/>
          <w:szCs w:val="22"/>
        </w:rPr>
        <w:t xml:space="preserve">el </w:t>
      </w:r>
      <w:r w:rsidR="00453742" w:rsidRPr="0082339F">
        <w:rPr>
          <w:sz w:val="22"/>
          <w:szCs w:val="22"/>
        </w:rPr>
        <w:t>jefe del gobierno</w:t>
      </w:r>
      <w:r w:rsidR="00AE69EB" w:rsidRPr="0082339F">
        <w:rPr>
          <w:sz w:val="22"/>
          <w:szCs w:val="22"/>
        </w:rPr>
        <w:t xml:space="preserve"> Víktor Yanukóvich</w:t>
      </w:r>
      <w:r w:rsidR="00453742" w:rsidRPr="0082339F">
        <w:rPr>
          <w:sz w:val="22"/>
          <w:szCs w:val="22"/>
        </w:rPr>
        <w:t>, proclive a los intereses de Rusia</w:t>
      </w:r>
      <w:r w:rsidR="00AE69EB" w:rsidRPr="0082339F">
        <w:rPr>
          <w:sz w:val="22"/>
          <w:szCs w:val="22"/>
        </w:rPr>
        <w:t>,</w:t>
      </w:r>
      <w:r w:rsidR="00934CDB" w:rsidRPr="0082339F">
        <w:rPr>
          <w:sz w:val="22"/>
          <w:szCs w:val="22"/>
        </w:rPr>
        <w:t xml:space="preserve"> y quien </w:t>
      </w:r>
      <w:r w:rsidR="00453742" w:rsidRPr="0082339F">
        <w:rPr>
          <w:sz w:val="22"/>
          <w:szCs w:val="22"/>
        </w:rPr>
        <w:t>se negó a firmar un acuerdo de asociación con la U</w:t>
      </w:r>
      <w:r w:rsidRPr="0082339F">
        <w:rPr>
          <w:sz w:val="22"/>
          <w:szCs w:val="22"/>
        </w:rPr>
        <w:t xml:space="preserve">nión </w:t>
      </w:r>
      <w:r w:rsidR="00453742" w:rsidRPr="0082339F">
        <w:rPr>
          <w:sz w:val="22"/>
          <w:szCs w:val="22"/>
        </w:rPr>
        <w:t>E</w:t>
      </w:r>
      <w:r w:rsidRPr="0082339F">
        <w:rPr>
          <w:sz w:val="22"/>
          <w:szCs w:val="22"/>
        </w:rPr>
        <w:t>uropea</w:t>
      </w:r>
      <w:r w:rsidR="00934CDB" w:rsidRPr="0082339F">
        <w:rPr>
          <w:sz w:val="22"/>
          <w:szCs w:val="22"/>
        </w:rPr>
        <w:t>.</w:t>
      </w:r>
      <w:r w:rsidR="0093751E" w:rsidRPr="0082339F">
        <w:rPr>
          <w:sz w:val="22"/>
          <w:szCs w:val="22"/>
        </w:rPr>
        <w:t xml:space="preserve"> </w:t>
      </w:r>
      <w:r w:rsidR="00934CDB" w:rsidRPr="0082339F">
        <w:rPr>
          <w:sz w:val="22"/>
          <w:szCs w:val="22"/>
        </w:rPr>
        <w:t>Finalmente</w:t>
      </w:r>
      <w:r w:rsidR="00AE69EB" w:rsidRPr="0082339F">
        <w:rPr>
          <w:sz w:val="22"/>
          <w:szCs w:val="22"/>
        </w:rPr>
        <w:t>,</w:t>
      </w:r>
      <w:r w:rsidR="00934CDB" w:rsidRPr="0082339F">
        <w:rPr>
          <w:sz w:val="22"/>
          <w:szCs w:val="22"/>
        </w:rPr>
        <w:t xml:space="preserve"> </w:t>
      </w:r>
      <w:r w:rsidR="0050373F" w:rsidRPr="0082339F">
        <w:rPr>
          <w:sz w:val="22"/>
          <w:szCs w:val="22"/>
        </w:rPr>
        <w:t>su gobierno</w:t>
      </w:r>
      <w:r w:rsidR="00AE69EB" w:rsidRPr="0082339F">
        <w:rPr>
          <w:sz w:val="22"/>
          <w:szCs w:val="22"/>
        </w:rPr>
        <w:t xml:space="preserve"> cayó</w:t>
      </w:r>
      <w:r w:rsidR="0050373F" w:rsidRPr="0082339F">
        <w:rPr>
          <w:sz w:val="22"/>
          <w:szCs w:val="22"/>
        </w:rPr>
        <w:t xml:space="preserve">, lo </w:t>
      </w:r>
      <w:r w:rsidR="00AE69EB" w:rsidRPr="0082339F">
        <w:rPr>
          <w:sz w:val="22"/>
          <w:szCs w:val="22"/>
        </w:rPr>
        <w:t xml:space="preserve">que significa </w:t>
      </w:r>
      <w:r w:rsidR="0050373F" w:rsidRPr="0082339F">
        <w:rPr>
          <w:sz w:val="22"/>
          <w:szCs w:val="22"/>
        </w:rPr>
        <w:t xml:space="preserve">el distanciamiento </w:t>
      </w:r>
      <w:r w:rsidR="0093751E" w:rsidRPr="0082339F">
        <w:rPr>
          <w:sz w:val="22"/>
          <w:szCs w:val="22"/>
        </w:rPr>
        <w:t>con respecto a Rusia y un acercamiento a la Unión Europea.</w:t>
      </w:r>
    </w:p>
    <w:p w14:paraId="0EF67845" w14:textId="58EB46C9" w:rsidR="00D30D5C" w:rsidRPr="0082339F" w:rsidRDefault="00D30D5C" w:rsidP="0082339F">
      <w:pPr>
        <w:rPr>
          <w:sz w:val="22"/>
          <w:szCs w:val="22"/>
        </w:rPr>
      </w:pPr>
    </w:p>
    <w:p w14:paraId="2D489418" w14:textId="5843AE83" w:rsidR="00453742" w:rsidRPr="0082339F" w:rsidRDefault="00FF159E" w:rsidP="0082339F">
      <w:pPr>
        <w:rPr>
          <w:sz w:val="22"/>
          <w:szCs w:val="22"/>
        </w:rPr>
      </w:pPr>
      <w:r w:rsidRPr="0082339F">
        <w:rPr>
          <w:sz w:val="22"/>
          <w:szCs w:val="22"/>
        </w:rPr>
        <w:t>P</w:t>
      </w:r>
      <w:r w:rsidR="00453742" w:rsidRPr="0082339F">
        <w:rPr>
          <w:sz w:val="22"/>
          <w:szCs w:val="22"/>
        </w:rPr>
        <w:t>aralelamente</w:t>
      </w:r>
      <w:r w:rsidRPr="0082339F">
        <w:rPr>
          <w:sz w:val="22"/>
          <w:szCs w:val="22"/>
        </w:rPr>
        <w:t xml:space="preserve">, </w:t>
      </w:r>
      <w:r w:rsidR="00453742" w:rsidRPr="0082339F">
        <w:rPr>
          <w:sz w:val="22"/>
          <w:szCs w:val="22"/>
        </w:rPr>
        <w:t xml:space="preserve">en </w:t>
      </w:r>
      <w:r w:rsidR="00BE2295" w:rsidRPr="0082339F">
        <w:rPr>
          <w:sz w:val="22"/>
          <w:szCs w:val="22"/>
        </w:rPr>
        <w:t>una</w:t>
      </w:r>
      <w:r w:rsidR="00453742" w:rsidRPr="0082339F">
        <w:rPr>
          <w:sz w:val="22"/>
          <w:szCs w:val="22"/>
        </w:rPr>
        <w:t xml:space="preserve"> región al sur de Ucrania tuvo lugar un evento clave: Crimea, lugar </w:t>
      </w:r>
      <w:r w:rsidR="00AE69EB" w:rsidRPr="0082339F">
        <w:rPr>
          <w:sz w:val="22"/>
          <w:szCs w:val="22"/>
        </w:rPr>
        <w:t>donde</w:t>
      </w:r>
      <w:r w:rsidR="00453742" w:rsidRPr="0082339F">
        <w:rPr>
          <w:sz w:val="22"/>
          <w:szCs w:val="22"/>
        </w:rPr>
        <w:t xml:space="preserve"> vive una </w:t>
      </w:r>
      <w:r w:rsidR="00AE69EB" w:rsidRPr="0082339F">
        <w:rPr>
          <w:sz w:val="22"/>
          <w:szCs w:val="22"/>
        </w:rPr>
        <w:t xml:space="preserve">gran </w:t>
      </w:r>
      <w:r w:rsidR="00453742" w:rsidRPr="0082339F">
        <w:rPr>
          <w:sz w:val="22"/>
          <w:szCs w:val="22"/>
        </w:rPr>
        <w:t xml:space="preserve">mayoría de población de origen ruso, desestimó el deseo de relacionarse con Europa y expresó sus intenciones secesionistas </w:t>
      </w:r>
      <w:r w:rsidR="0050373F" w:rsidRPr="0082339F">
        <w:rPr>
          <w:sz w:val="22"/>
          <w:szCs w:val="22"/>
        </w:rPr>
        <w:t>de</w:t>
      </w:r>
      <w:r w:rsidR="00453742" w:rsidRPr="0082339F">
        <w:rPr>
          <w:sz w:val="22"/>
          <w:szCs w:val="22"/>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82339F" w:rsidRDefault="00453742" w:rsidP="0082339F">
      <w:pPr>
        <w:rPr>
          <w:sz w:val="22"/>
          <w:szCs w:val="22"/>
        </w:rPr>
      </w:pPr>
    </w:p>
    <w:p w14:paraId="09F544E0" w14:textId="5FEAE35B" w:rsidR="004D0922" w:rsidRPr="0082339F" w:rsidRDefault="0076203B" w:rsidP="0082339F">
      <w:pPr>
        <w:rPr>
          <w:sz w:val="22"/>
          <w:szCs w:val="22"/>
        </w:rPr>
      </w:pPr>
      <w:r w:rsidRPr="0082339F">
        <w:rPr>
          <w:sz w:val="22"/>
          <w:szCs w:val="22"/>
        </w:rPr>
        <w:t>Crimea es un</w:t>
      </w:r>
      <w:r w:rsidR="00AE69EB" w:rsidRPr="0082339F">
        <w:rPr>
          <w:sz w:val="22"/>
          <w:szCs w:val="22"/>
        </w:rPr>
        <w:t>a región estratégica,</w:t>
      </w:r>
      <w:r w:rsidR="00453742" w:rsidRPr="0082339F">
        <w:rPr>
          <w:sz w:val="22"/>
          <w:szCs w:val="22"/>
        </w:rPr>
        <w:t xml:space="preserve"> ya que allí se encuentra </w:t>
      </w:r>
      <w:r w:rsidRPr="0082339F">
        <w:rPr>
          <w:sz w:val="22"/>
          <w:szCs w:val="22"/>
        </w:rPr>
        <w:t xml:space="preserve">la flota </w:t>
      </w:r>
      <w:r w:rsidR="00453742" w:rsidRPr="0082339F">
        <w:rPr>
          <w:sz w:val="22"/>
          <w:szCs w:val="22"/>
        </w:rPr>
        <w:t xml:space="preserve">naval </w:t>
      </w:r>
      <w:r w:rsidRPr="0082339F">
        <w:rPr>
          <w:sz w:val="22"/>
          <w:szCs w:val="22"/>
        </w:rPr>
        <w:t xml:space="preserve">rusa, que </w:t>
      </w:r>
      <w:r w:rsidR="00AE69EB" w:rsidRPr="0082339F">
        <w:rPr>
          <w:sz w:val="22"/>
          <w:szCs w:val="22"/>
        </w:rPr>
        <w:t>además usufructuará</w:t>
      </w:r>
      <w:r w:rsidR="00453742" w:rsidRPr="0082339F">
        <w:rPr>
          <w:sz w:val="22"/>
          <w:szCs w:val="22"/>
        </w:rPr>
        <w:t xml:space="preserve"> el </w:t>
      </w:r>
      <w:r w:rsidRPr="0082339F">
        <w:rPr>
          <w:sz w:val="22"/>
          <w:szCs w:val="22"/>
        </w:rPr>
        <w:t xml:space="preserve">puerto de Sebastopol hasta el </w:t>
      </w:r>
      <w:r w:rsidR="00453742" w:rsidRPr="0082339F">
        <w:rPr>
          <w:sz w:val="22"/>
          <w:szCs w:val="22"/>
        </w:rPr>
        <w:t xml:space="preserve">año </w:t>
      </w:r>
      <w:r w:rsidRPr="0082339F">
        <w:rPr>
          <w:sz w:val="22"/>
          <w:szCs w:val="22"/>
        </w:rPr>
        <w:t xml:space="preserve">2042. </w:t>
      </w:r>
      <w:r w:rsidR="00453742" w:rsidRPr="0082339F">
        <w:rPr>
          <w:sz w:val="22"/>
          <w:szCs w:val="22"/>
        </w:rPr>
        <w:t xml:space="preserve">Rusia tomó parte activa en </w:t>
      </w:r>
      <w:r w:rsidR="00AE69EB" w:rsidRPr="0082339F">
        <w:rPr>
          <w:sz w:val="22"/>
          <w:szCs w:val="22"/>
        </w:rPr>
        <w:t xml:space="preserve">esta </w:t>
      </w:r>
      <w:r w:rsidR="00453742" w:rsidRPr="0082339F">
        <w:rPr>
          <w:sz w:val="22"/>
          <w:szCs w:val="22"/>
        </w:rPr>
        <w:t xml:space="preserve">situación y </w:t>
      </w:r>
      <w:r w:rsidRPr="0082339F">
        <w:rPr>
          <w:sz w:val="22"/>
          <w:szCs w:val="22"/>
        </w:rPr>
        <w:t xml:space="preserve">envió </w:t>
      </w:r>
      <w:r w:rsidR="00453742" w:rsidRPr="0082339F">
        <w:rPr>
          <w:sz w:val="22"/>
          <w:szCs w:val="22"/>
        </w:rPr>
        <w:t>a sus tropas</w:t>
      </w:r>
      <w:r w:rsidR="00AE69EB" w:rsidRPr="0082339F">
        <w:rPr>
          <w:sz w:val="22"/>
          <w:szCs w:val="22"/>
        </w:rPr>
        <w:t>,</w:t>
      </w:r>
      <w:r w:rsidR="00453742" w:rsidRPr="0082339F">
        <w:rPr>
          <w:sz w:val="22"/>
          <w:szCs w:val="22"/>
        </w:rPr>
        <w:t xml:space="preserve"> las cuales </w:t>
      </w:r>
      <w:r w:rsidR="00AE69EB" w:rsidRPr="0082339F">
        <w:rPr>
          <w:sz w:val="22"/>
          <w:szCs w:val="22"/>
        </w:rPr>
        <w:t>ganaron</w:t>
      </w:r>
      <w:r w:rsidR="00453742" w:rsidRPr="0082339F">
        <w:rPr>
          <w:sz w:val="22"/>
          <w:szCs w:val="22"/>
        </w:rPr>
        <w:t xml:space="preserve"> el </w:t>
      </w:r>
      <w:r w:rsidRPr="0082339F">
        <w:rPr>
          <w:sz w:val="22"/>
          <w:szCs w:val="22"/>
        </w:rPr>
        <w:t>control de las ciudades más impor</w:t>
      </w:r>
      <w:r w:rsidR="00453742" w:rsidRPr="0082339F">
        <w:rPr>
          <w:sz w:val="22"/>
          <w:szCs w:val="22"/>
        </w:rPr>
        <w:t>t</w:t>
      </w:r>
      <w:r w:rsidRPr="0082339F">
        <w:rPr>
          <w:sz w:val="22"/>
          <w:szCs w:val="22"/>
        </w:rPr>
        <w:t>antes de Crimea</w:t>
      </w:r>
      <w:r w:rsidR="00453742" w:rsidRPr="0082339F">
        <w:rPr>
          <w:sz w:val="22"/>
          <w:szCs w:val="22"/>
        </w:rPr>
        <w:t>.</w:t>
      </w:r>
      <w:r w:rsidR="00E1153F" w:rsidRPr="0082339F">
        <w:rPr>
          <w:sz w:val="22"/>
          <w:szCs w:val="22"/>
        </w:rPr>
        <w:t xml:space="preserve"> </w:t>
      </w:r>
      <w:r w:rsidR="004D0922" w:rsidRPr="0082339F">
        <w:rPr>
          <w:sz w:val="22"/>
          <w:szCs w:val="22"/>
        </w:rPr>
        <w:t>E</w:t>
      </w:r>
      <w:r w:rsidRPr="0082339F">
        <w:rPr>
          <w:sz w:val="22"/>
          <w:szCs w:val="22"/>
        </w:rPr>
        <w:t xml:space="preserve">n </w:t>
      </w:r>
      <w:r w:rsidR="004D0922" w:rsidRPr="0082339F">
        <w:rPr>
          <w:sz w:val="22"/>
          <w:szCs w:val="22"/>
        </w:rPr>
        <w:t>marzo de 2014</w:t>
      </w:r>
      <w:r w:rsidR="00AE69EB" w:rsidRPr="0082339F">
        <w:rPr>
          <w:sz w:val="22"/>
          <w:szCs w:val="22"/>
        </w:rPr>
        <w:t>,</w:t>
      </w:r>
      <w:r w:rsidR="004D0922" w:rsidRPr="0082339F">
        <w:rPr>
          <w:sz w:val="22"/>
          <w:szCs w:val="22"/>
        </w:rPr>
        <w:t xml:space="preserve"> Rusia </w:t>
      </w:r>
      <w:r w:rsidR="00BE2295" w:rsidRPr="0082339F">
        <w:rPr>
          <w:sz w:val="22"/>
          <w:szCs w:val="22"/>
        </w:rPr>
        <w:t>anexó a sus territorios</w:t>
      </w:r>
      <w:r w:rsidR="00AE69EB" w:rsidRPr="0082339F">
        <w:rPr>
          <w:sz w:val="22"/>
          <w:szCs w:val="22"/>
        </w:rPr>
        <w:t xml:space="preserve"> a</w:t>
      </w:r>
      <w:r w:rsidR="004D0922" w:rsidRPr="0082339F">
        <w:rPr>
          <w:sz w:val="22"/>
          <w:szCs w:val="22"/>
        </w:rPr>
        <w:t xml:space="preserve"> Crimea</w:t>
      </w:r>
      <w:r w:rsidRPr="0082339F">
        <w:rPr>
          <w:sz w:val="22"/>
          <w:szCs w:val="22"/>
        </w:rPr>
        <w:t xml:space="preserve"> </w:t>
      </w:r>
      <w:r w:rsidR="004D0922" w:rsidRPr="0082339F">
        <w:rPr>
          <w:sz w:val="22"/>
          <w:szCs w:val="22"/>
        </w:rPr>
        <w:t xml:space="preserve">y </w:t>
      </w:r>
      <w:r w:rsidR="00AE69EB" w:rsidRPr="0082339F">
        <w:rPr>
          <w:sz w:val="22"/>
          <w:szCs w:val="22"/>
        </w:rPr>
        <w:t xml:space="preserve">a </w:t>
      </w:r>
      <w:r w:rsidR="004D0922" w:rsidRPr="0082339F">
        <w:rPr>
          <w:sz w:val="22"/>
          <w:szCs w:val="22"/>
        </w:rPr>
        <w:t>la ciudad de Sebastopol.</w:t>
      </w:r>
    </w:p>
    <w:p w14:paraId="032B1675" w14:textId="77777777" w:rsidR="004D0922" w:rsidRPr="0082339F" w:rsidRDefault="004D0922" w:rsidP="0082339F">
      <w:pPr>
        <w:rPr>
          <w:sz w:val="22"/>
          <w:szCs w:val="22"/>
        </w:rPr>
      </w:pPr>
    </w:p>
    <w:p w14:paraId="4C394C89" w14:textId="7BC5E75B" w:rsidR="002665C0" w:rsidRPr="0082339F" w:rsidRDefault="00E1153F" w:rsidP="0082339F">
      <w:pPr>
        <w:rPr>
          <w:sz w:val="22"/>
          <w:szCs w:val="22"/>
        </w:rPr>
      </w:pPr>
      <w:r w:rsidRPr="0082339F">
        <w:rPr>
          <w:sz w:val="22"/>
          <w:szCs w:val="22"/>
        </w:rPr>
        <w:t>El g</w:t>
      </w:r>
      <w:r w:rsidR="005312FC" w:rsidRPr="0082339F">
        <w:rPr>
          <w:sz w:val="22"/>
          <w:szCs w:val="22"/>
        </w:rPr>
        <w:t>obierno de Estados Unidos</w:t>
      </w:r>
      <w:r w:rsidRPr="0082339F">
        <w:rPr>
          <w:sz w:val="22"/>
          <w:szCs w:val="22"/>
        </w:rPr>
        <w:t xml:space="preserve">, </w:t>
      </w:r>
      <w:r w:rsidR="005312FC" w:rsidRPr="0082339F">
        <w:rPr>
          <w:sz w:val="22"/>
          <w:szCs w:val="22"/>
        </w:rPr>
        <w:t xml:space="preserve"> junto a la Unión Europea</w:t>
      </w:r>
      <w:r w:rsidRPr="0082339F">
        <w:rPr>
          <w:sz w:val="22"/>
          <w:szCs w:val="22"/>
        </w:rPr>
        <w:t>,</w:t>
      </w:r>
      <w:r w:rsidR="005312FC" w:rsidRPr="0082339F">
        <w:rPr>
          <w:sz w:val="22"/>
          <w:szCs w:val="22"/>
        </w:rPr>
        <w:t xml:space="preserve"> </w:t>
      </w:r>
      <w:r w:rsidRPr="0082339F">
        <w:rPr>
          <w:sz w:val="22"/>
          <w:szCs w:val="22"/>
        </w:rPr>
        <w:t>impuso</w:t>
      </w:r>
      <w:r w:rsidR="005312FC" w:rsidRPr="0082339F">
        <w:rPr>
          <w:sz w:val="22"/>
          <w:szCs w:val="22"/>
        </w:rPr>
        <w:t xml:space="preserve"> una serie de sanciones económicas </w:t>
      </w:r>
      <w:r w:rsidR="00AE69EB" w:rsidRPr="0082339F">
        <w:rPr>
          <w:sz w:val="22"/>
          <w:szCs w:val="22"/>
        </w:rPr>
        <w:t>a</w:t>
      </w:r>
      <w:r w:rsidRPr="0082339F">
        <w:rPr>
          <w:sz w:val="22"/>
          <w:szCs w:val="22"/>
        </w:rPr>
        <w:t xml:space="preserve"> Rusia. </w:t>
      </w:r>
      <w:r w:rsidR="005312FC" w:rsidRPr="0082339F">
        <w:rPr>
          <w:sz w:val="22"/>
          <w:szCs w:val="22"/>
        </w:rPr>
        <w:t>A pesar de las presiones</w:t>
      </w:r>
      <w:r w:rsidRPr="0082339F">
        <w:rPr>
          <w:sz w:val="22"/>
          <w:szCs w:val="22"/>
        </w:rPr>
        <w:t>,</w:t>
      </w:r>
      <w:r w:rsidR="005312FC" w:rsidRPr="0082339F">
        <w:rPr>
          <w:sz w:val="22"/>
          <w:szCs w:val="22"/>
        </w:rPr>
        <w:t xml:space="preserve"> el presidente ruso </w:t>
      </w:r>
      <w:r w:rsidRPr="0082339F">
        <w:rPr>
          <w:sz w:val="22"/>
          <w:szCs w:val="22"/>
        </w:rPr>
        <w:t xml:space="preserve">está empeñado en defender sus intereses territoriales y </w:t>
      </w:r>
      <w:r w:rsidR="002665C0" w:rsidRPr="0082339F">
        <w:rPr>
          <w:sz w:val="22"/>
          <w:szCs w:val="22"/>
        </w:rPr>
        <w:t xml:space="preserve">reconstruir </w:t>
      </w:r>
      <w:r w:rsidRPr="0082339F">
        <w:rPr>
          <w:sz w:val="22"/>
          <w:szCs w:val="22"/>
        </w:rPr>
        <w:t xml:space="preserve">el </w:t>
      </w:r>
      <w:r w:rsidR="002665C0" w:rsidRPr="0082339F">
        <w:rPr>
          <w:sz w:val="22"/>
          <w:szCs w:val="22"/>
        </w:rPr>
        <w:t xml:space="preserve">imperio </w:t>
      </w:r>
      <w:r w:rsidRPr="0082339F">
        <w:rPr>
          <w:sz w:val="22"/>
          <w:szCs w:val="22"/>
        </w:rPr>
        <w:t xml:space="preserve">ruso en Eurasia. </w:t>
      </w:r>
    </w:p>
    <w:p w14:paraId="4C90E24D" w14:textId="77777777" w:rsidR="00172407" w:rsidRDefault="00172407" w:rsidP="00172407">
      <w:pPr>
        <w:spacing w:after="0" w:line="240" w:lineRule="auto"/>
      </w:pPr>
    </w:p>
    <w:tbl>
      <w:tblPr>
        <w:tblStyle w:val="TableNormal1"/>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72407" w:rsidRPr="004A1547" w14:paraId="424A3DC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D46702C" w14:textId="77777777" w:rsidR="00172407" w:rsidRPr="006B6F27" w:rsidRDefault="00172407"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72407" w:rsidRPr="006B6F27" w14:paraId="1F26985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309D16"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072BC3" w14:textId="16F0DC34" w:rsidR="00172407" w:rsidRPr="006B6F27" w:rsidRDefault="00172407"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39</w:t>
            </w:r>
          </w:p>
        </w:tc>
      </w:tr>
      <w:tr w:rsidR="00172407" w:rsidRPr="004A1547" w14:paraId="6C66BF7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AF9D99"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573" w14:textId="5EDD209B" w:rsidR="00172407" w:rsidRPr="006B6F27" w:rsidRDefault="00361E50" w:rsidP="00361E50">
            <w:pPr>
              <w:pStyle w:val="Cuerpo"/>
            </w:pPr>
            <w:ins w:id="184" w:author="bachue digital" w:date="2015-07-29T18:22:00Z">
              <w:r w:rsidRPr="00361E50">
                <w:t>Ucrania</w:t>
              </w:r>
              <w:r>
                <w:t xml:space="preserve">, </w:t>
              </w:r>
            </w:ins>
            <w:ins w:id="185" w:author="bachue digital" w:date="2015-07-29T18:23:00Z">
              <w:r w:rsidRPr="00361E50">
                <w:t>21 de febrero de 2014</w:t>
              </w:r>
              <w:r>
                <w:t xml:space="preserve">. Un </w:t>
              </w:r>
            </w:ins>
            <w:ins w:id="186" w:author="bachue digital" w:date="2015-07-29T18:22:00Z">
              <w:r w:rsidRPr="00361E50">
                <w:t xml:space="preserve">pueblo ucraniano después de una noche de enfrentamientos en el Maidan Nezalezhnosti </w:t>
              </w:r>
            </w:ins>
          </w:p>
        </w:tc>
      </w:tr>
      <w:tr w:rsidR="00172407" w:rsidRPr="004A1547" w14:paraId="1CFAEDE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C0508"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9E4C9" w14:textId="0E56DE26" w:rsidR="00172407" w:rsidRPr="006B6F27" w:rsidRDefault="00361E50" w:rsidP="00C90C45">
            <w:pPr>
              <w:pStyle w:val="Cuerpo"/>
              <w:rPr>
                <w:lang w:val="es-ES_tradnl"/>
              </w:rPr>
            </w:pPr>
            <w:ins w:id="187" w:author="bachue digital" w:date="2015-07-29T18:23:00Z">
              <w:r w:rsidRPr="00361E50">
                <w:rPr>
                  <w:lang w:val="es-ES_tradnl"/>
                </w:rPr>
                <w:t xml:space="preserve">Número de la imagen </w:t>
              </w:r>
              <w:commentRangeStart w:id="188"/>
              <w:r w:rsidRPr="00361E50">
                <w:rPr>
                  <w:lang w:val="es-ES_tradnl"/>
                </w:rPr>
                <w:t>177972227</w:t>
              </w:r>
            </w:ins>
            <w:commentRangeEnd w:id="188"/>
            <w:r w:rsidR="00111A9B">
              <w:rPr>
                <w:rStyle w:val="Refdecomentario"/>
                <w:rFonts w:ascii="Calibri" w:eastAsia="Calibri" w:hAnsi="Calibri"/>
                <w:color w:val="auto"/>
                <w:bdr w:val="none" w:sz="0" w:space="0" w:color="auto"/>
                <w:lang w:val="es-MX" w:eastAsia="en-US"/>
              </w:rPr>
              <w:commentReference w:id="188"/>
            </w:r>
          </w:p>
        </w:tc>
      </w:tr>
      <w:tr w:rsidR="00172407" w:rsidRPr="006B6F27" w14:paraId="2EE9455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858C8F"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F61706" w14:textId="25C16F0E" w:rsidR="00172407" w:rsidRPr="0082339F" w:rsidRDefault="00172407" w:rsidP="00172407">
            <w:pPr>
              <w:rPr>
                <w:sz w:val="22"/>
                <w:szCs w:val="22"/>
              </w:rPr>
            </w:pPr>
            <w:r>
              <w:rPr>
                <w:sz w:val="22"/>
                <w:szCs w:val="22"/>
              </w:rPr>
              <w:t>L</w:t>
            </w:r>
            <w:r w:rsidRPr="0082339F">
              <w:rPr>
                <w:sz w:val="22"/>
                <w:szCs w:val="22"/>
              </w:rPr>
              <w:t>ugansk y Donetsk, regiones de Ucrania limítrofes con Rusia, han manifestado su deseo de separarse de Ucrania. Esta situación marcó la apertura de un nuevo frente en el conflicto entre el gobierno de Ucrania y los separatistas pro rusos.</w:t>
            </w:r>
          </w:p>
          <w:p w14:paraId="5B6E3B64" w14:textId="77777777" w:rsidR="00172407" w:rsidRPr="006B6F27" w:rsidRDefault="00172407" w:rsidP="00C90C45">
            <w:pPr>
              <w:pStyle w:val="Cuerpo"/>
            </w:pPr>
          </w:p>
        </w:tc>
      </w:tr>
    </w:tbl>
    <w:p w14:paraId="46151409" w14:textId="77777777" w:rsidR="00172407" w:rsidRDefault="00172407" w:rsidP="00172407">
      <w:pPr>
        <w:spacing w:after="0" w:line="240" w:lineRule="auto"/>
      </w:pPr>
    </w:p>
    <w:p w14:paraId="31AE6E6B" w14:textId="77777777" w:rsidR="00172407" w:rsidRDefault="00172407" w:rsidP="00172407">
      <w:pPr>
        <w:spacing w:after="0" w:line="240" w:lineRule="auto"/>
      </w:pPr>
    </w:p>
    <w:p w14:paraId="2B3AB4C6" w14:textId="77777777" w:rsidR="00BE2295" w:rsidRPr="0082339F" w:rsidRDefault="00BE2295" w:rsidP="0082339F">
      <w:pPr>
        <w:rPr>
          <w:sz w:val="22"/>
          <w:szCs w:val="22"/>
          <w:lang w:val="es-CO"/>
        </w:rPr>
      </w:pPr>
    </w:p>
    <w:p w14:paraId="76CCBCD4" w14:textId="7DC8FCA5" w:rsidR="00FF159E" w:rsidRDefault="00FF159E" w:rsidP="0082339F">
      <w:pPr>
        <w:rPr>
          <w:sz w:val="22"/>
          <w:szCs w:val="22"/>
          <w:lang w:val="es-CO"/>
        </w:rPr>
      </w:pPr>
      <w:r w:rsidRPr="0082339F">
        <w:rPr>
          <w:sz w:val="22"/>
          <w:szCs w:val="22"/>
          <w:lang w:val="es-CO"/>
        </w:rPr>
        <w:t xml:space="preserve">Los rebeldes </w:t>
      </w:r>
      <w:r w:rsidR="00AE69EB" w:rsidRPr="0082339F">
        <w:rPr>
          <w:sz w:val="22"/>
          <w:szCs w:val="22"/>
          <w:lang w:val="es-CO"/>
        </w:rPr>
        <w:t>leales a Rusia</w:t>
      </w:r>
      <w:r w:rsidRPr="0082339F">
        <w:rPr>
          <w:sz w:val="22"/>
          <w:szCs w:val="22"/>
          <w:lang w:val="es-CO"/>
        </w:rPr>
        <w:t xml:space="preserve"> y el ejército ucraniano acepta</w:t>
      </w:r>
      <w:r w:rsidR="00E1153F" w:rsidRPr="0082339F">
        <w:rPr>
          <w:sz w:val="22"/>
          <w:szCs w:val="22"/>
          <w:lang w:val="es-CO"/>
        </w:rPr>
        <w:t>ron un alto al</w:t>
      </w:r>
      <w:r w:rsidRPr="0082339F">
        <w:rPr>
          <w:sz w:val="22"/>
          <w:szCs w:val="22"/>
          <w:lang w:val="es-CO"/>
        </w:rPr>
        <w:t xml:space="preserve"> fuego en agosto de 2014</w:t>
      </w:r>
      <w:r w:rsidR="00E1153F" w:rsidRPr="0082339F">
        <w:rPr>
          <w:sz w:val="22"/>
          <w:szCs w:val="22"/>
          <w:lang w:val="es-CO"/>
        </w:rPr>
        <w:t>,</w:t>
      </w:r>
      <w:r w:rsidR="0050373F" w:rsidRPr="0082339F">
        <w:rPr>
          <w:sz w:val="22"/>
          <w:szCs w:val="22"/>
          <w:lang w:val="es-CO"/>
        </w:rPr>
        <w:t xml:space="preserve"> </w:t>
      </w:r>
      <w:r w:rsidR="00E1153F" w:rsidRPr="0082339F">
        <w:rPr>
          <w:sz w:val="22"/>
          <w:szCs w:val="22"/>
          <w:lang w:val="es-CO"/>
        </w:rPr>
        <w:t>p</w:t>
      </w:r>
      <w:r w:rsidRPr="0082339F">
        <w:rPr>
          <w:sz w:val="22"/>
          <w:szCs w:val="22"/>
          <w:lang w:val="es-CO"/>
        </w:rPr>
        <w:t>ero los combates prosiguen.</w:t>
      </w:r>
      <w:r w:rsidR="00E1153F" w:rsidRPr="0082339F">
        <w:rPr>
          <w:sz w:val="22"/>
          <w:szCs w:val="22"/>
          <w:lang w:val="es-CO"/>
        </w:rPr>
        <w:t xml:space="preserve"> Un nuevo alto al fuego </w:t>
      </w:r>
      <w:r w:rsidR="0050373F" w:rsidRPr="0082339F">
        <w:rPr>
          <w:sz w:val="22"/>
          <w:szCs w:val="22"/>
          <w:lang w:val="es-CO"/>
        </w:rPr>
        <w:t xml:space="preserve">fue </w:t>
      </w:r>
      <w:r w:rsidR="00E1153F" w:rsidRPr="0082339F">
        <w:rPr>
          <w:sz w:val="22"/>
          <w:szCs w:val="22"/>
          <w:lang w:val="es-CO"/>
        </w:rPr>
        <w:t xml:space="preserve">pactado para </w:t>
      </w:r>
      <w:r w:rsidRPr="0082339F">
        <w:rPr>
          <w:sz w:val="22"/>
          <w:szCs w:val="22"/>
          <w:lang w:val="es-CO"/>
        </w:rPr>
        <w:t>febrero de 2015</w:t>
      </w:r>
      <w:r w:rsidR="00E90B7D" w:rsidRPr="0082339F">
        <w:rPr>
          <w:sz w:val="22"/>
          <w:szCs w:val="22"/>
          <w:lang w:val="es-CO"/>
        </w:rPr>
        <w:t xml:space="preserve"> </w:t>
      </w:r>
      <w:r w:rsidR="00BE2295" w:rsidRPr="0082339F">
        <w:rPr>
          <w:sz w:val="22"/>
          <w:szCs w:val="22"/>
          <w:lang w:val="es-CO"/>
        </w:rPr>
        <w:t>[</w:t>
      </w:r>
      <w:r w:rsidR="00BE2295" w:rsidRPr="00D80758">
        <w:rPr>
          <w:rFonts w:ascii="Times New Roman" w:hAnsi="Times New Roman" w:cs="Times New Roman"/>
          <w:sz w:val="22"/>
          <w:szCs w:val="22"/>
          <w:lang w:val="es-CO"/>
        </w:rPr>
        <w:t>VER</w:t>
      </w:r>
      <w:r w:rsidR="00BE2295" w:rsidRPr="0082339F">
        <w:rPr>
          <w:sz w:val="22"/>
          <w:szCs w:val="22"/>
          <w:lang w:val="es-CO"/>
        </w:rPr>
        <w:t>]</w:t>
      </w:r>
      <w:r w:rsidR="00AE69EB" w:rsidRPr="0082339F">
        <w:rPr>
          <w:sz w:val="22"/>
          <w:szCs w:val="22"/>
          <w:lang w:val="es-CO"/>
        </w:rPr>
        <w:t>.</w:t>
      </w:r>
    </w:p>
    <w:p w14:paraId="2291301E" w14:textId="69F9C2C5" w:rsidR="00D80758" w:rsidRPr="0082339F" w:rsidRDefault="00887B01" w:rsidP="0082339F">
      <w:pPr>
        <w:rPr>
          <w:sz w:val="22"/>
          <w:szCs w:val="22"/>
          <w:lang w:val="es-CO"/>
        </w:rPr>
      </w:pPr>
      <w:hyperlink r:id="rId41" w:history="1">
        <w:r w:rsidR="00D80758" w:rsidRPr="00D25797">
          <w:rPr>
            <w:rStyle w:val="Hipervnculo"/>
            <w:rFonts w:ascii="Lucida Grande" w:hAnsi="Lucida Grande" w:cs="Lucida Grande"/>
          </w:rPr>
          <w:t>https://www.youtube.com/watch?v=EdIjwvd-XYw</w:t>
        </w:r>
      </w:hyperlink>
      <w:r w:rsidR="00D80758">
        <w:rPr>
          <w:rFonts w:ascii="Lucida Grande" w:hAnsi="Lucida Grande" w:cs="Lucida Grande"/>
          <w:color w:val="000000"/>
        </w:rPr>
        <w:t xml:space="preserve"> </w:t>
      </w:r>
    </w:p>
    <w:p w14:paraId="274E8C11" w14:textId="77777777" w:rsidR="00395556" w:rsidRPr="0082339F" w:rsidRDefault="00395556" w:rsidP="0082339F">
      <w:pPr>
        <w:rPr>
          <w:sz w:val="22"/>
          <w:szCs w:val="22"/>
          <w:highlight w:val="yellow"/>
        </w:rPr>
      </w:pPr>
    </w:p>
    <w:p w14:paraId="07742E21"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773C583" w14:textId="24ACABB6" w:rsidR="00C7684A" w:rsidRPr="0082339F" w:rsidRDefault="005440AC" w:rsidP="00C538BB">
      <w:pPr>
        <w:pStyle w:val="Ttulo2"/>
        <w:tabs>
          <w:tab w:val="left" w:pos="284"/>
        </w:tabs>
      </w:pPr>
      <w:bookmarkStart w:id="189" w:name="_Toc426298266"/>
      <w:r>
        <w:t>5</w:t>
      </w:r>
      <w:r w:rsidR="00C538BB">
        <w:t>.3</w:t>
      </w:r>
      <w:r w:rsidR="00C7684A" w:rsidRPr="0082339F">
        <w:t xml:space="preserve"> Georgia</w:t>
      </w:r>
      <w:bookmarkEnd w:id="189"/>
    </w:p>
    <w:p w14:paraId="4436D56C" w14:textId="77777777" w:rsidR="00CF27B7" w:rsidRPr="0082339F" w:rsidRDefault="00CF27B7" w:rsidP="0082339F">
      <w:pPr>
        <w:rPr>
          <w:sz w:val="22"/>
          <w:szCs w:val="22"/>
        </w:rPr>
      </w:pPr>
    </w:p>
    <w:p w14:paraId="35441A6F" w14:textId="77777777" w:rsidR="005E621C" w:rsidRPr="0082339F" w:rsidRDefault="0017206E" w:rsidP="0082339F">
      <w:pPr>
        <w:rPr>
          <w:sz w:val="22"/>
          <w:szCs w:val="22"/>
        </w:rPr>
      </w:pPr>
      <w:r w:rsidRPr="0082339F">
        <w:rPr>
          <w:sz w:val="22"/>
          <w:szCs w:val="22"/>
        </w:rPr>
        <w:t xml:space="preserve">El destino de Georgia ha estado marcado por su vecindad con Rusia. </w:t>
      </w:r>
      <w:r w:rsidR="00416108" w:rsidRPr="0082339F">
        <w:rPr>
          <w:sz w:val="22"/>
          <w:szCs w:val="22"/>
        </w:rPr>
        <w:t xml:space="preserve">Desde el siglo XIX, </w:t>
      </w:r>
      <w:r w:rsidR="005050CD" w:rsidRPr="0082339F">
        <w:rPr>
          <w:sz w:val="22"/>
          <w:szCs w:val="22"/>
        </w:rPr>
        <w:t xml:space="preserve">el territorio de </w:t>
      </w:r>
      <w:r w:rsidR="00416108" w:rsidRPr="0082339F">
        <w:rPr>
          <w:sz w:val="22"/>
          <w:szCs w:val="22"/>
        </w:rPr>
        <w:t xml:space="preserve">Georgia fue </w:t>
      </w:r>
      <w:r w:rsidR="005050CD" w:rsidRPr="0082339F">
        <w:rPr>
          <w:sz w:val="22"/>
          <w:szCs w:val="22"/>
        </w:rPr>
        <w:t>añadido</w:t>
      </w:r>
      <w:r w:rsidR="00416108" w:rsidRPr="0082339F">
        <w:rPr>
          <w:sz w:val="22"/>
          <w:szCs w:val="22"/>
        </w:rPr>
        <w:t xml:space="preserve"> </w:t>
      </w:r>
      <w:r w:rsidR="005050CD" w:rsidRPr="0082339F">
        <w:rPr>
          <w:sz w:val="22"/>
          <w:szCs w:val="22"/>
        </w:rPr>
        <w:t xml:space="preserve">al </w:t>
      </w:r>
      <w:r w:rsidR="00416108" w:rsidRPr="0082339F">
        <w:rPr>
          <w:sz w:val="22"/>
          <w:szCs w:val="22"/>
        </w:rPr>
        <w:t>imperio ruso</w:t>
      </w:r>
      <w:r w:rsidR="005050CD" w:rsidRPr="0082339F">
        <w:rPr>
          <w:sz w:val="22"/>
          <w:szCs w:val="22"/>
        </w:rPr>
        <w:t>. E</w:t>
      </w:r>
      <w:r w:rsidR="00A769BB" w:rsidRPr="0082339F">
        <w:rPr>
          <w:sz w:val="22"/>
          <w:szCs w:val="22"/>
        </w:rPr>
        <w:t xml:space="preserve">n el siglo XX </w:t>
      </w:r>
      <w:r w:rsidR="005050CD" w:rsidRPr="0082339F">
        <w:rPr>
          <w:sz w:val="22"/>
          <w:szCs w:val="22"/>
        </w:rPr>
        <w:t>fue anexado</w:t>
      </w:r>
      <w:r w:rsidR="00416108" w:rsidRPr="0082339F">
        <w:rPr>
          <w:sz w:val="22"/>
          <w:szCs w:val="22"/>
        </w:rPr>
        <w:t xml:space="preserve"> </w:t>
      </w:r>
      <w:r w:rsidR="00A769BB" w:rsidRPr="0082339F">
        <w:rPr>
          <w:sz w:val="22"/>
          <w:szCs w:val="22"/>
        </w:rPr>
        <w:t>a la Unión S</w:t>
      </w:r>
      <w:r w:rsidR="00416108" w:rsidRPr="0082339F">
        <w:rPr>
          <w:sz w:val="22"/>
          <w:szCs w:val="22"/>
        </w:rPr>
        <w:t>oviética</w:t>
      </w:r>
      <w:r w:rsidR="00A769BB" w:rsidRPr="0082339F">
        <w:rPr>
          <w:sz w:val="22"/>
          <w:szCs w:val="22"/>
        </w:rPr>
        <w:t xml:space="preserve">. </w:t>
      </w:r>
    </w:p>
    <w:p w14:paraId="54A21584" w14:textId="77777777" w:rsidR="005E621C" w:rsidRPr="0082339F" w:rsidRDefault="005E621C" w:rsidP="0082339F">
      <w:pPr>
        <w:rPr>
          <w:sz w:val="22"/>
          <w:szCs w:val="22"/>
        </w:rPr>
      </w:pPr>
    </w:p>
    <w:p w14:paraId="6DA6DB9D" w14:textId="23424FD1" w:rsidR="005E621C" w:rsidRPr="0082339F" w:rsidRDefault="00A769BB" w:rsidP="0082339F">
      <w:pPr>
        <w:rPr>
          <w:sz w:val="22"/>
          <w:szCs w:val="22"/>
        </w:rPr>
      </w:pPr>
      <w:r w:rsidRPr="0082339F">
        <w:rPr>
          <w:sz w:val="22"/>
          <w:szCs w:val="22"/>
        </w:rPr>
        <w:t>Con la caída del bloque socialista</w:t>
      </w:r>
      <w:r w:rsidR="00C344BC" w:rsidRPr="0082339F">
        <w:rPr>
          <w:sz w:val="22"/>
          <w:szCs w:val="22"/>
        </w:rPr>
        <w:t xml:space="preserve">, </w:t>
      </w:r>
      <w:r w:rsidR="00CF27B7" w:rsidRPr="0082339F">
        <w:rPr>
          <w:sz w:val="22"/>
          <w:szCs w:val="22"/>
        </w:rPr>
        <w:t>Georgia</w:t>
      </w:r>
      <w:r w:rsidR="005050CD" w:rsidRPr="0082339F">
        <w:rPr>
          <w:sz w:val="22"/>
          <w:szCs w:val="22"/>
        </w:rPr>
        <w:t xml:space="preserve"> se convirtió </w:t>
      </w:r>
      <w:r w:rsidR="005A23AE" w:rsidRPr="0082339F">
        <w:rPr>
          <w:sz w:val="22"/>
          <w:szCs w:val="22"/>
        </w:rPr>
        <w:t>en</w:t>
      </w:r>
      <w:r w:rsidR="00C344BC" w:rsidRPr="0082339F">
        <w:rPr>
          <w:sz w:val="22"/>
          <w:szCs w:val="22"/>
        </w:rPr>
        <w:t xml:space="preserve"> </w:t>
      </w:r>
      <w:r w:rsidR="005050CD" w:rsidRPr="0082339F">
        <w:rPr>
          <w:sz w:val="22"/>
          <w:szCs w:val="22"/>
        </w:rPr>
        <w:t>escenario de las disputas entre Rusia y la O</w:t>
      </w:r>
      <w:r w:rsidR="00BE2295" w:rsidRPr="0082339F">
        <w:rPr>
          <w:sz w:val="22"/>
          <w:szCs w:val="22"/>
        </w:rPr>
        <w:t>TAN</w:t>
      </w:r>
      <w:r w:rsidR="005050CD" w:rsidRPr="0082339F">
        <w:rPr>
          <w:sz w:val="22"/>
          <w:szCs w:val="22"/>
        </w:rPr>
        <w:t xml:space="preserve">. </w:t>
      </w:r>
      <w:r w:rsidR="005E621C" w:rsidRPr="0082339F">
        <w:rPr>
          <w:sz w:val="22"/>
          <w:szCs w:val="22"/>
        </w:rPr>
        <w:t xml:space="preserve">Su territorio constituye un corredor de salida para el petróleo y el gas, </w:t>
      </w:r>
      <w:r w:rsidR="005A23AE" w:rsidRPr="0082339F">
        <w:rPr>
          <w:sz w:val="22"/>
          <w:szCs w:val="22"/>
        </w:rPr>
        <w:t xml:space="preserve">que </w:t>
      </w:r>
      <w:r w:rsidR="005E621C" w:rsidRPr="0082339F">
        <w:rPr>
          <w:sz w:val="22"/>
          <w:szCs w:val="22"/>
        </w:rPr>
        <w:t xml:space="preserve"> </w:t>
      </w:r>
      <w:r w:rsidR="005A23AE" w:rsidRPr="0082339F">
        <w:rPr>
          <w:sz w:val="22"/>
          <w:szCs w:val="22"/>
        </w:rPr>
        <w:t>beneficia</w:t>
      </w:r>
      <w:r w:rsidR="005E621C" w:rsidRPr="0082339F">
        <w:rPr>
          <w:sz w:val="22"/>
          <w:szCs w:val="22"/>
        </w:rPr>
        <w:t xml:space="preserve"> </w:t>
      </w:r>
      <w:r w:rsidR="005A23AE" w:rsidRPr="0082339F">
        <w:rPr>
          <w:sz w:val="22"/>
          <w:szCs w:val="22"/>
        </w:rPr>
        <w:t>a</w:t>
      </w:r>
      <w:r w:rsidR="005E621C" w:rsidRPr="0082339F">
        <w:rPr>
          <w:sz w:val="22"/>
          <w:szCs w:val="22"/>
        </w:rPr>
        <w:t xml:space="preserve"> Rusia </w:t>
      </w:r>
      <w:r w:rsidR="005A23AE" w:rsidRPr="0082339F">
        <w:rPr>
          <w:sz w:val="22"/>
          <w:szCs w:val="22"/>
        </w:rPr>
        <w:t>y</w:t>
      </w:r>
      <w:r w:rsidR="005E621C" w:rsidRPr="0082339F">
        <w:rPr>
          <w:sz w:val="22"/>
          <w:szCs w:val="22"/>
        </w:rPr>
        <w:t xml:space="preserve"> Estados Unidos, naciones que cuentan con gasoductos en el país. </w:t>
      </w:r>
    </w:p>
    <w:p w14:paraId="7B72D42E" w14:textId="77777777" w:rsidR="00BC03B1" w:rsidRPr="0082339F" w:rsidRDefault="00BC03B1" w:rsidP="0082339F">
      <w:pPr>
        <w:rPr>
          <w:sz w:val="22"/>
          <w:szCs w:val="22"/>
        </w:rPr>
      </w:pPr>
    </w:p>
    <w:p w14:paraId="58BFBD5F" w14:textId="29711B8A" w:rsidR="00C344BC" w:rsidRPr="0082339F" w:rsidRDefault="00C344BC" w:rsidP="0082339F">
      <w:pPr>
        <w:rPr>
          <w:sz w:val="22"/>
          <w:szCs w:val="22"/>
        </w:rPr>
      </w:pPr>
      <w:r w:rsidRPr="0082339F">
        <w:rPr>
          <w:sz w:val="22"/>
          <w:szCs w:val="22"/>
        </w:rPr>
        <w:t xml:space="preserve">Las tensiones </w:t>
      </w:r>
      <w:r w:rsidR="005E621C" w:rsidRPr="0082339F">
        <w:rPr>
          <w:sz w:val="22"/>
          <w:szCs w:val="22"/>
        </w:rPr>
        <w:t xml:space="preserve">en Georgia </w:t>
      </w:r>
      <w:r w:rsidRPr="0082339F">
        <w:rPr>
          <w:sz w:val="22"/>
          <w:szCs w:val="22"/>
        </w:rPr>
        <w:t xml:space="preserve">vienen acumulándose desde la década </w:t>
      </w:r>
      <w:r w:rsidR="005A23AE" w:rsidRPr="0082339F">
        <w:rPr>
          <w:sz w:val="22"/>
          <w:szCs w:val="22"/>
        </w:rPr>
        <w:t>de 1990</w:t>
      </w:r>
      <w:r w:rsidRPr="0082339F">
        <w:rPr>
          <w:sz w:val="22"/>
          <w:szCs w:val="22"/>
        </w:rPr>
        <w:t xml:space="preserve">, años en </w:t>
      </w:r>
      <w:r w:rsidR="005E621C" w:rsidRPr="0082339F">
        <w:rPr>
          <w:sz w:val="22"/>
          <w:szCs w:val="22"/>
        </w:rPr>
        <w:t xml:space="preserve">los </w:t>
      </w:r>
      <w:r w:rsidRPr="0082339F">
        <w:rPr>
          <w:sz w:val="22"/>
          <w:szCs w:val="22"/>
        </w:rPr>
        <w:t xml:space="preserve">que </w:t>
      </w:r>
      <w:r w:rsidR="00BC03B1" w:rsidRPr="0082339F">
        <w:rPr>
          <w:sz w:val="22"/>
          <w:szCs w:val="22"/>
        </w:rPr>
        <w:t xml:space="preserve">Rusia entregó pasaportes rusos a los residentes de las regiones </w:t>
      </w:r>
      <w:r w:rsidR="005E621C" w:rsidRPr="0082339F">
        <w:rPr>
          <w:sz w:val="22"/>
          <w:szCs w:val="22"/>
        </w:rPr>
        <w:t>limítrofes con su territorio (</w:t>
      </w:r>
      <w:r w:rsidR="00BC03B1" w:rsidRPr="0082339F">
        <w:rPr>
          <w:sz w:val="22"/>
          <w:szCs w:val="22"/>
        </w:rPr>
        <w:t>Osetia del Sur y Abjasia</w:t>
      </w:r>
      <w:r w:rsidR="005E621C" w:rsidRPr="0082339F">
        <w:rPr>
          <w:sz w:val="22"/>
          <w:szCs w:val="22"/>
        </w:rPr>
        <w:t>)</w:t>
      </w:r>
      <w:r w:rsidR="00BC03B1" w:rsidRPr="0082339F">
        <w:rPr>
          <w:sz w:val="22"/>
          <w:szCs w:val="22"/>
        </w:rPr>
        <w:t xml:space="preserve">. </w:t>
      </w:r>
      <w:r w:rsidR="005A23AE" w:rsidRPr="0082339F">
        <w:rPr>
          <w:sz w:val="22"/>
          <w:szCs w:val="22"/>
        </w:rPr>
        <w:t>Alrededor de</w:t>
      </w:r>
      <w:r w:rsidR="00BC03B1" w:rsidRPr="0082339F">
        <w:rPr>
          <w:sz w:val="22"/>
          <w:szCs w:val="22"/>
        </w:rPr>
        <w:t xml:space="preserve"> </w:t>
      </w:r>
      <w:r w:rsidR="005E621C" w:rsidRPr="0082339F">
        <w:rPr>
          <w:sz w:val="22"/>
          <w:szCs w:val="22"/>
        </w:rPr>
        <w:t>350.000</w:t>
      </w:r>
      <w:r w:rsidR="00BC03B1" w:rsidRPr="0082339F">
        <w:rPr>
          <w:sz w:val="22"/>
          <w:szCs w:val="22"/>
        </w:rPr>
        <w:t xml:space="preserve"> </w:t>
      </w:r>
      <w:r w:rsidR="005E621C" w:rsidRPr="0082339F">
        <w:rPr>
          <w:sz w:val="22"/>
          <w:szCs w:val="22"/>
        </w:rPr>
        <w:t xml:space="preserve">georgianos </w:t>
      </w:r>
      <w:r w:rsidR="005A23AE" w:rsidRPr="0082339F">
        <w:rPr>
          <w:sz w:val="22"/>
          <w:szCs w:val="22"/>
        </w:rPr>
        <w:t xml:space="preserve">fueron </w:t>
      </w:r>
      <w:r w:rsidR="00BC03B1" w:rsidRPr="0082339F">
        <w:rPr>
          <w:sz w:val="22"/>
          <w:szCs w:val="22"/>
        </w:rPr>
        <w:t xml:space="preserve">convertidos en rusos. </w:t>
      </w:r>
    </w:p>
    <w:p w14:paraId="3A8E95C4" w14:textId="77777777" w:rsidR="008D743C" w:rsidRPr="0082339F" w:rsidRDefault="008D743C" w:rsidP="0082339F">
      <w:pPr>
        <w:rPr>
          <w:sz w:val="22"/>
          <w:szCs w:val="22"/>
        </w:rPr>
      </w:pPr>
    </w:p>
    <w:p w14:paraId="0C10EBC9" w14:textId="3894D289" w:rsidR="00F11A69" w:rsidRPr="0082339F" w:rsidRDefault="00F11A69" w:rsidP="0082339F">
      <w:pPr>
        <w:rPr>
          <w:sz w:val="22"/>
          <w:szCs w:val="22"/>
        </w:rPr>
      </w:pPr>
      <w:r w:rsidRPr="0082339F">
        <w:rPr>
          <w:sz w:val="22"/>
          <w:szCs w:val="22"/>
        </w:rPr>
        <w:t>Por su parte, la O</w:t>
      </w:r>
      <w:r w:rsidR="00BE2295" w:rsidRPr="0082339F">
        <w:rPr>
          <w:sz w:val="22"/>
          <w:szCs w:val="22"/>
        </w:rPr>
        <w:t>TAN</w:t>
      </w:r>
      <w:r w:rsidRPr="0082339F">
        <w:rPr>
          <w:sz w:val="22"/>
          <w:szCs w:val="22"/>
        </w:rPr>
        <w:t xml:space="preserve">, en su cumbre de 2008, dio su aprobación para </w:t>
      </w:r>
      <w:r w:rsidR="005A23AE" w:rsidRPr="0082339F">
        <w:rPr>
          <w:sz w:val="22"/>
          <w:szCs w:val="22"/>
        </w:rPr>
        <w:t>que Georgia entrara en</w:t>
      </w:r>
      <w:r w:rsidRPr="0082339F">
        <w:rPr>
          <w:sz w:val="22"/>
          <w:szCs w:val="22"/>
        </w:rPr>
        <w:t xml:space="preserve"> la organización</w:t>
      </w:r>
      <w:r w:rsidR="00BE2295" w:rsidRPr="0082339F">
        <w:rPr>
          <w:sz w:val="22"/>
          <w:szCs w:val="22"/>
        </w:rPr>
        <w:t xml:space="preserve">, </w:t>
      </w:r>
      <w:r w:rsidR="005A23AE" w:rsidRPr="0082339F">
        <w:rPr>
          <w:sz w:val="22"/>
          <w:szCs w:val="22"/>
        </w:rPr>
        <w:t>pues este país</w:t>
      </w:r>
      <w:r w:rsidR="00BE2295" w:rsidRPr="0082339F">
        <w:rPr>
          <w:sz w:val="22"/>
          <w:szCs w:val="22"/>
        </w:rPr>
        <w:t xml:space="preserve"> </w:t>
      </w:r>
      <w:r w:rsidRPr="0082339F">
        <w:rPr>
          <w:sz w:val="22"/>
          <w:szCs w:val="22"/>
        </w:rPr>
        <w:t xml:space="preserve">antes había sido parte del </w:t>
      </w:r>
      <w:r w:rsidR="00BE2295" w:rsidRPr="0082339F">
        <w:rPr>
          <w:sz w:val="22"/>
          <w:szCs w:val="22"/>
        </w:rPr>
        <w:t>P</w:t>
      </w:r>
      <w:r w:rsidRPr="0082339F">
        <w:rPr>
          <w:sz w:val="22"/>
          <w:szCs w:val="22"/>
        </w:rPr>
        <w:t>acto de Varsovia</w:t>
      </w:r>
      <w:r w:rsidR="00847481" w:rsidRPr="0082339F">
        <w:rPr>
          <w:sz w:val="22"/>
          <w:szCs w:val="22"/>
        </w:rPr>
        <w:t xml:space="preserve"> [</w:t>
      </w:r>
      <w:r w:rsidR="00847481" w:rsidRPr="00D80758">
        <w:rPr>
          <w:rFonts w:ascii="Times New Roman" w:hAnsi="Times New Roman" w:cs="Times New Roman"/>
          <w:sz w:val="22"/>
          <w:szCs w:val="22"/>
        </w:rPr>
        <w:t>VER</w:t>
      </w:r>
      <w:r w:rsidR="00847481" w:rsidRPr="0082339F">
        <w:rPr>
          <w:sz w:val="22"/>
          <w:szCs w:val="22"/>
        </w:rPr>
        <w:t>]</w:t>
      </w:r>
      <w:r w:rsidRPr="0082339F">
        <w:rPr>
          <w:sz w:val="22"/>
          <w:szCs w:val="22"/>
        </w:rPr>
        <w:t>.</w:t>
      </w:r>
      <w:r w:rsidR="00D80758">
        <w:rPr>
          <w:sz w:val="22"/>
          <w:szCs w:val="22"/>
        </w:rPr>
        <w:t xml:space="preserve"> </w:t>
      </w:r>
      <w:hyperlink r:id="rId42" w:history="1">
        <w:r w:rsidR="00D80758" w:rsidRPr="00D25797">
          <w:rPr>
            <w:rStyle w:val="Hipervnculo"/>
            <w:rFonts w:ascii="Lucida Grande" w:hAnsi="Lucida Grande" w:cs="Lucida Grande"/>
          </w:rPr>
          <w:t>http://www.realinstitutoelcano.org/wps/portal/rielcano/contenido?WCM_GLOBAL_CONTEXT=/elcano/elcano_es/zonas_es/ari153-2008</w:t>
        </w:r>
      </w:hyperlink>
      <w:r w:rsidR="00D80758">
        <w:rPr>
          <w:rFonts w:ascii="Lucida Grande" w:hAnsi="Lucida Grande" w:cs="Lucida Grande"/>
          <w:color w:val="000000"/>
        </w:rPr>
        <w:t xml:space="preserve"> </w:t>
      </w:r>
      <w:r w:rsidRPr="0082339F">
        <w:rPr>
          <w:sz w:val="22"/>
          <w:szCs w:val="22"/>
        </w:rPr>
        <w:t xml:space="preserve"> Asimismo, la elección del</w:t>
      </w:r>
      <w:r w:rsidR="00BE2295" w:rsidRPr="0082339F">
        <w:rPr>
          <w:sz w:val="22"/>
          <w:szCs w:val="22"/>
        </w:rPr>
        <w:t xml:space="preserve"> presidente Saakashvili en 2006</w:t>
      </w:r>
      <w:r w:rsidRPr="0082339F">
        <w:rPr>
          <w:sz w:val="22"/>
          <w:szCs w:val="22"/>
        </w:rPr>
        <w:t xml:space="preserve"> promovió un discurso nacionalista y anti</w:t>
      </w:r>
      <w:r w:rsidR="00BE2295" w:rsidRPr="0082339F">
        <w:rPr>
          <w:sz w:val="22"/>
          <w:szCs w:val="22"/>
        </w:rPr>
        <w:t>r</w:t>
      </w:r>
      <w:r w:rsidRPr="0082339F">
        <w:rPr>
          <w:sz w:val="22"/>
          <w:szCs w:val="22"/>
        </w:rPr>
        <w:t xml:space="preserve">ruso.  </w:t>
      </w:r>
    </w:p>
    <w:p w14:paraId="487F0D94" w14:textId="77777777" w:rsidR="008D743C" w:rsidRPr="0082339F" w:rsidRDefault="008D743C"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8D743C" w:rsidRPr="0082339F" w14:paraId="1328442B" w14:textId="77777777" w:rsidTr="004661FF">
        <w:tc>
          <w:tcPr>
            <w:tcW w:w="9033" w:type="dxa"/>
            <w:gridSpan w:val="2"/>
            <w:shd w:val="clear" w:color="auto" w:fill="0D0D0D" w:themeFill="text1" w:themeFillTint="F2"/>
          </w:tcPr>
          <w:p w14:paraId="4D38B298" w14:textId="77777777" w:rsidR="008D743C" w:rsidRPr="0082339F" w:rsidRDefault="008D743C" w:rsidP="0082339F">
            <w:pPr>
              <w:rPr>
                <w:b/>
                <w:color w:val="FFFFFF" w:themeColor="background1"/>
              </w:rPr>
            </w:pPr>
            <w:r w:rsidRPr="0082339F">
              <w:rPr>
                <w:b/>
                <w:color w:val="FFFFFF" w:themeColor="background1"/>
              </w:rPr>
              <w:t>Imagen (fotografía, gráfica o ilustración)</w:t>
            </w:r>
          </w:p>
        </w:tc>
      </w:tr>
      <w:tr w:rsidR="008D743C" w:rsidRPr="0082339F" w14:paraId="128A983E" w14:textId="77777777" w:rsidTr="004661FF">
        <w:tc>
          <w:tcPr>
            <w:tcW w:w="2518" w:type="dxa"/>
          </w:tcPr>
          <w:p w14:paraId="0ACBDC06" w14:textId="77777777" w:rsidR="008D743C" w:rsidRPr="0082339F" w:rsidRDefault="008D743C" w:rsidP="0082339F">
            <w:pPr>
              <w:rPr>
                <w:b/>
                <w:color w:val="000000"/>
              </w:rPr>
            </w:pPr>
            <w:r w:rsidRPr="0082339F">
              <w:rPr>
                <w:b/>
                <w:color w:val="000000"/>
              </w:rPr>
              <w:t>Código</w:t>
            </w:r>
          </w:p>
        </w:tc>
        <w:tc>
          <w:tcPr>
            <w:tcW w:w="6515" w:type="dxa"/>
          </w:tcPr>
          <w:p w14:paraId="49C480B6" w14:textId="0CEC58B8" w:rsidR="008D743C" w:rsidRPr="0082339F" w:rsidRDefault="00E62EB0" w:rsidP="0082339F">
            <w:pPr>
              <w:rPr>
                <w:b/>
                <w:color w:val="000000"/>
              </w:rPr>
            </w:pPr>
            <w:r w:rsidRPr="0082339F">
              <w:rPr>
                <w:color w:val="000000"/>
              </w:rPr>
              <w:t>CS_11</w:t>
            </w:r>
            <w:r w:rsidR="008D743C" w:rsidRPr="0082339F">
              <w:rPr>
                <w:color w:val="000000"/>
              </w:rPr>
              <w:t>_01_IMG</w:t>
            </w:r>
            <w:r w:rsidR="002730C7" w:rsidRPr="0082339F">
              <w:rPr>
                <w:color w:val="000000"/>
              </w:rPr>
              <w:t>15</w:t>
            </w:r>
          </w:p>
        </w:tc>
      </w:tr>
      <w:tr w:rsidR="008D743C" w:rsidRPr="0082339F" w14:paraId="7F147E7F" w14:textId="77777777" w:rsidTr="004661FF">
        <w:tc>
          <w:tcPr>
            <w:tcW w:w="2518" w:type="dxa"/>
          </w:tcPr>
          <w:p w14:paraId="69FF38FE" w14:textId="77777777" w:rsidR="008D743C" w:rsidRPr="0082339F" w:rsidRDefault="008D743C" w:rsidP="0082339F">
            <w:pPr>
              <w:rPr>
                <w:color w:val="000000"/>
              </w:rPr>
            </w:pPr>
            <w:r w:rsidRPr="0082339F">
              <w:rPr>
                <w:b/>
                <w:color w:val="000000"/>
              </w:rPr>
              <w:t>Descripción</w:t>
            </w:r>
          </w:p>
        </w:tc>
        <w:tc>
          <w:tcPr>
            <w:tcW w:w="6515" w:type="dxa"/>
          </w:tcPr>
          <w:p w14:paraId="7F3A6A7F" w14:textId="0307864C" w:rsidR="008D743C" w:rsidRPr="0082339F" w:rsidRDefault="001C4915" w:rsidP="0082339F">
            <w:pPr>
              <w:rPr>
                <w:color w:val="000000"/>
                <w:lang w:val="en-US"/>
              </w:rPr>
            </w:pPr>
            <w:r w:rsidRPr="0082339F">
              <w:rPr>
                <w:color w:val="000000"/>
                <w:lang w:val="en-US"/>
              </w:rPr>
              <w:t>Mapa de Georgia</w:t>
            </w:r>
          </w:p>
        </w:tc>
      </w:tr>
      <w:tr w:rsidR="008D743C" w:rsidRPr="0082339F" w14:paraId="1C700E85" w14:textId="77777777" w:rsidTr="004661FF">
        <w:tc>
          <w:tcPr>
            <w:tcW w:w="2518" w:type="dxa"/>
          </w:tcPr>
          <w:p w14:paraId="5045D1C9" w14:textId="77777777" w:rsidR="008D743C" w:rsidRPr="0082339F" w:rsidRDefault="008D743C" w:rsidP="0082339F">
            <w:pPr>
              <w:rPr>
                <w:color w:val="000000"/>
              </w:rPr>
            </w:pPr>
            <w:r w:rsidRPr="0082339F">
              <w:rPr>
                <w:b/>
                <w:color w:val="000000"/>
              </w:rPr>
              <w:t>Código Shutterstock (o URL o la ruta en AulaPlaneta)</w:t>
            </w:r>
          </w:p>
        </w:tc>
        <w:tc>
          <w:tcPr>
            <w:tcW w:w="6515" w:type="dxa"/>
          </w:tcPr>
          <w:p w14:paraId="5C8CB106" w14:textId="44F9F7DF" w:rsidR="008D743C" w:rsidRPr="0082339F" w:rsidRDefault="00BE2295" w:rsidP="0082339F">
            <w:pPr>
              <w:rPr>
                <w:color w:val="000000"/>
              </w:rPr>
            </w:pPr>
            <w:r w:rsidRPr="0082339F">
              <w:rPr>
                <w:color w:val="000000"/>
                <w:lang w:val="es-CO"/>
              </w:rPr>
              <w:t xml:space="preserve">En Atlas Planeta, tomar sección que corresponda a la imagen Shutter: </w:t>
            </w:r>
            <w:commentRangeStart w:id="190"/>
            <w:r w:rsidR="008D743C" w:rsidRPr="0082339F">
              <w:rPr>
                <w:color w:val="000000"/>
                <w:lang w:val="es-CO"/>
              </w:rPr>
              <w:t>153901205</w:t>
            </w:r>
            <w:commentRangeEnd w:id="190"/>
            <w:r w:rsidR="00F11A69" w:rsidRPr="0082339F">
              <w:rPr>
                <w:rStyle w:val="Refdecomentario"/>
                <w:rFonts w:ascii="Calibri" w:eastAsia="Calibri" w:hAnsi="Calibri" w:cs="Times New Roman"/>
                <w:sz w:val="22"/>
                <w:szCs w:val="22"/>
              </w:rPr>
              <w:commentReference w:id="190"/>
            </w:r>
            <w:r w:rsidRPr="0082339F">
              <w:rPr>
                <w:color w:val="000000"/>
                <w:lang w:val="es-CO"/>
              </w:rPr>
              <w:t>. En caso de no hallarse, el mapa de Shutter deberá traducirse y ser revisado por el corrector de estilo.</w:t>
            </w:r>
          </w:p>
        </w:tc>
      </w:tr>
      <w:tr w:rsidR="008D743C" w:rsidRPr="0082339F" w14:paraId="279EA8C1" w14:textId="77777777" w:rsidTr="004661FF">
        <w:tc>
          <w:tcPr>
            <w:tcW w:w="2518" w:type="dxa"/>
          </w:tcPr>
          <w:p w14:paraId="11E9C7E8" w14:textId="77777777" w:rsidR="008D743C" w:rsidRPr="0082339F" w:rsidRDefault="008D743C" w:rsidP="0082339F">
            <w:pPr>
              <w:rPr>
                <w:color w:val="000000"/>
              </w:rPr>
            </w:pPr>
            <w:r w:rsidRPr="0082339F">
              <w:rPr>
                <w:b/>
                <w:color w:val="000000"/>
              </w:rPr>
              <w:t>Pie de imagen</w:t>
            </w:r>
          </w:p>
        </w:tc>
        <w:tc>
          <w:tcPr>
            <w:tcW w:w="6515" w:type="dxa"/>
          </w:tcPr>
          <w:p w14:paraId="50A6BC9D" w14:textId="673B8E58" w:rsidR="00F11A69" w:rsidRPr="0082339F" w:rsidRDefault="008D743C" w:rsidP="0082339F">
            <w:pPr>
              <w:rPr>
                <w:color w:val="000000"/>
              </w:rPr>
            </w:pPr>
            <w:r w:rsidRPr="0082339F">
              <w:rPr>
                <w:color w:val="000000"/>
              </w:rPr>
              <w:t>Mapa de Georgia y las regiones separatistas</w:t>
            </w:r>
            <w:r w:rsidR="00F11A69" w:rsidRPr="0082339F">
              <w:rPr>
                <w:color w:val="000000"/>
              </w:rPr>
              <w:t xml:space="preserve">. </w:t>
            </w:r>
            <w:r w:rsidR="00F11A69" w:rsidRPr="0082339F">
              <w:t xml:space="preserve">Inmediatamente después de </w:t>
            </w:r>
            <w:r w:rsidR="005A23AE" w:rsidRPr="0082339F">
              <w:t xml:space="preserve">la </w:t>
            </w:r>
            <w:r w:rsidR="00F11A69" w:rsidRPr="0082339F">
              <w:t xml:space="preserve">elección del presidente Saakashvili en 2006, en las regiones georgianas de Abjasia y Osetia del Sur </w:t>
            </w:r>
            <w:r w:rsidR="005A23AE" w:rsidRPr="0082339F">
              <w:t>–</w:t>
            </w:r>
            <w:r w:rsidR="00F11A69" w:rsidRPr="0082339F">
              <w:t>territorios limítrofes con Rusia y de relevancia estratégica para el transporte energético</w:t>
            </w:r>
            <w:r w:rsidR="005A23AE" w:rsidRPr="0082339F">
              <w:t xml:space="preserve">– </w:t>
            </w:r>
            <w:r w:rsidR="00F11A69" w:rsidRPr="0082339F">
              <w:t xml:space="preserve"> emergieron movimientos separatistas respaldados por Rusia. </w:t>
            </w:r>
            <w:r w:rsidR="00BE2295" w:rsidRPr="0082339F">
              <w:t xml:space="preserve">Estos </w:t>
            </w:r>
            <w:r w:rsidR="00F11A69" w:rsidRPr="0082339F">
              <w:t xml:space="preserve">movimientos reivindicaron su reconocimiento como naciones independientes de Georgia. </w:t>
            </w:r>
            <w:r w:rsidR="003F7FA8" w:rsidRPr="0082339F">
              <w:t>Aunque estos territorios desde hace mucho han mostrado afinidades e inclinaciones hacia su integración con Rusia.</w:t>
            </w:r>
          </w:p>
        </w:tc>
      </w:tr>
    </w:tbl>
    <w:p w14:paraId="0CBCC62A" w14:textId="77777777" w:rsidR="008D743C" w:rsidRPr="0082339F" w:rsidRDefault="008D743C" w:rsidP="0082339F">
      <w:pPr>
        <w:rPr>
          <w:sz w:val="22"/>
          <w:szCs w:val="22"/>
        </w:rPr>
      </w:pPr>
    </w:p>
    <w:p w14:paraId="14A2B94E" w14:textId="3F6722F3" w:rsidR="00327B3E" w:rsidRPr="0082339F" w:rsidRDefault="00416108" w:rsidP="0082339F">
      <w:pPr>
        <w:rPr>
          <w:sz w:val="22"/>
          <w:szCs w:val="22"/>
        </w:rPr>
      </w:pPr>
      <w:r w:rsidRPr="0082339F">
        <w:rPr>
          <w:sz w:val="22"/>
          <w:szCs w:val="22"/>
        </w:rPr>
        <w:t xml:space="preserve">En </w:t>
      </w:r>
      <w:r w:rsidR="00155D4E" w:rsidRPr="0082339F">
        <w:rPr>
          <w:sz w:val="22"/>
          <w:szCs w:val="22"/>
        </w:rPr>
        <w:t>2006</w:t>
      </w:r>
      <w:r w:rsidR="005E621C" w:rsidRPr="0082339F">
        <w:rPr>
          <w:sz w:val="22"/>
          <w:szCs w:val="22"/>
        </w:rPr>
        <w:t>,</w:t>
      </w:r>
      <w:r w:rsidR="0017206E" w:rsidRPr="0082339F">
        <w:rPr>
          <w:sz w:val="22"/>
          <w:szCs w:val="22"/>
        </w:rPr>
        <w:t xml:space="preserve"> </w:t>
      </w:r>
      <w:r w:rsidR="00606C49" w:rsidRPr="0082339F">
        <w:rPr>
          <w:sz w:val="22"/>
          <w:szCs w:val="22"/>
        </w:rPr>
        <w:t xml:space="preserve">Rusia </w:t>
      </w:r>
      <w:r w:rsidR="002C3FEC" w:rsidRPr="0082339F">
        <w:rPr>
          <w:sz w:val="22"/>
          <w:szCs w:val="22"/>
        </w:rPr>
        <w:t>y</w:t>
      </w:r>
      <w:r w:rsidR="00606C49" w:rsidRPr="0082339F">
        <w:rPr>
          <w:sz w:val="22"/>
          <w:szCs w:val="22"/>
        </w:rPr>
        <w:t xml:space="preserve"> Georgia retiraron </w:t>
      </w:r>
      <w:r w:rsidR="005E621C" w:rsidRPr="0082339F">
        <w:rPr>
          <w:sz w:val="22"/>
          <w:szCs w:val="22"/>
        </w:rPr>
        <w:t xml:space="preserve">mutuamente a </w:t>
      </w:r>
      <w:r w:rsidR="00606C49" w:rsidRPr="0082339F">
        <w:rPr>
          <w:sz w:val="22"/>
          <w:szCs w:val="22"/>
        </w:rPr>
        <w:t xml:space="preserve">sus embajadores y aumentaron su presencia militar en </w:t>
      </w:r>
      <w:r w:rsidR="002C3FEC" w:rsidRPr="0082339F">
        <w:rPr>
          <w:sz w:val="22"/>
          <w:szCs w:val="22"/>
        </w:rPr>
        <w:t>esas</w:t>
      </w:r>
      <w:r w:rsidR="00606C49" w:rsidRPr="0082339F">
        <w:rPr>
          <w:sz w:val="22"/>
          <w:szCs w:val="22"/>
        </w:rPr>
        <w:t xml:space="preserve"> regiones. Finalmente </w:t>
      </w:r>
      <w:r w:rsidR="005E621C" w:rsidRPr="0082339F">
        <w:rPr>
          <w:sz w:val="22"/>
          <w:szCs w:val="22"/>
        </w:rPr>
        <w:t xml:space="preserve">se </w:t>
      </w:r>
      <w:r w:rsidRPr="0082339F">
        <w:rPr>
          <w:sz w:val="22"/>
          <w:szCs w:val="22"/>
        </w:rPr>
        <w:t>reactivaro</w:t>
      </w:r>
      <w:r w:rsidR="003F7FA8" w:rsidRPr="0082339F">
        <w:rPr>
          <w:sz w:val="22"/>
          <w:szCs w:val="22"/>
        </w:rPr>
        <w:t xml:space="preserve">n los enfrentamientos armados, lo que dio </w:t>
      </w:r>
      <w:r w:rsidRPr="0082339F">
        <w:rPr>
          <w:sz w:val="22"/>
          <w:szCs w:val="22"/>
        </w:rPr>
        <w:t xml:space="preserve">lugar a combates </w:t>
      </w:r>
      <w:r w:rsidR="005E621C" w:rsidRPr="0082339F">
        <w:rPr>
          <w:sz w:val="22"/>
          <w:szCs w:val="22"/>
        </w:rPr>
        <w:t xml:space="preserve">por el control de </w:t>
      </w:r>
      <w:r w:rsidR="00606C49" w:rsidRPr="0082339F">
        <w:rPr>
          <w:sz w:val="22"/>
          <w:szCs w:val="22"/>
        </w:rPr>
        <w:t>Tsjinval</w:t>
      </w:r>
      <w:r w:rsidR="005E621C" w:rsidRPr="0082339F">
        <w:rPr>
          <w:sz w:val="22"/>
          <w:szCs w:val="22"/>
        </w:rPr>
        <w:t>,</w:t>
      </w:r>
      <w:r w:rsidR="00606C49" w:rsidRPr="0082339F">
        <w:rPr>
          <w:sz w:val="22"/>
          <w:szCs w:val="22"/>
        </w:rPr>
        <w:t xml:space="preserve"> </w:t>
      </w:r>
      <w:r w:rsidR="005E621C" w:rsidRPr="0082339F">
        <w:rPr>
          <w:sz w:val="22"/>
          <w:szCs w:val="22"/>
        </w:rPr>
        <w:t xml:space="preserve">la </w:t>
      </w:r>
      <w:r w:rsidR="00606C49" w:rsidRPr="0082339F">
        <w:rPr>
          <w:sz w:val="22"/>
          <w:szCs w:val="22"/>
        </w:rPr>
        <w:t>capital regional</w:t>
      </w:r>
      <w:r w:rsidR="005E621C" w:rsidRPr="0082339F">
        <w:rPr>
          <w:sz w:val="22"/>
          <w:szCs w:val="22"/>
        </w:rPr>
        <w:t>,</w:t>
      </w:r>
      <w:r w:rsidR="00606C49" w:rsidRPr="0082339F">
        <w:rPr>
          <w:sz w:val="22"/>
          <w:szCs w:val="22"/>
        </w:rPr>
        <w:t xml:space="preserve"> </w:t>
      </w:r>
      <w:r w:rsidR="005E621C" w:rsidRPr="0082339F">
        <w:rPr>
          <w:sz w:val="22"/>
          <w:szCs w:val="22"/>
        </w:rPr>
        <w:t xml:space="preserve">entre la milicia </w:t>
      </w:r>
      <w:r w:rsidR="00606C49" w:rsidRPr="0082339F">
        <w:rPr>
          <w:sz w:val="22"/>
          <w:szCs w:val="22"/>
        </w:rPr>
        <w:t>georgian</w:t>
      </w:r>
      <w:r w:rsidR="005E621C" w:rsidRPr="0082339F">
        <w:rPr>
          <w:sz w:val="22"/>
          <w:szCs w:val="22"/>
        </w:rPr>
        <w:t>a</w:t>
      </w:r>
      <w:r w:rsidR="00606C49" w:rsidRPr="0082339F">
        <w:rPr>
          <w:sz w:val="22"/>
          <w:szCs w:val="22"/>
        </w:rPr>
        <w:t xml:space="preserve"> y </w:t>
      </w:r>
      <w:r w:rsidR="005E621C" w:rsidRPr="0082339F">
        <w:rPr>
          <w:sz w:val="22"/>
          <w:szCs w:val="22"/>
        </w:rPr>
        <w:t xml:space="preserve">los </w:t>
      </w:r>
      <w:r w:rsidR="00BC03B1" w:rsidRPr="0082339F">
        <w:rPr>
          <w:sz w:val="22"/>
          <w:szCs w:val="22"/>
        </w:rPr>
        <w:t xml:space="preserve">separatistas apoyados por las </w:t>
      </w:r>
      <w:r w:rsidR="00606C49" w:rsidRPr="0082339F">
        <w:rPr>
          <w:sz w:val="22"/>
          <w:szCs w:val="22"/>
        </w:rPr>
        <w:t>tropas rusas</w:t>
      </w:r>
      <w:r w:rsidR="005E621C" w:rsidRPr="0082339F">
        <w:rPr>
          <w:sz w:val="22"/>
          <w:szCs w:val="22"/>
        </w:rPr>
        <w:t xml:space="preserve">. </w:t>
      </w:r>
    </w:p>
    <w:p w14:paraId="71653A76" w14:textId="77777777" w:rsidR="00327B3E" w:rsidRPr="0082339F" w:rsidRDefault="00327B3E" w:rsidP="0082339F">
      <w:pPr>
        <w:rPr>
          <w:sz w:val="22"/>
          <w:szCs w:val="22"/>
        </w:rPr>
      </w:pPr>
    </w:p>
    <w:p w14:paraId="7318699C" w14:textId="41ABA852" w:rsidR="00606C49" w:rsidRPr="0082339F" w:rsidRDefault="005E621C" w:rsidP="0082339F">
      <w:pPr>
        <w:rPr>
          <w:sz w:val="22"/>
          <w:szCs w:val="22"/>
        </w:rPr>
      </w:pPr>
      <w:r w:rsidRPr="0082339F">
        <w:rPr>
          <w:sz w:val="22"/>
          <w:szCs w:val="22"/>
        </w:rPr>
        <w:t xml:space="preserve">Estas últimas, </w:t>
      </w:r>
      <w:r w:rsidR="00BC03B1" w:rsidRPr="0082339F">
        <w:rPr>
          <w:sz w:val="22"/>
          <w:szCs w:val="22"/>
        </w:rPr>
        <w:t>tras utilizar el poderío de su arsenal militar</w:t>
      </w:r>
      <w:r w:rsidRPr="0082339F">
        <w:rPr>
          <w:sz w:val="22"/>
          <w:szCs w:val="22"/>
        </w:rPr>
        <w:t>,</w:t>
      </w:r>
      <w:r w:rsidR="00BC03B1" w:rsidRPr="0082339F">
        <w:rPr>
          <w:sz w:val="22"/>
          <w:szCs w:val="22"/>
        </w:rPr>
        <w:t xml:space="preserve"> </w:t>
      </w:r>
      <w:r w:rsidR="00606C49" w:rsidRPr="0082339F">
        <w:rPr>
          <w:sz w:val="22"/>
          <w:szCs w:val="22"/>
        </w:rPr>
        <w:t xml:space="preserve">consiguieron controlar la </w:t>
      </w:r>
      <w:r w:rsidRPr="0082339F">
        <w:rPr>
          <w:sz w:val="22"/>
          <w:szCs w:val="22"/>
        </w:rPr>
        <w:t>ciudad</w:t>
      </w:r>
      <w:r w:rsidR="00606C49" w:rsidRPr="0082339F">
        <w:rPr>
          <w:sz w:val="22"/>
          <w:szCs w:val="22"/>
        </w:rPr>
        <w:t xml:space="preserve">. El conflicto </w:t>
      </w:r>
      <w:r w:rsidR="00BC03B1" w:rsidRPr="0082339F">
        <w:rPr>
          <w:sz w:val="22"/>
          <w:szCs w:val="22"/>
        </w:rPr>
        <w:t>incluyó</w:t>
      </w:r>
      <w:r w:rsidR="00606C49" w:rsidRPr="0082339F">
        <w:rPr>
          <w:sz w:val="22"/>
          <w:szCs w:val="22"/>
        </w:rPr>
        <w:t xml:space="preserve"> el saboteo de medio</w:t>
      </w:r>
      <w:r w:rsidR="00BC03B1" w:rsidRPr="0082339F">
        <w:rPr>
          <w:sz w:val="22"/>
          <w:szCs w:val="22"/>
        </w:rPr>
        <w:t xml:space="preserve">s de comunicación </w:t>
      </w:r>
      <w:r w:rsidR="00606C49" w:rsidRPr="0082339F">
        <w:rPr>
          <w:sz w:val="22"/>
          <w:szCs w:val="22"/>
        </w:rPr>
        <w:t xml:space="preserve"> y el ataque a sitios web.</w:t>
      </w:r>
      <w:r w:rsidR="00BC03B1" w:rsidRPr="0082339F">
        <w:rPr>
          <w:sz w:val="22"/>
          <w:szCs w:val="22"/>
        </w:rPr>
        <w:t xml:space="preserve"> </w:t>
      </w:r>
      <w:r w:rsidRPr="0082339F">
        <w:rPr>
          <w:sz w:val="22"/>
          <w:szCs w:val="22"/>
        </w:rPr>
        <w:t>Buena p</w:t>
      </w:r>
      <w:r w:rsidR="00606C49" w:rsidRPr="0082339F">
        <w:rPr>
          <w:sz w:val="22"/>
          <w:szCs w:val="22"/>
        </w:rPr>
        <w:t>arte de la población tuvo que ser evacuada</w:t>
      </w:r>
      <w:r w:rsidR="00BC03B1" w:rsidRPr="0082339F">
        <w:rPr>
          <w:sz w:val="22"/>
          <w:szCs w:val="22"/>
        </w:rPr>
        <w:t xml:space="preserve">. </w:t>
      </w:r>
    </w:p>
    <w:p w14:paraId="23F50A85" w14:textId="77777777" w:rsidR="008D743C" w:rsidRPr="0082339F" w:rsidRDefault="008D743C" w:rsidP="0082339F">
      <w:pPr>
        <w:rPr>
          <w:sz w:val="22"/>
          <w:szCs w:val="22"/>
        </w:rPr>
      </w:pPr>
    </w:p>
    <w:p w14:paraId="4F5450C5" w14:textId="3E6015D6" w:rsidR="00416108" w:rsidRDefault="00606C49" w:rsidP="0082339F">
      <w:pPr>
        <w:rPr>
          <w:sz w:val="22"/>
          <w:szCs w:val="22"/>
        </w:rPr>
      </w:pPr>
      <w:r w:rsidRPr="0082339F">
        <w:rPr>
          <w:sz w:val="22"/>
          <w:szCs w:val="22"/>
        </w:rPr>
        <w:t>L</w:t>
      </w:r>
      <w:r w:rsidR="0017206E" w:rsidRPr="0082339F">
        <w:rPr>
          <w:sz w:val="22"/>
          <w:szCs w:val="22"/>
        </w:rPr>
        <w:t xml:space="preserve">a </w:t>
      </w:r>
      <w:r w:rsidR="003F7FA8" w:rsidRPr="0082339F">
        <w:rPr>
          <w:sz w:val="22"/>
          <w:szCs w:val="22"/>
        </w:rPr>
        <w:t>“</w:t>
      </w:r>
      <w:r w:rsidR="0017206E" w:rsidRPr="0082339F">
        <w:rPr>
          <w:sz w:val="22"/>
          <w:szCs w:val="22"/>
        </w:rPr>
        <w:t>limpieza</w:t>
      </w:r>
      <w:r w:rsidR="003F7FA8" w:rsidRPr="0082339F">
        <w:rPr>
          <w:sz w:val="22"/>
          <w:szCs w:val="22"/>
        </w:rPr>
        <w:t>”</w:t>
      </w:r>
      <w:r w:rsidR="0017206E" w:rsidRPr="0082339F">
        <w:rPr>
          <w:sz w:val="22"/>
          <w:szCs w:val="22"/>
        </w:rPr>
        <w:t xml:space="preserve"> étnica</w:t>
      </w:r>
      <w:r w:rsidRPr="0082339F">
        <w:rPr>
          <w:sz w:val="22"/>
          <w:szCs w:val="22"/>
        </w:rPr>
        <w:t xml:space="preserve"> es una práctica realizada por ambos bandos</w:t>
      </w:r>
      <w:r w:rsidR="005E621C" w:rsidRPr="0082339F">
        <w:rPr>
          <w:sz w:val="22"/>
          <w:szCs w:val="22"/>
        </w:rPr>
        <w:t xml:space="preserve">. Se intenta borrar del mapa la presencia del bando rival. </w:t>
      </w:r>
      <w:r w:rsidR="0017206E" w:rsidRPr="0082339F">
        <w:rPr>
          <w:sz w:val="22"/>
          <w:szCs w:val="22"/>
        </w:rPr>
        <w:t xml:space="preserve">En total, la guerra </w:t>
      </w:r>
      <w:r w:rsidR="005E621C" w:rsidRPr="0082339F">
        <w:rPr>
          <w:sz w:val="22"/>
          <w:szCs w:val="22"/>
        </w:rPr>
        <w:t xml:space="preserve">ha producido </w:t>
      </w:r>
      <w:r w:rsidR="0017206E" w:rsidRPr="0082339F">
        <w:rPr>
          <w:sz w:val="22"/>
          <w:szCs w:val="22"/>
        </w:rPr>
        <w:t xml:space="preserve">unos </w:t>
      </w:r>
      <w:r w:rsidR="0017206E" w:rsidRPr="0082339F">
        <w:rPr>
          <w:b/>
          <w:sz w:val="22"/>
          <w:szCs w:val="22"/>
        </w:rPr>
        <w:t>20.000 muertos</w:t>
      </w:r>
      <w:r w:rsidR="0017206E" w:rsidRPr="0082339F">
        <w:rPr>
          <w:sz w:val="22"/>
          <w:szCs w:val="22"/>
        </w:rPr>
        <w:t xml:space="preserve"> y </w:t>
      </w:r>
      <w:r w:rsidR="0017206E" w:rsidRPr="0082339F">
        <w:rPr>
          <w:b/>
          <w:sz w:val="22"/>
          <w:szCs w:val="22"/>
        </w:rPr>
        <w:t>300.000 desplazados</w:t>
      </w:r>
      <w:r w:rsidR="00673DE6" w:rsidRPr="0082339F">
        <w:rPr>
          <w:sz w:val="22"/>
          <w:szCs w:val="22"/>
        </w:rPr>
        <w:t xml:space="preserve">, </w:t>
      </w:r>
      <w:r w:rsidR="003F7FA8" w:rsidRPr="0082339F">
        <w:rPr>
          <w:sz w:val="22"/>
          <w:szCs w:val="22"/>
        </w:rPr>
        <w:t>lo que ha conducido a</w:t>
      </w:r>
      <w:r w:rsidR="00673DE6" w:rsidRPr="0082339F">
        <w:rPr>
          <w:sz w:val="22"/>
          <w:szCs w:val="22"/>
        </w:rPr>
        <w:t xml:space="preserve"> situaciones </w:t>
      </w:r>
      <w:r w:rsidR="003F7FA8" w:rsidRPr="0082339F">
        <w:rPr>
          <w:sz w:val="22"/>
          <w:szCs w:val="22"/>
        </w:rPr>
        <w:t xml:space="preserve">extremas, </w:t>
      </w:r>
      <w:r w:rsidR="00673DE6" w:rsidRPr="0082339F">
        <w:rPr>
          <w:sz w:val="22"/>
          <w:szCs w:val="22"/>
        </w:rPr>
        <w:t xml:space="preserve">en las que los habitantes de una ciudad la </w:t>
      </w:r>
      <w:r w:rsidR="0039695F" w:rsidRPr="0082339F">
        <w:rPr>
          <w:sz w:val="22"/>
          <w:szCs w:val="22"/>
        </w:rPr>
        <w:t>abandon</w:t>
      </w:r>
      <w:r w:rsidR="00673DE6" w:rsidRPr="0082339F">
        <w:rPr>
          <w:sz w:val="22"/>
          <w:szCs w:val="22"/>
        </w:rPr>
        <w:t xml:space="preserve">an, como es el caso de </w:t>
      </w:r>
      <w:r w:rsidR="0039695F" w:rsidRPr="0082339F">
        <w:rPr>
          <w:sz w:val="22"/>
          <w:szCs w:val="22"/>
        </w:rPr>
        <w:t>Gori</w:t>
      </w:r>
      <w:r w:rsidR="00D114F6" w:rsidRPr="0082339F">
        <w:rPr>
          <w:sz w:val="22"/>
          <w:szCs w:val="22"/>
        </w:rPr>
        <w:t xml:space="preserve">. </w:t>
      </w:r>
      <w:r w:rsidR="0017206E" w:rsidRPr="0082339F">
        <w:rPr>
          <w:sz w:val="22"/>
          <w:szCs w:val="22"/>
        </w:rPr>
        <w:t>D</w:t>
      </w:r>
      <w:r w:rsidR="00416108" w:rsidRPr="0082339F">
        <w:rPr>
          <w:sz w:val="22"/>
          <w:szCs w:val="22"/>
        </w:rPr>
        <w:t>esde 2012</w:t>
      </w:r>
      <w:r w:rsidR="003F7FA8" w:rsidRPr="0082339F">
        <w:rPr>
          <w:sz w:val="22"/>
          <w:szCs w:val="22"/>
        </w:rPr>
        <w:t>,</w:t>
      </w:r>
      <w:r w:rsidR="00416108" w:rsidRPr="0082339F">
        <w:rPr>
          <w:sz w:val="22"/>
          <w:szCs w:val="22"/>
        </w:rPr>
        <w:t xml:space="preserve"> el Parlamento </w:t>
      </w:r>
      <w:r w:rsidR="0017206E" w:rsidRPr="0082339F">
        <w:rPr>
          <w:sz w:val="22"/>
          <w:szCs w:val="22"/>
        </w:rPr>
        <w:t xml:space="preserve">de Georgia </w:t>
      </w:r>
      <w:r w:rsidR="00416108" w:rsidRPr="0082339F">
        <w:rPr>
          <w:sz w:val="22"/>
          <w:szCs w:val="22"/>
        </w:rPr>
        <w:t>funciona en la ciudad de Kutaisi</w:t>
      </w:r>
      <w:r w:rsidR="00E90B7D" w:rsidRPr="0082339F">
        <w:rPr>
          <w:sz w:val="22"/>
          <w:szCs w:val="22"/>
        </w:rPr>
        <w:t xml:space="preserve"> [</w:t>
      </w:r>
      <w:r w:rsidR="00E90B7D" w:rsidRPr="00D80758">
        <w:rPr>
          <w:rFonts w:ascii="Times New Roman" w:hAnsi="Times New Roman" w:cs="Times New Roman"/>
          <w:sz w:val="22"/>
          <w:szCs w:val="22"/>
        </w:rPr>
        <w:t>VER</w:t>
      </w:r>
      <w:r w:rsidR="00E90B7D" w:rsidRPr="0082339F">
        <w:rPr>
          <w:sz w:val="22"/>
          <w:szCs w:val="22"/>
        </w:rPr>
        <w:t>]</w:t>
      </w:r>
      <w:r w:rsidR="00416108" w:rsidRPr="0082339F">
        <w:rPr>
          <w:sz w:val="22"/>
          <w:szCs w:val="22"/>
        </w:rPr>
        <w:t>.</w:t>
      </w:r>
    </w:p>
    <w:p w14:paraId="07327668" w14:textId="24B67F4A" w:rsidR="00D80758" w:rsidRPr="0082339F" w:rsidRDefault="00887B01" w:rsidP="0082339F">
      <w:pPr>
        <w:rPr>
          <w:sz w:val="22"/>
          <w:szCs w:val="22"/>
        </w:rPr>
      </w:pPr>
      <w:hyperlink r:id="rId43" w:history="1">
        <w:r w:rsidR="00D80758" w:rsidRPr="00D25797">
          <w:rPr>
            <w:rStyle w:val="Hipervnculo"/>
            <w:rFonts w:ascii="Lucida Grande" w:hAnsi="Lucida Grande" w:cs="Lucida Grande"/>
          </w:rPr>
          <w:t>http://www.elmundo.es/elmundo/2008/08/13/internacional/1218636279.html</w:t>
        </w:r>
      </w:hyperlink>
      <w:r w:rsidR="00D80758">
        <w:rPr>
          <w:rFonts w:ascii="Lucida Grande" w:hAnsi="Lucida Grande" w:cs="Lucida Grande"/>
          <w:color w:val="000000"/>
        </w:rPr>
        <w:t xml:space="preserve"> </w:t>
      </w:r>
    </w:p>
    <w:p w14:paraId="00353CBB" w14:textId="34D2F30A" w:rsidR="00416108" w:rsidRPr="0082339F" w:rsidRDefault="00416108" w:rsidP="0082339F">
      <w:pPr>
        <w:rPr>
          <w:sz w:val="22"/>
          <w:szCs w:val="22"/>
          <w:highlight w:val="yellow"/>
        </w:rPr>
      </w:pPr>
    </w:p>
    <w:p w14:paraId="141773DB" w14:textId="77777777" w:rsidR="00603126" w:rsidRDefault="00603126" w:rsidP="00603126">
      <w:pPr>
        <w:spacing w:after="0" w:line="240" w:lineRule="auto"/>
      </w:pPr>
    </w:p>
    <w:p w14:paraId="62C45D57" w14:textId="77777777" w:rsidR="00603126" w:rsidRDefault="00603126" w:rsidP="00603126">
      <w:pPr>
        <w:spacing w:after="0" w:line="240" w:lineRule="auto"/>
      </w:pPr>
    </w:p>
    <w:p w14:paraId="223DC912" w14:textId="77777777" w:rsidR="00603126" w:rsidRPr="00DF01C4" w:rsidRDefault="00603126" w:rsidP="00603126">
      <w:pPr>
        <w:pStyle w:val="CuerpoA"/>
        <w:widowControl w:val="0"/>
        <w:spacing w:after="0"/>
        <w:rPr>
          <w:rFonts w:ascii="Times New Roman" w:eastAsia="Times New Roman" w:hAnsi="Times New Roman" w:cs="Times New Roman"/>
        </w:rPr>
      </w:pPr>
    </w:p>
    <w:tbl>
      <w:tblPr>
        <w:tblStyle w:val="TableNormal1"/>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03126" w:rsidRPr="00DF01C4" w14:paraId="30B11E9E"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5771AF" w14:textId="77777777" w:rsidR="00603126" w:rsidRPr="00DF01C4" w:rsidRDefault="00603126" w:rsidP="00C90C45">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03126" w:rsidRPr="00DF01C4" w14:paraId="0B2C28C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749"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54BA" w14:textId="5AED6B25" w:rsidR="00603126" w:rsidRPr="00DF01C4" w:rsidRDefault="00603126" w:rsidP="002D2556">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191"/>
            <w:r w:rsidRPr="00DF01C4">
              <w:rPr>
                <w:rFonts w:ascii="Times New Roman" w:hAnsi="Times New Roman" w:cs="Times New Roman"/>
                <w:sz w:val="22"/>
                <w:szCs w:val="22"/>
              </w:rPr>
              <w:t>REC</w:t>
            </w:r>
            <w:r w:rsidR="002D2556">
              <w:rPr>
                <w:rFonts w:ascii="Times New Roman" w:hAnsi="Times New Roman" w:cs="Times New Roman"/>
                <w:sz w:val="22"/>
                <w:szCs w:val="22"/>
              </w:rPr>
              <w:t>1</w:t>
            </w:r>
            <w:r w:rsidR="00FE57F1">
              <w:rPr>
                <w:rFonts w:ascii="Times New Roman" w:hAnsi="Times New Roman" w:cs="Times New Roman"/>
                <w:sz w:val="22"/>
                <w:szCs w:val="22"/>
              </w:rPr>
              <w:t>4</w:t>
            </w:r>
            <w:r w:rsidR="002D2556">
              <w:rPr>
                <w:rFonts w:ascii="Times New Roman" w:hAnsi="Times New Roman" w:cs="Times New Roman"/>
                <w:sz w:val="22"/>
                <w:szCs w:val="22"/>
              </w:rPr>
              <w:t>0</w:t>
            </w:r>
            <w:commentRangeEnd w:id="191"/>
            <w:r w:rsidR="002D2556">
              <w:rPr>
                <w:rStyle w:val="Refdecomentario"/>
                <w:rFonts w:ascii="Calibri" w:eastAsia="Calibri" w:hAnsi="Calibri" w:cs="Times New Roman"/>
                <w:color w:val="auto"/>
                <w:bdr w:val="none" w:sz="0" w:space="0" w:color="auto"/>
                <w:lang w:val="es-MX" w:eastAsia="en-US"/>
              </w:rPr>
              <w:commentReference w:id="191"/>
            </w:r>
          </w:p>
        </w:tc>
      </w:tr>
      <w:tr w:rsidR="00603126" w:rsidRPr="00DF01C4" w14:paraId="1C954EE5"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A62"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8962" w14:textId="033BBAC4" w:rsidR="00603126" w:rsidRPr="00DF01C4" w:rsidRDefault="002D2556" w:rsidP="00C90C45">
            <w:pPr>
              <w:pStyle w:val="Cuerpo"/>
            </w:pPr>
            <w:r>
              <w:t>Reconoce aspectos de los conflictos rusos</w:t>
            </w:r>
          </w:p>
        </w:tc>
      </w:tr>
      <w:tr w:rsidR="00603126" w:rsidRPr="004A1547" w14:paraId="114CED07"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055F3"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0BF1" w14:textId="012D6178" w:rsidR="00603126" w:rsidRPr="00DF01C4" w:rsidRDefault="002D2556" w:rsidP="00C90C45">
            <w:pPr>
              <w:pStyle w:val="Cuerpo"/>
            </w:pPr>
            <w:r>
              <w:t>Actividad que permite identificar modelos de conflicto actuales en Rusia</w:t>
            </w:r>
          </w:p>
        </w:tc>
      </w:tr>
    </w:tbl>
    <w:p w14:paraId="4F2DDC2A" w14:textId="77777777" w:rsidR="00603126" w:rsidRPr="00DF01C4" w:rsidRDefault="00603126" w:rsidP="00603126">
      <w:pPr>
        <w:pStyle w:val="CuerpoA"/>
        <w:widowControl w:val="0"/>
        <w:spacing w:after="0"/>
        <w:rPr>
          <w:rFonts w:ascii="Times New Roman" w:eastAsia="Times New Roman" w:hAnsi="Times New Roman" w:cs="Times New Roman"/>
        </w:rPr>
      </w:pPr>
    </w:p>
    <w:p w14:paraId="2D64210F" w14:textId="77777777" w:rsidR="00603126" w:rsidRPr="00284D75" w:rsidRDefault="00603126" w:rsidP="00603126">
      <w:pPr>
        <w:spacing w:after="0" w:line="240" w:lineRule="auto"/>
      </w:pPr>
    </w:p>
    <w:p w14:paraId="591F49C3" w14:textId="77777777" w:rsidR="00BE2295" w:rsidRPr="0082339F" w:rsidRDefault="00BE2295" w:rsidP="0082339F">
      <w:pPr>
        <w:rPr>
          <w:sz w:val="22"/>
          <w:szCs w:val="22"/>
          <w:highlight w:val="yellow"/>
        </w:rPr>
      </w:pPr>
    </w:p>
    <w:p w14:paraId="0F1A509A"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6713EE6" w14:textId="427330C3" w:rsidR="00C7684A" w:rsidRPr="0082339F" w:rsidRDefault="005440AC" w:rsidP="005440AC">
      <w:pPr>
        <w:pStyle w:val="Ttulo2"/>
      </w:pPr>
      <w:bookmarkStart w:id="192" w:name="_Toc426298267"/>
      <w:r>
        <w:t>5.</w:t>
      </w:r>
      <w:r w:rsidR="00C538BB">
        <w:t>4</w:t>
      </w:r>
      <w:r w:rsidR="00C7684A" w:rsidRPr="0082339F">
        <w:t xml:space="preserve"> Chechenia</w:t>
      </w:r>
      <w:bookmarkEnd w:id="192"/>
    </w:p>
    <w:p w14:paraId="10BE578E" w14:textId="77777777" w:rsidR="00673DE6" w:rsidRPr="0082339F" w:rsidRDefault="00673DE6" w:rsidP="0082339F">
      <w:pPr>
        <w:rPr>
          <w:sz w:val="22"/>
          <w:szCs w:val="22"/>
        </w:rPr>
      </w:pPr>
    </w:p>
    <w:p w14:paraId="676B9F3C" w14:textId="1CE422F3" w:rsidR="00761BCA" w:rsidRPr="0082339F" w:rsidRDefault="00BE2295" w:rsidP="0082339F">
      <w:pPr>
        <w:rPr>
          <w:sz w:val="22"/>
          <w:szCs w:val="22"/>
        </w:rPr>
      </w:pPr>
      <w:r w:rsidRPr="0082339F">
        <w:rPr>
          <w:sz w:val="22"/>
          <w:szCs w:val="22"/>
        </w:rPr>
        <w:t>El pueblo checheno</w:t>
      </w:r>
      <w:r w:rsidR="00673DE6" w:rsidRPr="0082339F">
        <w:rPr>
          <w:sz w:val="22"/>
          <w:szCs w:val="22"/>
        </w:rPr>
        <w:t xml:space="preserve"> </w:t>
      </w:r>
      <w:r w:rsidR="00761BCA" w:rsidRPr="0082339F">
        <w:rPr>
          <w:sz w:val="22"/>
          <w:szCs w:val="22"/>
        </w:rPr>
        <w:t xml:space="preserve">se </w:t>
      </w:r>
      <w:r w:rsidR="00673DE6" w:rsidRPr="0082339F">
        <w:rPr>
          <w:sz w:val="22"/>
          <w:szCs w:val="22"/>
        </w:rPr>
        <w:t xml:space="preserve">ha enfrentado </w:t>
      </w:r>
      <w:r w:rsidR="00120F66" w:rsidRPr="0082339F">
        <w:rPr>
          <w:sz w:val="22"/>
          <w:szCs w:val="22"/>
        </w:rPr>
        <w:t xml:space="preserve">desde el siglo XIX </w:t>
      </w:r>
      <w:r w:rsidR="00673DE6" w:rsidRPr="0082339F">
        <w:rPr>
          <w:sz w:val="22"/>
          <w:szCs w:val="22"/>
        </w:rPr>
        <w:t>a Rusia</w:t>
      </w:r>
      <w:r w:rsidR="003F7FA8" w:rsidRPr="0082339F">
        <w:rPr>
          <w:sz w:val="22"/>
          <w:szCs w:val="22"/>
        </w:rPr>
        <w:t>, por</w:t>
      </w:r>
      <w:r w:rsidR="00120F66" w:rsidRPr="0082339F">
        <w:rPr>
          <w:sz w:val="22"/>
          <w:szCs w:val="22"/>
        </w:rPr>
        <w:t xml:space="preserve"> motivo</w:t>
      </w:r>
      <w:r w:rsidR="003F7FA8" w:rsidRPr="0082339F">
        <w:rPr>
          <w:sz w:val="22"/>
          <w:szCs w:val="22"/>
        </w:rPr>
        <w:t>s</w:t>
      </w:r>
      <w:r w:rsidR="00120F66" w:rsidRPr="0082339F">
        <w:rPr>
          <w:sz w:val="22"/>
          <w:szCs w:val="22"/>
        </w:rPr>
        <w:t xml:space="preserve"> de la </w:t>
      </w:r>
      <w:r w:rsidR="006A6CFB" w:rsidRPr="0082339F">
        <w:rPr>
          <w:sz w:val="22"/>
          <w:szCs w:val="22"/>
        </w:rPr>
        <w:t xml:space="preserve">diferencia étnica </w:t>
      </w:r>
      <w:r w:rsidR="00120F66" w:rsidRPr="0082339F">
        <w:rPr>
          <w:sz w:val="22"/>
          <w:szCs w:val="22"/>
        </w:rPr>
        <w:t xml:space="preserve">y religiosa </w:t>
      </w:r>
      <w:r w:rsidR="003F7FA8" w:rsidRPr="0082339F">
        <w:rPr>
          <w:sz w:val="22"/>
          <w:szCs w:val="22"/>
        </w:rPr>
        <w:t>entre ambos países</w:t>
      </w:r>
      <w:r w:rsidR="006A6CFB" w:rsidRPr="0082339F">
        <w:rPr>
          <w:sz w:val="22"/>
          <w:szCs w:val="22"/>
        </w:rPr>
        <w:t>. L</w:t>
      </w:r>
      <w:r w:rsidR="00120F66" w:rsidRPr="0082339F">
        <w:rPr>
          <w:sz w:val="22"/>
          <w:szCs w:val="22"/>
        </w:rPr>
        <w:t>o</w:t>
      </w:r>
      <w:r w:rsidR="002F23FB" w:rsidRPr="0082339F">
        <w:rPr>
          <w:sz w:val="22"/>
          <w:szCs w:val="22"/>
        </w:rPr>
        <w:t>s sentimientos antir</w:t>
      </w:r>
      <w:r w:rsidR="006A6CFB" w:rsidRPr="0082339F">
        <w:rPr>
          <w:sz w:val="22"/>
          <w:szCs w:val="22"/>
        </w:rPr>
        <w:t>rusos crecieron a</w:t>
      </w:r>
      <w:r w:rsidR="00673DE6" w:rsidRPr="0082339F">
        <w:rPr>
          <w:sz w:val="22"/>
          <w:szCs w:val="22"/>
        </w:rPr>
        <w:t xml:space="preserve"> mediados de siglo XX</w:t>
      </w:r>
      <w:r w:rsidR="006A6CFB" w:rsidRPr="0082339F">
        <w:rPr>
          <w:sz w:val="22"/>
          <w:szCs w:val="22"/>
        </w:rPr>
        <w:t xml:space="preserve">, cuando </w:t>
      </w:r>
      <w:r w:rsidR="00673DE6" w:rsidRPr="0082339F">
        <w:rPr>
          <w:sz w:val="22"/>
          <w:szCs w:val="22"/>
        </w:rPr>
        <w:t>Stalin l</w:t>
      </w:r>
      <w:r w:rsidR="002F23FB" w:rsidRPr="0082339F">
        <w:rPr>
          <w:sz w:val="22"/>
          <w:szCs w:val="22"/>
        </w:rPr>
        <w:t>o</w:t>
      </w:r>
      <w:r w:rsidR="00673DE6" w:rsidRPr="0082339F">
        <w:rPr>
          <w:sz w:val="22"/>
          <w:szCs w:val="22"/>
        </w:rPr>
        <w:t>s acusó</w:t>
      </w:r>
      <w:r w:rsidR="002674C3" w:rsidRPr="0082339F">
        <w:rPr>
          <w:sz w:val="22"/>
          <w:szCs w:val="22"/>
        </w:rPr>
        <w:t xml:space="preserve"> de </w:t>
      </w:r>
      <w:r w:rsidR="00673DE6" w:rsidRPr="0082339F">
        <w:rPr>
          <w:sz w:val="22"/>
          <w:szCs w:val="22"/>
        </w:rPr>
        <w:t xml:space="preserve">haber </w:t>
      </w:r>
      <w:r w:rsidR="002674C3" w:rsidRPr="0082339F">
        <w:rPr>
          <w:sz w:val="22"/>
          <w:szCs w:val="22"/>
        </w:rPr>
        <w:t>colabora</w:t>
      </w:r>
      <w:r w:rsidR="00673DE6" w:rsidRPr="0082339F">
        <w:rPr>
          <w:sz w:val="22"/>
          <w:szCs w:val="22"/>
        </w:rPr>
        <w:t xml:space="preserve">do </w:t>
      </w:r>
      <w:r w:rsidR="002674C3" w:rsidRPr="0082339F">
        <w:rPr>
          <w:sz w:val="22"/>
          <w:szCs w:val="22"/>
        </w:rPr>
        <w:t xml:space="preserve">con </w:t>
      </w:r>
      <w:r w:rsidR="00673DE6" w:rsidRPr="0082339F">
        <w:rPr>
          <w:sz w:val="22"/>
          <w:szCs w:val="22"/>
        </w:rPr>
        <w:t>el ejército de Hitler y ordenó</w:t>
      </w:r>
      <w:r w:rsidR="002674C3" w:rsidRPr="0082339F">
        <w:rPr>
          <w:sz w:val="22"/>
          <w:szCs w:val="22"/>
        </w:rPr>
        <w:t xml:space="preserve"> su deportación masiva</w:t>
      </w:r>
      <w:r w:rsidR="00673DE6" w:rsidRPr="0082339F">
        <w:rPr>
          <w:sz w:val="22"/>
          <w:szCs w:val="22"/>
        </w:rPr>
        <w:t xml:space="preserve"> hacia la</w:t>
      </w:r>
      <w:r w:rsidR="00F434F1" w:rsidRPr="0082339F">
        <w:rPr>
          <w:sz w:val="22"/>
          <w:szCs w:val="22"/>
        </w:rPr>
        <w:t xml:space="preserve"> región </w:t>
      </w:r>
      <w:r w:rsidR="00673DE6" w:rsidRPr="0082339F">
        <w:rPr>
          <w:sz w:val="22"/>
          <w:szCs w:val="22"/>
        </w:rPr>
        <w:t>de Siberia</w:t>
      </w:r>
      <w:r w:rsidR="002674C3" w:rsidRPr="0082339F">
        <w:rPr>
          <w:sz w:val="22"/>
          <w:szCs w:val="22"/>
        </w:rPr>
        <w:t>.</w:t>
      </w:r>
    </w:p>
    <w:p w14:paraId="0C50B981" w14:textId="77777777" w:rsidR="00673DE6" w:rsidRPr="0082339F" w:rsidRDefault="00673DE6" w:rsidP="0082339F">
      <w:pPr>
        <w:rPr>
          <w:sz w:val="22"/>
          <w:szCs w:val="22"/>
        </w:rPr>
      </w:pPr>
    </w:p>
    <w:p w14:paraId="733D4A98" w14:textId="6F0C7FDA" w:rsidR="00673DE6" w:rsidRPr="0082339F" w:rsidRDefault="00673DE6" w:rsidP="0082339F">
      <w:pPr>
        <w:rPr>
          <w:sz w:val="22"/>
          <w:szCs w:val="22"/>
        </w:rPr>
      </w:pPr>
      <w:r w:rsidRPr="0082339F">
        <w:rPr>
          <w:sz w:val="22"/>
          <w:szCs w:val="22"/>
        </w:rPr>
        <w:t xml:space="preserve">Tras </w:t>
      </w:r>
      <w:r w:rsidR="00F434F1" w:rsidRPr="0082339F">
        <w:rPr>
          <w:sz w:val="22"/>
          <w:szCs w:val="22"/>
        </w:rPr>
        <w:t>la caída</w:t>
      </w:r>
      <w:r w:rsidRPr="0082339F">
        <w:rPr>
          <w:sz w:val="22"/>
          <w:szCs w:val="22"/>
        </w:rPr>
        <w:t xml:space="preserve"> de la Unión Soviética, los chechenos expresaron de nuevo sus </w:t>
      </w:r>
      <w:r w:rsidR="002674C3" w:rsidRPr="0082339F">
        <w:rPr>
          <w:sz w:val="22"/>
          <w:szCs w:val="22"/>
        </w:rPr>
        <w:t xml:space="preserve">tendencias separatistas </w:t>
      </w:r>
      <w:r w:rsidRPr="0082339F">
        <w:rPr>
          <w:sz w:val="22"/>
          <w:szCs w:val="22"/>
        </w:rPr>
        <w:t xml:space="preserve">respecto a la </w:t>
      </w:r>
      <w:r w:rsidR="006A6CFB" w:rsidRPr="0082339F">
        <w:rPr>
          <w:sz w:val="22"/>
          <w:szCs w:val="22"/>
        </w:rPr>
        <w:t xml:space="preserve">esfera de </w:t>
      </w:r>
      <w:r w:rsidRPr="0082339F">
        <w:rPr>
          <w:sz w:val="22"/>
          <w:szCs w:val="22"/>
        </w:rPr>
        <w:t>influencia rusa</w:t>
      </w:r>
      <w:r w:rsidR="00E77345">
        <w:rPr>
          <w:sz w:val="22"/>
          <w:szCs w:val="22"/>
        </w:rPr>
        <w:t xml:space="preserve"> [</w:t>
      </w:r>
      <w:r w:rsidR="00E77345" w:rsidRPr="00D80758">
        <w:rPr>
          <w:sz w:val="22"/>
          <w:szCs w:val="22"/>
        </w:rPr>
        <w:t>VER</w:t>
      </w:r>
      <w:r w:rsidR="00E77345">
        <w:rPr>
          <w:sz w:val="22"/>
          <w:szCs w:val="22"/>
        </w:rPr>
        <w:t>]</w:t>
      </w:r>
      <w:r w:rsidR="00D80758">
        <w:rPr>
          <w:sz w:val="22"/>
          <w:szCs w:val="22"/>
        </w:rPr>
        <w:t xml:space="preserve"> </w:t>
      </w:r>
      <w:r w:rsidR="00D80758" w:rsidRPr="00A96F61">
        <w:rPr>
          <w:rFonts w:ascii="Lucida Grande" w:hAnsi="Lucida Grande" w:cs="Lucida Grande"/>
          <w:color w:val="000000"/>
        </w:rPr>
        <w:t>http://www.elmundo.es/especiales/2002/10/internacional/moscu/claves.html</w:t>
      </w:r>
      <w:r w:rsidR="006A6CFB" w:rsidRPr="0082339F">
        <w:rPr>
          <w:sz w:val="22"/>
          <w:szCs w:val="22"/>
        </w:rPr>
        <w:t>.</w:t>
      </w:r>
      <w:r w:rsidR="00B37852" w:rsidRPr="0082339F">
        <w:rPr>
          <w:sz w:val="22"/>
          <w:szCs w:val="22"/>
        </w:rPr>
        <w:t xml:space="preserve"> </w:t>
      </w:r>
      <w:r w:rsidR="00120F66" w:rsidRPr="0082339F">
        <w:rPr>
          <w:sz w:val="22"/>
          <w:szCs w:val="22"/>
        </w:rPr>
        <w:t xml:space="preserve">Una de las dos </w:t>
      </w:r>
      <w:r w:rsidR="00B37852" w:rsidRPr="0082339F">
        <w:rPr>
          <w:sz w:val="22"/>
          <w:szCs w:val="22"/>
        </w:rPr>
        <w:t xml:space="preserve">únicas regiones autónomas que se negaron a firmar el </w:t>
      </w:r>
      <w:r w:rsidR="00120F66" w:rsidRPr="0082339F">
        <w:rPr>
          <w:sz w:val="22"/>
          <w:szCs w:val="22"/>
        </w:rPr>
        <w:t>t</w:t>
      </w:r>
      <w:r w:rsidR="00B37852" w:rsidRPr="0082339F">
        <w:rPr>
          <w:sz w:val="22"/>
          <w:szCs w:val="22"/>
        </w:rPr>
        <w:t xml:space="preserve">ratado de federación de 1992 fue Chechenia. </w:t>
      </w:r>
      <w:r w:rsidR="006A6CFB" w:rsidRPr="0082339F">
        <w:rPr>
          <w:sz w:val="22"/>
          <w:szCs w:val="22"/>
        </w:rPr>
        <w:t xml:space="preserve">Tal reivindicación encontró eco debido a </w:t>
      </w:r>
      <w:r w:rsidRPr="0082339F">
        <w:rPr>
          <w:sz w:val="22"/>
          <w:szCs w:val="22"/>
        </w:rPr>
        <w:t xml:space="preserve">que </w:t>
      </w:r>
      <w:r w:rsidR="00F434F1" w:rsidRPr="0082339F">
        <w:rPr>
          <w:sz w:val="22"/>
          <w:szCs w:val="22"/>
        </w:rPr>
        <w:t xml:space="preserve">los chechenos centran </w:t>
      </w:r>
      <w:r w:rsidR="006A6CFB" w:rsidRPr="0082339F">
        <w:rPr>
          <w:sz w:val="22"/>
          <w:szCs w:val="22"/>
        </w:rPr>
        <w:t>s</w:t>
      </w:r>
      <w:r w:rsidR="00B37852" w:rsidRPr="0082339F">
        <w:rPr>
          <w:sz w:val="22"/>
          <w:szCs w:val="22"/>
        </w:rPr>
        <w:t>u</w:t>
      </w:r>
      <w:r w:rsidR="006A6CFB" w:rsidRPr="0082339F">
        <w:rPr>
          <w:sz w:val="22"/>
          <w:szCs w:val="22"/>
        </w:rPr>
        <w:t xml:space="preserve"> identidad en la religión musulmana</w:t>
      </w:r>
      <w:r w:rsidR="00120F66" w:rsidRPr="0082339F">
        <w:rPr>
          <w:sz w:val="22"/>
          <w:szCs w:val="22"/>
        </w:rPr>
        <w:t xml:space="preserve"> y ven a los rusos como un pueblo predominantemente ortodoxo</w:t>
      </w:r>
      <w:r w:rsidR="002F23FB" w:rsidRPr="0082339F">
        <w:rPr>
          <w:sz w:val="22"/>
          <w:szCs w:val="22"/>
        </w:rPr>
        <w:t>.</w:t>
      </w:r>
    </w:p>
    <w:p w14:paraId="3453C96B" w14:textId="77777777" w:rsidR="00673DE6" w:rsidRPr="0082339F" w:rsidRDefault="00673DE6" w:rsidP="0082339F">
      <w:pPr>
        <w:rPr>
          <w:sz w:val="22"/>
          <w:szCs w:val="22"/>
        </w:rPr>
      </w:pPr>
    </w:p>
    <w:p w14:paraId="29821D36" w14:textId="76FF13EF" w:rsidR="00673DE6" w:rsidRPr="0082339F" w:rsidRDefault="00673DE6" w:rsidP="0082339F">
      <w:pPr>
        <w:rPr>
          <w:sz w:val="22"/>
          <w:szCs w:val="22"/>
        </w:rPr>
      </w:pPr>
      <w:r w:rsidRPr="0082339F">
        <w:rPr>
          <w:sz w:val="22"/>
          <w:szCs w:val="22"/>
        </w:rPr>
        <w:t>La cuestión musulmana en Rusia no es asunto menor; s</w:t>
      </w:r>
      <w:r w:rsidR="00C344BC" w:rsidRPr="0082339F">
        <w:rPr>
          <w:sz w:val="22"/>
          <w:szCs w:val="22"/>
        </w:rPr>
        <w:t xml:space="preserve">olo en Moscú viven dos millones de musulmanes, y uno de cada seis rusos profesa </w:t>
      </w:r>
      <w:r w:rsidR="00F434F1" w:rsidRPr="0082339F">
        <w:rPr>
          <w:sz w:val="22"/>
          <w:szCs w:val="22"/>
        </w:rPr>
        <w:t>esta</w:t>
      </w:r>
      <w:r w:rsidR="00C344BC" w:rsidRPr="0082339F">
        <w:rPr>
          <w:sz w:val="22"/>
          <w:szCs w:val="22"/>
        </w:rPr>
        <w:t xml:space="preserve"> religión</w:t>
      </w:r>
      <w:r w:rsidRPr="0082339F">
        <w:rPr>
          <w:sz w:val="22"/>
          <w:szCs w:val="22"/>
        </w:rPr>
        <w:t xml:space="preserve">. A ello hay que añadir que Rusia </w:t>
      </w:r>
      <w:r w:rsidR="00C344BC" w:rsidRPr="0082339F">
        <w:rPr>
          <w:sz w:val="22"/>
          <w:szCs w:val="22"/>
        </w:rPr>
        <w:t xml:space="preserve">ha hecho de la </w:t>
      </w:r>
      <w:r w:rsidR="00120F66" w:rsidRPr="0082339F">
        <w:rPr>
          <w:sz w:val="22"/>
          <w:szCs w:val="22"/>
        </w:rPr>
        <w:t>i</w:t>
      </w:r>
      <w:r w:rsidR="00C344BC" w:rsidRPr="0082339F">
        <w:rPr>
          <w:sz w:val="22"/>
          <w:szCs w:val="22"/>
        </w:rPr>
        <w:t xml:space="preserve">glesia </w:t>
      </w:r>
      <w:r w:rsidR="00120F66" w:rsidRPr="0082339F">
        <w:rPr>
          <w:sz w:val="22"/>
          <w:szCs w:val="22"/>
        </w:rPr>
        <w:t>o</w:t>
      </w:r>
      <w:r w:rsidR="00C344BC" w:rsidRPr="0082339F">
        <w:rPr>
          <w:sz w:val="22"/>
          <w:szCs w:val="22"/>
        </w:rPr>
        <w:t>rtodoxa uno de los pil</w:t>
      </w:r>
      <w:r w:rsidRPr="0082339F">
        <w:rPr>
          <w:sz w:val="22"/>
          <w:szCs w:val="22"/>
        </w:rPr>
        <w:t>ares de su política</w:t>
      </w:r>
      <w:r w:rsidR="00C344BC" w:rsidRPr="0082339F">
        <w:rPr>
          <w:sz w:val="22"/>
          <w:szCs w:val="22"/>
        </w:rPr>
        <w:t xml:space="preserve">. </w:t>
      </w:r>
    </w:p>
    <w:p w14:paraId="51FE66A1" w14:textId="77777777" w:rsidR="00673DE6" w:rsidRPr="0082339F" w:rsidRDefault="00673DE6" w:rsidP="0082339F">
      <w:pPr>
        <w:rPr>
          <w:sz w:val="22"/>
          <w:szCs w:val="22"/>
        </w:rPr>
      </w:pPr>
    </w:p>
    <w:p w14:paraId="380372DA" w14:textId="1218BA61" w:rsidR="00C344BC" w:rsidRPr="0082339F" w:rsidRDefault="00673DE6" w:rsidP="0082339F">
      <w:pPr>
        <w:rPr>
          <w:sz w:val="22"/>
          <w:szCs w:val="22"/>
        </w:rPr>
      </w:pPr>
      <w:r w:rsidRPr="0082339F">
        <w:rPr>
          <w:sz w:val="22"/>
          <w:szCs w:val="22"/>
        </w:rPr>
        <w:t xml:space="preserve">En contraste, </w:t>
      </w:r>
      <w:r w:rsidR="00C344BC" w:rsidRPr="0082339F">
        <w:rPr>
          <w:sz w:val="22"/>
          <w:szCs w:val="22"/>
        </w:rPr>
        <w:t xml:space="preserve">Chechenia </w:t>
      </w:r>
      <w:r w:rsidR="00B37852" w:rsidRPr="0082339F">
        <w:rPr>
          <w:sz w:val="22"/>
          <w:szCs w:val="22"/>
        </w:rPr>
        <w:t xml:space="preserve">cada vez </w:t>
      </w:r>
      <w:r w:rsidR="00F434F1" w:rsidRPr="0082339F">
        <w:rPr>
          <w:sz w:val="22"/>
          <w:szCs w:val="22"/>
        </w:rPr>
        <w:t xml:space="preserve">más </w:t>
      </w:r>
      <w:r w:rsidR="00B37852" w:rsidRPr="0082339F">
        <w:rPr>
          <w:sz w:val="22"/>
          <w:szCs w:val="22"/>
        </w:rPr>
        <w:t xml:space="preserve">se </w:t>
      </w:r>
      <w:r w:rsidR="00C344BC" w:rsidRPr="0082339F">
        <w:rPr>
          <w:sz w:val="22"/>
          <w:szCs w:val="22"/>
        </w:rPr>
        <w:t>conv</w:t>
      </w:r>
      <w:r w:rsidR="00B37852" w:rsidRPr="0082339F">
        <w:rPr>
          <w:sz w:val="22"/>
          <w:szCs w:val="22"/>
        </w:rPr>
        <w:t xml:space="preserve">ierte en </w:t>
      </w:r>
      <w:r w:rsidR="00C344BC" w:rsidRPr="0082339F">
        <w:rPr>
          <w:sz w:val="22"/>
          <w:szCs w:val="22"/>
        </w:rPr>
        <w:t xml:space="preserve">un Estado </w:t>
      </w:r>
      <w:r w:rsidR="002F23FB" w:rsidRPr="0082339F">
        <w:rPr>
          <w:sz w:val="22"/>
          <w:szCs w:val="22"/>
        </w:rPr>
        <w:t xml:space="preserve">que se identifica con la religión </w:t>
      </w:r>
      <w:r w:rsidR="00120F66" w:rsidRPr="0082339F">
        <w:rPr>
          <w:sz w:val="22"/>
          <w:szCs w:val="22"/>
        </w:rPr>
        <w:t>i</w:t>
      </w:r>
      <w:r w:rsidR="00C344BC" w:rsidRPr="0082339F">
        <w:rPr>
          <w:sz w:val="22"/>
          <w:szCs w:val="22"/>
        </w:rPr>
        <w:t>slámic</w:t>
      </w:r>
      <w:r w:rsidR="002F23FB" w:rsidRPr="0082339F">
        <w:rPr>
          <w:sz w:val="22"/>
          <w:szCs w:val="22"/>
        </w:rPr>
        <w:t>a</w:t>
      </w:r>
      <w:r w:rsidR="00C344BC" w:rsidRPr="0082339F">
        <w:rPr>
          <w:sz w:val="22"/>
          <w:szCs w:val="22"/>
        </w:rPr>
        <w:t xml:space="preserve">. La enseñanza laica ha sido sustituida por la islámica, </w:t>
      </w:r>
      <w:r w:rsidR="00F434F1" w:rsidRPr="0082339F">
        <w:rPr>
          <w:sz w:val="22"/>
          <w:szCs w:val="22"/>
        </w:rPr>
        <w:t xml:space="preserve">allí </w:t>
      </w:r>
      <w:r w:rsidR="00C344BC" w:rsidRPr="0082339F">
        <w:rPr>
          <w:sz w:val="22"/>
          <w:szCs w:val="22"/>
        </w:rPr>
        <w:t xml:space="preserve">el aprendizaje del </w:t>
      </w:r>
      <w:r w:rsidR="00C344BC" w:rsidRPr="0082339F">
        <w:rPr>
          <w:i/>
          <w:sz w:val="22"/>
          <w:szCs w:val="22"/>
        </w:rPr>
        <w:t>Corán</w:t>
      </w:r>
      <w:r w:rsidR="00C344BC" w:rsidRPr="0082339F">
        <w:rPr>
          <w:sz w:val="22"/>
          <w:szCs w:val="22"/>
        </w:rPr>
        <w:t xml:space="preserve"> es obligatorio. </w:t>
      </w:r>
      <w:r w:rsidRPr="0082339F">
        <w:rPr>
          <w:sz w:val="22"/>
          <w:szCs w:val="22"/>
        </w:rPr>
        <w:t>Asimismo, c</w:t>
      </w:r>
      <w:r w:rsidR="00C344BC" w:rsidRPr="0082339F">
        <w:rPr>
          <w:sz w:val="22"/>
          <w:szCs w:val="22"/>
        </w:rPr>
        <w:t>ada distrito cuenta con un juez islámico</w:t>
      </w:r>
      <w:r w:rsidR="00F434F1" w:rsidRPr="0082339F">
        <w:rPr>
          <w:sz w:val="22"/>
          <w:szCs w:val="22"/>
        </w:rPr>
        <w:t>,</w:t>
      </w:r>
      <w:r w:rsidR="00C344BC" w:rsidRPr="0082339F">
        <w:rPr>
          <w:sz w:val="22"/>
          <w:szCs w:val="22"/>
        </w:rPr>
        <w:t xml:space="preserve"> cuyas sentencias</w:t>
      </w:r>
      <w:r w:rsidRPr="0082339F">
        <w:rPr>
          <w:sz w:val="22"/>
          <w:szCs w:val="22"/>
        </w:rPr>
        <w:t>,</w:t>
      </w:r>
      <w:r w:rsidR="00C344BC" w:rsidRPr="0082339F">
        <w:rPr>
          <w:sz w:val="22"/>
          <w:szCs w:val="22"/>
        </w:rPr>
        <w:t xml:space="preserve"> </w:t>
      </w:r>
      <w:r w:rsidRPr="0082339F">
        <w:rPr>
          <w:sz w:val="22"/>
          <w:szCs w:val="22"/>
        </w:rPr>
        <w:t xml:space="preserve">basadas en la </w:t>
      </w:r>
      <w:r w:rsidR="00120F66" w:rsidRPr="0082339F">
        <w:rPr>
          <w:b/>
          <w:i/>
          <w:sz w:val="22"/>
          <w:szCs w:val="22"/>
        </w:rPr>
        <w:t>s</w:t>
      </w:r>
      <w:r w:rsidRPr="0082339F">
        <w:rPr>
          <w:b/>
          <w:i/>
          <w:sz w:val="22"/>
          <w:szCs w:val="22"/>
        </w:rPr>
        <w:t>har</w:t>
      </w:r>
      <w:r w:rsidR="00120F66" w:rsidRPr="0082339F">
        <w:rPr>
          <w:b/>
          <w:i/>
          <w:sz w:val="22"/>
          <w:szCs w:val="22"/>
        </w:rPr>
        <w:t>i</w:t>
      </w:r>
      <w:r w:rsidRPr="0082339F">
        <w:rPr>
          <w:b/>
          <w:i/>
          <w:sz w:val="22"/>
          <w:szCs w:val="22"/>
        </w:rPr>
        <w:t>a</w:t>
      </w:r>
      <w:r w:rsidRPr="0082339F">
        <w:rPr>
          <w:sz w:val="22"/>
          <w:szCs w:val="22"/>
        </w:rPr>
        <w:t>, son inapelables.</w:t>
      </w:r>
    </w:p>
    <w:p w14:paraId="4104C653"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C067B8" w:rsidRPr="0082339F" w14:paraId="6066BD74" w14:textId="77777777" w:rsidTr="005A2B85">
        <w:tc>
          <w:tcPr>
            <w:tcW w:w="8978" w:type="dxa"/>
            <w:gridSpan w:val="2"/>
            <w:shd w:val="clear" w:color="auto" w:fill="000000" w:themeFill="text1"/>
          </w:tcPr>
          <w:p w14:paraId="5E222EB5" w14:textId="77777777" w:rsidR="00C067B8" w:rsidRPr="0082339F" w:rsidRDefault="00C067B8" w:rsidP="0082339F">
            <w:pPr>
              <w:rPr>
                <w:b/>
                <w:color w:val="FFFFFF" w:themeColor="background1"/>
              </w:rPr>
            </w:pPr>
            <w:r w:rsidRPr="0082339F">
              <w:rPr>
                <w:b/>
                <w:color w:val="FFFFFF" w:themeColor="background1"/>
              </w:rPr>
              <w:t>Recuerda</w:t>
            </w:r>
          </w:p>
        </w:tc>
      </w:tr>
      <w:tr w:rsidR="00C067B8" w:rsidRPr="0082339F" w14:paraId="2DCB5F15" w14:textId="77777777" w:rsidTr="005A2B85">
        <w:tc>
          <w:tcPr>
            <w:tcW w:w="2518" w:type="dxa"/>
          </w:tcPr>
          <w:p w14:paraId="607EF3F7" w14:textId="77777777" w:rsidR="00C067B8" w:rsidRPr="0082339F" w:rsidRDefault="00C067B8" w:rsidP="0082339F">
            <w:pPr>
              <w:rPr>
                <w:b/>
              </w:rPr>
            </w:pPr>
            <w:r w:rsidRPr="0082339F">
              <w:rPr>
                <w:b/>
              </w:rPr>
              <w:t>Contenido</w:t>
            </w:r>
          </w:p>
        </w:tc>
        <w:tc>
          <w:tcPr>
            <w:tcW w:w="6460" w:type="dxa"/>
          </w:tcPr>
          <w:p w14:paraId="216D3994" w14:textId="4CB3B07E" w:rsidR="00C067B8" w:rsidRPr="0082339F" w:rsidRDefault="002F23FB" w:rsidP="0082339F">
            <w:r w:rsidRPr="0082339F">
              <w:t>No</w:t>
            </w:r>
            <w:r w:rsidR="00C067B8" w:rsidRPr="0082339F">
              <w:t xml:space="preserve"> hay que perder de vista los factores económicos. Chechenia es una región rica en petróleo. Además, </w:t>
            </w:r>
            <w:r w:rsidR="00F434F1" w:rsidRPr="0082339F">
              <w:t xml:space="preserve">cuenta con </w:t>
            </w:r>
            <w:commentRangeStart w:id="193"/>
            <w:r w:rsidR="00C067B8" w:rsidRPr="0082339F">
              <w:t>un</w:t>
            </w:r>
            <w:commentRangeEnd w:id="193"/>
            <w:r w:rsidR="00E77345">
              <w:rPr>
                <w:rStyle w:val="Refdecomentario"/>
                <w:rFonts w:ascii="Calibri" w:eastAsia="Calibri" w:hAnsi="Calibri" w:cs="Times New Roman"/>
              </w:rPr>
              <w:commentReference w:id="193"/>
            </w:r>
            <w:r w:rsidR="00C067B8" w:rsidRPr="0082339F">
              <w:t xml:space="preserve"> oleoducto que cruza el Cáucaso y </w:t>
            </w:r>
            <w:r w:rsidRPr="0082339F">
              <w:t>atraviesa</w:t>
            </w:r>
            <w:r w:rsidR="00C067B8" w:rsidRPr="0082339F">
              <w:t xml:space="preserve"> </w:t>
            </w:r>
            <w:r w:rsidR="00F434F1" w:rsidRPr="0082339F">
              <w:t xml:space="preserve">a </w:t>
            </w:r>
            <w:r w:rsidR="00C067B8" w:rsidRPr="0082339F">
              <w:t>Chechenia transportando el petróleo de los campos de la región del Mar Caspio</w:t>
            </w:r>
            <w:r w:rsidR="00F434F1" w:rsidRPr="0082339F">
              <w:t>,</w:t>
            </w:r>
            <w:r w:rsidR="00C067B8" w:rsidRPr="0082339F">
              <w:t xml:space="preserve"> donde Estados Unidos tiene intereses energéticos. Desde esa perspectiva, Chechenia es una pieza del ajedrez al que cada potencia utiliza según sus necesidades. </w:t>
            </w:r>
          </w:p>
          <w:p w14:paraId="016228FF" w14:textId="639ECBD6" w:rsidR="00C067B8" w:rsidRPr="0082339F" w:rsidRDefault="00C067B8" w:rsidP="0082339F">
            <w:pPr>
              <w:rPr>
                <w:b/>
              </w:rPr>
            </w:pPr>
            <w:r w:rsidRPr="0082339F">
              <w:t>Las inmensas reservas petroleras del mar Caspio y de las ex</w:t>
            </w:r>
            <w:r w:rsidR="002F23FB" w:rsidRPr="0082339F">
              <w:t xml:space="preserve"> </w:t>
            </w:r>
            <w:r w:rsidRPr="0082339F">
              <w:t>repúblicas soviéticas de Kazajstán, Azerba</w:t>
            </w:r>
            <w:r w:rsidR="00236F65" w:rsidRPr="0082339F">
              <w:t>iy</w:t>
            </w:r>
            <w:r w:rsidR="00F434F1" w:rsidRPr="0082339F">
              <w:t>án, Turkmenistán y Uzbekistán</w:t>
            </w:r>
            <w:r w:rsidRPr="0082339F">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82339F" w:rsidRDefault="00CF5B2B" w:rsidP="0082339F">
      <w:pPr>
        <w:rPr>
          <w:sz w:val="22"/>
          <w:szCs w:val="22"/>
        </w:rPr>
      </w:pPr>
    </w:p>
    <w:p w14:paraId="4CA1832E" w14:textId="0E758135" w:rsidR="00120F66" w:rsidRPr="0082339F" w:rsidRDefault="00B37852" w:rsidP="0082339F">
      <w:pPr>
        <w:rPr>
          <w:sz w:val="22"/>
          <w:szCs w:val="22"/>
        </w:rPr>
      </w:pPr>
      <w:r w:rsidRPr="0082339F">
        <w:rPr>
          <w:sz w:val="22"/>
          <w:szCs w:val="22"/>
        </w:rPr>
        <w:t>Tras la primer</w:t>
      </w:r>
      <w:r w:rsidR="00236F65" w:rsidRPr="0082339F">
        <w:rPr>
          <w:sz w:val="22"/>
          <w:szCs w:val="22"/>
        </w:rPr>
        <w:t>a</w:t>
      </w:r>
      <w:r w:rsidRPr="0082339F">
        <w:rPr>
          <w:sz w:val="22"/>
          <w:szCs w:val="22"/>
        </w:rPr>
        <w:t xml:space="preserve"> guerra </w:t>
      </w:r>
      <w:r w:rsidR="00CF4C46" w:rsidRPr="0082339F">
        <w:rPr>
          <w:sz w:val="22"/>
          <w:szCs w:val="22"/>
        </w:rPr>
        <w:t>ocurrida entre</w:t>
      </w:r>
      <w:r w:rsidRPr="0082339F">
        <w:rPr>
          <w:sz w:val="22"/>
          <w:szCs w:val="22"/>
        </w:rPr>
        <w:t xml:space="preserve"> </w:t>
      </w:r>
      <w:r w:rsidR="00673DE6" w:rsidRPr="0082339F">
        <w:rPr>
          <w:sz w:val="22"/>
          <w:szCs w:val="22"/>
        </w:rPr>
        <w:t>1994</w:t>
      </w:r>
      <w:r w:rsidR="00CF4C46" w:rsidRPr="0082339F">
        <w:rPr>
          <w:sz w:val="22"/>
          <w:szCs w:val="22"/>
        </w:rPr>
        <w:t xml:space="preserve"> y 1996</w:t>
      </w:r>
      <w:r w:rsidR="00673DE6" w:rsidRPr="0082339F">
        <w:rPr>
          <w:sz w:val="22"/>
          <w:szCs w:val="22"/>
        </w:rPr>
        <w:t xml:space="preserve">, </w:t>
      </w:r>
      <w:r w:rsidRPr="0082339F">
        <w:rPr>
          <w:sz w:val="22"/>
          <w:szCs w:val="22"/>
        </w:rPr>
        <w:t xml:space="preserve">los rusos aceptaron retirar todas sus fuerzas </w:t>
      </w:r>
      <w:r w:rsidR="00120F66" w:rsidRPr="0082339F">
        <w:rPr>
          <w:sz w:val="22"/>
          <w:szCs w:val="22"/>
        </w:rPr>
        <w:t>de</w:t>
      </w:r>
      <w:r w:rsidRPr="0082339F">
        <w:rPr>
          <w:sz w:val="22"/>
          <w:szCs w:val="22"/>
        </w:rPr>
        <w:t xml:space="preserve"> Chechenia.</w:t>
      </w:r>
      <w:r w:rsidR="00673DE6" w:rsidRPr="0082339F">
        <w:rPr>
          <w:sz w:val="22"/>
          <w:szCs w:val="22"/>
        </w:rPr>
        <w:t xml:space="preserve"> </w:t>
      </w:r>
      <w:r w:rsidR="00120F66" w:rsidRPr="0082339F">
        <w:rPr>
          <w:sz w:val="22"/>
          <w:szCs w:val="22"/>
        </w:rPr>
        <w:t xml:space="preserve">Pero </w:t>
      </w:r>
      <w:r w:rsidR="001C5CCC" w:rsidRPr="0082339F">
        <w:rPr>
          <w:sz w:val="22"/>
          <w:szCs w:val="22"/>
        </w:rPr>
        <w:t xml:space="preserve">la intervención rusa envió </w:t>
      </w:r>
      <w:r w:rsidR="00120F66" w:rsidRPr="0082339F">
        <w:rPr>
          <w:sz w:val="22"/>
          <w:szCs w:val="22"/>
        </w:rPr>
        <w:t xml:space="preserve">el </w:t>
      </w:r>
      <w:r w:rsidR="001C5CCC" w:rsidRPr="0082339F">
        <w:rPr>
          <w:sz w:val="22"/>
          <w:szCs w:val="22"/>
        </w:rPr>
        <w:t xml:space="preserve">mensaje </w:t>
      </w:r>
      <w:r w:rsidR="00120F66" w:rsidRPr="0082339F">
        <w:rPr>
          <w:sz w:val="22"/>
          <w:szCs w:val="22"/>
        </w:rPr>
        <w:t xml:space="preserve">de que </w:t>
      </w:r>
      <w:r w:rsidR="001C5CCC" w:rsidRPr="0082339F">
        <w:rPr>
          <w:sz w:val="22"/>
          <w:szCs w:val="22"/>
        </w:rPr>
        <w:t xml:space="preserve">Moscú no dudaría en usar la fuerza para impedir tentativas de independencia. </w:t>
      </w:r>
    </w:p>
    <w:p w14:paraId="030EEAA9" w14:textId="77777777" w:rsidR="00120F66" w:rsidRPr="0082339F" w:rsidRDefault="00120F66" w:rsidP="0082339F">
      <w:pPr>
        <w:rPr>
          <w:sz w:val="22"/>
          <w:szCs w:val="22"/>
        </w:rPr>
      </w:pPr>
    </w:p>
    <w:p w14:paraId="16004912" w14:textId="1A0AA12D" w:rsidR="00CF4C46" w:rsidRPr="0082339F" w:rsidRDefault="00B37852" w:rsidP="0082339F">
      <w:pPr>
        <w:rPr>
          <w:sz w:val="22"/>
          <w:szCs w:val="22"/>
        </w:rPr>
      </w:pPr>
      <w:r w:rsidRPr="0082339F">
        <w:rPr>
          <w:sz w:val="22"/>
          <w:szCs w:val="22"/>
        </w:rPr>
        <w:t>Sin embargo</w:t>
      </w:r>
      <w:r w:rsidR="00236F65" w:rsidRPr="0082339F">
        <w:rPr>
          <w:sz w:val="22"/>
          <w:szCs w:val="22"/>
        </w:rPr>
        <w:t>,</w:t>
      </w:r>
      <w:r w:rsidRPr="0082339F">
        <w:rPr>
          <w:sz w:val="22"/>
          <w:szCs w:val="22"/>
        </w:rPr>
        <w:t xml:space="preserve"> la economía </w:t>
      </w:r>
      <w:r w:rsidR="00120F66" w:rsidRPr="0082339F">
        <w:rPr>
          <w:sz w:val="22"/>
          <w:szCs w:val="22"/>
        </w:rPr>
        <w:t xml:space="preserve">chechena </w:t>
      </w:r>
      <w:r w:rsidRPr="0082339F">
        <w:rPr>
          <w:sz w:val="22"/>
          <w:szCs w:val="22"/>
        </w:rPr>
        <w:t>se desplomó</w:t>
      </w:r>
      <w:r w:rsidR="002674C3" w:rsidRPr="0082339F">
        <w:rPr>
          <w:sz w:val="22"/>
          <w:szCs w:val="22"/>
        </w:rPr>
        <w:t xml:space="preserve"> y </w:t>
      </w:r>
      <w:r w:rsidRPr="0082339F">
        <w:rPr>
          <w:sz w:val="22"/>
          <w:szCs w:val="22"/>
        </w:rPr>
        <w:t xml:space="preserve">el país empezó a ser controlado por </w:t>
      </w:r>
      <w:r w:rsidR="002674C3" w:rsidRPr="0082339F">
        <w:rPr>
          <w:sz w:val="22"/>
          <w:szCs w:val="22"/>
        </w:rPr>
        <w:t>mafias</w:t>
      </w:r>
      <w:r w:rsidRPr="0082339F">
        <w:rPr>
          <w:sz w:val="22"/>
          <w:szCs w:val="22"/>
        </w:rPr>
        <w:t xml:space="preserve">. </w:t>
      </w:r>
      <w:r w:rsidR="00CF4C46" w:rsidRPr="0082339F">
        <w:rPr>
          <w:sz w:val="22"/>
          <w:szCs w:val="22"/>
        </w:rPr>
        <w:t>En 1999</w:t>
      </w:r>
      <w:r w:rsidR="00236F65" w:rsidRPr="0082339F">
        <w:rPr>
          <w:sz w:val="22"/>
          <w:szCs w:val="22"/>
        </w:rPr>
        <w:t>,</w:t>
      </w:r>
      <w:r w:rsidR="00CF4C46" w:rsidRPr="0082339F">
        <w:rPr>
          <w:sz w:val="22"/>
          <w:szCs w:val="22"/>
        </w:rPr>
        <w:t xml:space="preserve"> </w:t>
      </w:r>
      <w:r w:rsidR="00236F65" w:rsidRPr="0082339F">
        <w:rPr>
          <w:sz w:val="22"/>
          <w:szCs w:val="22"/>
        </w:rPr>
        <w:t xml:space="preserve">Chechenia </w:t>
      </w:r>
      <w:r w:rsidR="00CF4C46" w:rsidRPr="0082339F">
        <w:rPr>
          <w:sz w:val="22"/>
          <w:szCs w:val="22"/>
        </w:rPr>
        <w:t>estuvo al borde de la guerra civil. Los secuestros, el tráfico de armas y el robo de petróleo eran moneda corriente.</w:t>
      </w:r>
    </w:p>
    <w:p w14:paraId="20F833B6" w14:textId="77777777" w:rsidR="00B37852" w:rsidRPr="0082339F" w:rsidRDefault="00B37852" w:rsidP="0082339F">
      <w:pPr>
        <w:rPr>
          <w:sz w:val="22"/>
          <w:szCs w:val="22"/>
        </w:rPr>
      </w:pPr>
    </w:p>
    <w:p w14:paraId="656C955C" w14:textId="0B072D12" w:rsidR="006639F2" w:rsidRPr="0082339F" w:rsidRDefault="006639F2" w:rsidP="0082339F">
      <w:pPr>
        <w:rPr>
          <w:sz w:val="22"/>
          <w:szCs w:val="22"/>
        </w:rPr>
      </w:pPr>
      <w:r w:rsidRPr="0082339F">
        <w:rPr>
          <w:sz w:val="22"/>
          <w:szCs w:val="22"/>
        </w:rPr>
        <w:t xml:space="preserve">La segunda campaña empezó en 1999 </w:t>
      </w:r>
      <w:r w:rsidR="00EF485E" w:rsidRPr="0082339F">
        <w:rPr>
          <w:sz w:val="22"/>
          <w:szCs w:val="22"/>
        </w:rPr>
        <w:t xml:space="preserve">y </w:t>
      </w:r>
      <w:r w:rsidR="001C5CCC" w:rsidRPr="0082339F">
        <w:rPr>
          <w:sz w:val="22"/>
          <w:szCs w:val="22"/>
        </w:rPr>
        <w:t>fue presentada por las autoridades rusas como una operación antiterrorista</w:t>
      </w:r>
      <w:r w:rsidR="005D60D0" w:rsidRPr="0082339F">
        <w:rPr>
          <w:sz w:val="22"/>
          <w:szCs w:val="22"/>
        </w:rPr>
        <w:t xml:space="preserve"> interna</w:t>
      </w:r>
      <w:r w:rsidR="001C5CCC" w:rsidRPr="0082339F">
        <w:rPr>
          <w:sz w:val="22"/>
          <w:szCs w:val="22"/>
        </w:rPr>
        <w:t xml:space="preserve">, dirigida contra </w:t>
      </w:r>
      <w:r w:rsidR="00236F65" w:rsidRPr="0082339F">
        <w:rPr>
          <w:sz w:val="22"/>
          <w:szCs w:val="22"/>
        </w:rPr>
        <w:t xml:space="preserve">los </w:t>
      </w:r>
      <w:r w:rsidR="001C5CCC" w:rsidRPr="0082339F">
        <w:rPr>
          <w:sz w:val="22"/>
          <w:szCs w:val="22"/>
        </w:rPr>
        <w:t xml:space="preserve">fundamentalistas islámicos. </w:t>
      </w:r>
      <w:r w:rsidR="00236F65" w:rsidRPr="0082339F">
        <w:rPr>
          <w:sz w:val="22"/>
          <w:szCs w:val="22"/>
        </w:rPr>
        <w:t>Se</w:t>
      </w:r>
      <w:r w:rsidR="005D60D0" w:rsidRPr="0082339F">
        <w:rPr>
          <w:sz w:val="22"/>
          <w:szCs w:val="22"/>
        </w:rPr>
        <w:t xml:space="preserve"> i</w:t>
      </w:r>
      <w:r w:rsidR="001C5CCC" w:rsidRPr="0082339F">
        <w:rPr>
          <w:sz w:val="22"/>
          <w:szCs w:val="22"/>
        </w:rPr>
        <w:t>nici</w:t>
      </w:r>
      <w:r w:rsidR="00236F65" w:rsidRPr="0082339F">
        <w:rPr>
          <w:sz w:val="22"/>
          <w:szCs w:val="22"/>
        </w:rPr>
        <w:t>ó</w:t>
      </w:r>
      <w:r w:rsidR="001C5CCC" w:rsidRPr="0082339F">
        <w:rPr>
          <w:sz w:val="22"/>
          <w:szCs w:val="22"/>
        </w:rPr>
        <w:t xml:space="preserve"> </w:t>
      </w:r>
      <w:r w:rsidR="00761BCA" w:rsidRPr="0082339F">
        <w:rPr>
          <w:sz w:val="22"/>
          <w:szCs w:val="22"/>
        </w:rPr>
        <w:t xml:space="preserve">tras </w:t>
      </w:r>
      <w:r w:rsidR="001C5CCC" w:rsidRPr="0082339F">
        <w:rPr>
          <w:sz w:val="22"/>
          <w:szCs w:val="22"/>
        </w:rPr>
        <w:t xml:space="preserve">el incidente de </w:t>
      </w:r>
      <w:r w:rsidR="00761BCA" w:rsidRPr="0082339F">
        <w:rPr>
          <w:sz w:val="22"/>
          <w:szCs w:val="22"/>
        </w:rPr>
        <w:t xml:space="preserve">la invasión </w:t>
      </w:r>
      <w:r w:rsidRPr="0082339F">
        <w:rPr>
          <w:sz w:val="22"/>
          <w:szCs w:val="22"/>
        </w:rPr>
        <w:t xml:space="preserve">chechena </w:t>
      </w:r>
      <w:r w:rsidR="005D60D0" w:rsidRPr="0082339F">
        <w:rPr>
          <w:sz w:val="22"/>
          <w:szCs w:val="22"/>
        </w:rPr>
        <w:t>a Daguestán</w:t>
      </w:r>
      <w:r w:rsidR="00236F65" w:rsidRPr="0082339F">
        <w:rPr>
          <w:sz w:val="22"/>
          <w:szCs w:val="22"/>
        </w:rPr>
        <w:t>,</w:t>
      </w:r>
      <w:r w:rsidR="005D60D0" w:rsidRPr="0082339F">
        <w:rPr>
          <w:sz w:val="22"/>
          <w:szCs w:val="22"/>
        </w:rPr>
        <w:t xml:space="preserve"> sumada a </w:t>
      </w:r>
      <w:r w:rsidR="001C5CCC" w:rsidRPr="0082339F">
        <w:rPr>
          <w:sz w:val="22"/>
          <w:szCs w:val="22"/>
        </w:rPr>
        <w:t>varios atentados terroristas en Moscú</w:t>
      </w:r>
      <w:r w:rsidR="005D60D0" w:rsidRPr="0082339F">
        <w:rPr>
          <w:sz w:val="22"/>
          <w:szCs w:val="22"/>
        </w:rPr>
        <w:t>,</w:t>
      </w:r>
      <w:r w:rsidR="001C5CCC" w:rsidRPr="0082339F">
        <w:rPr>
          <w:sz w:val="22"/>
          <w:szCs w:val="22"/>
        </w:rPr>
        <w:t xml:space="preserve"> atribuidos a los chechenos. </w:t>
      </w:r>
    </w:p>
    <w:p w14:paraId="2586566E" w14:textId="77777777" w:rsidR="009D6B84" w:rsidRPr="0082339F" w:rsidRDefault="009D6B84" w:rsidP="0082339F">
      <w:pPr>
        <w:rPr>
          <w:sz w:val="22"/>
          <w:szCs w:val="22"/>
        </w:rPr>
      </w:pPr>
    </w:p>
    <w:p w14:paraId="2C938472" w14:textId="2E1F8614" w:rsidR="00CF5B2B" w:rsidRPr="0082339F" w:rsidRDefault="001C5CCC" w:rsidP="0082339F">
      <w:pPr>
        <w:rPr>
          <w:sz w:val="22"/>
          <w:szCs w:val="22"/>
        </w:rPr>
      </w:pPr>
      <w:r w:rsidRPr="0082339F">
        <w:rPr>
          <w:sz w:val="22"/>
          <w:szCs w:val="22"/>
        </w:rPr>
        <w:t xml:space="preserve">En </w:t>
      </w:r>
      <w:r w:rsidR="005D60D0" w:rsidRPr="0082339F">
        <w:rPr>
          <w:sz w:val="22"/>
          <w:szCs w:val="22"/>
        </w:rPr>
        <w:t xml:space="preserve">medio de un bloqueo informativo, </w:t>
      </w:r>
      <w:r w:rsidRPr="0082339F">
        <w:rPr>
          <w:sz w:val="22"/>
          <w:szCs w:val="22"/>
        </w:rPr>
        <w:t xml:space="preserve">Grosni, la capital, fue destruida </w:t>
      </w:r>
      <w:r w:rsidR="005D60D0" w:rsidRPr="0082339F">
        <w:rPr>
          <w:sz w:val="22"/>
          <w:szCs w:val="22"/>
        </w:rPr>
        <w:t xml:space="preserve">en </w:t>
      </w:r>
      <w:r w:rsidR="002F23FB" w:rsidRPr="0082339F">
        <w:rPr>
          <w:sz w:val="22"/>
          <w:szCs w:val="22"/>
        </w:rPr>
        <w:t xml:space="preserve">el año </w:t>
      </w:r>
      <w:r w:rsidR="005D60D0" w:rsidRPr="0082339F">
        <w:rPr>
          <w:sz w:val="22"/>
          <w:szCs w:val="22"/>
        </w:rPr>
        <w:t xml:space="preserve">2000 </w:t>
      </w:r>
      <w:r w:rsidR="00236F65" w:rsidRPr="0082339F">
        <w:rPr>
          <w:sz w:val="22"/>
          <w:szCs w:val="22"/>
        </w:rPr>
        <w:t xml:space="preserve">por </w:t>
      </w:r>
      <w:r w:rsidRPr="0082339F">
        <w:rPr>
          <w:sz w:val="22"/>
          <w:szCs w:val="22"/>
        </w:rPr>
        <w:t xml:space="preserve"> bombardeos aéreos</w:t>
      </w:r>
      <w:r w:rsidR="005D60D0" w:rsidRPr="0082339F">
        <w:rPr>
          <w:sz w:val="22"/>
          <w:szCs w:val="22"/>
        </w:rPr>
        <w:t xml:space="preserve">. </w:t>
      </w:r>
      <w:commentRangeStart w:id="194"/>
      <w:r w:rsidR="005D60D0" w:rsidRPr="0082339F">
        <w:rPr>
          <w:sz w:val="22"/>
          <w:szCs w:val="22"/>
        </w:rPr>
        <w:t>Así</w:t>
      </w:r>
      <w:commentRangeEnd w:id="194"/>
      <w:r w:rsidR="00E77345">
        <w:rPr>
          <w:rStyle w:val="Refdecomentario"/>
          <w:rFonts w:ascii="Calibri" w:eastAsia="Calibri" w:hAnsi="Calibri" w:cs="Times New Roman"/>
          <w:lang w:val="es-MX"/>
        </w:rPr>
        <w:commentReference w:id="194"/>
      </w:r>
      <w:r w:rsidR="005D60D0" w:rsidRPr="0082339F">
        <w:rPr>
          <w:sz w:val="22"/>
          <w:szCs w:val="22"/>
        </w:rPr>
        <w:t xml:space="preserve"> </w:t>
      </w:r>
      <w:r w:rsidRPr="0082339F">
        <w:rPr>
          <w:sz w:val="22"/>
          <w:szCs w:val="22"/>
        </w:rPr>
        <w:t xml:space="preserve">Rusia </w:t>
      </w:r>
      <w:r w:rsidR="006639F2" w:rsidRPr="0082339F">
        <w:rPr>
          <w:sz w:val="22"/>
          <w:szCs w:val="22"/>
        </w:rPr>
        <w:t xml:space="preserve">restableció el gobierno directo del </w:t>
      </w:r>
      <w:r w:rsidR="00236F65" w:rsidRPr="0082339F">
        <w:rPr>
          <w:b/>
          <w:sz w:val="22"/>
          <w:szCs w:val="22"/>
        </w:rPr>
        <w:t>K</w:t>
      </w:r>
      <w:r w:rsidR="006639F2" w:rsidRPr="0082339F">
        <w:rPr>
          <w:b/>
          <w:sz w:val="22"/>
          <w:szCs w:val="22"/>
        </w:rPr>
        <w:t>remlin</w:t>
      </w:r>
      <w:r w:rsidR="006639F2" w:rsidRPr="0082339F">
        <w:rPr>
          <w:sz w:val="22"/>
          <w:szCs w:val="22"/>
        </w:rPr>
        <w:t xml:space="preserve"> sobre Chechenia.</w:t>
      </w:r>
      <w:r w:rsidRPr="0082339F">
        <w:rPr>
          <w:sz w:val="22"/>
          <w:szCs w:val="22"/>
        </w:rPr>
        <w:t xml:space="preserve"> </w:t>
      </w:r>
      <w:r w:rsidR="00CF5B2B" w:rsidRPr="0082339F">
        <w:rPr>
          <w:sz w:val="22"/>
          <w:szCs w:val="22"/>
        </w:rPr>
        <w:t xml:space="preserve">Sin embargo, los combatientes chechenos se retiraron hacia la región montañosa </w:t>
      </w:r>
      <w:r w:rsidR="00236F65" w:rsidRPr="0082339F">
        <w:rPr>
          <w:sz w:val="22"/>
          <w:szCs w:val="22"/>
        </w:rPr>
        <w:t>del</w:t>
      </w:r>
      <w:r w:rsidR="00CF5B2B" w:rsidRPr="0082339F">
        <w:rPr>
          <w:sz w:val="22"/>
          <w:szCs w:val="22"/>
        </w:rPr>
        <w:t xml:space="preserve"> sur del país y desde allí </w:t>
      </w:r>
      <w:r w:rsidR="00236F65" w:rsidRPr="0082339F">
        <w:rPr>
          <w:sz w:val="22"/>
          <w:szCs w:val="22"/>
        </w:rPr>
        <w:t xml:space="preserve">lanzaron una ofensiva de </w:t>
      </w:r>
      <w:r w:rsidR="00CF5B2B" w:rsidRPr="0082339F">
        <w:rPr>
          <w:sz w:val="22"/>
          <w:szCs w:val="22"/>
        </w:rPr>
        <w:t xml:space="preserve">ataques guerrilleros y acciones </w:t>
      </w:r>
      <w:r w:rsidR="00EF485E" w:rsidRPr="0082339F">
        <w:rPr>
          <w:sz w:val="22"/>
          <w:szCs w:val="22"/>
        </w:rPr>
        <w:t>armadas contra la población civil</w:t>
      </w:r>
      <w:r w:rsidR="00CF5B2B" w:rsidRPr="0082339F">
        <w:rPr>
          <w:sz w:val="22"/>
          <w:szCs w:val="22"/>
        </w:rPr>
        <w:t xml:space="preserve">. </w:t>
      </w:r>
    </w:p>
    <w:p w14:paraId="6F392ED9"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518"/>
        <w:gridCol w:w="6515"/>
      </w:tblGrid>
      <w:tr w:rsidR="00E6412F" w:rsidRPr="0082339F" w14:paraId="596821A1" w14:textId="77777777" w:rsidTr="005A2B85">
        <w:tc>
          <w:tcPr>
            <w:tcW w:w="9033" w:type="dxa"/>
            <w:gridSpan w:val="2"/>
            <w:shd w:val="clear" w:color="auto" w:fill="0D0D0D" w:themeFill="text1" w:themeFillTint="F2"/>
          </w:tcPr>
          <w:p w14:paraId="7464C86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50136006" w14:textId="77777777" w:rsidTr="005A2B85">
        <w:tc>
          <w:tcPr>
            <w:tcW w:w="2518" w:type="dxa"/>
          </w:tcPr>
          <w:p w14:paraId="0ADF0904" w14:textId="77777777" w:rsidR="00E6412F" w:rsidRPr="0082339F" w:rsidRDefault="00E6412F" w:rsidP="0082339F">
            <w:pPr>
              <w:rPr>
                <w:b/>
                <w:color w:val="000000"/>
              </w:rPr>
            </w:pPr>
            <w:r w:rsidRPr="0082339F">
              <w:rPr>
                <w:b/>
                <w:color w:val="000000"/>
              </w:rPr>
              <w:t>Código</w:t>
            </w:r>
          </w:p>
        </w:tc>
        <w:tc>
          <w:tcPr>
            <w:tcW w:w="6515" w:type="dxa"/>
          </w:tcPr>
          <w:p w14:paraId="296984AB" w14:textId="3F81EC1F"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16</w:t>
            </w:r>
          </w:p>
        </w:tc>
      </w:tr>
      <w:tr w:rsidR="00E6412F" w:rsidRPr="0082339F" w14:paraId="58C64BB0" w14:textId="77777777" w:rsidTr="005A2B85">
        <w:tc>
          <w:tcPr>
            <w:tcW w:w="2518" w:type="dxa"/>
          </w:tcPr>
          <w:p w14:paraId="1257A019" w14:textId="77777777" w:rsidR="00E6412F" w:rsidRPr="0082339F" w:rsidRDefault="00E6412F" w:rsidP="0082339F">
            <w:pPr>
              <w:rPr>
                <w:color w:val="000000"/>
              </w:rPr>
            </w:pPr>
            <w:r w:rsidRPr="0082339F">
              <w:rPr>
                <w:b/>
                <w:color w:val="000000"/>
              </w:rPr>
              <w:t>Descripción</w:t>
            </w:r>
          </w:p>
        </w:tc>
        <w:tc>
          <w:tcPr>
            <w:tcW w:w="6515" w:type="dxa"/>
          </w:tcPr>
          <w:p w14:paraId="46A5915C" w14:textId="3EC37E86" w:rsidR="00E6412F" w:rsidRPr="0082339F" w:rsidRDefault="001C4915" w:rsidP="0082339F">
            <w:pPr>
              <w:rPr>
                <w:color w:val="000000"/>
                <w:lang w:val="es-CO"/>
              </w:rPr>
            </w:pPr>
            <w:r w:rsidRPr="0082339F">
              <w:rPr>
                <w:color w:val="000000"/>
                <w:lang w:val="es-CO"/>
              </w:rPr>
              <w:t>República Autónoma de Chechenia</w:t>
            </w:r>
            <w:r w:rsidR="004670D7" w:rsidRPr="0082339F">
              <w:rPr>
                <w:color w:val="000000"/>
                <w:lang w:val="es-CO"/>
              </w:rPr>
              <w:t>.</w:t>
            </w:r>
            <w:r w:rsidRPr="0082339F">
              <w:rPr>
                <w:color w:val="000000"/>
                <w:lang w:val="es-CO"/>
              </w:rPr>
              <w:t xml:space="preserve"> Grozni tras un ataque aéreo ruso, 1999.</w:t>
            </w:r>
          </w:p>
        </w:tc>
      </w:tr>
      <w:tr w:rsidR="00E6412F" w:rsidRPr="0082339F" w14:paraId="02CB088B" w14:textId="77777777" w:rsidTr="005A2B85">
        <w:tc>
          <w:tcPr>
            <w:tcW w:w="2518" w:type="dxa"/>
          </w:tcPr>
          <w:p w14:paraId="4A5293E6"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5D00CD26" w14:textId="7272F62C" w:rsidR="00E6412F" w:rsidRPr="0082339F" w:rsidRDefault="001C4915" w:rsidP="0082339F">
            <w:pPr>
              <w:rPr>
                <w:color w:val="000000"/>
              </w:rPr>
            </w:pPr>
            <w:r w:rsidRPr="0082339F">
              <w:rPr>
                <w:color w:val="000000"/>
              </w:rPr>
              <w:t xml:space="preserve">Aula Planeta/ Banco de </w:t>
            </w:r>
            <w:r w:rsidR="00A37700" w:rsidRPr="0082339F">
              <w:rPr>
                <w:color w:val="000000"/>
              </w:rPr>
              <w:t>contenidos</w:t>
            </w:r>
            <w:r w:rsidRPr="0082339F">
              <w:rPr>
                <w:color w:val="000000"/>
              </w:rPr>
              <w:t>/ República Autónoma de Chechenia. La población de Grozni tras un ataque aéreo ruso, 1999.</w:t>
            </w:r>
          </w:p>
        </w:tc>
      </w:tr>
      <w:tr w:rsidR="00E6412F" w:rsidRPr="0082339F" w14:paraId="3B449C5F" w14:textId="77777777" w:rsidTr="005A2B85">
        <w:tc>
          <w:tcPr>
            <w:tcW w:w="2518" w:type="dxa"/>
          </w:tcPr>
          <w:p w14:paraId="421378E3" w14:textId="77777777" w:rsidR="00E6412F" w:rsidRPr="0082339F" w:rsidRDefault="00E6412F" w:rsidP="0082339F">
            <w:pPr>
              <w:rPr>
                <w:color w:val="000000"/>
              </w:rPr>
            </w:pPr>
            <w:r w:rsidRPr="0082339F">
              <w:rPr>
                <w:b/>
                <w:color w:val="000000"/>
              </w:rPr>
              <w:t>Pie de imagen</w:t>
            </w:r>
          </w:p>
        </w:tc>
        <w:tc>
          <w:tcPr>
            <w:tcW w:w="6515" w:type="dxa"/>
          </w:tcPr>
          <w:p w14:paraId="001185BF" w14:textId="76904841" w:rsidR="00E6412F" w:rsidRPr="0082339F" w:rsidRDefault="001C4915" w:rsidP="0082339F">
            <w:pPr>
              <w:rPr>
                <w:color w:val="000000"/>
              </w:rPr>
            </w:pPr>
            <w:r w:rsidRPr="0082339F">
              <w:rPr>
                <w:color w:val="000000"/>
              </w:rPr>
              <w:t xml:space="preserve">República Autónoma de Chechenia. </w:t>
            </w:r>
            <w:r w:rsidR="003E0E77" w:rsidRPr="0082339F">
              <w:rPr>
                <w:color w:val="000000"/>
              </w:rPr>
              <w:t>En la imagen se ve l</w:t>
            </w:r>
            <w:r w:rsidRPr="0082339F">
              <w:rPr>
                <w:color w:val="000000"/>
              </w:rPr>
              <w:t xml:space="preserve">a </w:t>
            </w:r>
            <w:r w:rsidR="003E0E77" w:rsidRPr="0082339F">
              <w:rPr>
                <w:color w:val="000000"/>
              </w:rPr>
              <w:t xml:space="preserve">ciudad </w:t>
            </w:r>
            <w:r w:rsidRPr="0082339F">
              <w:rPr>
                <w:color w:val="000000"/>
              </w:rPr>
              <w:t xml:space="preserve">de Grozni tras un ataque aéreo ruso en 1999. </w:t>
            </w:r>
            <w:r w:rsidR="00432E82" w:rsidRPr="0082339F">
              <w:rPr>
                <w:color w:val="000000"/>
              </w:rPr>
              <w:t xml:space="preserve">La batalla </w:t>
            </w:r>
            <w:r w:rsidR="002F23FB" w:rsidRPr="0082339F">
              <w:rPr>
                <w:color w:val="000000"/>
              </w:rPr>
              <w:t>dejó</w:t>
            </w:r>
            <w:r w:rsidRPr="0082339F">
              <w:rPr>
                <w:color w:val="000000"/>
              </w:rPr>
              <w:t xml:space="preserve"> la ciudad devastada</w:t>
            </w:r>
            <w:r w:rsidR="00432E82" w:rsidRPr="0082339F">
              <w:rPr>
                <w:color w:val="000000"/>
              </w:rPr>
              <w:t xml:space="preserve">. </w:t>
            </w:r>
            <w:r w:rsidRPr="0082339F">
              <w:rPr>
                <w:color w:val="000000"/>
              </w:rPr>
              <w:t>En 2003</w:t>
            </w:r>
            <w:r w:rsidR="004670D7" w:rsidRPr="0082339F">
              <w:rPr>
                <w:color w:val="000000"/>
              </w:rPr>
              <w:t>,</w:t>
            </w:r>
            <w:r w:rsidRPr="0082339F">
              <w:rPr>
                <w:color w:val="000000"/>
              </w:rPr>
              <w:t xml:space="preserve"> la </w:t>
            </w:r>
            <w:r w:rsidR="00432E82" w:rsidRPr="0082339F">
              <w:rPr>
                <w:color w:val="000000"/>
              </w:rPr>
              <w:t xml:space="preserve">ONU denominó a </w:t>
            </w:r>
            <w:r w:rsidRPr="0082339F">
              <w:rPr>
                <w:color w:val="000000"/>
              </w:rPr>
              <w:t xml:space="preserve">Grozni </w:t>
            </w:r>
            <w:r w:rsidR="00432E82" w:rsidRPr="0082339F">
              <w:rPr>
                <w:color w:val="000000"/>
              </w:rPr>
              <w:t>“</w:t>
            </w:r>
            <w:r w:rsidRPr="0082339F">
              <w:rPr>
                <w:color w:val="000000"/>
              </w:rPr>
              <w:t>la ciudad más destruida de la Tierra</w:t>
            </w:r>
            <w:r w:rsidR="00432E82" w:rsidRPr="0082339F">
              <w:rPr>
                <w:color w:val="000000"/>
              </w:rPr>
              <w:t>”</w:t>
            </w:r>
            <w:r w:rsidRPr="0082339F">
              <w:rPr>
                <w:color w:val="000000"/>
              </w:rPr>
              <w:t>.</w:t>
            </w:r>
          </w:p>
        </w:tc>
      </w:tr>
    </w:tbl>
    <w:p w14:paraId="4689B665" w14:textId="77777777" w:rsidR="00CF5B2B" w:rsidRPr="0082339F" w:rsidRDefault="00CF5B2B" w:rsidP="0082339F">
      <w:pPr>
        <w:rPr>
          <w:sz w:val="22"/>
          <w:szCs w:val="22"/>
        </w:rPr>
      </w:pPr>
    </w:p>
    <w:p w14:paraId="692F5B56" w14:textId="0EBF7387" w:rsidR="00EF485E" w:rsidRDefault="00070BF3" w:rsidP="0082339F">
      <w:pPr>
        <w:rPr>
          <w:sz w:val="22"/>
          <w:szCs w:val="22"/>
        </w:rPr>
      </w:pPr>
      <w:r w:rsidRPr="0082339F">
        <w:rPr>
          <w:sz w:val="22"/>
          <w:szCs w:val="22"/>
        </w:rPr>
        <w:t xml:space="preserve">En 2002, </w:t>
      </w:r>
      <w:r w:rsidR="002F23FB" w:rsidRPr="0082339F">
        <w:rPr>
          <w:sz w:val="22"/>
          <w:szCs w:val="22"/>
        </w:rPr>
        <w:t xml:space="preserve">un grupo armado checheno tomó por </w:t>
      </w:r>
      <w:r w:rsidRPr="0082339F">
        <w:rPr>
          <w:sz w:val="22"/>
          <w:szCs w:val="22"/>
        </w:rPr>
        <w:t xml:space="preserve">asalto al teatro de Moscú, </w:t>
      </w:r>
      <w:r w:rsidR="00EF485E" w:rsidRPr="0082339F">
        <w:rPr>
          <w:sz w:val="22"/>
          <w:szCs w:val="22"/>
        </w:rPr>
        <w:t>exigie</w:t>
      </w:r>
      <w:r w:rsidR="002F23FB" w:rsidRPr="0082339F">
        <w:rPr>
          <w:sz w:val="22"/>
          <w:szCs w:val="22"/>
        </w:rPr>
        <w:t>ndo</w:t>
      </w:r>
      <w:r w:rsidR="00EF485E" w:rsidRPr="0082339F">
        <w:rPr>
          <w:sz w:val="22"/>
          <w:szCs w:val="22"/>
        </w:rPr>
        <w:t xml:space="preserve"> </w:t>
      </w:r>
      <w:r w:rsidRPr="0082339F">
        <w:rPr>
          <w:sz w:val="22"/>
          <w:szCs w:val="22"/>
        </w:rPr>
        <w:t>la retirada de</w:t>
      </w:r>
      <w:r w:rsidR="00EF485E" w:rsidRPr="0082339F">
        <w:rPr>
          <w:sz w:val="22"/>
          <w:szCs w:val="22"/>
        </w:rPr>
        <w:t xml:space="preserve">l ejército ruso </w:t>
      </w:r>
      <w:r w:rsidRPr="0082339F">
        <w:rPr>
          <w:sz w:val="22"/>
          <w:szCs w:val="22"/>
        </w:rPr>
        <w:t>de Chechenia.</w:t>
      </w:r>
      <w:r w:rsidR="001C5CCC" w:rsidRPr="0082339F">
        <w:rPr>
          <w:sz w:val="22"/>
          <w:szCs w:val="22"/>
        </w:rPr>
        <w:t xml:space="preserve"> </w:t>
      </w:r>
      <w:r w:rsidR="00EF485E" w:rsidRPr="0082339F">
        <w:rPr>
          <w:sz w:val="22"/>
          <w:szCs w:val="22"/>
        </w:rPr>
        <w:t>Sin embargo</w:t>
      </w:r>
      <w:r w:rsidR="00E03E36" w:rsidRPr="0082339F">
        <w:rPr>
          <w:sz w:val="22"/>
          <w:szCs w:val="22"/>
        </w:rPr>
        <w:t>,</w:t>
      </w:r>
      <w:r w:rsidR="00EF485E" w:rsidRPr="0082339F">
        <w:rPr>
          <w:sz w:val="22"/>
          <w:szCs w:val="22"/>
        </w:rPr>
        <w:t xml:space="preserve"> el episodio tuvo un desenlace trá</w:t>
      </w:r>
      <w:r w:rsidR="00E03E36" w:rsidRPr="0082339F">
        <w:rPr>
          <w:sz w:val="22"/>
          <w:szCs w:val="22"/>
        </w:rPr>
        <w:t>gico y</w:t>
      </w:r>
      <w:r w:rsidR="00EF485E" w:rsidRPr="0082339F">
        <w:rPr>
          <w:sz w:val="22"/>
          <w:szCs w:val="22"/>
        </w:rPr>
        <w:t xml:space="preserve"> Rusia se negó a reconocer las demandas chechenas. </w:t>
      </w:r>
      <w:r w:rsidRPr="0082339F">
        <w:rPr>
          <w:sz w:val="22"/>
          <w:szCs w:val="22"/>
        </w:rPr>
        <w:t>E</w:t>
      </w:r>
      <w:r w:rsidR="001C5CCC" w:rsidRPr="0082339F">
        <w:rPr>
          <w:sz w:val="22"/>
          <w:szCs w:val="22"/>
        </w:rPr>
        <w:t xml:space="preserve">l mismo año </w:t>
      </w:r>
      <w:r w:rsidR="00EF485E" w:rsidRPr="0082339F">
        <w:rPr>
          <w:sz w:val="22"/>
          <w:szCs w:val="22"/>
        </w:rPr>
        <w:t>ocurrieron atentados, secuestros y emboscadas de</w:t>
      </w:r>
      <w:r w:rsidR="00E03E36" w:rsidRPr="0082339F">
        <w:rPr>
          <w:sz w:val="22"/>
          <w:szCs w:val="22"/>
        </w:rPr>
        <w:t xml:space="preserve"> parte de</w:t>
      </w:r>
      <w:r w:rsidR="00EF485E" w:rsidRPr="0082339F">
        <w:rPr>
          <w:sz w:val="22"/>
          <w:szCs w:val="22"/>
        </w:rPr>
        <w:t xml:space="preserve"> la guerrilla chechena</w:t>
      </w:r>
      <w:r w:rsidR="00E03E36" w:rsidRPr="0082339F">
        <w:rPr>
          <w:sz w:val="22"/>
          <w:szCs w:val="22"/>
        </w:rPr>
        <w:t>,</w:t>
      </w:r>
      <w:r w:rsidR="00EF485E" w:rsidRPr="0082339F">
        <w:rPr>
          <w:sz w:val="22"/>
          <w:szCs w:val="22"/>
        </w:rPr>
        <w:t xml:space="preserve"> </w:t>
      </w:r>
      <w:r w:rsidR="00E03E36" w:rsidRPr="0082339F">
        <w:rPr>
          <w:sz w:val="22"/>
          <w:szCs w:val="22"/>
        </w:rPr>
        <w:t xml:space="preserve">los cuales </w:t>
      </w:r>
      <w:r w:rsidRPr="0082339F">
        <w:rPr>
          <w:sz w:val="22"/>
          <w:szCs w:val="22"/>
        </w:rPr>
        <w:t xml:space="preserve">destruyeron la sede central del gobierno prorruso en Grozni. </w:t>
      </w:r>
      <w:r w:rsidR="00CF5B2B" w:rsidRPr="0082339F">
        <w:rPr>
          <w:sz w:val="22"/>
          <w:szCs w:val="22"/>
        </w:rPr>
        <w:t>En 2004</w:t>
      </w:r>
      <w:r w:rsidR="00E03E36" w:rsidRPr="0082339F">
        <w:rPr>
          <w:sz w:val="22"/>
          <w:szCs w:val="22"/>
        </w:rPr>
        <w:t>,</w:t>
      </w:r>
      <w:r w:rsidR="00CF5B2B" w:rsidRPr="0082339F">
        <w:rPr>
          <w:sz w:val="22"/>
          <w:szCs w:val="22"/>
        </w:rPr>
        <w:t xml:space="preserve"> </w:t>
      </w:r>
      <w:r w:rsidR="00E03E36" w:rsidRPr="0082339F">
        <w:rPr>
          <w:sz w:val="22"/>
          <w:szCs w:val="22"/>
        </w:rPr>
        <w:t xml:space="preserve">la escalada de violencia de los radicales chechenos continuó: </w:t>
      </w:r>
      <w:r w:rsidR="00CF5B2B" w:rsidRPr="0082339F">
        <w:rPr>
          <w:sz w:val="22"/>
          <w:szCs w:val="22"/>
        </w:rPr>
        <w:t xml:space="preserve">dos aviones civiles </w:t>
      </w:r>
      <w:r w:rsidR="00EF485E" w:rsidRPr="0082339F">
        <w:rPr>
          <w:sz w:val="22"/>
          <w:szCs w:val="22"/>
        </w:rPr>
        <w:t xml:space="preserve">explotaron </w:t>
      </w:r>
      <w:r w:rsidR="00CF5B2B" w:rsidRPr="0082339F">
        <w:rPr>
          <w:sz w:val="22"/>
          <w:szCs w:val="22"/>
        </w:rPr>
        <w:t xml:space="preserve">y una acción violenta contra un </w:t>
      </w:r>
      <w:r w:rsidR="00E03E36" w:rsidRPr="0082339F">
        <w:rPr>
          <w:sz w:val="22"/>
          <w:szCs w:val="22"/>
        </w:rPr>
        <w:t>colegio provocó</w:t>
      </w:r>
      <w:r w:rsidR="00CF5B2B" w:rsidRPr="0082339F">
        <w:rPr>
          <w:sz w:val="22"/>
          <w:szCs w:val="22"/>
        </w:rPr>
        <w:t xml:space="preserve"> más de 300 muertos.</w:t>
      </w:r>
      <w:r w:rsidR="00EF485E" w:rsidRPr="0082339F">
        <w:rPr>
          <w:sz w:val="22"/>
          <w:szCs w:val="22"/>
        </w:rPr>
        <w:t xml:space="preserve"> </w:t>
      </w:r>
      <w:r w:rsidR="009D6B84" w:rsidRPr="0082339F">
        <w:rPr>
          <w:sz w:val="22"/>
          <w:szCs w:val="22"/>
        </w:rPr>
        <w:t xml:space="preserve">En 2004 </w:t>
      </w:r>
      <w:r w:rsidR="00EF485E" w:rsidRPr="0082339F">
        <w:rPr>
          <w:sz w:val="22"/>
          <w:szCs w:val="22"/>
        </w:rPr>
        <w:t xml:space="preserve">resultó electo como </w:t>
      </w:r>
      <w:r w:rsidR="009D6B84" w:rsidRPr="0082339F">
        <w:rPr>
          <w:sz w:val="22"/>
          <w:szCs w:val="22"/>
        </w:rPr>
        <w:t xml:space="preserve">presidente </w:t>
      </w:r>
      <w:r w:rsidR="00EF485E" w:rsidRPr="0082339F">
        <w:rPr>
          <w:sz w:val="22"/>
          <w:szCs w:val="22"/>
        </w:rPr>
        <w:t xml:space="preserve">un </w:t>
      </w:r>
      <w:r w:rsidR="00CF5B2B" w:rsidRPr="0082339F">
        <w:rPr>
          <w:sz w:val="22"/>
          <w:szCs w:val="22"/>
        </w:rPr>
        <w:t>partidario del gobierno ruso</w:t>
      </w:r>
      <w:r w:rsidR="009D6B84" w:rsidRPr="0082339F">
        <w:rPr>
          <w:sz w:val="22"/>
          <w:szCs w:val="22"/>
        </w:rPr>
        <w:t xml:space="preserve">, </w:t>
      </w:r>
      <w:r w:rsidR="00EF485E" w:rsidRPr="0082339F">
        <w:rPr>
          <w:sz w:val="22"/>
          <w:szCs w:val="22"/>
        </w:rPr>
        <w:t xml:space="preserve">el cual </w:t>
      </w:r>
      <w:r w:rsidR="009D6B84" w:rsidRPr="0082339F">
        <w:rPr>
          <w:sz w:val="22"/>
          <w:szCs w:val="22"/>
        </w:rPr>
        <w:t xml:space="preserve">fue asesinado por los separatistas. Su hijo lo reemplazó en 2007 </w:t>
      </w:r>
      <w:r w:rsidR="00E03E36" w:rsidRPr="0082339F">
        <w:rPr>
          <w:sz w:val="22"/>
          <w:szCs w:val="22"/>
        </w:rPr>
        <w:t xml:space="preserve">en la presidencia </w:t>
      </w:r>
      <w:r w:rsidR="00847481" w:rsidRPr="0082339F">
        <w:rPr>
          <w:sz w:val="22"/>
          <w:szCs w:val="22"/>
        </w:rPr>
        <w:t>[</w:t>
      </w:r>
      <w:r w:rsidR="00847481" w:rsidRPr="00D80758">
        <w:rPr>
          <w:rFonts w:ascii="Times New Roman" w:hAnsi="Times New Roman" w:cs="Times New Roman"/>
          <w:sz w:val="22"/>
          <w:szCs w:val="22"/>
        </w:rPr>
        <w:t>VER</w:t>
      </w:r>
      <w:r w:rsidR="00847481" w:rsidRPr="0082339F">
        <w:rPr>
          <w:sz w:val="22"/>
          <w:szCs w:val="22"/>
        </w:rPr>
        <w:t>]</w:t>
      </w:r>
      <w:r w:rsidR="009D6B84" w:rsidRPr="0082339F">
        <w:rPr>
          <w:sz w:val="22"/>
          <w:szCs w:val="22"/>
        </w:rPr>
        <w:t>.</w:t>
      </w:r>
      <w:r w:rsidR="001C5CCC" w:rsidRPr="0082339F">
        <w:rPr>
          <w:sz w:val="22"/>
          <w:szCs w:val="22"/>
        </w:rPr>
        <w:t xml:space="preserve"> </w:t>
      </w:r>
    </w:p>
    <w:p w14:paraId="61BFB85D" w14:textId="54498319" w:rsidR="00D80758" w:rsidRPr="0082339F" w:rsidRDefault="00887B01" w:rsidP="0082339F">
      <w:pPr>
        <w:rPr>
          <w:sz w:val="22"/>
          <w:szCs w:val="22"/>
        </w:rPr>
      </w:pPr>
      <w:hyperlink r:id="rId44" w:history="1">
        <w:r w:rsidR="00D80758" w:rsidRPr="00D25797">
          <w:rPr>
            <w:rStyle w:val="Hipervnculo"/>
            <w:rFonts w:ascii="Lucida Grande" w:hAnsi="Lucida Grande" w:cs="Lucida Grande"/>
          </w:rPr>
          <w:t>http://www.elperiodicodearagon.com/noticias/internacional/chechenia-vota-futuro-presion-guerrilla-separatista_47728.html</w:t>
        </w:r>
      </w:hyperlink>
      <w:r w:rsidR="00D80758">
        <w:rPr>
          <w:rFonts w:ascii="Lucida Grande" w:hAnsi="Lucida Grande" w:cs="Lucida Grande"/>
          <w:color w:val="000000"/>
        </w:rPr>
        <w:t xml:space="preserve"> </w:t>
      </w:r>
    </w:p>
    <w:p w14:paraId="3B24E1A4" w14:textId="77777777" w:rsidR="00EF485E" w:rsidRPr="0082339F" w:rsidRDefault="00EF485E" w:rsidP="0082339F">
      <w:pPr>
        <w:rPr>
          <w:sz w:val="22"/>
          <w:szCs w:val="22"/>
        </w:rPr>
      </w:pPr>
    </w:p>
    <w:p w14:paraId="0274B0D9" w14:textId="72061EAC" w:rsidR="00761BCA" w:rsidRDefault="00761BCA" w:rsidP="0082339F">
      <w:pPr>
        <w:rPr>
          <w:sz w:val="22"/>
          <w:szCs w:val="22"/>
        </w:rPr>
      </w:pPr>
      <w:r w:rsidRPr="0082339F">
        <w:rPr>
          <w:sz w:val="22"/>
          <w:szCs w:val="22"/>
        </w:rPr>
        <w:t>E</w:t>
      </w:r>
      <w:r w:rsidR="006639F2" w:rsidRPr="0082339F">
        <w:rPr>
          <w:sz w:val="22"/>
          <w:szCs w:val="22"/>
        </w:rPr>
        <w:t xml:space="preserve">n </w:t>
      </w:r>
      <w:r w:rsidRPr="0082339F">
        <w:rPr>
          <w:sz w:val="22"/>
          <w:szCs w:val="22"/>
        </w:rPr>
        <w:t xml:space="preserve">2009, la operación antiterrorista en Chechenia </w:t>
      </w:r>
      <w:r w:rsidR="00E03E36" w:rsidRPr="0082339F">
        <w:rPr>
          <w:sz w:val="22"/>
          <w:szCs w:val="22"/>
        </w:rPr>
        <w:t>terminó</w:t>
      </w:r>
      <w:r w:rsidRPr="0082339F">
        <w:rPr>
          <w:sz w:val="22"/>
          <w:szCs w:val="22"/>
        </w:rPr>
        <w:t xml:space="preserve"> </w:t>
      </w:r>
      <w:r w:rsidR="00E03E36" w:rsidRPr="0082339F">
        <w:rPr>
          <w:sz w:val="22"/>
          <w:szCs w:val="22"/>
        </w:rPr>
        <w:t>de manera oficial</w:t>
      </w:r>
      <w:r w:rsidRPr="0082339F">
        <w:rPr>
          <w:sz w:val="22"/>
          <w:szCs w:val="22"/>
        </w:rPr>
        <w:t xml:space="preserve">. </w:t>
      </w:r>
      <w:r w:rsidR="003C675F" w:rsidRPr="0082339F">
        <w:rPr>
          <w:sz w:val="22"/>
          <w:szCs w:val="22"/>
        </w:rPr>
        <w:t>Hasta el momento, s</w:t>
      </w:r>
      <w:r w:rsidR="00EF485E" w:rsidRPr="0082339F">
        <w:rPr>
          <w:sz w:val="22"/>
          <w:szCs w:val="22"/>
        </w:rPr>
        <w:t xml:space="preserve">e calculan entre </w:t>
      </w:r>
      <w:r w:rsidRPr="0082339F">
        <w:rPr>
          <w:sz w:val="22"/>
          <w:szCs w:val="22"/>
        </w:rPr>
        <w:t>25</w:t>
      </w:r>
      <w:r w:rsidR="00F72BD1" w:rsidRPr="0082339F">
        <w:rPr>
          <w:sz w:val="22"/>
          <w:szCs w:val="22"/>
        </w:rPr>
        <w:t xml:space="preserve"> </w:t>
      </w:r>
      <w:r w:rsidRPr="0082339F">
        <w:rPr>
          <w:sz w:val="22"/>
          <w:szCs w:val="22"/>
        </w:rPr>
        <w:t>000 y 50</w:t>
      </w:r>
      <w:r w:rsidR="00F72BD1" w:rsidRPr="0082339F">
        <w:rPr>
          <w:sz w:val="22"/>
          <w:szCs w:val="22"/>
        </w:rPr>
        <w:t xml:space="preserve"> </w:t>
      </w:r>
      <w:r w:rsidRPr="0082339F">
        <w:rPr>
          <w:sz w:val="22"/>
          <w:szCs w:val="22"/>
        </w:rPr>
        <w:t>000</w:t>
      </w:r>
      <w:r w:rsidR="00EF485E" w:rsidRPr="0082339F">
        <w:rPr>
          <w:sz w:val="22"/>
          <w:szCs w:val="22"/>
        </w:rPr>
        <w:t xml:space="preserve"> las víctimas</w:t>
      </w:r>
      <w:r w:rsidR="0040180D" w:rsidRPr="0082339F">
        <w:rPr>
          <w:sz w:val="22"/>
          <w:szCs w:val="22"/>
        </w:rPr>
        <w:t>. La región s</w:t>
      </w:r>
      <w:r w:rsidRPr="0082339F">
        <w:rPr>
          <w:sz w:val="22"/>
          <w:szCs w:val="22"/>
        </w:rPr>
        <w:t xml:space="preserve">igue </w:t>
      </w:r>
      <w:r w:rsidR="00E03E36" w:rsidRPr="0082339F">
        <w:rPr>
          <w:sz w:val="22"/>
          <w:szCs w:val="22"/>
        </w:rPr>
        <w:t>teniendo</w:t>
      </w:r>
      <w:r w:rsidRPr="0082339F">
        <w:rPr>
          <w:sz w:val="22"/>
          <w:szCs w:val="22"/>
        </w:rPr>
        <w:t xml:space="preserve"> una situación inestable. La gue</w:t>
      </w:r>
      <w:r w:rsidR="00E03E36" w:rsidRPr="0082339F">
        <w:rPr>
          <w:sz w:val="22"/>
          <w:szCs w:val="22"/>
        </w:rPr>
        <w:t>rrilla continúa</w:t>
      </w:r>
      <w:r w:rsidR="0040180D" w:rsidRPr="0082339F">
        <w:rPr>
          <w:sz w:val="22"/>
          <w:szCs w:val="22"/>
        </w:rPr>
        <w:t xml:space="preserve"> sus operaciones. </w:t>
      </w:r>
      <w:r w:rsidRPr="0082339F">
        <w:rPr>
          <w:sz w:val="22"/>
          <w:szCs w:val="22"/>
        </w:rPr>
        <w:t>La estrategia actual de los rebeldes es cometer ataques terroristas fuera de Chechenia</w:t>
      </w:r>
      <w:r w:rsidR="00C8224B" w:rsidRPr="0082339F">
        <w:rPr>
          <w:sz w:val="22"/>
          <w:szCs w:val="22"/>
        </w:rPr>
        <w:t xml:space="preserve"> [</w:t>
      </w:r>
      <w:r w:rsidR="0006067D" w:rsidRPr="00D80758">
        <w:rPr>
          <w:rFonts w:ascii="Times New Roman" w:hAnsi="Times New Roman" w:cs="Times New Roman"/>
          <w:sz w:val="22"/>
          <w:szCs w:val="22"/>
        </w:rPr>
        <w:t>VER</w:t>
      </w:r>
      <w:r w:rsidR="00C8224B" w:rsidRPr="0082339F">
        <w:rPr>
          <w:sz w:val="22"/>
          <w:szCs w:val="22"/>
        </w:rPr>
        <w:t>]</w:t>
      </w:r>
      <w:r w:rsidRPr="0082339F">
        <w:rPr>
          <w:sz w:val="22"/>
          <w:szCs w:val="22"/>
        </w:rPr>
        <w:t>.</w:t>
      </w:r>
    </w:p>
    <w:p w14:paraId="6FD39EAC" w14:textId="07543988" w:rsidR="00D80758" w:rsidRPr="0082339F" w:rsidRDefault="00887B01" w:rsidP="0082339F">
      <w:pPr>
        <w:rPr>
          <w:sz w:val="22"/>
          <w:szCs w:val="22"/>
        </w:rPr>
      </w:pPr>
      <w:hyperlink r:id="rId45" w:history="1">
        <w:r w:rsidR="00D80758" w:rsidRPr="00D25797">
          <w:rPr>
            <w:rStyle w:val="Hipervnculo"/>
            <w:rFonts w:ascii="Lucida Grande" w:hAnsi="Lucida Grande" w:cs="Lucida Grande"/>
          </w:rPr>
          <w:t>http://www.bbc.com/mundo/noticias/2010/10/101019_chechenia_ataque_analisis_lh.shtml</w:t>
        </w:r>
      </w:hyperlink>
      <w:r w:rsidR="00D80758">
        <w:rPr>
          <w:rFonts w:ascii="Lucida Grande" w:hAnsi="Lucida Grande" w:cs="Lucida Grande"/>
          <w:color w:val="000000"/>
        </w:rPr>
        <w:t xml:space="preserve"> </w:t>
      </w:r>
    </w:p>
    <w:p w14:paraId="761461D9" w14:textId="77777777" w:rsidR="00C7684A" w:rsidRDefault="00C7684A" w:rsidP="0082339F">
      <w:pPr>
        <w:rPr>
          <w:sz w:val="22"/>
          <w:szCs w:val="22"/>
          <w:highlight w:val="yellow"/>
        </w:rPr>
      </w:pPr>
    </w:p>
    <w:p w14:paraId="4BF18B5F" w14:textId="77777777" w:rsidR="00603126" w:rsidRPr="0082339F" w:rsidRDefault="00603126" w:rsidP="0082339F">
      <w:pPr>
        <w:rPr>
          <w:sz w:val="22"/>
          <w:szCs w:val="22"/>
          <w:highlight w:val="yellow"/>
        </w:rPr>
      </w:pPr>
    </w:p>
    <w:p w14:paraId="4DA4E950" w14:textId="77777777" w:rsidR="004A5ACB" w:rsidRPr="0082339F" w:rsidRDefault="004A5ACB" w:rsidP="00C90C45">
      <w:pPr>
        <w:rPr>
          <w:sz w:val="22"/>
          <w:szCs w:val="22"/>
        </w:rPr>
      </w:pPr>
    </w:p>
    <w:p w14:paraId="4A97790E"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300BE381" w14:textId="3E4CC6C6" w:rsidR="004A5ACB" w:rsidRPr="00096F06" w:rsidRDefault="004A5ACB" w:rsidP="00C90C45">
      <w:pPr>
        <w:pStyle w:val="Ttulo2"/>
      </w:pPr>
      <w:bookmarkStart w:id="195" w:name="_Toc426298268"/>
      <w:r w:rsidRPr="00096F06">
        <w:t>5.</w:t>
      </w:r>
      <w:r w:rsidR="00C538BB">
        <w:t>5</w:t>
      </w:r>
      <w:r w:rsidRPr="00096F06">
        <w:t xml:space="preserve"> Consolidación</w:t>
      </w:r>
      <w:bookmarkEnd w:id="195"/>
    </w:p>
    <w:p w14:paraId="5323A866" w14:textId="77777777" w:rsidR="004A5ACB" w:rsidRDefault="004A5ACB" w:rsidP="00C90C45">
      <w:pPr>
        <w:rPr>
          <w:sz w:val="22"/>
          <w:szCs w:val="22"/>
          <w:highlight w:val="yellow"/>
        </w:rPr>
      </w:pPr>
    </w:p>
    <w:p w14:paraId="1A003769"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4F91DEED" w14:textId="77777777" w:rsidTr="00C90C45">
        <w:tc>
          <w:tcPr>
            <w:tcW w:w="9033" w:type="dxa"/>
            <w:gridSpan w:val="2"/>
            <w:shd w:val="clear" w:color="auto" w:fill="000000" w:themeFill="text1"/>
          </w:tcPr>
          <w:p w14:paraId="10DB7E8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0965FCF8" w14:textId="77777777" w:rsidTr="00C90C45">
        <w:tc>
          <w:tcPr>
            <w:tcW w:w="2518" w:type="dxa"/>
          </w:tcPr>
          <w:p w14:paraId="2A221ACB" w14:textId="77777777" w:rsidR="00F71C3A" w:rsidRPr="00A3255A" w:rsidRDefault="00F71C3A" w:rsidP="00C90C45">
            <w:pPr>
              <w:rPr>
                <w:b/>
                <w:color w:val="000000"/>
              </w:rPr>
            </w:pPr>
            <w:r w:rsidRPr="00A3255A">
              <w:rPr>
                <w:b/>
                <w:color w:val="000000"/>
              </w:rPr>
              <w:t>Código</w:t>
            </w:r>
          </w:p>
        </w:tc>
        <w:tc>
          <w:tcPr>
            <w:tcW w:w="6515" w:type="dxa"/>
          </w:tcPr>
          <w:p w14:paraId="796A9869" w14:textId="2EBEBDB9" w:rsidR="00F71C3A" w:rsidRPr="00A3255A" w:rsidRDefault="00F71C3A" w:rsidP="00B301F5">
            <w:pPr>
              <w:rPr>
                <w:b/>
                <w:color w:val="000000"/>
              </w:rPr>
            </w:pPr>
            <w:r w:rsidRPr="00A3255A">
              <w:rPr>
                <w:color w:val="000000"/>
              </w:rPr>
              <w:t>CS_11_01_CO_REC</w:t>
            </w:r>
            <w:r w:rsidR="00FE57F1">
              <w:rPr>
                <w:color w:val="000000"/>
              </w:rPr>
              <w:t>15</w:t>
            </w:r>
            <w:r w:rsidR="00160EDC">
              <w:rPr>
                <w:color w:val="000000"/>
              </w:rPr>
              <w:t>0</w:t>
            </w:r>
          </w:p>
        </w:tc>
      </w:tr>
      <w:tr w:rsidR="00F71C3A" w:rsidRPr="0082339F" w14:paraId="15406471" w14:textId="77777777" w:rsidTr="00C90C45">
        <w:tc>
          <w:tcPr>
            <w:tcW w:w="2518" w:type="dxa"/>
          </w:tcPr>
          <w:p w14:paraId="28A65D48" w14:textId="77777777" w:rsidR="00F71C3A" w:rsidRPr="00A3255A" w:rsidRDefault="00F71C3A" w:rsidP="00C90C45">
            <w:pPr>
              <w:rPr>
                <w:color w:val="000000"/>
              </w:rPr>
            </w:pPr>
            <w:r w:rsidRPr="00A3255A">
              <w:rPr>
                <w:b/>
                <w:color w:val="000000"/>
              </w:rPr>
              <w:t>Título</w:t>
            </w:r>
          </w:p>
        </w:tc>
        <w:tc>
          <w:tcPr>
            <w:tcW w:w="6515" w:type="dxa"/>
          </w:tcPr>
          <w:p w14:paraId="11556CEC" w14:textId="6EE528B6" w:rsidR="00F71C3A" w:rsidRPr="00A3255A" w:rsidRDefault="00F71C3A" w:rsidP="00F71C3A">
            <w:pPr>
              <w:rPr>
                <w:rFonts w:cs="Arial"/>
              </w:rPr>
            </w:pPr>
            <w:r w:rsidRPr="00A3255A">
              <w:rPr>
                <w:rFonts w:cs="Arial"/>
              </w:rPr>
              <w:t xml:space="preserve">Refuerza tu aprendizaje: </w:t>
            </w:r>
            <w:r>
              <w:rPr>
                <w:rFonts w:cs="Arial"/>
              </w:rPr>
              <w:t>Rusia, el posicionamiento de un gigante</w:t>
            </w:r>
          </w:p>
        </w:tc>
      </w:tr>
      <w:tr w:rsidR="00F71C3A" w:rsidRPr="0082339F" w14:paraId="26AC0C84" w14:textId="77777777" w:rsidTr="00C90C45">
        <w:tc>
          <w:tcPr>
            <w:tcW w:w="2518" w:type="dxa"/>
          </w:tcPr>
          <w:p w14:paraId="6259FA32" w14:textId="77777777" w:rsidR="00F71C3A" w:rsidRPr="00A3255A" w:rsidRDefault="00F71C3A" w:rsidP="00C90C45">
            <w:pPr>
              <w:rPr>
                <w:color w:val="000000"/>
              </w:rPr>
            </w:pPr>
            <w:r w:rsidRPr="00A3255A">
              <w:rPr>
                <w:b/>
                <w:color w:val="000000"/>
              </w:rPr>
              <w:t>Descripción</w:t>
            </w:r>
          </w:p>
        </w:tc>
        <w:tc>
          <w:tcPr>
            <w:tcW w:w="6515" w:type="dxa"/>
          </w:tcPr>
          <w:p w14:paraId="30E04461" w14:textId="7A879681" w:rsidR="00F71C3A" w:rsidRPr="00A3255A" w:rsidRDefault="00F71C3A" w:rsidP="00F71C3A">
            <w:pPr>
              <w:rPr>
                <w:color w:val="000000"/>
              </w:rPr>
            </w:pPr>
            <w:r w:rsidRPr="00A3255A">
              <w:rPr>
                <w:color w:val="000000"/>
              </w:rPr>
              <w:t xml:space="preserve">Actividad sobre </w:t>
            </w:r>
            <w:r>
              <w:rPr>
                <w:rFonts w:cs="Arial"/>
              </w:rPr>
              <w:t>Rusia, el posicionamiento de un gigante</w:t>
            </w:r>
          </w:p>
        </w:tc>
      </w:tr>
    </w:tbl>
    <w:p w14:paraId="3168DE2C" w14:textId="77777777" w:rsidR="00F71C3A" w:rsidRPr="0082339F" w:rsidRDefault="00F71C3A" w:rsidP="00F71C3A">
      <w:pPr>
        <w:rPr>
          <w:sz w:val="22"/>
          <w:szCs w:val="22"/>
          <w:highlight w:val="yellow"/>
        </w:rPr>
      </w:pPr>
    </w:p>
    <w:p w14:paraId="0DAB00B4" w14:textId="77777777" w:rsidR="00C24463" w:rsidRPr="0082339F" w:rsidRDefault="00C24463" w:rsidP="0082339F">
      <w:pPr>
        <w:rPr>
          <w:sz w:val="22"/>
          <w:szCs w:val="22"/>
          <w:highlight w:val="yellow"/>
        </w:rPr>
      </w:pPr>
    </w:p>
    <w:p w14:paraId="37CE1136" w14:textId="2CB4EBF3" w:rsidR="00F1138B" w:rsidRDefault="00F1138B">
      <w:r>
        <w:br w:type="page"/>
      </w:r>
    </w:p>
    <w:p w14:paraId="33CC95B5" w14:textId="77777777" w:rsidR="002D1F1A" w:rsidRDefault="002D1F1A" w:rsidP="00F37DA8"/>
    <w:p w14:paraId="57501F4F" w14:textId="6A8B24DD" w:rsidR="002D1F1A" w:rsidRDefault="002D1F1A" w:rsidP="002D1F1A">
      <w:pPr>
        <w:rPr>
          <w:b/>
          <w:sz w:val="22"/>
          <w:szCs w:val="22"/>
        </w:rPr>
      </w:pPr>
      <w:r w:rsidRPr="0082339F">
        <w:rPr>
          <w:sz w:val="22"/>
          <w:szCs w:val="22"/>
          <w:highlight w:val="yellow"/>
        </w:rPr>
        <w:t xml:space="preserve">[SECCIÓN </w:t>
      </w:r>
      <w:r w:rsidR="00C71CBD">
        <w:rPr>
          <w:sz w:val="22"/>
          <w:szCs w:val="22"/>
          <w:highlight w:val="yellow"/>
        </w:rPr>
        <w:t>1</w:t>
      </w:r>
      <w:r w:rsidR="00C71CBD" w:rsidRPr="00C71CBD">
        <w:rPr>
          <w:sz w:val="22"/>
          <w:szCs w:val="22"/>
          <w:highlight w:val="yellow"/>
        </w:rPr>
        <w:t>]</w:t>
      </w:r>
      <w:r w:rsidRPr="0082339F">
        <w:rPr>
          <w:sz w:val="22"/>
          <w:szCs w:val="22"/>
        </w:rPr>
        <w:t xml:space="preserve"> </w:t>
      </w:r>
      <w:r w:rsidRPr="0082339F">
        <w:rPr>
          <w:b/>
          <w:sz w:val="22"/>
          <w:szCs w:val="22"/>
        </w:rPr>
        <w:t xml:space="preserve"> </w:t>
      </w:r>
    </w:p>
    <w:p w14:paraId="2DB81B58" w14:textId="4402E6C2" w:rsidR="005E7D55" w:rsidRDefault="005440AC" w:rsidP="00943E1C">
      <w:pPr>
        <w:pStyle w:val="Ttulo1"/>
      </w:pPr>
      <w:bookmarkStart w:id="196" w:name="_Toc426298269"/>
      <w:r>
        <w:t>6 Los conflictos en Medio Oriente</w:t>
      </w:r>
      <w:bookmarkEnd w:id="196"/>
    </w:p>
    <w:p w14:paraId="0387C97F" w14:textId="77777777" w:rsidR="00880CE5" w:rsidRPr="0082339F" w:rsidRDefault="00880CE5" w:rsidP="0082339F">
      <w:pPr>
        <w:rPr>
          <w:sz w:val="22"/>
          <w:szCs w:val="22"/>
        </w:rPr>
      </w:pPr>
    </w:p>
    <w:p w14:paraId="538090A7" w14:textId="2FC2405A" w:rsidR="009E6502" w:rsidRPr="0082339F" w:rsidRDefault="004D6ACC" w:rsidP="0082339F">
      <w:pPr>
        <w:rPr>
          <w:sz w:val="22"/>
          <w:szCs w:val="22"/>
        </w:rPr>
      </w:pPr>
      <w:r w:rsidRPr="0082339F">
        <w:rPr>
          <w:sz w:val="22"/>
          <w:szCs w:val="22"/>
        </w:rPr>
        <w:t xml:space="preserve">Los musulmanes constituyen </w:t>
      </w:r>
      <w:r w:rsidR="00C769C1" w:rsidRPr="0082339F">
        <w:rPr>
          <w:sz w:val="22"/>
          <w:szCs w:val="22"/>
        </w:rPr>
        <w:t>un cuarto del total de la población mundia</w:t>
      </w:r>
      <w:r w:rsidR="0084599F" w:rsidRPr="0082339F">
        <w:rPr>
          <w:sz w:val="22"/>
          <w:szCs w:val="22"/>
        </w:rPr>
        <w:t xml:space="preserve">l. </w:t>
      </w:r>
      <w:r w:rsidR="009E6502" w:rsidRPr="0082339F">
        <w:rPr>
          <w:sz w:val="22"/>
          <w:szCs w:val="22"/>
        </w:rPr>
        <w:t>Dentro de</w:t>
      </w:r>
      <w:r w:rsidR="00034351" w:rsidRPr="0082339F">
        <w:rPr>
          <w:sz w:val="22"/>
          <w:szCs w:val="22"/>
        </w:rPr>
        <w:t xml:space="preserve"> la tradición </w:t>
      </w:r>
      <w:r w:rsidR="009E6502" w:rsidRPr="0082339F">
        <w:rPr>
          <w:sz w:val="22"/>
          <w:szCs w:val="22"/>
        </w:rPr>
        <w:t>musulm</w:t>
      </w:r>
      <w:r w:rsidR="00034351" w:rsidRPr="0082339F">
        <w:rPr>
          <w:sz w:val="22"/>
          <w:szCs w:val="22"/>
        </w:rPr>
        <w:t xml:space="preserve">ana </w:t>
      </w:r>
      <w:r w:rsidR="009E6502" w:rsidRPr="0082339F">
        <w:rPr>
          <w:sz w:val="22"/>
          <w:szCs w:val="22"/>
        </w:rPr>
        <w:t>existen dos grandes corrientes</w:t>
      </w:r>
      <w:r w:rsidR="00034351" w:rsidRPr="0082339F">
        <w:rPr>
          <w:sz w:val="22"/>
          <w:szCs w:val="22"/>
        </w:rPr>
        <w:t>:</w:t>
      </w:r>
      <w:r w:rsidR="005525BB" w:rsidRPr="0082339F">
        <w:rPr>
          <w:sz w:val="22"/>
          <w:szCs w:val="22"/>
        </w:rPr>
        <w:t xml:space="preserve"> la s</w:t>
      </w:r>
      <w:r w:rsidR="009E6502" w:rsidRPr="0082339F">
        <w:rPr>
          <w:sz w:val="22"/>
          <w:szCs w:val="22"/>
        </w:rPr>
        <w:t>u</w:t>
      </w:r>
      <w:r w:rsidR="005525BB" w:rsidRPr="0082339F">
        <w:rPr>
          <w:sz w:val="22"/>
          <w:szCs w:val="22"/>
        </w:rPr>
        <w:t>nita y la c</w:t>
      </w:r>
      <w:r w:rsidR="009E6502" w:rsidRPr="0082339F">
        <w:rPr>
          <w:sz w:val="22"/>
          <w:szCs w:val="22"/>
        </w:rPr>
        <w:t xml:space="preserve">hiita. Los </w:t>
      </w:r>
      <w:r w:rsidR="00880CE5" w:rsidRPr="0082339F">
        <w:rPr>
          <w:sz w:val="22"/>
          <w:szCs w:val="22"/>
        </w:rPr>
        <w:t>conflicto</w:t>
      </w:r>
      <w:r w:rsidR="009E6502" w:rsidRPr="0082339F">
        <w:rPr>
          <w:sz w:val="22"/>
          <w:szCs w:val="22"/>
        </w:rPr>
        <w:t>s</w:t>
      </w:r>
      <w:r w:rsidR="00880CE5" w:rsidRPr="0082339F">
        <w:rPr>
          <w:sz w:val="22"/>
          <w:szCs w:val="22"/>
        </w:rPr>
        <w:t xml:space="preserve"> entre </w:t>
      </w:r>
      <w:r w:rsidR="00EB61E6" w:rsidRPr="0082339F">
        <w:rPr>
          <w:sz w:val="22"/>
          <w:szCs w:val="22"/>
        </w:rPr>
        <w:t>c</w:t>
      </w:r>
      <w:r w:rsidR="008E5987" w:rsidRPr="0082339F">
        <w:rPr>
          <w:sz w:val="22"/>
          <w:szCs w:val="22"/>
        </w:rPr>
        <w:t>hiitas y sun</w:t>
      </w:r>
      <w:r w:rsidR="00880CE5" w:rsidRPr="0082339F">
        <w:rPr>
          <w:sz w:val="22"/>
          <w:szCs w:val="22"/>
        </w:rPr>
        <w:t xml:space="preserve">itas </w:t>
      </w:r>
      <w:r w:rsidR="009E6502" w:rsidRPr="0082339F">
        <w:rPr>
          <w:sz w:val="22"/>
          <w:szCs w:val="22"/>
        </w:rPr>
        <w:t xml:space="preserve">son muy </w:t>
      </w:r>
      <w:r w:rsidRPr="0082339F">
        <w:rPr>
          <w:sz w:val="22"/>
          <w:szCs w:val="22"/>
        </w:rPr>
        <w:t>antiguo</w:t>
      </w:r>
      <w:r w:rsidR="009E6502" w:rsidRPr="0082339F">
        <w:rPr>
          <w:sz w:val="22"/>
          <w:szCs w:val="22"/>
        </w:rPr>
        <w:t>s</w:t>
      </w:r>
      <w:r w:rsidRPr="0082339F">
        <w:rPr>
          <w:sz w:val="22"/>
          <w:szCs w:val="22"/>
        </w:rPr>
        <w:t xml:space="preserve"> </w:t>
      </w:r>
      <w:r w:rsidR="00880CE5" w:rsidRPr="0082339F">
        <w:rPr>
          <w:sz w:val="22"/>
          <w:szCs w:val="22"/>
        </w:rPr>
        <w:t xml:space="preserve">en la historia del </w:t>
      </w:r>
      <w:r w:rsidRPr="0082339F">
        <w:rPr>
          <w:sz w:val="22"/>
          <w:szCs w:val="22"/>
        </w:rPr>
        <w:t>Islam</w:t>
      </w:r>
      <w:r w:rsidR="0084599F" w:rsidRPr="0082339F">
        <w:rPr>
          <w:sz w:val="22"/>
          <w:szCs w:val="22"/>
        </w:rPr>
        <w:t xml:space="preserve">. </w:t>
      </w:r>
      <w:r w:rsidR="009E6502" w:rsidRPr="0082339F">
        <w:rPr>
          <w:sz w:val="22"/>
          <w:szCs w:val="22"/>
        </w:rPr>
        <w:t xml:space="preserve">Hoy sus diferencias </w:t>
      </w:r>
      <w:r w:rsidR="00B2232A" w:rsidRPr="0082339F">
        <w:rPr>
          <w:sz w:val="22"/>
          <w:szCs w:val="22"/>
        </w:rPr>
        <w:t>tienen</w:t>
      </w:r>
      <w:r w:rsidR="009E6502" w:rsidRPr="0082339F">
        <w:rPr>
          <w:sz w:val="22"/>
          <w:szCs w:val="22"/>
        </w:rPr>
        <w:t xml:space="preserve"> repercusiones </w:t>
      </w:r>
      <w:r w:rsidR="005525BB" w:rsidRPr="0082339F">
        <w:rPr>
          <w:sz w:val="22"/>
          <w:szCs w:val="22"/>
        </w:rPr>
        <w:t xml:space="preserve">no solo </w:t>
      </w:r>
      <w:r w:rsidR="009E6502" w:rsidRPr="0082339F">
        <w:rPr>
          <w:sz w:val="22"/>
          <w:szCs w:val="22"/>
        </w:rPr>
        <w:t>en el mundo musulmán</w:t>
      </w:r>
      <w:r w:rsidR="005525BB" w:rsidRPr="0082339F">
        <w:rPr>
          <w:sz w:val="22"/>
          <w:szCs w:val="22"/>
        </w:rPr>
        <w:t xml:space="preserve"> sino en todo el mundo globalizado</w:t>
      </w:r>
      <w:r w:rsidR="009E6502" w:rsidRPr="0082339F">
        <w:rPr>
          <w:sz w:val="22"/>
          <w:szCs w:val="22"/>
        </w:rPr>
        <w:t xml:space="preserve">. </w:t>
      </w:r>
    </w:p>
    <w:p w14:paraId="4D15C043" w14:textId="28FF8B08" w:rsidR="0051458F" w:rsidRDefault="009E6502" w:rsidP="0082339F">
      <w:pPr>
        <w:rPr>
          <w:sz w:val="22"/>
          <w:szCs w:val="22"/>
        </w:rPr>
      </w:pPr>
      <w:r w:rsidRPr="0082339F">
        <w:rPr>
          <w:sz w:val="22"/>
          <w:szCs w:val="22"/>
        </w:rPr>
        <w:t xml:space="preserve">Si bien </w:t>
      </w:r>
      <w:r w:rsidR="00F94554" w:rsidRPr="0082339F">
        <w:rPr>
          <w:sz w:val="22"/>
          <w:szCs w:val="22"/>
        </w:rPr>
        <w:t>la división sun</w:t>
      </w:r>
      <w:r w:rsidRPr="0082339F">
        <w:rPr>
          <w:sz w:val="22"/>
          <w:szCs w:val="22"/>
        </w:rPr>
        <w:t>ita</w:t>
      </w:r>
      <w:r w:rsidR="00495453" w:rsidRPr="0082339F">
        <w:rPr>
          <w:sz w:val="22"/>
          <w:szCs w:val="22"/>
        </w:rPr>
        <w:t>/</w:t>
      </w:r>
      <w:r w:rsidR="00F94554" w:rsidRPr="0082339F">
        <w:rPr>
          <w:sz w:val="22"/>
          <w:szCs w:val="22"/>
        </w:rPr>
        <w:t>chi</w:t>
      </w:r>
      <w:r w:rsidRPr="0082339F">
        <w:rPr>
          <w:sz w:val="22"/>
          <w:szCs w:val="22"/>
        </w:rPr>
        <w:t xml:space="preserve">ita en ocasiones es clave </w:t>
      </w:r>
      <w:r w:rsidR="00F94554" w:rsidRPr="0082339F">
        <w:rPr>
          <w:sz w:val="22"/>
          <w:szCs w:val="22"/>
        </w:rPr>
        <w:t xml:space="preserve">para </w:t>
      </w:r>
      <w:r w:rsidRPr="0082339F">
        <w:rPr>
          <w:sz w:val="22"/>
          <w:szCs w:val="22"/>
        </w:rPr>
        <w:t xml:space="preserve">comprender </w:t>
      </w:r>
      <w:r w:rsidR="00F94554" w:rsidRPr="0082339F">
        <w:rPr>
          <w:sz w:val="22"/>
          <w:szCs w:val="22"/>
        </w:rPr>
        <w:t xml:space="preserve">la </w:t>
      </w:r>
      <w:r w:rsidR="00880CE5" w:rsidRPr="0082339F">
        <w:rPr>
          <w:sz w:val="22"/>
          <w:szCs w:val="22"/>
        </w:rPr>
        <w:t xml:space="preserve">organización </w:t>
      </w:r>
      <w:r w:rsidR="00F94554" w:rsidRPr="0082339F">
        <w:rPr>
          <w:sz w:val="22"/>
          <w:szCs w:val="22"/>
        </w:rPr>
        <w:t>geopolítica de Oriente Medio</w:t>
      </w:r>
      <w:r w:rsidRPr="0082339F">
        <w:rPr>
          <w:sz w:val="22"/>
          <w:szCs w:val="22"/>
        </w:rPr>
        <w:t>, e</w:t>
      </w:r>
      <w:r w:rsidR="00880CE5" w:rsidRPr="0082339F">
        <w:rPr>
          <w:sz w:val="22"/>
          <w:szCs w:val="22"/>
        </w:rPr>
        <w:t xml:space="preserve">n otros casos la cuestión étnica </w:t>
      </w:r>
      <w:r w:rsidR="00F94554" w:rsidRPr="0082339F">
        <w:rPr>
          <w:sz w:val="22"/>
          <w:szCs w:val="22"/>
        </w:rPr>
        <w:t>ju</w:t>
      </w:r>
      <w:r w:rsidRPr="0082339F">
        <w:rPr>
          <w:sz w:val="22"/>
          <w:szCs w:val="22"/>
        </w:rPr>
        <w:t xml:space="preserve">ega </w:t>
      </w:r>
      <w:r w:rsidR="00F94554" w:rsidRPr="0082339F">
        <w:rPr>
          <w:sz w:val="22"/>
          <w:szCs w:val="22"/>
        </w:rPr>
        <w:t xml:space="preserve">un </w:t>
      </w:r>
      <w:r w:rsidR="00880CE5" w:rsidRPr="0082339F">
        <w:rPr>
          <w:sz w:val="22"/>
          <w:szCs w:val="22"/>
        </w:rPr>
        <w:t xml:space="preserve">rol </w:t>
      </w:r>
      <w:r w:rsidR="00F94554" w:rsidRPr="0082339F">
        <w:rPr>
          <w:sz w:val="22"/>
          <w:szCs w:val="22"/>
        </w:rPr>
        <w:t xml:space="preserve">más atenuado. </w:t>
      </w:r>
      <w:r w:rsidR="0051458F" w:rsidRPr="0082339F">
        <w:rPr>
          <w:sz w:val="22"/>
          <w:szCs w:val="22"/>
        </w:rPr>
        <w:t xml:space="preserve">Pero no se puede negar que el hecho de que Irán sea chiita o que Arabia Saudita </w:t>
      </w:r>
      <w:r w:rsidR="005525BB" w:rsidRPr="0082339F">
        <w:rPr>
          <w:sz w:val="22"/>
          <w:szCs w:val="22"/>
        </w:rPr>
        <w:t xml:space="preserve">sea sunita </w:t>
      </w:r>
      <w:r w:rsidR="0051458F" w:rsidRPr="0082339F">
        <w:rPr>
          <w:sz w:val="22"/>
          <w:szCs w:val="22"/>
        </w:rPr>
        <w:t xml:space="preserve"> tiene importantes implicaciones para la comprensión de </w:t>
      </w:r>
      <w:r w:rsidR="005525BB" w:rsidRPr="0082339F">
        <w:rPr>
          <w:sz w:val="22"/>
          <w:szCs w:val="22"/>
        </w:rPr>
        <w:t xml:space="preserve">estos </w:t>
      </w:r>
      <w:r w:rsidR="0051458F" w:rsidRPr="0082339F">
        <w:rPr>
          <w:sz w:val="22"/>
          <w:szCs w:val="22"/>
        </w:rPr>
        <w:t>conflictos</w:t>
      </w:r>
      <w:r w:rsidR="0006067D" w:rsidRPr="0082339F">
        <w:rPr>
          <w:sz w:val="22"/>
          <w:szCs w:val="22"/>
        </w:rPr>
        <w:t xml:space="preserve"> [</w:t>
      </w:r>
      <w:r w:rsidR="0006067D" w:rsidRPr="00D80758">
        <w:rPr>
          <w:rFonts w:ascii="Times New Roman" w:hAnsi="Times New Roman" w:cs="Times New Roman"/>
          <w:sz w:val="22"/>
          <w:szCs w:val="22"/>
        </w:rPr>
        <w:t>VER</w:t>
      </w:r>
      <w:r w:rsidR="0006067D" w:rsidRPr="0082339F">
        <w:rPr>
          <w:sz w:val="22"/>
          <w:szCs w:val="22"/>
        </w:rPr>
        <w:t>]</w:t>
      </w:r>
      <w:r w:rsidR="0051458F" w:rsidRPr="0082339F">
        <w:rPr>
          <w:sz w:val="22"/>
          <w:szCs w:val="22"/>
        </w:rPr>
        <w:t>.</w:t>
      </w:r>
    </w:p>
    <w:p w14:paraId="6E856B39" w14:textId="11308B80" w:rsidR="00D80758" w:rsidRPr="0082339F" w:rsidRDefault="00887B01" w:rsidP="0082339F">
      <w:pPr>
        <w:rPr>
          <w:sz w:val="22"/>
          <w:szCs w:val="22"/>
        </w:rPr>
      </w:pPr>
      <w:hyperlink r:id="rId46" w:history="1">
        <w:r w:rsidR="00D80758" w:rsidRPr="00D25797">
          <w:rPr>
            <w:rStyle w:val="Hipervnculo"/>
            <w:rFonts w:ascii="Lucida Grande" w:hAnsi="Lucida Grande" w:cs="Lucida Grande"/>
          </w:rPr>
          <w:t>http://historiaybiografias.com/sunitas/</w:t>
        </w:r>
      </w:hyperlink>
      <w:r w:rsidR="00D80758">
        <w:rPr>
          <w:rFonts w:ascii="Lucida Grande" w:hAnsi="Lucida Grande" w:cs="Lucida Grande"/>
          <w:color w:val="000000"/>
        </w:rPr>
        <w:t xml:space="preserve"> </w:t>
      </w:r>
    </w:p>
    <w:p w14:paraId="2EE04283" w14:textId="77777777" w:rsidR="00FE6FD6" w:rsidRPr="0082339F" w:rsidRDefault="00FE6FD6"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0F72908" w14:textId="77777777" w:rsidTr="005A2B85">
        <w:tc>
          <w:tcPr>
            <w:tcW w:w="8978" w:type="dxa"/>
            <w:gridSpan w:val="2"/>
            <w:shd w:val="clear" w:color="auto" w:fill="000000" w:themeFill="text1"/>
          </w:tcPr>
          <w:p w14:paraId="3EA9BE52"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04D75234" w14:textId="77777777" w:rsidTr="005A2B85">
        <w:tc>
          <w:tcPr>
            <w:tcW w:w="2518" w:type="dxa"/>
          </w:tcPr>
          <w:p w14:paraId="74EDD831" w14:textId="77777777" w:rsidR="002A3BAC" w:rsidRPr="0082339F" w:rsidRDefault="002A3BAC" w:rsidP="0082339F">
            <w:pPr>
              <w:rPr>
                <w:b/>
              </w:rPr>
            </w:pPr>
            <w:r w:rsidRPr="0082339F">
              <w:rPr>
                <w:b/>
              </w:rPr>
              <w:t>Título</w:t>
            </w:r>
          </w:p>
        </w:tc>
        <w:tc>
          <w:tcPr>
            <w:tcW w:w="6460" w:type="dxa"/>
          </w:tcPr>
          <w:p w14:paraId="638BCA28" w14:textId="00B46B90" w:rsidR="002A3BAC" w:rsidRPr="0082339F" w:rsidRDefault="005525BB" w:rsidP="0082339F">
            <w:pPr>
              <w:rPr>
                <w:b/>
              </w:rPr>
            </w:pPr>
            <w:r w:rsidRPr="0082339F">
              <w:rPr>
                <w:b/>
              </w:rPr>
              <w:t xml:space="preserve">Chiitas y </w:t>
            </w:r>
            <w:r w:rsidR="008E5987" w:rsidRPr="0082339F">
              <w:rPr>
                <w:b/>
              </w:rPr>
              <w:t>sunita</w:t>
            </w:r>
            <w:r w:rsidR="002A3BAC" w:rsidRPr="0082339F">
              <w:rPr>
                <w:b/>
              </w:rPr>
              <w:t xml:space="preserve">s </w:t>
            </w:r>
          </w:p>
        </w:tc>
      </w:tr>
      <w:tr w:rsidR="002A3BAC" w:rsidRPr="0082339F" w14:paraId="3D1437F0" w14:textId="77777777" w:rsidTr="005A2B85">
        <w:tc>
          <w:tcPr>
            <w:tcW w:w="2518" w:type="dxa"/>
          </w:tcPr>
          <w:p w14:paraId="5379370F" w14:textId="77777777" w:rsidR="002A3BAC" w:rsidRPr="0082339F" w:rsidRDefault="002A3BAC" w:rsidP="0082339F">
            <w:r w:rsidRPr="0082339F">
              <w:rPr>
                <w:b/>
              </w:rPr>
              <w:t>Contenido</w:t>
            </w:r>
          </w:p>
        </w:tc>
        <w:tc>
          <w:tcPr>
            <w:tcW w:w="6460" w:type="dxa"/>
          </w:tcPr>
          <w:p w14:paraId="15DB5EBB" w14:textId="403F0B34" w:rsidR="003E0E77" w:rsidRPr="0082339F" w:rsidRDefault="002A3BAC" w:rsidP="0082339F">
            <w:r w:rsidRPr="0082339F">
              <w:t xml:space="preserve">Existe una lucha por la supremacía regional entre Arabia Saudita e Irán, conflicto que ha </w:t>
            </w:r>
            <w:r w:rsidR="00FE6FD6" w:rsidRPr="0082339F">
              <w:t>afectado a t</w:t>
            </w:r>
            <w:r w:rsidRPr="0082339F">
              <w:t xml:space="preserve">odos los países vecinos. Desde una perspectiva étnica, los </w:t>
            </w:r>
            <w:r w:rsidR="003E0E77" w:rsidRPr="0082339F">
              <w:t>sunitas</w:t>
            </w:r>
            <w:r w:rsidRPr="0082339F">
              <w:t xml:space="preserve"> son musulmanes de origen árabe, mientras que los </w:t>
            </w:r>
            <w:r w:rsidR="003E0E77" w:rsidRPr="0082339F">
              <w:t>chiitas</w:t>
            </w:r>
            <w:r w:rsidR="00FE6FD6" w:rsidRPr="0082339F">
              <w:t xml:space="preserve"> son </w:t>
            </w:r>
            <w:r w:rsidRPr="0082339F">
              <w:t xml:space="preserve">de origen persa. </w:t>
            </w:r>
          </w:p>
          <w:p w14:paraId="6C420DB1" w14:textId="4D9DB39D" w:rsidR="002A3BAC" w:rsidRPr="0082339F" w:rsidRDefault="002A3BAC" w:rsidP="0082339F">
            <w:r w:rsidRPr="0082339F">
              <w:t xml:space="preserve">Arabia Saudita es el centro religioso del sunismo, mientras que Irán lo es del chiismo. Entre ambos poseen los mayores abastecimientos petroleros del mundo. </w:t>
            </w:r>
          </w:p>
        </w:tc>
      </w:tr>
    </w:tbl>
    <w:p w14:paraId="5E464513" w14:textId="77777777" w:rsidR="002A3BAC" w:rsidRPr="0082339F" w:rsidRDefault="002A3BAC" w:rsidP="0082339F">
      <w:pPr>
        <w:rPr>
          <w:sz w:val="22"/>
          <w:szCs w:val="22"/>
        </w:rPr>
      </w:pPr>
    </w:p>
    <w:tbl>
      <w:tblPr>
        <w:tblStyle w:val="Tablaconcuadrcula"/>
        <w:tblW w:w="0" w:type="auto"/>
        <w:tblLook w:val="04A0" w:firstRow="1" w:lastRow="0" w:firstColumn="1" w:lastColumn="0" w:noHBand="0" w:noVBand="1"/>
      </w:tblPr>
      <w:tblGrid>
        <w:gridCol w:w="2518"/>
        <w:gridCol w:w="6460"/>
      </w:tblGrid>
      <w:tr w:rsidR="002A3BAC" w:rsidRPr="0082339F" w14:paraId="15A08D19" w14:textId="77777777" w:rsidTr="005A2B85">
        <w:tc>
          <w:tcPr>
            <w:tcW w:w="8978" w:type="dxa"/>
            <w:gridSpan w:val="2"/>
            <w:shd w:val="clear" w:color="auto" w:fill="000000" w:themeFill="text1"/>
          </w:tcPr>
          <w:p w14:paraId="7E0EB772"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282C528" w14:textId="77777777" w:rsidTr="005A2B85">
        <w:tc>
          <w:tcPr>
            <w:tcW w:w="2518" w:type="dxa"/>
          </w:tcPr>
          <w:p w14:paraId="4B51B526" w14:textId="77777777" w:rsidR="002A3BAC" w:rsidRPr="0082339F" w:rsidRDefault="002A3BAC" w:rsidP="0082339F">
            <w:pPr>
              <w:rPr>
                <w:b/>
              </w:rPr>
            </w:pPr>
            <w:r w:rsidRPr="0082339F">
              <w:rPr>
                <w:b/>
              </w:rPr>
              <w:t>Contenido</w:t>
            </w:r>
          </w:p>
        </w:tc>
        <w:tc>
          <w:tcPr>
            <w:tcW w:w="6460" w:type="dxa"/>
          </w:tcPr>
          <w:p w14:paraId="189F4E12" w14:textId="77A9EBBE" w:rsidR="002A3BAC" w:rsidRPr="0082339F" w:rsidRDefault="00FE6FD6" w:rsidP="0082339F">
            <w:pPr>
              <w:rPr>
                <w:b/>
              </w:rPr>
            </w:pPr>
            <w:r w:rsidRPr="0082339F">
              <w:t>L</w:t>
            </w:r>
            <w:r w:rsidR="002A3BAC" w:rsidRPr="0082339F">
              <w:t xml:space="preserve">os conflictos </w:t>
            </w:r>
            <w:r w:rsidR="005525BB" w:rsidRPr="0082339F">
              <w:t xml:space="preserve">actuales </w:t>
            </w:r>
            <w:r w:rsidR="002A3BAC" w:rsidRPr="0082339F">
              <w:t>entre suníes</w:t>
            </w:r>
            <w:r w:rsidRPr="0082339F">
              <w:t xml:space="preserve"> y</w:t>
            </w:r>
            <w:r w:rsidR="002A3BAC" w:rsidRPr="0082339F">
              <w:t xml:space="preserve"> chiíes son, en buena medida, una herencia de las divisiones territoriales y de las fronteras impuestas por las potenci</w:t>
            </w:r>
            <w:r w:rsidRPr="0082339F">
              <w:t>as europeas durante el s</w:t>
            </w:r>
            <w:r w:rsidR="002A3BAC" w:rsidRPr="0082339F">
              <w:t>iglo XX</w:t>
            </w:r>
            <w:r w:rsidR="005525BB" w:rsidRPr="0082339F">
              <w:t>,</w:t>
            </w:r>
            <w:r w:rsidR="002A3BAC" w:rsidRPr="0082339F">
              <w:t xml:space="preserve"> cuando ejercieron el colonialismo sobre los territorios musulmanes. El mapa del Medio Oriente </w:t>
            </w:r>
            <w:r w:rsidR="005525BB" w:rsidRPr="0082339F">
              <w:t>fue trazado por</w:t>
            </w:r>
            <w:r w:rsidR="002A3BAC" w:rsidRPr="0082339F">
              <w:t xml:space="preserve"> Francia y </w:t>
            </w:r>
            <w:r w:rsidR="005525BB" w:rsidRPr="0082339F">
              <w:t xml:space="preserve">el </w:t>
            </w:r>
            <w:r w:rsidR="002A3BAC" w:rsidRPr="0082339F">
              <w:t xml:space="preserve">Reino Unido a mediados de la Primera Guerra Mundial. Entonces se crearon Estados </w:t>
            </w:r>
            <w:r w:rsidR="005525BB" w:rsidRPr="0082339F">
              <w:t>como Siria e Iraq</w:t>
            </w:r>
            <w:r w:rsidR="002A3BAC" w:rsidRPr="0082339F">
              <w:t>.</w:t>
            </w:r>
          </w:p>
        </w:tc>
      </w:tr>
    </w:tbl>
    <w:p w14:paraId="3B5D1C2D" w14:textId="77777777" w:rsidR="002A3BAC" w:rsidRPr="0082339F" w:rsidRDefault="002A3BAC" w:rsidP="0082339F">
      <w:pPr>
        <w:rPr>
          <w:sz w:val="22"/>
          <w:szCs w:val="22"/>
        </w:rPr>
      </w:pPr>
    </w:p>
    <w:p w14:paraId="62C0A2F2" w14:textId="77777777" w:rsidR="00651F3E" w:rsidRPr="0082339F" w:rsidRDefault="00651F3E" w:rsidP="0082339F">
      <w:pPr>
        <w:rPr>
          <w:sz w:val="22"/>
          <w:szCs w:val="22"/>
        </w:rPr>
      </w:pPr>
    </w:p>
    <w:tbl>
      <w:tblPr>
        <w:tblStyle w:val="Tablaconcuadrcula"/>
        <w:tblW w:w="0" w:type="auto"/>
        <w:tblLayout w:type="fixed"/>
        <w:tblLook w:val="04A0" w:firstRow="1" w:lastRow="0" w:firstColumn="1" w:lastColumn="0" w:noHBand="0" w:noVBand="1"/>
      </w:tblPr>
      <w:tblGrid>
        <w:gridCol w:w="2518"/>
        <w:gridCol w:w="6536"/>
      </w:tblGrid>
      <w:tr w:rsidR="00651F3E" w:rsidRPr="0082339F" w14:paraId="6A3E9E33" w14:textId="77777777" w:rsidTr="00651F3E">
        <w:tc>
          <w:tcPr>
            <w:tcW w:w="9054" w:type="dxa"/>
            <w:gridSpan w:val="2"/>
            <w:shd w:val="clear" w:color="auto" w:fill="0D0D0D" w:themeFill="text1" w:themeFillTint="F2"/>
          </w:tcPr>
          <w:p w14:paraId="133819B3" w14:textId="77777777" w:rsidR="00651F3E" w:rsidRPr="0082339F" w:rsidRDefault="00651F3E" w:rsidP="0082339F">
            <w:pPr>
              <w:rPr>
                <w:b/>
                <w:color w:val="FFFFFF" w:themeColor="background1"/>
              </w:rPr>
            </w:pPr>
            <w:r w:rsidRPr="0082339F">
              <w:rPr>
                <w:b/>
                <w:color w:val="FFFFFF" w:themeColor="background1"/>
              </w:rPr>
              <w:t>Imagen (fotografía, gráfica o ilustración)</w:t>
            </w:r>
          </w:p>
        </w:tc>
      </w:tr>
      <w:tr w:rsidR="00651F3E" w:rsidRPr="0082339F" w14:paraId="00F15480" w14:textId="77777777" w:rsidTr="00651F3E">
        <w:tc>
          <w:tcPr>
            <w:tcW w:w="2518" w:type="dxa"/>
          </w:tcPr>
          <w:p w14:paraId="7F47F0E0" w14:textId="77777777" w:rsidR="00651F3E" w:rsidRPr="0082339F" w:rsidRDefault="00651F3E" w:rsidP="0082339F">
            <w:pPr>
              <w:rPr>
                <w:b/>
                <w:color w:val="000000"/>
              </w:rPr>
            </w:pPr>
            <w:r w:rsidRPr="0082339F">
              <w:rPr>
                <w:b/>
                <w:color w:val="000000"/>
              </w:rPr>
              <w:t>Código</w:t>
            </w:r>
          </w:p>
        </w:tc>
        <w:tc>
          <w:tcPr>
            <w:tcW w:w="6536" w:type="dxa"/>
          </w:tcPr>
          <w:p w14:paraId="05F0C63A" w14:textId="189A55A1" w:rsidR="00651F3E" w:rsidRPr="0082339F" w:rsidRDefault="00651F3E" w:rsidP="0082339F">
            <w:pPr>
              <w:rPr>
                <w:b/>
                <w:color w:val="000000"/>
              </w:rPr>
            </w:pPr>
            <w:r w:rsidRPr="0082339F">
              <w:rPr>
                <w:color w:val="000000"/>
              </w:rPr>
              <w:t>CS_11_01_</w:t>
            </w:r>
            <w:r w:rsidRPr="0082339F">
              <w:rPr>
                <w:color w:val="000000"/>
                <w:highlight w:val="yellow"/>
              </w:rPr>
              <w:t>IMG</w:t>
            </w:r>
            <w:r w:rsidR="00E86943" w:rsidRPr="0082339F">
              <w:rPr>
                <w:color w:val="000000"/>
              </w:rPr>
              <w:t>19</w:t>
            </w:r>
          </w:p>
        </w:tc>
      </w:tr>
      <w:tr w:rsidR="00651F3E" w:rsidRPr="0082339F" w14:paraId="52856912" w14:textId="77777777" w:rsidTr="00651F3E">
        <w:tc>
          <w:tcPr>
            <w:tcW w:w="2518" w:type="dxa"/>
          </w:tcPr>
          <w:p w14:paraId="4543532B" w14:textId="77777777" w:rsidR="00651F3E" w:rsidRPr="0082339F" w:rsidRDefault="00651F3E" w:rsidP="0082339F">
            <w:pPr>
              <w:rPr>
                <w:color w:val="000000"/>
              </w:rPr>
            </w:pPr>
            <w:r w:rsidRPr="0082339F">
              <w:rPr>
                <w:b/>
                <w:color w:val="000000"/>
              </w:rPr>
              <w:t>Descripción</w:t>
            </w:r>
          </w:p>
        </w:tc>
        <w:tc>
          <w:tcPr>
            <w:tcW w:w="6536" w:type="dxa"/>
          </w:tcPr>
          <w:p w14:paraId="42DA79F4" w14:textId="3CD52C35" w:rsidR="00651F3E" w:rsidRPr="0082339F" w:rsidRDefault="00D21B4D" w:rsidP="0082339F">
            <w:pPr>
              <w:rPr>
                <w:color w:val="000000"/>
                <w:lang w:val="es-CO"/>
              </w:rPr>
            </w:pPr>
            <w:r w:rsidRPr="0082339F">
              <w:rPr>
                <w:color w:val="000000"/>
              </w:rPr>
              <w:t>El Islam en el mundo actual</w:t>
            </w:r>
          </w:p>
        </w:tc>
      </w:tr>
      <w:tr w:rsidR="00651F3E" w:rsidRPr="0082339F" w14:paraId="41E94AF5" w14:textId="77777777" w:rsidTr="00651F3E">
        <w:tc>
          <w:tcPr>
            <w:tcW w:w="2518" w:type="dxa"/>
          </w:tcPr>
          <w:p w14:paraId="631CB2CD" w14:textId="77777777" w:rsidR="00651F3E" w:rsidRPr="0082339F" w:rsidRDefault="00651F3E" w:rsidP="0082339F">
            <w:pPr>
              <w:rPr>
                <w:color w:val="000000"/>
              </w:rPr>
            </w:pPr>
            <w:r w:rsidRPr="0082339F">
              <w:rPr>
                <w:b/>
                <w:color w:val="000000"/>
              </w:rPr>
              <w:t>Código Shutterstock (o URL o la ruta en AulaPlaneta)</w:t>
            </w:r>
          </w:p>
        </w:tc>
        <w:tc>
          <w:tcPr>
            <w:tcW w:w="6536" w:type="dxa"/>
          </w:tcPr>
          <w:p w14:paraId="3E658F99" w14:textId="77777777" w:rsidR="00651F3E" w:rsidRPr="0082339F" w:rsidRDefault="00887B01" w:rsidP="0082339F">
            <w:hyperlink r:id="rId47" w:history="1">
              <w:r w:rsidR="00651F3E" w:rsidRPr="0082339F">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82339F" w:rsidRDefault="00651F3E" w:rsidP="0082339F">
            <w:pPr>
              <w:rPr>
                <w:color w:val="000000"/>
              </w:rPr>
            </w:pPr>
            <w:r w:rsidRPr="0082339F">
              <w:rPr>
                <w:color w:val="000000"/>
              </w:rPr>
              <w:t>En Aula Planeta / Banco de Contenidos / El Islam en el mundo actual</w:t>
            </w:r>
          </w:p>
        </w:tc>
      </w:tr>
      <w:tr w:rsidR="00651F3E" w:rsidRPr="0082339F" w14:paraId="41B45F07" w14:textId="77777777" w:rsidTr="00651F3E">
        <w:tc>
          <w:tcPr>
            <w:tcW w:w="2518" w:type="dxa"/>
          </w:tcPr>
          <w:p w14:paraId="2DED6E59" w14:textId="77777777" w:rsidR="00651F3E" w:rsidRPr="0082339F" w:rsidRDefault="00651F3E" w:rsidP="0082339F">
            <w:pPr>
              <w:rPr>
                <w:color w:val="000000"/>
              </w:rPr>
            </w:pPr>
            <w:r w:rsidRPr="0082339F">
              <w:rPr>
                <w:b/>
                <w:color w:val="000000"/>
              </w:rPr>
              <w:t>Pie de imagen</w:t>
            </w:r>
          </w:p>
        </w:tc>
        <w:tc>
          <w:tcPr>
            <w:tcW w:w="6536" w:type="dxa"/>
          </w:tcPr>
          <w:p w14:paraId="2E1A54C9" w14:textId="77777777" w:rsidR="00651F3E" w:rsidRPr="0082339F" w:rsidRDefault="00651F3E" w:rsidP="0082339F">
            <w:pPr>
              <w:rPr>
                <w:color w:val="000000"/>
              </w:rPr>
            </w:pPr>
            <w:r w:rsidRPr="0082339F">
              <w:rPr>
                <w:color w:val="000000"/>
              </w:rPr>
              <w:t xml:space="preserve">El Islam en el mundo actual. </w:t>
            </w:r>
          </w:p>
          <w:p w14:paraId="08AF21E7" w14:textId="449B435F" w:rsidR="00651F3E" w:rsidRPr="0082339F" w:rsidRDefault="005525BB" w:rsidP="0082339F">
            <w:pPr>
              <w:rPr>
                <w:color w:val="000000"/>
              </w:rPr>
            </w:pPr>
            <w:r w:rsidRPr="0082339F">
              <w:rPr>
                <w:color w:val="000000"/>
              </w:rPr>
              <w:t>El Islam, originado en el siglo</w:t>
            </w:r>
            <w:r w:rsidR="00651F3E" w:rsidRPr="0082339F">
              <w:rPr>
                <w:color w:val="000000"/>
              </w:rPr>
              <w:t xml:space="preserve"> VI en la península de Arabia, se extiende </w:t>
            </w:r>
            <w:r w:rsidRPr="0082339F">
              <w:rPr>
                <w:color w:val="000000"/>
              </w:rPr>
              <w:t>hoy</w:t>
            </w:r>
            <w:r w:rsidR="00651F3E" w:rsidRPr="0082339F">
              <w:rPr>
                <w:color w:val="000000"/>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82339F">
              <w:rPr>
                <w:color w:val="000000"/>
              </w:rPr>
              <w:t>la división entre sunitas y chiitas</w:t>
            </w:r>
            <w:r w:rsidR="00651F3E" w:rsidRPr="0082339F">
              <w:rPr>
                <w:color w:val="000000"/>
              </w:rPr>
              <w:t>.</w:t>
            </w:r>
          </w:p>
        </w:tc>
      </w:tr>
    </w:tbl>
    <w:p w14:paraId="3FAE6DA7" w14:textId="77777777" w:rsidR="00651F3E" w:rsidRPr="0082339F" w:rsidRDefault="00651F3E" w:rsidP="0082339F">
      <w:pPr>
        <w:rPr>
          <w:sz w:val="22"/>
          <w:szCs w:val="22"/>
        </w:rPr>
      </w:pPr>
    </w:p>
    <w:p w14:paraId="2A5429A0" w14:textId="5E1DCF6A" w:rsidR="0051458F" w:rsidRPr="0082339F" w:rsidRDefault="0051458F" w:rsidP="0082339F">
      <w:pPr>
        <w:rPr>
          <w:sz w:val="22"/>
          <w:szCs w:val="22"/>
        </w:rPr>
      </w:pPr>
      <w:r w:rsidRPr="0082339F">
        <w:rPr>
          <w:sz w:val="22"/>
          <w:szCs w:val="22"/>
        </w:rPr>
        <w:t xml:space="preserve">Tampoco hay que olvidar que </w:t>
      </w:r>
      <w:r w:rsidR="006B0883" w:rsidRPr="0082339F">
        <w:rPr>
          <w:sz w:val="22"/>
          <w:szCs w:val="22"/>
        </w:rPr>
        <w:t xml:space="preserve">las guerras en Oriente Medio </w:t>
      </w:r>
      <w:r w:rsidRPr="0082339F">
        <w:rPr>
          <w:sz w:val="22"/>
          <w:szCs w:val="22"/>
        </w:rPr>
        <w:t>se han alimentado</w:t>
      </w:r>
      <w:r w:rsidR="006B0883" w:rsidRPr="0082339F">
        <w:rPr>
          <w:sz w:val="22"/>
          <w:szCs w:val="22"/>
        </w:rPr>
        <w:t xml:space="preserve"> desde ambos grupos</w:t>
      </w:r>
      <w:r w:rsidRPr="0082339F">
        <w:rPr>
          <w:sz w:val="22"/>
          <w:szCs w:val="22"/>
        </w:rPr>
        <w:t>. Por ejemplo, organizaciones como Hezbollah y Hamás o la dictadura en Siria han sido apoyadas por facciones chiitas. Por otra parte</w:t>
      </w:r>
      <w:r w:rsidR="006B0883" w:rsidRPr="0082339F">
        <w:rPr>
          <w:sz w:val="22"/>
          <w:szCs w:val="22"/>
        </w:rPr>
        <w:t>,</w:t>
      </w:r>
      <w:r w:rsidRPr="0082339F">
        <w:rPr>
          <w:sz w:val="22"/>
          <w:szCs w:val="22"/>
        </w:rPr>
        <w:t xml:space="preserve"> grupos como Al Qaeda o </w:t>
      </w:r>
      <w:r w:rsidR="00034351" w:rsidRPr="0082339F">
        <w:rPr>
          <w:sz w:val="22"/>
          <w:szCs w:val="22"/>
        </w:rPr>
        <w:t>Estado Islámico</w:t>
      </w:r>
      <w:r w:rsidRPr="0082339F">
        <w:rPr>
          <w:sz w:val="22"/>
          <w:szCs w:val="22"/>
        </w:rPr>
        <w:t xml:space="preserve">  han sido apoyados por facciones sunitas. </w:t>
      </w:r>
    </w:p>
    <w:p w14:paraId="3607EC76" w14:textId="113B4E1B" w:rsidR="00F94554" w:rsidRPr="0082339F" w:rsidRDefault="0051458F" w:rsidP="0082339F">
      <w:pPr>
        <w:rPr>
          <w:sz w:val="22"/>
          <w:szCs w:val="22"/>
        </w:rPr>
      </w:pPr>
      <w:r w:rsidRPr="0082339F">
        <w:rPr>
          <w:sz w:val="22"/>
          <w:szCs w:val="22"/>
        </w:rPr>
        <w:t>Sin embargo, los do</w:t>
      </w:r>
      <w:r w:rsidR="00894650" w:rsidRPr="0082339F">
        <w:rPr>
          <w:sz w:val="22"/>
          <w:szCs w:val="22"/>
        </w:rPr>
        <w:t>s grupos tienen mucho en común. A</w:t>
      </w:r>
      <w:r w:rsidR="009E6502" w:rsidRPr="0082339F">
        <w:rPr>
          <w:sz w:val="22"/>
          <w:szCs w:val="22"/>
        </w:rPr>
        <w:t>mbos son musulmanes y se rigen por el</w:t>
      </w:r>
      <w:r w:rsidR="009E6502" w:rsidRPr="0082339F">
        <w:rPr>
          <w:i/>
          <w:sz w:val="22"/>
          <w:szCs w:val="22"/>
        </w:rPr>
        <w:t xml:space="preserve"> Corán</w:t>
      </w:r>
      <w:r w:rsidR="009E6502" w:rsidRPr="0082339F">
        <w:rPr>
          <w:sz w:val="22"/>
          <w:szCs w:val="22"/>
        </w:rPr>
        <w:t xml:space="preserve">. </w:t>
      </w:r>
      <w:r w:rsidR="00B77BEF" w:rsidRPr="0082339F">
        <w:rPr>
          <w:sz w:val="22"/>
          <w:szCs w:val="22"/>
        </w:rPr>
        <w:t>L</w:t>
      </w:r>
      <w:r w:rsidR="00F94554" w:rsidRPr="0082339F">
        <w:rPr>
          <w:sz w:val="22"/>
          <w:szCs w:val="22"/>
        </w:rPr>
        <w:t xml:space="preserve">as </w:t>
      </w:r>
      <w:r w:rsidR="009E6502" w:rsidRPr="0082339F">
        <w:rPr>
          <w:sz w:val="22"/>
          <w:szCs w:val="22"/>
        </w:rPr>
        <w:t xml:space="preserve">prácticas y </w:t>
      </w:r>
      <w:r w:rsidR="00F94554" w:rsidRPr="0082339F">
        <w:rPr>
          <w:sz w:val="22"/>
          <w:szCs w:val="22"/>
        </w:rPr>
        <w:t xml:space="preserve">creencias de los dos grupos son </w:t>
      </w:r>
      <w:r w:rsidR="009E6502" w:rsidRPr="0082339F">
        <w:rPr>
          <w:sz w:val="22"/>
          <w:szCs w:val="22"/>
        </w:rPr>
        <w:t xml:space="preserve">básicamente </w:t>
      </w:r>
      <w:r w:rsidR="00F94554" w:rsidRPr="0082339F">
        <w:rPr>
          <w:sz w:val="22"/>
          <w:szCs w:val="22"/>
        </w:rPr>
        <w:t>las mismas</w:t>
      </w:r>
      <w:r w:rsidR="009E6502" w:rsidRPr="0082339F">
        <w:rPr>
          <w:sz w:val="22"/>
          <w:szCs w:val="22"/>
        </w:rPr>
        <w:t xml:space="preserve"> y </w:t>
      </w:r>
      <w:r w:rsidR="00F94554" w:rsidRPr="0082339F">
        <w:rPr>
          <w:sz w:val="22"/>
          <w:szCs w:val="22"/>
        </w:rPr>
        <w:t>la mayoría de los musulmanes</w:t>
      </w:r>
      <w:r w:rsidRPr="0082339F">
        <w:rPr>
          <w:sz w:val="22"/>
          <w:szCs w:val="22"/>
        </w:rPr>
        <w:t xml:space="preserve"> </w:t>
      </w:r>
      <w:r w:rsidR="00894650" w:rsidRPr="0082339F">
        <w:rPr>
          <w:sz w:val="22"/>
          <w:szCs w:val="22"/>
        </w:rPr>
        <w:t>–</w:t>
      </w:r>
      <w:r w:rsidR="00F94554" w:rsidRPr="0082339F">
        <w:rPr>
          <w:sz w:val="22"/>
          <w:szCs w:val="22"/>
        </w:rPr>
        <w:t xml:space="preserve">sunitas </w:t>
      </w:r>
      <w:r w:rsidR="009E6502" w:rsidRPr="0082339F">
        <w:rPr>
          <w:sz w:val="22"/>
          <w:szCs w:val="22"/>
        </w:rPr>
        <w:t xml:space="preserve">o </w:t>
      </w:r>
      <w:r w:rsidR="00F94554" w:rsidRPr="0082339F">
        <w:rPr>
          <w:sz w:val="22"/>
          <w:szCs w:val="22"/>
        </w:rPr>
        <w:t>chi</w:t>
      </w:r>
      <w:r w:rsidR="009E6502" w:rsidRPr="0082339F">
        <w:rPr>
          <w:sz w:val="22"/>
          <w:szCs w:val="22"/>
        </w:rPr>
        <w:t>i</w:t>
      </w:r>
      <w:r w:rsidR="00F94554" w:rsidRPr="0082339F">
        <w:rPr>
          <w:sz w:val="22"/>
          <w:szCs w:val="22"/>
        </w:rPr>
        <w:t>tas</w:t>
      </w:r>
      <w:r w:rsidR="00894650" w:rsidRPr="0082339F">
        <w:rPr>
          <w:sz w:val="22"/>
          <w:szCs w:val="22"/>
        </w:rPr>
        <w:t>–</w:t>
      </w:r>
      <w:r w:rsidR="00F94554" w:rsidRPr="0082339F">
        <w:rPr>
          <w:sz w:val="22"/>
          <w:szCs w:val="22"/>
        </w:rPr>
        <w:t xml:space="preserve"> coexisten </w:t>
      </w:r>
      <w:r w:rsidR="00894650" w:rsidRPr="0082339F">
        <w:rPr>
          <w:sz w:val="22"/>
          <w:szCs w:val="22"/>
        </w:rPr>
        <w:t>de manera pacífica</w:t>
      </w:r>
      <w:r w:rsidRPr="0082339F">
        <w:rPr>
          <w:sz w:val="22"/>
          <w:szCs w:val="22"/>
        </w:rPr>
        <w:t>.</w:t>
      </w:r>
      <w:r w:rsidR="009E6502"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2A3BAC" w:rsidRPr="0082339F" w14:paraId="49B44872" w14:textId="77777777" w:rsidTr="005A2B85">
        <w:tc>
          <w:tcPr>
            <w:tcW w:w="8978" w:type="dxa"/>
            <w:gridSpan w:val="2"/>
            <w:shd w:val="clear" w:color="auto" w:fill="000000" w:themeFill="text1"/>
          </w:tcPr>
          <w:p w14:paraId="19F0E600"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7C20F5D6" w14:textId="77777777" w:rsidTr="005A2B85">
        <w:tc>
          <w:tcPr>
            <w:tcW w:w="2518" w:type="dxa"/>
          </w:tcPr>
          <w:p w14:paraId="244C0AF8" w14:textId="77777777" w:rsidR="002A3BAC" w:rsidRPr="0082339F" w:rsidRDefault="002A3BAC" w:rsidP="0082339F">
            <w:pPr>
              <w:rPr>
                <w:b/>
              </w:rPr>
            </w:pPr>
            <w:r w:rsidRPr="0082339F">
              <w:rPr>
                <w:b/>
              </w:rPr>
              <w:t>Título</w:t>
            </w:r>
          </w:p>
        </w:tc>
        <w:tc>
          <w:tcPr>
            <w:tcW w:w="6460" w:type="dxa"/>
          </w:tcPr>
          <w:p w14:paraId="144D7F7F" w14:textId="0880F968" w:rsidR="002A3BAC" w:rsidRPr="0082339F" w:rsidRDefault="002A3BAC" w:rsidP="0082339F">
            <w:pPr>
              <w:rPr>
                <w:b/>
              </w:rPr>
            </w:pPr>
            <w:r w:rsidRPr="0082339F">
              <w:rPr>
                <w:b/>
              </w:rPr>
              <w:t>La diferencia sunita/chiita en la actualidad</w:t>
            </w:r>
          </w:p>
        </w:tc>
      </w:tr>
      <w:tr w:rsidR="002A3BAC" w:rsidRPr="0082339F" w14:paraId="468C5B86" w14:textId="77777777" w:rsidTr="005A2B85">
        <w:tc>
          <w:tcPr>
            <w:tcW w:w="2518" w:type="dxa"/>
          </w:tcPr>
          <w:p w14:paraId="1784169E" w14:textId="77777777" w:rsidR="002A3BAC" w:rsidRPr="0082339F" w:rsidRDefault="002A3BAC" w:rsidP="0082339F">
            <w:r w:rsidRPr="0082339F">
              <w:rPr>
                <w:b/>
              </w:rPr>
              <w:t>Contenido</w:t>
            </w:r>
          </w:p>
        </w:tc>
        <w:tc>
          <w:tcPr>
            <w:tcW w:w="6460" w:type="dxa"/>
          </w:tcPr>
          <w:p w14:paraId="41647940" w14:textId="65FDE954" w:rsidR="002A3BAC" w:rsidRPr="0082339F" w:rsidRDefault="002B20D8" w:rsidP="0082339F">
            <w:r w:rsidRPr="0082339F">
              <w:t>En el presente,</w:t>
            </w:r>
            <w:r w:rsidR="002A3BAC" w:rsidRPr="0082339F">
              <w:t xml:space="preserve"> el factor principal que los diferencia no radica en</w:t>
            </w:r>
            <w:r w:rsidRPr="0082339F">
              <w:t xml:space="preserve"> el factor religioso o étnico, </w:t>
            </w:r>
            <w:r w:rsidR="002A3BAC" w:rsidRPr="0082339F">
              <w:t xml:space="preserve">sino en la forma </w:t>
            </w:r>
            <w:r w:rsidRPr="0082339F">
              <w:t xml:space="preserve">en </w:t>
            </w:r>
            <w:r w:rsidR="002A3BAC" w:rsidRPr="0082339F">
              <w:t xml:space="preserve">que conciben el </w:t>
            </w:r>
            <w:r w:rsidR="00C40D7F" w:rsidRPr="0082339F">
              <w:t>Estado. Mientras que</w:t>
            </w:r>
            <w:r w:rsidR="002A3BAC" w:rsidRPr="0082339F">
              <w:t xml:space="preserve"> los sunitas </w:t>
            </w:r>
            <w:r w:rsidR="00C40D7F" w:rsidRPr="0082339F">
              <w:t>promueven un Estado secular, es decir</w:t>
            </w:r>
            <w:r w:rsidRPr="0082339F">
              <w:t>, uno en el que</w:t>
            </w:r>
            <w:r w:rsidR="00C40D7F" w:rsidRPr="0082339F">
              <w:t xml:space="preserve"> haya </w:t>
            </w:r>
            <w:r w:rsidR="002A3BAC" w:rsidRPr="0082339F">
              <w:t>separación entre el Estado y la religión</w:t>
            </w:r>
            <w:r w:rsidRPr="0082339F">
              <w:t>,</w:t>
            </w:r>
            <w:r w:rsidR="002A3BAC" w:rsidRPr="0082339F">
              <w:t xml:space="preserve"> </w:t>
            </w:r>
            <w:r w:rsidR="00C40D7F" w:rsidRPr="0082339F">
              <w:t xml:space="preserve">los chiitas promueven un Estado teocrático, es decir, </w:t>
            </w:r>
            <w:r w:rsidR="002A3BAC" w:rsidRPr="0082339F">
              <w:t xml:space="preserve">aquel </w:t>
            </w:r>
            <w:r w:rsidR="00C40D7F" w:rsidRPr="0082339F">
              <w:t xml:space="preserve">donde </w:t>
            </w:r>
            <w:r w:rsidR="002A3BAC" w:rsidRPr="0082339F">
              <w:t>converge</w:t>
            </w:r>
            <w:r w:rsidR="00C40D7F" w:rsidRPr="0082339F">
              <w:t xml:space="preserve"> la fe con el proyecto político.</w:t>
            </w:r>
          </w:p>
        </w:tc>
      </w:tr>
    </w:tbl>
    <w:p w14:paraId="348D327D" w14:textId="77777777" w:rsidR="00A944AA" w:rsidRDefault="00A944AA" w:rsidP="0082339F">
      <w:pPr>
        <w:rPr>
          <w:b/>
          <w:sz w:val="22"/>
          <w:szCs w:val="22"/>
        </w:rPr>
      </w:pPr>
    </w:p>
    <w:p w14:paraId="7388780E" w14:textId="77777777" w:rsidR="00577B03" w:rsidRPr="0082339F" w:rsidRDefault="00577B03" w:rsidP="0082339F">
      <w:pPr>
        <w:rPr>
          <w:b/>
          <w:sz w:val="22"/>
          <w:szCs w:val="22"/>
        </w:rPr>
      </w:pPr>
    </w:p>
    <w:p w14:paraId="4D2D7FA2" w14:textId="77777777" w:rsidR="0082339F" w:rsidRDefault="00A944AA" w:rsidP="0082339F">
      <w:pPr>
        <w:rPr>
          <w:b/>
          <w:sz w:val="22"/>
          <w:szCs w:val="22"/>
        </w:rPr>
      </w:pPr>
      <w:r w:rsidRPr="0082339F">
        <w:rPr>
          <w:b/>
          <w:sz w:val="22"/>
          <w:szCs w:val="22"/>
          <w:highlight w:val="yellow"/>
        </w:rPr>
        <w:t>[</w:t>
      </w:r>
      <w:r w:rsidRPr="0082339F">
        <w:rPr>
          <w:sz w:val="22"/>
          <w:szCs w:val="22"/>
          <w:highlight w:val="yellow"/>
        </w:rPr>
        <w:t>SECCI</w:t>
      </w:r>
      <w:r w:rsidR="00046E4D" w:rsidRPr="0082339F">
        <w:rPr>
          <w:sz w:val="22"/>
          <w:szCs w:val="22"/>
          <w:highlight w:val="yellow"/>
        </w:rPr>
        <w:t>Ó</w:t>
      </w:r>
      <w:r w:rsidRPr="0082339F">
        <w:rPr>
          <w:sz w:val="22"/>
          <w:szCs w:val="22"/>
          <w:highlight w:val="yellow"/>
        </w:rPr>
        <w:t>N 3</w:t>
      </w:r>
      <w:r w:rsidRPr="0082339F">
        <w:rPr>
          <w:b/>
          <w:sz w:val="22"/>
          <w:szCs w:val="22"/>
          <w:highlight w:val="yellow"/>
        </w:rPr>
        <w:t>]</w:t>
      </w:r>
      <w:r w:rsidRPr="0082339F">
        <w:rPr>
          <w:b/>
          <w:sz w:val="22"/>
          <w:szCs w:val="22"/>
        </w:rPr>
        <w:t xml:space="preserve"> </w:t>
      </w:r>
    </w:p>
    <w:p w14:paraId="543C5F1A" w14:textId="1E78957E" w:rsidR="00A25208" w:rsidRPr="0082339F" w:rsidRDefault="005440AC" w:rsidP="005440AC">
      <w:pPr>
        <w:pStyle w:val="Ttulo2"/>
      </w:pPr>
      <w:bookmarkStart w:id="197" w:name="_Toc426298270"/>
      <w:r>
        <w:t>6.</w:t>
      </w:r>
      <w:r w:rsidR="00453D56" w:rsidRPr="0082339F">
        <w:t xml:space="preserve">1 </w:t>
      </w:r>
      <w:r w:rsidR="002B20D8" w:rsidRPr="0082339F">
        <w:t>Los c</w:t>
      </w:r>
      <w:r w:rsidR="00286376" w:rsidRPr="0082339F">
        <w:t>hiitas</w:t>
      </w:r>
      <w:bookmarkEnd w:id="197"/>
      <w:r w:rsidR="00A25208" w:rsidRPr="0082339F">
        <w:t xml:space="preserve"> </w:t>
      </w:r>
    </w:p>
    <w:p w14:paraId="722AC8CE" w14:textId="3379E830" w:rsidR="00C769C1" w:rsidRPr="0082339F" w:rsidRDefault="00CD3B86" w:rsidP="0082339F">
      <w:pPr>
        <w:rPr>
          <w:sz w:val="22"/>
          <w:szCs w:val="22"/>
        </w:rPr>
      </w:pPr>
      <w:r w:rsidRPr="0082339F">
        <w:rPr>
          <w:sz w:val="22"/>
          <w:szCs w:val="22"/>
        </w:rPr>
        <w:t>Los chiitas c</w:t>
      </w:r>
      <w:r w:rsidR="00413EBF" w:rsidRPr="0082339F">
        <w:rPr>
          <w:sz w:val="22"/>
          <w:szCs w:val="22"/>
        </w:rPr>
        <w:t xml:space="preserve">onstituyen </w:t>
      </w:r>
      <w:r w:rsidR="008C58E5" w:rsidRPr="0082339F">
        <w:rPr>
          <w:sz w:val="22"/>
          <w:szCs w:val="22"/>
        </w:rPr>
        <w:t xml:space="preserve">aproximadamente </w:t>
      </w:r>
      <w:r w:rsidR="002B20D8" w:rsidRPr="0082339F">
        <w:rPr>
          <w:sz w:val="22"/>
          <w:szCs w:val="22"/>
        </w:rPr>
        <w:t>15</w:t>
      </w:r>
      <w:r w:rsidR="00D9434C" w:rsidRPr="0082339F">
        <w:rPr>
          <w:sz w:val="22"/>
          <w:szCs w:val="22"/>
        </w:rPr>
        <w:t xml:space="preserve"> </w:t>
      </w:r>
      <w:r w:rsidR="00C769C1" w:rsidRPr="0082339F">
        <w:rPr>
          <w:sz w:val="22"/>
          <w:szCs w:val="22"/>
        </w:rPr>
        <w:t>% de los musulmanes</w:t>
      </w:r>
      <w:r w:rsidR="00413EBF" w:rsidRPr="0082339F">
        <w:rPr>
          <w:sz w:val="22"/>
          <w:szCs w:val="22"/>
        </w:rPr>
        <w:t>.</w:t>
      </w:r>
      <w:r w:rsidR="00C769C1" w:rsidRPr="0082339F">
        <w:rPr>
          <w:sz w:val="22"/>
          <w:szCs w:val="22"/>
        </w:rPr>
        <w:t xml:space="preserve"> </w:t>
      </w:r>
      <w:r w:rsidR="008C58E5" w:rsidRPr="0082339F">
        <w:rPr>
          <w:sz w:val="22"/>
          <w:szCs w:val="22"/>
        </w:rPr>
        <w:t xml:space="preserve">Son </w:t>
      </w:r>
      <w:r w:rsidR="00246E54" w:rsidRPr="0082339F">
        <w:rPr>
          <w:sz w:val="22"/>
          <w:szCs w:val="22"/>
        </w:rPr>
        <w:t xml:space="preserve">mayoría en </w:t>
      </w:r>
      <w:r w:rsidR="004D6ACC" w:rsidRPr="0082339F">
        <w:rPr>
          <w:sz w:val="22"/>
          <w:szCs w:val="22"/>
        </w:rPr>
        <w:t xml:space="preserve">Irán, </w:t>
      </w:r>
      <w:r w:rsidR="008C58E5" w:rsidRPr="0082339F">
        <w:rPr>
          <w:sz w:val="22"/>
          <w:szCs w:val="22"/>
        </w:rPr>
        <w:t xml:space="preserve">su </w:t>
      </w:r>
      <w:r w:rsidR="008C58E5" w:rsidRPr="0082339F">
        <w:rPr>
          <w:sz w:val="22"/>
          <w:szCs w:val="22"/>
          <w:lang w:val="es-CO"/>
        </w:rPr>
        <w:t>centro demográfico y político</w:t>
      </w:r>
      <w:r w:rsidR="00F30760" w:rsidRPr="0082339F">
        <w:rPr>
          <w:sz w:val="22"/>
          <w:szCs w:val="22"/>
          <w:lang w:val="es-CO"/>
        </w:rPr>
        <w:t xml:space="preserve">. También son mayoría en </w:t>
      </w:r>
      <w:r w:rsidR="002B20D8" w:rsidRPr="0082339F">
        <w:rPr>
          <w:sz w:val="22"/>
          <w:szCs w:val="22"/>
          <w:lang w:val="es-CO"/>
        </w:rPr>
        <w:t>Iraq</w:t>
      </w:r>
      <w:r w:rsidR="00F30760" w:rsidRPr="0082339F">
        <w:rPr>
          <w:sz w:val="22"/>
          <w:szCs w:val="22"/>
          <w:lang w:val="es-CO"/>
        </w:rPr>
        <w:t xml:space="preserve">, </w:t>
      </w:r>
      <w:r w:rsidR="00246E54" w:rsidRPr="0082339F">
        <w:rPr>
          <w:sz w:val="22"/>
          <w:szCs w:val="22"/>
        </w:rPr>
        <w:t xml:space="preserve">Kuwait y </w:t>
      </w:r>
      <w:r w:rsidR="00B77BEF" w:rsidRPr="0082339F">
        <w:rPr>
          <w:sz w:val="22"/>
          <w:szCs w:val="22"/>
        </w:rPr>
        <w:t xml:space="preserve">Azerbaiyán. </w:t>
      </w:r>
      <w:r w:rsidR="00F30760" w:rsidRPr="0082339F">
        <w:rPr>
          <w:sz w:val="22"/>
          <w:szCs w:val="22"/>
        </w:rPr>
        <w:t>Un p</w:t>
      </w:r>
      <w:r w:rsidR="00C769C1" w:rsidRPr="0082339F">
        <w:rPr>
          <w:sz w:val="22"/>
          <w:szCs w:val="22"/>
        </w:rPr>
        <w:t xml:space="preserve">aís con predominio </w:t>
      </w:r>
      <w:r w:rsidR="00B77BEF" w:rsidRPr="0082339F">
        <w:rPr>
          <w:sz w:val="22"/>
          <w:szCs w:val="22"/>
        </w:rPr>
        <w:t>chiita</w:t>
      </w:r>
      <w:r w:rsidR="00C769C1" w:rsidRPr="0082339F">
        <w:rPr>
          <w:sz w:val="22"/>
          <w:szCs w:val="22"/>
        </w:rPr>
        <w:t xml:space="preserve"> y gobierno sunita </w:t>
      </w:r>
      <w:r w:rsidR="00F30760" w:rsidRPr="0082339F">
        <w:rPr>
          <w:sz w:val="22"/>
          <w:szCs w:val="22"/>
        </w:rPr>
        <w:t xml:space="preserve">es </w:t>
      </w:r>
      <w:r w:rsidR="00C769C1" w:rsidRPr="0082339F">
        <w:rPr>
          <w:sz w:val="22"/>
          <w:szCs w:val="22"/>
        </w:rPr>
        <w:t>Bahréin</w:t>
      </w:r>
      <w:r w:rsidR="00F30760" w:rsidRPr="0082339F">
        <w:rPr>
          <w:sz w:val="22"/>
          <w:szCs w:val="22"/>
        </w:rPr>
        <w:t xml:space="preserve">. También existen importantes minorías en Yemen, Líbano, Pakistán, Afganistán, Arabia Saudita y </w:t>
      </w:r>
      <w:r w:rsidR="008C58E5" w:rsidRPr="0082339F">
        <w:rPr>
          <w:sz w:val="22"/>
          <w:szCs w:val="22"/>
        </w:rPr>
        <w:t>Siria.</w:t>
      </w:r>
    </w:p>
    <w:p w14:paraId="1D5E5819" w14:textId="53C819A2" w:rsidR="00413EBF" w:rsidRPr="0082339F" w:rsidRDefault="00B77BEF" w:rsidP="0082339F">
      <w:pPr>
        <w:rPr>
          <w:sz w:val="22"/>
          <w:szCs w:val="22"/>
        </w:rPr>
      </w:pPr>
      <w:r w:rsidRPr="0082339F">
        <w:rPr>
          <w:sz w:val="22"/>
          <w:szCs w:val="22"/>
        </w:rPr>
        <w:t xml:space="preserve">Los chiitas </w:t>
      </w:r>
      <w:r w:rsidR="008C58E5" w:rsidRPr="0082339F">
        <w:rPr>
          <w:sz w:val="22"/>
          <w:szCs w:val="22"/>
        </w:rPr>
        <w:t xml:space="preserve">gobiernan en </w:t>
      </w:r>
      <w:r w:rsidR="00C769C1" w:rsidRPr="0082339F">
        <w:rPr>
          <w:sz w:val="22"/>
          <w:szCs w:val="22"/>
        </w:rPr>
        <w:t>potencias regionales</w:t>
      </w:r>
      <w:r w:rsidR="002B20D8" w:rsidRPr="0082339F">
        <w:rPr>
          <w:sz w:val="22"/>
          <w:szCs w:val="22"/>
        </w:rPr>
        <w:t>, como Irán e Iraq</w:t>
      </w:r>
      <w:r w:rsidRPr="0082339F">
        <w:rPr>
          <w:sz w:val="22"/>
          <w:szCs w:val="22"/>
        </w:rPr>
        <w:t>. As</w:t>
      </w:r>
      <w:r w:rsidR="00CD3B86" w:rsidRPr="0082339F">
        <w:rPr>
          <w:sz w:val="22"/>
          <w:szCs w:val="22"/>
        </w:rPr>
        <w:t>i</w:t>
      </w:r>
      <w:r w:rsidRPr="0082339F">
        <w:rPr>
          <w:sz w:val="22"/>
          <w:szCs w:val="22"/>
        </w:rPr>
        <w:t>mismo</w:t>
      </w:r>
      <w:r w:rsidR="00C769C1" w:rsidRPr="0082339F">
        <w:rPr>
          <w:sz w:val="22"/>
          <w:szCs w:val="22"/>
        </w:rPr>
        <w:t xml:space="preserve"> </w:t>
      </w:r>
      <w:r w:rsidRPr="0082339F">
        <w:rPr>
          <w:sz w:val="22"/>
          <w:szCs w:val="22"/>
        </w:rPr>
        <w:t xml:space="preserve">controlan regiones </w:t>
      </w:r>
      <w:r w:rsidR="00C769C1" w:rsidRPr="0082339F">
        <w:rPr>
          <w:sz w:val="22"/>
          <w:szCs w:val="22"/>
        </w:rPr>
        <w:t>ric</w:t>
      </w:r>
      <w:r w:rsidRPr="0082339F">
        <w:rPr>
          <w:sz w:val="22"/>
          <w:szCs w:val="22"/>
        </w:rPr>
        <w:t>a</w:t>
      </w:r>
      <w:r w:rsidR="00C769C1" w:rsidRPr="0082339F">
        <w:rPr>
          <w:sz w:val="22"/>
          <w:szCs w:val="22"/>
        </w:rPr>
        <w:t>s en combustibles como Azerbaiyán y Bahréin</w:t>
      </w:r>
      <w:r w:rsidR="00F30760" w:rsidRPr="0082339F">
        <w:rPr>
          <w:sz w:val="22"/>
          <w:szCs w:val="22"/>
        </w:rPr>
        <w:t xml:space="preserve">. </w:t>
      </w:r>
      <w:r w:rsidR="008C58E5" w:rsidRPr="0082339F">
        <w:rPr>
          <w:sz w:val="22"/>
          <w:szCs w:val="22"/>
        </w:rPr>
        <w:t>L</w:t>
      </w:r>
      <w:r w:rsidR="00F30760" w:rsidRPr="0082339F">
        <w:rPr>
          <w:sz w:val="22"/>
          <w:szCs w:val="22"/>
        </w:rPr>
        <w:t xml:space="preserve">os </w:t>
      </w:r>
      <w:r w:rsidR="009B3DF0" w:rsidRPr="0082339F">
        <w:rPr>
          <w:sz w:val="22"/>
          <w:szCs w:val="22"/>
        </w:rPr>
        <w:t xml:space="preserve">campos petroleros más grandes </w:t>
      </w:r>
      <w:r w:rsidR="00F257C0" w:rsidRPr="0082339F">
        <w:rPr>
          <w:sz w:val="22"/>
          <w:szCs w:val="22"/>
        </w:rPr>
        <w:t>de Iraq</w:t>
      </w:r>
      <w:r w:rsidR="00C769C1" w:rsidRPr="0082339F">
        <w:rPr>
          <w:sz w:val="22"/>
          <w:szCs w:val="22"/>
        </w:rPr>
        <w:t xml:space="preserve"> </w:t>
      </w:r>
      <w:r w:rsidR="009B3DF0" w:rsidRPr="0082339F">
        <w:rPr>
          <w:sz w:val="22"/>
          <w:szCs w:val="22"/>
        </w:rPr>
        <w:t xml:space="preserve">se encuentran en </w:t>
      </w:r>
      <w:r w:rsidR="00413EBF" w:rsidRPr="0082339F">
        <w:rPr>
          <w:sz w:val="22"/>
          <w:szCs w:val="22"/>
        </w:rPr>
        <w:t xml:space="preserve">zonas chiitas, </w:t>
      </w:r>
      <w:r w:rsidR="00F257C0" w:rsidRPr="0082339F">
        <w:rPr>
          <w:sz w:val="22"/>
          <w:szCs w:val="22"/>
        </w:rPr>
        <w:t xml:space="preserve">y hay más de dos millones de </w:t>
      </w:r>
      <w:r w:rsidR="00413EBF" w:rsidRPr="0082339F">
        <w:rPr>
          <w:b/>
          <w:i/>
          <w:sz w:val="22"/>
          <w:szCs w:val="22"/>
        </w:rPr>
        <w:t>twelvers</w:t>
      </w:r>
      <w:r w:rsidR="00413EBF" w:rsidRPr="0082339F">
        <w:rPr>
          <w:sz w:val="22"/>
          <w:szCs w:val="22"/>
        </w:rPr>
        <w:t xml:space="preserve"> </w:t>
      </w:r>
      <w:r w:rsidRPr="0082339F">
        <w:rPr>
          <w:sz w:val="22"/>
          <w:szCs w:val="22"/>
        </w:rPr>
        <w:t>chiitas</w:t>
      </w:r>
      <w:r w:rsidR="00413EBF" w:rsidRPr="0082339F">
        <w:rPr>
          <w:sz w:val="22"/>
          <w:szCs w:val="22"/>
        </w:rPr>
        <w:t xml:space="preserve"> en</w:t>
      </w:r>
      <w:r w:rsidRPr="0082339F">
        <w:rPr>
          <w:sz w:val="22"/>
          <w:szCs w:val="22"/>
        </w:rPr>
        <w:t xml:space="preserve"> las regiones </w:t>
      </w:r>
      <w:r w:rsidR="00413EBF" w:rsidRPr="0082339F">
        <w:rPr>
          <w:sz w:val="22"/>
          <w:szCs w:val="22"/>
        </w:rPr>
        <w:t>rica</w:t>
      </w:r>
      <w:r w:rsidRPr="0082339F">
        <w:rPr>
          <w:sz w:val="22"/>
          <w:szCs w:val="22"/>
        </w:rPr>
        <w:t>s</w:t>
      </w:r>
      <w:r w:rsidR="00413EBF" w:rsidRPr="0082339F">
        <w:rPr>
          <w:sz w:val="22"/>
          <w:szCs w:val="22"/>
        </w:rPr>
        <w:t xml:space="preserve"> en petróleo</w:t>
      </w:r>
      <w:r w:rsidR="008C58E5" w:rsidRPr="0082339F">
        <w:rPr>
          <w:sz w:val="22"/>
          <w:szCs w:val="22"/>
        </w:rPr>
        <w:t xml:space="preserve"> de Arabia Saudita.</w:t>
      </w:r>
      <w:r w:rsidR="00413EBF" w:rsidRPr="0082339F">
        <w:rPr>
          <w:sz w:val="22"/>
          <w:szCs w:val="22"/>
        </w:rPr>
        <w:t xml:space="preserve"> </w:t>
      </w:r>
    </w:p>
    <w:tbl>
      <w:tblPr>
        <w:tblStyle w:val="Tablaconcuadrcula"/>
        <w:tblW w:w="0" w:type="auto"/>
        <w:tblLook w:val="04A0" w:firstRow="1" w:lastRow="0" w:firstColumn="1" w:lastColumn="0" w:noHBand="0" w:noVBand="1"/>
      </w:tblPr>
      <w:tblGrid>
        <w:gridCol w:w="1040"/>
        <w:gridCol w:w="8014"/>
      </w:tblGrid>
      <w:tr w:rsidR="002A3BAC" w:rsidRPr="0082339F" w14:paraId="5DCBFA90" w14:textId="77777777" w:rsidTr="005A2B85">
        <w:tc>
          <w:tcPr>
            <w:tcW w:w="8978" w:type="dxa"/>
            <w:gridSpan w:val="2"/>
            <w:shd w:val="clear" w:color="auto" w:fill="000000" w:themeFill="text1"/>
          </w:tcPr>
          <w:p w14:paraId="6AF54103"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B88B427" w14:textId="77777777" w:rsidTr="005A2B85">
        <w:tc>
          <w:tcPr>
            <w:tcW w:w="2518" w:type="dxa"/>
          </w:tcPr>
          <w:p w14:paraId="7558447F" w14:textId="77777777" w:rsidR="002A3BAC" w:rsidRPr="0082339F" w:rsidRDefault="002A3BAC" w:rsidP="0082339F">
            <w:pPr>
              <w:rPr>
                <w:b/>
              </w:rPr>
            </w:pPr>
            <w:r w:rsidRPr="0082339F">
              <w:rPr>
                <w:b/>
              </w:rPr>
              <w:t>Contenido</w:t>
            </w:r>
          </w:p>
        </w:tc>
        <w:tc>
          <w:tcPr>
            <w:tcW w:w="6460" w:type="dxa"/>
          </w:tcPr>
          <w:p w14:paraId="2BDCAFB6" w14:textId="77777777" w:rsidR="002A3BAC" w:rsidRDefault="002A3BAC" w:rsidP="0082339F">
            <w:r w:rsidRPr="0082339F">
              <w:t>Durante el régimen de Saddam Hussein (1979</w:t>
            </w:r>
            <w:r w:rsidR="00651F3E" w:rsidRPr="0082339F">
              <w:t>-</w:t>
            </w:r>
            <w:r w:rsidRPr="0082339F">
              <w:t xml:space="preserve">2003), quien era sunita, los chiitas fueron reprimidos </w:t>
            </w:r>
            <w:r w:rsidR="00F257C0" w:rsidRPr="0082339F">
              <w:t>en Iraq</w:t>
            </w:r>
            <w:r w:rsidR="00651F3E" w:rsidRPr="0082339F">
              <w:t>.</w:t>
            </w:r>
            <w:r w:rsidRPr="0082339F">
              <w:t xml:space="preserve"> </w:t>
            </w:r>
            <w:r w:rsidR="00F257C0" w:rsidRPr="0082339F">
              <w:t>Hoy</w:t>
            </w:r>
            <w:r w:rsidRPr="0082339F">
              <w:t xml:space="preserve">, los chiitas están en el poder y </w:t>
            </w:r>
            <w:commentRangeStart w:id="198"/>
            <w:commentRangeStart w:id="199"/>
            <w:r w:rsidRPr="0082339F">
              <w:t xml:space="preserve">ahora </w:t>
            </w:r>
            <w:commentRangeEnd w:id="198"/>
            <w:r w:rsidR="00651F3E" w:rsidRPr="0082339F">
              <w:rPr>
                <w:rStyle w:val="Refdecomentario"/>
                <w:rFonts w:ascii="Calibri" w:eastAsia="Calibri" w:hAnsi="Calibri" w:cs="Times New Roman"/>
                <w:sz w:val="22"/>
                <w:szCs w:val="22"/>
              </w:rPr>
              <w:commentReference w:id="198"/>
            </w:r>
            <w:commentRangeEnd w:id="199"/>
            <w:r w:rsidR="00E77345">
              <w:rPr>
                <w:rStyle w:val="Refdecomentario"/>
                <w:rFonts w:ascii="Calibri" w:eastAsia="Calibri" w:hAnsi="Calibri" w:cs="Times New Roman"/>
              </w:rPr>
              <w:commentReference w:id="199"/>
            </w:r>
            <w:r w:rsidRPr="0082339F">
              <w:t xml:space="preserve">marginan a los sunitas, incluso </w:t>
            </w:r>
            <w:r w:rsidR="00F257C0" w:rsidRPr="0082339F">
              <w:t>mediante el uso de</w:t>
            </w:r>
            <w:r w:rsidRPr="0082339F">
              <w:t xml:space="preserve"> las fuerzas de seguridad </w:t>
            </w:r>
            <w:r w:rsidR="005D3A9B" w:rsidRPr="0082339F">
              <w:t>[</w:t>
            </w:r>
            <w:r w:rsidR="005D3A9B" w:rsidRPr="00D80758">
              <w:rPr>
                <w:rFonts w:ascii="Times New Roman" w:hAnsi="Times New Roman" w:cs="Times New Roman"/>
              </w:rPr>
              <w:t>VER</w:t>
            </w:r>
            <w:r w:rsidR="005D3A9B" w:rsidRPr="0082339F">
              <w:t>]</w:t>
            </w:r>
            <w:r w:rsidRPr="0082339F">
              <w:t>.</w:t>
            </w:r>
          </w:p>
          <w:p w14:paraId="5648A256" w14:textId="0E66419B" w:rsidR="00D80758" w:rsidRPr="0082339F" w:rsidRDefault="00887B01" w:rsidP="0082339F">
            <w:pPr>
              <w:rPr>
                <w:b/>
              </w:rPr>
            </w:pPr>
            <w:hyperlink r:id="rId48" w:history="1">
              <w:r w:rsidR="00D80758" w:rsidRPr="00D25797">
                <w:rPr>
                  <w:rStyle w:val="Hipervnculo"/>
                  <w:rFonts w:ascii="Lucida Grande" w:hAnsi="Lucida Grande" w:cs="Lucida Grande"/>
                </w:rPr>
                <w:t>http://aulaplaneta.planetasaber.com/theworld/chronicles/seccions/cards/default.asp?pk=1686&amp;art=94</w:t>
              </w:r>
            </w:hyperlink>
            <w:r w:rsidR="00D80758">
              <w:rPr>
                <w:rFonts w:ascii="Lucida Grande" w:hAnsi="Lucida Grande" w:cs="Lucida Grande"/>
                <w:color w:val="000000"/>
              </w:rPr>
              <w:t xml:space="preserve"> </w:t>
            </w:r>
          </w:p>
        </w:tc>
      </w:tr>
    </w:tbl>
    <w:p w14:paraId="20878504" w14:textId="77777777" w:rsidR="002A3BAC" w:rsidRPr="0082339F" w:rsidRDefault="002A3BAC" w:rsidP="0082339F">
      <w:pPr>
        <w:rPr>
          <w:sz w:val="22"/>
          <w:szCs w:val="22"/>
        </w:rPr>
      </w:pPr>
    </w:p>
    <w:p w14:paraId="6989E1CD" w14:textId="15B03FEB" w:rsidR="007F385C" w:rsidRPr="0082339F" w:rsidRDefault="00B77BEF" w:rsidP="0082339F">
      <w:pPr>
        <w:rPr>
          <w:sz w:val="22"/>
          <w:szCs w:val="22"/>
        </w:rPr>
      </w:pPr>
      <w:r w:rsidRPr="0082339F">
        <w:rPr>
          <w:sz w:val="22"/>
          <w:szCs w:val="22"/>
        </w:rPr>
        <w:t>La particularidad religiosa de los chiitas</w:t>
      </w:r>
      <w:r w:rsidR="008C58E5" w:rsidRPr="0082339F">
        <w:rPr>
          <w:sz w:val="22"/>
          <w:szCs w:val="22"/>
        </w:rPr>
        <w:t xml:space="preserve"> radica en </w:t>
      </w:r>
      <w:r w:rsidRPr="0082339F">
        <w:rPr>
          <w:sz w:val="22"/>
          <w:szCs w:val="22"/>
        </w:rPr>
        <w:t xml:space="preserve">la importancia </w:t>
      </w:r>
      <w:r w:rsidR="008C58E5" w:rsidRPr="0082339F">
        <w:rPr>
          <w:sz w:val="22"/>
          <w:szCs w:val="22"/>
        </w:rPr>
        <w:t xml:space="preserve">de sus líderes espirituales, </w:t>
      </w:r>
      <w:r w:rsidRPr="0082339F">
        <w:rPr>
          <w:sz w:val="22"/>
          <w:szCs w:val="22"/>
        </w:rPr>
        <w:t>quien</w:t>
      </w:r>
      <w:r w:rsidR="008C58E5" w:rsidRPr="0082339F">
        <w:rPr>
          <w:sz w:val="22"/>
          <w:szCs w:val="22"/>
        </w:rPr>
        <w:t>es</w:t>
      </w:r>
      <w:r w:rsidRPr="0082339F">
        <w:rPr>
          <w:sz w:val="22"/>
          <w:szCs w:val="22"/>
        </w:rPr>
        <w:t xml:space="preserve"> </w:t>
      </w:r>
      <w:r w:rsidR="008C58E5" w:rsidRPr="0082339F">
        <w:rPr>
          <w:sz w:val="22"/>
          <w:szCs w:val="22"/>
        </w:rPr>
        <w:t xml:space="preserve">poseen </w:t>
      </w:r>
      <w:r w:rsidR="00413EBF" w:rsidRPr="0082339F">
        <w:rPr>
          <w:sz w:val="22"/>
          <w:szCs w:val="22"/>
        </w:rPr>
        <w:t>poderes ejecutivos en el Estado</w:t>
      </w:r>
      <w:r w:rsidR="00F257C0" w:rsidRPr="0082339F">
        <w:rPr>
          <w:sz w:val="22"/>
          <w:szCs w:val="22"/>
        </w:rPr>
        <w:t xml:space="preserve">; </w:t>
      </w:r>
      <w:r w:rsidR="008C58E5" w:rsidRPr="0082339F">
        <w:rPr>
          <w:sz w:val="22"/>
          <w:szCs w:val="22"/>
        </w:rPr>
        <w:t xml:space="preserve">además son los responsables de la correcta interpretación del </w:t>
      </w:r>
      <w:r w:rsidR="00F257C0" w:rsidRPr="0082339F">
        <w:rPr>
          <w:sz w:val="22"/>
          <w:szCs w:val="22"/>
        </w:rPr>
        <w:t xml:space="preserve">libro sagrado </w:t>
      </w:r>
      <w:r w:rsidR="008C58E5" w:rsidRPr="0082339F">
        <w:rPr>
          <w:sz w:val="22"/>
          <w:szCs w:val="22"/>
        </w:rPr>
        <w:t xml:space="preserve">y deben demostrar </w:t>
      </w:r>
      <w:r w:rsidR="00246E54" w:rsidRPr="0082339F">
        <w:rPr>
          <w:sz w:val="22"/>
          <w:szCs w:val="22"/>
        </w:rPr>
        <w:t xml:space="preserve">un conocimiento perfecto de la </w:t>
      </w:r>
      <w:r w:rsidR="008C58E5" w:rsidRPr="0082339F">
        <w:rPr>
          <w:sz w:val="22"/>
          <w:szCs w:val="22"/>
        </w:rPr>
        <w:t>l</w:t>
      </w:r>
      <w:r w:rsidR="00246E54" w:rsidRPr="0082339F">
        <w:rPr>
          <w:sz w:val="22"/>
          <w:szCs w:val="22"/>
        </w:rPr>
        <w:t>ey</w:t>
      </w:r>
      <w:r w:rsidRPr="0082339F">
        <w:rPr>
          <w:sz w:val="22"/>
          <w:szCs w:val="22"/>
        </w:rPr>
        <w:t>.</w:t>
      </w:r>
      <w:r w:rsidR="00F30760" w:rsidRPr="0082339F">
        <w:rPr>
          <w:sz w:val="22"/>
          <w:szCs w:val="22"/>
        </w:rPr>
        <w:t xml:space="preserve"> </w:t>
      </w:r>
      <w:r w:rsidRPr="0082339F">
        <w:rPr>
          <w:sz w:val="22"/>
          <w:szCs w:val="22"/>
        </w:rPr>
        <w:t xml:space="preserve">Dentro del chiismo también </w:t>
      </w:r>
      <w:r w:rsidR="008C58E5" w:rsidRPr="0082339F">
        <w:rPr>
          <w:sz w:val="22"/>
          <w:szCs w:val="22"/>
        </w:rPr>
        <w:t xml:space="preserve">es importante </w:t>
      </w:r>
      <w:r w:rsidRPr="0082339F">
        <w:rPr>
          <w:sz w:val="22"/>
          <w:szCs w:val="22"/>
        </w:rPr>
        <w:t>e</w:t>
      </w:r>
      <w:r w:rsidR="00413EBF" w:rsidRPr="0082339F">
        <w:rPr>
          <w:sz w:val="22"/>
          <w:szCs w:val="22"/>
        </w:rPr>
        <w:t>l culto a los santos</w:t>
      </w:r>
      <w:r w:rsidR="008C58E5" w:rsidRPr="0082339F">
        <w:rPr>
          <w:sz w:val="22"/>
          <w:szCs w:val="22"/>
        </w:rPr>
        <w:t>.</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8465E" w:rsidRPr="0082339F" w14:paraId="459FAD05" w14:textId="77777777" w:rsidTr="005A2B85">
        <w:tc>
          <w:tcPr>
            <w:tcW w:w="9033" w:type="dxa"/>
            <w:gridSpan w:val="2"/>
            <w:shd w:val="clear" w:color="auto" w:fill="0D0D0D" w:themeFill="text1" w:themeFillTint="F2"/>
          </w:tcPr>
          <w:p w14:paraId="4AAC0DF1"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721BB46D" w14:textId="77777777" w:rsidTr="005A2B85">
        <w:tc>
          <w:tcPr>
            <w:tcW w:w="2518" w:type="dxa"/>
          </w:tcPr>
          <w:p w14:paraId="19BD63D3" w14:textId="77777777" w:rsidR="0058465E" w:rsidRPr="0082339F" w:rsidRDefault="0058465E" w:rsidP="0082339F">
            <w:pPr>
              <w:rPr>
                <w:b/>
                <w:color w:val="000000"/>
              </w:rPr>
            </w:pPr>
            <w:r w:rsidRPr="0082339F">
              <w:rPr>
                <w:b/>
                <w:color w:val="000000"/>
              </w:rPr>
              <w:t>Código</w:t>
            </w:r>
          </w:p>
        </w:tc>
        <w:tc>
          <w:tcPr>
            <w:tcW w:w="6515" w:type="dxa"/>
          </w:tcPr>
          <w:p w14:paraId="11AB4250" w14:textId="4620C388" w:rsidR="0058465E" w:rsidRPr="0082339F" w:rsidRDefault="002C0BCD" w:rsidP="0082339F">
            <w:pPr>
              <w:rPr>
                <w:b/>
                <w:color w:val="000000"/>
              </w:rPr>
            </w:pPr>
            <w:r w:rsidRPr="0082339F">
              <w:rPr>
                <w:color w:val="000000"/>
              </w:rPr>
              <w:t>CS</w:t>
            </w:r>
            <w:r w:rsidR="00D21B4D" w:rsidRPr="0082339F">
              <w:rPr>
                <w:color w:val="000000"/>
              </w:rPr>
              <w:t>_</w:t>
            </w:r>
            <w:r w:rsidRPr="0082339F">
              <w:rPr>
                <w:color w:val="000000"/>
              </w:rPr>
              <w:t>11</w:t>
            </w:r>
            <w:r w:rsidR="0058465E" w:rsidRPr="0082339F">
              <w:rPr>
                <w:color w:val="000000"/>
              </w:rPr>
              <w:t>_</w:t>
            </w:r>
            <w:r w:rsidRPr="0082339F">
              <w:rPr>
                <w:color w:val="000000"/>
              </w:rPr>
              <w:t>01_</w:t>
            </w:r>
            <w:r w:rsidR="0058465E" w:rsidRPr="0082339F">
              <w:rPr>
                <w:color w:val="000000"/>
              </w:rPr>
              <w:t>IMG</w:t>
            </w:r>
            <w:r w:rsidR="00D21B4D" w:rsidRPr="0082339F">
              <w:rPr>
                <w:color w:val="000000"/>
              </w:rPr>
              <w:t>20</w:t>
            </w:r>
          </w:p>
        </w:tc>
      </w:tr>
      <w:tr w:rsidR="0058465E" w:rsidRPr="0082339F" w14:paraId="69107ACD" w14:textId="77777777" w:rsidTr="005A2B85">
        <w:tc>
          <w:tcPr>
            <w:tcW w:w="2518" w:type="dxa"/>
          </w:tcPr>
          <w:p w14:paraId="2BE5B0BC" w14:textId="77777777" w:rsidR="0058465E" w:rsidRPr="0082339F" w:rsidRDefault="0058465E" w:rsidP="0082339F">
            <w:pPr>
              <w:rPr>
                <w:color w:val="000000"/>
              </w:rPr>
            </w:pPr>
            <w:r w:rsidRPr="0082339F">
              <w:rPr>
                <w:b/>
                <w:color w:val="000000"/>
              </w:rPr>
              <w:t>Descripción</w:t>
            </w:r>
          </w:p>
        </w:tc>
        <w:tc>
          <w:tcPr>
            <w:tcW w:w="6515" w:type="dxa"/>
          </w:tcPr>
          <w:p w14:paraId="25B9EEF2" w14:textId="6CDF8020" w:rsidR="0058465E" w:rsidRPr="0082339F" w:rsidRDefault="003E0E77" w:rsidP="0082339F">
            <w:pPr>
              <w:rPr>
                <w:color w:val="000000"/>
                <w:lang w:val="es-CO"/>
              </w:rPr>
            </w:pPr>
            <w:r w:rsidRPr="0082339F">
              <w:rPr>
                <w:color w:val="000000"/>
                <w:lang w:val="es-CO"/>
              </w:rPr>
              <w:t xml:space="preserve">Musulmanes chiitas en la procesión de  la celebración del Ashura en </w:t>
            </w:r>
            <w:r w:rsidR="0058465E" w:rsidRPr="0082339F">
              <w:rPr>
                <w:color w:val="000000"/>
                <w:lang w:val="es-CO"/>
              </w:rPr>
              <w:t xml:space="preserve">2012 </w:t>
            </w:r>
            <w:r w:rsidRPr="0082339F">
              <w:rPr>
                <w:color w:val="000000"/>
                <w:lang w:val="es-CO"/>
              </w:rPr>
              <w:t xml:space="preserve">en </w:t>
            </w:r>
            <w:r w:rsidR="0058465E" w:rsidRPr="0082339F">
              <w:rPr>
                <w:color w:val="000000"/>
                <w:lang w:val="es-CO"/>
              </w:rPr>
              <w:t xml:space="preserve">Los </w:t>
            </w:r>
            <w:r w:rsidRPr="0082339F">
              <w:rPr>
                <w:color w:val="000000"/>
                <w:lang w:val="es-CO"/>
              </w:rPr>
              <w:t>Á</w:t>
            </w:r>
            <w:r w:rsidR="0058465E" w:rsidRPr="0082339F">
              <w:rPr>
                <w:color w:val="000000"/>
                <w:lang w:val="es-CO"/>
              </w:rPr>
              <w:t>ngeles, California</w:t>
            </w:r>
          </w:p>
        </w:tc>
      </w:tr>
      <w:tr w:rsidR="0058465E" w:rsidRPr="0082339F" w14:paraId="60BD92D9" w14:textId="77777777" w:rsidTr="005A2B85">
        <w:tc>
          <w:tcPr>
            <w:tcW w:w="2518" w:type="dxa"/>
          </w:tcPr>
          <w:p w14:paraId="3843EFDA"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21554ED2" w14:textId="06B11387" w:rsidR="0058465E" w:rsidRPr="0082339F" w:rsidRDefault="0058465E" w:rsidP="0082339F">
            <w:pPr>
              <w:rPr>
                <w:color w:val="000000"/>
              </w:rPr>
            </w:pPr>
            <w:r w:rsidRPr="0082339F">
              <w:rPr>
                <w:color w:val="000000"/>
                <w:lang w:val="en-US"/>
              </w:rPr>
              <w:t>Número de la imagen 124269760</w:t>
            </w:r>
          </w:p>
        </w:tc>
      </w:tr>
      <w:tr w:rsidR="0058465E" w:rsidRPr="0082339F" w14:paraId="5BC552A8" w14:textId="77777777" w:rsidTr="005A2B85">
        <w:tc>
          <w:tcPr>
            <w:tcW w:w="2518" w:type="dxa"/>
          </w:tcPr>
          <w:p w14:paraId="63B77063" w14:textId="77777777" w:rsidR="0058465E" w:rsidRPr="0082339F" w:rsidRDefault="0058465E" w:rsidP="0082339F">
            <w:pPr>
              <w:rPr>
                <w:color w:val="000000"/>
              </w:rPr>
            </w:pPr>
            <w:r w:rsidRPr="0082339F">
              <w:rPr>
                <w:b/>
                <w:color w:val="000000"/>
              </w:rPr>
              <w:t>Pie de imagen</w:t>
            </w:r>
          </w:p>
        </w:tc>
        <w:tc>
          <w:tcPr>
            <w:tcW w:w="6515" w:type="dxa"/>
          </w:tcPr>
          <w:p w14:paraId="30996979" w14:textId="5CEEF789" w:rsidR="007B4E83" w:rsidRPr="0082339F" w:rsidRDefault="007B4E83" w:rsidP="0082339F">
            <w:r w:rsidRPr="0082339F">
              <w:rPr>
                <w:color w:val="000000"/>
                <w:lang w:val="es-CO"/>
              </w:rPr>
              <w:t xml:space="preserve">Musulmanes chiitas </w:t>
            </w:r>
            <w:r w:rsidR="00F257C0" w:rsidRPr="0082339F">
              <w:rPr>
                <w:color w:val="000000"/>
                <w:lang w:val="es-CO"/>
              </w:rPr>
              <w:t xml:space="preserve">durante la procesión por </w:t>
            </w:r>
            <w:r w:rsidRPr="0082339F">
              <w:rPr>
                <w:color w:val="000000"/>
                <w:lang w:val="es-CO"/>
              </w:rPr>
              <w:t>la celebración de</w:t>
            </w:r>
            <w:r w:rsidR="00F257C0" w:rsidRPr="0082339F">
              <w:rPr>
                <w:color w:val="000000"/>
                <w:lang w:val="es-CO"/>
              </w:rPr>
              <w:t xml:space="preserve"> </w:t>
            </w:r>
            <w:r w:rsidRPr="0082339F">
              <w:rPr>
                <w:color w:val="000000"/>
                <w:lang w:val="es-CO"/>
              </w:rPr>
              <w:t>l</w:t>
            </w:r>
            <w:r w:rsidR="00F257C0" w:rsidRPr="0082339F">
              <w:rPr>
                <w:color w:val="000000"/>
                <w:lang w:val="es-CO"/>
              </w:rPr>
              <w:t>a</w:t>
            </w:r>
            <w:r w:rsidRPr="0082339F">
              <w:rPr>
                <w:color w:val="000000"/>
                <w:lang w:val="es-CO"/>
              </w:rPr>
              <w:t xml:space="preserve"> </w:t>
            </w:r>
            <w:r w:rsidRPr="0082339F">
              <w:rPr>
                <w:i/>
                <w:color w:val="000000"/>
                <w:lang w:val="es-CO"/>
              </w:rPr>
              <w:t>Ashura</w:t>
            </w:r>
            <w:r w:rsidRPr="0082339F">
              <w:rPr>
                <w:color w:val="000000"/>
                <w:lang w:val="es-CO"/>
              </w:rPr>
              <w:t xml:space="preserve"> en 2012 en Los Ángeles, California.</w:t>
            </w:r>
          </w:p>
          <w:p w14:paraId="5B280990" w14:textId="531FD363" w:rsidR="00303024" w:rsidRPr="0082339F" w:rsidRDefault="0058465E" w:rsidP="0082339F">
            <w:r w:rsidRPr="0082339F">
              <w:t>La particularidad religiosa de los chiitas radica en la importancia de sus líderes espirituales</w:t>
            </w:r>
            <w:r w:rsidR="00303024" w:rsidRPr="0082339F">
              <w:t>. En la imagen</w:t>
            </w:r>
            <w:r w:rsidR="00F257C0" w:rsidRPr="0082339F">
              <w:t>,</w:t>
            </w:r>
            <w:r w:rsidR="00303024" w:rsidRPr="0082339F">
              <w:t xml:space="preserve"> una escena de la celebración de la </w:t>
            </w:r>
            <w:r w:rsidR="00303024" w:rsidRPr="0082339F">
              <w:rPr>
                <w:i/>
              </w:rPr>
              <w:t>Ashura</w:t>
            </w:r>
            <w:r w:rsidR="00303024" w:rsidRPr="0082339F">
              <w:t>, una festividad en la que se recuerda el sacrificio de</w:t>
            </w:r>
            <w:r w:rsidR="00F257C0" w:rsidRPr="0082339F">
              <w:t>l</w:t>
            </w:r>
            <w:r w:rsidR="00303024" w:rsidRPr="0082339F">
              <w:t xml:space="preserve"> </w:t>
            </w:r>
            <w:r w:rsidR="003E0E77" w:rsidRPr="0082339F">
              <w:t>Imán</w:t>
            </w:r>
            <w:r w:rsidR="00AA5FE0" w:rsidRPr="0082339F">
              <w:t xml:space="preserve"> Hussein</w:t>
            </w:r>
            <w:r w:rsidR="00303024" w:rsidRPr="0082339F">
              <w:t xml:space="preserve">, líder espiritual de esta fracción musulmana. </w:t>
            </w:r>
          </w:p>
          <w:p w14:paraId="0F5F72D7" w14:textId="46540721" w:rsidR="0058465E" w:rsidRPr="0082339F" w:rsidRDefault="00303024" w:rsidP="0082339F">
            <w:pPr>
              <w:rPr>
                <w:color w:val="000000"/>
              </w:rPr>
            </w:pPr>
            <w:r w:rsidRPr="0082339F">
              <w:t>La festividad incluye desfile</w:t>
            </w:r>
            <w:r w:rsidR="00F257C0" w:rsidRPr="0082339F">
              <w:t>s, procesiones, manifestaciones y flagelaciones</w:t>
            </w:r>
            <w:r w:rsidRPr="0082339F">
              <w:t xml:space="preserve">, </w:t>
            </w:r>
            <w:r w:rsidR="00F257C0" w:rsidRPr="0082339F">
              <w:t>como signo</w:t>
            </w:r>
            <w:r w:rsidRPr="0082339F">
              <w:t xml:space="preserve"> de resistencia y justicia. Países como </w:t>
            </w:r>
            <w:r w:rsidR="003E0E77" w:rsidRPr="0082339F">
              <w:t>Afganistán</w:t>
            </w:r>
            <w:r w:rsidRPr="0082339F">
              <w:t xml:space="preserve">, </w:t>
            </w:r>
            <w:r w:rsidR="003E0E77" w:rsidRPr="0082339F">
              <w:t>Pakistán</w:t>
            </w:r>
            <w:r w:rsidRPr="0082339F">
              <w:t>, India, Birmania e Irak se suman a las festividades.</w:t>
            </w:r>
          </w:p>
        </w:tc>
      </w:tr>
    </w:tbl>
    <w:p w14:paraId="21862371" w14:textId="77777777" w:rsidR="002567B8" w:rsidRPr="0082339F" w:rsidRDefault="002567B8" w:rsidP="0082339F">
      <w:pPr>
        <w:rPr>
          <w:sz w:val="22"/>
          <w:szCs w:val="22"/>
        </w:rPr>
      </w:pPr>
    </w:p>
    <w:p w14:paraId="0E7041EC" w14:textId="06FD6126" w:rsidR="00413EBF" w:rsidRPr="0082339F" w:rsidRDefault="008C58E5" w:rsidP="0082339F">
      <w:pPr>
        <w:rPr>
          <w:sz w:val="22"/>
          <w:szCs w:val="22"/>
        </w:rPr>
      </w:pPr>
      <w:r w:rsidRPr="0082339F">
        <w:rPr>
          <w:sz w:val="22"/>
          <w:szCs w:val="22"/>
        </w:rPr>
        <w:t>H</w:t>
      </w:r>
      <w:r w:rsidR="00534051" w:rsidRPr="0082339F">
        <w:rPr>
          <w:sz w:val="22"/>
          <w:szCs w:val="22"/>
        </w:rPr>
        <w:t>istóric</w:t>
      </w:r>
      <w:r w:rsidRPr="0082339F">
        <w:rPr>
          <w:sz w:val="22"/>
          <w:szCs w:val="22"/>
        </w:rPr>
        <w:t>amente</w:t>
      </w:r>
      <w:r w:rsidR="00AA5FE0" w:rsidRPr="0082339F">
        <w:rPr>
          <w:sz w:val="22"/>
          <w:szCs w:val="22"/>
        </w:rPr>
        <w:t>,</w:t>
      </w:r>
      <w:r w:rsidRPr="0082339F">
        <w:rPr>
          <w:sz w:val="22"/>
          <w:szCs w:val="22"/>
        </w:rPr>
        <w:t xml:space="preserve"> </w:t>
      </w:r>
      <w:r w:rsidR="00534051" w:rsidRPr="0082339F">
        <w:rPr>
          <w:sz w:val="22"/>
          <w:szCs w:val="22"/>
        </w:rPr>
        <w:t xml:space="preserve">su </w:t>
      </w:r>
      <w:r w:rsidR="00F30760" w:rsidRPr="0082339F">
        <w:rPr>
          <w:sz w:val="22"/>
          <w:szCs w:val="22"/>
        </w:rPr>
        <w:t xml:space="preserve">separación </w:t>
      </w:r>
      <w:r w:rsidR="00534051" w:rsidRPr="0082339F">
        <w:rPr>
          <w:sz w:val="22"/>
          <w:szCs w:val="22"/>
        </w:rPr>
        <w:t xml:space="preserve">de </w:t>
      </w:r>
      <w:r w:rsidR="00F30760" w:rsidRPr="0082339F">
        <w:rPr>
          <w:sz w:val="22"/>
          <w:szCs w:val="22"/>
        </w:rPr>
        <w:t xml:space="preserve">los sunitas </w:t>
      </w:r>
      <w:r w:rsidRPr="0082339F">
        <w:rPr>
          <w:sz w:val="22"/>
          <w:szCs w:val="22"/>
        </w:rPr>
        <w:t xml:space="preserve">se </w:t>
      </w:r>
      <w:r w:rsidR="00B16DA8" w:rsidRPr="0082339F">
        <w:rPr>
          <w:sz w:val="22"/>
          <w:szCs w:val="22"/>
        </w:rPr>
        <w:t xml:space="preserve">atribuye </w:t>
      </w:r>
      <w:r w:rsidR="00E063BE" w:rsidRPr="0082339F">
        <w:rPr>
          <w:sz w:val="22"/>
          <w:szCs w:val="22"/>
        </w:rPr>
        <w:t xml:space="preserve">a </w:t>
      </w:r>
      <w:r w:rsidRPr="0082339F">
        <w:rPr>
          <w:sz w:val="22"/>
          <w:szCs w:val="22"/>
        </w:rPr>
        <w:t xml:space="preserve">que los chiitas </w:t>
      </w:r>
      <w:r w:rsidR="00F30760" w:rsidRPr="0082339F">
        <w:rPr>
          <w:sz w:val="22"/>
          <w:szCs w:val="22"/>
        </w:rPr>
        <w:t>afirma</w:t>
      </w:r>
      <w:r w:rsidRPr="0082339F">
        <w:rPr>
          <w:sz w:val="22"/>
          <w:szCs w:val="22"/>
        </w:rPr>
        <w:t>n</w:t>
      </w:r>
      <w:r w:rsidR="00F30760" w:rsidRPr="0082339F">
        <w:rPr>
          <w:sz w:val="22"/>
          <w:szCs w:val="22"/>
        </w:rPr>
        <w:t xml:space="preserve"> que Mahoma designó como </w:t>
      </w:r>
      <w:r w:rsidR="00E063BE" w:rsidRPr="0082339F">
        <w:rPr>
          <w:sz w:val="22"/>
          <w:szCs w:val="22"/>
        </w:rPr>
        <w:t xml:space="preserve">su </w:t>
      </w:r>
      <w:r w:rsidR="00F30760" w:rsidRPr="0082339F">
        <w:rPr>
          <w:sz w:val="22"/>
          <w:szCs w:val="22"/>
        </w:rPr>
        <w:t>sucesor a alguien de su línea familiar</w:t>
      </w:r>
      <w:r w:rsidR="00E063BE" w:rsidRPr="0082339F">
        <w:rPr>
          <w:sz w:val="22"/>
          <w:szCs w:val="22"/>
        </w:rPr>
        <w:t xml:space="preserve"> de sangre</w:t>
      </w:r>
      <w:r w:rsidRPr="0082339F">
        <w:rPr>
          <w:sz w:val="22"/>
          <w:szCs w:val="22"/>
        </w:rPr>
        <w:t>;</w:t>
      </w:r>
      <w:r w:rsidR="00F30760" w:rsidRPr="0082339F">
        <w:rPr>
          <w:sz w:val="22"/>
          <w:szCs w:val="22"/>
        </w:rPr>
        <w:t xml:space="preserve"> es decir</w:t>
      </w:r>
      <w:r w:rsidR="00E063BE" w:rsidRPr="0082339F">
        <w:rPr>
          <w:sz w:val="22"/>
          <w:szCs w:val="22"/>
        </w:rPr>
        <w:t xml:space="preserve">, creen </w:t>
      </w:r>
      <w:r w:rsidR="00F30760" w:rsidRPr="0082339F">
        <w:rPr>
          <w:sz w:val="22"/>
          <w:szCs w:val="22"/>
        </w:rPr>
        <w:t xml:space="preserve">que </w:t>
      </w:r>
      <w:r w:rsidR="00A25208" w:rsidRPr="0082339F">
        <w:rPr>
          <w:sz w:val="22"/>
          <w:szCs w:val="22"/>
        </w:rPr>
        <w:t xml:space="preserve">el liderazgo de la comunidad </w:t>
      </w:r>
      <w:r w:rsidR="00E063BE" w:rsidRPr="0082339F">
        <w:rPr>
          <w:sz w:val="22"/>
          <w:szCs w:val="22"/>
        </w:rPr>
        <w:t xml:space="preserve">musulmana </w:t>
      </w:r>
      <w:r w:rsidR="00A25208" w:rsidRPr="0082339F">
        <w:rPr>
          <w:sz w:val="22"/>
          <w:szCs w:val="22"/>
        </w:rPr>
        <w:t>debe ser hereditario.</w:t>
      </w:r>
      <w:r w:rsidR="00E063BE" w:rsidRPr="0082339F">
        <w:rPr>
          <w:sz w:val="22"/>
          <w:szCs w:val="22"/>
        </w:rPr>
        <w:t xml:space="preserve"> </w:t>
      </w:r>
      <w:r w:rsidR="003C12AE" w:rsidRPr="0082339F">
        <w:rPr>
          <w:sz w:val="22"/>
          <w:szCs w:val="22"/>
        </w:rPr>
        <w:t xml:space="preserve"> </w:t>
      </w:r>
    </w:p>
    <w:p w14:paraId="1F3BF85E" w14:textId="4E121EEE" w:rsidR="00B16DA8" w:rsidRPr="0082339F" w:rsidRDefault="00B16DA8" w:rsidP="0082339F">
      <w:pPr>
        <w:rPr>
          <w:sz w:val="22"/>
          <w:szCs w:val="22"/>
        </w:rPr>
      </w:pPr>
      <w:r w:rsidRPr="0082339F">
        <w:rPr>
          <w:sz w:val="22"/>
          <w:szCs w:val="22"/>
        </w:rPr>
        <w:t>Con el tiempo</w:t>
      </w:r>
      <w:r w:rsidR="00B5779D" w:rsidRPr="0082339F">
        <w:rPr>
          <w:sz w:val="22"/>
          <w:szCs w:val="22"/>
        </w:rPr>
        <w:t>,</w:t>
      </w:r>
      <w:r w:rsidRPr="0082339F">
        <w:rPr>
          <w:sz w:val="22"/>
          <w:szCs w:val="22"/>
        </w:rPr>
        <w:t xml:space="preserve"> los </w:t>
      </w:r>
      <w:r w:rsidR="00B5779D" w:rsidRPr="0082339F">
        <w:rPr>
          <w:sz w:val="22"/>
          <w:szCs w:val="22"/>
        </w:rPr>
        <w:t>chiita</w:t>
      </w:r>
      <w:r w:rsidRPr="0082339F">
        <w:rPr>
          <w:sz w:val="22"/>
          <w:szCs w:val="22"/>
        </w:rPr>
        <w:t xml:space="preserve">s se dividieron </w:t>
      </w:r>
      <w:r w:rsidR="00B5779D" w:rsidRPr="0082339F">
        <w:rPr>
          <w:sz w:val="22"/>
          <w:szCs w:val="22"/>
        </w:rPr>
        <w:t>a su interior y formaron</w:t>
      </w:r>
      <w:r w:rsidRPr="0082339F">
        <w:rPr>
          <w:sz w:val="22"/>
          <w:szCs w:val="22"/>
        </w:rPr>
        <w:t xml:space="preserve"> sectas</w:t>
      </w:r>
      <w:r w:rsidR="003B148D" w:rsidRPr="0082339F">
        <w:rPr>
          <w:sz w:val="22"/>
          <w:szCs w:val="22"/>
        </w:rPr>
        <w:t>.</w:t>
      </w:r>
      <w:r w:rsidRPr="0082339F">
        <w:rPr>
          <w:sz w:val="22"/>
          <w:szCs w:val="22"/>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949"/>
        <w:gridCol w:w="8105"/>
      </w:tblGrid>
      <w:tr w:rsidR="002A3BAC" w:rsidRPr="0082339F" w14:paraId="7E3EBF35" w14:textId="77777777" w:rsidTr="005A2B85">
        <w:tc>
          <w:tcPr>
            <w:tcW w:w="8978" w:type="dxa"/>
            <w:gridSpan w:val="2"/>
            <w:shd w:val="clear" w:color="auto" w:fill="000000" w:themeFill="text1"/>
          </w:tcPr>
          <w:p w14:paraId="7574005C"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F5F7F69" w14:textId="77777777" w:rsidTr="005A2B85">
        <w:tc>
          <w:tcPr>
            <w:tcW w:w="2518" w:type="dxa"/>
          </w:tcPr>
          <w:p w14:paraId="483A42C6" w14:textId="77777777" w:rsidR="002A3BAC" w:rsidRPr="0082339F" w:rsidRDefault="002A3BAC" w:rsidP="0082339F">
            <w:pPr>
              <w:rPr>
                <w:b/>
              </w:rPr>
            </w:pPr>
            <w:r w:rsidRPr="0082339F">
              <w:rPr>
                <w:b/>
              </w:rPr>
              <w:t>Contenido</w:t>
            </w:r>
          </w:p>
        </w:tc>
        <w:tc>
          <w:tcPr>
            <w:tcW w:w="6460" w:type="dxa"/>
          </w:tcPr>
          <w:p w14:paraId="0CEACCF0" w14:textId="77777777" w:rsidR="002A3BAC" w:rsidRDefault="002A3BAC" w:rsidP="0082339F">
            <w:r w:rsidRPr="0082339F">
              <w:t xml:space="preserve">La batalla </w:t>
            </w:r>
            <w:r w:rsidR="00C04D28" w:rsidRPr="0082339F">
              <w:t xml:space="preserve">de </w:t>
            </w:r>
            <w:r w:rsidRPr="0082339F">
              <w:t>Karbala en el año 680 d.</w:t>
            </w:r>
            <w:r w:rsidR="00C04D28" w:rsidRPr="0082339F">
              <w:t xml:space="preserve"> </w:t>
            </w:r>
            <w:r w:rsidRPr="0082339F">
              <w:t>C. marcó un punto de inflexión en la historia islámica</w:t>
            </w:r>
            <w:r w:rsidR="00C04D28" w:rsidRPr="0082339F">
              <w:t>,</w:t>
            </w:r>
            <w:r w:rsidRPr="0082339F">
              <w:t xml:space="preserve"> ya que </w:t>
            </w:r>
            <w:r w:rsidR="00C04D28" w:rsidRPr="0082339F">
              <w:t xml:space="preserve">constituyó </w:t>
            </w:r>
            <w:r w:rsidRPr="0082339F">
              <w:t xml:space="preserve">la </w:t>
            </w:r>
            <w:r w:rsidR="00C04D28" w:rsidRPr="0082339F">
              <w:t>derrota de los seguidores de Alí</w:t>
            </w:r>
            <w:r w:rsidRPr="0082339F">
              <w:t xml:space="preserve">, el descendiente directo de Mahoma. En </w:t>
            </w:r>
            <w:r w:rsidR="00C04D28" w:rsidRPr="0082339F">
              <w:t>esa</w:t>
            </w:r>
            <w:r w:rsidRPr="0082339F">
              <w:t xml:space="preserve"> batalla</w:t>
            </w:r>
            <w:r w:rsidR="00C04D28" w:rsidRPr="0082339F">
              <w:t>,</w:t>
            </w:r>
            <w:r w:rsidRPr="0082339F">
              <w:t xml:space="preserve"> perdió la vida incluso su hijo Hussein. Desde entonces se fundó la identidad</w:t>
            </w:r>
            <w:r w:rsidR="00C04D28" w:rsidRPr="0082339F">
              <w:t xml:space="preserve"> de los</w:t>
            </w:r>
            <w:r w:rsidRPr="0082339F">
              <w:t xml:space="preserve"> chiita</w:t>
            </w:r>
            <w:r w:rsidR="00C04D28" w:rsidRPr="0082339F">
              <w:t>s,</w:t>
            </w:r>
            <w:r w:rsidRPr="0082339F">
              <w:t xml:space="preserve"> quienes cada año lloran el martiri</w:t>
            </w:r>
            <w:r w:rsidR="00C04D28" w:rsidRPr="0082339F">
              <w:t>o de Hussein en la ceremonia de la</w:t>
            </w:r>
            <w:r w:rsidRPr="0082339F">
              <w:t xml:space="preserve"> </w:t>
            </w:r>
            <w:r w:rsidRPr="0082339F">
              <w:rPr>
                <w:i/>
              </w:rPr>
              <w:t>Ashura</w:t>
            </w:r>
            <w:r w:rsidR="0006067D" w:rsidRPr="0082339F">
              <w:t xml:space="preserve"> [</w:t>
            </w:r>
            <w:r w:rsidR="0006067D" w:rsidRPr="00D80758">
              <w:rPr>
                <w:rFonts w:ascii="Times New Roman" w:hAnsi="Times New Roman" w:cs="Times New Roman"/>
              </w:rPr>
              <w:t>VER</w:t>
            </w:r>
            <w:r w:rsidR="0006067D" w:rsidRPr="0082339F">
              <w:t>]</w:t>
            </w:r>
            <w:r w:rsidRPr="0082339F">
              <w:t xml:space="preserve">. </w:t>
            </w:r>
          </w:p>
          <w:p w14:paraId="7E207CC5" w14:textId="6413B15E" w:rsidR="00D80758" w:rsidRPr="0082339F" w:rsidRDefault="00887B01" w:rsidP="0082339F">
            <w:pPr>
              <w:rPr>
                <w:b/>
              </w:rPr>
            </w:pPr>
            <w:hyperlink r:id="rId49" w:history="1">
              <w:r w:rsidR="00D80758" w:rsidRPr="00D25797">
                <w:rPr>
                  <w:rStyle w:val="Hipervnculo"/>
                  <w:rFonts w:ascii="Lucida Grande" w:hAnsi="Lucida Grande" w:cs="Lucida Grande"/>
                </w:rPr>
                <w:t>http://aulaplaneta.planetasaber.com/theworld/chronicles/seccions/cards/default.asp?pk=2161&amp;art=94</w:t>
              </w:r>
            </w:hyperlink>
            <w:r w:rsidR="00D80758">
              <w:rPr>
                <w:rFonts w:ascii="Lucida Grande" w:hAnsi="Lucida Grande" w:cs="Lucida Grande"/>
                <w:color w:val="000000"/>
              </w:rPr>
              <w:t xml:space="preserve"> </w:t>
            </w:r>
          </w:p>
        </w:tc>
      </w:tr>
    </w:tbl>
    <w:p w14:paraId="3FD5503D" w14:textId="77777777" w:rsidR="002A3BAC" w:rsidRPr="0082339F" w:rsidRDefault="002A3BAC" w:rsidP="0082339F">
      <w:pPr>
        <w:rPr>
          <w:b/>
          <w:sz w:val="22"/>
          <w:szCs w:val="22"/>
        </w:rPr>
      </w:pPr>
    </w:p>
    <w:p w14:paraId="56AB562B" w14:textId="77777777" w:rsidR="0082339F" w:rsidRDefault="00046E4D" w:rsidP="0082339F">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r w:rsidRPr="0082339F">
        <w:rPr>
          <w:b/>
          <w:sz w:val="22"/>
          <w:szCs w:val="22"/>
        </w:rPr>
        <w:t xml:space="preserve"> </w:t>
      </w:r>
    </w:p>
    <w:p w14:paraId="42D29BA4" w14:textId="79FFBA81" w:rsidR="007F385C" w:rsidRPr="0082339F" w:rsidRDefault="005440AC" w:rsidP="005440AC">
      <w:pPr>
        <w:pStyle w:val="Ttulo2"/>
      </w:pPr>
      <w:bookmarkStart w:id="200" w:name="_Toc426298271"/>
      <w:r>
        <w:t>6</w:t>
      </w:r>
      <w:r w:rsidR="00453D56" w:rsidRPr="0082339F">
        <w:t xml:space="preserve">.2 </w:t>
      </w:r>
      <w:r w:rsidR="006C229C" w:rsidRPr="0082339F">
        <w:t>Los s</w:t>
      </w:r>
      <w:r w:rsidR="008A4799" w:rsidRPr="0082339F">
        <w:t>un</w:t>
      </w:r>
      <w:r w:rsidR="00391DB2" w:rsidRPr="0082339F">
        <w:t>itas</w:t>
      </w:r>
      <w:bookmarkEnd w:id="200"/>
      <w:r w:rsidR="00391DB2" w:rsidRPr="0082339F">
        <w:t xml:space="preserve"> </w:t>
      </w:r>
    </w:p>
    <w:p w14:paraId="11B96983" w14:textId="6CBEAAF2" w:rsidR="00C769C1" w:rsidRPr="0082339F" w:rsidRDefault="00246E54" w:rsidP="0082339F">
      <w:pPr>
        <w:rPr>
          <w:sz w:val="22"/>
          <w:szCs w:val="22"/>
        </w:rPr>
      </w:pPr>
      <w:r w:rsidRPr="0082339F">
        <w:rPr>
          <w:sz w:val="22"/>
          <w:szCs w:val="22"/>
        </w:rPr>
        <w:t xml:space="preserve">Los sunitas </w:t>
      </w:r>
      <w:r w:rsidR="00B16DA8" w:rsidRPr="0082339F">
        <w:rPr>
          <w:sz w:val="22"/>
          <w:szCs w:val="22"/>
        </w:rPr>
        <w:t xml:space="preserve">constituyen </w:t>
      </w:r>
      <w:r w:rsidR="004E349D" w:rsidRPr="0082339F">
        <w:rPr>
          <w:sz w:val="22"/>
          <w:szCs w:val="22"/>
        </w:rPr>
        <w:t>el grupo musulmán mayoritario</w:t>
      </w:r>
      <w:r w:rsidR="00C46FAA" w:rsidRPr="0082339F">
        <w:rPr>
          <w:sz w:val="22"/>
          <w:szCs w:val="22"/>
        </w:rPr>
        <w:t xml:space="preserve">, al que pertenece </w:t>
      </w:r>
      <w:r w:rsidR="004E349D" w:rsidRPr="0082339F">
        <w:rPr>
          <w:sz w:val="22"/>
          <w:szCs w:val="22"/>
        </w:rPr>
        <w:t>85</w:t>
      </w:r>
      <w:r w:rsidR="00D9434C" w:rsidRPr="0082339F">
        <w:rPr>
          <w:sz w:val="22"/>
          <w:szCs w:val="22"/>
        </w:rPr>
        <w:t xml:space="preserve"> %</w:t>
      </w:r>
      <w:r w:rsidR="00C46FAA" w:rsidRPr="0082339F">
        <w:rPr>
          <w:sz w:val="22"/>
          <w:szCs w:val="22"/>
        </w:rPr>
        <w:t xml:space="preserve"> </w:t>
      </w:r>
      <w:r w:rsidR="00391DB2" w:rsidRPr="0082339F">
        <w:rPr>
          <w:sz w:val="22"/>
          <w:szCs w:val="22"/>
        </w:rPr>
        <w:t>del mundo islámico</w:t>
      </w:r>
      <w:r w:rsidR="007B4E83" w:rsidRPr="0082339F">
        <w:rPr>
          <w:sz w:val="22"/>
          <w:szCs w:val="22"/>
        </w:rPr>
        <w:t>; s</w:t>
      </w:r>
      <w:r w:rsidR="00C46FAA" w:rsidRPr="0082339F">
        <w:rPr>
          <w:sz w:val="22"/>
          <w:szCs w:val="22"/>
        </w:rPr>
        <w:t xml:space="preserve">e </w:t>
      </w:r>
      <w:r w:rsidR="004E349D" w:rsidRPr="0082339F">
        <w:rPr>
          <w:sz w:val="22"/>
          <w:szCs w:val="22"/>
        </w:rPr>
        <w:t xml:space="preserve">ubican principalmente en </w:t>
      </w:r>
      <w:r w:rsidR="00C769C1" w:rsidRPr="0082339F">
        <w:rPr>
          <w:sz w:val="22"/>
          <w:szCs w:val="22"/>
        </w:rPr>
        <w:t xml:space="preserve">Arabia Saudita, Afganistán, Pakistán, Jordania, Kuwait, Yemen, Emiratos Árabes Unidos, Egipto, Túnez, </w:t>
      </w:r>
      <w:r w:rsidR="004E349D" w:rsidRPr="0082339F">
        <w:rPr>
          <w:sz w:val="22"/>
          <w:szCs w:val="22"/>
        </w:rPr>
        <w:t>C</w:t>
      </w:r>
      <w:r w:rsidR="00C769C1" w:rsidRPr="0082339F">
        <w:rPr>
          <w:sz w:val="22"/>
          <w:szCs w:val="22"/>
        </w:rPr>
        <w:t>atar, Libia</w:t>
      </w:r>
      <w:r w:rsidR="004E349D" w:rsidRPr="0082339F">
        <w:rPr>
          <w:sz w:val="22"/>
          <w:szCs w:val="22"/>
        </w:rPr>
        <w:t xml:space="preserve"> y </w:t>
      </w:r>
      <w:r w:rsidR="00C769C1" w:rsidRPr="0082339F">
        <w:rPr>
          <w:sz w:val="22"/>
          <w:szCs w:val="22"/>
        </w:rPr>
        <w:t xml:space="preserve">Turquía. </w:t>
      </w:r>
      <w:r w:rsidR="004E349D" w:rsidRPr="0082339F">
        <w:rPr>
          <w:sz w:val="22"/>
          <w:szCs w:val="22"/>
        </w:rPr>
        <w:t xml:space="preserve">Un país </w:t>
      </w:r>
      <w:r w:rsidR="00C769C1" w:rsidRPr="0082339F">
        <w:rPr>
          <w:sz w:val="22"/>
          <w:szCs w:val="22"/>
        </w:rPr>
        <w:t xml:space="preserve">con predominio sunita y </w:t>
      </w:r>
      <w:r w:rsidR="004E349D" w:rsidRPr="0082339F">
        <w:rPr>
          <w:sz w:val="22"/>
          <w:szCs w:val="22"/>
        </w:rPr>
        <w:t>g</w:t>
      </w:r>
      <w:r w:rsidR="005214EB" w:rsidRPr="0082339F">
        <w:rPr>
          <w:sz w:val="22"/>
          <w:szCs w:val="22"/>
        </w:rPr>
        <w:t>obierno chii</w:t>
      </w:r>
      <w:r w:rsidR="00C769C1" w:rsidRPr="0082339F">
        <w:rPr>
          <w:sz w:val="22"/>
          <w:szCs w:val="22"/>
        </w:rPr>
        <w:t>ta</w:t>
      </w:r>
      <w:r w:rsidR="004E349D" w:rsidRPr="0082339F">
        <w:rPr>
          <w:sz w:val="22"/>
          <w:szCs w:val="22"/>
        </w:rPr>
        <w:t xml:space="preserve"> es </w:t>
      </w:r>
      <w:r w:rsidR="00C769C1" w:rsidRPr="0082339F">
        <w:rPr>
          <w:sz w:val="22"/>
          <w:szCs w:val="22"/>
        </w:rPr>
        <w:t>Siria</w:t>
      </w:r>
      <w:r w:rsidR="004E349D" w:rsidRPr="0082339F">
        <w:rPr>
          <w:sz w:val="22"/>
          <w:szCs w:val="22"/>
        </w:rPr>
        <w:t xml:space="preserve">. </w:t>
      </w:r>
    </w:p>
    <w:p w14:paraId="575E1613" w14:textId="4E33CE3C" w:rsidR="009B3DF0" w:rsidRDefault="005214EB" w:rsidP="0082339F">
      <w:pPr>
        <w:rPr>
          <w:sz w:val="22"/>
          <w:szCs w:val="22"/>
        </w:rPr>
      </w:pPr>
      <w:r w:rsidRPr="0082339F">
        <w:rPr>
          <w:sz w:val="22"/>
          <w:szCs w:val="22"/>
        </w:rPr>
        <w:t>En Iraq,</w:t>
      </w:r>
      <w:r w:rsidR="004E349D" w:rsidRPr="0082339F">
        <w:rPr>
          <w:sz w:val="22"/>
          <w:szCs w:val="22"/>
        </w:rPr>
        <w:t xml:space="preserve"> l</w:t>
      </w:r>
      <w:r w:rsidR="004D6ACC" w:rsidRPr="0082339F">
        <w:rPr>
          <w:sz w:val="22"/>
          <w:szCs w:val="22"/>
        </w:rPr>
        <w:t>os sunitas</w:t>
      </w:r>
      <w:r w:rsidRPr="0082339F">
        <w:rPr>
          <w:sz w:val="22"/>
          <w:szCs w:val="22"/>
        </w:rPr>
        <w:t>,</w:t>
      </w:r>
      <w:r w:rsidR="004D6ACC" w:rsidRPr="0082339F">
        <w:rPr>
          <w:sz w:val="22"/>
          <w:szCs w:val="22"/>
        </w:rPr>
        <w:t xml:space="preserve"> </w:t>
      </w:r>
      <w:r w:rsidRPr="0082339F">
        <w:rPr>
          <w:sz w:val="22"/>
          <w:szCs w:val="22"/>
        </w:rPr>
        <w:t xml:space="preserve">que fueron </w:t>
      </w:r>
      <w:r w:rsidR="004D6ACC" w:rsidRPr="0082339F">
        <w:rPr>
          <w:sz w:val="22"/>
          <w:szCs w:val="22"/>
        </w:rPr>
        <w:t>derrocados en 2003</w:t>
      </w:r>
      <w:r w:rsidR="00B16DA8" w:rsidRPr="0082339F">
        <w:rPr>
          <w:sz w:val="22"/>
          <w:szCs w:val="22"/>
        </w:rPr>
        <w:t xml:space="preserve"> </w:t>
      </w:r>
      <w:r w:rsidRPr="0082339F">
        <w:rPr>
          <w:sz w:val="22"/>
          <w:szCs w:val="22"/>
        </w:rPr>
        <w:t>por la intervención estadounidense,</w:t>
      </w:r>
      <w:r w:rsidR="00B16DA8" w:rsidRPr="0082339F">
        <w:rPr>
          <w:sz w:val="22"/>
          <w:szCs w:val="22"/>
        </w:rPr>
        <w:t xml:space="preserve"> reactivaron su animadversión </w:t>
      </w:r>
      <w:r w:rsidRPr="0082339F">
        <w:rPr>
          <w:sz w:val="22"/>
          <w:szCs w:val="22"/>
        </w:rPr>
        <w:t>hacia</w:t>
      </w:r>
      <w:r w:rsidR="00B16DA8" w:rsidRPr="0082339F">
        <w:rPr>
          <w:sz w:val="22"/>
          <w:szCs w:val="22"/>
        </w:rPr>
        <w:t xml:space="preserve"> los </w:t>
      </w:r>
      <w:r w:rsidR="004D6ACC" w:rsidRPr="0082339F">
        <w:rPr>
          <w:sz w:val="22"/>
          <w:szCs w:val="22"/>
        </w:rPr>
        <w:t xml:space="preserve">chiitas, </w:t>
      </w:r>
      <w:r w:rsidR="00B16DA8" w:rsidRPr="0082339F">
        <w:rPr>
          <w:sz w:val="22"/>
          <w:szCs w:val="22"/>
        </w:rPr>
        <w:t xml:space="preserve">quienes </w:t>
      </w:r>
      <w:r w:rsidRPr="0082339F">
        <w:rPr>
          <w:sz w:val="22"/>
          <w:szCs w:val="22"/>
        </w:rPr>
        <w:t xml:space="preserve">en su momento </w:t>
      </w:r>
      <w:r w:rsidR="00B16DA8" w:rsidRPr="0082339F">
        <w:rPr>
          <w:sz w:val="22"/>
          <w:szCs w:val="22"/>
        </w:rPr>
        <w:t>fueron apoyados y entronizados en el gobierno</w:t>
      </w:r>
      <w:r w:rsidR="00847481" w:rsidRPr="0082339F">
        <w:rPr>
          <w:sz w:val="22"/>
          <w:szCs w:val="22"/>
        </w:rPr>
        <w:t xml:space="preserve"> con el apoyo de las tropas estadounidenses [</w:t>
      </w:r>
      <w:r w:rsidR="00847481" w:rsidRPr="00D80758">
        <w:rPr>
          <w:rFonts w:ascii="Times New Roman" w:hAnsi="Times New Roman" w:cs="Times New Roman"/>
          <w:sz w:val="22"/>
          <w:szCs w:val="22"/>
        </w:rPr>
        <w:t>VER</w:t>
      </w:r>
      <w:r w:rsidR="00847481" w:rsidRPr="0082339F">
        <w:rPr>
          <w:sz w:val="22"/>
          <w:szCs w:val="22"/>
        </w:rPr>
        <w:t>]</w:t>
      </w:r>
      <w:r w:rsidR="00D80758">
        <w:rPr>
          <w:sz w:val="22"/>
          <w:szCs w:val="22"/>
        </w:rPr>
        <w:t xml:space="preserve"> </w:t>
      </w:r>
      <w:hyperlink r:id="rId50" w:history="1">
        <w:r w:rsidR="00D80758" w:rsidRPr="00D25797">
          <w:rPr>
            <w:rStyle w:val="Hipervnculo"/>
            <w:rFonts w:ascii="Lucida Grande" w:hAnsi="Lucida Grande" w:cs="Lucida Grande"/>
          </w:rPr>
          <w:t>http://aulaplaneta.planetasaber.com/theworld/chronicles/seccions/cards/default.asp?pk=1177&amp;art=94</w:t>
        </w:r>
      </w:hyperlink>
      <w:r w:rsidR="00D80758">
        <w:rPr>
          <w:rFonts w:ascii="Lucida Grande" w:hAnsi="Lucida Grande" w:cs="Lucida Grande"/>
          <w:color w:val="000000"/>
        </w:rPr>
        <w:t xml:space="preserve"> </w:t>
      </w:r>
      <w:r w:rsidR="00B16DA8" w:rsidRPr="0082339F">
        <w:rPr>
          <w:sz w:val="22"/>
          <w:szCs w:val="22"/>
        </w:rPr>
        <w:t xml:space="preserve">. </w:t>
      </w:r>
      <w:r w:rsidRPr="0082339F">
        <w:rPr>
          <w:sz w:val="22"/>
          <w:szCs w:val="22"/>
        </w:rPr>
        <w:t>Este hecho</w:t>
      </w:r>
      <w:r w:rsidR="00B16DA8" w:rsidRPr="0082339F">
        <w:rPr>
          <w:sz w:val="22"/>
          <w:szCs w:val="22"/>
        </w:rPr>
        <w:t xml:space="preserve"> </w:t>
      </w:r>
      <w:r w:rsidR="004D6ACC" w:rsidRPr="0082339F">
        <w:rPr>
          <w:sz w:val="22"/>
          <w:szCs w:val="22"/>
        </w:rPr>
        <w:t>creó un</w:t>
      </w:r>
      <w:r w:rsidR="00B16DA8" w:rsidRPr="0082339F">
        <w:rPr>
          <w:sz w:val="22"/>
          <w:szCs w:val="22"/>
        </w:rPr>
        <w:t>a</w:t>
      </w:r>
      <w:r w:rsidR="004D6ACC" w:rsidRPr="0082339F">
        <w:rPr>
          <w:sz w:val="22"/>
          <w:szCs w:val="22"/>
        </w:rPr>
        <w:t xml:space="preserve"> espiral de violencia</w:t>
      </w:r>
      <w:r w:rsidR="00B16DA8" w:rsidRPr="0082339F">
        <w:rPr>
          <w:sz w:val="22"/>
          <w:szCs w:val="22"/>
        </w:rPr>
        <w:t>. Por ejemplo, l</w:t>
      </w:r>
      <w:r w:rsidR="009B3DF0" w:rsidRPr="0082339F">
        <w:rPr>
          <w:sz w:val="22"/>
          <w:szCs w:val="22"/>
        </w:rPr>
        <w:t xml:space="preserve">os </w:t>
      </w:r>
      <w:r w:rsidR="007B4E83" w:rsidRPr="0082339F">
        <w:rPr>
          <w:sz w:val="22"/>
          <w:szCs w:val="22"/>
        </w:rPr>
        <w:t>miembros</w:t>
      </w:r>
      <w:r w:rsidR="009B3DF0" w:rsidRPr="0082339F">
        <w:rPr>
          <w:sz w:val="22"/>
          <w:szCs w:val="22"/>
        </w:rPr>
        <w:t xml:space="preserve"> de</w:t>
      </w:r>
      <w:r w:rsidR="008D5BB3" w:rsidRPr="0082339F">
        <w:rPr>
          <w:sz w:val="22"/>
          <w:szCs w:val="22"/>
        </w:rPr>
        <w:t xml:space="preserve"> la milicia del Estado Islámico</w:t>
      </w:r>
      <w:r w:rsidR="009B3DF0" w:rsidRPr="0082339F">
        <w:rPr>
          <w:sz w:val="22"/>
          <w:szCs w:val="22"/>
        </w:rPr>
        <w:t xml:space="preserve">, </w:t>
      </w:r>
      <w:r w:rsidR="008D5BB3" w:rsidRPr="0082339F">
        <w:rPr>
          <w:sz w:val="22"/>
          <w:szCs w:val="22"/>
        </w:rPr>
        <w:t xml:space="preserve">quienes </w:t>
      </w:r>
      <w:r w:rsidRPr="0082339F">
        <w:rPr>
          <w:sz w:val="22"/>
          <w:szCs w:val="22"/>
        </w:rPr>
        <w:t>han participado</w:t>
      </w:r>
      <w:r w:rsidR="00B16DA8" w:rsidRPr="0082339F">
        <w:rPr>
          <w:sz w:val="22"/>
          <w:szCs w:val="22"/>
        </w:rPr>
        <w:t xml:space="preserve"> </w:t>
      </w:r>
      <w:r w:rsidRPr="0082339F">
        <w:rPr>
          <w:sz w:val="22"/>
          <w:szCs w:val="22"/>
        </w:rPr>
        <w:t>de manera activa</w:t>
      </w:r>
      <w:r w:rsidR="00B16DA8" w:rsidRPr="0082339F">
        <w:rPr>
          <w:sz w:val="22"/>
          <w:szCs w:val="22"/>
        </w:rPr>
        <w:t xml:space="preserve"> en la guerra civil iraquí, </w:t>
      </w:r>
      <w:r w:rsidR="009B3DF0" w:rsidRPr="0082339F">
        <w:rPr>
          <w:sz w:val="22"/>
          <w:szCs w:val="22"/>
        </w:rPr>
        <w:t>son</w:t>
      </w:r>
      <w:r w:rsidR="00B16DA8" w:rsidRPr="0082339F">
        <w:rPr>
          <w:sz w:val="22"/>
          <w:szCs w:val="22"/>
        </w:rPr>
        <w:t>,</w:t>
      </w:r>
      <w:r w:rsidR="009B3DF0" w:rsidRPr="0082339F">
        <w:rPr>
          <w:sz w:val="22"/>
          <w:szCs w:val="22"/>
        </w:rPr>
        <w:t xml:space="preserve"> en gran parte</w:t>
      </w:r>
      <w:r w:rsidR="00B16DA8" w:rsidRPr="0082339F">
        <w:rPr>
          <w:sz w:val="22"/>
          <w:szCs w:val="22"/>
        </w:rPr>
        <w:t>,</w:t>
      </w:r>
      <w:r w:rsidR="009B3DF0" w:rsidRPr="0082339F">
        <w:rPr>
          <w:sz w:val="22"/>
          <w:szCs w:val="22"/>
        </w:rPr>
        <w:t xml:space="preserve"> sunitas radicales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009B3DF0" w:rsidRPr="0082339F">
        <w:rPr>
          <w:sz w:val="22"/>
          <w:szCs w:val="22"/>
        </w:rPr>
        <w:t>.</w:t>
      </w:r>
    </w:p>
    <w:p w14:paraId="347BBD12" w14:textId="674BCC00" w:rsidR="00D80758" w:rsidRPr="0082339F" w:rsidRDefault="00887B01" w:rsidP="0082339F">
      <w:pPr>
        <w:rPr>
          <w:sz w:val="22"/>
          <w:szCs w:val="22"/>
        </w:rPr>
      </w:pPr>
      <w:hyperlink r:id="rId51" w:history="1">
        <w:r w:rsidR="00D80758" w:rsidRPr="00D25797">
          <w:rPr>
            <w:rStyle w:val="Hipervnculo"/>
            <w:rFonts w:ascii="Lucida Grande" w:hAnsi="Lucida Grande" w:cs="Lucida Grande"/>
          </w:rPr>
          <w:t>http://actualidad.rt.com/actualidad/167320-sunitas-chiies-diferencias-conflicto</w:t>
        </w:r>
      </w:hyperlink>
      <w:r w:rsidR="00D80758">
        <w:rPr>
          <w:rFonts w:ascii="Lucida Grande" w:hAnsi="Lucida Grande" w:cs="Lucida Grande"/>
          <w:color w:val="000000"/>
        </w:rPr>
        <w:t xml:space="preserve"> </w:t>
      </w:r>
    </w:p>
    <w:p w14:paraId="68307F75" w14:textId="5CA6BF5A" w:rsidR="00391DB2" w:rsidRPr="0082339F" w:rsidRDefault="008C747E" w:rsidP="0082339F">
      <w:pPr>
        <w:rPr>
          <w:sz w:val="22"/>
          <w:szCs w:val="22"/>
        </w:rPr>
      </w:pPr>
      <w:r w:rsidRPr="0082339F">
        <w:rPr>
          <w:sz w:val="22"/>
          <w:szCs w:val="22"/>
        </w:rPr>
        <w:t>L</w:t>
      </w:r>
      <w:r w:rsidR="00391DB2" w:rsidRPr="0082339F">
        <w:rPr>
          <w:sz w:val="22"/>
          <w:szCs w:val="22"/>
        </w:rPr>
        <w:t>os sunitas</w:t>
      </w:r>
      <w:r w:rsidRPr="0082339F">
        <w:rPr>
          <w:sz w:val="22"/>
          <w:szCs w:val="22"/>
        </w:rPr>
        <w:t xml:space="preserve"> </w:t>
      </w:r>
      <w:r w:rsidR="00391DB2" w:rsidRPr="0082339F">
        <w:rPr>
          <w:sz w:val="22"/>
          <w:szCs w:val="22"/>
        </w:rPr>
        <w:t>diferencian el gobierno religioso del gobierno civil</w:t>
      </w:r>
      <w:r w:rsidRPr="0082339F">
        <w:rPr>
          <w:sz w:val="22"/>
          <w:szCs w:val="22"/>
        </w:rPr>
        <w:t xml:space="preserve"> y su líder tiene poca injerencia en asuntos políticos, a menos que haga parte del </w:t>
      </w:r>
      <w:r w:rsidR="00230A8E" w:rsidRPr="0082339F">
        <w:rPr>
          <w:sz w:val="22"/>
          <w:szCs w:val="22"/>
        </w:rPr>
        <w:t>poder en ese momento</w:t>
      </w:r>
      <w:r w:rsidR="00391DB2" w:rsidRPr="0082339F">
        <w:rPr>
          <w:sz w:val="22"/>
          <w:szCs w:val="22"/>
        </w:rPr>
        <w:t xml:space="preserve">. </w:t>
      </w:r>
      <w:r w:rsidRPr="0082339F">
        <w:rPr>
          <w:sz w:val="22"/>
          <w:szCs w:val="22"/>
        </w:rPr>
        <w:t xml:space="preserve">Los sunitas, </w:t>
      </w:r>
      <w:r w:rsidR="00230A8E" w:rsidRPr="0082339F">
        <w:rPr>
          <w:sz w:val="22"/>
          <w:szCs w:val="22"/>
        </w:rPr>
        <w:t>al contrario de los chiitas,</w:t>
      </w:r>
      <w:r w:rsidRPr="0082339F">
        <w:rPr>
          <w:sz w:val="22"/>
          <w:szCs w:val="22"/>
        </w:rPr>
        <w:t xml:space="preserve"> se organizan </w:t>
      </w:r>
      <w:r w:rsidR="00230A8E" w:rsidRPr="0082339F">
        <w:rPr>
          <w:sz w:val="22"/>
          <w:szCs w:val="22"/>
        </w:rPr>
        <w:t>de manera independiente, no cuentan con</w:t>
      </w:r>
      <w:r w:rsidRPr="0082339F">
        <w:rPr>
          <w:sz w:val="22"/>
          <w:szCs w:val="22"/>
        </w:rPr>
        <w:t xml:space="preserve"> una organización formal, sino un </w:t>
      </w:r>
      <w:r w:rsidR="00230A8E" w:rsidRPr="0082339F">
        <w:rPr>
          <w:sz w:val="22"/>
          <w:szCs w:val="22"/>
        </w:rPr>
        <w:t xml:space="preserve"> grupo</w:t>
      </w:r>
      <w:r w:rsidRPr="0082339F">
        <w:rPr>
          <w:sz w:val="22"/>
          <w:szCs w:val="22"/>
        </w:rPr>
        <w:t xml:space="preserve"> de </w:t>
      </w:r>
      <w:r w:rsidR="00230A8E" w:rsidRPr="0082339F">
        <w:rPr>
          <w:sz w:val="22"/>
          <w:szCs w:val="22"/>
        </w:rPr>
        <w:t>hombres doctos</w:t>
      </w:r>
      <w:r w:rsidRPr="0082339F">
        <w:rPr>
          <w:sz w:val="22"/>
          <w:szCs w:val="22"/>
        </w:rPr>
        <w:t xml:space="preserve"> y estudiosos</w:t>
      </w:r>
      <w:r w:rsidR="00230A8E" w:rsidRPr="0082339F">
        <w:rPr>
          <w:sz w:val="22"/>
          <w:szCs w:val="22"/>
        </w:rPr>
        <w:t>, que son</w:t>
      </w:r>
      <w:r w:rsidRPr="0082339F">
        <w:rPr>
          <w:sz w:val="22"/>
          <w:szCs w:val="22"/>
        </w:rPr>
        <w:t xml:space="preserve"> quienes </w:t>
      </w:r>
      <w:r w:rsidR="00230A8E" w:rsidRPr="0082339F">
        <w:rPr>
          <w:sz w:val="22"/>
          <w:szCs w:val="22"/>
        </w:rPr>
        <w:t>predican</w:t>
      </w:r>
      <w:r w:rsidRPr="0082339F">
        <w:rPr>
          <w:sz w:val="22"/>
          <w:szCs w:val="22"/>
        </w:rPr>
        <w:t xml:space="preserve"> y deciden.</w:t>
      </w:r>
    </w:p>
    <w:tbl>
      <w:tblPr>
        <w:tblStyle w:val="Tablaconcuadrcula"/>
        <w:tblW w:w="0" w:type="auto"/>
        <w:tblLook w:val="04A0" w:firstRow="1" w:lastRow="0" w:firstColumn="1" w:lastColumn="0" w:noHBand="0" w:noVBand="1"/>
      </w:tblPr>
      <w:tblGrid>
        <w:gridCol w:w="2518"/>
        <w:gridCol w:w="6515"/>
      </w:tblGrid>
      <w:tr w:rsidR="0058465E" w:rsidRPr="0082339F" w14:paraId="5BC0DDCD" w14:textId="77777777" w:rsidTr="005A2B85">
        <w:tc>
          <w:tcPr>
            <w:tcW w:w="9033" w:type="dxa"/>
            <w:gridSpan w:val="2"/>
            <w:shd w:val="clear" w:color="auto" w:fill="0D0D0D" w:themeFill="text1" w:themeFillTint="F2"/>
          </w:tcPr>
          <w:p w14:paraId="770D7EA8"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6871ABAB" w14:textId="77777777" w:rsidTr="005A2B85">
        <w:tc>
          <w:tcPr>
            <w:tcW w:w="2518" w:type="dxa"/>
          </w:tcPr>
          <w:p w14:paraId="1109FB89" w14:textId="77777777" w:rsidR="0058465E" w:rsidRPr="0082339F" w:rsidRDefault="0058465E" w:rsidP="0082339F">
            <w:pPr>
              <w:rPr>
                <w:b/>
                <w:color w:val="000000"/>
              </w:rPr>
            </w:pPr>
            <w:r w:rsidRPr="0082339F">
              <w:rPr>
                <w:b/>
                <w:color w:val="000000"/>
              </w:rPr>
              <w:t>Código</w:t>
            </w:r>
          </w:p>
        </w:tc>
        <w:tc>
          <w:tcPr>
            <w:tcW w:w="6515" w:type="dxa"/>
          </w:tcPr>
          <w:p w14:paraId="47036620" w14:textId="1005217A" w:rsidR="0058465E" w:rsidRPr="0082339F" w:rsidRDefault="00E62EB0" w:rsidP="0082339F">
            <w:pPr>
              <w:rPr>
                <w:b/>
                <w:color w:val="000000"/>
              </w:rPr>
            </w:pPr>
            <w:r w:rsidRPr="0082339F">
              <w:rPr>
                <w:color w:val="000000"/>
              </w:rPr>
              <w:t>CS_11</w:t>
            </w:r>
            <w:r w:rsidR="0058465E" w:rsidRPr="0082339F">
              <w:rPr>
                <w:color w:val="000000"/>
              </w:rPr>
              <w:t>_0</w:t>
            </w:r>
            <w:r w:rsidR="002C0BCD" w:rsidRPr="0082339F">
              <w:rPr>
                <w:color w:val="000000"/>
              </w:rPr>
              <w:t>1</w:t>
            </w:r>
            <w:r w:rsidR="0058465E" w:rsidRPr="0082339F">
              <w:rPr>
                <w:color w:val="000000"/>
              </w:rPr>
              <w:t>_IMG</w:t>
            </w:r>
            <w:r w:rsidR="00D21B4D" w:rsidRPr="0082339F">
              <w:rPr>
                <w:color w:val="000000"/>
              </w:rPr>
              <w:t>21</w:t>
            </w:r>
          </w:p>
        </w:tc>
      </w:tr>
      <w:tr w:rsidR="0058465E" w:rsidRPr="0082339F" w14:paraId="5CAF1FE9" w14:textId="77777777" w:rsidTr="005A2B85">
        <w:tc>
          <w:tcPr>
            <w:tcW w:w="2518" w:type="dxa"/>
          </w:tcPr>
          <w:p w14:paraId="6BD3BB5A" w14:textId="77777777" w:rsidR="0058465E" w:rsidRPr="0082339F" w:rsidRDefault="0058465E" w:rsidP="0082339F">
            <w:pPr>
              <w:rPr>
                <w:color w:val="000000"/>
              </w:rPr>
            </w:pPr>
            <w:r w:rsidRPr="0082339F">
              <w:rPr>
                <w:b/>
                <w:color w:val="000000"/>
              </w:rPr>
              <w:t>Descripción</w:t>
            </w:r>
          </w:p>
        </w:tc>
        <w:tc>
          <w:tcPr>
            <w:tcW w:w="6515" w:type="dxa"/>
          </w:tcPr>
          <w:p w14:paraId="64EE3ECB" w14:textId="34086DCE" w:rsidR="00606382" w:rsidRPr="0082339F" w:rsidRDefault="00A37700" w:rsidP="0082339F">
            <w:pPr>
              <w:rPr>
                <w:color w:val="000000"/>
                <w:lang w:val="es-CO"/>
              </w:rPr>
            </w:pPr>
            <w:r w:rsidRPr="0082339F">
              <w:rPr>
                <w:color w:val="000000"/>
                <w:lang w:val="es-CO"/>
              </w:rPr>
              <w:t>Mezquita del profeta en Medina, Arabia Saud</w:t>
            </w:r>
            <w:r w:rsidR="008E5723" w:rsidRPr="0082339F">
              <w:rPr>
                <w:color w:val="000000"/>
                <w:lang w:val="es-CO"/>
              </w:rPr>
              <w:t>ita</w:t>
            </w:r>
            <w:r w:rsidRPr="0082339F">
              <w:rPr>
                <w:color w:val="000000"/>
                <w:lang w:val="es-CO"/>
              </w:rPr>
              <w:t>.</w:t>
            </w:r>
          </w:p>
          <w:p w14:paraId="34C74BAE" w14:textId="438F91A0" w:rsidR="0058465E" w:rsidRPr="0082339F" w:rsidRDefault="0058465E" w:rsidP="0082339F">
            <w:pPr>
              <w:rPr>
                <w:color w:val="000000"/>
                <w:lang w:val="es-CO"/>
              </w:rPr>
            </w:pPr>
          </w:p>
        </w:tc>
      </w:tr>
      <w:tr w:rsidR="0058465E" w:rsidRPr="0082339F" w14:paraId="546F7F01" w14:textId="77777777" w:rsidTr="005A2B85">
        <w:tc>
          <w:tcPr>
            <w:tcW w:w="2518" w:type="dxa"/>
          </w:tcPr>
          <w:p w14:paraId="45681558"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75D28AC7" w14:textId="77777777" w:rsidR="00606382" w:rsidRPr="0082339F" w:rsidRDefault="00606382" w:rsidP="0082339F">
            <w:pPr>
              <w:rPr>
                <w:color w:val="000000"/>
                <w:lang w:val="es-CO"/>
              </w:rPr>
            </w:pPr>
          </w:p>
          <w:p w14:paraId="4507B9CB" w14:textId="3AA3598F" w:rsidR="0058465E" w:rsidRPr="0082339F" w:rsidRDefault="00606382" w:rsidP="0082339F">
            <w:pPr>
              <w:rPr>
                <w:color w:val="000000"/>
              </w:rPr>
            </w:pPr>
            <w:r w:rsidRPr="0082339F">
              <w:rPr>
                <w:color w:val="000000"/>
                <w:lang w:val="es-CO"/>
              </w:rPr>
              <w:t>Número de la imagen 137289560</w:t>
            </w:r>
          </w:p>
        </w:tc>
      </w:tr>
      <w:tr w:rsidR="0058465E" w:rsidRPr="0082339F" w14:paraId="68584C7E" w14:textId="77777777" w:rsidTr="005A2B85">
        <w:tc>
          <w:tcPr>
            <w:tcW w:w="2518" w:type="dxa"/>
          </w:tcPr>
          <w:p w14:paraId="54683688" w14:textId="77777777" w:rsidR="0058465E" w:rsidRPr="0082339F" w:rsidRDefault="0058465E" w:rsidP="0082339F">
            <w:pPr>
              <w:rPr>
                <w:color w:val="000000"/>
              </w:rPr>
            </w:pPr>
            <w:r w:rsidRPr="0082339F">
              <w:rPr>
                <w:b/>
                <w:color w:val="000000"/>
              </w:rPr>
              <w:t>Pie de imagen</w:t>
            </w:r>
          </w:p>
        </w:tc>
        <w:tc>
          <w:tcPr>
            <w:tcW w:w="6515" w:type="dxa"/>
          </w:tcPr>
          <w:p w14:paraId="3D00F232" w14:textId="40A901F8" w:rsidR="0058465E" w:rsidRPr="0082339F" w:rsidRDefault="0058465E" w:rsidP="0082339F">
            <w:pPr>
              <w:rPr>
                <w:color w:val="000000"/>
              </w:rPr>
            </w:pPr>
            <w:r w:rsidRPr="0082339F">
              <w:rPr>
                <w:color w:val="000000"/>
              </w:rPr>
              <w:t>Arabia saudita es la capital espiritual del mundo sunita</w:t>
            </w:r>
            <w:r w:rsidR="00635FFD" w:rsidRPr="0082339F">
              <w:rPr>
                <w:color w:val="000000"/>
              </w:rPr>
              <w:t xml:space="preserve">. </w:t>
            </w:r>
            <w:r w:rsidR="00606382" w:rsidRPr="0082339F">
              <w:rPr>
                <w:color w:val="000000"/>
              </w:rPr>
              <w:t>En la imagen se aprecia la Mezquita del Profeta, construida en Medina</w:t>
            </w:r>
            <w:r w:rsidR="00A37700" w:rsidRPr="0082339F">
              <w:rPr>
                <w:color w:val="000000"/>
              </w:rPr>
              <w:t xml:space="preserve">, la ciudad sagrada más importante del </w:t>
            </w:r>
            <w:r w:rsidR="008E5723" w:rsidRPr="0082339F">
              <w:rPr>
                <w:color w:val="000000"/>
              </w:rPr>
              <w:t xml:space="preserve">sunismo, porque </w:t>
            </w:r>
            <w:r w:rsidR="00606382" w:rsidRPr="0082339F">
              <w:rPr>
                <w:color w:val="000000"/>
              </w:rPr>
              <w:t xml:space="preserve"> </w:t>
            </w:r>
            <w:r w:rsidR="00A37700" w:rsidRPr="0082339F">
              <w:rPr>
                <w:color w:val="000000"/>
              </w:rPr>
              <w:t>allí se encuentra la tumba de Mahoma. E</w:t>
            </w:r>
            <w:r w:rsidR="00606382" w:rsidRPr="0082339F">
              <w:rPr>
                <w:color w:val="000000"/>
              </w:rPr>
              <w:t xml:space="preserve">s el segundo lugar más sagrado del Islam y una de las mezquitas más grandes del mundo. </w:t>
            </w:r>
            <w:r w:rsidR="00A37700" w:rsidRPr="0082339F">
              <w:rPr>
                <w:color w:val="000000"/>
              </w:rPr>
              <w:t xml:space="preserve">Una de las características más notables de </w:t>
            </w:r>
            <w:r w:rsidR="008E5723" w:rsidRPr="0082339F">
              <w:rPr>
                <w:color w:val="000000"/>
              </w:rPr>
              <w:t>esta construcción</w:t>
            </w:r>
            <w:r w:rsidR="00A37700" w:rsidRPr="0082339F">
              <w:rPr>
                <w:color w:val="000000"/>
              </w:rPr>
              <w:t xml:space="preserve"> es la cúpula verde. </w:t>
            </w:r>
          </w:p>
        </w:tc>
      </w:tr>
    </w:tbl>
    <w:p w14:paraId="3D7971BF" w14:textId="77777777" w:rsidR="0058465E" w:rsidRPr="0082339F" w:rsidRDefault="0058465E" w:rsidP="0082339F">
      <w:pPr>
        <w:rPr>
          <w:sz w:val="22"/>
          <w:szCs w:val="22"/>
        </w:rPr>
      </w:pPr>
    </w:p>
    <w:p w14:paraId="5ED8FE4A" w14:textId="246AF290" w:rsidR="00C769C1" w:rsidRPr="0082339F" w:rsidRDefault="00B16DA8" w:rsidP="0082339F">
      <w:pPr>
        <w:rPr>
          <w:sz w:val="22"/>
          <w:szCs w:val="22"/>
        </w:rPr>
      </w:pPr>
      <w:r w:rsidRPr="0082339F">
        <w:rPr>
          <w:sz w:val="22"/>
          <w:szCs w:val="22"/>
        </w:rPr>
        <w:t xml:space="preserve">Los </w:t>
      </w:r>
      <w:r w:rsidR="008E5987" w:rsidRPr="0082339F">
        <w:rPr>
          <w:sz w:val="22"/>
          <w:szCs w:val="22"/>
        </w:rPr>
        <w:t>sunita</w:t>
      </w:r>
      <w:r w:rsidRPr="0082339F">
        <w:rPr>
          <w:sz w:val="22"/>
          <w:szCs w:val="22"/>
        </w:rPr>
        <w:t xml:space="preserve">s también </w:t>
      </w:r>
      <w:r w:rsidR="008E5723" w:rsidRPr="0082339F">
        <w:rPr>
          <w:sz w:val="22"/>
          <w:szCs w:val="22"/>
        </w:rPr>
        <w:t>tienen divisiones internas</w:t>
      </w:r>
      <w:r w:rsidRPr="0082339F">
        <w:rPr>
          <w:sz w:val="22"/>
          <w:szCs w:val="22"/>
        </w:rPr>
        <w:t xml:space="preserve">. Existe una </w:t>
      </w:r>
      <w:r w:rsidR="00C769C1" w:rsidRPr="0082339F">
        <w:rPr>
          <w:sz w:val="22"/>
          <w:szCs w:val="22"/>
        </w:rPr>
        <w:t xml:space="preserve">corriente </w:t>
      </w:r>
      <w:r w:rsidRPr="0082339F">
        <w:rPr>
          <w:sz w:val="22"/>
          <w:szCs w:val="22"/>
        </w:rPr>
        <w:t xml:space="preserve">denominada </w:t>
      </w:r>
      <w:r w:rsidR="00C769C1" w:rsidRPr="0082339F">
        <w:rPr>
          <w:i/>
          <w:sz w:val="22"/>
          <w:szCs w:val="22"/>
        </w:rPr>
        <w:t>wahhabista</w:t>
      </w:r>
      <w:r w:rsidRPr="0082339F">
        <w:rPr>
          <w:sz w:val="22"/>
          <w:szCs w:val="22"/>
        </w:rPr>
        <w:t>,</w:t>
      </w:r>
      <w:r w:rsidR="00C769C1" w:rsidRPr="0082339F">
        <w:rPr>
          <w:sz w:val="22"/>
          <w:szCs w:val="22"/>
        </w:rPr>
        <w:t xml:space="preserve"> </w:t>
      </w:r>
      <w:r w:rsidR="008E5723" w:rsidRPr="0082339F">
        <w:rPr>
          <w:sz w:val="22"/>
          <w:szCs w:val="22"/>
        </w:rPr>
        <w:t>que florece en especial</w:t>
      </w:r>
      <w:r w:rsidRPr="0082339F">
        <w:rPr>
          <w:sz w:val="22"/>
          <w:szCs w:val="22"/>
        </w:rPr>
        <w:t xml:space="preserve"> </w:t>
      </w:r>
      <w:r w:rsidR="00C769C1" w:rsidRPr="0082339F">
        <w:rPr>
          <w:sz w:val="22"/>
          <w:szCs w:val="22"/>
        </w:rPr>
        <w:t>en Arabia Saudita</w:t>
      </w:r>
      <w:r w:rsidRPr="0082339F">
        <w:rPr>
          <w:sz w:val="22"/>
          <w:szCs w:val="22"/>
        </w:rPr>
        <w:t xml:space="preserve">, </w:t>
      </w:r>
      <w:r w:rsidR="00C769C1" w:rsidRPr="0082339F">
        <w:rPr>
          <w:sz w:val="22"/>
          <w:szCs w:val="22"/>
        </w:rPr>
        <w:t>que</w:t>
      </w:r>
      <w:r w:rsidRPr="0082339F">
        <w:rPr>
          <w:sz w:val="22"/>
          <w:szCs w:val="22"/>
        </w:rPr>
        <w:t xml:space="preserve"> </w:t>
      </w:r>
      <w:r w:rsidR="008E5723" w:rsidRPr="0082339F">
        <w:rPr>
          <w:sz w:val="22"/>
          <w:szCs w:val="22"/>
        </w:rPr>
        <w:t>propugna por</w:t>
      </w:r>
      <w:r w:rsidRPr="0082339F">
        <w:rPr>
          <w:sz w:val="22"/>
          <w:szCs w:val="22"/>
        </w:rPr>
        <w:t xml:space="preserve"> una </w:t>
      </w:r>
      <w:r w:rsidR="008E5723" w:rsidRPr="0082339F">
        <w:rPr>
          <w:sz w:val="22"/>
          <w:szCs w:val="22"/>
        </w:rPr>
        <w:t xml:space="preserve">tendencia </w:t>
      </w:r>
      <w:r w:rsidRPr="0082339F">
        <w:rPr>
          <w:sz w:val="22"/>
          <w:szCs w:val="22"/>
        </w:rPr>
        <w:t xml:space="preserve"> puritanista, es decir</w:t>
      </w:r>
      <w:r w:rsidR="008E5723" w:rsidRPr="0082339F">
        <w:rPr>
          <w:sz w:val="22"/>
          <w:szCs w:val="22"/>
        </w:rPr>
        <w:t>,</w:t>
      </w:r>
      <w:r w:rsidRPr="0082339F">
        <w:rPr>
          <w:sz w:val="22"/>
          <w:szCs w:val="22"/>
        </w:rPr>
        <w:t xml:space="preserve"> un </w:t>
      </w:r>
      <w:r w:rsidR="00C769C1" w:rsidRPr="0082339F">
        <w:rPr>
          <w:sz w:val="22"/>
          <w:szCs w:val="22"/>
        </w:rPr>
        <w:t>regreso</w:t>
      </w:r>
      <w:r w:rsidR="007B4E83" w:rsidRPr="0082339F">
        <w:rPr>
          <w:sz w:val="22"/>
          <w:szCs w:val="22"/>
        </w:rPr>
        <w:t xml:space="preserve"> a los valores originarios del I</w:t>
      </w:r>
      <w:r w:rsidR="00C769C1" w:rsidRPr="0082339F">
        <w:rPr>
          <w:sz w:val="22"/>
          <w:szCs w:val="22"/>
        </w:rPr>
        <w:t>slam</w:t>
      </w:r>
      <w:r w:rsidRPr="0082339F">
        <w:rPr>
          <w:sz w:val="22"/>
          <w:szCs w:val="22"/>
        </w:rPr>
        <w:t xml:space="preserve">. </w:t>
      </w:r>
      <w:r w:rsidR="00C769C1" w:rsidRPr="0082339F">
        <w:rPr>
          <w:sz w:val="22"/>
          <w:szCs w:val="22"/>
        </w:rPr>
        <w:t xml:space="preserve"> </w:t>
      </w:r>
      <w:r w:rsidR="008E5723" w:rsidRPr="0082339F">
        <w:rPr>
          <w:sz w:val="22"/>
          <w:szCs w:val="22"/>
        </w:rPr>
        <w:t>Esta</w:t>
      </w:r>
      <w:r w:rsidRPr="0082339F">
        <w:rPr>
          <w:sz w:val="22"/>
          <w:szCs w:val="22"/>
        </w:rPr>
        <w:t xml:space="preserve"> corriente predica una postura radical frente a</w:t>
      </w:r>
      <w:r w:rsidR="00391DB2" w:rsidRPr="0082339F">
        <w:rPr>
          <w:sz w:val="22"/>
          <w:szCs w:val="22"/>
        </w:rPr>
        <w:t xml:space="preserve"> asuntos como el </w:t>
      </w:r>
      <w:r w:rsidRPr="0082339F">
        <w:rPr>
          <w:sz w:val="22"/>
          <w:szCs w:val="22"/>
        </w:rPr>
        <w:t xml:space="preserve">arte </w:t>
      </w:r>
      <w:r w:rsidR="00391DB2" w:rsidRPr="0082339F">
        <w:rPr>
          <w:sz w:val="22"/>
          <w:szCs w:val="22"/>
        </w:rPr>
        <w:t xml:space="preserve">o </w:t>
      </w:r>
      <w:r w:rsidRPr="0082339F">
        <w:rPr>
          <w:sz w:val="22"/>
          <w:szCs w:val="22"/>
        </w:rPr>
        <w:t xml:space="preserve">las mujeres. </w:t>
      </w:r>
      <w:r w:rsidR="00391DB2" w:rsidRPr="0082339F">
        <w:rPr>
          <w:sz w:val="22"/>
          <w:szCs w:val="22"/>
        </w:rPr>
        <w:t xml:space="preserve">Varios grupos considerados terroristas como </w:t>
      </w:r>
      <w:r w:rsidR="00391DB2" w:rsidRPr="0082339F">
        <w:rPr>
          <w:i/>
          <w:sz w:val="22"/>
          <w:szCs w:val="22"/>
        </w:rPr>
        <w:t xml:space="preserve">Al Qaeda, </w:t>
      </w:r>
      <w:r w:rsidR="00C769C1" w:rsidRPr="0082339F">
        <w:rPr>
          <w:i/>
          <w:sz w:val="22"/>
          <w:szCs w:val="22"/>
        </w:rPr>
        <w:t>Boko Haram</w:t>
      </w:r>
      <w:r w:rsidR="00C769C1" w:rsidRPr="0082339F">
        <w:rPr>
          <w:sz w:val="22"/>
          <w:szCs w:val="22"/>
        </w:rPr>
        <w:t xml:space="preserve"> </w:t>
      </w:r>
      <w:r w:rsidR="00391DB2" w:rsidRPr="0082339F">
        <w:rPr>
          <w:sz w:val="22"/>
          <w:szCs w:val="22"/>
        </w:rPr>
        <w:t xml:space="preserve">o </w:t>
      </w:r>
      <w:r w:rsidR="008D5BB3" w:rsidRPr="0082339F">
        <w:rPr>
          <w:sz w:val="22"/>
          <w:szCs w:val="22"/>
        </w:rPr>
        <w:t>el Estado Islámico</w:t>
      </w:r>
      <w:r w:rsidR="00391DB2" w:rsidRPr="0082339F">
        <w:rPr>
          <w:sz w:val="22"/>
          <w:szCs w:val="22"/>
        </w:rPr>
        <w:t xml:space="preserve"> se alinean con</w:t>
      </w:r>
      <w:r w:rsidR="000D3A4F" w:rsidRPr="0082339F">
        <w:rPr>
          <w:sz w:val="22"/>
          <w:szCs w:val="22"/>
        </w:rPr>
        <w:t xml:space="preserve"> los postulados de esta tendencia</w:t>
      </w:r>
      <w:r w:rsidR="00391DB2" w:rsidRPr="0082339F">
        <w:rPr>
          <w:sz w:val="22"/>
          <w:szCs w:val="22"/>
        </w:rPr>
        <w:t>.</w:t>
      </w:r>
    </w:p>
    <w:p w14:paraId="15AE15A7" w14:textId="58E55943" w:rsidR="00391DB2" w:rsidRPr="0082339F" w:rsidRDefault="00391DB2" w:rsidP="0082339F">
      <w:pPr>
        <w:rPr>
          <w:sz w:val="22"/>
          <w:szCs w:val="22"/>
        </w:rPr>
      </w:pPr>
      <w:r w:rsidRPr="0082339F">
        <w:rPr>
          <w:sz w:val="22"/>
          <w:szCs w:val="22"/>
        </w:rPr>
        <w:t>Históricament</w:t>
      </w:r>
      <w:r w:rsidR="007B4E83" w:rsidRPr="0082339F">
        <w:rPr>
          <w:sz w:val="22"/>
          <w:szCs w:val="22"/>
        </w:rPr>
        <w:t>e, su separación de los chiitas</w:t>
      </w:r>
      <w:r w:rsidR="00F37257" w:rsidRPr="0082339F">
        <w:rPr>
          <w:sz w:val="22"/>
          <w:szCs w:val="22"/>
        </w:rPr>
        <w:t xml:space="preserve"> se fundamenta</w:t>
      </w:r>
      <w:r w:rsidRPr="0082339F">
        <w:rPr>
          <w:sz w:val="22"/>
          <w:szCs w:val="22"/>
        </w:rPr>
        <w:t xml:space="preserve"> en la creencia </w:t>
      </w:r>
      <w:r w:rsidR="000D3A4F" w:rsidRPr="0082339F">
        <w:rPr>
          <w:sz w:val="22"/>
          <w:szCs w:val="22"/>
        </w:rPr>
        <w:t>de</w:t>
      </w:r>
      <w:r w:rsidRPr="0082339F">
        <w:rPr>
          <w:sz w:val="22"/>
          <w:szCs w:val="22"/>
        </w:rPr>
        <w:t xml:space="preserve"> que </w:t>
      </w:r>
      <w:r w:rsidR="008A4799" w:rsidRPr="0082339F">
        <w:rPr>
          <w:sz w:val="22"/>
          <w:szCs w:val="22"/>
        </w:rPr>
        <w:t>Mahoma no nombró un sucesor, y que el mejor de sus fieles puede guiar a la comunidad</w:t>
      </w:r>
      <w:r w:rsidRPr="0082339F">
        <w:rPr>
          <w:sz w:val="22"/>
          <w:szCs w:val="22"/>
        </w:rPr>
        <w:t xml:space="preserve"> y debe ser elegido por </w:t>
      </w:r>
      <w:r w:rsidR="00327A7B" w:rsidRPr="0082339F">
        <w:rPr>
          <w:sz w:val="22"/>
          <w:szCs w:val="22"/>
        </w:rPr>
        <w:t>consenso</w:t>
      </w:r>
      <w:r w:rsidRPr="0082339F">
        <w:rPr>
          <w:sz w:val="22"/>
          <w:szCs w:val="22"/>
        </w:rPr>
        <w:t xml:space="preserve">. El culto a los santos está </w:t>
      </w:r>
      <w:r w:rsidR="007B4E83" w:rsidRPr="0082339F">
        <w:rPr>
          <w:sz w:val="22"/>
          <w:szCs w:val="22"/>
        </w:rPr>
        <w:t>prohibido en el sunismo.</w:t>
      </w:r>
      <w:r w:rsidRPr="0082339F">
        <w:rPr>
          <w:sz w:val="22"/>
          <w:szCs w:val="22"/>
        </w:rPr>
        <w:t xml:space="preserve"> </w:t>
      </w:r>
    </w:p>
    <w:tbl>
      <w:tblPr>
        <w:tblStyle w:val="Tablaconcuadrcula"/>
        <w:tblW w:w="0" w:type="auto"/>
        <w:tblLook w:val="04A0" w:firstRow="1" w:lastRow="0" w:firstColumn="1" w:lastColumn="0" w:noHBand="0" w:noVBand="1"/>
      </w:tblPr>
      <w:tblGrid>
        <w:gridCol w:w="2518"/>
        <w:gridCol w:w="6460"/>
      </w:tblGrid>
      <w:tr w:rsidR="008D5BB3" w:rsidRPr="0082339F" w14:paraId="3A3273DD" w14:textId="77777777" w:rsidTr="005A2B85">
        <w:tc>
          <w:tcPr>
            <w:tcW w:w="8978" w:type="dxa"/>
            <w:gridSpan w:val="2"/>
            <w:shd w:val="clear" w:color="auto" w:fill="000000" w:themeFill="text1"/>
          </w:tcPr>
          <w:p w14:paraId="0F43E199" w14:textId="77777777" w:rsidR="008D5BB3" w:rsidRPr="0082339F" w:rsidRDefault="008D5BB3" w:rsidP="0082339F">
            <w:pPr>
              <w:rPr>
                <w:b/>
                <w:color w:val="FFFFFF" w:themeColor="background1"/>
              </w:rPr>
            </w:pPr>
            <w:r w:rsidRPr="0082339F">
              <w:rPr>
                <w:b/>
                <w:color w:val="FFFFFF" w:themeColor="background1"/>
              </w:rPr>
              <w:t>Recuerda</w:t>
            </w:r>
          </w:p>
        </w:tc>
      </w:tr>
      <w:tr w:rsidR="008D5BB3" w:rsidRPr="0082339F" w14:paraId="4CC0F4E6" w14:textId="77777777" w:rsidTr="005A2B85">
        <w:tc>
          <w:tcPr>
            <w:tcW w:w="2518" w:type="dxa"/>
          </w:tcPr>
          <w:p w14:paraId="3C93B17D" w14:textId="77777777" w:rsidR="008D5BB3" w:rsidRPr="0082339F" w:rsidRDefault="008D5BB3" w:rsidP="0082339F">
            <w:pPr>
              <w:rPr>
                <w:b/>
              </w:rPr>
            </w:pPr>
            <w:r w:rsidRPr="0082339F">
              <w:rPr>
                <w:b/>
              </w:rPr>
              <w:t>Contenido</w:t>
            </w:r>
          </w:p>
        </w:tc>
        <w:tc>
          <w:tcPr>
            <w:tcW w:w="6460" w:type="dxa"/>
          </w:tcPr>
          <w:p w14:paraId="090CD7D6" w14:textId="131F0BA3" w:rsidR="008D5BB3" w:rsidRPr="0082339F" w:rsidRDefault="000D3A4F" w:rsidP="0082339F">
            <w:pPr>
              <w:rPr>
                <w:b/>
              </w:rPr>
            </w:pPr>
            <w:r w:rsidRPr="0082339F">
              <w:t>L</w:t>
            </w:r>
            <w:r w:rsidR="001E24D0" w:rsidRPr="0082339F">
              <w:t>a denominación</w:t>
            </w:r>
            <w:r w:rsidRPr="0082339F">
              <w:t xml:space="preserve"> sunita</w:t>
            </w:r>
            <w:r w:rsidR="007B4E83" w:rsidRPr="0082339F">
              <w:t xml:space="preserve">s </w:t>
            </w:r>
            <w:r w:rsidR="001E24D0" w:rsidRPr="0082339F">
              <w:t>viene de</w:t>
            </w:r>
            <w:r w:rsidR="007B4E83" w:rsidRPr="0082339F">
              <w:t xml:space="preserve"> </w:t>
            </w:r>
            <w:r w:rsidR="007B4E83" w:rsidRPr="0082339F">
              <w:rPr>
                <w:i/>
              </w:rPr>
              <w:t>Sunna</w:t>
            </w:r>
            <w:r w:rsidR="007B4E83" w:rsidRPr="0082339F">
              <w:t xml:space="preserve">, </w:t>
            </w:r>
            <w:r w:rsidR="001E24D0" w:rsidRPr="0082339F">
              <w:t xml:space="preserve">que es el </w:t>
            </w:r>
            <w:r w:rsidR="007B4E83" w:rsidRPr="0082339F">
              <w:t>nombre que recibe</w:t>
            </w:r>
            <w:r w:rsidR="001E24D0" w:rsidRPr="0082339F">
              <w:t>n</w:t>
            </w:r>
            <w:r w:rsidR="007B4E83" w:rsidRPr="0082339F">
              <w:t xml:space="preserve"> </w:t>
            </w:r>
            <w:r w:rsidR="001E24D0" w:rsidRPr="0082339F">
              <w:t xml:space="preserve">las enseñanzas de Mahoma y los acontecimientos alrededor de </w:t>
            </w:r>
            <w:r w:rsidR="007B4E83" w:rsidRPr="0082339F">
              <w:t xml:space="preserve"> </w:t>
            </w:r>
            <w:r w:rsidR="00F37257" w:rsidRPr="0082339F">
              <w:t>la vida del</w:t>
            </w:r>
            <w:r w:rsidR="001E24D0" w:rsidRPr="0082339F">
              <w:t xml:space="preserve"> profeta</w:t>
            </w:r>
            <w:r w:rsidR="008E5987" w:rsidRPr="0082339F">
              <w:t xml:space="preserve"> y los primitivos musulmanes</w:t>
            </w:r>
            <w:r w:rsidR="001E24D0" w:rsidRPr="0082339F">
              <w:t>,</w:t>
            </w:r>
            <w:r w:rsidR="00F37257" w:rsidRPr="0082339F">
              <w:t xml:space="preserve"> que durante siglos se han transmitido de una generación a otra</w:t>
            </w:r>
            <w:r w:rsidR="007B4E83" w:rsidRPr="0082339F">
              <w:t xml:space="preserve">. </w:t>
            </w:r>
            <w:r w:rsidR="00F37257" w:rsidRPr="0082339F">
              <w:t>Es decir que sus creencias no</w:t>
            </w:r>
            <w:r w:rsidR="007B4E83" w:rsidRPr="0082339F">
              <w:t xml:space="preserve"> sólo se basan en el </w:t>
            </w:r>
            <w:r w:rsidR="007B4E83" w:rsidRPr="0082339F">
              <w:rPr>
                <w:i/>
              </w:rPr>
              <w:t>Corán</w:t>
            </w:r>
            <w:r w:rsidR="007B4E83" w:rsidRPr="0082339F">
              <w:t xml:space="preserve"> sino también en la </w:t>
            </w:r>
            <w:r w:rsidR="00F37257" w:rsidRPr="0082339F">
              <w:t xml:space="preserve">tradición oral de la </w:t>
            </w:r>
            <w:r w:rsidR="007B4E83" w:rsidRPr="0082339F">
              <w:rPr>
                <w:i/>
              </w:rPr>
              <w:t>Sunna</w:t>
            </w:r>
            <w:r w:rsidR="007B4E83" w:rsidRPr="0082339F">
              <w:t>.</w:t>
            </w:r>
          </w:p>
        </w:tc>
      </w:tr>
    </w:tbl>
    <w:p w14:paraId="366841AB" w14:textId="018BD4A9" w:rsidR="00391DB2" w:rsidRPr="0082339F" w:rsidRDefault="008A4799"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926FCD" w:rsidRPr="0082339F" w14:paraId="373DE7A2" w14:textId="77777777" w:rsidTr="00453D56">
        <w:tc>
          <w:tcPr>
            <w:tcW w:w="9033" w:type="dxa"/>
            <w:gridSpan w:val="2"/>
            <w:shd w:val="clear" w:color="auto" w:fill="000000" w:themeFill="text1"/>
          </w:tcPr>
          <w:p w14:paraId="68B307C4"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63347821" w14:textId="77777777" w:rsidTr="00453D56">
        <w:tc>
          <w:tcPr>
            <w:tcW w:w="2518" w:type="dxa"/>
          </w:tcPr>
          <w:p w14:paraId="5CEC0E3D" w14:textId="77777777" w:rsidR="00926FCD" w:rsidRPr="0082339F" w:rsidRDefault="00926FCD" w:rsidP="0082339F">
            <w:pPr>
              <w:rPr>
                <w:b/>
                <w:color w:val="000000"/>
              </w:rPr>
            </w:pPr>
            <w:r w:rsidRPr="0082339F">
              <w:rPr>
                <w:b/>
                <w:color w:val="000000"/>
              </w:rPr>
              <w:t>Código</w:t>
            </w:r>
          </w:p>
        </w:tc>
        <w:tc>
          <w:tcPr>
            <w:tcW w:w="6515" w:type="dxa"/>
          </w:tcPr>
          <w:p w14:paraId="66EB1293" w14:textId="1AF89217" w:rsidR="00926FCD" w:rsidRPr="0082339F" w:rsidRDefault="00E62EB0" w:rsidP="00FE57F1">
            <w:pPr>
              <w:rPr>
                <w:b/>
                <w:color w:val="000000"/>
              </w:rPr>
            </w:pPr>
            <w:r w:rsidRPr="0082339F">
              <w:rPr>
                <w:color w:val="000000"/>
              </w:rPr>
              <w:t>CS_11</w:t>
            </w:r>
            <w:r w:rsidR="00DA4D78" w:rsidRPr="0082339F">
              <w:rPr>
                <w:color w:val="000000"/>
              </w:rPr>
              <w:t>_01</w:t>
            </w:r>
            <w:commentRangeStart w:id="201"/>
            <w:r w:rsidR="00DA4D78" w:rsidRPr="0082339F">
              <w:rPr>
                <w:color w:val="000000"/>
              </w:rPr>
              <w:t>_REC</w:t>
            </w:r>
            <w:commentRangeEnd w:id="201"/>
            <w:r w:rsidR="00FE57F1">
              <w:rPr>
                <w:color w:val="000000"/>
              </w:rPr>
              <w:t>16</w:t>
            </w:r>
            <w:r w:rsidR="00160EDC">
              <w:rPr>
                <w:color w:val="000000"/>
              </w:rPr>
              <w:t xml:space="preserve">0 </w:t>
            </w:r>
            <w:r w:rsidR="00B65E9F">
              <w:rPr>
                <w:rStyle w:val="Refdecomentario"/>
                <w:rFonts w:ascii="Calibri" w:eastAsia="Calibri" w:hAnsi="Calibri" w:cs="Times New Roman"/>
              </w:rPr>
              <w:commentReference w:id="201"/>
            </w:r>
          </w:p>
        </w:tc>
      </w:tr>
      <w:tr w:rsidR="00926FCD" w:rsidRPr="0082339F" w14:paraId="3D5BA6C3" w14:textId="77777777" w:rsidTr="00453D56">
        <w:tc>
          <w:tcPr>
            <w:tcW w:w="2518" w:type="dxa"/>
          </w:tcPr>
          <w:p w14:paraId="6EF164F3" w14:textId="77777777" w:rsidR="00926FCD" w:rsidRPr="0082339F" w:rsidRDefault="00926FCD" w:rsidP="0082339F">
            <w:pPr>
              <w:rPr>
                <w:color w:val="000000"/>
              </w:rPr>
            </w:pPr>
            <w:r w:rsidRPr="0082339F">
              <w:rPr>
                <w:b/>
                <w:color w:val="000000"/>
              </w:rPr>
              <w:t>Título</w:t>
            </w:r>
          </w:p>
        </w:tc>
        <w:tc>
          <w:tcPr>
            <w:tcW w:w="6515" w:type="dxa"/>
          </w:tcPr>
          <w:p w14:paraId="3DBAABC0" w14:textId="49013BEB" w:rsidR="00926FCD" w:rsidRPr="0082339F" w:rsidRDefault="00926FCD" w:rsidP="0082339F">
            <w:pPr>
              <w:rPr>
                <w:b/>
                <w:color w:val="000000"/>
              </w:rPr>
            </w:pPr>
            <w:r w:rsidRPr="0082339F">
              <w:rPr>
                <w:b/>
                <w:color w:val="000000"/>
              </w:rPr>
              <w:t>Comprende los conflictos entre chiitas y sunitas</w:t>
            </w:r>
          </w:p>
        </w:tc>
      </w:tr>
      <w:tr w:rsidR="00926FCD" w:rsidRPr="0082339F" w14:paraId="47874C12" w14:textId="77777777" w:rsidTr="00453D56">
        <w:tc>
          <w:tcPr>
            <w:tcW w:w="2518" w:type="dxa"/>
          </w:tcPr>
          <w:p w14:paraId="001961A8" w14:textId="77777777" w:rsidR="00926FCD" w:rsidRPr="0082339F" w:rsidRDefault="00926FCD" w:rsidP="0082339F">
            <w:pPr>
              <w:rPr>
                <w:color w:val="000000"/>
              </w:rPr>
            </w:pPr>
            <w:r w:rsidRPr="0082339F">
              <w:rPr>
                <w:b/>
                <w:color w:val="000000"/>
              </w:rPr>
              <w:t>Descripción</w:t>
            </w:r>
          </w:p>
        </w:tc>
        <w:tc>
          <w:tcPr>
            <w:tcW w:w="6515" w:type="dxa"/>
          </w:tcPr>
          <w:p w14:paraId="68C42333" w14:textId="2CB7310C" w:rsidR="00926FCD" w:rsidRPr="0082339F" w:rsidRDefault="00577B03" w:rsidP="0082339F">
            <w:pPr>
              <w:rPr>
                <w:color w:val="000000"/>
              </w:rPr>
            </w:pPr>
            <w:r w:rsidRPr="00577B03">
              <w:rPr>
                <w:color w:val="000000"/>
              </w:rPr>
              <w:t>Ejercicio para caracterizar los dos grupos más importantes dentro del Islam</w:t>
            </w:r>
          </w:p>
        </w:tc>
      </w:tr>
    </w:tbl>
    <w:p w14:paraId="57D5CFF9" w14:textId="77777777" w:rsidR="00926FCD" w:rsidRDefault="00926FCD" w:rsidP="0082339F">
      <w:pPr>
        <w:rPr>
          <w:sz w:val="22"/>
          <w:szCs w:val="22"/>
        </w:rPr>
      </w:pPr>
    </w:p>
    <w:p w14:paraId="62A2E437" w14:textId="77777777" w:rsidR="005440AC" w:rsidRDefault="005440AC" w:rsidP="0082339F">
      <w:pPr>
        <w:rPr>
          <w:sz w:val="22"/>
          <w:szCs w:val="22"/>
        </w:rPr>
      </w:pPr>
    </w:p>
    <w:p w14:paraId="47184549" w14:textId="468093A5" w:rsidR="005440AC" w:rsidRPr="0082339F" w:rsidRDefault="005440AC" w:rsidP="005440AC">
      <w:pPr>
        <w:pStyle w:val="Ttulo2"/>
      </w:pPr>
      <w:bookmarkStart w:id="202" w:name="_Toc426298272"/>
      <w:r>
        <w:t xml:space="preserve">6.3 </w:t>
      </w:r>
      <w:r w:rsidRPr="0082339F">
        <w:t xml:space="preserve"> La “Primavera árabe</w:t>
      </w:r>
      <w:bookmarkEnd w:id="202"/>
      <w:r w:rsidR="009C7F2B">
        <w:t>”</w:t>
      </w:r>
    </w:p>
    <w:p w14:paraId="0926E8D9" w14:textId="77777777" w:rsidR="005440AC" w:rsidRPr="0082339F" w:rsidRDefault="005440AC" w:rsidP="005440AC">
      <w:pPr>
        <w:rPr>
          <w:sz w:val="22"/>
          <w:szCs w:val="22"/>
        </w:rPr>
      </w:pPr>
    </w:p>
    <w:p w14:paraId="34BF92D1" w14:textId="77777777" w:rsidR="005440AC" w:rsidRPr="0082339F" w:rsidRDefault="005440AC" w:rsidP="005440AC">
      <w:pPr>
        <w:rPr>
          <w:sz w:val="22"/>
          <w:szCs w:val="22"/>
        </w:rPr>
      </w:pPr>
      <w:r w:rsidRPr="0082339F">
        <w:rPr>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3470286E" w14:textId="77777777" w:rsidR="005440AC" w:rsidRPr="0082339F" w:rsidRDefault="005440AC" w:rsidP="005440AC">
      <w:pPr>
        <w:rPr>
          <w:sz w:val="22"/>
          <w:szCs w:val="22"/>
        </w:rPr>
      </w:pPr>
    </w:p>
    <w:p w14:paraId="4DCBC8E5" w14:textId="3791C458" w:rsidR="005440AC" w:rsidRDefault="005440AC" w:rsidP="005440AC">
      <w:pPr>
        <w:rPr>
          <w:sz w:val="22"/>
          <w:szCs w:val="22"/>
        </w:rPr>
      </w:pPr>
      <w:r w:rsidRPr="0082339F">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r w:rsidRPr="00D80758">
        <w:rPr>
          <w:rFonts w:ascii="Times New Roman" w:hAnsi="Times New Roman" w:cs="Times New Roman"/>
          <w:sz w:val="22"/>
          <w:szCs w:val="22"/>
        </w:rPr>
        <w:t>VER</w:t>
      </w:r>
      <w:r w:rsidRPr="0082339F">
        <w:rPr>
          <w:sz w:val="22"/>
          <w:szCs w:val="22"/>
        </w:rPr>
        <w:t>].</w:t>
      </w:r>
    </w:p>
    <w:p w14:paraId="6E263989" w14:textId="7F20CD5E" w:rsidR="00D80758" w:rsidRPr="0082339F" w:rsidRDefault="00887B01" w:rsidP="005440AC">
      <w:pPr>
        <w:rPr>
          <w:sz w:val="22"/>
          <w:szCs w:val="22"/>
        </w:rPr>
      </w:pPr>
      <w:hyperlink r:id="rId52" w:history="1">
        <w:r w:rsidR="00D80758" w:rsidRPr="00D25797">
          <w:rPr>
            <w:rStyle w:val="Hipervnculo"/>
            <w:rFonts w:ascii="Lucida Grande" w:hAnsi="Lucida Grande" w:cs="Lucida Grande"/>
          </w:rPr>
          <w:t>https://www.youtube.com/watch?v=WrAnbJWebVg</w:t>
        </w:r>
      </w:hyperlink>
      <w:r w:rsidR="00D80758">
        <w:rPr>
          <w:rFonts w:ascii="Lucida Grande" w:hAnsi="Lucida Grande" w:cs="Lucida Grande"/>
          <w:color w:val="000000"/>
        </w:rPr>
        <w:t xml:space="preserve"> </w:t>
      </w:r>
    </w:p>
    <w:p w14:paraId="1DE6D73B" w14:textId="77777777" w:rsidR="005440AC" w:rsidRPr="0082339F" w:rsidRDefault="005440AC" w:rsidP="005440AC">
      <w:pPr>
        <w:rPr>
          <w:sz w:val="22"/>
          <w:szCs w:val="22"/>
        </w:rPr>
      </w:pPr>
    </w:p>
    <w:p w14:paraId="3BDBA456" w14:textId="77777777" w:rsidR="005440AC" w:rsidRPr="0082339F" w:rsidRDefault="005440AC" w:rsidP="005440AC">
      <w:pPr>
        <w:rPr>
          <w:sz w:val="22"/>
          <w:szCs w:val="22"/>
        </w:rPr>
      </w:pPr>
      <w:r w:rsidRPr="0082339F">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743C5008" w14:textId="77777777" w:rsidR="005440AC" w:rsidRDefault="005440AC" w:rsidP="005440AC">
      <w:pPr>
        <w:rPr>
          <w:sz w:val="22"/>
          <w:szCs w:val="22"/>
        </w:rPr>
      </w:pPr>
    </w:p>
    <w:tbl>
      <w:tblPr>
        <w:tblStyle w:val="Tablaconcuadrcula"/>
        <w:tblW w:w="0" w:type="auto"/>
        <w:tblLook w:val="04A0" w:firstRow="1" w:lastRow="0" w:firstColumn="1" w:lastColumn="0" w:noHBand="0" w:noVBand="1"/>
      </w:tblPr>
      <w:tblGrid>
        <w:gridCol w:w="1027"/>
        <w:gridCol w:w="8027"/>
      </w:tblGrid>
      <w:tr w:rsidR="00577B03" w:rsidRPr="0082339F" w14:paraId="58D29DC4" w14:textId="77777777" w:rsidTr="00C90C45">
        <w:tc>
          <w:tcPr>
            <w:tcW w:w="9054" w:type="dxa"/>
            <w:gridSpan w:val="2"/>
            <w:shd w:val="clear" w:color="auto" w:fill="000000" w:themeFill="text1"/>
          </w:tcPr>
          <w:p w14:paraId="1651BD29" w14:textId="77777777" w:rsidR="00577B03" w:rsidRPr="0082339F" w:rsidRDefault="00577B03" w:rsidP="00C90C45">
            <w:pPr>
              <w:rPr>
                <w:b/>
                <w:color w:val="FFFFFF" w:themeColor="background1"/>
              </w:rPr>
            </w:pPr>
            <w:r w:rsidRPr="0082339F">
              <w:rPr>
                <w:b/>
                <w:color w:val="FFFFFF" w:themeColor="background1"/>
              </w:rPr>
              <w:t>Profundiza: recurso aprovechado</w:t>
            </w:r>
          </w:p>
        </w:tc>
      </w:tr>
      <w:tr w:rsidR="00577B03" w:rsidRPr="0082339F" w14:paraId="7EA3B74D" w14:textId="77777777" w:rsidTr="00C90C45">
        <w:tc>
          <w:tcPr>
            <w:tcW w:w="2518" w:type="dxa"/>
          </w:tcPr>
          <w:p w14:paraId="22FB5A2C" w14:textId="77777777" w:rsidR="00577B03" w:rsidRPr="0082339F" w:rsidRDefault="00577B03" w:rsidP="00C90C45">
            <w:pPr>
              <w:rPr>
                <w:b/>
                <w:color w:val="000000"/>
              </w:rPr>
            </w:pPr>
            <w:r w:rsidRPr="0082339F">
              <w:rPr>
                <w:b/>
                <w:color w:val="000000"/>
              </w:rPr>
              <w:t>Código</w:t>
            </w:r>
          </w:p>
        </w:tc>
        <w:tc>
          <w:tcPr>
            <w:tcW w:w="6536" w:type="dxa"/>
          </w:tcPr>
          <w:p w14:paraId="1FBF0807" w14:textId="2C6AE7F7" w:rsidR="00577B03" w:rsidRPr="004757CC" w:rsidRDefault="00577B03" w:rsidP="00631204">
            <w:pPr>
              <w:rPr>
                <w:color w:val="000000"/>
              </w:rPr>
            </w:pPr>
            <w:r w:rsidRPr="0082339F">
              <w:rPr>
                <w:color w:val="000000"/>
              </w:rPr>
              <w:t>CS_11_01</w:t>
            </w:r>
            <w:commentRangeStart w:id="203"/>
            <w:r w:rsidRPr="0082339F">
              <w:rPr>
                <w:color w:val="000000"/>
              </w:rPr>
              <w:t>_REC</w:t>
            </w:r>
            <w:commentRangeEnd w:id="203"/>
            <w:r>
              <w:rPr>
                <w:rStyle w:val="Refdecomentario"/>
                <w:rFonts w:ascii="Calibri" w:eastAsia="Calibri" w:hAnsi="Calibri" w:cs="Times New Roman"/>
              </w:rPr>
              <w:commentReference w:id="203"/>
            </w:r>
            <w:r w:rsidR="00631204">
              <w:rPr>
                <w:color w:val="000000"/>
              </w:rPr>
              <w:t xml:space="preserve">170 </w:t>
            </w:r>
          </w:p>
        </w:tc>
      </w:tr>
      <w:tr w:rsidR="00577B03" w:rsidRPr="0082339F" w14:paraId="039814CF" w14:textId="77777777" w:rsidTr="00C90C45">
        <w:tc>
          <w:tcPr>
            <w:tcW w:w="2518" w:type="dxa"/>
          </w:tcPr>
          <w:p w14:paraId="69BBFF1B" w14:textId="77777777" w:rsidR="00577B03" w:rsidRPr="0082339F" w:rsidRDefault="00577B03" w:rsidP="00C90C45">
            <w:pPr>
              <w:rPr>
                <w:color w:val="000000"/>
              </w:rPr>
            </w:pPr>
            <w:r w:rsidRPr="0082339F">
              <w:rPr>
                <w:b/>
                <w:color w:val="000000"/>
              </w:rPr>
              <w:t>Ubicación en Aula Planeta</w:t>
            </w:r>
          </w:p>
        </w:tc>
        <w:tc>
          <w:tcPr>
            <w:tcW w:w="6536" w:type="dxa"/>
          </w:tcPr>
          <w:p w14:paraId="6C368BA4" w14:textId="77777777" w:rsidR="00577B03" w:rsidRPr="0082339F" w:rsidRDefault="00577B03" w:rsidP="00C90C45">
            <w:pPr>
              <w:rPr>
                <w:color w:val="000000"/>
              </w:rPr>
            </w:pPr>
            <w:r w:rsidRPr="0082339F">
              <w:rPr>
                <w:color w:val="000000"/>
              </w:rPr>
              <w:t>Eso 3/ Ciencias Sociales/El mundo actual: cambios y contrastes / La primavera ár</w:t>
            </w:r>
            <w:r>
              <w:rPr>
                <w:color w:val="000000"/>
              </w:rPr>
              <w:t>a</w:t>
            </w:r>
            <w:r w:rsidRPr="0082339F">
              <w:rPr>
                <w:color w:val="000000"/>
              </w:rPr>
              <w:t>be/</w:t>
            </w:r>
          </w:p>
        </w:tc>
      </w:tr>
      <w:tr w:rsidR="00577B03" w:rsidRPr="0082339F" w14:paraId="322E0631" w14:textId="77777777" w:rsidTr="00C90C45">
        <w:tc>
          <w:tcPr>
            <w:tcW w:w="2518" w:type="dxa"/>
          </w:tcPr>
          <w:p w14:paraId="7C62F0FC" w14:textId="77777777" w:rsidR="00577B03" w:rsidRPr="0082339F" w:rsidRDefault="00577B03" w:rsidP="00C90C45">
            <w:pPr>
              <w:rPr>
                <w:color w:val="000000"/>
              </w:rPr>
            </w:pPr>
            <w:r w:rsidRPr="0082339F">
              <w:rPr>
                <w:b/>
                <w:color w:val="000000"/>
              </w:rPr>
              <w:t>Cambio (descripción o capturas de pantallas)</w:t>
            </w:r>
          </w:p>
        </w:tc>
        <w:tc>
          <w:tcPr>
            <w:tcW w:w="6536" w:type="dxa"/>
          </w:tcPr>
          <w:p w14:paraId="7AC3DEB1" w14:textId="77777777" w:rsidR="00577B03" w:rsidRPr="0082339F" w:rsidRDefault="00577B03" w:rsidP="00C90C45">
            <w:pPr>
              <w:rPr>
                <w:ins w:id="204" w:author="Flor Buitrago" w:date="2015-03-12T17:58:00Z"/>
                <w:color w:val="000000"/>
              </w:rPr>
            </w:pPr>
            <w:ins w:id="205" w:author="Flor Buitrago" w:date="2015-03-12T17:58:00Z">
              <w:r w:rsidRPr="0082339F">
                <w:rPr>
                  <w:color w:val="000000"/>
                </w:rPr>
                <w:t>Pestaña Tarea:</w:t>
              </w:r>
            </w:ins>
          </w:p>
          <w:p w14:paraId="474322EA" w14:textId="77777777" w:rsidR="00577B03" w:rsidRPr="0082339F" w:rsidRDefault="00577B03" w:rsidP="00C90C45">
            <w:pPr>
              <w:rPr>
                <w:ins w:id="206" w:author="Flor Buitrago" w:date="2015-03-12T17:58:00Z"/>
                <w:color w:val="000000"/>
              </w:rPr>
            </w:pPr>
          </w:p>
          <w:p w14:paraId="759F3329" w14:textId="77777777" w:rsidR="00577B03" w:rsidRPr="0082339F" w:rsidRDefault="00577B03" w:rsidP="00C90C45">
            <w:pPr>
              <w:rPr>
                <w:ins w:id="207" w:author="Flor Buitrago" w:date="2015-03-12T17:58:00Z"/>
                <w:color w:val="000000"/>
              </w:rPr>
            </w:pPr>
            <w:ins w:id="208" w:author="Flor Buitrago" w:date="2015-03-12T17:58:00Z">
              <w:r w:rsidRPr="0082339F">
                <w:rPr>
                  <w:color w:val="000000"/>
                </w:rPr>
                <w:t>Realizad --- Realiza</w:t>
              </w:r>
            </w:ins>
          </w:p>
          <w:p w14:paraId="777AA906" w14:textId="77777777" w:rsidR="00577B03" w:rsidRPr="0082339F" w:rsidRDefault="00577B03" w:rsidP="00C90C45">
            <w:pPr>
              <w:rPr>
                <w:ins w:id="209" w:author="Flor Buitrago" w:date="2015-03-12T17:58:00Z"/>
                <w:color w:val="000000"/>
              </w:rPr>
            </w:pPr>
            <w:ins w:id="210" w:author="Flor Buitrago" w:date="2015-03-12T17:58:00Z">
              <w:r w:rsidRPr="0082339F">
                <w:rPr>
                  <w:color w:val="000000"/>
                </w:rPr>
                <w:t>Deberéis --- Deberán</w:t>
              </w:r>
            </w:ins>
          </w:p>
          <w:p w14:paraId="37B33235" w14:textId="77777777" w:rsidR="00577B03" w:rsidRPr="0082339F" w:rsidRDefault="00577B03" w:rsidP="00C90C45">
            <w:pPr>
              <w:rPr>
                <w:ins w:id="211" w:author="Flor Buitrago" w:date="2015-03-12T17:58:00Z"/>
                <w:color w:val="000000"/>
              </w:rPr>
            </w:pPr>
          </w:p>
          <w:p w14:paraId="7099EBCD" w14:textId="77777777" w:rsidR="00577B03" w:rsidRPr="0082339F" w:rsidRDefault="00577B03" w:rsidP="00C90C45">
            <w:pPr>
              <w:rPr>
                <w:ins w:id="212" w:author="Flor Buitrago" w:date="2015-03-12T17:58:00Z"/>
                <w:color w:val="000000"/>
              </w:rPr>
            </w:pPr>
            <w:ins w:id="213" w:author="Flor Buitrago" w:date="2015-03-12T17:58:00Z">
              <w:r w:rsidRPr="0082339F">
                <w:rPr>
                  <w:color w:val="000000"/>
                </w:rPr>
                <w:t>Pestaña Proceso:</w:t>
              </w:r>
            </w:ins>
          </w:p>
          <w:p w14:paraId="5BF7FB6D" w14:textId="77777777" w:rsidR="00577B03" w:rsidRPr="0082339F" w:rsidRDefault="00577B03" w:rsidP="00C90C45">
            <w:pPr>
              <w:rPr>
                <w:ins w:id="214" w:author="Flor Buitrago" w:date="2015-03-12T17:58:00Z"/>
                <w:color w:val="000000"/>
              </w:rPr>
            </w:pPr>
            <w:ins w:id="215" w:author="Flor Buitrago" w:date="2015-03-12T17:58:00Z">
              <w:r w:rsidRPr="0082339F">
                <w:rPr>
                  <w:color w:val="000000"/>
                </w:rPr>
                <w:t>podéis --- pueden</w:t>
              </w:r>
            </w:ins>
          </w:p>
          <w:p w14:paraId="53756A6D" w14:textId="77777777" w:rsidR="00577B03" w:rsidRPr="0082339F" w:rsidRDefault="00577B03" w:rsidP="00C90C45">
            <w:pPr>
              <w:rPr>
                <w:ins w:id="216" w:author="Flor Buitrago" w:date="2015-03-12T17:58:00Z"/>
                <w:color w:val="000000"/>
              </w:rPr>
            </w:pPr>
            <w:ins w:id="217" w:author="Flor Buitrago" w:date="2015-03-12T17:58:00Z">
              <w:r w:rsidRPr="0082339F">
                <w:rPr>
                  <w:color w:val="000000"/>
                </w:rPr>
                <w:t>Recordad --- Recuerda</w:t>
              </w:r>
            </w:ins>
          </w:p>
          <w:p w14:paraId="5A80ABAA" w14:textId="77777777" w:rsidR="00577B03" w:rsidRPr="0082339F" w:rsidRDefault="00577B03" w:rsidP="00C90C45">
            <w:pPr>
              <w:rPr>
                <w:ins w:id="218" w:author="Flor Buitrago" w:date="2015-03-12T17:58:00Z"/>
                <w:color w:val="000000"/>
              </w:rPr>
            </w:pPr>
            <w:ins w:id="219" w:author="Flor Buitrago" w:date="2015-03-12T17:58:00Z">
              <w:r w:rsidRPr="0082339F">
                <w:rPr>
                  <w:color w:val="000000"/>
                </w:rPr>
                <w:t>olvidéis --- olvides</w:t>
              </w:r>
            </w:ins>
          </w:p>
          <w:p w14:paraId="15469152" w14:textId="77777777" w:rsidR="00577B03" w:rsidRPr="0082339F" w:rsidRDefault="00577B03" w:rsidP="00C90C45">
            <w:pPr>
              <w:rPr>
                <w:ins w:id="220" w:author="Flor Buitrago" w:date="2015-03-12T17:58:00Z"/>
                <w:color w:val="000000"/>
              </w:rPr>
            </w:pPr>
            <w:ins w:id="221" w:author="Flor Buitrago" w:date="2015-03-12T17:58:00Z">
              <w:r w:rsidRPr="0082339F">
                <w:rPr>
                  <w:color w:val="000000"/>
                </w:rPr>
                <w:t>deberéis --- deberán</w:t>
              </w:r>
            </w:ins>
          </w:p>
          <w:p w14:paraId="4F41B43B" w14:textId="77777777" w:rsidR="00577B03" w:rsidRPr="0082339F" w:rsidRDefault="00577B03" w:rsidP="00C90C45">
            <w:pPr>
              <w:rPr>
                <w:ins w:id="222" w:author="Flor Buitrago" w:date="2015-03-12T17:58:00Z"/>
                <w:color w:val="000000"/>
              </w:rPr>
            </w:pPr>
          </w:p>
          <w:p w14:paraId="26AC132D" w14:textId="77777777" w:rsidR="00577B03" w:rsidRPr="0082339F" w:rsidRDefault="00577B03" w:rsidP="00C90C45">
            <w:pPr>
              <w:rPr>
                <w:ins w:id="223" w:author="Flor Buitrago" w:date="2015-03-12T17:58:00Z"/>
                <w:color w:val="000000"/>
              </w:rPr>
            </w:pPr>
            <w:ins w:id="224" w:author="Flor Buitrago" w:date="2015-03-12T17:58:00Z">
              <w:r w:rsidRPr="0082339F">
                <w:rPr>
                  <w:color w:val="000000"/>
                </w:rPr>
                <w:t>Pestaña Conclusión:</w:t>
              </w:r>
            </w:ins>
          </w:p>
          <w:p w14:paraId="326873B9" w14:textId="77777777" w:rsidR="00577B03" w:rsidRPr="0082339F" w:rsidRDefault="00577B03" w:rsidP="00C90C45">
            <w:pPr>
              <w:rPr>
                <w:ins w:id="225" w:author="Flor Buitrago" w:date="2015-03-12T17:58:00Z"/>
                <w:color w:val="000000"/>
              </w:rPr>
            </w:pPr>
            <w:ins w:id="226" w:author="Flor Buitrago" w:date="2015-03-12T17:58:00Z">
              <w:r w:rsidRPr="0082339F">
                <w:rPr>
                  <w:color w:val="000000"/>
                </w:rPr>
                <w:t>sabéis --- saben</w:t>
              </w:r>
            </w:ins>
          </w:p>
          <w:p w14:paraId="6C2C59E5" w14:textId="77777777" w:rsidR="00577B03" w:rsidRPr="0082339F" w:rsidRDefault="00577B03" w:rsidP="00C90C45">
            <w:pPr>
              <w:rPr>
                <w:ins w:id="227" w:author="Flor Buitrago" w:date="2015-03-12T17:58:00Z"/>
                <w:color w:val="000000"/>
              </w:rPr>
            </w:pPr>
            <w:ins w:id="228" w:author="Flor Buitrago" w:date="2015-03-12T17:58:00Z">
              <w:r w:rsidRPr="0082339F">
                <w:rPr>
                  <w:color w:val="000000"/>
                </w:rPr>
                <w:t>Habéis --- Han</w:t>
              </w:r>
            </w:ins>
          </w:p>
          <w:p w14:paraId="7C819049" w14:textId="77777777" w:rsidR="00577B03" w:rsidRPr="0082339F" w:rsidRDefault="00577B03" w:rsidP="00C90C45">
            <w:pPr>
              <w:rPr>
                <w:ins w:id="229" w:author="Flor Buitrago" w:date="2015-03-12T17:58:00Z"/>
                <w:color w:val="000000"/>
              </w:rPr>
            </w:pPr>
            <w:ins w:id="230" w:author="Flor Buitrago" w:date="2015-03-12T17:58:00Z">
              <w:r w:rsidRPr="0082339F">
                <w:rPr>
                  <w:color w:val="000000"/>
                </w:rPr>
                <w:t>También habéis --- También has</w:t>
              </w:r>
            </w:ins>
          </w:p>
          <w:p w14:paraId="11894884" w14:textId="77777777" w:rsidR="00577B03" w:rsidRPr="0082339F" w:rsidRDefault="00577B03" w:rsidP="00C90C45">
            <w:pPr>
              <w:rPr>
                <w:ins w:id="231" w:author="Flor Buitrago" w:date="2015-03-12T17:58:00Z"/>
                <w:color w:val="000000"/>
              </w:rPr>
            </w:pPr>
            <w:ins w:id="232" w:author="Flor Buitrago" w:date="2015-03-12T17:58:00Z">
              <w:r w:rsidRPr="0082339F">
                <w:rPr>
                  <w:color w:val="000000"/>
                </w:rPr>
                <w:t>Además, habéis --- Además, has</w:t>
              </w:r>
            </w:ins>
          </w:p>
          <w:p w14:paraId="5AAFBD81" w14:textId="77777777" w:rsidR="00577B03" w:rsidRPr="0082339F" w:rsidRDefault="00577B03" w:rsidP="00C90C45">
            <w:pPr>
              <w:rPr>
                <w:ins w:id="233" w:author="Flor Buitrago" w:date="2015-03-12T17:58:00Z"/>
                <w:color w:val="000000"/>
              </w:rPr>
            </w:pPr>
            <w:ins w:id="234" w:author="Flor Buitrago" w:date="2015-03-12T17:58:00Z">
              <w:r w:rsidRPr="0082339F">
                <w:rPr>
                  <w:color w:val="000000"/>
                </w:rPr>
                <w:t>reciente en base a --- reciente con base en</w:t>
              </w:r>
            </w:ins>
          </w:p>
          <w:p w14:paraId="2305D7A1" w14:textId="77777777" w:rsidR="00577B03" w:rsidRPr="0082339F" w:rsidRDefault="00577B03" w:rsidP="00C90C45">
            <w:pPr>
              <w:rPr>
                <w:color w:val="000000"/>
              </w:rPr>
            </w:pPr>
          </w:p>
        </w:tc>
      </w:tr>
      <w:tr w:rsidR="00577B03" w:rsidRPr="0082339F" w14:paraId="3BC1FD48" w14:textId="77777777" w:rsidTr="00C90C45">
        <w:tc>
          <w:tcPr>
            <w:tcW w:w="2518" w:type="dxa"/>
          </w:tcPr>
          <w:p w14:paraId="2AB06350" w14:textId="77777777" w:rsidR="00577B03" w:rsidRPr="0082339F" w:rsidRDefault="00577B03" w:rsidP="00C90C45">
            <w:pPr>
              <w:rPr>
                <w:b/>
                <w:color w:val="000000"/>
              </w:rPr>
            </w:pPr>
            <w:r w:rsidRPr="0082339F">
              <w:rPr>
                <w:b/>
                <w:color w:val="000000"/>
              </w:rPr>
              <w:t>Título</w:t>
            </w:r>
          </w:p>
        </w:tc>
        <w:tc>
          <w:tcPr>
            <w:tcW w:w="6536" w:type="dxa"/>
          </w:tcPr>
          <w:p w14:paraId="277BF724" w14:textId="77777777" w:rsidR="009C7F2B" w:rsidRPr="0082339F" w:rsidRDefault="00577B03" w:rsidP="009C7F2B">
            <w:r w:rsidRPr="0082339F">
              <w:rPr>
                <w:b/>
                <w:color w:val="000000"/>
              </w:rPr>
              <w:t>La primavera árabe</w:t>
            </w:r>
            <w:r w:rsidR="009C7F2B">
              <w:rPr>
                <w:b/>
                <w:color w:val="000000"/>
              </w:rPr>
              <w:t xml:space="preserve">: </w:t>
            </w:r>
            <w:r w:rsidR="009C7F2B" w:rsidRPr="0082339F">
              <w:t xml:space="preserve">revoluciones ciudadanas convertidas en guerras civiles </w:t>
            </w:r>
          </w:p>
          <w:p w14:paraId="4BDEC1EA" w14:textId="373C830A" w:rsidR="00577B03" w:rsidRPr="0082339F" w:rsidRDefault="00577B03" w:rsidP="00C90C45">
            <w:pPr>
              <w:rPr>
                <w:b/>
                <w:color w:val="000000"/>
              </w:rPr>
            </w:pPr>
          </w:p>
        </w:tc>
      </w:tr>
      <w:tr w:rsidR="00577B03" w:rsidRPr="0082339F" w14:paraId="03199EC7" w14:textId="77777777" w:rsidTr="00C90C45">
        <w:tc>
          <w:tcPr>
            <w:tcW w:w="2518" w:type="dxa"/>
          </w:tcPr>
          <w:p w14:paraId="1C1E93BE" w14:textId="77777777" w:rsidR="00577B03" w:rsidRPr="0082339F" w:rsidRDefault="00577B03" w:rsidP="00C90C45">
            <w:pPr>
              <w:rPr>
                <w:b/>
                <w:color w:val="000000"/>
              </w:rPr>
            </w:pPr>
            <w:r w:rsidRPr="0082339F">
              <w:rPr>
                <w:b/>
                <w:color w:val="000000"/>
              </w:rPr>
              <w:t>Descripción</w:t>
            </w:r>
          </w:p>
        </w:tc>
        <w:tc>
          <w:tcPr>
            <w:tcW w:w="6536" w:type="dxa"/>
          </w:tcPr>
          <w:p w14:paraId="5C1698AB" w14:textId="77777777" w:rsidR="00577B03" w:rsidRPr="0082339F" w:rsidRDefault="00577B03" w:rsidP="00C90C45">
            <w:pPr>
              <w:rPr>
                <w:color w:val="000000"/>
              </w:rPr>
            </w:pPr>
            <w:r w:rsidRPr="0082339F">
              <w:rPr>
                <w:color w:val="000000"/>
              </w:rPr>
              <w:t xml:space="preserve">Webquest sobre las revoluciones que estallaron en África del Norte y </w:t>
            </w:r>
            <w:r>
              <w:rPr>
                <w:color w:val="000000"/>
              </w:rPr>
              <w:t>Oriente Medio a finales de 2010</w:t>
            </w:r>
          </w:p>
          <w:p w14:paraId="69EBBE3F" w14:textId="77777777" w:rsidR="00577B03" w:rsidRPr="0082339F" w:rsidRDefault="00577B03" w:rsidP="00C90C45">
            <w:pPr>
              <w:rPr>
                <w:color w:val="000000"/>
              </w:rPr>
            </w:pPr>
          </w:p>
          <w:p w14:paraId="13EE66D5" w14:textId="77777777" w:rsidR="00577B03" w:rsidRPr="0082339F" w:rsidRDefault="00577B03" w:rsidP="00C90C45">
            <w:pPr>
              <w:rPr>
                <w:b/>
                <w:color w:val="000000"/>
              </w:rPr>
            </w:pPr>
            <w:r w:rsidRPr="0082339F">
              <w:rPr>
                <w:b/>
                <w:color w:val="000000"/>
              </w:rPr>
              <w:t>Ficha del profesor</w:t>
            </w:r>
          </w:p>
          <w:p w14:paraId="3BEBBB17" w14:textId="77777777" w:rsidR="00577B03" w:rsidRPr="0082339F" w:rsidRDefault="00577B03" w:rsidP="00C90C45">
            <w:pPr>
              <w:rPr>
                <w:b/>
                <w:color w:val="000000"/>
              </w:rPr>
            </w:pPr>
          </w:p>
          <w:p w14:paraId="5D7546A8" w14:textId="77777777" w:rsidR="00577B03" w:rsidRPr="0082339F" w:rsidRDefault="00577B03" w:rsidP="00C90C45">
            <w:pPr>
              <w:rPr>
                <w:color w:val="000000"/>
              </w:rPr>
            </w:pPr>
            <w:r w:rsidRPr="0082339F">
              <w:rPr>
                <w:color w:val="000000"/>
              </w:rPr>
              <w:t xml:space="preserve">Título: La primavera árabe </w:t>
            </w:r>
          </w:p>
          <w:p w14:paraId="77248B0C" w14:textId="77777777" w:rsidR="00577B03" w:rsidRPr="0082339F" w:rsidRDefault="00577B03" w:rsidP="00C90C45">
            <w:pPr>
              <w:rPr>
                <w:color w:val="000000"/>
              </w:rPr>
            </w:pPr>
          </w:p>
          <w:p w14:paraId="4FF73A67"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5A8862C0" w14:textId="77777777" w:rsidR="00577B03" w:rsidRPr="0082339F" w:rsidRDefault="00577B03" w:rsidP="00C90C45">
            <w:pPr>
              <w:rPr>
                <w:color w:val="000000"/>
              </w:rPr>
            </w:pPr>
          </w:p>
          <w:p w14:paraId="3D4137B7" w14:textId="77777777" w:rsidR="00577B03" w:rsidRPr="0082339F" w:rsidRDefault="00577B03" w:rsidP="00C90C45">
            <w:pPr>
              <w:rPr>
                <w:color w:val="000000"/>
              </w:rPr>
            </w:pPr>
            <w:r w:rsidRPr="0082339F">
              <w:rPr>
                <w:color w:val="000000"/>
              </w:rPr>
              <w:t xml:space="preserve">Temporalización: 120 minutos </w:t>
            </w:r>
          </w:p>
          <w:p w14:paraId="0A034AC4" w14:textId="77777777" w:rsidR="00577B03" w:rsidRPr="0082339F" w:rsidRDefault="00577B03" w:rsidP="00C90C45">
            <w:pPr>
              <w:rPr>
                <w:color w:val="000000"/>
              </w:rPr>
            </w:pPr>
          </w:p>
          <w:p w14:paraId="3B57E82B" w14:textId="77777777" w:rsidR="00577B03" w:rsidRPr="0082339F" w:rsidRDefault="00577B03" w:rsidP="00C90C45">
            <w:pPr>
              <w:rPr>
                <w:color w:val="000000"/>
              </w:rPr>
            </w:pPr>
            <w:r w:rsidRPr="0082339F">
              <w:rPr>
                <w:color w:val="000000"/>
              </w:rPr>
              <w:t xml:space="preserve">Tipo de recurso: Secuencia de imágenes </w:t>
            </w:r>
          </w:p>
          <w:p w14:paraId="36727E7B" w14:textId="77777777" w:rsidR="00577B03" w:rsidRPr="0082339F" w:rsidRDefault="00577B03" w:rsidP="00C90C45">
            <w:pPr>
              <w:rPr>
                <w:color w:val="000000"/>
              </w:rPr>
            </w:pPr>
          </w:p>
          <w:p w14:paraId="616B0BC0" w14:textId="77777777" w:rsidR="00577B03" w:rsidRPr="0082339F" w:rsidRDefault="00577B03" w:rsidP="00C90C45">
            <w:pPr>
              <w:rPr>
                <w:color w:val="000000"/>
              </w:rPr>
            </w:pPr>
            <w:r w:rsidRPr="0082339F">
              <w:rPr>
                <w:color w:val="000000"/>
              </w:rPr>
              <w:t xml:space="preserve">Competencia social y ciudadana  </w:t>
            </w:r>
          </w:p>
          <w:p w14:paraId="62AEA123" w14:textId="77777777" w:rsidR="00577B03" w:rsidRPr="0082339F" w:rsidRDefault="00577B03" w:rsidP="00C90C45">
            <w:pPr>
              <w:rPr>
                <w:color w:val="000000"/>
              </w:rPr>
            </w:pPr>
          </w:p>
          <w:p w14:paraId="60689421" w14:textId="77777777" w:rsidR="00577B03" w:rsidRPr="0082339F" w:rsidRDefault="00577B03" w:rsidP="00C90C45">
            <w:pPr>
              <w:rPr>
                <w:color w:val="000000"/>
              </w:rPr>
            </w:pPr>
            <w:r w:rsidRPr="0082339F">
              <w:rPr>
                <w:color w:val="000000"/>
              </w:rP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27079CB8" w14:textId="77777777" w:rsidR="00577B03" w:rsidRPr="0082339F" w:rsidRDefault="00577B03" w:rsidP="00C90C45">
            <w:pPr>
              <w:rPr>
                <w:rFonts w:eastAsia="Times New Roman"/>
                <w:lang w:val="es-CO" w:eastAsia="es-CO"/>
              </w:rPr>
            </w:pPr>
            <w:r w:rsidRPr="0082339F">
              <w:rPr>
                <w:rFonts w:eastAsia="Times New Roman"/>
                <w:lang w:val="es-CO" w:eastAsia="es-CO"/>
              </w:rPr>
              <w:t>Antes de la presentación</w:t>
            </w:r>
          </w:p>
          <w:p w14:paraId="6A13F371" w14:textId="77777777" w:rsidR="00577B03" w:rsidRPr="0082339F" w:rsidRDefault="00577B03" w:rsidP="00C90C45">
            <w:pPr>
              <w:rPr>
                <w:rFonts w:eastAsia="Times New Roman"/>
                <w:lang w:val="es-CO" w:eastAsia="es-CO"/>
              </w:rPr>
            </w:pPr>
            <w:r w:rsidRPr="0082339F">
              <w:rPr>
                <w:rFonts w:eastAsia="Times New Roman"/>
                <w:lang w:val="es-CO" w:eastAsia="es-CO"/>
              </w:rPr>
              <w:t>Como paso previo, pida a los estudiantes que expongan las ideas previas que tengan sobre la realidad política y social de los países de África del Norte y Oriente Medio. Luego, pídales que busquen y compartan información sobre los países árabes.</w:t>
            </w:r>
          </w:p>
          <w:p w14:paraId="1A6F2386" w14:textId="77777777" w:rsidR="00577B03" w:rsidRPr="0082339F" w:rsidRDefault="00577B03" w:rsidP="00C90C45">
            <w:pPr>
              <w:rPr>
                <w:rFonts w:eastAsia="Times New Roman"/>
                <w:lang w:val="es-CO" w:eastAsia="es-CO"/>
              </w:rPr>
            </w:pPr>
            <w:r w:rsidRPr="0082339F">
              <w:rPr>
                <w:rFonts w:eastAsia="Times New Roman"/>
                <w:lang w:val="es-CO" w:eastAsia="es-CO"/>
              </w:rPr>
              <w:t>Dado que tiende a confundirse </w:t>
            </w:r>
            <w:r w:rsidRPr="0082339F">
              <w:rPr>
                <w:rFonts w:eastAsia="Times New Roman"/>
                <w:b/>
                <w:iCs/>
                <w:lang w:val="es-CO" w:eastAsia="es-CO"/>
              </w:rPr>
              <w:t>árabe</w:t>
            </w:r>
            <w:r w:rsidRPr="0082339F">
              <w:rPr>
                <w:rFonts w:eastAsia="Times New Roman"/>
                <w:i/>
                <w:iCs/>
                <w:lang w:val="es-CO" w:eastAsia="es-CO"/>
              </w:rPr>
              <w:t> </w:t>
            </w:r>
            <w:r w:rsidRPr="0082339F">
              <w:rPr>
                <w:rFonts w:eastAsia="Times New Roman"/>
                <w:lang w:val="es-CO" w:eastAsia="es-CO"/>
              </w:rPr>
              <w:t xml:space="preserve">(perteneciente a una etnia originaria de la península de Arabia y que habla la lengua árabe) con </w:t>
            </w:r>
            <w:r w:rsidRPr="0082339F">
              <w:rPr>
                <w:rFonts w:eastAsia="Times New Roman"/>
                <w:b/>
                <w:iCs/>
                <w:lang w:val="es-CO" w:eastAsia="es-CO"/>
              </w:rPr>
              <w:t>musulmán</w:t>
            </w:r>
            <w:r w:rsidRPr="0082339F">
              <w:rPr>
                <w:rFonts w:eastAsia="Times New Roman"/>
                <w:i/>
                <w:iCs/>
                <w:lang w:val="es-CO" w:eastAsia="es-CO"/>
              </w:rPr>
              <w:t> </w:t>
            </w:r>
            <w:r w:rsidRPr="0082339F">
              <w:rPr>
                <w:rFonts w:eastAsia="Times New Roman"/>
                <w:lang w:val="es-CO" w:eastAsia="es-CO"/>
              </w:rPr>
              <w:t>(seguidor de la religión musulmana o Islam), se propone que se promueva un debate mediante el cual se precise la diferencia entre ambos términos.</w:t>
            </w:r>
          </w:p>
          <w:p w14:paraId="34B28D9E" w14:textId="77777777" w:rsidR="00577B03" w:rsidRPr="0082339F" w:rsidRDefault="00577B03" w:rsidP="00C90C45">
            <w:pPr>
              <w:rPr>
                <w:rFonts w:eastAsia="Times New Roman"/>
                <w:lang w:val="es-CO" w:eastAsia="es-CO"/>
              </w:rPr>
            </w:pPr>
            <w:r w:rsidRPr="0082339F">
              <w:rPr>
                <w:rFonts w:eastAsia="Times New Roman"/>
                <w:lang w:val="es-CO" w:eastAsia="es-CO"/>
              </w:rPr>
              <w:t>Recuerde que, aunque la mayoría de árabes son musulmanes, también hay árabes que no lo son. Del mismo modo, en muchos territorios de mayoría musulmana, gran parte de la población pertenece a otras etnias no árabes (Irán, Pakistán, Indonesia, etcétera).</w:t>
            </w:r>
          </w:p>
          <w:p w14:paraId="40EFBA3E"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También debe tenerse en cuenta que en los países de África del Norte existen importantes sectores de población que no son de origen árabe, sino beréber o </w:t>
            </w:r>
            <w:r w:rsidRPr="0082339F">
              <w:rPr>
                <w:rFonts w:eastAsia="Times New Roman"/>
                <w:i/>
                <w:lang w:val="es-CO" w:eastAsia="es-CO"/>
              </w:rPr>
              <w:t>amazigh</w:t>
            </w:r>
            <w:r w:rsidRPr="0082339F">
              <w:rPr>
                <w:rFonts w:eastAsia="Times New Roman"/>
                <w:lang w:val="es-CO" w:eastAsia="es-CO"/>
              </w:rPr>
              <w:t>. Estos poseen una lengua y cultura propias, aunque presentan un alto grado de arabización. </w:t>
            </w:r>
          </w:p>
          <w:p w14:paraId="47C8C02E" w14:textId="77777777" w:rsidR="00577B03" w:rsidRPr="0082339F" w:rsidRDefault="00577B03" w:rsidP="00C90C45">
            <w:pPr>
              <w:rPr>
                <w:rFonts w:eastAsia="Times New Roman"/>
                <w:lang w:val="es-CO" w:eastAsia="es-CO"/>
              </w:rPr>
            </w:pPr>
            <w:r w:rsidRPr="0082339F">
              <w:rPr>
                <w:rFonts w:eastAsia="Times New Roman"/>
                <w:lang w:val="es-CO" w:eastAsia="es-CO"/>
              </w:rPr>
              <w:t>También es clave resaltar que en varios países musulmanes existen importantes minorías católicas.</w:t>
            </w:r>
          </w:p>
          <w:p w14:paraId="7B816E83" w14:textId="77777777" w:rsidR="00577B03" w:rsidRPr="0082339F" w:rsidRDefault="00577B03" w:rsidP="00C90C45">
            <w:pPr>
              <w:rPr>
                <w:rFonts w:eastAsia="Times New Roman"/>
                <w:lang w:val="es-CO" w:eastAsia="es-CO"/>
              </w:rPr>
            </w:pPr>
            <w:r w:rsidRPr="0082339F">
              <w:rPr>
                <w:rFonts w:eastAsia="Times New Roman"/>
                <w:lang w:val="es-CO" w:eastAsia="es-CO"/>
              </w:rPr>
              <w:t>Durante la presentación</w:t>
            </w:r>
          </w:p>
          <w:p w14:paraId="2F799492" w14:textId="77777777" w:rsidR="00577B03" w:rsidRPr="0082339F" w:rsidRDefault="00577B03" w:rsidP="00C90C45">
            <w:pPr>
              <w:rPr>
                <w:rFonts w:eastAsia="Times New Roman"/>
                <w:lang w:val="es-CO" w:eastAsia="es-CO"/>
              </w:rPr>
            </w:pPr>
            <w:r w:rsidRPr="0082339F">
              <w:rPr>
                <w:rFonts w:eastAsia="Times New Roman"/>
                <w:lang w:val="es-CO" w:eastAsia="es-CO"/>
              </w:rPr>
              <w:t>Se sugiere comenzar con una presentación de los distintos apartados de los que consta la </w:t>
            </w:r>
            <w:r w:rsidRPr="0082339F">
              <w:rPr>
                <w:rFonts w:eastAsia="Times New Roman"/>
                <w:i/>
                <w:iCs/>
                <w:lang w:val="es-CO" w:eastAsia="es-CO"/>
              </w:rPr>
              <w:t>webquest</w:t>
            </w:r>
            <w:r w:rsidRPr="0082339F">
              <w:rPr>
                <w:rFonts w:eastAsia="Times New Roman"/>
                <w:lang w:val="es-CO" w:eastAsia="es-CO"/>
              </w:rPr>
              <w:t>. Así podrá resolver las dudas de los estudiantes sobre los objetivos del tema de estudio, el plan de trabajo propuesto y los aspectos en los que deben centrar su atención.</w:t>
            </w:r>
          </w:p>
          <w:p w14:paraId="66457DFA" w14:textId="77777777" w:rsidR="00577B03" w:rsidRPr="0082339F" w:rsidRDefault="00577B03" w:rsidP="00C90C45">
            <w:pPr>
              <w:rPr>
                <w:rFonts w:eastAsia="Times New Roman"/>
                <w:lang w:val="es-CO" w:eastAsia="es-CO"/>
              </w:rPr>
            </w:pPr>
            <w:r w:rsidRPr="0082339F">
              <w:rPr>
                <w:rFonts w:eastAsia="Times New Roman"/>
                <w:lang w:val="es-CO" w:eastAsia="es-CO"/>
              </w:rPr>
              <w:t>Una vez hecha la </w:t>
            </w:r>
            <w:r w:rsidRPr="0082339F">
              <w:rPr>
                <w:rFonts w:eastAsia="Times New Roman"/>
                <w:b/>
                <w:bCs/>
                <w:lang w:val="es-CO" w:eastAsia="es-CO"/>
              </w:rPr>
              <w:t>Introducción</w:t>
            </w:r>
            <w:r w:rsidRPr="0082339F">
              <w:rPr>
                <w:rFonts w:eastAsia="Times New Roman"/>
                <w:lang w:val="es-CO" w:eastAsia="es-CO"/>
              </w:rPr>
              <w:t>, se sugiere comentar con los estudiantes los términos propuestos en la </w:t>
            </w:r>
            <w:r w:rsidRPr="0082339F">
              <w:rPr>
                <w:rFonts w:eastAsia="Times New Roman"/>
                <w:b/>
                <w:bCs/>
                <w:lang w:val="es-CO" w:eastAsia="es-CO"/>
              </w:rPr>
              <w:t>Tarea, </w:t>
            </w:r>
            <w:r w:rsidRPr="0082339F">
              <w:rPr>
                <w:rFonts w:eastAsia="Times New Roman"/>
                <w:lang w:val="es-CO" w:eastAsia="es-CO"/>
              </w:rPr>
              <w:t>para que así empiecen a trabajar de forma autónoma:</w:t>
            </w:r>
          </w:p>
          <w:p w14:paraId="12FED0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 Formación de seis grupos de trabajo. </w:t>
            </w:r>
          </w:p>
          <w:p w14:paraId="54A351D8" w14:textId="77777777" w:rsidR="00577B03" w:rsidRPr="0082339F" w:rsidRDefault="00577B03" w:rsidP="00C90C45">
            <w:pPr>
              <w:rPr>
                <w:rFonts w:eastAsia="Times New Roman"/>
                <w:lang w:val="es-CO" w:eastAsia="es-CO"/>
              </w:rPr>
            </w:pPr>
            <w:r w:rsidRPr="0082339F">
              <w:rPr>
                <w:rFonts w:eastAsia="Times New Roman"/>
                <w:lang w:val="es-CO" w:eastAsia="es-CO"/>
              </w:rPr>
              <w:t>- Explicación de la tarea que habrá de emprender cada grupo.</w:t>
            </w:r>
          </w:p>
          <w:p w14:paraId="1887BB90" w14:textId="77777777" w:rsidR="00577B03" w:rsidRPr="0082339F" w:rsidRDefault="00577B03" w:rsidP="00C90C45">
            <w:pPr>
              <w:rPr>
                <w:rFonts w:eastAsia="Times New Roman"/>
                <w:lang w:val="es-CO" w:eastAsia="es-CO"/>
              </w:rPr>
            </w:pPr>
            <w:r w:rsidRPr="0082339F">
              <w:rPr>
                <w:rFonts w:eastAsia="Times New Roman"/>
                <w:lang w:val="es-CO" w:eastAsia="es-CO"/>
              </w:rPr>
              <w:t>- Descripción de los materiales que deben entregar o presentar. La propuesta incluye un informe por escrito y la defensa de sus postulados ante sus compañeros (se puede acompañar con una presentación de diapositivas).</w:t>
            </w:r>
          </w:p>
          <w:p w14:paraId="2A3352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Cuando llegue a la pestaña </w:t>
            </w:r>
            <w:r w:rsidRPr="0082339F">
              <w:rPr>
                <w:rFonts w:eastAsia="Times New Roman"/>
                <w:b/>
                <w:bCs/>
                <w:lang w:val="es-CO" w:eastAsia="es-CO"/>
              </w:rPr>
              <w:t>Proceso</w:t>
            </w:r>
            <w:r w:rsidRPr="0082339F">
              <w:rPr>
                <w:rFonts w:eastAsia="Times New Roman"/>
                <w:lang w:val="es-CO" w:eastAsia="es-CO"/>
              </w:rP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0E02846E" w14:textId="77777777" w:rsidR="00577B03" w:rsidRPr="0082339F" w:rsidRDefault="00577B03" w:rsidP="00C90C45">
            <w:pPr>
              <w:rPr>
                <w:rFonts w:eastAsia="Times New Roman"/>
                <w:lang w:val="es-CO" w:eastAsia="es-CO"/>
              </w:rPr>
            </w:pPr>
            <w:r w:rsidRPr="0082339F">
              <w:rPr>
                <w:rFonts w:eastAsia="Times New Roman"/>
                <w:lang w:val="es-CO" w:eastAsia="es-CO"/>
              </w:rPr>
              <w:t>Recuérdeles que al momento de trabajar deberán tener presente la confiabilidad de las fuentes consultadas, la correcta selección y organización de la información y la claridad y concisión de sus conclusiones.</w:t>
            </w:r>
          </w:p>
          <w:p w14:paraId="119F3A5E" w14:textId="77777777" w:rsidR="00577B03" w:rsidRPr="0082339F" w:rsidRDefault="00577B03" w:rsidP="00C90C45">
            <w:pPr>
              <w:rPr>
                <w:rFonts w:eastAsia="Times New Roman"/>
                <w:lang w:val="es-CO" w:eastAsia="es-CO"/>
              </w:rPr>
            </w:pPr>
            <w:r w:rsidRPr="0082339F">
              <w:rPr>
                <w:rFonts w:eastAsia="Times New Roman"/>
                <w:lang w:val="es-CO" w:eastAsia="es-CO"/>
              </w:rPr>
              <w:t>El tiempo estimado para la realización de esta </w:t>
            </w:r>
            <w:r w:rsidRPr="0082339F">
              <w:rPr>
                <w:rFonts w:eastAsia="Times New Roman"/>
                <w:i/>
                <w:iCs/>
                <w:lang w:val="es-CO" w:eastAsia="es-CO"/>
              </w:rPr>
              <w:t>webquest </w:t>
            </w:r>
            <w:r w:rsidRPr="0082339F">
              <w:rPr>
                <w:rFonts w:eastAsia="Times New Roman"/>
                <w:lang w:val="es-CO" w:eastAsia="es-CO"/>
              </w:rPr>
              <w:t>es de dos sesiones en el aula: una para orientarlos y otra para llevar a cabo la exposición de las conclusiones de los distintos grupos. Los estudiantes tendrán una semana para preparar en casa la tarea asignada.</w:t>
            </w:r>
          </w:p>
          <w:p w14:paraId="248EE9CA" w14:textId="77777777" w:rsidR="00577B03" w:rsidRPr="0082339F" w:rsidRDefault="00577B03" w:rsidP="00C90C45">
            <w:pPr>
              <w:rPr>
                <w:rFonts w:eastAsia="Times New Roman"/>
                <w:lang w:val="es-CO" w:eastAsia="es-CO"/>
              </w:rPr>
            </w:pPr>
            <w:r w:rsidRPr="0082339F">
              <w:rPr>
                <w:rFonts w:eastAsia="Times New Roman"/>
                <w:lang w:val="es-CO" w:eastAsia="es-CO"/>
              </w:rPr>
              <w:t>Los criterios propuestos para evaluar la </w:t>
            </w:r>
            <w:r w:rsidRPr="0082339F">
              <w:rPr>
                <w:rFonts w:eastAsia="Times New Roman"/>
                <w:i/>
                <w:iCs/>
                <w:lang w:val="es-CO" w:eastAsia="es-CO"/>
              </w:rPr>
              <w:t>webquest </w:t>
            </w:r>
            <w:r w:rsidRPr="0082339F">
              <w:rPr>
                <w:rFonts w:eastAsia="Times New Roman"/>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204"/>
              <w:gridCol w:w="575"/>
              <w:gridCol w:w="575"/>
              <w:gridCol w:w="575"/>
              <w:gridCol w:w="575"/>
              <w:gridCol w:w="526"/>
            </w:tblGrid>
            <w:tr w:rsidR="00577B03" w:rsidRPr="0082339F" w14:paraId="4A013C2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A25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804AD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3BC0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11FD1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262D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AA58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5  </w:t>
                  </w:r>
                  <w:r w:rsidRPr="0082339F">
                    <w:rPr>
                      <w:rFonts w:eastAsia="Times New Roman"/>
                      <w:b/>
                      <w:bCs/>
                      <w:sz w:val="22"/>
                      <w:szCs w:val="22"/>
                      <w:lang w:val="es-CO" w:eastAsia="es-CO"/>
                    </w:rPr>
                    <w:t>  </w:t>
                  </w:r>
                </w:p>
              </w:tc>
            </w:tr>
            <w:tr w:rsidR="00577B03" w:rsidRPr="0082339F" w14:paraId="7662CE9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D4B9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F95B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35960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969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D4CC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C930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E2D43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B68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8F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3CFE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FBB9E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174C1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CF46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581B39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505E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0050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D81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D110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93786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7E39F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72CC2D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D33D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15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B436E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5BF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F402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22E80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B6F08D9"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3A971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2BB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95555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7F0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F6F2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8C23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7F4B00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6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F7F4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7631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60CE6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DB0BD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627A2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0A1E8C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14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Aportes propios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527D0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92AC5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A4D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B328B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E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D99004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6BB66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0F89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8D7F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6769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B146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A959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1B1CE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AD199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BA54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491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904CB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DC3D2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2218B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19DF0C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302CB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F88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9A15E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82C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440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4BD4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CEAAF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2A238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A114A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A34A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8024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0AC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ABF0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524790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8257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A17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25EDD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232BA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4E5C8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400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047C5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2FA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8ED48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B6B0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693D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4DF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B971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E421F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62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5AFF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CD8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48F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C59C1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01674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4D7ED1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F75D9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CE3C8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F3E1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48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75F4A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377D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54A8D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AED8D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C213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622DE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879C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B550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D9D88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E334E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DDBB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704D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5B67A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40DD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3D65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3264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F55EB3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494B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D64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39F3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5174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F59C7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03A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EBC8C48"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2D3D5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976B2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F69F9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652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9B8A2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0EB8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A60C26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5EA2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912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DD48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311B2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EB638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574E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8DE9BD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0F30F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D5CF5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7F25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D344B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00E9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15D02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6FD58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0C773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4768F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9233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E0E7C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28444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CF940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7B62C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65E3F0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Grado de integración del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A3E9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3BC8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93FB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2EFC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8FCB6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5009E5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8901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Conocimiento del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086E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8E299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DBF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0C9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1AD2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FBDFCA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C664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196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D78D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03F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ABB1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BAC25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65C0D6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1D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FB8A8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DC2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24D63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3B5B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D43B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CD8983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7B62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Propuestas de múltiples perspectivas para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174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2349B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ECA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4B551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0C244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0E4EA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54BA2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75E5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F0359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456A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10BFC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98EEC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bl>
          <w:p w14:paraId="78ECDD4B" w14:textId="77777777" w:rsidR="00577B03" w:rsidRPr="0082339F" w:rsidRDefault="00577B03" w:rsidP="00C90C45">
            <w:pPr>
              <w:rPr>
                <w:color w:val="000000"/>
                <w:lang w:val="es-CO"/>
              </w:rPr>
            </w:pPr>
          </w:p>
          <w:p w14:paraId="31F28B05" w14:textId="77777777" w:rsidR="00577B03" w:rsidRPr="0082339F" w:rsidRDefault="00577B03" w:rsidP="00C90C45">
            <w:pPr>
              <w:rPr>
                <w:b/>
                <w:color w:val="000000"/>
              </w:rPr>
            </w:pPr>
            <w:r w:rsidRPr="0082339F">
              <w:rPr>
                <w:b/>
                <w:color w:val="000000"/>
              </w:rPr>
              <w:t>Ficha del estudiante</w:t>
            </w:r>
          </w:p>
          <w:p w14:paraId="40CC1390" w14:textId="77777777" w:rsidR="00577B03" w:rsidRPr="0082339F" w:rsidRDefault="00577B03" w:rsidP="00C90C45">
            <w:pPr>
              <w:rPr>
                <w:color w:val="000000"/>
              </w:rPr>
            </w:pPr>
          </w:p>
          <w:p w14:paraId="70173F7F" w14:textId="77777777" w:rsidR="00577B03" w:rsidRPr="0082339F" w:rsidRDefault="00577B03" w:rsidP="00C90C45">
            <w:pPr>
              <w:rPr>
                <w:color w:val="000000"/>
              </w:rPr>
            </w:pPr>
            <w:r w:rsidRPr="0082339F">
              <w:rPr>
                <w:color w:val="000000"/>
              </w:rPr>
              <w:t xml:space="preserve">Título: La primavera árabe </w:t>
            </w:r>
          </w:p>
          <w:p w14:paraId="46EBD037" w14:textId="77777777" w:rsidR="00577B03" w:rsidRPr="0082339F" w:rsidRDefault="00577B03" w:rsidP="00C90C45">
            <w:pPr>
              <w:rPr>
                <w:color w:val="000000"/>
              </w:rPr>
            </w:pPr>
          </w:p>
          <w:p w14:paraId="5F9FA92B"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0B29B2A3" w14:textId="77777777" w:rsidR="00577B03" w:rsidRPr="0082339F" w:rsidRDefault="00577B03" w:rsidP="00C90C45">
            <w:pPr>
              <w:rPr>
                <w:color w:val="000000"/>
              </w:rPr>
            </w:pPr>
          </w:p>
          <w:p w14:paraId="59B6CCCA" w14:textId="77777777" w:rsidR="00577B03" w:rsidRPr="0082339F" w:rsidRDefault="00577B03" w:rsidP="00C90C45">
            <w:pPr>
              <w:rPr>
                <w:color w:val="000000"/>
              </w:rPr>
            </w:pPr>
            <w:r w:rsidRPr="0082339F">
              <w:rPr>
                <w:color w:val="000000"/>
              </w:rPr>
              <w:t>Contextualización</w:t>
            </w:r>
          </w:p>
          <w:p w14:paraId="54DB365A" w14:textId="77777777" w:rsidR="00577B03" w:rsidRPr="0082339F" w:rsidRDefault="00577B03" w:rsidP="00C90C45">
            <w:pPr>
              <w:rPr>
                <w:color w:val="000000"/>
              </w:rPr>
            </w:pPr>
            <w:r w:rsidRPr="0082339F">
              <w:rPr>
                <w:color w:val="000000"/>
              </w:rPr>
              <w:t>Las revueltas en el mundo árabe</w:t>
            </w:r>
          </w:p>
          <w:p w14:paraId="78C0F3C8" w14:textId="77777777" w:rsidR="00577B03" w:rsidRPr="0082339F" w:rsidRDefault="00577B03" w:rsidP="00C90C45">
            <w:pPr>
              <w:rPr>
                <w:color w:val="000000"/>
              </w:rPr>
            </w:pPr>
            <w:r w:rsidRPr="0082339F">
              <w:rPr>
                <w:color w:val="000000"/>
              </w:rP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1D553EBD" w14:textId="77777777" w:rsidR="00577B03" w:rsidRPr="0082339F" w:rsidRDefault="00577B03" w:rsidP="00C90C45">
            <w:pPr>
              <w:rPr>
                <w:color w:val="000000"/>
              </w:rPr>
            </w:pPr>
          </w:p>
          <w:p w14:paraId="6A548E88" w14:textId="77777777" w:rsidR="00577B03" w:rsidRPr="0082339F" w:rsidRDefault="00577B03" w:rsidP="00C90C45">
            <w:pPr>
              <w:rPr>
                <w:color w:val="000000"/>
              </w:rPr>
            </w:pPr>
            <w:r w:rsidRPr="0082339F">
              <w:rPr>
                <w:color w:val="000000"/>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48ECE83F" w14:textId="77777777" w:rsidR="00577B03" w:rsidRPr="0082339F" w:rsidRDefault="00577B03" w:rsidP="00C90C45">
            <w:pPr>
              <w:rPr>
                <w:color w:val="000000"/>
              </w:rPr>
            </w:pPr>
          </w:p>
          <w:p w14:paraId="4396A7DB" w14:textId="77777777" w:rsidR="00577B03" w:rsidRPr="0082339F" w:rsidRDefault="00577B03" w:rsidP="00C90C45">
            <w:pPr>
              <w:rPr>
                <w:color w:val="000000"/>
              </w:rPr>
            </w:pPr>
            <w:r w:rsidRPr="0082339F">
              <w:rPr>
                <w:color w:val="000000"/>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05B256C7" w14:textId="77777777" w:rsidR="00577B03" w:rsidRPr="0082339F" w:rsidRDefault="00577B03" w:rsidP="00C90C45">
            <w:pPr>
              <w:rPr>
                <w:color w:val="000000"/>
              </w:rPr>
            </w:pPr>
          </w:p>
          <w:p w14:paraId="25B7B815" w14:textId="77777777" w:rsidR="00577B03" w:rsidRPr="0082339F" w:rsidRDefault="00577B03" w:rsidP="00C90C45">
            <w:pPr>
              <w:rPr>
                <w:color w:val="000000"/>
              </w:rPr>
            </w:pPr>
            <w:r w:rsidRPr="0082339F">
              <w:rPr>
                <w:color w:val="000000"/>
              </w:rPr>
              <w:t>Los motivos que llevaron a las poblaciones de estos países a la revuelta son diversos. Se destacan:</w:t>
            </w:r>
          </w:p>
          <w:p w14:paraId="141DC26B" w14:textId="77777777" w:rsidR="00577B03" w:rsidRPr="0082339F" w:rsidRDefault="00577B03" w:rsidP="00C90C45">
            <w:pPr>
              <w:rPr>
                <w:color w:val="000000"/>
              </w:rPr>
            </w:pPr>
          </w:p>
          <w:p w14:paraId="54B82C9B" w14:textId="77777777" w:rsidR="00577B03" w:rsidRPr="0082339F" w:rsidRDefault="00577B03" w:rsidP="00C90C45">
            <w:pPr>
              <w:rPr>
                <w:color w:val="000000"/>
              </w:rPr>
            </w:pPr>
            <w:r w:rsidRPr="0082339F">
              <w:rPr>
                <w:color w:val="000000"/>
              </w:rPr>
              <w:t>- Los altos niveles de desempleo, sobre todo entre los jóvenes, en ocasiones con  una buena formación académica, pero sin perspectivas de futuro.</w:t>
            </w:r>
          </w:p>
          <w:p w14:paraId="389416D1" w14:textId="77777777" w:rsidR="00577B03" w:rsidRPr="0082339F" w:rsidRDefault="00577B03" w:rsidP="00C90C45">
            <w:pPr>
              <w:rPr>
                <w:color w:val="000000"/>
              </w:rPr>
            </w:pPr>
          </w:p>
          <w:p w14:paraId="243C27F8" w14:textId="77777777" w:rsidR="00577B03" w:rsidRPr="0082339F" w:rsidRDefault="00577B03" w:rsidP="00C90C45">
            <w:pPr>
              <w:rPr>
                <w:color w:val="000000"/>
              </w:rPr>
            </w:pPr>
            <w:r w:rsidRPr="0082339F">
              <w:rPr>
                <w:color w:val="000000"/>
              </w:rPr>
              <w:t>- Los regímenes políticos autoritarios y corruptos.</w:t>
            </w:r>
          </w:p>
          <w:p w14:paraId="32D618FB" w14:textId="77777777" w:rsidR="00577B03" w:rsidRPr="0082339F" w:rsidRDefault="00577B03" w:rsidP="00C90C45">
            <w:pPr>
              <w:rPr>
                <w:color w:val="000000"/>
              </w:rPr>
            </w:pPr>
          </w:p>
          <w:p w14:paraId="5A891E63" w14:textId="77777777" w:rsidR="00577B03" w:rsidRPr="0082339F" w:rsidRDefault="00577B03" w:rsidP="00C90C45">
            <w:pPr>
              <w:rPr>
                <w:color w:val="000000"/>
              </w:rPr>
            </w:pPr>
            <w:r w:rsidRPr="0082339F">
              <w:rPr>
                <w:color w:val="000000"/>
              </w:rPr>
              <w:t>- El encarecimiento del nivel de vida, en especial de los productos de primera necesidad.</w:t>
            </w:r>
          </w:p>
          <w:p w14:paraId="595FA790" w14:textId="77777777" w:rsidR="00577B03" w:rsidRPr="0082339F" w:rsidRDefault="00577B03" w:rsidP="00C90C45">
            <w:pPr>
              <w:rPr>
                <w:color w:val="000000"/>
              </w:rPr>
            </w:pPr>
          </w:p>
          <w:p w14:paraId="45AC12DC" w14:textId="77777777" w:rsidR="00577B03" w:rsidRPr="0082339F" w:rsidRDefault="00577B03" w:rsidP="00C90C45">
            <w:pPr>
              <w:rPr>
                <w:color w:val="000000"/>
              </w:rPr>
            </w:pPr>
            <w:r w:rsidRPr="0082339F">
              <w:rPr>
                <w:color w:val="000000"/>
              </w:rPr>
              <w:t>La mayoría de los manifestantes eran jóvenes que utilizaron la internet y las redes sociales para organizar y convocar las movilizaciones. Reclamaban una democratización de los regímenes que gobernaban sus países y una mejora de las condiciones de vida (empleo, estabilidad de los precios, etcétera).</w:t>
            </w:r>
          </w:p>
          <w:p w14:paraId="755C49B3" w14:textId="77777777" w:rsidR="00577B03" w:rsidRPr="0082339F" w:rsidRDefault="00577B03" w:rsidP="00C90C45">
            <w:pPr>
              <w:rPr>
                <w:color w:val="000000"/>
              </w:rPr>
            </w:pPr>
          </w:p>
          <w:p w14:paraId="708458AD" w14:textId="77777777" w:rsidR="00577B03" w:rsidRPr="0082339F" w:rsidRDefault="00577B03" w:rsidP="00C90C45">
            <w:pPr>
              <w:rPr>
                <w:color w:val="000000"/>
              </w:rPr>
            </w:pPr>
            <w:r w:rsidRPr="0082339F">
              <w:rPr>
                <w:color w:val="000000"/>
              </w:rPr>
              <w:t>Si quieres saber más sobre este tema, te proponemos la lectura de algunos materiales publicados en internet:</w:t>
            </w:r>
          </w:p>
          <w:p w14:paraId="204AE068" w14:textId="77777777" w:rsidR="00577B03" w:rsidRPr="0082339F" w:rsidRDefault="00577B03" w:rsidP="00C90C45">
            <w:pPr>
              <w:rPr>
                <w:color w:val="000000"/>
              </w:rPr>
            </w:pPr>
          </w:p>
          <w:p w14:paraId="738FBD7C" w14:textId="22C297D6" w:rsidR="00577B03" w:rsidRPr="00D80758" w:rsidRDefault="00E77345" w:rsidP="00D80758">
            <w:pPr>
              <w:pStyle w:val="Prrafodelista"/>
              <w:numPr>
                <w:ilvl w:val="0"/>
                <w:numId w:val="43"/>
              </w:numPr>
              <w:rPr>
                <w:color w:val="000000"/>
              </w:rPr>
            </w:pPr>
            <w:r w:rsidRPr="00D80758">
              <w:rPr>
                <w:color w:val="000000"/>
              </w:rPr>
              <w:t>Atentados en Jordania,</w:t>
            </w:r>
            <w:r w:rsidR="00577B03" w:rsidRPr="00D80758">
              <w:rPr>
                <w:color w:val="000000"/>
              </w:rPr>
              <w:t xml:space="preserve"> </w:t>
            </w:r>
            <w:r w:rsidRPr="00D80758">
              <w:rPr>
                <w:color w:val="000000"/>
              </w:rPr>
              <w:t>[</w:t>
            </w:r>
            <w:r w:rsidRPr="00D80758">
              <w:rPr>
                <w:rFonts w:ascii="Times New Roman" w:hAnsi="Times New Roman" w:cs="Times New Roman"/>
              </w:rPr>
              <w:t>VER</w:t>
            </w:r>
            <w:r w:rsidRPr="00D80758">
              <w:rPr>
                <w:color w:val="000000"/>
              </w:rPr>
              <w:t>].</w:t>
            </w:r>
          </w:p>
          <w:p w14:paraId="30B4CA53" w14:textId="79B74B58" w:rsidR="00D80758" w:rsidRPr="00D80758" w:rsidRDefault="00887B01" w:rsidP="00D80758">
            <w:pPr>
              <w:rPr>
                <w:color w:val="000000"/>
              </w:rPr>
            </w:pPr>
            <w:hyperlink r:id="rId53" w:history="1">
              <w:r w:rsidR="00D80758" w:rsidRPr="00D25797">
                <w:rPr>
                  <w:rStyle w:val="Hipervnculo"/>
                  <w:rFonts w:ascii="Lucida Grande" w:hAnsi="Lucida Grande" w:cs="Lucida Grande"/>
                </w:rPr>
                <w:t>http://hispanicasaber.planetasaber.com/theworld/chronicles/seccions/cards/default.asp?art=94&amp;pk=1732</w:t>
              </w:r>
            </w:hyperlink>
            <w:r w:rsidR="00D80758">
              <w:rPr>
                <w:rFonts w:ascii="Lucida Grande" w:hAnsi="Lucida Grande" w:cs="Lucida Grande"/>
                <w:color w:val="000000"/>
              </w:rPr>
              <w:t xml:space="preserve"> </w:t>
            </w:r>
          </w:p>
          <w:p w14:paraId="6C6537BA" w14:textId="77777777" w:rsidR="00577B03" w:rsidRPr="0082339F" w:rsidRDefault="00577B03" w:rsidP="00C90C45">
            <w:pPr>
              <w:rPr>
                <w:color w:val="000000"/>
              </w:rPr>
            </w:pPr>
          </w:p>
          <w:p w14:paraId="0217DA2D" w14:textId="54068F0D" w:rsidR="00577B03" w:rsidRPr="00D80758" w:rsidRDefault="00577B03" w:rsidP="00D80758">
            <w:pPr>
              <w:pStyle w:val="Prrafodelista"/>
              <w:numPr>
                <w:ilvl w:val="0"/>
                <w:numId w:val="43"/>
              </w:numPr>
              <w:rPr>
                <w:color w:val="000000"/>
              </w:rPr>
            </w:pPr>
            <w:r w:rsidRPr="00D80758">
              <w:rPr>
                <w:i/>
                <w:color w:val="000000"/>
              </w:rPr>
              <w:t>El año de las revueltas</w:t>
            </w:r>
            <w:r w:rsidRPr="00D80758">
              <w:rPr>
                <w:color w:val="000000"/>
              </w:rPr>
              <w:t xml:space="preserve">, en El País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0A720A6C" w14:textId="1BB5FE4C" w:rsidR="00D80758" w:rsidRPr="00D80758" w:rsidRDefault="00887B01" w:rsidP="00D80758">
            <w:pPr>
              <w:rPr>
                <w:color w:val="000000"/>
              </w:rPr>
            </w:pPr>
            <w:hyperlink r:id="rId54" w:history="1">
              <w:r w:rsidR="00D80758" w:rsidRPr="00D25797">
                <w:rPr>
                  <w:rStyle w:val="Hipervnculo"/>
                  <w:rFonts w:ascii="Lucida Grande" w:hAnsi="Lucida Grande" w:cs="Lucida Grande"/>
                </w:rPr>
                <w:t>http://www.elpais.com/especial/revueltas-en-el-mundo-arabe/</w:t>
              </w:r>
            </w:hyperlink>
            <w:r w:rsidR="00D80758">
              <w:rPr>
                <w:rFonts w:ascii="Lucida Grande" w:hAnsi="Lucida Grande" w:cs="Lucida Grande"/>
                <w:color w:val="000000"/>
              </w:rPr>
              <w:t xml:space="preserve"> </w:t>
            </w:r>
          </w:p>
          <w:p w14:paraId="6819B0B5" w14:textId="77777777" w:rsidR="00577B03" w:rsidRPr="0082339F" w:rsidRDefault="00577B03" w:rsidP="00C90C45">
            <w:pPr>
              <w:rPr>
                <w:color w:val="000000"/>
              </w:rPr>
            </w:pPr>
          </w:p>
          <w:p w14:paraId="3C9D1115" w14:textId="474CF7CA" w:rsidR="00577B03" w:rsidRPr="00D80758" w:rsidRDefault="00577B03" w:rsidP="00D80758">
            <w:pPr>
              <w:pStyle w:val="Prrafodelista"/>
              <w:numPr>
                <w:ilvl w:val="0"/>
                <w:numId w:val="43"/>
              </w:numPr>
              <w:rPr>
                <w:color w:val="000000"/>
              </w:rPr>
            </w:pPr>
            <w:r w:rsidRPr="00D80758">
              <w:rPr>
                <w:i/>
                <w:color w:val="000000"/>
              </w:rPr>
              <w:t>Cinco causas de la insurrección árabe</w:t>
            </w:r>
            <w:r w:rsidRPr="00D80758">
              <w:rPr>
                <w:color w:val="000000"/>
              </w:rPr>
              <w:t xml:space="preserve">, en Le Monde Diplomatique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478EAB43" w14:textId="48526EE1" w:rsidR="00D80758" w:rsidRPr="00D80758" w:rsidRDefault="00887B01" w:rsidP="00D80758">
            <w:pPr>
              <w:rPr>
                <w:color w:val="000000"/>
              </w:rPr>
            </w:pPr>
            <w:hyperlink r:id="rId55" w:history="1">
              <w:r w:rsidR="00D80758" w:rsidRPr="00D25797">
                <w:rPr>
                  <w:rStyle w:val="Hipervnculo"/>
                  <w:rFonts w:ascii="Lucida Grande" w:hAnsi="Lucida Grande" w:cs="Lucida Grande"/>
                </w:rPr>
                <w:t>http://www.monde-diplomatique.es/?url=editorial/0000856412872168186811102294251000/editorial/?articulo=8ca803e0-5eba-4c95-908f-64a36ee042fd</w:t>
              </w:r>
            </w:hyperlink>
            <w:r w:rsidR="00D80758">
              <w:rPr>
                <w:rFonts w:ascii="Lucida Grande" w:hAnsi="Lucida Grande" w:cs="Lucida Grande"/>
                <w:color w:val="000000"/>
              </w:rPr>
              <w:t xml:space="preserve"> </w:t>
            </w:r>
          </w:p>
          <w:p w14:paraId="70A530BC" w14:textId="77777777" w:rsidR="00577B03" w:rsidRPr="0082339F" w:rsidRDefault="00577B03" w:rsidP="00C90C45">
            <w:pPr>
              <w:rPr>
                <w:color w:val="000000"/>
              </w:rPr>
            </w:pPr>
          </w:p>
          <w:p w14:paraId="0C4BA1E6" w14:textId="79C657D1" w:rsidR="00577B03" w:rsidRDefault="00577B03" w:rsidP="00C90C45">
            <w:pPr>
              <w:rPr>
                <w:color w:val="000000"/>
              </w:rPr>
            </w:pPr>
            <w:r w:rsidRPr="0082339F">
              <w:rPr>
                <w:color w:val="000000"/>
              </w:rPr>
              <w:t xml:space="preserve">- </w:t>
            </w:r>
            <w:r w:rsidRPr="0082339F">
              <w:rPr>
                <w:i/>
                <w:color w:val="000000"/>
              </w:rPr>
              <w:t>El viento de la Primavera árabe</w:t>
            </w:r>
            <w:r w:rsidRPr="0082339F">
              <w:rPr>
                <w:color w:val="000000"/>
              </w:rPr>
              <w:t xml:space="preserve">, en Webislam </w:t>
            </w:r>
            <w:r w:rsidR="00E77345">
              <w:rPr>
                <w:color w:val="000000"/>
              </w:rPr>
              <w:t>[</w:t>
            </w:r>
            <w:r w:rsidR="00E77345" w:rsidRPr="00D80758">
              <w:rPr>
                <w:rFonts w:ascii="Times New Roman" w:hAnsi="Times New Roman" w:cs="Times New Roman"/>
              </w:rPr>
              <w:t>VER</w:t>
            </w:r>
            <w:r w:rsidR="00E77345">
              <w:rPr>
                <w:color w:val="000000"/>
              </w:rPr>
              <w:t>].</w:t>
            </w:r>
          </w:p>
          <w:p w14:paraId="4923D35A" w14:textId="45F113CF" w:rsidR="00D80758" w:rsidRPr="0082339F" w:rsidRDefault="00887B01" w:rsidP="00C90C45">
            <w:pPr>
              <w:rPr>
                <w:color w:val="000000"/>
              </w:rPr>
            </w:pPr>
            <w:hyperlink r:id="rId56" w:history="1">
              <w:r w:rsidR="00D80758" w:rsidRPr="00D25797">
                <w:rPr>
                  <w:rStyle w:val="Hipervnculo"/>
                  <w:rFonts w:ascii="Lucida Grande" w:hAnsi="Lucida Grande" w:cs="Lucida Grande"/>
                </w:rPr>
                <w:t>http://www.webislam.com/articulos/61851-el_viento_de_la_primavera_arabe.html</w:t>
              </w:r>
            </w:hyperlink>
            <w:r w:rsidR="00D80758">
              <w:rPr>
                <w:rFonts w:ascii="Lucida Grande" w:hAnsi="Lucida Grande" w:cs="Lucida Grande"/>
                <w:color w:val="000000"/>
              </w:rPr>
              <w:t xml:space="preserve"> </w:t>
            </w:r>
          </w:p>
          <w:p w14:paraId="4C8EA2EF" w14:textId="77777777" w:rsidR="00577B03" w:rsidRPr="0082339F" w:rsidRDefault="00577B03" w:rsidP="00C90C45">
            <w:pPr>
              <w:rPr>
                <w:color w:val="000000"/>
              </w:rPr>
            </w:pPr>
          </w:p>
          <w:p w14:paraId="170D9560" w14:textId="33CAF028" w:rsidR="00577B03" w:rsidRPr="0082339F" w:rsidRDefault="00577B03" w:rsidP="00C90C45">
            <w:pPr>
              <w:rPr>
                <w:color w:val="000000"/>
              </w:rPr>
            </w:pPr>
            <w:r w:rsidRPr="0082339F">
              <w:rPr>
                <w:color w:val="000000"/>
              </w:rPr>
              <w:t xml:space="preserve">- </w:t>
            </w:r>
            <w:r w:rsidRPr="0082339F">
              <w:rPr>
                <w:i/>
                <w:color w:val="000000"/>
              </w:rPr>
              <w:t>¿Primavera árabe?,</w:t>
            </w:r>
            <w:r w:rsidRPr="0082339F">
              <w:rPr>
                <w:color w:val="000000"/>
              </w:rPr>
              <w:t xml:space="preserve"> en Letras Libres </w:t>
            </w:r>
            <w:r w:rsidR="00E77345">
              <w:rPr>
                <w:color w:val="000000"/>
              </w:rPr>
              <w:t>[</w:t>
            </w:r>
            <w:r w:rsidR="00E77345" w:rsidRPr="00D80758">
              <w:rPr>
                <w:rFonts w:ascii="Times New Roman" w:hAnsi="Times New Roman" w:cs="Times New Roman"/>
              </w:rPr>
              <w:t>VER</w:t>
            </w:r>
            <w:r w:rsidR="00E77345">
              <w:rPr>
                <w:color w:val="000000"/>
              </w:rPr>
              <w:t>].</w:t>
            </w:r>
          </w:p>
          <w:p w14:paraId="7F284296" w14:textId="144BCB71" w:rsidR="00577B03" w:rsidRPr="0082339F" w:rsidRDefault="00887B01" w:rsidP="00C90C45">
            <w:pPr>
              <w:rPr>
                <w:color w:val="000000"/>
              </w:rPr>
            </w:pPr>
            <w:hyperlink r:id="rId57" w:history="1">
              <w:r w:rsidR="00D80758" w:rsidRPr="00D25797">
                <w:rPr>
                  <w:rStyle w:val="Hipervnculo"/>
                  <w:rFonts w:ascii="Lucida Grande" w:hAnsi="Lucida Grande" w:cs="Lucida Grande"/>
                </w:rPr>
                <w:t>http://www.letraslibres.com/revista/dossier/primavera-arabe</w:t>
              </w:r>
            </w:hyperlink>
            <w:r w:rsidR="00D80758">
              <w:rPr>
                <w:rFonts w:ascii="Lucida Grande" w:hAnsi="Lucida Grande" w:cs="Lucida Grande"/>
                <w:color w:val="000000"/>
              </w:rPr>
              <w:t xml:space="preserve"> </w:t>
            </w:r>
          </w:p>
          <w:p w14:paraId="468F75F8" w14:textId="64DEDED4" w:rsidR="00577B03" w:rsidRPr="00D80758" w:rsidRDefault="00577B03" w:rsidP="00D80758">
            <w:pPr>
              <w:pStyle w:val="Prrafodelista"/>
              <w:numPr>
                <w:ilvl w:val="0"/>
                <w:numId w:val="43"/>
              </w:numPr>
              <w:rPr>
                <w:color w:val="000000"/>
              </w:rPr>
            </w:pPr>
            <w:r w:rsidRPr="00D80758">
              <w:rPr>
                <w:i/>
                <w:color w:val="000000"/>
              </w:rPr>
              <w:t>Revueltas en el mundo árabe</w:t>
            </w:r>
            <w:r w:rsidRPr="00D80758">
              <w:rPr>
                <w:color w:val="000000"/>
              </w:rPr>
              <w:t xml:space="preserve">, en RTVE </w:t>
            </w:r>
            <w:r w:rsidR="00E77345" w:rsidRPr="00D80758">
              <w:rPr>
                <w:color w:val="000000"/>
              </w:rPr>
              <w:t>[</w:t>
            </w:r>
            <w:r w:rsidR="00E77345" w:rsidRPr="00D80758">
              <w:rPr>
                <w:rFonts w:ascii="Times New Roman" w:hAnsi="Times New Roman" w:cs="Times New Roman"/>
              </w:rPr>
              <w:t>VER</w:t>
            </w:r>
            <w:r w:rsidR="00E77345" w:rsidRPr="00D80758">
              <w:rPr>
                <w:color w:val="000000"/>
              </w:rPr>
              <w:t>].</w:t>
            </w:r>
          </w:p>
          <w:p w14:paraId="7EECFE25" w14:textId="03454C39" w:rsidR="00D80758" w:rsidRPr="00D80758" w:rsidRDefault="00887B01" w:rsidP="00D80758">
            <w:pPr>
              <w:rPr>
                <w:color w:val="000000"/>
              </w:rPr>
            </w:pPr>
            <w:hyperlink r:id="rId58" w:history="1">
              <w:r w:rsidR="00D80758" w:rsidRPr="00D25797">
                <w:rPr>
                  <w:rStyle w:val="Hipervnculo"/>
                  <w:rFonts w:ascii="Lucida Grande" w:hAnsi="Lucida Grande" w:cs="Lucida Grande"/>
                </w:rPr>
                <w:t>http://www.rtve.es/noticias/revueltas-arabes/</w:t>
              </w:r>
            </w:hyperlink>
            <w:r w:rsidR="00D80758">
              <w:rPr>
                <w:rFonts w:ascii="Lucida Grande" w:hAnsi="Lucida Grande" w:cs="Lucida Grande"/>
                <w:color w:val="000000"/>
              </w:rPr>
              <w:t xml:space="preserve"> </w:t>
            </w:r>
          </w:p>
          <w:p w14:paraId="08AD8024" w14:textId="77777777" w:rsidR="00577B03" w:rsidRPr="0082339F" w:rsidRDefault="00577B03" w:rsidP="00C90C45">
            <w:pPr>
              <w:rPr>
                <w:color w:val="000000"/>
              </w:rPr>
            </w:pPr>
          </w:p>
        </w:tc>
      </w:tr>
    </w:tbl>
    <w:p w14:paraId="064EC114" w14:textId="77777777" w:rsidR="00577B03" w:rsidRPr="0082339F" w:rsidRDefault="00577B03" w:rsidP="005440AC">
      <w:pPr>
        <w:rPr>
          <w:sz w:val="22"/>
          <w:szCs w:val="22"/>
        </w:rPr>
      </w:pPr>
    </w:p>
    <w:p w14:paraId="48D7261C" w14:textId="75D53ABC" w:rsidR="005440AC" w:rsidRDefault="005440AC" w:rsidP="005440AC">
      <w:pPr>
        <w:rPr>
          <w:sz w:val="22"/>
          <w:szCs w:val="22"/>
        </w:rPr>
      </w:pPr>
      <w:r w:rsidRPr="0082339F">
        <w:rPr>
          <w:sz w:val="22"/>
          <w:szCs w:val="22"/>
        </w:rPr>
        <w:t>La oleada de protestas democráticas, sin antecedentes en el mundo árabe, encontró simpatías y apoyos entre muchas personas e instituciones del mundo occidental, y generó la condena de las acciones represivas de los gobiernos</w:t>
      </w:r>
      <w:r w:rsidR="00D80758">
        <w:rPr>
          <w:sz w:val="22"/>
          <w:szCs w:val="22"/>
        </w:rPr>
        <w:t xml:space="preserve"> </w:t>
      </w:r>
      <w:r w:rsidR="00D80758" w:rsidRPr="0082339F">
        <w:rPr>
          <w:sz w:val="22"/>
          <w:szCs w:val="22"/>
        </w:rPr>
        <w:t>[</w:t>
      </w:r>
      <w:r w:rsidR="00D80758" w:rsidRPr="00D80758">
        <w:rPr>
          <w:rFonts w:ascii="Times New Roman" w:hAnsi="Times New Roman" w:cs="Times New Roman"/>
          <w:sz w:val="22"/>
          <w:szCs w:val="22"/>
        </w:rPr>
        <w:t>VER</w:t>
      </w:r>
      <w:r w:rsidR="00D80758" w:rsidRPr="0082339F">
        <w:rPr>
          <w:sz w:val="22"/>
          <w:szCs w:val="22"/>
        </w:rPr>
        <w:t>]</w:t>
      </w:r>
      <w:r w:rsidRPr="0082339F">
        <w:rPr>
          <w:sz w:val="22"/>
          <w:szCs w:val="22"/>
        </w:rPr>
        <w:t>.</w:t>
      </w:r>
    </w:p>
    <w:p w14:paraId="103B2314" w14:textId="209C18C4" w:rsidR="00D80758" w:rsidRPr="0082339F" w:rsidRDefault="00887B01" w:rsidP="005440AC">
      <w:pPr>
        <w:rPr>
          <w:sz w:val="22"/>
          <w:szCs w:val="22"/>
        </w:rPr>
      </w:pPr>
      <w:hyperlink r:id="rId59" w:history="1">
        <w:r w:rsidR="00D80758" w:rsidRPr="00D25797">
          <w:rPr>
            <w:rStyle w:val="Hipervnculo"/>
            <w:rFonts w:ascii="Lucida Grande" w:hAnsi="Lucida Grande" w:cs="Lucida Grande"/>
          </w:rPr>
          <w:t>http://aulaplaneta.planetasaber.com/theworld/chronicles/seccions/cards/default.asp?art=94&amp;pk=2954</w:t>
        </w:r>
      </w:hyperlink>
      <w:r w:rsidR="00D80758">
        <w:rPr>
          <w:rFonts w:ascii="Lucida Grande" w:hAnsi="Lucida Grande" w:cs="Lucida Grande"/>
          <w:color w:val="000000"/>
        </w:rPr>
        <w:t xml:space="preserve"> </w:t>
      </w:r>
    </w:p>
    <w:p w14:paraId="00DDECE6"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12862CAE" w14:textId="77777777" w:rsidTr="000C24B3">
        <w:tc>
          <w:tcPr>
            <w:tcW w:w="9033" w:type="dxa"/>
            <w:gridSpan w:val="2"/>
            <w:shd w:val="clear" w:color="auto" w:fill="0D0D0D" w:themeFill="text1" w:themeFillTint="F2"/>
          </w:tcPr>
          <w:p w14:paraId="5CD5D62C"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4A2237A" w14:textId="77777777" w:rsidTr="000C24B3">
        <w:tc>
          <w:tcPr>
            <w:tcW w:w="2518" w:type="dxa"/>
          </w:tcPr>
          <w:p w14:paraId="406CD438" w14:textId="77777777" w:rsidR="005440AC" w:rsidRPr="0082339F" w:rsidRDefault="005440AC" w:rsidP="000C24B3">
            <w:pPr>
              <w:rPr>
                <w:b/>
                <w:color w:val="000000"/>
              </w:rPr>
            </w:pPr>
            <w:r w:rsidRPr="0082339F">
              <w:rPr>
                <w:b/>
                <w:color w:val="000000"/>
              </w:rPr>
              <w:t>Código</w:t>
            </w:r>
          </w:p>
        </w:tc>
        <w:tc>
          <w:tcPr>
            <w:tcW w:w="6515" w:type="dxa"/>
          </w:tcPr>
          <w:p w14:paraId="2A164D59" w14:textId="77777777" w:rsidR="005440AC" w:rsidRPr="0082339F" w:rsidRDefault="005440AC" w:rsidP="000C24B3">
            <w:pPr>
              <w:rPr>
                <w:b/>
                <w:color w:val="000000"/>
              </w:rPr>
            </w:pPr>
            <w:r w:rsidRPr="0082339F">
              <w:rPr>
                <w:color w:val="000000"/>
              </w:rPr>
              <w:t>CS_11_01_IMG25</w:t>
            </w:r>
          </w:p>
        </w:tc>
      </w:tr>
      <w:tr w:rsidR="005440AC" w:rsidRPr="0082339F" w14:paraId="121E9A0D" w14:textId="77777777" w:rsidTr="000C24B3">
        <w:tc>
          <w:tcPr>
            <w:tcW w:w="2518" w:type="dxa"/>
          </w:tcPr>
          <w:p w14:paraId="4B37D87C" w14:textId="77777777" w:rsidR="005440AC" w:rsidRPr="0082339F" w:rsidRDefault="005440AC" w:rsidP="000C24B3">
            <w:pPr>
              <w:rPr>
                <w:color w:val="000000"/>
              </w:rPr>
            </w:pPr>
            <w:r w:rsidRPr="0082339F">
              <w:rPr>
                <w:b/>
                <w:color w:val="000000"/>
              </w:rPr>
              <w:t>Descripción</w:t>
            </w:r>
          </w:p>
        </w:tc>
        <w:tc>
          <w:tcPr>
            <w:tcW w:w="6515" w:type="dxa"/>
          </w:tcPr>
          <w:p w14:paraId="3878ECBB" w14:textId="77777777" w:rsidR="005440AC" w:rsidRPr="0082339F" w:rsidRDefault="005440AC" w:rsidP="000C24B3">
            <w:pPr>
              <w:rPr>
                <w:color w:val="000000"/>
                <w:lang w:val="es-CO"/>
              </w:rPr>
            </w:pPr>
            <w:r w:rsidRPr="0082339F">
              <w:rPr>
                <w:color w:val="000000"/>
                <w:lang w:val="es-CO"/>
              </w:rPr>
              <w:t xml:space="preserve">El Cairo, Egipto - 22 de noviembre de 2011. Miles de manifestantes en la plaza Tahrir. </w:t>
            </w:r>
          </w:p>
        </w:tc>
      </w:tr>
      <w:tr w:rsidR="005440AC" w:rsidRPr="0082339F" w14:paraId="7ACFC1CD" w14:textId="77777777" w:rsidTr="000C24B3">
        <w:tc>
          <w:tcPr>
            <w:tcW w:w="2518" w:type="dxa"/>
          </w:tcPr>
          <w:p w14:paraId="3B08AF9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4485D9" w14:textId="77777777" w:rsidR="005440AC" w:rsidRPr="0082339F" w:rsidRDefault="005440AC" w:rsidP="000C24B3">
            <w:pPr>
              <w:rPr>
                <w:color w:val="000000"/>
              </w:rPr>
            </w:pPr>
            <w:r w:rsidRPr="0082339F">
              <w:rPr>
                <w:color w:val="000000"/>
                <w:lang w:val="es-CO"/>
              </w:rPr>
              <w:t>Número de la imagen 139195160</w:t>
            </w:r>
          </w:p>
        </w:tc>
      </w:tr>
      <w:tr w:rsidR="005440AC" w:rsidRPr="0082339F" w14:paraId="7661DB07" w14:textId="77777777" w:rsidTr="000C24B3">
        <w:tc>
          <w:tcPr>
            <w:tcW w:w="2518" w:type="dxa"/>
          </w:tcPr>
          <w:p w14:paraId="0F4ACBDD" w14:textId="77777777" w:rsidR="005440AC" w:rsidRPr="0082339F" w:rsidRDefault="005440AC" w:rsidP="000C24B3">
            <w:pPr>
              <w:rPr>
                <w:color w:val="000000"/>
              </w:rPr>
            </w:pPr>
            <w:r w:rsidRPr="0082339F">
              <w:rPr>
                <w:b/>
                <w:color w:val="000000"/>
              </w:rPr>
              <w:t>Pie de imagen</w:t>
            </w:r>
          </w:p>
        </w:tc>
        <w:tc>
          <w:tcPr>
            <w:tcW w:w="6515" w:type="dxa"/>
          </w:tcPr>
          <w:p w14:paraId="437B9076" w14:textId="77777777" w:rsidR="005440AC" w:rsidRPr="0082339F" w:rsidRDefault="005440AC" w:rsidP="000C24B3">
            <w:pPr>
              <w:rPr>
                <w:color w:val="000000"/>
              </w:rPr>
            </w:pPr>
            <w:r w:rsidRPr="0082339F">
              <w:rPr>
                <w:color w:val="000000"/>
              </w:rP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231C856B" w14:textId="77777777" w:rsidR="005440AC" w:rsidRPr="0082339F" w:rsidRDefault="005440AC" w:rsidP="005440AC">
      <w:pPr>
        <w:rPr>
          <w:sz w:val="22"/>
          <w:szCs w:val="22"/>
        </w:rPr>
      </w:pPr>
    </w:p>
    <w:p w14:paraId="183726AD" w14:textId="77777777" w:rsidR="005440AC" w:rsidRPr="0082339F" w:rsidRDefault="005440AC" w:rsidP="005440AC">
      <w:pPr>
        <w:rPr>
          <w:sz w:val="22"/>
          <w:szCs w:val="22"/>
        </w:rPr>
      </w:pPr>
      <w:r w:rsidRPr="0082339F">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16D3754B" w14:textId="77777777" w:rsidR="005440AC" w:rsidRPr="0082339F" w:rsidRDefault="005440AC" w:rsidP="005440AC">
      <w:pPr>
        <w:rPr>
          <w:sz w:val="22"/>
          <w:szCs w:val="22"/>
        </w:rPr>
      </w:pPr>
      <w:r w:rsidRPr="0082339F">
        <w:rPr>
          <w:sz w:val="22"/>
          <w:szCs w:val="22"/>
        </w:rPr>
        <w:t xml:space="preserve"> </w:t>
      </w:r>
    </w:p>
    <w:p w14:paraId="49478BCC" w14:textId="77777777" w:rsidR="005440AC" w:rsidRPr="0082339F" w:rsidRDefault="005440AC" w:rsidP="005440AC">
      <w:pPr>
        <w:rPr>
          <w:sz w:val="22"/>
          <w:szCs w:val="22"/>
        </w:rPr>
      </w:pPr>
      <w:r w:rsidRPr="0082339F">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58CAEADF" w14:textId="77777777" w:rsidR="005440AC" w:rsidRPr="0082339F" w:rsidRDefault="005440AC" w:rsidP="005440AC">
      <w:pPr>
        <w:rPr>
          <w:sz w:val="22"/>
          <w:szCs w:val="22"/>
        </w:rPr>
      </w:pPr>
    </w:p>
    <w:p w14:paraId="7BA15E13" w14:textId="77777777" w:rsidR="005440AC" w:rsidRPr="0082339F" w:rsidRDefault="005440AC" w:rsidP="005440AC">
      <w:pPr>
        <w:rPr>
          <w:sz w:val="22"/>
          <w:szCs w:val="22"/>
        </w:rPr>
      </w:pPr>
      <w:r w:rsidRPr="0082339F">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78A302C6"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5BC50CCA" w14:textId="77777777" w:rsidTr="000C24B3">
        <w:tc>
          <w:tcPr>
            <w:tcW w:w="8978" w:type="dxa"/>
            <w:gridSpan w:val="2"/>
            <w:shd w:val="clear" w:color="auto" w:fill="000000" w:themeFill="text1"/>
          </w:tcPr>
          <w:p w14:paraId="20AE5A2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DD3139E" w14:textId="77777777" w:rsidTr="000C24B3">
        <w:tc>
          <w:tcPr>
            <w:tcW w:w="2518" w:type="dxa"/>
          </w:tcPr>
          <w:p w14:paraId="318888EF" w14:textId="77777777" w:rsidR="005440AC" w:rsidRPr="0082339F" w:rsidRDefault="005440AC" w:rsidP="000C24B3">
            <w:pPr>
              <w:rPr>
                <w:b/>
              </w:rPr>
            </w:pPr>
            <w:r w:rsidRPr="0082339F">
              <w:rPr>
                <w:b/>
              </w:rPr>
              <w:t>Título</w:t>
            </w:r>
          </w:p>
        </w:tc>
        <w:tc>
          <w:tcPr>
            <w:tcW w:w="6460" w:type="dxa"/>
          </w:tcPr>
          <w:p w14:paraId="5DFA13B6" w14:textId="77777777" w:rsidR="005440AC" w:rsidRPr="0082339F" w:rsidRDefault="005440AC" w:rsidP="000C24B3">
            <w:pPr>
              <w:rPr>
                <w:b/>
              </w:rPr>
            </w:pPr>
            <w:r w:rsidRPr="0082339F">
              <w:rPr>
                <w:b/>
              </w:rPr>
              <w:t xml:space="preserve">Guerras civiles en los países de la primavera árabe </w:t>
            </w:r>
          </w:p>
        </w:tc>
      </w:tr>
      <w:tr w:rsidR="005440AC" w:rsidRPr="0082339F" w14:paraId="52B7BD14" w14:textId="77777777" w:rsidTr="000C24B3">
        <w:tc>
          <w:tcPr>
            <w:tcW w:w="2518" w:type="dxa"/>
          </w:tcPr>
          <w:p w14:paraId="05A480D3" w14:textId="77777777" w:rsidR="005440AC" w:rsidRPr="0082339F" w:rsidRDefault="005440AC" w:rsidP="000C24B3">
            <w:r w:rsidRPr="0082339F">
              <w:rPr>
                <w:b/>
              </w:rPr>
              <w:t>Contenido</w:t>
            </w:r>
          </w:p>
        </w:tc>
        <w:tc>
          <w:tcPr>
            <w:tcW w:w="6460" w:type="dxa"/>
          </w:tcPr>
          <w:p w14:paraId="12EECBC3" w14:textId="77777777" w:rsidR="005440AC" w:rsidRPr="0082339F" w:rsidRDefault="005440AC" w:rsidP="000C24B3">
            <w:r w:rsidRPr="0082339F">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E0BB8A6" w14:textId="77777777" w:rsidR="005440AC" w:rsidRPr="0082339F" w:rsidRDefault="005440AC" w:rsidP="000C24B3">
            <w:r w:rsidRPr="0082339F">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6DDD7D02" w14:textId="77777777" w:rsidR="005440AC" w:rsidRPr="0082339F" w:rsidRDefault="005440AC" w:rsidP="005440AC">
      <w:pPr>
        <w:rPr>
          <w:sz w:val="22"/>
          <w:szCs w:val="22"/>
        </w:rPr>
      </w:pPr>
    </w:p>
    <w:p w14:paraId="6511A046" w14:textId="77777777" w:rsidR="005440AC" w:rsidRPr="0082339F" w:rsidRDefault="005440AC" w:rsidP="005440AC">
      <w:pPr>
        <w:rPr>
          <w:sz w:val="22"/>
          <w:szCs w:val="22"/>
        </w:rPr>
      </w:pPr>
      <w:r w:rsidRPr="0082339F">
        <w:rPr>
          <w:sz w:val="22"/>
          <w:szCs w:val="22"/>
        </w:rPr>
        <w:t xml:space="preserve">En algunos casos, dos gobiernos se disputan el poder y hay un retroceso general de las libertades. Incluso se han promulgado leyes para controlar e impedir las manifestaciones multitudinarias.    </w:t>
      </w:r>
    </w:p>
    <w:p w14:paraId="703E82A8" w14:textId="77777777" w:rsidR="005440AC" w:rsidRPr="0082339F" w:rsidRDefault="005440AC" w:rsidP="005440AC">
      <w:pPr>
        <w:rPr>
          <w:sz w:val="22"/>
          <w:szCs w:val="22"/>
        </w:rPr>
      </w:pPr>
    </w:p>
    <w:p w14:paraId="29275015" w14:textId="6A8F9F18" w:rsidR="005440AC" w:rsidRPr="0082339F" w:rsidRDefault="005440AC" w:rsidP="005440AC">
      <w:pPr>
        <w:rPr>
          <w:sz w:val="22"/>
          <w:szCs w:val="22"/>
        </w:rPr>
      </w:pPr>
      <w:r w:rsidRPr="0082339F">
        <w:rPr>
          <w:sz w:val="22"/>
          <w:szCs w:val="22"/>
        </w:rPr>
        <w:t>Las guerras civiles en Siria e Iraq son particularmente graves [</w:t>
      </w:r>
      <w:r w:rsidRPr="00D80758">
        <w:rPr>
          <w:rFonts w:ascii="Times New Roman" w:hAnsi="Times New Roman" w:cs="Times New Roman"/>
          <w:sz w:val="22"/>
          <w:szCs w:val="22"/>
        </w:rPr>
        <w:t>VER</w:t>
      </w:r>
      <w:r w:rsidRPr="0082339F">
        <w:rPr>
          <w:sz w:val="22"/>
          <w:szCs w:val="22"/>
        </w:rPr>
        <w:t>]</w:t>
      </w:r>
      <w:r w:rsidR="00D80758" w:rsidRPr="00D80758">
        <w:rPr>
          <w:rFonts w:ascii="Lucida Grande" w:hAnsi="Lucida Grande" w:cs="Lucida Grande"/>
          <w:color w:val="000000"/>
        </w:rPr>
        <w:t xml:space="preserve"> </w:t>
      </w:r>
      <w:hyperlink r:id="rId60" w:history="1">
        <w:r w:rsidR="00D80758" w:rsidRPr="00D25797">
          <w:rPr>
            <w:rStyle w:val="Hipervnculo"/>
            <w:rFonts w:ascii="Lucida Grande" w:hAnsi="Lucida Grande" w:cs="Lucida Grande"/>
          </w:rPr>
          <w:t>http://noticias.lainformacion.com/mundo/nueve-mapas-para-entender-siria-y-la-guerra-civil-que-asola-al-pais-desde-hace-4-anos_lsU19h0rOw8y7awo26BKr3/</w:t>
        </w:r>
      </w:hyperlink>
      <w:r w:rsidR="00D80758">
        <w:rPr>
          <w:rFonts w:ascii="Lucida Grande" w:hAnsi="Lucida Grande" w:cs="Lucida Grande"/>
          <w:color w:val="000000"/>
        </w:rPr>
        <w:t xml:space="preserve"> </w:t>
      </w:r>
      <w:r w:rsidRPr="0082339F">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438029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7D24E6" w14:textId="77777777" w:rsidTr="000C24B3">
        <w:tc>
          <w:tcPr>
            <w:tcW w:w="9033" w:type="dxa"/>
            <w:gridSpan w:val="2"/>
            <w:shd w:val="clear" w:color="auto" w:fill="0D0D0D" w:themeFill="text1" w:themeFillTint="F2"/>
          </w:tcPr>
          <w:p w14:paraId="53C7D68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7797331" w14:textId="77777777" w:rsidTr="000C24B3">
        <w:tc>
          <w:tcPr>
            <w:tcW w:w="2518" w:type="dxa"/>
          </w:tcPr>
          <w:p w14:paraId="3FFD6612" w14:textId="77777777" w:rsidR="005440AC" w:rsidRPr="0082339F" w:rsidRDefault="005440AC" w:rsidP="000C24B3">
            <w:pPr>
              <w:rPr>
                <w:b/>
                <w:color w:val="000000"/>
              </w:rPr>
            </w:pPr>
            <w:r w:rsidRPr="0082339F">
              <w:rPr>
                <w:b/>
                <w:color w:val="000000"/>
              </w:rPr>
              <w:t>Código</w:t>
            </w:r>
          </w:p>
        </w:tc>
        <w:tc>
          <w:tcPr>
            <w:tcW w:w="6515" w:type="dxa"/>
          </w:tcPr>
          <w:p w14:paraId="77418432" w14:textId="77777777" w:rsidR="005440AC" w:rsidRPr="0082339F" w:rsidRDefault="005440AC" w:rsidP="000C24B3">
            <w:pPr>
              <w:rPr>
                <w:b/>
                <w:color w:val="000000"/>
              </w:rPr>
            </w:pPr>
            <w:r w:rsidRPr="0082339F">
              <w:rPr>
                <w:color w:val="000000"/>
              </w:rPr>
              <w:t>CS_11_01_IMG26</w:t>
            </w:r>
          </w:p>
        </w:tc>
      </w:tr>
      <w:tr w:rsidR="005440AC" w:rsidRPr="0082339F" w14:paraId="29342D99" w14:textId="77777777" w:rsidTr="000C24B3">
        <w:tc>
          <w:tcPr>
            <w:tcW w:w="2518" w:type="dxa"/>
          </w:tcPr>
          <w:p w14:paraId="7944F08B" w14:textId="77777777" w:rsidR="005440AC" w:rsidRPr="0082339F" w:rsidRDefault="005440AC" w:rsidP="000C24B3">
            <w:pPr>
              <w:rPr>
                <w:color w:val="000000"/>
              </w:rPr>
            </w:pPr>
            <w:r w:rsidRPr="0082339F">
              <w:rPr>
                <w:b/>
                <w:color w:val="000000"/>
              </w:rPr>
              <w:t>Descripción</w:t>
            </w:r>
          </w:p>
        </w:tc>
        <w:tc>
          <w:tcPr>
            <w:tcW w:w="6515" w:type="dxa"/>
          </w:tcPr>
          <w:p w14:paraId="64CD0B37" w14:textId="77777777" w:rsidR="005440AC" w:rsidRPr="0082339F" w:rsidRDefault="005440AC" w:rsidP="000C24B3">
            <w:pPr>
              <w:rPr>
                <w:color w:val="000000"/>
                <w:lang w:val="es-CO"/>
              </w:rPr>
            </w:pPr>
            <w:r w:rsidRPr="0082339F">
              <w:rPr>
                <w:color w:val="000000"/>
                <w:lang w:val="es-CO"/>
              </w:rPr>
              <w:t>Alepo, Siria, 09 de julio de 2009. En el barrio de Bab- al-Tarik, a pesar de la guerra, los niños continúan caminando libres por las calles.</w:t>
            </w:r>
          </w:p>
        </w:tc>
      </w:tr>
      <w:tr w:rsidR="005440AC" w:rsidRPr="0082339F" w14:paraId="67BAFB57" w14:textId="77777777" w:rsidTr="000C24B3">
        <w:tc>
          <w:tcPr>
            <w:tcW w:w="2518" w:type="dxa"/>
          </w:tcPr>
          <w:p w14:paraId="51C620A5"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8DF4085" w14:textId="77777777" w:rsidR="005440AC" w:rsidRPr="0082339F" w:rsidRDefault="005440AC" w:rsidP="000C24B3">
            <w:pPr>
              <w:rPr>
                <w:color w:val="000000"/>
              </w:rPr>
            </w:pPr>
            <w:r w:rsidRPr="0082339F">
              <w:rPr>
                <w:color w:val="000000"/>
                <w:lang w:val="es-CO"/>
              </w:rPr>
              <w:t>Número de la imagen 165870035</w:t>
            </w:r>
          </w:p>
        </w:tc>
      </w:tr>
      <w:tr w:rsidR="005440AC" w:rsidRPr="0082339F" w14:paraId="603211B5" w14:textId="77777777" w:rsidTr="000C24B3">
        <w:tc>
          <w:tcPr>
            <w:tcW w:w="2518" w:type="dxa"/>
          </w:tcPr>
          <w:p w14:paraId="0B492E52" w14:textId="77777777" w:rsidR="005440AC" w:rsidRPr="0082339F" w:rsidRDefault="005440AC" w:rsidP="000C24B3">
            <w:pPr>
              <w:rPr>
                <w:color w:val="000000"/>
              </w:rPr>
            </w:pPr>
            <w:r w:rsidRPr="0082339F">
              <w:rPr>
                <w:b/>
                <w:color w:val="000000"/>
              </w:rPr>
              <w:t>Pie de imagen</w:t>
            </w:r>
          </w:p>
        </w:tc>
        <w:tc>
          <w:tcPr>
            <w:tcW w:w="6515" w:type="dxa"/>
          </w:tcPr>
          <w:p w14:paraId="1182C0FB" w14:textId="77777777" w:rsidR="005440AC" w:rsidRPr="0082339F" w:rsidRDefault="005440AC" w:rsidP="000C24B3">
            <w:pPr>
              <w:rPr>
                <w:color w:val="000000"/>
              </w:rPr>
            </w:pPr>
            <w:r w:rsidRPr="0082339F">
              <w:rPr>
                <w:color w:val="000000"/>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7BDE3341" w14:textId="77777777" w:rsidR="005440AC" w:rsidRPr="0082339F" w:rsidRDefault="005440AC" w:rsidP="005440AC">
      <w:pPr>
        <w:rPr>
          <w:sz w:val="22"/>
          <w:szCs w:val="22"/>
        </w:rPr>
      </w:pPr>
    </w:p>
    <w:p w14:paraId="1661310A" w14:textId="77777777" w:rsidR="005440AC" w:rsidRPr="0082339F" w:rsidRDefault="005440AC" w:rsidP="005440AC">
      <w:pPr>
        <w:rPr>
          <w:sz w:val="22"/>
          <w:szCs w:val="22"/>
        </w:rPr>
      </w:pPr>
      <w:r w:rsidRPr="0082339F">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A323EE9" w14:textId="77777777" w:rsidR="005440AC" w:rsidRPr="0082339F" w:rsidRDefault="005440AC" w:rsidP="005440AC">
      <w:pPr>
        <w:rPr>
          <w:sz w:val="22"/>
          <w:szCs w:val="22"/>
        </w:rPr>
      </w:pPr>
    </w:p>
    <w:p w14:paraId="570EBEA7" w14:textId="77777777" w:rsidR="005440AC" w:rsidRDefault="005440AC" w:rsidP="005440AC">
      <w:pPr>
        <w:rPr>
          <w:sz w:val="22"/>
          <w:szCs w:val="22"/>
          <w:highlight w:val="yellow"/>
        </w:rPr>
      </w:pPr>
    </w:p>
    <w:p w14:paraId="165F7C63" w14:textId="77777777" w:rsidR="004A5ACB" w:rsidRPr="0082339F" w:rsidRDefault="004A5ACB" w:rsidP="00C90C45">
      <w:pPr>
        <w:rPr>
          <w:sz w:val="22"/>
          <w:szCs w:val="22"/>
        </w:rPr>
      </w:pPr>
    </w:p>
    <w:p w14:paraId="6833A26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1FEA2B5A" w14:textId="0D49B4E5" w:rsidR="004A5ACB" w:rsidRPr="00096F06" w:rsidRDefault="004A5ACB" w:rsidP="00C90C45">
      <w:pPr>
        <w:pStyle w:val="Ttulo2"/>
      </w:pPr>
      <w:bookmarkStart w:id="235" w:name="_Toc426298273"/>
      <w:r w:rsidRPr="00096F06">
        <w:t>6.4 Consolidación</w:t>
      </w:r>
      <w:bookmarkEnd w:id="235"/>
    </w:p>
    <w:p w14:paraId="758DDEAE" w14:textId="77777777" w:rsidR="004A5ACB" w:rsidRDefault="004A5ACB" w:rsidP="00C90C45">
      <w:pPr>
        <w:rPr>
          <w:sz w:val="22"/>
          <w:szCs w:val="22"/>
          <w:highlight w:val="yellow"/>
        </w:rPr>
      </w:pPr>
    </w:p>
    <w:p w14:paraId="5EA4A1E2"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2B563787" w14:textId="77777777" w:rsidTr="00C90C45">
        <w:tc>
          <w:tcPr>
            <w:tcW w:w="9033" w:type="dxa"/>
            <w:gridSpan w:val="2"/>
            <w:shd w:val="clear" w:color="auto" w:fill="000000" w:themeFill="text1"/>
          </w:tcPr>
          <w:p w14:paraId="7FB70560"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A04B335" w14:textId="77777777" w:rsidTr="00C90C45">
        <w:tc>
          <w:tcPr>
            <w:tcW w:w="2518" w:type="dxa"/>
          </w:tcPr>
          <w:p w14:paraId="259CEF11" w14:textId="77777777" w:rsidR="00F71C3A" w:rsidRPr="00A3255A" w:rsidRDefault="00F71C3A" w:rsidP="00C90C45">
            <w:pPr>
              <w:rPr>
                <w:b/>
                <w:color w:val="000000"/>
              </w:rPr>
            </w:pPr>
            <w:r w:rsidRPr="00A3255A">
              <w:rPr>
                <w:b/>
                <w:color w:val="000000"/>
              </w:rPr>
              <w:t>Código</w:t>
            </w:r>
          </w:p>
        </w:tc>
        <w:tc>
          <w:tcPr>
            <w:tcW w:w="6515" w:type="dxa"/>
          </w:tcPr>
          <w:p w14:paraId="108C1B6C" w14:textId="0DE46D79" w:rsidR="00F71C3A" w:rsidRPr="00A3255A" w:rsidRDefault="00F71C3A" w:rsidP="004757CC">
            <w:pPr>
              <w:rPr>
                <w:b/>
                <w:color w:val="000000"/>
              </w:rPr>
            </w:pPr>
            <w:r w:rsidRPr="00A3255A">
              <w:rPr>
                <w:color w:val="000000"/>
              </w:rPr>
              <w:t>CS_11_01_CO_REC</w:t>
            </w:r>
            <w:r w:rsidR="00631204">
              <w:rPr>
                <w:color w:val="000000"/>
              </w:rPr>
              <w:t>18</w:t>
            </w:r>
            <w:r w:rsidR="00160EDC">
              <w:rPr>
                <w:color w:val="000000"/>
              </w:rPr>
              <w:t>0</w:t>
            </w:r>
          </w:p>
        </w:tc>
      </w:tr>
      <w:tr w:rsidR="00F71C3A" w:rsidRPr="0082339F" w14:paraId="56132836" w14:textId="77777777" w:rsidTr="00C90C45">
        <w:tc>
          <w:tcPr>
            <w:tcW w:w="2518" w:type="dxa"/>
          </w:tcPr>
          <w:p w14:paraId="515BE234" w14:textId="77777777" w:rsidR="00F71C3A" w:rsidRPr="00A3255A" w:rsidRDefault="00F71C3A" w:rsidP="00C90C45">
            <w:pPr>
              <w:rPr>
                <w:color w:val="000000"/>
              </w:rPr>
            </w:pPr>
            <w:r w:rsidRPr="00A3255A">
              <w:rPr>
                <w:b/>
                <w:color w:val="000000"/>
              </w:rPr>
              <w:t>Título</w:t>
            </w:r>
          </w:p>
        </w:tc>
        <w:tc>
          <w:tcPr>
            <w:tcW w:w="6515" w:type="dxa"/>
          </w:tcPr>
          <w:p w14:paraId="4D01B896" w14:textId="77FE63FA" w:rsidR="00F71C3A" w:rsidRPr="00A3255A" w:rsidRDefault="00F71C3A" w:rsidP="00F71C3A">
            <w:pPr>
              <w:rPr>
                <w:rFonts w:cs="Arial"/>
              </w:rPr>
            </w:pPr>
            <w:r w:rsidRPr="00A3255A">
              <w:rPr>
                <w:rFonts w:cs="Arial"/>
              </w:rPr>
              <w:t xml:space="preserve">Refuerza tu aprendizaje: </w:t>
            </w:r>
            <w:r>
              <w:rPr>
                <w:rFonts w:cs="Arial"/>
              </w:rPr>
              <w:t>Los conflictos en Medio Oriente</w:t>
            </w:r>
          </w:p>
        </w:tc>
      </w:tr>
      <w:tr w:rsidR="00F71C3A" w:rsidRPr="0082339F" w14:paraId="4FD9461C" w14:textId="77777777" w:rsidTr="00C90C45">
        <w:tc>
          <w:tcPr>
            <w:tcW w:w="2518" w:type="dxa"/>
          </w:tcPr>
          <w:p w14:paraId="37FA71AA" w14:textId="77777777" w:rsidR="00F71C3A" w:rsidRPr="00A3255A" w:rsidRDefault="00F71C3A" w:rsidP="00C90C45">
            <w:pPr>
              <w:rPr>
                <w:color w:val="000000"/>
              </w:rPr>
            </w:pPr>
            <w:r w:rsidRPr="00A3255A">
              <w:rPr>
                <w:b/>
                <w:color w:val="000000"/>
              </w:rPr>
              <w:t>Descripción</w:t>
            </w:r>
          </w:p>
        </w:tc>
        <w:tc>
          <w:tcPr>
            <w:tcW w:w="6515" w:type="dxa"/>
          </w:tcPr>
          <w:p w14:paraId="1DE75CA1" w14:textId="675EDEE9" w:rsidR="00F71C3A" w:rsidRPr="00A3255A" w:rsidRDefault="00F71C3A" w:rsidP="00F71C3A">
            <w:pPr>
              <w:rPr>
                <w:color w:val="000000"/>
              </w:rPr>
            </w:pPr>
            <w:r w:rsidRPr="00A3255A">
              <w:rPr>
                <w:color w:val="000000"/>
              </w:rPr>
              <w:t xml:space="preserve">Actividad sobre </w:t>
            </w:r>
            <w:r>
              <w:rPr>
                <w:rFonts w:cs="Arial"/>
              </w:rPr>
              <w:t>Los conflictos en Medio Oriente</w:t>
            </w:r>
          </w:p>
        </w:tc>
      </w:tr>
    </w:tbl>
    <w:p w14:paraId="5D636DCC" w14:textId="77777777" w:rsidR="00F71C3A" w:rsidRPr="0082339F" w:rsidRDefault="00F71C3A" w:rsidP="00F71C3A">
      <w:pPr>
        <w:rPr>
          <w:sz w:val="22"/>
          <w:szCs w:val="22"/>
          <w:highlight w:val="yellow"/>
        </w:rPr>
      </w:pPr>
    </w:p>
    <w:p w14:paraId="2FECAAFE" w14:textId="2B3E1813" w:rsidR="00F1138B" w:rsidRDefault="00F1138B">
      <w:pPr>
        <w:rPr>
          <w:sz w:val="22"/>
          <w:szCs w:val="22"/>
          <w:highlight w:val="yellow"/>
        </w:rPr>
      </w:pPr>
    </w:p>
    <w:p w14:paraId="2976B10A" w14:textId="77777777" w:rsidR="002D1F1A" w:rsidRDefault="002D1F1A" w:rsidP="0082339F">
      <w:pPr>
        <w:rPr>
          <w:sz w:val="22"/>
          <w:szCs w:val="22"/>
          <w:highlight w:val="yellow"/>
        </w:rPr>
      </w:pPr>
    </w:p>
    <w:p w14:paraId="0E532C2A" w14:textId="77777777" w:rsidR="00C71CBD" w:rsidRDefault="00C71CBD" w:rsidP="00C71CBD">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r w:rsidRPr="0082339F">
        <w:rPr>
          <w:sz w:val="22"/>
          <w:szCs w:val="22"/>
        </w:rPr>
        <w:t xml:space="preserve"> </w:t>
      </w:r>
      <w:r w:rsidRPr="0082339F">
        <w:rPr>
          <w:b/>
          <w:sz w:val="22"/>
          <w:szCs w:val="22"/>
        </w:rPr>
        <w:t xml:space="preserve"> </w:t>
      </w:r>
    </w:p>
    <w:p w14:paraId="20413FD4" w14:textId="5C4389F5" w:rsidR="00364554" w:rsidRPr="002D1F1A" w:rsidRDefault="00AD00B1" w:rsidP="002D1F1A">
      <w:pPr>
        <w:pStyle w:val="Ttulo1"/>
      </w:pPr>
      <w:bookmarkStart w:id="236" w:name="_Toc426298274"/>
      <w:r>
        <w:t>7</w:t>
      </w:r>
      <w:r w:rsidR="005F648C">
        <w:t xml:space="preserve"> </w:t>
      </w:r>
      <w:r w:rsidR="007B41FA">
        <w:t>Los c</w:t>
      </w:r>
      <w:r w:rsidR="005440AC">
        <w:t xml:space="preserve">onflictos entre </w:t>
      </w:r>
      <w:r w:rsidR="005F648C">
        <w:t xml:space="preserve">Oriente </w:t>
      </w:r>
      <w:r w:rsidR="005440AC">
        <w:t xml:space="preserve">y </w:t>
      </w:r>
      <w:r w:rsidR="005F648C">
        <w:t>Occidente</w:t>
      </w:r>
      <w:bookmarkEnd w:id="236"/>
      <w:r w:rsidR="005F648C">
        <w:t xml:space="preserve"> </w:t>
      </w:r>
    </w:p>
    <w:p w14:paraId="04F832F5" w14:textId="77777777" w:rsidR="00D11DC7" w:rsidRDefault="00D11DC7" w:rsidP="00631204">
      <w:pPr>
        <w:rPr>
          <w:sz w:val="22"/>
        </w:rPr>
      </w:pPr>
    </w:p>
    <w:p w14:paraId="439AF0D1" w14:textId="77777777" w:rsidR="00631204" w:rsidRPr="00631204" w:rsidRDefault="00631204" w:rsidP="00631204">
      <w:pPr>
        <w:rPr>
          <w:sz w:val="22"/>
        </w:rPr>
      </w:pPr>
      <w:r w:rsidRPr="00631204">
        <w:rPr>
          <w:sz w:val="22"/>
        </w:rPr>
        <w:t xml:space="preserve">Desde la Edad Media hasta hoy los líderes políticos del mundo occidental han intentado extender su influencia sobre el mundo islámico. Un ejemplo de ello son las cruzadas mediante las cuales los europeos tomaron varias ciudades  controladas por los musulmanes. </w:t>
      </w:r>
    </w:p>
    <w:p w14:paraId="2A156CDA" w14:textId="40C78498" w:rsidR="00631204" w:rsidRPr="00631204" w:rsidRDefault="00631204" w:rsidP="00631204">
      <w:pPr>
        <w:rPr>
          <w:sz w:val="22"/>
        </w:rPr>
      </w:pPr>
      <w:r w:rsidRPr="00631204">
        <w:rPr>
          <w:sz w:val="22"/>
        </w:rPr>
        <w:t xml:space="preserve">Por su parte, el mundo islámico también se desplegó hacia Occidente conquistando el norte de África hasta alcanzar el sur de Europa en territorio español e incluso el norte de África, y la Península Ibérica, incluyendo partes del Imperio bizantino. Dicho dominio territorial duró ocho siglos. </w:t>
      </w:r>
    </w:p>
    <w:p w14:paraId="12FDA264" w14:textId="77777777" w:rsidR="00631204" w:rsidRPr="00631204" w:rsidRDefault="00631204" w:rsidP="00631204">
      <w:pPr>
        <w:rPr>
          <w:sz w:val="22"/>
        </w:rPr>
      </w:pPr>
      <w:r w:rsidRPr="00631204">
        <w:rPr>
          <w:sz w:val="22"/>
        </w:rPr>
        <w:t xml:space="preserve">En síntesis, existe una tradición de confrontación entre el mundo occidental con el mundo islámico, la cual ha generado la mutua difusión de imágenes negativas sobre la otra región.  Un ejemplo de dichas imágenes se encuentra en la actual divulgación masiva de ideas distorsionadas o incompletas sobre el Islam en los medios periodísticos  occidentales.  </w:t>
      </w:r>
    </w:p>
    <w:p w14:paraId="274B9CD6" w14:textId="77777777" w:rsidR="00631204" w:rsidRPr="00631204" w:rsidRDefault="00631204" w:rsidP="00631204">
      <w:pPr>
        <w:rPr>
          <w:sz w:val="22"/>
        </w:rPr>
      </w:pPr>
      <w:r w:rsidRPr="00631204">
        <w:rPr>
          <w:sz w:val="22"/>
        </w:rPr>
        <w:t>Sin embargo, si se piensa en el mundo islámico posicionados desde Latinoamérica, se  encuentra que las dos culturas no han tenido un contacto significativo. Por ello, la forma de relacionarse como latinoamericanos con el mundo islámico puede convertirse en una oportunidad para dejar atrás la hostilidad de larga data entre el Islam y Occidente y para aproximarse a las culturas islámicas sin prejuicios y ni concepciones negativas</w:t>
      </w:r>
    </w:p>
    <w:p w14:paraId="15F54738" w14:textId="77777777" w:rsidR="00631204" w:rsidRPr="00631204" w:rsidRDefault="00631204" w:rsidP="001945C8">
      <w:pPr>
        <w:rPr>
          <w:sz w:val="22"/>
        </w:rPr>
      </w:pPr>
    </w:p>
    <w:p w14:paraId="52018F86"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1F43E29" w14:textId="77777777" w:rsidR="00C71CBD" w:rsidRDefault="00C71CBD" w:rsidP="005440AC"/>
    <w:p w14:paraId="13D4676F" w14:textId="7AAC4D9F" w:rsidR="005440AC" w:rsidRPr="0082339F" w:rsidRDefault="00AD00B1" w:rsidP="005440AC">
      <w:pPr>
        <w:pStyle w:val="Ttulo2"/>
      </w:pPr>
      <w:bookmarkStart w:id="237" w:name="_Toc426298275"/>
      <w:r>
        <w:t>7</w:t>
      </w:r>
      <w:r w:rsidR="005440AC">
        <w:t>.1</w:t>
      </w:r>
      <w:r w:rsidR="005440AC" w:rsidRPr="0082339F">
        <w:t xml:space="preserve"> La representación de los musulmanes desde la cultura occidental</w:t>
      </w:r>
      <w:bookmarkEnd w:id="237"/>
    </w:p>
    <w:p w14:paraId="5690CD50" w14:textId="77777777" w:rsidR="005440AC" w:rsidRPr="0082339F" w:rsidRDefault="005440AC" w:rsidP="005440AC">
      <w:pPr>
        <w:rPr>
          <w:sz w:val="22"/>
          <w:szCs w:val="22"/>
        </w:rPr>
      </w:pPr>
    </w:p>
    <w:p w14:paraId="0C21548D" w14:textId="77777777" w:rsidR="005440AC" w:rsidRPr="0082339F" w:rsidRDefault="005440AC" w:rsidP="005440AC">
      <w:pPr>
        <w:rPr>
          <w:sz w:val="22"/>
          <w:szCs w:val="22"/>
        </w:rPr>
      </w:pPr>
      <w:r w:rsidRPr="0082339F">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75B55A92" w14:textId="77777777" w:rsidR="005440AC" w:rsidRPr="0082339F" w:rsidRDefault="005440AC" w:rsidP="005440AC">
      <w:pPr>
        <w:rPr>
          <w:sz w:val="22"/>
          <w:szCs w:val="22"/>
        </w:rPr>
      </w:pPr>
    </w:p>
    <w:p w14:paraId="49607977" w14:textId="77777777" w:rsidR="005440AC" w:rsidRPr="0082339F" w:rsidRDefault="005440AC" w:rsidP="005440AC">
      <w:pPr>
        <w:rPr>
          <w:sz w:val="22"/>
          <w:szCs w:val="22"/>
        </w:rPr>
      </w:pPr>
      <w:r w:rsidRPr="0082339F">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82339F">
        <w:rPr>
          <w:b/>
          <w:sz w:val="22"/>
          <w:szCs w:val="22"/>
        </w:rPr>
        <w:t>representaciones negativas</w:t>
      </w:r>
      <w:r w:rsidRPr="0082339F">
        <w:rPr>
          <w:sz w:val="22"/>
          <w:szCs w:val="22"/>
        </w:rPr>
        <w:t xml:space="preserve"> sobre las culturas no occidentales. </w:t>
      </w:r>
    </w:p>
    <w:p w14:paraId="1520AFC3" w14:textId="77777777" w:rsidR="005440AC" w:rsidRPr="0082339F" w:rsidRDefault="005440AC" w:rsidP="005440AC">
      <w:pPr>
        <w:rPr>
          <w:sz w:val="22"/>
          <w:szCs w:val="22"/>
        </w:rPr>
      </w:pPr>
    </w:p>
    <w:p w14:paraId="2203840A" w14:textId="678A41AC" w:rsidR="005440AC" w:rsidRDefault="005440AC" w:rsidP="005440AC">
      <w:pPr>
        <w:rPr>
          <w:sz w:val="22"/>
          <w:szCs w:val="22"/>
        </w:rPr>
      </w:pPr>
      <w:r w:rsidRPr="0082339F">
        <w:rPr>
          <w:sz w:val="22"/>
          <w:szCs w:val="22"/>
        </w:rPr>
        <w:t>Así viene ocurriendo en los últimos años con un conjunto de representaciones que se generan y se difunden en torno a lo que significa pertenecer a la cultura árabe, sobre ser musulmán o ser practicante de la fe islámica [</w:t>
      </w:r>
      <w:r w:rsidRPr="003578C6">
        <w:rPr>
          <w:rFonts w:ascii="Times New Roman" w:hAnsi="Times New Roman" w:cs="Times New Roman"/>
          <w:sz w:val="22"/>
          <w:szCs w:val="22"/>
        </w:rPr>
        <w:t>VER</w:t>
      </w:r>
      <w:r w:rsidRPr="0082339F">
        <w:rPr>
          <w:sz w:val="22"/>
          <w:szCs w:val="22"/>
        </w:rPr>
        <w:t>].</w:t>
      </w:r>
    </w:p>
    <w:p w14:paraId="3E06548D" w14:textId="6CDB4C0F" w:rsidR="003578C6" w:rsidRPr="0082339F" w:rsidRDefault="00887B01" w:rsidP="005440AC">
      <w:pPr>
        <w:rPr>
          <w:sz w:val="22"/>
          <w:szCs w:val="22"/>
        </w:rPr>
      </w:pPr>
      <w:hyperlink r:id="rId61" w:history="1">
        <w:r w:rsidR="003578C6" w:rsidRPr="00D25797">
          <w:rPr>
            <w:rStyle w:val="Hipervnculo"/>
            <w:rFonts w:ascii="Lucida Grande" w:hAnsi="Lucida Grande" w:cs="Lucida Grande"/>
          </w:rPr>
          <w:t>http://www.ipsnoticias.net/1999/03/eeuu-medios-perpetuan-imagen-negativa-de-musulmanes-segun-onu/</w:t>
        </w:r>
      </w:hyperlink>
      <w:r w:rsidR="003578C6">
        <w:rPr>
          <w:rFonts w:ascii="Lucida Grande" w:hAnsi="Lucida Grande" w:cs="Lucida Grande"/>
          <w:color w:val="000000"/>
        </w:rPr>
        <w:t xml:space="preserve"> </w:t>
      </w:r>
    </w:p>
    <w:p w14:paraId="7BED2FF2" w14:textId="77777777" w:rsidR="005440AC" w:rsidRPr="0082339F" w:rsidRDefault="005440AC" w:rsidP="005440AC">
      <w:pPr>
        <w:rPr>
          <w:sz w:val="22"/>
          <w:szCs w:val="22"/>
        </w:rPr>
      </w:pPr>
    </w:p>
    <w:p w14:paraId="55555F95"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199DD713" w14:textId="77777777" w:rsidTr="000C24B3">
        <w:tc>
          <w:tcPr>
            <w:tcW w:w="9033" w:type="dxa"/>
            <w:gridSpan w:val="2"/>
            <w:shd w:val="clear" w:color="auto" w:fill="0D0D0D" w:themeFill="text1" w:themeFillTint="F2"/>
          </w:tcPr>
          <w:p w14:paraId="4740BCF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2DF2C34" w14:textId="77777777" w:rsidTr="000C24B3">
        <w:tc>
          <w:tcPr>
            <w:tcW w:w="2518" w:type="dxa"/>
          </w:tcPr>
          <w:p w14:paraId="5750C619" w14:textId="77777777" w:rsidR="005440AC" w:rsidRPr="0082339F" w:rsidRDefault="005440AC" w:rsidP="000C24B3">
            <w:pPr>
              <w:rPr>
                <w:b/>
                <w:color w:val="000000"/>
              </w:rPr>
            </w:pPr>
            <w:r w:rsidRPr="0082339F">
              <w:rPr>
                <w:b/>
                <w:color w:val="000000"/>
              </w:rPr>
              <w:t>Código</w:t>
            </w:r>
          </w:p>
        </w:tc>
        <w:tc>
          <w:tcPr>
            <w:tcW w:w="6515" w:type="dxa"/>
          </w:tcPr>
          <w:p w14:paraId="50CC90E3" w14:textId="77777777" w:rsidR="005440AC" w:rsidRPr="0082339F" w:rsidRDefault="005440AC" w:rsidP="000C24B3">
            <w:pPr>
              <w:rPr>
                <w:b/>
                <w:color w:val="000000"/>
              </w:rPr>
            </w:pPr>
            <w:r w:rsidRPr="0082339F">
              <w:rPr>
                <w:color w:val="000000"/>
              </w:rPr>
              <w:t>CS_11_01_IMG17</w:t>
            </w:r>
          </w:p>
        </w:tc>
      </w:tr>
      <w:tr w:rsidR="005440AC" w:rsidRPr="0082339F" w14:paraId="46A74D72" w14:textId="77777777" w:rsidTr="000C24B3">
        <w:tc>
          <w:tcPr>
            <w:tcW w:w="2518" w:type="dxa"/>
          </w:tcPr>
          <w:p w14:paraId="56AFBBA1" w14:textId="77777777" w:rsidR="005440AC" w:rsidRPr="0082339F" w:rsidRDefault="005440AC" w:rsidP="000C24B3">
            <w:pPr>
              <w:rPr>
                <w:color w:val="000000"/>
              </w:rPr>
            </w:pPr>
            <w:r w:rsidRPr="0082339F">
              <w:rPr>
                <w:b/>
                <w:color w:val="000000"/>
              </w:rPr>
              <w:t>Descripción</w:t>
            </w:r>
          </w:p>
        </w:tc>
        <w:tc>
          <w:tcPr>
            <w:tcW w:w="6515" w:type="dxa"/>
          </w:tcPr>
          <w:p w14:paraId="2EBDE92E" w14:textId="77777777" w:rsidR="005440AC" w:rsidRPr="0082339F" w:rsidRDefault="005440AC" w:rsidP="000C24B3">
            <w:pPr>
              <w:rPr>
                <w:color w:val="000000"/>
                <w:lang w:val="es-CO"/>
              </w:rPr>
            </w:pPr>
            <w:r w:rsidRPr="0082339F">
              <w:rPr>
                <w:color w:val="000000"/>
              </w:rPr>
              <w:t>La hora de la oración en una congregación de mujeres musulmanas.</w:t>
            </w:r>
          </w:p>
        </w:tc>
      </w:tr>
      <w:tr w:rsidR="005440AC" w:rsidRPr="0082339F" w14:paraId="597EE989" w14:textId="77777777" w:rsidTr="000C24B3">
        <w:tc>
          <w:tcPr>
            <w:tcW w:w="2518" w:type="dxa"/>
          </w:tcPr>
          <w:p w14:paraId="1B52F00C"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CFC9D6" w14:textId="77777777" w:rsidR="005440AC" w:rsidRPr="0082339F" w:rsidRDefault="005440AC" w:rsidP="000C24B3">
            <w:pPr>
              <w:rPr>
                <w:color w:val="000000"/>
              </w:rPr>
            </w:pPr>
            <w:r w:rsidRPr="0082339F">
              <w:rPr>
                <w:color w:val="000000"/>
              </w:rPr>
              <w:t>Aula planeta/Banco de contenidos/La hora de la oración en una congregación de mujeres musulmanas.</w:t>
            </w:r>
          </w:p>
        </w:tc>
      </w:tr>
      <w:tr w:rsidR="005440AC" w:rsidRPr="0082339F" w14:paraId="5265E386" w14:textId="77777777" w:rsidTr="000C24B3">
        <w:tc>
          <w:tcPr>
            <w:tcW w:w="2518" w:type="dxa"/>
          </w:tcPr>
          <w:p w14:paraId="74D221F4" w14:textId="77777777" w:rsidR="005440AC" w:rsidRPr="0082339F" w:rsidRDefault="005440AC" w:rsidP="000C24B3">
            <w:pPr>
              <w:rPr>
                <w:color w:val="000000"/>
              </w:rPr>
            </w:pPr>
            <w:r w:rsidRPr="0082339F">
              <w:rPr>
                <w:b/>
                <w:color w:val="000000"/>
              </w:rPr>
              <w:t>Pie de imagen</w:t>
            </w:r>
          </w:p>
        </w:tc>
        <w:tc>
          <w:tcPr>
            <w:tcW w:w="6515" w:type="dxa"/>
          </w:tcPr>
          <w:p w14:paraId="3C6D9124" w14:textId="77777777" w:rsidR="005440AC" w:rsidRPr="0082339F" w:rsidRDefault="005440AC" w:rsidP="000C24B3">
            <w:pPr>
              <w:rPr>
                <w:color w:val="000000"/>
              </w:rPr>
            </w:pPr>
            <w:r w:rsidRPr="0082339F">
              <w:rPr>
                <w:color w:val="000000"/>
              </w:rPr>
              <w:t xml:space="preserve">En la imagen se aprecia la hora de la oración en una congregación de mujeres musulmanas. Tanto chiitas como sunitas encuentran en el </w:t>
            </w:r>
            <w:r w:rsidRPr="0082339F">
              <w:rPr>
                <w:i/>
                <w:color w:val="000000"/>
              </w:rPr>
              <w:t xml:space="preserve">Corán </w:t>
            </w:r>
            <w:r w:rsidRPr="0082339F">
              <w:rPr>
                <w:color w:val="000000"/>
              </w:rPr>
              <w:t>su fuente de autoridad y consuelo espiritual.</w:t>
            </w:r>
          </w:p>
        </w:tc>
      </w:tr>
    </w:tbl>
    <w:p w14:paraId="29D67687" w14:textId="77777777" w:rsidR="005440AC" w:rsidRPr="0082339F" w:rsidRDefault="005440AC" w:rsidP="005440AC">
      <w:pPr>
        <w:rPr>
          <w:sz w:val="22"/>
          <w:szCs w:val="22"/>
        </w:rPr>
      </w:pPr>
    </w:p>
    <w:p w14:paraId="238DF3A2" w14:textId="77777777" w:rsidR="005440AC" w:rsidRPr="0082339F" w:rsidRDefault="005440AC" w:rsidP="005440AC">
      <w:pPr>
        <w:rPr>
          <w:sz w:val="22"/>
          <w:szCs w:val="22"/>
        </w:rPr>
      </w:pPr>
      <w:r w:rsidRPr="0082339F">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17C8587C" w14:textId="77777777" w:rsidR="005440AC" w:rsidRPr="0082339F" w:rsidRDefault="005440AC" w:rsidP="005440AC">
      <w:pPr>
        <w:rPr>
          <w:sz w:val="22"/>
          <w:szCs w:val="22"/>
        </w:rPr>
      </w:pPr>
    </w:p>
    <w:p w14:paraId="7BF73D39" w14:textId="1E93D133" w:rsidR="005440AC" w:rsidRPr="0082339F" w:rsidRDefault="005440AC" w:rsidP="005440AC">
      <w:pPr>
        <w:rPr>
          <w:sz w:val="22"/>
          <w:szCs w:val="22"/>
        </w:rPr>
      </w:pPr>
      <w:r w:rsidRPr="0082339F">
        <w:rPr>
          <w:sz w:val="22"/>
          <w:szCs w:val="22"/>
        </w:rPr>
        <w:t xml:space="preserve">La imagen que se proyecta identifica a quienes practican el Islam con personas atrasadas y violentas. Los noticieros tienden al uso recurrente de expresiones </w:t>
      </w:r>
      <w:r w:rsidR="00126914">
        <w:rPr>
          <w:sz w:val="22"/>
          <w:szCs w:val="22"/>
        </w:rPr>
        <w:t xml:space="preserve">equivacadas </w:t>
      </w:r>
      <w:r w:rsidRPr="0082339F">
        <w:rPr>
          <w:sz w:val="22"/>
          <w:szCs w:val="22"/>
        </w:rPr>
        <w:t>como “la violencia islámica” o el “terrorismo islámico”, que equipara a la organización Al Qaeda o a los grupos fundamentalistas con todos los musulmanes.</w:t>
      </w:r>
    </w:p>
    <w:p w14:paraId="56F4AC0A"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518"/>
        <w:gridCol w:w="6515"/>
      </w:tblGrid>
      <w:tr w:rsidR="005440AC" w:rsidRPr="0082339F" w14:paraId="51C42509" w14:textId="77777777" w:rsidTr="000C24B3">
        <w:tc>
          <w:tcPr>
            <w:tcW w:w="9033" w:type="dxa"/>
            <w:gridSpan w:val="2"/>
            <w:shd w:val="clear" w:color="auto" w:fill="0D0D0D" w:themeFill="text1" w:themeFillTint="F2"/>
          </w:tcPr>
          <w:p w14:paraId="0378F10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EB3DD46" w14:textId="77777777" w:rsidTr="000C24B3">
        <w:tc>
          <w:tcPr>
            <w:tcW w:w="2518" w:type="dxa"/>
          </w:tcPr>
          <w:p w14:paraId="6CCDB5A4" w14:textId="77777777" w:rsidR="005440AC" w:rsidRPr="0082339F" w:rsidRDefault="005440AC" w:rsidP="000C24B3">
            <w:pPr>
              <w:rPr>
                <w:b/>
                <w:color w:val="000000"/>
              </w:rPr>
            </w:pPr>
            <w:r w:rsidRPr="0082339F">
              <w:rPr>
                <w:b/>
                <w:color w:val="000000"/>
              </w:rPr>
              <w:t>Código</w:t>
            </w:r>
          </w:p>
        </w:tc>
        <w:tc>
          <w:tcPr>
            <w:tcW w:w="6515" w:type="dxa"/>
          </w:tcPr>
          <w:p w14:paraId="2ABE3995" w14:textId="77777777" w:rsidR="005440AC" w:rsidRPr="0082339F" w:rsidRDefault="005440AC" w:rsidP="000C24B3">
            <w:pPr>
              <w:rPr>
                <w:b/>
                <w:color w:val="000000"/>
              </w:rPr>
            </w:pPr>
            <w:r w:rsidRPr="0082339F">
              <w:rPr>
                <w:color w:val="000000"/>
              </w:rPr>
              <w:t>CS_11_01_IMG18</w:t>
            </w:r>
          </w:p>
        </w:tc>
      </w:tr>
      <w:tr w:rsidR="005440AC" w:rsidRPr="0082339F" w14:paraId="70C29B08" w14:textId="77777777" w:rsidTr="000C24B3">
        <w:tc>
          <w:tcPr>
            <w:tcW w:w="2518" w:type="dxa"/>
          </w:tcPr>
          <w:p w14:paraId="353C9F98" w14:textId="77777777" w:rsidR="005440AC" w:rsidRPr="0082339F" w:rsidRDefault="005440AC" w:rsidP="000C24B3">
            <w:pPr>
              <w:rPr>
                <w:color w:val="000000"/>
              </w:rPr>
            </w:pPr>
            <w:r w:rsidRPr="0082339F">
              <w:rPr>
                <w:b/>
                <w:color w:val="000000"/>
              </w:rPr>
              <w:t>Descripción</w:t>
            </w:r>
          </w:p>
        </w:tc>
        <w:tc>
          <w:tcPr>
            <w:tcW w:w="6515" w:type="dxa"/>
          </w:tcPr>
          <w:p w14:paraId="71C369E6" w14:textId="77777777" w:rsidR="005440AC" w:rsidRPr="0082339F" w:rsidRDefault="005440AC" w:rsidP="000C24B3">
            <w:pPr>
              <w:rPr>
                <w:color w:val="000000"/>
                <w:lang w:val="es-CO"/>
              </w:rPr>
            </w:pPr>
            <w:r w:rsidRPr="0082339F">
              <w:rPr>
                <w:color w:val="000000"/>
                <w:lang w:val="es-CO"/>
              </w:rPr>
              <w:t>Pakistán, 2015. Manifestantes cantan consignas contra la publicación de caricaturas blasfemas en la revista francesa Charlie Hebdo.</w:t>
            </w:r>
          </w:p>
        </w:tc>
      </w:tr>
      <w:tr w:rsidR="005440AC" w:rsidRPr="0082339F" w14:paraId="147F86AD" w14:textId="77777777" w:rsidTr="000C24B3">
        <w:tc>
          <w:tcPr>
            <w:tcW w:w="2518" w:type="dxa"/>
          </w:tcPr>
          <w:p w14:paraId="74C2731F"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62C757C8" w14:textId="77777777" w:rsidR="005440AC" w:rsidRPr="0082339F" w:rsidRDefault="005440AC" w:rsidP="000C24B3">
            <w:pPr>
              <w:rPr>
                <w:color w:val="000000"/>
              </w:rPr>
            </w:pPr>
            <w:r w:rsidRPr="0082339F">
              <w:rPr>
                <w:color w:val="000000"/>
                <w:lang w:val="es-CO"/>
              </w:rPr>
              <w:t>Número de la imagen 245952592</w:t>
            </w:r>
          </w:p>
        </w:tc>
      </w:tr>
      <w:tr w:rsidR="005440AC" w:rsidRPr="0082339F" w14:paraId="520BDB49" w14:textId="77777777" w:rsidTr="000C24B3">
        <w:tc>
          <w:tcPr>
            <w:tcW w:w="2518" w:type="dxa"/>
          </w:tcPr>
          <w:p w14:paraId="7B5E475A" w14:textId="77777777" w:rsidR="005440AC" w:rsidRPr="0082339F" w:rsidRDefault="005440AC" w:rsidP="000C24B3">
            <w:pPr>
              <w:rPr>
                <w:color w:val="000000"/>
              </w:rPr>
            </w:pPr>
            <w:r w:rsidRPr="0082339F">
              <w:rPr>
                <w:b/>
                <w:color w:val="000000"/>
              </w:rPr>
              <w:t>Pie de imagen</w:t>
            </w:r>
          </w:p>
        </w:tc>
        <w:tc>
          <w:tcPr>
            <w:tcW w:w="6515" w:type="dxa"/>
          </w:tcPr>
          <w:p w14:paraId="6AE443D9" w14:textId="77777777" w:rsidR="005440AC" w:rsidRPr="0082339F" w:rsidRDefault="005440AC" w:rsidP="000C24B3">
            <w:pPr>
              <w:rPr>
                <w:color w:val="000000"/>
              </w:rPr>
            </w:pPr>
            <w:r w:rsidRPr="0082339F">
              <w:rPr>
                <w:color w:val="000000"/>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82339F">
              <w:rPr>
                <w:i/>
                <w:color w:val="000000"/>
              </w:rPr>
              <w:t>Charlie Hebdo</w:t>
            </w:r>
            <w:r w:rsidRPr="0082339F">
              <w:rPr>
                <w:color w:val="000000"/>
              </w:rPr>
              <w:t xml:space="preserve">. A su vez, en las calles de los países occidentales multitudinarias manifestaciones apoyaron la libertad de prensa. </w:t>
            </w:r>
          </w:p>
        </w:tc>
      </w:tr>
    </w:tbl>
    <w:p w14:paraId="2BE85850" w14:textId="77777777" w:rsidR="005440AC" w:rsidRPr="0082339F" w:rsidRDefault="005440AC" w:rsidP="005440AC">
      <w:pPr>
        <w:rPr>
          <w:sz w:val="22"/>
          <w:szCs w:val="22"/>
        </w:rPr>
      </w:pPr>
    </w:p>
    <w:p w14:paraId="0B90B1E8" w14:textId="77777777" w:rsidR="005440AC" w:rsidRPr="0082339F" w:rsidRDefault="005440AC" w:rsidP="005440AC">
      <w:pPr>
        <w:rPr>
          <w:sz w:val="22"/>
          <w:szCs w:val="22"/>
        </w:rPr>
      </w:pPr>
      <w:r w:rsidRPr="0082339F">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4905D7A4" w14:textId="77777777" w:rsidR="005440AC" w:rsidRPr="0082339F" w:rsidRDefault="005440AC" w:rsidP="005440AC">
      <w:pPr>
        <w:rPr>
          <w:sz w:val="22"/>
          <w:szCs w:val="22"/>
        </w:rPr>
      </w:pPr>
    </w:p>
    <w:p w14:paraId="002E7790" w14:textId="1D8103C9" w:rsidR="005440AC" w:rsidRDefault="005440AC" w:rsidP="005440AC">
      <w:pPr>
        <w:rPr>
          <w:sz w:val="22"/>
          <w:szCs w:val="22"/>
        </w:rPr>
      </w:pPr>
      <w:r w:rsidRPr="0082339F">
        <w:rPr>
          <w:sz w:val="22"/>
          <w:szCs w:val="22"/>
        </w:rPr>
        <w:t>El tratamiento que dan los medios de comunicación a las acciones de grupos vinculados al terrorismo no los contextualiza como grupos que utilizan el Islam como pretexto para desarrollar sus acciones violentas. Tampoco deja escuchar la voz de los movimientos islámicos, en su mayoría contrarios a los actos terroristas</w:t>
      </w:r>
      <w:r w:rsidR="003578C6">
        <w:rPr>
          <w:sz w:val="22"/>
          <w:szCs w:val="22"/>
        </w:rPr>
        <w:t xml:space="preserve"> </w:t>
      </w:r>
      <w:r w:rsidR="003578C6" w:rsidRPr="0082339F">
        <w:rPr>
          <w:sz w:val="22"/>
          <w:szCs w:val="22"/>
        </w:rPr>
        <w:t>[</w:t>
      </w:r>
      <w:r w:rsidR="003578C6" w:rsidRPr="003578C6">
        <w:rPr>
          <w:rFonts w:ascii="Times New Roman" w:hAnsi="Times New Roman" w:cs="Times New Roman"/>
          <w:sz w:val="22"/>
          <w:szCs w:val="22"/>
        </w:rPr>
        <w:t>VER</w:t>
      </w:r>
      <w:r w:rsidR="003578C6" w:rsidRPr="0082339F">
        <w:rPr>
          <w:sz w:val="22"/>
          <w:szCs w:val="22"/>
        </w:rPr>
        <w:t>]</w:t>
      </w:r>
      <w:r w:rsidRPr="0082339F">
        <w:rPr>
          <w:sz w:val="22"/>
          <w:szCs w:val="22"/>
        </w:rPr>
        <w:t>.</w:t>
      </w:r>
    </w:p>
    <w:p w14:paraId="797AF242" w14:textId="2426801E" w:rsidR="003578C6" w:rsidRPr="0082339F" w:rsidRDefault="00887B01" w:rsidP="005440AC">
      <w:pPr>
        <w:rPr>
          <w:sz w:val="22"/>
          <w:szCs w:val="22"/>
        </w:rPr>
      </w:pPr>
      <w:hyperlink r:id="rId62" w:history="1">
        <w:r w:rsidR="003578C6" w:rsidRPr="00D25797">
          <w:rPr>
            <w:rStyle w:val="Hipervnculo"/>
            <w:rFonts w:ascii="Lucida Grande" w:hAnsi="Lucida Grande" w:cs="Lucida Grande"/>
          </w:rPr>
          <w:t>http://hispanicasaber.planetasaber.com/theworld/chronicles/seccions/cards/default.asp?art=94&amp;pk=2282</w:t>
        </w:r>
      </w:hyperlink>
      <w:r w:rsidR="003578C6">
        <w:rPr>
          <w:rFonts w:ascii="Lucida Grande" w:hAnsi="Lucida Grande" w:cs="Lucida Grande"/>
          <w:color w:val="000000"/>
        </w:rPr>
        <w:t xml:space="preserve"> </w:t>
      </w:r>
    </w:p>
    <w:p w14:paraId="11AD7FA5" w14:textId="77777777" w:rsidR="005440AC" w:rsidRPr="0082339F" w:rsidRDefault="005440AC" w:rsidP="005440AC">
      <w:pPr>
        <w:rPr>
          <w:sz w:val="22"/>
          <w:szCs w:val="22"/>
        </w:rPr>
      </w:pPr>
    </w:p>
    <w:p w14:paraId="4806967D" w14:textId="77777777" w:rsidR="005440AC" w:rsidRPr="0082339F" w:rsidRDefault="005440AC" w:rsidP="005440AC">
      <w:pPr>
        <w:rPr>
          <w:sz w:val="22"/>
          <w:szCs w:val="22"/>
        </w:rPr>
      </w:pPr>
      <w:r w:rsidRPr="0082339F">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FC80E6F" w14:textId="77777777" w:rsidR="005440AC" w:rsidRPr="0082339F" w:rsidRDefault="005440AC" w:rsidP="005440AC">
      <w:pPr>
        <w:rPr>
          <w:sz w:val="22"/>
          <w:szCs w:val="22"/>
        </w:rPr>
      </w:pPr>
    </w:p>
    <w:p w14:paraId="78DEA03F" w14:textId="77777777" w:rsidR="005440AC" w:rsidRPr="0082339F" w:rsidRDefault="005440AC" w:rsidP="005440AC">
      <w:pPr>
        <w:rPr>
          <w:sz w:val="22"/>
          <w:szCs w:val="22"/>
        </w:rPr>
      </w:pPr>
      <w:r w:rsidRPr="0082339F">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82339F">
        <w:rPr>
          <w:i/>
          <w:sz w:val="22"/>
          <w:szCs w:val="22"/>
        </w:rPr>
        <w:t>Corán</w:t>
      </w:r>
      <w:r w:rsidRPr="0082339F">
        <w:rPr>
          <w:sz w:val="22"/>
          <w:szCs w:val="22"/>
        </w:rPr>
        <w:t xml:space="preserve">. </w:t>
      </w:r>
    </w:p>
    <w:p w14:paraId="0FB68E9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71658C47" w14:textId="77777777" w:rsidTr="000C24B3">
        <w:tc>
          <w:tcPr>
            <w:tcW w:w="8978" w:type="dxa"/>
            <w:gridSpan w:val="2"/>
            <w:shd w:val="clear" w:color="auto" w:fill="000000" w:themeFill="text1"/>
          </w:tcPr>
          <w:p w14:paraId="698A1571"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28A519FF" w14:textId="77777777" w:rsidTr="000C24B3">
        <w:tc>
          <w:tcPr>
            <w:tcW w:w="2518" w:type="dxa"/>
          </w:tcPr>
          <w:p w14:paraId="5FC38623" w14:textId="77777777" w:rsidR="005440AC" w:rsidRPr="0082339F" w:rsidRDefault="005440AC" w:rsidP="000C24B3">
            <w:pPr>
              <w:rPr>
                <w:b/>
              </w:rPr>
            </w:pPr>
            <w:r w:rsidRPr="0082339F">
              <w:rPr>
                <w:b/>
              </w:rPr>
              <w:t>Título</w:t>
            </w:r>
          </w:p>
        </w:tc>
        <w:tc>
          <w:tcPr>
            <w:tcW w:w="6460" w:type="dxa"/>
          </w:tcPr>
          <w:p w14:paraId="6AFDE0C7" w14:textId="77777777" w:rsidR="005440AC" w:rsidRPr="0082339F" w:rsidRDefault="005440AC" w:rsidP="000C24B3">
            <w:pPr>
              <w:rPr>
                <w:b/>
              </w:rPr>
            </w:pPr>
            <w:r w:rsidRPr="0082339F">
              <w:rPr>
                <w:b/>
              </w:rPr>
              <w:t>Los estereotipos sobre el Islam</w:t>
            </w:r>
          </w:p>
        </w:tc>
      </w:tr>
      <w:tr w:rsidR="005440AC" w:rsidRPr="0082339F" w14:paraId="66138DAC" w14:textId="77777777" w:rsidTr="000C24B3">
        <w:tc>
          <w:tcPr>
            <w:tcW w:w="2518" w:type="dxa"/>
          </w:tcPr>
          <w:p w14:paraId="60E30E19" w14:textId="77777777" w:rsidR="005440AC" w:rsidRPr="0082339F" w:rsidRDefault="005440AC" w:rsidP="000C24B3">
            <w:r w:rsidRPr="0082339F">
              <w:rPr>
                <w:b/>
              </w:rPr>
              <w:t>Contenido</w:t>
            </w:r>
          </w:p>
        </w:tc>
        <w:tc>
          <w:tcPr>
            <w:tcW w:w="6460" w:type="dxa"/>
          </w:tcPr>
          <w:p w14:paraId="01A0B359" w14:textId="77777777" w:rsidR="005440AC" w:rsidRPr="0082339F" w:rsidRDefault="005440AC" w:rsidP="000C24B3">
            <w:r w:rsidRPr="0082339F">
              <w:t xml:space="preserve">Los mensajes estereotipados encuentran eco en el mundo occidental. Cuando los estereotipos resurgen se incorporan en el inconsciente colectivo y queda consolidado el mensaje que equipara la religión del Islam con la barbarie. </w:t>
            </w:r>
          </w:p>
          <w:p w14:paraId="0D0CFDC8" w14:textId="77777777" w:rsidR="005440AC" w:rsidRPr="0082339F" w:rsidRDefault="005440AC" w:rsidP="000C24B3">
            <w:r w:rsidRPr="0082339F">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67087B9" w14:textId="77777777" w:rsidR="005440AC" w:rsidRPr="0082339F" w:rsidRDefault="005440AC" w:rsidP="000C24B3">
            <w:r w:rsidRPr="0082339F">
              <w:t>Lo correcto sería hablar de terrorismo de Al Qaeda o de fundamentalismo de los miembros del grupo ISIS y no de terrorismo islámico.</w:t>
            </w:r>
          </w:p>
        </w:tc>
      </w:tr>
    </w:tbl>
    <w:p w14:paraId="172EF054" w14:textId="77777777" w:rsidR="005440AC" w:rsidRPr="0082339F" w:rsidRDefault="005440AC" w:rsidP="005440AC">
      <w:pPr>
        <w:rPr>
          <w:sz w:val="22"/>
          <w:szCs w:val="22"/>
        </w:rPr>
      </w:pPr>
    </w:p>
    <w:p w14:paraId="7EC68F1E" w14:textId="77777777" w:rsidR="005440AC" w:rsidRPr="0082339F" w:rsidRDefault="005440AC" w:rsidP="005440AC">
      <w:pPr>
        <w:rPr>
          <w:sz w:val="22"/>
          <w:szCs w:val="22"/>
        </w:rPr>
      </w:pPr>
      <w:r w:rsidRPr="0082339F">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226D727A" w14:textId="77777777" w:rsidR="005440AC" w:rsidRPr="0082339F" w:rsidRDefault="005440AC" w:rsidP="005440AC">
      <w:pPr>
        <w:rPr>
          <w:b/>
          <w:sz w:val="22"/>
          <w:szCs w:val="22"/>
        </w:rPr>
      </w:pPr>
    </w:p>
    <w:p w14:paraId="5BCD8078"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36"/>
      </w:tblGrid>
      <w:tr w:rsidR="005440AC" w:rsidRPr="0082339F" w14:paraId="5760571F" w14:textId="77777777" w:rsidTr="000C24B3">
        <w:tc>
          <w:tcPr>
            <w:tcW w:w="9054" w:type="dxa"/>
            <w:gridSpan w:val="2"/>
            <w:shd w:val="clear" w:color="auto" w:fill="000000" w:themeFill="text1"/>
          </w:tcPr>
          <w:p w14:paraId="75C666BD" w14:textId="77777777" w:rsidR="005440AC" w:rsidRPr="0082339F" w:rsidRDefault="005440AC" w:rsidP="000C24B3">
            <w:pPr>
              <w:rPr>
                <w:b/>
                <w:color w:val="FFFFFF" w:themeColor="background1"/>
              </w:rPr>
            </w:pPr>
            <w:r w:rsidRPr="0082339F">
              <w:rPr>
                <w:b/>
                <w:color w:val="FFFFFF" w:themeColor="background1"/>
              </w:rPr>
              <w:t>Profundiza: recurso aprovechado</w:t>
            </w:r>
          </w:p>
        </w:tc>
      </w:tr>
      <w:tr w:rsidR="005440AC" w:rsidRPr="0082339F" w14:paraId="4A687772" w14:textId="77777777" w:rsidTr="000C24B3">
        <w:tc>
          <w:tcPr>
            <w:tcW w:w="2518" w:type="dxa"/>
          </w:tcPr>
          <w:p w14:paraId="25FB20D9" w14:textId="77777777" w:rsidR="005440AC" w:rsidRPr="0082339F" w:rsidRDefault="005440AC" w:rsidP="000C24B3">
            <w:pPr>
              <w:rPr>
                <w:b/>
                <w:color w:val="000000"/>
              </w:rPr>
            </w:pPr>
            <w:r w:rsidRPr="0082339F">
              <w:rPr>
                <w:b/>
                <w:color w:val="000000"/>
              </w:rPr>
              <w:t>Código</w:t>
            </w:r>
          </w:p>
        </w:tc>
        <w:tc>
          <w:tcPr>
            <w:tcW w:w="6536" w:type="dxa"/>
          </w:tcPr>
          <w:p w14:paraId="2E27DD7B" w14:textId="47A5CEB4" w:rsidR="005440AC" w:rsidRPr="0082339F" w:rsidRDefault="005440AC" w:rsidP="004027AF">
            <w:pPr>
              <w:rPr>
                <w:b/>
                <w:color w:val="000000"/>
              </w:rPr>
            </w:pPr>
            <w:r w:rsidRPr="0082339F">
              <w:rPr>
                <w:color w:val="000000"/>
              </w:rPr>
              <w:t>CS_11_01</w:t>
            </w:r>
            <w:commentRangeStart w:id="238"/>
            <w:r w:rsidRPr="0082339F">
              <w:rPr>
                <w:color w:val="000000"/>
              </w:rPr>
              <w:t>_REC</w:t>
            </w:r>
            <w:commentRangeEnd w:id="238"/>
            <w:r w:rsidR="00B65E9F">
              <w:rPr>
                <w:rStyle w:val="Refdecomentario"/>
                <w:rFonts w:ascii="Calibri" w:eastAsia="Calibri" w:hAnsi="Calibri" w:cs="Times New Roman"/>
              </w:rPr>
              <w:commentReference w:id="238"/>
            </w:r>
            <w:r w:rsidR="004027AF">
              <w:rPr>
                <w:color w:val="000000"/>
              </w:rPr>
              <w:t>190</w:t>
            </w:r>
          </w:p>
        </w:tc>
      </w:tr>
      <w:tr w:rsidR="005440AC" w:rsidRPr="0082339F" w14:paraId="399DBCA8" w14:textId="77777777" w:rsidTr="000C24B3">
        <w:tc>
          <w:tcPr>
            <w:tcW w:w="2518" w:type="dxa"/>
          </w:tcPr>
          <w:p w14:paraId="24BB405C" w14:textId="77777777" w:rsidR="005440AC" w:rsidRPr="0082339F" w:rsidRDefault="005440AC" w:rsidP="000C24B3">
            <w:pPr>
              <w:rPr>
                <w:color w:val="000000"/>
              </w:rPr>
            </w:pPr>
            <w:r w:rsidRPr="0082339F">
              <w:rPr>
                <w:b/>
                <w:color w:val="000000"/>
              </w:rPr>
              <w:t>Ubicación en Aula Planeta</w:t>
            </w:r>
          </w:p>
        </w:tc>
        <w:tc>
          <w:tcPr>
            <w:tcW w:w="6536" w:type="dxa"/>
          </w:tcPr>
          <w:p w14:paraId="3EA0CB22" w14:textId="65A342DB" w:rsidR="005440AC" w:rsidRPr="0082339F" w:rsidRDefault="005440AC" w:rsidP="000C24B3">
            <w:pPr>
              <w:rPr>
                <w:color w:val="000000"/>
              </w:rPr>
            </w:pPr>
            <w:r w:rsidRPr="0082339F">
              <w:rPr>
                <w:color w:val="000000"/>
              </w:rPr>
              <w:t>Eso</w:t>
            </w:r>
            <w:r w:rsidR="002D3090">
              <w:rPr>
                <w:color w:val="000000"/>
              </w:rPr>
              <w:t xml:space="preserve"> 4</w:t>
            </w:r>
            <w:r w:rsidRPr="0082339F">
              <w:rPr>
                <w:color w:val="000000"/>
              </w:rPr>
              <w:t>/Ciencias Sociales/El mundo actual/El mundo islámico: entre la tradición y el cambio</w:t>
            </w:r>
          </w:p>
        </w:tc>
      </w:tr>
      <w:tr w:rsidR="005440AC" w:rsidRPr="0082339F" w14:paraId="3262EB65" w14:textId="77777777" w:rsidTr="000C24B3">
        <w:tc>
          <w:tcPr>
            <w:tcW w:w="2518" w:type="dxa"/>
          </w:tcPr>
          <w:p w14:paraId="735B42AF" w14:textId="77777777" w:rsidR="005440AC" w:rsidRPr="0082339F" w:rsidRDefault="005440AC" w:rsidP="000C24B3">
            <w:pPr>
              <w:rPr>
                <w:color w:val="000000"/>
              </w:rPr>
            </w:pPr>
            <w:r w:rsidRPr="0082339F">
              <w:rPr>
                <w:b/>
                <w:color w:val="000000"/>
              </w:rPr>
              <w:t>Cambio (descripción o capturas de pantallas)</w:t>
            </w:r>
          </w:p>
        </w:tc>
        <w:tc>
          <w:tcPr>
            <w:tcW w:w="6536" w:type="dxa"/>
          </w:tcPr>
          <w:p w14:paraId="0F1A229F"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78AEE8BA" w14:textId="77777777" w:rsidR="005440AC" w:rsidRPr="0082339F" w:rsidRDefault="005440AC" w:rsidP="000C24B3">
            <w:pPr>
              <w:rPr>
                <w:color w:val="000000"/>
                <w:lang w:val="es-CO"/>
              </w:rPr>
            </w:pPr>
            <w:r w:rsidRPr="0082339F">
              <w:rPr>
                <w:color w:val="000000"/>
                <w:lang w:val="es-CO"/>
              </w:rPr>
              <w:t>Protesta contra el régimen de Hosni Mubarak en la plaza Tahrir de El Cairo, Egipto (1 de febrero de 2011).</w:t>
            </w:r>
          </w:p>
          <w:p w14:paraId="692325E6" w14:textId="77777777" w:rsidR="005440AC" w:rsidRPr="0082339F" w:rsidRDefault="005440AC" w:rsidP="000C24B3">
            <w:pPr>
              <w:rPr>
                <w:color w:val="000000"/>
                <w:lang w:val="es-CO"/>
              </w:rPr>
            </w:pPr>
          </w:p>
          <w:p w14:paraId="0471CBFD"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1CAB5DD0" w14:textId="77777777" w:rsidR="005440AC" w:rsidRPr="0082339F" w:rsidRDefault="005440AC" w:rsidP="000C24B3">
            <w:pPr>
              <w:rPr>
                <w:color w:val="000000"/>
                <w:lang w:val="es-CO"/>
              </w:rPr>
            </w:pPr>
            <w:r w:rsidRPr="0082339F">
              <w:rPr>
                <w:color w:val="000000"/>
                <w:lang w:val="es-CO"/>
              </w:rPr>
              <w:t>Osama Bin Laden.</w:t>
            </w:r>
          </w:p>
          <w:p w14:paraId="753AB12D" w14:textId="77777777" w:rsidR="005440AC" w:rsidRPr="0082339F" w:rsidRDefault="005440AC" w:rsidP="000C24B3">
            <w:pPr>
              <w:rPr>
                <w:color w:val="000000"/>
                <w:lang w:val="es-CO"/>
              </w:rPr>
            </w:pPr>
          </w:p>
          <w:p w14:paraId="67AC0986" w14:textId="77777777" w:rsidR="005440AC" w:rsidRPr="0082339F" w:rsidRDefault="005440AC" w:rsidP="000C24B3">
            <w:pPr>
              <w:rPr>
                <w:color w:val="000000"/>
                <w:lang w:val="es-CO"/>
              </w:rPr>
            </w:pPr>
            <w:r w:rsidRPr="0082339F">
              <w:rPr>
                <w:color w:val="FF0000"/>
                <w:lang w:val="es-CO"/>
              </w:rPr>
              <w:t>[Eliminar]</w:t>
            </w:r>
            <w:r w:rsidRPr="0082339F">
              <w:rPr>
                <w:color w:val="000000"/>
                <w:lang w:val="es-CO"/>
              </w:rPr>
              <w:t xml:space="preserve"> imagen de:</w:t>
            </w:r>
          </w:p>
          <w:p w14:paraId="4DF65563" w14:textId="77777777" w:rsidR="005440AC" w:rsidRPr="0082339F" w:rsidRDefault="005440AC" w:rsidP="000C24B3">
            <w:pPr>
              <w:rPr>
                <w:color w:val="000000"/>
                <w:lang w:val="es-CO"/>
              </w:rPr>
            </w:pPr>
            <w:r w:rsidRPr="0082339F">
              <w:rPr>
                <w:color w:val="000000"/>
                <w:lang w:val="es-CO"/>
              </w:rPr>
              <w:t xml:space="preserve">USA Today y otros rotativos estadounidenses publican la noticia de la muerte de Bin Laden (2 de mayo de 2011). </w:t>
            </w:r>
          </w:p>
          <w:p w14:paraId="7E368C88" w14:textId="77777777" w:rsidR="005440AC" w:rsidRPr="0082339F" w:rsidRDefault="005440AC" w:rsidP="000C24B3">
            <w:pPr>
              <w:rPr>
                <w:color w:val="000000"/>
                <w:lang w:val="es-CO"/>
              </w:rPr>
            </w:pPr>
          </w:p>
          <w:p w14:paraId="0DBA27E2" w14:textId="77777777" w:rsidR="005440AC" w:rsidRPr="0082339F" w:rsidRDefault="005440AC" w:rsidP="000C24B3">
            <w:pPr>
              <w:rPr>
                <w:color w:val="000000"/>
                <w:lang w:val="es-CO"/>
              </w:rPr>
            </w:pPr>
            <w:r w:rsidRPr="0082339F">
              <w:rPr>
                <w:color w:val="FF0000"/>
                <w:lang w:val="es-CO"/>
              </w:rPr>
              <w:t>[Introducir imágenes]:</w:t>
            </w:r>
          </w:p>
          <w:p w14:paraId="3998C0ED" w14:textId="77777777" w:rsidR="005440AC" w:rsidRPr="0082339F" w:rsidRDefault="005440AC" w:rsidP="000C24B3">
            <w:pPr>
              <w:rPr>
                <w:color w:val="000000"/>
                <w:lang w:val="es-CO"/>
              </w:rPr>
            </w:pPr>
          </w:p>
          <w:p w14:paraId="342E03F0" w14:textId="77777777" w:rsidR="005440AC" w:rsidRPr="0082339F" w:rsidRDefault="005440AC" w:rsidP="000C24B3">
            <w:pPr>
              <w:rPr>
                <w:color w:val="000000"/>
                <w:lang w:val="es-CO"/>
              </w:rPr>
            </w:pPr>
            <w:r w:rsidRPr="0082339F">
              <w:rPr>
                <w:color w:val="000000"/>
                <w:lang w:val="es-CO"/>
              </w:rPr>
              <w:t>Túnez, nación que está logrando su transición a la democracia</w:t>
            </w:r>
          </w:p>
          <w:p w14:paraId="6459DEBC" w14:textId="77777777" w:rsidR="005440AC" w:rsidRPr="0082339F" w:rsidRDefault="005440AC" w:rsidP="000C24B3">
            <w:pPr>
              <w:rPr>
                <w:color w:val="000000"/>
              </w:rPr>
            </w:pPr>
            <w:r w:rsidRPr="0082339F">
              <w:rPr>
                <w:color w:val="000000"/>
              </w:rPr>
              <w:t>Número de la imagen 252124117</w:t>
            </w:r>
          </w:p>
          <w:p w14:paraId="66C2B640" w14:textId="77777777" w:rsidR="005440AC" w:rsidRPr="0082339F" w:rsidRDefault="005440AC" w:rsidP="000C24B3">
            <w:pPr>
              <w:rPr>
                <w:rFonts w:ascii="Century Gothic" w:hAnsi="Century Gothic"/>
              </w:rPr>
            </w:pPr>
            <w:r w:rsidRPr="0082339F">
              <w:rPr>
                <w:rFonts w:ascii="Century Gothic" w:hAnsi="Century Gothic"/>
              </w:rPr>
              <w:t>CS_11_01_REC160_IMG01.jpg</w:t>
            </w:r>
          </w:p>
          <w:p w14:paraId="56D69AED" w14:textId="77777777" w:rsidR="005440AC" w:rsidRPr="0082339F" w:rsidRDefault="005440AC" w:rsidP="000C24B3">
            <w:pPr>
              <w:rPr>
                <w:color w:val="000000"/>
              </w:rPr>
            </w:pPr>
          </w:p>
          <w:p w14:paraId="02026299" w14:textId="77777777" w:rsidR="005440AC" w:rsidRPr="0082339F" w:rsidRDefault="005440AC" w:rsidP="000C24B3">
            <w:pPr>
              <w:rPr>
                <w:color w:val="000000"/>
              </w:rPr>
            </w:pPr>
          </w:p>
          <w:p w14:paraId="308D3BA9" w14:textId="77777777" w:rsidR="005440AC" w:rsidRPr="0082339F" w:rsidRDefault="005440AC" w:rsidP="000C24B3">
            <w:pPr>
              <w:rPr>
                <w:color w:val="000000"/>
              </w:rPr>
            </w:pPr>
            <w:r w:rsidRPr="0082339F">
              <w:rPr>
                <w:color w:val="000000"/>
                <w:lang w:val="es-CO"/>
              </w:rPr>
              <w:t xml:space="preserve">Karbala, Iraq, la mezquita sagrada del </w:t>
            </w:r>
            <w:r w:rsidRPr="0082339F">
              <w:rPr>
                <w:color w:val="000000"/>
              </w:rPr>
              <w:t>Imán Hussein. Centro espiritual chiita.</w:t>
            </w:r>
          </w:p>
          <w:p w14:paraId="35367F17" w14:textId="77777777" w:rsidR="005440AC" w:rsidRPr="0082339F" w:rsidRDefault="005440AC" w:rsidP="000C24B3">
            <w:pPr>
              <w:rPr>
                <w:color w:val="000000"/>
              </w:rPr>
            </w:pPr>
            <w:r w:rsidRPr="0082339F">
              <w:rPr>
                <w:color w:val="000000"/>
              </w:rPr>
              <w:t>Número de la imagen 233433742</w:t>
            </w:r>
          </w:p>
          <w:p w14:paraId="06B664C9" w14:textId="77777777" w:rsidR="005440AC" w:rsidRPr="0082339F" w:rsidRDefault="005440AC" w:rsidP="000C24B3">
            <w:pPr>
              <w:rPr>
                <w:rFonts w:ascii="Century Gothic" w:hAnsi="Century Gothic"/>
              </w:rPr>
            </w:pPr>
            <w:r w:rsidRPr="0082339F">
              <w:rPr>
                <w:rFonts w:ascii="Century Gothic" w:hAnsi="Century Gothic"/>
              </w:rPr>
              <w:t>CS_11_01_REC160_IMG02.jpg</w:t>
            </w:r>
          </w:p>
          <w:p w14:paraId="1E4514D1" w14:textId="77777777" w:rsidR="005440AC" w:rsidRPr="0082339F" w:rsidRDefault="005440AC" w:rsidP="000C24B3">
            <w:pPr>
              <w:rPr>
                <w:color w:val="000000"/>
              </w:rPr>
            </w:pPr>
          </w:p>
          <w:p w14:paraId="5B3C4654" w14:textId="77777777" w:rsidR="005440AC" w:rsidRPr="0082339F" w:rsidRDefault="005440AC" w:rsidP="000C24B3">
            <w:pPr>
              <w:rPr>
                <w:color w:val="000000"/>
              </w:rPr>
            </w:pPr>
          </w:p>
        </w:tc>
      </w:tr>
      <w:tr w:rsidR="005440AC" w:rsidRPr="0082339F" w14:paraId="56B22EA8" w14:textId="77777777" w:rsidTr="000C24B3">
        <w:tc>
          <w:tcPr>
            <w:tcW w:w="2518" w:type="dxa"/>
          </w:tcPr>
          <w:p w14:paraId="17ED443B" w14:textId="77777777" w:rsidR="005440AC" w:rsidRPr="0082339F" w:rsidRDefault="005440AC" w:rsidP="000C24B3">
            <w:pPr>
              <w:rPr>
                <w:b/>
                <w:color w:val="000000"/>
              </w:rPr>
            </w:pPr>
            <w:r w:rsidRPr="0082339F">
              <w:rPr>
                <w:b/>
                <w:color w:val="000000"/>
              </w:rPr>
              <w:t>Título</w:t>
            </w:r>
          </w:p>
        </w:tc>
        <w:tc>
          <w:tcPr>
            <w:tcW w:w="6536" w:type="dxa"/>
          </w:tcPr>
          <w:p w14:paraId="045F4A4D" w14:textId="77777777" w:rsidR="005440AC" w:rsidRPr="0082339F" w:rsidRDefault="005440AC" w:rsidP="000C24B3">
            <w:pPr>
              <w:rPr>
                <w:b/>
                <w:color w:val="000000"/>
              </w:rPr>
            </w:pPr>
            <w:r w:rsidRPr="0082339F">
              <w:rPr>
                <w:b/>
                <w:color w:val="000000"/>
              </w:rPr>
              <w:t>El mundo islámico: entre la tradición y el cambio</w:t>
            </w:r>
          </w:p>
        </w:tc>
      </w:tr>
      <w:tr w:rsidR="005440AC" w:rsidRPr="0082339F" w14:paraId="35F4DE77" w14:textId="77777777" w:rsidTr="000C24B3">
        <w:tc>
          <w:tcPr>
            <w:tcW w:w="2518" w:type="dxa"/>
          </w:tcPr>
          <w:p w14:paraId="0CB4D633" w14:textId="77777777" w:rsidR="005440AC" w:rsidRPr="0082339F" w:rsidRDefault="005440AC" w:rsidP="000C24B3">
            <w:pPr>
              <w:rPr>
                <w:b/>
                <w:color w:val="000000"/>
              </w:rPr>
            </w:pPr>
            <w:r w:rsidRPr="0082339F">
              <w:rPr>
                <w:b/>
                <w:color w:val="000000"/>
              </w:rPr>
              <w:t>Descripción</w:t>
            </w:r>
          </w:p>
        </w:tc>
        <w:tc>
          <w:tcPr>
            <w:tcW w:w="6536" w:type="dxa"/>
          </w:tcPr>
          <w:p w14:paraId="108A1CFA" w14:textId="136891C2" w:rsidR="005440AC" w:rsidRPr="0082339F" w:rsidRDefault="005440AC" w:rsidP="000C24B3">
            <w:pPr>
              <w:rPr>
                <w:color w:val="000000"/>
              </w:rPr>
            </w:pPr>
            <w:r w:rsidRPr="0082339F">
              <w:rPr>
                <w:color w:val="000000"/>
              </w:rPr>
              <w:t>Galería de imágenes que ayuda a reflexionar sobre el Islam actual y sus tensiones in</w:t>
            </w:r>
            <w:r w:rsidR="00185FB1">
              <w:rPr>
                <w:color w:val="000000"/>
              </w:rPr>
              <w:t>ternas entre tradición y cambio</w:t>
            </w:r>
            <w:r w:rsidRPr="0082339F">
              <w:rPr>
                <w:color w:val="000000"/>
              </w:rPr>
              <w:t xml:space="preserve"> </w:t>
            </w:r>
          </w:p>
          <w:p w14:paraId="1D864A03" w14:textId="77777777" w:rsidR="005440AC" w:rsidRPr="0082339F" w:rsidRDefault="005440AC" w:rsidP="000C24B3">
            <w:pPr>
              <w:rPr>
                <w:color w:val="000000"/>
              </w:rPr>
            </w:pPr>
          </w:p>
          <w:p w14:paraId="43D2087E" w14:textId="77777777" w:rsidR="005440AC" w:rsidRPr="0082339F" w:rsidRDefault="005440AC" w:rsidP="000C24B3">
            <w:pPr>
              <w:rPr>
                <w:b/>
                <w:color w:val="000000"/>
              </w:rPr>
            </w:pPr>
            <w:r w:rsidRPr="0082339F">
              <w:rPr>
                <w:b/>
                <w:color w:val="000000"/>
              </w:rPr>
              <w:t>Ficha del profesor</w:t>
            </w:r>
          </w:p>
          <w:p w14:paraId="6B9C947A" w14:textId="77777777" w:rsidR="005440AC" w:rsidRPr="0082339F" w:rsidRDefault="005440AC" w:rsidP="000C24B3">
            <w:pPr>
              <w:rPr>
                <w:color w:val="000000"/>
              </w:rPr>
            </w:pPr>
          </w:p>
          <w:p w14:paraId="70F8E9D4" w14:textId="77777777" w:rsidR="005440AC" w:rsidRPr="0082339F" w:rsidRDefault="005440AC" w:rsidP="000C24B3">
            <w:pPr>
              <w:rPr>
                <w:color w:val="000000"/>
              </w:rPr>
            </w:pPr>
            <w:r w:rsidRPr="0082339F">
              <w:rPr>
                <w:color w:val="000000"/>
              </w:rPr>
              <w:t>Título: El mundo islámico: entre la tradición y el cambio</w:t>
            </w:r>
          </w:p>
          <w:p w14:paraId="182F5E3B" w14:textId="77777777" w:rsidR="005440AC" w:rsidRPr="0082339F" w:rsidRDefault="005440AC" w:rsidP="000C24B3">
            <w:pPr>
              <w:rPr>
                <w:color w:val="000000"/>
              </w:rPr>
            </w:pPr>
          </w:p>
          <w:p w14:paraId="6C3ECCC8"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4042FC35" w14:textId="77777777" w:rsidR="005440AC" w:rsidRPr="0082339F" w:rsidRDefault="005440AC" w:rsidP="000C24B3">
            <w:pPr>
              <w:rPr>
                <w:color w:val="000000"/>
              </w:rPr>
            </w:pPr>
          </w:p>
          <w:p w14:paraId="64D2584A" w14:textId="77777777" w:rsidR="005440AC" w:rsidRPr="0082339F" w:rsidRDefault="005440AC" w:rsidP="000C24B3">
            <w:pPr>
              <w:rPr>
                <w:color w:val="000000"/>
              </w:rPr>
            </w:pPr>
            <w:r w:rsidRPr="0082339F">
              <w:rPr>
                <w:color w:val="000000"/>
              </w:rPr>
              <w:t xml:space="preserve">Temporalización: 60 minutos </w:t>
            </w:r>
          </w:p>
          <w:p w14:paraId="74920352" w14:textId="77777777" w:rsidR="005440AC" w:rsidRPr="0082339F" w:rsidRDefault="005440AC" w:rsidP="000C24B3">
            <w:pPr>
              <w:rPr>
                <w:color w:val="000000"/>
              </w:rPr>
            </w:pPr>
          </w:p>
          <w:p w14:paraId="209644F8" w14:textId="77777777" w:rsidR="005440AC" w:rsidRPr="0082339F" w:rsidRDefault="005440AC" w:rsidP="000C24B3">
            <w:pPr>
              <w:rPr>
                <w:color w:val="000000"/>
              </w:rPr>
            </w:pPr>
            <w:r w:rsidRPr="0082339F">
              <w:rPr>
                <w:color w:val="000000"/>
              </w:rPr>
              <w:t xml:space="preserve">Tipo de recurso: Secuencia de imágenes </w:t>
            </w:r>
          </w:p>
          <w:p w14:paraId="3FE0B263" w14:textId="77777777" w:rsidR="005440AC" w:rsidRPr="0082339F" w:rsidRDefault="005440AC" w:rsidP="000C24B3">
            <w:pPr>
              <w:rPr>
                <w:color w:val="000000"/>
              </w:rPr>
            </w:pPr>
          </w:p>
          <w:p w14:paraId="2A286711" w14:textId="77777777" w:rsidR="005440AC" w:rsidRPr="0082339F" w:rsidRDefault="005440AC" w:rsidP="000C24B3">
            <w:pPr>
              <w:rPr>
                <w:color w:val="000000"/>
              </w:rPr>
            </w:pPr>
            <w:r w:rsidRPr="0082339F">
              <w:rPr>
                <w:color w:val="000000"/>
              </w:rPr>
              <w:t xml:space="preserve">Competencia social y ciudadana  </w:t>
            </w:r>
          </w:p>
          <w:p w14:paraId="6B06CE9D" w14:textId="77777777" w:rsidR="005440AC" w:rsidRPr="0082339F" w:rsidRDefault="005440AC" w:rsidP="000C24B3">
            <w:pPr>
              <w:rPr>
                <w:color w:val="000000"/>
              </w:rPr>
            </w:pPr>
          </w:p>
          <w:p w14:paraId="7F315C43" w14:textId="77777777" w:rsidR="005440AC" w:rsidRPr="0082339F" w:rsidRDefault="005440AC" w:rsidP="000C24B3">
            <w:pPr>
              <w:rPr>
                <w:color w:val="000000"/>
              </w:rPr>
            </w:pPr>
            <w:r w:rsidRPr="0082339F">
              <w:rPr>
                <w:color w:val="000000"/>
              </w:rPr>
              <w:t xml:space="preserve">Objetivo: Mostrar los desafíos a los que se enfrenta el mundo musulmán en el siglo XXI, desde la conjugación de modernidad y tradición hasta la lucha por la democracia. </w:t>
            </w:r>
          </w:p>
          <w:p w14:paraId="23AD60AA" w14:textId="77777777" w:rsidR="005440AC" w:rsidRPr="0082339F" w:rsidRDefault="005440AC" w:rsidP="000C24B3">
            <w:pPr>
              <w:rPr>
                <w:color w:val="000000"/>
              </w:rPr>
            </w:pPr>
          </w:p>
          <w:p w14:paraId="4D622A01" w14:textId="77777777" w:rsidR="005440AC" w:rsidRPr="0082339F" w:rsidRDefault="005440AC" w:rsidP="000C24B3">
            <w:pPr>
              <w:rPr>
                <w:color w:val="000000"/>
              </w:rPr>
            </w:pPr>
            <w:r w:rsidRPr="0082339F">
              <w:rPr>
                <w:color w:val="000000"/>
              </w:rPr>
              <w:t>Antes de la presentación:</w:t>
            </w:r>
          </w:p>
          <w:p w14:paraId="49F256CF" w14:textId="77777777" w:rsidR="005440AC" w:rsidRPr="0082339F" w:rsidRDefault="005440AC" w:rsidP="000C24B3">
            <w:pPr>
              <w:rPr>
                <w:color w:val="000000"/>
              </w:rPr>
            </w:pPr>
          </w:p>
          <w:p w14:paraId="70F912FF" w14:textId="245A2F97" w:rsidR="005440AC" w:rsidRPr="0082339F" w:rsidRDefault="005440AC" w:rsidP="000C24B3">
            <w:pPr>
              <w:rPr>
                <w:color w:val="000000"/>
              </w:rPr>
            </w:pPr>
            <w:r w:rsidRPr="0082339F">
              <w:rPr>
                <w:color w:val="000000"/>
              </w:rPr>
              <w:t xml:space="preserve">Como paso previo al trabajo interactivo se sugiere ver el documental sobre la tradición islámica </w:t>
            </w:r>
            <w:del w:id="239" w:author="bachue digital" w:date="2015-07-30T15:43:00Z">
              <w:r w:rsidRPr="0082339F" w:rsidDel="006A386B">
                <w:rPr>
                  <w:color w:val="000000"/>
                </w:rPr>
                <w:delText xml:space="preserve">(dos partes) </w:delText>
              </w:r>
              <w:commentRangeStart w:id="240"/>
              <w:r w:rsidRPr="0082339F" w:rsidDel="006A386B">
                <w:rPr>
                  <w:color w:val="000000"/>
                </w:rPr>
                <w:delText xml:space="preserve">[VER] </w:delText>
              </w:r>
            </w:del>
            <w:r w:rsidRPr="0082339F">
              <w:rPr>
                <w:color w:val="000000"/>
              </w:rPr>
              <w:t>[VER]</w:t>
            </w:r>
          </w:p>
          <w:p w14:paraId="1E5AABA3" w14:textId="77777777" w:rsidR="005440AC" w:rsidRDefault="005440AC" w:rsidP="000C24B3">
            <w:pPr>
              <w:rPr>
                <w:ins w:id="241" w:author="bachue digital" w:date="2015-07-29T18:45:00Z"/>
                <w:color w:val="000000"/>
              </w:rPr>
            </w:pPr>
            <w:r w:rsidRPr="0082339F">
              <w:rPr>
                <w:color w:val="000000"/>
              </w:rPr>
              <w:t>Luego, contrastar la tradición con los aspectos más modernos de la sociedad islámica, mediante la presentación del video que describe el caso de Dubai [VER].</w:t>
            </w:r>
            <w:commentRangeEnd w:id="240"/>
            <w:r w:rsidRPr="0082339F">
              <w:rPr>
                <w:rStyle w:val="Refdecomentario"/>
                <w:rFonts w:ascii="Calibri" w:eastAsia="Calibri" w:hAnsi="Calibri" w:cs="Times New Roman"/>
                <w:sz w:val="22"/>
                <w:szCs w:val="22"/>
              </w:rPr>
              <w:commentReference w:id="240"/>
            </w:r>
          </w:p>
          <w:p w14:paraId="19B720AD" w14:textId="6FACD062" w:rsidR="00A766E6" w:rsidRDefault="00A766E6" w:rsidP="000C24B3">
            <w:pPr>
              <w:rPr>
                <w:ins w:id="242" w:author="bachue digital" w:date="2015-07-29T18:47:00Z"/>
                <w:color w:val="000000"/>
              </w:rPr>
            </w:pPr>
            <w:ins w:id="243" w:author="bachue digital" w:date="2015-07-29T18:47:00Z">
              <w:r>
                <w:rPr>
                  <w:color w:val="000000"/>
                </w:rPr>
                <w:t>Islam:</w:t>
              </w:r>
            </w:ins>
          </w:p>
          <w:p w14:paraId="4A8793CE" w14:textId="73A7EA88" w:rsidR="00A766E6" w:rsidRDefault="00A766E6" w:rsidP="000C24B3">
            <w:pPr>
              <w:rPr>
                <w:ins w:id="244" w:author="bachue digital" w:date="2015-07-29T18:45:00Z"/>
                <w:color w:val="000000"/>
              </w:rPr>
            </w:pPr>
            <w:ins w:id="245" w:author="bachue digital" w:date="2015-07-29T18:45:00Z">
              <w:r>
                <w:rPr>
                  <w:color w:val="000000"/>
                </w:rPr>
                <w:fldChar w:fldCharType="begin"/>
              </w:r>
              <w:r>
                <w:rPr>
                  <w:color w:val="000000"/>
                </w:rPr>
                <w:instrText xml:space="preserve"> HYPERLINK "</w:instrText>
              </w:r>
              <w:r w:rsidRPr="00A766E6">
                <w:rPr>
                  <w:color w:val="000000"/>
                </w:rPr>
                <w:instrText>https://www.youtube.com/watch?v=wEWGHsnPVhc</w:instrText>
              </w:r>
              <w:r>
                <w:rPr>
                  <w:color w:val="000000"/>
                </w:rPr>
                <w:instrText xml:space="preserve">" </w:instrText>
              </w:r>
              <w:r>
                <w:rPr>
                  <w:color w:val="000000"/>
                </w:rPr>
                <w:fldChar w:fldCharType="separate"/>
              </w:r>
              <w:r w:rsidRPr="00C80270">
                <w:rPr>
                  <w:rStyle w:val="Hipervnculo"/>
                </w:rPr>
                <w:t>https://www.youtube.com/watch?v=wEWGHsnPVhc</w:t>
              </w:r>
              <w:r>
                <w:rPr>
                  <w:color w:val="000000"/>
                </w:rPr>
                <w:fldChar w:fldCharType="end"/>
              </w:r>
            </w:ins>
          </w:p>
          <w:p w14:paraId="53C33683" w14:textId="030F23A0" w:rsidR="00A766E6" w:rsidRDefault="00A766E6" w:rsidP="000C24B3">
            <w:pPr>
              <w:rPr>
                <w:ins w:id="246" w:author="bachue digital" w:date="2015-07-29T18:47:00Z"/>
                <w:color w:val="000000"/>
              </w:rPr>
            </w:pPr>
            <w:ins w:id="247" w:author="bachue digital" w:date="2015-07-29T18:47:00Z">
              <w:r>
                <w:rPr>
                  <w:color w:val="000000"/>
                </w:rPr>
                <w:t>Dubai:</w:t>
              </w:r>
            </w:ins>
          </w:p>
          <w:p w14:paraId="493747C4" w14:textId="5427E633" w:rsidR="00A766E6" w:rsidRDefault="00A766E6" w:rsidP="000C24B3">
            <w:pPr>
              <w:rPr>
                <w:ins w:id="248" w:author="bachue digital" w:date="2015-07-29T18:47:00Z"/>
                <w:color w:val="000000"/>
              </w:rPr>
            </w:pPr>
            <w:ins w:id="249" w:author="bachue digital" w:date="2015-07-29T18:47:00Z">
              <w:r>
                <w:rPr>
                  <w:color w:val="000000"/>
                </w:rPr>
                <w:fldChar w:fldCharType="begin"/>
              </w:r>
              <w:r>
                <w:rPr>
                  <w:color w:val="000000"/>
                </w:rPr>
                <w:instrText xml:space="preserve"> HYPERLINK "</w:instrText>
              </w:r>
              <w:r w:rsidRPr="00A766E6">
                <w:rPr>
                  <w:color w:val="000000"/>
                  <w:rPrChange w:id="250" w:author="bachue digital" w:date="2015-07-29T18:47:00Z">
                    <w:rPr>
                      <w:rStyle w:val="Hipervnculo"/>
                    </w:rPr>
                  </w:rPrChange>
                </w:rPr>
                <w:instrText>https://www.youtube.com/watch?v=GOTwIZjQG-</w:instrText>
              </w:r>
              <w:r w:rsidRPr="00A766E6">
                <w:rPr>
                  <w:color w:val="000000"/>
                </w:rPr>
                <w:instrText>o</w:instrText>
              </w:r>
              <w:r>
                <w:rPr>
                  <w:color w:val="000000"/>
                </w:rPr>
                <w:instrText xml:space="preserve">" </w:instrText>
              </w:r>
              <w:r>
                <w:rPr>
                  <w:color w:val="000000"/>
                </w:rPr>
                <w:fldChar w:fldCharType="separate"/>
              </w:r>
              <w:r w:rsidRPr="00A766E6">
                <w:rPr>
                  <w:rStyle w:val="Hipervnculo"/>
                </w:rPr>
                <w:t>https://www.youtube.com/watch?v=GOTwIZjQG-</w:t>
              </w:r>
              <w:r w:rsidRPr="00C80270">
                <w:rPr>
                  <w:rStyle w:val="Hipervnculo"/>
                </w:rPr>
                <w:t>o</w:t>
              </w:r>
              <w:r>
                <w:rPr>
                  <w:color w:val="000000"/>
                </w:rPr>
                <w:fldChar w:fldCharType="end"/>
              </w:r>
            </w:ins>
          </w:p>
          <w:p w14:paraId="4465F389" w14:textId="77777777" w:rsidR="00A766E6" w:rsidRPr="0082339F" w:rsidRDefault="00A766E6" w:rsidP="000C24B3">
            <w:pPr>
              <w:rPr>
                <w:color w:val="000000"/>
              </w:rPr>
            </w:pPr>
          </w:p>
          <w:p w14:paraId="17774E61" w14:textId="77777777" w:rsidR="005440AC" w:rsidRPr="0082339F" w:rsidRDefault="005440AC" w:rsidP="000C24B3">
            <w:pPr>
              <w:rPr>
                <w:color w:val="000000"/>
              </w:rPr>
            </w:pPr>
          </w:p>
          <w:p w14:paraId="5706A1A0" w14:textId="77777777" w:rsidR="005440AC" w:rsidRPr="0082339F" w:rsidRDefault="005440AC" w:rsidP="000C24B3">
            <w:pPr>
              <w:rPr>
                <w:color w:val="000000"/>
              </w:rPr>
            </w:pPr>
            <w:r w:rsidRPr="0082339F">
              <w:rPr>
                <w:color w:val="000000"/>
              </w:rPr>
              <w:t>La propuesta de imágenes del interactivo es la siguiente:</w:t>
            </w:r>
          </w:p>
          <w:p w14:paraId="34734E6B" w14:textId="77777777" w:rsidR="005440AC" w:rsidRPr="0082339F" w:rsidRDefault="005440AC" w:rsidP="000C24B3">
            <w:pPr>
              <w:rPr>
                <w:color w:val="000000"/>
              </w:rPr>
            </w:pPr>
          </w:p>
          <w:p w14:paraId="469429CD" w14:textId="77777777" w:rsidR="005440AC" w:rsidRPr="0082339F" w:rsidRDefault="005440AC" w:rsidP="000C24B3">
            <w:pPr>
              <w:rPr>
                <w:color w:val="000000"/>
              </w:rPr>
            </w:pPr>
            <w:r w:rsidRPr="0082339F">
              <w:rPr>
                <w:color w:val="000000"/>
              </w:rPr>
              <w:t>1. Recep Tayyip Erdogan, primer ministro de Turquía desde 2003.</w:t>
            </w:r>
          </w:p>
          <w:p w14:paraId="3D146986" w14:textId="77777777" w:rsidR="005440AC" w:rsidRPr="0082339F" w:rsidRDefault="005440AC" w:rsidP="000C24B3">
            <w:pPr>
              <w:rPr>
                <w:color w:val="000000"/>
              </w:rPr>
            </w:pPr>
          </w:p>
          <w:p w14:paraId="53212188" w14:textId="77777777" w:rsidR="005440AC" w:rsidRPr="0082339F" w:rsidRDefault="005440AC" w:rsidP="000C24B3">
            <w:pPr>
              <w:rPr>
                <w:color w:val="000000"/>
              </w:rPr>
            </w:pPr>
            <w:r w:rsidRPr="0082339F">
              <w:rPr>
                <w:color w:val="000000"/>
              </w:rPr>
              <w:t>2. Mahmud Ahmadineyad, presidente de Irán desde 2005.</w:t>
            </w:r>
          </w:p>
          <w:p w14:paraId="39102ECE" w14:textId="77777777" w:rsidR="005440AC" w:rsidRPr="0082339F" w:rsidRDefault="005440AC" w:rsidP="000C24B3">
            <w:pPr>
              <w:rPr>
                <w:color w:val="000000"/>
              </w:rPr>
            </w:pPr>
          </w:p>
          <w:p w14:paraId="3CE06ADB" w14:textId="77777777" w:rsidR="005440AC" w:rsidRPr="0082339F" w:rsidRDefault="005440AC" w:rsidP="000C24B3">
            <w:pPr>
              <w:rPr>
                <w:color w:val="000000"/>
              </w:rPr>
            </w:pPr>
            <w:r w:rsidRPr="0082339F">
              <w:rPr>
                <w:color w:val="000000"/>
              </w:rPr>
              <w:t>3. Afganas cubiertas con burka comprando joyas en un mercado local.</w:t>
            </w:r>
          </w:p>
          <w:p w14:paraId="08701B1E" w14:textId="77777777" w:rsidR="005440AC" w:rsidRPr="0082339F" w:rsidRDefault="005440AC" w:rsidP="000C24B3">
            <w:pPr>
              <w:rPr>
                <w:color w:val="000000"/>
              </w:rPr>
            </w:pPr>
          </w:p>
          <w:p w14:paraId="4FCD1348" w14:textId="77777777" w:rsidR="005440AC" w:rsidRPr="0082339F" w:rsidRDefault="005440AC" w:rsidP="000C24B3">
            <w:pPr>
              <w:rPr>
                <w:color w:val="000000"/>
              </w:rPr>
            </w:pPr>
            <w:r w:rsidRPr="0082339F">
              <w:rPr>
                <w:color w:val="000000"/>
              </w:rPr>
              <w:t>4. Jóvenes musulmanas asiáticas en una cafetería.</w:t>
            </w:r>
          </w:p>
          <w:p w14:paraId="096992A4" w14:textId="77777777" w:rsidR="005440AC" w:rsidRPr="0082339F" w:rsidRDefault="005440AC" w:rsidP="000C24B3">
            <w:pPr>
              <w:rPr>
                <w:color w:val="000000"/>
              </w:rPr>
            </w:pPr>
          </w:p>
          <w:p w14:paraId="322B5D1E" w14:textId="77777777" w:rsidR="005440AC" w:rsidRPr="0082339F" w:rsidRDefault="005440AC" w:rsidP="000C24B3">
            <w:pPr>
              <w:rPr>
                <w:color w:val="000000"/>
              </w:rPr>
            </w:pPr>
            <w:r w:rsidRPr="0082339F">
              <w:rPr>
                <w:color w:val="000000"/>
              </w:rPr>
              <w:t>5. Cambio democrático en Túnez tras los movimientos sociales de diciembre de 2010.</w:t>
            </w:r>
          </w:p>
          <w:p w14:paraId="44A022F0" w14:textId="77777777" w:rsidR="005440AC" w:rsidRPr="0082339F" w:rsidRDefault="005440AC" w:rsidP="000C24B3">
            <w:pPr>
              <w:rPr>
                <w:color w:val="000000"/>
              </w:rPr>
            </w:pPr>
          </w:p>
          <w:p w14:paraId="4E691F43" w14:textId="77777777" w:rsidR="005440AC" w:rsidRPr="0082339F" w:rsidRDefault="005440AC" w:rsidP="000C24B3">
            <w:pPr>
              <w:rPr>
                <w:color w:val="000000"/>
              </w:rPr>
            </w:pPr>
            <w:r w:rsidRPr="0082339F">
              <w:rPr>
                <w:color w:val="000000"/>
              </w:rPr>
              <w:t>6. Protesta contra el régimen de Muammar al-Gaddafi ante la embajada de Libia en Malta (22 de febrero de 2011).</w:t>
            </w:r>
          </w:p>
          <w:p w14:paraId="31E13185" w14:textId="77777777" w:rsidR="005440AC" w:rsidRPr="0082339F" w:rsidRDefault="005440AC" w:rsidP="000C24B3">
            <w:pPr>
              <w:rPr>
                <w:color w:val="000000"/>
              </w:rPr>
            </w:pPr>
          </w:p>
          <w:p w14:paraId="27358F8A" w14:textId="77777777" w:rsidR="005440AC" w:rsidRPr="0082339F" w:rsidRDefault="005440AC" w:rsidP="000C24B3">
            <w:pPr>
              <w:rPr>
                <w:color w:val="000000"/>
              </w:rPr>
            </w:pPr>
            <w:r w:rsidRPr="0082339F">
              <w:rPr>
                <w:color w:val="000000"/>
              </w:rPr>
              <w:t>7. Peregrinos en la Gran Mezquita de La Meca.</w:t>
            </w:r>
          </w:p>
          <w:p w14:paraId="4CD05AE7" w14:textId="77777777" w:rsidR="005440AC" w:rsidRPr="0082339F" w:rsidRDefault="005440AC" w:rsidP="000C24B3">
            <w:pPr>
              <w:rPr>
                <w:color w:val="000000"/>
              </w:rPr>
            </w:pPr>
          </w:p>
          <w:p w14:paraId="703C2B7A" w14:textId="77777777" w:rsidR="005440AC" w:rsidRPr="0082339F" w:rsidRDefault="005440AC" w:rsidP="000C24B3">
            <w:pPr>
              <w:rPr>
                <w:color w:val="000000"/>
              </w:rPr>
            </w:pPr>
            <w:r w:rsidRPr="0082339F">
              <w:rPr>
                <w:color w:val="000000"/>
              </w:rPr>
              <w:t>8. Vista de la mezquita del Imán Hussein en Iraq.</w:t>
            </w:r>
            <w:r w:rsidRPr="0082339F">
              <w:t xml:space="preserve"> </w:t>
            </w:r>
            <w:r w:rsidRPr="0082339F">
              <w:rPr>
                <w:color w:val="000000"/>
              </w:rPr>
              <w:t>Centro espiritual chiita.</w:t>
            </w:r>
          </w:p>
          <w:p w14:paraId="4F5CE62C" w14:textId="77777777" w:rsidR="005440AC" w:rsidRPr="0082339F" w:rsidRDefault="005440AC" w:rsidP="000C24B3">
            <w:pPr>
              <w:rPr>
                <w:color w:val="000000"/>
              </w:rPr>
            </w:pPr>
          </w:p>
          <w:p w14:paraId="39F713C1" w14:textId="77777777" w:rsidR="005440AC" w:rsidRPr="0082339F" w:rsidRDefault="005440AC" w:rsidP="000C24B3">
            <w:pPr>
              <w:rPr>
                <w:color w:val="000000"/>
              </w:rPr>
            </w:pPr>
            <w:r w:rsidRPr="0082339F">
              <w:rPr>
                <w:color w:val="000000"/>
              </w:rPr>
              <w:t>10. El Islam en el mundo actual.</w:t>
            </w:r>
          </w:p>
          <w:p w14:paraId="56BDB0EC" w14:textId="77777777" w:rsidR="005440AC" w:rsidRPr="0082339F" w:rsidRDefault="005440AC" w:rsidP="000C24B3">
            <w:pPr>
              <w:rPr>
                <w:color w:val="000000"/>
              </w:rPr>
            </w:pPr>
          </w:p>
          <w:p w14:paraId="46393775" w14:textId="77777777" w:rsidR="005440AC" w:rsidRPr="0082339F" w:rsidRDefault="005440AC" w:rsidP="000C24B3">
            <w:pPr>
              <w:rPr>
                <w:color w:val="000000"/>
              </w:rPr>
            </w:pPr>
            <w:r w:rsidRPr="0082339F">
              <w:rPr>
                <w:color w:val="000000"/>
              </w:rPr>
              <w:t>Durante la presentación:</w:t>
            </w:r>
          </w:p>
          <w:p w14:paraId="1C1168A9" w14:textId="77777777" w:rsidR="005440AC" w:rsidRPr="0082339F" w:rsidRDefault="005440AC" w:rsidP="000C24B3">
            <w:pPr>
              <w:rPr>
                <w:color w:val="000000"/>
              </w:rPr>
            </w:pPr>
          </w:p>
          <w:p w14:paraId="62E8D71C" w14:textId="77777777" w:rsidR="005440AC" w:rsidRPr="0082339F" w:rsidRDefault="005440AC" w:rsidP="000C24B3">
            <w:pPr>
              <w:rPr>
                <w:color w:val="000000"/>
              </w:rPr>
            </w:pPr>
            <w:r w:rsidRPr="0082339F">
              <w:rPr>
                <w:color w:val="000000"/>
              </w:rPr>
              <w:t>Con el objetivo de sacar el mayor partido a las imágenes y, al tiempo, lograr que los estudiantes reflexionen sobre el Islam y el mundo islámico, se propone hacer un comentario conjunto.</w:t>
            </w:r>
          </w:p>
          <w:p w14:paraId="19914476" w14:textId="77777777" w:rsidR="005440AC" w:rsidRPr="0082339F" w:rsidRDefault="005440AC" w:rsidP="000C24B3">
            <w:pPr>
              <w:rPr>
                <w:color w:val="000000"/>
              </w:rPr>
            </w:pPr>
          </w:p>
          <w:p w14:paraId="74FC1CEF" w14:textId="77777777" w:rsidR="005440AC" w:rsidRPr="0082339F" w:rsidRDefault="005440AC" w:rsidP="000C24B3">
            <w:pPr>
              <w:rPr>
                <w:color w:val="000000"/>
              </w:rPr>
            </w:pPr>
            <w:r w:rsidRPr="0082339F">
              <w:rPr>
                <w:color w:val="000000"/>
              </w:rP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06EEF444" w14:textId="77777777" w:rsidR="005440AC" w:rsidRPr="0082339F" w:rsidRDefault="005440AC" w:rsidP="000C24B3">
            <w:pPr>
              <w:rPr>
                <w:color w:val="000000"/>
              </w:rPr>
            </w:pPr>
          </w:p>
          <w:p w14:paraId="181D7680" w14:textId="77777777" w:rsidR="005440AC" w:rsidRPr="0082339F" w:rsidRDefault="005440AC" w:rsidP="000C24B3">
            <w:pPr>
              <w:rPr>
                <w:color w:val="000000"/>
              </w:rPr>
            </w:pPr>
            <w:r w:rsidRPr="0082339F">
              <w:rPr>
                <w:color w:val="000000"/>
              </w:rPr>
              <w:t>Es probable que muchos de los estudiantes conciban el Islam como un mundo homogéneo. Con el fin de llamar la atención sobre las diferencias que existen, pida a sus estudiantes que comparen las siguientes parejas de imágenes:</w:t>
            </w:r>
          </w:p>
          <w:p w14:paraId="3D57BCE7" w14:textId="77777777" w:rsidR="005440AC" w:rsidRPr="0082339F" w:rsidRDefault="005440AC" w:rsidP="000C24B3">
            <w:pPr>
              <w:rPr>
                <w:color w:val="000000"/>
              </w:rPr>
            </w:pPr>
          </w:p>
          <w:p w14:paraId="69F6D0CB" w14:textId="77777777" w:rsidR="005440AC" w:rsidRPr="0082339F" w:rsidRDefault="005440AC" w:rsidP="000C24B3">
            <w:pPr>
              <w:rPr>
                <w:color w:val="000000"/>
              </w:rPr>
            </w:pPr>
            <w:r w:rsidRPr="0082339F">
              <w:rPr>
                <w:color w:val="000000"/>
              </w:rP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3CB4E4A5" w14:textId="77777777" w:rsidR="005440AC" w:rsidRPr="0082339F" w:rsidRDefault="005440AC" w:rsidP="000C24B3">
            <w:pPr>
              <w:rPr>
                <w:color w:val="000000"/>
              </w:rPr>
            </w:pPr>
          </w:p>
          <w:p w14:paraId="02B4732C" w14:textId="77777777" w:rsidR="005440AC" w:rsidRPr="0082339F" w:rsidRDefault="005440AC" w:rsidP="000C24B3">
            <w:pPr>
              <w:rPr>
                <w:color w:val="000000"/>
              </w:rPr>
            </w:pPr>
            <w:r w:rsidRPr="0082339F">
              <w:rPr>
                <w:color w:val="000000"/>
              </w:rP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5FB321AB" w14:textId="77777777" w:rsidR="005440AC" w:rsidRPr="0082339F" w:rsidRDefault="005440AC" w:rsidP="000C24B3">
            <w:pPr>
              <w:rPr>
                <w:color w:val="000000"/>
              </w:rPr>
            </w:pPr>
          </w:p>
          <w:p w14:paraId="761F9049" w14:textId="77777777" w:rsidR="005440AC" w:rsidRPr="0082339F" w:rsidRDefault="005440AC" w:rsidP="000C24B3">
            <w:pPr>
              <w:rPr>
                <w:color w:val="000000"/>
              </w:rPr>
            </w:pPr>
            <w:r w:rsidRPr="0082339F">
              <w:rPr>
                <w:color w:val="000000"/>
              </w:rP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33EF3855" w14:textId="77777777" w:rsidR="005440AC" w:rsidRPr="0082339F" w:rsidRDefault="005440AC" w:rsidP="000C24B3">
            <w:pPr>
              <w:rPr>
                <w:color w:val="000000"/>
              </w:rPr>
            </w:pPr>
          </w:p>
          <w:p w14:paraId="7B50D96F" w14:textId="77777777" w:rsidR="005440AC" w:rsidRPr="0082339F" w:rsidRDefault="005440AC" w:rsidP="000C24B3">
            <w:pPr>
              <w:rPr>
                <w:color w:val="000000"/>
              </w:rPr>
            </w:pPr>
            <w:r w:rsidRPr="0082339F">
              <w:rPr>
                <w:color w:val="000000"/>
              </w:rPr>
              <w:t>Imágenes 7 y 8: Guíe a los estudiantes para que comparen las tradiciones islámicas sunita y chiita. La primera representada en La Meca, ciudad sagrada ubicada en el núcleo del sunismo: Arabia Saudita. La segunda, representada en la mezquita del Imán Hussein.</w:t>
            </w:r>
          </w:p>
          <w:p w14:paraId="67B27F3E" w14:textId="77777777" w:rsidR="005440AC" w:rsidRPr="0082339F" w:rsidRDefault="005440AC" w:rsidP="000C24B3">
            <w:pPr>
              <w:rPr>
                <w:color w:val="000000"/>
              </w:rPr>
            </w:pPr>
          </w:p>
          <w:p w14:paraId="45C85A8B" w14:textId="77777777" w:rsidR="005440AC" w:rsidRPr="0082339F" w:rsidRDefault="005440AC" w:rsidP="000C24B3">
            <w:pPr>
              <w:rPr>
                <w:color w:val="000000"/>
              </w:rPr>
            </w:pPr>
            <w:r w:rsidRPr="0082339F">
              <w:rPr>
                <w:color w:val="000000"/>
              </w:rPr>
              <w:t xml:space="preserve">Después de la presentación: </w:t>
            </w:r>
          </w:p>
          <w:p w14:paraId="32466B5A" w14:textId="77777777" w:rsidR="005440AC" w:rsidRPr="0082339F" w:rsidRDefault="005440AC" w:rsidP="000C24B3">
            <w:pPr>
              <w:rPr>
                <w:color w:val="000000"/>
              </w:rPr>
            </w:pPr>
          </w:p>
          <w:p w14:paraId="529121E7" w14:textId="77777777" w:rsidR="005440AC" w:rsidRPr="0082339F" w:rsidRDefault="005440AC" w:rsidP="000C24B3">
            <w:pPr>
              <w:rPr>
                <w:color w:val="000000"/>
              </w:rPr>
            </w:pPr>
            <w:r w:rsidRPr="0082339F">
              <w:rPr>
                <w:color w:val="000000"/>
              </w:rPr>
              <w:t>Pida a sus estudiantes que se informen en los noticieros occidentales sobre eventos relacionados con el mundo musulmán.</w:t>
            </w:r>
          </w:p>
          <w:p w14:paraId="24CE7C54" w14:textId="77777777" w:rsidR="005440AC" w:rsidRPr="0082339F" w:rsidRDefault="005440AC" w:rsidP="000C24B3">
            <w:pPr>
              <w:rPr>
                <w:color w:val="000000"/>
              </w:rPr>
            </w:pPr>
            <w:r w:rsidRPr="0082339F">
              <w:rPr>
                <w:color w:val="000000"/>
              </w:rPr>
              <w:t>Luego haga que identifiquen en los discursos noticiosos las ocasiones en que se trata al mundo musulmán como si fuera homogéneo y unitario.</w:t>
            </w:r>
          </w:p>
          <w:p w14:paraId="20845B17" w14:textId="77777777" w:rsidR="005440AC" w:rsidRPr="0082339F" w:rsidRDefault="005440AC" w:rsidP="000C24B3">
            <w:pPr>
              <w:rPr>
                <w:color w:val="000000"/>
              </w:rPr>
            </w:pPr>
            <w:r w:rsidRPr="0082339F">
              <w:rPr>
                <w:color w:val="000000"/>
              </w:rPr>
              <w:t xml:space="preserve">  </w:t>
            </w:r>
          </w:p>
          <w:p w14:paraId="10A73A28" w14:textId="77777777" w:rsidR="005440AC" w:rsidRPr="0082339F" w:rsidRDefault="005440AC" w:rsidP="000C24B3">
            <w:pPr>
              <w:rPr>
                <w:b/>
                <w:color w:val="000000"/>
              </w:rPr>
            </w:pPr>
            <w:r w:rsidRPr="0082339F">
              <w:rPr>
                <w:b/>
                <w:color w:val="000000"/>
              </w:rPr>
              <w:t>Ficha del estudiante</w:t>
            </w:r>
          </w:p>
          <w:p w14:paraId="7A6EB7DE" w14:textId="77777777" w:rsidR="005440AC" w:rsidRPr="0082339F" w:rsidRDefault="005440AC" w:rsidP="000C24B3">
            <w:pPr>
              <w:rPr>
                <w:color w:val="000000"/>
              </w:rPr>
            </w:pPr>
          </w:p>
          <w:p w14:paraId="0490A75A" w14:textId="77777777" w:rsidR="005440AC" w:rsidRPr="0082339F" w:rsidRDefault="005440AC" w:rsidP="000C24B3">
            <w:pPr>
              <w:rPr>
                <w:color w:val="000000"/>
              </w:rPr>
            </w:pPr>
            <w:r w:rsidRPr="0082339F">
              <w:rPr>
                <w:color w:val="000000"/>
              </w:rPr>
              <w:t>Título: El mundo islámico: entre la tradición y el cambio</w:t>
            </w:r>
          </w:p>
          <w:p w14:paraId="3C70EA28" w14:textId="77777777" w:rsidR="005440AC" w:rsidRPr="0082339F" w:rsidRDefault="005440AC" w:rsidP="000C24B3">
            <w:pPr>
              <w:rPr>
                <w:color w:val="000000"/>
              </w:rPr>
            </w:pPr>
          </w:p>
          <w:p w14:paraId="52D3DECA"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2516D88E" w14:textId="77777777" w:rsidR="005440AC" w:rsidRPr="0082339F" w:rsidRDefault="005440AC" w:rsidP="000C24B3">
            <w:pPr>
              <w:rPr>
                <w:color w:val="000000"/>
              </w:rPr>
            </w:pPr>
          </w:p>
          <w:p w14:paraId="787E8C02" w14:textId="77777777" w:rsidR="005440AC" w:rsidRPr="0082339F" w:rsidRDefault="005440AC" w:rsidP="000C24B3">
            <w:pPr>
              <w:rPr>
                <w:color w:val="000000"/>
              </w:rPr>
            </w:pPr>
            <w:r w:rsidRPr="0082339F">
              <w:rPr>
                <w:color w:val="000000"/>
              </w:rPr>
              <w:t>Contextualización:</w:t>
            </w:r>
          </w:p>
          <w:p w14:paraId="29CE336C" w14:textId="77777777" w:rsidR="005440AC" w:rsidRPr="0082339F" w:rsidRDefault="005440AC" w:rsidP="000C24B3">
            <w:pPr>
              <w:rPr>
                <w:color w:val="000000"/>
              </w:rPr>
            </w:pPr>
          </w:p>
          <w:p w14:paraId="6697721A" w14:textId="77777777" w:rsidR="005440AC" w:rsidRPr="0082339F" w:rsidRDefault="005440AC" w:rsidP="000C24B3">
            <w:pPr>
              <w:rPr>
                <w:color w:val="000000"/>
              </w:rPr>
            </w:pPr>
            <w:r w:rsidRPr="0082339F">
              <w:rPr>
                <w:color w:val="000000"/>
              </w:rPr>
              <w:t>El mundo islámico actual</w:t>
            </w:r>
          </w:p>
          <w:p w14:paraId="5B012E4E" w14:textId="77777777" w:rsidR="005440AC" w:rsidRPr="0082339F" w:rsidRDefault="005440AC" w:rsidP="000C24B3">
            <w:pPr>
              <w:rPr>
                <w:color w:val="000000"/>
              </w:rPr>
            </w:pPr>
          </w:p>
          <w:p w14:paraId="575A3E87" w14:textId="77777777" w:rsidR="005440AC" w:rsidRPr="0082339F" w:rsidRDefault="005440AC" w:rsidP="000C24B3">
            <w:pPr>
              <w:rPr>
                <w:color w:val="000000"/>
              </w:rPr>
            </w:pPr>
            <w:r w:rsidRPr="0082339F">
              <w:rPr>
                <w:color w:val="000000"/>
              </w:rPr>
              <w:t>El fin de la Guerra Fría representó también el final de un mundo compuesto por bloques de países. La desaparición de la URSS hizo que Estados Unidos se convirtiese en la única superpotencia de un mundo que aceleró su avance hacia la globalización.</w:t>
            </w:r>
          </w:p>
          <w:p w14:paraId="3C1D92DD" w14:textId="77777777" w:rsidR="005440AC" w:rsidRPr="0082339F" w:rsidRDefault="005440AC" w:rsidP="000C24B3">
            <w:pPr>
              <w:rPr>
                <w:color w:val="000000"/>
              </w:rPr>
            </w:pPr>
          </w:p>
          <w:p w14:paraId="55980F9C" w14:textId="77777777" w:rsidR="005440AC" w:rsidRPr="0082339F" w:rsidRDefault="005440AC" w:rsidP="000C24B3">
            <w:pPr>
              <w:rPr>
                <w:color w:val="000000"/>
              </w:rPr>
            </w:pPr>
            <w:r w:rsidRPr="0082339F">
              <w:rPr>
                <w:color w:val="000000"/>
              </w:rPr>
              <w:t>Sin embargo, el fin de la Guerra Fría no supuso la desaparición de las tensiones y conflictos, los cuales se han visto agravados desde entonces por el aumento de las desigualdades entre los países desarrollados y los países en vías de desarrollo.</w:t>
            </w:r>
          </w:p>
          <w:p w14:paraId="459BC005" w14:textId="77777777" w:rsidR="005440AC" w:rsidRPr="0082339F" w:rsidRDefault="005440AC" w:rsidP="000C24B3">
            <w:pPr>
              <w:rPr>
                <w:color w:val="000000"/>
              </w:rPr>
            </w:pPr>
          </w:p>
          <w:p w14:paraId="03224C52" w14:textId="77777777" w:rsidR="005440AC" w:rsidRPr="0082339F" w:rsidRDefault="005440AC" w:rsidP="000C24B3">
            <w:pPr>
              <w:rPr>
                <w:color w:val="000000"/>
              </w:rPr>
            </w:pPr>
            <w:r w:rsidRPr="0082339F">
              <w:rPr>
                <w:color w:val="000000"/>
              </w:rPr>
              <w:t>El mundo islámico, que se extiende desde África occidental hasta el Sudeste asiático, tampoco pudo mantenerse al margen del proceso de globalización, el cual los ha hecho, durante las dos últimas décadas, debatirse entre la tradición y la modernidad.</w:t>
            </w:r>
          </w:p>
          <w:p w14:paraId="55D6AAB9" w14:textId="77777777" w:rsidR="005440AC" w:rsidRPr="0082339F" w:rsidRDefault="005440AC" w:rsidP="000C24B3">
            <w:pPr>
              <w:rPr>
                <w:color w:val="000000"/>
              </w:rPr>
            </w:pPr>
          </w:p>
          <w:p w14:paraId="2760593F" w14:textId="77777777" w:rsidR="005440AC" w:rsidRPr="0082339F" w:rsidRDefault="005440AC" w:rsidP="000C24B3">
            <w:pPr>
              <w:rPr>
                <w:color w:val="000000"/>
              </w:rPr>
            </w:pPr>
            <w:r w:rsidRPr="0082339F">
              <w:rPr>
                <w:color w:val="000000"/>
              </w:rPr>
              <w:t>Desde la última etapa de la descolonización (década de 1970), apenas se han producido cambios en los regímenes políticos del mundo islámico. La mayor parte de los grupos que estaban entonces en el poder se mantienen, décadas después, al mando.</w:t>
            </w:r>
          </w:p>
          <w:p w14:paraId="364C8ECB" w14:textId="77777777" w:rsidR="005440AC" w:rsidRPr="0082339F" w:rsidRDefault="005440AC" w:rsidP="000C24B3">
            <w:pPr>
              <w:rPr>
                <w:color w:val="000000"/>
              </w:rPr>
            </w:pPr>
          </w:p>
          <w:p w14:paraId="320ED179" w14:textId="77777777" w:rsidR="005440AC" w:rsidRPr="0082339F" w:rsidRDefault="005440AC" w:rsidP="000C24B3">
            <w:pPr>
              <w:rPr>
                <w:color w:val="000000"/>
              </w:rPr>
            </w:pPr>
            <w:r w:rsidRPr="0082339F">
              <w:rPr>
                <w:color w:val="000000"/>
              </w:rPr>
              <w:t>Estos regímenes, a excepción de Turquía, se encuentran bajo el control de:</w:t>
            </w:r>
          </w:p>
          <w:p w14:paraId="7D86CC9F" w14:textId="77777777" w:rsidR="005440AC" w:rsidRPr="0082339F" w:rsidRDefault="005440AC" w:rsidP="000C24B3">
            <w:pPr>
              <w:rPr>
                <w:color w:val="000000"/>
              </w:rPr>
            </w:pPr>
          </w:p>
          <w:p w14:paraId="3764DC69" w14:textId="77777777" w:rsidR="005440AC" w:rsidRPr="0082339F" w:rsidRDefault="005440AC" w:rsidP="000C24B3">
            <w:pPr>
              <w:rPr>
                <w:color w:val="000000"/>
              </w:rPr>
            </w:pPr>
            <w:r w:rsidRPr="0082339F">
              <w:rPr>
                <w:color w:val="000000"/>
              </w:rPr>
              <w:t>- Las familias reales: presentan distintos grados de apertura.</w:t>
            </w:r>
          </w:p>
          <w:p w14:paraId="33686A4F" w14:textId="77777777" w:rsidR="005440AC" w:rsidRPr="0082339F" w:rsidRDefault="005440AC" w:rsidP="000C24B3">
            <w:pPr>
              <w:rPr>
                <w:color w:val="000000"/>
              </w:rPr>
            </w:pPr>
          </w:p>
          <w:p w14:paraId="47C31B16" w14:textId="77777777" w:rsidR="005440AC" w:rsidRPr="0082339F" w:rsidRDefault="005440AC" w:rsidP="000C24B3">
            <w:pPr>
              <w:rPr>
                <w:color w:val="000000"/>
              </w:rPr>
            </w:pPr>
            <w:r w:rsidRPr="0082339F">
              <w:rPr>
                <w:color w:val="000000"/>
              </w:rPr>
              <w:t>- Los grupos tribales: ejercen el control sobre regiones concretas.</w:t>
            </w:r>
          </w:p>
          <w:p w14:paraId="22F2F249" w14:textId="77777777" w:rsidR="005440AC" w:rsidRPr="0082339F" w:rsidRDefault="005440AC" w:rsidP="000C24B3">
            <w:pPr>
              <w:rPr>
                <w:color w:val="000000"/>
              </w:rPr>
            </w:pPr>
          </w:p>
          <w:p w14:paraId="5D45A572" w14:textId="77777777" w:rsidR="005440AC" w:rsidRPr="0082339F" w:rsidRDefault="005440AC" w:rsidP="000C24B3">
            <w:pPr>
              <w:rPr>
                <w:color w:val="000000"/>
              </w:rPr>
            </w:pPr>
            <w:r w:rsidRPr="0082339F">
              <w:rPr>
                <w:color w:val="000000"/>
              </w:rPr>
              <w:t>- Los grupos de poder: juntas militares, partido único y teocracia.</w:t>
            </w:r>
          </w:p>
          <w:p w14:paraId="53E8F8D4" w14:textId="77777777" w:rsidR="005440AC" w:rsidRPr="0082339F" w:rsidRDefault="005440AC" w:rsidP="000C24B3">
            <w:pPr>
              <w:rPr>
                <w:color w:val="000000"/>
              </w:rPr>
            </w:pPr>
          </w:p>
          <w:p w14:paraId="2B9EC4DE" w14:textId="77777777" w:rsidR="005440AC" w:rsidRPr="0082339F" w:rsidRDefault="005440AC" w:rsidP="000C24B3">
            <w:pPr>
              <w:rPr>
                <w:color w:val="000000"/>
              </w:rPr>
            </w:pPr>
            <w:r w:rsidRPr="0082339F">
              <w:rPr>
                <w:color w:val="000000"/>
              </w:rPr>
              <w:t>De forma paralela, mientras estos regímenes se mantenían en la inmovilidad, las sociedades que gobernaban han experimentado una rápida transformación motivada por:</w:t>
            </w:r>
          </w:p>
          <w:p w14:paraId="04F3490D" w14:textId="77777777" w:rsidR="005440AC" w:rsidRPr="0082339F" w:rsidRDefault="005440AC" w:rsidP="000C24B3">
            <w:pPr>
              <w:rPr>
                <w:color w:val="000000"/>
              </w:rPr>
            </w:pPr>
          </w:p>
          <w:p w14:paraId="04462762" w14:textId="77777777" w:rsidR="005440AC" w:rsidRPr="0082339F" w:rsidRDefault="005440AC" w:rsidP="000C24B3">
            <w:pPr>
              <w:rPr>
                <w:color w:val="000000"/>
              </w:rPr>
            </w:pPr>
            <w:r w:rsidRPr="0082339F">
              <w:rPr>
                <w:color w:val="000000"/>
              </w:rPr>
              <w:t>- El aumento de la población.</w:t>
            </w:r>
          </w:p>
          <w:p w14:paraId="12617BCC" w14:textId="77777777" w:rsidR="005440AC" w:rsidRPr="0082339F" w:rsidRDefault="005440AC" w:rsidP="000C24B3">
            <w:pPr>
              <w:rPr>
                <w:color w:val="000000"/>
              </w:rPr>
            </w:pPr>
          </w:p>
          <w:p w14:paraId="40D7067E" w14:textId="77777777" w:rsidR="005440AC" w:rsidRPr="0082339F" w:rsidRDefault="005440AC" w:rsidP="000C24B3">
            <w:pPr>
              <w:rPr>
                <w:color w:val="000000"/>
              </w:rPr>
            </w:pPr>
            <w:r w:rsidRPr="0082339F">
              <w:rPr>
                <w:color w:val="000000"/>
              </w:rPr>
              <w:t>- La prevalencia de la población joven.</w:t>
            </w:r>
          </w:p>
          <w:p w14:paraId="1420F142" w14:textId="77777777" w:rsidR="005440AC" w:rsidRPr="0082339F" w:rsidRDefault="005440AC" w:rsidP="000C24B3">
            <w:pPr>
              <w:rPr>
                <w:color w:val="000000"/>
              </w:rPr>
            </w:pPr>
          </w:p>
          <w:p w14:paraId="4ED43084" w14:textId="77777777" w:rsidR="005440AC" w:rsidRPr="0082339F" w:rsidRDefault="005440AC" w:rsidP="000C24B3">
            <w:pPr>
              <w:rPr>
                <w:color w:val="000000"/>
              </w:rPr>
            </w:pPr>
            <w:r w:rsidRPr="0082339F">
              <w:rPr>
                <w:color w:val="000000"/>
              </w:rPr>
              <w:t>- La transformación del campo.</w:t>
            </w:r>
          </w:p>
          <w:p w14:paraId="3D5612FE" w14:textId="77777777" w:rsidR="005440AC" w:rsidRPr="0082339F" w:rsidRDefault="005440AC" w:rsidP="000C24B3">
            <w:pPr>
              <w:rPr>
                <w:color w:val="000000"/>
              </w:rPr>
            </w:pPr>
          </w:p>
          <w:p w14:paraId="2A23685A" w14:textId="77777777" w:rsidR="005440AC" w:rsidRPr="0082339F" w:rsidRDefault="005440AC" w:rsidP="000C24B3">
            <w:pPr>
              <w:rPr>
                <w:color w:val="000000"/>
              </w:rPr>
            </w:pPr>
            <w:r w:rsidRPr="0082339F">
              <w:rPr>
                <w:color w:val="000000"/>
              </w:rPr>
              <w:t>- La urbanización creciente.</w:t>
            </w:r>
          </w:p>
          <w:p w14:paraId="2B670283" w14:textId="77777777" w:rsidR="005440AC" w:rsidRPr="0082339F" w:rsidRDefault="005440AC" w:rsidP="000C24B3">
            <w:pPr>
              <w:rPr>
                <w:color w:val="000000"/>
              </w:rPr>
            </w:pPr>
          </w:p>
          <w:p w14:paraId="29D82FD0" w14:textId="77777777" w:rsidR="005440AC" w:rsidRPr="0082339F" w:rsidRDefault="005440AC" w:rsidP="000C24B3">
            <w:pPr>
              <w:rPr>
                <w:color w:val="000000"/>
              </w:rPr>
            </w:pPr>
            <w:r w:rsidRPr="0082339F">
              <w:rPr>
                <w:color w:val="000000"/>
              </w:rPr>
              <w:t>- El mayor acceso a la información. Junto a internet y la telefonía móvil, cadenas televisivas como Al-Jazeera y Al-Arabiya han desempeñado un papel determinante en la difusión de información, a escala global, desde una perspectiva árabe.</w:t>
            </w:r>
          </w:p>
          <w:p w14:paraId="65AEF855" w14:textId="77777777" w:rsidR="005440AC" w:rsidRPr="0082339F" w:rsidRDefault="005440AC" w:rsidP="000C24B3">
            <w:pPr>
              <w:rPr>
                <w:color w:val="000000"/>
              </w:rPr>
            </w:pPr>
          </w:p>
          <w:p w14:paraId="0479B072" w14:textId="77777777" w:rsidR="005440AC" w:rsidRPr="0082339F" w:rsidRDefault="005440AC" w:rsidP="000C24B3">
            <w:pPr>
              <w:rPr>
                <w:color w:val="000000"/>
              </w:rPr>
            </w:pPr>
            <w:r w:rsidRPr="0082339F">
              <w:rPr>
                <w:color w:val="000000"/>
              </w:rPr>
              <w:t>El islamismo</w:t>
            </w:r>
          </w:p>
          <w:p w14:paraId="4B72B78A" w14:textId="27CD5FFB" w:rsidR="005440AC" w:rsidRPr="0082339F" w:rsidRDefault="005440AC" w:rsidP="000C24B3">
            <w:pPr>
              <w:rPr>
                <w:color w:val="000000"/>
              </w:rPr>
            </w:pPr>
            <w:r w:rsidRPr="0082339F">
              <w:rPr>
                <w:color w:val="000000"/>
              </w:rPr>
              <w:t>La mayor parte de estos regímenes cuenta (o contó) con el apoyo de los países occidentales, que ven en ellos el mejor modo de contener el avance del fundamentalismo y el terrorismo.</w:t>
            </w:r>
          </w:p>
          <w:p w14:paraId="0AF816D5" w14:textId="77777777" w:rsidR="005440AC" w:rsidRPr="0082339F" w:rsidRDefault="005440AC" w:rsidP="000C24B3">
            <w:pPr>
              <w:rPr>
                <w:color w:val="000000"/>
              </w:rPr>
            </w:pPr>
          </w:p>
          <w:p w14:paraId="6A9099DB" w14:textId="4A7A9334" w:rsidR="005440AC" w:rsidRPr="0082339F" w:rsidRDefault="005440AC" w:rsidP="000C24B3">
            <w:pPr>
              <w:rPr>
                <w:color w:val="000000"/>
              </w:rPr>
            </w:pPr>
            <w:r w:rsidRPr="0082339F">
              <w:rPr>
                <w:color w:val="000000"/>
              </w:rPr>
              <w:t xml:space="preserve">El concepto de islamismo tiende a asociarse </w:t>
            </w:r>
            <w:r w:rsidR="00126914">
              <w:rPr>
                <w:color w:val="000000"/>
              </w:rPr>
              <w:t xml:space="preserve">equivacadamente sólo </w:t>
            </w:r>
            <w:r w:rsidRPr="0082339F">
              <w:rPr>
                <w:color w:val="000000"/>
              </w:rPr>
              <w:t xml:space="preserve">con fanatismo religioso, sobre todo después de los atentados del 11 de septiembre de 2001 (11 S), que hicieron que Estados Unidos transformase su antigua lucha contra el comunismo en guerra contra el terrorismo global, entendido como </w:t>
            </w:r>
            <w:r w:rsidR="00126914">
              <w:rPr>
                <w:color w:val="000000"/>
              </w:rPr>
              <w:t>“</w:t>
            </w:r>
            <w:r w:rsidRPr="0082339F">
              <w:rPr>
                <w:color w:val="000000"/>
              </w:rPr>
              <w:t>terrorismo islamista</w:t>
            </w:r>
            <w:r w:rsidR="00126914">
              <w:rPr>
                <w:color w:val="000000"/>
              </w:rPr>
              <w:t>”</w:t>
            </w:r>
            <w:r w:rsidRPr="0082339F">
              <w:rPr>
                <w:color w:val="000000"/>
              </w:rPr>
              <w:t>.</w:t>
            </w:r>
          </w:p>
          <w:p w14:paraId="486B5467" w14:textId="77777777" w:rsidR="005440AC" w:rsidRPr="0082339F" w:rsidRDefault="005440AC" w:rsidP="000C24B3">
            <w:pPr>
              <w:rPr>
                <w:color w:val="000000"/>
              </w:rPr>
            </w:pPr>
          </w:p>
          <w:p w14:paraId="5891D832" w14:textId="77777777" w:rsidR="005440AC" w:rsidRPr="0082339F" w:rsidRDefault="005440AC" w:rsidP="000C24B3">
            <w:pPr>
              <w:rPr>
                <w:color w:val="000000"/>
              </w:rPr>
            </w:pPr>
            <w:r w:rsidRPr="0082339F">
              <w:rPr>
                <w:color w:val="000000"/>
              </w:rPr>
              <w:t xml:space="preserve">El islamismo es, en realidad, una tendencia política que defiende, frente a los regímenes que ostentan el poder de forma autoritaria, la instauración de la </w:t>
            </w:r>
            <w:r w:rsidRPr="0082339F">
              <w:rPr>
                <w:i/>
                <w:color w:val="000000"/>
              </w:rPr>
              <w:t>sharia</w:t>
            </w:r>
            <w:r w:rsidRPr="0082339F">
              <w:rPr>
                <w:color w:val="000000"/>
              </w:rPr>
              <w:t xml:space="preserve"> (ley islámica). Esta es concebida como la herramienta que debe servir para controlar y limitar la arbitrariedad de esos gobiernos y recuperar, con ello, el imperio de la ley.</w:t>
            </w:r>
          </w:p>
          <w:p w14:paraId="6E1FDBC4" w14:textId="77777777" w:rsidR="005440AC" w:rsidRPr="0082339F" w:rsidRDefault="005440AC" w:rsidP="000C24B3">
            <w:pPr>
              <w:rPr>
                <w:color w:val="000000"/>
              </w:rPr>
            </w:pPr>
          </w:p>
          <w:p w14:paraId="573ED3BB" w14:textId="77777777" w:rsidR="005440AC" w:rsidRPr="0082339F" w:rsidRDefault="005440AC" w:rsidP="000C24B3">
            <w:pPr>
              <w:rPr>
                <w:color w:val="000000"/>
              </w:rPr>
            </w:pPr>
            <w:r w:rsidRPr="0082339F">
              <w:rPr>
                <w:color w:val="000000"/>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04D8B92" w14:textId="77777777" w:rsidR="005440AC" w:rsidRPr="0082339F" w:rsidRDefault="005440AC" w:rsidP="000C24B3">
            <w:pPr>
              <w:rPr>
                <w:color w:val="000000"/>
              </w:rPr>
            </w:pPr>
          </w:p>
          <w:p w14:paraId="59F02353" w14:textId="374C89C6" w:rsidR="005440AC" w:rsidRPr="0082339F" w:rsidRDefault="005440AC" w:rsidP="000C24B3">
            <w:pPr>
              <w:rPr>
                <w:color w:val="000000"/>
              </w:rPr>
            </w:pPr>
            <w:r w:rsidRPr="0082339F">
              <w:rPr>
                <w:color w:val="000000"/>
              </w:rPr>
              <w:t xml:space="preserve">En el extremo se encuentran los fundamentalistas islámicos que apuestan por la </w:t>
            </w:r>
            <w:r w:rsidRPr="0082339F">
              <w:rPr>
                <w:i/>
                <w:color w:val="000000"/>
              </w:rPr>
              <w:t>yihad</w:t>
            </w:r>
            <w:r w:rsidRPr="0082339F">
              <w:rPr>
                <w:color w:val="000000"/>
              </w:rPr>
              <w:t xml:space="preserve"> o guerra santa (concretada en acciones terroristas) como vía para combatir a los occidentales y a los enemigos del Islam.</w:t>
            </w:r>
            <w:r w:rsidR="00126914">
              <w:rPr>
                <w:color w:val="000000"/>
              </w:rPr>
              <w:t xml:space="preserve"> Recientemente, actúa el llamado Estado Islámico sembrando más violencia.</w:t>
            </w:r>
          </w:p>
          <w:p w14:paraId="6C880556" w14:textId="77777777" w:rsidR="005440AC" w:rsidRPr="0082339F" w:rsidRDefault="005440AC" w:rsidP="000C24B3">
            <w:pPr>
              <w:rPr>
                <w:color w:val="000000"/>
              </w:rPr>
            </w:pPr>
          </w:p>
          <w:p w14:paraId="39419A72" w14:textId="77777777" w:rsidR="005440AC" w:rsidRPr="0082339F" w:rsidRDefault="005440AC" w:rsidP="000C24B3">
            <w:pPr>
              <w:rPr>
                <w:color w:val="000000"/>
              </w:rPr>
            </w:pPr>
            <w:r w:rsidRPr="0082339F">
              <w:rPr>
                <w:color w:val="000000"/>
              </w:rPr>
              <w:t xml:space="preserve">La milicia islamista más destacada es Al Qaeda, creada por Osama Bin Laden. El germen de esta organización se encuentra en la guerra de Afganistán (1979-1989). Grupos de combatientes procedentes del mundo árabe, los </w:t>
            </w:r>
            <w:r w:rsidRPr="0082339F">
              <w:rPr>
                <w:i/>
                <w:color w:val="000000"/>
              </w:rPr>
              <w:t>mujahiddin</w:t>
            </w:r>
            <w:r w:rsidRPr="0082339F">
              <w:rPr>
                <w:color w:val="000000"/>
              </w:rPr>
              <w:t>, lucharon en el país asiático contra las tropas soviéticas en la fase final de la Guerra Fría.</w:t>
            </w:r>
          </w:p>
          <w:p w14:paraId="24CED7F7" w14:textId="77777777" w:rsidR="005440AC" w:rsidRPr="0082339F" w:rsidRDefault="005440AC" w:rsidP="000C24B3">
            <w:pPr>
              <w:rPr>
                <w:color w:val="000000"/>
              </w:rPr>
            </w:pPr>
          </w:p>
          <w:p w14:paraId="2E3FDC53" w14:textId="77777777" w:rsidR="005440AC" w:rsidRPr="0082339F" w:rsidRDefault="005440AC" w:rsidP="000C24B3">
            <w:pPr>
              <w:rPr>
                <w:color w:val="000000"/>
              </w:rPr>
            </w:pPr>
            <w:r w:rsidRPr="0082339F">
              <w:rPr>
                <w:color w:val="000000"/>
              </w:rPr>
              <w:t>La organización de Bin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yihadistas en África y Asia.</w:t>
            </w:r>
          </w:p>
          <w:p w14:paraId="62F41B77" w14:textId="77777777" w:rsidR="005440AC" w:rsidRPr="0082339F" w:rsidRDefault="005440AC" w:rsidP="000C24B3">
            <w:pPr>
              <w:rPr>
                <w:color w:val="000000"/>
              </w:rPr>
            </w:pPr>
          </w:p>
          <w:p w14:paraId="49CE90BA" w14:textId="77777777" w:rsidR="005440AC" w:rsidRPr="0082339F" w:rsidRDefault="005440AC" w:rsidP="000C24B3">
            <w:pPr>
              <w:rPr>
                <w:color w:val="000000"/>
              </w:rPr>
            </w:pPr>
            <w:r w:rsidRPr="0082339F">
              <w:rPr>
                <w:color w:val="000000"/>
              </w:rPr>
              <w:t>La crisis mundial y la Primavera árabe</w:t>
            </w:r>
          </w:p>
          <w:p w14:paraId="14930A03" w14:textId="77777777" w:rsidR="005440AC" w:rsidRPr="0082339F" w:rsidRDefault="005440AC" w:rsidP="000C24B3">
            <w:pPr>
              <w:rPr>
                <w:color w:val="000000"/>
              </w:rPr>
            </w:pPr>
            <w:r w:rsidRPr="0082339F">
              <w:rPr>
                <w:color w:val="000000"/>
              </w:rPr>
              <w:t>Después del 11 de septiembre de 2001 aumentaron los recelos respecto al mundo islámico en Occidente, donde se produjo un aumento de la islamofobia.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67F3D1C8" w14:textId="77777777" w:rsidR="005440AC" w:rsidRPr="0082339F" w:rsidRDefault="005440AC" w:rsidP="000C24B3">
            <w:pPr>
              <w:rPr>
                <w:color w:val="000000"/>
              </w:rPr>
            </w:pPr>
          </w:p>
          <w:p w14:paraId="0FC3C472" w14:textId="77777777" w:rsidR="005440AC" w:rsidRPr="0082339F" w:rsidRDefault="005440AC" w:rsidP="000C24B3">
            <w:pPr>
              <w:rPr>
                <w:color w:val="000000"/>
              </w:rPr>
            </w:pPr>
            <w:r w:rsidRPr="0082339F">
              <w:rPr>
                <w:color w:val="000000"/>
              </w:rPr>
              <w:t>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la internet y las redes sociales) han tenido un papel clave.</w:t>
            </w:r>
          </w:p>
          <w:p w14:paraId="6453F445" w14:textId="77777777" w:rsidR="005440AC" w:rsidRPr="0082339F" w:rsidRDefault="005440AC" w:rsidP="000C24B3">
            <w:pPr>
              <w:rPr>
                <w:color w:val="000000"/>
              </w:rPr>
            </w:pPr>
          </w:p>
          <w:p w14:paraId="03CEF760" w14:textId="77777777" w:rsidR="005440AC" w:rsidRPr="0082339F" w:rsidRDefault="005440AC" w:rsidP="000C24B3">
            <w:pPr>
              <w:rPr>
                <w:color w:val="000000"/>
              </w:rPr>
            </w:pPr>
            <w:r w:rsidRPr="0082339F">
              <w:rPr>
                <w:color w:val="000000"/>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0E0744BD" w14:textId="77777777" w:rsidR="005440AC" w:rsidRPr="0082339F" w:rsidRDefault="005440AC" w:rsidP="005440AC">
      <w:pPr>
        <w:rPr>
          <w:b/>
          <w:sz w:val="22"/>
          <w:szCs w:val="22"/>
        </w:rPr>
      </w:pPr>
    </w:p>
    <w:p w14:paraId="46ABF375"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DA7B93A" w14:textId="67F79232" w:rsidR="005440AC" w:rsidRPr="0082339F" w:rsidRDefault="00AD00B1" w:rsidP="005440AC">
      <w:pPr>
        <w:pStyle w:val="Ttulo2"/>
      </w:pPr>
      <w:bookmarkStart w:id="251" w:name="_Toc426298276"/>
      <w:r>
        <w:t>7</w:t>
      </w:r>
      <w:r w:rsidR="005440AC">
        <w:t>.2</w:t>
      </w:r>
      <w:r w:rsidR="005440AC" w:rsidRPr="0082339F">
        <w:t xml:space="preserve"> El programa nuclear iraní</w:t>
      </w:r>
      <w:bookmarkEnd w:id="251"/>
    </w:p>
    <w:p w14:paraId="3679CB39" w14:textId="77777777" w:rsidR="005440AC" w:rsidRPr="0082339F" w:rsidRDefault="005440AC" w:rsidP="005440AC">
      <w:pPr>
        <w:rPr>
          <w:sz w:val="22"/>
          <w:szCs w:val="22"/>
        </w:rPr>
      </w:pPr>
    </w:p>
    <w:p w14:paraId="79762BC9" w14:textId="15FE7DBB" w:rsidR="005440AC" w:rsidRDefault="005440AC" w:rsidP="005440AC">
      <w:pPr>
        <w:rPr>
          <w:sz w:val="22"/>
          <w:szCs w:val="22"/>
        </w:rPr>
      </w:pPr>
      <w:r w:rsidRPr="0082339F">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82339F">
        <w:rPr>
          <w:b/>
          <w:i/>
          <w:sz w:val="22"/>
          <w:szCs w:val="22"/>
        </w:rPr>
        <w:t>statu quo</w:t>
      </w:r>
      <w:r w:rsidRPr="0082339F">
        <w:rPr>
          <w:sz w:val="22"/>
          <w:szCs w:val="22"/>
        </w:rPr>
        <w:t xml:space="preserve"> regional [</w:t>
      </w:r>
      <w:r w:rsidRPr="003578C6">
        <w:rPr>
          <w:rFonts w:ascii="Times New Roman" w:hAnsi="Times New Roman" w:cs="Times New Roman"/>
          <w:sz w:val="22"/>
          <w:szCs w:val="22"/>
        </w:rPr>
        <w:t>VER</w:t>
      </w:r>
      <w:r w:rsidRPr="0082339F">
        <w:rPr>
          <w:sz w:val="22"/>
          <w:szCs w:val="22"/>
        </w:rPr>
        <w:t xml:space="preserve">]. </w:t>
      </w:r>
    </w:p>
    <w:p w14:paraId="5F2A2EEC" w14:textId="23706F6E" w:rsidR="003578C6" w:rsidRPr="0082339F" w:rsidRDefault="00887B01" w:rsidP="005440AC">
      <w:pPr>
        <w:rPr>
          <w:sz w:val="22"/>
          <w:szCs w:val="22"/>
        </w:rPr>
      </w:pPr>
      <w:hyperlink r:id="rId63" w:history="1">
        <w:r w:rsidR="003578C6" w:rsidRPr="00D25797">
          <w:rPr>
            <w:rStyle w:val="Hipervnculo"/>
            <w:rFonts w:ascii="Lucida Grande" w:hAnsi="Lucida Grande" w:cs="Lucida Grande"/>
          </w:rPr>
          <w:t>http://aulaplaneta.planetasaber.com/theworld/chronicles/seccions/cards/default.asp?art=94&amp;pk=1768</w:t>
        </w:r>
      </w:hyperlink>
      <w:r w:rsidR="003578C6">
        <w:rPr>
          <w:rFonts w:ascii="Lucida Grande" w:hAnsi="Lucida Grande" w:cs="Lucida Grande"/>
          <w:color w:val="000000"/>
        </w:rPr>
        <w:t xml:space="preserve"> </w:t>
      </w:r>
    </w:p>
    <w:p w14:paraId="457AB54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486FC3A3" w14:textId="77777777" w:rsidTr="000C24B3">
        <w:tc>
          <w:tcPr>
            <w:tcW w:w="8978" w:type="dxa"/>
            <w:gridSpan w:val="2"/>
            <w:shd w:val="clear" w:color="auto" w:fill="000000" w:themeFill="text1"/>
          </w:tcPr>
          <w:p w14:paraId="0F8A51C6"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FE4D1E8" w14:textId="77777777" w:rsidTr="000C24B3">
        <w:tc>
          <w:tcPr>
            <w:tcW w:w="2518" w:type="dxa"/>
          </w:tcPr>
          <w:p w14:paraId="02B13297" w14:textId="77777777" w:rsidR="005440AC" w:rsidRPr="0082339F" w:rsidRDefault="005440AC" w:rsidP="000C24B3">
            <w:pPr>
              <w:rPr>
                <w:b/>
              </w:rPr>
            </w:pPr>
            <w:r w:rsidRPr="0082339F">
              <w:rPr>
                <w:b/>
              </w:rPr>
              <w:t>Contenido</w:t>
            </w:r>
          </w:p>
        </w:tc>
        <w:tc>
          <w:tcPr>
            <w:tcW w:w="6460" w:type="dxa"/>
          </w:tcPr>
          <w:p w14:paraId="62EE6D52" w14:textId="77777777" w:rsidR="005440AC" w:rsidRPr="0082339F" w:rsidRDefault="005440AC" w:rsidP="000C24B3">
            <w:pPr>
              <w:rPr>
                <w:b/>
              </w:rPr>
            </w:pPr>
            <w:r w:rsidRPr="0082339F">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3855B06F" w14:textId="77777777" w:rsidR="005440AC" w:rsidRPr="0082339F" w:rsidRDefault="005440AC" w:rsidP="005440AC">
      <w:pPr>
        <w:rPr>
          <w:sz w:val="22"/>
          <w:szCs w:val="22"/>
        </w:rPr>
      </w:pPr>
    </w:p>
    <w:p w14:paraId="4A5E759B" w14:textId="77777777" w:rsidR="005440AC" w:rsidRPr="0082339F" w:rsidRDefault="005440AC" w:rsidP="005440AC">
      <w:pPr>
        <w:rPr>
          <w:sz w:val="22"/>
          <w:szCs w:val="22"/>
        </w:rPr>
      </w:pPr>
      <w:r w:rsidRPr="0082339F">
        <w:rPr>
          <w:sz w:val="22"/>
          <w:szCs w:val="22"/>
        </w:rPr>
        <w:t>El programa consiste en laboratorios de investigación, una mina de uranio, un reactor nuclear  y algunas instalaciones de procesamiento de uranio que incluyen una planta de enriquecimiento y la elaboración de agua pesada.</w:t>
      </w:r>
    </w:p>
    <w:p w14:paraId="24D288A3" w14:textId="77777777" w:rsidR="005440AC" w:rsidRPr="0082339F" w:rsidRDefault="005440AC" w:rsidP="005440AC">
      <w:pPr>
        <w:rPr>
          <w:sz w:val="22"/>
          <w:szCs w:val="22"/>
        </w:rPr>
      </w:pPr>
    </w:p>
    <w:p w14:paraId="3BD09A13" w14:textId="77777777" w:rsidR="005440AC" w:rsidRPr="0082339F" w:rsidRDefault="005440AC" w:rsidP="005440AC">
      <w:pPr>
        <w:rPr>
          <w:sz w:val="22"/>
          <w:szCs w:val="22"/>
        </w:rPr>
      </w:pPr>
      <w:r w:rsidRPr="0082339F">
        <w:rPr>
          <w:sz w:val="22"/>
          <w:szCs w:val="22"/>
        </w:rPr>
        <w:t>El bloque liderado por Estados Unidos e Israel argumenta que Irán pretende construir armas nucleares. Sospechan que Irán encubre la fabricación de armas nucleares tras el programa de desarrollo de energía atómica.</w:t>
      </w:r>
    </w:p>
    <w:p w14:paraId="4CB3A1F8" w14:textId="77777777" w:rsidR="005440AC" w:rsidRPr="0082339F" w:rsidRDefault="005440AC" w:rsidP="005440AC">
      <w:pPr>
        <w:rPr>
          <w:sz w:val="22"/>
          <w:szCs w:val="22"/>
        </w:rPr>
      </w:pPr>
    </w:p>
    <w:p w14:paraId="2259837C" w14:textId="77777777" w:rsidR="005440AC" w:rsidRPr="0082339F" w:rsidRDefault="005440AC" w:rsidP="005440AC">
      <w:pPr>
        <w:rPr>
          <w:sz w:val="22"/>
          <w:szCs w:val="22"/>
        </w:rPr>
      </w:pPr>
      <w:r w:rsidRPr="0082339F">
        <w:rPr>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5F15DE19" w14:textId="77777777" w:rsidR="005440AC" w:rsidRPr="0082339F" w:rsidRDefault="005440AC" w:rsidP="005440AC">
      <w:pPr>
        <w:rPr>
          <w:sz w:val="22"/>
          <w:szCs w:val="22"/>
        </w:rPr>
      </w:pPr>
    </w:p>
    <w:p w14:paraId="64F64BCF" w14:textId="77777777" w:rsidR="005440AC" w:rsidRPr="0082339F" w:rsidRDefault="005440AC" w:rsidP="005440AC">
      <w:pPr>
        <w:rPr>
          <w:sz w:val="22"/>
          <w:szCs w:val="22"/>
        </w:rPr>
      </w:pPr>
      <w:r w:rsidRPr="0082339F">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7C71F2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53EEB916" w14:textId="77777777" w:rsidTr="000C24B3">
        <w:tc>
          <w:tcPr>
            <w:tcW w:w="9033" w:type="dxa"/>
            <w:gridSpan w:val="2"/>
            <w:shd w:val="clear" w:color="auto" w:fill="0D0D0D" w:themeFill="text1" w:themeFillTint="F2"/>
          </w:tcPr>
          <w:p w14:paraId="0D03555E"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0D8C07DD" w14:textId="77777777" w:rsidTr="000C24B3">
        <w:tc>
          <w:tcPr>
            <w:tcW w:w="2518" w:type="dxa"/>
          </w:tcPr>
          <w:p w14:paraId="083F54D7" w14:textId="77777777" w:rsidR="005440AC" w:rsidRPr="0082339F" w:rsidRDefault="005440AC" w:rsidP="000C24B3">
            <w:pPr>
              <w:rPr>
                <w:b/>
                <w:color w:val="000000"/>
              </w:rPr>
            </w:pPr>
            <w:r w:rsidRPr="0082339F">
              <w:rPr>
                <w:b/>
                <w:color w:val="000000"/>
              </w:rPr>
              <w:t>Código</w:t>
            </w:r>
          </w:p>
        </w:tc>
        <w:tc>
          <w:tcPr>
            <w:tcW w:w="6515" w:type="dxa"/>
          </w:tcPr>
          <w:p w14:paraId="00A67967" w14:textId="77777777" w:rsidR="005440AC" w:rsidRPr="0082339F" w:rsidRDefault="005440AC" w:rsidP="000C24B3">
            <w:pPr>
              <w:rPr>
                <w:b/>
                <w:color w:val="000000"/>
              </w:rPr>
            </w:pPr>
            <w:r w:rsidRPr="0082339F">
              <w:rPr>
                <w:color w:val="000000"/>
              </w:rPr>
              <w:t>CS_11_01_IMG27</w:t>
            </w:r>
          </w:p>
        </w:tc>
      </w:tr>
      <w:tr w:rsidR="005440AC" w:rsidRPr="0082339F" w14:paraId="3A41CBDE" w14:textId="77777777" w:rsidTr="000C24B3">
        <w:tc>
          <w:tcPr>
            <w:tcW w:w="2518" w:type="dxa"/>
          </w:tcPr>
          <w:p w14:paraId="5016598A" w14:textId="77777777" w:rsidR="005440AC" w:rsidRPr="0082339F" w:rsidRDefault="005440AC" w:rsidP="000C24B3">
            <w:pPr>
              <w:rPr>
                <w:color w:val="000000"/>
              </w:rPr>
            </w:pPr>
            <w:r w:rsidRPr="0082339F">
              <w:rPr>
                <w:b/>
                <w:color w:val="000000"/>
              </w:rPr>
              <w:t>Descripción</w:t>
            </w:r>
          </w:p>
        </w:tc>
        <w:tc>
          <w:tcPr>
            <w:tcW w:w="6515" w:type="dxa"/>
          </w:tcPr>
          <w:p w14:paraId="0475E794" w14:textId="77777777" w:rsidR="005440AC" w:rsidRPr="0082339F" w:rsidRDefault="005440AC" w:rsidP="000C24B3">
            <w:pPr>
              <w:rPr>
                <w:color w:val="000000"/>
                <w:lang w:val="es-CO"/>
              </w:rPr>
            </w:pPr>
            <w:r w:rsidRPr="0082339F">
              <w:rPr>
                <w:color w:val="000000"/>
                <w:lang w:val="es-CO"/>
              </w:rPr>
              <w:t>Representación caricaturesca de los protagonistas del conflicto por el programa nuclear de Irán.</w:t>
            </w:r>
          </w:p>
        </w:tc>
      </w:tr>
      <w:tr w:rsidR="005440AC" w:rsidRPr="0082339F" w14:paraId="7ED4CA77" w14:textId="77777777" w:rsidTr="000C24B3">
        <w:tc>
          <w:tcPr>
            <w:tcW w:w="2518" w:type="dxa"/>
          </w:tcPr>
          <w:p w14:paraId="0936D8D8"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18299E1A" w14:textId="77777777" w:rsidR="005440AC" w:rsidRPr="0082339F" w:rsidRDefault="005440AC" w:rsidP="000C24B3">
            <w:pPr>
              <w:rPr>
                <w:color w:val="000000"/>
                <w:lang w:val="es-CO"/>
              </w:rPr>
            </w:pPr>
          </w:p>
          <w:p w14:paraId="0FA317CD" w14:textId="77777777" w:rsidR="005440AC" w:rsidRPr="0082339F" w:rsidRDefault="005440AC" w:rsidP="000C24B3">
            <w:pPr>
              <w:rPr>
                <w:color w:val="000000"/>
              </w:rPr>
            </w:pPr>
            <w:r w:rsidRPr="0082339F">
              <w:rPr>
                <w:color w:val="000000"/>
                <w:lang w:val="es-CO"/>
              </w:rPr>
              <w:t>Número de la imagen 164625053</w:t>
            </w:r>
          </w:p>
        </w:tc>
      </w:tr>
      <w:tr w:rsidR="005440AC" w:rsidRPr="0082339F" w14:paraId="05118FC0" w14:textId="77777777" w:rsidTr="000C24B3">
        <w:tc>
          <w:tcPr>
            <w:tcW w:w="2518" w:type="dxa"/>
          </w:tcPr>
          <w:p w14:paraId="446843DF" w14:textId="77777777" w:rsidR="005440AC" w:rsidRPr="0082339F" w:rsidRDefault="005440AC" w:rsidP="000C24B3">
            <w:pPr>
              <w:rPr>
                <w:color w:val="000000"/>
              </w:rPr>
            </w:pPr>
            <w:r w:rsidRPr="0082339F">
              <w:rPr>
                <w:b/>
                <w:color w:val="000000"/>
              </w:rPr>
              <w:t>Pie de imagen</w:t>
            </w:r>
          </w:p>
        </w:tc>
        <w:tc>
          <w:tcPr>
            <w:tcW w:w="6515" w:type="dxa"/>
          </w:tcPr>
          <w:p w14:paraId="6F00999A" w14:textId="37AE760D" w:rsidR="005440AC" w:rsidRPr="0082339F" w:rsidRDefault="005440AC" w:rsidP="00126914">
            <w:pPr>
              <w:rPr>
                <w:color w:val="000000"/>
              </w:rPr>
            </w:pPr>
            <w:r w:rsidRPr="0082339F">
              <w:rPr>
                <w:color w:val="000000"/>
              </w:rPr>
              <w:t xml:space="preserve">El desarrollo del programa nuclear enfrenta a Irán, Estados Unidos e Israel. Para Israel, Irán es una “piedra en el zapato” porque representa la amenaza de un ataque nuclear. Por su parte, Estados Unidos pretende </w:t>
            </w:r>
            <w:r w:rsidR="00126914">
              <w:rPr>
                <w:color w:val="000000"/>
              </w:rPr>
              <w:t>disuadir</w:t>
            </w:r>
            <w:r w:rsidRPr="0082339F">
              <w:rPr>
                <w:color w:val="000000"/>
              </w:rPr>
              <w:t xml:space="preserve"> a Irán en negociaciones con el objetivo de neutralizar su desarrollo atómico.  Mientras tanto Irán adopta una política de “puño de hierro” para defender la neutralidad de su programa nuclear.  </w:t>
            </w:r>
          </w:p>
        </w:tc>
      </w:tr>
    </w:tbl>
    <w:p w14:paraId="0DC47452" w14:textId="77777777" w:rsidR="005440AC" w:rsidRPr="0082339F" w:rsidRDefault="005440AC" w:rsidP="005440AC">
      <w:pPr>
        <w:rPr>
          <w:sz w:val="22"/>
          <w:szCs w:val="22"/>
        </w:rPr>
      </w:pPr>
    </w:p>
    <w:p w14:paraId="44AF30C6" w14:textId="1FC5796D" w:rsidR="005440AC" w:rsidRDefault="005440AC" w:rsidP="005440AC">
      <w:pPr>
        <w:rPr>
          <w:sz w:val="22"/>
          <w:szCs w:val="22"/>
        </w:rPr>
      </w:pPr>
      <w:r w:rsidRPr="0082339F">
        <w:rPr>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w:t>
      </w:r>
      <w:r w:rsidRPr="003578C6">
        <w:rPr>
          <w:rFonts w:ascii="Times New Roman" w:hAnsi="Times New Roman" w:cs="Times New Roman"/>
          <w:sz w:val="22"/>
          <w:szCs w:val="22"/>
        </w:rPr>
        <w:t>VER</w:t>
      </w:r>
      <w:r w:rsidRPr="0082339F">
        <w:rPr>
          <w:sz w:val="22"/>
          <w:szCs w:val="22"/>
        </w:rPr>
        <w:t>].</w:t>
      </w:r>
    </w:p>
    <w:p w14:paraId="75CFFE12" w14:textId="575D8690" w:rsidR="003578C6" w:rsidRPr="0082339F" w:rsidRDefault="00887B01" w:rsidP="005440AC">
      <w:pPr>
        <w:rPr>
          <w:sz w:val="22"/>
          <w:szCs w:val="22"/>
        </w:rPr>
      </w:pPr>
      <w:hyperlink r:id="rId64" w:history="1">
        <w:r w:rsidR="003578C6" w:rsidRPr="00D25797">
          <w:rPr>
            <w:rStyle w:val="Hipervnculo"/>
            <w:rFonts w:ascii="Lucida Grande" w:hAnsi="Lucida Grande" w:cs="Lucida Grande"/>
          </w:rPr>
          <w:t>http://www.rtve.es/noticias/20150709/cronologia-crisis-nuclear-irani/331836.shtml</w:t>
        </w:r>
      </w:hyperlink>
      <w:r w:rsidR="003578C6">
        <w:rPr>
          <w:rFonts w:ascii="Lucida Grande" w:hAnsi="Lucida Grande" w:cs="Lucida Grande"/>
          <w:color w:val="000000"/>
        </w:rPr>
        <w:t xml:space="preserve"> </w:t>
      </w:r>
    </w:p>
    <w:p w14:paraId="0FEF049C" w14:textId="77777777" w:rsidR="005440AC" w:rsidRPr="0082339F" w:rsidRDefault="005440AC" w:rsidP="005440AC">
      <w:pPr>
        <w:rPr>
          <w:sz w:val="22"/>
          <w:szCs w:val="22"/>
        </w:rPr>
      </w:pPr>
    </w:p>
    <w:p w14:paraId="5F907EA1" w14:textId="7350AC77" w:rsidR="005440AC" w:rsidRPr="0082339F" w:rsidRDefault="005440AC" w:rsidP="005440AC">
      <w:pPr>
        <w:rPr>
          <w:sz w:val="22"/>
          <w:szCs w:val="22"/>
        </w:rPr>
      </w:pPr>
      <w:r w:rsidRPr="0082339F">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w:t>
      </w:r>
      <w:commentRangeStart w:id="252"/>
      <w:r w:rsidR="00126914">
        <w:rPr>
          <w:sz w:val="22"/>
          <w:szCs w:val="22"/>
        </w:rPr>
        <w:t>L</w:t>
      </w:r>
      <w:r w:rsidRPr="0082339F">
        <w:rPr>
          <w:sz w:val="22"/>
          <w:szCs w:val="22"/>
        </w:rPr>
        <w:t>as partes han alcanzado un acuerdo</w:t>
      </w:r>
      <w:r w:rsidR="00126914">
        <w:rPr>
          <w:sz w:val="22"/>
          <w:szCs w:val="22"/>
        </w:rPr>
        <w:t xml:space="preserve"> muy recientemente en julio de 2015; será necesario revisar cómo se desarrolla esta nueva situación histórica </w:t>
      </w:r>
      <w:r w:rsidRPr="0082339F">
        <w:rPr>
          <w:sz w:val="22"/>
          <w:szCs w:val="22"/>
        </w:rPr>
        <w:t xml:space="preserve">. </w:t>
      </w:r>
      <w:commentRangeEnd w:id="252"/>
      <w:r w:rsidR="00126914">
        <w:rPr>
          <w:rStyle w:val="Refdecomentario"/>
          <w:rFonts w:ascii="Calibri" w:eastAsia="Calibri" w:hAnsi="Calibri" w:cs="Times New Roman"/>
          <w:lang w:val="es-MX"/>
        </w:rPr>
        <w:commentReference w:id="252"/>
      </w:r>
    </w:p>
    <w:p w14:paraId="4556DBE7" w14:textId="77777777" w:rsidR="005440AC" w:rsidRPr="0082339F" w:rsidRDefault="005440AC" w:rsidP="005440AC">
      <w:pPr>
        <w:rPr>
          <w:sz w:val="22"/>
          <w:szCs w:val="22"/>
        </w:rPr>
      </w:pPr>
    </w:p>
    <w:p w14:paraId="303EF899" w14:textId="6FFF35FE" w:rsidR="005440AC" w:rsidRDefault="005440AC" w:rsidP="005440AC">
      <w:pPr>
        <w:rPr>
          <w:sz w:val="22"/>
          <w:szCs w:val="22"/>
        </w:rPr>
      </w:pPr>
      <w:r w:rsidRPr="0082339F">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r w:rsidRPr="003578C6">
        <w:rPr>
          <w:rFonts w:ascii="Times New Roman" w:hAnsi="Times New Roman" w:cs="Times New Roman"/>
          <w:sz w:val="22"/>
          <w:szCs w:val="22"/>
        </w:rPr>
        <w:t>VER</w:t>
      </w:r>
      <w:r w:rsidRPr="0082339F">
        <w:rPr>
          <w:sz w:val="22"/>
          <w:szCs w:val="22"/>
        </w:rPr>
        <w:t>].</w:t>
      </w:r>
    </w:p>
    <w:p w14:paraId="2CC739E0" w14:textId="7B0C71FE" w:rsidR="003578C6" w:rsidRPr="0082339F" w:rsidRDefault="00887B01" w:rsidP="005440AC">
      <w:pPr>
        <w:rPr>
          <w:sz w:val="22"/>
          <w:szCs w:val="22"/>
        </w:rPr>
      </w:pPr>
      <w:hyperlink r:id="rId65" w:history="1">
        <w:r w:rsidR="003578C6" w:rsidRPr="00D25797">
          <w:rPr>
            <w:rStyle w:val="Hipervnculo"/>
            <w:rFonts w:ascii="Lucida Grande" w:hAnsi="Lucida Grande" w:cs="Lucida Grande"/>
          </w:rPr>
          <w:t>http://eurasianhub.com/2013/09/25/negociaciones-entre-washington-y-teheran/</w:t>
        </w:r>
      </w:hyperlink>
      <w:r w:rsidR="003578C6">
        <w:rPr>
          <w:rFonts w:ascii="Lucida Grande" w:hAnsi="Lucida Grande" w:cs="Lucida Grande"/>
          <w:color w:val="000000"/>
        </w:rPr>
        <w:t xml:space="preserve"> </w:t>
      </w:r>
    </w:p>
    <w:p w14:paraId="3F91406C"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293D2F93" w14:textId="77777777" w:rsidTr="000C24B3">
        <w:tc>
          <w:tcPr>
            <w:tcW w:w="9033" w:type="dxa"/>
            <w:gridSpan w:val="2"/>
            <w:shd w:val="clear" w:color="auto" w:fill="000000" w:themeFill="text1"/>
          </w:tcPr>
          <w:p w14:paraId="42614913"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6A079C35" w14:textId="77777777" w:rsidTr="000C24B3">
        <w:tc>
          <w:tcPr>
            <w:tcW w:w="2518" w:type="dxa"/>
          </w:tcPr>
          <w:p w14:paraId="2B56F3CB" w14:textId="77777777" w:rsidR="005440AC" w:rsidRPr="0082339F" w:rsidRDefault="005440AC" w:rsidP="000C24B3">
            <w:pPr>
              <w:rPr>
                <w:b/>
                <w:color w:val="000000"/>
              </w:rPr>
            </w:pPr>
            <w:r w:rsidRPr="0082339F">
              <w:rPr>
                <w:b/>
                <w:color w:val="000000"/>
              </w:rPr>
              <w:t>Código</w:t>
            </w:r>
          </w:p>
        </w:tc>
        <w:tc>
          <w:tcPr>
            <w:tcW w:w="6515" w:type="dxa"/>
          </w:tcPr>
          <w:p w14:paraId="41D380F9" w14:textId="4E5B877D" w:rsidR="005440AC" w:rsidRPr="0082339F" w:rsidRDefault="005440AC" w:rsidP="004027AF">
            <w:pPr>
              <w:rPr>
                <w:b/>
                <w:color w:val="000000"/>
              </w:rPr>
            </w:pPr>
            <w:r w:rsidRPr="0082339F">
              <w:rPr>
                <w:color w:val="000000"/>
              </w:rPr>
              <w:t>CS_11_01</w:t>
            </w:r>
            <w:commentRangeStart w:id="253"/>
            <w:r w:rsidRPr="0082339F">
              <w:rPr>
                <w:color w:val="000000"/>
              </w:rPr>
              <w:t>_REC</w:t>
            </w:r>
            <w:commentRangeEnd w:id="253"/>
            <w:r w:rsidR="00B65E9F">
              <w:rPr>
                <w:rStyle w:val="Refdecomentario"/>
                <w:rFonts w:ascii="Calibri" w:eastAsia="Calibri" w:hAnsi="Calibri" w:cs="Times New Roman"/>
              </w:rPr>
              <w:commentReference w:id="253"/>
            </w:r>
            <w:r w:rsidR="004027AF">
              <w:rPr>
                <w:color w:val="000000"/>
              </w:rPr>
              <w:t xml:space="preserve">200 </w:t>
            </w:r>
          </w:p>
        </w:tc>
      </w:tr>
      <w:tr w:rsidR="005440AC" w:rsidRPr="0082339F" w14:paraId="65F808F6" w14:textId="77777777" w:rsidTr="000C24B3">
        <w:tc>
          <w:tcPr>
            <w:tcW w:w="2518" w:type="dxa"/>
          </w:tcPr>
          <w:p w14:paraId="41008F98" w14:textId="77777777" w:rsidR="005440AC" w:rsidRPr="0082339F" w:rsidRDefault="005440AC" w:rsidP="000C24B3">
            <w:pPr>
              <w:rPr>
                <w:color w:val="000000"/>
              </w:rPr>
            </w:pPr>
            <w:r w:rsidRPr="0082339F">
              <w:rPr>
                <w:b/>
                <w:color w:val="000000"/>
              </w:rPr>
              <w:t>Título</w:t>
            </w:r>
          </w:p>
        </w:tc>
        <w:tc>
          <w:tcPr>
            <w:tcW w:w="6515" w:type="dxa"/>
          </w:tcPr>
          <w:p w14:paraId="4D919B1A" w14:textId="77777777" w:rsidR="005440AC" w:rsidRPr="0082339F" w:rsidRDefault="005440AC" w:rsidP="000C24B3">
            <w:pPr>
              <w:rPr>
                <w:b/>
                <w:color w:val="000000"/>
              </w:rPr>
            </w:pPr>
            <w:r w:rsidRPr="0082339F">
              <w:rPr>
                <w:b/>
                <w:color w:val="000000"/>
              </w:rPr>
              <w:t>Plantea hipótesis en torno al conflicto palestino-israelí</w:t>
            </w:r>
          </w:p>
        </w:tc>
      </w:tr>
      <w:tr w:rsidR="005440AC" w:rsidRPr="0082339F" w14:paraId="672F4CC7" w14:textId="77777777" w:rsidTr="000C24B3">
        <w:tc>
          <w:tcPr>
            <w:tcW w:w="2518" w:type="dxa"/>
          </w:tcPr>
          <w:p w14:paraId="777CC15F" w14:textId="77777777" w:rsidR="005440AC" w:rsidRPr="0082339F" w:rsidRDefault="005440AC" w:rsidP="000C24B3">
            <w:pPr>
              <w:rPr>
                <w:color w:val="000000"/>
              </w:rPr>
            </w:pPr>
            <w:r w:rsidRPr="0082339F">
              <w:rPr>
                <w:b/>
                <w:color w:val="000000"/>
              </w:rPr>
              <w:t>Descripción</w:t>
            </w:r>
          </w:p>
        </w:tc>
        <w:tc>
          <w:tcPr>
            <w:tcW w:w="6515" w:type="dxa"/>
          </w:tcPr>
          <w:p w14:paraId="08134AF5" w14:textId="7BF77D8D" w:rsidR="005440AC" w:rsidRPr="0082339F" w:rsidRDefault="005440AC" w:rsidP="000C24B3">
            <w:pPr>
              <w:rPr>
                <w:color w:val="000000"/>
              </w:rPr>
            </w:pPr>
            <w:r w:rsidRPr="0082339F">
              <w:rPr>
                <w:color w:val="000000"/>
              </w:rPr>
              <w:t>Actividad investigativa que permite al estudiante entrenarse en</w:t>
            </w:r>
            <w:r w:rsidR="00185FB1">
              <w:rPr>
                <w:color w:val="000000"/>
              </w:rPr>
              <w:t xml:space="preserve">  el planteamiento de hipótesis</w:t>
            </w:r>
          </w:p>
        </w:tc>
      </w:tr>
    </w:tbl>
    <w:p w14:paraId="1CA15BD7" w14:textId="77777777" w:rsidR="005440AC" w:rsidRPr="0082339F" w:rsidRDefault="005440AC" w:rsidP="005440AC">
      <w:pPr>
        <w:rPr>
          <w:sz w:val="22"/>
          <w:szCs w:val="22"/>
          <w:highlight w:val="yellow"/>
        </w:rPr>
      </w:pPr>
    </w:p>
    <w:p w14:paraId="754D1002" w14:textId="77777777" w:rsidR="005440AC" w:rsidRDefault="005440AC" w:rsidP="005440AC">
      <w:pPr>
        <w:rPr>
          <w:sz w:val="22"/>
          <w:szCs w:val="22"/>
          <w:highlight w:val="yellow"/>
        </w:rPr>
      </w:pPr>
    </w:p>
    <w:p w14:paraId="20EBDF59"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76C4971D" w14:textId="51C87731" w:rsidR="005440AC" w:rsidRPr="0082339F" w:rsidRDefault="00AD00B1" w:rsidP="005440AC">
      <w:pPr>
        <w:pStyle w:val="Ttulo2"/>
      </w:pPr>
      <w:bookmarkStart w:id="254" w:name="_Toc426298277"/>
      <w:r>
        <w:t>7</w:t>
      </w:r>
      <w:r w:rsidR="005440AC">
        <w:t>.3</w:t>
      </w:r>
      <w:r w:rsidR="005440AC" w:rsidRPr="0082339F">
        <w:t xml:space="preserve"> Afganistán: tierra fértil para el fundamentalismo talibán y las milicias de Al Qaeda</w:t>
      </w:r>
      <w:bookmarkEnd w:id="254"/>
    </w:p>
    <w:p w14:paraId="6EE63801" w14:textId="77777777" w:rsidR="005440AC" w:rsidRPr="0082339F" w:rsidRDefault="005440AC" w:rsidP="005440AC">
      <w:pPr>
        <w:rPr>
          <w:sz w:val="22"/>
          <w:szCs w:val="22"/>
        </w:rPr>
      </w:pPr>
    </w:p>
    <w:p w14:paraId="10FF83F7" w14:textId="77777777" w:rsidR="005440AC" w:rsidRPr="0082339F" w:rsidRDefault="005440AC" w:rsidP="005440AC">
      <w:pPr>
        <w:rPr>
          <w:sz w:val="22"/>
          <w:szCs w:val="22"/>
        </w:rPr>
      </w:pPr>
      <w:r w:rsidRPr="0082339F">
        <w:rPr>
          <w:sz w:val="22"/>
          <w:szCs w:val="22"/>
        </w:rPr>
        <w:t xml:space="preserve">Tras los atentados contra el </w:t>
      </w:r>
      <w:r w:rsidRPr="0082339F">
        <w:rPr>
          <w:i/>
          <w:sz w:val="22"/>
          <w:szCs w:val="22"/>
        </w:rPr>
        <w:t>World Trade Center</w:t>
      </w:r>
      <w:r w:rsidRPr="0082339F">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3576491D" w14:textId="77777777" w:rsidR="005440AC" w:rsidRPr="0082339F" w:rsidRDefault="005440AC" w:rsidP="005440AC">
      <w:pPr>
        <w:rPr>
          <w:sz w:val="22"/>
          <w:szCs w:val="22"/>
        </w:rPr>
      </w:pPr>
    </w:p>
    <w:p w14:paraId="15DFA1B9" w14:textId="77777777" w:rsidR="005440AC" w:rsidRPr="0082339F" w:rsidRDefault="005440AC" w:rsidP="005440AC">
      <w:pPr>
        <w:rPr>
          <w:sz w:val="22"/>
          <w:szCs w:val="22"/>
        </w:rPr>
      </w:pPr>
      <w:r w:rsidRPr="0082339F">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3F4BF4EC" w14:textId="77777777" w:rsidR="005440AC" w:rsidRPr="0082339F" w:rsidRDefault="005440AC" w:rsidP="005440AC">
      <w:pPr>
        <w:rPr>
          <w:sz w:val="22"/>
          <w:szCs w:val="22"/>
        </w:rPr>
      </w:pPr>
    </w:p>
    <w:p w14:paraId="5FFFDCD8" w14:textId="77777777" w:rsidR="005440AC" w:rsidRPr="0082339F" w:rsidRDefault="005440AC" w:rsidP="005440AC">
      <w:pPr>
        <w:rPr>
          <w:i/>
          <w:sz w:val="22"/>
          <w:szCs w:val="22"/>
        </w:rPr>
      </w:pPr>
      <w:r w:rsidRPr="0082339F">
        <w:rPr>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75C845DF" w14:textId="77777777" w:rsidR="005440AC" w:rsidRPr="0082339F" w:rsidRDefault="005440AC" w:rsidP="005440AC">
      <w:pPr>
        <w:rPr>
          <w:i/>
          <w:sz w:val="22"/>
          <w:szCs w:val="22"/>
        </w:rPr>
      </w:pPr>
    </w:p>
    <w:p w14:paraId="1F2D826F" w14:textId="77777777" w:rsidR="005440AC" w:rsidRPr="0082339F" w:rsidRDefault="005440AC" w:rsidP="005440AC">
      <w:pPr>
        <w:rPr>
          <w:sz w:val="22"/>
          <w:szCs w:val="22"/>
        </w:rPr>
      </w:pPr>
      <w:r w:rsidRPr="0082339F">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2FF1B112" w14:textId="77777777" w:rsidR="005440AC" w:rsidRPr="0082339F" w:rsidRDefault="005440AC" w:rsidP="005440AC">
      <w:pPr>
        <w:rPr>
          <w:sz w:val="22"/>
          <w:szCs w:val="22"/>
        </w:rPr>
      </w:pPr>
    </w:p>
    <w:p w14:paraId="6622C3B9" w14:textId="77777777" w:rsidR="005440AC" w:rsidRPr="0082339F" w:rsidRDefault="005440AC" w:rsidP="005440AC">
      <w:pPr>
        <w:rPr>
          <w:sz w:val="22"/>
          <w:szCs w:val="22"/>
        </w:rPr>
      </w:pPr>
      <w:r w:rsidRPr="0082339F">
        <w:rPr>
          <w:sz w:val="22"/>
          <w:szCs w:val="22"/>
        </w:rPr>
        <w:t xml:space="preserve">En la década de 1990, los talibanes pasaron de ser una comunidad de campesinos de la etnia </w:t>
      </w:r>
      <w:r w:rsidRPr="0082339F">
        <w:rPr>
          <w:i/>
          <w:sz w:val="22"/>
          <w:szCs w:val="22"/>
        </w:rPr>
        <w:t>pashtun</w:t>
      </w:r>
      <w:r w:rsidRPr="0082339F">
        <w:rPr>
          <w:sz w:val="22"/>
          <w:szCs w:val="22"/>
        </w:rPr>
        <w:t xml:space="preserve">, a convertirse en una poderosa fuerza militar y política. En la actualidad, están organizados en células autónomas que hacen parte de un movimiento único, a manera de franquicias. </w:t>
      </w:r>
    </w:p>
    <w:p w14:paraId="5EBB754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C7BB7E6" w14:textId="77777777" w:rsidTr="000C24B3">
        <w:tc>
          <w:tcPr>
            <w:tcW w:w="9033" w:type="dxa"/>
            <w:gridSpan w:val="2"/>
            <w:shd w:val="clear" w:color="auto" w:fill="0D0D0D" w:themeFill="text1" w:themeFillTint="F2"/>
          </w:tcPr>
          <w:p w14:paraId="588F4CA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ED12615" w14:textId="77777777" w:rsidTr="000C24B3">
        <w:tc>
          <w:tcPr>
            <w:tcW w:w="2518" w:type="dxa"/>
          </w:tcPr>
          <w:p w14:paraId="014AAC41" w14:textId="77777777" w:rsidR="005440AC" w:rsidRPr="0082339F" w:rsidRDefault="005440AC" w:rsidP="000C24B3">
            <w:pPr>
              <w:rPr>
                <w:b/>
                <w:color w:val="000000"/>
              </w:rPr>
            </w:pPr>
            <w:r w:rsidRPr="0082339F">
              <w:rPr>
                <w:b/>
                <w:color w:val="000000"/>
              </w:rPr>
              <w:t>Código</w:t>
            </w:r>
          </w:p>
        </w:tc>
        <w:tc>
          <w:tcPr>
            <w:tcW w:w="6515" w:type="dxa"/>
          </w:tcPr>
          <w:p w14:paraId="28BEE7D9" w14:textId="77777777" w:rsidR="005440AC" w:rsidRPr="0082339F" w:rsidRDefault="005440AC" w:rsidP="000C24B3">
            <w:pPr>
              <w:rPr>
                <w:b/>
                <w:color w:val="000000"/>
              </w:rPr>
            </w:pPr>
            <w:r w:rsidRPr="0082339F">
              <w:rPr>
                <w:color w:val="000000"/>
              </w:rPr>
              <w:t>CS_11_01_IMG22</w:t>
            </w:r>
          </w:p>
        </w:tc>
      </w:tr>
      <w:tr w:rsidR="005440AC" w:rsidRPr="0082339F" w14:paraId="6E5117A8" w14:textId="77777777" w:rsidTr="000C24B3">
        <w:tc>
          <w:tcPr>
            <w:tcW w:w="2518" w:type="dxa"/>
          </w:tcPr>
          <w:p w14:paraId="78AEC616" w14:textId="77777777" w:rsidR="005440AC" w:rsidRPr="0082339F" w:rsidRDefault="005440AC" w:rsidP="000C24B3">
            <w:pPr>
              <w:rPr>
                <w:color w:val="000000"/>
              </w:rPr>
            </w:pPr>
            <w:r w:rsidRPr="0082339F">
              <w:rPr>
                <w:b/>
                <w:color w:val="000000"/>
              </w:rPr>
              <w:t>Descripción</w:t>
            </w:r>
          </w:p>
        </w:tc>
        <w:tc>
          <w:tcPr>
            <w:tcW w:w="6515" w:type="dxa"/>
          </w:tcPr>
          <w:p w14:paraId="63F2230A" w14:textId="77777777" w:rsidR="005440AC" w:rsidRPr="0082339F" w:rsidRDefault="005440AC" w:rsidP="000C24B3">
            <w:pPr>
              <w:rPr>
                <w:color w:val="000000"/>
                <w:lang w:val="es-CO"/>
              </w:rPr>
            </w:pPr>
            <w:r w:rsidRPr="0082339F">
              <w:rPr>
                <w:color w:val="000000"/>
                <w:lang w:val="es-CO"/>
              </w:rPr>
              <w:t>Kabul, Afganistán, vista de las características del territorio.</w:t>
            </w:r>
          </w:p>
          <w:p w14:paraId="5B3729F2" w14:textId="77777777" w:rsidR="005440AC" w:rsidRPr="0082339F" w:rsidRDefault="005440AC" w:rsidP="000C24B3">
            <w:pPr>
              <w:rPr>
                <w:color w:val="000000"/>
                <w:lang w:val="es-CO"/>
              </w:rPr>
            </w:pPr>
          </w:p>
        </w:tc>
      </w:tr>
      <w:tr w:rsidR="005440AC" w:rsidRPr="0082339F" w14:paraId="40C4571B" w14:textId="77777777" w:rsidTr="000C24B3">
        <w:tc>
          <w:tcPr>
            <w:tcW w:w="2518" w:type="dxa"/>
          </w:tcPr>
          <w:p w14:paraId="380573B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44349AFB" w14:textId="77777777" w:rsidR="005440AC" w:rsidRPr="0082339F" w:rsidRDefault="005440AC" w:rsidP="000C24B3">
            <w:pPr>
              <w:rPr>
                <w:color w:val="000000"/>
                <w:lang w:val="en-US"/>
              </w:rPr>
            </w:pPr>
            <w:r w:rsidRPr="0082339F">
              <w:rPr>
                <w:color w:val="000000"/>
                <w:lang w:val="es-CO"/>
              </w:rPr>
              <w:t>Número de la imagen 112491824</w:t>
            </w:r>
          </w:p>
          <w:p w14:paraId="312A59D0" w14:textId="77777777" w:rsidR="005440AC" w:rsidRPr="0082339F" w:rsidRDefault="005440AC" w:rsidP="000C24B3">
            <w:pPr>
              <w:rPr>
                <w:color w:val="000000"/>
              </w:rPr>
            </w:pPr>
          </w:p>
        </w:tc>
      </w:tr>
      <w:tr w:rsidR="005440AC" w:rsidRPr="0082339F" w14:paraId="466AAEB1" w14:textId="77777777" w:rsidTr="000C24B3">
        <w:tc>
          <w:tcPr>
            <w:tcW w:w="2518" w:type="dxa"/>
          </w:tcPr>
          <w:p w14:paraId="474E78C8" w14:textId="77777777" w:rsidR="005440AC" w:rsidRPr="0082339F" w:rsidRDefault="005440AC" w:rsidP="000C24B3">
            <w:pPr>
              <w:rPr>
                <w:color w:val="000000"/>
              </w:rPr>
            </w:pPr>
            <w:r w:rsidRPr="0082339F">
              <w:rPr>
                <w:b/>
                <w:color w:val="000000"/>
              </w:rPr>
              <w:t>Pie de imagen</w:t>
            </w:r>
          </w:p>
        </w:tc>
        <w:tc>
          <w:tcPr>
            <w:tcW w:w="6515" w:type="dxa"/>
          </w:tcPr>
          <w:p w14:paraId="287C5F8F" w14:textId="77777777" w:rsidR="005440AC" w:rsidRPr="0082339F" w:rsidRDefault="005440AC" w:rsidP="000C24B3">
            <w:pPr>
              <w:rPr>
                <w:color w:val="000000"/>
              </w:rPr>
            </w:pPr>
            <w:r w:rsidRPr="0082339F">
              <w:t>Afganistán es una región montañosa, inaccesible y árida. Muchas veces las características del territorio determinan la forma como se desarrollan los conflictos y favorecen a quienes saben adaptarse mejor.</w:t>
            </w:r>
          </w:p>
        </w:tc>
      </w:tr>
    </w:tbl>
    <w:p w14:paraId="05BC898E" w14:textId="77777777" w:rsidR="005440AC" w:rsidRDefault="005440AC" w:rsidP="005440AC">
      <w:pPr>
        <w:rPr>
          <w:sz w:val="22"/>
          <w:szCs w:val="22"/>
        </w:rPr>
      </w:pPr>
    </w:p>
    <w:p w14:paraId="24A17387" w14:textId="4450513E" w:rsidR="00834D2D" w:rsidRDefault="00834D2D" w:rsidP="005440AC">
      <w:pPr>
        <w:rPr>
          <w:sz w:val="22"/>
          <w:szCs w:val="22"/>
        </w:rPr>
      </w:pPr>
      <w:r w:rsidRPr="00834D2D">
        <w:rPr>
          <w:sz w:val="22"/>
          <w:szCs w:val="22"/>
          <w:highlight w:val="yellow"/>
        </w:rPr>
        <w:t>[sección 3]</w:t>
      </w:r>
    </w:p>
    <w:p w14:paraId="763ED7F7" w14:textId="5FA0531D" w:rsidR="00834D2D" w:rsidRDefault="00834D2D" w:rsidP="00834D2D">
      <w:pPr>
        <w:pStyle w:val="Ttulo3"/>
      </w:pPr>
      <w:bookmarkStart w:id="255" w:name="_Toc426298278"/>
      <w:r>
        <w:t>7.3.1 El régimen talibán</w:t>
      </w:r>
      <w:bookmarkEnd w:id="255"/>
    </w:p>
    <w:p w14:paraId="2263898B" w14:textId="77777777" w:rsidR="00834D2D" w:rsidRPr="0082339F" w:rsidRDefault="00834D2D" w:rsidP="005440AC">
      <w:pPr>
        <w:rPr>
          <w:sz w:val="22"/>
          <w:szCs w:val="22"/>
        </w:rPr>
      </w:pPr>
    </w:p>
    <w:p w14:paraId="2CF5CA7A" w14:textId="18C714E3" w:rsidR="005440AC" w:rsidRDefault="005440AC" w:rsidP="005440AC">
      <w:pPr>
        <w:rPr>
          <w:sz w:val="22"/>
          <w:szCs w:val="22"/>
        </w:rPr>
      </w:pPr>
      <w:r w:rsidRPr="0082339F">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r w:rsidRPr="003578C6">
        <w:rPr>
          <w:rFonts w:ascii="Times New Roman" w:hAnsi="Times New Roman" w:cs="Times New Roman"/>
          <w:sz w:val="22"/>
          <w:szCs w:val="22"/>
        </w:rPr>
        <w:t>VER</w:t>
      </w:r>
      <w:r w:rsidRPr="0082339F">
        <w:rPr>
          <w:sz w:val="22"/>
          <w:szCs w:val="22"/>
        </w:rPr>
        <w:t>].</w:t>
      </w:r>
    </w:p>
    <w:p w14:paraId="28790D7A" w14:textId="74895FEB" w:rsidR="003578C6" w:rsidRPr="0082339F" w:rsidRDefault="00887B01" w:rsidP="005440AC">
      <w:pPr>
        <w:rPr>
          <w:sz w:val="22"/>
          <w:szCs w:val="22"/>
        </w:rPr>
      </w:pPr>
      <w:hyperlink r:id="rId66" w:history="1">
        <w:r w:rsidR="003578C6" w:rsidRPr="00D25797">
          <w:rPr>
            <w:rStyle w:val="Hipervnculo"/>
            <w:rFonts w:ascii="Lucida Grande" w:hAnsi="Lucida Grande" w:cs="Lucida Grande"/>
          </w:rPr>
          <w:t>http://article.wn.com/view/2013/11/13/ONU_Aumenta_produccion_de_opio_en_Afganistan/</w:t>
        </w:r>
      </w:hyperlink>
      <w:r w:rsidR="003578C6">
        <w:rPr>
          <w:rFonts w:ascii="Lucida Grande" w:hAnsi="Lucida Grande" w:cs="Lucida Grande"/>
          <w:color w:val="000000"/>
        </w:rPr>
        <w:t xml:space="preserve"> </w:t>
      </w:r>
    </w:p>
    <w:p w14:paraId="6C658581" w14:textId="77777777" w:rsidR="005440AC" w:rsidRPr="0082339F" w:rsidRDefault="005440AC" w:rsidP="005440AC">
      <w:pPr>
        <w:rPr>
          <w:sz w:val="22"/>
          <w:szCs w:val="22"/>
        </w:rPr>
      </w:pPr>
    </w:p>
    <w:p w14:paraId="0DBFA83E" w14:textId="58237773" w:rsidR="005440AC" w:rsidRDefault="005440AC" w:rsidP="005440AC">
      <w:pPr>
        <w:rPr>
          <w:sz w:val="22"/>
          <w:szCs w:val="22"/>
        </w:rPr>
      </w:pPr>
      <w:r w:rsidRPr="0082339F">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r w:rsidRPr="003578C6">
        <w:rPr>
          <w:rFonts w:ascii="Times New Roman" w:hAnsi="Times New Roman" w:cs="Times New Roman"/>
          <w:sz w:val="22"/>
          <w:szCs w:val="22"/>
        </w:rPr>
        <w:t>VER</w:t>
      </w:r>
      <w:r w:rsidRPr="0082339F">
        <w:rPr>
          <w:sz w:val="22"/>
          <w:szCs w:val="22"/>
        </w:rPr>
        <w:t>].</w:t>
      </w:r>
    </w:p>
    <w:p w14:paraId="63AA6CCA" w14:textId="2A1FC53C" w:rsidR="003578C6" w:rsidRPr="0082339F" w:rsidRDefault="00887B01" w:rsidP="005440AC">
      <w:pPr>
        <w:rPr>
          <w:sz w:val="22"/>
          <w:szCs w:val="22"/>
        </w:rPr>
      </w:pPr>
      <w:hyperlink r:id="rId67" w:history="1">
        <w:r w:rsidR="003578C6" w:rsidRPr="00D25797">
          <w:rPr>
            <w:rStyle w:val="Hipervnculo"/>
            <w:rFonts w:ascii="Lucida Grande" w:hAnsi="Lucida Grande" w:cs="Lucida Grande"/>
          </w:rPr>
          <w:t>http://aulaplaneta.planetasaber.com/theworld/chronicles/seccions/cards/default.asp?art=94&amp;pk=3296</w:t>
        </w:r>
      </w:hyperlink>
      <w:r w:rsidR="003578C6">
        <w:rPr>
          <w:rFonts w:ascii="Lucida Grande" w:hAnsi="Lucida Grande" w:cs="Lucida Grande"/>
          <w:color w:val="000000"/>
        </w:rPr>
        <w:t xml:space="preserve"> </w:t>
      </w:r>
    </w:p>
    <w:p w14:paraId="0CA6081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460"/>
      </w:tblGrid>
      <w:tr w:rsidR="005440AC" w:rsidRPr="0082339F" w14:paraId="6050D7D0" w14:textId="77777777" w:rsidTr="000C24B3">
        <w:tc>
          <w:tcPr>
            <w:tcW w:w="8978" w:type="dxa"/>
            <w:gridSpan w:val="2"/>
            <w:shd w:val="clear" w:color="auto" w:fill="000000" w:themeFill="text1"/>
          </w:tcPr>
          <w:p w14:paraId="58917C0D"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A6D462" w14:textId="77777777" w:rsidTr="000C24B3">
        <w:tc>
          <w:tcPr>
            <w:tcW w:w="2518" w:type="dxa"/>
          </w:tcPr>
          <w:p w14:paraId="18741F48" w14:textId="77777777" w:rsidR="005440AC" w:rsidRPr="0082339F" w:rsidRDefault="005440AC" w:rsidP="000C24B3">
            <w:pPr>
              <w:rPr>
                <w:b/>
              </w:rPr>
            </w:pPr>
            <w:r w:rsidRPr="0082339F">
              <w:rPr>
                <w:b/>
              </w:rPr>
              <w:t>Contenido</w:t>
            </w:r>
          </w:p>
        </w:tc>
        <w:tc>
          <w:tcPr>
            <w:tcW w:w="6460" w:type="dxa"/>
          </w:tcPr>
          <w:p w14:paraId="39E0C308" w14:textId="77777777" w:rsidR="005440AC" w:rsidRPr="0082339F" w:rsidRDefault="005440AC" w:rsidP="000C24B3">
            <w:pPr>
              <w:rPr>
                <w:b/>
              </w:rPr>
            </w:pPr>
            <w:r w:rsidRPr="0082339F">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612EA292" w14:textId="77777777" w:rsidR="005440AC" w:rsidRPr="0082339F" w:rsidRDefault="005440AC" w:rsidP="005440AC">
      <w:pPr>
        <w:rPr>
          <w:sz w:val="22"/>
          <w:szCs w:val="22"/>
        </w:rPr>
      </w:pPr>
    </w:p>
    <w:p w14:paraId="551F9554" w14:textId="77777777" w:rsidR="005440AC" w:rsidRPr="0082339F" w:rsidRDefault="005440AC" w:rsidP="005440AC">
      <w:pPr>
        <w:rPr>
          <w:sz w:val="22"/>
          <w:szCs w:val="22"/>
        </w:rPr>
      </w:pPr>
      <w:r w:rsidRPr="0082339F">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37B08CA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0157CD37" w14:textId="77777777" w:rsidTr="000C24B3">
        <w:tc>
          <w:tcPr>
            <w:tcW w:w="9033" w:type="dxa"/>
            <w:gridSpan w:val="2"/>
            <w:shd w:val="clear" w:color="auto" w:fill="0D0D0D" w:themeFill="text1" w:themeFillTint="F2"/>
          </w:tcPr>
          <w:p w14:paraId="0B1009E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C40EEA6" w14:textId="77777777" w:rsidTr="000C24B3">
        <w:tc>
          <w:tcPr>
            <w:tcW w:w="2518" w:type="dxa"/>
          </w:tcPr>
          <w:p w14:paraId="20686D9B" w14:textId="77777777" w:rsidR="005440AC" w:rsidRPr="0082339F" w:rsidRDefault="005440AC" w:rsidP="000C24B3">
            <w:pPr>
              <w:rPr>
                <w:b/>
                <w:color w:val="000000"/>
              </w:rPr>
            </w:pPr>
            <w:r w:rsidRPr="0082339F">
              <w:rPr>
                <w:b/>
                <w:color w:val="000000"/>
              </w:rPr>
              <w:t>Código</w:t>
            </w:r>
          </w:p>
        </w:tc>
        <w:tc>
          <w:tcPr>
            <w:tcW w:w="6515" w:type="dxa"/>
          </w:tcPr>
          <w:p w14:paraId="614196BE" w14:textId="77777777" w:rsidR="005440AC" w:rsidRPr="0082339F" w:rsidRDefault="005440AC" w:rsidP="000C24B3">
            <w:pPr>
              <w:rPr>
                <w:b/>
                <w:color w:val="000000"/>
              </w:rPr>
            </w:pPr>
            <w:r w:rsidRPr="0082339F">
              <w:rPr>
                <w:color w:val="000000"/>
              </w:rPr>
              <w:t>CS_11_01_IMG23</w:t>
            </w:r>
          </w:p>
        </w:tc>
      </w:tr>
      <w:tr w:rsidR="005440AC" w:rsidRPr="0082339F" w14:paraId="6EE6B576" w14:textId="77777777" w:rsidTr="000C24B3">
        <w:tc>
          <w:tcPr>
            <w:tcW w:w="2518" w:type="dxa"/>
          </w:tcPr>
          <w:p w14:paraId="52101C96" w14:textId="77777777" w:rsidR="005440AC" w:rsidRPr="0082339F" w:rsidRDefault="005440AC" w:rsidP="000C24B3">
            <w:pPr>
              <w:rPr>
                <w:color w:val="000000"/>
              </w:rPr>
            </w:pPr>
            <w:r w:rsidRPr="0082339F">
              <w:rPr>
                <w:b/>
                <w:color w:val="000000"/>
              </w:rPr>
              <w:t>Descripción</w:t>
            </w:r>
          </w:p>
        </w:tc>
        <w:tc>
          <w:tcPr>
            <w:tcW w:w="6515" w:type="dxa"/>
          </w:tcPr>
          <w:p w14:paraId="4F258EDE" w14:textId="77777777" w:rsidR="005440AC" w:rsidRPr="0082339F" w:rsidRDefault="005440AC" w:rsidP="000C24B3">
            <w:pPr>
              <w:rPr>
                <w:color w:val="000000"/>
                <w:lang w:val="es-CO"/>
              </w:rPr>
            </w:pPr>
            <w:r w:rsidRPr="0082339F">
              <w:rPr>
                <w:color w:val="000000"/>
                <w:lang w:val="es-CO"/>
              </w:rPr>
              <w:t>Caravana de talibanes durante la guerra de Afganistán.</w:t>
            </w:r>
          </w:p>
        </w:tc>
      </w:tr>
      <w:tr w:rsidR="005440AC" w:rsidRPr="0082339F" w14:paraId="079A5C8D" w14:textId="77777777" w:rsidTr="000C24B3">
        <w:tc>
          <w:tcPr>
            <w:tcW w:w="2518" w:type="dxa"/>
          </w:tcPr>
          <w:p w14:paraId="23CC4F67"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700EECAB" w14:textId="77777777" w:rsidR="005440AC" w:rsidRPr="0082339F" w:rsidRDefault="005440AC" w:rsidP="000C24B3">
            <w:pPr>
              <w:rPr>
                <w:color w:val="000000"/>
              </w:rPr>
            </w:pPr>
            <w:r w:rsidRPr="0082339F">
              <w:rPr>
                <w:color w:val="000000"/>
              </w:rPr>
              <w:t xml:space="preserve">Banco de contenidos/ Caravana de talibanes durante la guerra de Afganistán contra la Alianza del Norte y EUA, en Khanabad, Afganistán. </w:t>
            </w:r>
          </w:p>
        </w:tc>
      </w:tr>
      <w:tr w:rsidR="005440AC" w:rsidRPr="0082339F" w14:paraId="772CA59C" w14:textId="77777777" w:rsidTr="000C24B3">
        <w:tc>
          <w:tcPr>
            <w:tcW w:w="2518" w:type="dxa"/>
          </w:tcPr>
          <w:p w14:paraId="47DD4D96" w14:textId="77777777" w:rsidR="005440AC" w:rsidRPr="0082339F" w:rsidRDefault="005440AC" w:rsidP="000C24B3">
            <w:pPr>
              <w:rPr>
                <w:color w:val="000000"/>
              </w:rPr>
            </w:pPr>
            <w:r w:rsidRPr="0082339F">
              <w:rPr>
                <w:b/>
                <w:color w:val="000000"/>
              </w:rPr>
              <w:t>Pie de imagen</w:t>
            </w:r>
          </w:p>
        </w:tc>
        <w:tc>
          <w:tcPr>
            <w:tcW w:w="6515" w:type="dxa"/>
          </w:tcPr>
          <w:p w14:paraId="0FF64E75" w14:textId="77777777" w:rsidR="005440AC" w:rsidRPr="0082339F" w:rsidRDefault="005440AC" w:rsidP="000C24B3">
            <w:pPr>
              <w:rPr>
                <w:color w:val="000000"/>
              </w:rPr>
            </w:pPr>
            <w:r w:rsidRPr="0082339F">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06DA39FA" w14:textId="77777777" w:rsidR="005440AC" w:rsidRPr="0082339F" w:rsidRDefault="005440AC" w:rsidP="005440AC">
      <w:pPr>
        <w:rPr>
          <w:sz w:val="22"/>
          <w:szCs w:val="22"/>
        </w:rPr>
      </w:pPr>
    </w:p>
    <w:p w14:paraId="7CEED94C" w14:textId="77777777" w:rsidR="005440AC" w:rsidRPr="0082339F" w:rsidRDefault="005440AC" w:rsidP="005440AC">
      <w:pPr>
        <w:rPr>
          <w:sz w:val="22"/>
          <w:szCs w:val="22"/>
        </w:rPr>
      </w:pPr>
    </w:p>
    <w:p w14:paraId="721342A0" w14:textId="77777777" w:rsidR="005440AC" w:rsidRPr="0082339F" w:rsidRDefault="005440AC" w:rsidP="005440AC">
      <w:pPr>
        <w:rPr>
          <w:sz w:val="22"/>
          <w:szCs w:val="22"/>
        </w:rPr>
      </w:pPr>
      <w:r w:rsidRPr="0082339F">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67EFE47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34FC95E1" w14:textId="77777777" w:rsidTr="000C24B3">
        <w:tc>
          <w:tcPr>
            <w:tcW w:w="9033" w:type="dxa"/>
            <w:gridSpan w:val="2"/>
            <w:shd w:val="clear" w:color="auto" w:fill="0D0D0D" w:themeFill="text1" w:themeFillTint="F2"/>
          </w:tcPr>
          <w:p w14:paraId="791BA7A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18519C2" w14:textId="77777777" w:rsidTr="000C24B3">
        <w:tc>
          <w:tcPr>
            <w:tcW w:w="2518" w:type="dxa"/>
          </w:tcPr>
          <w:p w14:paraId="590EA04B" w14:textId="77777777" w:rsidR="005440AC" w:rsidRPr="0082339F" w:rsidRDefault="005440AC" w:rsidP="000C24B3">
            <w:pPr>
              <w:rPr>
                <w:b/>
                <w:color w:val="000000"/>
              </w:rPr>
            </w:pPr>
            <w:r w:rsidRPr="0082339F">
              <w:rPr>
                <w:b/>
                <w:color w:val="000000"/>
              </w:rPr>
              <w:t>Código</w:t>
            </w:r>
          </w:p>
        </w:tc>
        <w:tc>
          <w:tcPr>
            <w:tcW w:w="6515" w:type="dxa"/>
          </w:tcPr>
          <w:p w14:paraId="212848FF" w14:textId="77777777" w:rsidR="005440AC" w:rsidRPr="0082339F" w:rsidRDefault="005440AC" w:rsidP="000C24B3">
            <w:pPr>
              <w:rPr>
                <w:b/>
                <w:color w:val="000000"/>
                <w:highlight w:val="yellow"/>
              </w:rPr>
            </w:pPr>
            <w:r w:rsidRPr="0082339F">
              <w:rPr>
                <w:color w:val="000000"/>
              </w:rPr>
              <w:t>CS_11_01_IMG24</w:t>
            </w:r>
          </w:p>
        </w:tc>
      </w:tr>
      <w:tr w:rsidR="005440AC" w:rsidRPr="0082339F" w14:paraId="0E3C32DA" w14:textId="77777777" w:rsidTr="000C24B3">
        <w:tc>
          <w:tcPr>
            <w:tcW w:w="2518" w:type="dxa"/>
          </w:tcPr>
          <w:p w14:paraId="0A39E705" w14:textId="77777777" w:rsidR="005440AC" w:rsidRPr="0082339F" w:rsidRDefault="005440AC" w:rsidP="000C24B3">
            <w:pPr>
              <w:rPr>
                <w:color w:val="000000"/>
              </w:rPr>
            </w:pPr>
            <w:r w:rsidRPr="0082339F">
              <w:rPr>
                <w:b/>
                <w:color w:val="000000"/>
              </w:rPr>
              <w:t>Descripción</w:t>
            </w:r>
          </w:p>
        </w:tc>
        <w:tc>
          <w:tcPr>
            <w:tcW w:w="6515" w:type="dxa"/>
          </w:tcPr>
          <w:p w14:paraId="6A605F7D" w14:textId="77777777" w:rsidR="005440AC" w:rsidRPr="0082339F" w:rsidRDefault="005440AC" w:rsidP="000C24B3">
            <w:pPr>
              <w:rPr>
                <w:color w:val="000000"/>
                <w:lang w:val="es-CO"/>
              </w:rPr>
            </w:pPr>
            <w:r w:rsidRPr="0082339F">
              <w:rPr>
                <w:color w:val="000000"/>
                <w:lang w:val="es-CO"/>
              </w:rPr>
              <w:t>Manifestantes actuando en las calles de Peshawar (Pakistán), en octubre de 2001, como protesta por los ataques aéreos estadounidenses contra el ejército talibán de Afganistán.</w:t>
            </w:r>
          </w:p>
        </w:tc>
      </w:tr>
      <w:tr w:rsidR="005440AC" w:rsidRPr="0082339F" w14:paraId="1FDEECD6" w14:textId="77777777" w:rsidTr="000C24B3">
        <w:tc>
          <w:tcPr>
            <w:tcW w:w="2518" w:type="dxa"/>
          </w:tcPr>
          <w:p w14:paraId="36779303"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244FAE50" w14:textId="77777777" w:rsidR="005440AC" w:rsidRPr="0082339F" w:rsidRDefault="005440AC" w:rsidP="000C24B3">
            <w:pPr>
              <w:rPr>
                <w:color w:val="000000"/>
              </w:rPr>
            </w:pPr>
            <w:r w:rsidRPr="0082339F">
              <w:rPr>
                <w:color w:val="000000"/>
              </w:rPr>
              <w:t xml:space="preserve">Banco de contenidos/ Las acciones violentas se originan en marcos sociales propicios, como aquellos que generan conductas de confrontación. </w:t>
            </w:r>
          </w:p>
        </w:tc>
      </w:tr>
      <w:tr w:rsidR="005440AC" w:rsidRPr="0082339F" w14:paraId="2A6BDD54" w14:textId="77777777" w:rsidTr="000C24B3">
        <w:tc>
          <w:tcPr>
            <w:tcW w:w="2518" w:type="dxa"/>
          </w:tcPr>
          <w:p w14:paraId="463082F1" w14:textId="77777777" w:rsidR="005440AC" w:rsidRPr="0082339F" w:rsidRDefault="005440AC" w:rsidP="000C24B3">
            <w:pPr>
              <w:rPr>
                <w:color w:val="000000"/>
              </w:rPr>
            </w:pPr>
            <w:r w:rsidRPr="0082339F">
              <w:rPr>
                <w:b/>
                <w:color w:val="000000"/>
              </w:rPr>
              <w:t>Pie de imagen</w:t>
            </w:r>
          </w:p>
        </w:tc>
        <w:tc>
          <w:tcPr>
            <w:tcW w:w="6515" w:type="dxa"/>
          </w:tcPr>
          <w:p w14:paraId="4E1C300A" w14:textId="77777777" w:rsidR="005440AC" w:rsidRPr="0082339F" w:rsidRDefault="005440AC" w:rsidP="000C24B3">
            <w:pPr>
              <w:rPr>
                <w:color w:val="000000"/>
              </w:rPr>
            </w:pPr>
            <w:r w:rsidRPr="0082339F">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0716B65C" w14:textId="77777777" w:rsidR="005440AC" w:rsidRPr="0082339F" w:rsidRDefault="005440AC" w:rsidP="005440AC">
      <w:pPr>
        <w:rPr>
          <w:sz w:val="22"/>
          <w:szCs w:val="22"/>
          <w:lang w:val="es-MX"/>
        </w:rPr>
      </w:pPr>
    </w:p>
    <w:p w14:paraId="0D5EAEE8" w14:textId="77777777" w:rsidR="005440AC" w:rsidRPr="0082339F" w:rsidRDefault="005440AC" w:rsidP="005440AC">
      <w:pPr>
        <w:rPr>
          <w:sz w:val="22"/>
          <w:szCs w:val="22"/>
        </w:rPr>
      </w:pPr>
    </w:p>
    <w:p w14:paraId="0468B8B3" w14:textId="54DFFB08" w:rsidR="005440AC" w:rsidRPr="0082339F" w:rsidRDefault="005440AC" w:rsidP="005440AC">
      <w:pPr>
        <w:rPr>
          <w:sz w:val="22"/>
          <w:szCs w:val="22"/>
        </w:rPr>
      </w:pPr>
      <w:r w:rsidRPr="0082339F">
        <w:rPr>
          <w:sz w:val="22"/>
          <w:szCs w:val="22"/>
        </w:rPr>
        <w:t>Tras la eliminación de Bin Laden en 2011 por parte de Estados Unidos, la democracia implantada no se ha consolidado [</w:t>
      </w:r>
      <w:r w:rsidRPr="003578C6">
        <w:rPr>
          <w:rFonts w:ascii="Times New Roman" w:hAnsi="Times New Roman" w:cs="Times New Roman"/>
          <w:sz w:val="22"/>
          <w:szCs w:val="22"/>
        </w:rPr>
        <w:t>VER</w:t>
      </w:r>
      <w:r w:rsidRPr="0082339F">
        <w:rPr>
          <w:sz w:val="22"/>
          <w:szCs w:val="22"/>
        </w:rPr>
        <w:t>]</w:t>
      </w:r>
      <w:r w:rsidR="003578C6">
        <w:rPr>
          <w:sz w:val="22"/>
          <w:szCs w:val="22"/>
        </w:rPr>
        <w:t xml:space="preserve"> </w:t>
      </w:r>
      <w:hyperlink r:id="rId68" w:history="1">
        <w:r w:rsidR="003578C6" w:rsidRPr="00D25797">
          <w:rPr>
            <w:rStyle w:val="Hipervnculo"/>
            <w:rFonts w:ascii="Lucida Grande" w:hAnsi="Lucida Grande" w:cs="Lucida Grande"/>
          </w:rPr>
          <w:t>http://www.lacrisisdelahistoria.com/guerra-de-afganistan/</w:t>
        </w:r>
      </w:hyperlink>
      <w:r w:rsidR="003578C6">
        <w:rPr>
          <w:rFonts w:ascii="Lucida Grande" w:hAnsi="Lucida Grande" w:cs="Lucida Grande"/>
          <w:color w:val="000000"/>
        </w:rPr>
        <w:t xml:space="preserve"> </w:t>
      </w:r>
      <w:r w:rsidRPr="0082339F">
        <w:rPr>
          <w:sz w:val="22"/>
          <w:szCs w:val="22"/>
        </w:rPr>
        <w:t>. Múltiples atentados contra militares y civiles ocurren año tras año, la producción de opio y heroína se ha convertido en una empresa que corrompe y debilita las instituciones.</w:t>
      </w:r>
    </w:p>
    <w:p w14:paraId="40826A44" w14:textId="77777777" w:rsidR="005440AC" w:rsidRPr="0082339F" w:rsidRDefault="005440AC" w:rsidP="005440AC">
      <w:pPr>
        <w:rPr>
          <w:sz w:val="22"/>
          <w:szCs w:val="22"/>
        </w:rPr>
      </w:pPr>
    </w:p>
    <w:p w14:paraId="6633983B" w14:textId="4B4962A6" w:rsidR="005440AC" w:rsidRDefault="005440AC" w:rsidP="005440AC">
      <w:pPr>
        <w:rPr>
          <w:sz w:val="22"/>
          <w:szCs w:val="22"/>
        </w:rPr>
      </w:pPr>
      <w:r w:rsidRPr="0082339F">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r w:rsidRPr="003578C6">
        <w:rPr>
          <w:rFonts w:ascii="Times New Roman" w:hAnsi="Times New Roman" w:cs="Times New Roman"/>
          <w:sz w:val="22"/>
          <w:szCs w:val="22"/>
        </w:rPr>
        <w:t>VER</w:t>
      </w:r>
      <w:r w:rsidRPr="0082339F">
        <w:rPr>
          <w:sz w:val="22"/>
          <w:szCs w:val="22"/>
        </w:rPr>
        <w:t xml:space="preserve">]. </w:t>
      </w:r>
    </w:p>
    <w:p w14:paraId="595A5172" w14:textId="5014727E" w:rsidR="003578C6" w:rsidRPr="0082339F" w:rsidRDefault="00887B01" w:rsidP="005440AC">
      <w:pPr>
        <w:rPr>
          <w:sz w:val="22"/>
          <w:szCs w:val="22"/>
        </w:rPr>
      </w:pPr>
      <w:hyperlink r:id="rId69" w:anchor=".Kku89vAqCggaHmv" w:history="1">
        <w:r w:rsidR="003578C6" w:rsidRPr="00D25797">
          <w:rPr>
            <w:rStyle w:val="Hipervnculo"/>
            <w:rFonts w:ascii="Lucida Grande" w:hAnsi="Lucida Grande" w:cs="Lucida Grande"/>
          </w:rPr>
          <w:t>http://www.eleconomista.es/africa/noticias/2038389/04/10/12-miembros-de-Al-Qaeda-se-pasan-de-Yemen-a-Somalia-para-entrenar-a-rebeldes-somalies.html#.Kku89vAqCggaHmv</w:t>
        </w:r>
      </w:hyperlink>
      <w:r w:rsidR="003578C6">
        <w:rPr>
          <w:rFonts w:ascii="Lucida Grande" w:hAnsi="Lucida Grande" w:cs="Lucida Grande"/>
          <w:color w:val="000000"/>
        </w:rPr>
        <w:t xml:space="preserve"> </w:t>
      </w:r>
    </w:p>
    <w:p w14:paraId="6463EDF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518"/>
        <w:gridCol w:w="6515"/>
      </w:tblGrid>
      <w:tr w:rsidR="005440AC" w:rsidRPr="0082339F" w14:paraId="780D71F2" w14:textId="77777777" w:rsidTr="000C24B3">
        <w:tc>
          <w:tcPr>
            <w:tcW w:w="9033" w:type="dxa"/>
            <w:gridSpan w:val="2"/>
            <w:shd w:val="clear" w:color="auto" w:fill="000000" w:themeFill="text1"/>
          </w:tcPr>
          <w:p w14:paraId="68AE0BF4"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51EBA9C9" w14:textId="77777777" w:rsidTr="000C24B3">
        <w:tc>
          <w:tcPr>
            <w:tcW w:w="2518" w:type="dxa"/>
          </w:tcPr>
          <w:p w14:paraId="36D936BE" w14:textId="77777777" w:rsidR="005440AC" w:rsidRPr="0082339F" w:rsidRDefault="005440AC" w:rsidP="000C24B3">
            <w:pPr>
              <w:rPr>
                <w:b/>
                <w:color w:val="000000"/>
              </w:rPr>
            </w:pPr>
            <w:r w:rsidRPr="0082339F">
              <w:rPr>
                <w:b/>
                <w:color w:val="000000"/>
              </w:rPr>
              <w:t>Código</w:t>
            </w:r>
          </w:p>
        </w:tc>
        <w:tc>
          <w:tcPr>
            <w:tcW w:w="6515" w:type="dxa"/>
          </w:tcPr>
          <w:p w14:paraId="4615EB2B" w14:textId="6DE39FA7" w:rsidR="005440AC" w:rsidRPr="0082339F" w:rsidRDefault="005440AC" w:rsidP="00882E12">
            <w:pPr>
              <w:rPr>
                <w:b/>
                <w:color w:val="000000"/>
              </w:rPr>
            </w:pPr>
            <w:r w:rsidRPr="0082339F">
              <w:rPr>
                <w:color w:val="000000"/>
              </w:rPr>
              <w:t>CS_11_01</w:t>
            </w:r>
            <w:commentRangeStart w:id="256"/>
            <w:r w:rsidRPr="0082339F">
              <w:rPr>
                <w:color w:val="000000"/>
              </w:rPr>
              <w:t>_REC</w:t>
            </w:r>
            <w:commentRangeEnd w:id="256"/>
            <w:r w:rsidR="00B65E9F">
              <w:rPr>
                <w:rStyle w:val="Refdecomentario"/>
                <w:rFonts w:ascii="Calibri" w:eastAsia="Calibri" w:hAnsi="Calibri" w:cs="Times New Roman"/>
              </w:rPr>
              <w:commentReference w:id="256"/>
            </w:r>
            <w:r w:rsidR="00882E12">
              <w:rPr>
                <w:color w:val="000000"/>
              </w:rPr>
              <w:t>2</w:t>
            </w:r>
            <w:r w:rsidR="004757CC">
              <w:rPr>
                <w:color w:val="000000"/>
              </w:rPr>
              <w:t>1</w:t>
            </w:r>
            <w:r w:rsidR="00160EDC">
              <w:rPr>
                <w:color w:val="000000"/>
              </w:rPr>
              <w:t xml:space="preserve">0 </w:t>
            </w:r>
          </w:p>
        </w:tc>
      </w:tr>
      <w:tr w:rsidR="005440AC" w:rsidRPr="0082339F" w14:paraId="7686EE14" w14:textId="77777777" w:rsidTr="000C24B3">
        <w:tc>
          <w:tcPr>
            <w:tcW w:w="2518" w:type="dxa"/>
          </w:tcPr>
          <w:p w14:paraId="58DD63B4" w14:textId="77777777" w:rsidR="005440AC" w:rsidRPr="0082339F" w:rsidRDefault="005440AC" w:rsidP="000C24B3">
            <w:pPr>
              <w:rPr>
                <w:color w:val="000000"/>
              </w:rPr>
            </w:pPr>
            <w:r w:rsidRPr="0082339F">
              <w:rPr>
                <w:b/>
                <w:color w:val="000000"/>
              </w:rPr>
              <w:t>Título</w:t>
            </w:r>
          </w:p>
        </w:tc>
        <w:tc>
          <w:tcPr>
            <w:tcW w:w="6515" w:type="dxa"/>
          </w:tcPr>
          <w:p w14:paraId="4046C882" w14:textId="77777777" w:rsidR="005440AC" w:rsidRPr="0082339F" w:rsidRDefault="005440AC" w:rsidP="000C24B3">
            <w:pPr>
              <w:rPr>
                <w:b/>
                <w:color w:val="000000"/>
              </w:rPr>
            </w:pPr>
            <w:r w:rsidRPr="0082339F">
              <w:rPr>
                <w:b/>
                <w:color w:val="000000"/>
              </w:rPr>
              <w:t>Investiga las rutas del gas y del petróleo en Asia central</w:t>
            </w:r>
          </w:p>
        </w:tc>
      </w:tr>
      <w:tr w:rsidR="005440AC" w:rsidRPr="0082339F" w14:paraId="69EF8C1E" w14:textId="77777777" w:rsidTr="000C24B3">
        <w:tc>
          <w:tcPr>
            <w:tcW w:w="2518" w:type="dxa"/>
          </w:tcPr>
          <w:p w14:paraId="316860B7" w14:textId="77777777" w:rsidR="005440AC" w:rsidRPr="0082339F" w:rsidRDefault="005440AC" w:rsidP="000C24B3">
            <w:pPr>
              <w:rPr>
                <w:color w:val="000000"/>
              </w:rPr>
            </w:pPr>
            <w:r w:rsidRPr="0082339F">
              <w:rPr>
                <w:b/>
                <w:color w:val="000000"/>
              </w:rPr>
              <w:t>Descripción</w:t>
            </w:r>
          </w:p>
        </w:tc>
        <w:tc>
          <w:tcPr>
            <w:tcW w:w="6515" w:type="dxa"/>
          </w:tcPr>
          <w:p w14:paraId="0C53123E" w14:textId="2EF2FEF0" w:rsidR="005440AC" w:rsidRPr="0082339F" w:rsidRDefault="005440AC" w:rsidP="000C24B3">
            <w:pPr>
              <w:rPr>
                <w:color w:val="000000"/>
              </w:rPr>
            </w:pPr>
            <w:r w:rsidRPr="0082339F">
              <w:rPr>
                <w:color w:val="000000"/>
              </w:rPr>
              <w:t xml:space="preserve">Actividad que permite al estudiante representar cartográficamente el sistema </w:t>
            </w:r>
            <w:r w:rsidR="00185FB1">
              <w:rPr>
                <w:color w:val="000000"/>
              </w:rPr>
              <w:t>de transporte de petróleo y gas</w:t>
            </w:r>
          </w:p>
        </w:tc>
      </w:tr>
    </w:tbl>
    <w:p w14:paraId="25DF5290" w14:textId="77777777" w:rsidR="005440AC" w:rsidRDefault="005440AC" w:rsidP="005440AC">
      <w:pPr>
        <w:rPr>
          <w:sz w:val="22"/>
          <w:szCs w:val="22"/>
          <w:highlight w:val="yellow"/>
        </w:rPr>
      </w:pPr>
    </w:p>
    <w:p w14:paraId="47E4C167" w14:textId="77777777" w:rsidR="005440AC" w:rsidRPr="0082339F" w:rsidRDefault="005440AC" w:rsidP="005440AC">
      <w:pPr>
        <w:rPr>
          <w:b/>
          <w:sz w:val="22"/>
          <w:szCs w:val="22"/>
        </w:rPr>
      </w:pPr>
    </w:p>
    <w:p w14:paraId="4E29F8FF" w14:textId="77777777" w:rsidR="002D1F1A" w:rsidRPr="002D1F1A" w:rsidRDefault="002D1F1A" w:rsidP="002D1F1A"/>
    <w:p w14:paraId="7C5682E1"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08DA170C" w14:textId="470E5683" w:rsidR="00C7684A" w:rsidRPr="0082339F" w:rsidRDefault="00AD00B1" w:rsidP="0082339F">
      <w:pPr>
        <w:pStyle w:val="Ttulo2"/>
      </w:pPr>
      <w:bookmarkStart w:id="257" w:name="_Toc426298279"/>
      <w:r>
        <w:t>7.4</w:t>
      </w:r>
      <w:r w:rsidR="00EC3D88" w:rsidRPr="0082339F">
        <w:t xml:space="preserve"> El Estado Islámico: </w:t>
      </w:r>
      <w:r w:rsidR="00AF5522" w:rsidRPr="0082339F">
        <w:t xml:space="preserve">la </w:t>
      </w:r>
      <w:r w:rsidR="00EC3D88" w:rsidRPr="0082339F">
        <w:t xml:space="preserve">radicalización contra </w:t>
      </w:r>
      <w:r w:rsidR="003B41BC" w:rsidRPr="0082339F">
        <w:t>O</w:t>
      </w:r>
      <w:r w:rsidR="00EC3D88" w:rsidRPr="0082339F">
        <w:t>ccidente</w:t>
      </w:r>
      <w:bookmarkEnd w:id="257"/>
    </w:p>
    <w:p w14:paraId="0A0C65D6" w14:textId="77777777" w:rsidR="00721BB7" w:rsidRPr="0082339F" w:rsidRDefault="00721BB7" w:rsidP="0082339F">
      <w:pPr>
        <w:rPr>
          <w:sz w:val="22"/>
          <w:szCs w:val="22"/>
        </w:rPr>
      </w:pPr>
    </w:p>
    <w:p w14:paraId="406B74EC" w14:textId="2E759DF5" w:rsidR="00F11600" w:rsidRPr="0082339F" w:rsidRDefault="00395AA9" w:rsidP="0082339F">
      <w:pPr>
        <w:rPr>
          <w:sz w:val="22"/>
          <w:szCs w:val="22"/>
        </w:rPr>
      </w:pPr>
      <w:r w:rsidRPr="0082339F">
        <w:rPr>
          <w:sz w:val="22"/>
          <w:szCs w:val="22"/>
        </w:rPr>
        <w:t xml:space="preserve">El Estado Islámico </w:t>
      </w:r>
      <w:r w:rsidR="005A77F5" w:rsidRPr="0082339F">
        <w:rPr>
          <w:sz w:val="22"/>
          <w:szCs w:val="22"/>
        </w:rPr>
        <w:t xml:space="preserve">(EI) </w:t>
      </w:r>
      <w:r w:rsidR="00562653" w:rsidRPr="0082339F">
        <w:rPr>
          <w:sz w:val="22"/>
          <w:szCs w:val="22"/>
        </w:rPr>
        <w:t xml:space="preserve">es una </w:t>
      </w:r>
      <w:r w:rsidR="00A11491" w:rsidRPr="0082339F">
        <w:rPr>
          <w:sz w:val="22"/>
          <w:szCs w:val="22"/>
        </w:rPr>
        <w:t xml:space="preserve">enorme </w:t>
      </w:r>
      <w:r w:rsidR="00C73CBB" w:rsidRPr="0082339F">
        <w:rPr>
          <w:sz w:val="22"/>
          <w:szCs w:val="22"/>
        </w:rPr>
        <w:t xml:space="preserve">organización </w:t>
      </w:r>
      <w:r w:rsidR="003B41BC" w:rsidRPr="0082339F">
        <w:rPr>
          <w:sz w:val="22"/>
          <w:szCs w:val="22"/>
        </w:rPr>
        <w:t xml:space="preserve">compuesta por </w:t>
      </w:r>
      <w:r w:rsidR="00562653" w:rsidRPr="0082339F">
        <w:rPr>
          <w:sz w:val="22"/>
          <w:szCs w:val="22"/>
        </w:rPr>
        <w:t>milicia</w:t>
      </w:r>
      <w:r w:rsidR="003B41BC" w:rsidRPr="0082339F">
        <w:rPr>
          <w:sz w:val="22"/>
          <w:szCs w:val="22"/>
        </w:rPr>
        <w:t>s</w:t>
      </w:r>
      <w:r w:rsidR="00562653" w:rsidRPr="0082339F">
        <w:rPr>
          <w:sz w:val="22"/>
          <w:szCs w:val="22"/>
        </w:rPr>
        <w:t xml:space="preserve"> </w:t>
      </w:r>
      <w:r w:rsidR="00562653" w:rsidRPr="0082339F">
        <w:rPr>
          <w:b/>
          <w:sz w:val="22"/>
          <w:szCs w:val="22"/>
        </w:rPr>
        <w:t>yihadista</w:t>
      </w:r>
      <w:r w:rsidR="003B41BC" w:rsidRPr="0082339F">
        <w:rPr>
          <w:b/>
          <w:sz w:val="22"/>
          <w:szCs w:val="22"/>
        </w:rPr>
        <w:t>s</w:t>
      </w:r>
      <w:r w:rsidR="00562653" w:rsidRPr="0082339F">
        <w:rPr>
          <w:sz w:val="22"/>
          <w:szCs w:val="22"/>
        </w:rPr>
        <w:t xml:space="preserve"> sun</w:t>
      </w:r>
      <w:r w:rsidR="003B41BC" w:rsidRPr="0082339F">
        <w:rPr>
          <w:sz w:val="22"/>
          <w:szCs w:val="22"/>
        </w:rPr>
        <w:t>itas</w:t>
      </w:r>
      <w:r w:rsidR="00A11491" w:rsidRPr="0082339F">
        <w:rPr>
          <w:sz w:val="22"/>
          <w:szCs w:val="22"/>
        </w:rPr>
        <w:t xml:space="preserve">, </w:t>
      </w:r>
      <w:r w:rsidR="00855F27" w:rsidRPr="0082339F">
        <w:rPr>
          <w:sz w:val="22"/>
          <w:szCs w:val="22"/>
        </w:rPr>
        <w:t>que</w:t>
      </w:r>
      <w:r w:rsidR="003B41BC" w:rsidRPr="0082339F">
        <w:rPr>
          <w:sz w:val="22"/>
          <w:szCs w:val="22"/>
        </w:rPr>
        <w:t>,</w:t>
      </w:r>
      <w:r w:rsidR="00855F27" w:rsidRPr="0082339F">
        <w:rPr>
          <w:sz w:val="22"/>
          <w:szCs w:val="22"/>
        </w:rPr>
        <w:t xml:space="preserve"> a medida que creció, cambió de nombre y estrategia. </w:t>
      </w:r>
      <w:r w:rsidR="005A77F5" w:rsidRPr="0082339F">
        <w:rPr>
          <w:sz w:val="22"/>
          <w:szCs w:val="22"/>
        </w:rPr>
        <w:t>En la actualidad, reúne</w:t>
      </w:r>
      <w:r w:rsidR="00F11600" w:rsidRPr="0082339F">
        <w:rPr>
          <w:sz w:val="22"/>
          <w:szCs w:val="22"/>
        </w:rPr>
        <w:t xml:space="preserve"> entre </w:t>
      </w:r>
      <w:r w:rsidR="00F11600" w:rsidRPr="0082339F">
        <w:rPr>
          <w:b/>
          <w:sz w:val="22"/>
          <w:szCs w:val="22"/>
        </w:rPr>
        <w:t>15.000 y 30.000 milicianos</w:t>
      </w:r>
      <w:r w:rsidR="00F11600" w:rsidRPr="0082339F">
        <w:rPr>
          <w:sz w:val="22"/>
          <w:szCs w:val="22"/>
        </w:rPr>
        <w:t xml:space="preserve"> activos, que incluye un alto porcentaje de extranjeros pagados como mercenarios. </w:t>
      </w:r>
    </w:p>
    <w:p w14:paraId="207A16EE" w14:textId="5491EEDE" w:rsidR="00C37A28" w:rsidRPr="0082339F" w:rsidRDefault="00C37A28" w:rsidP="0082339F">
      <w:pPr>
        <w:rPr>
          <w:sz w:val="22"/>
          <w:szCs w:val="22"/>
        </w:rPr>
      </w:pPr>
      <w:r w:rsidRPr="0082339F">
        <w:rPr>
          <w:sz w:val="22"/>
          <w:szCs w:val="22"/>
        </w:rPr>
        <w:t>Al comienzo</w:t>
      </w:r>
      <w:r w:rsidR="005A77F5" w:rsidRPr="0082339F">
        <w:rPr>
          <w:sz w:val="22"/>
          <w:szCs w:val="22"/>
        </w:rPr>
        <w:t>,</w:t>
      </w:r>
      <w:r w:rsidRPr="0082339F">
        <w:rPr>
          <w:sz w:val="22"/>
          <w:szCs w:val="22"/>
        </w:rPr>
        <w:t xml:space="preserve"> el grupo se nutrió de los reductos militares que quedaron de la agrupación </w:t>
      </w:r>
      <w:r w:rsidR="004D46E4" w:rsidRPr="0082339F">
        <w:rPr>
          <w:sz w:val="22"/>
          <w:szCs w:val="22"/>
        </w:rPr>
        <w:t>Al Qaeda</w:t>
      </w:r>
      <w:r w:rsidR="005A77F5" w:rsidRPr="0082339F">
        <w:rPr>
          <w:sz w:val="22"/>
          <w:szCs w:val="22"/>
        </w:rPr>
        <w:t xml:space="preserve"> en Iraq</w:t>
      </w:r>
      <w:r w:rsidRPr="0082339F">
        <w:rPr>
          <w:sz w:val="22"/>
          <w:szCs w:val="22"/>
        </w:rPr>
        <w:t>.  Tambié</w:t>
      </w:r>
      <w:r w:rsidR="008E5987" w:rsidRPr="0082339F">
        <w:rPr>
          <w:sz w:val="22"/>
          <w:szCs w:val="22"/>
        </w:rPr>
        <w:t>n encontró apoyo entre sun</w:t>
      </w:r>
      <w:r w:rsidR="005A77F5" w:rsidRPr="0082339F">
        <w:rPr>
          <w:sz w:val="22"/>
          <w:szCs w:val="22"/>
        </w:rPr>
        <w:t>itas</w:t>
      </w:r>
      <w:r w:rsidRPr="0082339F">
        <w:rPr>
          <w:sz w:val="22"/>
          <w:szCs w:val="22"/>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949"/>
        <w:gridCol w:w="8105"/>
      </w:tblGrid>
      <w:tr w:rsidR="00721BB7" w:rsidRPr="0082339F" w14:paraId="40F8EF67" w14:textId="77777777" w:rsidTr="005A2B85">
        <w:tc>
          <w:tcPr>
            <w:tcW w:w="8978" w:type="dxa"/>
            <w:gridSpan w:val="2"/>
            <w:shd w:val="clear" w:color="auto" w:fill="000000" w:themeFill="text1"/>
          </w:tcPr>
          <w:p w14:paraId="3FBC96FB" w14:textId="77777777" w:rsidR="00721BB7" w:rsidRPr="0082339F" w:rsidRDefault="00721BB7" w:rsidP="0082339F">
            <w:pPr>
              <w:rPr>
                <w:b/>
                <w:color w:val="FFFFFF" w:themeColor="background1"/>
              </w:rPr>
            </w:pPr>
            <w:r w:rsidRPr="0082339F">
              <w:rPr>
                <w:b/>
                <w:color w:val="FFFFFF" w:themeColor="background1"/>
              </w:rPr>
              <w:t>Recuerda</w:t>
            </w:r>
          </w:p>
        </w:tc>
      </w:tr>
      <w:tr w:rsidR="00721BB7" w:rsidRPr="0082339F" w14:paraId="5F0D3582" w14:textId="77777777" w:rsidTr="005A2B85">
        <w:tc>
          <w:tcPr>
            <w:tcW w:w="2518" w:type="dxa"/>
          </w:tcPr>
          <w:p w14:paraId="2905228D" w14:textId="77777777" w:rsidR="00721BB7" w:rsidRPr="0082339F" w:rsidRDefault="00721BB7" w:rsidP="0082339F">
            <w:pPr>
              <w:rPr>
                <w:b/>
              </w:rPr>
            </w:pPr>
            <w:r w:rsidRPr="0082339F">
              <w:rPr>
                <w:b/>
              </w:rPr>
              <w:t>Contenido</w:t>
            </w:r>
          </w:p>
        </w:tc>
        <w:tc>
          <w:tcPr>
            <w:tcW w:w="6460" w:type="dxa"/>
          </w:tcPr>
          <w:p w14:paraId="2CD4EA36" w14:textId="77777777" w:rsidR="00721BB7" w:rsidRDefault="00A852BE" w:rsidP="0082339F">
            <w:r w:rsidRPr="0082339F">
              <w:t>L</w:t>
            </w:r>
            <w:r w:rsidR="00721BB7" w:rsidRPr="0082339F">
              <w:t xml:space="preserve">a intervención estadounidense a </w:t>
            </w:r>
            <w:r w:rsidR="005A77F5" w:rsidRPr="0082339F">
              <w:t>Iraq</w:t>
            </w:r>
            <w:r w:rsidR="00721BB7" w:rsidRPr="0082339F">
              <w:t xml:space="preserve"> se justificó </w:t>
            </w:r>
            <w:r w:rsidR="005A77F5" w:rsidRPr="0082339F">
              <w:t>mediante</w:t>
            </w:r>
            <w:r w:rsidR="00721BB7" w:rsidRPr="0082339F">
              <w:t xml:space="preserve"> la afirmación del gobierno estadounidense de que Irak poseía armas de destrucción masiva. Por ello desataron una intervención militar y derrocaron al gobierno de Sadam Hussein. </w:t>
            </w:r>
            <w:r w:rsidR="005A77F5" w:rsidRPr="0082339F">
              <w:t>Al final, estas</w:t>
            </w:r>
            <w:r w:rsidR="00721BB7" w:rsidRPr="0082339F">
              <w:t xml:space="preserve"> armas nunca se encontraron</w:t>
            </w:r>
            <w:r w:rsidR="00495453" w:rsidRPr="0082339F">
              <w:t xml:space="preserve"> </w:t>
            </w:r>
            <w:r w:rsidR="00705294" w:rsidRPr="0082339F">
              <w:t>[</w:t>
            </w:r>
            <w:r w:rsidR="00705294" w:rsidRPr="003578C6">
              <w:rPr>
                <w:rFonts w:ascii="Times New Roman" w:hAnsi="Times New Roman" w:cs="Times New Roman"/>
              </w:rPr>
              <w:t>VER</w:t>
            </w:r>
            <w:r w:rsidR="00705294" w:rsidRPr="0082339F">
              <w:t>]</w:t>
            </w:r>
            <w:r w:rsidR="00721BB7" w:rsidRPr="0082339F">
              <w:t xml:space="preserve">. </w:t>
            </w:r>
          </w:p>
          <w:p w14:paraId="450B56C9" w14:textId="7B7920C7" w:rsidR="003578C6" w:rsidRPr="0082339F" w:rsidRDefault="00887B01" w:rsidP="0082339F">
            <w:pPr>
              <w:rPr>
                <w:b/>
              </w:rPr>
            </w:pPr>
            <w:hyperlink r:id="rId70" w:history="1">
              <w:r w:rsidR="003578C6" w:rsidRPr="00D25797">
                <w:rPr>
                  <w:rStyle w:val="Hipervnculo"/>
                  <w:rFonts w:ascii="Lucida Grande" w:hAnsi="Lucida Grande" w:cs="Lucida Grande"/>
                </w:rPr>
                <w:t>http://aulaplaneta.planetasaber.com/theworld/chronicles/seccions/cards/default.asp?art=94&amp;pk=2113</w:t>
              </w:r>
            </w:hyperlink>
            <w:r w:rsidR="003578C6">
              <w:rPr>
                <w:rFonts w:ascii="Lucida Grande" w:hAnsi="Lucida Grande" w:cs="Lucida Grande"/>
                <w:color w:val="000000"/>
              </w:rPr>
              <w:t xml:space="preserve"> </w:t>
            </w:r>
          </w:p>
        </w:tc>
      </w:tr>
    </w:tbl>
    <w:p w14:paraId="1CD968D7" w14:textId="77777777" w:rsidR="00721BB7" w:rsidRPr="0082339F" w:rsidRDefault="00721BB7" w:rsidP="0082339F">
      <w:pPr>
        <w:rPr>
          <w:sz w:val="22"/>
          <w:szCs w:val="22"/>
        </w:rPr>
      </w:pPr>
    </w:p>
    <w:p w14:paraId="60005700" w14:textId="5CF347A3" w:rsidR="00C37A28" w:rsidRPr="0082339F" w:rsidRDefault="00C37A28" w:rsidP="0082339F">
      <w:pPr>
        <w:rPr>
          <w:sz w:val="22"/>
          <w:szCs w:val="22"/>
        </w:rPr>
      </w:pPr>
      <w:r w:rsidRPr="0082339F">
        <w:rPr>
          <w:sz w:val="22"/>
          <w:szCs w:val="22"/>
        </w:rPr>
        <w:t xml:space="preserve">El fundamentalismo del EI radica en su interpretación </w:t>
      </w:r>
      <w:r w:rsidR="00A852BE" w:rsidRPr="0082339F">
        <w:rPr>
          <w:sz w:val="22"/>
          <w:szCs w:val="22"/>
        </w:rPr>
        <w:t>extremista del Is</w:t>
      </w:r>
      <w:r w:rsidRPr="0082339F">
        <w:rPr>
          <w:sz w:val="22"/>
          <w:szCs w:val="22"/>
        </w:rPr>
        <w:t>lam. Se consideran los únicos creyentes verdaderos</w:t>
      </w:r>
      <w:r w:rsidR="005A77F5" w:rsidRPr="0082339F">
        <w:rPr>
          <w:sz w:val="22"/>
          <w:szCs w:val="22"/>
        </w:rPr>
        <w:t>,</w:t>
      </w:r>
      <w:r w:rsidRPr="0082339F">
        <w:rPr>
          <w:sz w:val="22"/>
          <w:szCs w:val="22"/>
        </w:rPr>
        <w:t xml:space="preserve"> </w:t>
      </w:r>
      <w:r w:rsidR="005A77F5" w:rsidRPr="0082339F">
        <w:rPr>
          <w:sz w:val="22"/>
          <w:szCs w:val="22"/>
        </w:rPr>
        <w:t>los</w:t>
      </w:r>
      <w:r w:rsidRPr="0082339F">
        <w:rPr>
          <w:sz w:val="22"/>
          <w:szCs w:val="22"/>
        </w:rPr>
        <w:t xml:space="preserve"> llamados a restaurar la pureza del islamismo frente a la contaminación que representan las vertientes chiitas del Islam</w:t>
      </w:r>
      <w:r w:rsidR="005A77F5" w:rsidRPr="0082339F">
        <w:rPr>
          <w:sz w:val="22"/>
          <w:szCs w:val="22"/>
        </w:rPr>
        <w:t xml:space="preserve"> y</w:t>
      </w:r>
      <w:r w:rsidRPr="0082339F">
        <w:rPr>
          <w:sz w:val="22"/>
          <w:szCs w:val="22"/>
        </w:rPr>
        <w:t xml:space="preserve"> las influencias occidentales</w:t>
      </w:r>
      <w:r w:rsidR="005A77F5" w:rsidRPr="0082339F">
        <w:rPr>
          <w:sz w:val="22"/>
          <w:szCs w:val="22"/>
        </w:rPr>
        <w:t xml:space="preserve"> en el mundo musulmán</w:t>
      </w:r>
      <w:r w:rsidRPr="0082339F">
        <w:rPr>
          <w:sz w:val="22"/>
          <w:szCs w:val="22"/>
        </w:rPr>
        <w:t>.</w:t>
      </w:r>
    </w:p>
    <w:p w14:paraId="180718BB" w14:textId="075656A5" w:rsidR="000E3098" w:rsidRPr="0082339F" w:rsidRDefault="00C37A28" w:rsidP="0082339F">
      <w:pPr>
        <w:rPr>
          <w:sz w:val="22"/>
          <w:szCs w:val="22"/>
        </w:rPr>
      </w:pPr>
      <w:r w:rsidRPr="0082339F">
        <w:rPr>
          <w:sz w:val="22"/>
          <w:szCs w:val="22"/>
        </w:rPr>
        <w:t>S</w:t>
      </w:r>
      <w:r w:rsidR="00855F27" w:rsidRPr="0082339F">
        <w:rPr>
          <w:sz w:val="22"/>
          <w:szCs w:val="22"/>
        </w:rPr>
        <w:t>eñalan como apóstatas a la población musulmana chiita y a todo aquel que cuestione</w:t>
      </w:r>
      <w:r w:rsidRPr="0082339F">
        <w:rPr>
          <w:sz w:val="22"/>
          <w:szCs w:val="22"/>
        </w:rPr>
        <w:t xml:space="preserve"> </w:t>
      </w:r>
      <w:r w:rsidR="004065EF" w:rsidRPr="0082339F">
        <w:rPr>
          <w:sz w:val="22"/>
          <w:szCs w:val="22"/>
        </w:rPr>
        <w:t>su lucha</w:t>
      </w:r>
      <w:r w:rsidR="005A77F5" w:rsidRPr="0082339F">
        <w:rPr>
          <w:sz w:val="22"/>
          <w:szCs w:val="22"/>
        </w:rPr>
        <w:t>, así l</w:t>
      </w:r>
      <w:r w:rsidR="004065EF" w:rsidRPr="0082339F">
        <w:rPr>
          <w:sz w:val="22"/>
          <w:szCs w:val="22"/>
        </w:rPr>
        <w:t>egitiman sus ataques contra otros musulmanes</w:t>
      </w:r>
      <w:r w:rsidR="005A77F5" w:rsidRPr="0082339F">
        <w:rPr>
          <w:sz w:val="22"/>
          <w:szCs w:val="22"/>
        </w:rPr>
        <w:t>.</w:t>
      </w:r>
      <w:r w:rsidR="00855F27" w:rsidRPr="0082339F">
        <w:rPr>
          <w:sz w:val="22"/>
          <w:szCs w:val="22"/>
        </w:rPr>
        <w:t xml:space="preserve"> </w:t>
      </w:r>
      <w:r w:rsidR="005A77F5" w:rsidRPr="0082339F">
        <w:rPr>
          <w:sz w:val="22"/>
          <w:szCs w:val="22"/>
        </w:rPr>
        <w:t xml:space="preserve">Sin ningún reparo, llevan </w:t>
      </w:r>
      <w:r w:rsidR="00855F27" w:rsidRPr="0082339F">
        <w:rPr>
          <w:sz w:val="22"/>
          <w:szCs w:val="22"/>
        </w:rPr>
        <w:t>a cabo ejecuciones públicas y destruyen templos y mezquitas de facciones enemigas.</w:t>
      </w:r>
      <w:r w:rsidR="000E3098" w:rsidRPr="0082339F">
        <w:rPr>
          <w:sz w:val="22"/>
          <w:szCs w:val="22"/>
        </w:rPr>
        <w:t xml:space="preserve"> El grupo pretende establecer un </w:t>
      </w:r>
      <w:r w:rsidR="000E3098" w:rsidRPr="0082339F">
        <w:rPr>
          <w:b/>
          <w:sz w:val="22"/>
          <w:szCs w:val="22"/>
        </w:rPr>
        <w:t>califato</w:t>
      </w:r>
      <w:r w:rsidR="000E3098" w:rsidRPr="0082339F">
        <w:rPr>
          <w:sz w:val="22"/>
          <w:szCs w:val="22"/>
        </w:rPr>
        <w:t>, es decir, un Estado dirigido por un líder político y religioso</w:t>
      </w:r>
      <w:r w:rsidR="005A77F5" w:rsidRPr="0082339F">
        <w:rPr>
          <w:sz w:val="22"/>
          <w:szCs w:val="22"/>
        </w:rPr>
        <w:t xml:space="preserve"> </w:t>
      </w:r>
      <w:r w:rsidR="000E3098" w:rsidRPr="0082339F">
        <w:rPr>
          <w:sz w:val="22"/>
          <w:szCs w:val="22"/>
        </w:rPr>
        <w:t xml:space="preserve"> que gobierne la totalidad del mundo musulmán. </w:t>
      </w:r>
    </w:p>
    <w:p w14:paraId="5C6C1F6E" w14:textId="20CFD0A0" w:rsidR="000E3098" w:rsidRPr="0082339F" w:rsidRDefault="000E3098" w:rsidP="0082339F">
      <w:pPr>
        <w:rPr>
          <w:sz w:val="22"/>
          <w:szCs w:val="22"/>
        </w:rPr>
      </w:pPr>
      <w:r w:rsidRPr="0082339F">
        <w:rPr>
          <w:sz w:val="22"/>
          <w:szCs w:val="22"/>
        </w:rPr>
        <w:t>Reclama la autoridad religiosa sobre todos los musulmanes del mundo y su propósito es reunir los territorios habitados po</w:t>
      </w:r>
      <w:r w:rsidR="005A77F5" w:rsidRPr="0082339F">
        <w:rPr>
          <w:sz w:val="22"/>
          <w:szCs w:val="22"/>
        </w:rPr>
        <w:t>r musulmanes</w:t>
      </w:r>
      <w:r w:rsidR="0038400B" w:rsidRPr="0082339F">
        <w:rPr>
          <w:sz w:val="22"/>
          <w:szCs w:val="22"/>
        </w:rPr>
        <w:t>,</w:t>
      </w:r>
      <w:r w:rsidR="005A77F5" w:rsidRPr="0082339F">
        <w:rPr>
          <w:sz w:val="22"/>
          <w:szCs w:val="22"/>
        </w:rPr>
        <w:t xml:space="preserve"> comenzando con Iraq</w:t>
      </w:r>
      <w:r w:rsidRPr="0082339F">
        <w:rPr>
          <w:sz w:val="22"/>
          <w:szCs w:val="22"/>
        </w:rPr>
        <w:t xml:space="preserve"> y la región del Levante mediterráneo, Siria e Irak, para convertirlos en la base de un Estado musulmán y luego expandirse al resto del mundo árabe.</w:t>
      </w:r>
    </w:p>
    <w:p w14:paraId="064E38E2" w14:textId="4DDD25F4" w:rsidR="00F11600" w:rsidRPr="0082339F" w:rsidRDefault="00F11600" w:rsidP="0082339F">
      <w:pPr>
        <w:rPr>
          <w:sz w:val="22"/>
          <w:szCs w:val="22"/>
        </w:rPr>
      </w:pPr>
      <w:r w:rsidRPr="0082339F">
        <w:rPr>
          <w:sz w:val="22"/>
          <w:szCs w:val="22"/>
        </w:rPr>
        <w:t xml:space="preserve">Es un grupo que hoy controla grandes recursos económicos. Se calcula que poseen </w:t>
      </w:r>
      <w:r w:rsidR="00721BB7" w:rsidRPr="0082339F">
        <w:rPr>
          <w:sz w:val="22"/>
          <w:szCs w:val="22"/>
        </w:rPr>
        <w:t xml:space="preserve">dos mil </w:t>
      </w:r>
      <w:r w:rsidRPr="0082339F">
        <w:rPr>
          <w:sz w:val="22"/>
          <w:szCs w:val="22"/>
        </w:rPr>
        <w:t xml:space="preserve">millones de dólares y que </w:t>
      </w:r>
      <w:r w:rsidR="0038400B" w:rsidRPr="0082339F">
        <w:rPr>
          <w:sz w:val="22"/>
          <w:szCs w:val="22"/>
        </w:rPr>
        <w:t xml:space="preserve">a diario </w:t>
      </w:r>
      <w:r w:rsidRPr="0082339F">
        <w:rPr>
          <w:sz w:val="22"/>
          <w:szCs w:val="22"/>
        </w:rPr>
        <w:t xml:space="preserve">agregan </w:t>
      </w:r>
      <w:r w:rsidR="0038400B" w:rsidRPr="0082339F">
        <w:rPr>
          <w:sz w:val="22"/>
          <w:szCs w:val="22"/>
        </w:rPr>
        <w:t>dos millones de dólares</w:t>
      </w:r>
      <w:r w:rsidRPr="0082339F">
        <w:rPr>
          <w:sz w:val="22"/>
          <w:szCs w:val="22"/>
        </w:rPr>
        <w:t xml:space="preserve"> por la venta de petróleo y gas, así como por el cobro de impuestos que recauda en su territorio y algunas actividades ilícitas como extorsión, contrabando y secuestro</w:t>
      </w:r>
      <w:r w:rsidR="0038400B" w:rsidRPr="0082339F">
        <w:rPr>
          <w:sz w:val="22"/>
          <w:szCs w:val="22"/>
        </w:rPr>
        <w:t>. El Estado Islámico c</w:t>
      </w:r>
      <w:r w:rsidRPr="0082339F">
        <w:rPr>
          <w:sz w:val="22"/>
          <w:szCs w:val="22"/>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518"/>
        <w:gridCol w:w="6515"/>
      </w:tblGrid>
      <w:tr w:rsidR="00983FAB" w:rsidRPr="0082339F" w14:paraId="0E33F2BA" w14:textId="77777777" w:rsidTr="005A2B85">
        <w:tc>
          <w:tcPr>
            <w:tcW w:w="9033" w:type="dxa"/>
            <w:gridSpan w:val="2"/>
            <w:shd w:val="clear" w:color="auto" w:fill="0D0D0D" w:themeFill="text1" w:themeFillTint="F2"/>
          </w:tcPr>
          <w:p w14:paraId="39CD25E7" w14:textId="77777777" w:rsidR="00983FAB" w:rsidRPr="0082339F" w:rsidRDefault="00983FAB" w:rsidP="0082339F">
            <w:pPr>
              <w:rPr>
                <w:b/>
                <w:color w:val="FFFFFF" w:themeColor="background1"/>
              </w:rPr>
            </w:pPr>
            <w:r w:rsidRPr="0082339F">
              <w:rPr>
                <w:b/>
                <w:color w:val="FFFFFF" w:themeColor="background1"/>
              </w:rPr>
              <w:t>Imagen (fotografía, gráfica o ilustración)</w:t>
            </w:r>
          </w:p>
        </w:tc>
      </w:tr>
      <w:tr w:rsidR="00983FAB" w:rsidRPr="0082339F" w14:paraId="51940282" w14:textId="77777777" w:rsidTr="005A2B85">
        <w:tc>
          <w:tcPr>
            <w:tcW w:w="2518" w:type="dxa"/>
          </w:tcPr>
          <w:p w14:paraId="79F37AF2" w14:textId="77777777" w:rsidR="00983FAB" w:rsidRPr="0082339F" w:rsidRDefault="00983FAB" w:rsidP="0082339F">
            <w:pPr>
              <w:rPr>
                <w:b/>
                <w:color w:val="000000"/>
              </w:rPr>
            </w:pPr>
            <w:r w:rsidRPr="0082339F">
              <w:rPr>
                <w:b/>
                <w:color w:val="000000"/>
              </w:rPr>
              <w:t>Código</w:t>
            </w:r>
          </w:p>
        </w:tc>
        <w:tc>
          <w:tcPr>
            <w:tcW w:w="6515" w:type="dxa"/>
          </w:tcPr>
          <w:p w14:paraId="0CC08AA8" w14:textId="12E34E31" w:rsidR="00983FAB" w:rsidRPr="0082339F" w:rsidRDefault="00E62EB0" w:rsidP="0082339F">
            <w:pPr>
              <w:rPr>
                <w:b/>
                <w:color w:val="000000"/>
              </w:rPr>
            </w:pPr>
            <w:r w:rsidRPr="0082339F">
              <w:rPr>
                <w:color w:val="000000"/>
              </w:rPr>
              <w:t>CS_11</w:t>
            </w:r>
            <w:r w:rsidR="00983FAB" w:rsidRPr="0082339F">
              <w:rPr>
                <w:color w:val="000000"/>
              </w:rPr>
              <w:t>_0</w:t>
            </w:r>
            <w:r w:rsidR="002B38E0" w:rsidRPr="0082339F">
              <w:rPr>
                <w:color w:val="000000"/>
              </w:rPr>
              <w:t>1</w:t>
            </w:r>
            <w:r w:rsidR="00983FAB" w:rsidRPr="0082339F">
              <w:rPr>
                <w:color w:val="000000"/>
              </w:rPr>
              <w:t>_IMG</w:t>
            </w:r>
            <w:r w:rsidR="00D21B4D" w:rsidRPr="0082339F">
              <w:rPr>
                <w:color w:val="000000"/>
              </w:rPr>
              <w:t>28</w:t>
            </w:r>
          </w:p>
        </w:tc>
      </w:tr>
      <w:tr w:rsidR="00983FAB" w:rsidRPr="0082339F" w14:paraId="392CD824" w14:textId="77777777" w:rsidTr="005A2B85">
        <w:tc>
          <w:tcPr>
            <w:tcW w:w="2518" w:type="dxa"/>
          </w:tcPr>
          <w:p w14:paraId="363106E6" w14:textId="77777777" w:rsidR="00983FAB" w:rsidRPr="0082339F" w:rsidRDefault="00983FAB" w:rsidP="0082339F">
            <w:pPr>
              <w:rPr>
                <w:color w:val="000000"/>
              </w:rPr>
            </w:pPr>
            <w:r w:rsidRPr="0082339F">
              <w:rPr>
                <w:b/>
                <w:color w:val="000000"/>
              </w:rPr>
              <w:t>Descripción</w:t>
            </w:r>
          </w:p>
        </w:tc>
        <w:tc>
          <w:tcPr>
            <w:tcW w:w="6515" w:type="dxa"/>
          </w:tcPr>
          <w:p w14:paraId="11E27EF3" w14:textId="0B1D6084" w:rsidR="00983FAB" w:rsidRPr="0082339F" w:rsidRDefault="00285ED4" w:rsidP="0082339F">
            <w:pPr>
              <w:rPr>
                <w:color w:val="000000"/>
                <w:lang w:val="es-CO"/>
              </w:rPr>
            </w:pPr>
            <w:r w:rsidRPr="0082339F">
              <w:rPr>
                <w:color w:val="000000"/>
                <w:lang w:val="es-CO"/>
              </w:rPr>
              <w:t xml:space="preserve">Bandera del Estado Islámico, grupo yihadista sunita. </w:t>
            </w:r>
          </w:p>
        </w:tc>
      </w:tr>
      <w:tr w:rsidR="00983FAB" w:rsidRPr="0082339F" w14:paraId="4ADAE6F1" w14:textId="77777777" w:rsidTr="005A2B85">
        <w:tc>
          <w:tcPr>
            <w:tcW w:w="2518" w:type="dxa"/>
          </w:tcPr>
          <w:p w14:paraId="086CA8D6" w14:textId="77777777" w:rsidR="00983FAB" w:rsidRPr="0082339F" w:rsidRDefault="00983FAB" w:rsidP="0082339F">
            <w:pPr>
              <w:rPr>
                <w:color w:val="000000"/>
              </w:rPr>
            </w:pPr>
            <w:r w:rsidRPr="0082339F">
              <w:rPr>
                <w:b/>
                <w:color w:val="000000"/>
              </w:rPr>
              <w:t>Código Shutterstock (o URL o la ruta en AulaPlaneta)</w:t>
            </w:r>
          </w:p>
        </w:tc>
        <w:tc>
          <w:tcPr>
            <w:tcW w:w="6515" w:type="dxa"/>
          </w:tcPr>
          <w:p w14:paraId="01CA2B63" w14:textId="77777777" w:rsidR="00285ED4" w:rsidRPr="0082339F" w:rsidRDefault="00285ED4" w:rsidP="0082339F">
            <w:pPr>
              <w:rPr>
                <w:color w:val="000000"/>
                <w:lang w:val="es-CO"/>
              </w:rPr>
            </w:pPr>
          </w:p>
          <w:p w14:paraId="21BC1B9A" w14:textId="5CEB938A" w:rsidR="00273B9D" w:rsidRPr="0082339F" w:rsidRDefault="00285ED4" w:rsidP="0082339F">
            <w:pPr>
              <w:rPr>
                <w:color w:val="000000"/>
                <w:lang w:val="es-CO"/>
              </w:rPr>
            </w:pPr>
            <w:r w:rsidRPr="0082339F">
              <w:rPr>
                <w:color w:val="000000"/>
                <w:lang w:val="es-CO"/>
              </w:rPr>
              <w:t>Número de la imagen 237997351</w:t>
            </w:r>
          </w:p>
          <w:p w14:paraId="4B95BF5B" w14:textId="548808E5" w:rsidR="00983FAB" w:rsidRPr="0082339F" w:rsidRDefault="00983FAB" w:rsidP="0082339F">
            <w:pPr>
              <w:rPr>
                <w:color w:val="000000"/>
              </w:rPr>
            </w:pPr>
          </w:p>
        </w:tc>
      </w:tr>
      <w:tr w:rsidR="00983FAB" w:rsidRPr="0082339F" w14:paraId="53F6BE27" w14:textId="77777777" w:rsidTr="005A2B85">
        <w:tc>
          <w:tcPr>
            <w:tcW w:w="2518" w:type="dxa"/>
          </w:tcPr>
          <w:p w14:paraId="4ADA8012" w14:textId="77777777" w:rsidR="00983FAB" w:rsidRPr="0082339F" w:rsidRDefault="00983FAB" w:rsidP="0082339F">
            <w:pPr>
              <w:rPr>
                <w:color w:val="000000"/>
              </w:rPr>
            </w:pPr>
            <w:r w:rsidRPr="0082339F">
              <w:rPr>
                <w:b/>
                <w:color w:val="000000"/>
              </w:rPr>
              <w:t>Pie de imagen</w:t>
            </w:r>
          </w:p>
        </w:tc>
        <w:tc>
          <w:tcPr>
            <w:tcW w:w="6515" w:type="dxa"/>
          </w:tcPr>
          <w:p w14:paraId="3B70082F" w14:textId="30058991" w:rsidR="00983FAB" w:rsidRPr="0082339F" w:rsidRDefault="00285ED4" w:rsidP="0082339F">
            <w:pPr>
              <w:rPr>
                <w:color w:val="000000"/>
              </w:rPr>
            </w:pPr>
            <w:r w:rsidRPr="0082339F">
              <w:rPr>
                <w:color w:val="000000"/>
                <w:lang w:val="es-CO"/>
              </w:rPr>
              <w:t xml:space="preserve">Bandera del Estado Islámico, grupo yihadista sunita </w:t>
            </w:r>
            <w:r w:rsidR="002E4303" w:rsidRPr="0082339F">
              <w:rPr>
                <w:color w:val="000000"/>
                <w:lang w:val="es-CO"/>
              </w:rPr>
              <w:t>auto</w:t>
            </w:r>
            <w:r w:rsidRPr="0082339F">
              <w:rPr>
                <w:color w:val="000000"/>
                <w:lang w:val="es-CO"/>
              </w:rPr>
              <w:t xml:space="preserve">proclamado como un califato.  </w:t>
            </w:r>
            <w:r w:rsidRPr="0082339F">
              <w:rPr>
                <w:color w:val="000000"/>
              </w:rPr>
              <w:t xml:space="preserve">La bandera </w:t>
            </w:r>
            <w:r w:rsidR="002E4303" w:rsidRPr="0082339F">
              <w:rPr>
                <w:color w:val="000000"/>
              </w:rPr>
              <w:t>porta</w:t>
            </w:r>
            <w:r w:rsidRPr="0082339F">
              <w:rPr>
                <w:color w:val="000000"/>
              </w:rPr>
              <w:t xml:space="preserve"> el color negro, característico de la </w:t>
            </w:r>
            <w:r w:rsidRPr="0082339F">
              <w:rPr>
                <w:i/>
                <w:color w:val="000000"/>
              </w:rPr>
              <w:t>yihad</w:t>
            </w:r>
            <w:r w:rsidRPr="0082339F">
              <w:rPr>
                <w:color w:val="000000"/>
              </w:rPr>
              <w:t>. El texto en árabe escrito en color blanco dice</w:t>
            </w:r>
            <w:r w:rsidR="002E4303" w:rsidRPr="0082339F">
              <w:rPr>
                <w:color w:val="000000"/>
              </w:rPr>
              <w:t>:</w:t>
            </w:r>
            <w:r w:rsidRPr="0082339F">
              <w:rPr>
                <w:color w:val="000000"/>
              </w:rPr>
              <w:t xml:space="preserve"> “</w:t>
            </w:r>
            <w:r w:rsidRPr="0082339F">
              <w:rPr>
                <w:i/>
                <w:color w:val="000000"/>
              </w:rPr>
              <w:t>Ilaha, illa-llah</w:t>
            </w:r>
            <w:r w:rsidRPr="0082339F">
              <w:rPr>
                <w:color w:val="000000"/>
              </w:rPr>
              <w:t>”, que se traduce</w:t>
            </w:r>
            <w:r w:rsidR="002E4303" w:rsidRPr="0082339F">
              <w:rPr>
                <w:color w:val="000000"/>
              </w:rPr>
              <w:t>:</w:t>
            </w:r>
            <w:r w:rsidRPr="0082339F">
              <w:rPr>
                <w:color w:val="000000"/>
              </w:rPr>
              <w:t xml:space="preserve"> “</w:t>
            </w:r>
            <w:r w:rsidR="002E4303" w:rsidRPr="0082339F">
              <w:rPr>
                <w:color w:val="000000"/>
              </w:rPr>
              <w:t>N</w:t>
            </w:r>
            <w:r w:rsidRPr="0082339F">
              <w:rPr>
                <w:color w:val="000000"/>
              </w:rPr>
              <w:t>o hay más Dios que Alá”,  declaración de fe en un único Dios y la profecía de Mahoma.</w:t>
            </w:r>
          </w:p>
        </w:tc>
      </w:tr>
    </w:tbl>
    <w:p w14:paraId="37685D39" w14:textId="77777777" w:rsidR="00983FAB" w:rsidRPr="0082339F" w:rsidRDefault="00983FAB" w:rsidP="0082339F">
      <w:pPr>
        <w:rPr>
          <w:sz w:val="22"/>
          <w:szCs w:val="22"/>
        </w:rPr>
      </w:pPr>
    </w:p>
    <w:p w14:paraId="2AB0236D" w14:textId="77777777" w:rsidR="00F11600" w:rsidRPr="0082339F" w:rsidRDefault="00F11600" w:rsidP="0082339F">
      <w:pPr>
        <w:rPr>
          <w:sz w:val="22"/>
          <w:szCs w:val="22"/>
        </w:rPr>
      </w:pPr>
      <w:r w:rsidRPr="0082339F">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82339F" w:rsidRDefault="00F11600" w:rsidP="0082339F">
      <w:pPr>
        <w:rPr>
          <w:sz w:val="22"/>
          <w:szCs w:val="22"/>
        </w:rPr>
      </w:pPr>
      <w:r w:rsidRPr="0082339F">
        <w:rPr>
          <w:sz w:val="22"/>
          <w:szCs w:val="22"/>
        </w:rPr>
        <w:t>También practican el secuestro de minorías religiosas. Los muertos ya se cuentan por miles y hay más de un millón de personas desplazadas. Incluso su acción ha llegado a Europa</w:t>
      </w:r>
      <w:r w:rsidR="004920CD" w:rsidRPr="0082339F">
        <w:rPr>
          <w:sz w:val="22"/>
          <w:szCs w:val="22"/>
        </w:rPr>
        <w:t>,</w:t>
      </w:r>
      <w:r w:rsidRPr="0082339F">
        <w:rPr>
          <w:sz w:val="22"/>
          <w:szCs w:val="22"/>
        </w:rPr>
        <w:t xml:space="preserve"> en donde han asesinado a periodistas y caricaturistas que</w:t>
      </w:r>
      <w:r w:rsidR="004920CD" w:rsidRPr="0082339F">
        <w:rPr>
          <w:sz w:val="22"/>
          <w:szCs w:val="22"/>
        </w:rPr>
        <w:t>,</w:t>
      </w:r>
      <w:r w:rsidRPr="0082339F">
        <w:rPr>
          <w:sz w:val="22"/>
          <w:szCs w:val="22"/>
        </w:rPr>
        <w:t xml:space="preserve"> desde su punto de vista, ofenden su religión. </w:t>
      </w:r>
    </w:p>
    <w:p w14:paraId="5FA6FFF8" w14:textId="5C1042A3" w:rsidR="00F11600" w:rsidRPr="0082339F" w:rsidRDefault="004920CD" w:rsidP="0082339F">
      <w:pPr>
        <w:rPr>
          <w:sz w:val="22"/>
          <w:szCs w:val="22"/>
        </w:rPr>
      </w:pPr>
      <w:r w:rsidRPr="0082339F">
        <w:rPr>
          <w:sz w:val="22"/>
          <w:szCs w:val="22"/>
        </w:rPr>
        <w:t>El Estado I</w:t>
      </w:r>
      <w:r w:rsidR="00C46745" w:rsidRPr="0082339F">
        <w:rPr>
          <w:sz w:val="22"/>
          <w:szCs w:val="22"/>
        </w:rPr>
        <w:t xml:space="preserve">slámico se fortaleció a partir </w:t>
      </w:r>
      <w:r w:rsidR="00F11600" w:rsidRPr="0082339F">
        <w:rPr>
          <w:sz w:val="22"/>
          <w:szCs w:val="22"/>
        </w:rPr>
        <w:t>del estallido</w:t>
      </w:r>
      <w:r w:rsidR="00C46745" w:rsidRPr="0082339F">
        <w:rPr>
          <w:sz w:val="22"/>
          <w:szCs w:val="22"/>
        </w:rPr>
        <w:t xml:space="preserve"> de la </w:t>
      </w:r>
      <w:r w:rsidR="009A32D5" w:rsidRPr="0082339F">
        <w:rPr>
          <w:sz w:val="22"/>
          <w:szCs w:val="22"/>
        </w:rPr>
        <w:t>guerra civil</w:t>
      </w:r>
      <w:r w:rsidR="004065EF" w:rsidRPr="0082339F">
        <w:rPr>
          <w:sz w:val="22"/>
          <w:szCs w:val="22"/>
        </w:rPr>
        <w:t xml:space="preserve"> en Siria</w:t>
      </w:r>
      <w:r w:rsidR="00C46745" w:rsidRPr="0082339F">
        <w:rPr>
          <w:sz w:val="22"/>
          <w:szCs w:val="22"/>
        </w:rPr>
        <w:t xml:space="preserve">. </w:t>
      </w:r>
      <w:r w:rsidR="00F11600" w:rsidRPr="0082339F">
        <w:rPr>
          <w:sz w:val="22"/>
          <w:szCs w:val="22"/>
        </w:rPr>
        <w:t xml:space="preserve">Declaró </w:t>
      </w:r>
      <w:r w:rsidRPr="0082339F">
        <w:rPr>
          <w:sz w:val="22"/>
          <w:szCs w:val="22"/>
        </w:rPr>
        <w:t>su soberanía sobre Iraq</w:t>
      </w:r>
      <w:r w:rsidR="00F11600" w:rsidRPr="0082339F">
        <w:rPr>
          <w:sz w:val="22"/>
          <w:szCs w:val="22"/>
        </w:rPr>
        <w:t xml:space="preserve"> y Siria y su territorio se constituyó en una plataforma de lanzamiento de ataques contra Estados Unidos y sus aliados. </w:t>
      </w:r>
    </w:p>
    <w:p w14:paraId="1B319304" w14:textId="59BEB6DC" w:rsidR="00A61943" w:rsidRDefault="00C46745" w:rsidP="0082339F">
      <w:pPr>
        <w:rPr>
          <w:sz w:val="22"/>
          <w:szCs w:val="22"/>
        </w:rPr>
      </w:pPr>
      <w:r w:rsidRPr="0082339F">
        <w:rPr>
          <w:sz w:val="22"/>
          <w:szCs w:val="22"/>
        </w:rPr>
        <w:t xml:space="preserve">Para </w:t>
      </w:r>
      <w:r w:rsidR="004065EF" w:rsidRPr="0082339F">
        <w:rPr>
          <w:sz w:val="22"/>
          <w:szCs w:val="22"/>
        </w:rPr>
        <w:t>2014</w:t>
      </w:r>
      <w:r w:rsidR="004920CD" w:rsidRPr="0082339F">
        <w:rPr>
          <w:sz w:val="22"/>
          <w:szCs w:val="22"/>
        </w:rPr>
        <w:t>,</w:t>
      </w:r>
      <w:r w:rsidR="004065EF" w:rsidRPr="0082339F">
        <w:rPr>
          <w:sz w:val="22"/>
          <w:szCs w:val="22"/>
        </w:rPr>
        <w:t xml:space="preserve"> controla</w:t>
      </w:r>
      <w:r w:rsidR="00A852BE" w:rsidRPr="0082339F">
        <w:rPr>
          <w:sz w:val="22"/>
          <w:szCs w:val="22"/>
        </w:rPr>
        <w:t>ba</w:t>
      </w:r>
      <w:r w:rsidR="004065EF" w:rsidRPr="0082339F">
        <w:rPr>
          <w:sz w:val="22"/>
          <w:szCs w:val="22"/>
        </w:rPr>
        <w:t xml:space="preserve"> ocho provincias </w:t>
      </w:r>
      <w:r w:rsidR="00C73CBB" w:rsidRPr="0082339F">
        <w:rPr>
          <w:sz w:val="22"/>
          <w:szCs w:val="22"/>
        </w:rPr>
        <w:t>en la zona limítrofe entre S</w:t>
      </w:r>
      <w:r w:rsidR="004920CD" w:rsidRPr="0082339F">
        <w:rPr>
          <w:sz w:val="22"/>
          <w:szCs w:val="22"/>
        </w:rPr>
        <w:t>iria</w:t>
      </w:r>
      <w:r w:rsidR="004065EF" w:rsidRPr="0082339F">
        <w:rPr>
          <w:sz w:val="22"/>
          <w:szCs w:val="22"/>
        </w:rPr>
        <w:t xml:space="preserve"> e </w:t>
      </w:r>
      <w:r w:rsidR="00C73CBB" w:rsidRPr="0082339F">
        <w:rPr>
          <w:sz w:val="22"/>
          <w:szCs w:val="22"/>
        </w:rPr>
        <w:t>I</w:t>
      </w:r>
      <w:r w:rsidR="004065EF" w:rsidRPr="0082339F">
        <w:rPr>
          <w:sz w:val="22"/>
          <w:szCs w:val="22"/>
        </w:rPr>
        <w:t>ra</w:t>
      </w:r>
      <w:r w:rsidR="004920CD" w:rsidRPr="0082339F">
        <w:rPr>
          <w:sz w:val="22"/>
          <w:szCs w:val="22"/>
        </w:rPr>
        <w:t>q</w:t>
      </w:r>
      <w:r w:rsidR="00A852BE" w:rsidRPr="0082339F">
        <w:rPr>
          <w:sz w:val="22"/>
          <w:szCs w:val="22"/>
        </w:rPr>
        <w:t xml:space="preserve"> y gobernaba</w:t>
      </w:r>
      <w:r w:rsidR="004065EF" w:rsidRPr="0082339F">
        <w:rPr>
          <w:sz w:val="22"/>
          <w:szCs w:val="22"/>
        </w:rPr>
        <w:t xml:space="preserve"> a cinco millones de personas. De particular importancia fue el control de Mosul, </w:t>
      </w:r>
      <w:r w:rsidR="004920CD" w:rsidRPr="0082339F">
        <w:rPr>
          <w:sz w:val="22"/>
          <w:szCs w:val="22"/>
        </w:rPr>
        <w:t>la segunda ciudad de Iraq</w:t>
      </w:r>
      <w:r w:rsidR="00495453" w:rsidRPr="0082339F">
        <w:rPr>
          <w:sz w:val="22"/>
          <w:szCs w:val="22"/>
        </w:rPr>
        <w:t xml:space="preserve"> [</w:t>
      </w:r>
      <w:r w:rsidR="00495453" w:rsidRPr="003578C6">
        <w:rPr>
          <w:rFonts w:ascii="Times New Roman" w:hAnsi="Times New Roman" w:cs="Times New Roman"/>
          <w:sz w:val="22"/>
          <w:szCs w:val="22"/>
        </w:rPr>
        <w:t>VER</w:t>
      </w:r>
      <w:r w:rsidR="00495453" w:rsidRPr="0082339F">
        <w:rPr>
          <w:sz w:val="22"/>
          <w:szCs w:val="22"/>
        </w:rPr>
        <w:t>]</w:t>
      </w:r>
      <w:r w:rsidR="00F11600" w:rsidRPr="0082339F">
        <w:rPr>
          <w:sz w:val="22"/>
          <w:szCs w:val="22"/>
        </w:rPr>
        <w:t>.</w:t>
      </w:r>
    </w:p>
    <w:p w14:paraId="047A03C5" w14:textId="4AAED747" w:rsidR="003578C6" w:rsidRPr="0082339F" w:rsidRDefault="00887B01" w:rsidP="0082339F">
      <w:pPr>
        <w:rPr>
          <w:sz w:val="22"/>
          <w:szCs w:val="22"/>
        </w:rPr>
      </w:pPr>
      <w:hyperlink r:id="rId71" w:history="1">
        <w:r w:rsidR="003578C6" w:rsidRPr="00D25797">
          <w:rPr>
            <w:rStyle w:val="Hipervnculo"/>
            <w:rFonts w:ascii="Lucida Grande" w:hAnsi="Lucida Grande" w:cs="Lucida Grande"/>
          </w:rPr>
          <w:t>https://www.youtube.com/watch?v=nBYlMC1c_lQ</w:t>
        </w:r>
      </w:hyperlink>
      <w:r w:rsidR="003578C6">
        <w:rPr>
          <w:rFonts w:ascii="Lucida Grande" w:hAnsi="Lucida Grande" w:cs="Lucida Grande"/>
          <w:color w:val="000000"/>
        </w:rPr>
        <w:t xml:space="preserve"> </w:t>
      </w:r>
    </w:p>
    <w:p w14:paraId="767AE034" w14:textId="2B98380C" w:rsidR="009A32D5" w:rsidRPr="0082339F" w:rsidRDefault="00A61943" w:rsidP="0082339F">
      <w:pPr>
        <w:rPr>
          <w:sz w:val="22"/>
          <w:szCs w:val="22"/>
        </w:rPr>
      </w:pPr>
      <w:r w:rsidRPr="0082339F">
        <w:rPr>
          <w:sz w:val="22"/>
          <w:szCs w:val="22"/>
        </w:rPr>
        <w:t>La influencia del Estado Islámico se está extendiendo con rapidez</w:t>
      </w:r>
      <w:r w:rsidR="00855F27" w:rsidRPr="0082339F">
        <w:rPr>
          <w:sz w:val="22"/>
          <w:szCs w:val="22"/>
        </w:rPr>
        <w:t xml:space="preserve"> </w:t>
      </w:r>
      <w:r w:rsidR="004920CD" w:rsidRPr="0082339F">
        <w:rPr>
          <w:sz w:val="22"/>
          <w:szCs w:val="22"/>
        </w:rPr>
        <w:t>más allá de Iraq</w:t>
      </w:r>
      <w:r w:rsidR="00855F27" w:rsidRPr="0082339F">
        <w:rPr>
          <w:sz w:val="22"/>
          <w:szCs w:val="22"/>
        </w:rPr>
        <w:t xml:space="preserve"> y Siria</w:t>
      </w:r>
      <w:r w:rsidRPr="0082339F">
        <w:rPr>
          <w:sz w:val="22"/>
          <w:szCs w:val="22"/>
        </w:rPr>
        <w:t>. Su propaganda s</w:t>
      </w:r>
      <w:r w:rsidR="00B212B9" w:rsidRPr="0082339F">
        <w:rPr>
          <w:sz w:val="22"/>
          <w:szCs w:val="22"/>
        </w:rPr>
        <w:t>educ</w:t>
      </w:r>
      <w:r w:rsidRPr="0082339F">
        <w:rPr>
          <w:sz w:val="22"/>
          <w:szCs w:val="22"/>
        </w:rPr>
        <w:t xml:space="preserve">e </w:t>
      </w:r>
      <w:r w:rsidR="006F12EB" w:rsidRPr="0082339F">
        <w:rPr>
          <w:sz w:val="22"/>
          <w:szCs w:val="22"/>
        </w:rPr>
        <w:t xml:space="preserve">a los jóvenes, incluso de nacionalidades europeas, </w:t>
      </w:r>
      <w:r w:rsidR="00B212B9" w:rsidRPr="0082339F">
        <w:rPr>
          <w:sz w:val="22"/>
          <w:szCs w:val="22"/>
        </w:rPr>
        <w:t>a través de las redes sociales</w:t>
      </w:r>
      <w:r w:rsidR="00855F27" w:rsidRPr="0082339F">
        <w:rPr>
          <w:sz w:val="22"/>
          <w:szCs w:val="22"/>
        </w:rPr>
        <w:t xml:space="preserve"> y</w:t>
      </w:r>
      <w:r w:rsidR="009A32D5" w:rsidRPr="0082339F">
        <w:rPr>
          <w:sz w:val="22"/>
          <w:szCs w:val="22"/>
        </w:rPr>
        <w:t xml:space="preserve"> la</w:t>
      </w:r>
      <w:r w:rsidR="00855F27" w:rsidRPr="0082339F">
        <w:rPr>
          <w:sz w:val="22"/>
          <w:szCs w:val="22"/>
        </w:rPr>
        <w:t>s</w:t>
      </w:r>
      <w:r w:rsidR="009A32D5" w:rsidRPr="0082339F">
        <w:rPr>
          <w:sz w:val="22"/>
          <w:szCs w:val="22"/>
        </w:rPr>
        <w:t xml:space="preserve"> </w:t>
      </w:r>
      <w:r w:rsidR="00855F27" w:rsidRPr="0082339F">
        <w:rPr>
          <w:sz w:val="22"/>
          <w:szCs w:val="22"/>
        </w:rPr>
        <w:t xml:space="preserve">acciones </w:t>
      </w:r>
      <w:r w:rsidR="009A32D5" w:rsidRPr="0082339F">
        <w:rPr>
          <w:sz w:val="22"/>
          <w:szCs w:val="22"/>
        </w:rPr>
        <w:t>para detenerlos no está</w:t>
      </w:r>
      <w:r w:rsidR="00855F27" w:rsidRPr="0082339F">
        <w:rPr>
          <w:sz w:val="22"/>
          <w:szCs w:val="22"/>
        </w:rPr>
        <w:t>n</w:t>
      </w:r>
      <w:r w:rsidR="009A32D5" w:rsidRPr="0082339F">
        <w:rPr>
          <w:sz w:val="22"/>
          <w:szCs w:val="22"/>
        </w:rPr>
        <w:t xml:space="preserve"> dando resultados.</w:t>
      </w:r>
    </w:p>
    <w:p w14:paraId="636B6010" w14:textId="77777777" w:rsidR="00A852BE" w:rsidRDefault="00A852BE" w:rsidP="0082339F">
      <w:pPr>
        <w:rPr>
          <w:sz w:val="22"/>
          <w:szCs w:val="22"/>
        </w:rPr>
      </w:pPr>
    </w:p>
    <w:p w14:paraId="397099D3" w14:textId="77777777" w:rsidR="00834D2D" w:rsidRDefault="00834D2D" w:rsidP="0082339F">
      <w:pPr>
        <w:rPr>
          <w:sz w:val="22"/>
          <w:szCs w:val="22"/>
        </w:rPr>
      </w:pPr>
    </w:p>
    <w:p w14:paraId="1D443AE3" w14:textId="77777777" w:rsidR="004A5ACB" w:rsidRPr="0082339F" w:rsidRDefault="004A5ACB" w:rsidP="00C90C45">
      <w:pPr>
        <w:rPr>
          <w:sz w:val="22"/>
          <w:szCs w:val="22"/>
        </w:rPr>
      </w:pPr>
    </w:p>
    <w:p w14:paraId="5D93D601"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0B85BF68" w14:textId="419769B9" w:rsidR="004A5ACB" w:rsidRPr="00096F06" w:rsidRDefault="004A5ACB" w:rsidP="00C90C45">
      <w:pPr>
        <w:pStyle w:val="Ttulo2"/>
      </w:pPr>
      <w:bookmarkStart w:id="258" w:name="_Toc426298280"/>
      <w:r w:rsidRPr="00096F06">
        <w:t>7.5 Consolidación</w:t>
      </w:r>
      <w:bookmarkEnd w:id="258"/>
    </w:p>
    <w:p w14:paraId="250CA07F" w14:textId="77777777" w:rsidR="004A5ACB" w:rsidRDefault="004A5ACB" w:rsidP="00C90C45">
      <w:pPr>
        <w:rPr>
          <w:sz w:val="22"/>
          <w:szCs w:val="22"/>
          <w:highlight w:val="yellow"/>
        </w:rPr>
      </w:pPr>
    </w:p>
    <w:p w14:paraId="7075E5F3"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F71C3A" w:rsidRPr="0082339F" w14:paraId="378606C0" w14:textId="77777777" w:rsidTr="00C90C45">
        <w:tc>
          <w:tcPr>
            <w:tcW w:w="9033" w:type="dxa"/>
            <w:gridSpan w:val="2"/>
            <w:shd w:val="clear" w:color="auto" w:fill="000000" w:themeFill="text1"/>
          </w:tcPr>
          <w:p w14:paraId="59BCB559"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1D538BDC" w14:textId="77777777" w:rsidTr="00C90C45">
        <w:tc>
          <w:tcPr>
            <w:tcW w:w="2518" w:type="dxa"/>
          </w:tcPr>
          <w:p w14:paraId="2BBDD169" w14:textId="77777777" w:rsidR="00F71C3A" w:rsidRPr="00A3255A" w:rsidRDefault="00F71C3A" w:rsidP="00C90C45">
            <w:pPr>
              <w:rPr>
                <w:b/>
                <w:color w:val="000000"/>
              </w:rPr>
            </w:pPr>
            <w:r w:rsidRPr="00A3255A">
              <w:rPr>
                <w:b/>
                <w:color w:val="000000"/>
              </w:rPr>
              <w:t>Código</w:t>
            </w:r>
          </w:p>
        </w:tc>
        <w:tc>
          <w:tcPr>
            <w:tcW w:w="6515" w:type="dxa"/>
          </w:tcPr>
          <w:p w14:paraId="2C1784EF" w14:textId="43AB7FAF" w:rsidR="00F71C3A" w:rsidRPr="00A3255A" w:rsidRDefault="00F71C3A" w:rsidP="004757CC">
            <w:pPr>
              <w:rPr>
                <w:b/>
                <w:color w:val="000000"/>
              </w:rPr>
            </w:pPr>
            <w:r w:rsidRPr="00A3255A">
              <w:rPr>
                <w:color w:val="000000"/>
              </w:rPr>
              <w:t>CS_11_01_CO_RE</w:t>
            </w:r>
            <w:r w:rsidR="00B53620">
              <w:rPr>
                <w:color w:val="000000"/>
              </w:rPr>
              <w:t>C22</w:t>
            </w:r>
            <w:r w:rsidR="004757CC">
              <w:rPr>
                <w:color w:val="000000"/>
              </w:rPr>
              <w:t>0</w:t>
            </w:r>
          </w:p>
        </w:tc>
      </w:tr>
      <w:tr w:rsidR="00F71C3A" w:rsidRPr="0082339F" w14:paraId="3F0F8207" w14:textId="77777777" w:rsidTr="00C90C45">
        <w:tc>
          <w:tcPr>
            <w:tcW w:w="2518" w:type="dxa"/>
          </w:tcPr>
          <w:p w14:paraId="292931E4" w14:textId="77777777" w:rsidR="00F71C3A" w:rsidRPr="00A3255A" w:rsidRDefault="00F71C3A" w:rsidP="00C90C45">
            <w:pPr>
              <w:rPr>
                <w:color w:val="000000"/>
              </w:rPr>
            </w:pPr>
            <w:r w:rsidRPr="00A3255A">
              <w:rPr>
                <w:b/>
                <w:color w:val="000000"/>
              </w:rPr>
              <w:t>Título</w:t>
            </w:r>
          </w:p>
        </w:tc>
        <w:tc>
          <w:tcPr>
            <w:tcW w:w="6515" w:type="dxa"/>
          </w:tcPr>
          <w:p w14:paraId="2C6BCFCC" w14:textId="64326FA1" w:rsidR="00F71C3A" w:rsidRPr="00A3255A" w:rsidRDefault="00F71C3A" w:rsidP="00F71C3A">
            <w:pPr>
              <w:rPr>
                <w:rFonts w:cs="Arial"/>
              </w:rPr>
            </w:pPr>
            <w:r w:rsidRPr="00A3255A">
              <w:rPr>
                <w:rFonts w:cs="Arial"/>
              </w:rPr>
              <w:t xml:space="preserve">Refuerza tu aprendizaje: </w:t>
            </w:r>
            <w:r>
              <w:rPr>
                <w:rFonts w:cs="Arial"/>
              </w:rPr>
              <w:t>Los conflictos entre Oriente y Occidente</w:t>
            </w:r>
          </w:p>
        </w:tc>
      </w:tr>
      <w:tr w:rsidR="00F71C3A" w:rsidRPr="0082339F" w14:paraId="32E14014" w14:textId="77777777" w:rsidTr="00C90C45">
        <w:tc>
          <w:tcPr>
            <w:tcW w:w="2518" w:type="dxa"/>
          </w:tcPr>
          <w:p w14:paraId="50FC13DE" w14:textId="77777777" w:rsidR="00F71C3A" w:rsidRPr="00A3255A" w:rsidRDefault="00F71C3A" w:rsidP="00C90C45">
            <w:pPr>
              <w:rPr>
                <w:color w:val="000000"/>
              </w:rPr>
            </w:pPr>
            <w:r w:rsidRPr="00A3255A">
              <w:rPr>
                <w:b/>
                <w:color w:val="000000"/>
              </w:rPr>
              <w:t>Descripción</w:t>
            </w:r>
          </w:p>
        </w:tc>
        <w:tc>
          <w:tcPr>
            <w:tcW w:w="6515" w:type="dxa"/>
          </w:tcPr>
          <w:p w14:paraId="719316DE" w14:textId="54A0A720" w:rsidR="00F71C3A" w:rsidRPr="00A3255A" w:rsidRDefault="00F71C3A" w:rsidP="00F71C3A">
            <w:pPr>
              <w:rPr>
                <w:color w:val="000000"/>
              </w:rPr>
            </w:pPr>
            <w:r w:rsidRPr="00A3255A">
              <w:rPr>
                <w:color w:val="000000"/>
              </w:rPr>
              <w:t xml:space="preserve">Actividad sobre </w:t>
            </w:r>
            <w:r>
              <w:rPr>
                <w:rFonts w:cs="Arial"/>
              </w:rPr>
              <w:t>Los conflictos entre Oriente y Occidente</w:t>
            </w:r>
          </w:p>
        </w:tc>
      </w:tr>
    </w:tbl>
    <w:p w14:paraId="06641BCE" w14:textId="77777777" w:rsidR="00F71C3A" w:rsidRPr="0082339F" w:rsidRDefault="00F71C3A" w:rsidP="00F71C3A">
      <w:pPr>
        <w:rPr>
          <w:sz w:val="22"/>
          <w:szCs w:val="22"/>
          <w:highlight w:val="yellow"/>
        </w:rPr>
      </w:pPr>
    </w:p>
    <w:p w14:paraId="498B6DD3" w14:textId="77777777" w:rsidR="00F71C3A" w:rsidRPr="0082339F" w:rsidRDefault="00F71C3A" w:rsidP="00F71C3A">
      <w:pPr>
        <w:rPr>
          <w:sz w:val="22"/>
          <w:szCs w:val="22"/>
          <w:highlight w:val="yellow"/>
        </w:rPr>
      </w:pPr>
    </w:p>
    <w:p w14:paraId="5A02322C" w14:textId="082E4EB9" w:rsidR="005440AC" w:rsidRDefault="005440AC">
      <w:pPr>
        <w:rPr>
          <w:rFonts w:ascii="Times" w:hAnsi="Times"/>
          <w:sz w:val="22"/>
          <w:szCs w:val="22"/>
          <w:highlight w:val="yellow"/>
        </w:rPr>
      </w:pPr>
    </w:p>
    <w:p w14:paraId="299DE5CB" w14:textId="2D0CAAD3" w:rsidR="0082339F" w:rsidRDefault="00E04A82" w:rsidP="0082339F">
      <w:pPr>
        <w:rPr>
          <w:rFonts w:ascii="Times" w:hAnsi="Times"/>
          <w:sz w:val="22"/>
          <w:szCs w:val="22"/>
        </w:rPr>
      </w:pPr>
      <w:r w:rsidRPr="0082339F">
        <w:rPr>
          <w:rFonts w:ascii="Times" w:hAnsi="Times"/>
          <w:sz w:val="22"/>
          <w:szCs w:val="22"/>
          <w:highlight w:val="yellow"/>
        </w:rPr>
        <w:t>[SECCIÓN 1]</w:t>
      </w:r>
    </w:p>
    <w:p w14:paraId="472B0208" w14:textId="7569DA10" w:rsidR="00E04A82" w:rsidRPr="0082339F" w:rsidRDefault="005622DF" w:rsidP="0082339F">
      <w:pPr>
        <w:pStyle w:val="Ttulo1"/>
        <w:rPr>
          <w:highlight w:val="yellow"/>
        </w:rPr>
      </w:pPr>
      <w:bookmarkStart w:id="259" w:name="_Toc426298281"/>
      <w:r>
        <w:t>8</w:t>
      </w:r>
      <w:r w:rsidR="00E04A82" w:rsidRPr="0082339F">
        <w:t xml:space="preserve">  </w:t>
      </w:r>
      <w:r w:rsidR="0082339F">
        <w:t>P</w:t>
      </w:r>
      <w:r w:rsidR="00E04A82" w:rsidRPr="0082339F">
        <w:t>royectos y competencias</w:t>
      </w:r>
      <w:bookmarkEnd w:id="259"/>
      <w:r w:rsidR="00E04A82" w:rsidRPr="0082339F">
        <w:rPr>
          <w:highlight w:val="yellow"/>
        </w:rPr>
        <w:t xml:space="preserve"> </w:t>
      </w:r>
    </w:p>
    <w:p w14:paraId="4705B9D2" w14:textId="77777777" w:rsidR="00046E4D" w:rsidRPr="0082339F" w:rsidRDefault="00046E4D" w:rsidP="0082339F">
      <w:pPr>
        <w:rPr>
          <w:sz w:val="22"/>
          <w:szCs w:val="22"/>
          <w:highlight w:val="yellow"/>
        </w:rPr>
      </w:pPr>
    </w:p>
    <w:p w14:paraId="340A8118" w14:textId="5DC1B9B7" w:rsidR="00E04A82" w:rsidRPr="00B53620" w:rsidRDefault="00516592" w:rsidP="0082339F">
      <w:pPr>
        <w:rPr>
          <w:strike/>
          <w:sz w:val="22"/>
          <w:szCs w:val="22"/>
          <w:highlight w:val="cyan"/>
        </w:rPr>
      </w:pPr>
      <w:r w:rsidRPr="00B53620">
        <w:rPr>
          <w:strike/>
          <w:sz w:val="22"/>
          <w:szCs w:val="22"/>
          <w:highlight w:val="cyan"/>
        </w:rPr>
        <w:t>AQUÍ NO</w:t>
      </w:r>
    </w:p>
    <w:tbl>
      <w:tblPr>
        <w:tblStyle w:val="Tablaconcuadrcula"/>
        <w:tblW w:w="0" w:type="auto"/>
        <w:tblLook w:val="04A0" w:firstRow="1" w:lastRow="0" w:firstColumn="1" w:lastColumn="0" w:noHBand="0" w:noVBand="1"/>
      </w:tblPr>
      <w:tblGrid>
        <w:gridCol w:w="2518"/>
        <w:gridCol w:w="6515"/>
      </w:tblGrid>
      <w:tr w:rsidR="008F6442" w:rsidRPr="00B53620" w14:paraId="42A5E7E9" w14:textId="77777777" w:rsidTr="008F6442">
        <w:tc>
          <w:tcPr>
            <w:tcW w:w="9033" w:type="dxa"/>
            <w:gridSpan w:val="2"/>
            <w:shd w:val="clear" w:color="auto" w:fill="000000" w:themeFill="text1"/>
          </w:tcPr>
          <w:p w14:paraId="31DB3C52" w14:textId="1134B0DF" w:rsidR="008F6442" w:rsidRPr="00B53620" w:rsidRDefault="0062384C" w:rsidP="0082339F">
            <w:pPr>
              <w:rPr>
                <w:b/>
                <w:strike/>
                <w:color w:val="FFFFFF" w:themeColor="background1"/>
              </w:rPr>
            </w:pPr>
            <w:r w:rsidRPr="00B53620">
              <w:rPr>
                <w:b/>
                <w:strike/>
                <w:color w:val="FFFFFF" w:themeColor="background1"/>
              </w:rPr>
              <w:t>Consolidación</w:t>
            </w:r>
            <w:r w:rsidR="008F6442" w:rsidRPr="00B53620">
              <w:rPr>
                <w:b/>
                <w:strike/>
                <w:color w:val="FFFFFF" w:themeColor="background1"/>
              </w:rPr>
              <w:t>: recurso nuevo</w:t>
            </w:r>
          </w:p>
        </w:tc>
      </w:tr>
      <w:tr w:rsidR="008F6442" w:rsidRPr="00B53620" w14:paraId="009F6D04" w14:textId="77777777" w:rsidTr="008F6442">
        <w:tc>
          <w:tcPr>
            <w:tcW w:w="2518" w:type="dxa"/>
          </w:tcPr>
          <w:p w14:paraId="71BEB27A" w14:textId="77777777" w:rsidR="008F6442" w:rsidRPr="00B53620" w:rsidRDefault="008F6442" w:rsidP="0082339F">
            <w:pPr>
              <w:rPr>
                <w:b/>
                <w:strike/>
                <w:color w:val="000000"/>
              </w:rPr>
            </w:pPr>
            <w:r w:rsidRPr="00B53620">
              <w:rPr>
                <w:b/>
                <w:strike/>
                <w:color w:val="000000"/>
              </w:rPr>
              <w:t>Código</w:t>
            </w:r>
          </w:p>
        </w:tc>
        <w:tc>
          <w:tcPr>
            <w:tcW w:w="6515" w:type="dxa"/>
          </w:tcPr>
          <w:p w14:paraId="3BD1F48C" w14:textId="08B647E7" w:rsidR="008F6442" w:rsidRPr="00B53620" w:rsidRDefault="008F6442" w:rsidP="0082339F">
            <w:pPr>
              <w:rPr>
                <w:b/>
                <w:strike/>
                <w:color w:val="000000"/>
              </w:rPr>
            </w:pPr>
            <w:r w:rsidRPr="00B53620">
              <w:rPr>
                <w:strike/>
                <w:color w:val="000000"/>
              </w:rPr>
              <w:t>CS_11_01_CO_</w:t>
            </w:r>
            <w:commentRangeStart w:id="260"/>
            <w:r w:rsidRPr="00B53620">
              <w:rPr>
                <w:strike/>
                <w:color w:val="000000"/>
              </w:rPr>
              <w:t>REC</w:t>
            </w:r>
            <w:r w:rsidR="00160EDC" w:rsidRPr="00B53620">
              <w:rPr>
                <w:strike/>
                <w:color w:val="000000"/>
              </w:rPr>
              <w:t xml:space="preserve">xxx (ant </w:t>
            </w:r>
            <w:r w:rsidRPr="00B53620">
              <w:rPr>
                <w:strike/>
                <w:color w:val="000000"/>
              </w:rPr>
              <w:t>250</w:t>
            </w:r>
            <w:commentRangeEnd w:id="260"/>
            <w:r w:rsidR="00160EDC" w:rsidRPr="00B53620">
              <w:rPr>
                <w:strike/>
                <w:color w:val="000000"/>
              </w:rPr>
              <w:t>)</w:t>
            </w:r>
            <w:r w:rsidR="00F1138B" w:rsidRPr="00B53620">
              <w:rPr>
                <w:rStyle w:val="Refdecomentario"/>
                <w:rFonts w:ascii="Calibri" w:eastAsia="Calibri" w:hAnsi="Calibri" w:cs="Times New Roman"/>
                <w:strike/>
              </w:rPr>
              <w:commentReference w:id="260"/>
            </w:r>
          </w:p>
        </w:tc>
      </w:tr>
      <w:tr w:rsidR="008F6442" w:rsidRPr="00B53620" w14:paraId="4C9E9B14" w14:textId="77777777" w:rsidTr="008F6442">
        <w:tc>
          <w:tcPr>
            <w:tcW w:w="2518" w:type="dxa"/>
          </w:tcPr>
          <w:p w14:paraId="7F25D0DF" w14:textId="77777777" w:rsidR="008F6442" w:rsidRPr="00B53620" w:rsidRDefault="008F6442" w:rsidP="0082339F">
            <w:pPr>
              <w:rPr>
                <w:strike/>
                <w:color w:val="000000"/>
              </w:rPr>
            </w:pPr>
            <w:r w:rsidRPr="00B53620">
              <w:rPr>
                <w:b/>
                <w:strike/>
                <w:color w:val="000000"/>
              </w:rPr>
              <w:t>Título</w:t>
            </w:r>
          </w:p>
        </w:tc>
        <w:tc>
          <w:tcPr>
            <w:tcW w:w="6515" w:type="dxa"/>
          </w:tcPr>
          <w:p w14:paraId="68CAF179" w14:textId="0018386A" w:rsidR="008F6442" w:rsidRPr="00B53620" w:rsidRDefault="0062384C" w:rsidP="0082339F">
            <w:pPr>
              <w:rPr>
                <w:rFonts w:ascii="Arial" w:hAnsi="Arial" w:cs="Arial"/>
                <w:strike/>
              </w:rPr>
            </w:pPr>
            <w:r w:rsidRPr="00B53620">
              <w:rPr>
                <w:rFonts w:ascii="Arial" w:hAnsi="Arial" w:cs="Arial"/>
                <w:strike/>
              </w:rPr>
              <w:t xml:space="preserve">Consolida tus saberes sobre </w:t>
            </w:r>
            <w:r w:rsidR="008F6442" w:rsidRPr="00B53620">
              <w:rPr>
                <w:rFonts w:ascii="Arial" w:hAnsi="Arial" w:cs="Arial"/>
                <w:strike/>
              </w:rPr>
              <w:t>conflictos globales</w:t>
            </w:r>
          </w:p>
        </w:tc>
      </w:tr>
      <w:tr w:rsidR="008F6442" w:rsidRPr="00B53620" w14:paraId="2505B923" w14:textId="77777777" w:rsidTr="008F6442">
        <w:tc>
          <w:tcPr>
            <w:tcW w:w="2518" w:type="dxa"/>
          </w:tcPr>
          <w:p w14:paraId="7BB02C39" w14:textId="77777777" w:rsidR="008F6442" w:rsidRPr="00B53620" w:rsidRDefault="008F6442" w:rsidP="0082339F">
            <w:pPr>
              <w:rPr>
                <w:strike/>
                <w:color w:val="000000"/>
              </w:rPr>
            </w:pPr>
            <w:r w:rsidRPr="00B53620">
              <w:rPr>
                <w:b/>
                <w:strike/>
                <w:color w:val="000000"/>
              </w:rPr>
              <w:t>Descripción</w:t>
            </w:r>
          </w:p>
        </w:tc>
        <w:tc>
          <w:tcPr>
            <w:tcW w:w="6515" w:type="dxa"/>
          </w:tcPr>
          <w:p w14:paraId="309D7E5E" w14:textId="174786A7" w:rsidR="008F6442" w:rsidRPr="00B53620" w:rsidRDefault="008F6442" w:rsidP="0082339F">
            <w:pPr>
              <w:rPr>
                <w:strike/>
                <w:color w:val="000000"/>
              </w:rPr>
            </w:pPr>
            <w:r w:rsidRPr="00B53620">
              <w:rPr>
                <w:strike/>
                <w:color w:val="000000"/>
              </w:rPr>
              <w:t xml:space="preserve">Actividad que permite </w:t>
            </w:r>
            <w:r w:rsidR="0062384C" w:rsidRPr="00B53620">
              <w:rPr>
                <w:strike/>
                <w:color w:val="000000"/>
              </w:rPr>
              <w:t>c</w:t>
            </w:r>
            <w:r w:rsidR="00424136" w:rsidRPr="00B53620">
              <w:rPr>
                <w:strike/>
                <w:color w:val="000000"/>
              </w:rPr>
              <w:t xml:space="preserve">onsolidar </w:t>
            </w:r>
            <w:r w:rsidR="00246D6A" w:rsidRPr="00B53620">
              <w:rPr>
                <w:strike/>
                <w:color w:val="000000"/>
              </w:rPr>
              <w:t>los</w:t>
            </w:r>
            <w:r w:rsidRPr="00B53620">
              <w:rPr>
                <w:strike/>
                <w:color w:val="000000"/>
              </w:rPr>
              <w:t xml:space="preserve"> conocimientos sobre los conflictos globales</w:t>
            </w:r>
            <w:r w:rsidR="00246D6A" w:rsidRPr="00B53620">
              <w:rPr>
                <w:strike/>
                <w:color w:val="000000"/>
              </w:rPr>
              <w:t>.</w:t>
            </w:r>
          </w:p>
        </w:tc>
      </w:tr>
    </w:tbl>
    <w:p w14:paraId="679C3726" w14:textId="77777777" w:rsidR="008F6442" w:rsidRPr="0082339F" w:rsidRDefault="008F6442" w:rsidP="0082339F">
      <w:pPr>
        <w:rPr>
          <w:sz w:val="22"/>
          <w:szCs w:val="22"/>
          <w:highlight w:val="yellow"/>
        </w:rPr>
      </w:pPr>
    </w:p>
    <w:p w14:paraId="34E96467"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1DCF999E" w14:textId="78BD8E58" w:rsidR="00E04A82" w:rsidRPr="0082339F" w:rsidRDefault="00E04A82" w:rsidP="0082339F">
      <w:pPr>
        <w:pStyle w:val="Ttulo2"/>
      </w:pPr>
      <w:bookmarkStart w:id="261" w:name="_Toc426298282"/>
      <w:r w:rsidRPr="0082339F">
        <w:t>Competencias</w:t>
      </w:r>
      <w:bookmarkEnd w:id="261"/>
    </w:p>
    <w:p w14:paraId="54D04293" w14:textId="74C447B2" w:rsidR="00B47378" w:rsidRDefault="00516592" w:rsidP="0082339F">
      <w:r>
        <w:t>Este es mini-Proyecto: tiene que ser M102</w:t>
      </w:r>
    </w:p>
    <w:tbl>
      <w:tblPr>
        <w:tblStyle w:val="Tablaconcuadrcula"/>
        <w:tblW w:w="0" w:type="auto"/>
        <w:tblLook w:val="04A0" w:firstRow="1" w:lastRow="0" w:firstColumn="1" w:lastColumn="0" w:noHBand="0" w:noVBand="1"/>
      </w:tblPr>
      <w:tblGrid>
        <w:gridCol w:w="2476"/>
        <w:gridCol w:w="6352"/>
      </w:tblGrid>
      <w:tr w:rsidR="00B47378" w:rsidRPr="0082339F" w14:paraId="3A6B6AF0" w14:textId="77777777" w:rsidTr="00054A68">
        <w:tc>
          <w:tcPr>
            <w:tcW w:w="8828" w:type="dxa"/>
            <w:gridSpan w:val="2"/>
            <w:shd w:val="clear" w:color="auto" w:fill="000000" w:themeFill="text1"/>
          </w:tcPr>
          <w:p w14:paraId="5496DB64" w14:textId="77777777" w:rsidR="00B47378" w:rsidRPr="0082339F" w:rsidRDefault="00B47378" w:rsidP="0082339F">
            <w:pPr>
              <w:rPr>
                <w:b/>
                <w:color w:val="FFFFFF" w:themeColor="background1"/>
              </w:rPr>
            </w:pPr>
            <w:commentRangeStart w:id="262"/>
            <w:r w:rsidRPr="0082339F">
              <w:rPr>
                <w:b/>
                <w:color w:val="FFFFFF" w:themeColor="background1"/>
              </w:rPr>
              <w:t>Competencias</w:t>
            </w:r>
            <w:commentRangeEnd w:id="262"/>
            <w:r w:rsidR="00AA56B1">
              <w:rPr>
                <w:rStyle w:val="Refdecomentario"/>
                <w:rFonts w:ascii="Calibri" w:eastAsia="Calibri" w:hAnsi="Calibri" w:cs="Times New Roman"/>
              </w:rPr>
              <w:commentReference w:id="262"/>
            </w:r>
            <w:r w:rsidRPr="0082339F">
              <w:rPr>
                <w:b/>
                <w:color w:val="FFFFFF" w:themeColor="background1"/>
              </w:rPr>
              <w:t>: recurso nuevo</w:t>
            </w:r>
          </w:p>
        </w:tc>
      </w:tr>
      <w:tr w:rsidR="00B47378" w:rsidRPr="0082339F" w14:paraId="45B4ED0E" w14:textId="77777777" w:rsidTr="00054A68">
        <w:tc>
          <w:tcPr>
            <w:tcW w:w="2476" w:type="dxa"/>
          </w:tcPr>
          <w:p w14:paraId="45F24A56" w14:textId="77777777" w:rsidR="00B47378" w:rsidRPr="0082339F" w:rsidRDefault="00B47378" w:rsidP="0082339F">
            <w:pPr>
              <w:rPr>
                <w:b/>
                <w:color w:val="000000"/>
              </w:rPr>
            </w:pPr>
            <w:r w:rsidRPr="0082339F">
              <w:rPr>
                <w:b/>
                <w:color w:val="000000"/>
              </w:rPr>
              <w:t>Código</w:t>
            </w:r>
          </w:p>
        </w:tc>
        <w:tc>
          <w:tcPr>
            <w:tcW w:w="6352" w:type="dxa"/>
          </w:tcPr>
          <w:p w14:paraId="7B1A9437" w14:textId="2ACED91C" w:rsidR="00B47378" w:rsidRPr="0082339F" w:rsidRDefault="00B47378" w:rsidP="00DF2D03">
            <w:pPr>
              <w:rPr>
                <w:b/>
                <w:color w:val="000000"/>
              </w:rPr>
            </w:pPr>
            <w:r w:rsidRPr="0082339F">
              <w:rPr>
                <w:color w:val="000000"/>
              </w:rPr>
              <w:t>CS_11_01_CO_REC</w:t>
            </w:r>
            <w:r w:rsidR="00DF2D03">
              <w:rPr>
                <w:color w:val="000000"/>
              </w:rPr>
              <w:t>23</w:t>
            </w:r>
            <w:r w:rsidR="00160EDC">
              <w:rPr>
                <w:color w:val="000000"/>
              </w:rPr>
              <w:t>0</w:t>
            </w:r>
          </w:p>
        </w:tc>
      </w:tr>
      <w:tr w:rsidR="00B47378" w:rsidRPr="0082339F" w14:paraId="695E0F3A" w14:textId="77777777" w:rsidTr="00054A68">
        <w:tc>
          <w:tcPr>
            <w:tcW w:w="2476" w:type="dxa"/>
          </w:tcPr>
          <w:p w14:paraId="48F6FB4A" w14:textId="77777777" w:rsidR="00B47378" w:rsidRPr="0082339F" w:rsidRDefault="00B47378" w:rsidP="0082339F">
            <w:pPr>
              <w:rPr>
                <w:color w:val="000000"/>
              </w:rPr>
            </w:pPr>
            <w:r w:rsidRPr="0082339F">
              <w:rPr>
                <w:b/>
                <w:color w:val="000000"/>
              </w:rPr>
              <w:t>Título</w:t>
            </w:r>
          </w:p>
        </w:tc>
        <w:tc>
          <w:tcPr>
            <w:tcW w:w="6352" w:type="dxa"/>
          </w:tcPr>
          <w:p w14:paraId="4613317B" w14:textId="3AA849F4" w:rsidR="00B47378" w:rsidRPr="0082339F" w:rsidRDefault="00B47378" w:rsidP="0082339F">
            <w:pPr>
              <w:rPr>
                <w:rFonts w:ascii="Arial" w:hAnsi="Arial" w:cs="Arial"/>
              </w:rPr>
            </w:pPr>
            <w:r w:rsidRPr="0082339F">
              <w:rPr>
                <w:rFonts w:ascii="Arial" w:hAnsi="Arial" w:cs="Arial"/>
              </w:rPr>
              <w:t>Conoce tus competencias para c</w:t>
            </w:r>
            <w:r w:rsidR="00185FB1">
              <w:rPr>
                <w:rFonts w:ascii="Arial" w:hAnsi="Arial" w:cs="Arial"/>
              </w:rPr>
              <w:t>omprender conflictos globales</w:t>
            </w:r>
          </w:p>
        </w:tc>
      </w:tr>
      <w:tr w:rsidR="00B47378" w:rsidRPr="0082339F" w14:paraId="563C062F" w14:textId="77777777" w:rsidTr="00054A68">
        <w:tc>
          <w:tcPr>
            <w:tcW w:w="2476" w:type="dxa"/>
          </w:tcPr>
          <w:p w14:paraId="587B1237" w14:textId="77777777" w:rsidR="00B47378" w:rsidRPr="0082339F" w:rsidRDefault="00B47378" w:rsidP="0082339F">
            <w:pPr>
              <w:rPr>
                <w:color w:val="000000"/>
              </w:rPr>
            </w:pPr>
            <w:r w:rsidRPr="0082339F">
              <w:rPr>
                <w:b/>
                <w:color w:val="000000"/>
              </w:rPr>
              <w:t>Descripción</w:t>
            </w:r>
          </w:p>
        </w:tc>
        <w:tc>
          <w:tcPr>
            <w:tcW w:w="6352" w:type="dxa"/>
          </w:tcPr>
          <w:p w14:paraId="0476A246" w14:textId="6529E6C9" w:rsidR="00B47378" w:rsidRPr="0082339F" w:rsidRDefault="00B47378" w:rsidP="0082339F">
            <w:pPr>
              <w:rPr>
                <w:color w:val="000000"/>
              </w:rPr>
            </w:pPr>
            <w:r w:rsidRPr="0082339F">
              <w:rPr>
                <w:color w:val="000000"/>
              </w:rPr>
              <w:t xml:space="preserve">Actividad que permite revisar </w:t>
            </w:r>
            <w:r w:rsidR="0062384C" w:rsidRPr="0082339F">
              <w:rPr>
                <w:color w:val="000000"/>
              </w:rPr>
              <w:t xml:space="preserve">tus competencias sobre </w:t>
            </w:r>
            <w:r w:rsidRPr="0082339F">
              <w:rPr>
                <w:color w:val="000000"/>
              </w:rPr>
              <w:t>los conflictos globales</w:t>
            </w:r>
          </w:p>
        </w:tc>
      </w:tr>
    </w:tbl>
    <w:p w14:paraId="57C62019" w14:textId="77777777" w:rsidR="00B47378" w:rsidRPr="0082339F" w:rsidRDefault="00B47378" w:rsidP="0082339F">
      <w:pPr>
        <w:rPr>
          <w:sz w:val="22"/>
          <w:szCs w:val="22"/>
          <w:highlight w:val="yellow"/>
        </w:rPr>
      </w:pPr>
    </w:p>
    <w:p w14:paraId="4B24027C"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4D19E3BA" w14:textId="4647A072" w:rsidR="00F76F38" w:rsidRDefault="00E04A82" w:rsidP="00185FB1">
      <w:pPr>
        <w:pStyle w:val="Ttulo2"/>
      </w:pPr>
      <w:bookmarkStart w:id="263" w:name="_Toc426298283"/>
      <w:r w:rsidRPr="0082339F">
        <w:t>Proyecto</w:t>
      </w:r>
      <w:bookmarkEnd w:id="263"/>
    </w:p>
    <w:p w14:paraId="44E2FDB8" w14:textId="532C608C" w:rsidR="00185FB1" w:rsidRPr="00185FB1" w:rsidRDefault="00185FB1" w:rsidP="00185FB1">
      <w:r>
        <w:t>Este tiene que ser motor F13</w:t>
      </w:r>
    </w:p>
    <w:tbl>
      <w:tblPr>
        <w:tblStyle w:val="Tablaconcuadrcula"/>
        <w:tblW w:w="0" w:type="auto"/>
        <w:tblLook w:val="04A0" w:firstRow="1" w:lastRow="0" w:firstColumn="1" w:lastColumn="0" w:noHBand="0" w:noVBand="1"/>
      </w:tblPr>
      <w:tblGrid>
        <w:gridCol w:w="2518"/>
        <w:gridCol w:w="6515"/>
      </w:tblGrid>
      <w:tr w:rsidR="00F76F38" w:rsidRPr="0082339F" w14:paraId="0AAC16C3" w14:textId="77777777" w:rsidTr="00607585">
        <w:tc>
          <w:tcPr>
            <w:tcW w:w="9033" w:type="dxa"/>
            <w:gridSpan w:val="2"/>
            <w:shd w:val="clear" w:color="auto" w:fill="000000" w:themeFill="text1"/>
          </w:tcPr>
          <w:p w14:paraId="75424709" w14:textId="40283F1C" w:rsidR="00F76F38" w:rsidRPr="0082339F" w:rsidRDefault="00F76F38" w:rsidP="0082339F">
            <w:pPr>
              <w:rPr>
                <w:b/>
                <w:color w:val="FFFFFF" w:themeColor="background1"/>
              </w:rPr>
            </w:pPr>
            <w:commentRangeStart w:id="264"/>
            <w:r w:rsidRPr="0082339F">
              <w:rPr>
                <w:b/>
                <w:color w:val="FFFFFF" w:themeColor="background1"/>
              </w:rPr>
              <w:t>Proyecto</w:t>
            </w:r>
            <w:commentRangeEnd w:id="264"/>
            <w:r w:rsidR="00AA56B1">
              <w:rPr>
                <w:rStyle w:val="Refdecomentario"/>
                <w:rFonts w:ascii="Calibri" w:eastAsia="Calibri" w:hAnsi="Calibri" w:cs="Times New Roman"/>
              </w:rPr>
              <w:commentReference w:id="264"/>
            </w:r>
            <w:r w:rsidRPr="0082339F">
              <w:rPr>
                <w:b/>
                <w:color w:val="FFFFFF" w:themeColor="background1"/>
              </w:rPr>
              <w:t>: recurso nuevo</w:t>
            </w:r>
          </w:p>
        </w:tc>
      </w:tr>
      <w:tr w:rsidR="00F76F38" w:rsidRPr="0082339F" w14:paraId="683624DB" w14:textId="77777777" w:rsidTr="00607585">
        <w:tc>
          <w:tcPr>
            <w:tcW w:w="2518" w:type="dxa"/>
          </w:tcPr>
          <w:p w14:paraId="06F1FF4D" w14:textId="77777777" w:rsidR="00F76F38" w:rsidRPr="0082339F" w:rsidRDefault="00F76F38" w:rsidP="0082339F">
            <w:pPr>
              <w:rPr>
                <w:b/>
                <w:color w:val="000000"/>
              </w:rPr>
            </w:pPr>
            <w:r w:rsidRPr="0082339F">
              <w:rPr>
                <w:b/>
                <w:color w:val="000000"/>
              </w:rPr>
              <w:t>Código</w:t>
            </w:r>
          </w:p>
        </w:tc>
        <w:tc>
          <w:tcPr>
            <w:tcW w:w="6515" w:type="dxa"/>
          </w:tcPr>
          <w:p w14:paraId="0CDBD2E4" w14:textId="44A15B15" w:rsidR="00F76F38" w:rsidRPr="0082339F" w:rsidRDefault="00F76F38" w:rsidP="00A436E9">
            <w:pPr>
              <w:rPr>
                <w:b/>
                <w:color w:val="000000"/>
              </w:rPr>
            </w:pPr>
            <w:r w:rsidRPr="0082339F">
              <w:rPr>
                <w:color w:val="000000"/>
              </w:rPr>
              <w:t>CS_11_01_CO_REC</w:t>
            </w:r>
            <w:r w:rsidR="00EC2EB6">
              <w:rPr>
                <w:color w:val="000000"/>
              </w:rPr>
              <w:t>24</w:t>
            </w:r>
            <w:r w:rsidR="00160EDC">
              <w:rPr>
                <w:color w:val="000000"/>
              </w:rPr>
              <w:t>0</w:t>
            </w:r>
          </w:p>
        </w:tc>
      </w:tr>
      <w:tr w:rsidR="00F76F38" w:rsidRPr="0082339F" w14:paraId="774C8BCB" w14:textId="77777777" w:rsidTr="00607585">
        <w:tc>
          <w:tcPr>
            <w:tcW w:w="2518" w:type="dxa"/>
          </w:tcPr>
          <w:p w14:paraId="0030CFF6" w14:textId="77777777" w:rsidR="00F76F38" w:rsidRPr="0082339F" w:rsidRDefault="00F76F38" w:rsidP="0082339F">
            <w:pPr>
              <w:rPr>
                <w:color w:val="000000"/>
              </w:rPr>
            </w:pPr>
            <w:r w:rsidRPr="0082339F">
              <w:rPr>
                <w:b/>
                <w:color w:val="000000"/>
              </w:rPr>
              <w:t>Título</w:t>
            </w:r>
          </w:p>
        </w:tc>
        <w:tc>
          <w:tcPr>
            <w:tcW w:w="6515" w:type="dxa"/>
          </w:tcPr>
          <w:p w14:paraId="6BA6C125" w14:textId="13D6813A" w:rsidR="00F76F38" w:rsidRPr="0082339F" w:rsidRDefault="00625825" w:rsidP="0082339F">
            <w:pPr>
              <w:rPr>
                <w:rFonts w:ascii="Arial" w:hAnsi="Arial" w:cs="Arial"/>
              </w:rPr>
            </w:pPr>
            <w:r w:rsidRPr="0082339F">
              <w:rPr>
                <w:rFonts w:ascii="Arial" w:hAnsi="Arial" w:cs="Arial"/>
              </w:rPr>
              <w:t>Proyecto: Pensar mi presente</w:t>
            </w:r>
          </w:p>
        </w:tc>
      </w:tr>
      <w:tr w:rsidR="00F76F38" w:rsidRPr="0082339F" w14:paraId="097A1BA4" w14:textId="77777777" w:rsidTr="00607585">
        <w:tc>
          <w:tcPr>
            <w:tcW w:w="2518" w:type="dxa"/>
          </w:tcPr>
          <w:p w14:paraId="4E9BF3CA" w14:textId="77777777" w:rsidR="00F76F38" w:rsidRPr="0082339F" w:rsidRDefault="00F76F38" w:rsidP="0082339F">
            <w:pPr>
              <w:rPr>
                <w:color w:val="000000"/>
              </w:rPr>
            </w:pPr>
            <w:r w:rsidRPr="0082339F">
              <w:rPr>
                <w:b/>
                <w:color w:val="000000"/>
              </w:rPr>
              <w:t>Descripción</w:t>
            </w:r>
          </w:p>
        </w:tc>
        <w:tc>
          <w:tcPr>
            <w:tcW w:w="6515" w:type="dxa"/>
          </w:tcPr>
          <w:p w14:paraId="4FE46EC3" w14:textId="2D59006C" w:rsidR="00F76F38" w:rsidRPr="0082339F" w:rsidRDefault="00625825" w:rsidP="0082339F">
            <w:pPr>
              <w:rPr>
                <w:rFonts w:ascii="Arial" w:hAnsi="Arial" w:cs="Arial"/>
              </w:rPr>
            </w:pPr>
            <w:r w:rsidRPr="0082339F">
              <w:rPr>
                <w:rFonts w:ascii="Arial" w:hAnsi="Arial" w:cs="Arial"/>
              </w:rPr>
              <w:t>Proyecto colectivo que busca crear conciencia en el estudian</w:t>
            </w:r>
            <w:r w:rsidR="00185FB1">
              <w:rPr>
                <w:rFonts w:ascii="Arial" w:hAnsi="Arial" w:cs="Arial"/>
              </w:rPr>
              <w:t>te acerca de su realidad actual</w:t>
            </w:r>
          </w:p>
        </w:tc>
      </w:tr>
    </w:tbl>
    <w:p w14:paraId="2C830C2A" w14:textId="77777777" w:rsidR="00F76F38" w:rsidRPr="0082339F" w:rsidRDefault="00F76F38" w:rsidP="0082339F">
      <w:pPr>
        <w:rPr>
          <w:sz w:val="22"/>
          <w:szCs w:val="22"/>
          <w:highlight w:val="yellow"/>
        </w:rPr>
      </w:pPr>
    </w:p>
    <w:p w14:paraId="250CE461" w14:textId="77777777" w:rsidR="008F6442" w:rsidRPr="0082339F" w:rsidRDefault="008F6442" w:rsidP="0082339F">
      <w:pPr>
        <w:rPr>
          <w:sz w:val="22"/>
          <w:szCs w:val="22"/>
          <w:highlight w:val="yellow"/>
        </w:rPr>
      </w:pPr>
    </w:p>
    <w:p w14:paraId="18211ED7" w14:textId="77777777" w:rsidR="0082339F" w:rsidRDefault="001E54D7" w:rsidP="0082339F">
      <w:pPr>
        <w:rPr>
          <w:sz w:val="22"/>
          <w:szCs w:val="22"/>
        </w:rPr>
      </w:pPr>
      <w:r w:rsidRPr="0082339F">
        <w:rPr>
          <w:sz w:val="22"/>
          <w:szCs w:val="22"/>
          <w:highlight w:val="yellow"/>
        </w:rPr>
        <w:t xml:space="preserve"> </w:t>
      </w:r>
      <w:r w:rsidR="00054A93" w:rsidRPr="0082339F">
        <w:rPr>
          <w:sz w:val="22"/>
          <w:szCs w:val="22"/>
          <w:highlight w:val="yellow"/>
        </w:rPr>
        <w:t>[SECCIÓN 1]</w:t>
      </w:r>
      <w:r w:rsidR="00046E4D" w:rsidRPr="0082339F">
        <w:rPr>
          <w:sz w:val="22"/>
          <w:szCs w:val="22"/>
        </w:rPr>
        <w:t xml:space="preserve"> </w:t>
      </w:r>
    </w:p>
    <w:p w14:paraId="11F09326" w14:textId="328D3D95" w:rsidR="0062384C" w:rsidRDefault="005622DF" w:rsidP="0082339F">
      <w:pPr>
        <w:pStyle w:val="Ttulo1"/>
      </w:pPr>
      <w:bookmarkStart w:id="265" w:name="_Toc426298284"/>
      <w:r>
        <w:t xml:space="preserve">*  </w:t>
      </w:r>
      <w:r w:rsidR="00054A93" w:rsidRPr="0082339F">
        <w:t xml:space="preserve">Fin de </w:t>
      </w:r>
      <w:r w:rsidR="0062384C" w:rsidRPr="0082339F">
        <w:t>tema</w:t>
      </w:r>
      <w:bookmarkEnd w:id="265"/>
    </w:p>
    <w:p w14:paraId="4212F040" w14:textId="77777777" w:rsidR="0082339F" w:rsidRPr="0082339F" w:rsidRDefault="0082339F" w:rsidP="0082339F"/>
    <w:p w14:paraId="704B86F5"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2A671506" w14:textId="1C8554CD" w:rsidR="00E04A82" w:rsidRPr="0082339F" w:rsidRDefault="00E04A82" w:rsidP="0082339F">
      <w:pPr>
        <w:pStyle w:val="Ttulo2"/>
      </w:pPr>
      <w:bookmarkStart w:id="266" w:name="_Toc426298285"/>
      <w:r w:rsidRPr="0082339F">
        <w:t xml:space="preserve">Mapa </w:t>
      </w:r>
      <w:commentRangeStart w:id="267"/>
      <w:r w:rsidRPr="0082339F">
        <w:t>conceptual</w:t>
      </w:r>
      <w:commentRangeEnd w:id="267"/>
      <w:r w:rsidR="000C2AE9">
        <w:rPr>
          <w:rStyle w:val="Refdecomentario"/>
          <w:rFonts w:ascii="Calibri" w:eastAsia="Calibri" w:hAnsi="Calibri" w:cs="Times New Roman"/>
          <w:color w:val="auto"/>
          <w:lang w:val="es-MX"/>
        </w:rPr>
        <w:commentReference w:id="267"/>
      </w:r>
      <w:bookmarkEnd w:id="266"/>
    </w:p>
    <w:p w14:paraId="3905B114" w14:textId="77777777" w:rsidR="00E04A82" w:rsidRPr="0082339F" w:rsidRDefault="00E04A82" w:rsidP="0082339F">
      <w:pPr>
        <w:rPr>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34A9E" w:rsidRPr="0082339F" w14:paraId="2123944D" w14:textId="77777777" w:rsidTr="00CF08D1">
        <w:tc>
          <w:tcPr>
            <w:tcW w:w="9033" w:type="dxa"/>
            <w:gridSpan w:val="2"/>
            <w:shd w:val="clear" w:color="auto" w:fill="000000" w:themeFill="text1"/>
          </w:tcPr>
          <w:p w14:paraId="383D4241" w14:textId="703BACF8" w:rsidR="00134A9E" w:rsidRPr="0082339F" w:rsidRDefault="00134A9E" w:rsidP="0082339F">
            <w:pPr>
              <w:rPr>
                <w:b/>
                <w:color w:val="FFFFFF" w:themeColor="background1"/>
              </w:rPr>
            </w:pPr>
            <w:r w:rsidRPr="0082339F">
              <w:rPr>
                <w:b/>
                <w:color w:val="FFFFFF" w:themeColor="background1"/>
              </w:rPr>
              <w:t>Mapa conceptual</w:t>
            </w:r>
          </w:p>
        </w:tc>
      </w:tr>
      <w:tr w:rsidR="00134A9E" w:rsidRPr="0082339F" w14:paraId="15719AA6" w14:textId="77777777" w:rsidTr="00CF08D1">
        <w:tc>
          <w:tcPr>
            <w:tcW w:w="2518" w:type="dxa"/>
          </w:tcPr>
          <w:p w14:paraId="6CFD1BE5" w14:textId="77777777" w:rsidR="00134A9E" w:rsidRPr="0082339F" w:rsidRDefault="00134A9E" w:rsidP="0082339F">
            <w:pPr>
              <w:rPr>
                <w:b/>
                <w:color w:val="000000"/>
              </w:rPr>
            </w:pPr>
            <w:r w:rsidRPr="0082339F">
              <w:rPr>
                <w:b/>
                <w:color w:val="000000"/>
              </w:rPr>
              <w:t>Código</w:t>
            </w:r>
          </w:p>
        </w:tc>
        <w:tc>
          <w:tcPr>
            <w:tcW w:w="6515" w:type="dxa"/>
          </w:tcPr>
          <w:p w14:paraId="45241CCC" w14:textId="7EE9CFD0" w:rsidR="00134A9E" w:rsidRPr="0082339F" w:rsidRDefault="00E62EB0" w:rsidP="00A436E9">
            <w:pPr>
              <w:rPr>
                <w:b/>
                <w:color w:val="000000"/>
              </w:rPr>
            </w:pPr>
            <w:r w:rsidRPr="0082339F">
              <w:rPr>
                <w:color w:val="000000"/>
              </w:rPr>
              <w:t>CS_11</w:t>
            </w:r>
            <w:r w:rsidR="008F6442" w:rsidRPr="0082339F">
              <w:rPr>
                <w:color w:val="000000"/>
              </w:rPr>
              <w:t>_01_REC</w:t>
            </w:r>
            <w:r w:rsidR="00A436E9">
              <w:rPr>
                <w:color w:val="000000"/>
              </w:rPr>
              <w:t>250</w:t>
            </w:r>
          </w:p>
        </w:tc>
      </w:tr>
      <w:tr w:rsidR="00134A9E" w:rsidRPr="0082339F" w14:paraId="181F52A6" w14:textId="77777777" w:rsidTr="00CF08D1">
        <w:tc>
          <w:tcPr>
            <w:tcW w:w="2518" w:type="dxa"/>
          </w:tcPr>
          <w:p w14:paraId="4246924B" w14:textId="77777777" w:rsidR="00134A9E" w:rsidRPr="0082339F" w:rsidRDefault="00134A9E" w:rsidP="0082339F">
            <w:pPr>
              <w:rPr>
                <w:color w:val="000000"/>
              </w:rPr>
            </w:pPr>
            <w:r w:rsidRPr="0082339F">
              <w:rPr>
                <w:b/>
                <w:color w:val="000000"/>
              </w:rPr>
              <w:t>Título</w:t>
            </w:r>
          </w:p>
        </w:tc>
        <w:tc>
          <w:tcPr>
            <w:tcW w:w="6515" w:type="dxa"/>
          </w:tcPr>
          <w:p w14:paraId="286725BC" w14:textId="3C678F72" w:rsidR="00134A9E" w:rsidRPr="0082339F" w:rsidRDefault="00134A9E" w:rsidP="0082339F">
            <w:pPr>
              <w:rPr>
                <w:b/>
                <w:color w:val="000000"/>
              </w:rPr>
            </w:pPr>
            <w:r w:rsidRPr="0082339F">
              <w:rPr>
                <w:b/>
                <w:color w:val="000000"/>
              </w:rPr>
              <w:t>Mapa conceptual</w:t>
            </w:r>
          </w:p>
        </w:tc>
      </w:tr>
      <w:tr w:rsidR="00134A9E" w:rsidRPr="0082339F" w14:paraId="738A5489" w14:textId="77777777" w:rsidTr="00CF08D1">
        <w:tc>
          <w:tcPr>
            <w:tcW w:w="2518" w:type="dxa"/>
          </w:tcPr>
          <w:p w14:paraId="04B26A5F" w14:textId="77777777" w:rsidR="00134A9E" w:rsidRPr="0082339F" w:rsidRDefault="00134A9E" w:rsidP="0082339F">
            <w:pPr>
              <w:rPr>
                <w:color w:val="000000"/>
              </w:rPr>
            </w:pPr>
            <w:r w:rsidRPr="0082339F">
              <w:rPr>
                <w:b/>
                <w:color w:val="000000"/>
              </w:rPr>
              <w:t>Descripción</w:t>
            </w:r>
          </w:p>
        </w:tc>
        <w:tc>
          <w:tcPr>
            <w:tcW w:w="6515" w:type="dxa"/>
          </w:tcPr>
          <w:p w14:paraId="4BA77D9A" w14:textId="0A4DDD8D" w:rsidR="00134A9E" w:rsidRPr="0082339F" w:rsidRDefault="00345D00" w:rsidP="0082339F">
            <w:pPr>
              <w:rPr>
                <w:color w:val="000000"/>
              </w:rPr>
            </w:pPr>
            <w:r w:rsidRPr="0082339F">
              <w:rPr>
                <w:color w:val="000000"/>
              </w:rPr>
              <w:t xml:space="preserve">Esquema que representa </w:t>
            </w:r>
            <w:r w:rsidR="003B34BB" w:rsidRPr="0082339F">
              <w:rPr>
                <w:color w:val="000000"/>
              </w:rPr>
              <w:t>las relaciones y el</w:t>
            </w:r>
            <w:r w:rsidRPr="0082339F">
              <w:rPr>
                <w:color w:val="000000"/>
              </w:rPr>
              <w:t xml:space="preserve"> orden de desarrollo del tema</w:t>
            </w:r>
          </w:p>
        </w:tc>
      </w:tr>
    </w:tbl>
    <w:p w14:paraId="52D7A3C0" w14:textId="77777777" w:rsidR="00054A93" w:rsidRPr="0082339F" w:rsidRDefault="00054A93" w:rsidP="0082339F">
      <w:pPr>
        <w:rPr>
          <w:sz w:val="22"/>
          <w:szCs w:val="22"/>
          <w:highlight w:val="yellow"/>
        </w:rPr>
      </w:pPr>
    </w:p>
    <w:p w14:paraId="6B978E6E"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506A6D89" w14:textId="3040013B" w:rsidR="00E04A82" w:rsidRPr="0082339F" w:rsidRDefault="00E04A82" w:rsidP="0082339F">
      <w:pPr>
        <w:pStyle w:val="Ttulo2"/>
      </w:pPr>
      <w:bookmarkStart w:id="268" w:name="_Toc426298286"/>
      <w:r w:rsidRPr="0082339F">
        <w:t>Evaluación I</w:t>
      </w:r>
      <w:bookmarkEnd w:id="268"/>
    </w:p>
    <w:p w14:paraId="55F1A414" w14:textId="77777777" w:rsidR="005D0876" w:rsidRDefault="005D0876" w:rsidP="005D0876">
      <w:pPr>
        <w:pStyle w:val="Textocomentario"/>
      </w:pPr>
      <w:r>
        <w:t>Las evaluaciones son M4A</w:t>
      </w:r>
    </w:p>
    <w:tbl>
      <w:tblPr>
        <w:tblStyle w:val="Tablaconcuadrcula"/>
        <w:tblW w:w="0" w:type="auto"/>
        <w:tblLook w:val="04A0" w:firstRow="1" w:lastRow="0" w:firstColumn="1" w:lastColumn="0" w:noHBand="0" w:noVBand="1"/>
      </w:tblPr>
      <w:tblGrid>
        <w:gridCol w:w="2476"/>
        <w:gridCol w:w="6352"/>
      </w:tblGrid>
      <w:tr w:rsidR="00134A9E" w:rsidRPr="0082339F" w14:paraId="0D64212D" w14:textId="77777777" w:rsidTr="00054A68">
        <w:tc>
          <w:tcPr>
            <w:tcW w:w="8828" w:type="dxa"/>
            <w:gridSpan w:val="2"/>
            <w:shd w:val="clear" w:color="auto" w:fill="000000" w:themeFill="text1"/>
          </w:tcPr>
          <w:p w14:paraId="75D1D1A2" w14:textId="6B0EA7BF" w:rsidR="00134A9E" w:rsidRPr="0082339F" w:rsidRDefault="00134A9E" w:rsidP="0082339F">
            <w:pPr>
              <w:rPr>
                <w:b/>
                <w:color w:val="FFFFFF" w:themeColor="background1"/>
              </w:rPr>
            </w:pPr>
            <w:r w:rsidRPr="0082339F">
              <w:rPr>
                <w:b/>
                <w:color w:val="FFFFFF" w:themeColor="background1"/>
              </w:rPr>
              <w:t>Evaluación: recurso nuevo</w:t>
            </w:r>
          </w:p>
        </w:tc>
      </w:tr>
      <w:tr w:rsidR="00134A9E" w:rsidRPr="0082339F" w14:paraId="207EA6AB" w14:textId="77777777" w:rsidTr="00054A68">
        <w:tc>
          <w:tcPr>
            <w:tcW w:w="2476" w:type="dxa"/>
          </w:tcPr>
          <w:p w14:paraId="55596F6C" w14:textId="77777777" w:rsidR="00134A9E" w:rsidRPr="0082339F" w:rsidRDefault="00134A9E" w:rsidP="0082339F">
            <w:pPr>
              <w:rPr>
                <w:b/>
                <w:color w:val="000000"/>
              </w:rPr>
            </w:pPr>
            <w:r w:rsidRPr="0082339F">
              <w:rPr>
                <w:b/>
                <w:color w:val="000000"/>
              </w:rPr>
              <w:t>Código</w:t>
            </w:r>
          </w:p>
        </w:tc>
        <w:tc>
          <w:tcPr>
            <w:tcW w:w="6352" w:type="dxa"/>
          </w:tcPr>
          <w:p w14:paraId="6314654A" w14:textId="5251EDCD" w:rsidR="00134A9E" w:rsidRPr="0082339F" w:rsidRDefault="00E62EB0" w:rsidP="00A436E9">
            <w:pPr>
              <w:rPr>
                <w:b/>
                <w:color w:val="000000"/>
              </w:rPr>
            </w:pPr>
            <w:r w:rsidRPr="0082339F">
              <w:rPr>
                <w:color w:val="000000"/>
              </w:rPr>
              <w:t>CS_11</w:t>
            </w:r>
            <w:r w:rsidR="004C0304" w:rsidRPr="0082339F">
              <w:rPr>
                <w:color w:val="000000"/>
              </w:rPr>
              <w:t>_01_CO_</w:t>
            </w:r>
            <w:commentRangeStart w:id="269"/>
            <w:r w:rsidR="004C0304" w:rsidRPr="0082339F">
              <w:rPr>
                <w:color w:val="000000"/>
              </w:rPr>
              <w:t>REC</w:t>
            </w:r>
            <w:r w:rsidR="00A436E9">
              <w:rPr>
                <w:color w:val="000000"/>
              </w:rPr>
              <w:t>26</w:t>
            </w:r>
            <w:r w:rsidR="00160EDC">
              <w:rPr>
                <w:color w:val="000000"/>
              </w:rPr>
              <w:t>0</w:t>
            </w:r>
            <w:commentRangeEnd w:id="269"/>
            <w:r w:rsidR="005D0876">
              <w:rPr>
                <w:rStyle w:val="Refdecomentario"/>
                <w:rFonts w:ascii="Calibri" w:eastAsia="Calibri" w:hAnsi="Calibri" w:cs="Times New Roman"/>
              </w:rPr>
              <w:commentReference w:id="269"/>
            </w:r>
          </w:p>
        </w:tc>
      </w:tr>
      <w:tr w:rsidR="00134A9E" w:rsidRPr="0082339F" w14:paraId="38269999" w14:textId="77777777" w:rsidTr="00054A68">
        <w:tc>
          <w:tcPr>
            <w:tcW w:w="2476" w:type="dxa"/>
          </w:tcPr>
          <w:p w14:paraId="35CCBF58" w14:textId="77777777" w:rsidR="00134A9E" w:rsidRPr="0082339F" w:rsidRDefault="00134A9E" w:rsidP="0082339F">
            <w:pPr>
              <w:rPr>
                <w:color w:val="000000"/>
              </w:rPr>
            </w:pPr>
            <w:r w:rsidRPr="0082339F">
              <w:rPr>
                <w:b/>
                <w:color w:val="000000"/>
              </w:rPr>
              <w:t>Título</w:t>
            </w:r>
          </w:p>
        </w:tc>
        <w:tc>
          <w:tcPr>
            <w:tcW w:w="6352" w:type="dxa"/>
          </w:tcPr>
          <w:p w14:paraId="0AD568EA" w14:textId="4DD3B88E" w:rsidR="00134A9E" w:rsidRPr="0082339F" w:rsidRDefault="004C0304" w:rsidP="0082339F">
            <w:pPr>
              <w:rPr>
                <w:color w:val="000000"/>
              </w:rPr>
            </w:pPr>
            <w:r w:rsidRPr="0082339F">
              <w:rPr>
                <w:color w:val="000000"/>
              </w:rPr>
              <w:t>Evaluación I</w:t>
            </w:r>
          </w:p>
        </w:tc>
      </w:tr>
      <w:tr w:rsidR="00134A9E" w:rsidRPr="0082339F" w14:paraId="680DAD81" w14:textId="77777777" w:rsidTr="00054A68">
        <w:tc>
          <w:tcPr>
            <w:tcW w:w="2476" w:type="dxa"/>
          </w:tcPr>
          <w:p w14:paraId="3BDF4C16" w14:textId="77777777" w:rsidR="00134A9E" w:rsidRPr="0082339F" w:rsidRDefault="00134A9E" w:rsidP="0082339F">
            <w:pPr>
              <w:rPr>
                <w:color w:val="000000"/>
              </w:rPr>
            </w:pPr>
            <w:r w:rsidRPr="0082339F">
              <w:rPr>
                <w:b/>
                <w:color w:val="000000"/>
              </w:rPr>
              <w:t>Descripción</w:t>
            </w:r>
          </w:p>
        </w:tc>
        <w:tc>
          <w:tcPr>
            <w:tcW w:w="6352" w:type="dxa"/>
          </w:tcPr>
          <w:p w14:paraId="0076C91A" w14:textId="5A09206D" w:rsidR="00134A9E" w:rsidRPr="0082339F" w:rsidRDefault="002B38E0" w:rsidP="0082339F">
            <w:pPr>
              <w:rPr>
                <w:color w:val="000000"/>
              </w:rPr>
            </w:pPr>
            <w:r w:rsidRPr="0082339F">
              <w:rPr>
                <w:color w:val="000000"/>
              </w:rPr>
              <w:t xml:space="preserve">Actividad que permite evaluar </w:t>
            </w:r>
            <w:r w:rsidR="00246D6A" w:rsidRPr="0082339F">
              <w:rPr>
                <w:color w:val="000000"/>
              </w:rPr>
              <w:t>los</w:t>
            </w:r>
            <w:r w:rsidRPr="0082339F">
              <w:rPr>
                <w:color w:val="000000"/>
              </w:rPr>
              <w:t xml:space="preserve"> conocimientos sobre e</w:t>
            </w:r>
            <w:r w:rsidR="004C0304" w:rsidRPr="0082339F">
              <w:rPr>
                <w:color w:val="000000"/>
              </w:rPr>
              <w:t xml:space="preserve">l </w:t>
            </w:r>
            <w:r w:rsidR="00246D6A" w:rsidRPr="0082339F">
              <w:rPr>
                <w:color w:val="000000"/>
              </w:rPr>
              <w:t xml:space="preserve">Nuevo  Orden Mundial </w:t>
            </w:r>
            <w:r w:rsidR="004C0304" w:rsidRPr="0082339F">
              <w:rPr>
                <w:color w:val="000000"/>
              </w:rPr>
              <w:t xml:space="preserve">y las claves para comprender </w:t>
            </w:r>
            <w:r w:rsidR="00246D6A" w:rsidRPr="0082339F">
              <w:rPr>
                <w:color w:val="000000"/>
              </w:rPr>
              <w:t xml:space="preserve">los </w:t>
            </w:r>
            <w:r w:rsidR="004C0304" w:rsidRPr="0082339F">
              <w:rPr>
                <w:color w:val="000000"/>
              </w:rPr>
              <w:t>conflictos del siglo XXI</w:t>
            </w:r>
          </w:p>
        </w:tc>
      </w:tr>
    </w:tbl>
    <w:p w14:paraId="6BF6CAE0" w14:textId="77777777" w:rsidR="00134A9E" w:rsidRDefault="00134A9E" w:rsidP="0082339F">
      <w:pPr>
        <w:rPr>
          <w:sz w:val="22"/>
          <w:szCs w:val="22"/>
          <w:highlight w:val="yellow"/>
        </w:rPr>
      </w:pPr>
    </w:p>
    <w:p w14:paraId="27667B6B" w14:textId="7BAD79F3" w:rsidR="00A436E9" w:rsidRPr="0082339F" w:rsidRDefault="00A436E9" w:rsidP="0082339F">
      <w:pPr>
        <w:rPr>
          <w:sz w:val="22"/>
          <w:szCs w:val="22"/>
          <w:highlight w:val="yellow"/>
        </w:rPr>
      </w:pPr>
      <w:r>
        <w:rPr>
          <w:sz w:val="22"/>
          <w:szCs w:val="22"/>
          <w:highlight w:val="yellow"/>
        </w:rPr>
        <w:t>Sólo va 1 evaluación</w:t>
      </w:r>
    </w:p>
    <w:p w14:paraId="227C043C" w14:textId="77777777" w:rsidR="0082339F" w:rsidRPr="00A436E9" w:rsidRDefault="00E04A82" w:rsidP="0082339F">
      <w:pPr>
        <w:rPr>
          <w:rFonts w:ascii="Times" w:hAnsi="Times"/>
          <w:strike/>
          <w:sz w:val="22"/>
          <w:szCs w:val="22"/>
        </w:rPr>
      </w:pPr>
      <w:r w:rsidRPr="0082339F">
        <w:rPr>
          <w:rFonts w:ascii="Times" w:hAnsi="Times"/>
          <w:sz w:val="22"/>
          <w:szCs w:val="22"/>
          <w:highlight w:val="yellow"/>
        </w:rPr>
        <w:t>[</w:t>
      </w:r>
      <w:r w:rsidRPr="00A436E9">
        <w:rPr>
          <w:rFonts w:ascii="Times" w:hAnsi="Times"/>
          <w:strike/>
          <w:sz w:val="22"/>
          <w:szCs w:val="22"/>
          <w:highlight w:val="yellow"/>
        </w:rPr>
        <w:t>SECCIÓN 2]</w:t>
      </w:r>
      <w:r w:rsidRPr="00A436E9">
        <w:rPr>
          <w:rFonts w:ascii="Times" w:hAnsi="Times"/>
          <w:strike/>
          <w:sz w:val="22"/>
          <w:szCs w:val="22"/>
        </w:rPr>
        <w:t xml:space="preserve"> </w:t>
      </w:r>
    </w:p>
    <w:p w14:paraId="1781A7FE" w14:textId="0ABB366F" w:rsidR="00E04A82" w:rsidRPr="008C7B4B" w:rsidRDefault="00E04A82" w:rsidP="008C7B4B">
      <w:pPr>
        <w:rPr>
          <w:strike/>
        </w:rPr>
      </w:pPr>
      <w:r w:rsidRPr="008C7B4B">
        <w:rPr>
          <w:strike/>
        </w:rPr>
        <w:t>Evaluación II</w:t>
      </w:r>
    </w:p>
    <w:p w14:paraId="5C5DDA04" w14:textId="77777777" w:rsidR="00E04A82" w:rsidRPr="00A436E9" w:rsidRDefault="00E04A82" w:rsidP="0082339F">
      <w:pPr>
        <w:rPr>
          <w:strike/>
          <w:sz w:val="22"/>
          <w:szCs w:val="22"/>
          <w:highlight w:val="yellow"/>
        </w:rPr>
      </w:pPr>
    </w:p>
    <w:tbl>
      <w:tblPr>
        <w:tblStyle w:val="Tablaconcuadrcula"/>
        <w:tblW w:w="9054" w:type="dxa"/>
        <w:tblLayout w:type="fixed"/>
        <w:tblLook w:val="04A0" w:firstRow="1" w:lastRow="0" w:firstColumn="1" w:lastColumn="0" w:noHBand="0" w:noVBand="1"/>
      </w:tblPr>
      <w:tblGrid>
        <w:gridCol w:w="2405"/>
        <w:gridCol w:w="6649"/>
      </w:tblGrid>
      <w:tr w:rsidR="00E04A82" w:rsidRPr="00A436E9" w14:paraId="234B5F30" w14:textId="77777777" w:rsidTr="00424136">
        <w:tc>
          <w:tcPr>
            <w:tcW w:w="9054" w:type="dxa"/>
            <w:gridSpan w:val="2"/>
            <w:shd w:val="clear" w:color="auto" w:fill="000000" w:themeFill="text1"/>
          </w:tcPr>
          <w:p w14:paraId="1123BE62" w14:textId="77777777" w:rsidR="00E04A82" w:rsidRPr="00A436E9" w:rsidRDefault="00E04A82" w:rsidP="0082339F">
            <w:pPr>
              <w:rPr>
                <w:b/>
                <w:strike/>
                <w:color w:val="FFFFFF" w:themeColor="background1"/>
              </w:rPr>
            </w:pPr>
            <w:r w:rsidRPr="00A436E9">
              <w:rPr>
                <w:b/>
                <w:strike/>
                <w:color w:val="FFFFFF" w:themeColor="background1"/>
              </w:rPr>
              <w:t>Evaluación: recurso nuevo</w:t>
            </w:r>
          </w:p>
        </w:tc>
      </w:tr>
      <w:tr w:rsidR="00E04A82" w:rsidRPr="00A436E9" w14:paraId="48E08E3A" w14:textId="77777777" w:rsidTr="00424136">
        <w:tc>
          <w:tcPr>
            <w:tcW w:w="2405" w:type="dxa"/>
          </w:tcPr>
          <w:p w14:paraId="1D8F8703" w14:textId="77777777" w:rsidR="00E04A82" w:rsidRPr="00A436E9" w:rsidRDefault="00E04A82" w:rsidP="0082339F">
            <w:pPr>
              <w:rPr>
                <w:b/>
                <w:strike/>
                <w:color w:val="000000"/>
              </w:rPr>
            </w:pPr>
            <w:r w:rsidRPr="00A436E9">
              <w:rPr>
                <w:b/>
                <w:strike/>
                <w:color w:val="000000"/>
              </w:rPr>
              <w:t>Código</w:t>
            </w:r>
          </w:p>
        </w:tc>
        <w:tc>
          <w:tcPr>
            <w:tcW w:w="6649" w:type="dxa"/>
          </w:tcPr>
          <w:p w14:paraId="263B3803" w14:textId="1822AB61" w:rsidR="00E04A82" w:rsidRPr="00A436E9" w:rsidRDefault="00E04A82" w:rsidP="00A436E9">
            <w:pPr>
              <w:rPr>
                <w:b/>
                <w:strike/>
                <w:color w:val="000000"/>
              </w:rPr>
            </w:pPr>
            <w:r w:rsidRPr="00A436E9">
              <w:rPr>
                <w:strike/>
                <w:color w:val="000000"/>
              </w:rPr>
              <w:t>CS_11_01_CO_</w:t>
            </w:r>
            <w:commentRangeStart w:id="270"/>
            <w:r w:rsidRPr="00A436E9">
              <w:rPr>
                <w:strike/>
                <w:color w:val="000000"/>
              </w:rPr>
              <w:t>REC</w:t>
            </w:r>
            <w:r w:rsidR="00A436E9" w:rsidRPr="00A436E9">
              <w:rPr>
                <w:strike/>
                <w:color w:val="000000"/>
              </w:rPr>
              <w:t>xxx</w:t>
            </w:r>
            <w:r w:rsidR="00160EDC" w:rsidRPr="00A436E9">
              <w:rPr>
                <w:strike/>
                <w:color w:val="000000"/>
              </w:rPr>
              <w:t xml:space="preserve"> (ant </w:t>
            </w:r>
            <w:r w:rsidRPr="00A436E9">
              <w:rPr>
                <w:strike/>
                <w:color w:val="000000"/>
              </w:rPr>
              <w:t>290</w:t>
            </w:r>
            <w:commentRangeEnd w:id="270"/>
            <w:r w:rsidR="00160EDC" w:rsidRPr="00A436E9">
              <w:rPr>
                <w:strike/>
                <w:color w:val="000000"/>
              </w:rPr>
              <w:t>)</w:t>
            </w:r>
            <w:r w:rsidR="005D0876" w:rsidRPr="00A436E9">
              <w:rPr>
                <w:rStyle w:val="Refdecomentario"/>
                <w:rFonts w:ascii="Calibri" w:eastAsia="Calibri" w:hAnsi="Calibri" w:cs="Times New Roman"/>
                <w:strike/>
              </w:rPr>
              <w:commentReference w:id="270"/>
            </w:r>
          </w:p>
        </w:tc>
      </w:tr>
      <w:tr w:rsidR="00E04A82" w:rsidRPr="00A436E9" w14:paraId="744176CF" w14:textId="77777777" w:rsidTr="00424136">
        <w:tc>
          <w:tcPr>
            <w:tcW w:w="2405" w:type="dxa"/>
          </w:tcPr>
          <w:p w14:paraId="69BD1751" w14:textId="77777777" w:rsidR="00E04A82" w:rsidRPr="00A436E9" w:rsidRDefault="00E04A82" w:rsidP="0082339F">
            <w:pPr>
              <w:rPr>
                <w:strike/>
                <w:color w:val="000000"/>
              </w:rPr>
            </w:pPr>
            <w:r w:rsidRPr="00A436E9">
              <w:rPr>
                <w:b/>
                <w:strike/>
                <w:color w:val="000000"/>
              </w:rPr>
              <w:t>Título</w:t>
            </w:r>
          </w:p>
        </w:tc>
        <w:tc>
          <w:tcPr>
            <w:tcW w:w="6649" w:type="dxa"/>
          </w:tcPr>
          <w:p w14:paraId="16346CDF" w14:textId="77777777" w:rsidR="00E04A82" w:rsidRPr="00A436E9" w:rsidRDefault="00E04A82" w:rsidP="0082339F">
            <w:pPr>
              <w:rPr>
                <w:strike/>
                <w:color w:val="000000"/>
              </w:rPr>
            </w:pPr>
            <w:r w:rsidRPr="00A436E9">
              <w:rPr>
                <w:strike/>
                <w:color w:val="000000"/>
              </w:rPr>
              <w:t>Evaluación II</w:t>
            </w:r>
          </w:p>
        </w:tc>
      </w:tr>
      <w:tr w:rsidR="00E04A82" w:rsidRPr="00A436E9" w14:paraId="79DB14AF" w14:textId="77777777" w:rsidTr="00424136">
        <w:trPr>
          <w:trHeight w:val="1126"/>
        </w:trPr>
        <w:tc>
          <w:tcPr>
            <w:tcW w:w="2405" w:type="dxa"/>
          </w:tcPr>
          <w:p w14:paraId="0E77CE33" w14:textId="77777777" w:rsidR="00E04A82" w:rsidRPr="00A436E9" w:rsidRDefault="00E04A82" w:rsidP="0082339F">
            <w:pPr>
              <w:rPr>
                <w:strike/>
                <w:color w:val="000000"/>
              </w:rPr>
            </w:pPr>
            <w:r w:rsidRPr="00A436E9">
              <w:rPr>
                <w:b/>
                <w:strike/>
                <w:color w:val="000000"/>
              </w:rPr>
              <w:t>Descripción</w:t>
            </w:r>
          </w:p>
        </w:tc>
        <w:tc>
          <w:tcPr>
            <w:tcW w:w="6649" w:type="dxa"/>
          </w:tcPr>
          <w:p w14:paraId="252E3CB1" w14:textId="16B2966A" w:rsidR="00E04A82" w:rsidRPr="00A436E9" w:rsidRDefault="00E04A82" w:rsidP="0082339F">
            <w:pPr>
              <w:rPr>
                <w:strike/>
                <w:color w:val="000000"/>
              </w:rPr>
            </w:pPr>
            <w:r w:rsidRPr="00A436E9">
              <w:rPr>
                <w:strike/>
                <w:color w:val="000000"/>
              </w:rPr>
              <w:t>Ejercicio que te permite autoevaluar tus conocimientos sobre los conflic</w:t>
            </w:r>
            <w:r w:rsidR="00185FB1" w:rsidRPr="00A436E9">
              <w:rPr>
                <w:strike/>
                <w:color w:val="000000"/>
              </w:rPr>
              <w:t>tos bélicos actuales en Eurasia</w:t>
            </w:r>
          </w:p>
        </w:tc>
      </w:tr>
    </w:tbl>
    <w:p w14:paraId="5855ECAB" w14:textId="77777777" w:rsidR="00E04A82" w:rsidRPr="0082339F" w:rsidRDefault="00E04A82" w:rsidP="0082339F">
      <w:pPr>
        <w:rPr>
          <w:sz w:val="22"/>
          <w:szCs w:val="22"/>
          <w:highlight w:val="yellow"/>
        </w:rPr>
      </w:pPr>
    </w:p>
    <w:p w14:paraId="38AAA89D" w14:textId="77777777" w:rsidR="00973208"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0FDCF4DE" w14:textId="77777777" w:rsidR="00C07957" w:rsidRDefault="00C07957" w:rsidP="00C07957">
      <w:pPr>
        <w:pStyle w:val="Ttulo2"/>
      </w:pPr>
      <w:bookmarkStart w:id="271" w:name="_Toc426298287"/>
      <w:bookmarkStart w:id="272" w:name="_Toc426298288"/>
      <w:r w:rsidRPr="0082339F">
        <w:t>Webs de referencia</w:t>
      </w:r>
      <w:bookmarkEnd w:id="271"/>
    </w:p>
    <w:p w14:paraId="2AAAA784" w14:textId="77777777" w:rsidR="00C07957" w:rsidRPr="00973208" w:rsidRDefault="00C07957" w:rsidP="00C07957"/>
    <w:tbl>
      <w:tblPr>
        <w:tblStyle w:val="Tablaconcuadrcula"/>
        <w:tblW w:w="9054" w:type="dxa"/>
        <w:tblLayout w:type="fixed"/>
        <w:tblLook w:val="04A0" w:firstRow="1" w:lastRow="0" w:firstColumn="1" w:lastColumn="0" w:noHBand="0" w:noVBand="1"/>
      </w:tblPr>
      <w:tblGrid>
        <w:gridCol w:w="1333"/>
        <w:gridCol w:w="2744"/>
        <w:gridCol w:w="4977"/>
      </w:tblGrid>
      <w:tr w:rsidR="00C07957" w:rsidRPr="0082339F" w14:paraId="60BBA161" w14:textId="77777777" w:rsidTr="005F7D34">
        <w:tc>
          <w:tcPr>
            <w:tcW w:w="9054" w:type="dxa"/>
            <w:gridSpan w:val="3"/>
            <w:shd w:val="clear" w:color="auto" w:fill="000000" w:themeFill="text1"/>
          </w:tcPr>
          <w:p w14:paraId="6FE935A3" w14:textId="77777777" w:rsidR="00C07957" w:rsidRPr="0082339F" w:rsidRDefault="00C07957" w:rsidP="005F7D34">
            <w:pPr>
              <w:rPr>
                <w:b/>
                <w:color w:val="FFFFFF" w:themeColor="background1"/>
              </w:rPr>
            </w:pPr>
            <w:r w:rsidRPr="0082339F">
              <w:rPr>
                <w:b/>
                <w:color w:val="FFFFFF" w:themeColor="background1"/>
              </w:rPr>
              <w:t>Webs de referencia</w:t>
            </w:r>
          </w:p>
        </w:tc>
      </w:tr>
      <w:tr w:rsidR="00C07957" w:rsidRPr="0082339F" w14:paraId="1DC0A8BA" w14:textId="77777777" w:rsidTr="005F7D34">
        <w:tc>
          <w:tcPr>
            <w:tcW w:w="1333" w:type="dxa"/>
          </w:tcPr>
          <w:p w14:paraId="192AE720" w14:textId="77777777" w:rsidR="00C07957" w:rsidRPr="0082339F" w:rsidRDefault="00C07957" w:rsidP="005F7D34">
            <w:pPr>
              <w:rPr>
                <w:color w:val="000000"/>
              </w:rPr>
            </w:pPr>
            <w:r w:rsidRPr="0082339F">
              <w:rPr>
                <w:b/>
                <w:color w:val="000000"/>
              </w:rPr>
              <w:t>Web 01</w:t>
            </w:r>
          </w:p>
        </w:tc>
        <w:tc>
          <w:tcPr>
            <w:tcW w:w="2744" w:type="dxa"/>
          </w:tcPr>
          <w:p w14:paraId="1DF164C9" w14:textId="77777777" w:rsidR="00C07957" w:rsidRPr="0082339F" w:rsidRDefault="00C07957" w:rsidP="005F7D34">
            <w:pPr>
              <w:rPr>
                <w:color w:val="BFBFBF" w:themeColor="background1" w:themeShade="BF"/>
              </w:rPr>
            </w:pPr>
            <w:r w:rsidRPr="0082339F">
              <w:t>Estado Islámico, la amenaza se extiende</w:t>
            </w:r>
          </w:p>
        </w:tc>
        <w:tc>
          <w:tcPr>
            <w:tcW w:w="4977" w:type="dxa"/>
          </w:tcPr>
          <w:p w14:paraId="50B4224C" w14:textId="77777777" w:rsidR="00C07957" w:rsidRPr="0082339F" w:rsidRDefault="00887B01" w:rsidP="005F7D34">
            <w:hyperlink r:id="rId72" w:history="1">
              <w:r w:rsidR="00C07957" w:rsidRPr="0082339F">
                <w:rPr>
                  <w:rStyle w:val="Hipervnculo"/>
                  <w:rFonts w:ascii="Times New Roman" w:hAnsi="Times New Roman" w:cs="Times New Roman"/>
                </w:rPr>
                <w:t>http://www.elespectador.com/noticias/elmundo/estado-islamico-amenaza-se-extiende-articulo-546054</w:t>
              </w:r>
            </w:hyperlink>
          </w:p>
          <w:p w14:paraId="2994AF0D" w14:textId="77777777" w:rsidR="00C07957" w:rsidRPr="0082339F" w:rsidRDefault="00C07957" w:rsidP="005F7D34"/>
          <w:p w14:paraId="480C5FB6" w14:textId="77777777" w:rsidR="00C07957" w:rsidRPr="0082339F" w:rsidRDefault="00C07957" w:rsidP="005F7D34">
            <w:pPr>
              <w:rPr>
                <w:color w:val="BFBFBF" w:themeColor="background1" w:themeShade="BF"/>
              </w:rPr>
            </w:pPr>
          </w:p>
        </w:tc>
      </w:tr>
      <w:tr w:rsidR="00C07957" w:rsidRPr="0082339F" w14:paraId="4101CA80" w14:textId="77777777" w:rsidTr="005F7D34">
        <w:tc>
          <w:tcPr>
            <w:tcW w:w="1333" w:type="dxa"/>
          </w:tcPr>
          <w:p w14:paraId="0315B8B9" w14:textId="77777777" w:rsidR="00C07957" w:rsidRPr="0082339F" w:rsidRDefault="00C07957" w:rsidP="005F7D34">
            <w:pPr>
              <w:rPr>
                <w:color w:val="000000"/>
              </w:rPr>
            </w:pPr>
            <w:r w:rsidRPr="0082339F">
              <w:rPr>
                <w:b/>
                <w:color w:val="000000"/>
              </w:rPr>
              <w:t>Web 02</w:t>
            </w:r>
          </w:p>
        </w:tc>
        <w:tc>
          <w:tcPr>
            <w:tcW w:w="2744" w:type="dxa"/>
          </w:tcPr>
          <w:p w14:paraId="735C39D1" w14:textId="77777777" w:rsidR="00C07957" w:rsidRPr="0082339F" w:rsidRDefault="00C07957" w:rsidP="005F7D34">
            <w:pPr>
              <w:rPr>
                <w:color w:val="BFBFBF" w:themeColor="background1" w:themeShade="BF"/>
              </w:rPr>
            </w:pPr>
            <w:r w:rsidRPr="0082339F">
              <w:t xml:space="preserve">Mapa de los conflictos mundiales </w:t>
            </w:r>
          </w:p>
        </w:tc>
        <w:tc>
          <w:tcPr>
            <w:tcW w:w="4977" w:type="dxa"/>
          </w:tcPr>
          <w:p w14:paraId="3422F200" w14:textId="77777777" w:rsidR="00C07957" w:rsidRPr="0082339F" w:rsidRDefault="00887B01" w:rsidP="005F7D34">
            <w:pPr>
              <w:rPr>
                <w:rStyle w:val="Hipervnculo"/>
                <w:rFonts w:ascii="Times New Roman" w:hAnsi="Times New Roman" w:cs="Times New Roman"/>
              </w:rPr>
            </w:pPr>
            <w:hyperlink r:id="rId73" w:history="1">
              <w:r w:rsidR="00C07957" w:rsidRPr="0082339F">
                <w:rPr>
                  <w:rStyle w:val="Hipervnculo"/>
                  <w:rFonts w:ascii="Times New Roman" w:hAnsi="Times New Roman" w:cs="Times New Roman"/>
                </w:rPr>
                <w:t>http://elpais.com/elpais/2013/12/27/media/1388174643_201224.html</w:t>
              </w:r>
            </w:hyperlink>
          </w:p>
          <w:p w14:paraId="3BAACA22" w14:textId="77777777" w:rsidR="00C07957" w:rsidRPr="0082339F" w:rsidRDefault="00C07957" w:rsidP="005F7D34"/>
          <w:p w14:paraId="221955EB" w14:textId="77777777" w:rsidR="00C07957" w:rsidRPr="0082339F" w:rsidRDefault="00C07957" w:rsidP="005F7D34">
            <w:pPr>
              <w:rPr>
                <w:color w:val="BFBFBF" w:themeColor="background1" w:themeShade="BF"/>
              </w:rPr>
            </w:pPr>
          </w:p>
        </w:tc>
      </w:tr>
      <w:tr w:rsidR="00C07957" w:rsidRPr="0082339F" w14:paraId="5B4CBE9F" w14:textId="77777777" w:rsidTr="005F7D34">
        <w:tc>
          <w:tcPr>
            <w:tcW w:w="1333" w:type="dxa"/>
          </w:tcPr>
          <w:p w14:paraId="7CC257D4" w14:textId="77777777" w:rsidR="00C07957" w:rsidRPr="0082339F" w:rsidRDefault="00C07957" w:rsidP="005F7D34">
            <w:pPr>
              <w:rPr>
                <w:b/>
                <w:color w:val="000000"/>
              </w:rPr>
            </w:pPr>
            <w:r w:rsidRPr="0082339F">
              <w:rPr>
                <w:b/>
                <w:color w:val="000000"/>
              </w:rPr>
              <w:t>Web 03</w:t>
            </w:r>
          </w:p>
        </w:tc>
        <w:tc>
          <w:tcPr>
            <w:tcW w:w="2744" w:type="dxa"/>
          </w:tcPr>
          <w:p w14:paraId="46B05D39" w14:textId="77777777" w:rsidR="00C07957" w:rsidRPr="0082339F" w:rsidRDefault="00C07957" w:rsidP="005F7D34">
            <w:pPr>
              <w:rPr>
                <w:color w:val="BFBFBF" w:themeColor="background1" w:themeShade="BF"/>
              </w:rPr>
            </w:pPr>
            <w:r w:rsidRPr="0082339F">
              <w:t xml:space="preserve">Chiitas y sunitas </w:t>
            </w:r>
          </w:p>
        </w:tc>
        <w:commentRangeStart w:id="273"/>
        <w:tc>
          <w:tcPr>
            <w:tcW w:w="4977" w:type="dxa"/>
          </w:tcPr>
          <w:p w14:paraId="76F51B43" w14:textId="77777777" w:rsidR="00C07957" w:rsidRPr="0082339F" w:rsidRDefault="00C07957" w:rsidP="005F7D34">
            <w:r>
              <w:fldChar w:fldCharType="begin"/>
            </w:r>
            <w:r>
              <w:instrText xml:space="preserve"> HYPERLINK "http://www.taringa.net/posts/apuntes-y-monografias/17512650/Islam-Geopolitica-de-la-division-sunita-chiita.html" </w:instrText>
            </w:r>
            <w:r>
              <w:fldChar w:fldCharType="separate"/>
            </w:r>
            <w:r w:rsidRPr="0082339F">
              <w:rPr>
                <w:rStyle w:val="Hipervnculo"/>
                <w:rFonts w:ascii="Times New Roman" w:hAnsi="Times New Roman" w:cs="Times New Roman"/>
              </w:rPr>
              <w:t>http://www.taringa.net/posts/apuntes-y-monografias/17512650/Islam-Geopolitica-de-la-division-sunita-chiita.html</w:t>
            </w:r>
            <w:r>
              <w:rPr>
                <w:rStyle w:val="Hipervnculo"/>
                <w:rFonts w:ascii="Times New Roman" w:hAnsi="Times New Roman" w:cs="Times New Roman"/>
              </w:rPr>
              <w:fldChar w:fldCharType="end"/>
            </w:r>
            <w:commentRangeEnd w:id="273"/>
            <w:r>
              <w:rPr>
                <w:rStyle w:val="Refdecomentario"/>
                <w:rFonts w:ascii="Calibri" w:eastAsia="Calibri" w:hAnsi="Calibri" w:cs="Times New Roman"/>
              </w:rPr>
              <w:commentReference w:id="273"/>
            </w:r>
          </w:p>
          <w:p w14:paraId="3423C516" w14:textId="77777777" w:rsidR="00C07957" w:rsidRPr="0082339F" w:rsidRDefault="00C07957" w:rsidP="005F7D34"/>
        </w:tc>
      </w:tr>
    </w:tbl>
    <w:p w14:paraId="2A39CD9A" w14:textId="77777777" w:rsidR="00C07957" w:rsidRDefault="00C07957" w:rsidP="00C07957">
      <w:pPr>
        <w:rPr>
          <w:sz w:val="22"/>
          <w:szCs w:val="22"/>
          <w:highlight w:val="yellow"/>
        </w:rPr>
      </w:pPr>
    </w:p>
    <w:p w14:paraId="06915FBF" w14:textId="77777777" w:rsidR="00C07957" w:rsidRDefault="00C07957" w:rsidP="00C07957">
      <w:pPr>
        <w:rPr>
          <w:sz w:val="22"/>
          <w:szCs w:val="22"/>
          <w:highlight w:val="yellow"/>
        </w:rPr>
      </w:pPr>
    </w:p>
    <w:p w14:paraId="01A2B193" w14:textId="2BB26DBE" w:rsidR="003711F1" w:rsidRDefault="00A436E9" w:rsidP="008C7B4B">
      <w:pPr>
        <w:pStyle w:val="Ttulo2"/>
        <w:rPr>
          <w:highlight w:val="yellow"/>
        </w:rPr>
      </w:pPr>
      <w:r>
        <w:rPr>
          <w:highlight w:val="yellow"/>
        </w:rPr>
        <w:t>Banco de actividades</w:t>
      </w:r>
      <w:bookmarkEnd w:id="272"/>
    </w:p>
    <w:p w14:paraId="0558D621" w14:textId="04B8CE53" w:rsidR="00A436E9" w:rsidRDefault="00A436E9" w:rsidP="00A436E9">
      <w:pPr>
        <w:pStyle w:val="Textocomentario"/>
      </w:pPr>
      <w:r>
        <w:t xml:space="preserve">Son </w:t>
      </w:r>
      <w:commentRangeStart w:id="274"/>
      <w:r>
        <w:t>M101AP</w:t>
      </w:r>
      <w:commentRangeEnd w:id="274"/>
      <w:r w:rsidR="00D156F0">
        <w:rPr>
          <w:rStyle w:val="Refdecomentario"/>
        </w:rPr>
        <w:commentReference w:id="274"/>
      </w:r>
    </w:p>
    <w:tbl>
      <w:tblPr>
        <w:tblStyle w:val="Tablaconcuadrcula"/>
        <w:tblW w:w="0" w:type="auto"/>
        <w:tblLook w:val="04A0" w:firstRow="1" w:lastRow="0" w:firstColumn="1" w:lastColumn="0" w:noHBand="0" w:noVBand="1"/>
      </w:tblPr>
      <w:tblGrid>
        <w:gridCol w:w="2476"/>
        <w:gridCol w:w="6352"/>
      </w:tblGrid>
      <w:tr w:rsidR="00A436E9" w:rsidRPr="0082339F" w14:paraId="00EEE77A" w14:textId="77777777" w:rsidTr="00EC3D96">
        <w:tc>
          <w:tcPr>
            <w:tcW w:w="8828" w:type="dxa"/>
            <w:gridSpan w:val="2"/>
            <w:shd w:val="clear" w:color="auto" w:fill="000000" w:themeFill="text1"/>
          </w:tcPr>
          <w:p w14:paraId="3C1B5DEB" w14:textId="77777777" w:rsidR="00A436E9" w:rsidRPr="0082339F" w:rsidRDefault="00A436E9" w:rsidP="00EC3D96">
            <w:pPr>
              <w:rPr>
                <w:b/>
                <w:color w:val="FFFFFF" w:themeColor="background1"/>
              </w:rPr>
            </w:pPr>
            <w:r w:rsidRPr="0082339F">
              <w:rPr>
                <w:b/>
                <w:color w:val="FFFFFF" w:themeColor="background1"/>
              </w:rPr>
              <w:t>Evaluación: recurso nuevo</w:t>
            </w:r>
          </w:p>
        </w:tc>
      </w:tr>
      <w:tr w:rsidR="00A436E9" w:rsidRPr="0082339F" w14:paraId="1F972E03" w14:textId="77777777" w:rsidTr="00EC3D96">
        <w:tc>
          <w:tcPr>
            <w:tcW w:w="2476" w:type="dxa"/>
          </w:tcPr>
          <w:p w14:paraId="6832E465" w14:textId="77777777" w:rsidR="00A436E9" w:rsidRPr="0082339F" w:rsidRDefault="00A436E9" w:rsidP="00EC3D96">
            <w:pPr>
              <w:rPr>
                <w:b/>
                <w:color w:val="000000"/>
              </w:rPr>
            </w:pPr>
            <w:r w:rsidRPr="0082339F">
              <w:rPr>
                <w:b/>
                <w:color w:val="000000"/>
              </w:rPr>
              <w:t>Código</w:t>
            </w:r>
          </w:p>
        </w:tc>
        <w:tc>
          <w:tcPr>
            <w:tcW w:w="6352" w:type="dxa"/>
          </w:tcPr>
          <w:p w14:paraId="0370F5ED" w14:textId="69DB32A2" w:rsidR="00A436E9" w:rsidRPr="0082339F" w:rsidRDefault="00A436E9" w:rsidP="00EC3D96">
            <w:pPr>
              <w:rPr>
                <w:b/>
                <w:color w:val="000000"/>
              </w:rPr>
            </w:pPr>
            <w:r w:rsidRPr="0082339F">
              <w:rPr>
                <w:color w:val="000000"/>
              </w:rPr>
              <w:t>CS_11_01_CO_REC</w:t>
            </w:r>
            <w:r>
              <w:rPr>
                <w:color w:val="000000"/>
              </w:rPr>
              <w:t>270</w:t>
            </w:r>
          </w:p>
        </w:tc>
      </w:tr>
      <w:tr w:rsidR="00A436E9" w:rsidRPr="0082339F" w14:paraId="4C7501E1" w14:textId="77777777" w:rsidTr="00EC3D96">
        <w:tc>
          <w:tcPr>
            <w:tcW w:w="2476" w:type="dxa"/>
          </w:tcPr>
          <w:p w14:paraId="05CCE350" w14:textId="77777777" w:rsidR="00A436E9" w:rsidRPr="0082339F" w:rsidRDefault="00A436E9" w:rsidP="00EC3D96">
            <w:pPr>
              <w:rPr>
                <w:color w:val="000000"/>
              </w:rPr>
            </w:pPr>
            <w:r w:rsidRPr="0082339F">
              <w:rPr>
                <w:b/>
                <w:color w:val="000000"/>
              </w:rPr>
              <w:t>Título</w:t>
            </w:r>
          </w:p>
        </w:tc>
        <w:tc>
          <w:tcPr>
            <w:tcW w:w="6352" w:type="dxa"/>
          </w:tcPr>
          <w:p w14:paraId="20392CB6" w14:textId="648C0691" w:rsidR="00A436E9" w:rsidRPr="0082339F" w:rsidRDefault="002C73CD" w:rsidP="00EC3D96">
            <w:pPr>
              <w:rPr>
                <w:color w:val="000000"/>
              </w:rPr>
            </w:pPr>
            <w:r w:rsidRPr="002C73CD">
              <w:rPr>
                <w:color w:val="000000"/>
              </w:rPr>
              <w:t>Banco de Actividades: Conflictos globales contemporáneos</w:t>
            </w:r>
          </w:p>
        </w:tc>
      </w:tr>
      <w:tr w:rsidR="00A436E9" w:rsidRPr="0082339F" w14:paraId="5D8028D2" w14:textId="77777777" w:rsidTr="00EC3D96">
        <w:tc>
          <w:tcPr>
            <w:tcW w:w="2476" w:type="dxa"/>
          </w:tcPr>
          <w:p w14:paraId="3FD604AE" w14:textId="77777777" w:rsidR="00A436E9" w:rsidRPr="0082339F" w:rsidRDefault="00A436E9" w:rsidP="00EC3D96">
            <w:pPr>
              <w:rPr>
                <w:color w:val="000000"/>
              </w:rPr>
            </w:pPr>
            <w:r w:rsidRPr="0082339F">
              <w:rPr>
                <w:b/>
                <w:color w:val="000000"/>
              </w:rPr>
              <w:t>Descripción</w:t>
            </w:r>
          </w:p>
        </w:tc>
        <w:tc>
          <w:tcPr>
            <w:tcW w:w="6352" w:type="dxa"/>
          </w:tcPr>
          <w:p w14:paraId="107E6F4A" w14:textId="6134AA6D" w:rsidR="00A436E9" w:rsidRPr="0082339F" w:rsidRDefault="002C73CD" w:rsidP="00A436E9">
            <w:pPr>
              <w:rPr>
                <w:color w:val="000000"/>
              </w:rPr>
            </w:pPr>
            <w:r w:rsidRPr="002C73CD">
              <w:rPr>
                <w:color w:val="000000"/>
              </w:rPr>
              <w:t>Motor que incluye actividades de respuesta abierta del tema Conflictos globales contemporáneos</w:t>
            </w:r>
          </w:p>
        </w:tc>
      </w:tr>
    </w:tbl>
    <w:p w14:paraId="18AAF04F" w14:textId="77777777" w:rsidR="00A436E9" w:rsidRDefault="00A436E9" w:rsidP="00A436E9">
      <w:pPr>
        <w:rPr>
          <w:sz w:val="22"/>
          <w:szCs w:val="22"/>
          <w:highlight w:val="yellow"/>
        </w:rPr>
      </w:pPr>
    </w:p>
    <w:p w14:paraId="43CD07D6" w14:textId="77777777" w:rsidR="00A436E9" w:rsidRDefault="00A436E9" w:rsidP="0082339F">
      <w:pPr>
        <w:rPr>
          <w:sz w:val="22"/>
          <w:szCs w:val="22"/>
          <w:highlight w:val="yellow"/>
        </w:rPr>
      </w:pPr>
    </w:p>
    <w:p w14:paraId="492C585C" w14:textId="77777777" w:rsidR="00A436E9" w:rsidRDefault="00A436E9" w:rsidP="0082339F">
      <w:pPr>
        <w:rPr>
          <w:sz w:val="22"/>
          <w:szCs w:val="22"/>
          <w:highlight w:val="yellow"/>
        </w:rPr>
      </w:pPr>
    </w:p>
    <w:p w14:paraId="4546AFA4" w14:textId="77777777" w:rsidR="00A436E9" w:rsidRDefault="00A436E9" w:rsidP="0082339F">
      <w:pPr>
        <w:rPr>
          <w:sz w:val="22"/>
          <w:szCs w:val="22"/>
          <w:highlight w:val="yellow"/>
        </w:rPr>
      </w:pPr>
    </w:p>
    <w:p w14:paraId="59830D59" w14:textId="52F8FFD2" w:rsidR="003711F1" w:rsidRPr="003711F1" w:rsidRDefault="003711F1" w:rsidP="0082339F">
      <w:pPr>
        <w:rPr>
          <w:b/>
          <w:sz w:val="22"/>
          <w:szCs w:val="22"/>
        </w:rPr>
      </w:pPr>
      <w:r w:rsidRPr="003711F1">
        <w:rPr>
          <w:b/>
          <w:sz w:val="22"/>
          <w:szCs w:val="22"/>
        </w:rPr>
        <w:t>Nota imágenes nuevas</w:t>
      </w:r>
    </w:p>
    <w:p w14:paraId="76BBC034" w14:textId="77777777" w:rsidR="003711F1" w:rsidRPr="003711F1" w:rsidRDefault="003711F1" w:rsidP="003711F1">
      <w:pPr>
        <w:rPr>
          <w:sz w:val="22"/>
          <w:szCs w:val="22"/>
        </w:rPr>
      </w:pPr>
      <w:r w:rsidRPr="003711F1">
        <w:rPr>
          <w:sz w:val="22"/>
          <w:szCs w:val="22"/>
        </w:rPr>
        <w:t>30 orquesta</w:t>
      </w:r>
    </w:p>
    <w:p w14:paraId="1BC98780" w14:textId="77777777" w:rsidR="003711F1" w:rsidRPr="003711F1" w:rsidRDefault="003711F1" w:rsidP="003711F1">
      <w:pPr>
        <w:rPr>
          <w:sz w:val="22"/>
          <w:szCs w:val="22"/>
        </w:rPr>
      </w:pPr>
      <w:r w:rsidRPr="003711F1">
        <w:rPr>
          <w:sz w:val="22"/>
          <w:szCs w:val="22"/>
        </w:rPr>
        <w:t>31 ajedrez</w:t>
      </w:r>
    </w:p>
    <w:p w14:paraId="1D5FEFAD" w14:textId="77777777" w:rsidR="003711F1" w:rsidRPr="003711F1" w:rsidRDefault="003711F1" w:rsidP="003711F1">
      <w:pPr>
        <w:rPr>
          <w:sz w:val="22"/>
          <w:szCs w:val="22"/>
        </w:rPr>
      </w:pPr>
      <w:r w:rsidRPr="003711F1">
        <w:rPr>
          <w:sz w:val="22"/>
          <w:szCs w:val="22"/>
        </w:rPr>
        <w:t>32 motor económico</w:t>
      </w:r>
    </w:p>
    <w:p w14:paraId="047A7FD7" w14:textId="0A6EDC14" w:rsidR="003711F1" w:rsidRPr="003711F1" w:rsidRDefault="003711F1" w:rsidP="003711F1">
      <w:pPr>
        <w:rPr>
          <w:sz w:val="22"/>
          <w:szCs w:val="22"/>
        </w:rPr>
      </w:pPr>
      <w:r w:rsidRPr="003711F1">
        <w:rPr>
          <w:sz w:val="22"/>
          <w:szCs w:val="22"/>
        </w:rPr>
        <w:t>33 motor cultura</w:t>
      </w:r>
      <w:r w:rsidR="009F6724">
        <w:rPr>
          <w:sz w:val="22"/>
          <w:szCs w:val="22"/>
        </w:rPr>
        <w:t>l</w:t>
      </w:r>
    </w:p>
    <w:p w14:paraId="6A871339" w14:textId="77777777" w:rsidR="003711F1" w:rsidRPr="003711F1" w:rsidRDefault="003711F1" w:rsidP="003711F1">
      <w:pPr>
        <w:rPr>
          <w:sz w:val="22"/>
          <w:szCs w:val="22"/>
        </w:rPr>
      </w:pPr>
      <w:r w:rsidRPr="003711F1">
        <w:rPr>
          <w:sz w:val="22"/>
          <w:szCs w:val="22"/>
        </w:rPr>
        <w:t>34 motor político</w:t>
      </w:r>
    </w:p>
    <w:p w14:paraId="5AF973C8" w14:textId="77777777" w:rsidR="003711F1" w:rsidRPr="003711F1" w:rsidRDefault="003711F1" w:rsidP="003711F1">
      <w:pPr>
        <w:rPr>
          <w:sz w:val="22"/>
          <w:szCs w:val="22"/>
        </w:rPr>
      </w:pPr>
      <w:r w:rsidRPr="003711F1">
        <w:rPr>
          <w:sz w:val="22"/>
          <w:szCs w:val="22"/>
        </w:rPr>
        <w:t>35 conflictos como oportunidades para el cambio social</w:t>
      </w:r>
    </w:p>
    <w:p w14:paraId="2EDBA616" w14:textId="77777777" w:rsidR="003711F1" w:rsidRPr="003711F1" w:rsidRDefault="003711F1" w:rsidP="003711F1">
      <w:pPr>
        <w:rPr>
          <w:sz w:val="22"/>
          <w:szCs w:val="22"/>
        </w:rPr>
      </w:pPr>
      <w:r w:rsidRPr="003711F1">
        <w:rPr>
          <w:sz w:val="22"/>
          <w:szCs w:val="22"/>
        </w:rPr>
        <w:t>36 conflictos bélicos en Europa</w:t>
      </w:r>
    </w:p>
    <w:p w14:paraId="3B7F5915" w14:textId="77777777" w:rsidR="003711F1" w:rsidRPr="003711F1" w:rsidRDefault="003711F1" w:rsidP="003711F1">
      <w:pPr>
        <w:rPr>
          <w:sz w:val="22"/>
          <w:szCs w:val="22"/>
        </w:rPr>
      </w:pPr>
      <w:r w:rsidRPr="003711F1">
        <w:rPr>
          <w:sz w:val="22"/>
          <w:szCs w:val="22"/>
        </w:rPr>
        <w:t>37 entra sale $, pero no gente</w:t>
      </w:r>
    </w:p>
    <w:p w14:paraId="1F895239" w14:textId="77777777" w:rsidR="003711F1" w:rsidRPr="003711F1" w:rsidRDefault="003711F1" w:rsidP="003711F1">
      <w:pPr>
        <w:rPr>
          <w:sz w:val="22"/>
          <w:szCs w:val="22"/>
        </w:rPr>
      </w:pPr>
      <w:r w:rsidRPr="003711F1">
        <w:rPr>
          <w:sz w:val="22"/>
          <w:szCs w:val="22"/>
        </w:rPr>
        <w:t>38 rusia Otan</w:t>
      </w:r>
    </w:p>
    <w:p w14:paraId="72241525" w14:textId="77777777" w:rsidR="003711F1" w:rsidRPr="003711F1" w:rsidRDefault="003711F1" w:rsidP="003711F1">
      <w:pPr>
        <w:rPr>
          <w:sz w:val="22"/>
          <w:szCs w:val="22"/>
        </w:rPr>
      </w:pPr>
      <w:r w:rsidRPr="003711F1">
        <w:rPr>
          <w:sz w:val="22"/>
          <w:szCs w:val="22"/>
        </w:rPr>
        <w:t>39 Lugansk y Donetsk</w:t>
      </w:r>
    </w:p>
    <w:p w14:paraId="0F267F94" w14:textId="77777777" w:rsidR="003711F1" w:rsidRDefault="003711F1" w:rsidP="0082339F">
      <w:pPr>
        <w:rPr>
          <w:sz w:val="22"/>
          <w:szCs w:val="22"/>
        </w:rPr>
      </w:pPr>
    </w:p>
    <w:p w14:paraId="65FE5B1A" w14:textId="77777777" w:rsidR="006E0E09" w:rsidRPr="006E0E09" w:rsidRDefault="006E0E09" w:rsidP="006E0E09">
      <w:pPr>
        <w:rPr>
          <w:sz w:val="22"/>
          <w:szCs w:val="22"/>
        </w:rPr>
      </w:pPr>
    </w:p>
    <w:sectPr w:rsidR="006E0E09" w:rsidRPr="006E0E09"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lor Buitrago" w:date="2015-06-21T17:59:00Z" w:initials="FB">
    <w:p w14:paraId="0462B5BB" w14:textId="1BFACDA3" w:rsidR="00D80758" w:rsidRDefault="00D80758" w:rsidP="004819FA">
      <w:pPr>
        <w:pStyle w:val="Textocomentario"/>
      </w:pPr>
      <w:r>
        <w:rPr>
          <w:rStyle w:val="Refdecomentario"/>
        </w:rPr>
        <w:annotationRef/>
      </w:r>
      <w:r>
        <w:t>fichas: sí</w:t>
      </w:r>
    </w:p>
    <w:p w14:paraId="59E27CE1" w14:textId="29BCCEB1" w:rsidR="00D80758" w:rsidRDefault="00D80758" w:rsidP="004819FA">
      <w:pPr>
        <w:pStyle w:val="Textocomentario"/>
      </w:pPr>
      <w:r>
        <w:t>aprovechado:  no</w:t>
      </w:r>
    </w:p>
    <w:p w14:paraId="60DDBB8C" w14:textId="28A99AA5" w:rsidR="00D80758" w:rsidRDefault="00D80758" w:rsidP="004819FA">
      <w:pPr>
        <w:pStyle w:val="Textocomentario"/>
      </w:pPr>
      <w:r>
        <w:t>tipo de media: secuencia de imágenes</w:t>
      </w:r>
    </w:p>
    <w:p w14:paraId="3570D4B5" w14:textId="0D9E712E" w:rsidR="00D80758" w:rsidRDefault="00D80758" w:rsidP="004819FA">
      <w:pPr>
        <w:pStyle w:val="Textocomentario"/>
      </w:pPr>
      <w:r>
        <w:t>tipo de motor: F6</w:t>
      </w:r>
    </w:p>
    <w:p w14:paraId="17790421" w14:textId="44CBA481" w:rsidR="00D80758" w:rsidRDefault="00D80758" w:rsidP="004819FA">
      <w:pPr>
        <w:pStyle w:val="Textocomentario"/>
      </w:pPr>
      <w:r>
        <w:t xml:space="preserve">va en cuaderno: sí </w:t>
      </w:r>
    </w:p>
    <w:p w14:paraId="5372CFE4" w14:textId="77777777" w:rsidR="00D80758" w:rsidRDefault="00D80758" w:rsidP="00D85301">
      <w:pPr>
        <w:pStyle w:val="Textocomentario"/>
      </w:pPr>
    </w:p>
    <w:p w14:paraId="0DB55A30" w14:textId="2191B7E2" w:rsidR="00D80758" w:rsidRDefault="00D80758" w:rsidP="00D85301">
      <w:pPr>
        <w:pStyle w:val="Textocomentario"/>
      </w:pPr>
      <w:r>
        <w:t>Independiente del texto base: sí</w:t>
      </w:r>
    </w:p>
    <w:p w14:paraId="58FDF8AA" w14:textId="77777777" w:rsidR="00D80758" w:rsidRDefault="00D80758" w:rsidP="00D85301">
      <w:pPr>
        <w:pStyle w:val="Textocomentario"/>
      </w:pPr>
    </w:p>
    <w:p w14:paraId="10AFF018" w14:textId="05AE6069" w:rsidR="00D80758" w:rsidRDefault="00D80758" w:rsidP="00D85301">
      <w:pPr>
        <w:pStyle w:val="Textocomentario"/>
      </w:pPr>
      <w:r>
        <w:t>Faltó una imagen!! Hasta ahora me doy cuenta.</w:t>
      </w:r>
    </w:p>
    <w:p w14:paraId="54DDFD6E" w14:textId="6E40CFD3" w:rsidR="00D80758" w:rsidRDefault="00D80758" w:rsidP="00D85301">
      <w:pPr>
        <w:pStyle w:val="Textocomentario"/>
      </w:pPr>
      <w:r>
        <w:t>Quedaron 18 encargadas, faltó una. En realidad no es muy muy relevante.</w:t>
      </w:r>
    </w:p>
    <w:p w14:paraId="23ED8034" w14:textId="77777777" w:rsidR="00D80758" w:rsidRDefault="00D80758" w:rsidP="00D85301">
      <w:pPr>
        <w:pStyle w:val="Textocomentario"/>
      </w:pPr>
    </w:p>
    <w:p w14:paraId="695C0615" w14:textId="26E0E853" w:rsidR="00D80758" w:rsidRPr="00891833" w:rsidRDefault="00D80758" w:rsidP="00D85301">
      <w:pPr>
        <w:pStyle w:val="Textocomentario"/>
        <w:rPr>
          <w:color w:val="FF0000"/>
        </w:rPr>
      </w:pPr>
      <w:r w:rsidRPr="00891833">
        <w:rPr>
          <w:color w:val="FF0000"/>
        </w:rPr>
        <w:t>TIENE MUCHAS IMÁGENES.</w:t>
      </w:r>
    </w:p>
    <w:p w14:paraId="7651456A" w14:textId="1770E073" w:rsidR="00D80758" w:rsidRDefault="00D80758" w:rsidP="00D85301">
      <w:pPr>
        <w:pStyle w:val="Textocomentario"/>
      </w:pPr>
      <w:r w:rsidRPr="00891833">
        <w:rPr>
          <w:color w:val="FF0000"/>
        </w:rPr>
        <w:t xml:space="preserve"> Clemencia me avisó que son máximo 10 imágenes por recurso. Ajustar la actividad</w:t>
      </w:r>
    </w:p>
  </w:comment>
  <w:comment w:id="16" w:author="Flor Buitrago" w:date="2015-08-06T14:18:00Z" w:initials="FB">
    <w:p w14:paraId="151DFD08" w14:textId="633C50CB" w:rsidR="00D80758" w:rsidRDefault="00D80758">
      <w:pPr>
        <w:pStyle w:val="Textocomentario"/>
      </w:pPr>
      <w:r>
        <w:rPr>
          <w:rStyle w:val="Refdecomentario"/>
        </w:rPr>
        <w:annotationRef/>
      </w:r>
      <w:r>
        <w:t>Esta imagen ya se usó, no recuerdo si más adelante o dentro de un recurso.</w:t>
      </w:r>
    </w:p>
    <w:p w14:paraId="154DC2F1" w14:textId="0FCAAE49" w:rsidR="00D80758" w:rsidRDefault="00D80758">
      <w:pPr>
        <w:pStyle w:val="Textocomentario"/>
      </w:pPr>
      <w:r>
        <w:t>Stella, una ayuda: te paso las solicitudes gráficas y me buscas dónde quedó.</w:t>
      </w:r>
    </w:p>
    <w:p w14:paraId="717E27D3" w14:textId="7F595C49" w:rsidR="00D80758" w:rsidRDefault="00D80758">
      <w:pPr>
        <w:pStyle w:val="Textocomentario"/>
      </w:pPr>
      <w:r>
        <w:t>Mira si cambiar aquí o mejor en el otro sitio donde sé que está.</w:t>
      </w:r>
    </w:p>
    <w:p w14:paraId="4F4360EE" w14:textId="77777777" w:rsidR="00D80758" w:rsidRDefault="00D80758">
      <w:pPr>
        <w:pStyle w:val="Textocomentario"/>
      </w:pPr>
    </w:p>
  </w:comment>
  <w:comment w:id="18" w:author="Flor Buitrago" w:date="2015-06-22T18:59:00Z" w:initials="FB">
    <w:p w14:paraId="1BC91408" w14:textId="388208F4" w:rsidR="00D80758" w:rsidRDefault="00D80758" w:rsidP="009A083F">
      <w:pPr>
        <w:pStyle w:val="Textocomentario"/>
      </w:pPr>
      <w:r>
        <w:rPr>
          <w:rStyle w:val="Refdecomentario"/>
        </w:rPr>
        <w:annotationRef/>
      </w:r>
      <w:r>
        <w:t>fichas: no</w:t>
      </w:r>
    </w:p>
    <w:p w14:paraId="0C122870" w14:textId="218027EA" w:rsidR="00D80758" w:rsidRDefault="00D80758" w:rsidP="009A083F">
      <w:pPr>
        <w:pStyle w:val="Textocomentario"/>
      </w:pPr>
      <w:r>
        <w:t>aprovechado: no</w:t>
      </w:r>
    </w:p>
    <w:p w14:paraId="2FA606A3" w14:textId="5B7CB324" w:rsidR="00D80758" w:rsidRDefault="00D80758" w:rsidP="009A083F">
      <w:pPr>
        <w:pStyle w:val="Textocomentario"/>
      </w:pPr>
      <w:r>
        <w:t>tipo de media: actividad</w:t>
      </w:r>
    </w:p>
    <w:p w14:paraId="0F596CAA" w14:textId="59F1513B" w:rsidR="00D80758" w:rsidRDefault="00D80758" w:rsidP="009A083F">
      <w:pPr>
        <w:pStyle w:val="Textocomentario"/>
      </w:pPr>
      <w:r>
        <w:t>tipo de motor: M1B</w:t>
      </w:r>
    </w:p>
    <w:p w14:paraId="74AA7A3D" w14:textId="452EF946" w:rsidR="00D80758" w:rsidRDefault="00D80758" w:rsidP="009A083F">
      <w:pPr>
        <w:pStyle w:val="Textocomentario"/>
      </w:pPr>
      <w:r>
        <w:t>va en cuaderno: sí</w:t>
      </w:r>
    </w:p>
    <w:p w14:paraId="4B20771D" w14:textId="1B5F8A28" w:rsidR="00D80758" w:rsidRDefault="00D80758" w:rsidP="009A083F">
      <w:pPr>
        <w:pStyle w:val="Textocomentario"/>
      </w:pPr>
      <w:r>
        <w:t>Independiente del texto base? sí</w:t>
      </w:r>
    </w:p>
    <w:p w14:paraId="37865E3D" w14:textId="77777777" w:rsidR="00D80758" w:rsidRDefault="00D80758" w:rsidP="009A083F">
      <w:pPr>
        <w:pStyle w:val="Textocomentario"/>
      </w:pPr>
    </w:p>
    <w:p w14:paraId="0AEE6D2E" w14:textId="6AF23372" w:rsidR="00D80758" w:rsidRDefault="00D80758" w:rsidP="009A083F">
      <w:pPr>
        <w:pStyle w:val="Textocomentario"/>
      </w:pPr>
      <w:r>
        <w:t>notas: son sólo 4 preguntas, muy fáciles de resolver. Se puede ajustar, incluir texto de apoyo en ventana flotante para unas preguntas mejor diseñadas y que se independice mejor del texto</w:t>
      </w:r>
    </w:p>
  </w:comment>
  <w:comment w:id="20" w:author="Flor Buitrago" w:date="2015-08-07T10:22:00Z" w:initials="FB">
    <w:p w14:paraId="746CF4BC" w14:textId="77061410" w:rsidR="00D80758" w:rsidRDefault="00D80758">
      <w:pPr>
        <w:pStyle w:val="Textocomentario"/>
      </w:pPr>
      <w:r>
        <w:rPr>
          <w:rStyle w:val="Refdecomentario"/>
        </w:rPr>
        <w:annotationRef/>
      </w:r>
      <w:r>
        <w:t xml:space="preserve">Proponer al menos 10 preguntas. </w:t>
      </w:r>
    </w:p>
    <w:p w14:paraId="77F116D6" w14:textId="61FEBC6D" w:rsidR="00D80758" w:rsidRDefault="00D80758">
      <w:pPr>
        <w:pStyle w:val="Textocomentario"/>
      </w:pPr>
      <w:r>
        <w:t>Dejar unas 6 ó 7, las que sobren son para elaborar el último recurso: Banco de Actividades, al final del manuscrito.</w:t>
      </w:r>
    </w:p>
  </w:comment>
  <w:comment w:id="23" w:author="Flor Buitrago" w:date="2015-08-06T14:49:00Z" w:initials="FB">
    <w:p w14:paraId="6E52722E" w14:textId="1ABD1CF4" w:rsidR="00D80758" w:rsidRDefault="00D80758">
      <w:pPr>
        <w:pStyle w:val="Textocomentario"/>
      </w:pPr>
      <w:r>
        <w:rPr>
          <w:rStyle w:val="Refdecomentario"/>
        </w:rPr>
        <w:annotationRef/>
      </w:r>
      <w:r>
        <w:t>Stella:</w:t>
      </w:r>
    </w:p>
    <w:p w14:paraId="6BC90B23" w14:textId="72778E65" w:rsidR="00D80758" w:rsidRDefault="00D80758">
      <w:pPr>
        <w:pStyle w:val="Textocomentario"/>
      </w:pPr>
      <w:r>
        <w:t>Un fa, el lector sugiere este link, revisarlo</w:t>
      </w:r>
    </w:p>
  </w:comment>
  <w:comment w:id="24" w:author="Angela Rocio Sanchez" w:date="2015-08-11T11:42:00Z" w:initials="AS">
    <w:p w14:paraId="4B08B97C" w14:textId="11B02650" w:rsidR="00D80758" w:rsidRDefault="00D80758">
      <w:pPr>
        <w:pStyle w:val="Textocomentario"/>
      </w:pPr>
      <w:r>
        <w:rPr>
          <w:rStyle w:val="Refdecomentario"/>
        </w:rPr>
        <w:annotationRef/>
      </w:r>
      <w:r>
        <w:t>Flor, a mi no me parece un link adecuado, realmente no da ninguna información, hay que explorar la página un poco para encontrar algo y puede ser muy variado. Si el autor conoce un artículo en específico que quiera señalar de esta página sería mucho mejor. O debería eliminarse.</w:t>
      </w:r>
    </w:p>
  </w:comment>
  <w:comment w:id="25" w:author="Flor Buitrago" w:date="2015-08-06T14:50:00Z" w:initials="FB">
    <w:p w14:paraId="30814CAA" w14:textId="3977C528" w:rsidR="00D80758" w:rsidRDefault="00D80758">
      <w:pPr>
        <w:pStyle w:val="Textocomentario"/>
      </w:pPr>
      <w:r>
        <w:rPr>
          <w:rStyle w:val="Refdecomentario"/>
        </w:rPr>
        <w:annotationRef/>
      </w:r>
      <w:r>
        <w:t>Stella:</w:t>
      </w:r>
    </w:p>
    <w:p w14:paraId="66CBF4B6" w14:textId="10BE19B4" w:rsidR="00D80758" w:rsidRDefault="00D80758">
      <w:pPr>
        <w:pStyle w:val="Textocomentario"/>
      </w:pPr>
      <w:r>
        <w:t>Revisar este link</w:t>
      </w:r>
    </w:p>
  </w:comment>
  <w:comment w:id="26" w:author="Angela Rocio Sanchez" w:date="2015-08-10T09:29:00Z" w:initials="AS">
    <w:p w14:paraId="5C3171CB" w14:textId="636E59D8" w:rsidR="00D80758" w:rsidRDefault="00D80758">
      <w:pPr>
        <w:pStyle w:val="Textocomentario"/>
      </w:pPr>
      <w:r>
        <w:rPr>
          <w:rStyle w:val="Refdecomentario"/>
        </w:rPr>
        <w:annotationRef/>
      </w:r>
      <w:r>
        <w:t>Página muy interesante que está en italiano, no creo que se pueda añadir al manuscrito.</w:t>
      </w:r>
    </w:p>
  </w:comment>
  <w:comment w:id="29" w:author="Flor Buitrago" w:date="2015-06-22T19:15:00Z" w:initials="FB">
    <w:p w14:paraId="5176551A" w14:textId="77777777" w:rsidR="00D80758" w:rsidRDefault="00D80758" w:rsidP="00D04D55">
      <w:pPr>
        <w:pStyle w:val="Textocomentario"/>
      </w:pPr>
      <w:r>
        <w:rPr>
          <w:rStyle w:val="Refdecomentario"/>
        </w:rPr>
        <w:annotationRef/>
      </w:r>
      <w:r>
        <w:t>fichas: sí</w:t>
      </w:r>
    </w:p>
    <w:p w14:paraId="4E54EFB8" w14:textId="344F306D" w:rsidR="00D80758" w:rsidRDefault="00D80758" w:rsidP="00D04D55">
      <w:pPr>
        <w:pStyle w:val="Textocomentario"/>
      </w:pPr>
      <w:r>
        <w:t>aprovechado: sí</w:t>
      </w:r>
    </w:p>
    <w:p w14:paraId="2B7D3ABD" w14:textId="77777777" w:rsidR="00D80758" w:rsidRDefault="00D80758" w:rsidP="00D04D55">
      <w:pPr>
        <w:pStyle w:val="Textocomentario"/>
      </w:pPr>
      <w:r>
        <w:t>tipo de media:</w:t>
      </w:r>
    </w:p>
    <w:p w14:paraId="7E4336C7" w14:textId="77777777" w:rsidR="00D80758" w:rsidRDefault="00D80758" w:rsidP="00D04D55">
      <w:pPr>
        <w:pStyle w:val="Textocomentario"/>
      </w:pPr>
      <w:r>
        <w:t>tipo de motor:</w:t>
      </w:r>
    </w:p>
    <w:p w14:paraId="7399737D" w14:textId="094F4076" w:rsidR="00D80758" w:rsidRDefault="00D80758" w:rsidP="00D04D55">
      <w:pPr>
        <w:pStyle w:val="Textocomentario"/>
      </w:pPr>
      <w:r>
        <w:t>va en cuaderno: sí</w:t>
      </w:r>
    </w:p>
    <w:p w14:paraId="60F084B5" w14:textId="796EA3EE" w:rsidR="00D80758" w:rsidRDefault="00D80758" w:rsidP="00D04D55">
      <w:pPr>
        <w:pStyle w:val="Textocomentario"/>
      </w:pPr>
      <w:r>
        <w:t>Independiente del texto base? sí</w:t>
      </w:r>
    </w:p>
    <w:p w14:paraId="06200F2A" w14:textId="77777777" w:rsidR="00D80758" w:rsidRDefault="00D80758" w:rsidP="00D04D55">
      <w:pPr>
        <w:pStyle w:val="Textocomentario"/>
      </w:pPr>
    </w:p>
    <w:p w14:paraId="57BB0EB6" w14:textId="7931B6F6" w:rsidR="00D80758" w:rsidRDefault="00D80758" w:rsidP="00D04D55">
      <w:pPr>
        <w:pStyle w:val="Textocomentario"/>
      </w:pPr>
      <w:r>
        <w:t>notas: la ficha estudiante está muy completa</w:t>
      </w:r>
    </w:p>
    <w:p w14:paraId="5A2C0C11" w14:textId="77777777" w:rsidR="00D80758" w:rsidRDefault="00D80758" w:rsidP="00D04D55">
      <w:pPr>
        <w:pStyle w:val="Textocomentario"/>
      </w:pPr>
    </w:p>
    <w:p w14:paraId="66D7DC8A" w14:textId="10CA0D77" w:rsidR="00D80758" w:rsidRDefault="00D80758" w:rsidP="00D04D55">
      <w:pPr>
        <w:pStyle w:val="Textocomentario"/>
      </w:pPr>
    </w:p>
  </w:comment>
  <w:comment w:id="32" w:author="Flor Buitrago" w:date="2015-06-22T19:19:00Z" w:initials="FB">
    <w:p w14:paraId="2BDE5E16" w14:textId="77777777" w:rsidR="00D80758" w:rsidRDefault="00D80758" w:rsidP="00016A0C">
      <w:pPr>
        <w:pStyle w:val="Textocomentario"/>
      </w:pPr>
      <w:r>
        <w:rPr>
          <w:rStyle w:val="Refdecomentario"/>
        </w:rPr>
        <w:annotationRef/>
      </w:r>
      <w:r>
        <w:t>fichas: sí</w:t>
      </w:r>
    </w:p>
    <w:p w14:paraId="0CCC4F22" w14:textId="77777777" w:rsidR="00D80758" w:rsidRDefault="00D80758" w:rsidP="00016A0C">
      <w:pPr>
        <w:pStyle w:val="Textocomentario"/>
      </w:pPr>
      <w:r>
        <w:t>aprovechado: sí</w:t>
      </w:r>
    </w:p>
    <w:p w14:paraId="1504765D" w14:textId="77777777" w:rsidR="00D80758" w:rsidRDefault="00D80758" w:rsidP="00016A0C">
      <w:pPr>
        <w:pStyle w:val="Textocomentario"/>
      </w:pPr>
      <w:r>
        <w:t>tipo de media:</w:t>
      </w:r>
    </w:p>
    <w:p w14:paraId="673D8B4D" w14:textId="77777777" w:rsidR="00D80758" w:rsidRDefault="00D80758" w:rsidP="00016A0C">
      <w:pPr>
        <w:pStyle w:val="Textocomentario"/>
      </w:pPr>
      <w:r>
        <w:t>tipo de motor:</w:t>
      </w:r>
    </w:p>
    <w:p w14:paraId="3F15E7AF" w14:textId="77777777" w:rsidR="00D80758" w:rsidRDefault="00D80758" w:rsidP="00016A0C">
      <w:pPr>
        <w:pStyle w:val="Textocomentario"/>
      </w:pPr>
      <w:r>
        <w:t>va en cuaderno: sí</w:t>
      </w:r>
    </w:p>
    <w:p w14:paraId="4665EED4" w14:textId="77777777" w:rsidR="00D80758" w:rsidRDefault="00D80758" w:rsidP="00016A0C">
      <w:pPr>
        <w:pStyle w:val="Textocomentario"/>
      </w:pPr>
      <w:r>
        <w:t>Independiente del texto base? sí</w:t>
      </w:r>
    </w:p>
    <w:p w14:paraId="4F881514" w14:textId="77777777" w:rsidR="00D80758" w:rsidRDefault="00D80758" w:rsidP="00016A0C">
      <w:pPr>
        <w:pStyle w:val="Textocomentario"/>
      </w:pPr>
    </w:p>
    <w:p w14:paraId="329D86D8" w14:textId="77777777" w:rsidR="00D80758" w:rsidRDefault="00D80758" w:rsidP="00016A0C">
      <w:pPr>
        <w:pStyle w:val="Textocomentario"/>
      </w:pPr>
      <w:r>
        <w:t>notas:</w:t>
      </w:r>
    </w:p>
    <w:p w14:paraId="604AD97E" w14:textId="77777777" w:rsidR="00D80758" w:rsidRDefault="00D80758" w:rsidP="00016A0C">
      <w:pPr>
        <w:pStyle w:val="Textocomentario"/>
      </w:pPr>
      <w:r>
        <w:t>AJUSTAR. El texto del estudiante es bastaaaante largo.</w:t>
      </w:r>
    </w:p>
  </w:comment>
  <w:comment w:id="33" w:author="Angela Rocio Sanchez" w:date="2015-08-10T10:09:00Z" w:initials="AS">
    <w:p w14:paraId="713B66A0" w14:textId="44EDF9DB" w:rsidR="00D80758" w:rsidRDefault="00D80758">
      <w:pPr>
        <w:pStyle w:val="Textocomentario"/>
      </w:pPr>
      <w:r>
        <w:rPr>
          <w:rStyle w:val="Refdecomentario"/>
        </w:rPr>
        <w:annotationRef/>
      </w:r>
      <w:r>
        <w:t xml:space="preserve">Este video es un documental muy largo, realmente no sé si es apropiado, además está en español de España. Lo tengo en duda.  Por si acaso, quisiera recomendar este link sobre el mismo tema </w:t>
      </w:r>
      <w:r w:rsidRPr="00E77345">
        <w:t>http://www.abc.es/internacional/20140405/abci-genocidio-ruanda-hutus-tutsis-201404041327.html</w:t>
      </w:r>
    </w:p>
  </w:comment>
  <w:comment w:id="34" w:author="Angela Rocio Sanchez" w:date="2015-08-10T10:25:00Z" w:initials="AS">
    <w:p w14:paraId="4C7CCA3D" w14:textId="51565563" w:rsidR="00D80758" w:rsidRDefault="00D80758">
      <w:pPr>
        <w:pStyle w:val="Textocomentario"/>
      </w:pPr>
      <w:r>
        <w:rPr>
          <w:rStyle w:val="Refdecomentario"/>
        </w:rPr>
        <w:annotationRef/>
      </w:r>
      <w:r>
        <w:t xml:space="preserve">Tengo el mismo problema, pero esta vez no conseguí una alternativa mejor. </w:t>
      </w:r>
    </w:p>
  </w:comment>
  <w:comment w:id="35" w:author="Flor Buitrago" w:date="2015-08-06T15:09:00Z" w:initials="FB">
    <w:p w14:paraId="3283BE09" w14:textId="38E39FF5" w:rsidR="00D80758" w:rsidRDefault="00D80758">
      <w:pPr>
        <w:pStyle w:val="Textocomentario"/>
      </w:pPr>
      <w:r>
        <w:rPr>
          <w:rStyle w:val="Refdecomentario"/>
        </w:rPr>
        <w:annotationRef/>
      </w:r>
      <w:r>
        <w:t>MIGUEL:</w:t>
      </w:r>
    </w:p>
    <w:p w14:paraId="05DAC9DA" w14:textId="031E34FE" w:rsidR="00D80758" w:rsidRDefault="00D80758">
      <w:pPr>
        <w:pStyle w:val="Textocomentario"/>
      </w:pPr>
      <w:r>
        <w:t>Copio aquí comentario de Nelson Castellanos:</w:t>
      </w:r>
    </w:p>
    <w:p w14:paraId="570A9FA1" w14:textId="77777777" w:rsidR="00D80758" w:rsidRDefault="00D80758">
      <w:pPr>
        <w:pStyle w:val="Textocomentario"/>
      </w:pPr>
    </w:p>
    <w:p w14:paraId="4F2C935A" w14:textId="77777777" w:rsidR="00D80758" w:rsidRDefault="00D80758">
      <w:pPr>
        <w:pStyle w:val="Textocomentario"/>
      </w:pPr>
    </w:p>
    <w:p w14:paraId="1B5EE98F" w14:textId="77777777" w:rsidR="00D80758" w:rsidRDefault="00D80758" w:rsidP="009A3BF1">
      <w:pPr>
        <w:pStyle w:val="Textocomentario"/>
      </w:pPr>
      <w:r>
        <w:t>sin duda esta guerra es compleja por donde se mire y en el ejercicio anterior  los estudiantes ya han investigado sobre este hecho, por tanto, creo que la presentación se puede mejorar en calidad argumentativa si se hace más énfasis en estas categorías:</w:t>
      </w:r>
    </w:p>
    <w:p w14:paraId="2332C288" w14:textId="77777777" w:rsidR="00D80758" w:rsidRDefault="00D80758" w:rsidP="009A3BF1">
      <w:pPr>
        <w:pStyle w:val="Textocomentario"/>
      </w:pPr>
    </w:p>
    <w:p w14:paraId="6D5D9BFE" w14:textId="77777777" w:rsidR="00D80758" w:rsidRDefault="00D80758" w:rsidP="009A3BF1">
      <w:pPr>
        <w:pStyle w:val="Textocomentario"/>
      </w:pPr>
      <w:r>
        <w:t>-nacionalismo</w:t>
      </w:r>
    </w:p>
    <w:p w14:paraId="3B364F24" w14:textId="77777777" w:rsidR="00D80758" w:rsidRDefault="00D80758" w:rsidP="009A3BF1">
      <w:pPr>
        <w:pStyle w:val="Textocomentario"/>
      </w:pPr>
      <w:r>
        <w:t>-conflictos religiosos</w:t>
      </w:r>
    </w:p>
    <w:p w14:paraId="2D86F943" w14:textId="77777777" w:rsidR="00D80758" w:rsidRDefault="00D80758" w:rsidP="009A3BF1">
      <w:pPr>
        <w:pStyle w:val="Textocomentario"/>
      </w:pPr>
      <w:r>
        <w:t>-limpieza etinica</w:t>
      </w:r>
    </w:p>
    <w:p w14:paraId="2E15495F" w14:textId="77777777" w:rsidR="00D80758" w:rsidRDefault="00D80758" w:rsidP="009A3BF1">
      <w:pPr>
        <w:pStyle w:val="Textocomentario"/>
      </w:pPr>
      <w:r>
        <w:t>-etapas</w:t>
      </w:r>
    </w:p>
    <w:p w14:paraId="01AC86AD" w14:textId="77777777" w:rsidR="00D80758" w:rsidRDefault="00D80758" w:rsidP="009A3BF1">
      <w:pPr>
        <w:pStyle w:val="Textocomentario"/>
      </w:pPr>
      <w:r>
        <w:t>-papel de la onu</w:t>
      </w:r>
    </w:p>
    <w:p w14:paraId="52B7410F" w14:textId="77777777" w:rsidR="00D80758" w:rsidRDefault="00D80758" w:rsidP="009A3BF1">
      <w:pPr>
        <w:pStyle w:val="Textocomentario"/>
      </w:pPr>
    </w:p>
    <w:p w14:paraId="7C1DB969" w14:textId="5B47CEB7" w:rsidR="00D80758" w:rsidRDefault="00D80758" w:rsidP="009A3BF1">
      <w:pPr>
        <w:pStyle w:val="Textocomentario"/>
      </w:pPr>
      <w:r>
        <w:t>para no incluir mas textos, sugiero  que sea a través de un cuadro con  dichas categorías analiticas, la forma de mostrar la complejidad de estos conflictos.</w:t>
      </w:r>
    </w:p>
  </w:comment>
  <w:comment w:id="36" w:author="Flor Buitrago" w:date="2015-08-06T15:10:00Z" w:initials="FB">
    <w:p w14:paraId="43D41765" w14:textId="48926043" w:rsidR="00D80758" w:rsidRDefault="00D80758">
      <w:pPr>
        <w:pStyle w:val="Textocomentario"/>
      </w:pPr>
      <w:r>
        <w:rPr>
          <w:rStyle w:val="Refdecomentario"/>
        </w:rPr>
        <w:annotationRef/>
      </w:r>
      <w:r>
        <w:t>Revisar si en estas fichas se puede incluir o no el cuadrito de estas categorías para que se haga un ejercicio.</w:t>
      </w:r>
    </w:p>
  </w:comment>
  <w:comment w:id="37" w:author="Flor Buitrago" w:date="2015-08-06T15:14:00Z" w:initials="FB">
    <w:p w14:paraId="78AF4D35" w14:textId="7585F78C" w:rsidR="00D80758" w:rsidRDefault="00D80758">
      <w:pPr>
        <w:pStyle w:val="Textocomentario"/>
      </w:pPr>
      <w:r>
        <w:rPr>
          <w:rStyle w:val="Refdecomentario"/>
        </w:rPr>
        <w:annotationRef/>
      </w:r>
      <w:r>
        <w:t>Stella:</w:t>
      </w:r>
    </w:p>
    <w:p w14:paraId="191FD6F3" w14:textId="2F76BCCE" w:rsidR="00D80758" w:rsidRDefault="00D80758">
      <w:pPr>
        <w:pStyle w:val="Textocomentario"/>
      </w:pPr>
      <w:r>
        <w:t>Revisar estos links que propone Nelson:</w:t>
      </w:r>
    </w:p>
    <w:p w14:paraId="2E94B553" w14:textId="77777777" w:rsidR="00D80758" w:rsidRDefault="00D80758">
      <w:pPr>
        <w:pStyle w:val="Textocomentario"/>
      </w:pPr>
    </w:p>
    <w:p w14:paraId="19FCF005" w14:textId="77777777" w:rsidR="00D80758" w:rsidRDefault="00D80758">
      <w:pPr>
        <w:pStyle w:val="Textocomentario"/>
      </w:pPr>
    </w:p>
    <w:p w14:paraId="251CCBAB" w14:textId="77777777" w:rsidR="00D80758" w:rsidRDefault="00D80758" w:rsidP="00C84B8E">
      <w:pPr>
        <w:pStyle w:val="Textocomentario"/>
      </w:pPr>
      <w:r>
        <w:t>EN YOUTUBE HAY VIDEOS QUE MUESTRAN  LOS MOMENTOS PREVIOS A ESTE HECHO, NO LOS CONSIDERO “AMARILLISTAS” Y CREO QUE PODRÍAN DESPERTAR LA CURIOSIDAD POR EL TEMA Y FORTALECER LA ACTITUD CRÍTICA FRENTE A LOS EXTREMISMOS.</w:t>
      </w:r>
    </w:p>
    <w:p w14:paraId="5CBE1990" w14:textId="77777777" w:rsidR="00D80758" w:rsidRDefault="00D80758" w:rsidP="00C84B8E">
      <w:pPr>
        <w:pStyle w:val="Textocomentario"/>
      </w:pPr>
    </w:p>
    <w:p w14:paraId="03E79D3B" w14:textId="77777777" w:rsidR="00D80758" w:rsidRDefault="00D80758" w:rsidP="00C84B8E">
      <w:pPr>
        <w:pStyle w:val="Textocomentario"/>
      </w:pPr>
      <w:r>
        <w:t xml:space="preserve">EJE: </w:t>
      </w:r>
      <w:hyperlink r:id="rId1" w:history="1">
        <w:r w:rsidRPr="00770CC0">
          <w:rPr>
            <w:rStyle w:val="Hipervnculo"/>
          </w:rPr>
          <w:t>https://www.youtube.com/watch?v=p0go6O2qqZI</w:t>
        </w:r>
      </w:hyperlink>
    </w:p>
    <w:p w14:paraId="678793D5" w14:textId="77777777" w:rsidR="00D80758" w:rsidRDefault="00D80758" w:rsidP="00C84B8E">
      <w:pPr>
        <w:pStyle w:val="Textocomentario"/>
      </w:pPr>
    </w:p>
    <w:p w14:paraId="573F4372" w14:textId="77777777" w:rsidR="00D80758" w:rsidRDefault="00D80758" w:rsidP="00C84B8E">
      <w:pPr>
        <w:pStyle w:val="Textocomentario"/>
      </w:pPr>
    </w:p>
    <w:p w14:paraId="310B49ED" w14:textId="77777777" w:rsidR="00D80758" w:rsidRDefault="00887B01" w:rsidP="00C84B8E">
      <w:pPr>
        <w:pStyle w:val="Textocomentario"/>
      </w:pPr>
      <w:hyperlink r:id="rId2" w:history="1">
        <w:r w:rsidR="00D80758" w:rsidRPr="00770CC0">
          <w:rPr>
            <w:rStyle w:val="Hipervnculo"/>
          </w:rPr>
          <w:t>https://www.youtube.com/watch?v=xIX1jOt6_pI</w:t>
        </w:r>
      </w:hyperlink>
    </w:p>
    <w:p w14:paraId="1790B281" w14:textId="77777777" w:rsidR="00D80758" w:rsidRDefault="00D80758">
      <w:pPr>
        <w:pStyle w:val="Textocomentario"/>
      </w:pPr>
    </w:p>
  </w:comment>
  <w:comment w:id="38" w:author="Angela Rocio Sanchez" w:date="2015-08-10T10:36:00Z" w:initials="AS">
    <w:p w14:paraId="6F0635DB" w14:textId="6F3560BC" w:rsidR="00D80758" w:rsidRDefault="00D80758">
      <w:pPr>
        <w:pStyle w:val="Textocomentario"/>
      </w:pPr>
      <w:r>
        <w:rPr>
          <w:rStyle w:val="Refdecomentario"/>
        </w:rPr>
        <w:annotationRef/>
      </w:r>
      <w:r>
        <w:t>Flor, yo realmente no recomiendo usar estos links, no me parecen apropiados para este texto en particular, me parece que están muy descontextualizados y no son nada informativos. El segundo está en árabe. Dejo el VER que está en la revisión de Álvaro.</w:t>
      </w:r>
    </w:p>
  </w:comment>
  <w:comment w:id="42" w:author="Flor Buitrago" w:date="2015-08-07T09:11:00Z" w:initials="FB">
    <w:p w14:paraId="3A70A128" w14:textId="4D0B2E89" w:rsidR="00D80758" w:rsidRDefault="00D80758">
      <w:pPr>
        <w:pStyle w:val="Textocomentario"/>
      </w:pPr>
      <w:r>
        <w:rPr>
          <w:rStyle w:val="Refdecomentario"/>
        </w:rPr>
        <w:annotationRef/>
      </w:r>
      <w:r>
        <w:t>Miguel</w:t>
      </w:r>
    </w:p>
    <w:p w14:paraId="41051EBA" w14:textId="77777777" w:rsidR="00D80758" w:rsidRDefault="00D80758">
      <w:pPr>
        <w:pStyle w:val="Textocomentario"/>
      </w:pPr>
    </w:p>
    <w:p w14:paraId="7C78A10E" w14:textId="0ED49596" w:rsidR="00D80758" w:rsidRDefault="00D80758">
      <w:pPr>
        <w:pStyle w:val="Textocomentario"/>
      </w:pPr>
      <w:r>
        <w:t>Copio nota del comentario de Nelson:</w:t>
      </w:r>
    </w:p>
    <w:p w14:paraId="7D2EFE09" w14:textId="0C7B47C7" w:rsidR="00D80758" w:rsidRDefault="00D80758">
      <w:pPr>
        <w:pStyle w:val="Textocomentario"/>
      </w:pPr>
      <w:r>
        <w:t>BUENO, RECORDEMOS QUE EN LAS GUERRAS DE INDEPENDENCIA TAMBIÉN HUBO MILICIAS…..LAS MILICIAS COMO LOS CUERPOS MERCENARIOS HAN EXISTIDO DESDE MUY ATRÁS…..</w:t>
      </w:r>
    </w:p>
  </w:comment>
  <w:comment w:id="43" w:author="Angela Rocio Sanchez" w:date="2015-08-11T12:12:00Z" w:initials="AS">
    <w:p w14:paraId="759C5457" w14:textId="77777777" w:rsidR="00D80758" w:rsidRDefault="00D80758" w:rsidP="005A6A15">
      <w:pPr>
        <w:pStyle w:val="Textocomentario"/>
      </w:pPr>
      <w:r>
        <w:rPr>
          <w:rStyle w:val="Refdecomentario"/>
        </w:rPr>
        <w:annotationRef/>
      </w:r>
      <w:r>
        <w:t>No voy a dejar el link que sugiere Álvaro, porque me pide registrarme en una página para verlo.</w:t>
      </w:r>
    </w:p>
  </w:comment>
  <w:comment w:id="44" w:author="Flor Buitrago" w:date="2015-06-22T19:19:00Z" w:initials="FB">
    <w:p w14:paraId="5FECEB67" w14:textId="2FBA4C68" w:rsidR="00D80758" w:rsidRDefault="00D80758" w:rsidP="00B65E9F">
      <w:pPr>
        <w:pStyle w:val="Textocomentario"/>
      </w:pPr>
      <w:r>
        <w:rPr>
          <w:rStyle w:val="Refdecomentario"/>
        </w:rPr>
        <w:annotationRef/>
      </w:r>
      <w:r>
        <w:t>fichas: no</w:t>
      </w:r>
    </w:p>
    <w:p w14:paraId="1F0FBAC4" w14:textId="2BE2A37C" w:rsidR="00D80758" w:rsidRDefault="00D80758" w:rsidP="00B65E9F">
      <w:pPr>
        <w:pStyle w:val="Textocomentario"/>
      </w:pPr>
      <w:r>
        <w:t>aprovechado: no</w:t>
      </w:r>
    </w:p>
    <w:p w14:paraId="397CBDB5" w14:textId="77ECB1DD" w:rsidR="00D80758" w:rsidRDefault="00D80758" w:rsidP="00B65E9F">
      <w:pPr>
        <w:pStyle w:val="Textocomentario"/>
      </w:pPr>
      <w:r>
        <w:t>tipo de media: actividad</w:t>
      </w:r>
    </w:p>
    <w:p w14:paraId="01868DB1" w14:textId="770192EF" w:rsidR="00D80758" w:rsidRDefault="00D80758" w:rsidP="00B65E9F">
      <w:pPr>
        <w:pStyle w:val="Textocomentario"/>
      </w:pPr>
      <w:r>
        <w:t>tipo de motor: M1C</w:t>
      </w:r>
    </w:p>
    <w:p w14:paraId="21F676FA" w14:textId="19D12980" w:rsidR="00D80758" w:rsidRDefault="00D80758" w:rsidP="00B65E9F">
      <w:pPr>
        <w:pStyle w:val="Textocomentario"/>
      </w:pPr>
      <w:r>
        <w:t>va en cuaderno: no</w:t>
      </w:r>
    </w:p>
    <w:p w14:paraId="073F06BA" w14:textId="1808A380" w:rsidR="00D80758" w:rsidRDefault="00D80758" w:rsidP="00B65E9F">
      <w:pPr>
        <w:pStyle w:val="Textocomentario"/>
      </w:pPr>
      <w:r>
        <w:t>Independiente del texto base? sí</w:t>
      </w:r>
    </w:p>
    <w:p w14:paraId="17F1CB80" w14:textId="77777777" w:rsidR="00D80758" w:rsidRDefault="00D80758" w:rsidP="00B65E9F">
      <w:pPr>
        <w:pStyle w:val="Textocomentario"/>
      </w:pPr>
    </w:p>
    <w:p w14:paraId="186DAB6A" w14:textId="3218B8FE" w:rsidR="00D80758" w:rsidRDefault="00D80758" w:rsidP="00B65E9F">
      <w:pPr>
        <w:pStyle w:val="Textocomentario"/>
      </w:pPr>
      <w:r>
        <w:t>notas:</w:t>
      </w:r>
    </w:p>
    <w:p w14:paraId="09DBBAD3" w14:textId="1BF70404" w:rsidR="00D80758" w:rsidRDefault="00D80758" w:rsidP="005224BE">
      <w:pPr>
        <w:pStyle w:val="Textocomentario"/>
      </w:pPr>
      <w:r>
        <w:t>Está bien, pero habría que cambiar entonces uno de los anteriores. Este es bonito, porque las cajas son grandes y forman ideas completas.</w:t>
      </w:r>
    </w:p>
    <w:p w14:paraId="4D9AEAA5" w14:textId="77777777" w:rsidR="00D80758" w:rsidRDefault="00D80758" w:rsidP="005224BE">
      <w:pPr>
        <w:pStyle w:val="Textocomentario"/>
      </w:pPr>
      <w:r>
        <w:t>Vale la pena poner en ventanita flotante información que complemente el tema, para que el ejercicio quede más bonito.</w:t>
      </w:r>
    </w:p>
    <w:p w14:paraId="67FF1ADC" w14:textId="77777777" w:rsidR="00D80758" w:rsidRDefault="00D80758" w:rsidP="00B65E9F">
      <w:pPr>
        <w:pStyle w:val="Textocomentario"/>
      </w:pPr>
    </w:p>
  </w:comment>
  <w:comment w:id="49" w:author="Flor Buitrago" w:date="2015-08-06T14:20:00Z" w:initials="FB">
    <w:p w14:paraId="4390CA23" w14:textId="355B1132" w:rsidR="00D80758" w:rsidRDefault="00D80758">
      <w:pPr>
        <w:pStyle w:val="Textocomentario"/>
      </w:pPr>
      <w:r>
        <w:rPr>
          <w:rStyle w:val="Refdecomentario"/>
        </w:rPr>
        <w:annotationRef/>
      </w:r>
      <w:r>
        <w:t>Imagen ok</w:t>
      </w:r>
    </w:p>
  </w:comment>
  <w:comment w:id="67" w:author="Flor Buitrago" w:date="2015-08-06T14:20:00Z" w:initials="FB">
    <w:p w14:paraId="1A2E196A" w14:textId="2CDDADA2" w:rsidR="00D80758" w:rsidRDefault="00D80758">
      <w:pPr>
        <w:pStyle w:val="Textocomentario"/>
      </w:pPr>
      <w:r>
        <w:rPr>
          <w:rStyle w:val="Refdecomentario"/>
        </w:rPr>
        <w:annotationRef/>
      </w:r>
      <w:r>
        <w:t>Stella:</w:t>
      </w:r>
    </w:p>
    <w:p w14:paraId="1621E1BC" w14:textId="0CCE3CFB" w:rsidR="00D80758" w:rsidRDefault="00D80758">
      <w:pPr>
        <w:pStyle w:val="Textocomentario"/>
      </w:pPr>
      <w:r>
        <w:t>Cambiar. Imagen con crédito editorial.</w:t>
      </w:r>
    </w:p>
    <w:p w14:paraId="00926F8E" w14:textId="5F062AF8" w:rsidR="00D80758" w:rsidRDefault="00D80758">
      <w:pPr>
        <w:pStyle w:val="Textocomentario"/>
      </w:pPr>
      <w:r>
        <w:t>Otra sobre Bosnia.</w:t>
      </w:r>
    </w:p>
    <w:p w14:paraId="2F0CB8FF" w14:textId="77777777" w:rsidR="00D80758" w:rsidRDefault="00D80758">
      <w:pPr>
        <w:pStyle w:val="Textocomentario"/>
      </w:pPr>
    </w:p>
  </w:comment>
  <w:comment w:id="100" w:author="Flor Buitrago" w:date="2015-08-06T14:28:00Z" w:initials="FB">
    <w:p w14:paraId="1753ABE9" w14:textId="7EA15D6C" w:rsidR="00D80758" w:rsidRDefault="00D80758">
      <w:pPr>
        <w:pStyle w:val="Textocomentario"/>
      </w:pPr>
      <w:r>
        <w:rPr>
          <w:rStyle w:val="Refdecomentario"/>
        </w:rPr>
        <w:annotationRef/>
      </w:r>
      <w:r>
        <w:t>Stella: favor cambiar.</w:t>
      </w:r>
    </w:p>
    <w:p w14:paraId="19917DDC" w14:textId="3A048BB6" w:rsidR="00D80758" w:rsidRDefault="00D80758">
      <w:pPr>
        <w:pStyle w:val="Textocomentario"/>
      </w:pPr>
      <w:r>
        <w:t>Es imagen con crédito editoral, no se puede usar.</w:t>
      </w:r>
    </w:p>
    <w:p w14:paraId="5B70A27A" w14:textId="77777777" w:rsidR="00D80758" w:rsidRDefault="00D80758">
      <w:pPr>
        <w:pStyle w:val="Textocomentario"/>
      </w:pPr>
    </w:p>
    <w:p w14:paraId="0B16089A" w14:textId="368177EB" w:rsidR="00D80758" w:rsidRDefault="00D80758">
      <w:pPr>
        <w:pStyle w:val="Textocomentario"/>
      </w:pPr>
      <w:r>
        <w:t>Puede ser de otro país, no necesariamente de Venezuela.</w:t>
      </w:r>
    </w:p>
  </w:comment>
  <w:comment w:id="109" w:author="Flor Buitrago" w:date="2015-06-22T19:19:00Z" w:initials="FB">
    <w:p w14:paraId="4DC12789" w14:textId="09B8FF2E" w:rsidR="00D80758" w:rsidRDefault="00D80758" w:rsidP="00B65E9F">
      <w:pPr>
        <w:pStyle w:val="Textocomentario"/>
      </w:pPr>
      <w:r>
        <w:rPr>
          <w:rStyle w:val="Refdecomentario"/>
        </w:rPr>
        <w:annotationRef/>
      </w:r>
      <w:r>
        <w:t>fichas: no</w:t>
      </w:r>
    </w:p>
    <w:p w14:paraId="06168AF7" w14:textId="5436903A" w:rsidR="00D80758" w:rsidRDefault="00D80758" w:rsidP="00B65E9F">
      <w:pPr>
        <w:pStyle w:val="Textocomentario"/>
      </w:pPr>
      <w:r>
        <w:t>aprovechado: no</w:t>
      </w:r>
    </w:p>
    <w:p w14:paraId="29DDD131" w14:textId="7ABFF8A9" w:rsidR="00D80758" w:rsidRDefault="00D80758" w:rsidP="00B65E9F">
      <w:pPr>
        <w:pStyle w:val="Textocomentario"/>
      </w:pPr>
      <w:r>
        <w:t>tipo de media: actividad</w:t>
      </w:r>
    </w:p>
    <w:p w14:paraId="3DAF05C4" w14:textId="51546FFD" w:rsidR="00D80758" w:rsidRDefault="00D80758" w:rsidP="00B65E9F">
      <w:pPr>
        <w:pStyle w:val="Textocomentario"/>
      </w:pPr>
      <w:r>
        <w:t>tipo de motor: M10A</w:t>
      </w:r>
    </w:p>
    <w:p w14:paraId="7E7CF62F" w14:textId="02543C17" w:rsidR="00D80758" w:rsidRDefault="00D80758" w:rsidP="00B65E9F">
      <w:pPr>
        <w:pStyle w:val="Textocomentario"/>
      </w:pPr>
      <w:r>
        <w:t>va en cuaderno: sí</w:t>
      </w:r>
    </w:p>
    <w:p w14:paraId="04BCF190" w14:textId="569642E5" w:rsidR="00D80758" w:rsidRDefault="00D80758" w:rsidP="00B65E9F">
      <w:pPr>
        <w:pStyle w:val="Textocomentario"/>
      </w:pPr>
      <w:r>
        <w:t>Independiente del texto base? no</w:t>
      </w:r>
    </w:p>
    <w:p w14:paraId="44DA1792" w14:textId="5D6BD870" w:rsidR="00D80758" w:rsidRDefault="00D80758" w:rsidP="00B65E9F">
      <w:pPr>
        <w:pStyle w:val="Textocomentario"/>
      </w:pPr>
      <w:r>
        <w:t>ejercicio de arrastrar etiquetas.</w:t>
      </w:r>
    </w:p>
    <w:p w14:paraId="0D5B17AF" w14:textId="77777777" w:rsidR="00D80758" w:rsidRDefault="00D80758" w:rsidP="00B65E9F">
      <w:pPr>
        <w:pStyle w:val="Textocomentario"/>
      </w:pPr>
    </w:p>
    <w:p w14:paraId="797DAF0A" w14:textId="5F8BDFF3" w:rsidR="00D80758" w:rsidRDefault="00D80758" w:rsidP="00B65E9F">
      <w:pPr>
        <w:pStyle w:val="Textocomentario"/>
      </w:pPr>
      <w:r>
        <w:t>notas:</w:t>
      </w:r>
    </w:p>
    <w:p w14:paraId="472C2FCA" w14:textId="4FC6A461" w:rsidR="00D80758" w:rsidRDefault="00D80758" w:rsidP="00B65E9F">
      <w:pPr>
        <w:pStyle w:val="Textocomentario"/>
      </w:pPr>
      <w:r>
        <w:t>AJUSTAR. Se asume que el estudiante comprende la división de factores económicos, políticos y culturales. El ejercicio lo saca por contexto, pero falta info de fondo. Sugiero aprovechar en una ventana flotante para complementar información al respecto.</w:t>
      </w:r>
    </w:p>
  </w:comment>
  <w:comment w:id="118" w:author="Flor Buitrago" w:date="2015-08-06T14:22:00Z" w:initials="FB">
    <w:p w14:paraId="5CEA2E01" w14:textId="67C07FAC" w:rsidR="00D80758" w:rsidRDefault="00D80758">
      <w:pPr>
        <w:pStyle w:val="Textocomentario"/>
      </w:pPr>
      <w:r>
        <w:rPr>
          <w:rStyle w:val="Refdecomentario"/>
        </w:rPr>
        <w:annotationRef/>
      </w:r>
      <w:r>
        <w:t>Stella: favor un cambio.</w:t>
      </w:r>
    </w:p>
    <w:p w14:paraId="07DDEC57" w14:textId="7EA55BDC" w:rsidR="00D80758" w:rsidRDefault="00D80758">
      <w:pPr>
        <w:pStyle w:val="Textocomentario"/>
      </w:pPr>
      <w:r>
        <w:t>Esta imagen es muy sosa. Sí entiendo la idea del autor al proponerla, pero es muy simple. Favor buscar otra propuesta de imagen.</w:t>
      </w:r>
    </w:p>
  </w:comment>
  <w:comment w:id="126" w:author="Flor Buitrago" w:date="2015-08-06T14:25:00Z" w:initials="FB">
    <w:p w14:paraId="29C84E04" w14:textId="7BC1D6CD" w:rsidR="00D80758" w:rsidRDefault="00D80758">
      <w:pPr>
        <w:pStyle w:val="Textocomentario"/>
      </w:pPr>
      <w:r>
        <w:rPr>
          <w:rStyle w:val="Refdecomentario"/>
        </w:rPr>
        <w:annotationRef/>
      </w:r>
      <w:r>
        <w:t>Stella:</w:t>
      </w:r>
    </w:p>
    <w:p w14:paraId="4FAB5AA9" w14:textId="2E72D5EB" w:rsidR="00D80758" w:rsidRDefault="00D80758">
      <w:pPr>
        <w:pStyle w:val="Textocomentario"/>
      </w:pPr>
      <w:r>
        <w:t>Cambiar.</w:t>
      </w:r>
    </w:p>
    <w:p w14:paraId="068573F0" w14:textId="77D10735" w:rsidR="00D80758" w:rsidRDefault="00D80758">
      <w:pPr>
        <w:pStyle w:val="Textocomentario"/>
      </w:pPr>
      <w:r>
        <w:t>Esta imagen no se puede usar porque tiene Crédito editoral, hay que mencionar a su autor. Es de las que Planeta Ed. Indico explícitamente no usar.</w:t>
      </w:r>
    </w:p>
    <w:p w14:paraId="3EAA5BD8" w14:textId="77777777" w:rsidR="00D80758" w:rsidRDefault="00D80758">
      <w:pPr>
        <w:pStyle w:val="Textocomentario"/>
      </w:pPr>
    </w:p>
  </w:comment>
  <w:comment w:id="138" w:author="Flor Buitrago" w:date="2015-06-22T19:20:00Z" w:initials="FB">
    <w:p w14:paraId="3569A1ED" w14:textId="77777777" w:rsidR="00D80758" w:rsidRDefault="00D80758" w:rsidP="000C3663">
      <w:pPr>
        <w:pStyle w:val="Textocomentario"/>
      </w:pPr>
      <w:r>
        <w:rPr>
          <w:rStyle w:val="Refdecomentario"/>
        </w:rPr>
        <w:annotationRef/>
      </w:r>
      <w:r>
        <w:t>fichas: sí</w:t>
      </w:r>
    </w:p>
    <w:p w14:paraId="3075DCE3" w14:textId="77777777" w:rsidR="00D80758" w:rsidRDefault="00D80758" w:rsidP="000C3663">
      <w:pPr>
        <w:pStyle w:val="Textocomentario"/>
      </w:pPr>
      <w:r>
        <w:t>aprovechado: no</w:t>
      </w:r>
    </w:p>
    <w:p w14:paraId="34A7B77F" w14:textId="77777777" w:rsidR="00D80758" w:rsidRDefault="00D80758" w:rsidP="000C3663">
      <w:pPr>
        <w:pStyle w:val="Textocomentario"/>
      </w:pPr>
      <w:r>
        <w:t>tipo de media: video</w:t>
      </w:r>
    </w:p>
    <w:p w14:paraId="21376479" w14:textId="77777777" w:rsidR="00D80758" w:rsidRDefault="00D80758" w:rsidP="000C3663">
      <w:pPr>
        <w:pStyle w:val="Textocomentario"/>
      </w:pPr>
      <w:r>
        <w:t>tipo de motor: F12</w:t>
      </w:r>
    </w:p>
    <w:p w14:paraId="6516278F" w14:textId="77777777" w:rsidR="00D80758" w:rsidRDefault="00D80758" w:rsidP="000C3663">
      <w:pPr>
        <w:pStyle w:val="Textocomentario"/>
      </w:pPr>
      <w:r>
        <w:t>va en cuaderno: sí</w:t>
      </w:r>
    </w:p>
    <w:p w14:paraId="1DF87C3B" w14:textId="77777777" w:rsidR="00D80758" w:rsidRDefault="00D80758" w:rsidP="000C3663">
      <w:pPr>
        <w:pStyle w:val="Textocomentario"/>
      </w:pPr>
      <w:r>
        <w:t>Independiente del texto base? sí</w:t>
      </w:r>
    </w:p>
    <w:p w14:paraId="60C2B0C2" w14:textId="77777777" w:rsidR="00D80758" w:rsidRDefault="00D80758" w:rsidP="000C3663">
      <w:pPr>
        <w:pStyle w:val="Textocomentario"/>
      </w:pPr>
    </w:p>
    <w:p w14:paraId="2803EDB3" w14:textId="77777777" w:rsidR="00D80758" w:rsidRDefault="00D80758" w:rsidP="000C3663">
      <w:pPr>
        <w:pStyle w:val="Textocomentario"/>
      </w:pPr>
      <w:r>
        <w:t xml:space="preserve">notas: </w:t>
      </w:r>
    </w:p>
    <w:p w14:paraId="39C2C318" w14:textId="4D044B30" w:rsidR="00D80758" w:rsidRDefault="00D80758" w:rsidP="000C3663">
      <w:pPr>
        <w:pStyle w:val="Textocomentario"/>
      </w:pPr>
      <w:r>
        <w:t xml:space="preserve">CAMBIA motor F6. Es un video de youtube, tipo animación dibujada. </w:t>
      </w:r>
      <w:r>
        <w:sym w:font="Wingdings" w:char="F04C"/>
      </w:r>
      <w:r>
        <w:t xml:space="preserve">  Se puede usar toda la información de las fichas y de pronto explicar el tema con fotografías. Revisar si hay algo en la plataforma de videos de los nuevos recursos disponibles. </w:t>
      </w:r>
    </w:p>
    <w:p w14:paraId="7FC34C1A" w14:textId="77777777" w:rsidR="00D80758" w:rsidRDefault="00D80758" w:rsidP="000C3663">
      <w:pPr>
        <w:pStyle w:val="Textocomentario"/>
      </w:pPr>
    </w:p>
  </w:comment>
  <w:comment w:id="153" w:author="Flor Buitrago" w:date="2015-08-06T14:31:00Z" w:initials="FB">
    <w:p w14:paraId="7A361D1B" w14:textId="00DB7DA3" w:rsidR="00D80758" w:rsidRDefault="00D80758">
      <w:pPr>
        <w:pStyle w:val="Textocomentario"/>
      </w:pPr>
      <w:r>
        <w:rPr>
          <w:rStyle w:val="Refdecomentario"/>
        </w:rPr>
        <w:annotationRef/>
      </w:r>
      <w:r>
        <w:t>Stella:</w:t>
      </w:r>
    </w:p>
    <w:p w14:paraId="182497C9" w14:textId="360ABB12" w:rsidR="00D80758" w:rsidRDefault="00D80758">
      <w:pPr>
        <w:pStyle w:val="Textocomentario"/>
      </w:pPr>
      <w:r>
        <w:t>No me queda claro si se puede usar o no. Menciona un derecho de autor.</w:t>
      </w:r>
    </w:p>
    <w:p w14:paraId="29E575F7" w14:textId="1A9A2755" w:rsidR="00D80758" w:rsidRDefault="00D80758">
      <w:pPr>
        <w:pStyle w:val="Textocomentario"/>
      </w:pPr>
      <w:r>
        <w:t>Igual, la imagen me parece fea. Cambiar.</w:t>
      </w:r>
    </w:p>
  </w:comment>
  <w:comment w:id="155" w:author="Flor Buitrago" w:date="2015-07-02T10:19:00Z" w:initials="FB">
    <w:p w14:paraId="62201688" w14:textId="77777777" w:rsidR="00D80758" w:rsidRDefault="00D80758" w:rsidP="004A5ACB">
      <w:pPr>
        <w:pStyle w:val="Textocomentario"/>
      </w:pPr>
      <w:r>
        <w:rPr>
          <w:rStyle w:val="Refdecomentario"/>
        </w:rPr>
        <w:annotationRef/>
      </w:r>
      <w:r>
        <w:t>TODOS los Consolidación son recurso M101</w:t>
      </w:r>
    </w:p>
  </w:comment>
  <w:comment w:id="157" w:author="Angela Rocio Sanchez" w:date="2015-08-11T12:16:00Z" w:initials="AS">
    <w:p w14:paraId="6823308B" w14:textId="0D8DDBFB" w:rsidR="00D80758" w:rsidRDefault="00D80758">
      <w:pPr>
        <w:pStyle w:val="Textocomentario"/>
      </w:pPr>
      <w:r>
        <w:rPr>
          <w:rStyle w:val="Refdecomentario"/>
        </w:rPr>
        <w:annotationRef/>
      </w:r>
      <w:r>
        <w:t xml:space="preserve">Parece que este link está roto, no funciona, dejo este a modo de sugerencia </w:t>
      </w:r>
      <w:r w:rsidRPr="00E77345">
        <w:t>http://internacional.elpais.com/internacional/2011/10/04/actualidad/1317721258_290067.html</w:t>
      </w:r>
    </w:p>
  </w:comment>
  <w:comment w:id="169" w:author="Flor Buitrago" w:date="2015-08-06T14:32:00Z" w:initials="FB">
    <w:p w14:paraId="352487B6" w14:textId="4B03672B" w:rsidR="00D80758" w:rsidRDefault="00D80758">
      <w:pPr>
        <w:pStyle w:val="Textocomentario"/>
      </w:pPr>
      <w:r>
        <w:rPr>
          <w:rStyle w:val="Refdecomentario"/>
        </w:rPr>
        <w:annotationRef/>
      </w:r>
      <w:r>
        <w:t>Ok indicar en comentarios: que elabore el mapa de Ucrania con esa división, que en cada sección ondee una bandera: de la Otan a un lado y de Rusia al otro.</w:t>
      </w:r>
    </w:p>
    <w:p w14:paraId="02989F49" w14:textId="4D193779" w:rsidR="00D80758" w:rsidRDefault="00D80758">
      <w:pPr>
        <w:pStyle w:val="Textocomentario"/>
      </w:pPr>
      <w:r>
        <w:t>Que se guíen por este mapa.</w:t>
      </w:r>
    </w:p>
  </w:comment>
  <w:comment w:id="181" w:author="Flor Buitrago" w:date="2015-06-22T19:20:00Z" w:initials="FB">
    <w:p w14:paraId="6E0DF886" w14:textId="348CB2DA" w:rsidR="00D80758" w:rsidRDefault="00D80758" w:rsidP="00B65E9F">
      <w:pPr>
        <w:pStyle w:val="Textocomentario"/>
      </w:pPr>
      <w:r>
        <w:rPr>
          <w:rStyle w:val="Refdecomentario"/>
        </w:rPr>
        <w:annotationRef/>
      </w:r>
      <w:r>
        <w:t>fichas: no</w:t>
      </w:r>
    </w:p>
    <w:p w14:paraId="290414C2" w14:textId="112A1C14" w:rsidR="00D80758" w:rsidRDefault="00D80758" w:rsidP="00B65E9F">
      <w:pPr>
        <w:pStyle w:val="Textocomentario"/>
      </w:pPr>
      <w:r>
        <w:t>aprovechado: no</w:t>
      </w:r>
    </w:p>
    <w:p w14:paraId="1C9D157E" w14:textId="1783E826" w:rsidR="00D80758" w:rsidRDefault="00D80758" w:rsidP="00B65E9F">
      <w:pPr>
        <w:pStyle w:val="Textocomentario"/>
      </w:pPr>
      <w:r>
        <w:t>tipo de media: actividad</w:t>
      </w:r>
    </w:p>
    <w:p w14:paraId="514E5365" w14:textId="3A6DB077" w:rsidR="00D80758" w:rsidRDefault="00D80758" w:rsidP="00B65E9F">
      <w:pPr>
        <w:pStyle w:val="Textocomentario"/>
      </w:pPr>
      <w:r>
        <w:t>tipo de motor: M10A</w:t>
      </w:r>
    </w:p>
    <w:p w14:paraId="44E2349D" w14:textId="526DB49B" w:rsidR="00D80758" w:rsidRDefault="00D80758" w:rsidP="00B65E9F">
      <w:pPr>
        <w:pStyle w:val="Textocomentario"/>
      </w:pPr>
      <w:r>
        <w:t>va en cuaderno: sí</w:t>
      </w:r>
    </w:p>
    <w:p w14:paraId="35094C98" w14:textId="47D81B7D" w:rsidR="00D80758" w:rsidRDefault="00D80758" w:rsidP="00B65E9F">
      <w:pPr>
        <w:pStyle w:val="Textocomentario"/>
      </w:pPr>
      <w:r>
        <w:t>Independiente del texto base? no</w:t>
      </w:r>
    </w:p>
    <w:p w14:paraId="7CD9AECE" w14:textId="77777777" w:rsidR="00D80758" w:rsidRDefault="00D80758" w:rsidP="00077128">
      <w:pPr>
        <w:pStyle w:val="Textocomentario"/>
      </w:pPr>
      <w:r>
        <w:t>actividad de organizar cajitas según título.</w:t>
      </w:r>
    </w:p>
    <w:p w14:paraId="40CC29BA" w14:textId="77777777" w:rsidR="00D80758" w:rsidRDefault="00D80758" w:rsidP="00B65E9F">
      <w:pPr>
        <w:pStyle w:val="Textocomentario"/>
      </w:pPr>
    </w:p>
    <w:p w14:paraId="6C0BD4A5" w14:textId="73699B7C" w:rsidR="00D80758" w:rsidRDefault="00D80758" w:rsidP="00B65E9F">
      <w:pPr>
        <w:pStyle w:val="Textocomentario"/>
      </w:pPr>
      <w:r>
        <w:t>notas:</w:t>
      </w:r>
    </w:p>
    <w:p w14:paraId="48A3721C" w14:textId="46141CD5" w:rsidR="00D80758" w:rsidRDefault="00D80758" w:rsidP="00B65E9F">
      <w:pPr>
        <w:pStyle w:val="Textocomentario"/>
      </w:pPr>
      <w:r>
        <w:t>AJUSTAR. La actividad es totalmente dependiente del Cuaderno de Estudio. De nuevo, ventana flotante con información sobre el tema puede resolver el problema.</w:t>
      </w:r>
    </w:p>
  </w:comment>
  <w:comment w:id="188" w:author="Flor Buitrago" w:date="2015-08-06T14:34:00Z" w:initials="FB">
    <w:p w14:paraId="65BBE640" w14:textId="7E329A68" w:rsidR="00D80758" w:rsidRDefault="00D80758">
      <w:pPr>
        <w:pStyle w:val="Textocomentario"/>
      </w:pPr>
      <w:r>
        <w:rPr>
          <w:rStyle w:val="Refdecomentario"/>
        </w:rPr>
        <w:annotationRef/>
      </w:r>
      <w:r>
        <w:t>Stella: cambiar.</w:t>
      </w:r>
    </w:p>
    <w:p w14:paraId="057B0E0A" w14:textId="747D18F0" w:rsidR="00D80758" w:rsidRDefault="00D80758">
      <w:pPr>
        <w:pStyle w:val="Textocomentario"/>
      </w:pPr>
      <w:r>
        <w:t>Crédito editoral.</w:t>
      </w:r>
    </w:p>
    <w:p w14:paraId="765A8548" w14:textId="786E599D" w:rsidR="00D80758" w:rsidRDefault="00D80758">
      <w:pPr>
        <w:pStyle w:val="Textocomentario"/>
      </w:pPr>
      <w:r>
        <w:t>Ojalá se encuentren otras de Ucrania</w:t>
      </w:r>
    </w:p>
  </w:comment>
  <w:comment w:id="190" w:author="Flor Buitrago" w:date="2015-03-05T16:17:00Z" w:initials="FB">
    <w:p w14:paraId="5B7F1C1D" w14:textId="593B76C2" w:rsidR="00D80758" w:rsidRDefault="00D80758">
      <w:pPr>
        <w:pStyle w:val="Textocomentario"/>
      </w:pPr>
      <w:r>
        <w:rPr>
          <w:rStyle w:val="Refdecomentario"/>
        </w:rPr>
        <w:annotationRef/>
      </w:r>
      <w:r>
        <w:t>YO. Preguntarle a Cleme: hay que traducir mapa y debe ser cotejado por el corrector.</w:t>
      </w:r>
    </w:p>
  </w:comment>
  <w:comment w:id="191" w:author="Flor Buitrago" w:date="2015-07-10T12:47:00Z" w:initials="FB">
    <w:p w14:paraId="518E8FCC" w14:textId="69249A9E" w:rsidR="00D80758" w:rsidRDefault="00D80758">
      <w:pPr>
        <w:pStyle w:val="Textocomentario"/>
      </w:pPr>
      <w:r>
        <w:rPr>
          <w:rStyle w:val="Refdecomentario"/>
        </w:rPr>
        <w:annotationRef/>
      </w:r>
      <w:r>
        <w:t>Nuevo M4A</w:t>
      </w:r>
    </w:p>
  </w:comment>
  <w:comment w:id="193" w:author="Angela Rocio Sanchez" w:date="2015-08-10T11:47:00Z" w:initials="AS">
    <w:p w14:paraId="56A025DD" w14:textId="58D97064" w:rsidR="00D80758" w:rsidRDefault="00D80758">
      <w:pPr>
        <w:pStyle w:val="Textocomentario"/>
      </w:pPr>
      <w:r>
        <w:rPr>
          <w:rStyle w:val="Refdecomentario"/>
        </w:rPr>
        <w:annotationRef/>
      </w:r>
    </w:p>
  </w:comment>
  <w:comment w:id="194" w:author="Angela Rocio Sanchez" w:date="2015-08-10T11:48:00Z" w:initials="AS">
    <w:p w14:paraId="28B995C1" w14:textId="4D2242B6" w:rsidR="00D80758" w:rsidRDefault="00D80758">
      <w:pPr>
        <w:pStyle w:val="Textocomentario"/>
      </w:pPr>
      <w:r>
        <w:rPr>
          <w:rStyle w:val="Refdecomentario"/>
        </w:rPr>
        <w:annotationRef/>
      </w:r>
      <w:r>
        <w:t xml:space="preserve">El link que sugiere Álvaro está dañado, recomiendo este  </w:t>
      </w:r>
      <w:r w:rsidRPr="00E77345">
        <w:t>http://elpais.com/diario/1999/11/28/internacional/943743608_850215.html</w:t>
      </w:r>
    </w:p>
  </w:comment>
  <w:comment w:id="198" w:author="Flor Buitrago" w:date="2015-03-12T16:56:00Z" w:initials="FB">
    <w:p w14:paraId="75D3FC35" w14:textId="77777777" w:rsidR="00D80758" w:rsidRDefault="00D80758">
      <w:pPr>
        <w:pStyle w:val="Textocomentario"/>
      </w:pPr>
      <w:r>
        <w:rPr>
          <w:rStyle w:val="Refdecomentario"/>
        </w:rPr>
        <w:annotationRef/>
      </w:r>
      <w:r>
        <w:t>Para ser de ahora la noticia del VER es muy vieja, del 2005.</w:t>
      </w:r>
    </w:p>
    <w:p w14:paraId="0897964B" w14:textId="151F6D49" w:rsidR="00D80758" w:rsidRDefault="00D80758">
      <w:pPr>
        <w:pStyle w:val="Textocomentario"/>
      </w:pPr>
      <w:r>
        <w:t>Cambiar o quitar.</w:t>
      </w:r>
    </w:p>
  </w:comment>
  <w:comment w:id="199" w:author="Angela Rocio Sanchez" w:date="2015-08-10T11:58:00Z" w:initials="AS">
    <w:p w14:paraId="13D53303" w14:textId="0093B7D0" w:rsidR="00D80758" w:rsidRDefault="00D80758">
      <w:pPr>
        <w:pStyle w:val="Textocomentario"/>
      </w:pPr>
      <w:r>
        <w:rPr>
          <w:rStyle w:val="Refdecomentario"/>
        </w:rPr>
        <w:annotationRef/>
      </w:r>
      <w:r>
        <w:t xml:space="preserve">Cierto, esto es lo más reciente que encontré, Flor </w:t>
      </w:r>
      <w:hyperlink r:id="rId3" w:history="1">
        <w:r w:rsidRPr="001B5282">
          <w:rPr>
            <w:rStyle w:val="Hipervnculo"/>
          </w:rPr>
          <w:t>http://www.vice.com/es/video/la-batalla-por-irak-milicias-chiitas-contra-el-estado-islamico-874</w:t>
        </w:r>
      </w:hyperlink>
      <w:r>
        <w:t xml:space="preserve"> pero no sé si Vice les parezca una fuente adecuada. Lo dejo como sugerencia. </w:t>
      </w:r>
    </w:p>
  </w:comment>
  <w:comment w:id="201" w:author="Flor Buitrago" w:date="2015-06-22T19:21:00Z" w:initials="FB">
    <w:p w14:paraId="23B6189B" w14:textId="5367CB9D" w:rsidR="00D80758" w:rsidRDefault="00D80758" w:rsidP="00B65E9F">
      <w:pPr>
        <w:pStyle w:val="Textocomentario"/>
      </w:pPr>
      <w:r>
        <w:rPr>
          <w:rStyle w:val="Refdecomentario"/>
        </w:rPr>
        <w:annotationRef/>
      </w:r>
      <w:r>
        <w:t>fichas: no</w:t>
      </w:r>
    </w:p>
    <w:p w14:paraId="1BDAB23A" w14:textId="3FC0F727" w:rsidR="00D80758" w:rsidRDefault="00D80758" w:rsidP="00B65E9F">
      <w:pPr>
        <w:pStyle w:val="Textocomentario"/>
      </w:pPr>
      <w:r>
        <w:t>aprovechado: no</w:t>
      </w:r>
    </w:p>
    <w:p w14:paraId="2FF40C39" w14:textId="68D672B3" w:rsidR="00D80758" w:rsidRDefault="00D80758" w:rsidP="00B65E9F">
      <w:pPr>
        <w:pStyle w:val="Textocomentario"/>
      </w:pPr>
      <w:r>
        <w:t>tipo de media: actividad</w:t>
      </w:r>
    </w:p>
    <w:p w14:paraId="4085C68A" w14:textId="10100D23" w:rsidR="00D80758" w:rsidRDefault="00D80758" w:rsidP="00B65E9F">
      <w:pPr>
        <w:pStyle w:val="Textocomentario"/>
      </w:pPr>
      <w:r>
        <w:t>tipo de motor: M10A</w:t>
      </w:r>
    </w:p>
    <w:p w14:paraId="671E822F" w14:textId="28281B31" w:rsidR="00D80758" w:rsidRDefault="00D80758" w:rsidP="00B65E9F">
      <w:pPr>
        <w:pStyle w:val="Textocomentario"/>
      </w:pPr>
      <w:r>
        <w:t>va en cuaderno: no</w:t>
      </w:r>
    </w:p>
    <w:p w14:paraId="18752E0D" w14:textId="33C9A354" w:rsidR="00D80758" w:rsidRDefault="00D80758" w:rsidP="00B65E9F">
      <w:pPr>
        <w:pStyle w:val="Textocomentario"/>
      </w:pPr>
      <w:r>
        <w:t>Independiente del texto base? no</w:t>
      </w:r>
    </w:p>
    <w:p w14:paraId="62746E8E" w14:textId="77777777" w:rsidR="00D80758" w:rsidRDefault="00D80758" w:rsidP="00B65E9F">
      <w:pPr>
        <w:pStyle w:val="Textocomentario"/>
      </w:pPr>
    </w:p>
    <w:p w14:paraId="012F1267" w14:textId="6D126A59" w:rsidR="00D80758" w:rsidRDefault="00D80758" w:rsidP="00B65E9F">
      <w:pPr>
        <w:pStyle w:val="Textocomentario"/>
      </w:pPr>
      <w:r>
        <w:t>notas: AJUSTAR. se requiere de texto de apoyo para resolverlo, es muy dependiente del texto base</w:t>
      </w:r>
    </w:p>
  </w:comment>
  <w:comment w:id="203" w:author="Flor Buitrago" w:date="2015-06-22T19:21:00Z" w:initials="FB">
    <w:p w14:paraId="08ECE687" w14:textId="77777777" w:rsidR="00D80758" w:rsidRDefault="00D80758" w:rsidP="00577B03">
      <w:pPr>
        <w:pStyle w:val="Textocomentario"/>
      </w:pPr>
      <w:r>
        <w:rPr>
          <w:rStyle w:val="Refdecomentario"/>
        </w:rPr>
        <w:annotationRef/>
      </w:r>
      <w:r>
        <w:t>fichas: sí</w:t>
      </w:r>
    </w:p>
    <w:p w14:paraId="03547F4C" w14:textId="77777777" w:rsidR="00D80758" w:rsidRDefault="00D80758" w:rsidP="00577B03">
      <w:pPr>
        <w:pStyle w:val="Textocomentario"/>
      </w:pPr>
      <w:r>
        <w:t>aprovechado: sí</w:t>
      </w:r>
    </w:p>
    <w:p w14:paraId="5BA43E32" w14:textId="77777777" w:rsidR="00D80758" w:rsidRDefault="00D80758" w:rsidP="00577B03">
      <w:pPr>
        <w:pStyle w:val="Textocomentario"/>
      </w:pPr>
      <w:r>
        <w:t>tipo de media:</w:t>
      </w:r>
    </w:p>
    <w:p w14:paraId="46F2EC92" w14:textId="77777777" w:rsidR="00D80758" w:rsidRDefault="00D80758" w:rsidP="00577B03">
      <w:pPr>
        <w:pStyle w:val="Textocomentario"/>
      </w:pPr>
      <w:r>
        <w:t>tipo de motor:</w:t>
      </w:r>
    </w:p>
    <w:p w14:paraId="706A6FE8" w14:textId="77777777" w:rsidR="00D80758" w:rsidRDefault="00D80758" w:rsidP="00577B03">
      <w:pPr>
        <w:pStyle w:val="Textocomentario"/>
      </w:pPr>
      <w:r>
        <w:t>va en cuaderno: sí</w:t>
      </w:r>
    </w:p>
    <w:p w14:paraId="3E541370" w14:textId="77777777" w:rsidR="00D80758" w:rsidRDefault="00D80758" w:rsidP="00577B03">
      <w:pPr>
        <w:pStyle w:val="Textocomentario"/>
      </w:pPr>
      <w:r>
        <w:t>Independiente del texto base? sí</w:t>
      </w:r>
    </w:p>
    <w:p w14:paraId="3A7A88C7" w14:textId="77777777" w:rsidR="00D80758" w:rsidRDefault="00D80758" w:rsidP="00577B03">
      <w:pPr>
        <w:pStyle w:val="Textocomentario"/>
      </w:pPr>
    </w:p>
    <w:p w14:paraId="09DE1303" w14:textId="77777777" w:rsidR="00D80758" w:rsidRDefault="00D80758" w:rsidP="00577B03">
      <w:pPr>
        <w:pStyle w:val="Textocomentario"/>
      </w:pPr>
      <w:r>
        <w:t>notas: muy buen material de apoyo en ficha de estudiante.</w:t>
      </w:r>
    </w:p>
  </w:comment>
  <w:comment w:id="238" w:author="Flor Buitrago" w:date="2015-06-22T19:21:00Z" w:initials="FB">
    <w:p w14:paraId="6FA0A2A8" w14:textId="58176808" w:rsidR="00D80758" w:rsidRDefault="00D80758" w:rsidP="00B65E9F">
      <w:pPr>
        <w:pStyle w:val="Textocomentario"/>
      </w:pPr>
      <w:r>
        <w:rPr>
          <w:rStyle w:val="Refdecomentario"/>
        </w:rPr>
        <w:annotationRef/>
      </w:r>
      <w:r>
        <w:t>fichas: sí</w:t>
      </w:r>
    </w:p>
    <w:p w14:paraId="008CFF5F" w14:textId="11289E8F" w:rsidR="00D80758" w:rsidRDefault="00D80758" w:rsidP="00B65E9F">
      <w:pPr>
        <w:pStyle w:val="Textocomentario"/>
      </w:pPr>
      <w:r>
        <w:t>aprovechado: sí</w:t>
      </w:r>
    </w:p>
    <w:p w14:paraId="3C2D8833" w14:textId="77777777" w:rsidR="00D80758" w:rsidRDefault="00D80758" w:rsidP="00B65E9F">
      <w:pPr>
        <w:pStyle w:val="Textocomentario"/>
      </w:pPr>
      <w:r>
        <w:t>tipo de media:</w:t>
      </w:r>
    </w:p>
    <w:p w14:paraId="39CED835" w14:textId="77777777" w:rsidR="00D80758" w:rsidRDefault="00D80758" w:rsidP="00B65E9F">
      <w:pPr>
        <w:pStyle w:val="Textocomentario"/>
      </w:pPr>
      <w:r>
        <w:t>tipo de motor:</w:t>
      </w:r>
    </w:p>
    <w:p w14:paraId="4F4939BA" w14:textId="3FD6A78D" w:rsidR="00D80758" w:rsidRDefault="00D80758" w:rsidP="00B65E9F">
      <w:pPr>
        <w:pStyle w:val="Textocomentario"/>
      </w:pPr>
      <w:r>
        <w:t>va en cuaderno: sí</w:t>
      </w:r>
    </w:p>
    <w:p w14:paraId="4738718E" w14:textId="4C5AE95E" w:rsidR="00D80758" w:rsidRDefault="00D80758" w:rsidP="00B65E9F">
      <w:pPr>
        <w:pStyle w:val="Textocomentario"/>
      </w:pPr>
      <w:r>
        <w:t>Independiente del texto base? sí</w:t>
      </w:r>
    </w:p>
    <w:p w14:paraId="5B693E62" w14:textId="77777777" w:rsidR="00D80758" w:rsidRDefault="00D80758" w:rsidP="00B65E9F">
      <w:pPr>
        <w:pStyle w:val="Textocomentario"/>
      </w:pPr>
    </w:p>
    <w:p w14:paraId="4F26724A" w14:textId="77777777" w:rsidR="00D80758" w:rsidRDefault="00D80758" w:rsidP="00B65E9F">
      <w:pPr>
        <w:pStyle w:val="Textocomentario"/>
      </w:pPr>
      <w:r>
        <w:t xml:space="preserve">notas: </w:t>
      </w:r>
    </w:p>
    <w:p w14:paraId="175424EC" w14:textId="10FB59FA" w:rsidR="00D80758" w:rsidRDefault="00D80758" w:rsidP="00B65E9F">
      <w:pPr>
        <w:pStyle w:val="Textocomentario"/>
      </w:pPr>
      <w:r>
        <w:t>OK. buen material de apoyo para realizar el ejercicio</w:t>
      </w:r>
    </w:p>
  </w:comment>
  <w:comment w:id="240" w:author="Flor Buitrago" w:date="2015-03-23T10:53:00Z" w:initials="FB">
    <w:p w14:paraId="2DDC75D8" w14:textId="293DD1A4" w:rsidR="00D80758" w:rsidRDefault="00D80758" w:rsidP="005440AC">
      <w:pPr>
        <w:pStyle w:val="Textocomentario"/>
      </w:pPr>
      <w:r>
        <w:rPr>
          <w:rStyle w:val="Refdecomentario"/>
        </w:rPr>
        <w:annotationRef/>
      </w:r>
      <w:r>
        <w:t>El autor debe enviar los vínculos nuevamente, porque no están activos</w:t>
      </w:r>
    </w:p>
    <w:p w14:paraId="32E07D96" w14:textId="1F28FC7D" w:rsidR="00D80758" w:rsidRDefault="00D80758" w:rsidP="005440AC">
      <w:pPr>
        <w:pStyle w:val="Textocomentario"/>
      </w:pPr>
      <w:r>
        <w:t xml:space="preserve">No pude encontrar los anteriores, así que propongo otro que viene en una sola parte </w:t>
      </w:r>
    </w:p>
  </w:comment>
  <w:comment w:id="252" w:author="Flor Buitrago" w:date="2015-08-07T09:25:00Z" w:initials="FB">
    <w:p w14:paraId="78F54FB5" w14:textId="613B360C" w:rsidR="00D80758" w:rsidRDefault="00D80758">
      <w:pPr>
        <w:pStyle w:val="Textocomentario"/>
      </w:pPr>
      <w:r>
        <w:rPr>
          <w:rStyle w:val="Refdecomentario"/>
        </w:rPr>
        <w:annotationRef/>
      </w:r>
      <w:r>
        <w:t>MIGUEL.</w:t>
      </w:r>
    </w:p>
    <w:p w14:paraId="700DEC9D" w14:textId="77777777" w:rsidR="00D80758" w:rsidRDefault="00D80758">
      <w:pPr>
        <w:pStyle w:val="Textocomentario"/>
      </w:pPr>
    </w:p>
    <w:p w14:paraId="379563AB" w14:textId="0C9BFDD6" w:rsidR="00D80758" w:rsidRDefault="00D80758">
      <w:pPr>
        <w:pStyle w:val="Textocomentario"/>
      </w:pPr>
      <w:r>
        <w:t>Nelson Castellanos avisó de este acuerdo de julio de 2015. Vale pena buscar un VER para referenciarlo.</w:t>
      </w:r>
    </w:p>
  </w:comment>
  <w:comment w:id="253" w:author="Flor Buitrago" w:date="2015-06-22T19:22:00Z" w:initials="FB">
    <w:p w14:paraId="60862354" w14:textId="6A7D744D" w:rsidR="00D80758" w:rsidRDefault="00D80758" w:rsidP="00B65E9F">
      <w:pPr>
        <w:pStyle w:val="Textocomentario"/>
      </w:pPr>
      <w:r>
        <w:rPr>
          <w:rStyle w:val="Refdecomentario"/>
        </w:rPr>
        <w:annotationRef/>
      </w:r>
      <w:r>
        <w:t>fichas: no</w:t>
      </w:r>
    </w:p>
    <w:p w14:paraId="150647CD" w14:textId="2F54437D" w:rsidR="00D80758" w:rsidRDefault="00D80758" w:rsidP="00B65E9F">
      <w:pPr>
        <w:pStyle w:val="Textocomentario"/>
      </w:pPr>
      <w:r>
        <w:t>aprovechado: no</w:t>
      </w:r>
    </w:p>
    <w:p w14:paraId="2CFD47BC" w14:textId="7678BA33" w:rsidR="00D80758" w:rsidRDefault="00D80758" w:rsidP="00B65E9F">
      <w:pPr>
        <w:pStyle w:val="Textocomentario"/>
      </w:pPr>
      <w:r>
        <w:t xml:space="preserve">tipo de media: </w:t>
      </w:r>
    </w:p>
    <w:p w14:paraId="0BB5BCFC" w14:textId="51A9889B" w:rsidR="00D80758" w:rsidRDefault="00D80758" w:rsidP="00B65E9F">
      <w:pPr>
        <w:pStyle w:val="Textocomentario"/>
      </w:pPr>
      <w:r>
        <w:t>tipo de motor: M102A</w:t>
      </w:r>
    </w:p>
    <w:p w14:paraId="561FC02D" w14:textId="48356061" w:rsidR="00D80758" w:rsidRDefault="00D80758" w:rsidP="00B65E9F">
      <w:pPr>
        <w:pStyle w:val="Textocomentario"/>
      </w:pPr>
      <w:r>
        <w:t>va en cuaderno: no</w:t>
      </w:r>
    </w:p>
    <w:p w14:paraId="1B1C53C5" w14:textId="4FF369F9" w:rsidR="00D80758" w:rsidRDefault="00D80758" w:rsidP="00B65E9F">
      <w:pPr>
        <w:pStyle w:val="Textocomentario"/>
      </w:pPr>
      <w:r>
        <w:t>Independiente del texto base? no</w:t>
      </w:r>
    </w:p>
    <w:p w14:paraId="28C662BE" w14:textId="77777777" w:rsidR="00D80758" w:rsidRDefault="00D80758" w:rsidP="00B65E9F">
      <w:pPr>
        <w:pStyle w:val="Textocomentario"/>
      </w:pPr>
    </w:p>
    <w:p w14:paraId="5CF4769B" w14:textId="5DC6D303" w:rsidR="00D80758" w:rsidRDefault="00D80758" w:rsidP="00B65E9F">
      <w:pPr>
        <w:pStyle w:val="Textocomentario"/>
      </w:pPr>
      <w:r>
        <w:t>notas:</w:t>
      </w:r>
    </w:p>
    <w:p w14:paraId="42BF4ACC" w14:textId="681484FD" w:rsidR="00D80758" w:rsidRDefault="00D80758" w:rsidP="00834D2D">
      <w:pPr>
        <w:pStyle w:val="Textocomentario"/>
      </w:pPr>
      <w:r>
        <w:t xml:space="preserve">AJUSTAR. el ejercicio carece de planteamiento claro, es dependiente de lo ya visto. </w:t>
      </w:r>
    </w:p>
    <w:p w14:paraId="3FA53A9E" w14:textId="0A29BCBB" w:rsidR="00D80758" w:rsidRDefault="00D80758" w:rsidP="00B65E9F">
      <w:pPr>
        <w:pStyle w:val="Textocomentario"/>
      </w:pPr>
      <w:r>
        <w:t>.</w:t>
      </w:r>
    </w:p>
  </w:comment>
  <w:comment w:id="256" w:author="Flor Buitrago" w:date="2015-06-22T19:22:00Z" w:initials="FB">
    <w:p w14:paraId="1BBC107F" w14:textId="7D84461F" w:rsidR="00D80758" w:rsidRDefault="00D80758" w:rsidP="00B65E9F">
      <w:pPr>
        <w:pStyle w:val="Textocomentario"/>
      </w:pPr>
      <w:r>
        <w:rPr>
          <w:rStyle w:val="Refdecomentario"/>
        </w:rPr>
        <w:annotationRef/>
      </w:r>
      <w:r>
        <w:t>fichas: no</w:t>
      </w:r>
    </w:p>
    <w:p w14:paraId="18D1A431" w14:textId="62AB3FD3" w:rsidR="00D80758" w:rsidRDefault="00D80758" w:rsidP="00B65E9F">
      <w:pPr>
        <w:pStyle w:val="Textocomentario"/>
      </w:pPr>
      <w:r>
        <w:t>aprovechado: no</w:t>
      </w:r>
    </w:p>
    <w:p w14:paraId="3D94AD4A" w14:textId="0F6D32AA" w:rsidR="00D80758" w:rsidRDefault="00D80758" w:rsidP="00B65E9F">
      <w:pPr>
        <w:pStyle w:val="Textocomentario"/>
      </w:pPr>
      <w:r>
        <w:t>tipo de media: activiadad</w:t>
      </w:r>
    </w:p>
    <w:p w14:paraId="0BC8C049" w14:textId="6B3D61B9" w:rsidR="00D80758" w:rsidRDefault="00D80758" w:rsidP="00B65E9F">
      <w:pPr>
        <w:pStyle w:val="Textocomentario"/>
      </w:pPr>
      <w:r>
        <w:t>tipo de motor: M101</w:t>
      </w:r>
    </w:p>
    <w:p w14:paraId="2F85602D" w14:textId="020C6D51" w:rsidR="00D80758" w:rsidRDefault="00D80758" w:rsidP="00B65E9F">
      <w:pPr>
        <w:pStyle w:val="Textocomentario"/>
      </w:pPr>
      <w:r>
        <w:t>va en cuaderno: sí</w:t>
      </w:r>
    </w:p>
    <w:p w14:paraId="2AC765E8" w14:textId="4B75FF3D" w:rsidR="00D80758" w:rsidRDefault="00D80758" w:rsidP="00B65E9F">
      <w:pPr>
        <w:pStyle w:val="Textocomentario"/>
      </w:pPr>
      <w:r>
        <w:t>Independiente del texto base? no</w:t>
      </w:r>
    </w:p>
    <w:p w14:paraId="3E9D3AAA" w14:textId="77777777" w:rsidR="00D80758" w:rsidRDefault="00D80758" w:rsidP="00B65E9F">
      <w:pPr>
        <w:pStyle w:val="Textocomentario"/>
      </w:pPr>
    </w:p>
    <w:p w14:paraId="6BA3BA35" w14:textId="77777777" w:rsidR="00D80758" w:rsidRDefault="00D80758" w:rsidP="00B65E9F">
      <w:pPr>
        <w:pStyle w:val="Textocomentario"/>
      </w:pPr>
      <w:r>
        <w:t xml:space="preserve">notas: </w:t>
      </w:r>
    </w:p>
    <w:p w14:paraId="2F99F893" w14:textId="032B7A18" w:rsidR="00D80758" w:rsidRDefault="00D80758" w:rsidP="00B65E9F">
      <w:pPr>
        <w:pStyle w:val="Textocomentario"/>
      </w:pPr>
      <w:r>
        <w:t>OK. ejercicio bien planteado</w:t>
      </w:r>
    </w:p>
  </w:comment>
  <w:comment w:id="260" w:author="Flor Buitrago" w:date="2015-06-21T17:34:00Z" w:initials="FB">
    <w:p w14:paraId="07C863ED" w14:textId="0D8E36F7" w:rsidR="00D80758" w:rsidRDefault="00D80758" w:rsidP="00516592">
      <w:pPr>
        <w:pStyle w:val="Textocomentario"/>
      </w:pPr>
      <w:r>
        <w:rPr>
          <w:rStyle w:val="Refdecomentario"/>
        </w:rPr>
        <w:annotationRef/>
      </w:r>
      <w:r>
        <w:t>REC250</w:t>
      </w:r>
    </w:p>
    <w:p w14:paraId="27023245" w14:textId="2DAE2A01" w:rsidR="00D80758" w:rsidRDefault="00D80758" w:rsidP="00516592">
      <w:pPr>
        <w:pStyle w:val="Textocomentario"/>
      </w:pPr>
      <w:r>
        <w:t>fichas: no</w:t>
      </w:r>
    </w:p>
    <w:p w14:paraId="1A4F36DE" w14:textId="77777777" w:rsidR="00D80758" w:rsidRDefault="00D80758" w:rsidP="00516592">
      <w:pPr>
        <w:pStyle w:val="Textocomentario"/>
      </w:pPr>
      <w:r>
        <w:t>aprovechado: no</w:t>
      </w:r>
    </w:p>
    <w:p w14:paraId="6BF8A628" w14:textId="77777777" w:rsidR="00D80758" w:rsidRDefault="00D80758" w:rsidP="00516592">
      <w:pPr>
        <w:pStyle w:val="Textocomentario"/>
      </w:pPr>
      <w:r>
        <w:t>tipo de media: actividad</w:t>
      </w:r>
    </w:p>
    <w:p w14:paraId="3D0B3F9F" w14:textId="77777777" w:rsidR="00D80758" w:rsidRDefault="00D80758" w:rsidP="00516592">
      <w:pPr>
        <w:pStyle w:val="Textocomentario"/>
      </w:pPr>
      <w:r>
        <w:t>tipo de motor: M5A</w:t>
      </w:r>
    </w:p>
    <w:p w14:paraId="26D40D06" w14:textId="77777777" w:rsidR="00D80758" w:rsidRDefault="00D80758" w:rsidP="00516592">
      <w:pPr>
        <w:pStyle w:val="Textocomentario"/>
      </w:pPr>
    </w:p>
    <w:p w14:paraId="6F992634" w14:textId="2B88CE0B" w:rsidR="00D80758" w:rsidRDefault="00D80758" w:rsidP="00516592">
      <w:pPr>
        <w:pStyle w:val="Textocomentario"/>
      </w:pPr>
      <w:r>
        <w:t>nota: test de 6 preguntas, con imágenes. Sobre Globalización y AsiaPacífico.</w:t>
      </w:r>
    </w:p>
    <w:p w14:paraId="75F60DFB" w14:textId="51955B77" w:rsidR="00D80758" w:rsidRDefault="00D80758" w:rsidP="00516592">
      <w:pPr>
        <w:pStyle w:val="Textocomentario"/>
      </w:pPr>
      <w:r>
        <w:t>Todas las respuestas con explicación bonita. Puede servir para usarse en otra actividad de cierre</w:t>
      </w:r>
    </w:p>
    <w:p w14:paraId="5567A7C1" w14:textId="358C15DA" w:rsidR="00D80758" w:rsidRDefault="00D80758" w:rsidP="00516592">
      <w:pPr>
        <w:pStyle w:val="Textocomentario"/>
      </w:pPr>
    </w:p>
  </w:comment>
  <w:comment w:id="262" w:author="Flor Buitrago" w:date="2015-06-21T17:42:00Z" w:initials="FB">
    <w:p w14:paraId="321261FB" w14:textId="390173E8" w:rsidR="00D80758" w:rsidRDefault="00D80758" w:rsidP="00B65E9F">
      <w:pPr>
        <w:pStyle w:val="Textocomentario"/>
      </w:pPr>
      <w:r>
        <w:rPr>
          <w:rStyle w:val="Refdecomentario"/>
        </w:rPr>
        <w:annotationRef/>
      </w:r>
      <w:r>
        <w:t>REC260:</w:t>
      </w:r>
    </w:p>
    <w:p w14:paraId="5C0343A3" w14:textId="4FD22833" w:rsidR="00D80758" w:rsidRDefault="00D80758" w:rsidP="00B65E9F">
      <w:pPr>
        <w:pStyle w:val="Textocomentario"/>
      </w:pPr>
      <w:r>
        <w:t>fichas: no</w:t>
      </w:r>
    </w:p>
    <w:p w14:paraId="0446A09B" w14:textId="4B5D2828" w:rsidR="00D80758" w:rsidRDefault="00D80758" w:rsidP="00B65E9F">
      <w:pPr>
        <w:pStyle w:val="Textocomentario"/>
      </w:pPr>
      <w:r>
        <w:t>aprovechado: no</w:t>
      </w:r>
    </w:p>
    <w:p w14:paraId="248C0C5D" w14:textId="4FDA5535" w:rsidR="00D80758" w:rsidRDefault="00D80758" w:rsidP="00B65E9F">
      <w:pPr>
        <w:pStyle w:val="Textocomentario"/>
      </w:pPr>
      <w:r>
        <w:t>tipo de media: actividad</w:t>
      </w:r>
    </w:p>
    <w:p w14:paraId="2BC30C26" w14:textId="42ADC9B1" w:rsidR="00D80758" w:rsidRDefault="00D80758" w:rsidP="00B65E9F">
      <w:pPr>
        <w:pStyle w:val="Textocomentario"/>
      </w:pPr>
      <w:r>
        <w:t>tipo de motor: M4A</w:t>
      </w:r>
    </w:p>
    <w:p w14:paraId="47E772DC" w14:textId="77777777" w:rsidR="00D80758" w:rsidRDefault="00D80758" w:rsidP="00B65E9F">
      <w:pPr>
        <w:pStyle w:val="Textocomentario"/>
      </w:pPr>
    </w:p>
    <w:p w14:paraId="6632CD27" w14:textId="67130ED3" w:rsidR="00D80758" w:rsidRDefault="00D80758" w:rsidP="00B65E9F">
      <w:pPr>
        <w:pStyle w:val="Textocomentario"/>
      </w:pPr>
      <w:r>
        <w:t xml:space="preserve">notas: test de 6 preguntas sin imágenes. Sobre conflictos, neofascismo, Medio Oriente, </w:t>
      </w:r>
    </w:p>
    <w:p w14:paraId="3A55504B" w14:textId="77777777" w:rsidR="00D80758" w:rsidRDefault="00D80758" w:rsidP="00B65E9F">
      <w:pPr>
        <w:pStyle w:val="Textocomentario"/>
      </w:pPr>
    </w:p>
    <w:p w14:paraId="612CB142" w14:textId="3D0CA95E" w:rsidR="00D80758" w:rsidRDefault="00D80758" w:rsidP="00B65E9F">
      <w:pPr>
        <w:pStyle w:val="Textocomentario"/>
      </w:pPr>
      <w:r>
        <w:t>SUGERENCIA: Fusionar REC250 y 260, añadir quizá fotos. Quedará entonces como EVALUACIÓN final de guion 01.</w:t>
      </w:r>
    </w:p>
    <w:p w14:paraId="7CABF565" w14:textId="7E148877" w:rsidR="00D80758" w:rsidRDefault="00D80758">
      <w:pPr>
        <w:pStyle w:val="Textocomentario"/>
      </w:pPr>
    </w:p>
  </w:comment>
  <w:comment w:id="264" w:author="Flor Buitrago" w:date="2015-06-21T17:42:00Z" w:initials="FB">
    <w:p w14:paraId="16D7843C" w14:textId="0560A5BF" w:rsidR="00D80758" w:rsidRDefault="00D80758" w:rsidP="00B65E9F">
      <w:pPr>
        <w:pStyle w:val="Textocomentario"/>
      </w:pPr>
      <w:r>
        <w:rPr>
          <w:rStyle w:val="Refdecomentario"/>
        </w:rPr>
        <w:annotationRef/>
      </w:r>
      <w:r>
        <w:t>fichas: sí FALTAN. Por elaborar</w:t>
      </w:r>
    </w:p>
    <w:p w14:paraId="64F8B408" w14:textId="49F53C9C" w:rsidR="00D80758" w:rsidRDefault="00D80758" w:rsidP="00B65E9F">
      <w:pPr>
        <w:pStyle w:val="Textocomentario"/>
      </w:pPr>
      <w:r>
        <w:t>aprovechado: no</w:t>
      </w:r>
    </w:p>
    <w:p w14:paraId="341F86A0" w14:textId="3D024723" w:rsidR="00D80758" w:rsidRDefault="00D80758" w:rsidP="00B65E9F">
      <w:pPr>
        <w:pStyle w:val="Textocomentario"/>
      </w:pPr>
      <w:r>
        <w:t>tipo de media: proyecto</w:t>
      </w:r>
    </w:p>
    <w:p w14:paraId="387C7B4C" w14:textId="69854B49" w:rsidR="00D80758" w:rsidRDefault="00D80758" w:rsidP="00B65E9F">
      <w:pPr>
        <w:pStyle w:val="Textocomentario"/>
      </w:pPr>
      <w:r>
        <w:t>tipo de motor: F10</w:t>
      </w:r>
    </w:p>
    <w:p w14:paraId="1A92DDEA" w14:textId="2D586A91" w:rsidR="00D80758" w:rsidRDefault="00D80758" w:rsidP="00B65E9F">
      <w:pPr>
        <w:pStyle w:val="Textocomentario"/>
      </w:pPr>
      <w:r>
        <w:t>va en cuaderno: sí</w:t>
      </w:r>
    </w:p>
    <w:p w14:paraId="0F58228B" w14:textId="4CBC2802" w:rsidR="00D80758" w:rsidRDefault="00D80758" w:rsidP="00B65E9F">
      <w:pPr>
        <w:pStyle w:val="Textocomentario"/>
      </w:pPr>
      <w:r>
        <w:t>Independiente del texto base? no</w:t>
      </w:r>
    </w:p>
    <w:p w14:paraId="4331DB61" w14:textId="77777777" w:rsidR="00D80758" w:rsidRDefault="00D80758" w:rsidP="00B65E9F">
      <w:pPr>
        <w:pStyle w:val="Textocomentario"/>
      </w:pPr>
    </w:p>
    <w:p w14:paraId="29DCEED6" w14:textId="6AB9EA82" w:rsidR="00D80758" w:rsidRDefault="00D80758" w:rsidP="00B65E9F">
      <w:pPr>
        <w:pStyle w:val="Textocomentario"/>
      </w:pPr>
      <w:r>
        <w:t>notas:</w:t>
      </w:r>
    </w:p>
    <w:p w14:paraId="4394347E" w14:textId="1BC348DB" w:rsidR="00D80758" w:rsidRDefault="00D80758">
      <w:pPr>
        <w:pStyle w:val="Textocomentario"/>
      </w:pPr>
      <w:r>
        <w:t>Proyecto: Tiene que ser F13</w:t>
      </w:r>
    </w:p>
    <w:p w14:paraId="1B6FEEA5" w14:textId="6AA1E040" w:rsidR="00D80758" w:rsidRDefault="00D80758">
      <w:pPr>
        <w:pStyle w:val="Textocomentario"/>
      </w:pPr>
      <w:r>
        <w:t>ADAPTAR. Este es un “proyecto” basado en textos (motor F10), pero los textos realmente son instrucciones de pestañas. Hay que readaptar el contenido y ponerlo en el formato de F13, porque en general todo sirve.</w:t>
      </w:r>
    </w:p>
  </w:comment>
  <w:comment w:id="267" w:author="Flor Buitrago" w:date="2015-06-19T17:53:00Z" w:initials="FB">
    <w:p w14:paraId="458E7914" w14:textId="75FCC3F7" w:rsidR="00D80758" w:rsidRDefault="00D80758">
      <w:pPr>
        <w:pStyle w:val="Textocomentario"/>
      </w:pPr>
      <w:r>
        <w:rPr>
          <w:rStyle w:val="Refdecomentario"/>
        </w:rPr>
        <w:annotationRef/>
      </w:r>
      <w:r>
        <w:rPr>
          <w:rStyle w:val="Refdecomentario"/>
        </w:rPr>
        <w:t>MIGUEL. Cambiar según los ajustes recientes. En el formato nuevo en PowerPoint</w:t>
      </w:r>
    </w:p>
  </w:comment>
  <w:comment w:id="269" w:author="Flor Buitrago" w:date="2015-06-24T16:38:00Z" w:initials="FB">
    <w:p w14:paraId="07A34211" w14:textId="799EDA11" w:rsidR="00D80758" w:rsidRDefault="00D80758" w:rsidP="005D0876">
      <w:pPr>
        <w:pStyle w:val="Textocomentario"/>
      </w:pPr>
      <w:r>
        <w:rPr>
          <w:rStyle w:val="Refdecomentario"/>
        </w:rPr>
        <w:annotationRef/>
      </w:r>
      <w:r>
        <w:t>REC280</w:t>
      </w:r>
    </w:p>
    <w:p w14:paraId="791F62F4" w14:textId="1D2A44D1" w:rsidR="00D80758" w:rsidRDefault="00D80758" w:rsidP="005D0876">
      <w:pPr>
        <w:pStyle w:val="Textocomentario"/>
      </w:pPr>
      <w:r>
        <w:t>fichas: no</w:t>
      </w:r>
    </w:p>
    <w:p w14:paraId="4424358F" w14:textId="79D8E977" w:rsidR="00D80758" w:rsidRDefault="00D80758" w:rsidP="005D0876">
      <w:pPr>
        <w:pStyle w:val="Textocomentario"/>
      </w:pPr>
      <w:r>
        <w:t>aprovechado: no</w:t>
      </w:r>
    </w:p>
    <w:p w14:paraId="3C277FCC" w14:textId="42CB4D35" w:rsidR="00D80758" w:rsidRDefault="00D80758" w:rsidP="005D0876">
      <w:pPr>
        <w:pStyle w:val="Textocomentario"/>
      </w:pPr>
      <w:r>
        <w:t xml:space="preserve">tipo de media: </w:t>
      </w:r>
    </w:p>
    <w:p w14:paraId="525E8E93" w14:textId="02419507" w:rsidR="00D80758" w:rsidRDefault="00D80758" w:rsidP="005D0876">
      <w:pPr>
        <w:pStyle w:val="Textocomentario"/>
      </w:pPr>
      <w:r>
        <w:t>tipo de motor: M101</w:t>
      </w:r>
    </w:p>
    <w:p w14:paraId="777F4D54" w14:textId="77777777" w:rsidR="00D80758" w:rsidRDefault="00D80758" w:rsidP="005D0876">
      <w:pPr>
        <w:pStyle w:val="Textocomentario"/>
      </w:pPr>
    </w:p>
    <w:p w14:paraId="19CE5E7F" w14:textId="34D81069" w:rsidR="00D80758" w:rsidRDefault="00D80758" w:rsidP="005D0876">
      <w:pPr>
        <w:pStyle w:val="Textocomentario"/>
      </w:pPr>
      <w:r>
        <w:t>notas: se evalúa el tema de geopolítica y motores de los conflictos. Readaptar para que sirva como un Consolida de -3 Las claves…-.</w:t>
      </w:r>
    </w:p>
    <w:p w14:paraId="5FFA5A4B" w14:textId="279A6AD4" w:rsidR="00D80758" w:rsidRDefault="00D80758" w:rsidP="005D0876">
      <w:pPr>
        <w:pStyle w:val="Textocomentario"/>
      </w:pPr>
      <w:r>
        <w:t>La adaptación debe ajustar la actividad para que sea Independiente del texto base.</w:t>
      </w:r>
    </w:p>
  </w:comment>
  <w:comment w:id="270" w:author="Flor Buitrago" w:date="2015-06-24T16:43:00Z" w:initials="FB">
    <w:p w14:paraId="5E20BDB4" w14:textId="74C5C4AA" w:rsidR="00D80758" w:rsidRDefault="00D80758" w:rsidP="005D0876">
      <w:pPr>
        <w:pStyle w:val="Textocomentario"/>
      </w:pPr>
      <w:r>
        <w:rPr>
          <w:rStyle w:val="Refdecomentario"/>
        </w:rPr>
        <w:annotationRef/>
      </w:r>
      <w:r>
        <w:t>REC290</w:t>
      </w:r>
    </w:p>
    <w:p w14:paraId="35F98832" w14:textId="291A823A" w:rsidR="00D80758" w:rsidRDefault="00D80758" w:rsidP="005D0876">
      <w:pPr>
        <w:pStyle w:val="Textocomentario"/>
      </w:pPr>
      <w:r>
        <w:t>fichas: sí no</w:t>
      </w:r>
    </w:p>
    <w:p w14:paraId="40EAAD0C" w14:textId="77777777" w:rsidR="00D80758" w:rsidRDefault="00D80758" w:rsidP="005D0876">
      <w:pPr>
        <w:pStyle w:val="Textocomentario"/>
      </w:pPr>
      <w:r>
        <w:t>aprovechado: sí no</w:t>
      </w:r>
    </w:p>
    <w:p w14:paraId="05FD78C2" w14:textId="77777777" w:rsidR="00D80758" w:rsidRDefault="00D80758" w:rsidP="005D0876">
      <w:pPr>
        <w:pStyle w:val="Textocomentario"/>
      </w:pPr>
      <w:r>
        <w:t>tipo de media:</w:t>
      </w:r>
    </w:p>
    <w:p w14:paraId="680E6452" w14:textId="746BFE4E" w:rsidR="00D80758" w:rsidRDefault="00D80758" w:rsidP="005D0876">
      <w:pPr>
        <w:pStyle w:val="Textocomentario"/>
      </w:pPr>
      <w:r>
        <w:t>tipo de motor: M101</w:t>
      </w:r>
    </w:p>
    <w:p w14:paraId="104E529B" w14:textId="77777777" w:rsidR="00D80758" w:rsidRDefault="00D80758" w:rsidP="005D0876">
      <w:pPr>
        <w:pStyle w:val="Textocomentario"/>
      </w:pPr>
    </w:p>
    <w:p w14:paraId="6A010A73" w14:textId="59721003" w:rsidR="00D80758" w:rsidRDefault="00D80758" w:rsidP="005D0876">
      <w:pPr>
        <w:pStyle w:val="Textocomentario"/>
      </w:pPr>
      <w:r>
        <w:t>notas: una pregunta genérica sobre conflictos en Eurasia, para que elabore un mapa. Se puede adaptar como Consolida de -4 Los conflictos bélicos en Europa-.</w:t>
      </w:r>
    </w:p>
  </w:comment>
  <w:comment w:id="273" w:author="Flor Buitrago" w:date="2015-06-21T17:44:00Z" w:initials="FB">
    <w:p w14:paraId="1212CADA" w14:textId="77777777" w:rsidR="00D80758" w:rsidRDefault="00D80758" w:rsidP="00C07957">
      <w:pPr>
        <w:pStyle w:val="Textocomentario"/>
      </w:pPr>
      <w:r>
        <w:rPr>
          <w:rStyle w:val="Refdecomentario"/>
        </w:rPr>
        <w:annotationRef/>
      </w:r>
      <w:r>
        <w:t>Buscar algo más serio que Taringa</w:t>
      </w:r>
    </w:p>
  </w:comment>
  <w:comment w:id="274" w:author="Flor Buitrago" w:date="2015-08-07T10:21:00Z" w:initials="FB">
    <w:p w14:paraId="738EBD0F" w14:textId="7FDB1164" w:rsidR="00D80758" w:rsidRDefault="00D80758">
      <w:pPr>
        <w:pStyle w:val="Textocomentario"/>
      </w:pPr>
      <w:r>
        <w:rPr>
          <w:rStyle w:val="Refdecomentario"/>
        </w:rPr>
        <w:annotationRef/>
      </w:r>
      <w:r>
        <w:t>Esta actividad se realiza así: tomar preguntas sobrantes de los Consolidación de todas las secciones y armar con eso esta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1456A" w15:done="0"/>
  <w15:commentEx w15:paraId="4F4360EE" w15:done="0"/>
  <w15:commentEx w15:paraId="0AEE6D2E" w15:done="0"/>
  <w15:commentEx w15:paraId="77F116D6" w15:done="0"/>
  <w15:commentEx w15:paraId="6BC90B23" w15:done="0"/>
  <w15:commentEx w15:paraId="4B08B97C" w15:done="0"/>
  <w15:commentEx w15:paraId="66CBF4B6" w15:done="0"/>
  <w15:commentEx w15:paraId="5C3171CB" w15:done="0"/>
  <w15:commentEx w15:paraId="66D7DC8A" w15:done="0"/>
  <w15:commentEx w15:paraId="604AD97E" w15:done="0"/>
  <w15:commentEx w15:paraId="713B66A0" w15:done="0"/>
  <w15:commentEx w15:paraId="4C7CCA3D" w15:done="0"/>
  <w15:commentEx w15:paraId="7C1DB969" w15:done="0"/>
  <w15:commentEx w15:paraId="43D41765" w15:paraIdParent="7C1DB969" w15:done="0"/>
  <w15:commentEx w15:paraId="1790B281" w15:done="0"/>
  <w15:commentEx w15:paraId="6F0635DB" w15:done="0"/>
  <w15:commentEx w15:paraId="7D2EFE09" w15:done="0"/>
  <w15:commentEx w15:paraId="759C5457" w15:done="0"/>
  <w15:commentEx w15:paraId="67FF1ADC" w15:done="0"/>
  <w15:commentEx w15:paraId="4390CA23" w15:done="0"/>
  <w15:commentEx w15:paraId="2F0CB8FF" w15:done="0"/>
  <w15:commentEx w15:paraId="0B16089A" w15:done="0"/>
  <w15:commentEx w15:paraId="472C2FCA" w15:done="0"/>
  <w15:commentEx w15:paraId="07DDEC57" w15:done="0"/>
  <w15:commentEx w15:paraId="3EAA5BD8" w15:done="0"/>
  <w15:commentEx w15:paraId="7FC34C1A" w15:done="0"/>
  <w15:commentEx w15:paraId="29E575F7" w15:done="0"/>
  <w15:commentEx w15:paraId="62201688" w15:done="0"/>
  <w15:commentEx w15:paraId="6823308B" w15:done="0"/>
  <w15:commentEx w15:paraId="02989F49" w15:done="0"/>
  <w15:commentEx w15:paraId="48A3721C" w15:done="0"/>
  <w15:commentEx w15:paraId="765A8548" w15:done="0"/>
  <w15:commentEx w15:paraId="5B7F1C1D" w15:done="0"/>
  <w15:commentEx w15:paraId="518E8FCC" w15:done="0"/>
  <w15:commentEx w15:paraId="56A025DD" w15:done="0"/>
  <w15:commentEx w15:paraId="28B995C1" w15:done="0"/>
  <w15:commentEx w15:paraId="0897964B" w15:done="0"/>
  <w15:commentEx w15:paraId="13D53303" w15:done="0"/>
  <w15:commentEx w15:paraId="012F1267" w15:done="0"/>
  <w15:commentEx w15:paraId="09DE1303" w15:done="0"/>
  <w15:commentEx w15:paraId="175424EC" w15:done="0"/>
  <w15:commentEx w15:paraId="32E07D96" w15:done="0"/>
  <w15:commentEx w15:paraId="379563AB" w15:done="0"/>
  <w15:commentEx w15:paraId="3FA53A9E" w15:done="0"/>
  <w15:commentEx w15:paraId="2F99F893" w15:done="0"/>
  <w15:commentEx w15:paraId="5567A7C1" w15:done="0"/>
  <w15:commentEx w15:paraId="7CABF565" w15:done="0"/>
  <w15:commentEx w15:paraId="1B6FEEA5" w15:done="0"/>
  <w15:commentEx w15:paraId="458E7914" w15:done="0"/>
  <w15:commentEx w15:paraId="5FFA5A4B" w15:done="0"/>
  <w15:commentEx w15:paraId="6A010A73" w15:done="0"/>
  <w15:commentEx w15:paraId="1212CADA" w15:done="0"/>
  <w15:commentEx w15:paraId="738EB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5B0E0" w14:textId="77777777" w:rsidR="00D80758" w:rsidRDefault="00D80758">
      <w:pPr>
        <w:spacing w:after="0"/>
      </w:pPr>
      <w:r>
        <w:separator/>
      </w:r>
    </w:p>
  </w:endnote>
  <w:endnote w:type="continuationSeparator" w:id="0">
    <w:p w14:paraId="3E252F26" w14:textId="77777777" w:rsidR="00D80758" w:rsidRDefault="00D80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C7B" w14:textId="77777777" w:rsidR="00D80758" w:rsidRDefault="00D80758">
      <w:pPr>
        <w:spacing w:after="0"/>
      </w:pPr>
      <w:r>
        <w:separator/>
      </w:r>
    </w:p>
  </w:footnote>
  <w:footnote w:type="continuationSeparator" w:id="0">
    <w:p w14:paraId="32FC7264" w14:textId="77777777" w:rsidR="00D80758" w:rsidRDefault="00D807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D80758" w:rsidRDefault="00D80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D80758" w:rsidRDefault="00D8075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D80758" w:rsidRDefault="00D807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7B01">
      <w:rPr>
        <w:rStyle w:val="Nmerodepgina"/>
        <w:noProof/>
      </w:rPr>
      <w:t>4</w:t>
    </w:r>
    <w:r>
      <w:rPr>
        <w:rStyle w:val="Nmerodepgina"/>
      </w:rPr>
      <w:fldChar w:fldCharType="end"/>
    </w:r>
  </w:p>
  <w:p w14:paraId="5F223E2B" w14:textId="60F69033" w:rsidR="00D80758" w:rsidRPr="00F16D37" w:rsidRDefault="00D80758" w:rsidP="0004489C">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0ECF"/>
    <w:multiLevelType w:val="hybridMultilevel"/>
    <w:tmpl w:val="804E9104"/>
    <w:lvl w:ilvl="0" w:tplc="68B43076">
      <w:start w:val="1"/>
      <w:numFmt w:val="bullet"/>
      <w:lvlText w:val="-"/>
      <w:lvlJc w:val="left"/>
      <w:pPr>
        <w:ind w:left="720" w:hanging="360"/>
      </w:pPr>
      <w:rPr>
        <w:rFonts w:ascii="Cambria" w:eastAsia="Times New Roman"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ue digital">
    <w15:presenceInfo w15:providerId="Windows Live" w15:userId="0f743bc2521fd645"/>
  </w15:person>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6A0C"/>
    <w:rsid w:val="000170D6"/>
    <w:rsid w:val="00017237"/>
    <w:rsid w:val="000177F1"/>
    <w:rsid w:val="0002674F"/>
    <w:rsid w:val="000277F7"/>
    <w:rsid w:val="000278CC"/>
    <w:rsid w:val="0003068F"/>
    <w:rsid w:val="00030E2D"/>
    <w:rsid w:val="0003114D"/>
    <w:rsid w:val="00032178"/>
    <w:rsid w:val="00033394"/>
    <w:rsid w:val="000336CD"/>
    <w:rsid w:val="00033A3A"/>
    <w:rsid w:val="00034351"/>
    <w:rsid w:val="0003526E"/>
    <w:rsid w:val="0003581C"/>
    <w:rsid w:val="00035DDC"/>
    <w:rsid w:val="00036D4B"/>
    <w:rsid w:val="00036F85"/>
    <w:rsid w:val="000379FA"/>
    <w:rsid w:val="00037F50"/>
    <w:rsid w:val="00037FDF"/>
    <w:rsid w:val="00040B51"/>
    <w:rsid w:val="00041729"/>
    <w:rsid w:val="0004273E"/>
    <w:rsid w:val="00042A94"/>
    <w:rsid w:val="00042B9C"/>
    <w:rsid w:val="0004489C"/>
    <w:rsid w:val="000468AD"/>
    <w:rsid w:val="00046986"/>
    <w:rsid w:val="00046E4D"/>
    <w:rsid w:val="00046EB5"/>
    <w:rsid w:val="00046F41"/>
    <w:rsid w:val="00047627"/>
    <w:rsid w:val="000502F3"/>
    <w:rsid w:val="000512C7"/>
    <w:rsid w:val="00052315"/>
    <w:rsid w:val="0005320A"/>
    <w:rsid w:val="00053744"/>
    <w:rsid w:val="00054556"/>
    <w:rsid w:val="0005461B"/>
    <w:rsid w:val="00054A68"/>
    <w:rsid w:val="00054A93"/>
    <w:rsid w:val="000559C7"/>
    <w:rsid w:val="0005679F"/>
    <w:rsid w:val="00056BFD"/>
    <w:rsid w:val="00056FCF"/>
    <w:rsid w:val="00057066"/>
    <w:rsid w:val="000573A2"/>
    <w:rsid w:val="00057679"/>
    <w:rsid w:val="0006067D"/>
    <w:rsid w:val="000629EA"/>
    <w:rsid w:val="00063500"/>
    <w:rsid w:val="000642E8"/>
    <w:rsid w:val="0006431D"/>
    <w:rsid w:val="00064F7F"/>
    <w:rsid w:val="00070BF3"/>
    <w:rsid w:val="000716B5"/>
    <w:rsid w:val="000735EE"/>
    <w:rsid w:val="0007415B"/>
    <w:rsid w:val="00077128"/>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6F06"/>
    <w:rsid w:val="00097229"/>
    <w:rsid w:val="00097ACE"/>
    <w:rsid w:val="00097F50"/>
    <w:rsid w:val="000A070F"/>
    <w:rsid w:val="000A089B"/>
    <w:rsid w:val="000A1E22"/>
    <w:rsid w:val="000A3959"/>
    <w:rsid w:val="000A3DA9"/>
    <w:rsid w:val="000A3DE8"/>
    <w:rsid w:val="000A3FD5"/>
    <w:rsid w:val="000A4D90"/>
    <w:rsid w:val="000A7E1A"/>
    <w:rsid w:val="000B06F8"/>
    <w:rsid w:val="000B092F"/>
    <w:rsid w:val="000B2DD2"/>
    <w:rsid w:val="000B5A8D"/>
    <w:rsid w:val="000B5B67"/>
    <w:rsid w:val="000B7339"/>
    <w:rsid w:val="000C0244"/>
    <w:rsid w:val="000C0B3F"/>
    <w:rsid w:val="000C24B3"/>
    <w:rsid w:val="000C2AE9"/>
    <w:rsid w:val="000C3663"/>
    <w:rsid w:val="000C4BAB"/>
    <w:rsid w:val="000C602F"/>
    <w:rsid w:val="000D0E70"/>
    <w:rsid w:val="000D22B7"/>
    <w:rsid w:val="000D2D3F"/>
    <w:rsid w:val="000D3304"/>
    <w:rsid w:val="000D3343"/>
    <w:rsid w:val="000D38F5"/>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644D"/>
    <w:rsid w:val="000F7454"/>
    <w:rsid w:val="000F7B46"/>
    <w:rsid w:val="000F7C53"/>
    <w:rsid w:val="000F7C6B"/>
    <w:rsid w:val="001018BE"/>
    <w:rsid w:val="00101D37"/>
    <w:rsid w:val="00101D89"/>
    <w:rsid w:val="00103737"/>
    <w:rsid w:val="00104F6A"/>
    <w:rsid w:val="00111A9B"/>
    <w:rsid w:val="00111D1F"/>
    <w:rsid w:val="0011245D"/>
    <w:rsid w:val="00112EDC"/>
    <w:rsid w:val="00116E73"/>
    <w:rsid w:val="00120F66"/>
    <w:rsid w:val="00121317"/>
    <w:rsid w:val="00121605"/>
    <w:rsid w:val="001239A8"/>
    <w:rsid w:val="001246F9"/>
    <w:rsid w:val="00125370"/>
    <w:rsid w:val="00126914"/>
    <w:rsid w:val="00127F39"/>
    <w:rsid w:val="001300C4"/>
    <w:rsid w:val="001316BE"/>
    <w:rsid w:val="0013385F"/>
    <w:rsid w:val="00133983"/>
    <w:rsid w:val="00134A9E"/>
    <w:rsid w:val="001354F3"/>
    <w:rsid w:val="00135E31"/>
    <w:rsid w:val="0013765E"/>
    <w:rsid w:val="00137EBA"/>
    <w:rsid w:val="00140B08"/>
    <w:rsid w:val="00140D65"/>
    <w:rsid w:val="001435BE"/>
    <w:rsid w:val="00144013"/>
    <w:rsid w:val="00144EF8"/>
    <w:rsid w:val="001457BD"/>
    <w:rsid w:val="00145C6C"/>
    <w:rsid w:val="001470C6"/>
    <w:rsid w:val="00147210"/>
    <w:rsid w:val="00147D40"/>
    <w:rsid w:val="00150A19"/>
    <w:rsid w:val="00152DB8"/>
    <w:rsid w:val="00155D4E"/>
    <w:rsid w:val="00155DDA"/>
    <w:rsid w:val="001561C2"/>
    <w:rsid w:val="00160EDC"/>
    <w:rsid w:val="0016180B"/>
    <w:rsid w:val="00161D0A"/>
    <w:rsid w:val="00163E0E"/>
    <w:rsid w:val="00164C58"/>
    <w:rsid w:val="001669D5"/>
    <w:rsid w:val="00170472"/>
    <w:rsid w:val="0017206E"/>
    <w:rsid w:val="00172407"/>
    <w:rsid w:val="00172694"/>
    <w:rsid w:val="001738BE"/>
    <w:rsid w:val="00175AA8"/>
    <w:rsid w:val="00177A1F"/>
    <w:rsid w:val="00183DD1"/>
    <w:rsid w:val="00183EBC"/>
    <w:rsid w:val="0018426E"/>
    <w:rsid w:val="00185158"/>
    <w:rsid w:val="00185FB1"/>
    <w:rsid w:val="0018784F"/>
    <w:rsid w:val="00187FA2"/>
    <w:rsid w:val="00190538"/>
    <w:rsid w:val="00193B1C"/>
    <w:rsid w:val="00194384"/>
    <w:rsid w:val="001945C8"/>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5DBE"/>
    <w:rsid w:val="001B68F0"/>
    <w:rsid w:val="001B6E0E"/>
    <w:rsid w:val="001B7B1B"/>
    <w:rsid w:val="001C161B"/>
    <w:rsid w:val="001C1E8B"/>
    <w:rsid w:val="001C1F6B"/>
    <w:rsid w:val="001C212C"/>
    <w:rsid w:val="001C4915"/>
    <w:rsid w:val="001C5CCC"/>
    <w:rsid w:val="001C6229"/>
    <w:rsid w:val="001C623B"/>
    <w:rsid w:val="001D1455"/>
    <w:rsid w:val="001D145F"/>
    <w:rsid w:val="001D42D1"/>
    <w:rsid w:val="001D49CD"/>
    <w:rsid w:val="001D54D1"/>
    <w:rsid w:val="001D6E31"/>
    <w:rsid w:val="001E1EE3"/>
    <w:rsid w:val="001E23A5"/>
    <w:rsid w:val="001E24D0"/>
    <w:rsid w:val="001E54D7"/>
    <w:rsid w:val="001E615C"/>
    <w:rsid w:val="001F16AE"/>
    <w:rsid w:val="001F1D8F"/>
    <w:rsid w:val="001F2056"/>
    <w:rsid w:val="001F26C5"/>
    <w:rsid w:val="001F2873"/>
    <w:rsid w:val="001F2A4F"/>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4FB"/>
    <w:rsid w:val="002168A9"/>
    <w:rsid w:val="00217088"/>
    <w:rsid w:val="002209FB"/>
    <w:rsid w:val="00220ED6"/>
    <w:rsid w:val="00221339"/>
    <w:rsid w:val="002214BE"/>
    <w:rsid w:val="0022326D"/>
    <w:rsid w:val="00224ACD"/>
    <w:rsid w:val="0022539C"/>
    <w:rsid w:val="00225492"/>
    <w:rsid w:val="00225D8B"/>
    <w:rsid w:val="00227721"/>
    <w:rsid w:val="0023016E"/>
    <w:rsid w:val="00230683"/>
    <w:rsid w:val="00230A8E"/>
    <w:rsid w:val="00230B4F"/>
    <w:rsid w:val="00231057"/>
    <w:rsid w:val="00231D26"/>
    <w:rsid w:val="00232291"/>
    <w:rsid w:val="00232A51"/>
    <w:rsid w:val="00232BFF"/>
    <w:rsid w:val="00232FA8"/>
    <w:rsid w:val="00236F65"/>
    <w:rsid w:val="0023765B"/>
    <w:rsid w:val="00237BD4"/>
    <w:rsid w:val="00237EBB"/>
    <w:rsid w:val="002406F9"/>
    <w:rsid w:val="00241462"/>
    <w:rsid w:val="00241626"/>
    <w:rsid w:val="00241791"/>
    <w:rsid w:val="00243875"/>
    <w:rsid w:val="00244336"/>
    <w:rsid w:val="00246D6A"/>
    <w:rsid w:val="00246E54"/>
    <w:rsid w:val="002514C9"/>
    <w:rsid w:val="00251BC6"/>
    <w:rsid w:val="0025297E"/>
    <w:rsid w:val="00252A72"/>
    <w:rsid w:val="00252FA5"/>
    <w:rsid w:val="002567B8"/>
    <w:rsid w:val="00257DDB"/>
    <w:rsid w:val="002613F6"/>
    <w:rsid w:val="002632B2"/>
    <w:rsid w:val="00264B58"/>
    <w:rsid w:val="00265A1A"/>
    <w:rsid w:val="002665C0"/>
    <w:rsid w:val="002674C3"/>
    <w:rsid w:val="0027100D"/>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2B05"/>
    <w:rsid w:val="002939C5"/>
    <w:rsid w:val="00293F75"/>
    <w:rsid w:val="00295A1D"/>
    <w:rsid w:val="00296BF8"/>
    <w:rsid w:val="00296E6A"/>
    <w:rsid w:val="002973CB"/>
    <w:rsid w:val="0029780C"/>
    <w:rsid w:val="00297F87"/>
    <w:rsid w:val="002A07B3"/>
    <w:rsid w:val="002A098C"/>
    <w:rsid w:val="002A1E54"/>
    <w:rsid w:val="002A2216"/>
    <w:rsid w:val="002A239D"/>
    <w:rsid w:val="002A239E"/>
    <w:rsid w:val="002A3BAC"/>
    <w:rsid w:val="002A5401"/>
    <w:rsid w:val="002A586B"/>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3CD"/>
    <w:rsid w:val="002C7D17"/>
    <w:rsid w:val="002D1656"/>
    <w:rsid w:val="002D1F1A"/>
    <w:rsid w:val="002D2556"/>
    <w:rsid w:val="002D2B46"/>
    <w:rsid w:val="002D2FE7"/>
    <w:rsid w:val="002D3090"/>
    <w:rsid w:val="002D327A"/>
    <w:rsid w:val="002D7ACE"/>
    <w:rsid w:val="002D7B6A"/>
    <w:rsid w:val="002E0A3A"/>
    <w:rsid w:val="002E0ED3"/>
    <w:rsid w:val="002E0FFD"/>
    <w:rsid w:val="002E33D3"/>
    <w:rsid w:val="002E34D4"/>
    <w:rsid w:val="002E3F4C"/>
    <w:rsid w:val="002E4303"/>
    <w:rsid w:val="002E4D8D"/>
    <w:rsid w:val="002E6184"/>
    <w:rsid w:val="002E7393"/>
    <w:rsid w:val="002F0AB7"/>
    <w:rsid w:val="002F23FB"/>
    <w:rsid w:val="002F25BC"/>
    <w:rsid w:val="002F273C"/>
    <w:rsid w:val="002F3FB5"/>
    <w:rsid w:val="002F46D2"/>
    <w:rsid w:val="002F62DF"/>
    <w:rsid w:val="002F6A7F"/>
    <w:rsid w:val="002F6AF9"/>
    <w:rsid w:val="0030017C"/>
    <w:rsid w:val="00300B8E"/>
    <w:rsid w:val="00303024"/>
    <w:rsid w:val="003030CE"/>
    <w:rsid w:val="00303D67"/>
    <w:rsid w:val="00304DDD"/>
    <w:rsid w:val="00304F3E"/>
    <w:rsid w:val="00305F48"/>
    <w:rsid w:val="003062B4"/>
    <w:rsid w:val="003065EF"/>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B5"/>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578C6"/>
    <w:rsid w:val="0036055C"/>
    <w:rsid w:val="00361E50"/>
    <w:rsid w:val="00361FD2"/>
    <w:rsid w:val="00362BCE"/>
    <w:rsid w:val="0036393A"/>
    <w:rsid w:val="00364554"/>
    <w:rsid w:val="00365A47"/>
    <w:rsid w:val="0036644C"/>
    <w:rsid w:val="00370824"/>
    <w:rsid w:val="003711F1"/>
    <w:rsid w:val="003720F2"/>
    <w:rsid w:val="00372209"/>
    <w:rsid w:val="00376179"/>
    <w:rsid w:val="00376B66"/>
    <w:rsid w:val="00380636"/>
    <w:rsid w:val="003809EE"/>
    <w:rsid w:val="003812EB"/>
    <w:rsid w:val="003820D7"/>
    <w:rsid w:val="0038315B"/>
    <w:rsid w:val="0038400B"/>
    <w:rsid w:val="0038456F"/>
    <w:rsid w:val="00385C30"/>
    <w:rsid w:val="00385E3E"/>
    <w:rsid w:val="00385FE1"/>
    <w:rsid w:val="0038697C"/>
    <w:rsid w:val="00386A17"/>
    <w:rsid w:val="00386A57"/>
    <w:rsid w:val="00391DB2"/>
    <w:rsid w:val="003926E6"/>
    <w:rsid w:val="003939AF"/>
    <w:rsid w:val="00393DD6"/>
    <w:rsid w:val="00394AE7"/>
    <w:rsid w:val="00395556"/>
    <w:rsid w:val="00395AA9"/>
    <w:rsid w:val="00395F9D"/>
    <w:rsid w:val="0039695F"/>
    <w:rsid w:val="00396E33"/>
    <w:rsid w:val="003A0493"/>
    <w:rsid w:val="003A075F"/>
    <w:rsid w:val="003A2A39"/>
    <w:rsid w:val="003A3208"/>
    <w:rsid w:val="003A49E9"/>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151"/>
    <w:rsid w:val="003D099A"/>
    <w:rsid w:val="003D0B79"/>
    <w:rsid w:val="003D0B91"/>
    <w:rsid w:val="003D1377"/>
    <w:rsid w:val="003D362C"/>
    <w:rsid w:val="003D3BB6"/>
    <w:rsid w:val="003D4688"/>
    <w:rsid w:val="003D4A73"/>
    <w:rsid w:val="003D6204"/>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27AF"/>
    <w:rsid w:val="00404CF7"/>
    <w:rsid w:val="004065EF"/>
    <w:rsid w:val="00407C56"/>
    <w:rsid w:val="00413EBF"/>
    <w:rsid w:val="00416108"/>
    <w:rsid w:val="00416B09"/>
    <w:rsid w:val="00417D01"/>
    <w:rsid w:val="0042007E"/>
    <w:rsid w:val="0042086A"/>
    <w:rsid w:val="00424136"/>
    <w:rsid w:val="00424FF6"/>
    <w:rsid w:val="0042512A"/>
    <w:rsid w:val="00425943"/>
    <w:rsid w:val="00425F37"/>
    <w:rsid w:val="004274ED"/>
    <w:rsid w:val="004274FA"/>
    <w:rsid w:val="00431177"/>
    <w:rsid w:val="00432165"/>
    <w:rsid w:val="00432309"/>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57CC"/>
    <w:rsid w:val="0047645C"/>
    <w:rsid w:val="004772A6"/>
    <w:rsid w:val="004802CB"/>
    <w:rsid w:val="0048119B"/>
    <w:rsid w:val="004819FA"/>
    <w:rsid w:val="00482535"/>
    <w:rsid w:val="00484857"/>
    <w:rsid w:val="00484A58"/>
    <w:rsid w:val="00486034"/>
    <w:rsid w:val="0048783D"/>
    <w:rsid w:val="0048796F"/>
    <w:rsid w:val="004905D5"/>
    <w:rsid w:val="00490B03"/>
    <w:rsid w:val="004910E1"/>
    <w:rsid w:val="00491E50"/>
    <w:rsid w:val="004920CD"/>
    <w:rsid w:val="00493A29"/>
    <w:rsid w:val="00493EBC"/>
    <w:rsid w:val="00494824"/>
    <w:rsid w:val="00495453"/>
    <w:rsid w:val="00495C67"/>
    <w:rsid w:val="0049633B"/>
    <w:rsid w:val="004968BD"/>
    <w:rsid w:val="00497F3B"/>
    <w:rsid w:val="004A1F3F"/>
    <w:rsid w:val="004A2722"/>
    <w:rsid w:val="004A2735"/>
    <w:rsid w:val="004A28A3"/>
    <w:rsid w:val="004A3952"/>
    <w:rsid w:val="004A4334"/>
    <w:rsid w:val="004A4794"/>
    <w:rsid w:val="004A5ACB"/>
    <w:rsid w:val="004A5F60"/>
    <w:rsid w:val="004A6044"/>
    <w:rsid w:val="004A63C5"/>
    <w:rsid w:val="004A640F"/>
    <w:rsid w:val="004A6E6E"/>
    <w:rsid w:val="004A6EBB"/>
    <w:rsid w:val="004A712B"/>
    <w:rsid w:val="004B1675"/>
    <w:rsid w:val="004B1AD3"/>
    <w:rsid w:val="004B21D1"/>
    <w:rsid w:val="004B3939"/>
    <w:rsid w:val="004B3CD2"/>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4F6D05"/>
    <w:rsid w:val="00503061"/>
    <w:rsid w:val="0050373F"/>
    <w:rsid w:val="00503AB4"/>
    <w:rsid w:val="00504B05"/>
    <w:rsid w:val="005050CD"/>
    <w:rsid w:val="005051AA"/>
    <w:rsid w:val="00506975"/>
    <w:rsid w:val="00510EF0"/>
    <w:rsid w:val="005113BC"/>
    <w:rsid w:val="00512FAD"/>
    <w:rsid w:val="005132E7"/>
    <w:rsid w:val="00513D1A"/>
    <w:rsid w:val="005141D9"/>
    <w:rsid w:val="0051458F"/>
    <w:rsid w:val="00515332"/>
    <w:rsid w:val="005158CD"/>
    <w:rsid w:val="00516592"/>
    <w:rsid w:val="005167CF"/>
    <w:rsid w:val="005170F4"/>
    <w:rsid w:val="00517426"/>
    <w:rsid w:val="00520E54"/>
    <w:rsid w:val="005214EB"/>
    <w:rsid w:val="00521FFB"/>
    <w:rsid w:val="005223F2"/>
    <w:rsid w:val="005224BE"/>
    <w:rsid w:val="005227E1"/>
    <w:rsid w:val="00522869"/>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368C5"/>
    <w:rsid w:val="005407D1"/>
    <w:rsid w:val="00541888"/>
    <w:rsid w:val="005419FE"/>
    <w:rsid w:val="00541D80"/>
    <w:rsid w:val="00542B09"/>
    <w:rsid w:val="00542BF6"/>
    <w:rsid w:val="00543750"/>
    <w:rsid w:val="0054390E"/>
    <w:rsid w:val="005440AC"/>
    <w:rsid w:val="00545BE9"/>
    <w:rsid w:val="00550059"/>
    <w:rsid w:val="00550796"/>
    <w:rsid w:val="00550CBB"/>
    <w:rsid w:val="005522FE"/>
    <w:rsid w:val="005525BB"/>
    <w:rsid w:val="0055382D"/>
    <w:rsid w:val="00554321"/>
    <w:rsid w:val="0055458A"/>
    <w:rsid w:val="0055565F"/>
    <w:rsid w:val="005556BA"/>
    <w:rsid w:val="0055598D"/>
    <w:rsid w:val="00556554"/>
    <w:rsid w:val="00556DDB"/>
    <w:rsid w:val="00557707"/>
    <w:rsid w:val="00557DB9"/>
    <w:rsid w:val="005611AC"/>
    <w:rsid w:val="00561243"/>
    <w:rsid w:val="00561431"/>
    <w:rsid w:val="005622DF"/>
    <w:rsid w:val="00562653"/>
    <w:rsid w:val="00562767"/>
    <w:rsid w:val="005627EC"/>
    <w:rsid w:val="0056322B"/>
    <w:rsid w:val="0056372C"/>
    <w:rsid w:val="00564275"/>
    <w:rsid w:val="00564F88"/>
    <w:rsid w:val="00565767"/>
    <w:rsid w:val="00565A4E"/>
    <w:rsid w:val="0056759D"/>
    <w:rsid w:val="005700AC"/>
    <w:rsid w:val="00570D25"/>
    <w:rsid w:val="005713D6"/>
    <w:rsid w:val="00571AE9"/>
    <w:rsid w:val="00572014"/>
    <w:rsid w:val="005726E4"/>
    <w:rsid w:val="00572B35"/>
    <w:rsid w:val="00574A97"/>
    <w:rsid w:val="00576218"/>
    <w:rsid w:val="00577B03"/>
    <w:rsid w:val="00577CC5"/>
    <w:rsid w:val="00577D57"/>
    <w:rsid w:val="0058233D"/>
    <w:rsid w:val="00582ABC"/>
    <w:rsid w:val="00583F78"/>
    <w:rsid w:val="0058465E"/>
    <w:rsid w:val="005852AD"/>
    <w:rsid w:val="00585706"/>
    <w:rsid w:val="005857A6"/>
    <w:rsid w:val="00587381"/>
    <w:rsid w:val="00587A48"/>
    <w:rsid w:val="005919AA"/>
    <w:rsid w:val="005939BA"/>
    <w:rsid w:val="00593DFD"/>
    <w:rsid w:val="0059559B"/>
    <w:rsid w:val="00596DE6"/>
    <w:rsid w:val="005A0943"/>
    <w:rsid w:val="005A23AE"/>
    <w:rsid w:val="005A25A3"/>
    <w:rsid w:val="005A2B85"/>
    <w:rsid w:val="005A3457"/>
    <w:rsid w:val="005A3A2C"/>
    <w:rsid w:val="005A3B16"/>
    <w:rsid w:val="005A40CA"/>
    <w:rsid w:val="005A4C1A"/>
    <w:rsid w:val="005A5733"/>
    <w:rsid w:val="005A6A15"/>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0876"/>
    <w:rsid w:val="005D1738"/>
    <w:rsid w:val="005D3558"/>
    <w:rsid w:val="005D3591"/>
    <w:rsid w:val="005D3A9B"/>
    <w:rsid w:val="005D3C97"/>
    <w:rsid w:val="005D3FA9"/>
    <w:rsid w:val="005D4960"/>
    <w:rsid w:val="005D4BD0"/>
    <w:rsid w:val="005D4EDD"/>
    <w:rsid w:val="005D51A7"/>
    <w:rsid w:val="005D60D0"/>
    <w:rsid w:val="005D70EA"/>
    <w:rsid w:val="005D783D"/>
    <w:rsid w:val="005E227B"/>
    <w:rsid w:val="005E40AA"/>
    <w:rsid w:val="005E447A"/>
    <w:rsid w:val="005E5246"/>
    <w:rsid w:val="005E621C"/>
    <w:rsid w:val="005E7549"/>
    <w:rsid w:val="005E7B36"/>
    <w:rsid w:val="005E7C7A"/>
    <w:rsid w:val="005E7D55"/>
    <w:rsid w:val="005F118D"/>
    <w:rsid w:val="005F1688"/>
    <w:rsid w:val="005F219C"/>
    <w:rsid w:val="005F226C"/>
    <w:rsid w:val="005F4DA4"/>
    <w:rsid w:val="005F648C"/>
    <w:rsid w:val="005F7D34"/>
    <w:rsid w:val="00600CE9"/>
    <w:rsid w:val="00601256"/>
    <w:rsid w:val="00601D11"/>
    <w:rsid w:val="00603126"/>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384C"/>
    <w:rsid w:val="006242A7"/>
    <w:rsid w:val="0062484A"/>
    <w:rsid w:val="00625825"/>
    <w:rsid w:val="00625A3A"/>
    <w:rsid w:val="00626C9A"/>
    <w:rsid w:val="00631204"/>
    <w:rsid w:val="006346A2"/>
    <w:rsid w:val="0063503C"/>
    <w:rsid w:val="00635224"/>
    <w:rsid w:val="00635401"/>
    <w:rsid w:val="00635FFD"/>
    <w:rsid w:val="0063646E"/>
    <w:rsid w:val="00637159"/>
    <w:rsid w:val="006374B1"/>
    <w:rsid w:val="006417E5"/>
    <w:rsid w:val="00642768"/>
    <w:rsid w:val="00645669"/>
    <w:rsid w:val="00645837"/>
    <w:rsid w:val="00646EB0"/>
    <w:rsid w:val="0065038E"/>
    <w:rsid w:val="00651F3E"/>
    <w:rsid w:val="0065290F"/>
    <w:rsid w:val="00652C60"/>
    <w:rsid w:val="00653297"/>
    <w:rsid w:val="00653CAE"/>
    <w:rsid w:val="006543CC"/>
    <w:rsid w:val="00655608"/>
    <w:rsid w:val="006575AE"/>
    <w:rsid w:val="006603DE"/>
    <w:rsid w:val="006614C0"/>
    <w:rsid w:val="00661F2D"/>
    <w:rsid w:val="006639F2"/>
    <w:rsid w:val="006660DC"/>
    <w:rsid w:val="00670091"/>
    <w:rsid w:val="0067287B"/>
    <w:rsid w:val="00673503"/>
    <w:rsid w:val="00673DE6"/>
    <w:rsid w:val="006769B2"/>
    <w:rsid w:val="006770FD"/>
    <w:rsid w:val="00677E67"/>
    <w:rsid w:val="00681234"/>
    <w:rsid w:val="0068134A"/>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386B"/>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C76B6"/>
    <w:rsid w:val="006D1089"/>
    <w:rsid w:val="006D1A71"/>
    <w:rsid w:val="006D24A3"/>
    <w:rsid w:val="006D3E7D"/>
    <w:rsid w:val="006D4074"/>
    <w:rsid w:val="006D547C"/>
    <w:rsid w:val="006D7F25"/>
    <w:rsid w:val="006E04FF"/>
    <w:rsid w:val="006E0E09"/>
    <w:rsid w:val="006E213A"/>
    <w:rsid w:val="006E2F68"/>
    <w:rsid w:val="006E3DFC"/>
    <w:rsid w:val="006E3FCB"/>
    <w:rsid w:val="006E4F00"/>
    <w:rsid w:val="006E5D16"/>
    <w:rsid w:val="006E5F47"/>
    <w:rsid w:val="006E7345"/>
    <w:rsid w:val="006E73F7"/>
    <w:rsid w:val="006E7704"/>
    <w:rsid w:val="006F12EB"/>
    <w:rsid w:val="006F209A"/>
    <w:rsid w:val="006F3F0A"/>
    <w:rsid w:val="006F7D3C"/>
    <w:rsid w:val="00700CC3"/>
    <w:rsid w:val="00701175"/>
    <w:rsid w:val="00701760"/>
    <w:rsid w:val="0070244F"/>
    <w:rsid w:val="00702D33"/>
    <w:rsid w:val="00703626"/>
    <w:rsid w:val="00703674"/>
    <w:rsid w:val="00704C93"/>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37854"/>
    <w:rsid w:val="007407EA"/>
    <w:rsid w:val="007415A9"/>
    <w:rsid w:val="00741C41"/>
    <w:rsid w:val="00742AE7"/>
    <w:rsid w:val="00742DFC"/>
    <w:rsid w:val="00744418"/>
    <w:rsid w:val="007447EB"/>
    <w:rsid w:val="007454E3"/>
    <w:rsid w:val="0074588F"/>
    <w:rsid w:val="00745B8C"/>
    <w:rsid w:val="007466A1"/>
    <w:rsid w:val="0074710A"/>
    <w:rsid w:val="00747361"/>
    <w:rsid w:val="0075038A"/>
    <w:rsid w:val="00751EDB"/>
    <w:rsid w:val="007530AF"/>
    <w:rsid w:val="007536EE"/>
    <w:rsid w:val="0075379D"/>
    <w:rsid w:val="00753E7B"/>
    <w:rsid w:val="00754515"/>
    <w:rsid w:val="0075553B"/>
    <w:rsid w:val="00756AC9"/>
    <w:rsid w:val="007574BF"/>
    <w:rsid w:val="00761BCA"/>
    <w:rsid w:val="0076203B"/>
    <w:rsid w:val="00762786"/>
    <w:rsid w:val="00762A23"/>
    <w:rsid w:val="007652A2"/>
    <w:rsid w:val="0077084B"/>
    <w:rsid w:val="00771660"/>
    <w:rsid w:val="00772B97"/>
    <w:rsid w:val="00773CF4"/>
    <w:rsid w:val="00773DE0"/>
    <w:rsid w:val="007746C4"/>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9F2"/>
    <w:rsid w:val="007A0EDA"/>
    <w:rsid w:val="007A45A9"/>
    <w:rsid w:val="007A4901"/>
    <w:rsid w:val="007A5494"/>
    <w:rsid w:val="007A6FCA"/>
    <w:rsid w:val="007A7625"/>
    <w:rsid w:val="007A7CAD"/>
    <w:rsid w:val="007B08A6"/>
    <w:rsid w:val="007B0BEE"/>
    <w:rsid w:val="007B2236"/>
    <w:rsid w:val="007B2773"/>
    <w:rsid w:val="007B341F"/>
    <w:rsid w:val="007B41FA"/>
    <w:rsid w:val="007B4E83"/>
    <w:rsid w:val="007C0194"/>
    <w:rsid w:val="007C192C"/>
    <w:rsid w:val="007C38F8"/>
    <w:rsid w:val="007C5226"/>
    <w:rsid w:val="007D2046"/>
    <w:rsid w:val="007D22F3"/>
    <w:rsid w:val="007D3733"/>
    <w:rsid w:val="007D4E04"/>
    <w:rsid w:val="007D546C"/>
    <w:rsid w:val="007E1767"/>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538D"/>
    <w:rsid w:val="007F6A35"/>
    <w:rsid w:val="00800D2C"/>
    <w:rsid w:val="00800ED8"/>
    <w:rsid w:val="00804B8D"/>
    <w:rsid w:val="00806DFA"/>
    <w:rsid w:val="00807486"/>
    <w:rsid w:val="00810A81"/>
    <w:rsid w:val="008119A3"/>
    <w:rsid w:val="008119C1"/>
    <w:rsid w:val="00812894"/>
    <w:rsid w:val="008134F7"/>
    <w:rsid w:val="00815175"/>
    <w:rsid w:val="00816A2D"/>
    <w:rsid w:val="0081772D"/>
    <w:rsid w:val="00820E89"/>
    <w:rsid w:val="008213F5"/>
    <w:rsid w:val="00821CEC"/>
    <w:rsid w:val="008223C8"/>
    <w:rsid w:val="0082339F"/>
    <w:rsid w:val="00823A0D"/>
    <w:rsid w:val="00824A11"/>
    <w:rsid w:val="00825532"/>
    <w:rsid w:val="00825CB6"/>
    <w:rsid w:val="0082620B"/>
    <w:rsid w:val="00826289"/>
    <w:rsid w:val="00827189"/>
    <w:rsid w:val="0082771A"/>
    <w:rsid w:val="008278AE"/>
    <w:rsid w:val="00827F9B"/>
    <w:rsid w:val="00830978"/>
    <w:rsid w:val="00833317"/>
    <w:rsid w:val="00834AF9"/>
    <w:rsid w:val="00834D2D"/>
    <w:rsid w:val="008368D2"/>
    <w:rsid w:val="008376F8"/>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2762"/>
    <w:rsid w:val="008648CE"/>
    <w:rsid w:val="00864B03"/>
    <w:rsid w:val="00864FE2"/>
    <w:rsid w:val="0086563C"/>
    <w:rsid w:val="0086569F"/>
    <w:rsid w:val="00865B4C"/>
    <w:rsid w:val="008665FA"/>
    <w:rsid w:val="00867FD4"/>
    <w:rsid w:val="00871D79"/>
    <w:rsid w:val="008726AB"/>
    <w:rsid w:val="0087270D"/>
    <w:rsid w:val="00875612"/>
    <w:rsid w:val="00875CD3"/>
    <w:rsid w:val="00880CE5"/>
    <w:rsid w:val="008819B4"/>
    <w:rsid w:val="008824A8"/>
    <w:rsid w:val="008825B3"/>
    <w:rsid w:val="0088291C"/>
    <w:rsid w:val="00882CE5"/>
    <w:rsid w:val="00882D78"/>
    <w:rsid w:val="00882E12"/>
    <w:rsid w:val="00887B01"/>
    <w:rsid w:val="00891833"/>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A86"/>
    <w:rsid w:val="008C2F46"/>
    <w:rsid w:val="008C3C24"/>
    <w:rsid w:val="008C4647"/>
    <w:rsid w:val="008C4FBD"/>
    <w:rsid w:val="008C58E5"/>
    <w:rsid w:val="008C5F56"/>
    <w:rsid w:val="008C6D7A"/>
    <w:rsid w:val="008C747E"/>
    <w:rsid w:val="008C7B4B"/>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4E6B"/>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3E1C"/>
    <w:rsid w:val="00945604"/>
    <w:rsid w:val="00945E72"/>
    <w:rsid w:val="0095051E"/>
    <w:rsid w:val="00951363"/>
    <w:rsid w:val="00952817"/>
    <w:rsid w:val="00952A91"/>
    <w:rsid w:val="00952BAF"/>
    <w:rsid w:val="0095345F"/>
    <w:rsid w:val="0095355B"/>
    <w:rsid w:val="00955009"/>
    <w:rsid w:val="0095560E"/>
    <w:rsid w:val="009604C5"/>
    <w:rsid w:val="00960ADB"/>
    <w:rsid w:val="00963B92"/>
    <w:rsid w:val="00963CC3"/>
    <w:rsid w:val="009655BE"/>
    <w:rsid w:val="009661D3"/>
    <w:rsid w:val="0097165B"/>
    <w:rsid w:val="00971E52"/>
    <w:rsid w:val="00973208"/>
    <w:rsid w:val="00973D64"/>
    <w:rsid w:val="00974365"/>
    <w:rsid w:val="009752E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083F"/>
    <w:rsid w:val="009A0D96"/>
    <w:rsid w:val="009A1BE4"/>
    <w:rsid w:val="009A285F"/>
    <w:rsid w:val="009A29B1"/>
    <w:rsid w:val="009A32D5"/>
    <w:rsid w:val="009A3BF1"/>
    <w:rsid w:val="009A4D58"/>
    <w:rsid w:val="009A5751"/>
    <w:rsid w:val="009A67C8"/>
    <w:rsid w:val="009A6D58"/>
    <w:rsid w:val="009B030C"/>
    <w:rsid w:val="009B12F9"/>
    <w:rsid w:val="009B16BE"/>
    <w:rsid w:val="009B2287"/>
    <w:rsid w:val="009B3163"/>
    <w:rsid w:val="009B3AB4"/>
    <w:rsid w:val="009B3C2F"/>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C7F2B"/>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9F6724"/>
    <w:rsid w:val="00A00B50"/>
    <w:rsid w:val="00A02520"/>
    <w:rsid w:val="00A035CB"/>
    <w:rsid w:val="00A03F95"/>
    <w:rsid w:val="00A04EDB"/>
    <w:rsid w:val="00A055BC"/>
    <w:rsid w:val="00A05739"/>
    <w:rsid w:val="00A0599C"/>
    <w:rsid w:val="00A073E4"/>
    <w:rsid w:val="00A1083C"/>
    <w:rsid w:val="00A11491"/>
    <w:rsid w:val="00A12324"/>
    <w:rsid w:val="00A1377B"/>
    <w:rsid w:val="00A15440"/>
    <w:rsid w:val="00A15964"/>
    <w:rsid w:val="00A15C47"/>
    <w:rsid w:val="00A15D9D"/>
    <w:rsid w:val="00A166A2"/>
    <w:rsid w:val="00A16E62"/>
    <w:rsid w:val="00A17366"/>
    <w:rsid w:val="00A21C89"/>
    <w:rsid w:val="00A21EE0"/>
    <w:rsid w:val="00A245C7"/>
    <w:rsid w:val="00A25208"/>
    <w:rsid w:val="00A25ED0"/>
    <w:rsid w:val="00A31117"/>
    <w:rsid w:val="00A31ED6"/>
    <w:rsid w:val="00A31F94"/>
    <w:rsid w:val="00A3255A"/>
    <w:rsid w:val="00A32B83"/>
    <w:rsid w:val="00A346DE"/>
    <w:rsid w:val="00A34B60"/>
    <w:rsid w:val="00A34F0F"/>
    <w:rsid w:val="00A3663B"/>
    <w:rsid w:val="00A37700"/>
    <w:rsid w:val="00A3783B"/>
    <w:rsid w:val="00A4281C"/>
    <w:rsid w:val="00A436E9"/>
    <w:rsid w:val="00A43806"/>
    <w:rsid w:val="00A45D50"/>
    <w:rsid w:val="00A46B4A"/>
    <w:rsid w:val="00A47C12"/>
    <w:rsid w:val="00A51BE5"/>
    <w:rsid w:val="00A52066"/>
    <w:rsid w:val="00A538C1"/>
    <w:rsid w:val="00A53FF6"/>
    <w:rsid w:val="00A55F33"/>
    <w:rsid w:val="00A56AF4"/>
    <w:rsid w:val="00A56F58"/>
    <w:rsid w:val="00A60483"/>
    <w:rsid w:val="00A60650"/>
    <w:rsid w:val="00A61943"/>
    <w:rsid w:val="00A6198D"/>
    <w:rsid w:val="00A61A9A"/>
    <w:rsid w:val="00A61F25"/>
    <w:rsid w:val="00A6323C"/>
    <w:rsid w:val="00A632F6"/>
    <w:rsid w:val="00A63C60"/>
    <w:rsid w:val="00A63D3D"/>
    <w:rsid w:val="00A65139"/>
    <w:rsid w:val="00A6572F"/>
    <w:rsid w:val="00A65863"/>
    <w:rsid w:val="00A65C43"/>
    <w:rsid w:val="00A65D5D"/>
    <w:rsid w:val="00A662E7"/>
    <w:rsid w:val="00A67275"/>
    <w:rsid w:val="00A679B8"/>
    <w:rsid w:val="00A70CE9"/>
    <w:rsid w:val="00A7297E"/>
    <w:rsid w:val="00A730DC"/>
    <w:rsid w:val="00A7402E"/>
    <w:rsid w:val="00A746E6"/>
    <w:rsid w:val="00A74A1C"/>
    <w:rsid w:val="00A74D99"/>
    <w:rsid w:val="00A76494"/>
    <w:rsid w:val="00A764C8"/>
    <w:rsid w:val="00A766E6"/>
    <w:rsid w:val="00A769BB"/>
    <w:rsid w:val="00A76EAC"/>
    <w:rsid w:val="00A81304"/>
    <w:rsid w:val="00A820D8"/>
    <w:rsid w:val="00A83867"/>
    <w:rsid w:val="00A850A3"/>
    <w:rsid w:val="00A850E6"/>
    <w:rsid w:val="00A852BE"/>
    <w:rsid w:val="00A85F2A"/>
    <w:rsid w:val="00A8610B"/>
    <w:rsid w:val="00A87509"/>
    <w:rsid w:val="00A87CEE"/>
    <w:rsid w:val="00A90341"/>
    <w:rsid w:val="00A91AB0"/>
    <w:rsid w:val="00A9249E"/>
    <w:rsid w:val="00A944AA"/>
    <w:rsid w:val="00A952BA"/>
    <w:rsid w:val="00A95575"/>
    <w:rsid w:val="00A95F24"/>
    <w:rsid w:val="00A97238"/>
    <w:rsid w:val="00A97914"/>
    <w:rsid w:val="00A97F43"/>
    <w:rsid w:val="00AA260D"/>
    <w:rsid w:val="00AA3E96"/>
    <w:rsid w:val="00AA4D27"/>
    <w:rsid w:val="00AA56B1"/>
    <w:rsid w:val="00AA589C"/>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8A1"/>
    <w:rsid w:val="00AC0BA0"/>
    <w:rsid w:val="00AC108E"/>
    <w:rsid w:val="00AC12A7"/>
    <w:rsid w:val="00AC1D2D"/>
    <w:rsid w:val="00AC1DB8"/>
    <w:rsid w:val="00AC20A2"/>
    <w:rsid w:val="00AC3685"/>
    <w:rsid w:val="00AC3DE2"/>
    <w:rsid w:val="00AC43BB"/>
    <w:rsid w:val="00AC575F"/>
    <w:rsid w:val="00AC58BD"/>
    <w:rsid w:val="00AD00B1"/>
    <w:rsid w:val="00AD0488"/>
    <w:rsid w:val="00AD38F8"/>
    <w:rsid w:val="00AD5E91"/>
    <w:rsid w:val="00AD61DD"/>
    <w:rsid w:val="00AD7350"/>
    <w:rsid w:val="00AE07BF"/>
    <w:rsid w:val="00AE0BBF"/>
    <w:rsid w:val="00AE1BC7"/>
    <w:rsid w:val="00AE1FC1"/>
    <w:rsid w:val="00AE4988"/>
    <w:rsid w:val="00AE6310"/>
    <w:rsid w:val="00AE69EB"/>
    <w:rsid w:val="00AE6CCF"/>
    <w:rsid w:val="00AE7C66"/>
    <w:rsid w:val="00AF032A"/>
    <w:rsid w:val="00AF11C0"/>
    <w:rsid w:val="00AF3B89"/>
    <w:rsid w:val="00AF4302"/>
    <w:rsid w:val="00AF45CB"/>
    <w:rsid w:val="00AF5522"/>
    <w:rsid w:val="00AF63EE"/>
    <w:rsid w:val="00AF78AB"/>
    <w:rsid w:val="00AF7F27"/>
    <w:rsid w:val="00AF7F33"/>
    <w:rsid w:val="00B040EB"/>
    <w:rsid w:val="00B06769"/>
    <w:rsid w:val="00B1037F"/>
    <w:rsid w:val="00B10586"/>
    <w:rsid w:val="00B10D84"/>
    <w:rsid w:val="00B10E98"/>
    <w:rsid w:val="00B11054"/>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01F5"/>
    <w:rsid w:val="00B32575"/>
    <w:rsid w:val="00B32A55"/>
    <w:rsid w:val="00B33C14"/>
    <w:rsid w:val="00B34088"/>
    <w:rsid w:val="00B3643D"/>
    <w:rsid w:val="00B36897"/>
    <w:rsid w:val="00B37012"/>
    <w:rsid w:val="00B37852"/>
    <w:rsid w:val="00B40AB2"/>
    <w:rsid w:val="00B42B92"/>
    <w:rsid w:val="00B42BD1"/>
    <w:rsid w:val="00B42C5C"/>
    <w:rsid w:val="00B4330E"/>
    <w:rsid w:val="00B44D5F"/>
    <w:rsid w:val="00B45103"/>
    <w:rsid w:val="00B46EF2"/>
    <w:rsid w:val="00B46EF9"/>
    <w:rsid w:val="00B47378"/>
    <w:rsid w:val="00B477C7"/>
    <w:rsid w:val="00B500AF"/>
    <w:rsid w:val="00B50C82"/>
    <w:rsid w:val="00B52B58"/>
    <w:rsid w:val="00B533AA"/>
    <w:rsid w:val="00B53620"/>
    <w:rsid w:val="00B540D4"/>
    <w:rsid w:val="00B559C2"/>
    <w:rsid w:val="00B55BA1"/>
    <w:rsid w:val="00B55DDA"/>
    <w:rsid w:val="00B57637"/>
    <w:rsid w:val="00B5779D"/>
    <w:rsid w:val="00B60128"/>
    <w:rsid w:val="00B601E1"/>
    <w:rsid w:val="00B60FB8"/>
    <w:rsid w:val="00B61300"/>
    <w:rsid w:val="00B61A23"/>
    <w:rsid w:val="00B628BD"/>
    <w:rsid w:val="00B62D9F"/>
    <w:rsid w:val="00B62FB0"/>
    <w:rsid w:val="00B6365A"/>
    <w:rsid w:val="00B6416D"/>
    <w:rsid w:val="00B65452"/>
    <w:rsid w:val="00B65E9F"/>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549"/>
    <w:rsid w:val="00BB5AF3"/>
    <w:rsid w:val="00BB70A9"/>
    <w:rsid w:val="00BC03B1"/>
    <w:rsid w:val="00BC1FD5"/>
    <w:rsid w:val="00BC2B5B"/>
    <w:rsid w:val="00BC3023"/>
    <w:rsid w:val="00BC3741"/>
    <w:rsid w:val="00BC4D24"/>
    <w:rsid w:val="00BC695F"/>
    <w:rsid w:val="00BC6BD4"/>
    <w:rsid w:val="00BD118D"/>
    <w:rsid w:val="00BD2487"/>
    <w:rsid w:val="00BD281F"/>
    <w:rsid w:val="00BD4892"/>
    <w:rsid w:val="00BD4A6E"/>
    <w:rsid w:val="00BD55AE"/>
    <w:rsid w:val="00BD5F6C"/>
    <w:rsid w:val="00BD7376"/>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07957"/>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47152"/>
    <w:rsid w:val="00C478FA"/>
    <w:rsid w:val="00C505D4"/>
    <w:rsid w:val="00C51292"/>
    <w:rsid w:val="00C51DE3"/>
    <w:rsid w:val="00C529D1"/>
    <w:rsid w:val="00C52C6F"/>
    <w:rsid w:val="00C538BB"/>
    <w:rsid w:val="00C53DBD"/>
    <w:rsid w:val="00C55466"/>
    <w:rsid w:val="00C55BAE"/>
    <w:rsid w:val="00C565B7"/>
    <w:rsid w:val="00C5698A"/>
    <w:rsid w:val="00C621C7"/>
    <w:rsid w:val="00C636B1"/>
    <w:rsid w:val="00C6400C"/>
    <w:rsid w:val="00C649D5"/>
    <w:rsid w:val="00C64E02"/>
    <w:rsid w:val="00C6538B"/>
    <w:rsid w:val="00C66B92"/>
    <w:rsid w:val="00C700F5"/>
    <w:rsid w:val="00C70112"/>
    <w:rsid w:val="00C7074A"/>
    <w:rsid w:val="00C71CBD"/>
    <w:rsid w:val="00C721A2"/>
    <w:rsid w:val="00C72782"/>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4B8E"/>
    <w:rsid w:val="00C85107"/>
    <w:rsid w:val="00C8567B"/>
    <w:rsid w:val="00C85787"/>
    <w:rsid w:val="00C859F4"/>
    <w:rsid w:val="00C87205"/>
    <w:rsid w:val="00C87C64"/>
    <w:rsid w:val="00C90045"/>
    <w:rsid w:val="00C90210"/>
    <w:rsid w:val="00C903D6"/>
    <w:rsid w:val="00C90C45"/>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B6A8E"/>
    <w:rsid w:val="00CC1E9A"/>
    <w:rsid w:val="00CC2055"/>
    <w:rsid w:val="00CC3AE9"/>
    <w:rsid w:val="00CC5C2E"/>
    <w:rsid w:val="00CC5D5A"/>
    <w:rsid w:val="00CC71BD"/>
    <w:rsid w:val="00CD027F"/>
    <w:rsid w:val="00CD0DC1"/>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A5F"/>
    <w:rsid w:val="00CF7EEF"/>
    <w:rsid w:val="00D00C13"/>
    <w:rsid w:val="00D0155D"/>
    <w:rsid w:val="00D018E9"/>
    <w:rsid w:val="00D01923"/>
    <w:rsid w:val="00D01B35"/>
    <w:rsid w:val="00D01CF2"/>
    <w:rsid w:val="00D01FD9"/>
    <w:rsid w:val="00D03A88"/>
    <w:rsid w:val="00D04787"/>
    <w:rsid w:val="00D04D55"/>
    <w:rsid w:val="00D059B8"/>
    <w:rsid w:val="00D078A6"/>
    <w:rsid w:val="00D07C3D"/>
    <w:rsid w:val="00D102E2"/>
    <w:rsid w:val="00D114F6"/>
    <w:rsid w:val="00D11DC7"/>
    <w:rsid w:val="00D131C0"/>
    <w:rsid w:val="00D137BF"/>
    <w:rsid w:val="00D13A81"/>
    <w:rsid w:val="00D1522A"/>
    <w:rsid w:val="00D15622"/>
    <w:rsid w:val="00D156B6"/>
    <w:rsid w:val="00D156F0"/>
    <w:rsid w:val="00D1587E"/>
    <w:rsid w:val="00D16157"/>
    <w:rsid w:val="00D162A1"/>
    <w:rsid w:val="00D17A68"/>
    <w:rsid w:val="00D21B4D"/>
    <w:rsid w:val="00D21FB9"/>
    <w:rsid w:val="00D23041"/>
    <w:rsid w:val="00D24A37"/>
    <w:rsid w:val="00D251AF"/>
    <w:rsid w:val="00D30D5C"/>
    <w:rsid w:val="00D311A0"/>
    <w:rsid w:val="00D32640"/>
    <w:rsid w:val="00D33B2F"/>
    <w:rsid w:val="00D34948"/>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0DF"/>
    <w:rsid w:val="00D60DF6"/>
    <w:rsid w:val="00D60FD5"/>
    <w:rsid w:val="00D6103C"/>
    <w:rsid w:val="00D615BA"/>
    <w:rsid w:val="00D62399"/>
    <w:rsid w:val="00D63BFF"/>
    <w:rsid w:val="00D653A9"/>
    <w:rsid w:val="00D65A57"/>
    <w:rsid w:val="00D6710F"/>
    <w:rsid w:val="00D67399"/>
    <w:rsid w:val="00D707C1"/>
    <w:rsid w:val="00D72969"/>
    <w:rsid w:val="00D72D5C"/>
    <w:rsid w:val="00D73498"/>
    <w:rsid w:val="00D73B7B"/>
    <w:rsid w:val="00D75D23"/>
    <w:rsid w:val="00D80758"/>
    <w:rsid w:val="00D80AC4"/>
    <w:rsid w:val="00D821FA"/>
    <w:rsid w:val="00D8413A"/>
    <w:rsid w:val="00D84329"/>
    <w:rsid w:val="00D844E0"/>
    <w:rsid w:val="00D84568"/>
    <w:rsid w:val="00D85301"/>
    <w:rsid w:val="00D879CA"/>
    <w:rsid w:val="00D9107F"/>
    <w:rsid w:val="00D918DB"/>
    <w:rsid w:val="00D9434C"/>
    <w:rsid w:val="00D9436B"/>
    <w:rsid w:val="00D96B3B"/>
    <w:rsid w:val="00DA13F1"/>
    <w:rsid w:val="00DA1957"/>
    <w:rsid w:val="00DA1C68"/>
    <w:rsid w:val="00DA3480"/>
    <w:rsid w:val="00DA4D78"/>
    <w:rsid w:val="00DA57A8"/>
    <w:rsid w:val="00DA5BD8"/>
    <w:rsid w:val="00DA7CC1"/>
    <w:rsid w:val="00DB0018"/>
    <w:rsid w:val="00DB0A91"/>
    <w:rsid w:val="00DB0F48"/>
    <w:rsid w:val="00DB4387"/>
    <w:rsid w:val="00DC32D3"/>
    <w:rsid w:val="00DC3674"/>
    <w:rsid w:val="00DC3F3C"/>
    <w:rsid w:val="00DC638C"/>
    <w:rsid w:val="00DD09E0"/>
    <w:rsid w:val="00DD2490"/>
    <w:rsid w:val="00DD2604"/>
    <w:rsid w:val="00DD2831"/>
    <w:rsid w:val="00DD45E2"/>
    <w:rsid w:val="00DD4B41"/>
    <w:rsid w:val="00DD4B87"/>
    <w:rsid w:val="00DD534A"/>
    <w:rsid w:val="00DD740E"/>
    <w:rsid w:val="00DE001D"/>
    <w:rsid w:val="00DE09DA"/>
    <w:rsid w:val="00DE1143"/>
    <w:rsid w:val="00DE1CEE"/>
    <w:rsid w:val="00DE3AAE"/>
    <w:rsid w:val="00DE4252"/>
    <w:rsid w:val="00DE5008"/>
    <w:rsid w:val="00DE6299"/>
    <w:rsid w:val="00DE62FD"/>
    <w:rsid w:val="00DE69EE"/>
    <w:rsid w:val="00DE6F1E"/>
    <w:rsid w:val="00DF1AEC"/>
    <w:rsid w:val="00DF1FDD"/>
    <w:rsid w:val="00DF25AE"/>
    <w:rsid w:val="00DF28B1"/>
    <w:rsid w:val="00DF2D03"/>
    <w:rsid w:val="00DF2E1C"/>
    <w:rsid w:val="00DF44F5"/>
    <w:rsid w:val="00DF780D"/>
    <w:rsid w:val="00DF782D"/>
    <w:rsid w:val="00DF7895"/>
    <w:rsid w:val="00E00B89"/>
    <w:rsid w:val="00E00B9A"/>
    <w:rsid w:val="00E01400"/>
    <w:rsid w:val="00E017BA"/>
    <w:rsid w:val="00E03BA9"/>
    <w:rsid w:val="00E03E36"/>
    <w:rsid w:val="00E04646"/>
    <w:rsid w:val="00E04A82"/>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1BBB"/>
    <w:rsid w:val="00E22E36"/>
    <w:rsid w:val="00E2355C"/>
    <w:rsid w:val="00E2397E"/>
    <w:rsid w:val="00E24754"/>
    <w:rsid w:val="00E24EC9"/>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275"/>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77345"/>
    <w:rsid w:val="00E80876"/>
    <w:rsid w:val="00E80C8A"/>
    <w:rsid w:val="00E81230"/>
    <w:rsid w:val="00E8258F"/>
    <w:rsid w:val="00E83118"/>
    <w:rsid w:val="00E84E36"/>
    <w:rsid w:val="00E85C68"/>
    <w:rsid w:val="00E86943"/>
    <w:rsid w:val="00E901CD"/>
    <w:rsid w:val="00E90B7D"/>
    <w:rsid w:val="00E90F5C"/>
    <w:rsid w:val="00E9108F"/>
    <w:rsid w:val="00E91EEC"/>
    <w:rsid w:val="00E9461C"/>
    <w:rsid w:val="00E96A28"/>
    <w:rsid w:val="00EA05A1"/>
    <w:rsid w:val="00EA1A99"/>
    <w:rsid w:val="00EA2850"/>
    <w:rsid w:val="00EA2E9F"/>
    <w:rsid w:val="00EA39E2"/>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2EB6"/>
    <w:rsid w:val="00EC3C12"/>
    <w:rsid w:val="00EC3D88"/>
    <w:rsid w:val="00EC3D96"/>
    <w:rsid w:val="00EC3EE0"/>
    <w:rsid w:val="00EC4690"/>
    <w:rsid w:val="00EC54B1"/>
    <w:rsid w:val="00EC5847"/>
    <w:rsid w:val="00EC6D5E"/>
    <w:rsid w:val="00ED08F1"/>
    <w:rsid w:val="00ED0B81"/>
    <w:rsid w:val="00ED0FC0"/>
    <w:rsid w:val="00ED22D9"/>
    <w:rsid w:val="00ED2481"/>
    <w:rsid w:val="00ED3937"/>
    <w:rsid w:val="00ED3C09"/>
    <w:rsid w:val="00ED495A"/>
    <w:rsid w:val="00ED49D1"/>
    <w:rsid w:val="00ED51B3"/>
    <w:rsid w:val="00ED6124"/>
    <w:rsid w:val="00ED67C6"/>
    <w:rsid w:val="00ED6B53"/>
    <w:rsid w:val="00EE3B24"/>
    <w:rsid w:val="00EE503C"/>
    <w:rsid w:val="00EF0A9F"/>
    <w:rsid w:val="00EF15BF"/>
    <w:rsid w:val="00EF272B"/>
    <w:rsid w:val="00EF3EF1"/>
    <w:rsid w:val="00EF43EB"/>
    <w:rsid w:val="00EF485E"/>
    <w:rsid w:val="00EF5161"/>
    <w:rsid w:val="00EF67BD"/>
    <w:rsid w:val="00F013AB"/>
    <w:rsid w:val="00F01EFC"/>
    <w:rsid w:val="00F03F69"/>
    <w:rsid w:val="00F04148"/>
    <w:rsid w:val="00F04C40"/>
    <w:rsid w:val="00F0694F"/>
    <w:rsid w:val="00F07E7C"/>
    <w:rsid w:val="00F11351"/>
    <w:rsid w:val="00F1138B"/>
    <w:rsid w:val="00F11600"/>
    <w:rsid w:val="00F11A69"/>
    <w:rsid w:val="00F1336F"/>
    <w:rsid w:val="00F14431"/>
    <w:rsid w:val="00F1548D"/>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37DA8"/>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1428"/>
    <w:rsid w:val="00F62161"/>
    <w:rsid w:val="00F64C94"/>
    <w:rsid w:val="00F66212"/>
    <w:rsid w:val="00F6653D"/>
    <w:rsid w:val="00F66A8B"/>
    <w:rsid w:val="00F70C32"/>
    <w:rsid w:val="00F70EF0"/>
    <w:rsid w:val="00F7109F"/>
    <w:rsid w:val="00F7155E"/>
    <w:rsid w:val="00F71C3A"/>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036"/>
    <w:rsid w:val="00FB5911"/>
    <w:rsid w:val="00FB7B12"/>
    <w:rsid w:val="00FC30C2"/>
    <w:rsid w:val="00FC39D0"/>
    <w:rsid w:val="00FC3F02"/>
    <w:rsid w:val="00FC444F"/>
    <w:rsid w:val="00FC4F71"/>
    <w:rsid w:val="00FC62F9"/>
    <w:rsid w:val="00FC7FCB"/>
    <w:rsid w:val="00FD09C7"/>
    <w:rsid w:val="00FD23CE"/>
    <w:rsid w:val="00FD2625"/>
    <w:rsid w:val="00FD2B9B"/>
    <w:rsid w:val="00FD2DBD"/>
    <w:rsid w:val="00FD5591"/>
    <w:rsid w:val="00FD562B"/>
    <w:rsid w:val="00FD5656"/>
    <w:rsid w:val="00FD5D81"/>
    <w:rsid w:val="00FD66B4"/>
    <w:rsid w:val="00FE200C"/>
    <w:rsid w:val="00FE4081"/>
    <w:rsid w:val="00FE4300"/>
    <w:rsid w:val="00FE57F1"/>
    <w:rsid w:val="00FE5D52"/>
    <w:rsid w:val="00FE68A9"/>
    <w:rsid w:val="00FE6FD6"/>
    <w:rsid w:val="00FE70B9"/>
    <w:rsid w:val="00FE7191"/>
    <w:rsid w:val="00FE7B1D"/>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3F137860-BBE1-4368-B7F3-25554F30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9F"/>
  </w:style>
  <w:style w:type="paragraph" w:styleId="Ttulo1">
    <w:name w:val="heading 1"/>
    <w:basedOn w:val="Normal"/>
    <w:next w:val="Normal"/>
    <w:link w:val="Ttulo1Car"/>
    <w:uiPriority w:val="9"/>
    <w:qFormat/>
    <w:rsid w:val="0082339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33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339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82339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339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8233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8233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82339F"/>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8233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82339F"/>
    <w:rPr>
      <w:b/>
      <w:bCs/>
    </w:rPr>
  </w:style>
  <w:style w:type="character" w:styleId="nfasis">
    <w:name w:val="Emphasis"/>
    <w:basedOn w:val="Fuentedeprrafopredeter"/>
    <w:uiPriority w:val="20"/>
    <w:qFormat/>
    <w:rsid w:val="0082339F"/>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82339F"/>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82339F"/>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82339F"/>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uiPriority w:val="9"/>
    <w:rsid w:val="0082339F"/>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82339F"/>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82339F"/>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82339F"/>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82339F"/>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82339F"/>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82339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82339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82339F"/>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82339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2339F"/>
    <w:rPr>
      <w:rFonts w:asciiTheme="majorHAnsi" w:eastAsiaTheme="majorEastAsia" w:hAnsiTheme="majorHAnsi" w:cstheme="majorBidi"/>
      <w:sz w:val="24"/>
      <w:szCs w:val="24"/>
    </w:rPr>
  </w:style>
  <w:style w:type="paragraph" w:styleId="Sinespaciado">
    <w:name w:val="No Spacing"/>
    <w:uiPriority w:val="1"/>
    <w:qFormat/>
    <w:rsid w:val="0082339F"/>
    <w:pPr>
      <w:spacing w:after="0" w:line="240" w:lineRule="auto"/>
    </w:pPr>
  </w:style>
  <w:style w:type="paragraph" w:styleId="Cita">
    <w:name w:val="Quote"/>
    <w:basedOn w:val="Normal"/>
    <w:next w:val="Normal"/>
    <w:link w:val="CitaCar"/>
    <w:uiPriority w:val="29"/>
    <w:qFormat/>
    <w:rsid w:val="0082339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2339F"/>
    <w:rPr>
      <w:i/>
      <w:iCs/>
      <w:color w:val="404040" w:themeColor="text1" w:themeTint="BF"/>
    </w:rPr>
  </w:style>
  <w:style w:type="paragraph" w:styleId="Citadestacada">
    <w:name w:val="Intense Quote"/>
    <w:basedOn w:val="Normal"/>
    <w:next w:val="Normal"/>
    <w:link w:val="CitadestacadaCar"/>
    <w:uiPriority w:val="30"/>
    <w:qFormat/>
    <w:rsid w:val="008233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82339F"/>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82339F"/>
    <w:rPr>
      <w:i/>
      <w:iCs/>
      <w:color w:val="404040" w:themeColor="text1" w:themeTint="BF"/>
    </w:rPr>
  </w:style>
  <w:style w:type="character" w:styleId="nfasisintenso">
    <w:name w:val="Intense Emphasis"/>
    <w:basedOn w:val="Fuentedeprrafopredeter"/>
    <w:uiPriority w:val="21"/>
    <w:qFormat/>
    <w:rsid w:val="0082339F"/>
    <w:rPr>
      <w:b/>
      <w:bCs/>
      <w:i/>
      <w:iCs/>
    </w:rPr>
  </w:style>
  <w:style w:type="character" w:styleId="Referenciasutil">
    <w:name w:val="Subtle Reference"/>
    <w:basedOn w:val="Fuentedeprrafopredeter"/>
    <w:uiPriority w:val="31"/>
    <w:qFormat/>
    <w:rsid w:val="008233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2339F"/>
    <w:rPr>
      <w:b/>
      <w:bCs/>
      <w:smallCaps/>
      <w:spacing w:val="5"/>
      <w:u w:val="single"/>
    </w:rPr>
  </w:style>
  <w:style w:type="character" w:styleId="Ttulodellibro">
    <w:name w:val="Book Title"/>
    <w:basedOn w:val="Fuentedeprrafopredeter"/>
    <w:uiPriority w:val="33"/>
    <w:qFormat/>
    <w:rsid w:val="0082339F"/>
    <w:rPr>
      <w:b/>
      <w:bCs/>
      <w:smallCaps/>
    </w:rPr>
  </w:style>
  <w:style w:type="paragraph" w:styleId="TtulodeTDC">
    <w:name w:val="TOC Heading"/>
    <w:basedOn w:val="Ttulo1"/>
    <w:next w:val="Normal"/>
    <w:uiPriority w:val="39"/>
    <w:unhideWhenUsed/>
    <w:qFormat/>
    <w:rsid w:val="0082339F"/>
    <w:pPr>
      <w:outlineLvl w:val="9"/>
    </w:pPr>
  </w:style>
  <w:style w:type="paragraph" w:styleId="TDC1">
    <w:name w:val="toc 1"/>
    <w:basedOn w:val="Normal"/>
    <w:next w:val="Normal"/>
    <w:autoRedefine/>
    <w:uiPriority w:val="39"/>
    <w:unhideWhenUsed/>
    <w:rsid w:val="00036D4B"/>
    <w:pPr>
      <w:spacing w:after="100"/>
    </w:pPr>
  </w:style>
  <w:style w:type="paragraph" w:styleId="TDC2">
    <w:name w:val="toc 2"/>
    <w:basedOn w:val="Normal"/>
    <w:next w:val="Normal"/>
    <w:autoRedefine/>
    <w:uiPriority w:val="39"/>
    <w:unhideWhenUsed/>
    <w:rsid w:val="00036D4B"/>
    <w:pPr>
      <w:spacing w:after="100"/>
      <w:ind w:left="200"/>
    </w:pPr>
  </w:style>
  <w:style w:type="paragraph" w:styleId="TDC3">
    <w:name w:val="toc 3"/>
    <w:basedOn w:val="Normal"/>
    <w:next w:val="Normal"/>
    <w:autoRedefine/>
    <w:uiPriority w:val="39"/>
    <w:unhideWhenUsed/>
    <w:rsid w:val="00036D4B"/>
    <w:pPr>
      <w:spacing w:after="100"/>
      <w:ind w:left="400"/>
    </w:pPr>
  </w:style>
  <w:style w:type="table" w:customStyle="1" w:styleId="TableNormal1">
    <w:name w:val="Table Normal1"/>
    <w:rsid w:val="002F62DF"/>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 w:type="paragraph" w:customStyle="1" w:styleId="CuerpoA">
    <w:name w:val="Cuerpo A"/>
    <w:rsid w:val="002F62DF"/>
    <w:pPr>
      <w:pBdr>
        <w:top w:val="nil"/>
        <w:left w:val="nil"/>
        <w:bottom w:val="nil"/>
        <w:right w:val="nil"/>
        <w:between w:val="nil"/>
        <w:bar w:val="nil"/>
      </w:pBdr>
      <w:spacing w:after="200"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2F62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vice.com/es/video/la-batalla-por-irak-milicias-chiitas-contra-el-estado-islamico-874" TargetMode="External"/><Relationship Id="rId2" Type="http://schemas.openxmlformats.org/officeDocument/2006/relationships/hyperlink" Target="https://www.youtube.com/watch?v=xIX1jOt6_pI" TargetMode="External"/><Relationship Id="rId1" Type="http://schemas.openxmlformats.org/officeDocument/2006/relationships/hyperlink" Target="https://www.youtube.com/watch?v=p0go6O2qqZ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realinstitutoelcano.org/wps/portal/rielcano/contenido?WCM_GLOBAL_CONTEXT=/elcano/elcano_es/zonas_es/asia-pacifico/dt+31-2007" TargetMode="External"/><Relationship Id="rId18" Type="http://schemas.openxmlformats.org/officeDocument/2006/relationships/hyperlink" Target="http://www.dirigentesdigital.com/articulo/mercados/latam/215244/latinoamerica/reconfigura/frente/banco/fondo/brics.html" TargetMode="External"/><Relationship Id="rId26" Type="http://schemas.openxmlformats.org/officeDocument/2006/relationships/hyperlink" Target="http://www.youtube.com/watch?v=XvWtS1EUgGk" TargetMode="External"/><Relationship Id="rId39" Type="http://schemas.openxmlformats.org/officeDocument/2006/relationships/hyperlink" Target="https://www.youtube.com/watch?v=k0esehuXkwg" TargetMode="External"/><Relationship Id="rId21" Type="http://schemas.openxmlformats.org/officeDocument/2006/relationships/hyperlink" Target="http://www.ucdp.uu.se/gpdatabase/search.php" TargetMode="External"/><Relationship Id="rId34" Type="http://schemas.openxmlformats.org/officeDocument/2006/relationships/hyperlink" Target="http://espaciospoliticos.com.ar/el-resurgimiento-de-los-movimientos-nacionalistas/" TargetMode="External"/><Relationship Id="rId42" Type="http://schemas.openxmlformats.org/officeDocument/2006/relationships/hyperlink" Target="http://www.realinstitutoelcano.org/wps/portal/rielcano/contenido?WCM_GLOBAL_CONTEXT=/elcano/elcano_es/zonas_es/ari153-2008" TargetMode="External"/><Relationship Id="rId47" Type="http://schemas.openxmlformats.org/officeDocument/2006/relationships/hyperlink" Target="http://aulaplaneta.planetasaber.com/encyclopedia/default.asp?idpack=8&amp;idpil=000LKS01&amp;ruta=Buscador" TargetMode="External"/><Relationship Id="rId50" Type="http://schemas.openxmlformats.org/officeDocument/2006/relationships/hyperlink" Target="http://aulaplaneta.planetasaber.com/theworld/chronicles/seccions/cards/default.asp?pk=1177&amp;art=94" TargetMode="External"/><Relationship Id="rId55" Type="http://schemas.openxmlformats.org/officeDocument/2006/relationships/hyperlink" Target="http://www.monde-diplomatique.es/?url=editorial/0000856412872168186811102294251000/editorial/?articulo=8ca803e0-5eba-4c95-908f-64a36ee042fd" TargetMode="External"/><Relationship Id="rId63" Type="http://schemas.openxmlformats.org/officeDocument/2006/relationships/hyperlink" Target="http://aulaplaneta.planetasaber.com/theworld/chronicles/seccions/cards/default.asp?art=94&amp;pk=1768" TargetMode="External"/><Relationship Id="rId68" Type="http://schemas.openxmlformats.org/officeDocument/2006/relationships/hyperlink" Target="http://www.lacrisisdelahistoria.com/guerra-de-afganistan/"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youtube.com/watch?v=nBYlMC1c_lQ" TargetMode="External"/><Relationship Id="rId2" Type="http://schemas.openxmlformats.org/officeDocument/2006/relationships/numbering" Target="numbering.xml"/><Relationship Id="rId16" Type="http://schemas.openxmlformats.org/officeDocument/2006/relationships/hyperlink" Target="http://www.bbc.co.uk/mundo/noticias/2011/12/111202_video_brics_adonde_van_med.shtml" TargetMode="External"/><Relationship Id="rId29" Type="http://schemas.openxmlformats.org/officeDocument/2006/relationships/hyperlink" Target="http://www.americaeconomia.com/analisis-opinion/los-conflictos-separatistas-en-el-mundo" TargetMode="External"/><Relationship Id="rId11" Type="http://schemas.openxmlformats.org/officeDocument/2006/relationships/hyperlink" Target="http://www.nuevatribuna.es/articulo/mundo/-que-son-los-brics/20130510141412091961.html" TargetMode="External"/><Relationship Id="rId24" Type="http://schemas.openxmlformats.org/officeDocument/2006/relationships/hyperlink" Target="http://www.passia.org/palestine_facts/MAPS/0_pal_facts_MAPS.htm" TargetMode="External"/><Relationship Id="rId32" Type="http://schemas.openxmlformats.org/officeDocument/2006/relationships/hyperlink" Target="http://www.elmundo.es/internacional/2014/05/21/537cdf82e2704e57098b4573.html" TargetMode="External"/><Relationship Id="rId37" Type="http://schemas.openxmlformats.org/officeDocument/2006/relationships/hyperlink" Target="http://actualidad.rt.com/actualidad/view/146709-rusia-putin-china-nuevo-orden-mundial" TargetMode="External"/><Relationship Id="rId40" Type="http://schemas.openxmlformats.org/officeDocument/2006/relationships/hyperlink" Target="http://hispanicasaber.planetasaber.com/theworld/chronicles/seccions/cards/default.asp?art=94&amp;pk=2568" TargetMode="External"/><Relationship Id="rId45" Type="http://schemas.openxmlformats.org/officeDocument/2006/relationships/hyperlink" Target="http://www.bbc.com/mundo/noticias/2010/10/101019_chechenia_ataque_analisis_lh.shtml" TargetMode="External"/><Relationship Id="rId53" Type="http://schemas.openxmlformats.org/officeDocument/2006/relationships/hyperlink" Target="http://hispanicasaber.planetasaber.com/theworld/chronicles/seccions/cards/default.asp?art=94&amp;pk=1732" TargetMode="External"/><Relationship Id="rId58" Type="http://schemas.openxmlformats.org/officeDocument/2006/relationships/hyperlink" Target="http://www.rtve.es/noticias/revueltas-arabes/" TargetMode="External"/><Relationship Id="rId66" Type="http://schemas.openxmlformats.org/officeDocument/2006/relationships/hyperlink" Target="http://article.wn.com/view/2013/11/13/ONU_Aumenta_produccion_de_opio_en_Afganistan/"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hina-files.com/" TargetMode="External"/><Relationship Id="rId23" Type="http://schemas.openxmlformats.org/officeDocument/2006/relationships/hyperlink" Target="http://gsp.yale.edu/" TargetMode="External"/><Relationship Id="rId28" Type="http://schemas.openxmlformats.org/officeDocument/2006/relationships/hyperlink" Target="http://internacional.elpais.com/internacional/2014/12/05/actualidad/1417804181_973994.html" TargetMode="External"/><Relationship Id="rId36" Type="http://schemas.openxmlformats.org/officeDocument/2006/relationships/hyperlink" Target="http://profesores.aulaplaneta.com/AuxPages/RecursoProfesor.aspx?IdGuion=14722&amp;IdRecurso=755163&amp;Transparent=on" TargetMode="External"/><Relationship Id="rId49" Type="http://schemas.openxmlformats.org/officeDocument/2006/relationships/hyperlink" Target="http://aulaplaneta.planetasaber.com/theworld/chronicles/seccions/cards/default.asp?pk=2161&amp;art=94" TargetMode="External"/><Relationship Id="rId57" Type="http://schemas.openxmlformats.org/officeDocument/2006/relationships/hyperlink" Target="http://www.letraslibres.com/revista/dossier/primavera-arabe" TargetMode="External"/><Relationship Id="rId61" Type="http://schemas.openxmlformats.org/officeDocument/2006/relationships/hyperlink" Target="http://www.ipsnoticias.net/1999/03/eeuu-medios-perpetuan-imagen-negativa-de-musulmanes-segun-onu/" TargetMode="External"/><Relationship Id="rId10" Type="http://schemas.openxmlformats.org/officeDocument/2006/relationships/hyperlink" Target="http://www.alainet.org/es/active/30365" TargetMode="External"/><Relationship Id="rId19" Type="http://schemas.openxmlformats.org/officeDocument/2006/relationships/hyperlink" Target="http://elpais.com/diario/2010/07/05/internacional/1278280810_850215.html" TargetMode="External"/><Relationship Id="rId31" Type="http://schemas.openxmlformats.org/officeDocument/2006/relationships/hyperlink" Target="http://elpais.com/elpais/2014/06/13/opinion/1402682304_698225.html" TargetMode="External"/><Relationship Id="rId44" Type="http://schemas.openxmlformats.org/officeDocument/2006/relationships/hyperlink" Target="http://www.elperiodicodearagon.com/noticias/internacional/chechenia-vota-futuro-presion-guerrilla-separatista_47728.html" TargetMode="External"/><Relationship Id="rId52" Type="http://schemas.openxmlformats.org/officeDocument/2006/relationships/hyperlink" Target="https://www.youtube.com/watch?v=WrAnbJWebVg" TargetMode="External"/><Relationship Id="rId60" Type="http://schemas.openxmlformats.org/officeDocument/2006/relationships/hyperlink" Target="http://noticias.lainformacion.com/mundo/nueve-mapas-para-entender-siria-y-la-guerra-civil-que-asola-al-pais-desde-hace-4-anos_lsU19h0rOw8y7awo26BKr3/" TargetMode="External"/><Relationship Id="rId65" Type="http://schemas.openxmlformats.org/officeDocument/2006/relationships/hyperlink" Target="http://eurasianhub.com/2013/09/25/negociaciones-entre-washington-y-teheran/" TargetMode="External"/><Relationship Id="rId73" Type="http://schemas.openxmlformats.org/officeDocument/2006/relationships/hyperlink" Target="http://elpais.com/elpais/2013/12/27/media/1388174643_201224.html" TargetMode="External"/><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hispanicasaber.planetasaber.com/theworld/chronicles/seccions/cards/default.asp?art=94&amp;pk=3202" TargetMode="External"/><Relationship Id="rId22" Type="http://schemas.openxmlformats.org/officeDocument/2006/relationships/hyperlink" Target="http://hispanicasaber.planetasaber.com/theworld/chronicles/seccions/cards/default.asp?art=94&amp;pk=1223" TargetMode="External"/><Relationship Id="rId27" Type="http://schemas.openxmlformats.org/officeDocument/2006/relationships/hyperlink" Target="http://www.bbc.com/mundo/noticias/2014/02/140210_guerras_victimas" TargetMode="External"/><Relationship Id="rId30" Type="http://schemas.openxmlformats.org/officeDocument/2006/relationships/hyperlink" Target="http://cvisaacs.univalle.edu.co/index.php?option=com_content&amp;view=article&amp;id=3503:sobre-la-guerra&amp;catid=374&amp;Itemid=101123" TargetMode="External"/><Relationship Id="rId35" Type="http://schemas.openxmlformats.org/officeDocument/2006/relationships/hyperlink" Target="http://elordenmundial.com/regiones/europa/frente-nacional-el-primer-partido-de-francia/" TargetMode="External"/><Relationship Id="rId43" Type="http://schemas.openxmlformats.org/officeDocument/2006/relationships/hyperlink" Target="http://www.elmundo.es/elmundo/2008/08/13/internacional/1218636279.html" TargetMode="External"/><Relationship Id="rId48" Type="http://schemas.openxmlformats.org/officeDocument/2006/relationships/hyperlink" Target="http://aulaplaneta.planetasaber.com/theworld/chronicles/seccions/cards/default.asp?pk=1686&amp;art=94" TargetMode="External"/><Relationship Id="rId56" Type="http://schemas.openxmlformats.org/officeDocument/2006/relationships/hyperlink" Target="http://www.webislam.com/articulos/61851-el_viento_de_la_primavera_arabe.html" TargetMode="External"/><Relationship Id="rId64" Type="http://schemas.openxmlformats.org/officeDocument/2006/relationships/hyperlink" Target="http://www.rtve.es/noticias/20150709/cronologia-crisis-nuclear-irani/331836.shtml" TargetMode="External"/><Relationship Id="rId69" Type="http://schemas.openxmlformats.org/officeDocument/2006/relationships/hyperlink" Target="http://www.eleconomista.es/africa/noticias/2038389/04/10/12-miembros-de-Al-Qaeda-se-pasan-de-Yemen-a-Somalia-para-entrenar-a-rebeldes-somalies.html" TargetMode="External"/><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actualidad.rt.com/actualidad/167320-sunitas-chiies-diferencias-conflicto" TargetMode="External"/><Relationship Id="rId72" Type="http://schemas.openxmlformats.org/officeDocument/2006/relationships/hyperlink" Target="http://www.elespectador.com/noticias/elmundo/estado-islamico-amenaza-se-extiende-articulo-546054"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art=25&amp;pk=1461&amp;DATA=kcH6ZLRZCmYo4JgQfq7QOMBI7W7r2zH9PU2qbYpKVCzh5k4z8AJJne0zjd%2fm6gQv"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www.bbc.co.uk/spanish/specials/1019_israel/page10.shtml" TargetMode="External"/><Relationship Id="rId33" Type="http://schemas.openxmlformats.org/officeDocument/2006/relationships/hyperlink" Target="http://profesores.aulaplaneta.com/AuxPages/RecursoProfesor.aspx?IdGuion=14229&amp;IdRecurso=734260&amp;Transparent=on" TargetMode="External"/><Relationship Id="rId38" Type="http://schemas.openxmlformats.org/officeDocument/2006/relationships/hyperlink" Target="http://internacional.elpais.com/internacional/2011/10/04/actualidad/1317721258_290067.html" TargetMode="External"/><Relationship Id="rId46" Type="http://schemas.openxmlformats.org/officeDocument/2006/relationships/hyperlink" Target="http://historiaybiografias.com/sunitas/" TargetMode="External"/><Relationship Id="rId59" Type="http://schemas.openxmlformats.org/officeDocument/2006/relationships/hyperlink" Target="http://aulaplaneta.planetasaber.com/theworld/chronicles/seccions/cards/default.asp?art=94&amp;pk=2954" TargetMode="External"/><Relationship Id="rId67" Type="http://schemas.openxmlformats.org/officeDocument/2006/relationships/hyperlink" Target="http://aulaplaneta.planetasaber.com/theworld/chronicles/seccions/cards/default.asp?art=94&amp;pk=3296"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s://www.youtube.com/watch?v=EdIjwvd-XYw" TargetMode="External"/><Relationship Id="rId54" Type="http://schemas.openxmlformats.org/officeDocument/2006/relationships/hyperlink" Target="http://www.elpais.com/especial/revueltas-en-el-mundo-arabe/" TargetMode="External"/><Relationship Id="rId62" Type="http://schemas.openxmlformats.org/officeDocument/2006/relationships/hyperlink" Target="http://hispanicasaber.planetasaber.com/theworld/chronicles/seccions/cards/default.asp?art=94&amp;pk=2282" TargetMode="External"/><Relationship Id="rId70" Type="http://schemas.openxmlformats.org/officeDocument/2006/relationships/hyperlink" Target="http://aulaplaneta.planetasaber.com/theworld/chronicles/seccions/cards/default.asp?art=94&amp;pk=2113"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BE41-D829-4603-88AD-363064CE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27525</Words>
  <Characters>151388</Characters>
  <Application>Microsoft Office Word</Application>
  <DocSecurity>0</DocSecurity>
  <Lines>1261</Lines>
  <Paragraphs>357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178556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4</cp:revision>
  <cp:lastPrinted>2015-03-10T19:49:00Z</cp:lastPrinted>
  <dcterms:created xsi:type="dcterms:W3CDTF">2015-08-10T17:34:00Z</dcterms:created>
  <dcterms:modified xsi:type="dcterms:W3CDTF">2015-08-12T18:04:00Z</dcterms:modified>
</cp:coreProperties>
</file>