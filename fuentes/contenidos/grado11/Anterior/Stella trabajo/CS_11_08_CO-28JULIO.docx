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54C0705" w14:textId="77777777" w:rsidR="009E41D2" w:rsidRDefault="009E41D2">
      <w:pPr>
        <w:widowControl w:val="0"/>
        <w:tabs>
          <w:tab w:val="left" w:pos="220"/>
          <w:tab w:val="left" w:pos="720"/>
        </w:tabs>
        <w:spacing w:after="0" w:line="240" w:lineRule="auto"/>
        <w:jc w:val="both"/>
      </w:pPr>
    </w:p>
    <w:p w14:paraId="50B5EE42" w14:textId="77777777" w:rsidR="009E41D2" w:rsidRDefault="009E41D2">
      <w:pPr>
        <w:widowControl w:val="0"/>
        <w:tabs>
          <w:tab w:val="left" w:pos="220"/>
          <w:tab w:val="left" w:pos="720"/>
        </w:tabs>
        <w:spacing w:after="0" w:line="240" w:lineRule="auto"/>
        <w:jc w:val="both"/>
      </w:pPr>
    </w:p>
    <w:p w14:paraId="6E823097" w14:textId="77777777" w:rsidR="009E41D2" w:rsidRDefault="006F4F4A">
      <w:pPr>
        <w:tabs>
          <w:tab w:val="right" w:pos="8828"/>
        </w:tabs>
        <w:spacing w:after="0"/>
      </w:pPr>
      <w:hyperlink w:anchor="h.gjdgxs">
        <w:r>
          <w:rPr>
            <w:color w:val="0000FF"/>
            <w:u w:val="single"/>
          </w:rPr>
          <w:t>1 Los espacios de socialización</w:t>
        </w:r>
      </w:hyperlink>
      <w:hyperlink w:anchor="h.gjdgxs"/>
    </w:p>
    <w:p w14:paraId="138F1029" w14:textId="77777777" w:rsidR="009E41D2" w:rsidRDefault="006F4F4A">
      <w:pPr>
        <w:tabs>
          <w:tab w:val="right" w:pos="8828"/>
        </w:tabs>
        <w:spacing w:after="0"/>
        <w:ind w:left="200"/>
      </w:pPr>
      <w:hyperlink w:anchor="h.30j0zll">
        <w:r>
          <w:rPr>
            <w:color w:val="0000FF"/>
            <w:u w:val="single"/>
          </w:rPr>
          <w:t>1.1 La familia</w:t>
        </w:r>
      </w:hyperlink>
      <w:hyperlink w:anchor="h.30j0zll"/>
    </w:p>
    <w:p w14:paraId="726BBFBF" w14:textId="77777777" w:rsidR="009E41D2" w:rsidRDefault="006F4F4A">
      <w:pPr>
        <w:tabs>
          <w:tab w:val="right" w:pos="8828"/>
        </w:tabs>
        <w:spacing w:after="0"/>
        <w:ind w:left="200"/>
      </w:pPr>
      <w:hyperlink w:anchor="h.1fob9te">
        <w:r>
          <w:rPr>
            <w:color w:val="0000FF"/>
            <w:u w:val="single"/>
          </w:rPr>
          <w:t>1.2 La escuela</w:t>
        </w:r>
      </w:hyperlink>
      <w:hyperlink w:anchor="h.1fob9te"/>
    </w:p>
    <w:p w14:paraId="2AA7EDD6" w14:textId="77777777" w:rsidR="009E41D2" w:rsidRDefault="006F4F4A">
      <w:pPr>
        <w:tabs>
          <w:tab w:val="right" w:pos="8828"/>
        </w:tabs>
        <w:spacing w:after="0"/>
        <w:ind w:left="200"/>
      </w:pPr>
      <w:hyperlink w:anchor="h.3znysh7">
        <w:r>
          <w:rPr>
            <w:color w:val="0000FF"/>
            <w:u w:val="single"/>
          </w:rPr>
          <w:t>1.3 Los grupos de pares</w:t>
        </w:r>
      </w:hyperlink>
      <w:hyperlink w:anchor="h.3znysh7"/>
    </w:p>
    <w:p w14:paraId="075BF081" w14:textId="77777777" w:rsidR="009E41D2" w:rsidRDefault="006F4F4A">
      <w:pPr>
        <w:tabs>
          <w:tab w:val="right" w:pos="8828"/>
        </w:tabs>
        <w:spacing w:after="0"/>
        <w:ind w:left="200"/>
      </w:pPr>
      <w:hyperlink w:anchor="h.2et92p0">
        <w:r>
          <w:rPr>
            <w:color w:val="0000FF"/>
            <w:u w:val="single"/>
          </w:rPr>
          <w:t>1.4 Los espacios virtuales</w:t>
        </w:r>
      </w:hyperlink>
      <w:hyperlink w:anchor="h.2et92p0"/>
    </w:p>
    <w:p w14:paraId="6D263C75" w14:textId="77777777" w:rsidR="009E41D2" w:rsidRDefault="006F4F4A">
      <w:pPr>
        <w:tabs>
          <w:tab w:val="right" w:pos="8828"/>
        </w:tabs>
        <w:spacing w:after="0"/>
        <w:ind w:left="200"/>
      </w:pPr>
      <w:hyperlink w:anchor="h.tyjcwt">
        <w:r>
          <w:rPr>
            <w:color w:val="0000FF"/>
            <w:u w:val="single"/>
          </w:rPr>
          <w:t>1.5 Consolidación</w:t>
        </w:r>
      </w:hyperlink>
      <w:hyperlink w:anchor="h.tyjcwt"/>
    </w:p>
    <w:p w14:paraId="6EEA4C29" w14:textId="77777777" w:rsidR="009E41D2" w:rsidRDefault="006F4F4A">
      <w:pPr>
        <w:tabs>
          <w:tab w:val="right" w:pos="8828"/>
        </w:tabs>
        <w:spacing w:after="0"/>
      </w:pPr>
      <w:hyperlink w:anchor="h.3dy6vkm">
        <w:r>
          <w:rPr>
            <w:color w:val="0000FF"/>
            <w:u w:val="single"/>
          </w:rPr>
          <w:t>2 Las sociedades humanas</w:t>
        </w:r>
      </w:hyperlink>
      <w:hyperlink w:anchor="h.3dy6vkm"/>
    </w:p>
    <w:p w14:paraId="2D78C43F" w14:textId="77777777" w:rsidR="009E41D2" w:rsidRDefault="006F4F4A">
      <w:pPr>
        <w:tabs>
          <w:tab w:val="right" w:pos="8828"/>
        </w:tabs>
        <w:spacing w:after="0"/>
        <w:ind w:left="200"/>
      </w:pPr>
      <w:hyperlink w:anchor="h.1t3h5sf">
        <w:r>
          <w:rPr>
            <w:color w:val="0000FF"/>
            <w:u w:val="single"/>
          </w:rPr>
          <w:t>2.1 Los tipos de sociedad</w:t>
        </w:r>
      </w:hyperlink>
      <w:hyperlink w:anchor="h.1t3h5sf"/>
    </w:p>
    <w:p w14:paraId="0D0D6867" w14:textId="77777777" w:rsidR="009E41D2" w:rsidRDefault="006F4F4A">
      <w:pPr>
        <w:tabs>
          <w:tab w:val="right" w:pos="8828"/>
        </w:tabs>
        <w:spacing w:after="0"/>
        <w:ind w:left="400"/>
      </w:pPr>
      <w:hyperlink w:anchor="h.4d34og8">
        <w:r>
          <w:rPr>
            <w:color w:val="0000FF"/>
            <w:u w:val="single"/>
          </w:rPr>
          <w:t>2.1.1 En función de su estructura social</w:t>
        </w:r>
      </w:hyperlink>
      <w:hyperlink w:anchor="h.4d34og8"/>
    </w:p>
    <w:p w14:paraId="566ADDC8" w14:textId="77777777" w:rsidR="009E41D2" w:rsidRDefault="006F4F4A">
      <w:pPr>
        <w:tabs>
          <w:tab w:val="right" w:pos="8828"/>
        </w:tabs>
        <w:spacing w:after="0"/>
        <w:ind w:left="400"/>
      </w:pPr>
      <w:hyperlink w:anchor="h.2s8eyo1">
        <w:r>
          <w:rPr>
            <w:color w:val="0000FF"/>
            <w:u w:val="single"/>
          </w:rPr>
          <w:t>2.1.2 En función de su estructura económica</w:t>
        </w:r>
      </w:hyperlink>
      <w:hyperlink w:anchor="h.2s8eyo1"/>
    </w:p>
    <w:p w14:paraId="5CCB1B7E" w14:textId="77777777" w:rsidR="009E41D2" w:rsidRDefault="006F4F4A">
      <w:pPr>
        <w:tabs>
          <w:tab w:val="right" w:pos="8828"/>
        </w:tabs>
        <w:spacing w:after="0"/>
        <w:ind w:left="200"/>
      </w:pPr>
      <w:hyperlink w:anchor="h.3rdcrjn">
        <w:r>
          <w:rPr>
            <w:color w:val="0000FF"/>
            <w:u w:val="single"/>
          </w:rPr>
          <w:t>2.2 La sociedad y la cultura</w:t>
        </w:r>
      </w:hyperlink>
      <w:hyperlink w:anchor="h.3rdcrjn"/>
    </w:p>
    <w:p w14:paraId="76EAA8CE" w14:textId="77777777" w:rsidR="009E41D2" w:rsidRDefault="006F4F4A">
      <w:pPr>
        <w:tabs>
          <w:tab w:val="right" w:pos="8828"/>
        </w:tabs>
        <w:spacing w:after="0"/>
        <w:ind w:left="400"/>
      </w:pPr>
      <w:hyperlink w:anchor="h.26in1rg">
        <w:r>
          <w:rPr>
            <w:color w:val="0000FF"/>
            <w:u w:val="single"/>
          </w:rPr>
          <w:t>2.2.1 La diversidad cultural en el mundo</w:t>
        </w:r>
      </w:hyperlink>
      <w:hyperlink w:anchor="h.26in1rg"/>
    </w:p>
    <w:p w14:paraId="235AE697" w14:textId="77777777" w:rsidR="009E41D2" w:rsidRDefault="006F4F4A">
      <w:pPr>
        <w:tabs>
          <w:tab w:val="right" w:pos="8828"/>
        </w:tabs>
        <w:spacing w:after="0"/>
        <w:ind w:left="400"/>
      </w:pPr>
      <w:hyperlink w:anchor="h.lnxbz9">
        <w:r>
          <w:rPr>
            <w:color w:val="0000FF"/>
            <w:u w:val="single"/>
          </w:rPr>
          <w:t>2.2.2 La diversidad cultural en Colombia</w:t>
        </w:r>
      </w:hyperlink>
      <w:hyperlink w:anchor="h.lnxbz9"/>
    </w:p>
    <w:p w14:paraId="714CFD27" w14:textId="77777777" w:rsidR="009E41D2" w:rsidRDefault="006F4F4A">
      <w:pPr>
        <w:tabs>
          <w:tab w:val="right" w:pos="8828"/>
        </w:tabs>
        <w:spacing w:after="0"/>
        <w:ind w:left="400"/>
      </w:pPr>
      <w:hyperlink w:anchor="h.35nkun2">
        <w:r>
          <w:rPr>
            <w:color w:val="0000FF"/>
            <w:u w:val="single"/>
          </w:rPr>
          <w:t>2.2.3 La cultura d</w:t>
        </w:r>
        <w:r>
          <w:rPr>
            <w:color w:val="0000FF"/>
            <w:u w:val="single"/>
          </w:rPr>
          <w:t>e masas</w:t>
        </w:r>
      </w:hyperlink>
      <w:hyperlink w:anchor="h.35nkun2"/>
    </w:p>
    <w:p w14:paraId="3198BA41" w14:textId="77777777" w:rsidR="009E41D2" w:rsidRDefault="006F4F4A">
      <w:pPr>
        <w:tabs>
          <w:tab w:val="right" w:pos="8828"/>
        </w:tabs>
        <w:spacing w:after="0"/>
        <w:ind w:left="200"/>
      </w:pPr>
      <w:hyperlink w:anchor="h.1ksv4uv">
        <w:r>
          <w:rPr>
            <w:color w:val="0000FF"/>
            <w:u w:val="single"/>
          </w:rPr>
          <w:t>2.3 Consolidación</w:t>
        </w:r>
      </w:hyperlink>
      <w:hyperlink w:anchor="h.1ksv4uv"/>
    </w:p>
    <w:p w14:paraId="4B2E1778" w14:textId="77777777" w:rsidR="009E41D2" w:rsidRDefault="006F4F4A">
      <w:pPr>
        <w:tabs>
          <w:tab w:val="right" w:pos="8828"/>
        </w:tabs>
        <w:spacing w:after="0"/>
      </w:pPr>
      <w:hyperlink w:anchor="h.44sinio">
        <w:r>
          <w:rPr>
            <w:color w:val="0000FF"/>
            <w:u w:val="single"/>
          </w:rPr>
          <w:t>3 Los problemas y los conflictos sociales</w:t>
        </w:r>
      </w:hyperlink>
      <w:hyperlink w:anchor="h.44sinio"/>
    </w:p>
    <w:p w14:paraId="424737DA" w14:textId="77777777" w:rsidR="009E41D2" w:rsidRDefault="006F4F4A">
      <w:pPr>
        <w:tabs>
          <w:tab w:val="right" w:pos="8828"/>
        </w:tabs>
        <w:spacing w:after="0"/>
        <w:ind w:left="200"/>
      </w:pPr>
      <w:hyperlink w:anchor="h.2jxsxqh">
        <w:r>
          <w:rPr>
            <w:color w:val="0000FF"/>
            <w:u w:val="single"/>
          </w:rPr>
          <w:t>3.1 Económicos</w:t>
        </w:r>
      </w:hyperlink>
      <w:hyperlink w:anchor="h.2jxsxqh"/>
    </w:p>
    <w:p w14:paraId="41367731" w14:textId="77777777" w:rsidR="009E41D2" w:rsidRDefault="006F4F4A">
      <w:pPr>
        <w:tabs>
          <w:tab w:val="right" w:pos="8828"/>
        </w:tabs>
        <w:spacing w:after="0"/>
        <w:ind w:left="200"/>
      </w:pPr>
      <w:hyperlink w:anchor="h.z337ya">
        <w:r>
          <w:rPr>
            <w:color w:val="0000FF"/>
            <w:u w:val="single"/>
          </w:rPr>
          <w:t>3.2 Ideológicos</w:t>
        </w:r>
      </w:hyperlink>
      <w:hyperlink w:anchor="h.z337ya"/>
    </w:p>
    <w:p w14:paraId="61877A33" w14:textId="77777777" w:rsidR="009E41D2" w:rsidRDefault="006F4F4A">
      <w:pPr>
        <w:tabs>
          <w:tab w:val="right" w:pos="8828"/>
        </w:tabs>
        <w:spacing w:after="0"/>
        <w:ind w:left="200"/>
      </w:pPr>
      <w:hyperlink w:anchor="h.3j2qqm3">
        <w:r>
          <w:rPr>
            <w:color w:val="0000FF"/>
            <w:u w:val="single"/>
          </w:rPr>
          <w:t>3.3 Políticos</w:t>
        </w:r>
      </w:hyperlink>
      <w:hyperlink w:anchor="h.3j2qqm3"/>
    </w:p>
    <w:p w14:paraId="2567E9D8" w14:textId="77777777" w:rsidR="009E41D2" w:rsidRDefault="006F4F4A">
      <w:pPr>
        <w:tabs>
          <w:tab w:val="right" w:pos="8828"/>
        </w:tabs>
        <w:spacing w:after="0"/>
        <w:ind w:left="200"/>
      </w:pPr>
      <w:hyperlink w:anchor="h.1y810tw">
        <w:r>
          <w:rPr>
            <w:color w:val="0000FF"/>
            <w:u w:val="single"/>
          </w:rPr>
          <w:t>3.4 Culturales</w:t>
        </w:r>
      </w:hyperlink>
      <w:hyperlink w:anchor="h.1y810tw"/>
    </w:p>
    <w:p w14:paraId="1E82CBDA" w14:textId="77777777" w:rsidR="009E41D2" w:rsidRDefault="006F4F4A">
      <w:pPr>
        <w:tabs>
          <w:tab w:val="right" w:pos="8828"/>
        </w:tabs>
        <w:spacing w:after="0"/>
        <w:ind w:left="200"/>
      </w:pPr>
      <w:hyperlink w:anchor="h.4i7ojhp">
        <w:r>
          <w:rPr>
            <w:color w:val="0000FF"/>
            <w:u w:val="single"/>
          </w:rPr>
          <w:t>3.5 Consolidación</w:t>
        </w:r>
      </w:hyperlink>
      <w:hyperlink w:anchor="h.4i7ojhp"/>
    </w:p>
    <w:p w14:paraId="1AD32F82" w14:textId="77777777" w:rsidR="009E41D2" w:rsidRDefault="006F4F4A">
      <w:pPr>
        <w:tabs>
          <w:tab w:val="right" w:pos="8828"/>
        </w:tabs>
        <w:spacing w:after="0"/>
      </w:pPr>
      <w:hyperlink w:anchor="h.2xcytpi">
        <w:r>
          <w:rPr>
            <w:color w:val="0000FF"/>
            <w:u w:val="single"/>
          </w:rPr>
          <w:t>4 Las transformaciones sociales</w:t>
        </w:r>
      </w:hyperlink>
      <w:hyperlink w:anchor="h.2xcytpi"/>
    </w:p>
    <w:p w14:paraId="32D24261" w14:textId="77777777" w:rsidR="009E41D2" w:rsidRDefault="006F4F4A">
      <w:pPr>
        <w:tabs>
          <w:tab w:val="right" w:pos="8828"/>
        </w:tabs>
        <w:spacing w:after="0"/>
        <w:ind w:left="200"/>
      </w:pPr>
      <w:hyperlink w:anchor="h.1ci93xb">
        <w:r>
          <w:rPr>
            <w:color w:val="0000FF"/>
            <w:u w:val="single"/>
          </w:rPr>
          <w:t>4.1 Los grandes cambios del siglo XX</w:t>
        </w:r>
      </w:hyperlink>
      <w:hyperlink w:anchor="h.1ci93xb"/>
    </w:p>
    <w:p w14:paraId="474946E6" w14:textId="77777777" w:rsidR="009E41D2" w:rsidRDefault="006F4F4A">
      <w:pPr>
        <w:tabs>
          <w:tab w:val="right" w:pos="8828"/>
        </w:tabs>
        <w:spacing w:after="0"/>
        <w:ind w:left="200"/>
      </w:pPr>
      <w:hyperlink w:anchor="h.2bn6wsx">
        <w:r>
          <w:rPr>
            <w:color w:val="0000FF"/>
            <w:u w:val="single"/>
          </w:rPr>
          <w:t>4.2  El reajuste del Estado</w:t>
        </w:r>
      </w:hyperlink>
      <w:hyperlink w:anchor="h.2bn6wsx"/>
    </w:p>
    <w:p w14:paraId="6131C037" w14:textId="77777777" w:rsidR="009E41D2" w:rsidRDefault="006F4F4A">
      <w:pPr>
        <w:tabs>
          <w:tab w:val="right" w:pos="8828"/>
        </w:tabs>
        <w:spacing w:after="0"/>
        <w:ind w:left="400"/>
      </w:pPr>
      <w:hyperlink w:anchor="h.qsh70q">
        <w:r>
          <w:rPr>
            <w:color w:val="0000FF"/>
            <w:u w:val="single"/>
          </w:rPr>
          <w:t>4.2.1  El Estado de bienestar</w:t>
        </w:r>
      </w:hyperlink>
      <w:hyperlink w:anchor="h.qsh70q"/>
    </w:p>
    <w:p w14:paraId="4CA7F5F1" w14:textId="77777777" w:rsidR="009E41D2" w:rsidRDefault="006F4F4A">
      <w:pPr>
        <w:tabs>
          <w:tab w:val="right" w:pos="8828"/>
        </w:tabs>
        <w:spacing w:after="0"/>
        <w:ind w:left="400"/>
      </w:pPr>
      <w:hyperlink w:anchor="h.3as4poj">
        <w:r>
          <w:rPr>
            <w:color w:val="0000FF"/>
            <w:u w:val="single"/>
          </w:rPr>
          <w:t>4.2.2  El Estado social de derecho</w:t>
        </w:r>
      </w:hyperlink>
      <w:hyperlink w:anchor="h.3as4poj"/>
    </w:p>
    <w:p w14:paraId="6292F0F8" w14:textId="77777777" w:rsidR="009E41D2" w:rsidRDefault="006F4F4A">
      <w:pPr>
        <w:tabs>
          <w:tab w:val="right" w:pos="8828"/>
        </w:tabs>
        <w:spacing w:after="0"/>
        <w:ind w:left="200"/>
      </w:pPr>
      <w:hyperlink w:anchor="h.1pxezwc">
        <w:r>
          <w:rPr>
            <w:color w:val="0000FF"/>
            <w:u w:val="single"/>
          </w:rPr>
          <w:t>4.3 Consolidación</w:t>
        </w:r>
      </w:hyperlink>
      <w:hyperlink w:anchor="h.1pxezwc"/>
    </w:p>
    <w:p w14:paraId="3A3352CE" w14:textId="77777777" w:rsidR="009E41D2" w:rsidRDefault="006F4F4A">
      <w:pPr>
        <w:tabs>
          <w:tab w:val="right" w:pos="8828"/>
        </w:tabs>
        <w:spacing w:after="0"/>
      </w:pPr>
      <w:hyperlink w:anchor="h.49x2ik5">
        <w:r>
          <w:rPr>
            <w:color w:val="0000FF"/>
            <w:u w:val="single"/>
          </w:rPr>
          <w:t>5 Competencias</w:t>
        </w:r>
      </w:hyperlink>
      <w:hyperlink w:anchor="h.49x2ik5"/>
    </w:p>
    <w:p w14:paraId="5DFC7436" w14:textId="77777777" w:rsidR="009E41D2" w:rsidRDefault="006F4F4A">
      <w:pPr>
        <w:tabs>
          <w:tab w:val="right" w:pos="8828"/>
        </w:tabs>
        <w:spacing w:after="0"/>
        <w:ind w:left="200"/>
      </w:pPr>
      <w:r>
        <w:rPr>
          <w:color w:val="0000FF"/>
          <w:u w:val="single"/>
        </w:rPr>
        <w:t>Competencias</w:t>
      </w:r>
    </w:p>
    <w:p w14:paraId="3903317B" w14:textId="77777777" w:rsidR="009E41D2" w:rsidRDefault="006F4F4A">
      <w:pPr>
        <w:tabs>
          <w:tab w:val="right" w:pos="8828"/>
        </w:tabs>
        <w:spacing w:after="0"/>
        <w:ind w:left="200"/>
      </w:pPr>
      <w:hyperlink w:anchor="h.2p2csry">
        <w:r>
          <w:rPr>
            <w:color w:val="0000FF"/>
            <w:u w:val="single"/>
          </w:rPr>
          <w:t>Proyecto</w:t>
        </w:r>
      </w:hyperlink>
      <w:hyperlink w:anchor="h.2p2csry"/>
    </w:p>
    <w:p w14:paraId="4A8E0ACF" w14:textId="77777777" w:rsidR="009E41D2" w:rsidRDefault="006F4F4A">
      <w:pPr>
        <w:tabs>
          <w:tab w:val="right" w:pos="8828"/>
        </w:tabs>
        <w:spacing w:after="0"/>
      </w:pPr>
      <w:hyperlink w:anchor="h.147n2zr">
        <w:r>
          <w:rPr>
            <w:color w:val="0000FF"/>
            <w:u w:val="single"/>
          </w:rPr>
          <w:t>* Fin de tema</w:t>
        </w:r>
      </w:hyperlink>
      <w:hyperlink w:anchor="h.147n2zr"/>
    </w:p>
    <w:p w14:paraId="464179D8" w14:textId="77777777" w:rsidR="009E41D2" w:rsidRDefault="006F4F4A">
      <w:pPr>
        <w:tabs>
          <w:tab w:val="right" w:pos="8828"/>
        </w:tabs>
        <w:spacing w:after="0"/>
        <w:ind w:left="200"/>
      </w:pPr>
      <w:hyperlink w:anchor="h.3o7alnk">
        <w:r>
          <w:rPr>
            <w:color w:val="0000FF"/>
            <w:u w:val="single"/>
          </w:rPr>
          <w:t>Mapa conceptual</w:t>
        </w:r>
      </w:hyperlink>
      <w:hyperlink w:anchor="h.3o7alnk"/>
    </w:p>
    <w:p w14:paraId="58EC3AB8" w14:textId="77777777" w:rsidR="009E41D2" w:rsidRDefault="006F4F4A">
      <w:pPr>
        <w:tabs>
          <w:tab w:val="right" w:pos="8828"/>
        </w:tabs>
        <w:spacing w:after="0"/>
        <w:ind w:left="200"/>
      </w:pPr>
      <w:hyperlink w:anchor="h.23ckvvd">
        <w:r>
          <w:rPr>
            <w:color w:val="0000FF"/>
            <w:u w:val="single"/>
          </w:rPr>
          <w:t>Evaluación</w:t>
        </w:r>
      </w:hyperlink>
      <w:hyperlink w:anchor="h.23ckvvd"/>
    </w:p>
    <w:p w14:paraId="79958A38" w14:textId="77777777" w:rsidR="009E41D2" w:rsidRDefault="006F4F4A">
      <w:pPr>
        <w:tabs>
          <w:tab w:val="right" w:pos="8828"/>
        </w:tabs>
        <w:spacing w:after="0"/>
        <w:ind w:left="200"/>
      </w:pPr>
      <w:hyperlink w:anchor="h.ihv636">
        <w:r>
          <w:rPr>
            <w:color w:val="0000FF"/>
            <w:u w:val="single"/>
          </w:rPr>
          <w:t>Webs de referencia</w:t>
        </w:r>
      </w:hyperlink>
      <w:hyperlink w:anchor="h.ihv636"/>
    </w:p>
    <w:p w14:paraId="78E47D54" w14:textId="77777777" w:rsidR="009E41D2" w:rsidRDefault="006F4F4A">
      <w:pPr>
        <w:widowControl w:val="0"/>
        <w:tabs>
          <w:tab w:val="left" w:pos="220"/>
          <w:tab w:val="left" w:pos="720"/>
        </w:tabs>
        <w:spacing w:after="0" w:line="240" w:lineRule="auto"/>
        <w:jc w:val="both"/>
      </w:pPr>
      <w:hyperlink r:id="rId7" w:anchor="_Toc424231836"/>
    </w:p>
    <w:p w14:paraId="70A8EA70" w14:textId="77777777" w:rsidR="009E41D2" w:rsidRDefault="006F4F4A">
      <w:r>
        <w:br w:type="page"/>
      </w:r>
    </w:p>
    <w:p w14:paraId="1B36AC52" w14:textId="77777777" w:rsidR="009E41D2" w:rsidRDefault="006F4F4A">
      <w:pPr>
        <w:widowControl w:val="0"/>
        <w:tabs>
          <w:tab w:val="left" w:pos="220"/>
          <w:tab w:val="left" w:pos="720"/>
        </w:tabs>
        <w:spacing w:after="0"/>
        <w:jc w:val="both"/>
      </w:pPr>
      <w:hyperlink r:id="rId8" w:anchor="_Toc424231836"/>
    </w:p>
    <w:tbl>
      <w:tblPr>
        <w:tblStyle w:val="a"/>
        <w:tblW w:w="897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51"/>
        <w:gridCol w:w="7027"/>
      </w:tblGrid>
      <w:tr w:rsidR="009E41D2" w14:paraId="4353E937" w14:textId="77777777">
        <w:tc>
          <w:tcPr>
            <w:tcW w:w="1951" w:type="dxa"/>
            <w:shd w:val="clear" w:color="auto" w:fill="000000"/>
          </w:tcPr>
          <w:p w14:paraId="1B7D9358" w14:textId="77777777" w:rsidR="009E41D2" w:rsidRDefault="006F4F4A">
            <w:pPr>
              <w:tabs>
                <w:tab w:val="center" w:pos="4252"/>
                <w:tab w:val="right" w:pos="8498"/>
              </w:tabs>
            </w:pPr>
            <w:r>
              <w:rPr>
                <w:color w:val="FFFFFF"/>
              </w:rPr>
              <w:t>Título del guion</w:t>
            </w:r>
          </w:p>
        </w:tc>
        <w:tc>
          <w:tcPr>
            <w:tcW w:w="7027" w:type="dxa"/>
          </w:tcPr>
          <w:p w14:paraId="3B8A4A5F" w14:textId="77777777" w:rsidR="009E41D2" w:rsidRDefault="006F4F4A">
            <w:pPr>
              <w:tabs>
                <w:tab w:val="center" w:pos="4252"/>
                <w:tab w:val="right" w:pos="8498"/>
              </w:tabs>
            </w:pPr>
            <w:r>
              <w:t>El ser humano, un ser social</w:t>
            </w:r>
          </w:p>
        </w:tc>
      </w:tr>
      <w:tr w:rsidR="009E41D2" w14:paraId="10CE1C67" w14:textId="77777777">
        <w:tc>
          <w:tcPr>
            <w:tcW w:w="1951" w:type="dxa"/>
            <w:shd w:val="clear" w:color="auto" w:fill="000000"/>
          </w:tcPr>
          <w:p w14:paraId="0526C07F" w14:textId="77777777" w:rsidR="009E41D2" w:rsidRDefault="006F4F4A">
            <w:pPr>
              <w:tabs>
                <w:tab w:val="center" w:pos="4252"/>
                <w:tab w:val="right" w:pos="8498"/>
              </w:tabs>
            </w:pPr>
            <w:r>
              <w:rPr>
                <w:color w:val="FFFFFF"/>
              </w:rPr>
              <w:t>Código del guion</w:t>
            </w:r>
          </w:p>
        </w:tc>
        <w:tc>
          <w:tcPr>
            <w:tcW w:w="7027" w:type="dxa"/>
          </w:tcPr>
          <w:p w14:paraId="3AB36FA0" w14:textId="77777777" w:rsidR="009E41D2" w:rsidRDefault="006F4F4A">
            <w:pPr>
              <w:tabs>
                <w:tab w:val="center" w:pos="4252"/>
                <w:tab w:val="right" w:pos="8498"/>
              </w:tabs>
            </w:pPr>
            <w:r>
              <w:t>CS_11_08_CO</w:t>
            </w:r>
          </w:p>
        </w:tc>
      </w:tr>
      <w:tr w:rsidR="009E41D2" w14:paraId="1931C9D6" w14:textId="77777777">
        <w:tc>
          <w:tcPr>
            <w:tcW w:w="1951" w:type="dxa"/>
            <w:shd w:val="clear" w:color="auto" w:fill="000000"/>
          </w:tcPr>
          <w:p w14:paraId="4E2455A3" w14:textId="77777777" w:rsidR="009E41D2" w:rsidRDefault="006F4F4A">
            <w:pPr>
              <w:tabs>
                <w:tab w:val="center" w:pos="4252"/>
                <w:tab w:val="right" w:pos="8498"/>
              </w:tabs>
            </w:pPr>
            <w:r>
              <w:rPr>
                <w:color w:val="FFFFFF"/>
              </w:rPr>
              <w:t>Descripción</w:t>
            </w:r>
          </w:p>
        </w:tc>
        <w:tc>
          <w:tcPr>
            <w:tcW w:w="7027" w:type="dxa"/>
          </w:tcPr>
          <w:p w14:paraId="62F62D39" w14:textId="77777777" w:rsidR="009E41D2" w:rsidRDefault="006F4F4A">
            <w:pPr>
              <w:tabs>
                <w:tab w:val="center" w:pos="4252"/>
                <w:tab w:val="right" w:pos="8498"/>
              </w:tabs>
            </w:pPr>
            <w:r>
              <w:t>Conoce la organización social del mundo actual y la diversidad cultural, religiosa y de modelos de sociedad, con sus conflictos y cambios.</w:t>
            </w:r>
          </w:p>
        </w:tc>
      </w:tr>
    </w:tbl>
    <w:p w14:paraId="2618E053" w14:textId="77777777" w:rsidR="009E41D2" w:rsidRDefault="009E41D2">
      <w:pPr>
        <w:tabs>
          <w:tab w:val="right" w:pos="8498"/>
        </w:tabs>
        <w:spacing w:after="0"/>
      </w:pPr>
    </w:p>
    <w:p w14:paraId="236291DE" w14:textId="77777777" w:rsidR="009E41D2" w:rsidRDefault="009E41D2">
      <w:pPr>
        <w:tabs>
          <w:tab w:val="right" w:pos="8498"/>
        </w:tabs>
        <w:spacing w:after="0"/>
      </w:pPr>
    </w:p>
    <w:p w14:paraId="1782B097" w14:textId="77777777" w:rsidR="009E41D2" w:rsidRDefault="006F4F4A">
      <w:pPr>
        <w:tabs>
          <w:tab w:val="right" w:pos="8498"/>
        </w:tabs>
        <w:spacing w:after="0"/>
      </w:pPr>
      <w:bookmarkStart w:id="0" w:name="h.gjdgxs" w:colFirst="0" w:colLast="0"/>
      <w:bookmarkEnd w:id="0"/>
      <w:r>
        <w:rPr>
          <w:highlight w:val="yellow"/>
        </w:rPr>
        <w:t>[SECCIÓN 1]</w:t>
      </w:r>
      <w:r>
        <w:t xml:space="preserve"> </w:t>
      </w:r>
    </w:p>
    <w:p w14:paraId="0BBD5A83" w14:textId="77777777" w:rsidR="009E41D2" w:rsidRDefault="006F4F4A">
      <w:pPr>
        <w:keepNext/>
        <w:keepLines/>
        <w:spacing w:before="320" w:after="0" w:line="240" w:lineRule="auto"/>
      </w:pPr>
      <w:r>
        <w:rPr>
          <w:rFonts w:ascii="Calibri" w:eastAsia="Calibri" w:hAnsi="Calibri" w:cs="Calibri"/>
          <w:color w:val="2E74B5"/>
          <w:sz w:val="32"/>
          <w:szCs w:val="32"/>
        </w:rPr>
        <w:t xml:space="preserve">1 Los espacios de socialización </w:t>
      </w:r>
    </w:p>
    <w:p w14:paraId="7A461C44" w14:textId="77777777" w:rsidR="009E41D2" w:rsidRDefault="009E41D2">
      <w:pPr>
        <w:tabs>
          <w:tab w:val="right" w:pos="8498"/>
        </w:tabs>
        <w:spacing w:after="0"/>
      </w:pPr>
    </w:p>
    <w:p w14:paraId="6EB7643F" w14:textId="77777777" w:rsidR="009E41D2" w:rsidRDefault="006F4F4A">
      <w:pPr>
        <w:tabs>
          <w:tab w:val="right" w:pos="8498"/>
        </w:tabs>
        <w:spacing w:after="0"/>
        <w:jc w:val="both"/>
      </w:pPr>
      <w:r>
        <w:t xml:space="preserve">Los seres humanos, somos seres sociales. Nos relacionamos en sociedad porque solo así podemos </w:t>
      </w:r>
      <w:r>
        <w:rPr>
          <w:b/>
        </w:rPr>
        <w:t>adquirir destrezas y conocimientos</w:t>
      </w:r>
      <w:r>
        <w:t xml:space="preserve"> que nos van integrando a diversos grupos. En colectivo, logramos identificarnos como iguales,</w:t>
      </w:r>
      <w:r>
        <w:t xml:space="preserve"> nos distinguimos de otros grupos y aprendemos la cultura que caracteriza a una comunidad. </w:t>
      </w:r>
    </w:p>
    <w:p w14:paraId="0C8DB55C" w14:textId="77777777" w:rsidR="009E41D2" w:rsidRDefault="009E41D2">
      <w:pPr>
        <w:tabs>
          <w:tab w:val="right" w:pos="8498"/>
        </w:tabs>
        <w:spacing w:after="0"/>
      </w:pPr>
    </w:p>
    <w:p w14:paraId="33733043" w14:textId="77777777" w:rsidR="009E41D2" w:rsidRDefault="006F4F4A">
      <w:pPr>
        <w:tabs>
          <w:tab w:val="right" w:pos="8498"/>
        </w:tabs>
        <w:spacing w:after="0"/>
        <w:jc w:val="both"/>
      </w:pPr>
      <w:r>
        <w:t>Esos grupos funcionan como espacios de socialización, posibilitando nuestra formación como seres sociales. Algunos se establecen de forma temprana, como la familia</w:t>
      </w:r>
      <w:r>
        <w:t xml:space="preserve">, y otros en la medida en que vamos teniendo más edad, como las redes sociales. </w:t>
      </w:r>
      <w:ins w:id="1" w:author="MI PC" w:date="2015-07-16T16:49:00Z">
        <w:r>
          <w:t>[</w:t>
        </w:r>
        <w:r>
          <w:fldChar w:fldCharType="begin"/>
        </w:r>
        <w:r>
          <w:instrText>HYPERLINK "http://profesores.aulaplaneta.com/AuxPages/RecursoProfesor.aspx?IdGuion=14845&amp;IdRecurso=773495&amp;Transparent=on"</w:instrText>
        </w:r>
        <w:r>
          <w:fldChar w:fldCharType="separate"/>
        </w:r>
        <w:r>
          <w:rPr>
            <w:color w:val="1155CC"/>
            <w:u w:val="single"/>
          </w:rPr>
          <w:t>VER</w:t>
        </w:r>
        <w:r>
          <w:fldChar w:fldCharType="end"/>
        </w:r>
        <w:r>
          <w:t>]</w:t>
        </w:r>
      </w:ins>
    </w:p>
    <w:p w14:paraId="650F49C3" w14:textId="77777777" w:rsidR="009E41D2" w:rsidRDefault="009E41D2">
      <w:pPr>
        <w:tabs>
          <w:tab w:val="right" w:pos="8498"/>
        </w:tabs>
        <w:spacing w:after="0"/>
      </w:pPr>
    </w:p>
    <w:p w14:paraId="168DAC5D" w14:textId="77777777" w:rsidR="009E41D2" w:rsidRDefault="006F4F4A">
      <w:pPr>
        <w:tabs>
          <w:tab w:val="right" w:pos="8498"/>
        </w:tabs>
        <w:spacing w:after="0"/>
      </w:pPr>
      <w:bookmarkStart w:id="2" w:name="h.30j0zll" w:colFirst="0" w:colLast="0"/>
      <w:bookmarkEnd w:id="2"/>
      <w:r>
        <w:rPr>
          <w:highlight w:val="yellow"/>
        </w:rPr>
        <w:t>[SECCIÓN 2]</w:t>
      </w:r>
      <w:r>
        <w:t xml:space="preserve"> </w:t>
      </w:r>
    </w:p>
    <w:p w14:paraId="541A1C30" w14:textId="77777777" w:rsidR="009E41D2" w:rsidRDefault="006F4F4A">
      <w:pPr>
        <w:keepNext/>
        <w:keepLines/>
        <w:spacing w:before="80" w:after="0" w:line="240" w:lineRule="auto"/>
      </w:pPr>
      <w:r>
        <w:rPr>
          <w:rFonts w:ascii="Calibri" w:eastAsia="Calibri" w:hAnsi="Calibri" w:cs="Calibri"/>
          <w:color w:val="404040"/>
          <w:sz w:val="28"/>
          <w:szCs w:val="28"/>
        </w:rPr>
        <w:t>1.1 La familia</w:t>
      </w:r>
    </w:p>
    <w:p w14:paraId="08B84451" w14:textId="77777777" w:rsidR="009E41D2" w:rsidRDefault="006F4F4A">
      <w:pPr>
        <w:tabs>
          <w:tab w:val="right" w:pos="8498"/>
        </w:tabs>
        <w:spacing w:after="0"/>
      </w:pPr>
      <w:r>
        <w:rPr>
          <w:b/>
        </w:rPr>
        <w:t xml:space="preserve"> </w:t>
      </w:r>
    </w:p>
    <w:p w14:paraId="202199F7" w14:textId="77777777" w:rsidR="009E41D2" w:rsidRDefault="006F4F4A">
      <w:pPr>
        <w:tabs>
          <w:tab w:val="right" w:pos="8498"/>
        </w:tabs>
        <w:spacing w:after="0"/>
        <w:jc w:val="both"/>
      </w:pPr>
      <w:r>
        <w:rPr>
          <w:color w:val="262626"/>
        </w:rPr>
        <w:t xml:space="preserve">Las sociedades de nuestro mundo son complejas y heterogéneas. La forma como se han construido históricamente </w:t>
      </w:r>
      <w:proofErr w:type="gramStart"/>
      <w:r>
        <w:rPr>
          <w:color w:val="262626"/>
        </w:rPr>
        <w:t>dan</w:t>
      </w:r>
      <w:proofErr w:type="gramEnd"/>
      <w:r>
        <w:rPr>
          <w:color w:val="262626"/>
        </w:rPr>
        <w:t xml:space="preserve"> cuenta de tal situación. Si entendemos los fundamentos que rigen las distintas sociedades del planeta, podremos comprender mejor la diversidad </w:t>
      </w:r>
      <w:r>
        <w:rPr>
          <w:color w:val="262626"/>
        </w:rPr>
        <w:t xml:space="preserve">del mundo actual. </w:t>
      </w:r>
    </w:p>
    <w:p w14:paraId="441C5798" w14:textId="77777777" w:rsidR="009E41D2" w:rsidRDefault="009E41D2">
      <w:pPr>
        <w:widowControl w:val="0"/>
        <w:tabs>
          <w:tab w:val="left" w:pos="220"/>
          <w:tab w:val="left" w:pos="720"/>
        </w:tabs>
        <w:spacing w:after="0"/>
        <w:jc w:val="both"/>
      </w:pPr>
    </w:p>
    <w:tbl>
      <w:tblPr>
        <w:tblStyle w:val="a0"/>
        <w:tblW w:w="9033"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18"/>
        <w:gridCol w:w="6515"/>
      </w:tblGrid>
      <w:tr w:rsidR="009E41D2" w14:paraId="12A962DF" w14:textId="77777777">
        <w:tc>
          <w:tcPr>
            <w:tcW w:w="9033" w:type="dxa"/>
            <w:gridSpan w:val="2"/>
            <w:shd w:val="clear" w:color="auto" w:fill="5B9BD5"/>
          </w:tcPr>
          <w:p w14:paraId="0E594B46" w14:textId="77777777" w:rsidR="009E41D2" w:rsidRDefault="006F4F4A">
            <w:pPr>
              <w:spacing w:after="0"/>
              <w:jc w:val="center"/>
            </w:pPr>
            <w:r>
              <w:rPr>
                <w:b/>
                <w:sz w:val="22"/>
                <w:szCs w:val="22"/>
              </w:rPr>
              <w:t>Imagen (fotografía, gráfica o ilustración)</w:t>
            </w:r>
          </w:p>
        </w:tc>
      </w:tr>
      <w:tr w:rsidR="009E41D2" w14:paraId="714327D9" w14:textId="77777777">
        <w:tc>
          <w:tcPr>
            <w:tcW w:w="2518" w:type="dxa"/>
          </w:tcPr>
          <w:p w14:paraId="0742BF76" w14:textId="77777777" w:rsidR="009E41D2" w:rsidRDefault="006F4F4A">
            <w:pPr>
              <w:spacing w:after="0"/>
              <w:jc w:val="both"/>
            </w:pPr>
            <w:r>
              <w:rPr>
                <w:b/>
                <w:sz w:val="18"/>
                <w:szCs w:val="18"/>
              </w:rPr>
              <w:t>Código</w:t>
            </w:r>
          </w:p>
        </w:tc>
        <w:tc>
          <w:tcPr>
            <w:tcW w:w="6515" w:type="dxa"/>
          </w:tcPr>
          <w:p w14:paraId="26B7B90E" w14:textId="77777777" w:rsidR="009E41D2" w:rsidRDefault="006F4F4A">
            <w:pPr>
              <w:spacing w:after="0"/>
              <w:jc w:val="both"/>
            </w:pPr>
            <w:r>
              <w:rPr>
                <w:sz w:val="22"/>
                <w:szCs w:val="22"/>
              </w:rPr>
              <w:t>CS_11_08_I</w:t>
            </w:r>
            <w:r>
              <w:rPr>
                <w:sz w:val="22"/>
                <w:szCs w:val="22"/>
                <w:highlight w:val="yellow"/>
              </w:rPr>
              <w:t>MG</w:t>
            </w:r>
            <w:commentRangeStart w:id="3"/>
            <w:r>
              <w:rPr>
                <w:sz w:val="22"/>
                <w:szCs w:val="22"/>
                <w:highlight w:val="yellow"/>
              </w:rPr>
              <w:t>12</w:t>
            </w:r>
            <w:commentRangeEnd w:id="3"/>
            <w:r>
              <w:commentReference w:id="3"/>
            </w:r>
          </w:p>
        </w:tc>
      </w:tr>
      <w:tr w:rsidR="009E41D2" w14:paraId="04BBBAE7" w14:textId="77777777">
        <w:tc>
          <w:tcPr>
            <w:tcW w:w="2518" w:type="dxa"/>
          </w:tcPr>
          <w:p w14:paraId="385CA0E6" w14:textId="77777777" w:rsidR="009E41D2" w:rsidRDefault="006F4F4A">
            <w:pPr>
              <w:spacing w:after="0"/>
              <w:jc w:val="both"/>
            </w:pPr>
            <w:r>
              <w:rPr>
                <w:b/>
                <w:sz w:val="18"/>
                <w:szCs w:val="18"/>
              </w:rPr>
              <w:t>Descripción</w:t>
            </w:r>
          </w:p>
        </w:tc>
        <w:tc>
          <w:tcPr>
            <w:tcW w:w="6515" w:type="dxa"/>
          </w:tcPr>
          <w:p w14:paraId="54957524" w14:textId="77777777" w:rsidR="009E41D2" w:rsidRDefault="006F4F4A">
            <w:pPr>
              <w:spacing w:after="0"/>
              <w:jc w:val="both"/>
            </w:pPr>
            <w:r>
              <w:rPr>
                <w:sz w:val="22"/>
                <w:szCs w:val="22"/>
              </w:rPr>
              <w:t>Fotografía de un padre con su perro y sus dos hijos en la playa.</w:t>
            </w:r>
          </w:p>
        </w:tc>
      </w:tr>
      <w:tr w:rsidR="009E41D2" w14:paraId="717F959A" w14:textId="77777777">
        <w:tc>
          <w:tcPr>
            <w:tcW w:w="2518" w:type="dxa"/>
          </w:tcPr>
          <w:p w14:paraId="30FDD4B6" w14:textId="77777777" w:rsidR="009E41D2" w:rsidRDefault="006F4F4A">
            <w:pPr>
              <w:spacing w:after="0"/>
              <w:jc w:val="both"/>
            </w:pPr>
            <w:r>
              <w:rPr>
                <w:b/>
                <w:sz w:val="18"/>
                <w:szCs w:val="18"/>
              </w:rPr>
              <w:t xml:space="preserve">Código </w:t>
            </w:r>
            <w:proofErr w:type="spellStart"/>
            <w:r>
              <w:rPr>
                <w:b/>
                <w:sz w:val="18"/>
                <w:szCs w:val="18"/>
              </w:rPr>
              <w:t>Shutterstock</w:t>
            </w:r>
            <w:proofErr w:type="spellEnd"/>
            <w:r>
              <w:rPr>
                <w:b/>
                <w:sz w:val="18"/>
                <w:szCs w:val="18"/>
              </w:rPr>
              <w:t xml:space="preserve"> (o </w:t>
            </w:r>
            <w:proofErr w:type="spellStart"/>
            <w:r>
              <w:rPr>
                <w:b/>
                <w:sz w:val="18"/>
                <w:szCs w:val="18"/>
              </w:rPr>
              <w:t>URL</w:t>
            </w:r>
            <w:proofErr w:type="spellEnd"/>
            <w:r>
              <w:rPr>
                <w:b/>
                <w:sz w:val="18"/>
                <w:szCs w:val="18"/>
              </w:rPr>
              <w:t xml:space="preserve"> o la ruta en </w:t>
            </w:r>
            <w:proofErr w:type="spellStart"/>
            <w:r>
              <w:rPr>
                <w:b/>
                <w:sz w:val="18"/>
                <w:szCs w:val="18"/>
              </w:rPr>
              <w:t>AulaPlaneta</w:t>
            </w:r>
            <w:proofErr w:type="spellEnd"/>
            <w:r>
              <w:rPr>
                <w:b/>
                <w:sz w:val="18"/>
                <w:szCs w:val="18"/>
              </w:rPr>
              <w:t>)</w:t>
            </w:r>
          </w:p>
        </w:tc>
        <w:tc>
          <w:tcPr>
            <w:tcW w:w="6515" w:type="dxa"/>
          </w:tcPr>
          <w:p w14:paraId="14D604B7" w14:textId="77777777" w:rsidR="009E41D2" w:rsidRDefault="006F4F4A">
            <w:pPr>
              <w:spacing w:after="0"/>
              <w:jc w:val="both"/>
            </w:pPr>
            <w:hyperlink r:id="rId11">
              <w:r>
                <w:rPr>
                  <w:color w:val="1155CC"/>
                  <w:sz w:val="22"/>
                  <w:szCs w:val="22"/>
                  <w:u w:val="single"/>
                </w:rPr>
                <w:t>http://static0.planetasaber.com/encyclopedia/Data/Imagenes/FOTOS/0012FY01.jpgf</w:t>
              </w:r>
            </w:hyperlink>
            <w:r>
              <w:rPr>
                <w:sz w:val="22"/>
                <w:szCs w:val="22"/>
              </w:rPr>
              <w:t xml:space="preserve"> </w:t>
            </w:r>
          </w:p>
        </w:tc>
      </w:tr>
      <w:tr w:rsidR="009E41D2" w14:paraId="70C06BD8" w14:textId="77777777">
        <w:tc>
          <w:tcPr>
            <w:tcW w:w="2518" w:type="dxa"/>
          </w:tcPr>
          <w:p w14:paraId="469B2CD5" w14:textId="77777777" w:rsidR="009E41D2" w:rsidRDefault="006F4F4A">
            <w:pPr>
              <w:spacing w:after="0"/>
              <w:jc w:val="both"/>
            </w:pPr>
            <w:r>
              <w:rPr>
                <w:b/>
                <w:sz w:val="18"/>
                <w:szCs w:val="18"/>
              </w:rPr>
              <w:t>Pie de imagen</w:t>
            </w:r>
          </w:p>
        </w:tc>
        <w:tc>
          <w:tcPr>
            <w:tcW w:w="6515" w:type="dxa"/>
          </w:tcPr>
          <w:p w14:paraId="4A13B2D5" w14:textId="77777777" w:rsidR="009E41D2" w:rsidRDefault="006F4F4A" w:rsidP="00C104C6">
            <w:pPr>
              <w:spacing w:after="0"/>
              <w:jc w:val="both"/>
            </w:pPr>
            <w:r>
              <w:rPr>
                <w:sz w:val="22"/>
                <w:szCs w:val="22"/>
              </w:rPr>
              <w:t>La familia es la unidad fundamental en que se agrupa la sociedad. Es la unión de personas que generalmente están relacionadas entre sí por su genética</w:t>
            </w:r>
            <w:r>
              <w:rPr>
                <w:sz w:val="22"/>
                <w:szCs w:val="22"/>
              </w:rPr>
              <w:t xml:space="preserve"> y por lazos afectuosos. Los miembros más cercanos entre sí forman una </w:t>
            </w:r>
            <w:r>
              <w:rPr>
                <w:b/>
                <w:sz w:val="22"/>
                <w:szCs w:val="22"/>
              </w:rPr>
              <w:t>familia nuclear</w:t>
            </w:r>
            <w:r>
              <w:rPr>
                <w:sz w:val="22"/>
                <w:szCs w:val="22"/>
              </w:rPr>
              <w:t xml:space="preserve"> y comparten un hog</w:t>
            </w:r>
            <w:r>
              <w:rPr>
                <w:sz w:val="22"/>
                <w:szCs w:val="22"/>
              </w:rPr>
              <w:t xml:space="preserve">ar. </w:t>
            </w:r>
          </w:p>
        </w:tc>
      </w:tr>
    </w:tbl>
    <w:p w14:paraId="20F62ED6" w14:textId="77777777" w:rsidR="009E41D2" w:rsidRDefault="009E41D2">
      <w:pPr>
        <w:widowControl w:val="0"/>
        <w:tabs>
          <w:tab w:val="left" w:pos="220"/>
          <w:tab w:val="left" w:pos="720"/>
        </w:tabs>
        <w:spacing w:after="0"/>
        <w:jc w:val="both"/>
      </w:pPr>
    </w:p>
    <w:p w14:paraId="1F6F9AD7" w14:textId="77777777" w:rsidR="009E41D2" w:rsidRDefault="006F4F4A">
      <w:pPr>
        <w:tabs>
          <w:tab w:val="right" w:pos="8498"/>
        </w:tabs>
        <w:spacing w:after="0"/>
        <w:jc w:val="both"/>
      </w:pPr>
      <w:r>
        <w:rPr>
          <w:color w:val="262626"/>
        </w:rPr>
        <w:lastRenderedPageBreak/>
        <w:t xml:space="preserve">Desde sus orígenes, las personas se han agrupado en una </w:t>
      </w:r>
      <w:r>
        <w:rPr>
          <w:b/>
          <w:color w:val="262626"/>
        </w:rPr>
        <w:t>unidad básica</w:t>
      </w:r>
      <w:r>
        <w:rPr>
          <w:color w:val="262626"/>
        </w:rPr>
        <w:t xml:space="preserve">: la </w:t>
      </w:r>
      <w:r>
        <w:rPr>
          <w:b/>
          <w:color w:val="262626"/>
        </w:rPr>
        <w:t>familia</w:t>
      </w:r>
      <w:r>
        <w:rPr>
          <w:color w:val="262626"/>
        </w:rPr>
        <w:t>. Se trata de un grupo de personas emparentadas entre sí que comparten un hogar común, aunque la familia ha cambiado mucho a lo largo de los siglos.</w:t>
      </w:r>
      <w:ins w:id="4" w:author="MI PC" w:date="2015-07-22T20:42:00Z">
        <w:r>
          <w:rPr>
            <w:color w:val="262626"/>
          </w:rPr>
          <w:t xml:space="preserve"> [</w:t>
        </w:r>
        <w:r>
          <w:fldChar w:fldCharType="begin"/>
        </w:r>
        <w:r>
          <w:instrText>HYPERLINK "http://</w:instrText>
        </w:r>
        <w:r>
          <w:instrText>www.innatia.com/s/c-organizacion-familiar/a-evolucion-de-la-familia.html"</w:instrText>
        </w:r>
        <w:r>
          <w:fldChar w:fldCharType="separate"/>
        </w:r>
        <w:r>
          <w:rPr>
            <w:color w:val="1155CC"/>
            <w:u w:val="single"/>
          </w:rPr>
          <w:t>VER</w:t>
        </w:r>
        <w:r>
          <w:fldChar w:fldCharType="end"/>
        </w:r>
        <w:r>
          <w:rPr>
            <w:color w:val="262626"/>
          </w:rPr>
          <w:t>]</w:t>
        </w:r>
      </w:ins>
    </w:p>
    <w:p w14:paraId="1793EE71" w14:textId="77777777" w:rsidR="009E41D2" w:rsidRDefault="009E41D2">
      <w:pPr>
        <w:widowControl w:val="0"/>
        <w:tabs>
          <w:tab w:val="left" w:pos="220"/>
          <w:tab w:val="left" w:pos="720"/>
        </w:tabs>
        <w:spacing w:after="0"/>
        <w:jc w:val="both"/>
      </w:pPr>
    </w:p>
    <w:p w14:paraId="212F31B4" w14:textId="77777777" w:rsidR="009E41D2" w:rsidRDefault="006F4F4A">
      <w:pPr>
        <w:tabs>
          <w:tab w:val="right" w:pos="8498"/>
        </w:tabs>
        <w:spacing w:after="0"/>
        <w:jc w:val="both"/>
      </w:pPr>
      <w:r>
        <w:rPr>
          <w:color w:val="262626"/>
        </w:rPr>
        <w:t xml:space="preserve">Más allá de la </w:t>
      </w:r>
      <w:r>
        <w:rPr>
          <w:b/>
          <w:color w:val="262626"/>
        </w:rPr>
        <w:t>familia nuclear</w:t>
      </w:r>
      <w:r>
        <w:rPr>
          <w:color w:val="262626"/>
        </w:rPr>
        <w:t>, con el paso del tiempo han aparecido nuevos modelos de familia. Los cambios sociales de las últimas décadas, ligados a la transformación de la</w:t>
      </w:r>
      <w:r>
        <w:rPr>
          <w:color w:val="262626"/>
        </w:rPr>
        <w:t xml:space="preserve"> economía, han influido en la redefinición de esta unidad social básica.</w:t>
      </w:r>
    </w:p>
    <w:p w14:paraId="2A929943" w14:textId="77777777" w:rsidR="009E41D2" w:rsidRDefault="009E41D2">
      <w:pPr>
        <w:tabs>
          <w:tab w:val="right" w:pos="8498"/>
        </w:tabs>
        <w:spacing w:after="0"/>
      </w:pPr>
    </w:p>
    <w:tbl>
      <w:tblPr>
        <w:tblStyle w:val="a1"/>
        <w:tblW w:w="903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25"/>
        <w:gridCol w:w="1585"/>
        <w:gridCol w:w="5029"/>
      </w:tblGrid>
      <w:tr w:rsidR="009E41D2" w14:paraId="26B0725E" w14:textId="77777777">
        <w:tc>
          <w:tcPr>
            <w:tcW w:w="9039" w:type="dxa"/>
            <w:gridSpan w:val="3"/>
          </w:tcPr>
          <w:p w14:paraId="550E7522" w14:textId="77777777" w:rsidR="009E41D2" w:rsidRDefault="006F4F4A">
            <w:pPr>
              <w:tabs>
                <w:tab w:val="right" w:pos="8498"/>
              </w:tabs>
              <w:spacing w:after="0"/>
              <w:jc w:val="center"/>
            </w:pPr>
            <w:r>
              <w:rPr>
                <w:b/>
                <w:sz w:val="22"/>
                <w:szCs w:val="22"/>
              </w:rPr>
              <w:t>LOS TIPOS DE FAMILIA</w:t>
            </w:r>
          </w:p>
        </w:tc>
      </w:tr>
      <w:tr w:rsidR="009E41D2" w14:paraId="0271CFA6" w14:textId="77777777">
        <w:tc>
          <w:tcPr>
            <w:tcW w:w="2425" w:type="dxa"/>
            <w:vMerge w:val="restart"/>
            <w:vAlign w:val="center"/>
          </w:tcPr>
          <w:p w14:paraId="5A2051E5" w14:textId="77777777" w:rsidR="009E41D2" w:rsidRDefault="006F4F4A">
            <w:pPr>
              <w:tabs>
                <w:tab w:val="right" w:pos="8498"/>
              </w:tabs>
              <w:spacing w:after="0"/>
            </w:pPr>
            <w:r>
              <w:rPr>
                <w:b/>
                <w:sz w:val="22"/>
                <w:szCs w:val="22"/>
              </w:rPr>
              <w:t>FAMILIA NUCLEAR</w:t>
            </w:r>
          </w:p>
        </w:tc>
        <w:tc>
          <w:tcPr>
            <w:tcW w:w="1585" w:type="dxa"/>
          </w:tcPr>
          <w:p w14:paraId="24F29E8D" w14:textId="77777777" w:rsidR="009E41D2" w:rsidRDefault="006F4F4A">
            <w:pPr>
              <w:tabs>
                <w:tab w:val="right" w:pos="8498"/>
              </w:tabs>
              <w:spacing w:after="0"/>
            </w:pPr>
            <w:r>
              <w:rPr>
                <w:b/>
                <w:sz w:val="22"/>
                <w:szCs w:val="22"/>
              </w:rPr>
              <w:t>Tradicional</w:t>
            </w:r>
          </w:p>
        </w:tc>
        <w:tc>
          <w:tcPr>
            <w:tcW w:w="5029" w:type="dxa"/>
          </w:tcPr>
          <w:p w14:paraId="0AB95155" w14:textId="77777777" w:rsidR="009E41D2" w:rsidRDefault="006F4F4A">
            <w:pPr>
              <w:tabs>
                <w:tab w:val="right" w:pos="8498"/>
              </w:tabs>
              <w:spacing w:after="0"/>
              <w:jc w:val="both"/>
            </w:pPr>
            <w:r>
              <w:rPr>
                <w:sz w:val="22"/>
                <w:szCs w:val="22"/>
              </w:rPr>
              <w:t xml:space="preserve">Está compuesta por padre, madre e hijos. </w:t>
            </w:r>
          </w:p>
        </w:tc>
      </w:tr>
      <w:tr w:rsidR="009E41D2" w14:paraId="16B226C4" w14:textId="77777777">
        <w:tc>
          <w:tcPr>
            <w:tcW w:w="2425" w:type="dxa"/>
            <w:vMerge/>
            <w:vAlign w:val="center"/>
          </w:tcPr>
          <w:p w14:paraId="6337B565" w14:textId="77777777" w:rsidR="009E41D2" w:rsidRDefault="009E41D2">
            <w:pPr>
              <w:tabs>
                <w:tab w:val="right" w:pos="8498"/>
              </w:tabs>
              <w:spacing w:after="0"/>
            </w:pPr>
          </w:p>
        </w:tc>
        <w:tc>
          <w:tcPr>
            <w:tcW w:w="1585" w:type="dxa"/>
          </w:tcPr>
          <w:p w14:paraId="6B36D655" w14:textId="77777777" w:rsidR="009E41D2" w:rsidRDefault="006F4F4A">
            <w:pPr>
              <w:tabs>
                <w:tab w:val="right" w:pos="8498"/>
              </w:tabs>
              <w:spacing w:after="0"/>
            </w:pPr>
            <w:r>
              <w:rPr>
                <w:b/>
                <w:sz w:val="22"/>
                <w:szCs w:val="22"/>
              </w:rPr>
              <w:t>Monoparental</w:t>
            </w:r>
          </w:p>
        </w:tc>
        <w:tc>
          <w:tcPr>
            <w:tcW w:w="5029" w:type="dxa"/>
          </w:tcPr>
          <w:p w14:paraId="31C96847" w14:textId="77777777" w:rsidR="009E41D2" w:rsidRDefault="006F4F4A">
            <w:pPr>
              <w:tabs>
                <w:tab w:val="right" w:pos="8498"/>
              </w:tabs>
              <w:spacing w:after="0"/>
              <w:jc w:val="both"/>
            </w:pPr>
            <w:r>
              <w:rPr>
                <w:sz w:val="22"/>
                <w:szCs w:val="22"/>
              </w:rPr>
              <w:t>Se conforma por el padre o la madre, y los hijos.</w:t>
            </w:r>
          </w:p>
        </w:tc>
      </w:tr>
      <w:tr w:rsidR="009E41D2" w14:paraId="6C48B9ED" w14:textId="77777777">
        <w:tc>
          <w:tcPr>
            <w:tcW w:w="2425" w:type="dxa"/>
            <w:vMerge/>
            <w:vAlign w:val="center"/>
          </w:tcPr>
          <w:p w14:paraId="4B85DECE" w14:textId="77777777" w:rsidR="009E41D2" w:rsidRDefault="009E41D2">
            <w:pPr>
              <w:tabs>
                <w:tab w:val="right" w:pos="8498"/>
              </w:tabs>
              <w:spacing w:after="0"/>
            </w:pPr>
          </w:p>
        </w:tc>
        <w:tc>
          <w:tcPr>
            <w:tcW w:w="1585" w:type="dxa"/>
          </w:tcPr>
          <w:p w14:paraId="69C1681D" w14:textId="77777777" w:rsidR="009E41D2" w:rsidRDefault="006F4F4A">
            <w:pPr>
              <w:tabs>
                <w:tab w:val="right" w:pos="8498"/>
              </w:tabs>
              <w:spacing w:after="0"/>
            </w:pPr>
            <w:r>
              <w:rPr>
                <w:b/>
                <w:sz w:val="22"/>
                <w:szCs w:val="22"/>
              </w:rPr>
              <w:t>Reconstituida</w:t>
            </w:r>
          </w:p>
        </w:tc>
        <w:tc>
          <w:tcPr>
            <w:tcW w:w="5029" w:type="dxa"/>
          </w:tcPr>
          <w:p w14:paraId="3BC4143A" w14:textId="77777777" w:rsidR="009E41D2" w:rsidRDefault="006F4F4A">
            <w:pPr>
              <w:tabs>
                <w:tab w:val="right" w:pos="8498"/>
              </w:tabs>
              <w:spacing w:after="0"/>
              <w:jc w:val="both"/>
            </w:pPr>
            <w:r>
              <w:rPr>
                <w:sz w:val="22"/>
                <w:szCs w:val="22"/>
              </w:rPr>
              <w:t xml:space="preserve">Surge cuando uno o ambos miembros de la actual pareja, tiene hijos de uniones anteriores. </w:t>
            </w:r>
          </w:p>
        </w:tc>
      </w:tr>
      <w:tr w:rsidR="009E41D2" w14:paraId="19463E89" w14:textId="77777777">
        <w:tc>
          <w:tcPr>
            <w:tcW w:w="2425" w:type="dxa"/>
            <w:vMerge/>
            <w:vAlign w:val="center"/>
          </w:tcPr>
          <w:p w14:paraId="3D11B687" w14:textId="77777777" w:rsidR="009E41D2" w:rsidRDefault="009E41D2">
            <w:pPr>
              <w:tabs>
                <w:tab w:val="right" w:pos="8498"/>
              </w:tabs>
              <w:spacing w:after="0"/>
            </w:pPr>
          </w:p>
        </w:tc>
        <w:tc>
          <w:tcPr>
            <w:tcW w:w="1585" w:type="dxa"/>
          </w:tcPr>
          <w:p w14:paraId="6B943594" w14:textId="77777777" w:rsidR="009E41D2" w:rsidRDefault="006F4F4A">
            <w:pPr>
              <w:tabs>
                <w:tab w:val="right" w:pos="8498"/>
              </w:tabs>
              <w:spacing w:after="0"/>
            </w:pPr>
            <w:proofErr w:type="spellStart"/>
            <w:r>
              <w:rPr>
                <w:b/>
                <w:sz w:val="22"/>
                <w:szCs w:val="22"/>
              </w:rPr>
              <w:t>Homoparental</w:t>
            </w:r>
            <w:proofErr w:type="spellEnd"/>
          </w:p>
        </w:tc>
        <w:tc>
          <w:tcPr>
            <w:tcW w:w="5029" w:type="dxa"/>
          </w:tcPr>
          <w:p w14:paraId="2FD8551E" w14:textId="77777777" w:rsidR="009E41D2" w:rsidRDefault="006F4F4A">
            <w:pPr>
              <w:tabs>
                <w:tab w:val="right" w:pos="8498"/>
              </w:tabs>
              <w:spacing w:after="0"/>
              <w:jc w:val="both"/>
            </w:pPr>
            <w:r>
              <w:rPr>
                <w:sz w:val="22"/>
                <w:szCs w:val="22"/>
              </w:rPr>
              <w:t xml:space="preserve">Es aquella donde una pareja de hombres o mujeres se convierten en progenitores de los hijos. </w:t>
            </w:r>
          </w:p>
        </w:tc>
      </w:tr>
      <w:tr w:rsidR="009E41D2" w14:paraId="7A3A549C" w14:textId="77777777">
        <w:tc>
          <w:tcPr>
            <w:tcW w:w="2425" w:type="dxa"/>
          </w:tcPr>
          <w:p w14:paraId="36D9D10E" w14:textId="77777777" w:rsidR="009E41D2" w:rsidRDefault="006F4F4A">
            <w:pPr>
              <w:tabs>
                <w:tab w:val="right" w:pos="8498"/>
              </w:tabs>
              <w:spacing w:after="0"/>
            </w:pPr>
            <w:r>
              <w:rPr>
                <w:b/>
                <w:sz w:val="22"/>
                <w:szCs w:val="22"/>
              </w:rPr>
              <w:t>FAMILIA EXTENSA</w:t>
            </w:r>
          </w:p>
        </w:tc>
        <w:tc>
          <w:tcPr>
            <w:tcW w:w="1585" w:type="dxa"/>
          </w:tcPr>
          <w:p w14:paraId="5D35E445" w14:textId="77777777" w:rsidR="009E41D2" w:rsidRDefault="006F4F4A">
            <w:pPr>
              <w:tabs>
                <w:tab w:val="right" w:pos="8498"/>
              </w:tabs>
              <w:spacing w:after="0"/>
            </w:pPr>
            <w:r>
              <w:rPr>
                <w:b/>
                <w:sz w:val="22"/>
                <w:szCs w:val="22"/>
              </w:rPr>
              <w:t>Extensa</w:t>
            </w:r>
          </w:p>
        </w:tc>
        <w:tc>
          <w:tcPr>
            <w:tcW w:w="5029" w:type="dxa"/>
          </w:tcPr>
          <w:p w14:paraId="77831144" w14:textId="77777777" w:rsidR="009E41D2" w:rsidRDefault="006F4F4A">
            <w:pPr>
              <w:tabs>
                <w:tab w:val="right" w:pos="8498"/>
              </w:tabs>
              <w:spacing w:after="0"/>
              <w:jc w:val="both"/>
            </w:pPr>
            <w:proofErr w:type="spellStart"/>
            <w:r>
              <w:rPr>
                <w:sz w:val="22"/>
                <w:szCs w:val="22"/>
              </w:rPr>
              <w:t>Esta</w:t>
            </w:r>
            <w:proofErr w:type="spellEnd"/>
            <w:r>
              <w:rPr>
                <w:sz w:val="22"/>
                <w:szCs w:val="22"/>
              </w:rPr>
              <w:t xml:space="preserve"> conformada por parientes d</w:t>
            </w:r>
            <w:r>
              <w:rPr>
                <w:sz w:val="22"/>
                <w:szCs w:val="22"/>
              </w:rPr>
              <w:t xml:space="preserve">e distintas generaciones. Es similar a la familia nuclear tradicional, pero mucho más amplia.  </w:t>
            </w:r>
          </w:p>
        </w:tc>
      </w:tr>
    </w:tbl>
    <w:p w14:paraId="2ACCEF11" w14:textId="77777777" w:rsidR="009E41D2" w:rsidRDefault="009E41D2">
      <w:pPr>
        <w:tabs>
          <w:tab w:val="right" w:pos="8498"/>
        </w:tabs>
        <w:spacing w:after="0"/>
      </w:pPr>
    </w:p>
    <w:p w14:paraId="12FC2589" w14:textId="77777777" w:rsidR="009E41D2" w:rsidRDefault="009E41D2">
      <w:pPr>
        <w:tabs>
          <w:tab w:val="right" w:pos="8498"/>
        </w:tabs>
        <w:spacing w:after="0"/>
      </w:pPr>
    </w:p>
    <w:p w14:paraId="6E38C1BF" w14:textId="77777777" w:rsidR="009E41D2" w:rsidRDefault="009E41D2">
      <w:pPr>
        <w:spacing w:after="0" w:line="240" w:lineRule="auto"/>
      </w:pPr>
    </w:p>
    <w:p w14:paraId="126DB972" w14:textId="77777777" w:rsidR="009E41D2" w:rsidRDefault="009E41D2">
      <w:pPr>
        <w:widowControl w:val="0"/>
        <w:spacing w:after="0" w:line="240" w:lineRule="auto"/>
      </w:pPr>
    </w:p>
    <w:tbl>
      <w:tblPr>
        <w:tblStyle w:val="a2"/>
        <w:tblW w:w="9033" w:type="dxa"/>
        <w:tblInd w:w="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18"/>
        <w:gridCol w:w="6515"/>
      </w:tblGrid>
      <w:tr w:rsidR="009E41D2" w14:paraId="62579AE5" w14:textId="77777777">
        <w:trPr>
          <w:trHeight w:val="260"/>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BF8F00"/>
            <w:tcMar>
              <w:top w:w="80" w:type="dxa"/>
              <w:left w:w="80" w:type="dxa"/>
              <w:bottom w:w="80" w:type="dxa"/>
              <w:right w:w="80" w:type="dxa"/>
            </w:tcMar>
          </w:tcPr>
          <w:p w14:paraId="16700409" w14:textId="77777777" w:rsidR="009E41D2" w:rsidRDefault="006F4F4A">
            <w:pPr>
              <w:spacing w:after="0" w:line="240" w:lineRule="auto"/>
              <w:jc w:val="center"/>
            </w:pPr>
            <w:r>
              <w:rPr>
                <w:b/>
                <w:color w:val="FFFFFF"/>
                <w:sz w:val="22"/>
                <w:szCs w:val="22"/>
              </w:rPr>
              <w:t>Profundiza: recurso nuevo</w:t>
            </w:r>
          </w:p>
        </w:tc>
      </w:tr>
      <w:tr w:rsidR="009E41D2" w14:paraId="2EEE4E19" w14:textId="77777777">
        <w:trPr>
          <w:trHeight w:val="26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5DE23EC" w14:textId="77777777" w:rsidR="009E41D2" w:rsidRDefault="006F4F4A">
            <w:pPr>
              <w:spacing w:after="0" w:line="240" w:lineRule="auto"/>
            </w:pPr>
            <w:r>
              <w:rPr>
                <w:b/>
                <w:sz w:val="18"/>
                <w:szCs w:val="18"/>
              </w:rPr>
              <w:t>Código</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61501AE" w14:textId="77777777" w:rsidR="009E41D2" w:rsidRDefault="006F4F4A">
            <w:pPr>
              <w:spacing w:after="0" w:line="240" w:lineRule="auto"/>
            </w:pPr>
            <w:r>
              <w:rPr>
                <w:sz w:val="22"/>
                <w:szCs w:val="22"/>
              </w:rPr>
              <w:t>CS_11_03_REC10</w:t>
            </w:r>
          </w:p>
        </w:tc>
      </w:tr>
      <w:tr w:rsidR="009E41D2" w14:paraId="417EC0CE" w14:textId="77777777">
        <w:trPr>
          <w:trHeight w:val="26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736DF6A" w14:textId="77777777" w:rsidR="009E41D2" w:rsidRDefault="006F4F4A">
            <w:pPr>
              <w:spacing w:after="0" w:line="240" w:lineRule="auto"/>
            </w:pPr>
            <w:r>
              <w:rPr>
                <w:b/>
                <w:sz w:val="18"/>
                <w:szCs w:val="18"/>
              </w:rPr>
              <w:t>Título</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F25A02D" w14:textId="77777777" w:rsidR="009E41D2" w:rsidRDefault="009E41D2">
            <w:pPr>
              <w:spacing w:after="0" w:line="240" w:lineRule="auto"/>
            </w:pPr>
          </w:p>
        </w:tc>
      </w:tr>
      <w:tr w:rsidR="009E41D2" w14:paraId="5490555C" w14:textId="77777777">
        <w:trPr>
          <w:trHeight w:val="40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6B76C3D" w14:textId="77777777" w:rsidR="009E41D2" w:rsidRDefault="006F4F4A">
            <w:pPr>
              <w:spacing w:after="0" w:line="240" w:lineRule="auto"/>
            </w:pPr>
            <w:r>
              <w:rPr>
                <w:b/>
                <w:sz w:val="18"/>
                <w:szCs w:val="18"/>
              </w:rPr>
              <w:t>Descripción</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5C02BFD" w14:textId="77777777" w:rsidR="009E41D2" w:rsidRDefault="006F4F4A">
            <w:pPr>
              <w:tabs>
                <w:tab w:val="left" w:pos="1325"/>
              </w:tabs>
              <w:spacing w:after="0" w:line="240" w:lineRule="auto"/>
            </w:pPr>
            <w:commentRangeStart w:id="5"/>
            <w:commentRangeEnd w:id="5"/>
            <w:r>
              <w:commentReference w:id="5"/>
            </w:r>
            <w:r>
              <w:rPr>
                <w:sz w:val="22"/>
                <w:szCs w:val="22"/>
              </w:rPr>
              <w:t>Histórica legalización del matrimonio gay en USA.</w:t>
            </w:r>
          </w:p>
          <w:p w14:paraId="28645BDC" w14:textId="77777777" w:rsidR="009E41D2" w:rsidRDefault="006F4F4A">
            <w:pPr>
              <w:tabs>
                <w:tab w:val="left" w:pos="1325"/>
              </w:tabs>
              <w:spacing w:after="0" w:line="240" w:lineRule="auto"/>
            </w:pPr>
            <w:ins w:id="6" w:author="MI PC" w:date="2015-07-23T08:02:00Z">
              <w:r>
                <w:rPr>
                  <w:sz w:val="22"/>
                  <w:szCs w:val="22"/>
                </w:rPr>
                <w:t xml:space="preserve">Trabajar el siguiente artículo: </w:t>
              </w:r>
              <w:r>
                <w:fldChar w:fldCharType="begin"/>
              </w:r>
              <w:r>
                <w:instrText>HYPERLINK "http://www.semana.com/mundo/articulo/historica-legalizacion-del-matrimonio-gay-en-ee-uu/432781-3"</w:instrText>
              </w:r>
              <w:r>
                <w:fldChar w:fldCharType="separate"/>
              </w:r>
              <w:r>
                <w:rPr>
                  <w:color w:val="0000FF"/>
                  <w:sz w:val="22"/>
                  <w:szCs w:val="22"/>
                  <w:u w:val="single"/>
                </w:rPr>
                <w:t>http://www.semana.com/mundo/articulo/historica-legalizacion-del-matrimonio-gay-en-ee-uu/432781-3</w:t>
              </w:r>
              <w:r>
                <w:fldChar w:fldCharType="end"/>
              </w:r>
            </w:ins>
            <w:hyperlink r:id="rId12"/>
          </w:p>
          <w:p w14:paraId="2D24BD52" w14:textId="77777777" w:rsidR="009E41D2" w:rsidRDefault="006F4F4A">
            <w:pPr>
              <w:tabs>
                <w:tab w:val="left" w:pos="1325"/>
              </w:tabs>
              <w:spacing w:after="0" w:line="240" w:lineRule="auto"/>
            </w:pPr>
            <w:ins w:id="7" w:author="MI PC" w:date="2015-07-23T08:02:00Z">
              <w:r>
                <w:rPr>
                  <w:sz w:val="22"/>
                  <w:szCs w:val="22"/>
                </w:rPr>
                <w:t>Se sugiere motor F10</w:t>
              </w:r>
            </w:ins>
          </w:p>
          <w:p w14:paraId="757FC7AE" w14:textId="77777777" w:rsidR="009E41D2" w:rsidRDefault="006F4F4A">
            <w:pPr>
              <w:tabs>
                <w:tab w:val="left" w:pos="1325"/>
              </w:tabs>
              <w:spacing w:after="0" w:line="240" w:lineRule="auto"/>
            </w:pPr>
            <w:r>
              <w:rPr>
                <w:sz w:val="22"/>
                <w:szCs w:val="22"/>
              </w:rPr>
              <w:t>NUEVO</w:t>
            </w:r>
          </w:p>
          <w:p w14:paraId="421C56B2" w14:textId="77777777" w:rsidR="009E41D2" w:rsidRDefault="006F4F4A">
            <w:pPr>
              <w:tabs>
                <w:tab w:val="left" w:pos="1325"/>
              </w:tabs>
              <w:spacing w:after="0" w:line="240" w:lineRule="auto"/>
            </w:pPr>
            <w:r>
              <w:rPr>
                <w:sz w:val="22"/>
                <w:szCs w:val="22"/>
              </w:rPr>
              <w:t>Una actividad sobre el tema de familia. Quizá un tema polémico, sobre las recientes legalizaciones matrimoniales d</w:t>
            </w:r>
            <w:r>
              <w:rPr>
                <w:sz w:val="22"/>
                <w:szCs w:val="22"/>
              </w:rPr>
              <w:t>e parejas homosexuales en Estados Unidos y otros países. Una reflexión sobre el tema.</w:t>
            </w:r>
          </w:p>
          <w:p w14:paraId="5436C780" w14:textId="77777777" w:rsidR="009E41D2" w:rsidRDefault="006F4F4A">
            <w:pPr>
              <w:tabs>
                <w:tab w:val="left" w:pos="1325"/>
              </w:tabs>
              <w:spacing w:after="0" w:line="240" w:lineRule="auto"/>
            </w:pPr>
            <w:r>
              <w:rPr>
                <w:sz w:val="22"/>
                <w:szCs w:val="22"/>
              </w:rPr>
              <w:t>Motor F</w:t>
            </w:r>
          </w:p>
        </w:tc>
      </w:tr>
    </w:tbl>
    <w:p w14:paraId="40279EC9" w14:textId="77777777" w:rsidR="009E41D2" w:rsidRDefault="009E41D2">
      <w:pPr>
        <w:widowControl w:val="0"/>
        <w:spacing w:after="0" w:line="240" w:lineRule="auto"/>
      </w:pPr>
    </w:p>
    <w:p w14:paraId="4B03623B" w14:textId="77777777" w:rsidR="009E41D2" w:rsidRDefault="009E41D2">
      <w:pPr>
        <w:tabs>
          <w:tab w:val="right" w:pos="8498"/>
        </w:tabs>
        <w:spacing w:after="0"/>
      </w:pPr>
    </w:p>
    <w:p w14:paraId="5BDC49C6" w14:textId="77777777" w:rsidR="009E41D2" w:rsidRDefault="009E41D2">
      <w:pPr>
        <w:tabs>
          <w:tab w:val="right" w:pos="8498"/>
        </w:tabs>
        <w:spacing w:after="0"/>
      </w:pPr>
    </w:p>
    <w:p w14:paraId="2D0710B1" w14:textId="77777777" w:rsidR="009E41D2" w:rsidRDefault="006F4F4A">
      <w:pPr>
        <w:tabs>
          <w:tab w:val="right" w:pos="8498"/>
        </w:tabs>
        <w:spacing w:after="0"/>
      </w:pPr>
      <w:bookmarkStart w:id="8" w:name="h.1fob9te" w:colFirst="0" w:colLast="0"/>
      <w:bookmarkEnd w:id="8"/>
      <w:r>
        <w:rPr>
          <w:highlight w:val="yellow"/>
        </w:rPr>
        <w:t>[SECCIÓN 2]</w:t>
      </w:r>
      <w:r>
        <w:t xml:space="preserve"> </w:t>
      </w:r>
    </w:p>
    <w:p w14:paraId="03180F07" w14:textId="77777777" w:rsidR="009E41D2" w:rsidRDefault="006F4F4A">
      <w:pPr>
        <w:keepNext/>
        <w:keepLines/>
        <w:spacing w:before="80" w:after="0" w:line="240" w:lineRule="auto"/>
      </w:pPr>
      <w:r>
        <w:rPr>
          <w:rFonts w:ascii="Calibri" w:eastAsia="Calibri" w:hAnsi="Calibri" w:cs="Calibri"/>
          <w:color w:val="404040"/>
          <w:sz w:val="28"/>
          <w:szCs w:val="28"/>
        </w:rPr>
        <w:t xml:space="preserve">1.2 La escuela </w:t>
      </w:r>
    </w:p>
    <w:p w14:paraId="4D051FE9" w14:textId="77777777" w:rsidR="009E41D2" w:rsidRDefault="009E41D2">
      <w:pPr>
        <w:tabs>
          <w:tab w:val="right" w:pos="8498"/>
        </w:tabs>
        <w:spacing w:after="0"/>
      </w:pPr>
    </w:p>
    <w:p w14:paraId="58A61978" w14:textId="77777777" w:rsidR="009E41D2" w:rsidRDefault="006F4F4A">
      <w:pPr>
        <w:spacing w:after="0"/>
        <w:jc w:val="both"/>
      </w:pPr>
      <w:r>
        <w:t>La escuela es un escenario de socialización cuyas relaciones entre los miembros del grupo suelen estar reguladas por normas y una funcionalidad específica. La integración de las personas a la sociedad, el conocimiento de las reglas sociales, los valores, l</w:t>
      </w:r>
      <w:r>
        <w:t xml:space="preserve">os limites y los avances sociales, son aprendizajes centrales </w:t>
      </w:r>
      <w:r>
        <w:t xml:space="preserve">del tipo de sociedad en que se vive y que se quiere lograr. </w:t>
      </w:r>
    </w:p>
    <w:p w14:paraId="772BE9AE" w14:textId="77777777" w:rsidR="009E41D2" w:rsidRDefault="009E41D2">
      <w:pPr>
        <w:tabs>
          <w:tab w:val="right" w:pos="8498"/>
        </w:tabs>
        <w:spacing w:after="0"/>
        <w:jc w:val="both"/>
      </w:pPr>
    </w:p>
    <w:tbl>
      <w:tblPr>
        <w:tblStyle w:val="a3"/>
        <w:tblW w:w="9033"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18"/>
        <w:gridCol w:w="6515"/>
      </w:tblGrid>
      <w:tr w:rsidR="009E41D2" w14:paraId="18746E1F" w14:textId="77777777">
        <w:tc>
          <w:tcPr>
            <w:tcW w:w="9033" w:type="dxa"/>
            <w:gridSpan w:val="2"/>
            <w:shd w:val="clear" w:color="auto" w:fill="5B9BD5"/>
          </w:tcPr>
          <w:p w14:paraId="6AB0B749" w14:textId="77777777" w:rsidR="009E41D2" w:rsidRDefault="006F4F4A">
            <w:pPr>
              <w:spacing w:after="0"/>
              <w:jc w:val="center"/>
            </w:pPr>
            <w:r>
              <w:rPr>
                <w:b/>
                <w:sz w:val="22"/>
                <w:szCs w:val="22"/>
              </w:rPr>
              <w:t>Imagen (fotografía, gráfica o ilustración)</w:t>
            </w:r>
          </w:p>
        </w:tc>
      </w:tr>
      <w:tr w:rsidR="009E41D2" w14:paraId="23A0E4B4" w14:textId="77777777">
        <w:tc>
          <w:tcPr>
            <w:tcW w:w="2518" w:type="dxa"/>
          </w:tcPr>
          <w:p w14:paraId="45B165BE" w14:textId="77777777" w:rsidR="009E41D2" w:rsidRDefault="006F4F4A">
            <w:pPr>
              <w:spacing w:after="0"/>
              <w:jc w:val="both"/>
            </w:pPr>
            <w:r>
              <w:rPr>
                <w:b/>
                <w:sz w:val="18"/>
                <w:szCs w:val="18"/>
              </w:rPr>
              <w:t>Código</w:t>
            </w:r>
          </w:p>
        </w:tc>
        <w:tc>
          <w:tcPr>
            <w:tcW w:w="6515" w:type="dxa"/>
          </w:tcPr>
          <w:p w14:paraId="4198F2A1" w14:textId="77777777" w:rsidR="009E41D2" w:rsidRDefault="006F4F4A">
            <w:pPr>
              <w:spacing w:after="0"/>
              <w:jc w:val="both"/>
            </w:pPr>
            <w:r>
              <w:rPr>
                <w:sz w:val="22"/>
                <w:szCs w:val="22"/>
              </w:rPr>
              <w:t>CS_11_08_I</w:t>
            </w:r>
            <w:r>
              <w:rPr>
                <w:sz w:val="22"/>
                <w:szCs w:val="22"/>
                <w:highlight w:val="yellow"/>
              </w:rPr>
              <w:t>MG13</w:t>
            </w:r>
          </w:p>
        </w:tc>
      </w:tr>
      <w:tr w:rsidR="009E41D2" w14:paraId="6C6CE267" w14:textId="77777777">
        <w:tc>
          <w:tcPr>
            <w:tcW w:w="2518" w:type="dxa"/>
          </w:tcPr>
          <w:p w14:paraId="6E729B8A" w14:textId="77777777" w:rsidR="009E41D2" w:rsidRDefault="006F4F4A">
            <w:pPr>
              <w:spacing w:after="0"/>
              <w:jc w:val="both"/>
            </w:pPr>
            <w:r>
              <w:rPr>
                <w:b/>
                <w:sz w:val="18"/>
                <w:szCs w:val="18"/>
              </w:rPr>
              <w:t>Descripción</w:t>
            </w:r>
          </w:p>
        </w:tc>
        <w:tc>
          <w:tcPr>
            <w:tcW w:w="6515" w:type="dxa"/>
          </w:tcPr>
          <w:p w14:paraId="3DC5E848" w14:textId="77777777" w:rsidR="009E41D2" w:rsidRDefault="006F4F4A">
            <w:pPr>
              <w:spacing w:after="0"/>
              <w:jc w:val="both"/>
            </w:pPr>
            <w:r>
              <w:rPr>
                <w:sz w:val="22"/>
                <w:szCs w:val="22"/>
              </w:rPr>
              <w:t>Fotografía tomada desde arriba de los estudiantes en su salón de clase</w:t>
            </w:r>
          </w:p>
        </w:tc>
      </w:tr>
      <w:tr w:rsidR="009E41D2" w14:paraId="5DB7B55E" w14:textId="77777777">
        <w:tc>
          <w:tcPr>
            <w:tcW w:w="2518" w:type="dxa"/>
          </w:tcPr>
          <w:p w14:paraId="283677DD" w14:textId="77777777" w:rsidR="009E41D2" w:rsidRDefault="006F4F4A">
            <w:pPr>
              <w:spacing w:after="0"/>
              <w:jc w:val="both"/>
            </w:pPr>
            <w:r>
              <w:rPr>
                <w:b/>
                <w:sz w:val="18"/>
                <w:szCs w:val="18"/>
              </w:rPr>
              <w:t xml:space="preserve">Código </w:t>
            </w:r>
            <w:proofErr w:type="spellStart"/>
            <w:r>
              <w:rPr>
                <w:b/>
                <w:sz w:val="18"/>
                <w:szCs w:val="18"/>
              </w:rPr>
              <w:t>Shutterstock</w:t>
            </w:r>
            <w:proofErr w:type="spellEnd"/>
            <w:r>
              <w:rPr>
                <w:b/>
                <w:sz w:val="18"/>
                <w:szCs w:val="18"/>
              </w:rPr>
              <w:t xml:space="preserve"> (o </w:t>
            </w:r>
            <w:proofErr w:type="spellStart"/>
            <w:r>
              <w:rPr>
                <w:b/>
                <w:sz w:val="18"/>
                <w:szCs w:val="18"/>
              </w:rPr>
              <w:t>URL</w:t>
            </w:r>
            <w:proofErr w:type="spellEnd"/>
            <w:r>
              <w:rPr>
                <w:b/>
                <w:sz w:val="18"/>
                <w:szCs w:val="18"/>
              </w:rPr>
              <w:t xml:space="preserve"> o la ruta en </w:t>
            </w:r>
            <w:proofErr w:type="spellStart"/>
            <w:r>
              <w:rPr>
                <w:b/>
                <w:sz w:val="18"/>
                <w:szCs w:val="18"/>
              </w:rPr>
              <w:t>AulaPlaneta</w:t>
            </w:r>
            <w:proofErr w:type="spellEnd"/>
            <w:r>
              <w:rPr>
                <w:b/>
                <w:sz w:val="18"/>
                <w:szCs w:val="18"/>
              </w:rPr>
              <w:t>)</w:t>
            </w:r>
          </w:p>
        </w:tc>
        <w:tc>
          <w:tcPr>
            <w:tcW w:w="6515" w:type="dxa"/>
          </w:tcPr>
          <w:p w14:paraId="4CA1293C" w14:textId="77777777" w:rsidR="009E41D2" w:rsidRDefault="006F4F4A">
            <w:pPr>
              <w:spacing w:after="0"/>
              <w:jc w:val="both"/>
            </w:pPr>
            <w:r>
              <w:rPr>
                <w:sz w:val="22"/>
                <w:szCs w:val="22"/>
              </w:rPr>
              <w:t>/BCRedir.aspx?URL=/encyclopedia/default.asp?idpack=9&amp;idpil=001C6M01&amp;ruta=Buscador</w:t>
            </w:r>
          </w:p>
        </w:tc>
      </w:tr>
      <w:tr w:rsidR="009E41D2" w14:paraId="1491DF1E" w14:textId="77777777">
        <w:tc>
          <w:tcPr>
            <w:tcW w:w="2518" w:type="dxa"/>
          </w:tcPr>
          <w:p w14:paraId="6BB5B76E" w14:textId="77777777" w:rsidR="009E41D2" w:rsidRDefault="006F4F4A">
            <w:pPr>
              <w:spacing w:after="0"/>
              <w:jc w:val="both"/>
            </w:pPr>
            <w:r>
              <w:rPr>
                <w:b/>
                <w:sz w:val="18"/>
                <w:szCs w:val="18"/>
              </w:rPr>
              <w:t>Pie de imagen</w:t>
            </w:r>
          </w:p>
        </w:tc>
        <w:tc>
          <w:tcPr>
            <w:tcW w:w="6515" w:type="dxa"/>
          </w:tcPr>
          <w:p w14:paraId="354AE076" w14:textId="77777777" w:rsidR="009E41D2" w:rsidRDefault="006F4F4A">
            <w:pPr>
              <w:spacing w:after="0"/>
              <w:jc w:val="both"/>
            </w:pPr>
            <w:r>
              <w:rPr>
                <w:sz w:val="22"/>
                <w:szCs w:val="22"/>
              </w:rPr>
              <w:t>La escuela es el espacio que permi</w:t>
            </w:r>
            <w:r>
              <w:rPr>
                <w:sz w:val="22"/>
                <w:szCs w:val="22"/>
              </w:rPr>
              <w:t>te que los niños, desde pequeños, consigan interactuar con sus semejantes y así aprender a vivir en sociedad. El conjunto de reglas que delimita el comportamiento en la escuela se llama Manual de convivencia, y sirve para lograr relaciones armoniosas entre</w:t>
            </w:r>
            <w:r>
              <w:rPr>
                <w:sz w:val="22"/>
                <w:szCs w:val="22"/>
              </w:rPr>
              <w:t xml:space="preserve"> los miembros de la comunidad. </w:t>
            </w:r>
          </w:p>
        </w:tc>
      </w:tr>
    </w:tbl>
    <w:p w14:paraId="3B2949FB" w14:textId="77777777" w:rsidR="009E41D2" w:rsidRDefault="009E41D2">
      <w:pPr>
        <w:tabs>
          <w:tab w:val="right" w:pos="8498"/>
        </w:tabs>
        <w:spacing w:after="0"/>
        <w:jc w:val="both"/>
      </w:pPr>
    </w:p>
    <w:p w14:paraId="3A07F1FC" w14:textId="77777777" w:rsidR="009E41D2" w:rsidRDefault="006F4F4A">
      <w:pPr>
        <w:tabs>
          <w:tab w:val="right" w:pos="8498"/>
        </w:tabs>
        <w:spacing w:after="0"/>
        <w:jc w:val="both"/>
      </w:pPr>
      <w:r>
        <w:rPr>
          <w:b/>
        </w:rPr>
        <w:t xml:space="preserve">La escuela </w:t>
      </w:r>
      <w:r>
        <w:t>representa cualquier centro de enseñanza donde se imparte educación. Como escenario de socialización</w:t>
      </w:r>
      <w:r>
        <w:rPr>
          <w:b/>
        </w:rPr>
        <w:t xml:space="preserve"> </w:t>
      </w:r>
      <w:r>
        <w:t>busca transmitir los conocimientos y la herencia cultural de las sociedades. Así, es el espacio para desarrollar unas competencias específicas, estimula la creatividad de cada individuo y c</w:t>
      </w:r>
      <w:r>
        <w:t>rear un sentimiento activo de participación social.</w:t>
      </w:r>
      <w:ins w:id="9" w:author="MI PC" w:date="2015-07-22T20:54:00Z">
        <w:r>
          <w:t xml:space="preserve"> [</w:t>
        </w:r>
        <w:r>
          <w:fldChar w:fldCharType="begin"/>
        </w:r>
        <w:r>
          <w:instrText>HYPERLINK "htt</w:instrText>
        </w:r>
        <w:r>
          <w:instrText>p://www.importancia.org/escuela.php"</w:instrText>
        </w:r>
        <w:r>
          <w:fldChar w:fldCharType="separate"/>
        </w:r>
        <w:r>
          <w:rPr>
            <w:color w:val="1155CC"/>
            <w:u w:val="single"/>
          </w:rPr>
          <w:t>VER</w:t>
        </w:r>
        <w:r>
          <w:fldChar w:fldCharType="end"/>
        </w:r>
        <w:r>
          <w:t>]</w:t>
        </w:r>
      </w:ins>
    </w:p>
    <w:p w14:paraId="5DDB152E" w14:textId="77777777" w:rsidR="009E41D2" w:rsidRDefault="009E41D2">
      <w:pPr>
        <w:spacing w:after="0"/>
      </w:pPr>
    </w:p>
    <w:p w14:paraId="38C86E3D" w14:textId="77777777" w:rsidR="009E41D2" w:rsidRDefault="009E41D2">
      <w:pPr>
        <w:tabs>
          <w:tab w:val="right" w:pos="8498"/>
        </w:tabs>
        <w:spacing w:after="0"/>
      </w:pPr>
    </w:p>
    <w:p w14:paraId="7C39DC8B" w14:textId="77777777" w:rsidR="009E41D2" w:rsidRDefault="006F4F4A">
      <w:pPr>
        <w:tabs>
          <w:tab w:val="right" w:pos="8498"/>
        </w:tabs>
        <w:spacing w:after="0"/>
      </w:pPr>
      <w:bookmarkStart w:id="10" w:name="h.3znysh7" w:colFirst="0" w:colLast="0"/>
      <w:bookmarkEnd w:id="10"/>
      <w:r>
        <w:rPr>
          <w:highlight w:val="yellow"/>
        </w:rPr>
        <w:t>[SECCIÓN 2]</w:t>
      </w:r>
      <w:r>
        <w:t xml:space="preserve"> </w:t>
      </w:r>
    </w:p>
    <w:p w14:paraId="52CEBE26" w14:textId="77777777" w:rsidR="009E41D2" w:rsidRDefault="006F4F4A">
      <w:pPr>
        <w:keepNext/>
        <w:keepLines/>
        <w:spacing w:before="80" w:after="0" w:line="240" w:lineRule="auto"/>
      </w:pPr>
      <w:r>
        <w:rPr>
          <w:rFonts w:ascii="Calibri" w:eastAsia="Calibri" w:hAnsi="Calibri" w:cs="Calibri"/>
          <w:color w:val="404040"/>
          <w:sz w:val="28"/>
          <w:szCs w:val="28"/>
        </w:rPr>
        <w:t>1.3 Los grupos de pares</w:t>
      </w:r>
    </w:p>
    <w:p w14:paraId="6061A92B" w14:textId="77777777" w:rsidR="009E41D2" w:rsidRDefault="009E41D2">
      <w:pPr>
        <w:tabs>
          <w:tab w:val="right" w:pos="8498"/>
        </w:tabs>
        <w:spacing w:after="0"/>
      </w:pPr>
    </w:p>
    <w:p w14:paraId="1DA3D002" w14:textId="77777777" w:rsidR="009E41D2" w:rsidRDefault="006F4F4A">
      <w:pPr>
        <w:tabs>
          <w:tab w:val="right" w:pos="8498"/>
        </w:tabs>
        <w:spacing w:after="0"/>
        <w:jc w:val="both"/>
      </w:pPr>
      <w:r>
        <w:t xml:space="preserve">Los grupos de pares son espacios en los que nos encontramos con personas que tienen aproximadamente la misma edad, y que contamos con intereses similares. </w:t>
      </w:r>
      <w:r>
        <w:rPr>
          <w:b/>
        </w:rPr>
        <w:t>Podemos pertenece</w:t>
      </w:r>
      <w:r>
        <w:rPr>
          <w:b/>
        </w:rPr>
        <w:t xml:space="preserve">r a diferentes grupos de pares </w:t>
      </w:r>
      <w:r>
        <w:t>de forma simultánea, por ejemplo, tener distintos grupos de amigos en el barrio o vereda, ser parte de alguna organización juvenil</w:t>
      </w:r>
      <w:ins w:id="11" w:author="MI PC" w:date="2015-07-22T20:56:00Z">
        <w:r>
          <w:t xml:space="preserve"> [</w:t>
        </w:r>
        <w:r>
          <w:fldChar w:fldCharType="begin"/>
        </w:r>
        <w:r>
          <w:instrText>HYPERLINK "http://fundacionrenacer.org/?cat=7"</w:instrText>
        </w:r>
        <w:r>
          <w:fldChar w:fldCharType="separate"/>
        </w:r>
        <w:r>
          <w:rPr>
            <w:color w:val="1155CC"/>
            <w:u w:val="single"/>
          </w:rPr>
          <w:t>VER</w:t>
        </w:r>
        <w:r>
          <w:fldChar w:fldCharType="end"/>
        </w:r>
        <w:r>
          <w:t>]</w:t>
        </w:r>
      </w:ins>
      <w:r>
        <w:t>, o de una iglesia, entre otr</w:t>
      </w:r>
      <w:ins w:id="12" w:author="MI PC" w:date="2015-07-16T16:49:00Z">
        <w:r>
          <w:t>o</w:t>
        </w:r>
      </w:ins>
      <w:r>
        <w:t xml:space="preserve">s.  </w:t>
      </w:r>
    </w:p>
    <w:p w14:paraId="306F9A18" w14:textId="77777777" w:rsidR="009E41D2" w:rsidRDefault="009E41D2">
      <w:pPr>
        <w:tabs>
          <w:tab w:val="right" w:pos="8498"/>
        </w:tabs>
        <w:spacing w:after="0"/>
        <w:jc w:val="both"/>
      </w:pPr>
    </w:p>
    <w:tbl>
      <w:tblPr>
        <w:tblStyle w:val="a4"/>
        <w:tblW w:w="9033"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18"/>
        <w:gridCol w:w="6515"/>
      </w:tblGrid>
      <w:tr w:rsidR="009E41D2" w14:paraId="31FDC345" w14:textId="77777777">
        <w:tc>
          <w:tcPr>
            <w:tcW w:w="9033" w:type="dxa"/>
            <w:gridSpan w:val="2"/>
            <w:shd w:val="clear" w:color="auto" w:fill="5B9BD5"/>
          </w:tcPr>
          <w:p w14:paraId="44775B7E" w14:textId="77777777" w:rsidR="009E41D2" w:rsidRDefault="006F4F4A">
            <w:pPr>
              <w:spacing w:after="0"/>
              <w:jc w:val="center"/>
            </w:pPr>
            <w:r>
              <w:rPr>
                <w:b/>
                <w:sz w:val="22"/>
                <w:szCs w:val="22"/>
              </w:rPr>
              <w:t>Imagen (fotografía, gráfica o ilustración)</w:t>
            </w:r>
          </w:p>
        </w:tc>
      </w:tr>
      <w:tr w:rsidR="009E41D2" w14:paraId="2E9D24DF" w14:textId="77777777">
        <w:tc>
          <w:tcPr>
            <w:tcW w:w="2518" w:type="dxa"/>
          </w:tcPr>
          <w:p w14:paraId="6F390761" w14:textId="77777777" w:rsidR="009E41D2" w:rsidRDefault="006F4F4A">
            <w:pPr>
              <w:spacing w:after="0"/>
              <w:jc w:val="both"/>
            </w:pPr>
            <w:r>
              <w:rPr>
                <w:b/>
                <w:sz w:val="18"/>
                <w:szCs w:val="18"/>
              </w:rPr>
              <w:t>Código</w:t>
            </w:r>
          </w:p>
        </w:tc>
        <w:tc>
          <w:tcPr>
            <w:tcW w:w="6515" w:type="dxa"/>
          </w:tcPr>
          <w:p w14:paraId="79DD01DB" w14:textId="77777777" w:rsidR="009E41D2" w:rsidRDefault="006F4F4A">
            <w:pPr>
              <w:spacing w:after="0"/>
              <w:jc w:val="both"/>
            </w:pPr>
            <w:r>
              <w:rPr>
                <w:sz w:val="22"/>
                <w:szCs w:val="22"/>
              </w:rPr>
              <w:t>CS_11_08_I</w:t>
            </w:r>
            <w:r>
              <w:rPr>
                <w:sz w:val="22"/>
                <w:szCs w:val="22"/>
                <w:highlight w:val="yellow"/>
              </w:rPr>
              <w:t>MG14</w:t>
            </w:r>
          </w:p>
        </w:tc>
      </w:tr>
      <w:tr w:rsidR="009E41D2" w14:paraId="756D8C88" w14:textId="77777777">
        <w:tc>
          <w:tcPr>
            <w:tcW w:w="2518" w:type="dxa"/>
          </w:tcPr>
          <w:p w14:paraId="5D9C51A8" w14:textId="77777777" w:rsidR="009E41D2" w:rsidRDefault="006F4F4A">
            <w:pPr>
              <w:spacing w:after="0"/>
              <w:jc w:val="both"/>
            </w:pPr>
            <w:r>
              <w:rPr>
                <w:b/>
                <w:sz w:val="18"/>
                <w:szCs w:val="18"/>
              </w:rPr>
              <w:t>Descripción</w:t>
            </w:r>
          </w:p>
        </w:tc>
        <w:tc>
          <w:tcPr>
            <w:tcW w:w="6515" w:type="dxa"/>
          </w:tcPr>
          <w:p w14:paraId="50F58148" w14:textId="77777777" w:rsidR="009E41D2" w:rsidRDefault="006F4F4A">
            <w:pPr>
              <w:spacing w:after="0"/>
              <w:jc w:val="both"/>
            </w:pPr>
            <w:r>
              <w:rPr>
                <w:sz w:val="22"/>
                <w:szCs w:val="22"/>
              </w:rPr>
              <w:t>Dos jóvenes sentados, con estilo de cabello punk</w:t>
            </w:r>
          </w:p>
        </w:tc>
      </w:tr>
      <w:tr w:rsidR="009E41D2" w14:paraId="702D37CE" w14:textId="77777777">
        <w:tc>
          <w:tcPr>
            <w:tcW w:w="2518" w:type="dxa"/>
          </w:tcPr>
          <w:p w14:paraId="06B53465" w14:textId="77777777" w:rsidR="009E41D2" w:rsidRDefault="006F4F4A">
            <w:pPr>
              <w:spacing w:after="0"/>
              <w:jc w:val="both"/>
            </w:pPr>
            <w:r>
              <w:rPr>
                <w:b/>
                <w:sz w:val="18"/>
                <w:szCs w:val="18"/>
              </w:rPr>
              <w:t xml:space="preserve">Código </w:t>
            </w:r>
            <w:proofErr w:type="spellStart"/>
            <w:r>
              <w:rPr>
                <w:b/>
                <w:sz w:val="18"/>
                <w:szCs w:val="18"/>
              </w:rPr>
              <w:t>Shutterstock</w:t>
            </w:r>
            <w:proofErr w:type="spellEnd"/>
            <w:r>
              <w:rPr>
                <w:b/>
                <w:sz w:val="18"/>
                <w:szCs w:val="18"/>
              </w:rPr>
              <w:t xml:space="preserve"> (o </w:t>
            </w:r>
            <w:proofErr w:type="spellStart"/>
            <w:r>
              <w:rPr>
                <w:b/>
                <w:sz w:val="18"/>
                <w:szCs w:val="18"/>
              </w:rPr>
              <w:t>URL</w:t>
            </w:r>
            <w:proofErr w:type="spellEnd"/>
            <w:r>
              <w:rPr>
                <w:b/>
                <w:sz w:val="18"/>
                <w:szCs w:val="18"/>
              </w:rPr>
              <w:t xml:space="preserve"> o la ruta en </w:t>
            </w:r>
            <w:proofErr w:type="spellStart"/>
            <w:r>
              <w:rPr>
                <w:b/>
                <w:sz w:val="18"/>
                <w:szCs w:val="18"/>
              </w:rPr>
              <w:t>AulaPlaneta</w:t>
            </w:r>
            <w:proofErr w:type="spellEnd"/>
            <w:r>
              <w:rPr>
                <w:b/>
                <w:sz w:val="18"/>
                <w:szCs w:val="18"/>
              </w:rPr>
              <w:t>)</w:t>
            </w:r>
          </w:p>
        </w:tc>
        <w:tc>
          <w:tcPr>
            <w:tcW w:w="6515" w:type="dxa"/>
          </w:tcPr>
          <w:p w14:paraId="70A7CB40" w14:textId="77777777" w:rsidR="009E41D2" w:rsidRDefault="006F4F4A">
            <w:pPr>
              <w:spacing w:after="0"/>
              <w:jc w:val="both"/>
            </w:pPr>
            <w:r>
              <w:rPr>
                <w:sz w:val="22"/>
                <w:szCs w:val="22"/>
              </w:rPr>
              <w:t>/BCRedir.aspx?URL=/encyclopedia/default.asp?idpack=9&amp;idpil=00079M01&amp;</w:t>
            </w:r>
            <w:r>
              <w:rPr>
                <w:sz w:val="22"/>
                <w:szCs w:val="22"/>
              </w:rPr>
              <w:t>ruta=Buscador</w:t>
            </w:r>
          </w:p>
        </w:tc>
      </w:tr>
      <w:tr w:rsidR="009E41D2" w14:paraId="3BDA1C96" w14:textId="77777777">
        <w:tc>
          <w:tcPr>
            <w:tcW w:w="2518" w:type="dxa"/>
          </w:tcPr>
          <w:p w14:paraId="11C2C6DC" w14:textId="77777777" w:rsidR="009E41D2" w:rsidRDefault="006F4F4A">
            <w:pPr>
              <w:spacing w:after="0"/>
              <w:jc w:val="both"/>
            </w:pPr>
            <w:r>
              <w:rPr>
                <w:b/>
                <w:sz w:val="18"/>
                <w:szCs w:val="18"/>
              </w:rPr>
              <w:t>Pie de imagen</w:t>
            </w:r>
          </w:p>
        </w:tc>
        <w:tc>
          <w:tcPr>
            <w:tcW w:w="6515" w:type="dxa"/>
          </w:tcPr>
          <w:p w14:paraId="7853A47C" w14:textId="77777777" w:rsidR="009E41D2" w:rsidRDefault="006F4F4A">
            <w:pPr>
              <w:spacing w:after="0"/>
              <w:jc w:val="both"/>
            </w:pPr>
            <w:r>
              <w:rPr>
                <w:sz w:val="22"/>
                <w:szCs w:val="22"/>
              </w:rPr>
              <w:t>Nuestros pares son aquellas personas con las que compartimos intereses en común. Por lo general los consideramos nuestros semejantes pues, además de los gustos similares, comparten con nosotros otras características como la eda</w:t>
            </w:r>
            <w:r>
              <w:rPr>
                <w:sz w:val="22"/>
                <w:szCs w:val="22"/>
              </w:rPr>
              <w:t xml:space="preserve">d, el lugar que habitamos y la condición social. </w:t>
            </w:r>
          </w:p>
        </w:tc>
      </w:tr>
    </w:tbl>
    <w:p w14:paraId="398783EE" w14:textId="77777777" w:rsidR="009E41D2" w:rsidRDefault="009E41D2">
      <w:pPr>
        <w:tabs>
          <w:tab w:val="right" w:pos="8498"/>
        </w:tabs>
        <w:spacing w:after="0"/>
        <w:jc w:val="both"/>
      </w:pPr>
    </w:p>
    <w:p w14:paraId="1EDD0858" w14:textId="77777777" w:rsidR="009E41D2" w:rsidRDefault="006F4F4A">
      <w:pPr>
        <w:tabs>
          <w:tab w:val="right" w:pos="8498"/>
        </w:tabs>
        <w:spacing w:after="0"/>
        <w:jc w:val="both"/>
      </w:pPr>
      <w:r>
        <w:t>Los grupos entre iguales son muy importante</w:t>
      </w:r>
      <w:ins w:id="13" w:author="MI PC" w:date="2015-07-16T16:49:00Z">
        <w:r>
          <w:t>s</w:t>
        </w:r>
      </w:ins>
      <w:r>
        <w:t xml:space="preserve"> para </w:t>
      </w:r>
      <w:r>
        <w:rPr>
          <w:b/>
        </w:rPr>
        <w:t>formar nuestra identidad</w:t>
      </w:r>
      <w:r>
        <w:t xml:space="preserve">.  En la medida en que vamos configurando nuestros gustos, formas de pensar y tomamos decisiones frente a nuestra vida, tendremos mayor libertad de escoger los grupos con los cuales nos relacionamos. Estos intereses que nos mueven a relacionarnos de forma </w:t>
      </w:r>
      <w:r>
        <w:t xml:space="preserve">colectiva son los que permiten la creación, el mantenimiento y la terminación de los grupos, pues es a través de ellos que afianzamos valores que posiblemente en la escuela y la familia no se presentan de igual forma. </w:t>
      </w:r>
    </w:p>
    <w:p w14:paraId="2095EB5E" w14:textId="77777777" w:rsidR="009E41D2" w:rsidRDefault="009E41D2">
      <w:pPr>
        <w:tabs>
          <w:tab w:val="right" w:pos="8498"/>
        </w:tabs>
        <w:spacing w:after="0"/>
        <w:jc w:val="both"/>
      </w:pPr>
    </w:p>
    <w:p w14:paraId="32732EFF" w14:textId="77777777" w:rsidR="009E41D2" w:rsidRDefault="009E41D2">
      <w:pPr>
        <w:widowControl w:val="0"/>
        <w:spacing w:after="0" w:line="240" w:lineRule="auto"/>
      </w:pPr>
    </w:p>
    <w:tbl>
      <w:tblPr>
        <w:tblStyle w:val="a5"/>
        <w:tblW w:w="9033" w:type="dxa"/>
        <w:tblInd w:w="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18"/>
        <w:gridCol w:w="6515"/>
      </w:tblGrid>
      <w:tr w:rsidR="009E41D2" w14:paraId="03FEBB36" w14:textId="77777777">
        <w:trPr>
          <w:trHeight w:val="260"/>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000000"/>
            <w:tcMar>
              <w:top w:w="80" w:type="dxa"/>
              <w:left w:w="80" w:type="dxa"/>
              <w:bottom w:w="80" w:type="dxa"/>
              <w:right w:w="80" w:type="dxa"/>
            </w:tcMar>
          </w:tcPr>
          <w:p w14:paraId="07DEA8CF" w14:textId="77777777" w:rsidR="009E41D2" w:rsidRDefault="006F4F4A">
            <w:pPr>
              <w:spacing w:after="0" w:line="240" w:lineRule="auto"/>
              <w:jc w:val="center"/>
            </w:pPr>
            <w:r>
              <w:rPr>
                <w:b/>
                <w:color w:val="FFFFFF"/>
                <w:sz w:val="22"/>
                <w:szCs w:val="22"/>
              </w:rPr>
              <w:t>Practica: recurso nuevo</w:t>
            </w:r>
          </w:p>
        </w:tc>
      </w:tr>
      <w:tr w:rsidR="009E41D2" w14:paraId="6A82482D" w14:textId="77777777">
        <w:trPr>
          <w:trHeight w:val="26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E60A7F5" w14:textId="77777777" w:rsidR="009E41D2" w:rsidRDefault="006F4F4A">
            <w:pPr>
              <w:spacing w:after="0" w:line="240" w:lineRule="auto"/>
            </w:pPr>
            <w:r>
              <w:rPr>
                <w:b/>
                <w:sz w:val="18"/>
                <w:szCs w:val="18"/>
              </w:rPr>
              <w:t>Código</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D185BB0" w14:textId="77777777" w:rsidR="009E41D2" w:rsidRDefault="006F4F4A">
            <w:pPr>
              <w:spacing w:after="0" w:line="240" w:lineRule="auto"/>
            </w:pPr>
            <w:r>
              <w:rPr>
                <w:sz w:val="22"/>
                <w:szCs w:val="22"/>
              </w:rPr>
              <w:t>CS_11_03_REC20</w:t>
            </w:r>
          </w:p>
        </w:tc>
      </w:tr>
      <w:tr w:rsidR="009E41D2" w14:paraId="69369DDD" w14:textId="77777777">
        <w:trPr>
          <w:trHeight w:val="26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317CD00" w14:textId="77777777" w:rsidR="009E41D2" w:rsidRDefault="006F4F4A">
            <w:pPr>
              <w:spacing w:after="0" w:line="240" w:lineRule="auto"/>
            </w:pPr>
            <w:r>
              <w:rPr>
                <w:b/>
                <w:sz w:val="18"/>
                <w:szCs w:val="18"/>
              </w:rPr>
              <w:t>Título</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3204CFE" w14:textId="77777777" w:rsidR="009E41D2" w:rsidRDefault="009E41D2">
            <w:pPr>
              <w:spacing w:after="0" w:line="240" w:lineRule="auto"/>
            </w:pPr>
          </w:p>
        </w:tc>
      </w:tr>
      <w:tr w:rsidR="009E41D2" w14:paraId="25F84A76" w14:textId="77777777">
        <w:trPr>
          <w:trHeight w:val="26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F530F35" w14:textId="77777777" w:rsidR="009E41D2" w:rsidRDefault="006F4F4A">
            <w:pPr>
              <w:spacing w:after="0" w:line="240" w:lineRule="auto"/>
            </w:pPr>
            <w:r>
              <w:rPr>
                <w:b/>
                <w:sz w:val="18"/>
                <w:szCs w:val="18"/>
              </w:rPr>
              <w:t>Descripción</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07B61FB" w14:textId="77777777" w:rsidR="009E41D2" w:rsidRDefault="006F4F4A">
            <w:pPr>
              <w:spacing w:after="0" w:line="240" w:lineRule="auto"/>
            </w:pPr>
            <w:commentRangeStart w:id="14"/>
            <w:commentRangeEnd w:id="14"/>
            <w:r>
              <w:commentReference w:id="14"/>
            </w:r>
            <w:r>
              <w:t>Se sugiere a partir de los siguientes textos usar un motor M1C</w:t>
            </w:r>
          </w:p>
          <w:p w14:paraId="786AD297" w14:textId="77777777" w:rsidR="009E41D2" w:rsidRDefault="006F4F4A">
            <w:pPr>
              <w:spacing w:after="0" w:line="240" w:lineRule="auto"/>
            </w:pPr>
            <w:ins w:id="15" w:author="MI PC" w:date="2015-07-23T08:25:00Z">
              <w:r>
                <w:fldChar w:fldCharType="begin"/>
              </w:r>
              <w:r>
                <w:instrText>HYPERLINK "http://www.herramientasparticipacion.edu.uy/index.php/index.php?option=com_content&amp;view=article&amp;id=178:lasociabilidaddelosadolescentesylarelac</w:instrText>
              </w:r>
              <w:r>
                <w:instrText>ionentrepares&amp;catid=94:capitulo-ii&amp;Itemid=329"</w:instrText>
              </w:r>
              <w:r>
                <w:fldChar w:fldCharType="separate"/>
              </w:r>
              <w:r>
                <w:rPr>
                  <w:color w:val="0000FF"/>
                  <w:u w:val="single"/>
                </w:rPr>
                <w:t>http://www.herramientasparticipacion.edu.uy/index.php/index.php?option=com_content&amp;view=article&amp;id=178:lasociabilidaddelosadolescentesylarelacionentrepares&amp;catid=94:capitulo-ii&amp;Itemid=329</w:t>
              </w:r>
              <w:r>
                <w:fldChar w:fldCharType="end"/>
              </w:r>
            </w:ins>
            <w:hyperlink r:id="rId13"/>
          </w:p>
          <w:p w14:paraId="351DE716" w14:textId="77777777" w:rsidR="009E41D2" w:rsidRDefault="006F4F4A">
            <w:pPr>
              <w:spacing w:after="0" w:line="240" w:lineRule="auto"/>
            </w:pPr>
            <w:ins w:id="16" w:author="MI PC" w:date="2015-07-23T08:33:00Z">
              <w:r>
                <w:t>http://www.unicen.edu.ar/content/los-grupos-de-pares-como-espacio-de-construcci%C3%B3n-de-identidades-juveniles</w:t>
              </w:r>
            </w:ins>
          </w:p>
          <w:p w14:paraId="57371720" w14:textId="77777777" w:rsidR="009E41D2" w:rsidRDefault="006F4F4A">
            <w:pPr>
              <w:spacing w:after="0" w:line="240" w:lineRule="auto"/>
            </w:pPr>
            <w:r>
              <w:t>NUEVO</w:t>
            </w:r>
          </w:p>
          <w:p w14:paraId="777F022F" w14:textId="77777777" w:rsidR="009E41D2" w:rsidRDefault="006F4F4A">
            <w:pPr>
              <w:spacing w:after="0" w:line="240" w:lineRule="auto"/>
            </w:pPr>
            <w:r>
              <w:t>Actividad sobre escuela y grupos de pares</w:t>
            </w:r>
          </w:p>
          <w:p w14:paraId="5E83C3ED" w14:textId="77777777" w:rsidR="009E41D2" w:rsidRDefault="006F4F4A">
            <w:pPr>
              <w:spacing w:after="0" w:line="240" w:lineRule="auto"/>
            </w:pPr>
            <w:r>
              <w:t>Puede ser realizar preguntas a partir de textos cortos</w:t>
            </w:r>
          </w:p>
          <w:p w14:paraId="000048DF" w14:textId="77777777" w:rsidR="009E41D2" w:rsidRDefault="009E41D2">
            <w:pPr>
              <w:spacing w:after="0" w:line="240" w:lineRule="auto"/>
            </w:pPr>
          </w:p>
        </w:tc>
      </w:tr>
    </w:tbl>
    <w:p w14:paraId="414D543B" w14:textId="77777777" w:rsidR="009E41D2" w:rsidRDefault="009E41D2">
      <w:pPr>
        <w:widowControl w:val="0"/>
        <w:spacing w:after="0" w:line="240" w:lineRule="auto"/>
      </w:pPr>
    </w:p>
    <w:p w14:paraId="4EA52802" w14:textId="77777777" w:rsidR="009E41D2" w:rsidRDefault="009E41D2">
      <w:pPr>
        <w:tabs>
          <w:tab w:val="right" w:pos="8498"/>
        </w:tabs>
        <w:spacing w:after="0"/>
        <w:jc w:val="both"/>
      </w:pPr>
    </w:p>
    <w:p w14:paraId="30FCC6FE" w14:textId="77777777" w:rsidR="009E41D2" w:rsidRDefault="009E41D2">
      <w:pPr>
        <w:tabs>
          <w:tab w:val="right" w:pos="8498"/>
        </w:tabs>
        <w:spacing w:after="0"/>
      </w:pPr>
    </w:p>
    <w:p w14:paraId="6C6AD82F" w14:textId="77777777" w:rsidR="009E41D2" w:rsidRDefault="006F4F4A">
      <w:pPr>
        <w:tabs>
          <w:tab w:val="right" w:pos="8498"/>
        </w:tabs>
        <w:spacing w:after="0"/>
      </w:pPr>
      <w:bookmarkStart w:id="17" w:name="h.2et92p0" w:colFirst="0" w:colLast="0"/>
      <w:bookmarkEnd w:id="17"/>
      <w:r>
        <w:rPr>
          <w:highlight w:val="yellow"/>
        </w:rPr>
        <w:t>[SECCIÓN 2]</w:t>
      </w:r>
      <w:r>
        <w:t xml:space="preserve"> </w:t>
      </w:r>
    </w:p>
    <w:p w14:paraId="59F48214" w14:textId="77777777" w:rsidR="009E41D2" w:rsidRDefault="006F4F4A">
      <w:pPr>
        <w:keepNext/>
        <w:keepLines/>
        <w:spacing w:before="80" w:after="0" w:line="240" w:lineRule="auto"/>
      </w:pPr>
      <w:r>
        <w:rPr>
          <w:rFonts w:ascii="Calibri" w:eastAsia="Calibri" w:hAnsi="Calibri" w:cs="Calibri"/>
          <w:color w:val="404040"/>
          <w:sz w:val="28"/>
          <w:szCs w:val="28"/>
        </w:rPr>
        <w:t>1.4 Los espacios virtuales</w:t>
      </w:r>
    </w:p>
    <w:p w14:paraId="142F0E9D" w14:textId="77777777" w:rsidR="009E41D2" w:rsidRDefault="009E41D2">
      <w:pPr>
        <w:tabs>
          <w:tab w:val="right" w:pos="8498"/>
        </w:tabs>
        <w:spacing w:after="0"/>
      </w:pPr>
    </w:p>
    <w:p w14:paraId="6C504C3D" w14:textId="77777777" w:rsidR="009E41D2" w:rsidRDefault="006F4F4A">
      <w:pPr>
        <w:tabs>
          <w:tab w:val="right" w:pos="8498"/>
        </w:tabs>
        <w:spacing w:after="0"/>
        <w:jc w:val="both"/>
      </w:pPr>
      <w:r>
        <w:t>La revolución tecnológica y comunicacional siempre ha mediado la manera en que los sujetos nos relaciona</w:t>
      </w:r>
      <w:del w:id="18" w:author="MI PC" w:date="2015-07-16T16:53:00Z">
        <w:r>
          <w:delText>rn</w:delText>
        </w:r>
      </w:del>
      <w:ins w:id="19" w:author="MI PC" w:date="2015-07-16T16:53:00Z">
        <w:r>
          <w:t>m</w:t>
        </w:r>
      </w:ins>
      <w:r>
        <w:t>os, la aparición del automóvil, el teléfono, la m</w:t>
      </w:r>
      <w:del w:id="20" w:author="MI PC" w:date="2015-07-16T16:53:00Z">
        <w:r>
          <w:delText>a</w:delText>
        </w:r>
      </w:del>
      <w:ins w:id="21" w:author="MI PC" w:date="2015-07-16T16:53:00Z">
        <w:r>
          <w:t>á</w:t>
        </w:r>
      </w:ins>
      <w:r>
        <w:t>quina de escribir, el cine, entre otros, han marcado formas de sociali</w:t>
      </w:r>
      <w:r>
        <w:t xml:space="preserve">zación propias de cada época. </w:t>
      </w:r>
    </w:p>
    <w:p w14:paraId="5F89AAA2" w14:textId="77777777" w:rsidR="009E41D2" w:rsidRDefault="009E41D2">
      <w:pPr>
        <w:tabs>
          <w:tab w:val="right" w:pos="8498"/>
        </w:tabs>
        <w:spacing w:after="0"/>
        <w:jc w:val="both"/>
      </w:pPr>
    </w:p>
    <w:tbl>
      <w:tblPr>
        <w:tblStyle w:val="a6"/>
        <w:tblW w:w="9033"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18"/>
        <w:gridCol w:w="6515"/>
      </w:tblGrid>
      <w:tr w:rsidR="009E41D2" w14:paraId="76A32A78" w14:textId="77777777">
        <w:tc>
          <w:tcPr>
            <w:tcW w:w="9033" w:type="dxa"/>
            <w:gridSpan w:val="2"/>
            <w:shd w:val="clear" w:color="auto" w:fill="5B9BD5"/>
          </w:tcPr>
          <w:p w14:paraId="3F63E709" w14:textId="77777777" w:rsidR="009E41D2" w:rsidRDefault="006F4F4A">
            <w:pPr>
              <w:spacing w:after="0"/>
              <w:jc w:val="center"/>
            </w:pPr>
            <w:r>
              <w:rPr>
                <w:b/>
                <w:sz w:val="22"/>
                <w:szCs w:val="22"/>
              </w:rPr>
              <w:t>Imagen (fotografía, gráfica o ilustración)</w:t>
            </w:r>
          </w:p>
        </w:tc>
      </w:tr>
      <w:tr w:rsidR="009E41D2" w14:paraId="5829438C" w14:textId="77777777">
        <w:tc>
          <w:tcPr>
            <w:tcW w:w="2518" w:type="dxa"/>
          </w:tcPr>
          <w:p w14:paraId="6CA13481" w14:textId="77777777" w:rsidR="009E41D2" w:rsidRDefault="006F4F4A">
            <w:pPr>
              <w:spacing w:after="0"/>
              <w:jc w:val="both"/>
            </w:pPr>
            <w:r>
              <w:rPr>
                <w:b/>
                <w:sz w:val="18"/>
                <w:szCs w:val="18"/>
              </w:rPr>
              <w:t>Código</w:t>
            </w:r>
          </w:p>
        </w:tc>
        <w:tc>
          <w:tcPr>
            <w:tcW w:w="6515" w:type="dxa"/>
          </w:tcPr>
          <w:p w14:paraId="7F681CE4" w14:textId="77777777" w:rsidR="009E41D2" w:rsidRDefault="006F4F4A">
            <w:pPr>
              <w:spacing w:after="0"/>
              <w:jc w:val="both"/>
            </w:pPr>
            <w:r>
              <w:rPr>
                <w:sz w:val="22"/>
                <w:szCs w:val="22"/>
              </w:rPr>
              <w:t>CS_11_08_I</w:t>
            </w:r>
            <w:r>
              <w:rPr>
                <w:sz w:val="22"/>
                <w:szCs w:val="22"/>
                <w:highlight w:val="yellow"/>
              </w:rPr>
              <w:t>MG15</w:t>
            </w:r>
          </w:p>
        </w:tc>
      </w:tr>
      <w:tr w:rsidR="009E41D2" w14:paraId="0B5723EE" w14:textId="77777777">
        <w:tc>
          <w:tcPr>
            <w:tcW w:w="2518" w:type="dxa"/>
          </w:tcPr>
          <w:p w14:paraId="42114147" w14:textId="77777777" w:rsidR="009E41D2" w:rsidRDefault="006F4F4A">
            <w:pPr>
              <w:spacing w:after="0"/>
              <w:jc w:val="both"/>
            </w:pPr>
            <w:r>
              <w:rPr>
                <w:b/>
                <w:sz w:val="18"/>
                <w:szCs w:val="18"/>
              </w:rPr>
              <w:t>Descripción</w:t>
            </w:r>
          </w:p>
        </w:tc>
        <w:tc>
          <w:tcPr>
            <w:tcW w:w="6515" w:type="dxa"/>
          </w:tcPr>
          <w:p w14:paraId="2B021E74" w14:textId="77777777" w:rsidR="009E41D2" w:rsidRDefault="006F4F4A">
            <w:pPr>
              <w:spacing w:after="0"/>
              <w:jc w:val="both"/>
            </w:pPr>
            <w:r>
              <w:rPr>
                <w:sz w:val="22"/>
                <w:szCs w:val="22"/>
              </w:rPr>
              <w:t>Fotografía de una mujer de la tercera edad que sostiene un computador</w:t>
            </w:r>
          </w:p>
        </w:tc>
      </w:tr>
      <w:tr w:rsidR="009E41D2" w14:paraId="3D0E22C6" w14:textId="77777777">
        <w:tc>
          <w:tcPr>
            <w:tcW w:w="2518" w:type="dxa"/>
          </w:tcPr>
          <w:p w14:paraId="290A287F" w14:textId="77777777" w:rsidR="009E41D2" w:rsidRDefault="006F4F4A">
            <w:pPr>
              <w:spacing w:after="0"/>
              <w:jc w:val="both"/>
            </w:pPr>
            <w:r>
              <w:rPr>
                <w:b/>
                <w:sz w:val="18"/>
                <w:szCs w:val="18"/>
              </w:rPr>
              <w:t xml:space="preserve">Código </w:t>
            </w:r>
            <w:proofErr w:type="spellStart"/>
            <w:r>
              <w:rPr>
                <w:b/>
                <w:sz w:val="18"/>
                <w:szCs w:val="18"/>
              </w:rPr>
              <w:t>Shutterstock</w:t>
            </w:r>
            <w:proofErr w:type="spellEnd"/>
            <w:r>
              <w:rPr>
                <w:b/>
                <w:sz w:val="18"/>
                <w:szCs w:val="18"/>
              </w:rPr>
              <w:t xml:space="preserve"> (o </w:t>
            </w:r>
            <w:proofErr w:type="spellStart"/>
            <w:r>
              <w:rPr>
                <w:b/>
                <w:sz w:val="18"/>
                <w:szCs w:val="18"/>
              </w:rPr>
              <w:t>URL</w:t>
            </w:r>
            <w:proofErr w:type="spellEnd"/>
            <w:r>
              <w:rPr>
                <w:b/>
                <w:sz w:val="18"/>
                <w:szCs w:val="18"/>
              </w:rPr>
              <w:t xml:space="preserve"> o la ruta en </w:t>
            </w:r>
            <w:proofErr w:type="spellStart"/>
            <w:r>
              <w:rPr>
                <w:b/>
                <w:sz w:val="18"/>
                <w:szCs w:val="18"/>
              </w:rPr>
              <w:t>AulaPlaneta</w:t>
            </w:r>
            <w:proofErr w:type="spellEnd"/>
            <w:r>
              <w:rPr>
                <w:b/>
                <w:sz w:val="18"/>
                <w:szCs w:val="18"/>
              </w:rPr>
              <w:t>)</w:t>
            </w:r>
          </w:p>
        </w:tc>
        <w:tc>
          <w:tcPr>
            <w:tcW w:w="6515" w:type="dxa"/>
          </w:tcPr>
          <w:p w14:paraId="05C04B1C" w14:textId="77777777" w:rsidR="009E41D2" w:rsidRDefault="006F4F4A">
            <w:pPr>
              <w:spacing w:after="0"/>
              <w:jc w:val="both"/>
            </w:pPr>
            <w:r>
              <w:rPr>
                <w:sz w:val="22"/>
                <w:szCs w:val="22"/>
              </w:rPr>
              <w:t xml:space="preserve">/BCRedir.aspx?URL=/encyclopedia/default.asp?idpack=9&amp;idpil=A0903812&amp;ruta=Buscador </w:t>
            </w:r>
          </w:p>
        </w:tc>
      </w:tr>
      <w:tr w:rsidR="009E41D2" w14:paraId="3E73CDC6" w14:textId="77777777">
        <w:tc>
          <w:tcPr>
            <w:tcW w:w="2518" w:type="dxa"/>
          </w:tcPr>
          <w:p w14:paraId="6258E935" w14:textId="77777777" w:rsidR="009E41D2" w:rsidRDefault="006F4F4A">
            <w:pPr>
              <w:spacing w:after="0"/>
              <w:jc w:val="both"/>
            </w:pPr>
            <w:r>
              <w:rPr>
                <w:b/>
                <w:sz w:val="18"/>
                <w:szCs w:val="18"/>
              </w:rPr>
              <w:t>Pie de imagen</w:t>
            </w:r>
          </w:p>
        </w:tc>
        <w:tc>
          <w:tcPr>
            <w:tcW w:w="6515" w:type="dxa"/>
          </w:tcPr>
          <w:p w14:paraId="07F789F2" w14:textId="77777777" w:rsidR="009E41D2" w:rsidRDefault="006F4F4A">
            <w:pPr>
              <w:spacing w:after="0"/>
              <w:jc w:val="both"/>
            </w:pPr>
            <w:r>
              <w:rPr>
                <w:sz w:val="22"/>
                <w:szCs w:val="22"/>
              </w:rPr>
              <w:t>Los espacios virtuales son una herramienta que facilita la comunicación, el acceso rápido a la información, la posibilidad de recibir información de forma inmediata, entre muchas otras ventajas que revolucionaron la forma en la que el ser humano vive en so</w:t>
            </w:r>
            <w:r>
              <w:rPr>
                <w:sz w:val="22"/>
                <w:szCs w:val="22"/>
              </w:rPr>
              <w:t>ciedad.</w:t>
            </w:r>
          </w:p>
        </w:tc>
      </w:tr>
    </w:tbl>
    <w:p w14:paraId="7BA9FBFE" w14:textId="77777777" w:rsidR="009E41D2" w:rsidRDefault="009E41D2">
      <w:pPr>
        <w:tabs>
          <w:tab w:val="right" w:pos="8498"/>
        </w:tabs>
        <w:spacing w:after="0"/>
        <w:jc w:val="both"/>
      </w:pPr>
    </w:p>
    <w:p w14:paraId="43354206" w14:textId="77777777" w:rsidR="009E41D2" w:rsidRDefault="006F4F4A">
      <w:pPr>
        <w:tabs>
          <w:tab w:val="right" w:pos="8498"/>
        </w:tabs>
        <w:spacing w:after="0"/>
        <w:jc w:val="both"/>
      </w:pPr>
      <w:r>
        <w:t xml:space="preserve">Especialmente durante las dos últimas décadas las relaciones sociales han sufrido cambios profundos. La </w:t>
      </w:r>
      <w:r>
        <w:rPr>
          <w:b/>
        </w:rPr>
        <w:t>aparición de los espacios virtuales</w:t>
      </w:r>
      <w:r>
        <w:t xml:space="preserve"> presenta nuevas posibilidad técnicas para conocer personas y contar las experiencias cotidianas, vinculánd</w:t>
      </w:r>
      <w:r>
        <w:t xml:space="preserve">onos a grupos sociales en el ciberespacio que consideramos son de nuestro interés y con los cuales nos identificamos. </w:t>
      </w:r>
    </w:p>
    <w:p w14:paraId="6D32B8AB" w14:textId="77777777" w:rsidR="009E41D2" w:rsidRDefault="009E41D2">
      <w:pPr>
        <w:tabs>
          <w:tab w:val="right" w:pos="8498"/>
        </w:tabs>
        <w:spacing w:after="0"/>
        <w:jc w:val="both"/>
      </w:pPr>
    </w:p>
    <w:p w14:paraId="4DE365D1" w14:textId="77777777" w:rsidR="009E41D2" w:rsidRDefault="006F4F4A">
      <w:pPr>
        <w:tabs>
          <w:tab w:val="right" w:pos="8498"/>
        </w:tabs>
        <w:spacing w:after="0"/>
        <w:jc w:val="both"/>
      </w:pPr>
      <w:r>
        <w:t xml:space="preserve">En esta forma de socialización se relacionan bajo un mismo medio: </w:t>
      </w:r>
      <w:r>
        <w:rPr>
          <w:b/>
        </w:rPr>
        <w:t>la escritura, la imagen y el sonido</w:t>
      </w:r>
      <w:r>
        <w:t>, por lo cual son inmensas las posi</w:t>
      </w:r>
      <w:r>
        <w:t xml:space="preserve">bilidades de comunicación, consecución de información y relacionamiento. </w:t>
      </w:r>
      <w:proofErr w:type="spellStart"/>
      <w:r>
        <w:t>Aún</w:t>
      </w:r>
      <w:proofErr w:type="spellEnd"/>
      <w:r>
        <w:t xml:space="preserve"> así en el </w:t>
      </w:r>
      <w:r>
        <w:rPr>
          <w:b/>
        </w:rPr>
        <w:t xml:space="preserve">Internet </w:t>
      </w:r>
      <w:r>
        <w:t>la socialización no se presenta cara a cara, por lo cual el relacionamiento se realiza por medio de la representación que cada uno de nosotros hace de sí mismo.</w:t>
      </w:r>
      <w:ins w:id="22" w:author="MI PC" w:date="2015-07-16T18:31:00Z">
        <w:r>
          <w:t xml:space="preserve"> [</w:t>
        </w:r>
        <w:r>
          <w:fldChar w:fldCharType="begin"/>
        </w:r>
        <w:r>
          <w:instrText>HYPERLINK "http://www.internetsociety.org/es/breve-historia-de-internet"</w:instrText>
        </w:r>
        <w:r>
          <w:fldChar w:fldCharType="separate"/>
        </w:r>
        <w:r>
          <w:rPr>
            <w:color w:val="1155CC"/>
            <w:u w:val="single"/>
          </w:rPr>
          <w:t>VER</w:t>
        </w:r>
        <w:r>
          <w:fldChar w:fldCharType="end"/>
        </w:r>
        <w:r>
          <w:t>]</w:t>
        </w:r>
      </w:ins>
    </w:p>
    <w:p w14:paraId="27C5D9C5" w14:textId="77777777" w:rsidR="009E41D2" w:rsidRDefault="009E41D2">
      <w:pPr>
        <w:widowControl w:val="0"/>
        <w:spacing w:after="0" w:line="240" w:lineRule="auto"/>
      </w:pPr>
    </w:p>
    <w:tbl>
      <w:tblPr>
        <w:tblStyle w:val="a7"/>
        <w:tblW w:w="9033" w:type="dxa"/>
        <w:tblInd w:w="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18"/>
        <w:gridCol w:w="6515"/>
      </w:tblGrid>
      <w:tr w:rsidR="009E41D2" w14:paraId="73670B23" w14:textId="77777777">
        <w:trPr>
          <w:trHeight w:val="260"/>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BF8F00"/>
            <w:tcMar>
              <w:top w:w="80" w:type="dxa"/>
              <w:left w:w="80" w:type="dxa"/>
              <w:bottom w:w="80" w:type="dxa"/>
              <w:right w:w="80" w:type="dxa"/>
            </w:tcMar>
          </w:tcPr>
          <w:p w14:paraId="6C40220C" w14:textId="77777777" w:rsidR="009E41D2" w:rsidRDefault="006F4F4A">
            <w:pPr>
              <w:spacing w:after="0" w:line="240" w:lineRule="auto"/>
              <w:jc w:val="center"/>
            </w:pPr>
            <w:r>
              <w:rPr>
                <w:b/>
                <w:color w:val="FFFFFF"/>
                <w:sz w:val="22"/>
                <w:szCs w:val="22"/>
              </w:rPr>
              <w:t>Profundiza: recurso nuevo</w:t>
            </w:r>
          </w:p>
        </w:tc>
      </w:tr>
      <w:tr w:rsidR="009E41D2" w14:paraId="6D301BF6" w14:textId="77777777">
        <w:trPr>
          <w:trHeight w:val="26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3232364" w14:textId="77777777" w:rsidR="009E41D2" w:rsidRDefault="006F4F4A">
            <w:pPr>
              <w:spacing w:after="0" w:line="240" w:lineRule="auto"/>
            </w:pPr>
            <w:r>
              <w:rPr>
                <w:b/>
                <w:sz w:val="18"/>
                <w:szCs w:val="18"/>
              </w:rPr>
              <w:t>Código</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6119FE7" w14:textId="77777777" w:rsidR="009E41D2" w:rsidRDefault="006F4F4A">
            <w:pPr>
              <w:spacing w:after="0" w:line="240" w:lineRule="auto"/>
            </w:pPr>
            <w:r>
              <w:rPr>
                <w:sz w:val="22"/>
                <w:szCs w:val="22"/>
              </w:rPr>
              <w:t>CS_11_03_REC30</w:t>
            </w:r>
          </w:p>
        </w:tc>
      </w:tr>
      <w:tr w:rsidR="009E41D2" w14:paraId="606A0DEC" w14:textId="77777777">
        <w:trPr>
          <w:trHeight w:val="26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9AD8B4D" w14:textId="77777777" w:rsidR="009E41D2" w:rsidRDefault="006F4F4A">
            <w:pPr>
              <w:spacing w:after="0" w:line="240" w:lineRule="auto"/>
            </w:pPr>
            <w:r>
              <w:rPr>
                <w:b/>
                <w:sz w:val="18"/>
                <w:szCs w:val="18"/>
              </w:rPr>
              <w:t>Título</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1C5E835" w14:textId="77777777" w:rsidR="009E41D2" w:rsidRDefault="009E41D2">
            <w:pPr>
              <w:spacing w:after="0" w:line="240" w:lineRule="auto"/>
            </w:pPr>
          </w:p>
        </w:tc>
      </w:tr>
      <w:tr w:rsidR="009E41D2" w14:paraId="41DD1CD8" w14:textId="77777777">
        <w:trPr>
          <w:trHeight w:val="40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FA4FA50" w14:textId="77777777" w:rsidR="009E41D2" w:rsidRDefault="006F4F4A">
            <w:pPr>
              <w:spacing w:after="0" w:line="240" w:lineRule="auto"/>
            </w:pPr>
            <w:r>
              <w:rPr>
                <w:b/>
                <w:sz w:val="18"/>
                <w:szCs w:val="18"/>
              </w:rPr>
              <w:t>Descripción</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723B843" w14:textId="77777777" w:rsidR="009E41D2" w:rsidRDefault="006F4F4A">
            <w:pPr>
              <w:tabs>
                <w:tab w:val="left" w:pos="1325"/>
              </w:tabs>
              <w:spacing w:after="0" w:line="240" w:lineRule="auto"/>
            </w:pPr>
            <w:commentRangeStart w:id="23"/>
            <w:commentRangeEnd w:id="23"/>
            <w:r>
              <w:commentReference w:id="23"/>
            </w:r>
          </w:p>
          <w:p w14:paraId="1060BD15" w14:textId="77777777" w:rsidR="009E41D2" w:rsidRDefault="009E41D2">
            <w:pPr>
              <w:tabs>
                <w:tab w:val="left" w:pos="1325"/>
              </w:tabs>
              <w:spacing w:after="0" w:line="240" w:lineRule="auto"/>
            </w:pPr>
          </w:p>
          <w:p w14:paraId="6A4280D4" w14:textId="77777777" w:rsidR="009E41D2" w:rsidRDefault="006F4F4A">
            <w:pPr>
              <w:tabs>
                <w:tab w:val="left" w:pos="1325"/>
              </w:tabs>
              <w:spacing w:after="0" w:line="240" w:lineRule="auto"/>
            </w:pPr>
            <w:commentRangeStart w:id="24"/>
            <w:commentRangeEnd w:id="24"/>
            <w:r>
              <w:commentReference w:id="24"/>
            </w:r>
          </w:p>
          <w:p w14:paraId="145539AF" w14:textId="77777777" w:rsidR="009E41D2" w:rsidRDefault="006F4F4A">
            <w:pPr>
              <w:tabs>
                <w:tab w:val="left" w:pos="1325"/>
              </w:tabs>
              <w:spacing w:after="0" w:line="240" w:lineRule="auto"/>
            </w:pPr>
            <w:ins w:id="25" w:author="MI PC" w:date="2015-07-23T09:05:00Z">
              <w:r>
                <w:rPr>
                  <w:sz w:val="22"/>
                  <w:szCs w:val="22"/>
                </w:rPr>
                <w:t>//www.youtube.com/watch?v=yHs14YSSAm0</w:t>
              </w:r>
            </w:ins>
          </w:p>
          <w:p w14:paraId="24929AEF" w14:textId="77777777" w:rsidR="009E41D2" w:rsidRDefault="006F4F4A">
            <w:pPr>
              <w:spacing w:after="0"/>
            </w:pPr>
            <w:ins w:id="26" w:author="MI PC" w:date="2015-07-22T21:01:00Z">
              <w:r>
                <w:rPr>
                  <w:sz w:val="22"/>
                  <w:szCs w:val="22"/>
                </w:rPr>
                <w:t>Se sugiere un motor F12</w:t>
              </w:r>
            </w:ins>
          </w:p>
          <w:p w14:paraId="274E8AAF" w14:textId="77777777" w:rsidR="009E41D2" w:rsidRDefault="009E41D2">
            <w:pPr>
              <w:tabs>
                <w:tab w:val="left" w:pos="1325"/>
              </w:tabs>
              <w:spacing w:after="0" w:line="240" w:lineRule="auto"/>
            </w:pPr>
          </w:p>
          <w:p w14:paraId="0B2B1679" w14:textId="77777777" w:rsidR="009E41D2" w:rsidRDefault="009E41D2">
            <w:pPr>
              <w:tabs>
                <w:tab w:val="left" w:pos="1325"/>
              </w:tabs>
              <w:spacing w:after="0" w:line="240" w:lineRule="auto"/>
            </w:pPr>
          </w:p>
          <w:p w14:paraId="0F09CA98" w14:textId="77777777" w:rsidR="009E41D2" w:rsidRDefault="006F4F4A">
            <w:pPr>
              <w:tabs>
                <w:tab w:val="left" w:pos="1325"/>
              </w:tabs>
              <w:spacing w:after="0" w:line="240" w:lineRule="auto"/>
            </w:pPr>
            <w:r>
              <w:rPr>
                <w:sz w:val="22"/>
                <w:szCs w:val="22"/>
              </w:rPr>
              <w:t>NUEVO</w:t>
            </w:r>
          </w:p>
          <w:p w14:paraId="05ADEA43" w14:textId="77777777" w:rsidR="009E41D2" w:rsidRDefault="006F4F4A">
            <w:pPr>
              <w:tabs>
                <w:tab w:val="left" w:pos="1325"/>
              </w:tabs>
              <w:spacing w:after="0" w:line="240" w:lineRule="auto"/>
            </w:pPr>
            <w:r>
              <w:rPr>
                <w:sz w:val="22"/>
                <w:szCs w:val="22"/>
              </w:rPr>
              <w:t>Actividad sobre los problemas de las redes sociales, debe hallarse buen material al respecto.</w:t>
            </w:r>
          </w:p>
          <w:p w14:paraId="7C00B2ED" w14:textId="77777777" w:rsidR="009E41D2" w:rsidRDefault="006F4F4A">
            <w:pPr>
              <w:tabs>
                <w:tab w:val="left" w:pos="1325"/>
              </w:tabs>
              <w:spacing w:after="0" w:line="240" w:lineRule="auto"/>
            </w:pPr>
            <w:r>
              <w:rPr>
                <w:sz w:val="22"/>
                <w:szCs w:val="22"/>
              </w:rPr>
              <w:t>Motor F</w:t>
            </w:r>
          </w:p>
        </w:tc>
      </w:tr>
    </w:tbl>
    <w:p w14:paraId="5AA84FED" w14:textId="77777777" w:rsidR="009E41D2" w:rsidRDefault="009E41D2">
      <w:pPr>
        <w:widowControl w:val="0"/>
        <w:spacing w:after="0" w:line="240" w:lineRule="auto"/>
      </w:pPr>
    </w:p>
    <w:p w14:paraId="060F1F8D" w14:textId="77777777" w:rsidR="009E41D2" w:rsidRDefault="009E41D2">
      <w:pPr>
        <w:tabs>
          <w:tab w:val="right" w:pos="8498"/>
        </w:tabs>
        <w:spacing w:after="0"/>
      </w:pPr>
    </w:p>
    <w:p w14:paraId="0D3A1FA5" w14:textId="77777777" w:rsidR="009E41D2" w:rsidRDefault="009E41D2"/>
    <w:p w14:paraId="09DCB1FF" w14:textId="77777777" w:rsidR="009E41D2" w:rsidRDefault="006F4F4A">
      <w:bookmarkStart w:id="27" w:name="h.tyjcwt" w:colFirst="0" w:colLast="0"/>
      <w:bookmarkEnd w:id="27"/>
      <w:r>
        <w:rPr>
          <w:sz w:val="22"/>
          <w:szCs w:val="22"/>
          <w:highlight w:val="yellow"/>
        </w:rPr>
        <w:t>[SECCIÓN 2]</w:t>
      </w:r>
      <w:r>
        <w:rPr>
          <w:sz w:val="22"/>
          <w:szCs w:val="22"/>
        </w:rPr>
        <w:t xml:space="preserve"> </w:t>
      </w:r>
    </w:p>
    <w:p w14:paraId="72A527D3" w14:textId="77777777" w:rsidR="009E41D2" w:rsidRDefault="006F4F4A">
      <w:pPr>
        <w:keepNext/>
        <w:keepLines/>
        <w:spacing w:before="80" w:after="0" w:line="240" w:lineRule="auto"/>
      </w:pPr>
      <w:r>
        <w:rPr>
          <w:rFonts w:ascii="Calibri" w:eastAsia="Calibri" w:hAnsi="Calibri" w:cs="Calibri"/>
          <w:color w:val="404040"/>
          <w:sz w:val="28"/>
          <w:szCs w:val="28"/>
        </w:rPr>
        <w:t xml:space="preserve">1.5 </w:t>
      </w:r>
      <w:commentRangeStart w:id="28"/>
      <w:r>
        <w:rPr>
          <w:rFonts w:ascii="Calibri" w:eastAsia="Calibri" w:hAnsi="Calibri" w:cs="Calibri"/>
          <w:color w:val="404040"/>
          <w:sz w:val="28"/>
          <w:szCs w:val="28"/>
        </w:rPr>
        <w:t>Consolidación</w:t>
      </w:r>
      <w:commentRangeEnd w:id="28"/>
      <w:r>
        <w:commentReference w:id="28"/>
      </w:r>
    </w:p>
    <w:p w14:paraId="44F5BF97" w14:textId="77777777" w:rsidR="009E41D2" w:rsidRDefault="009E41D2"/>
    <w:p w14:paraId="22C3DA1A" w14:textId="77777777" w:rsidR="009E41D2" w:rsidRDefault="006F4F4A">
      <w:r>
        <w:rPr>
          <w:sz w:val="22"/>
          <w:szCs w:val="22"/>
        </w:rPr>
        <w:t>Actividades para consolidar lo que has aprendido en esta sección.</w:t>
      </w:r>
    </w:p>
    <w:tbl>
      <w:tblPr>
        <w:tblStyle w:val="a8"/>
        <w:tblW w:w="9033"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18"/>
        <w:gridCol w:w="6515"/>
      </w:tblGrid>
      <w:tr w:rsidR="009E41D2" w14:paraId="70E42CE1" w14:textId="77777777">
        <w:tc>
          <w:tcPr>
            <w:tcW w:w="9033" w:type="dxa"/>
            <w:gridSpan w:val="2"/>
            <w:shd w:val="clear" w:color="auto" w:fill="000000"/>
          </w:tcPr>
          <w:p w14:paraId="4E92CD8B" w14:textId="77777777" w:rsidR="009E41D2" w:rsidRDefault="006F4F4A">
            <w:pPr>
              <w:spacing w:after="0"/>
            </w:pPr>
            <w:r>
              <w:rPr>
                <w:b/>
                <w:color w:val="FFFFFF"/>
                <w:sz w:val="22"/>
                <w:szCs w:val="22"/>
              </w:rPr>
              <w:t>Practica: recurso nuevo</w:t>
            </w:r>
          </w:p>
        </w:tc>
      </w:tr>
      <w:tr w:rsidR="009E41D2" w14:paraId="314E5F5C" w14:textId="77777777">
        <w:tc>
          <w:tcPr>
            <w:tcW w:w="2518" w:type="dxa"/>
          </w:tcPr>
          <w:p w14:paraId="7C9A9657" w14:textId="77777777" w:rsidR="009E41D2" w:rsidRDefault="006F4F4A">
            <w:pPr>
              <w:spacing w:after="0"/>
            </w:pPr>
            <w:r>
              <w:rPr>
                <w:b/>
                <w:sz w:val="22"/>
                <w:szCs w:val="22"/>
              </w:rPr>
              <w:t>Código</w:t>
            </w:r>
          </w:p>
        </w:tc>
        <w:tc>
          <w:tcPr>
            <w:tcW w:w="6515" w:type="dxa"/>
          </w:tcPr>
          <w:p w14:paraId="5186894E" w14:textId="77777777" w:rsidR="009E41D2" w:rsidRDefault="006F4F4A">
            <w:pPr>
              <w:spacing w:after="0"/>
            </w:pPr>
            <w:r>
              <w:rPr>
                <w:sz w:val="22"/>
                <w:szCs w:val="22"/>
              </w:rPr>
              <w:t>CS_11_01_CO_REC40</w:t>
            </w:r>
          </w:p>
        </w:tc>
      </w:tr>
      <w:tr w:rsidR="009E41D2" w14:paraId="210A9B47" w14:textId="77777777">
        <w:tc>
          <w:tcPr>
            <w:tcW w:w="2518" w:type="dxa"/>
          </w:tcPr>
          <w:p w14:paraId="26AD2716" w14:textId="77777777" w:rsidR="009E41D2" w:rsidRDefault="006F4F4A">
            <w:pPr>
              <w:spacing w:after="0"/>
            </w:pPr>
            <w:r>
              <w:rPr>
                <w:b/>
                <w:sz w:val="22"/>
                <w:szCs w:val="22"/>
              </w:rPr>
              <w:t>Título</w:t>
            </w:r>
          </w:p>
        </w:tc>
        <w:tc>
          <w:tcPr>
            <w:tcW w:w="6515" w:type="dxa"/>
          </w:tcPr>
          <w:p w14:paraId="5BC14896" w14:textId="77777777" w:rsidR="009E41D2" w:rsidRDefault="006F4F4A">
            <w:pPr>
              <w:spacing w:after="0"/>
            </w:pPr>
            <w:r>
              <w:rPr>
                <w:sz w:val="22"/>
                <w:szCs w:val="22"/>
              </w:rPr>
              <w:t>Refuerza tu aprendizaje: El siglo XXI o la pugna por encontrar un lugar en el nuevo orden mundial</w:t>
            </w:r>
          </w:p>
        </w:tc>
      </w:tr>
      <w:tr w:rsidR="009E41D2" w14:paraId="74B07500" w14:textId="77777777">
        <w:tc>
          <w:tcPr>
            <w:tcW w:w="2518" w:type="dxa"/>
          </w:tcPr>
          <w:p w14:paraId="2EF3C524" w14:textId="77777777" w:rsidR="009E41D2" w:rsidRDefault="006F4F4A">
            <w:pPr>
              <w:spacing w:after="0"/>
            </w:pPr>
            <w:r>
              <w:rPr>
                <w:b/>
                <w:sz w:val="22"/>
                <w:szCs w:val="22"/>
              </w:rPr>
              <w:t>Descripción</w:t>
            </w:r>
          </w:p>
        </w:tc>
        <w:tc>
          <w:tcPr>
            <w:tcW w:w="6515" w:type="dxa"/>
          </w:tcPr>
          <w:p w14:paraId="58DEC174" w14:textId="77777777" w:rsidR="009E41D2" w:rsidRDefault="006F4F4A">
            <w:pPr>
              <w:spacing w:after="0"/>
            </w:pPr>
            <w:commentRangeStart w:id="29"/>
            <w:r>
              <w:rPr>
                <w:sz w:val="22"/>
                <w:szCs w:val="22"/>
              </w:rPr>
              <w:t xml:space="preserve">Actividad sobre </w:t>
            </w:r>
            <w:r>
              <w:rPr>
                <w:sz w:val="22"/>
                <w:szCs w:val="22"/>
              </w:rPr>
              <w:t>El siglo XXI o la pugna por encontrar un lugar en el nuevo orden mundial</w:t>
            </w:r>
            <w:commentRangeEnd w:id="29"/>
            <w:r>
              <w:commentReference w:id="29"/>
            </w:r>
          </w:p>
        </w:tc>
      </w:tr>
    </w:tbl>
    <w:p w14:paraId="3085767D" w14:textId="77777777" w:rsidR="009E41D2" w:rsidRDefault="009E41D2"/>
    <w:p w14:paraId="0B1F6C0F" w14:textId="77777777" w:rsidR="009E41D2" w:rsidRDefault="006F4F4A">
      <w:pPr>
        <w:tabs>
          <w:tab w:val="right" w:pos="8498"/>
        </w:tabs>
        <w:spacing w:after="0"/>
      </w:pPr>
      <w:bookmarkStart w:id="30" w:name="h.3dy6vkm" w:colFirst="0" w:colLast="0"/>
      <w:bookmarkEnd w:id="30"/>
      <w:r>
        <w:rPr>
          <w:highlight w:val="yellow"/>
        </w:rPr>
        <w:t>[SECCIÓN 1]</w:t>
      </w:r>
      <w:r>
        <w:t xml:space="preserve"> </w:t>
      </w:r>
    </w:p>
    <w:p w14:paraId="4F813C56" w14:textId="77777777" w:rsidR="009E41D2" w:rsidRDefault="006F4F4A">
      <w:pPr>
        <w:keepNext/>
        <w:keepLines/>
        <w:spacing w:before="320" w:after="0" w:line="240" w:lineRule="auto"/>
      </w:pPr>
      <w:r>
        <w:rPr>
          <w:rFonts w:ascii="Calibri" w:eastAsia="Calibri" w:hAnsi="Calibri" w:cs="Calibri"/>
          <w:color w:val="2E74B5"/>
          <w:sz w:val="32"/>
          <w:szCs w:val="32"/>
        </w:rPr>
        <w:t>2 Las sociedades humanas</w:t>
      </w:r>
    </w:p>
    <w:p w14:paraId="2BF4949F" w14:textId="77777777" w:rsidR="009E41D2" w:rsidRDefault="009E41D2">
      <w:pPr>
        <w:widowControl w:val="0"/>
        <w:tabs>
          <w:tab w:val="left" w:pos="220"/>
          <w:tab w:val="left" w:pos="720"/>
        </w:tabs>
        <w:spacing w:after="0"/>
        <w:jc w:val="both"/>
      </w:pPr>
    </w:p>
    <w:p w14:paraId="60F66862" w14:textId="77777777" w:rsidR="009E41D2" w:rsidRDefault="006F4F4A">
      <w:pPr>
        <w:widowControl w:val="0"/>
        <w:spacing w:after="0"/>
        <w:jc w:val="both"/>
      </w:pPr>
      <w:r>
        <w:t xml:space="preserve">El ser humano es un </w:t>
      </w:r>
      <w:r>
        <w:rPr>
          <w:b/>
        </w:rPr>
        <w:t>ser social</w:t>
      </w:r>
      <w:r>
        <w:t xml:space="preserve"> por naturaleza, ya que desde sus orígenes ha vivido en comunidad para cooperar y protegerse. De no ser así, no hubiese sido posible su sobrevivencia. Aunque el caso humano no es excepcional. Casi todas las especies animales f</w:t>
      </w:r>
      <w:r>
        <w:t>orman manadas, rebaños y grupos.</w:t>
      </w:r>
    </w:p>
    <w:p w14:paraId="680F6286" w14:textId="77777777" w:rsidR="009E41D2" w:rsidRDefault="009E41D2">
      <w:pPr>
        <w:spacing w:after="0"/>
      </w:pPr>
    </w:p>
    <w:p w14:paraId="3143903D" w14:textId="77777777" w:rsidR="009E41D2" w:rsidRDefault="006F4F4A">
      <w:pPr>
        <w:spacing w:after="0"/>
      </w:pPr>
      <w:bookmarkStart w:id="31" w:name="h.1t3h5sf" w:colFirst="0" w:colLast="0"/>
      <w:bookmarkEnd w:id="31"/>
      <w:r>
        <w:rPr>
          <w:highlight w:val="yellow"/>
        </w:rPr>
        <w:t>[SECCIÓN 2]</w:t>
      </w:r>
      <w:r>
        <w:t xml:space="preserve"> </w:t>
      </w:r>
    </w:p>
    <w:p w14:paraId="08013AAC" w14:textId="77777777" w:rsidR="009E41D2" w:rsidRDefault="006F4F4A">
      <w:pPr>
        <w:keepNext/>
        <w:keepLines/>
        <w:spacing w:before="80" w:after="0" w:line="240" w:lineRule="auto"/>
      </w:pPr>
      <w:r>
        <w:rPr>
          <w:rFonts w:ascii="Calibri" w:eastAsia="Calibri" w:hAnsi="Calibri" w:cs="Calibri"/>
          <w:color w:val="404040"/>
          <w:sz w:val="28"/>
          <w:szCs w:val="28"/>
        </w:rPr>
        <w:t>2.1 Los tipos de sociedad</w:t>
      </w:r>
    </w:p>
    <w:p w14:paraId="3234890A" w14:textId="77777777" w:rsidR="009E41D2" w:rsidRDefault="009E41D2">
      <w:pPr>
        <w:widowControl w:val="0"/>
        <w:spacing w:after="0"/>
        <w:jc w:val="both"/>
      </w:pPr>
    </w:p>
    <w:p w14:paraId="247A1316" w14:textId="77777777" w:rsidR="009E41D2" w:rsidRDefault="006F4F4A">
      <w:pPr>
        <w:widowControl w:val="0"/>
        <w:spacing w:after="0"/>
        <w:jc w:val="both"/>
      </w:pPr>
      <w:r>
        <w:t>Las distintas sociedades se organizan de una forma similar, todas cuentan con:</w:t>
      </w:r>
    </w:p>
    <w:p w14:paraId="7A3AED48" w14:textId="77777777" w:rsidR="009E41D2" w:rsidRDefault="009E41D2">
      <w:pPr>
        <w:widowControl w:val="0"/>
        <w:spacing w:after="0"/>
        <w:jc w:val="both"/>
      </w:pPr>
    </w:p>
    <w:p w14:paraId="41ADEF7F" w14:textId="77777777" w:rsidR="009E41D2" w:rsidRDefault="006F4F4A">
      <w:pPr>
        <w:widowControl w:val="0"/>
        <w:numPr>
          <w:ilvl w:val="0"/>
          <w:numId w:val="8"/>
        </w:numPr>
        <w:tabs>
          <w:tab w:val="left" w:pos="220"/>
          <w:tab w:val="left" w:pos="720"/>
        </w:tabs>
        <w:spacing w:after="0"/>
        <w:ind w:hanging="360"/>
      </w:pPr>
      <w:r>
        <w:t xml:space="preserve">Un </w:t>
      </w:r>
      <w:r>
        <w:rPr>
          <w:b/>
        </w:rPr>
        <w:t>sistema económico</w:t>
      </w:r>
      <w:r>
        <w:t xml:space="preserve"> y </w:t>
      </w:r>
      <w:r>
        <w:rPr>
          <w:b/>
        </w:rPr>
        <w:t>productivo</w:t>
      </w:r>
      <w:r>
        <w:t>.</w:t>
      </w:r>
    </w:p>
    <w:p w14:paraId="48C9BD38" w14:textId="77777777" w:rsidR="009E41D2" w:rsidRDefault="006F4F4A">
      <w:pPr>
        <w:widowControl w:val="0"/>
        <w:numPr>
          <w:ilvl w:val="0"/>
          <w:numId w:val="8"/>
        </w:numPr>
        <w:tabs>
          <w:tab w:val="left" w:pos="220"/>
          <w:tab w:val="left" w:pos="720"/>
        </w:tabs>
        <w:spacing w:after="0"/>
        <w:ind w:hanging="360"/>
      </w:pPr>
      <w:r>
        <w:t xml:space="preserve">Un </w:t>
      </w:r>
      <w:r>
        <w:rPr>
          <w:b/>
        </w:rPr>
        <w:t>sistema político</w:t>
      </w:r>
      <w:r>
        <w:t xml:space="preserve"> y </w:t>
      </w:r>
      <w:r>
        <w:rPr>
          <w:b/>
        </w:rPr>
        <w:t>jurídico.</w:t>
      </w:r>
    </w:p>
    <w:p w14:paraId="7E6CDE43" w14:textId="77777777" w:rsidR="009E41D2" w:rsidRDefault="006F4F4A">
      <w:pPr>
        <w:widowControl w:val="0"/>
        <w:numPr>
          <w:ilvl w:val="0"/>
          <w:numId w:val="8"/>
        </w:numPr>
        <w:tabs>
          <w:tab w:val="left" w:pos="220"/>
          <w:tab w:val="left" w:pos="720"/>
        </w:tabs>
        <w:spacing w:after="0"/>
        <w:ind w:hanging="360"/>
      </w:pPr>
      <w:r>
        <w:t xml:space="preserve">Una </w:t>
      </w:r>
      <w:r>
        <w:rPr>
          <w:b/>
        </w:rPr>
        <w:t>cultura compartida</w:t>
      </w:r>
      <w:r>
        <w:t xml:space="preserve"> y un </w:t>
      </w:r>
      <w:r>
        <w:rPr>
          <w:b/>
        </w:rPr>
        <w:t>sistema de valores propio</w:t>
      </w:r>
      <w:r>
        <w:t>.</w:t>
      </w:r>
    </w:p>
    <w:p w14:paraId="3197B723" w14:textId="77777777" w:rsidR="009E41D2" w:rsidRDefault="009E41D2">
      <w:pPr>
        <w:tabs>
          <w:tab w:val="left" w:pos="3020"/>
        </w:tabs>
        <w:spacing w:after="0"/>
      </w:pPr>
    </w:p>
    <w:p w14:paraId="24598ADD" w14:textId="77777777" w:rsidR="009E41D2" w:rsidRDefault="006F4F4A">
      <w:pPr>
        <w:tabs>
          <w:tab w:val="left" w:pos="3020"/>
        </w:tabs>
        <w:spacing w:after="0"/>
        <w:jc w:val="both"/>
      </w:pPr>
      <w:r>
        <w:t xml:space="preserve">Cada uno de estos elementos define la </w:t>
      </w:r>
      <w:r>
        <w:rPr>
          <w:b/>
        </w:rPr>
        <w:t>particularidad de las sociedades</w:t>
      </w:r>
      <w:r>
        <w:t xml:space="preserve"> y la forma como  estas se relacionan entre sí. ¿Alguna vez te has preguntado por qué vivimos en una sociedad democrática, compartimos ciertos gustos y consignamos en la Constitución Política las leyes generales con las que nos regimos?</w:t>
      </w:r>
    </w:p>
    <w:p w14:paraId="1A310F43" w14:textId="77777777" w:rsidR="009E41D2" w:rsidRDefault="009E41D2">
      <w:pPr>
        <w:tabs>
          <w:tab w:val="left" w:pos="3020"/>
        </w:tabs>
        <w:spacing w:after="0"/>
      </w:pPr>
    </w:p>
    <w:tbl>
      <w:tblPr>
        <w:tblStyle w:val="a9"/>
        <w:tblW w:w="9033"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18"/>
        <w:gridCol w:w="6515"/>
      </w:tblGrid>
      <w:tr w:rsidR="009E41D2" w14:paraId="4EA9B5DA" w14:textId="77777777">
        <w:tc>
          <w:tcPr>
            <w:tcW w:w="9033" w:type="dxa"/>
            <w:gridSpan w:val="2"/>
            <w:shd w:val="clear" w:color="auto" w:fill="5B9BD5"/>
          </w:tcPr>
          <w:p w14:paraId="6723420C" w14:textId="77777777" w:rsidR="009E41D2" w:rsidRDefault="006F4F4A">
            <w:pPr>
              <w:spacing w:after="0"/>
              <w:jc w:val="center"/>
            </w:pPr>
            <w:r>
              <w:rPr>
                <w:b/>
                <w:sz w:val="22"/>
                <w:szCs w:val="22"/>
              </w:rPr>
              <w:t>Imagen (fotografía</w:t>
            </w:r>
            <w:r>
              <w:rPr>
                <w:b/>
                <w:sz w:val="22"/>
                <w:szCs w:val="22"/>
              </w:rPr>
              <w:t>, gráfica o ilustración)</w:t>
            </w:r>
          </w:p>
        </w:tc>
      </w:tr>
      <w:tr w:rsidR="009E41D2" w14:paraId="0BD4BF33" w14:textId="77777777">
        <w:tc>
          <w:tcPr>
            <w:tcW w:w="2518" w:type="dxa"/>
          </w:tcPr>
          <w:p w14:paraId="5FB250D3" w14:textId="77777777" w:rsidR="009E41D2" w:rsidRDefault="006F4F4A">
            <w:pPr>
              <w:spacing w:after="0"/>
            </w:pPr>
            <w:r>
              <w:rPr>
                <w:b/>
                <w:sz w:val="18"/>
                <w:szCs w:val="18"/>
              </w:rPr>
              <w:t>Código</w:t>
            </w:r>
          </w:p>
        </w:tc>
        <w:tc>
          <w:tcPr>
            <w:tcW w:w="6515" w:type="dxa"/>
          </w:tcPr>
          <w:p w14:paraId="56D38651" w14:textId="77777777" w:rsidR="009E41D2" w:rsidRDefault="006F4F4A">
            <w:pPr>
              <w:spacing w:after="0"/>
            </w:pPr>
            <w:r>
              <w:rPr>
                <w:sz w:val="22"/>
                <w:szCs w:val="22"/>
              </w:rPr>
              <w:t>CS_11_08_IMG01</w:t>
            </w:r>
          </w:p>
        </w:tc>
      </w:tr>
      <w:tr w:rsidR="009E41D2" w14:paraId="7D7909F0" w14:textId="77777777">
        <w:tc>
          <w:tcPr>
            <w:tcW w:w="2518" w:type="dxa"/>
          </w:tcPr>
          <w:p w14:paraId="7BB7BEF9" w14:textId="77777777" w:rsidR="009E41D2" w:rsidRDefault="006F4F4A">
            <w:pPr>
              <w:spacing w:after="0"/>
            </w:pPr>
            <w:r>
              <w:rPr>
                <w:b/>
                <w:sz w:val="18"/>
                <w:szCs w:val="18"/>
              </w:rPr>
              <w:t>Descripción</w:t>
            </w:r>
          </w:p>
        </w:tc>
        <w:tc>
          <w:tcPr>
            <w:tcW w:w="6515" w:type="dxa"/>
          </w:tcPr>
          <w:p w14:paraId="5326402E" w14:textId="77777777" w:rsidR="009E41D2" w:rsidRDefault="006F4F4A">
            <w:pPr>
              <w:spacing w:after="0"/>
            </w:pPr>
            <w:r>
              <w:rPr>
                <w:sz w:val="22"/>
                <w:szCs w:val="22"/>
              </w:rPr>
              <w:t>Grupo de personas que vistas desde arriba hacen la forma de un pulgar arriba</w:t>
            </w:r>
          </w:p>
        </w:tc>
      </w:tr>
      <w:tr w:rsidR="009E41D2" w14:paraId="2FF4BAEB" w14:textId="77777777">
        <w:tc>
          <w:tcPr>
            <w:tcW w:w="2518" w:type="dxa"/>
          </w:tcPr>
          <w:p w14:paraId="277F253D" w14:textId="77777777" w:rsidR="009E41D2" w:rsidRDefault="006F4F4A">
            <w:pPr>
              <w:spacing w:after="0"/>
            </w:pPr>
            <w:r>
              <w:rPr>
                <w:b/>
                <w:sz w:val="18"/>
                <w:szCs w:val="18"/>
              </w:rPr>
              <w:t xml:space="preserve">Código </w:t>
            </w:r>
            <w:proofErr w:type="spellStart"/>
            <w:r>
              <w:rPr>
                <w:b/>
                <w:sz w:val="18"/>
                <w:szCs w:val="18"/>
              </w:rPr>
              <w:t>Shutterstock</w:t>
            </w:r>
            <w:proofErr w:type="spellEnd"/>
            <w:r>
              <w:rPr>
                <w:b/>
                <w:sz w:val="18"/>
                <w:szCs w:val="18"/>
              </w:rPr>
              <w:t xml:space="preserve"> (o </w:t>
            </w:r>
            <w:proofErr w:type="spellStart"/>
            <w:r>
              <w:rPr>
                <w:b/>
                <w:sz w:val="18"/>
                <w:szCs w:val="18"/>
              </w:rPr>
              <w:t>URL</w:t>
            </w:r>
            <w:proofErr w:type="spellEnd"/>
            <w:r>
              <w:rPr>
                <w:b/>
                <w:sz w:val="18"/>
                <w:szCs w:val="18"/>
              </w:rPr>
              <w:t xml:space="preserve"> o la ruta en </w:t>
            </w:r>
            <w:proofErr w:type="spellStart"/>
            <w:r>
              <w:rPr>
                <w:b/>
                <w:sz w:val="18"/>
                <w:szCs w:val="18"/>
              </w:rPr>
              <w:t>AulaPlaneta</w:t>
            </w:r>
            <w:proofErr w:type="spellEnd"/>
            <w:r>
              <w:rPr>
                <w:b/>
                <w:sz w:val="18"/>
                <w:szCs w:val="18"/>
              </w:rPr>
              <w:t>)</w:t>
            </w:r>
          </w:p>
        </w:tc>
        <w:tc>
          <w:tcPr>
            <w:tcW w:w="6515" w:type="dxa"/>
          </w:tcPr>
          <w:p w14:paraId="53C4621C" w14:textId="77777777" w:rsidR="009E41D2" w:rsidRDefault="006F4F4A">
            <w:pPr>
              <w:spacing w:after="0"/>
            </w:pPr>
            <w:r>
              <w:rPr>
                <w:sz w:val="22"/>
                <w:szCs w:val="22"/>
              </w:rPr>
              <w:t>237596836</w:t>
            </w:r>
          </w:p>
        </w:tc>
      </w:tr>
      <w:tr w:rsidR="009E41D2" w14:paraId="784B3A3A" w14:textId="77777777">
        <w:tc>
          <w:tcPr>
            <w:tcW w:w="2518" w:type="dxa"/>
          </w:tcPr>
          <w:p w14:paraId="5AB38EAE" w14:textId="77777777" w:rsidR="009E41D2" w:rsidRDefault="006F4F4A">
            <w:pPr>
              <w:spacing w:after="0"/>
            </w:pPr>
            <w:r>
              <w:rPr>
                <w:b/>
                <w:sz w:val="18"/>
                <w:szCs w:val="18"/>
              </w:rPr>
              <w:t>Pie de imagen</w:t>
            </w:r>
          </w:p>
        </w:tc>
        <w:tc>
          <w:tcPr>
            <w:tcW w:w="6515" w:type="dxa"/>
          </w:tcPr>
          <w:p w14:paraId="357583BA" w14:textId="77777777" w:rsidR="009E41D2" w:rsidRDefault="006F4F4A">
            <w:pPr>
              <w:spacing w:after="0"/>
              <w:jc w:val="both"/>
            </w:pPr>
            <w:r>
              <w:rPr>
                <w:sz w:val="22"/>
                <w:szCs w:val="22"/>
              </w:rPr>
              <w:t>Se vive en sociedad porque de ella depende la sobrevivencia y la  evolución de la humanidad. Todas las cosas existentes son producidas por grupos organizados: los alimentos, las edificaciones, entre otras. De igual forma, las normas y lo que se considera a</w:t>
            </w:r>
            <w:r>
              <w:rPr>
                <w:sz w:val="22"/>
                <w:szCs w:val="22"/>
              </w:rPr>
              <w:t xml:space="preserve">propiado o incorrecto de la vida en comunidad ha sido establecido por distintos grupos sociales a lo largo de la historia.  </w:t>
            </w:r>
          </w:p>
        </w:tc>
      </w:tr>
    </w:tbl>
    <w:p w14:paraId="7905C418" w14:textId="77777777" w:rsidR="009E41D2" w:rsidRDefault="009E41D2">
      <w:pPr>
        <w:spacing w:after="0"/>
      </w:pPr>
    </w:p>
    <w:p w14:paraId="6D40C4D4" w14:textId="77777777" w:rsidR="009E41D2" w:rsidRDefault="009E41D2">
      <w:pPr>
        <w:spacing w:after="0"/>
      </w:pPr>
    </w:p>
    <w:tbl>
      <w:tblPr>
        <w:tblStyle w:val="aa"/>
        <w:tblW w:w="897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18"/>
        <w:gridCol w:w="6460"/>
      </w:tblGrid>
      <w:tr w:rsidR="009E41D2" w14:paraId="6F61E1EC" w14:textId="77777777">
        <w:tc>
          <w:tcPr>
            <w:tcW w:w="8978" w:type="dxa"/>
            <w:gridSpan w:val="2"/>
            <w:shd w:val="clear" w:color="auto" w:fill="000000"/>
          </w:tcPr>
          <w:p w14:paraId="68CBD972" w14:textId="77777777" w:rsidR="009E41D2" w:rsidRDefault="006F4F4A">
            <w:pPr>
              <w:spacing w:after="0"/>
              <w:jc w:val="center"/>
            </w:pPr>
            <w:r>
              <w:rPr>
                <w:b/>
                <w:color w:val="FFFFFF"/>
                <w:sz w:val="22"/>
                <w:szCs w:val="22"/>
              </w:rPr>
              <w:t>Destacado</w:t>
            </w:r>
          </w:p>
        </w:tc>
      </w:tr>
      <w:tr w:rsidR="009E41D2" w14:paraId="4C0DA8E8" w14:textId="77777777">
        <w:tc>
          <w:tcPr>
            <w:tcW w:w="2518" w:type="dxa"/>
          </w:tcPr>
          <w:p w14:paraId="19251013" w14:textId="77777777" w:rsidR="009E41D2" w:rsidRDefault="006F4F4A">
            <w:pPr>
              <w:spacing w:after="0"/>
            </w:pPr>
            <w:r>
              <w:rPr>
                <w:b/>
                <w:sz w:val="18"/>
                <w:szCs w:val="18"/>
              </w:rPr>
              <w:t>Título</w:t>
            </w:r>
          </w:p>
        </w:tc>
        <w:tc>
          <w:tcPr>
            <w:tcW w:w="6460" w:type="dxa"/>
          </w:tcPr>
          <w:p w14:paraId="3DE66DC3" w14:textId="77777777" w:rsidR="009E41D2" w:rsidRDefault="006F4F4A">
            <w:pPr>
              <w:spacing w:after="0"/>
              <w:jc w:val="center"/>
            </w:pPr>
            <w:r>
              <w:rPr>
                <w:b/>
                <w:sz w:val="18"/>
                <w:szCs w:val="18"/>
              </w:rPr>
              <w:t>Las claves para comprender una sociedad</w:t>
            </w:r>
          </w:p>
        </w:tc>
      </w:tr>
      <w:tr w:rsidR="009E41D2" w14:paraId="3794018E" w14:textId="77777777">
        <w:tc>
          <w:tcPr>
            <w:tcW w:w="2518" w:type="dxa"/>
          </w:tcPr>
          <w:p w14:paraId="4315A8AB" w14:textId="77777777" w:rsidR="009E41D2" w:rsidRDefault="006F4F4A">
            <w:pPr>
              <w:spacing w:after="0"/>
            </w:pPr>
            <w:r>
              <w:rPr>
                <w:b/>
                <w:sz w:val="18"/>
                <w:szCs w:val="18"/>
              </w:rPr>
              <w:t>Contenido</w:t>
            </w:r>
          </w:p>
        </w:tc>
        <w:tc>
          <w:tcPr>
            <w:tcW w:w="6460" w:type="dxa"/>
          </w:tcPr>
          <w:p w14:paraId="30F4808A" w14:textId="77777777" w:rsidR="009E41D2" w:rsidRDefault="006F4F4A">
            <w:pPr>
              <w:widowControl w:val="0"/>
              <w:numPr>
                <w:ilvl w:val="0"/>
                <w:numId w:val="8"/>
              </w:numPr>
              <w:tabs>
                <w:tab w:val="left" w:pos="220"/>
                <w:tab w:val="left" w:pos="720"/>
              </w:tabs>
              <w:spacing w:after="0"/>
              <w:ind w:hanging="360"/>
              <w:rPr>
                <w:sz w:val="22"/>
                <w:szCs w:val="22"/>
              </w:rPr>
            </w:pPr>
            <w:r>
              <w:rPr>
                <w:sz w:val="22"/>
                <w:szCs w:val="22"/>
              </w:rPr>
              <w:t xml:space="preserve">Un </w:t>
            </w:r>
            <w:r>
              <w:rPr>
                <w:b/>
                <w:sz w:val="22"/>
                <w:szCs w:val="22"/>
              </w:rPr>
              <w:t>sistema económico</w:t>
            </w:r>
            <w:r>
              <w:rPr>
                <w:sz w:val="22"/>
                <w:szCs w:val="22"/>
              </w:rPr>
              <w:t xml:space="preserve"> y </w:t>
            </w:r>
            <w:r>
              <w:rPr>
                <w:b/>
                <w:sz w:val="22"/>
                <w:szCs w:val="22"/>
              </w:rPr>
              <w:t>productivo</w:t>
            </w:r>
            <w:r>
              <w:rPr>
                <w:sz w:val="22"/>
                <w:szCs w:val="22"/>
              </w:rPr>
              <w:t xml:space="preserve">: conjunto de instituciones y relaciones sociales que permiten evidenciar la forma como se estructura la producción, distribución y consumo de los bienes en una sociedad. </w:t>
            </w:r>
          </w:p>
          <w:p w14:paraId="2EF3EE7F" w14:textId="77777777" w:rsidR="009E41D2" w:rsidRDefault="006F4F4A">
            <w:pPr>
              <w:widowControl w:val="0"/>
              <w:numPr>
                <w:ilvl w:val="0"/>
                <w:numId w:val="8"/>
              </w:numPr>
              <w:tabs>
                <w:tab w:val="left" w:pos="220"/>
                <w:tab w:val="left" w:pos="720"/>
              </w:tabs>
              <w:spacing w:after="0"/>
              <w:ind w:hanging="360"/>
              <w:jc w:val="both"/>
              <w:rPr>
                <w:sz w:val="22"/>
                <w:szCs w:val="22"/>
              </w:rPr>
            </w:pPr>
            <w:r>
              <w:rPr>
                <w:sz w:val="22"/>
                <w:szCs w:val="22"/>
              </w:rPr>
              <w:t>Un s</w:t>
            </w:r>
            <w:r>
              <w:rPr>
                <w:b/>
                <w:sz w:val="22"/>
                <w:szCs w:val="22"/>
              </w:rPr>
              <w:t>istema político</w:t>
            </w:r>
            <w:r>
              <w:rPr>
                <w:sz w:val="22"/>
                <w:szCs w:val="22"/>
              </w:rPr>
              <w:t xml:space="preserve"> y </w:t>
            </w:r>
            <w:r>
              <w:rPr>
                <w:b/>
                <w:sz w:val="22"/>
                <w:szCs w:val="22"/>
              </w:rPr>
              <w:t xml:space="preserve">jurídico: </w:t>
            </w:r>
            <w:r>
              <w:rPr>
                <w:sz w:val="22"/>
                <w:szCs w:val="22"/>
              </w:rPr>
              <w:t xml:space="preserve">conjunto de instituciones, relaciones y normas que dan cuenta de la manera como se ejerce la política en un territorio concreto. </w:t>
            </w:r>
          </w:p>
          <w:p w14:paraId="5F115919" w14:textId="77777777" w:rsidR="009E41D2" w:rsidRDefault="006F4F4A">
            <w:pPr>
              <w:widowControl w:val="0"/>
              <w:numPr>
                <w:ilvl w:val="0"/>
                <w:numId w:val="8"/>
              </w:numPr>
              <w:tabs>
                <w:tab w:val="left" w:pos="220"/>
                <w:tab w:val="left" w:pos="720"/>
              </w:tabs>
              <w:spacing w:after="0"/>
              <w:ind w:hanging="360"/>
              <w:jc w:val="both"/>
              <w:rPr>
                <w:sz w:val="22"/>
                <w:szCs w:val="22"/>
              </w:rPr>
            </w:pPr>
            <w:r>
              <w:rPr>
                <w:sz w:val="22"/>
                <w:szCs w:val="22"/>
              </w:rPr>
              <w:t xml:space="preserve">Una </w:t>
            </w:r>
            <w:r>
              <w:rPr>
                <w:b/>
                <w:sz w:val="22"/>
                <w:szCs w:val="22"/>
              </w:rPr>
              <w:t>cultura compartida</w:t>
            </w:r>
            <w:r>
              <w:rPr>
                <w:sz w:val="22"/>
                <w:szCs w:val="22"/>
              </w:rPr>
              <w:t xml:space="preserve"> y un </w:t>
            </w:r>
            <w:r>
              <w:rPr>
                <w:b/>
                <w:sz w:val="22"/>
                <w:szCs w:val="22"/>
              </w:rPr>
              <w:t>sistema de valores propio</w:t>
            </w:r>
            <w:r>
              <w:rPr>
                <w:sz w:val="22"/>
                <w:szCs w:val="22"/>
              </w:rPr>
              <w:t>: conjunto de normas, costumbres y símbolos comunes que han sido aprehend</w:t>
            </w:r>
            <w:r>
              <w:rPr>
                <w:sz w:val="22"/>
                <w:szCs w:val="22"/>
              </w:rPr>
              <w:t xml:space="preserve">idos socialmente, lo que ha generado identidad y ha llevado a las personas a actuar de una determinada manera.  </w:t>
            </w:r>
          </w:p>
        </w:tc>
      </w:tr>
    </w:tbl>
    <w:p w14:paraId="440C6686" w14:textId="77777777" w:rsidR="009E41D2" w:rsidRDefault="009E41D2">
      <w:pPr>
        <w:spacing w:after="0"/>
      </w:pPr>
    </w:p>
    <w:p w14:paraId="2AC5F687" w14:textId="77777777" w:rsidR="009E41D2" w:rsidRDefault="009E41D2">
      <w:pPr>
        <w:spacing w:after="0"/>
      </w:pPr>
    </w:p>
    <w:p w14:paraId="078F5657" w14:textId="77777777" w:rsidR="009E41D2" w:rsidRDefault="009E41D2">
      <w:pPr>
        <w:spacing w:after="0"/>
      </w:pPr>
    </w:p>
    <w:p w14:paraId="20EFEB0C" w14:textId="77777777" w:rsidR="009E41D2" w:rsidRDefault="009E41D2">
      <w:pPr>
        <w:spacing w:after="0"/>
      </w:pPr>
    </w:p>
    <w:p w14:paraId="2F1901FA" w14:textId="77777777" w:rsidR="009E41D2" w:rsidRDefault="009E41D2">
      <w:pPr>
        <w:spacing w:after="0"/>
      </w:pPr>
    </w:p>
    <w:tbl>
      <w:tblPr>
        <w:tblStyle w:val="ab"/>
        <w:tblW w:w="905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56"/>
        <w:gridCol w:w="7298"/>
      </w:tblGrid>
      <w:tr w:rsidR="009E41D2" w14:paraId="23897F9F" w14:textId="77777777">
        <w:tc>
          <w:tcPr>
            <w:tcW w:w="9054" w:type="dxa"/>
            <w:gridSpan w:val="2"/>
            <w:shd w:val="clear" w:color="auto" w:fill="F4B083"/>
          </w:tcPr>
          <w:p w14:paraId="6D6DACC2" w14:textId="77777777" w:rsidR="009E41D2" w:rsidRDefault="006F4F4A">
            <w:pPr>
              <w:spacing w:after="0"/>
              <w:jc w:val="center"/>
            </w:pPr>
            <w:r>
              <w:rPr>
                <w:b/>
                <w:sz w:val="22"/>
                <w:szCs w:val="22"/>
              </w:rPr>
              <w:t>Profundiza: recurso aprovechado</w:t>
            </w:r>
          </w:p>
        </w:tc>
      </w:tr>
      <w:tr w:rsidR="009E41D2" w14:paraId="0660D02D" w14:textId="77777777">
        <w:tc>
          <w:tcPr>
            <w:tcW w:w="1756" w:type="dxa"/>
          </w:tcPr>
          <w:p w14:paraId="6CF1B506" w14:textId="77777777" w:rsidR="009E41D2" w:rsidRDefault="006F4F4A">
            <w:pPr>
              <w:spacing w:after="0"/>
            </w:pPr>
            <w:r>
              <w:rPr>
                <w:b/>
                <w:sz w:val="18"/>
                <w:szCs w:val="18"/>
              </w:rPr>
              <w:t>Código</w:t>
            </w:r>
          </w:p>
        </w:tc>
        <w:tc>
          <w:tcPr>
            <w:tcW w:w="7298" w:type="dxa"/>
          </w:tcPr>
          <w:p w14:paraId="0FBAA536" w14:textId="77777777" w:rsidR="009E41D2" w:rsidRDefault="006F4F4A">
            <w:pPr>
              <w:spacing w:after="0"/>
            </w:pPr>
            <w:r>
              <w:rPr>
                <w:sz w:val="22"/>
                <w:szCs w:val="22"/>
              </w:rPr>
              <w:t>CS_11_08_CO_REC50 (antigua 20: tiene encargo de imágenes nuevas)</w:t>
            </w:r>
          </w:p>
        </w:tc>
      </w:tr>
      <w:tr w:rsidR="009E41D2" w14:paraId="24AF9E6A" w14:textId="77777777">
        <w:tc>
          <w:tcPr>
            <w:tcW w:w="1756" w:type="dxa"/>
          </w:tcPr>
          <w:p w14:paraId="4B1F13BB" w14:textId="77777777" w:rsidR="009E41D2" w:rsidRDefault="006F4F4A">
            <w:pPr>
              <w:spacing w:after="0"/>
            </w:pPr>
            <w:r>
              <w:rPr>
                <w:b/>
                <w:sz w:val="18"/>
                <w:szCs w:val="18"/>
              </w:rPr>
              <w:t>Título</w:t>
            </w:r>
          </w:p>
        </w:tc>
        <w:tc>
          <w:tcPr>
            <w:tcW w:w="7298" w:type="dxa"/>
          </w:tcPr>
          <w:p w14:paraId="0244CE6B" w14:textId="77777777" w:rsidR="009E41D2" w:rsidRDefault="006F4F4A">
            <w:pPr>
              <w:spacing w:after="0"/>
            </w:pPr>
            <w:r>
              <w:rPr>
                <w:sz w:val="22"/>
                <w:szCs w:val="22"/>
              </w:rPr>
              <w:t>La sociedad</w:t>
            </w:r>
          </w:p>
        </w:tc>
      </w:tr>
      <w:tr w:rsidR="009E41D2" w14:paraId="19BC8849" w14:textId="77777777">
        <w:tc>
          <w:tcPr>
            <w:tcW w:w="1756" w:type="dxa"/>
          </w:tcPr>
          <w:p w14:paraId="005CFD30" w14:textId="77777777" w:rsidR="009E41D2" w:rsidRDefault="006F4F4A">
            <w:pPr>
              <w:spacing w:after="0"/>
            </w:pPr>
            <w:r>
              <w:rPr>
                <w:b/>
                <w:sz w:val="18"/>
                <w:szCs w:val="18"/>
              </w:rPr>
              <w:t>Descripción</w:t>
            </w:r>
          </w:p>
        </w:tc>
        <w:tc>
          <w:tcPr>
            <w:tcW w:w="7298" w:type="dxa"/>
          </w:tcPr>
          <w:p w14:paraId="0A69D928" w14:textId="77777777" w:rsidR="009E41D2" w:rsidRDefault="006F4F4A">
            <w:pPr>
              <w:spacing w:after="0"/>
            </w:pPr>
            <w:r>
              <w:rPr>
                <w:sz w:val="22"/>
                <w:szCs w:val="22"/>
              </w:rPr>
              <w:t>Secuencia de imágenes para describir qué es la sociedad y los rasgos que definen a las personas que la componen</w:t>
            </w:r>
          </w:p>
        </w:tc>
      </w:tr>
      <w:tr w:rsidR="009E41D2" w14:paraId="45D1700E" w14:textId="77777777">
        <w:tc>
          <w:tcPr>
            <w:tcW w:w="1756" w:type="dxa"/>
          </w:tcPr>
          <w:p w14:paraId="70C51593" w14:textId="77777777" w:rsidR="009E41D2" w:rsidRDefault="006F4F4A">
            <w:pPr>
              <w:spacing w:after="0"/>
            </w:pPr>
            <w:r>
              <w:rPr>
                <w:b/>
                <w:sz w:val="18"/>
                <w:szCs w:val="18"/>
              </w:rPr>
              <w:t>Ubicación en Aula Planeta</w:t>
            </w:r>
          </w:p>
        </w:tc>
        <w:tc>
          <w:tcPr>
            <w:tcW w:w="7298" w:type="dxa"/>
          </w:tcPr>
          <w:p w14:paraId="53D99AC8" w14:textId="77777777" w:rsidR="009E41D2" w:rsidRDefault="006F4F4A">
            <w:pPr>
              <w:spacing w:after="0"/>
            </w:pPr>
            <w:r>
              <w:rPr>
                <w:sz w:val="22"/>
                <w:szCs w:val="22"/>
              </w:rPr>
              <w:t xml:space="preserve">2ESO/Ciencias sociales, </w:t>
            </w:r>
            <w:proofErr w:type="spellStart"/>
            <w:r>
              <w:rPr>
                <w:sz w:val="22"/>
                <w:szCs w:val="22"/>
              </w:rPr>
              <w:t>geografìa</w:t>
            </w:r>
            <w:proofErr w:type="spellEnd"/>
            <w:r>
              <w:rPr>
                <w:sz w:val="22"/>
                <w:szCs w:val="22"/>
              </w:rPr>
              <w:t xml:space="preserve"> e historia /La organización del mundo actual/ El ser humano, un ser social/Profund</w:t>
            </w:r>
            <w:r>
              <w:rPr>
                <w:sz w:val="22"/>
                <w:szCs w:val="22"/>
              </w:rPr>
              <w:t>iza: la sociedad.</w:t>
            </w:r>
          </w:p>
          <w:p w14:paraId="5E13BBF4" w14:textId="77777777" w:rsidR="009E41D2" w:rsidRDefault="009E41D2">
            <w:pPr>
              <w:spacing w:after="0"/>
            </w:pPr>
          </w:p>
          <w:p w14:paraId="361E5C8D" w14:textId="77777777" w:rsidR="009E41D2" w:rsidRDefault="009E41D2">
            <w:pPr>
              <w:spacing w:after="0"/>
            </w:pPr>
          </w:p>
        </w:tc>
      </w:tr>
      <w:tr w:rsidR="009E41D2" w14:paraId="00F9A782" w14:textId="77777777">
        <w:tc>
          <w:tcPr>
            <w:tcW w:w="1756" w:type="dxa"/>
          </w:tcPr>
          <w:p w14:paraId="0EC492F8" w14:textId="77777777" w:rsidR="009E41D2" w:rsidRDefault="006F4F4A">
            <w:pPr>
              <w:spacing w:after="0"/>
            </w:pPr>
            <w:r>
              <w:rPr>
                <w:b/>
                <w:sz w:val="18"/>
                <w:szCs w:val="18"/>
              </w:rPr>
              <w:t>Cambio (descripción o capturas de pantallas)</w:t>
            </w:r>
          </w:p>
        </w:tc>
        <w:tc>
          <w:tcPr>
            <w:tcW w:w="7298" w:type="dxa"/>
          </w:tcPr>
          <w:p w14:paraId="2646EB51" w14:textId="77777777" w:rsidR="009E41D2" w:rsidRDefault="006F4F4A">
            <w:pPr>
              <w:widowControl w:val="0"/>
              <w:spacing w:after="0"/>
              <w:jc w:val="both"/>
            </w:pPr>
            <w:r>
              <w:rPr>
                <w:b/>
                <w:sz w:val="22"/>
                <w:szCs w:val="22"/>
              </w:rPr>
              <w:t>FICHA DEL ESTUDIANTE</w:t>
            </w:r>
          </w:p>
          <w:p w14:paraId="09BE5740" w14:textId="77777777" w:rsidR="009E41D2" w:rsidRDefault="009E41D2">
            <w:pPr>
              <w:widowControl w:val="0"/>
              <w:spacing w:after="0"/>
              <w:jc w:val="both"/>
            </w:pPr>
          </w:p>
          <w:p w14:paraId="6625D70A" w14:textId="77777777" w:rsidR="009E41D2" w:rsidRDefault="006F4F4A">
            <w:pPr>
              <w:widowControl w:val="0"/>
              <w:spacing w:after="0"/>
              <w:jc w:val="both"/>
            </w:pPr>
            <w:r>
              <w:rPr>
                <w:b/>
                <w:sz w:val="22"/>
                <w:szCs w:val="22"/>
              </w:rPr>
              <w:t>El ser humano, un ser social</w:t>
            </w:r>
          </w:p>
          <w:p w14:paraId="54B77B97" w14:textId="77777777" w:rsidR="009E41D2" w:rsidRDefault="009E41D2">
            <w:pPr>
              <w:widowControl w:val="0"/>
              <w:spacing w:after="0"/>
              <w:jc w:val="both"/>
            </w:pPr>
          </w:p>
          <w:p w14:paraId="1E0D2B58" w14:textId="77777777" w:rsidR="009E41D2" w:rsidRDefault="006F4F4A">
            <w:pPr>
              <w:widowControl w:val="0"/>
              <w:spacing w:after="0"/>
              <w:jc w:val="both"/>
            </w:pPr>
            <w:r>
              <w:rPr>
                <w:sz w:val="22"/>
                <w:szCs w:val="22"/>
              </w:rPr>
              <w:t>A medida que evolucionaron, las personas empezaron a agruparse en comunidades, con el fin de establecer lazos de cooperación y protección. Por ello, se habla del ser</w:t>
            </w:r>
            <w:r>
              <w:rPr>
                <w:sz w:val="28"/>
                <w:szCs w:val="28"/>
              </w:rPr>
              <w:t xml:space="preserve"> </w:t>
            </w:r>
            <w:r>
              <w:rPr>
                <w:sz w:val="22"/>
                <w:szCs w:val="22"/>
              </w:rPr>
              <w:t xml:space="preserve">humano como un </w:t>
            </w:r>
            <w:r>
              <w:rPr>
                <w:b/>
                <w:sz w:val="22"/>
                <w:szCs w:val="22"/>
              </w:rPr>
              <w:t>ser social</w:t>
            </w:r>
            <w:r>
              <w:rPr>
                <w:sz w:val="22"/>
                <w:szCs w:val="22"/>
              </w:rPr>
              <w:t>.</w:t>
            </w:r>
          </w:p>
          <w:p w14:paraId="7A44A07D" w14:textId="77777777" w:rsidR="009E41D2" w:rsidRDefault="009E41D2">
            <w:pPr>
              <w:widowControl w:val="0"/>
              <w:spacing w:after="0"/>
              <w:jc w:val="both"/>
            </w:pPr>
          </w:p>
          <w:p w14:paraId="35CDCD3A" w14:textId="77777777" w:rsidR="009E41D2" w:rsidRDefault="006F4F4A">
            <w:pPr>
              <w:widowControl w:val="0"/>
              <w:spacing w:after="0"/>
              <w:jc w:val="both"/>
            </w:pPr>
            <w:r>
              <w:rPr>
                <w:sz w:val="22"/>
                <w:szCs w:val="22"/>
              </w:rPr>
              <w:t>Las distintas sociedades (sin importar el tiempo o el lugar) s</w:t>
            </w:r>
            <w:r>
              <w:rPr>
                <w:sz w:val="22"/>
                <w:szCs w:val="22"/>
              </w:rPr>
              <w:t xml:space="preserve">e organizaron de una forma similar. Todas cuentan con un </w:t>
            </w:r>
            <w:r>
              <w:rPr>
                <w:b/>
                <w:sz w:val="22"/>
                <w:szCs w:val="22"/>
              </w:rPr>
              <w:t xml:space="preserve">sistema económico </w:t>
            </w:r>
            <w:r>
              <w:rPr>
                <w:sz w:val="22"/>
                <w:szCs w:val="22"/>
              </w:rPr>
              <w:t xml:space="preserve">y </w:t>
            </w:r>
            <w:r>
              <w:rPr>
                <w:b/>
                <w:sz w:val="22"/>
                <w:szCs w:val="22"/>
              </w:rPr>
              <w:t xml:space="preserve">productivo </w:t>
            </w:r>
            <w:r>
              <w:rPr>
                <w:sz w:val="22"/>
                <w:szCs w:val="22"/>
              </w:rPr>
              <w:t xml:space="preserve">que tiene como propósito cubrir las necesidades de la población; un </w:t>
            </w:r>
            <w:r>
              <w:rPr>
                <w:b/>
                <w:sz w:val="22"/>
                <w:szCs w:val="22"/>
              </w:rPr>
              <w:t xml:space="preserve">sistema político </w:t>
            </w:r>
            <w:r>
              <w:rPr>
                <w:sz w:val="22"/>
                <w:szCs w:val="22"/>
              </w:rPr>
              <w:t xml:space="preserve">y </w:t>
            </w:r>
            <w:r>
              <w:rPr>
                <w:b/>
                <w:sz w:val="22"/>
                <w:szCs w:val="22"/>
              </w:rPr>
              <w:t xml:space="preserve">legal </w:t>
            </w:r>
            <w:r>
              <w:rPr>
                <w:sz w:val="22"/>
                <w:szCs w:val="22"/>
              </w:rPr>
              <w:t>que busca garantizar el gobierno, así como la regulación de la convivencia;</w:t>
            </w:r>
            <w:r>
              <w:rPr>
                <w:sz w:val="22"/>
                <w:szCs w:val="22"/>
              </w:rPr>
              <w:t xml:space="preserve"> una </w:t>
            </w:r>
            <w:r>
              <w:rPr>
                <w:b/>
                <w:sz w:val="22"/>
                <w:szCs w:val="22"/>
              </w:rPr>
              <w:t xml:space="preserve">cultura compartida </w:t>
            </w:r>
            <w:r>
              <w:rPr>
                <w:sz w:val="22"/>
                <w:szCs w:val="22"/>
              </w:rPr>
              <w:t xml:space="preserve">(lengua, religión, costumbres, etc.) y un </w:t>
            </w:r>
            <w:r>
              <w:rPr>
                <w:b/>
                <w:sz w:val="22"/>
                <w:szCs w:val="22"/>
              </w:rPr>
              <w:t xml:space="preserve">sistema de valores </w:t>
            </w:r>
            <w:r>
              <w:rPr>
                <w:sz w:val="22"/>
                <w:szCs w:val="22"/>
              </w:rPr>
              <w:t xml:space="preserve">propio que permiten generar identidad entre los sujetos. </w:t>
            </w:r>
          </w:p>
          <w:p w14:paraId="3347009D" w14:textId="77777777" w:rsidR="009E41D2" w:rsidRDefault="009E41D2">
            <w:pPr>
              <w:widowControl w:val="0"/>
              <w:spacing w:after="0"/>
              <w:jc w:val="both"/>
            </w:pPr>
          </w:p>
          <w:p w14:paraId="45EF5902" w14:textId="77777777" w:rsidR="009E41D2" w:rsidRDefault="006F4F4A">
            <w:pPr>
              <w:widowControl w:val="0"/>
              <w:spacing w:after="0"/>
              <w:jc w:val="both"/>
            </w:pPr>
            <w:r>
              <w:rPr>
                <w:sz w:val="22"/>
                <w:szCs w:val="22"/>
              </w:rPr>
              <w:t xml:space="preserve">A lo largo de la historia, las distintas sociedades han adquirido una </w:t>
            </w:r>
            <w:r>
              <w:rPr>
                <w:b/>
                <w:sz w:val="22"/>
                <w:szCs w:val="22"/>
              </w:rPr>
              <w:t xml:space="preserve">estructura </w:t>
            </w:r>
            <w:r>
              <w:rPr>
                <w:sz w:val="22"/>
                <w:szCs w:val="22"/>
              </w:rPr>
              <w:t xml:space="preserve">concreta, dividida en estratos </w:t>
            </w:r>
            <w:r>
              <w:rPr>
                <w:sz w:val="22"/>
                <w:szCs w:val="22"/>
              </w:rPr>
              <w:t xml:space="preserve">organizados de </w:t>
            </w:r>
            <w:r>
              <w:rPr>
                <w:b/>
                <w:sz w:val="22"/>
                <w:szCs w:val="22"/>
              </w:rPr>
              <w:t>forma jerárquica</w:t>
            </w:r>
            <w:r>
              <w:rPr>
                <w:sz w:val="22"/>
                <w:szCs w:val="22"/>
              </w:rPr>
              <w:t>.</w:t>
            </w:r>
          </w:p>
          <w:p w14:paraId="0A3670A1" w14:textId="77777777" w:rsidR="009E41D2" w:rsidRDefault="009E41D2">
            <w:pPr>
              <w:widowControl w:val="0"/>
              <w:spacing w:after="0"/>
              <w:jc w:val="both"/>
            </w:pPr>
          </w:p>
          <w:p w14:paraId="658B8E3A" w14:textId="77777777" w:rsidR="009E41D2" w:rsidRDefault="006F4F4A">
            <w:pPr>
              <w:widowControl w:val="0"/>
              <w:spacing w:after="0"/>
              <w:jc w:val="both"/>
            </w:pPr>
            <w:r>
              <w:rPr>
                <w:sz w:val="22"/>
                <w:szCs w:val="22"/>
              </w:rPr>
              <w:t>En función del tiempo y el lugar, puede distinguirse entre:</w:t>
            </w:r>
          </w:p>
          <w:p w14:paraId="35DC3AB0" w14:textId="77777777" w:rsidR="009E41D2" w:rsidRDefault="006F4F4A">
            <w:pPr>
              <w:widowControl w:val="0"/>
              <w:spacing w:after="0"/>
              <w:jc w:val="both"/>
            </w:pPr>
            <w:r>
              <w:rPr>
                <w:sz w:val="22"/>
                <w:szCs w:val="22"/>
              </w:rPr>
              <w:t xml:space="preserve">- </w:t>
            </w:r>
            <w:r>
              <w:rPr>
                <w:b/>
                <w:sz w:val="22"/>
                <w:szCs w:val="22"/>
              </w:rPr>
              <w:t>Sociedades estáticas</w:t>
            </w:r>
            <w:r>
              <w:rPr>
                <w:sz w:val="22"/>
                <w:szCs w:val="22"/>
              </w:rPr>
              <w:t xml:space="preserve">: en ellas, la pertenencia a un grupo social viene determinada por el </w:t>
            </w:r>
            <w:r>
              <w:rPr>
                <w:b/>
                <w:sz w:val="22"/>
                <w:szCs w:val="22"/>
              </w:rPr>
              <w:t>nacimiento</w:t>
            </w:r>
            <w:r>
              <w:rPr>
                <w:sz w:val="22"/>
                <w:szCs w:val="22"/>
              </w:rPr>
              <w:t>, como sucedía en la sociedad estamental del Antiguo Régimen</w:t>
            </w:r>
            <w:r>
              <w:rPr>
                <w:sz w:val="22"/>
                <w:szCs w:val="22"/>
              </w:rPr>
              <w:t>.</w:t>
            </w:r>
          </w:p>
          <w:p w14:paraId="5CC42FD4" w14:textId="77777777" w:rsidR="009E41D2" w:rsidRDefault="006F4F4A">
            <w:pPr>
              <w:spacing w:after="0"/>
              <w:jc w:val="both"/>
            </w:pPr>
            <w:r>
              <w:rPr>
                <w:sz w:val="22"/>
                <w:szCs w:val="22"/>
              </w:rPr>
              <w:t xml:space="preserve">- </w:t>
            </w:r>
            <w:r>
              <w:rPr>
                <w:b/>
                <w:sz w:val="22"/>
                <w:szCs w:val="22"/>
              </w:rPr>
              <w:t>Sociedades dinámicas</w:t>
            </w:r>
            <w:r>
              <w:rPr>
                <w:sz w:val="22"/>
                <w:szCs w:val="22"/>
              </w:rPr>
              <w:t xml:space="preserve">: en ellas, la pertenencia a un grupo social viene determinada por la </w:t>
            </w:r>
            <w:r>
              <w:rPr>
                <w:b/>
                <w:sz w:val="22"/>
                <w:szCs w:val="22"/>
              </w:rPr>
              <w:t>riqueza</w:t>
            </w:r>
            <w:r>
              <w:rPr>
                <w:sz w:val="22"/>
                <w:szCs w:val="22"/>
              </w:rPr>
              <w:t xml:space="preserve">, lo que posibilita la </w:t>
            </w:r>
            <w:r>
              <w:rPr>
                <w:b/>
                <w:sz w:val="22"/>
                <w:szCs w:val="22"/>
              </w:rPr>
              <w:t xml:space="preserve">movilidad social </w:t>
            </w:r>
            <w:r>
              <w:rPr>
                <w:sz w:val="22"/>
                <w:szCs w:val="22"/>
              </w:rPr>
              <w:t xml:space="preserve">entre estratos. Es el modelo propio de la </w:t>
            </w:r>
            <w:r>
              <w:rPr>
                <w:b/>
                <w:sz w:val="22"/>
                <w:szCs w:val="22"/>
              </w:rPr>
              <w:t>sociedad capitalista</w:t>
            </w:r>
            <w:r>
              <w:rPr>
                <w:sz w:val="22"/>
                <w:szCs w:val="22"/>
              </w:rPr>
              <w:t xml:space="preserve">, en la que se distinguen cinco </w:t>
            </w:r>
            <w:r>
              <w:rPr>
                <w:b/>
                <w:sz w:val="22"/>
                <w:szCs w:val="22"/>
              </w:rPr>
              <w:t>clases sociales</w:t>
            </w:r>
            <w:r>
              <w:rPr>
                <w:sz w:val="22"/>
                <w:szCs w:val="22"/>
              </w:rPr>
              <w:t>: alta</w:t>
            </w:r>
            <w:r>
              <w:rPr>
                <w:sz w:val="22"/>
                <w:szCs w:val="22"/>
              </w:rPr>
              <w:t>, media alta, media, media baja y baja.</w:t>
            </w:r>
          </w:p>
          <w:p w14:paraId="6D6BB333" w14:textId="77777777" w:rsidR="009E41D2" w:rsidRDefault="009E41D2">
            <w:pPr>
              <w:spacing w:after="0"/>
              <w:jc w:val="both"/>
            </w:pPr>
          </w:p>
          <w:p w14:paraId="57C6ADE7" w14:textId="77777777" w:rsidR="009E41D2" w:rsidRDefault="006F4F4A">
            <w:pPr>
              <w:spacing w:after="0"/>
              <w:jc w:val="both"/>
            </w:pPr>
            <w:r>
              <w:rPr>
                <w:sz w:val="22"/>
                <w:szCs w:val="22"/>
              </w:rPr>
              <w:t xml:space="preserve">La sociedad colombiana puede clasificarse como una </w:t>
            </w:r>
            <w:r>
              <w:rPr>
                <w:b/>
                <w:sz w:val="22"/>
                <w:szCs w:val="22"/>
              </w:rPr>
              <w:t xml:space="preserve">sociedad dinámica, </w:t>
            </w:r>
            <w:r>
              <w:rPr>
                <w:sz w:val="22"/>
                <w:szCs w:val="22"/>
              </w:rPr>
              <w:t xml:space="preserve">organizada en </w:t>
            </w:r>
            <w:proofErr w:type="gramStart"/>
            <w:r>
              <w:rPr>
                <w:sz w:val="22"/>
                <w:szCs w:val="22"/>
              </w:rPr>
              <w:t>clases sociales y compuesta</w:t>
            </w:r>
            <w:proofErr w:type="gramEnd"/>
            <w:r>
              <w:rPr>
                <w:sz w:val="22"/>
                <w:szCs w:val="22"/>
              </w:rPr>
              <w:t xml:space="preserve"> por diversos grupos sociales.</w:t>
            </w:r>
          </w:p>
          <w:p w14:paraId="7C0A52DA" w14:textId="77777777" w:rsidR="009E41D2" w:rsidRDefault="009E41D2">
            <w:pPr>
              <w:spacing w:after="0"/>
              <w:jc w:val="both"/>
            </w:pPr>
          </w:p>
          <w:p w14:paraId="33197087" w14:textId="77777777" w:rsidR="009E41D2" w:rsidRDefault="006F4F4A">
            <w:pPr>
              <w:spacing w:after="0"/>
              <w:jc w:val="both"/>
            </w:pPr>
            <w:r>
              <w:rPr>
                <w:b/>
                <w:sz w:val="22"/>
                <w:szCs w:val="22"/>
              </w:rPr>
              <w:t xml:space="preserve">FICHA DEL PROFESOR </w:t>
            </w:r>
          </w:p>
          <w:p w14:paraId="71FEC448" w14:textId="77777777" w:rsidR="009E41D2" w:rsidRDefault="009E41D2">
            <w:pPr>
              <w:spacing w:after="0"/>
              <w:jc w:val="both"/>
            </w:pPr>
          </w:p>
          <w:p w14:paraId="55BCE4CF" w14:textId="77777777" w:rsidR="009E41D2" w:rsidRDefault="006F4F4A">
            <w:r>
              <w:rPr>
                <w:b/>
              </w:rPr>
              <w:t>Título: La sociedad</w:t>
            </w:r>
          </w:p>
          <w:p w14:paraId="4AA2AD58" w14:textId="77777777" w:rsidR="009E41D2" w:rsidRDefault="006F4F4A">
            <w:pPr>
              <w:spacing w:after="0"/>
              <w:jc w:val="both"/>
            </w:pPr>
            <w:r>
              <w:rPr>
                <w:b/>
                <w:sz w:val="22"/>
                <w:szCs w:val="22"/>
              </w:rPr>
              <w:t>Descripción:</w:t>
            </w:r>
            <w:r>
              <w:rPr>
                <w:sz w:val="22"/>
                <w:szCs w:val="22"/>
              </w:rPr>
              <w:t xml:space="preserve"> secuencia de imágenes para describir los rasgos que definen a las personas de nuestra sociedad.</w:t>
            </w:r>
          </w:p>
          <w:p w14:paraId="5DE0E222" w14:textId="77777777" w:rsidR="009E41D2" w:rsidRDefault="006F4F4A">
            <w:pPr>
              <w:spacing w:after="0"/>
              <w:jc w:val="both"/>
            </w:pPr>
            <w:r>
              <w:rPr>
                <w:b/>
                <w:sz w:val="22"/>
                <w:szCs w:val="22"/>
              </w:rPr>
              <w:t>Temporalización:</w:t>
            </w:r>
            <w:r>
              <w:rPr>
                <w:sz w:val="22"/>
                <w:szCs w:val="22"/>
              </w:rPr>
              <w:t xml:space="preserve"> 20 minutos. </w:t>
            </w:r>
          </w:p>
          <w:p w14:paraId="1750120A" w14:textId="77777777" w:rsidR="009E41D2" w:rsidRDefault="006F4F4A">
            <w:pPr>
              <w:spacing w:after="0"/>
              <w:jc w:val="both"/>
            </w:pPr>
            <w:r>
              <w:rPr>
                <w:b/>
                <w:sz w:val="22"/>
                <w:szCs w:val="22"/>
              </w:rPr>
              <w:t xml:space="preserve">Tipo de recurso: </w:t>
            </w:r>
            <w:r>
              <w:rPr>
                <w:sz w:val="22"/>
                <w:szCs w:val="22"/>
              </w:rPr>
              <w:t>secuencia de imágenes, exposición.</w:t>
            </w:r>
          </w:p>
          <w:p w14:paraId="75D0BB62" w14:textId="77777777" w:rsidR="009E41D2" w:rsidRDefault="006F4F4A">
            <w:pPr>
              <w:spacing w:after="0"/>
              <w:jc w:val="both"/>
            </w:pPr>
            <w:r>
              <w:rPr>
                <w:b/>
                <w:sz w:val="22"/>
                <w:szCs w:val="22"/>
              </w:rPr>
              <w:t xml:space="preserve">Competencia relacionada con el recurso: </w:t>
            </w:r>
            <w:r>
              <w:rPr>
                <w:sz w:val="22"/>
                <w:szCs w:val="22"/>
              </w:rPr>
              <w:t>social y ciudadana.</w:t>
            </w:r>
          </w:p>
          <w:p w14:paraId="63B18FD1" w14:textId="77777777" w:rsidR="009E41D2" w:rsidRDefault="009E41D2">
            <w:pPr>
              <w:spacing w:after="0"/>
              <w:jc w:val="both"/>
            </w:pPr>
          </w:p>
          <w:p w14:paraId="2DE73073" w14:textId="77777777" w:rsidR="009E41D2" w:rsidRDefault="006F4F4A">
            <w:pPr>
              <w:spacing w:after="0"/>
              <w:jc w:val="both"/>
            </w:pPr>
            <w:r>
              <w:rPr>
                <w:b/>
                <w:sz w:val="22"/>
                <w:szCs w:val="22"/>
              </w:rPr>
              <w:t>Objetivo</w:t>
            </w:r>
          </w:p>
          <w:p w14:paraId="193A785B" w14:textId="77777777" w:rsidR="009E41D2" w:rsidRDefault="006F4F4A">
            <w:pPr>
              <w:spacing w:after="0"/>
              <w:jc w:val="both"/>
            </w:pPr>
            <w:r>
              <w:rPr>
                <w:sz w:val="22"/>
                <w:szCs w:val="22"/>
              </w:rPr>
              <w:t>Present</w:t>
            </w:r>
            <w:r>
              <w:rPr>
                <w:sz w:val="22"/>
                <w:szCs w:val="22"/>
              </w:rPr>
              <w:t>ar, a través de los distintos elementos que lo determinan, el concepto de sociedad. También, favorecer la reflexión en torno a la diversidad social.</w:t>
            </w:r>
          </w:p>
          <w:p w14:paraId="732806F5" w14:textId="77777777" w:rsidR="009E41D2" w:rsidRDefault="009E41D2">
            <w:pPr>
              <w:spacing w:after="0"/>
              <w:jc w:val="both"/>
            </w:pPr>
          </w:p>
          <w:p w14:paraId="619FE548" w14:textId="77777777" w:rsidR="009E41D2" w:rsidRDefault="006F4F4A">
            <w:pPr>
              <w:spacing w:after="0"/>
              <w:jc w:val="both"/>
            </w:pPr>
            <w:r>
              <w:rPr>
                <w:b/>
                <w:sz w:val="22"/>
                <w:szCs w:val="22"/>
              </w:rPr>
              <w:t>Durante la presentación</w:t>
            </w:r>
          </w:p>
          <w:p w14:paraId="4E2BD3CC" w14:textId="77777777" w:rsidR="009E41D2" w:rsidRDefault="006F4F4A">
            <w:pPr>
              <w:spacing w:after="0"/>
              <w:jc w:val="both"/>
            </w:pPr>
            <w:r>
              <w:rPr>
                <w:sz w:val="22"/>
                <w:szCs w:val="22"/>
              </w:rPr>
              <w:t>Es necesario, en primer lugar, ofrecer a los estudiantes la definición de sociedad</w:t>
            </w:r>
            <w:r>
              <w:rPr>
                <w:sz w:val="22"/>
                <w:szCs w:val="22"/>
              </w:rPr>
              <w:t xml:space="preserve"> que da la Real Academia Española (RAE). Solicíteles que definan con sus propias palabras este concepto de manera amplia, de manera que abarque muchos elementos. </w:t>
            </w:r>
          </w:p>
          <w:p w14:paraId="02690E62" w14:textId="77777777" w:rsidR="009E41D2" w:rsidRDefault="009E41D2">
            <w:pPr>
              <w:spacing w:after="0"/>
              <w:jc w:val="both"/>
            </w:pPr>
          </w:p>
          <w:p w14:paraId="13596DD7" w14:textId="77777777" w:rsidR="009E41D2" w:rsidRDefault="006F4F4A">
            <w:pPr>
              <w:spacing w:after="0"/>
              <w:jc w:val="both"/>
            </w:pPr>
            <w:r>
              <w:rPr>
                <w:sz w:val="22"/>
                <w:szCs w:val="22"/>
              </w:rPr>
              <w:t>A continuación, presente los distintos individuos que componen la sociedad: hombres y mujere</w:t>
            </w:r>
            <w:r>
              <w:rPr>
                <w:sz w:val="22"/>
                <w:szCs w:val="22"/>
              </w:rPr>
              <w:t>s; jóvenes, adultos y ancianos; gente de distintos orígenes; personas de diferente grado de formación y distinto estatus económico, etc. Para trabajar más en profundidad, plantee algunas preguntas a medida que vaya  avanzando en la presentación:</w:t>
            </w:r>
          </w:p>
          <w:p w14:paraId="68D79956" w14:textId="77777777" w:rsidR="009E41D2" w:rsidRDefault="006F4F4A">
            <w:pPr>
              <w:spacing w:after="0"/>
              <w:jc w:val="both"/>
            </w:pPr>
            <w:r>
              <w:rPr>
                <w:sz w:val="22"/>
                <w:szCs w:val="22"/>
              </w:rPr>
              <w:t>- ¿Por qué</w:t>
            </w:r>
            <w:r>
              <w:rPr>
                <w:sz w:val="22"/>
                <w:szCs w:val="22"/>
              </w:rPr>
              <w:t xml:space="preserve"> se afirma que el ser humano es un ser social?</w:t>
            </w:r>
          </w:p>
          <w:p w14:paraId="32226CFB" w14:textId="77777777" w:rsidR="009E41D2" w:rsidRDefault="006F4F4A">
            <w:pPr>
              <w:spacing w:after="0"/>
              <w:jc w:val="both"/>
            </w:pPr>
            <w:r>
              <w:rPr>
                <w:sz w:val="22"/>
                <w:szCs w:val="22"/>
              </w:rPr>
              <w:t>- ¿Por qué los seres humanos viven en sociedad?</w:t>
            </w:r>
          </w:p>
          <w:p w14:paraId="6DBBB2DF" w14:textId="77777777" w:rsidR="009E41D2" w:rsidRDefault="006F4F4A">
            <w:pPr>
              <w:spacing w:after="0"/>
              <w:jc w:val="both"/>
            </w:pPr>
            <w:r>
              <w:rPr>
                <w:sz w:val="22"/>
                <w:szCs w:val="22"/>
              </w:rPr>
              <w:t>- ¿De qué depende que una sociedad sea de un modo u otro? ¿Qué factores la definen?</w:t>
            </w:r>
          </w:p>
          <w:p w14:paraId="54C9FF1C" w14:textId="77777777" w:rsidR="009E41D2" w:rsidRDefault="006F4F4A">
            <w:pPr>
              <w:spacing w:after="0"/>
              <w:jc w:val="both"/>
            </w:pPr>
            <w:r>
              <w:rPr>
                <w:sz w:val="22"/>
                <w:szCs w:val="22"/>
              </w:rPr>
              <w:t xml:space="preserve">- ¿Eran iguales las sociedades del paleolítico, la Roma antigua o la Francia </w:t>
            </w:r>
            <w:r>
              <w:rPr>
                <w:sz w:val="22"/>
                <w:szCs w:val="22"/>
              </w:rPr>
              <w:t>medieval? ¿Qué diferencia a la sociedad actual de aquellas?</w:t>
            </w:r>
          </w:p>
          <w:p w14:paraId="644CB6CD" w14:textId="77777777" w:rsidR="009E41D2" w:rsidRDefault="006F4F4A">
            <w:pPr>
              <w:spacing w:after="0"/>
              <w:jc w:val="both"/>
            </w:pPr>
            <w:r>
              <w:rPr>
                <w:sz w:val="22"/>
                <w:szCs w:val="22"/>
              </w:rPr>
              <w:t>- ¿Las sociedades deben ser homogéneas? ¿Debe haber lugar para la diversidad? ¿Por qué?</w:t>
            </w:r>
          </w:p>
          <w:p w14:paraId="6E0DCA4F" w14:textId="77777777" w:rsidR="009E41D2" w:rsidRDefault="006F4F4A">
            <w:pPr>
              <w:spacing w:after="0"/>
              <w:jc w:val="both"/>
            </w:pPr>
            <w:r>
              <w:rPr>
                <w:sz w:val="22"/>
                <w:szCs w:val="22"/>
              </w:rPr>
              <w:t>- ¿Cómo influye el poder adquisitivo en el lugar que ocupa una persona en la sociedad? ¿Y el nivel de estudi</w:t>
            </w:r>
            <w:r>
              <w:rPr>
                <w:sz w:val="22"/>
                <w:szCs w:val="22"/>
              </w:rPr>
              <w:t>os?</w:t>
            </w:r>
          </w:p>
          <w:p w14:paraId="221731DC" w14:textId="77777777" w:rsidR="009E41D2" w:rsidRDefault="009E41D2">
            <w:pPr>
              <w:spacing w:after="0"/>
              <w:jc w:val="both"/>
            </w:pPr>
          </w:p>
          <w:p w14:paraId="6EE093D2" w14:textId="77777777" w:rsidR="009E41D2" w:rsidRDefault="009E41D2">
            <w:pPr>
              <w:spacing w:after="0"/>
              <w:jc w:val="both"/>
            </w:pPr>
          </w:p>
          <w:p w14:paraId="3893C365" w14:textId="77777777" w:rsidR="009E41D2" w:rsidRDefault="006F4F4A">
            <w:pPr>
              <w:spacing w:after="0"/>
              <w:jc w:val="both"/>
            </w:pPr>
            <w:r>
              <w:rPr>
                <w:sz w:val="22"/>
                <w:szCs w:val="22"/>
              </w:rPr>
              <w:t>CAMBIOS DE IMÁGENES:</w:t>
            </w:r>
          </w:p>
          <w:p w14:paraId="17BBC6F2" w14:textId="77777777" w:rsidR="009E41D2" w:rsidRDefault="009E41D2">
            <w:pPr>
              <w:spacing w:after="0"/>
              <w:jc w:val="both"/>
            </w:pPr>
          </w:p>
          <w:p w14:paraId="19CBEFCF" w14:textId="77777777" w:rsidR="009E41D2" w:rsidRDefault="006F4F4A">
            <w:pPr>
              <w:spacing w:after="0"/>
            </w:pPr>
            <w:r>
              <w:rPr>
                <w:rFonts w:ascii="Calibri" w:eastAsia="Calibri" w:hAnsi="Calibri" w:cs="Calibri"/>
                <w:b/>
                <w:sz w:val="20"/>
                <w:szCs w:val="20"/>
              </w:rPr>
              <w:t>De campo y de ciudad</w:t>
            </w:r>
          </w:p>
          <w:p w14:paraId="3FBB8D06" w14:textId="77777777" w:rsidR="009E41D2" w:rsidRDefault="006F4F4A">
            <w:pPr>
              <w:spacing w:after="0"/>
            </w:pPr>
            <w:r>
              <w:rPr>
                <w:rFonts w:ascii="Calibri" w:eastAsia="Calibri" w:hAnsi="Calibri" w:cs="Calibri"/>
                <w:sz w:val="20"/>
                <w:szCs w:val="20"/>
              </w:rPr>
              <w:t>Campo: 106976051</w:t>
            </w:r>
          </w:p>
          <w:p w14:paraId="191DFB32" w14:textId="77777777" w:rsidR="009E41D2" w:rsidRDefault="006F4F4A">
            <w:pPr>
              <w:spacing w:after="0"/>
            </w:pPr>
            <w:r>
              <w:rPr>
                <w:rFonts w:ascii="Calibri" w:eastAsia="Calibri" w:hAnsi="Calibri" w:cs="Calibri"/>
                <w:sz w:val="20"/>
                <w:szCs w:val="20"/>
              </w:rPr>
              <w:t xml:space="preserve">joven en la ciudad: 238451692 </w:t>
            </w:r>
          </w:p>
          <w:p w14:paraId="2E3A62BD" w14:textId="77777777" w:rsidR="009E41D2" w:rsidRDefault="009E41D2">
            <w:pPr>
              <w:spacing w:after="0"/>
            </w:pPr>
          </w:p>
          <w:p w14:paraId="10EAC1A2" w14:textId="77777777" w:rsidR="009E41D2" w:rsidRDefault="006F4F4A">
            <w:pPr>
              <w:spacing w:after="0"/>
              <w:jc w:val="both"/>
            </w:pPr>
            <w:r>
              <w:rPr>
                <w:b/>
                <w:sz w:val="22"/>
                <w:szCs w:val="22"/>
              </w:rPr>
              <w:t>Con más o menos estudios</w:t>
            </w:r>
          </w:p>
          <w:p w14:paraId="19131695" w14:textId="77777777" w:rsidR="009E41D2" w:rsidRDefault="006F4F4A">
            <w:pPr>
              <w:spacing w:after="0"/>
              <w:jc w:val="both"/>
            </w:pPr>
            <w:proofErr w:type="spellStart"/>
            <w:r>
              <w:rPr>
                <w:sz w:val="22"/>
                <w:szCs w:val="22"/>
              </w:rPr>
              <w:t>Shutterstock</w:t>
            </w:r>
            <w:proofErr w:type="spellEnd"/>
            <w:r>
              <w:rPr>
                <w:sz w:val="22"/>
                <w:szCs w:val="22"/>
              </w:rPr>
              <w:t xml:space="preserve">: </w:t>
            </w:r>
            <w:r>
              <w:rPr>
                <w:sz w:val="22"/>
                <w:szCs w:val="22"/>
                <w:highlight w:val="white"/>
              </w:rPr>
              <w:t>94699651</w:t>
            </w:r>
          </w:p>
          <w:p w14:paraId="0C56047C" w14:textId="77777777" w:rsidR="009E41D2" w:rsidRDefault="009E41D2">
            <w:pPr>
              <w:spacing w:after="0"/>
            </w:pPr>
          </w:p>
          <w:p w14:paraId="5AF6BEEB" w14:textId="77777777" w:rsidR="009E41D2" w:rsidRDefault="006F4F4A">
            <w:pPr>
              <w:spacing w:after="0"/>
            </w:pPr>
            <w:r>
              <w:rPr>
                <w:rFonts w:ascii="Calibri" w:eastAsia="Calibri" w:hAnsi="Calibri" w:cs="Calibri"/>
                <w:b/>
                <w:sz w:val="20"/>
                <w:szCs w:val="20"/>
              </w:rPr>
              <w:t>Con más o menos dinero:</w:t>
            </w:r>
            <w:r>
              <w:rPr>
                <w:rFonts w:ascii="Calibri" w:eastAsia="Calibri" w:hAnsi="Calibri" w:cs="Calibri"/>
                <w:sz w:val="20"/>
                <w:szCs w:val="20"/>
              </w:rPr>
              <w:t xml:space="preserve"> </w:t>
            </w:r>
            <w:hyperlink r:id="rId14">
              <w:r>
                <w:rPr>
                  <w:color w:val="0000FF"/>
                  <w:sz w:val="22"/>
                  <w:szCs w:val="22"/>
                  <w:u w:val="single"/>
                </w:rPr>
                <w:t>http://upload.wikimedia.org/wikipedia/commons/c/cb/Dinero_de_Colombia.png</w:t>
              </w:r>
            </w:hyperlink>
            <w:hyperlink r:id="rId15"/>
          </w:p>
          <w:p w14:paraId="47072E37" w14:textId="77777777" w:rsidR="009E41D2" w:rsidRDefault="006F4F4A">
            <w:pPr>
              <w:spacing w:after="0"/>
            </w:pPr>
            <w:hyperlink r:id="rId16"/>
          </w:p>
          <w:p w14:paraId="7984BC95" w14:textId="77777777" w:rsidR="009E41D2" w:rsidRDefault="006F4F4A">
            <w:pPr>
              <w:spacing w:after="0"/>
            </w:pPr>
            <w:r>
              <w:rPr>
                <w:rFonts w:ascii="Calibri" w:eastAsia="Calibri" w:hAnsi="Calibri" w:cs="Calibri"/>
                <w:b/>
                <w:sz w:val="20"/>
                <w:szCs w:val="20"/>
              </w:rPr>
              <w:t>De diferentes regiones</w:t>
            </w:r>
          </w:p>
          <w:p w14:paraId="7443A0B4" w14:textId="77777777" w:rsidR="009E41D2" w:rsidRDefault="006F4F4A">
            <w:pPr>
              <w:spacing w:after="0"/>
            </w:pPr>
            <w:r>
              <w:rPr>
                <w:rFonts w:ascii="Calibri" w:eastAsia="Calibri" w:hAnsi="Calibri" w:cs="Calibri"/>
                <w:sz w:val="20"/>
                <w:szCs w:val="20"/>
              </w:rPr>
              <w:t>Crear collage</w:t>
            </w:r>
          </w:p>
          <w:p w14:paraId="61790DE7" w14:textId="77777777" w:rsidR="009E41D2" w:rsidRDefault="006F4F4A">
            <w:pPr>
              <w:spacing w:after="0"/>
            </w:pPr>
            <w:r>
              <w:rPr>
                <w:rFonts w:ascii="Calibri" w:eastAsia="Calibri" w:hAnsi="Calibri" w:cs="Calibri"/>
                <w:sz w:val="20"/>
                <w:szCs w:val="20"/>
              </w:rPr>
              <w:t>Mujeres cartageneras - vertical: 127328267</w:t>
            </w:r>
          </w:p>
          <w:p w14:paraId="7C174223" w14:textId="77777777" w:rsidR="009E41D2" w:rsidRDefault="006F4F4A">
            <w:pPr>
              <w:spacing w:after="0"/>
            </w:pPr>
            <w:r>
              <w:rPr>
                <w:rFonts w:ascii="Calibri" w:eastAsia="Calibri" w:hAnsi="Calibri" w:cs="Calibri"/>
                <w:sz w:val="20"/>
                <w:szCs w:val="20"/>
              </w:rPr>
              <w:t xml:space="preserve">indígenas </w:t>
            </w:r>
            <w:proofErr w:type="spellStart"/>
            <w:r>
              <w:rPr>
                <w:rFonts w:ascii="Calibri" w:eastAsia="Calibri" w:hAnsi="Calibri" w:cs="Calibri"/>
                <w:sz w:val="20"/>
                <w:szCs w:val="20"/>
              </w:rPr>
              <w:t>misak</w:t>
            </w:r>
            <w:proofErr w:type="spellEnd"/>
            <w:r>
              <w:rPr>
                <w:rFonts w:ascii="Calibri" w:eastAsia="Calibri" w:hAnsi="Calibri" w:cs="Calibri"/>
                <w:sz w:val="20"/>
                <w:szCs w:val="20"/>
              </w:rPr>
              <w:t>, Silvia (Popayán) - vertical: 155008904</w:t>
            </w:r>
          </w:p>
          <w:p w14:paraId="23513626" w14:textId="77777777" w:rsidR="009E41D2" w:rsidRDefault="006F4F4A">
            <w:pPr>
              <w:spacing w:after="0"/>
            </w:pPr>
            <w:r>
              <w:rPr>
                <w:rFonts w:ascii="Calibri" w:eastAsia="Calibri" w:hAnsi="Calibri" w:cs="Calibri"/>
                <w:sz w:val="20"/>
                <w:szCs w:val="20"/>
              </w:rPr>
              <w:t>joven - vertical: 213159</w:t>
            </w:r>
            <w:r>
              <w:rPr>
                <w:rFonts w:ascii="Calibri" w:eastAsia="Calibri" w:hAnsi="Calibri" w:cs="Calibri"/>
                <w:sz w:val="20"/>
                <w:szCs w:val="20"/>
              </w:rPr>
              <w:t>280</w:t>
            </w:r>
          </w:p>
          <w:p w14:paraId="7D9705F9" w14:textId="77777777" w:rsidR="009E41D2" w:rsidRDefault="006F4F4A">
            <w:pPr>
              <w:spacing w:after="0"/>
              <w:jc w:val="both"/>
            </w:pPr>
            <w:r>
              <w:rPr>
                <w:rFonts w:ascii="Calibri" w:eastAsia="Calibri" w:hAnsi="Calibri" w:cs="Calibri"/>
              </w:rPr>
              <w:t>niña Llano - vertical: 184745123</w:t>
            </w:r>
          </w:p>
          <w:p w14:paraId="25CD2E2D" w14:textId="77777777" w:rsidR="009E41D2" w:rsidRDefault="006F4F4A">
            <w:pPr>
              <w:spacing w:after="0"/>
              <w:jc w:val="both"/>
            </w:pPr>
            <w:r>
              <w:rPr>
                <w:sz w:val="22"/>
                <w:szCs w:val="22"/>
              </w:rPr>
              <w:t>hombre mayor - horizontal: 129923210</w:t>
            </w:r>
          </w:p>
          <w:p w14:paraId="4B712C9E" w14:textId="77777777" w:rsidR="009E41D2" w:rsidRDefault="009E41D2">
            <w:pPr>
              <w:spacing w:after="0"/>
              <w:jc w:val="both"/>
            </w:pPr>
          </w:p>
          <w:p w14:paraId="4FC9930C" w14:textId="77777777" w:rsidR="009E41D2" w:rsidRDefault="006F4F4A">
            <w:pPr>
              <w:spacing w:after="0"/>
              <w:jc w:val="both"/>
            </w:pPr>
            <w:r>
              <w:rPr>
                <w:sz w:val="22"/>
                <w:szCs w:val="22"/>
              </w:rPr>
              <w:t xml:space="preserve">CAMBIOS DE TEXTO </w:t>
            </w:r>
          </w:p>
          <w:p w14:paraId="031B118C" w14:textId="77777777" w:rsidR="009E41D2" w:rsidRDefault="009E41D2">
            <w:pPr>
              <w:spacing w:after="0"/>
              <w:jc w:val="both"/>
            </w:pPr>
          </w:p>
          <w:p w14:paraId="407CE7B3" w14:textId="77777777" w:rsidR="009E41D2" w:rsidRDefault="006F4F4A">
            <w:pPr>
              <w:spacing w:after="0"/>
              <w:jc w:val="both"/>
            </w:pPr>
            <w:r>
              <w:rPr>
                <w:sz w:val="22"/>
                <w:szCs w:val="22"/>
              </w:rPr>
              <w:t xml:space="preserve">La diapositiva cuatro dice: Hombres y mujeres </w:t>
            </w:r>
          </w:p>
          <w:p w14:paraId="12D18E95" w14:textId="77777777" w:rsidR="009E41D2" w:rsidRDefault="006F4F4A">
            <w:pPr>
              <w:spacing w:after="0"/>
              <w:jc w:val="both"/>
            </w:pPr>
            <w:r>
              <w:rPr>
                <w:sz w:val="22"/>
                <w:szCs w:val="22"/>
                <w:highlight w:val="magenta"/>
              </w:rPr>
              <w:t>Debe decir:</w:t>
            </w:r>
            <w:r>
              <w:rPr>
                <w:sz w:val="22"/>
                <w:szCs w:val="22"/>
              </w:rPr>
              <w:t xml:space="preserve"> Hombres, mujeres y tercer género. </w:t>
            </w:r>
          </w:p>
          <w:p w14:paraId="0C57985D" w14:textId="77777777" w:rsidR="009E41D2" w:rsidRDefault="009E41D2">
            <w:pPr>
              <w:spacing w:after="0"/>
              <w:jc w:val="both"/>
            </w:pPr>
          </w:p>
          <w:p w14:paraId="177CDE09" w14:textId="77777777" w:rsidR="009E41D2" w:rsidRDefault="006F4F4A">
            <w:pPr>
              <w:spacing w:after="0"/>
              <w:jc w:val="both"/>
            </w:pPr>
            <w:r>
              <w:rPr>
                <w:sz w:val="22"/>
                <w:szCs w:val="22"/>
              </w:rPr>
              <w:t>La diapositiva nueve dice: Creyentes y no creyentes</w:t>
            </w:r>
          </w:p>
          <w:p w14:paraId="2C5EC63A" w14:textId="77777777" w:rsidR="009E41D2" w:rsidRDefault="006F4F4A">
            <w:pPr>
              <w:spacing w:after="0"/>
              <w:jc w:val="both"/>
            </w:pPr>
            <w:r>
              <w:rPr>
                <w:sz w:val="22"/>
                <w:szCs w:val="22"/>
                <w:highlight w:val="magenta"/>
              </w:rPr>
              <w:t>Debe decir:</w:t>
            </w:r>
            <w:r>
              <w:rPr>
                <w:sz w:val="22"/>
                <w:szCs w:val="22"/>
              </w:rPr>
              <w:t xml:space="preserve"> Con</w:t>
            </w:r>
            <w:r>
              <w:rPr>
                <w:sz w:val="22"/>
                <w:szCs w:val="22"/>
              </w:rPr>
              <w:t xml:space="preserve"> creencias diversas</w:t>
            </w:r>
          </w:p>
          <w:p w14:paraId="4AE7796F" w14:textId="77777777" w:rsidR="009E41D2" w:rsidRDefault="009E41D2">
            <w:pPr>
              <w:spacing w:after="0"/>
              <w:jc w:val="both"/>
            </w:pPr>
          </w:p>
          <w:p w14:paraId="2D2A736A" w14:textId="77777777" w:rsidR="009E41D2" w:rsidRDefault="006F4F4A">
            <w:pPr>
              <w:spacing w:after="0"/>
              <w:jc w:val="both"/>
            </w:pPr>
            <w:r>
              <w:rPr>
                <w:sz w:val="22"/>
                <w:szCs w:val="22"/>
              </w:rPr>
              <w:t>La dispositiva doce: Incluye pronombres</w:t>
            </w:r>
          </w:p>
          <w:p w14:paraId="509A660D" w14:textId="77777777" w:rsidR="009E41D2" w:rsidRDefault="006F4F4A">
            <w:pPr>
              <w:spacing w:after="0"/>
              <w:jc w:val="both"/>
            </w:pPr>
            <w:r>
              <w:rPr>
                <w:sz w:val="22"/>
                <w:szCs w:val="22"/>
                <w:highlight w:val="magenta"/>
              </w:rPr>
              <w:t>Debe quitar pronombres e incluir un texto</w:t>
            </w:r>
            <w:r>
              <w:rPr>
                <w:sz w:val="22"/>
                <w:szCs w:val="22"/>
              </w:rPr>
              <w:t>: De diferentes regiones</w:t>
            </w:r>
          </w:p>
          <w:p w14:paraId="4E49D192" w14:textId="77777777" w:rsidR="009E41D2" w:rsidRDefault="009E41D2">
            <w:pPr>
              <w:spacing w:after="0"/>
              <w:jc w:val="both"/>
            </w:pPr>
          </w:p>
        </w:tc>
      </w:tr>
    </w:tbl>
    <w:p w14:paraId="049BD510" w14:textId="77777777" w:rsidR="009E41D2" w:rsidRDefault="009E41D2">
      <w:pPr>
        <w:widowControl w:val="0"/>
        <w:tabs>
          <w:tab w:val="left" w:pos="220"/>
          <w:tab w:val="left" w:pos="720"/>
        </w:tabs>
        <w:spacing w:after="0"/>
      </w:pPr>
    </w:p>
    <w:tbl>
      <w:tblPr>
        <w:tblStyle w:val="ac"/>
        <w:tblW w:w="9033"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18"/>
        <w:gridCol w:w="6515"/>
      </w:tblGrid>
      <w:tr w:rsidR="009E41D2" w14:paraId="402AC57A" w14:textId="77777777">
        <w:tc>
          <w:tcPr>
            <w:tcW w:w="9033" w:type="dxa"/>
            <w:gridSpan w:val="2"/>
            <w:shd w:val="clear" w:color="auto" w:fill="000000"/>
          </w:tcPr>
          <w:p w14:paraId="69496814" w14:textId="77777777" w:rsidR="009E41D2" w:rsidRDefault="006F4F4A">
            <w:pPr>
              <w:jc w:val="center"/>
            </w:pPr>
            <w:r>
              <w:rPr>
                <w:b/>
                <w:color w:val="FFFFFF"/>
                <w:sz w:val="22"/>
                <w:szCs w:val="22"/>
              </w:rPr>
              <w:t>Practica: recurso nuevo</w:t>
            </w:r>
          </w:p>
        </w:tc>
      </w:tr>
      <w:tr w:rsidR="009E41D2" w14:paraId="2D9BCFA6" w14:textId="77777777">
        <w:tc>
          <w:tcPr>
            <w:tcW w:w="2518" w:type="dxa"/>
          </w:tcPr>
          <w:p w14:paraId="43E6BDB9" w14:textId="77777777" w:rsidR="009E41D2" w:rsidRDefault="006F4F4A">
            <w:r>
              <w:rPr>
                <w:b/>
                <w:sz w:val="18"/>
                <w:szCs w:val="18"/>
              </w:rPr>
              <w:t>Código</w:t>
            </w:r>
          </w:p>
        </w:tc>
        <w:tc>
          <w:tcPr>
            <w:tcW w:w="6515" w:type="dxa"/>
          </w:tcPr>
          <w:p w14:paraId="06094B56" w14:textId="77777777" w:rsidR="009E41D2" w:rsidRDefault="006F4F4A">
            <w:r>
              <w:rPr>
                <w:sz w:val="22"/>
                <w:szCs w:val="22"/>
              </w:rPr>
              <w:t>CS_11_08_CO_</w:t>
            </w:r>
            <w:commentRangeStart w:id="32"/>
            <w:r>
              <w:rPr>
                <w:sz w:val="22"/>
                <w:szCs w:val="22"/>
              </w:rPr>
              <w:t>REC60</w:t>
            </w:r>
            <w:commentRangeEnd w:id="32"/>
            <w:r>
              <w:commentReference w:id="32"/>
            </w:r>
          </w:p>
        </w:tc>
      </w:tr>
      <w:tr w:rsidR="009E41D2" w14:paraId="34B2C7C5" w14:textId="77777777">
        <w:tc>
          <w:tcPr>
            <w:tcW w:w="2518" w:type="dxa"/>
          </w:tcPr>
          <w:p w14:paraId="4D79EFFE" w14:textId="77777777" w:rsidR="009E41D2" w:rsidRDefault="006F4F4A">
            <w:r>
              <w:rPr>
                <w:b/>
                <w:sz w:val="18"/>
                <w:szCs w:val="18"/>
              </w:rPr>
              <w:t>Título</w:t>
            </w:r>
          </w:p>
        </w:tc>
        <w:tc>
          <w:tcPr>
            <w:tcW w:w="6515" w:type="dxa"/>
          </w:tcPr>
          <w:p w14:paraId="59F8B133" w14:textId="77777777" w:rsidR="009E41D2" w:rsidRDefault="006F4F4A">
            <w:pPr>
              <w:spacing w:after="0"/>
            </w:pPr>
            <w:r>
              <w:rPr>
                <w:sz w:val="22"/>
                <w:szCs w:val="22"/>
              </w:rPr>
              <w:t>Los factores que definen una sociedad</w:t>
            </w:r>
          </w:p>
        </w:tc>
      </w:tr>
      <w:tr w:rsidR="009E41D2" w14:paraId="78F2B797" w14:textId="77777777">
        <w:tc>
          <w:tcPr>
            <w:tcW w:w="2518" w:type="dxa"/>
          </w:tcPr>
          <w:p w14:paraId="49A6AD07" w14:textId="77777777" w:rsidR="009E41D2" w:rsidRDefault="006F4F4A">
            <w:r>
              <w:rPr>
                <w:b/>
                <w:sz w:val="18"/>
                <w:szCs w:val="18"/>
              </w:rPr>
              <w:t>Descripción</w:t>
            </w:r>
          </w:p>
        </w:tc>
        <w:tc>
          <w:tcPr>
            <w:tcW w:w="6515" w:type="dxa"/>
          </w:tcPr>
          <w:p w14:paraId="1A48C4EE" w14:textId="77777777" w:rsidR="009E41D2" w:rsidRDefault="006F4F4A">
            <w:commentRangeStart w:id="33"/>
            <w:commentRangeEnd w:id="33"/>
            <w:r>
              <w:commentReference w:id="33"/>
            </w:r>
            <w:r>
              <w:rPr>
                <w:sz w:val="22"/>
                <w:szCs w:val="22"/>
              </w:rPr>
              <w:t>Se sugiere un motor M4A para el siguiente texto:</w:t>
            </w:r>
          </w:p>
          <w:p w14:paraId="74B79AB3" w14:textId="77777777" w:rsidR="009E41D2" w:rsidRDefault="006F4F4A">
            <w:ins w:id="34" w:author="MI PC" w:date="2015-07-23T09:31:00Z">
              <w:r>
                <w:rPr>
                  <w:sz w:val="22"/>
                  <w:szCs w:val="22"/>
                </w:rPr>
                <w:t>//derechosociedadyestado.wordpress.com/2014/01/16/la-sociedad-y-sus-elementos/</w:t>
              </w:r>
            </w:ins>
          </w:p>
          <w:p w14:paraId="42B6C6BA" w14:textId="77777777" w:rsidR="009E41D2" w:rsidRDefault="006F4F4A">
            <w:r>
              <w:rPr>
                <w:sz w:val="22"/>
                <w:szCs w:val="22"/>
              </w:rPr>
              <w:t>Actividad para reconocer los elementos centrales que componen una sociedad</w:t>
            </w:r>
          </w:p>
        </w:tc>
      </w:tr>
    </w:tbl>
    <w:p w14:paraId="127A1CE3" w14:textId="77777777" w:rsidR="009E41D2" w:rsidRDefault="009E41D2">
      <w:pPr>
        <w:widowControl w:val="0"/>
        <w:tabs>
          <w:tab w:val="left" w:pos="220"/>
          <w:tab w:val="left" w:pos="720"/>
        </w:tabs>
        <w:spacing w:after="0"/>
      </w:pPr>
    </w:p>
    <w:p w14:paraId="71B2DBD8" w14:textId="77777777" w:rsidR="009E41D2" w:rsidRDefault="006F4F4A">
      <w:pPr>
        <w:spacing w:after="0"/>
      </w:pPr>
      <w:bookmarkStart w:id="35" w:name="h.4d34og8" w:colFirst="0" w:colLast="0"/>
      <w:bookmarkEnd w:id="35"/>
      <w:r>
        <w:rPr>
          <w:highlight w:val="yellow"/>
        </w:rPr>
        <w:t>[SECCIÓN 3]</w:t>
      </w:r>
      <w:r>
        <w:t xml:space="preserve"> </w:t>
      </w:r>
    </w:p>
    <w:p w14:paraId="75A8F430" w14:textId="77777777" w:rsidR="009E41D2" w:rsidRDefault="006F4F4A">
      <w:pPr>
        <w:keepNext/>
        <w:keepLines/>
        <w:spacing w:before="40" w:after="0" w:line="240" w:lineRule="auto"/>
      </w:pPr>
      <w:r>
        <w:rPr>
          <w:rFonts w:ascii="Calibri" w:eastAsia="Calibri" w:hAnsi="Calibri" w:cs="Calibri"/>
          <w:color w:val="44546A"/>
        </w:rPr>
        <w:t>2.1.1 En función de su estructura soci</w:t>
      </w:r>
      <w:r>
        <w:rPr>
          <w:rFonts w:ascii="Calibri" w:eastAsia="Calibri" w:hAnsi="Calibri" w:cs="Calibri"/>
          <w:color w:val="44546A"/>
        </w:rPr>
        <w:t>al</w:t>
      </w:r>
    </w:p>
    <w:p w14:paraId="6DACC60D" w14:textId="77777777" w:rsidR="009E41D2" w:rsidRDefault="009E41D2">
      <w:pPr>
        <w:widowControl w:val="0"/>
        <w:tabs>
          <w:tab w:val="left" w:pos="220"/>
          <w:tab w:val="left" w:pos="720"/>
        </w:tabs>
        <w:spacing w:after="0"/>
      </w:pPr>
    </w:p>
    <w:p w14:paraId="1836E13A" w14:textId="77777777" w:rsidR="009E41D2" w:rsidRDefault="006F4F4A">
      <w:pPr>
        <w:spacing w:after="0"/>
        <w:jc w:val="both"/>
      </w:pPr>
      <w:r>
        <w:t xml:space="preserve">Las sociedades varían en función del tiempo y del lugar. De acuerdo con su </w:t>
      </w:r>
      <w:r>
        <w:rPr>
          <w:b/>
        </w:rPr>
        <w:t>estructura jerárquica</w:t>
      </w:r>
      <w:r>
        <w:t xml:space="preserve">, se puede distinguir entre </w:t>
      </w:r>
      <w:r>
        <w:rPr>
          <w:b/>
        </w:rPr>
        <w:t>sociedades estáticas</w:t>
      </w:r>
      <w:r>
        <w:t xml:space="preserve"> (determinadas por el nacimiento) y </w:t>
      </w:r>
      <w:r>
        <w:rPr>
          <w:b/>
        </w:rPr>
        <w:t>sociedades dinámicas</w:t>
      </w:r>
      <w:r>
        <w:t xml:space="preserve"> (establecidas por el nivel de riqueza).</w:t>
      </w:r>
      <w:ins w:id="36" w:author="MI PC" w:date="2015-07-16T18:55:00Z">
        <w:r>
          <w:t xml:space="preserve"> [</w:t>
        </w:r>
        <w:r>
          <w:fldChar w:fldCharType="begin"/>
        </w:r>
        <w:r>
          <w:instrText xml:space="preserve">HYPERLINK </w:instrText>
        </w:r>
        <w:r>
          <w:instrText>"http://datateca.unad.edu.co/contenidos/434202/2013_2/Contenido_en_Linea/leccin_3_evolucin_del_concepto_de_sociedad.html"</w:instrText>
        </w:r>
        <w:r>
          <w:fldChar w:fldCharType="separate"/>
        </w:r>
        <w:r>
          <w:rPr>
            <w:color w:val="1155CC"/>
            <w:u w:val="single"/>
          </w:rPr>
          <w:t>VER</w:t>
        </w:r>
        <w:r>
          <w:fldChar w:fldCharType="end"/>
        </w:r>
        <w:r>
          <w:t>]</w:t>
        </w:r>
      </w:ins>
    </w:p>
    <w:p w14:paraId="0C6B3555" w14:textId="77777777" w:rsidR="009E41D2" w:rsidRDefault="009E41D2">
      <w:pPr>
        <w:spacing w:after="0"/>
        <w:jc w:val="both"/>
      </w:pPr>
    </w:p>
    <w:p w14:paraId="07E9A765" w14:textId="77777777" w:rsidR="009E41D2" w:rsidRDefault="006F4F4A">
      <w:pPr>
        <w:spacing w:after="0"/>
        <w:jc w:val="both"/>
      </w:pPr>
      <w:r>
        <w:t xml:space="preserve">Las </w:t>
      </w:r>
      <w:r>
        <w:rPr>
          <w:b/>
        </w:rPr>
        <w:t>sociedad estáticas</w:t>
      </w:r>
      <w:r>
        <w:t xml:space="preserve"> son aquellas donde no suceden cambios sociales apreciables en un amplio periodo, esto sucede gracias a la una jerarquía social hereditaria en la cual los hombres, mujeres, niños y ancianos se mantienen en grupos sociales durante décadas o siglos, cumplien</w:t>
      </w:r>
      <w:r>
        <w:t xml:space="preserve">do funciones específicas muy ligadas a la tradición. </w:t>
      </w:r>
    </w:p>
    <w:p w14:paraId="29C772EF" w14:textId="77777777" w:rsidR="009E41D2" w:rsidRDefault="009E41D2">
      <w:pPr>
        <w:spacing w:after="0"/>
      </w:pPr>
    </w:p>
    <w:tbl>
      <w:tblPr>
        <w:tblStyle w:val="ad"/>
        <w:tblW w:w="903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660"/>
        <w:gridCol w:w="6379"/>
      </w:tblGrid>
      <w:tr w:rsidR="009E41D2" w14:paraId="4BA81F69" w14:textId="77777777">
        <w:tc>
          <w:tcPr>
            <w:tcW w:w="9039" w:type="dxa"/>
            <w:gridSpan w:val="2"/>
            <w:shd w:val="clear" w:color="auto" w:fill="5B9BD5"/>
          </w:tcPr>
          <w:p w14:paraId="6390F8DD" w14:textId="77777777" w:rsidR="009E41D2" w:rsidRDefault="006F4F4A">
            <w:pPr>
              <w:spacing w:after="0"/>
              <w:jc w:val="center"/>
            </w:pPr>
            <w:r>
              <w:rPr>
                <w:b/>
                <w:sz w:val="22"/>
                <w:szCs w:val="22"/>
              </w:rPr>
              <w:t>Imagen (fotografía, gráfica o ilustración)</w:t>
            </w:r>
          </w:p>
        </w:tc>
      </w:tr>
      <w:tr w:rsidR="009E41D2" w14:paraId="083E7598" w14:textId="77777777">
        <w:tc>
          <w:tcPr>
            <w:tcW w:w="2660" w:type="dxa"/>
          </w:tcPr>
          <w:p w14:paraId="0BC9D2EB" w14:textId="77777777" w:rsidR="009E41D2" w:rsidRDefault="006F4F4A">
            <w:pPr>
              <w:spacing w:after="0"/>
            </w:pPr>
            <w:r>
              <w:rPr>
                <w:b/>
                <w:sz w:val="18"/>
                <w:szCs w:val="18"/>
              </w:rPr>
              <w:t>Código</w:t>
            </w:r>
          </w:p>
        </w:tc>
        <w:tc>
          <w:tcPr>
            <w:tcW w:w="6379" w:type="dxa"/>
          </w:tcPr>
          <w:p w14:paraId="58AD37B1" w14:textId="77777777" w:rsidR="009E41D2" w:rsidRDefault="006F4F4A">
            <w:pPr>
              <w:spacing w:after="0"/>
            </w:pPr>
            <w:r>
              <w:rPr>
                <w:sz w:val="22"/>
                <w:szCs w:val="22"/>
              </w:rPr>
              <w:t>CS_11_08_IMG02</w:t>
            </w:r>
          </w:p>
        </w:tc>
      </w:tr>
      <w:tr w:rsidR="009E41D2" w14:paraId="117FBAE2" w14:textId="77777777">
        <w:tc>
          <w:tcPr>
            <w:tcW w:w="2660" w:type="dxa"/>
          </w:tcPr>
          <w:p w14:paraId="5F31F819" w14:textId="77777777" w:rsidR="009E41D2" w:rsidRDefault="006F4F4A">
            <w:pPr>
              <w:spacing w:after="0"/>
            </w:pPr>
            <w:r>
              <w:rPr>
                <w:b/>
                <w:sz w:val="18"/>
                <w:szCs w:val="18"/>
              </w:rPr>
              <w:t>Descripción</w:t>
            </w:r>
          </w:p>
        </w:tc>
        <w:tc>
          <w:tcPr>
            <w:tcW w:w="6379" w:type="dxa"/>
          </w:tcPr>
          <w:p w14:paraId="1B07B38C" w14:textId="77777777" w:rsidR="009E41D2" w:rsidRDefault="006F4F4A">
            <w:pPr>
              <w:spacing w:after="0"/>
            </w:pPr>
            <w:r>
              <w:rPr>
                <w:sz w:val="22"/>
                <w:szCs w:val="22"/>
              </w:rPr>
              <w:t>Fotografía de personas de la India bañándose en el río</w:t>
            </w:r>
          </w:p>
        </w:tc>
      </w:tr>
      <w:tr w:rsidR="009E41D2" w14:paraId="6548255C" w14:textId="77777777">
        <w:tc>
          <w:tcPr>
            <w:tcW w:w="2660" w:type="dxa"/>
          </w:tcPr>
          <w:p w14:paraId="6C312C57" w14:textId="77777777" w:rsidR="009E41D2" w:rsidRDefault="006F4F4A">
            <w:pPr>
              <w:spacing w:after="0"/>
            </w:pPr>
            <w:r>
              <w:rPr>
                <w:b/>
                <w:sz w:val="18"/>
                <w:szCs w:val="18"/>
              </w:rPr>
              <w:t xml:space="preserve">Código </w:t>
            </w:r>
            <w:proofErr w:type="spellStart"/>
            <w:r>
              <w:rPr>
                <w:b/>
                <w:sz w:val="18"/>
                <w:szCs w:val="18"/>
              </w:rPr>
              <w:t>Shutterstock</w:t>
            </w:r>
            <w:proofErr w:type="spellEnd"/>
            <w:r>
              <w:rPr>
                <w:b/>
                <w:sz w:val="18"/>
                <w:szCs w:val="18"/>
              </w:rPr>
              <w:t xml:space="preserve"> (o </w:t>
            </w:r>
            <w:proofErr w:type="spellStart"/>
            <w:r>
              <w:rPr>
                <w:b/>
                <w:sz w:val="18"/>
                <w:szCs w:val="18"/>
              </w:rPr>
              <w:t>URL</w:t>
            </w:r>
            <w:proofErr w:type="spellEnd"/>
            <w:r>
              <w:rPr>
                <w:b/>
                <w:sz w:val="18"/>
                <w:szCs w:val="18"/>
              </w:rPr>
              <w:t xml:space="preserve"> o la ruta en </w:t>
            </w:r>
            <w:proofErr w:type="spellStart"/>
            <w:r>
              <w:rPr>
                <w:b/>
                <w:sz w:val="18"/>
                <w:szCs w:val="18"/>
              </w:rPr>
              <w:t>AulaPlaneta</w:t>
            </w:r>
            <w:proofErr w:type="spellEnd"/>
            <w:r>
              <w:rPr>
                <w:b/>
                <w:sz w:val="18"/>
                <w:szCs w:val="18"/>
              </w:rPr>
              <w:t>)</w:t>
            </w:r>
          </w:p>
        </w:tc>
        <w:tc>
          <w:tcPr>
            <w:tcW w:w="6379" w:type="dxa"/>
          </w:tcPr>
          <w:p w14:paraId="357F074F" w14:textId="77777777" w:rsidR="009E41D2" w:rsidRDefault="006F4F4A">
            <w:pPr>
              <w:spacing w:after="0"/>
            </w:pPr>
            <w:r>
              <w:rPr>
                <w:sz w:val="22"/>
                <w:szCs w:val="22"/>
              </w:rPr>
              <w:t xml:space="preserve">2ESO/Ciencias sociales, </w:t>
            </w:r>
            <w:proofErr w:type="spellStart"/>
            <w:r>
              <w:rPr>
                <w:sz w:val="22"/>
                <w:szCs w:val="22"/>
              </w:rPr>
              <w:t>geografìa</w:t>
            </w:r>
            <w:proofErr w:type="spellEnd"/>
            <w:r>
              <w:rPr>
                <w:sz w:val="22"/>
                <w:szCs w:val="22"/>
              </w:rPr>
              <w:t xml:space="preserve"> e historia /La organización social del mundo actual/ El ser humano, un ser social/Los tipos de sociedad</w:t>
            </w:r>
          </w:p>
        </w:tc>
      </w:tr>
      <w:tr w:rsidR="009E41D2" w14:paraId="799B7946" w14:textId="77777777">
        <w:tc>
          <w:tcPr>
            <w:tcW w:w="2660" w:type="dxa"/>
          </w:tcPr>
          <w:p w14:paraId="1BCE1516" w14:textId="77777777" w:rsidR="009E41D2" w:rsidRDefault="006F4F4A">
            <w:pPr>
              <w:spacing w:after="0"/>
            </w:pPr>
            <w:r>
              <w:rPr>
                <w:b/>
                <w:sz w:val="18"/>
                <w:szCs w:val="18"/>
              </w:rPr>
              <w:t>Pie de imagen</w:t>
            </w:r>
          </w:p>
        </w:tc>
        <w:tc>
          <w:tcPr>
            <w:tcW w:w="6379" w:type="dxa"/>
          </w:tcPr>
          <w:p w14:paraId="4C0BBE97" w14:textId="77777777" w:rsidR="009E41D2" w:rsidRDefault="006F4F4A">
            <w:pPr>
              <w:spacing w:after="0"/>
              <w:jc w:val="both"/>
            </w:pPr>
            <w:r>
              <w:rPr>
                <w:sz w:val="22"/>
                <w:szCs w:val="22"/>
              </w:rPr>
              <w:t xml:space="preserve">La sociedad tradicional de </w:t>
            </w:r>
            <w:r>
              <w:rPr>
                <w:b/>
                <w:sz w:val="22"/>
                <w:szCs w:val="22"/>
              </w:rPr>
              <w:t xml:space="preserve">India </w:t>
            </w:r>
            <w:r>
              <w:rPr>
                <w:sz w:val="22"/>
                <w:szCs w:val="22"/>
              </w:rPr>
              <w:t>es un buen ejemplo de sociedad estática. Esta se rige por un sistema d</w:t>
            </w:r>
            <w:r>
              <w:rPr>
                <w:sz w:val="22"/>
                <w:szCs w:val="22"/>
              </w:rPr>
              <w:t>e castas organizado de forma jerárquica. Las castas tienen un origen hereditario y están conformadas con base en los oficios. Hoy, constitucionalmente, este sistema ha sido abolido; sin embargo, en la práctica se mantiene el orden jerárquico de las castas.</w:t>
            </w:r>
            <w:r>
              <w:rPr>
                <w:sz w:val="22"/>
                <w:szCs w:val="22"/>
              </w:rPr>
              <w:t xml:space="preserve"> </w:t>
            </w:r>
          </w:p>
        </w:tc>
      </w:tr>
    </w:tbl>
    <w:p w14:paraId="5C886B23" w14:textId="77777777" w:rsidR="009E41D2" w:rsidRDefault="009E41D2">
      <w:pPr>
        <w:spacing w:after="0"/>
      </w:pPr>
    </w:p>
    <w:p w14:paraId="78830F87" w14:textId="77777777" w:rsidR="009E41D2" w:rsidRDefault="006F4F4A">
      <w:pPr>
        <w:spacing w:after="0"/>
        <w:jc w:val="both"/>
      </w:pPr>
      <w:r>
        <w:t xml:space="preserve">Por otra parte, las </w:t>
      </w:r>
      <w:r>
        <w:rPr>
          <w:b/>
        </w:rPr>
        <w:t>sociedades dinámicas</w:t>
      </w:r>
      <w:r>
        <w:t xml:space="preserve"> están sujetas a cambios sociales constantes, relacionados directamente con el nivel de riqueza que los individuos adquieren y la transformación de los papeles que se tienen en una colectividad.  </w:t>
      </w:r>
    </w:p>
    <w:p w14:paraId="56F7AADF" w14:textId="77777777" w:rsidR="009E41D2" w:rsidRDefault="009E41D2">
      <w:pPr>
        <w:spacing w:after="0"/>
      </w:pPr>
    </w:p>
    <w:tbl>
      <w:tblPr>
        <w:tblStyle w:val="ae"/>
        <w:tblW w:w="903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660"/>
        <w:gridCol w:w="6379"/>
      </w:tblGrid>
      <w:tr w:rsidR="009E41D2" w14:paraId="53970200" w14:textId="77777777">
        <w:tc>
          <w:tcPr>
            <w:tcW w:w="9039" w:type="dxa"/>
            <w:gridSpan w:val="2"/>
            <w:shd w:val="clear" w:color="auto" w:fill="5B9BD5"/>
          </w:tcPr>
          <w:p w14:paraId="76631E86" w14:textId="77777777" w:rsidR="009E41D2" w:rsidRDefault="006F4F4A">
            <w:pPr>
              <w:spacing w:after="0"/>
              <w:jc w:val="center"/>
            </w:pPr>
            <w:r>
              <w:rPr>
                <w:b/>
                <w:sz w:val="22"/>
                <w:szCs w:val="22"/>
              </w:rPr>
              <w:t>Imagen (fotogr</w:t>
            </w:r>
            <w:r>
              <w:rPr>
                <w:b/>
                <w:sz w:val="22"/>
                <w:szCs w:val="22"/>
              </w:rPr>
              <w:t>afía, gráfica o ilustración)</w:t>
            </w:r>
          </w:p>
        </w:tc>
      </w:tr>
      <w:tr w:rsidR="009E41D2" w14:paraId="6245490E" w14:textId="77777777">
        <w:tc>
          <w:tcPr>
            <w:tcW w:w="2660" w:type="dxa"/>
          </w:tcPr>
          <w:p w14:paraId="633495A3" w14:textId="77777777" w:rsidR="009E41D2" w:rsidRDefault="006F4F4A">
            <w:pPr>
              <w:spacing w:after="0"/>
            </w:pPr>
            <w:r>
              <w:rPr>
                <w:b/>
                <w:sz w:val="18"/>
                <w:szCs w:val="18"/>
              </w:rPr>
              <w:t>Código</w:t>
            </w:r>
          </w:p>
        </w:tc>
        <w:tc>
          <w:tcPr>
            <w:tcW w:w="6379" w:type="dxa"/>
          </w:tcPr>
          <w:p w14:paraId="735D6DAC" w14:textId="77777777" w:rsidR="009E41D2" w:rsidRDefault="006F4F4A">
            <w:pPr>
              <w:spacing w:after="0"/>
            </w:pPr>
            <w:r>
              <w:rPr>
                <w:sz w:val="22"/>
                <w:szCs w:val="22"/>
              </w:rPr>
              <w:t>CS_11_08_IM</w:t>
            </w:r>
            <w:r>
              <w:rPr>
                <w:sz w:val="22"/>
                <w:szCs w:val="22"/>
                <w:highlight w:val="yellow"/>
              </w:rPr>
              <w:t>G16</w:t>
            </w:r>
          </w:p>
        </w:tc>
      </w:tr>
      <w:tr w:rsidR="009E41D2" w14:paraId="1C9966B2" w14:textId="77777777">
        <w:tc>
          <w:tcPr>
            <w:tcW w:w="2660" w:type="dxa"/>
          </w:tcPr>
          <w:p w14:paraId="17109BBE" w14:textId="77777777" w:rsidR="009E41D2" w:rsidRDefault="006F4F4A">
            <w:pPr>
              <w:spacing w:after="0"/>
            </w:pPr>
            <w:r>
              <w:rPr>
                <w:b/>
                <w:sz w:val="18"/>
                <w:szCs w:val="18"/>
              </w:rPr>
              <w:t>Descripción</w:t>
            </w:r>
          </w:p>
        </w:tc>
        <w:tc>
          <w:tcPr>
            <w:tcW w:w="6379" w:type="dxa"/>
          </w:tcPr>
          <w:p w14:paraId="733392F3" w14:textId="77777777" w:rsidR="009E41D2" w:rsidRDefault="006F4F4A">
            <w:pPr>
              <w:spacing w:after="0"/>
            </w:pPr>
            <w:r>
              <w:rPr>
                <w:sz w:val="22"/>
                <w:szCs w:val="22"/>
              </w:rPr>
              <w:t>Fotografía de una multitud manifestándose en la Plaza de la Bastilla, en París</w:t>
            </w:r>
            <w:r>
              <w:rPr>
                <w:sz w:val="22"/>
                <w:szCs w:val="22"/>
              </w:rPr>
              <w:t xml:space="preserve"> </w:t>
            </w:r>
          </w:p>
        </w:tc>
      </w:tr>
      <w:tr w:rsidR="009E41D2" w14:paraId="1CFA5E96" w14:textId="77777777">
        <w:tc>
          <w:tcPr>
            <w:tcW w:w="2660" w:type="dxa"/>
          </w:tcPr>
          <w:p w14:paraId="44057C3A" w14:textId="77777777" w:rsidR="009E41D2" w:rsidRDefault="006F4F4A">
            <w:pPr>
              <w:spacing w:after="0"/>
            </w:pPr>
            <w:r>
              <w:rPr>
                <w:b/>
                <w:sz w:val="18"/>
                <w:szCs w:val="18"/>
              </w:rPr>
              <w:t xml:space="preserve">Código </w:t>
            </w:r>
            <w:proofErr w:type="spellStart"/>
            <w:r>
              <w:rPr>
                <w:b/>
                <w:sz w:val="18"/>
                <w:szCs w:val="18"/>
              </w:rPr>
              <w:t>Shutterstock</w:t>
            </w:r>
            <w:proofErr w:type="spellEnd"/>
            <w:r>
              <w:rPr>
                <w:b/>
                <w:sz w:val="18"/>
                <w:szCs w:val="18"/>
              </w:rPr>
              <w:t xml:space="preserve"> (o </w:t>
            </w:r>
            <w:proofErr w:type="spellStart"/>
            <w:r>
              <w:rPr>
                <w:b/>
                <w:sz w:val="18"/>
                <w:szCs w:val="18"/>
              </w:rPr>
              <w:t>URL</w:t>
            </w:r>
            <w:proofErr w:type="spellEnd"/>
            <w:r>
              <w:rPr>
                <w:b/>
                <w:sz w:val="18"/>
                <w:szCs w:val="18"/>
              </w:rPr>
              <w:t xml:space="preserve"> o la ruta en </w:t>
            </w:r>
            <w:proofErr w:type="spellStart"/>
            <w:r>
              <w:rPr>
                <w:b/>
                <w:sz w:val="18"/>
                <w:szCs w:val="18"/>
              </w:rPr>
              <w:t>AulaPlaneta</w:t>
            </w:r>
            <w:proofErr w:type="spellEnd"/>
            <w:r>
              <w:rPr>
                <w:b/>
                <w:sz w:val="18"/>
                <w:szCs w:val="18"/>
              </w:rPr>
              <w:t>)</w:t>
            </w:r>
          </w:p>
        </w:tc>
        <w:tc>
          <w:tcPr>
            <w:tcW w:w="6379" w:type="dxa"/>
          </w:tcPr>
          <w:p w14:paraId="217B9470" w14:textId="77777777" w:rsidR="009E41D2" w:rsidRDefault="006F4F4A">
            <w:pPr>
              <w:spacing w:after="0"/>
            </w:pPr>
            <w:r>
              <w:rPr>
                <w:sz w:val="22"/>
                <w:szCs w:val="22"/>
              </w:rPr>
              <w:t>/BCRedir.aspx?URL=/encyclopedia/default.asp?idpack=9&amp;</w:t>
            </w:r>
            <w:r>
              <w:rPr>
                <w:sz w:val="22"/>
                <w:szCs w:val="22"/>
              </w:rPr>
              <w:t>idpil=001NKR01&amp;ruta=Buscador</w:t>
            </w:r>
          </w:p>
        </w:tc>
      </w:tr>
      <w:tr w:rsidR="009E41D2" w14:paraId="7ED67EBD" w14:textId="77777777">
        <w:tc>
          <w:tcPr>
            <w:tcW w:w="2660" w:type="dxa"/>
          </w:tcPr>
          <w:p w14:paraId="4C0B686C" w14:textId="77777777" w:rsidR="009E41D2" w:rsidRDefault="006F4F4A">
            <w:pPr>
              <w:spacing w:after="0"/>
            </w:pPr>
            <w:r>
              <w:rPr>
                <w:b/>
                <w:sz w:val="18"/>
                <w:szCs w:val="18"/>
              </w:rPr>
              <w:t>Pie de imagen</w:t>
            </w:r>
          </w:p>
        </w:tc>
        <w:tc>
          <w:tcPr>
            <w:tcW w:w="6379" w:type="dxa"/>
          </w:tcPr>
          <w:p w14:paraId="6CB1DF75" w14:textId="77777777" w:rsidR="009E41D2" w:rsidRDefault="006F4F4A">
            <w:pPr>
              <w:spacing w:after="0"/>
              <w:jc w:val="both"/>
            </w:pPr>
            <w:r>
              <w:rPr>
                <w:sz w:val="22"/>
                <w:szCs w:val="22"/>
              </w:rPr>
              <w:t>En las sociedades dinámicas ocurren cambios constantemente que, si bien pueden estar relacionados con el nivel socioeconómico, también se deben a situaciones de conflicto en los que deberían prevalecer los intere</w:t>
            </w:r>
            <w:r>
              <w:rPr>
                <w:sz w:val="22"/>
                <w:szCs w:val="22"/>
              </w:rPr>
              <w:t xml:space="preserve">ses de la colectividad, de manera que sucedan cambios favorables, y la sociedad progrese. </w:t>
            </w:r>
          </w:p>
        </w:tc>
      </w:tr>
    </w:tbl>
    <w:p w14:paraId="05C926F4" w14:textId="77777777" w:rsidR="009E41D2" w:rsidRDefault="009E41D2">
      <w:pPr>
        <w:spacing w:after="0"/>
      </w:pPr>
    </w:p>
    <w:p w14:paraId="10E80FB9" w14:textId="77777777" w:rsidR="009E41D2" w:rsidRDefault="009E41D2">
      <w:pPr>
        <w:spacing w:after="0"/>
      </w:pPr>
    </w:p>
    <w:p w14:paraId="31AFDEB6" w14:textId="77777777" w:rsidR="009E41D2" w:rsidRDefault="006F4F4A">
      <w:pPr>
        <w:spacing w:after="0"/>
      </w:pPr>
      <w:r>
        <w:rPr>
          <w:highlight w:val="cyan"/>
        </w:rPr>
        <w:t>AQUÍ VOY</w:t>
      </w:r>
    </w:p>
    <w:p w14:paraId="42FFAFED" w14:textId="77777777" w:rsidR="009E41D2" w:rsidRDefault="009E41D2">
      <w:pPr>
        <w:spacing w:after="0"/>
      </w:pPr>
    </w:p>
    <w:tbl>
      <w:tblPr>
        <w:tblStyle w:val="af"/>
        <w:tblW w:w="905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18"/>
        <w:gridCol w:w="6536"/>
      </w:tblGrid>
      <w:tr w:rsidR="009E41D2" w14:paraId="1BBA3F62" w14:textId="77777777">
        <w:tc>
          <w:tcPr>
            <w:tcW w:w="9054" w:type="dxa"/>
            <w:gridSpan w:val="2"/>
            <w:shd w:val="clear" w:color="auto" w:fill="000000"/>
          </w:tcPr>
          <w:p w14:paraId="660CFFB2" w14:textId="77777777" w:rsidR="009E41D2" w:rsidRDefault="006F4F4A">
            <w:pPr>
              <w:spacing w:after="0"/>
              <w:jc w:val="center"/>
            </w:pPr>
            <w:r>
              <w:rPr>
                <w:b/>
                <w:color w:val="FFFFFF"/>
                <w:sz w:val="22"/>
                <w:szCs w:val="22"/>
              </w:rPr>
              <w:t>Practica: recurso aprovechado</w:t>
            </w:r>
          </w:p>
        </w:tc>
      </w:tr>
      <w:tr w:rsidR="009E41D2" w14:paraId="559B4E54" w14:textId="77777777">
        <w:tc>
          <w:tcPr>
            <w:tcW w:w="2518" w:type="dxa"/>
          </w:tcPr>
          <w:p w14:paraId="531E65C5" w14:textId="77777777" w:rsidR="009E41D2" w:rsidRDefault="006F4F4A">
            <w:pPr>
              <w:spacing w:after="0"/>
            </w:pPr>
            <w:r>
              <w:rPr>
                <w:b/>
                <w:sz w:val="18"/>
                <w:szCs w:val="18"/>
              </w:rPr>
              <w:t>Código</w:t>
            </w:r>
          </w:p>
        </w:tc>
        <w:tc>
          <w:tcPr>
            <w:tcW w:w="6536" w:type="dxa"/>
          </w:tcPr>
          <w:p w14:paraId="5033283B" w14:textId="77777777" w:rsidR="009E41D2" w:rsidRDefault="006F4F4A">
            <w:pPr>
              <w:spacing w:after="0"/>
            </w:pPr>
            <w:r>
              <w:rPr>
                <w:sz w:val="22"/>
                <w:szCs w:val="22"/>
              </w:rPr>
              <w:t>CS_11_08_CO_REC70</w:t>
            </w:r>
          </w:p>
        </w:tc>
      </w:tr>
      <w:tr w:rsidR="009E41D2" w14:paraId="626A12F1" w14:textId="77777777">
        <w:tc>
          <w:tcPr>
            <w:tcW w:w="2518" w:type="dxa"/>
          </w:tcPr>
          <w:p w14:paraId="4218BFC3" w14:textId="77777777" w:rsidR="009E41D2" w:rsidRDefault="006F4F4A">
            <w:pPr>
              <w:spacing w:after="0"/>
            </w:pPr>
            <w:r>
              <w:rPr>
                <w:b/>
                <w:sz w:val="18"/>
                <w:szCs w:val="18"/>
              </w:rPr>
              <w:t>Ubicación en Aula Planeta</w:t>
            </w:r>
          </w:p>
        </w:tc>
        <w:tc>
          <w:tcPr>
            <w:tcW w:w="6536" w:type="dxa"/>
          </w:tcPr>
          <w:p w14:paraId="4A816E1C" w14:textId="77777777" w:rsidR="009E41D2" w:rsidRDefault="006F4F4A">
            <w:pPr>
              <w:spacing w:after="0"/>
            </w:pPr>
            <w:r>
              <w:rPr>
                <w:sz w:val="22"/>
                <w:szCs w:val="22"/>
              </w:rPr>
              <w:t xml:space="preserve">2ESO/Ciencias sociales, </w:t>
            </w:r>
            <w:del w:id="37" w:author="MI PC" w:date="2015-07-16T18:56:00Z">
              <w:r>
                <w:rPr>
                  <w:sz w:val="22"/>
                  <w:szCs w:val="22"/>
                </w:rPr>
                <w:delText>geografìa</w:delText>
              </w:r>
            </w:del>
            <w:ins w:id="38" w:author="MI PC" w:date="2015-07-16T18:56:00Z">
              <w:r>
                <w:rPr>
                  <w:sz w:val="22"/>
                  <w:szCs w:val="22"/>
                </w:rPr>
                <w:t>geografía</w:t>
              </w:r>
            </w:ins>
            <w:r>
              <w:rPr>
                <w:sz w:val="22"/>
                <w:szCs w:val="22"/>
              </w:rPr>
              <w:t xml:space="preserve"> e historia /La organización del mundo actual/ El ser humano, un ser social/Los tipos de sociedad: identifica los distintos modelos de sociedad.</w:t>
            </w:r>
          </w:p>
        </w:tc>
      </w:tr>
      <w:tr w:rsidR="009E41D2" w14:paraId="038D498B" w14:textId="77777777">
        <w:tc>
          <w:tcPr>
            <w:tcW w:w="2518" w:type="dxa"/>
          </w:tcPr>
          <w:p w14:paraId="1A65A189" w14:textId="77777777" w:rsidR="009E41D2" w:rsidRDefault="006F4F4A">
            <w:pPr>
              <w:spacing w:after="0"/>
            </w:pPr>
            <w:r>
              <w:rPr>
                <w:b/>
                <w:sz w:val="18"/>
                <w:szCs w:val="18"/>
              </w:rPr>
              <w:t>Título</w:t>
            </w:r>
          </w:p>
        </w:tc>
        <w:tc>
          <w:tcPr>
            <w:tcW w:w="6536" w:type="dxa"/>
          </w:tcPr>
          <w:p w14:paraId="47F2D385" w14:textId="77777777" w:rsidR="009E41D2" w:rsidRDefault="006F4F4A">
            <w:pPr>
              <w:spacing w:after="0"/>
            </w:pPr>
            <w:commentRangeStart w:id="39"/>
            <w:commentRangeStart w:id="40"/>
            <w:r>
              <w:rPr>
                <w:b/>
                <w:sz w:val="22"/>
                <w:szCs w:val="22"/>
              </w:rPr>
              <w:t>Identifica los distintos modelos de sociedad</w:t>
            </w:r>
            <w:commentRangeEnd w:id="39"/>
            <w:r>
              <w:commentReference w:id="39"/>
            </w:r>
            <w:commentRangeEnd w:id="40"/>
            <w:r>
              <w:commentReference w:id="40"/>
            </w:r>
          </w:p>
          <w:p w14:paraId="49A96B7C" w14:textId="77777777" w:rsidR="009E41D2" w:rsidRDefault="009E41D2">
            <w:pPr>
              <w:spacing w:after="0"/>
            </w:pPr>
          </w:p>
        </w:tc>
      </w:tr>
      <w:tr w:rsidR="009E41D2" w14:paraId="6397ED45" w14:textId="77777777">
        <w:tc>
          <w:tcPr>
            <w:tcW w:w="2518" w:type="dxa"/>
          </w:tcPr>
          <w:p w14:paraId="5E4B16A3" w14:textId="77777777" w:rsidR="009E41D2" w:rsidRDefault="006F4F4A">
            <w:pPr>
              <w:spacing w:after="0"/>
            </w:pPr>
            <w:r>
              <w:rPr>
                <w:b/>
                <w:sz w:val="18"/>
                <w:szCs w:val="18"/>
              </w:rPr>
              <w:t>Descripción</w:t>
            </w:r>
          </w:p>
        </w:tc>
        <w:tc>
          <w:tcPr>
            <w:tcW w:w="6536" w:type="dxa"/>
          </w:tcPr>
          <w:p w14:paraId="01B04D73" w14:textId="77777777" w:rsidR="009E41D2" w:rsidRDefault="006F4F4A">
            <w:pPr>
              <w:spacing w:after="0"/>
            </w:pPr>
            <w:r>
              <w:rPr>
                <w:sz w:val="22"/>
                <w:szCs w:val="22"/>
              </w:rPr>
              <w:t xml:space="preserve">Actividad para revisar diferentes tipologías de </w:t>
            </w:r>
            <w:commentRangeStart w:id="41"/>
            <w:r>
              <w:rPr>
                <w:sz w:val="22"/>
                <w:szCs w:val="22"/>
              </w:rPr>
              <w:t>organizaciones sociales</w:t>
            </w:r>
            <w:commentRangeEnd w:id="41"/>
            <w:r>
              <w:commentReference w:id="41"/>
            </w:r>
            <w:r>
              <w:rPr>
                <w:sz w:val="22"/>
                <w:szCs w:val="22"/>
              </w:rPr>
              <w:t>.</w:t>
            </w:r>
          </w:p>
        </w:tc>
      </w:tr>
      <w:tr w:rsidR="009E41D2" w14:paraId="48F46CEC" w14:textId="77777777">
        <w:tc>
          <w:tcPr>
            <w:tcW w:w="2518" w:type="dxa"/>
          </w:tcPr>
          <w:p w14:paraId="56766E9F" w14:textId="77777777" w:rsidR="009E41D2" w:rsidRDefault="006F4F4A">
            <w:pPr>
              <w:spacing w:after="0"/>
            </w:pPr>
            <w:r>
              <w:rPr>
                <w:b/>
                <w:sz w:val="18"/>
                <w:szCs w:val="18"/>
              </w:rPr>
              <w:t>Cambio (descripción o capturas de pantallas)</w:t>
            </w:r>
          </w:p>
        </w:tc>
        <w:tc>
          <w:tcPr>
            <w:tcW w:w="6536" w:type="dxa"/>
          </w:tcPr>
          <w:p w14:paraId="187EB297" w14:textId="77777777" w:rsidR="009E41D2" w:rsidRDefault="006F4F4A">
            <w:pPr>
              <w:spacing w:after="0"/>
            </w:pPr>
            <w:r>
              <w:rPr>
                <w:sz w:val="22"/>
                <w:szCs w:val="22"/>
              </w:rPr>
              <w:t>Cambia descripción de recurso. En la instrucción, donde dice: “Rellena los huecos” Debe decir: “Completa los espacios”.</w:t>
            </w:r>
          </w:p>
          <w:p w14:paraId="4F9602C0" w14:textId="77777777" w:rsidR="009E41D2" w:rsidRDefault="009E41D2">
            <w:pPr>
              <w:spacing w:after="0"/>
            </w:pPr>
          </w:p>
        </w:tc>
      </w:tr>
    </w:tbl>
    <w:p w14:paraId="64036629" w14:textId="77777777" w:rsidR="009E41D2" w:rsidRDefault="009E41D2">
      <w:pPr>
        <w:spacing w:after="0"/>
      </w:pPr>
    </w:p>
    <w:p w14:paraId="71731739" w14:textId="77777777" w:rsidR="009E41D2" w:rsidRDefault="006F4F4A">
      <w:pPr>
        <w:spacing w:after="0"/>
      </w:pPr>
      <w:bookmarkStart w:id="42" w:name="h.2s8eyo1" w:colFirst="0" w:colLast="0"/>
      <w:bookmarkEnd w:id="42"/>
      <w:r>
        <w:rPr>
          <w:highlight w:val="yellow"/>
        </w:rPr>
        <w:t>[SECCIÓN 3]</w:t>
      </w:r>
      <w:r>
        <w:t xml:space="preserve"> </w:t>
      </w:r>
    </w:p>
    <w:p w14:paraId="674EC7DC" w14:textId="77777777" w:rsidR="009E41D2" w:rsidRDefault="006F4F4A">
      <w:pPr>
        <w:keepNext/>
        <w:keepLines/>
        <w:spacing w:before="40" w:after="0" w:line="240" w:lineRule="auto"/>
      </w:pPr>
      <w:r>
        <w:rPr>
          <w:rFonts w:ascii="Calibri" w:eastAsia="Calibri" w:hAnsi="Calibri" w:cs="Calibri"/>
          <w:color w:val="44546A"/>
        </w:rPr>
        <w:t>2.1.2 En función de su estructura económica</w:t>
      </w:r>
    </w:p>
    <w:p w14:paraId="54564153" w14:textId="77777777" w:rsidR="009E41D2" w:rsidRDefault="009E41D2">
      <w:pPr>
        <w:spacing w:after="0"/>
      </w:pPr>
    </w:p>
    <w:p w14:paraId="0C14F767" w14:textId="77777777" w:rsidR="009E41D2" w:rsidRDefault="006F4F4A">
      <w:pPr>
        <w:spacing w:after="0"/>
        <w:jc w:val="both"/>
      </w:pPr>
      <w:r>
        <w:t xml:space="preserve">Si se tiene en cuenta la </w:t>
      </w:r>
      <w:r>
        <w:rPr>
          <w:b/>
        </w:rPr>
        <w:t>estructura económica</w:t>
      </w:r>
      <w:r>
        <w:t xml:space="preserve"> y </w:t>
      </w:r>
      <w:r>
        <w:rPr>
          <w:b/>
        </w:rPr>
        <w:t>social</w:t>
      </w:r>
      <w:r>
        <w:t xml:space="preserve"> que adoptan, se pueden distinguir tres modelos de sociedad: </w:t>
      </w:r>
      <w:r>
        <w:rPr>
          <w:b/>
        </w:rPr>
        <w:t>tradicionales</w:t>
      </w:r>
      <w:r>
        <w:t xml:space="preserve">, </w:t>
      </w:r>
      <w:r>
        <w:rPr>
          <w:b/>
        </w:rPr>
        <w:t>industriales</w:t>
      </w:r>
      <w:r>
        <w:t xml:space="preserve"> (o </w:t>
      </w:r>
      <w:r>
        <w:rPr>
          <w:b/>
        </w:rPr>
        <w:t>modernas</w:t>
      </w:r>
      <w:r>
        <w:t xml:space="preserve">) y </w:t>
      </w:r>
      <w:r>
        <w:rPr>
          <w:b/>
        </w:rPr>
        <w:t>postindustriales</w:t>
      </w:r>
      <w:r>
        <w:t xml:space="preserve"> (o </w:t>
      </w:r>
      <w:r>
        <w:rPr>
          <w:b/>
        </w:rPr>
        <w:t>posmodernas</w:t>
      </w:r>
      <w:r>
        <w:t>).</w:t>
      </w:r>
    </w:p>
    <w:p w14:paraId="1B63F3A0" w14:textId="77777777" w:rsidR="009E41D2" w:rsidRDefault="009E41D2">
      <w:pPr>
        <w:spacing w:after="0"/>
      </w:pPr>
    </w:p>
    <w:tbl>
      <w:tblPr>
        <w:tblStyle w:val="af0"/>
        <w:tblW w:w="897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01"/>
        <w:gridCol w:w="2551"/>
        <w:gridCol w:w="5326"/>
      </w:tblGrid>
      <w:tr w:rsidR="009E41D2" w14:paraId="04AECAF9" w14:textId="77777777">
        <w:tc>
          <w:tcPr>
            <w:tcW w:w="8978" w:type="dxa"/>
            <w:gridSpan w:val="3"/>
            <w:shd w:val="clear" w:color="auto" w:fill="000000"/>
          </w:tcPr>
          <w:p w14:paraId="6486065B" w14:textId="77777777" w:rsidR="009E41D2" w:rsidRDefault="006F4F4A">
            <w:pPr>
              <w:spacing w:after="0"/>
              <w:jc w:val="center"/>
            </w:pPr>
            <w:r>
              <w:rPr>
                <w:b/>
                <w:color w:val="FFFFFF"/>
                <w:sz w:val="22"/>
                <w:szCs w:val="22"/>
              </w:rPr>
              <w:t>Destacado</w:t>
            </w:r>
          </w:p>
        </w:tc>
      </w:tr>
      <w:tr w:rsidR="009E41D2" w14:paraId="0A4258E1" w14:textId="77777777">
        <w:tc>
          <w:tcPr>
            <w:tcW w:w="1101" w:type="dxa"/>
          </w:tcPr>
          <w:p w14:paraId="40AD53E0" w14:textId="77777777" w:rsidR="009E41D2" w:rsidRDefault="006F4F4A">
            <w:pPr>
              <w:spacing w:after="0"/>
            </w:pPr>
            <w:r>
              <w:rPr>
                <w:b/>
              </w:rPr>
              <w:t>Título</w:t>
            </w:r>
          </w:p>
        </w:tc>
        <w:tc>
          <w:tcPr>
            <w:tcW w:w="7877" w:type="dxa"/>
            <w:gridSpan w:val="2"/>
          </w:tcPr>
          <w:p w14:paraId="547792AA" w14:textId="77777777" w:rsidR="009E41D2" w:rsidRDefault="006F4F4A">
            <w:pPr>
              <w:spacing w:after="0"/>
              <w:jc w:val="center"/>
            </w:pPr>
            <w:r>
              <w:rPr>
                <w:b/>
              </w:rPr>
              <w:t>Los tipos de sociedad</w:t>
            </w:r>
          </w:p>
        </w:tc>
      </w:tr>
      <w:tr w:rsidR="009E41D2" w14:paraId="6A36475C" w14:textId="77777777">
        <w:tc>
          <w:tcPr>
            <w:tcW w:w="1101" w:type="dxa"/>
            <w:vMerge w:val="restart"/>
          </w:tcPr>
          <w:p w14:paraId="2E587067" w14:textId="77777777" w:rsidR="009E41D2" w:rsidRDefault="006F4F4A">
            <w:pPr>
              <w:spacing w:after="0"/>
            </w:pPr>
            <w:r>
              <w:rPr>
                <w:b/>
                <w:sz w:val="18"/>
                <w:szCs w:val="18"/>
              </w:rPr>
              <w:t>Contenido</w:t>
            </w:r>
          </w:p>
        </w:tc>
        <w:tc>
          <w:tcPr>
            <w:tcW w:w="2551" w:type="dxa"/>
            <w:vAlign w:val="center"/>
          </w:tcPr>
          <w:p w14:paraId="11DCEFE5" w14:textId="77777777" w:rsidR="009E41D2" w:rsidRDefault="006F4F4A">
            <w:pPr>
              <w:widowControl w:val="0"/>
              <w:spacing w:after="0"/>
            </w:pPr>
            <w:r>
              <w:t>MODELO DE SOCIEDAD</w:t>
            </w:r>
          </w:p>
        </w:tc>
        <w:tc>
          <w:tcPr>
            <w:tcW w:w="5326" w:type="dxa"/>
            <w:vAlign w:val="center"/>
          </w:tcPr>
          <w:p w14:paraId="63EBDAD0" w14:textId="77777777" w:rsidR="009E41D2" w:rsidRDefault="006F4F4A">
            <w:pPr>
              <w:widowControl w:val="0"/>
              <w:spacing w:after="0"/>
              <w:jc w:val="center"/>
            </w:pPr>
            <w:r>
              <w:t>CARACTERÍSTICAS</w:t>
            </w:r>
          </w:p>
        </w:tc>
      </w:tr>
      <w:tr w:rsidR="009E41D2" w14:paraId="6E3F3ABC" w14:textId="77777777">
        <w:tc>
          <w:tcPr>
            <w:tcW w:w="1101" w:type="dxa"/>
            <w:vMerge/>
          </w:tcPr>
          <w:p w14:paraId="3F5C808B" w14:textId="77777777" w:rsidR="009E41D2" w:rsidRDefault="009E41D2">
            <w:pPr>
              <w:spacing w:after="0"/>
            </w:pPr>
          </w:p>
        </w:tc>
        <w:tc>
          <w:tcPr>
            <w:tcW w:w="2551" w:type="dxa"/>
            <w:vAlign w:val="center"/>
          </w:tcPr>
          <w:p w14:paraId="5ABC3274" w14:textId="77777777" w:rsidR="009E41D2" w:rsidRDefault="006F4F4A">
            <w:pPr>
              <w:widowControl w:val="0"/>
              <w:spacing w:after="0"/>
            </w:pPr>
            <w:r>
              <w:rPr>
                <w:b/>
              </w:rPr>
              <w:t>Sociedad tradicional</w:t>
            </w:r>
          </w:p>
        </w:tc>
        <w:tc>
          <w:tcPr>
            <w:tcW w:w="5326" w:type="dxa"/>
            <w:vAlign w:val="center"/>
          </w:tcPr>
          <w:p w14:paraId="00E883CE" w14:textId="77777777" w:rsidR="009E41D2" w:rsidRDefault="006F4F4A">
            <w:pPr>
              <w:widowControl w:val="0"/>
              <w:spacing w:after="0"/>
            </w:pPr>
            <w:r>
              <w:t>- Son sociedades rurales.</w:t>
            </w:r>
          </w:p>
          <w:p w14:paraId="73152C62" w14:textId="77777777" w:rsidR="009E41D2" w:rsidRDefault="006F4F4A">
            <w:pPr>
              <w:widowControl w:val="0"/>
              <w:spacing w:after="0"/>
            </w:pPr>
            <w:r>
              <w:t>- Las principales actividades económicas son las del sector primario.</w:t>
            </w:r>
          </w:p>
          <w:p w14:paraId="0E548E70" w14:textId="77777777" w:rsidR="009E41D2" w:rsidRDefault="006F4F4A">
            <w:pPr>
              <w:widowControl w:val="0"/>
              <w:spacing w:after="0"/>
            </w:pPr>
            <w:r>
              <w:t>- Las comunidades suelen ser reducidas.</w:t>
            </w:r>
          </w:p>
          <w:p w14:paraId="5CE90DD1" w14:textId="77777777" w:rsidR="009E41D2" w:rsidRDefault="006F4F4A">
            <w:pPr>
              <w:widowControl w:val="0"/>
              <w:spacing w:after="0"/>
            </w:pPr>
            <w:r>
              <w:t>- Habitan en pequeños pueblos y aldeas.</w:t>
            </w:r>
          </w:p>
          <w:p w14:paraId="73C3EE6D" w14:textId="77777777" w:rsidR="009E41D2" w:rsidRDefault="006F4F4A">
            <w:pPr>
              <w:widowControl w:val="0"/>
              <w:spacing w:after="0"/>
            </w:pPr>
            <w:r>
              <w:t>- Perviven las antiguas tradiciones y tienen mentalidades muy estables.</w:t>
            </w:r>
          </w:p>
          <w:p w14:paraId="3E9ED431" w14:textId="77777777" w:rsidR="009E41D2" w:rsidRDefault="006F4F4A">
            <w:pPr>
              <w:widowControl w:val="0"/>
              <w:spacing w:after="0"/>
            </w:pPr>
            <w:r>
              <w:t>- Son propias de países poco desarrollados.</w:t>
            </w:r>
          </w:p>
        </w:tc>
      </w:tr>
      <w:tr w:rsidR="009E41D2" w14:paraId="7DA3A470" w14:textId="77777777">
        <w:tc>
          <w:tcPr>
            <w:tcW w:w="1101" w:type="dxa"/>
            <w:vMerge/>
          </w:tcPr>
          <w:p w14:paraId="0ABD1D76" w14:textId="77777777" w:rsidR="009E41D2" w:rsidRDefault="009E41D2">
            <w:pPr>
              <w:spacing w:after="0"/>
            </w:pPr>
          </w:p>
        </w:tc>
        <w:tc>
          <w:tcPr>
            <w:tcW w:w="2551" w:type="dxa"/>
            <w:vAlign w:val="center"/>
          </w:tcPr>
          <w:p w14:paraId="141FDF5B" w14:textId="77777777" w:rsidR="009E41D2" w:rsidRDefault="006F4F4A">
            <w:pPr>
              <w:widowControl w:val="0"/>
              <w:spacing w:after="0"/>
            </w:pPr>
            <w:r>
              <w:rPr>
                <w:b/>
              </w:rPr>
              <w:t>Sociedad industrial</w:t>
            </w:r>
          </w:p>
          <w:p w14:paraId="25C87556" w14:textId="77777777" w:rsidR="009E41D2" w:rsidRDefault="006F4F4A">
            <w:pPr>
              <w:widowControl w:val="0"/>
              <w:spacing w:after="0"/>
            </w:pPr>
            <w:r>
              <w:t xml:space="preserve">(o </w:t>
            </w:r>
            <w:r>
              <w:rPr>
                <w:b/>
              </w:rPr>
              <w:t>moderna</w:t>
            </w:r>
            <w:r>
              <w:t>)</w:t>
            </w:r>
          </w:p>
        </w:tc>
        <w:tc>
          <w:tcPr>
            <w:tcW w:w="5326" w:type="dxa"/>
            <w:vAlign w:val="center"/>
          </w:tcPr>
          <w:p w14:paraId="164A1E77" w14:textId="77777777" w:rsidR="009E41D2" w:rsidRDefault="006F4F4A">
            <w:pPr>
              <w:widowControl w:val="0"/>
              <w:spacing w:after="0"/>
            </w:pPr>
            <w:r>
              <w:t>- Experimentan un crecimiento importante en las ciudades, debido a la expulsión de población rural.</w:t>
            </w:r>
          </w:p>
          <w:p w14:paraId="347F73E1" w14:textId="77777777" w:rsidR="009E41D2" w:rsidRDefault="006F4F4A">
            <w:pPr>
              <w:widowControl w:val="0"/>
              <w:spacing w:after="0"/>
            </w:pPr>
            <w:r>
              <w:t xml:space="preserve">- Predominan actividades del sector secundario como la industria. </w:t>
            </w:r>
          </w:p>
          <w:p w14:paraId="188D3E81" w14:textId="77777777" w:rsidR="009E41D2" w:rsidRDefault="006F4F4A">
            <w:pPr>
              <w:widowControl w:val="0"/>
              <w:spacing w:after="0"/>
            </w:pPr>
            <w:r>
              <w:t>- Son propias de países recientemente industrializados.</w:t>
            </w:r>
          </w:p>
        </w:tc>
      </w:tr>
      <w:tr w:rsidR="009E41D2" w14:paraId="033E3AC5" w14:textId="77777777">
        <w:tc>
          <w:tcPr>
            <w:tcW w:w="1101" w:type="dxa"/>
          </w:tcPr>
          <w:p w14:paraId="09E86B21" w14:textId="77777777" w:rsidR="009E41D2" w:rsidRDefault="009E41D2">
            <w:pPr>
              <w:spacing w:after="0"/>
            </w:pPr>
          </w:p>
        </w:tc>
        <w:tc>
          <w:tcPr>
            <w:tcW w:w="2551" w:type="dxa"/>
            <w:vAlign w:val="center"/>
          </w:tcPr>
          <w:p w14:paraId="34629001" w14:textId="77777777" w:rsidR="009E41D2" w:rsidRDefault="006F4F4A">
            <w:pPr>
              <w:widowControl w:val="0"/>
              <w:spacing w:after="0"/>
            </w:pPr>
            <w:r>
              <w:rPr>
                <w:b/>
              </w:rPr>
              <w:t>Sociedad postindustrial</w:t>
            </w:r>
          </w:p>
          <w:p w14:paraId="443B46FC" w14:textId="77777777" w:rsidR="009E41D2" w:rsidRDefault="006F4F4A">
            <w:pPr>
              <w:widowControl w:val="0"/>
              <w:spacing w:after="0"/>
            </w:pPr>
            <w:r>
              <w:t xml:space="preserve">(o </w:t>
            </w:r>
            <w:r>
              <w:rPr>
                <w:b/>
              </w:rPr>
              <w:t>posm</w:t>
            </w:r>
            <w:r>
              <w:rPr>
                <w:b/>
              </w:rPr>
              <w:t>oderna</w:t>
            </w:r>
            <w:r>
              <w:t>)</w:t>
            </w:r>
          </w:p>
        </w:tc>
        <w:tc>
          <w:tcPr>
            <w:tcW w:w="5326" w:type="dxa"/>
            <w:vAlign w:val="center"/>
          </w:tcPr>
          <w:p w14:paraId="311F1C79" w14:textId="77777777" w:rsidR="009E41D2" w:rsidRDefault="006F4F4A">
            <w:pPr>
              <w:widowControl w:val="0"/>
              <w:spacing w:after="0"/>
            </w:pPr>
            <w:r>
              <w:t xml:space="preserve">- Producción orientada a la fabricación de productos relacionados con las nuevas tecnologías. </w:t>
            </w:r>
          </w:p>
          <w:p w14:paraId="11940927" w14:textId="77777777" w:rsidR="009E41D2" w:rsidRDefault="006F4F4A">
            <w:pPr>
              <w:widowControl w:val="0"/>
              <w:spacing w:after="0"/>
            </w:pPr>
            <w:r>
              <w:t xml:space="preserve">- Amplia gama de servicios relativos a la información, la investigación y el conocimiento. </w:t>
            </w:r>
          </w:p>
          <w:p w14:paraId="772FE3AC" w14:textId="77777777" w:rsidR="009E41D2" w:rsidRDefault="006F4F4A">
            <w:pPr>
              <w:widowControl w:val="0"/>
              <w:spacing w:after="0"/>
            </w:pPr>
            <w:r>
              <w:t>- Es propia de los países desarrollados.</w:t>
            </w:r>
          </w:p>
        </w:tc>
      </w:tr>
    </w:tbl>
    <w:p w14:paraId="05613FA8" w14:textId="77777777" w:rsidR="009E41D2" w:rsidRDefault="009E41D2">
      <w:pPr>
        <w:spacing w:after="0"/>
        <w:jc w:val="both"/>
      </w:pPr>
    </w:p>
    <w:p w14:paraId="7ED3CA53" w14:textId="77777777" w:rsidR="009E41D2" w:rsidRDefault="006F4F4A">
      <w:pPr>
        <w:spacing w:after="0"/>
        <w:jc w:val="both"/>
      </w:pPr>
      <w:r>
        <w:t xml:space="preserve">En un país se pueden presentar al mismo tiempo características de distintos tipos de sociedades. Sin embargo, es fundamental precisar las características que se destacan para comprender la forma como se determina la sociedad que habita un país. </w:t>
      </w:r>
    </w:p>
    <w:p w14:paraId="1E05CF20" w14:textId="77777777" w:rsidR="009E41D2" w:rsidRDefault="009E41D2">
      <w:pPr>
        <w:spacing w:after="0"/>
        <w:jc w:val="both"/>
      </w:pPr>
    </w:p>
    <w:p w14:paraId="5FE7C86E" w14:textId="77777777" w:rsidR="009E41D2" w:rsidRDefault="006F4F4A">
      <w:pPr>
        <w:spacing w:after="0"/>
        <w:jc w:val="both"/>
      </w:pPr>
      <w:r>
        <w:t xml:space="preserve">En </w:t>
      </w:r>
      <w:r>
        <w:rPr>
          <w:b/>
        </w:rPr>
        <w:t>Colomb</w:t>
      </w:r>
      <w:r>
        <w:rPr>
          <w:b/>
        </w:rPr>
        <w:t>ia</w:t>
      </w:r>
      <w:r>
        <w:t xml:space="preserve">, por ejemplo, aunque siguen existiendo grupos sociales con prácticas tradicionales como las comunidades indígenas y campesinas, la mayor parte de las actividades sociales, políticas, económicas y culturales se concentran en las ciudades. De igual modo, </w:t>
      </w:r>
      <w:r>
        <w:t xml:space="preserve">es un país recientemente industrializado, pero su base económica se centra en el sector primario. La sociedad colombiana tiene </w:t>
      </w:r>
      <w:r>
        <w:rPr>
          <w:b/>
        </w:rPr>
        <w:t>rasgos tradicionales y modernos</w:t>
      </w:r>
      <w:r>
        <w:t>.</w:t>
      </w:r>
      <w:ins w:id="43" w:author="MI PC" w:date="2015-07-16T20:11:00Z">
        <w:r>
          <w:t xml:space="preserve"> [</w:t>
        </w:r>
        <w:r>
          <w:fldChar w:fldCharType="begin"/>
        </w:r>
        <w:r>
          <w:instrText>HYPERLINK "http://www.banrepcultural.org/blaavirtual/historia/colhoy/colo8.htm"</w:instrText>
        </w:r>
        <w:r>
          <w:fldChar w:fldCharType="separate"/>
        </w:r>
        <w:r>
          <w:rPr>
            <w:color w:val="1155CC"/>
            <w:u w:val="single"/>
          </w:rPr>
          <w:t>VER</w:t>
        </w:r>
        <w:r>
          <w:fldChar w:fldCharType="end"/>
        </w:r>
        <w:r>
          <w:t>]</w:t>
        </w:r>
      </w:ins>
    </w:p>
    <w:p w14:paraId="5A00FA94" w14:textId="77777777" w:rsidR="009E41D2" w:rsidRDefault="009E41D2">
      <w:pPr>
        <w:spacing w:after="0"/>
        <w:jc w:val="both"/>
      </w:pPr>
    </w:p>
    <w:tbl>
      <w:tblPr>
        <w:tblStyle w:val="af1"/>
        <w:tblW w:w="903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660"/>
        <w:gridCol w:w="6379"/>
      </w:tblGrid>
      <w:tr w:rsidR="009E41D2" w14:paraId="131B6289" w14:textId="77777777">
        <w:tc>
          <w:tcPr>
            <w:tcW w:w="9039" w:type="dxa"/>
            <w:gridSpan w:val="2"/>
            <w:shd w:val="clear" w:color="auto" w:fill="5B9BD5"/>
          </w:tcPr>
          <w:p w14:paraId="7299D8B4" w14:textId="77777777" w:rsidR="009E41D2" w:rsidRDefault="006F4F4A">
            <w:pPr>
              <w:spacing w:after="0"/>
              <w:jc w:val="center"/>
            </w:pPr>
            <w:r>
              <w:rPr>
                <w:b/>
                <w:sz w:val="22"/>
                <w:szCs w:val="22"/>
              </w:rPr>
              <w:t xml:space="preserve">Imagen </w:t>
            </w:r>
            <w:r>
              <w:rPr>
                <w:b/>
                <w:sz w:val="22"/>
                <w:szCs w:val="22"/>
              </w:rPr>
              <w:t>(fotografía, gráfica o ilustración)</w:t>
            </w:r>
          </w:p>
        </w:tc>
      </w:tr>
      <w:tr w:rsidR="009E41D2" w14:paraId="2C5F0E98" w14:textId="77777777">
        <w:tc>
          <w:tcPr>
            <w:tcW w:w="2660" w:type="dxa"/>
          </w:tcPr>
          <w:p w14:paraId="1C9FE00A" w14:textId="77777777" w:rsidR="009E41D2" w:rsidRDefault="006F4F4A">
            <w:pPr>
              <w:spacing w:after="0"/>
            </w:pPr>
            <w:r>
              <w:rPr>
                <w:b/>
                <w:sz w:val="18"/>
                <w:szCs w:val="18"/>
              </w:rPr>
              <w:t>Código</w:t>
            </w:r>
          </w:p>
        </w:tc>
        <w:tc>
          <w:tcPr>
            <w:tcW w:w="6379" w:type="dxa"/>
          </w:tcPr>
          <w:p w14:paraId="3C6290F0" w14:textId="77777777" w:rsidR="009E41D2" w:rsidRDefault="006F4F4A">
            <w:pPr>
              <w:spacing w:after="0"/>
            </w:pPr>
            <w:r>
              <w:rPr>
                <w:sz w:val="22"/>
                <w:szCs w:val="22"/>
              </w:rPr>
              <w:t>CS_11_08_IMG03</w:t>
            </w:r>
          </w:p>
        </w:tc>
      </w:tr>
      <w:tr w:rsidR="009E41D2" w14:paraId="674646DB" w14:textId="77777777">
        <w:tc>
          <w:tcPr>
            <w:tcW w:w="2660" w:type="dxa"/>
          </w:tcPr>
          <w:p w14:paraId="55BFBB07" w14:textId="77777777" w:rsidR="009E41D2" w:rsidRDefault="006F4F4A">
            <w:pPr>
              <w:spacing w:after="0"/>
            </w:pPr>
            <w:r>
              <w:rPr>
                <w:b/>
                <w:sz w:val="18"/>
                <w:szCs w:val="18"/>
              </w:rPr>
              <w:t>Descripción</w:t>
            </w:r>
          </w:p>
        </w:tc>
        <w:tc>
          <w:tcPr>
            <w:tcW w:w="6379" w:type="dxa"/>
          </w:tcPr>
          <w:p w14:paraId="3776E545" w14:textId="77777777" w:rsidR="009E41D2" w:rsidRDefault="006F4F4A">
            <w:pPr>
              <w:spacing w:after="0"/>
            </w:pPr>
            <w:r>
              <w:rPr>
                <w:sz w:val="22"/>
                <w:szCs w:val="22"/>
              </w:rPr>
              <w:t>Campesino cosechando café, en la zona cafetera de Colombia</w:t>
            </w:r>
          </w:p>
        </w:tc>
      </w:tr>
      <w:tr w:rsidR="009E41D2" w14:paraId="5A5EE0F8" w14:textId="77777777">
        <w:tc>
          <w:tcPr>
            <w:tcW w:w="2660" w:type="dxa"/>
          </w:tcPr>
          <w:p w14:paraId="0E1921A5" w14:textId="77777777" w:rsidR="009E41D2" w:rsidRDefault="006F4F4A">
            <w:pPr>
              <w:spacing w:after="0"/>
            </w:pPr>
            <w:r>
              <w:rPr>
                <w:b/>
                <w:sz w:val="18"/>
                <w:szCs w:val="18"/>
              </w:rPr>
              <w:t xml:space="preserve">Código </w:t>
            </w:r>
            <w:proofErr w:type="spellStart"/>
            <w:r>
              <w:rPr>
                <w:b/>
                <w:sz w:val="18"/>
                <w:szCs w:val="18"/>
              </w:rPr>
              <w:t>Shutterstock</w:t>
            </w:r>
            <w:proofErr w:type="spellEnd"/>
            <w:r>
              <w:rPr>
                <w:b/>
                <w:sz w:val="18"/>
                <w:szCs w:val="18"/>
              </w:rPr>
              <w:t xml:space="preserve"> (o </w:t>
            </w:r>
            <w:proofErr w:type="spellStart"/>
            <w:r>
              <w:rPr>
                <w:b/>
                <w:sz w:val="18"/>
                <w:szCs w:val="18"/>
              </w:rPr>
              <w:t>URL</w:t>
            </w:r>
            <w:proofErr w:type="spellEnd"/>
            <w:r>
              <w:rPr>
                <w:b/>
                <w:sz w:val="18"/>
                <w:szCs w:val="18"/>
              </w:rPr>
              <w:t xml:space="preserve"> o la ruta en </w:t>
            </w:r>
            <w:proofErr w:type="spellStart"/>
            <w:r>
              <w:rPr>
                <w:b/>
                <w:sz w:val="18"/>
                <w:szCs w:val="18"/>
              </w:rPr>
              <w:t>AulaPlaneta</w:t>
            </w:r>
            <w:proofErr w:type="spellEnd"/>
            <w:r>
              <w:rPr>
                <w:b/>
                <w:sz w:val="18"/>
                <w:szCs w:val="18"/>
              </w:rPr>
              <w:t>)</w:t>
            </w:r>
          </w:p>
        </w:tc>
        <w:tc>
          <w:tcPr>
            <w:tcW w:w="6379" w:type="dxa"/>
          </w:tcPr>
          <w:p w14:paraId="752C617F" w14:textId="77777777" w:rsidR="009E41D2" w:rsidRDefault="006F4F4A">
            <w:pPr>
              <w:spacing w:after="0"/>
            </w:pPr>
            <w:r>
              <w:rPr>
                <w:sz w:val="22"/>
                <w:szCs w:val="22"/>
              </w:rPr>
              <w:t>155008961</w:t>
            </w:r>
          </w:p>
          <w:p w14:paraId="42A54BEF" w14:textId="77777777" w:rsidR="009E41D2" w:rsidRDefault="009E41D2">
            <w:pPr>
              <w:spacing w:after="0"/>
            </w:pPr>
          </w:p>
        </w:tc>
      </w:tr>
      <w:tr w:rsidR="009E41D2" w14:paraId="511E4466" w14:textId="77777777">
        <w:tc>
          <w:tcPr>
            <w:tcW w:w="2660" w:type="dxa"/>
          </w:tcPr>
          <w:p w14:paraId="04E97F6F" w14:textId="77777777" w:rsidR="009E41D2" w:rsidRDefault="006F4F4A">
            <w:pPr>
              <w:spacing w:after="0"/>
            </w:pPr>
            <w:r>
              <w:rPr>
                <w:b/>
                <w:sz w:val="18"/>
                <w:szCs w:val="18"/>
              </w:rPr>
              <w:t>Pie de imagen</w:t>
            </w:r>
          </w:p>
        </w:tc>
        <w:tc>
          <w:tcPr>
            <w:tcW w:w="6379" w:type="dxa"/>
          </w:tcPr>
          <w:p w14:paraId="0CCA8A09" w14:textId="77777777" w:rsidR="009E41D2" w:rsidRDefault="006F4F4A">
            <w:pPr>
              <w:spacing w:after="0"/>
              <w:jc w:val="both"/>
            </w:pPr>
            <w:r>
              <w:rPr>
                <w:sz w:val="22"/>
                <w:szCs w:val="22"/>
              </w:rPr>
              <w:t xml:space="preserve">Las </w:t>
            </w:r>
            <w:r>
              <w:rPr>
                <w:b/>
                <w:sz w:val="22"/>
                <w:szCs w:val="22"/>
              </w:rPr>
              <w:t>sociedades tradicionales</w:t>
            </w:r>
            <w:r>
              <w:rPr>
                <w:sz w:val="22"/>
                <w:szCs w:val="22"/>
              </w:rPr>
              <w:t xml:space="preserve"> presentan una forma de organización política, económica y cultural que permanece como en las épocas anteriores a la Revolución Industrial. En la imagen, se observa un campesino de </w:t>
            </w:r>
            <w:proofErr w:type="spellStart"/>
            <w:r>
              <w:rPr>
                <w:sz w:val="22"/>
                <w:szCs w:val="22"/>
              </w:rPr>
              <w:t>Salento</w:t>
            </w:r>
            <w:proofErr w:type="spellEnd"/>
            <w:r>
              <w:rPr>
                <w:sz w:val="22"/>
                <w:szCs w:val="22"/>
              </w:rPr>
              <w:t>, zona cafetera de Colombia</w:t>
            </w:r>
            <w:r>
              <w:rPr>
                <w:sz w:val="22"/>
                <w:szCs w:val="22"/>
              </w:rPr>
              <w:t>, que cosecha el café según sus prácticas</w:t>
            </w:r>
            <w:r>
              <w:rPr>
                <w:sz w:val="22"/>
                <w:szCs w:val="22"/>
              </w:rPr>
              <w:t xml:space="preserve"> tradicionales.</w:t>
            </w:r>
          </w:p>
        </w:tc>
      </w:tr>
    </w:tbl>
    <w:p w14:paraId="1132E1B0" w14:textId="77777777" w:rsidR="009E41D2" w:rsidRDefault="009E41D2">
      <w:pPr>
        <w:spacing w:after="0"/>
      </w:pPr>
    </w:p>
    <w:tbl>
      <w:tblPr>
        <w:tblStyle w:val="af2"/>
        <w:tblW w:w="903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660"/>
        <w:gridCol w:w="6379"/>
      </w:tblGrid>
      <w:tr w:rsidR="009E41D2" w14:paraId="34DCE7EE" w14:textId="77777777">
        <w:tc>
          <w:tcPr>
            <w:tcW w:w="9039" w:type="dxa"/>
            <w:gridSpan w:val="2"/>
            <w:shd w:val="clear" w:color="auto" w:fill="5B9BD5"/>
          </w:tcPr>
          <w:p w14:paraId="6808CE3D" w14:textId="77777777" w:rsidR="009E41D2" w:rsidRDefault="006F4F4A">
            <w:pPr>
              <w:spacing w:after="0"/>
              <w:jc w:val="center"/>
            </w:pPr>
            <w:r>
              <w:rPr>
                <w:b/>
                <w:sz w:val="22"/>
                <w:szCs w:val="22"/>
              </w:rPr>
              <w:t>Imagen (fotografía, gráfica o ilustración)</w:t>
            </w:r>
          </w:p>
        </w:tc>
      </w:tr>
      <w:tr w:rsidR="009E41D2" w14:paraId="0D68B58A" w14:textId="77777777">
        <w:tc>
          <w:tcPr>
            <w:tcW w:w="2660" w:type="dxa"/>
          </w:tcPr>
          <w:p w14:paraId="19BA7346" w14:textId="77777777" w:rsidR="009E41D2" w:rsidRDefault="006F4F4A">
            <w:pPr>
              <w:spacing w:after="0"/>
            </w:pPr>
            <w:r>
              <w:rPr>
                <w:b/>
                <w:sz w:val="18"/>
                <w:szCs w:val="18"/>
              </w:rPr>
              <w:t>Código</w:t>
            </w:r>
          </w:p>
        </w:tc>
        <w:tc>
          <w:tcPr>
            <w:tcW w:w="6379" w:type="dxa"/>
          </w:tcPr>
          <w:p w14:paraId="20E507CB" w14:textId="77777777" w:rsidR="009E41D2" w:rsidRDefault="006F4F4A">
            <w:pPr>
              <w:spacing w:after="0"/>
            </w:pPr>
            <w:r>
              <w:rPr>
                <w:sz w:val="22"/>
                <w:szCs w:val="22"/>
              </w:rPr>
              <w:t>CS_11_08_IMG04</w:t>
            </w:r>
          </w:p>
        </w:tc>
      </w:tr>
      <w:tr w:rsidR="009E41D2" w14:paraId="49336555" w14:textId="77777777">
        <w:tc>
          <w:tcPr>
            <w:tcW w:w="2660" w:type="dxa"/>
          </w:tcPr>
          <w:p w14:paraId="05092ADB" w14:textId="77777777" w:rsidR="009E41D2" w:rsidRDefault="006F4F4A">
            <w:pPr>
              <w:spacing w:after="0"/>
            </w:pPr>
            <w:r>
              <w:rPr>
                <w:b/>
                <w:sz w:val="18"/>
                <w:szCs w:val="18"/>
              </w:rPr>
              <w:t>Descripción</w:t>
            </w:r>
          </w:p>
        </w:tc>
        <w:tc>
          <w:tcPr>
            <w:tcW w:w="6379" w:type="dxa"/>
          </w:tcPr>
          <w:p w14:paraId="4BBDBE1E" w14:textId="77777777" w:rsidR="009E41D2" w:rsidRDefault="006F4F4A">
            <w:pPr>
              <w:spacing w:after="0"/>
            </w:pPr>
            <w:r>
              <w:rPr>
                <w:sz w:val="22"/>
                <w:szCs w:val="22"/>
              </w:rPr>
              <w:t>Fotografía de café en grano y café en polvo, como producto consumible</w:t>
            </w:r>
          </w:p>
        </w:tc>
      </w:tr>
      <w:tr w:rsidR="009E41D2" w14:paraId="7A344F22" w14:textId="77777777">
        <w:tc>
          <w:tcPr>
            <w:tcW w:w="2660" w:type="dxa"/>
          </w:tcPr>
          <w:p w14:paraId="53C33EF3" w14:textId="77777777" w:rsidR="009E41D2" w:rsidRDefault="006F4F4A">
            <w:pPr>
              <w:spacing w:after="0"/>
            </w:pPr>
            <w:r>
              <w:rPr>
                <w:b/>
                <w:sz w:val="18"/>
                <w:szCs w:val="18"/>
              </w:rPr>
              <w:t xml:space="preserve">Código </w:t>
            </w:r>
            <w:proofErr w:type="spellStart"/>
            <w:r>
              <w:rPr>
                <w:b/>
                <w:sz w:val="18"/>
                <w:szCs w:val="18"/>
              </w:rPr>
              <w:t>Shutterstock</w:t>
            </w:r>
            <w:proofErr w:type="spellEnd"/>
            <w:r>
              <w:rPr>
                <w:b/>
                <w:sz w:val="18"/>
                <w:szCs w:val="18"/>
              </w:rPr>
              <w:t xml:space="preserve"> (o </w:t>
            </w:r>
            <w:proofErr w:type="spellStart"/>
            <w:r>
              <w:rPr>
                <w:b/>
                <w:sz w:val="18"/>
                <w:szCs w:val="18"/>
              </w:rPr>
              <w:t>URL</w:t>
            </w:r>
            <w:proofErr w:type="spellEnd"/>
            <w:r>
              <w:rPr>
                <w:b/>
                <w:sz w:val="18"/>
                <w:szCs w:val="18"/>
              </w:rPr>
              <w:t xml:space="preserve"> o la ruta en </w:t>
            </w:r>
            <w:proofErr w:type="spellStart"/>
            <w:r>
              <w:rPr>
                <w:b/>
                <w:sz w:val="18"/>
                <w:szCs w:val="18"/>
              </w:rPr>
              <w:t>AulaPlaneta</w:t>
            </w:r>
            <w:proofErr w:type="spellEnd"/>
            <w:r>
              <w:rPr>
                <w:b/>
                <w:sz w:val="18"/>
                <w:szCs w:val="18"/>
              </w:rPr>
              <w:t>)</w:t>
            </w:r>
          </w:p>
        </w:tc>
        <w:tc>
          <w:tcPr>
            <w:tcW w:w="6379" w:type="dxa"/>
          </w:tcPr>
          <w:p w14:paraId="0452DEA7" w14:textId="77777777" w:rsidR="009E41D2" w:rsidRDefault="006F4F4A">
            <w:pPr>
              <w:spacing w:after="0"/>
            </w:pPr>
            <w:r>
              <w:rPr>
                <w:sz w:val="22"/>
                <w:szCs w:val="22"/>
              </w:rPr>
              <w:t>201788714</w:t>
            </w:r>
            <w:r>
              <w:rPr>
                <w:sz w:val="22"/>
                <w:szCs w:val="22"/>
              </w:rPr>
              <w:t xml:space="preserve"> </w:t>
            </w:r>
          </w:p>
        </w:tc>
      </w:tr>
      <w:tr w:rsidR="009E41D2" w14:paraId="3226C62B" w14:textId="77777777">
        <w:tc>
          <w:tcPr>
            <w:tcW w:w="2660" w:type="dxa"/>
          </w:tcPr>
          <w:p w14:paraId="43CCBA78" w14:textId="77777777" w:rsidR="009E41D2" w:rsidRDefault="006F4F4A">
            <w:pPr>
              <w:spacing w:after="0"/>
            </w:pPr>
            <w:r>
              <w:rPr>
                <w:b/>
                <w:sz w:val="18"/>
                <w:szCs w:val="18"/>
              </w:rPr>
              <w:t>Pie de imagen</w:t>
            </w:r>
          </w:p>
        </w:tc>
        <w:tc>
          <w:tcPr>
            <w:tcW w:w="6379" w:type="dxa"/>
          </w:tcPr>
          <w:p w14:paraId="201A75D2" w14:textId="77777777" w:rsidR="009E41D2" w:rsidRDefault="006F4F4A">
            <w:pPr>
              <w:spacing w:after="0"/>
              <w:jc w:val="both"/>
            </w:pPr>
            <w:r>
              <w:rPr>
                <w:sz w:val="22"/>
                <w:szCs w:val="22"/>
              </w:rPr>
              <w:t xml:space="preserve">Las </w:t>
            </w:r>
            <w:r>
              <w:rPr>
                <w:b/>
                <w:sz w:val="22"/>
                <w:szCs w:val="22"/>
              </w:rPr>
              <w:t>sociedades industriales</w:t>
            </w:r>
            <w:r>
              <w:rPr>
                <w:sz w:val="22"/>
                <w:szCs w:val="22"/>
              </w:rPr>
              <w:t xml:space="preserve"> o </w:t>
            </w:r>
            <w:r>
              <w:rPr>
                <w:b/>
                <w:sz w:val="22"/>
                <w:szCs w:val="22"/>
              </w:rPr>
              <w:t xml:space="preserve">modernas </w:t>
            </w:r>
            <w:r>
              <w:rPr>
                <w:sz w:val="22"/>
                <w:szCs w:val="22"/>
              </w:rPr>
              <w:t>son aquellas cuya forma de organización política, económica y cultural es propia de las sociedades capitalistas. El sector secundario es el que genera más puestos de trabajo en este tipo de sociedades. La imagen del</w:t>
            </w:r>
            <w:r>
              <w:rPr>
                <w:sz w:val="22"/>
                <w:szCs w:val="22"/>
              </w:rPr>
              <w:t xml:space="preserve"> café </w:t>
            </w:r>
            <w:r>
              <w:rPr>
                <w:sz w:val="22"/>
                <w:szCs w:val="22"/>
              </w:rPr>
              <w:t>en grano y en polvo es un ejemplo del paso que hay del café cosechado en el cafetal  al producto en que se convierte para la venta en las ciudades.</w:t>
            </w:r>
          </w:p>
        </w:tc>
      </w:tr>
    </w:tbl>
    <w:p w14:paraId="148D2109" w14:textId="77777777" w:rsidR="009E41D2" w:rsidRDefault="009E41D2">
      <w:pPr>
        <w:spacing w:after="0"/>
      </w:pPr>
    </w:p>
    <w:tbl>
      <w:tblPr>
        <w:tblStyle w:val="af3"/>
        <w:tblW w:w="903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660"/>
        <w:gridCol w:w="6379"/>
      </w:tblGrid>
      <w:tr w:rsidR="009E41D2" w14:paraId="7B81F02A" w14:textId="77777777">
        <w:tc>
          <w:tcPr>
            <w:tcW w:w="9039" w:type="dxa"/>
            <w:gridSpan w:val="2"/>
            <w:shd w:val="clear" w:color="auto" w:fill="5B9BD5"/>
          </w:tcPr>
          <w:p w14:paraId="05391FB4" w14:textId="77777777" w:rsidR="009E41D2" w:rsidRDefault="006F4F4A">
            <w:pPr>
              <w:spacing w:after="0"/>
              <w:jc w:val="center"/>
            </w:pPr>
            <w:r>
              <w:rPr>
                <w:b/>
                <w:sz w:val="22"/>
                <w:szCs w:val="22"/>
              </w:rPr>
              <w:t>Imagen (fotografía, gráfica o ilustración)</w:t>
            </w:r>
          </w:p>
        </w:tc>
      </w:tr>
      <w:tr w:rsidR="009E41D2" w14:paraId="6C4D5B7C" w14:textId="77777777">
        <w:tc>
          <w:tcPr>
            <w:tcW w:w="2660" w:type="dxa"/>
          </w:tcPr>
          <w:p w14:paraId="42E768CE" w14:textId="77777777" w:rsidR="009E41D2" w:rsidRDefault="006F4F4A">
            <w:pPr>
              <w:spacing w:after="0"/>
            </w:pPr>
            <w:r>
              <w:rPr>
                <w:b/>
                <w:sz w:val="18"/>
                <w:szCs w:val="18"/>
              </w:rPr>
              <w:t>Código</w:t>
            </w:r>
          </w:p>
        </w:tc>
        <w:tc>
          <w:tcPr>
            <w:tcW w:w="6379" w:type="dxa"/>
          </w:tcPr>
          <w:p w14:paraId="42AC6FE4" w14:textId="77777777" w:rsidR="009E41D2" w:rsidRDefault="006F4F4A">
            <w:pPr>
              <w:spacing w:after="0"/>
            </w:pPr>
            <w:r>
              <w:rPr>
                <w:sz w:val="22"/>
                <w:szCs w:val="22"/>
              </w:rPr>
              <w:t>CS_11_08_IMG05</w:t>
            </w:r>
          </w:p>
        </w:tc>
      </w:tr>
      <w:tr w:rsidR="009E41D2" w14:paraId="4E55643A" w14:textId="77777777">
        <w:tc>
          <w:tcPr>
            <w:tcW w:w="2660" w:type="dxa"/>
          </w:tcPr>
          <w:p w14:paraId="6EBBA632" w14:textId="77777777" w:rsidR="009E41D2" w:rsidRDefault="006F4F4A">
            <w:pPr>
              <w:spacing w:after="0"/>
            </w:pPr>
            <w:r>
              <w:rPr>
                <w:b/>
                <w:sz w:val="18"/>
                <w:szCs w:val="18"/>
              </w:rPr>
              <w:t>Descripción</w:t>
            </w:r>
          </w:p>
        </w:tc>
        <w:tc>
          <w:tcPr>
            <w:tcW w:w="6379" w:type="dxa"/>
          </w:tcPr>
          <w:p w14:paraId="2FE3B9A3" w14:textId="77777777" w:rsidR="009E41D2" w:rsidRDefault="006F4F4A">
            <w:pPr>
              <w:spacing w:after="0"/>
            </w:pPr>
            <w:r>
              <w:rPr>
                <w:sz w:val="22"/>
                <w:szCs w:val="22"/>
              </w:rPr>
              <w:t>Sociedades postindustriales</w:t>
            </w:r>
          </w:p>
        </w:tc>
      </w:tr>
      <w:tr w:rsidR="009E41D2" w14:paraId="15FCB0CA" w14:textId="77777777">
        <w:tc>
          <w:tcPr>
            <w:tcW w:w="2660" w:type="dxa"/>
          </w:tcPr>
          <w:p w14:paraId="3CF2DFE2" w14:textId="77777777" w:rsidR="009E41D2" w:rsidRDefault="006F4F4A">
            <w:pPr>
              <w:spacing w:after="0"/>
            </w:pPr>
            <w:r>
              <w:rPr>
                <w:b/>
                <w:sz w:val="18"/>
                <w:szCs w:val="18"/>
              </w:rPr>
              <w:t xml:space="preserve">Código </w:t>
            </w:r>
            <w:proofErr w:type="spellStart"/>
            <w:r>
              <w:rPr>
                <w:b/>
                <w:sz w:val="18"/>
                <w:szCs w:val="18"/>
              </w:rPr>
              <w:t>Shutterstock</w:t>
            </w:r>
            <w:proofErr w:type="spellEnd"/>
            <w:r>
              <w:rPr>
                <w:b/>
                <w:sz w:val="18"/>
                <w:szCs w:val="18"/>
              </w:rPr>
              <w:t xml:space="preserve"> (o </w:t>
            </w:r>
            <w:proofErr w:type="spellStart"/>
            <w:r>
              <w:rPr>
                <w:b/>
                <w:sz w:val="18"/>
                <w:szCs w:val="18"/>
              </w:rPr>
              <w:t>URL</w:t>
            </w:r>
            <w:proofErr w:type="spellEnd"/>
            <w:r>
              <w:rPr>
                <w:b/>
                <w:sz w:val="18"/>
                <w:szCs w:val="18"/>
              </w:rPr>
              <w:t xml:space="preserve"> o la ruta en </w:t>
            </w:r>
            <w:proofErr w:type="spellStart"/>
            <w:r>
              <w:rPr>
                <w:b/>
                <w:sz w:val="18"/>
                <w:szCs w:val="18"/>
              </w:rPr>
              <w:t>AulaPlaneta</w:t>
            </w:r>
            <w:proofErr w:type="spellEnd"/>
            <w:r>
              <w:rPr>
                <w:b/>
                <w:sz w:val="18"/>
                <w:szCs w:val="18"/>
              </w:rPr>
              <w:t>)</w:t>
            </w:r>
          </w:p>
        </w:tc>
        <w:tc>
          <w:tcPr>
            <w:tcW w:w="6379" w:type="dxa"/>
          </w:tcPr>
          <w:p w14:paraId="4C83C0A2" w14:textId="77777777" w:rsidR="009E41D2" w:rsidRDefault="006F4F4A">
            <w:pPr>
              <w:spacing w:after="0"/>
            </w:pPr>
            <w:r>
              <w:rPr>
                <w:sz w:val="22"/>
                <w:szCs w:val="22"/>
              </w:rPr>
              <w:t>235814908</w:t>
            </w:r>
          </w:p>
          <w:p w14:paraId="7581F764" w14:textId="77777777" w:rsidR="009E41D2" w:rsidRDefault="009E41D2">
            <w:pPr>
              <w:spacing w:after="0"/>
            </w:pPr>
          </w:p>
        </w:tc>
      </w:tr>
      <w:tr w:rsidR="009E41D2" w14:paraId="1E0948E7" w14:textId="77777777">
        <w:tc>
          <w:tcPr>
            <w:tcW w:w="2660" w:type="dxa"/>
          </w:tcPr>
          <w:p w14:paraId="1A16F9CC" w14:textId="77777777" w:rsidR="009E41D2" w:rsidRDefault="006F4F4A">
            <w:pPr>
              <w:spacing w:after="0"/>
            </w:pPr>
            <w:r>
              <w:rPr>
                <w:b/>
                <w:sz w:val="18"/>
                <w:szCs w:val="18"/>
              </w:rPr>
              <w:t>Pie de imagen</w:t>
            </w:r>
          </w:p>
        </w:tc>
        <w:tc>
          <w:tcPr>
            <w:tcW w:w="6379" w:type="dxa"/>
          </w:tcPr>
          <w:p w14:paraId="7E79B45D" w14:textId="77777777" w:rsidR="009E41D2" w:rsidRDefault="006F4F4A">
            <w:pPr>
              <w:spacing w:after="0"/>
              <w:jc w:val="both"/>
            </w:pPr>
            <w:r>
              <w:rPr>
                <w:sz w:val="22"/>
                <w:szCs w:val="22"/>
              </w:rPr>
              <w:t xml:space="preserve">En las </w:t>
            </w:r>
            <w:r>
              <w:rPr>
                <w:b/>
                <w:sz w:val="22"/>
                <w:szCs w:val="22"/>
              </w:rPr>
              <w:t>sociedades posindustriales</w:t>
            </w:r>
            <w:r>
              <w:rPr>
                <w:sz w:val="22"/>
                <w:szCs w:val="22"/>
              </w:rPr>
              <w:t xml:space="preserve"> o </w:t>
            </w:r>
            <w:r>
              <w:rPr>
                <w:b/>
                <w:sz w:val="22"/>
                <w:szCs w:val="22"/>
              </w:rPr>
              <w:t>posmodernas,</w:t>
            </w:r>
            <w:r>
              <w:rPr>
                <w:sz w:val="22"/>
                <w:szCs w:val="22"/>
              </w:rPr>
              <w:t xml:space="preserve"> el sector terciario ocupa a más de la mitad de la población. El comercio, las actividades financieras, las telecomunicaciones,</w:t>
            </w:r>
            <w:r>
              <w:rPr>
                <w:sz w:val="22"/>
                <w:szCs w:val="22"/>
              </w:rPr>
              <w:t xml:space="preserve"> la investigación y la prestación de servicios son las áreas de la economía que más se destacan.  </w:t>
            </w:r>
          </w:p>
        </w:tc>
      </w:tr>
    </w:tbl>
    <w:p w14:paraId="653E75CC" w14:textId="77777777" w:rsidR="009E41D2" w:rsidRDefault="009E41D2">
      <w:pPr>
        <w:spacing w:after="0"/>
      </w:pPr>
    </w:p>
    <w:tbl>
      <w:tblPr>
        <w:tblStyle w:val="af4"/>
        <w:tblW w:w="905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18"/>
        <w:gridCol w:w="6536"/>
      </w:tblGrid>
      <w:tr w:rsidR="009E41D2" w14:paraId="51A8936C" w14:textId="77777777">
        <w:tc>
          <w:tcPr>
            <w:tcW w:w="9054" w:type="dxa"/>
            <w:gridSpan w:val="2"/>
            <w:shd w:val="clear" w:color="auto" w:fill="F4B083"/>
          </w:tcPr>
          <w:p w14:paraId="2839EF93" w14:textId="77777777" w:rsidR="009E41D2" w:rsidRDefault="006F4F4A">
            <w:pPr>
              <w:spacing w:after="0"/>
              <w:jc w:val="center"/>
            </w:pPr>
            <w:r>
              <w:rPr>
                <w:b/>
                <w:sz w:val="22"/>
                <w:szCs w:val="22"/>
              </w:rPr>
              <w:t>Profundiza: recurso aprovechado</w:t>
            </w:r>
          </w:p>
        </w:tc>
      </w:tr>
      <w:tr w:rsidR="009E41D2" w14:paraId="0DD1F801" w14:textId="77777777">
        <w:tc>
          <w:tcPr>
            <w:tcW w:w="2518" w:type="dxa"/>
          </w:tcPr>
          <w:p w14:paraId="4B2C78D7" w14:textId="77777777" w:rsidR="009E41D2" w:rsidRDefault="006F4F4A">
            <w:pPr>
              <w:spacing w:after="0"/>
            </w:pPr>
            <w:r>
              <w:rPr>
                <w:b/>
                <w:sz w:val="18"/>
                <w:szCs w:val="18"/>
              </w:rPr>
              <w:t>Código</w:t>
            </w:r>
          </w:p>
        </w:tc>
        <w:tc>
          <w:tcPr>
            <w:tcW w:w="6536" w:type="dxa"/>
          </w:tcPr>
          <w:p w14:paraId="0424AB72" w14:textId="77777777" w:rsidR="009E41D2" w:rsidRDefault="006F4F4A">
            <w:pPr>
              <w:spacing w:after="0"/>
            </w:pPr>
            <w:r>
              <w:rPr>
                <w:sz w:val="22"/>
                <w:szCs w:val="22"/>
              </w:rPr>
              <w:t>CS_11_08_CO_REC80</w:t>
            </w:r>
          </w:p>
        </w:tc>
      </w:tr>
      <w:tr w:rsidR="009E41D2" w14:paraId="2E743EA6" w14:textId="77777777">
        <w:tc>
          <w:tcPr>
            <w:tcW w:w="2518" w:type="dxa"/>
          </w:tcPr>
          <w:p w14:paraId="4B23EBB2" w14:textId="77777777" w:rsidR="009E41D2" w:rsidRDefault="006F4F4A">
            <w:pPr>
              <w:spacing w:after="0"/>
            </w:pPr>
            <w:r>
              <w:rPr>
                <w:b/>
                <w:sz w:val="18"/>
                <w:szCs w:val="18"/>
              </w:rPr>
              <w:t>Título</w:t>
            </w:r>
          </w:p>
        </w:tc>
        <w:tc>
          <w:tcPr>
            <w:tcW w:w="6536" w:type="dxa"/>
          </w:tcPr>
          <w:p w14:paraId="3C15E162" w14:textId="77777777" w:rsidR="009E41D2" w:rsidRDefault="006F4F4A">
            <w:pPr>
              <w:spacing w:after="0"/>
            </w:pPr>
            <w:r>
              <w:rPr>
                <w:sz w:val="22"/>
                <w:szCs w:val="22"/>
              </w:rPr>
              <w:t>La sociedad, su organización y sus modelos</w:t>
            </w:r>
          </w:p>
        </w:tc>
      </w:tr>
      <w:tr w:rsidR="009E41D2" w14:paraId="199D4EB9" w14:textId="77777777">
        <w:tc>
          <w:tcPr>
            <w:tcW w:w="2518" w:type="dxa"/>
          </w:tcPr>
          <w:p w14:paraId="3C943C2C" w14:textId="77777777" w:rsidR="009E41D2" w:rsidRDefault="006F4F4A">
            <w:pPr>
              <w:spacing w:after="0"/>
            </w:pPr>
            <w:r>
              <w:rPr>
                <w:b/>
                <w:sz w:val="18"/>
                <w:szCs w:val="18"/>
              </w:rPr>
              <w:t>Descripción</w:t>
            </w:r>
          </w:p>
        </w:tc>
        <w:tc>
          <w:tcPr>
            <w:tcW w:w="6536" w:type="dxa"/>
          </w:tcPr>
          <w:p w14:paraId="1DD543F8" w14:textId="77777777" w:rsidR="009E41D2" w:rsidRDefault="006F4F4A">
            <w:pPr>
              <w:spacing w:after="0"/>
            </w:pPr>
            <w:r>
              <w:rPr>
                <w:sz w:val="22"/>
                <w:szCs w:val="22"/>
              </w:rPr>
              <w:t xml:space="preserve">Secuencia de imágenes para mostrar qué es la sociedad, cómo se organiza y los tipos que existen. </w:t>
            </w:r>
          </w:p>
        </w:tc>
      </w:tr>
      <w:tr w:rsidR="009E41D2" w14:paraId="52B0A937" w14:textId="77777777">
        <w:tc>
          <w:tcPr>
            <w:tcW w:w="2518" w:type="dxa"/>
          </w:tcPr>
          <w:p w14:paraId="42E1C994" w14:textId="77777777" w:rsidR="009E41D2" w:rsidRDefault="006F4F4A">
            <w:pPr>
              <w:spacing w:after="0"/>
            </w:pPr>
            <w:r>
              <w:rPr>
                <w:b/>
                <w:sz w:val="18"/>
                <w:szCs w:val="18"/>
              </w:rPr>
              <w:t>Ubicación en Aula Planeta</w:t>
            </w:r>
          </w:p>
        </w:tc>
        <w:tc>
          <w:tcPr>
            <w:tcW w:w="6536" w:type="dxa"/>
          </w:tcPr>
          <w:p w14:paraId="6AFEF959" w14:textId="77777777" w:rsidR="009E41D2" w:rsidRDefault="006F4F4A">
            <w:pPr>
              <w:spacing w:after="0"/>
            </w:pPr>
            <w:r>
              <w:rPr>
                <w:sz w:val="22"/>
                <w:szCs w:val="22"/>
              </w:rPr>
              <w:t xml:space="preserve">2ESO/Ciencias sociales, </w:t>
            </w:r>
            <w:proofErr w:type="spellStart"/>
            <w:r>
              <w:rPr>
                <w:sz w:val="22"/>
                <w:szCs w:val="22"/>
              </w:rPr>
              <w:t>geografìa</w:t>
            </w:r>
            <w:proofErr w:type="spellEnd"/>
            <w:r>
              <w:rPr>
                <w:sz w:val="22"/>
                <w:szCs w:val="22"/>
              </w:rPr>
              <w:t xml:space="preserve"> e historia /La organización del mundo actual/ El ser humano, un ser social/Los tipos de sociedad/</w:t>
            </w:r>
            <w:r>
              <w:rPr>
                <w:sz w:val="22"/>
                <w:szCs w:val="22"/>
              </w:rPr>
              <w:t>Profundiza: modelos de sociedad.</w:t>
            </w:r>
          </w:p>
        </w:tc>
      </w:tr>
      <w:tr w:rsidR="009E41D2" w14:paraId="657400D3" w14:textId="77777777">
        <w:tc>
          <w:tcPr>
            <w:tcW w:w="2518" w:type="dxa"/>
          </w:tcPr>
          <w:p w14:paraId="5E5893BF" w14:textId="77777777" w:rsidR="009E41D2" w:rsidRDefault="006F4F4A">
            <w:pPr>
              <w:spacing w:after="0"/>
            </w:pPr>
            <w:r>
              <w:rPr>
                <w:b/>
                <w:sz w:val="18"/>
                <w:szCs w:val="18"/>
              </w:rPr>
              <w:t>Cambio (descripción o capturas de pantallas)</w:t>
            </w:r>
          </w:p>
        </w:tc>
        <w:tc>
          <w:tcPr>
            <w:tcW w:w="6536" w:type="dxa"/>
          </w:tcPr>
          <w:p w14:paraId="0728EE64" w14:textId="77777777" w:rsidR="009E41D2" w:rsidRDefault="006F4F4A">
            <w:pPr>
              <w:widowControl w:val="0"/>
              <w:spacing w:after="0"/>
              <w:jc w:val="both"/>
            </w:pPr>
            <w:r>
              <w:rPr>
                <w:b/>
                <w:sz w:val="22"/>
                <w:szCs w:val="22"/>
              </w:rPr>
              <w:t>FICHA DEL ESTUDIANTE</w:t>
            </w:r>
          </w:p>
          <w:p w14:paraId="484E2A4D" w14:textId="77777777" w:rsidR="009E41D2" w:rsidRDefault="009E41D2">
            <w:pPr>
              <w:widowControl w:val="0"/>
              <w:spacing w:after="0"/>
              <w:jc w:val="both"/>
            </w:pPr>
          </w:p>
          <w:p w14:paraId="79B999BF" w14:textId="77777777" w:rsidR="009E41D2" w:rsidRDefault="006F4F4A">
            <w:pPr>
              <w:widowControl w:val="0"/>
              <w:spacing w:after="0"/>
              <w:jc w:val="both"/>
            </w:pPr>
            <w:r>
              <w:rPr>
                <w:b/>
                <w:sz w:val="22"/>
                <w:szCs w:val="22"/>
              </w:rPr>
              <w:t>Tipos de sociedad</w:t>
            </w:r>
          </w:p>
          <w:p w14:paraId="604C230E" w14:textId="77777777" w:rsidR="009E41D2" w:rsidRDefault="006F4F4A">
            <w:pPr>
              <w:widowControl w:val="0"/>
              <w:spacing w:after="0"/>
              <w:jc w:val="both"/>
            </w:pPr>
            <w:r>
              <w:rPr>
                <w:sz w:val="22"/>
                <w:szCs w:val="22"/>
              </w:rPr>
              <w:t>En función de su estructura económica y social, se pueden distinguir tres tipos fundamentales de sociedad:</w:t>
            </w:r>
          </w:p>
          <w:p w14:paraId="63E9B4DD" w14:textId="77777777" w:rsidR="009E41D2" w:rsidRDefault="006F4F4A">
            <w:pPr>
              <w:widowControl w:val="0"/>
              <w:spacing w:after="0"/>
              <w:jc w:val="both"/>
            </w:pPr>
            <w:r>
              <w:rPr>
                <w:sz w:val="22"/>
                <w:szCs w:val="22"/>
              </w:rPr>
              <w:t xml:space="preserve">- </w:t>
            </w:r>
            <w:r>
              <w:rPr>
                <w:b/>
                <w:sz w:val="22"/>
                <w:szCs w:val="22"/>
              </w:rPr>
              <w:t>Sociedades tradicionales</w:t>
            </w:r>
            <w:r>
              <w:rPr>
                <w:sz w:val="22"/>
                <w:szCs w:val="22"/>
              </w:rPr>
              <w:t>: son aquellas cuya forma de organización política, económica y cultural se mantiene como en épocas anteriores a la Revolución Industrial.</w:t>
            </w:r>
          </w:p>
          <w:p w14:paraId="17CC67E4" w14:textId="77777777" w:rsidR="009E41D2" w:rsidRDefault="006F4F4A">
            <w:pPr>
              <w:widowControl w:val="0"/>
              <w:spacing w:after="0"/>
              <w:jc w:val="both"/>
            </w:pPr>
            <w:r>
              <w:rPr>
                <w:sz w:val="22"/>
                <w:szCs w:val="22"/>
              </w:rPr>
              <w:t>Son sociedades rurales en las que prevalecen actividades económicas del sector primario.</w:t>
            </w:r>
          </w:p>
          <w:p w14:paraId="17BA54FF" w14:textId="77777777" w:rsidR="009E41D2" w:rsidRDefault="006F4F4A">
            <w:pPr>
              <w:widowControl w:val="0"/>
              <w:spacing w:after="0"/>
              <w:jc w:val="both"/>
            </w:pPr>
            <w:r>
              <w:rPr>
                <w:sz w:val="22"/>
                <w:szCs w:val="22"/>
              </w:rPr>
              <w:t>Las comunidades suelen ser r</w:t>
            </w:r>
            <w:r>
              <w:rPr>
                <w:sz w:val="22"/>
                <w:szCs w:val="22"/>
              </w:rPr>
              <w:t>educidas y habitan en pequeños pueblos y aldeas, conservan antiguas tradiciones y poseen mentalidades muy estables. Esto se debe, sobre todo, a la existencia de unos códigos religiosos y morales muy estrictos. Son propias de países en vías de desarrollo.</w:t>
            </w:r>
          </w:p>
          <w:p w14:paraId="625B72D5" w14:textId="77777777" w:rsidR="009E41D2" w:rsidRDefault="006F4F4A">
            <w:pPr>
              <w:widowControl w:val="0"/>
              <w:spacing w:after="0"/>
              <w:jc w:val="both"/>
            </w:pPr>
            <w:r>
              <w:rPr>
                <w:sz w:val="22"/>
                <w:szCs w:val="22"/>
              </w:rPr>
              <w:t>-</w:t>
            </w:r>
            <w:r>
              <w:rPr>
                <w:sz w:val="22"/>
                <w:szCs w:val="22"/>
              </w:rPr>
              <w:t xml:space="preserve"> </w:t>
            </w:r>
            <w:r>
              <w:rPr>
                <w:b/>
                <w:sz w:val="22"/>
                <w:szCs w:val="22"/>
              </w:rPr>
              <w:t xml:space="preserve">Sociedades industriales </w:t>
            </w:r>
            <w:r>
              <w:rPr>
                <w:sz w:val="22"/>
                <w:szCs w:val="22"/>
              </w:rPr>
              <w:t xml:space="preserve">o </w:t>
            </w:r>
            <w:r>
              <w:rPr>
                <w:b/>
                <w:sz w:val="22"/>
                <w:szCs w:val="22"/>
              </w:rPr>
              <w:t>modernas</w:t>
            </w:r>
            <w:r>
              <w:rPr>
                <w:sz w:val="22"/>
                <w:szCs w:val="22"/>
              </w:rPr>
              <w:t xml:space="preserve">: son aquellas cuya forma de organización política, económica y cultural es propia de las sociedades capitalistas. En estas sociedades, las ciudades experimentan un crecimiento importante debido a la llegada de población </w:t>
            </w:r>
            <w:r>
              <w:rPr>
                <w:sz w:val="22"/>
                <w:szCs w:val="22"/>
              </w:rPr>
              <w:t xml:space="preserve">rural atraída por el trabajo ofrecido por la industria y otras actividades del sector secundario. Son propias de países de reciente industrialización.  </w:t>
            </w:r>
            <w:r>
              <w:rPr>
                <w:b/>
                <w:sz w:val="22"/>
                <w:szCs w:val="22"/>
              </w:rPr>
              <w:t xml:space="preserve">Sociedades posindustriales </w:t>
            </w:r>
            <w:r>
              <w:rPr>
                <w:sz w:val="22"/>
                <w:szCs w:val="22"/>
              </w:rPr>
              <w:t xml:space="preserve">o </w:t>
            </w:r>
            <w:r>
              <w:rPr>
                <w:b/>
                <w:sz w:val="22"/>
                <w:szCs w:val="22"/>
              </w:rPr>
              <w:t>posmodernas</w:t>
            </w:r>
            <w:r>
              <w:rPr>
                <w:sz w:val="22"/>
                <w:szCs w:val="22"/>
              </w:rPr>
              <w:t>: son aquellas en las que el protagonismo de la industria y el s</w:t>
            </w:r>
            <w:r>
              <w:rPr>
                <w:sz w:val="22"/>
                <w:szCs w:val="22"/>
              </w:rPr>
              <w:t>ector secundario pierde peso frente al sector de servicios, que ocupa a más de la mitad de la población. Las industrias reorientan su producción a la fabricación de productos relacionados con las nuevas tecnologías, en los que evidencian variedad y alto ni</w:t>
            </w:r>
            <w:r>
              <w:rPr>
                <w:sz w:val="22"/>
                <w:szCs w:val="22"/>
              </w:rPr>
              <w:t>vel de servicios en los campos de la información, la investigación y el conocimiento.</w:t>
            </w:r>
          </w:p>
          <w:p w14:paraId="6951380F" w14:textId="77777777" w:rsidR="009E41D2" w:rsidRDefault="006F4F4A">
            <w:pPr>
              <w:spacing w:after="0"/>
              <w:jc w:val="both"/>
            </w:pPr>
            <w:r>
              <w:rPr>
                <w:sz w:val="22"/>
                <w:szCs w:val="22"/>
              </w:rPr>
              <w:t>En estas sociedades, la identidad ya no queda solo definida por la clase social a la que se pertenezca, sino también por la comunidad cultural de la que se forma parte. S</w:t>
            </w:r>
            <w:r>
              <w:rPr>
                <w:sz w:val="22"/>
                <w:szCs w:val="22"/>
              </w:rPr>
              <w:t>on propias de países desarrollados.</w:t>
            </w:r>
          </w:p>
          <w:p w14:paraId="6BE079C1" w14:textId="77777777" w:rsidR="009E41D2" w:rsidRDefault="009E41D2">
            <w:pPr>
              <w:spacing w:after="0"/>
              <w:jc w:val="both"/>
            </w:pPr>
          </w:p>
          <w:p w14:paraId="1DABC6F1" w14:textId="77777777" w:rsidR="009E41D2" w:rsidRDefault="006F4F4A">
            <w:pPr>
              <w:spacing w:after="0"/>
              <w:jc w:val="both"/>
            </w:pPr>
            <w:r>
              <w:rPr>
                <w:b/>
                <w:sz w:val="22"/>
                <w:szCs w:val="22"/>
              </w:rPr>
              <w:t xml:space="preserve">FICHA DEL PROFESOR </w:t>
            </w:r>
          </w:p>
          <w:p w14:paraId="61FBDFB2" w14:textId="77777777" w:rsidR="009E41D2" w:rsidRDefault="009E41D2">
            <w:pPr>
              <w:spacing w:after="0"/>
              <w:jc w:val="both"/>
            </w:pPr>
          </w:p>
          <w:p w14:paraId="16C188D5" w14:textId="77777777" w:rsidR="009E41D2" w:rsidRDefault="009E41D2"/>
          <w:p w14:paraId="19AB0CB4" w14:textId="77777777" w:rsidR="009E41D2" w:rsidRDefault="006F4F4A">
            <w:r>
              <w:t>Título: Modelos de sociedad</w:t>
            </w:r>
          </w:p>
          <w:p w14:paraId="52130724" w14:textId="77777777" w:rsidR="009E41D2" w:rsidRDefault="006F4F4A">
            <w:pPr>
              <w:spacing w:after="0"/>
              <w:jc w:val="both"/>
            </w:pPr>
            <w:r>
              <w:rPr>
                <w:b/>
                <w:sz w:val="22"/>
                <w:szCs w:val="22"/>
              </w:rPr>
              <w:t>Descripción:</w:t>
            </w:r>
            <w:r>
              <w:rPr>
                <w:sz w:val="22"/>
                <w:szCs w:val="22"/>
              </w:rPr>
              <w:t xml:space="preserve"> secuencia de imágenes para mostrar qué es la sociedad, cómo se organiza y los tipos que existen.</w:t>
            </w:r>
          </w:p>
          <w:p w14:paraId="3F05E14C" w14:textId="77777777" w:rsidR="009E41D2" w:rsidRDefault="006F4F4A">
            <w:pPr>
              <w:spacing w:after="0"/>
              <w:jc w:val="both"/>
            </w:pPr>
            <w:r>
              <w:rPr>
                <w:b/>
                <w:sz w:val="22"/>
                <w:szCs w:val="22"/>
              </w:rPr>
              <w:t>Temporalización:</w:t>
            </w:r>
            <w:r>
              <w:rPr>
                <w:sz w:val="22"/>
                <w:szCs w:val="22"/>
              </w:rPr>
              <w:t xml:space="preserve"> 20 minutos.</w:t>
            </w:r>
          </w:p>
          <w:p w14:paraId="5FA0E5B1" w14:textId="77777777" w:rsidR="009E41D2" w:rsidRDefault="006F4F4A">
            <w:pPr>
              <w:spacing w:after="0"/>
              <w:jc w:val="both"/>
            </w:pPr>
            <w:r>
              <w:rPr>
                <w:b/>
                <w:sz w:val="22"/>
                <w:szCs w:val="22"/>
              </w:rPr>
              <w:t xml:space="preserve">Tipo de recurso: </w:t>
            </w:r>
            <w:r>
              <w:rPr>
                <w:sz w:val="22"/>
                <w:szCs w:val="22"/>
              </w:rPr>
              <w:t xml:space="preserve">secuencia de </w:t>
            </w:r>
            <w:r>
              <w:rPr>
                <w:sz w:val="22"/>
                <w:szCs w:val="22"/>
              </w:rPr>
              <w:t>imágenes, exposición.</w:t>
            </w:r>
          </w:p>
          <w:p w14:paraId="3A98A346" w14:textId="77777777" w:rsidR="009E41D2" w:rsidRDefault="006F4F4A">
            <w:pPr>
              <w:spacing w:after="0"/>
              <w:jc w:val="both"/>
            </w:pPr>
            <w:r>
              <w:rPr>
                <w:b/>
                <w:sz w:val="22"/>
                <w:szCs w:val="22"/>
              </w:rPr>
              <w:t>Competencia relacionada con el recurso:</w:t>
            </w:r>
            <w:r>
              <w:rPr>
                <w:sz w:val="22"/>
                <w:szCs w:val="22"/>
              </w:rPr>
              <w:t xml:space="preserve"> social y ciudadana.</w:t>
            </w:r>
          </w:p>
          <w:p w14:paraId="0CBC8475" w14:textId="77777777" w:rsidR="009E41D2" w:rsidRDefault="009E41D2">
            <w:pPr>
              <w:spacing w:after="0"/>
              <w:jc w:val="both"/>
            </w:pPr>
          </w:p>
          <w:p w14:paraId="37322FAE" w14:textId="77777777" w:rsidR="009E41D2" w:rsidRDefault="006F4F4A">
            <w:pPr>
              <w:spacing w:after="0"/>
              <w:jc w:val="both"/>
            </w:pPr>
            <w:r>
              <w:rPr>
                <w:b/>
                <w:sz w:val="22"/>
                <w:szCs w:val="22"/>
              </w:rPr>
              <w:t>Objetivo</w:t>
            </w:r>
          </w:p>
          <w:p w14:paraId="1B5C0260" w14:textId="77777777" w:rsidR="009E41D2" w:rsidRDefault="006F4F4A">
            <w:pPr>
              <w:spacing w:after="0"/>
              <w:jc w:val="both"/>
            </w:pPr>
            <w:r>
              <w:rPr>
                <w:sz w:val="22"/>
                <w:szCs w:val="22"/>
              </w:rPr>
              <w:t>Presentar los distintos modelos de sociedad que pueden encontrarse en el mundo contemporáneo: sociedades tradicionales, industriales y posindustriales.</w:t>
            </w:r>
          </w:p>
          <w:p w14:paraId="33D3E063" w14:textId="77777777" w:rsidR="009E41D2" w:rsidRDefault="009E41D2">
            <w:pPr>
              <w:spacing w:after="0"/>
              <w:jc w:val="both"/>
            </w:pPr>
          </w:p>
          <w:p w14:paraId="625402B1" w14:textId="77777777" w:rsidR="009E41D2" w:rsidRDefault="006F4F4A">
            <w:pPr>
              <w:spacing w:after="0"/>
              <w:jc w:val="both"/>
            </w:pPr>
            <w:r>
              <w:rPr>
                <w:b/>
              </w:rPr>
              <w:t xml:space="preserve">Durante la </w:t>
            </w:r>
            <w:r>
              <w:rPr>
                <w:b/>
              </w:rPr>
              <w:t>presentación</w:t>
            </w:r>
          </w:p>
          <w:p w14:paraId="4BF81A24" w14:textId="77777777" w:rsidR="009E41D2" w:rsidRDefault="006F4F4A">
            <w:pPr>
              <w:spacing w:after="0"/>
              <w:jc w:val="both"/>
            </w:pPr>
            <w:r>
              <w:t xml:space="preserve">Pida a los estudiantes que  elaboren una tabla en la que resuman las principales características de los distintos modelos de sociedad con base en la explicación dada. Con ello, podrán tener una visión sincrónica de la sociedad tradicional, la </w:t>
            </w:r>
            <w:r>
              <w:t>industrial y la posindustrial.</w:t>
            </w:r>
          </w:p>
          <w:p w14:paraId="080FA8C1" w14:textId="77777777" w:rsidR="009E41D2" w:rsidRDefault="009E41D2">
            <w:pPr>
              <w:spacing w:after="0"/>
              <w:jc w:val="both"/>
            </w:pPr>
          </w:p>
          <w:p w14:paraId="5BC9A723" w14:textId="77777777" w:rsidR="009E41D2" w:rsidRDefault="006F4F4A">
            <w:pPr>
              <w:spacing w:after="0"/>
              <w:jc w:val="both"/>
            </w:pPr>
            <w:r>
              <w:rPr>
                <w:sz w:val="22"/>
                <w:szCs w:val="22"/>
              </w:rPr>
              <w:t>Durante la explicación, utilice el recorrido por los distintos modelos de sociedad para relacionarlos con la historia de Colombia e identificar cada uno de ellos con una etapa en el desarrollo del país.</w:t>
            </w:r>
          </w:p>
          <w:p w14:paraId="621DDE4D" w14:textId="77777777" w:rsidR="009E41D2" w:rsidRDefault="009E41D2">
            <w:pPr>
              <w:spacing w:after="0"/>
              <w:jc w:val="both"/>
            </w:pPr>
          </w:p>
          <w:p w14:paraId="2EE62217" w14:textId="77777777" w:rsidR="009E41D2" w:rsidRDefault="006F4F4A">
            <w:pPr>
              <w:spacing w:after="0"/>
              <w:jc w:val="both"/>
            </w:pPr>
            <w:r>
              <w:rPr>
                <w:sz w:val="22"/>
                <w:szCs w:val="22"/>
              </w:rPr>
              <w:t>Destaque también que el paso de un modelo de sociedad a otro no suele ser brusco, sino progresivo. Llame la atención sobre el hecho de que la evolución de la sociedad no se produce tampoco del mismo modo en las distintas zonas de un mismo país, sino que de</w:t>
            </w:r>
            <w:r>
              <w:rPr>
                <w:sz w:val="22"/>
                <w:szCs w:val="22"/>
              </w:rPr>
              <w:t>ben darse unas condiciones, sobre todo económicas, para que se produzca el cambio.</w:t>
            </w:r>
          </w:p>
          <w:p w14:paraId="4DB69855" w14:textId="77777777" w:rsidR="009E41D2" w:rsidRDefault="006F4F4A">
            <w:pPr>
              <w:spacing w:after="0"/>
              <w:jc w:val="both"/>
            </w:pPr>
            <w:r>
              <w:rPr>
                <w:sz w:val="22"/>
                <w:szCs w:val="22"/>
              </w:rPr>
              <w:t>Con base en ello, pregunte a los estudiantes sobre la existencia en Colombia de un solo un modelo de sociedad o la convivencia de varios, según las distintas regiones.</w:t>
            </w:r>
          </w:p>
          <w:p w14:paraId="70FED5C2" w14:textId="77777777" w:rsidR="009E41D2" w:rsidRDefault="009E41D2">
            <w:pPr>
              <w:spacing w:after="0"/>
              <w:jc w:val="both"/>
            </w:pPr>
          </w:p>
          <w:p w14:paraId="7B5B6E5B" w14:textId="77777777" w:rsidR="009E41D2" w:rsidRDefault="006F4F4A">
            <w:pPr>
              <w:spacing w:after="0"/>
              <w:jc w:val="both"/>
            </w:pPr>
            <w:r>
              <w:rPr>
                <w:b/>
                <w:sz w:val="22"/>
                <w:szCs w:val="22"/>
              </w:rPr>
              <w:t>Desp</w:t>
            </w:r>
            <w:r>
              <w:rPr>
                <w:b/>
                <w:sz w:val="22"/>
                <w:szCs w:val="22"/>
              </w:rPr>
              <w:t xml:space="preserve">ués de la presentación </w:t>
            </w:r>
          </w:p>
          <w:p w14:paraId="7DA59510" w14:textId="77777777" w:rsidR="009E41D2" w:rsidRDefault="006F4F4A">
            <w:pPr>
              <w:spacing w:after="0"/>
              <w:jc w:val="both"/>
            </w:pPr>
            <w:bookmarkStart w:id="44" w:name="h.17dp8vu" w:colFirst="0" w:colLast="0"/>
            <w:bookmarkEnd w:id="44"/>
            <w:r>
              <w:rPr>
                <w:sz w:val="22"/>
                <w:szCs w:val="22"/>
              </w:rPr>
              <w:t>Como ejercicio de reflexión, pídales a los estudiantes que hagan un ensayo sobre la pervivencia en Colombia de la sociedad tradicional en la sociedad moderna. Para ello, pueden comenzar por la lectura de la siguiente noticia: “En Co</w:t>
            </w:r>
            <w:r>
              <w:rPr>
                <w:sz w:val="22"/>
                <w:szCs w:val="22"/>
              </w:rPr>
              <w:t>lombia hay múltiples modalidades de esclavitud moderna”, emitida por Caracol Radio [</w:t>
            </w:r>
            <w:commentRangeStart w:id="45"/>
            <w:r>
              <w:rPr>
                <w:color w:val="0070C0"/>
                <w:sz w:val="22"/>
                <w:szCs w:val="22"/>
              </w:rPr>
              <w:t>VER</w:t>
            </w:r>
            <w:commentRangeEnd w:id="45"/>
            <w:r>
              <w:commentReference w:id="45"/>
            </w:r>
            <w:r>
              <w:rPr>
                <w:sz w:val="22"/>
                <w:szCs w:val="22"/>
              </w:rPr>
              <w:t>].</w:t>
            </w:r>
            <w:r>
              <w:rPr>
                <w:sz w:val="22"/>
                <w:szCs w:val="22"/>
              </w:rPr>
              <w:br/>
            </w:r>
          </w:p>
          <w:p w14:paraId="54547854" w14:textId="77777777" w:rsidR="009E41D2" w:rsidRDefault="009E41D2">
            <w:pPr>
              <w:spacing w:after="0"/>
              <w:jc w:val="both"/>
            </w:pPr>
          </w:p>
          <w:p w14:paraId="47990F8C" w14:textId="77777777" w:rsidR="009E41D2" w:rsidRDefault="006F4F4A">
            <w:pPr>
              <w:spacing w:after="0"/>
              <w:jc w:val="both"/>
            </w:pPr>
            <w:r>
              <w:rPr>
                <w:sz w:val="22"/>
                <w:szCs w:val="22"/>
              </w:rPr>
              <w:t>La discriminación por razón de género es solo alguno de los rasgos negativos que perviven de la sociedad tradicional en nuestra cultura. En su escrito pueden apu</w:t>
            </w:r>
            <w:r>
              <w:rPr>
                <w:sz w:val="22"/>
                <w:szCs w:val="22"/>
              </w:rPr>
              <w:t>ntar este y otros aspectos negativos y positivos de la sociedad tradicional que todavía se mantienen en la sociedad colombiana.  </w:t>
            </w:r>
          </w:p>
          <w:p w14:paraId="55F65050" w14:textId="77777777" w:rsidR="009E41D2" w:rsidRDefault="009E41D2">
            <w:pPr>
              <w:spacing w:after="0"/>
              <w:jc w:val="both"/>
            </w:pPr>
          </w:p>
        </w:tc>
      </w:tr>
    </w:tbl>
    <w:p w14:paraId="2E5090D8" w14:textId="77777777" w:rsidR="009E41D2" w:rsidRDefault="009E41D2">
      <w:pPr>
        <w:spacing w:after="0"/>
      </w:pPr>
    </w:p>
    <w:p w14:paraId="63D1816A" w14:textId="77777777" w:rsidR="009E41D2" w:rsidRDefault="009E41D2">
      <w:pPr>
        <w:spacing w:after="0"/>
      </w:pPr>
    </w:p>
    <w:tbl>
      <w:tblPr>
        <w:tblStyle w:val="af5"/>
        <w:tblW w:w="905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18"/>
        <w:gridCol w:w="6536"/>
      </w:tblGrid>
      <w:tr w:rsidR="009E41D2" w14:paraId="039DD7F7" w14:textId="77777777">
        <w:tc>
          <w:tcPr>
            <w:tcW w:w="9054" w:type="dxa"/>
            <w:gridSpan w:val="2"/>
            <w:shd w:val="clear" w:color="auto" w:fill="000000"/>
          </w:tcPr>
          <w:p w14:paraId="775E9C44" w14:textId="77777777" w:rsidR="009E41D2" w:rsidRDefault="006F4F4A">
            <w:pPr>
              <w:spacing w:after="0"/>
              <w:jc w:val="center"/>
            </w:pPr>
            <w:r>
              <w:rPr>
                <w:b/>
                <w:color w:val="FFFFFF"/>
                <w:sz w:val="22"/>
                <w:szCs w:val="22"/>
              </w:rPr>
              <w:t>Practica: recurso aprovechado</w:t>
            </w:r>
          </w:p>
        </w:tc>
      </w:tr>
      <w:tr w:rsidR="009E41D2" w14:paraId="44A988A4" w14:textId="77777777">
        <w:tc>
          <w:tcPr>
            <w:tcW w:w="2518" w:type="dxa"/>
          </w:tcPr>
          <w:p w14:paraId="5972CA90" w14:textId="77777777" w:rsidR="009E41D2" w:rsidRDefault="006F4F4A">
            <w:pPr>
              <w:spacing w:after="0"/>
            </w:pPr>
            <w:r>
              <w:rPr>
                <w:b/>
                <w:sz w:val="18"/>
                <w:szCs w:val="18"/>
              </w:rPr>
              <w:t>Código</w:t>
            </w:r>
          </w:p>
        </w:tc>
        <w:tc>
          <w:tcPr>
            <w:tcW w:w="6536" w:type="dxa"/>
          </w:tcPr>
          <w:p w14:paraId="23D1DA1E" w14:textId="77777777" w:rsidR="009E41D2" w:rsidRDefault="006F4F4A">
            <w:pPr>
              <w:spacing w:after="0"/>
            </w:pPr>
            <w:r>
              <w:rPr>
                <w:sz w:val="22"/>
                <w:szCs w:val="22"/>
              </w:rPr>
              <w:t>CS_11_08_CO_REC90</w:t>
            </w:r>
          </w:p>
        </w:tc>
      </w:tr>
      <w:tr w:rsidR="009E41D2" w14:paraId="7B4ED39C" w14:textId="77777777">
        <w:tc>
          <w:tcPr>
            <w:tcW w:w="2518" w:type="dxa"/>
          </w:tcPr>
          <w:p w14:paraId="36EBC9F4" w14:textId="77777777" w:rsidR="009E41D2" w:rsidRDefault="006F4F4A">
            <w:pPr>
              <w:spacing w:after="0"/>
            </w:pPr>
            <w:r>
              <w:rPr>
                <w:b/>
                <w:sz w:val="18"/>
                <w:szCs w:val="18"/>
              </w:rPr>
              <w:t>Ubicación en Aula Planeta</w:t>
            </w:r>
          </w:p>
        </w:tc>
        <w:tc>
          <w:tcPr>
            <w:tcW w:w="6536" w:type="dxa"/>
          </w:tcPr>
          <w:p w14:paraId="0EAF6F55" w14:textId="77777777" w:rsidR="009E41D2" w:rsidRDefault="006F4F4A">
            <w:pPr>
              <w:spacing w:after="0"/>
            </w:pPr>
            <w:r>
              <w:rPr>
                <w:sz w:val="22"/>
                <w:szCs w:val="22"/>
              </w:rPr>
              <w:t xml:space="preserve">2ESO/Ciencias sociales, </w:t>
            </w:r>
            <w:proofErr w:type="spellStart"/>
            <w:r>
              <w:rPr>
                <w:sz w:val="22"/>
                <w:szCs w:val="22"/>
              </w:rPr>
              <w:t>geografìa</w:t>
            </w:r>
            <w:proofErr w:type="spellEnd"/>
            <w:r>
              <w:rPr>
                <w:sz w:val="22"/>
                <w:szCs w:val="22"/>
              </w:rPr>
              <w:t xml:space="preserve"> e historia /La organización del mundo actual/ El ser humano, un ser social/Los tipos de sociedad: identifica características de cada modelo de sociedad.</w:t>
            </w:r>
          </w:p>
        </w:tc>
      </w:tr>
      <w:tr w:rsidR="009E41D2" w14:paraId="5B0A003F" w14:textId="77777777">
        <w:tc>
          <w:tcPr>
            <w:tcW w:w="2518" w:type="dxa"/>
          </w:tcPr>
          <w:p w14:paraId="1A190FAB" w14:textId="77777777" w:rsidR="009E41D2" w:rsidRDefault="006F4F4A">
            <w:pPr>
              <w:spacing w:after="0"/>
            </w:pPr>
            <w:r>
              <w:rPr>
                <w:b/>
                <w:sz w:val="18"/>
                <w:szCs w:val="18"/>
              </w:rPr>
              <w:t>Cambio (descripción o capturas de pantallas)</w:t>
            </w:r>
          </w:p>
        </w:tc>
        <w:tc>
          <w:tcPr>
            <w:tcW w:w="6536" w:type="dxa"/>
          </w:tcPr>
          <w:p w14:paraId="4E7AE0AC" w14:textId="77777777" w:rsidR="009E41D2" w:rsidRDefault="006F4F4A">
            <w:pPr>
              <w:spacing w:after="0"/>
            </w:pPr>
            <w:r>
              <w:rPr>
                <w:sz w:val="22"/>
                <w:szCs w:val="22"/>
              </w:rPr>
              <w:t>Cambiar “Centros comerc</w:t>
            </w:r>
            <w:r>
              <w:rPr>
                <w:sz w:val="22"/>
                <w:szCs w:val="22"/>
              </w:rPr>
              <w:t>iales” por “Investigación”</w:t>
            </w:r>
          </w:p>
        </w:tc>
      </w:tr>
      <w:tr w:rsidR="009E41D2" w14:paraId="6EDF2017" w14:textId="77777777">
        <w:tc>
          <w:tcPr>
            <w:tcW w:w="2518" w:type="dxa"/>
          </w:tcPr>
          <w:p w14:paraId="29B861F5" w14:textId="77777777" w:rsidR="009E41D2" w:rsidRDefault="006F4F4A">
            <w:pPr>
              <w:spacing w:after="0"/>
            </w:pPr>
            <w:r>
              <w:rPr>
                <w:b/>
                <w:sz w:val="18"/>
                <w:szCs w:val="18"/>
              </w:rPr>
              <w:t>Título</w:t>
            </w:r>
          </w:p>
        </w:tc>
        <w:tc>
          <w:tcPr>
            <w:tcW w:w="6536" w:type="dxa"/>
          </w:tcPr>
          <w:p w14:paraId="2192AB27" w14:textId="77777777" w:rsidR="009E41D2" w:rsidRDefault="006F4F4A">
            <w:pPr>
              <w:spacing w:after="0"/>
            </w:pPr>
            <w:r>
              <w:rPr>
                <w:b/>
                <w:sz w:val="22"/>
                <w:szCs w:val="22"/>
              </w:rPr>
              <w:t>Identifica las características de cada modelo de sociedad</w:t>
            </w:r>
          </w:p>
          <w:p w14:paraId="12BCC506" w14:textId="77777777" w:rsidR="009E41D2" w:rsidRDefault="009E41D2">
            <w:pPr>
              <w:spacing w:after="0"/>
            </w:pPr>
          </w:p>
        </w:tc>
      </w:tr>
      <w:tr w:rsidR="009E41D2" w14:paraId="1F5F9037" w14:textId="77777777">
        <w:tc>
          <w:tcPr>
            <w:tcW w:w="2518" w:type="dxa"/>
          </w:tcPr>
          <w:p w14:paraId="00DEF2F1" w14:textId="77777777" w:rsidR="009E41D2" w:rsidRDefault="006F4F4A">
            <w:pPr>
              <w:spacing w:after="0"/>
            </w:pPr>
            <w:r>
              <w:rPr>
                <w:b/>
                <w:sz w:val="18"/>
                <w:szCs w:val="18"/>
              </w:rPr>
              <w:t>Descripción</w:t>
            </w:r>
          </w:p>
        </w:tc>
        <w:tc>
          <w:tcPr>
            <w:tcW w:w="6536" w:type="dxa"/>
          </w:tcPr>
          <w:p w14:paraId="041AC047" w14:textId="77777777" w:rsidR="009E41D2" w:rsidRDefault="006F4F4A">
            <w:pPr>
              <w:spacing w:after="0"/>
            </w:pPr>
            <w:r>
              <w:rPr>
                <w:sz w:val="22"/>
                <w:szCs w:val="22"/>
              </w:rPr>
              <w:t xml:space="preserve">Actividad para identificar las características </w:t>
            </w:r>
            <w:commentRangeStart w:id="46"/>
            <w:r>
              <w:rPr>
                <w:sz w:val="22"/>
                <w:szCs w:val="22"/>
              </w:rPr>
              <w:t xml:space="preserve">de cada </w:t>
            </w:r>
            <w:commentRangeStart w:id="47"/>
            <w:commentRangeStart w:id="48"/>
            <w:r>
              <w:rPr>
                <w:sz w:val="22"/>
                <w:szCs w:val="22"/>
              </w:rPr>
              <w:t>modelo</w:t>
            </w:r>
            <w:commentRangeEnd w:id="47"/>
            <w:r>
              <w:commentReference w:id="47"/>
            </w:r>
            <w:commentRangeEnd w:id="48"/>
            <w:r>
              <w:commentReference w:id="48"/>
            </w:r>
            <w:r>
              <w:rPr>
                <w:sz w:val="22"/>
                <w:szCs w:val="22"/>
              </w:rPr>
              <w:t xml:space="preserve"> social</w:t>
            </w:r>
            <w:commentRangeEnd w:id="46"/>
            <w:r>
              <w:commentReference w:id="46"/>
            </w:r>
            <w:r>
              <w:rPr>
                <w:sz w:val="22"/>
                <w:szCs w:val="22"/>
              </w:rPr>
              <w:t>.</w:t>
            </w:r>
          </w:p>
          <w:p w14:paraId="114F042B" w14:textId="77777777" w:rsidR="009E41D2" w:rsidRDefault="009E41D2">
            <w:pPr>
              <w:spacing w:after="0"/>
            </w:pPr>
          </w:p>
        </w:tc>
      </w:tr>
    </w:tbl>
    <w:p w14:paraId="302C5718" w14:textId="77777777" w:rsidR="009E41D2" w:rsidRDefault="009E41D2">
      <w:pPr>
        <w:spacing w:after="0"/>
      </w:pPr>
    </w:p>
    <w:p w14:paraId="3015F9DA" w14:textId="77777777" w:rsidR="009E41D2" w:rsidRDefault="009E41D2">
      <w:pPr>
        <w:spacing w:after="0"/>
        <w:jc w:val="both"/>
      </w:pPr>
    </w:p>
    <w:p w14:paraId="561EFAA2" w14:textId="77777777" w:rsidR="009E41D2" w:rsidRDefault="009E41D2">
      <w:pPr>
        <w:spacing w:after="0"/>
      </w:pPr>
    </w:p>
    <w:p w14:paraId="7D81FBE7" w14:textId="77777777" w:rsidR="009E41D2" w:rsidRDefault="009E41D2">
      <w:pPr>
        <w:spacing w:after="0"/>
      </w:pPr>
    </w:p>
    <w:p w14:paraId="7EA9D210" w14:textId="77777777" w:rsidR="009E41D2" w:rsidRDefault="006F4F4A">
      <w:pPr>
        <w:spacing w:after="0"/>
      </w:pPr>
      <w:bookmarkStart w:id="49" w:name="h.3rdcrjn" w:colFirst="0" w:colLast="0"/>
      <w:bookmarkEnd w:id="49"/>
      <w:r>
        <w:rPr>
          <w:highlight w:val="yellow"/>
        </w:rPr>
        <w:t>[SECCIÓN 2]</w:t>
      </w:r>
      <w:r>
        <w:t xml:space="preserve"> </w:t>
      </w:r>
    </w:p>
    <w:p w14:paraId="53ECA779" w14:textId="77777777" w:rsidR="009E41D2" w:rsidRDefault="006F4F4A">
      <w:pPr>
        <w:keepNext/>
        <w:keepLines/>
        <w:spacing w:before="80" w:after="0" w:line="240" w:lineRule="auto"/>
      </w:pPr>
      <w:r>
        <w:rPr>
          <w:rFonts w:ascii="Calibri" w:eastAsia="Calibri" w:hAnsi="Calibri" w:cs="Calibri"/>
          <w:color w:val="404040"/>
          <w:sz w:val="28"/>
          <w:szCs w:val="28"/>
        </w:rPr>
        <w:t>2.2 La sociedad y la cultura</w:t>
      </w:r>
    </w:p>
    <w:p w14:paraId="38E1A9F2" w14:textId="77777777" w:rsidR="009E41D2" w:rsidRDefault="006F4F4A">
      <w:pPr>
        <w:widowControl w:val="0"/>
        <w:tabs>
          <w:tab w:val="left" w:pos="220"/>
          <w:tab w:val="left" w:pos="720"/>
        </w:tabs>
        <w:spacing w:after="0"/>
      </w:pPr>
      <w:r>
        <w:tab/>
      </w:r>
    </w:p>
    <w:p w14:paraId="44416C59" w14:textId="77777777" w:rsidR="009E41D2" w:rsidRDefault="006F4F4A">
      <w:pPr>
        <w:widowControl w:val="0"/>
        <w:spacing w:after="0"/>
      </w:pPr>
      <w:r>
        <w:t xml:space="preserve">La </w:t>
      </w:r>
      <w:r>
        <w:rPr>
          <w:b/>
        </w:rPr>
        <w:t>cultura</w:t>
      </w:r>
      <w:r>
        <w:t xml:space="preserve"> es un conjunto de costumbres, conocimientos y formas de vida de un grupo de personas. Es determinante a la hora de formar la identidad del individuo, por un lado, y del colectivo del que forma parte, por otro.</w:t>
      </w:r>
      <w:ins w:id="50" w:author="MI PC" w:date="2015-07-16T20:17:00Z">
        <w:r>
          <w:t xml:space="preserve"> [</w:t>
        </w:r>
        <w:r>
          <w:fldChar w:fldCharType="begin"/>
        </w:r>
        <w:r>
          <w:instrText>HYPERLINK "http://aulaplaneta.planetasaber.c</w:instrText>
        </w:r>
        <w:r>
          <w:instrText>om/aulasaberha/ficha.aspx?ficha=10595"</w:instrText>
        </w:r>
        <w:r>
          <w:fldChar w:fldCharType="separate"/>
        </w:r>
        <w:r>
          <w:rPr>
            <w:color w:val="1155CC"/>
            <w:u w:val="single"/>
          </w:rPr>
          <w:t>VER</w:t>
        </w:r>
        <w:r>
          <w:fldChar w:fldCharType="end"/>
        </w:r>
        <w:r>
          <w:t>]</w:t>
        </w:r>
      </w:ins>
    </w:p>
    <w:p w14:paraId="1CE67E75" w14:textId="77777777" w:rsidR="009E41D2" w:rsidRDefault="009E41D2">
      <w:pPr>
        <w:widowControl w:val="0"/>
        <w:spacing w:after="0"/>
      </w:pPr>
    </w:p>
    <w:p w14:paraId="518E061A" w14:textId="77777777" w:rsidR="009E41D2" w:rsidRDefault="006F4F4A">
      <w:pPr>
        <w:spacing w:after="0"/>
        <w:jc w:val="both"/>
      </w:pPr>
      <w:r>
        <w:t xml:space="preserve">Uno de los rasgos propios de la sociedad colombiana es la diversidad, favorecida por la existencia de </w:t>
      </w:r>
      <w:r>
        <w:rPr>
          <w:b/>
        </w:rPr>
        <w:t>grupos originarios</w:t>
      </w:r>
      <w:r>
        <w:t xml:space="preserve">, la presencia de razas de otros continentes como la </w:t>
      </w:r>
      <w:r>
        <w:rPr>
          <w:b/>
        </w:rPr>
        <w:t>raza negra</w:t>
      </w:r>
      <w:r>
        <w:t xml:space="preserve">, las influencias culturales de los </w:t>
      </w:r>
      <w:r>
        <w:rPr>
          <w:b/>
        </w:rPr>
        <w:t>inmigrantes</w:t>
      </w:r>
      <w:r>
        <w:t xml:space="preserve">, los </w:t>
      </w:r>
      <w:r>
        <w:rPr>
          <w:b/>
        </w:rPr>
        <w:t>medios de comunicación</w:t>
      </w:r>
      <w:r>
        <w:t xml:space="preserve"> y el </w:t>
      </w:r>
      <w:r>
        <w:rPr>
          <w:b/>
        </w:rPr>
        <w:t>turismo</w:t>
      </w:r>
      <w:r>
        <w:t>.</w:t>
      </w:r>
    </w:p>
    <w:p w14:paraId="508CE4BE" w14:textId="77777777" w:rsidR="009E41D2" w:rsidRDefault="009E41D2">
      <w:pPr>
        <w:spacing w:after="0"/>
        <w:jc w:val="both"/>
      </w:pPr>
    </w:p>
    <w:p w14:paraId="483029EF" w14:textId="77777777" w:rsidR="009E41D2" w:rsidRDefault="006F4F4A">
      <w:pPr>
        <w:spacing w:after="0"/>
        <w:jc w:val="both"/>
      </w:pPr>
      <w:r>
        <w:t xml:space="preserve">Es importante pensar en la riqueza que implica hacer parte de una sociedad compuesta por </w:t>
      </w:r>
      <w:r>
        <w:rPr>
          <w:b/>
        </w:rPr>
        <w:t>diversos grupos sociales</w:t>
      </w:r>
      <w:r>
        <w:t xml:space="preserve">. ¡Imagínate si todos fuéramos iguales, seguramente </w:t>
      </w:r>
      <w:r>
        <w:t>la vida sería mecánica y poco amena!</w:t>
      </w:r>
    </w:p>
    <w:p w14:paraId="7AC598A7" w14:textId="77777777" w:rsidR="009E41D2" w:rsidRDefault="009E41D2">
      <w:pPr>
        <w:spacing w:after="0"/>
        <w:jc w:val="both"/>
      </w:pPr>
    </w:p>
    <w:p w14:paraId="097E2EEA" w14:textId="77777777" w:rsidR="009E41D2" w:rsidRDefault="009E41D2">
      <w:pPr>
        <w:spacing w:after="0"/>
        <w:jc w:val="both"/>
      </w:pPr>
    </w:p>
    <w:tbl>
      <w:tblPr>
        <w:tblStyle w:val="af6"/>
        <w:tblW w:w="905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18"/>
        <w:gridCol w:w="6536"/>
      </w:tblGrid>
      <w:tr w:rsidR="009E41D2" w14:paraId="012F31FF" w14:textId="77777777">
        <w:tc>
          <w:tcPr>
            <w:tcW w:w="9054" w:type="dxa"/>
            <w:gridSpan w:val="2"/>
            <w:shd w:val="clear" w:color="auto" w:fill="F4B083"/>
          </w:tcPr>
          <w:p w14:paraId="48DA7E61" w14:textId="77777777" w:rsidR="009E41D2" w:rsidRDefault="006F4F4A">
            <w:pPr>
              <w:spacing w:after="0"/>
              <w:jc w:val="center"/>
            </w:pPr>
            <w:r>
              <w:rPr>
                <w:b/>
                <w:sz w:val="22"/>
                <w:szCs w:val="22"/>
              </w:rPr>
              <w:t>Profundiza: recurso aprovechado</w:t>
            </w:r>
          </w:p>
        </w:tc>
      </w:tr>
      <w:tr w:rsidR="009E41D2" w14:paraId="0825FCA0" w14:textId="77777777">
        <w:tc>
          <w:tcPr>
            <w:tcW w:w="2518" w:type="dxa"/>
          </w:tcPr>
          <w:p w14:paraId="0A9DC68D" w14:textId="77777777" w:rsidR="009E41D2" w:rsidRDefault="006F4F4A">
            <w:pPr>
              <w:spacing w:after="0"/>
            </w:pPr>
            <w:r>
              <w:rPr>
                <w:b/>
                <w:sz w:val="18"/>
                <w:szCs w:val="18"/>
              </w:rPr>
              <w:t>Código</w:t>
            </w:r>
          </w:p>
        </w:tc>
        <w:tc>
          <w:tcPr>
            <w:tcW w:w="6536" w:type="dxa"/>
          </w:tcPr>
          <w:p w14:paraId="61D6CA91" w14:textId="77777777" w:rsidR="009E41D2" w:rsidRDefault="006F4F4A">
            <w:pPr>
              <w:spacing w:after="0"/>
            </w:pPr>
            <w:r>
              <w:rPr>
                <w:sz w:val="22"/>
                <w:szCs w:val="22"/>
              </w:rPr>
              <w:t>CS_11_08_CO_REC100</w:t>
            </w:r>
          </w:p>
        </w:tc>
      </w:tr>
      <w:tr w:rsidR="009E41D2" w14:paraId="0A3CE9A7" w14:textId="77777777">
        <w:tc>
          <w:tcPr>
            <w:tcW w:w="2518" w:type="dxa"/>
          </w:tcPr>
          <w:p w14:paraId="34593D20" w14:textId="77777777" w:rsidR="009E41D2" w:rsidRDefault="006F4F4A">
            <w:pPr>
              <w:spacing w:after="0"/>
            </w:pPr>
            <w:r>
              <w:rPr>
                <w:b/>
                <w:sz w:val="18"/>
                <w:szCs w:val="18"/>
              </w:rPr>
              <w:t>Título</w:t>
            </w:r>
          </w:p>
        </w:tc>
        <w:tc>
          <w:tcPr>
            <w:tcW w:w="6536" w:type="dxa"/>
          </w:tcPr>
          <w:p w14:paraId="5E8AB48A" w14:textId="77777777" w:rsidR="009E41D2" w:rsidRDefault="006F4F4A">
            <w:pPr>
              <w:spacing w:after="0"/>
            </w:pPr>
            <w:r>
              <w:rPr>
                <w:sz w:val="22"/>
                <w:szCs w:val="22"/>
              </w:rPr>
              <w:t>Un mundo diverso</w:t>
            </w:r>
          </w:p>
        </w:tc>
      </w:tr>
      <w:tr w:rsidR="009E41D2" w14:paraId="65B5A92D" w14:textId="77777777">
        <w:tc>
          <w:tcPr>
            <w:tcW w:w="2518" w:type="dxa"/>
          </w:tcPr>
          <w:p w14:paraId="5DDC6523" w14:textId="77777777" w:rsidR="009E41D2" w:rsidRDefault="006F4F4A">
            <w:pPr>
              <w:spacing w:after="0"/>
            </w:pPr>
            <w:r>
              <w:rPr>
                <w:b/>
                <w:sz w:val="18"/>
                <w:szCs w:val="18"/>
              </w:rPr>
              <w:t>Descripción</w:t>
            </w:r>
          </w:p>
        </w:tc>
        <w:tc>
          <w:tcPr>
            <w:tcW w:w="6536" w:type="dxa"/>
          </w:tcPr>
          <w:p w14:paraId="6B20D5C4" w14:textId="77777777" w:rsidR="009E41D2" w:rsidRDefault="006F4F4A">
            <w:pPr>
              <w:spacing w:after="0"/>
            </w:pPr>
            <w:r>
              <w:rPr>
                <w:sz w:val="22"/>
                <w:szCs w:val="22"/>
              </w:rPr>
              <w:t xml:space="preserve">Citas e imágenes que lleven a la reflexión sobre la diversidad cultural en el mundo. </w:t>
            </w:r>
          </w:p>
        </w:tc>
      </w:tr>
      <w:tr w:rsidR="009E41D2" w14:paraId="36A088AA" w14:textId="77777777">
        <w:tc>
          <w:tcPr>
            <w:tcW w:w="2518" w:type="dxa"/>
          </w:tcPr>
          <w:p w14:paraId="05280F9F" w14:textId="77777777" w:rsidR="009E41D2" w:rsidRDefault="006F4F4A">
            <w:pPr>
              <w:spacing w:after="0"/>
            </w:pPr>
            <w:r>
              <w:rPr>
                <w:b/>
                <w:sz w:val="18"/>
                <w:szCs w:val="18"/>
              </w:rPr>
              <w:t>Ubicación en Aula Planeta</w:t>
            </w:r>
          </w:p>
        </w:tc>
        <w:tc>
          <w:tcPr>
            <w:tcW w:w="6536" w:type="dxa"/>
          </w:tcPr>
          <w:p w14:paraId="6CEC0C4B" w14:textId="77777777" w:rsidR="009E41D2" w:rsidRDefault="006F4F4A">
            <w:pPr>
              <w:spacing w:after="0"/>
            </w:pPr>
            <w:r>
              <w:rPr>
                <w:sz w:val="22"/>
                <w:szCs w:val="22"/>
              </w:rPr>
              <w:t xml:space="preserve">2ESO/Ciencias sociales, </w:t>
            </w:r>
            <w:proofErr w:type="spellStart"/>
            <w:r>
              <w:rPr>
                <w:sz w:val="22"/>
                <w:szCs w:val="22"/>
              </w:rPr>
              <w:t>geografìa</w:t>
            </w:r>
            <w:proofErr w:type="spellEnd"/>
            <w:r>
              <w:rPr>
                <w:sz w:val="22"/>
                <w:szCs w:val="22"/>
              </w:rPr>
              <w:t xml:space="preserve"> e historia /La organización del mundo actual/ El ser humano, un ser social/La sociedad y la cultura/ Sociedad y cultura: la diversidad cultural en el mundo</w:t>
            </w:r>
          </w:p>
        </w:tc>
      </w:tr>
      <w:tr w:rsidR="009E41D2" w14:paraId="7DC819DE" w14:textId="77777777">
        <w:tc>
          <w:tcPr>
            <w:tcW w:w="2518" w:type="dxa"/>
          </w:tcPr>
          <w:p w14:paraId="47A7BF7E" w14:textId="77777777" w:rsidR="009E41D2" w:rsidRDefault="006F4F4A">
            <w:pPr>
              <w:spacing w:after="0"/>
            </w:pPr>
            <w:r>
              <w:rPr>
                <w:b/>
                <w:sz w:val="18"/>
                <w:szCs w:val="18"/>
              </w:rPr>
              <w:t>Cambio (descripción o capturas de pantallas)</w:t>
            </w:r>
          </w:p>
        </w:tc>
        <w:tc>
          <w:tcPr>
            <w:tcW w:w="6536" w:type="dxa"/>
          </w:tcPr>
          <w:p w14:paraId="096A2788" w14:textId="77777777" w:rsidR="009E41D2" w:rsidRDefault="006F4F4A">
            <w:pPr>
              <w:widowControl w:val="0"/>
              <w:spacing w:after="0"/>
              <w:jc w:val="both"/>
            </w:pPr>
            <w:r>
              <w:rPr>
                <w:sz w:val="22"/>
                <w:szCs w:val="22"/>
                <w:highlight w:val="magenta"/>
              </w:rPr>
              <w:t>Cambiar captura de p</w:t>
            </w:r>
            <w:r>
              <w:rPr>
                <w:sz w:val="22"/>
                <w:szCs w:val="22"/>
                <w:highlight w:val="magenta"/>
              </w:rPr>
              <w:t>antalla</w:t>
            </w:r>
            <w:r>
              <w:rPr>
                <w:sz w:val="22"/>
                <w:szCs w:val="22"/>
              </w:rPr>
              <w:t>:</w:t>
            </w:r>
          </w:p>
          <w:p w14:paraId="487B4F51" w14:textId="77777777" w:rsidR="009E41D2" w:rsidRDefault="006F4F4A">
            <w:pPr>
              <w:widowControl w:val="0"/>
              <w:spacing w:after="0"/>
              <w:jc w:val="both"/>
            </w:pPr>
            <w:r>
              <w:rPr>
                <w:sz w:val="22"/>
                <w:szCs w:val="22"/>
              </w:rPr>
              <w:t xml:space="preserve">Cita de </w:t>
            </w:r>
            <w:proofErr w:type="spellStart"/>
            <w:r>
              <w:rPr>
                <w:sz w:val="22"/>
                <w:szCs w:val="22"/>
              </w:rPr>
              <w:t>Tylor</w:t>
            </w:r>
            <w:proofErr w:type="spellEnd"/>
            <w:r>
              <w:rPr>
                <w:sz w:val="22"/>
                <w:szCs w:val="22"/>
              </w:rPr>
              <w:t xml:space="preserve"> por:</w:t>
            </w:r>
          </w:p>
          <w:p w14:paraId="3D9EB822" w14:textId="77777777" w:rsidR="009E41D2" w:rsidRDefault="006F4F4A">
            <w:pPr>
              <w:widowControl w:val="0"/>
              <w:spacing w:after="0"/>
              <w:jc w:val="both"/>
            </w:pPr>
            <w:r>
              <w:rPr>
                <w:sz w:val="22"/>
                <w:szCs w:val="22"/>
              </w:rPr>
              <w:t>“La cultura puede considerarse actualmente como el conjunto de los rasgos distintivos, espirituales y materiales, intelectuales y afectivos que caracterizan a una sociedad o un grupo social. Ella engloba, además de las artes y l</w:t>
            </w:r>
            <w:r>
              <w:rPr>
                <w:sz w:val="22"/>
                <w:szCs w:val="22"/>
              </w:rPr>
              <w:t>as letras, los modos de vida, los derechos fundamentales al ser humano, los sistemas de valores, las tradiciones y las creencias y que la cultura da al hombre la capacidad de reflexionar sobre sí mismo. Es ella la que hace de nosotros seres específicamente</w:t>
            </w:r>
            <w:r>
              <w:rPr>
                <w:sz w:val="22"/>
                <w:szCs w:val="22"/>
              </w:rPr>
              <w:t xml:space="preserve"> humanos, racionales, críticos y éticamente comprometidos. A través de ella discernimos los valores y efectuamos opciones. A través de ella el hombre se expresa, toma conciencia de sí mismo, se reconoce como un proyecto inacabado, pone en cuestión sus prop</w:t>
            </w:r>
            <w:r>
              <w:rPr>
                <w:sz w:val="22"/>
                <w:szCs w:val="22"/>
              </w:rPr>
              <w:t>ias realizaciones, busca incansablemente nuevas significaciones, y crea obras que lo trascienden”.</w:t>
            </w:r>
          </w:p>
          <w:p w14:paraId="0D0AC4CD" w14:textId="77777777" w:rsidR="009E41D2" w:rsidRDefault="006F4F4A">
            <w:pPr>
              <w:widowControl w:val="0"/>
              <w:spacing w:after="0"/>
              <w:jc w:val="both"/>
            </w:pPr>
            <w:r>
              <w:rPr>
                <w:sz w:val="22"/>
                <w:szCs w:val="22"/>
              </w:rPr>
              <w:t>(Unesco, 1982)</w:t>
            </w:r>
          </w:p>
          <w:p w14:paraId="712C94C8" w14:textId="77777777" w:rsidR="009E41D2" w:rsidRDefault="009E41D2">
            <w:pPr>
              <w:widowControl w:val="0"/>
              <w:spacing w:after="0"/>
              <w:jc w:val="both"/>
            </w:pPr>
          </w:p>
          <w:p w14:paraId="5654B238" w14:textId="77777777" w:rsidR="009E41D2" w:rsidRDefault="009E41D2">
            <w:pPr>
              <w:widowControl w:val="0"/>
              <w:spacing w:after="0"/>
              <w:jc w:val="both"/>
            </w:pPr>
          </w:p>
          <w:p w14:paraId="0A45E809" w14:textId="77777777" w:rsidR="009E41D2" w:rsidRDefault="009E41D2">
            <w:pPr>
              <w:widowControl w:val="0"/>
              <w:spacing w:after="0"/>
              <w:jc w:val="both"/>
            </w:pPr>
          </w:p>
          <w:p w14:paraId="36E36501" w14:textId="77777777" w:rsidR="009E41D2" w:rsidRDefault="009E41D2">
            <w:pPr>
              <w:widowControl w:val="0"/>
              <w:spacing w:after="0"/>
              <w:jc w:val="both"/>
            </w:pPr>
          </w:p>
          <w:p w14:paraId="4CA6B8FF" w14:textId="77777777" w:rsidR="009E41D2" w:rsidRDefault="006F4F4A">
            <w:pPr>
              <w:widowControl w:val="0"/>
              <w:spacing w:after="0"/>
              <w:jc w:val="both"/>
            </w:pPr>
            <w:r>
              <w:rPr>
                <w:b/>
                <w:sz w:val="22"/>
                <w:szCs w:val="22"/>
              </w:rPr>
              <w:t>FICHA DEL ESTUDIANTE</w:t>
            </w:r>
          </w:p>
          <w:p w14:paraId="3313DC1D" w14:textId="77777777" w:rsidR="009E41D2" w:rsidRDefault="009E41D2">
            <w:pPr>
              <w:widowControl w:val="0"/>
              <w:spacing w:after="0"/>
              <w:jc w:val="both"/>
            </w:pPr>
          </w:p>
          <w:p w14:paraId="1BF01755" w14:textId="77777777" w:rsidR="009E41D2" w:rsidRDefault="006F4F4A">
            <w:pPr>
              <w:widowControl w:val="0"/>
              <w:spacing w:after="0"/>
              <w:jc w:val="both"/>
            </w:pPr>
            <w:r>
              <w:rPr>
                <w:b/>
                <w:sz w:val="22"/>
                <w:szCs w:val="22"/>
              </w:rPr>
              <w:t>Las grandes áreas culturales</w:t>
            </w:r>
          </w:p>
          <w:p w14:paraId="64BBE6B4" w14:textId="77777777" w:rsidR="009E41D2" w:rsidRDefault="009E41D2">
            <w:pPr>
              <w:widowControl w:val="0"/>
              <w:spacing w:after="0"/>
              <w:jc w:val="both"/>
            </w:pPr>
          </w:p>
          <w:p w14:paraId="178E6487" w14:textId="77777777" w:rsidR="009E41D2" w:rsidRDefault="006F4F4A">
            <w:pPr>
              <w:widowControl w:val="0"/>
              <w:spacing w:after="0"/>
              <w:jc w:val="both"/>
            </w:pPr>
            <w:r>
              <w:rPr>
                <w:sz w:val="22"/>
                <w:szCs w:val="22"/>
              </w:rPr>
              <w:t xml:space="preserve">El mundo puede dividirse en grandes </w:t>
            </w:r>
            <w:r>
              <w:rPr>
                <w:b/>
                <w:sz w:val="22"/>
                <w:szCs w:val="22"/>
              </w:rPr>
              <w:t xml:space="preserve">civilizaciones </w:t>
            </w:r>
            <w:r>
              <w:rPr>
                <w:sz w:val="22"/>
                <w:szCs w:val="22"/>
              </w:rPr>
              <w:t xml:space="preserve">o </w:t>
            </w:r>
            <w:r>
              <w:rPr>
                <w:b/>
                <w:sz w:val="22"/>
                <w:szCs w:val="22"/>
              </w:rPr>
              <w:t>áreas culturales</w:t>
            </w:r>
            <w:r>
              <w:rPr>
                <w:sz w:val="22"/>
                <w:szCs w:val="22"/>
              </w:rPr>
              <w:t xml:space="preserve">, pues la población que las sustenta comparte una misma concepción del mundo, así como unos </w:t>
            </w:r>
            <w:r>
              <w:rPr>
                <w:b/>
                <w:sz w:val="22"/>
                <w:szCs w:val="22"/>
              </w:rPr>
              <w:t xml:space="preserve">rasgos </w:t>
            </w:r>
            <w:proofErr w:type="spellStart"/>
            <w:r>
              <w:rPr>
                <w:b/>
                <w:sz w:val="22"/>
                <w:szCs w:val="22"/>
              </w:rPr>
              <w:t>identitarios</w:t>
            </w:r>
            <w:proofErr w:type="spellEnd"/>
            <w:r>
              <w:rPr>
                <w:sz w:val="22"/>
                <w:szCs w:val="22"/>
              </w:rPr>
              <w:t xml:space="preserve"> propios. Estos son diversos, aunque los más importantes históricamente han sido la </w:t>
            </w:r>
            <w:r>
              <w:rPr>
                <w:b/>
                <w:sz w:val="22"/>
                <w:szCs w:val="22"/>
              </w:rPr>
              <w:t xml:space="preserve">lengua </w:t>
            </w:r>
            <w:r>
              <w:rPr>
                <w:sz w:val="22"/>
                <w:szCs w:val="22"/>
              </w:rPr>
              <w:t xml:space="preserve">y la </w:t>
            </w:r>
            <w:r>
              <w:rPr>
                <w:b/>
                <w:sz w:val="22"/>
                <w:szCs w:val="22"/>
              </w:rPr>
              <w:t>religión</w:t>
            </w:r>
            <w:r>
              <w:rPr>
                <w:sz w:val="22"/>
                <w:szCs w:val="22"/>
              </w:rPr>
              <w:t>.</w:t>
            </w:r>
          </w:p>
          <w:p w14:paraId="4CB3606A" w14:textId="77777777" w:rsidR="009E41D2" w:rsidRDefault="009E41D2">
            <w:pPr>
              <w:widowControl w:val="0"/>
              <w:spacing w:after="0"/>
              <w:jc w:val="both"/>
            </w:pPr>
          </w:p>
          <w:p w14:paraId="1886A664" w14:textId="77777777" w:rsidR="009E41D2" w:rsidRDefault="006F4F4A">
            <w:pPr>
              <w:widowControl w:val="0"/>
              <w:spacing w:after="0"/>
              <w:jc w:val="both"/>
            </w:pPr>
            <w:r>
              <w:rPr>
                <w:sz w:val="22"/>
                <w:szCs w:val="22"/>
              </w:rPr>
              <w:t>Cada civilización agrupa, a su vez, di</w:t>
            </w:r>
            <w:r>
              <w:rPr>
                <w:sz w:val="22"/>
                <w:szCs w:val="22"/>
              </w:rPr>
              <w:t xml:space="preserve">stintas </w:t>
            </w:r>
            <w:r>
              <w:rPr>
                <w:b/>
                <w:sz w:val="22"/>
                <w:szCs w:val="22"/>
              </w:rPr>
              <w:t>culturas</w:t>
            </w:r>
            <w:r>
              <w:rPr>
                <w:sz w:val="22"/>
                <w:szCs w:val="22"/>
              </w:rPr>
              <w:t xml:space="preserve">: anglosajona, escandinava, eslava, latina, etc. A su vez, dentro de estas, que pueden ocupar varios países, existen distintas </w:t>
            </w:r>
            <w:r>
              <w:rPr>
                <w:b/>
                <w:sz w:val="22"/>
                <w:szCs w:val="22"/>
              </w:rPr>
              <w:t>regiones culturales</w:t>
            </w:r>
            <w:r>
              <w:rPr>
                <w:sz w:val="22"/>
                <w:szCs w:val="22"/>
              </w:rPr>
              <w:t>.</w:t>
            </w:r>
          </w:p>
          <w:p w14:paraId="00AA02AE" w14:textId="77777777" w:rsidR="009E41D2" w:rsidRDefault="009E41D2">
            <w:pPr>
              <w:widowControl w:val="0"/>
              <w:spacing w:after="0"/>
              <w:jc w:val="both"/>
            </w:pPr>
          </w:p>
          <w:p w14:paraId="1535711B" w14:textId="77777777" w:rsidR="009E41D2" w:rsidRDefault="006F4F4A">
            <w:pPr>
              <w:widowControl w:val="0"/>
              <w:spacing w:after="0"/>
              <w:jc w:val="both"/>
            </w:pPr>
            <w:r>
              <w:rPr>
                <w:sz w:val="22"/>
                <w:szCs w:val="22"/>
              </w:rPr>
              <w:t>Las principales civilizaciones o áreas culturales del mundo son: </w:t>
            </w:r>
          </w:p>
          <w:p w14:paraId="3E40CC83" w14:textId="77777777" w:rsidR="009E41D2" w:rsidRDefault="006F4F4A">
            <w:pPr>
              <w:widowControl w:val="0"/>
              <w:spacing w:after="0"/>
              <w:jc w:val="both"/>
            </w:pPr>
            <w:r>
              <w:rPr>
                <w:sz w:val="22"/>
                <w:szCs w:val="22"/>
              </w:rPr>
              <w:t>- Cultura occidental.</w:t>
            </w:r>
          </w:p>
          <w:p w14:paraId="56F2894E" w14:textId="77777777" w:rsidR="009E41D2" w:rsidRDefault="006F4F4A">
            <w:pPr>
              <w:widowControl w:val="0"/>
              <w:spacing w:after="0"/>
              <w:jc w:val="both"/>
            </w:pPr>
            <w:r>
              <w:rPr>
                <w:sz w:val="22"/>
                <w:szCs w:val="22"/>
              </w:rPr>
              <w:t>- C</w:t>
            </w:r>
            <w:r>
              <w:rPr>
                <w:sz w:val="22"/>
                <w:szCs w:val="22"/>
              </w:rPr>
              <w:t>ultura iberoamericana.</w:t>
            </w:r>
          </w:p>
          <w:p w14:paraId="318A510D" w14:textId="77777777" w:rsidR="009E41D2" w:rsidRDefault="006F4F4A">
            <w:pPr>
              <w:widowControl w:val="0"/>
              <w:spacing w:after="0"/>
              <w:jc w:val="both"/>
            </w:pPr>
            <w:r>
              <w:rPr>
                <w:sz w:val="22"/>
                <w:szCs w:val="22"/>
              </w:rPr>
              <w:t>- Cultura islámica.</w:t>
            </w:r>
          </w:p>
          <w:p w14:paraId="22541FCA" w14:textId="77777777" w:rsidR="009E41D2" w:rsidRDefault="006F4F4A">
            <w:pPr>
              <w:widowControl w:val="0"/>
              <w:spacing w:after="0"/>
              <w:jc w:val="both"/>
            </w:pPr>
            <w:r>
              <w:rPr>
                <w:sz w:val="22"/>
                <w:szCs w:val="22"/>
              </w:rPr>
              <w:t>- Cultura subsahariana.</w:t>
            </w:r>
          </w:p>
          <w:p w14:paraId="1054477A" w14:textId="77777777" w:rsidR="009E41D2" w:rsidRDefault="006F4F4A">
            <w:pPr>
              <w:widowControl w:val="0"/>
              <w:spacing w:after="0"/>
              <w:jc w:val="both"/>
            </w:pPr>
            <w:r>
              <w:rPr>
                <w:sz w:val="22"/>
                <w:szCs w:val="22"/>
              </w:rPr>
              <w:t>- Cultura oriental o japonesa.</w:t>
            </w:r>
          </w:p>
          <w:p w14:paraId="0C46C48D" w14:textId="77777777" w:rsidR="009E41D2" w:rsidRDefault="006F4F4A">
            <w:pPr>
              <w:widowControl w:val="0"/>
              <w:spacing w:after="0"/>
              <w:jc w:val="both"/>
            </w:pPr>
            <w:r>
              <w:rPr>
                <w:sz w:val="22"/>
                <w:szCs w:val="22"/>
              </w:rPr>
              <w:t>- Cultura hindú.</w:t>
            </w:r>
          </w:p>
          <w:p w14:paraId="11EF15AA" w14:textId="77777777" w:rsidR="009E41D2" w:rsidRDefault="006F4F4A">
            <w:pPr>
              <w:widowControl w:val="0"/>
              <w:spacing w:after="0"/>
              <w:jc w:val="both"/>
            </w:pPr>
            <w:r>
              <w:rPr>
                <w:sz w:val="22"/>
                <w:szCs w:val="22"/>
              </w:rPr>
              <w:t>- Cultura polinésica. </w:t>
            </w:r>
          </w:p>
          <w:p w14:paraId="1C1ED654" w14:textId="77777777" w:rsidR="009E41D2" w:rsidRDefault="009E41D2">
            <w:pPr>
              <w:widowControl w:val="0"/>
              <w:spacing w:after="0"/>
              <w:jc w:val="both"/>
            </w:pPr>
          </w:p>
          <w:p w14:paraId="66111780" w14:textId="77777777" w:rsidR="009E41D2" w:rsidRDefault="006F4F4A">
            <w:pPr>
              <w:widowControl w:val="0"/>
              <w:spacing w:after="0"/>
              <w:jc w:val="both"/>
            </w:pPr>
            <w:r>
              <w:rPr>
                <w:sz w:val="22"/>
                <w:szCs w:val="22"/>
              </w:rPr>
              <w:t>Nuestra sociedad forma parte de la civilización occidental, aunque presenta unas características propias que vienen d</w:t>
            </w:r>
            <w:r>
              <w:rPr>
                <w:sz w:val="22"/>
                <w:szCs w:val="22"/>
              </w:rPr>
              <w:t>eterminadas por su historia, sus lenguas y la influencia de la religión en la cultura durante siglos.</w:t>
            </w:r>
          </w:p>
          <w:p w14:paraId="38BF722D" w14:textId="77777777" w:rsidR="009E41D2" w:rsidRDefault="009E41D2">
            <w:pPr>
              <w:widowControl w:val="0"/>
              <w:spacing w:after="0"/>
              <w:jc w:val="both"/>
            </w:pPr>
          </w:p>
          <w:p w14:paraId="238BF8AC" w14:textId="77777777" w:rsidR="009E41D2" w:rsidRDefault="006F4F4A">
            <w:pPr>
              <w:widowControl w:val="0"/>
              <w:spacing w:after="0"/>
              <w:jc w:val="both"/>
            </w:pPr>
            <w:r>
              <w:rPr>
                <w:sz w:val="22"/>
                <w:szCs w:val="22"/>
              </w:rPr>
              <w:t xml:space="preserve">Uno de los rasgos propios de nuestra sociedad es que existe una </w:t>
            </w:r>
            <w:r>
              <w:rPr>
                <w:b/>
                <w:sz w:val="22"/>
                <w:szCs w:val="22"/>
              </w:rPr>
              <w:t xml:space="preserve">diversidad social </w:t>
            </w:r>
            <w:r>
              <w:rPr>
                <w:sz w:val="22"/>
                <w:szCs w:val="22"/>
              </w:rPr>
              <w:t xml:space="preserve">que se ha visto favorecida por el contacto entre la </w:t>
            </w:r>
            <w:r>
              <w:rPr>
                <w:b/>
                <w:sz w:val="22"/>
                <w:szCs w:val="22"/>
              </w:rPr>
              <w:t xml:space="preserve">identidad cultural </w:t>
            </w:r>
            <w:r>
              <w:rPr>
                <w:sz w:val="22"/>
                <w:szCs w:val="22"/>
              </w:rPr>
              <w:t>propia de la población de un territorio concreto y las influencias culturales del resto del mundo. Esto ha sido posible en parte por:</w:t>
            </w:r>
          </w:p>
          <w:p w14:paraId="4BCFAD89" w14:textId="77777777" w:rsidR="009E41D2" w:rsidRDefault="009E41D2">
            <w:pPr>
              <w:widowControl w:val="0"/>
              <w:spacing w:after="0"/>
              <w:jc w:val="both"/>
            </w:pPr>
          </w:p>
          <w:p w14:paraId="79412C72" w14:textId="77777777" w:rsidR="009E41D2" w:rsidRDefault="006F4F4A">
            <w:pPr>
              <w:widowControl w:val="0"/>
              <w:spacing w:after="0"/>
              <w:jc w:val="both"/>
            </w:pPr>
            <w:r>
              <w:rPr>
                <w:sz w:val="22"/>
                <w:szCs w:val="22"/>
              </w:rPr>
              <w:t>- La presencia de pueblos originarios.</w:t>
            </w:r>
          </w:p>
          <w:p w14:paraId="5452FCC9" w14:textId="77777777" w:rsidR="009E41D2" w:rsidRDefault="006F4F4A">
            <w:pPr>
              <w:widowControl w:val="0"/>
              <w:spacing w:after="0"/>
              <w:jc w:val="both"/>
            </w:pPr>
            <w:r>
              <w:rPr>
                <w:sz w:val="22"/>
                <w:szCs w:val="22"/>
              </w:rPr>
              <w:t>- Las migraciones.</w:t>
            </w:r>
          </w:p>
          <w:p w14:paraId="0EB8901A" w14:textId="77777777" w:rsidR="009E41D2" w:rsidRDefault="006F4F4A">
            <w:pPr>
              <w:widowControl w:val="0"/>
              <w:spacing w:after="0"/>
              <w:jc w:val="both"/>
            </w:pPr>
            <w:r>
              <w:rPr>
                <w:sz w:val="22"/>
                <w:szCs w:val="22"/>
              </w:rPr>
              <w:t>- Los medios de comunicación.</w:t>
            </w:r>
          </w:p>
          <w:p w14:paraId="597CEA32" w14:textId="77777777" w:rsidR="009E41D2" w:rsidRDefault="006F4F4A">
            <w:pPr>
              <w:widowControl w:val="0"/>
              <w:spacing w:after="0"/>
              <w:jc w:val="both"/>
            </w:pPr>
            <w:r>
              <w:rPr>
                <w:sz w:val="22"/>
                <w:szCs w:val="22"/>
              </w:rPr>
              <w:t>- El turismo.</w:t>
            </w:r>
          </w:p>
          <w:p w14:paraId="28315536" w14:textId="77777777" w:rsidR="009E41D2" w:rsidRDefault="009E41D2">
            <w:pPr>
              <w:widowControl w:val="0"/>
              <w:spacing w:after="0"/>
              <w:jc w:val="both"/>
            </w:pPr>
          </w:p>
          <w:p w14:paraId="079EB251" w14:textId="77777777" w:rsidR="009E41D2" w:rsidRDefault="006F4F4A">
            <w:pPr>
              <w:widowControl w:val="0"/>
              <w:spacing w:after="0"/>
              <w:jc w:val="both"/>
            </w:pPr>
            <w:r>
              <w:rPr>
                <w:sz w:val="22"/>
                <w:szCs w:val="22"/>
              </w:rPr>
              <w:t xml:space="preserve">Sin embargo, todo </w:t>
            </w:r>
            <w:r>
              <w:rPr>
                <w:sz w:val="22"/>
                <w:szCs w:val="22"/>
              </w:rPr>
              <w:t xml:space="preserve">ello no afecta de igual modo a los distintos lugares del mundo. La </w:t>
            </w:r>
            <w:r>
              <w:rPr>
                <w:b/>
                <w:sz w:val="22"/>
                <w:szCs w:val="22"/>
              </w:rPr>
              <w:t>globalización económica</w:t>
            </w:r>
            <w:r>
              <w:rPr>
                <w:sz w:val="22"/>
                <w:szCs w:val="22"/>
              </w:rPr>
              <w:t xml:space="preserve"> ha propiciado la difusión de los valores propios de la sociedad occidental y la sociedad de consumo ha llevado a un proceso de progresiva </w:t>
            </w:r>
            <w:r>
              <w:rPr>
                <w:b/>
                <w:sz w:val="22"/>
                <w:szCs w:val="22"/>
              </w:rPr>
              <w:t xml:space="preserve">aculturación global </w:t>
            </w:r>
            <w:r>
              <w:rPr>
                <w:sz w:val="22"/>
                <w:szCs w:val="22"/>
              </w:rPr>
              <w:t>que imp</w:t>
            </w:r>
            <w:r>
              <w:rPr>
                <w:sz w:val="22"/>
                <w:szCs w:val="22"/>
              </w:rPr>
              <w:t xml:space="preserve">one los mismos comportamientos, valores y actitudes, promovidos a través de los medios de comunicación </w:t>
            </w:r>
            <w:r>
              <w:rPr>
                <w:b/>
                <w:sz w:val="22"/>
                <w:szCs w:val="22"/>
              </w:rPr>
              <w:t>(cultura de masas)</w:t>
            </w:r>
            <w:r>
              <w:rPr>
                <w:sz w:val="22"/>
                <w:szCs w:val="22"/>
              </w:rPr>
              <w:t xml:space="preserve">. Esta situación tiende a </w:t>
            </w:r>
            <w:r>
              <w:rPr>
                <w:b/>
                <w:sz w:val="22"/>
                <w:szCs w:val="22"/>
              </w:rPr>
              <w:t xml:space="preserve">homogenizar </w:t>
            </w:r>
            <w:r>
              <w:rPr>
                <w:sz w:val="22"/>
                <w:szCs w:val="22"/>
              </w:rPr>
              <w:t>los gustos, los comportamientos y las formas de pensar; por tal razón, en muchas sociedades se ob</w:t>
            </w:r>
            <w:r>
              <w:rPr>
                <w:sz w:val="22"/>
                <w:szCs w:val="22"/>
              </w:rPr>
              <w:t xml:space="preserve">serva la tendencia a preservar las </w:t>
            </w:r>
            <w:r>
              <w:rPr>
                <w:b/>
                <w:sz w:val="22"/>
                <w:szCs w:val="22"/>
              </w:rPr>
              <w:t>características de cada cultura,</w:t>
            </w:r>
            <w:ins w:id="51" w:author="MI PC" w:date="2015-07-16T20:36:00Z">
              <w:r>
                <w:rPr>
                  <w:b/>
                  <w:sz w:val="22"/>
                  <w:szCs w:val="22"/>
                </w:rPr>
                <w:t xml:space="preserve"> [</w:t>
              </w:r>
              <w:r>
                <w:fldChar w:fldCharType="begin"/>
              </w:r>
              <w:r>
                <w:instrText>HYPERLINK "http://www.unesco.org/most/calderon.htm#migraciones"</w:instrText>
              </w:r>
              <w:r>
                <w:fldChar w:fldCharType="separate"/>
              </w:r>
              <w:r>
                <w:rPr>
                  <w:b/>
                  <w:color w:val="1155CC"/>
                  <w:sz w:val="22"/>
                  <w:szCs w:val="22"/>
                  <w:u w:val="single"/>
                </w:rPr>
                <w:t>VER</w:t>
              </w:r>
              <w:r>
                <w:fldChar w:fldCharType="end"/>
              </w:r>
              <w:r>
                <w:rPr>
                  <w:b/>
                  <w:sz w:val="22"/>
                  <w:szCs w:val="22"/>
                </w:rPr>
                <w:t>]</w:t>
              </w:r>
            </w:ins>
            <w:r>
              <w:rPr>
                <w:b/>
                <w:sz w:val="22"/>
                <w:szCs w:val="22"/>
              </w:rPr>
              <w:t xml:space="preserve"> </w:t>
            </w:r>
            <w:r>
              <w:rPr>
                <w:sz w:val="22"/>
                <w:szCs w:val="22"/>
              </w:rPr>
              <w:t>pues en la diferencia se puede evidenciar la riqueza de una sociedad.</w:t>
            </w:r>
            <w:r>
              <w:rPr>
                <w:b/>
                <w:sz w:val="22"/>
                <w:szCs w:val="22"/>
              </w:rPr>
              <w:t xml:space="preserve"> </w:t>
            </w:r>
          </w:p>
          <w:p w14:paraId="6E2B7BA7" w14:textId="77777777" w:rsidR="009E41D2" w:rsidRDefault="009E41D2">
            <w:pPr>
              <w:widowControl w:val="0"/>
              <w:spacing w:after="0"/>
              <w:jc w:val="both"/>
            </w:pPr>
          </w:p>
          <w:p w14:paraId="1533B8A5" w14:textId="77777777" w:rsidR="009E41D2" w:rsidRDefault="006F4F4A">
            <w:pPr>
              <w:tabs>
                <w:tab w:val="left" w:pos="520"/>
              </w:tabs>
              <w:spacing w:after="0"/>
              <w:jc w:val="both"/>
            </w:pPr>
            <w:r>
              <w:rPr>
                <w:sz w:val="22"/>
                <w:szCs w:val="22"/>
              </w:rPr>
              <w:t xml:space="preserve">Los inmigrantes que proceden de áreas culturales muy distintas a la del país de acogida conservan unos </w:t>
            </w:r>
            <w:r>
              <w:rPr>
                <w:b/>
                <w:sz w:val="22"/>
                <w:szCs w:val="22"/>
              </w:rPr>
              <w:t>rasgos culturales propios</w:t>
            </w:r>
            <w:r>
              <w:rPr>
                <w:sz w:val="22"/>
                <w:szCs w:val="22"/>
              </w:rPr>
              <w:t>. La sociedad receptora debe respetarlos, pues también forman parte de su sociedad. Por su lado, la población de origen extranje</w:t>
            </w:r>
            <w:r>
              <w:rPr>
                <w:sz w:val="22"/>
                <w:szCs w:val="22"/>
              </w:rPr>
              <w:t xml:space="preserve">ro debe aceptar y cumplir con las </w:t>
            </w:r>
            <w:r>
              <w:rPr>
                <w:b/>
                <w:sz w:val="22"/>
                <w:szCs w:val="22"/>
              </w:rPr>
              <w:t xml:space="preserve">leyes </w:t>
            </w:r>
            <w:r>
              <w:rPr>
                <w:sz w:val="22"/>
                <w:szCs w:val="22"/>
              </w:rPr>
              <w:t xml:space="preserve">y </w:t>
            </w:r>
            <w:r>
              <w:rPr>
                <w:b/>
                <w:sz w:val="22"/>
                <w:szCs w:val="22"/>
              </w:rPr>
              <w:t xml:space="preserve">normas de convivencia </w:t>
            </w:r>
            <w:r>
              <w:rPr>
                <w:sz w:val="22"/>
                <w:szCs w:val="22"/>
              </w:rPr>
              <w:t xml:space="preserve">propias del lugar al que llegan. Con ello, se logrará sentar las bases para la formación de una nueva sociedad surgida de la </w:t>
            </w:r>
            <w:r>
              <w:rPr>
                <w:b/>
                <w:sz w:val="22"/>
                <w:szCs w:val="22"/>
              </w:rPr>
              <w:t xml:space="preserve">integración </w:t>
            </w:r>
            <w:r>
              <w:rPr>
                <w:sz w:val="22"/>
                <w:szCs w:val="22"/>
              </w:rPr>
              <w:t xml:space="preserve">y la </w:t>
            </w:r>
            <w:r>
              <w:rPr>
                <w:b/>
                <w:sz w:val="22"/>
                <w:szCs w:val="22"/>
              </w:rPr>
              <w:t>multiculturalidad</w:t>
            </w:r>
            <w:r>
              <w:rPr>
                <w:sz w:val="22"/>
                <w:szCs w:val="22"/>
              </w:rPr>
              <w:t>.</w:t>
            </w:r>
          </w:p>
          <w:p w14:paraId="7C3F58E5" w14:textId="77777777" w:rsidR="009E41D2" w:rsidRDefault="009E41D2">
            <w:pPr>
              <w:spacing w:after="0"/>
              <w:jc w:val="both"/>
            </w:pPr>
          </w:p>
          <w:p w14:paraId="254249EC" w14:textId="77777777" w:rsidR="009E41D2" w:rsidRDefault="006F4F4A">
            <w:pPr>
              <w:spacing w:after="0"/>
              <w:jc w:val="both"/>
            </w:pPr>
            <w:r>
              <w:rPr>
                <w:sz w:val="22"/>
                <w:szCs w:val="22"/>
              </w:rPr>
              <w:t>Con base en los elementos apre</w:t>
            </w:r>
            <w:r>
              <w:rPr>
                <w:sz w:val="22"/>
                <w:szCs w:val="22"/>
              </w:rPr>
              <w:t xml:space="preserve">ndidos en esta sección, piensa en la creación de una pieza comunicativa, ya sea programa de radio, video, revista o periódico, para exponer en clase. </w:t>
            </w:r>
          </w:p>
          <w:p w14:paraId="7B1A989B" w14:textId="77777777" w:rsidR="009E41D2" w:rsidRDefault="009E41D2">
            <w:pPr>
              <w:tabs>
                <w:tab w:val="left" w:pos="520"/>
              </w:tabs>
              <w:spacing w:after="0"/>
              <w:jc w:val="both"/>
            </w:pPr>
          </w:p>
          <w:p w14:paraId="465D6327" w14:textId="77777777" w:rsidR="009E41D2" w:rsidRDefault="006F4F4A">
            <w:pPr>
              <w:tabs>
                <w:tab w:val="left" w:pos="520"/>
              </w:tabs>
              <w:spacing w:after="0"/>
              <w:jc w:val="both"/>
            </w:pPr>
            <w:r>
              <w:rPr>
                <w:b/>
                <w:sz w:val="22"/>
                <w:szCs w:val="22"/>
              </w:rPr>
              <w:t xml:space="preserve">FICHA DEL PROFESOR </w:t>
            </w:r>
          </w:p>
          <w:p w14:paraId="07B197ED" w14:textId="77777777" w:rsidR="009E41D2" w:rsidRDefault="009E41D2">
            <w:pPr>
              <w:tabs>
                <w:tab w:val="left" w:pos="520"/>
              </w:tabs>
              <w:spacing w:after="0"/>
              <w:jc w:val="both"/>
            </w:pPr>
          </w:p>
          <w:p w14:paraId="431E20E3" w14:textId="77777777" w:rsidR="009E41D2" w:rsidRDefault="006F4F4A">
            <w:r>
              <w:rPr>
                <w:b/>
              </w:rPr>
              <w:t>Título: Un mundo diverso</w:t>
            </w:r>
          </w:p>
          <w:p w14:paraId="75E06A5F" w14:textId="77777777" w:rsidR="009E41D2" w:rsidRDefault="006F4F4A">
            <w:pPr>
              <w:spacing w:after="0"/>
              <w:jc w:val="both"/>
            </w:pPr>
            <w:r>
              <w:rPr>
                <w:b/>
                <w:sz w:val="22"/>
                <w:szCs w:val="22"/>
              </w:rPr>
              <w:t>Descripción:</w:t>
            </w:r>
            <w:r>
              <w:rPr>
                <w:sz w:val="22"/>
                <w:szCs w:val="22"/>
              </w:rPr>
              <w:t xml:space="preserve"> secuencia de imágenes para valorar los diferentes modelos de sociedades que conviven.</w:t>
            </w:r>
          </w:p>
          <w:p w14:paraId="3D5DAA69" w14:textId="77777777" w:rsidR="009E41D2" w:rsidRDefault="006F4F4A">
            <w:pPr>
              <w:spacing w:after="0"/>
              <w:jc w:val="both"/>
            </w:pPr>
            <w:r>
              <w:rPr>
                <w:b/>
                <w:sz w:val="22"/>
                <w:szCs w:val="22"/>
              </w:rPr>
              <w:t>Temporalización:</w:t>
            </w:r>
            <w:r>
              <w:rPr>
                <w:sz w:val="22"/>
                <w:szCs w:val="22"/>
              </w:rPr>
              <w:t xml:space="preserve"> 20 minutos. </w:t>
            </w:r>
          </w:p>
          <w:p w14:paraId="4D5F4733" w14:textId="77777777" w:rsidR="009E41D2" w:rsidRDefault="006F4F4A">
            <w:pPr>
              <w:spacing w:after="0"/>
              <w:jc w:val="both"/>
            </w:pPr>
            <w:r>
              <w:rPr>
                <w:b/>
                <w:sz w:val="22"/>
                <w:szCs w:val="22"/>
              </w:rPr>
              <w:t xml:space="preserve">Tipo de recurso: </w:t>
            </w:r>
            <w:r>
              <w:rPr>
                <w:sz w:val="22"/>
                <w:szCs w:val="22"/>
              </w:rPr>
              <w:t>secuencia de imágenes, exposición.</w:t>
            </w:r>
          </w:p>
          <w:p w14:paraId="5B3B4D30" w14:textId="77777777" w:rsidR="009E41D2" w:rsidRDefault="006F4F4A">
            <w:pPr>
              <w:spacing w:after="0"/>
              <w:jc w:val="both"/>
            </w:pPr>
            <w:r>
              <w:rPr>
                <w:b/>
                <w:sz w:val="22"/>
                <w:szCs w:val="22"/>
              </w:rPr>
              <w:t xml:space="preserve">Competencia relacionada con el recurso: </w:t>
            </w:r>
            <w:r>
              <w:rPr>
                <w:sz w:val="22"/>
                <w:szCs w:val="22"/>
              </w:rPr>
              <w:t>social y ciudadana.</w:t>
            </w:r>
          </w:p>
          <w:p w14:paraId="0D0D063A" w14:textId="77777777" w:rsidR="009E41D2" w:rsidRDefault="009E41D2">
            <w:pPr>
              <w:spacing w:after="0"/>
              <w:jc w:val="both"/>
            </w:pPr>
          </w:p>
          <w:p w14:paraId="47B4A61A" w14:textId="77777777" w:rsidR="009E41D2" w:rsidRDefault="006F4F4A">
            <w:pPr>
              <w:spacing w:after="0"/>
              <w:jc w:val="both"/>
            </w:pPr>
            <w:r>
              <w:rPr>
                <w:b/>
                <w:sz w:val="22"/>
                <w:szCs w:val="22"/>
              </w:rPr>
              <w:t>Objetivo</w:t>
            </w:r>
          </w:p>
          <w:p w14:paraId="785514C6" w14:textId="77777777" w:rsidR="009E41D2" w:rsidRDefault="006F4F4A">
            <w:pPr>
              <w:spacing w:after="0"/>
              <w:jc w:val="both"/>
            </w:pPr>
            <w:r>
              <w:rPr>
                <w:sz w:val="22"/>
                <w:szCs w:val="22"/>
              </w:rPr>
              <w:t>Mostrar los conce</w:t>
            </w:r>
            <w:r>
              <w:rPr>
                <w:sz w:val="22"/>
                <w:szCs w:val="22"/>
              </w:rPr>
              <w:t>ptos de cultura, área cultural e identidad cultural, y enfrentarlos a la idea de globalización y aculturación global producida por la cultura de masas.</w:t>
            </w:r>
          </w:p>
          <w:p w14:paraId="730AEE42" w14:textId="77777777" w:rsidR="009E41D2" w:rsidRDefault="009E41D2">
            <w:pPr>
              <w:spacing w:after="0"/>
              <w:jc w:val="both"/>
            </w:pPr>
          </w:p>
          <w:p w14:paraId="05633D69" w14:textId="77777777" w:rsidR="009E41D2" w:rsidRDefault="006F4F4A">
            <w:pPr>
              <w:spacing w:after="0"/>
              <w:jc w:val="both"/>
            </w:pPr>
            <w:r>
              <w:rPr>
                <w:b/>
                <w:sz w:val="22"/>
                <w:szCs w:val="22"/>
              </w:rPr>
              <w:t>Durante la presentación</w:t>
            </w:r>
          </w:p>
          <w:p w14:paraId="4B379A1E" w14:textId="77777777" w:rsidR="009E41D2" w:rsidRDefault="006F4F4A">
            <w:pPr>
              <w:spacing w:after="0"/>
              <w:jc w:val="both"/>
            </w:pPr>
            <w:r>
              <w:rPr>
                <w:sz w:val="22"/>
                <w:szCs w:val="22"/>
              </w:rPr>
              <w:t>Suscite una reflexión en torno a la definición de cultura que da la Real Academ</w:t>
            </w:r>
            <w:r>
              <w:rPr>
                <w:sz w:val="22"/>
                <w:szCs w:val="22"/>
              </w:rPr>
              <w:t>ia Española (RAE)</w:t>
            </w:r>
            <w:ins w:id="52" w:author="MI PC" w:date="2015-07-16T20:33:00Z">
              <w:r>
                <w:rPr>
                  <w:sz w:val="22"/>
                  <w:szCs w:val="22"/>
                </w:rPr>
                <w:t xml:space="preserve"> [</w:t>
              </w:r>
              <w:r>
                <w:fldChar w:fldCharType="begin"/>
              </w:r>
              <w:r>
                <w:instrText>HYPERLINK "http://lema.rae.es/drae/?val=CULTURA"</w:instrText>
              </w:r>
              <w:r>
                <w:fldChar w:fldCharType="separate"/>
              </w:r>
              <w:r>
                <w:rPr>
                  <w:color w:val="1155CC"/>
                  <w:sz w:val="22"/>
                  <w:szCs w:val="22"/>
                  <w:u w:val="single"/>
                </w:rPr>
                <w:t>VER</w:t>
              </w:r>
              <w:r>
                <w:fldChar w:fldCharType="end"/>
              </w:r>
              <w:r>
                <w:rPr>
                  <w:sz w:val="22"/>
                  <w:szCs w:val="22"/>
                </w:rPr>
                <w:t>]</w:t>
              </w:r>
            </w:ins>
            <w:r>
              <w:rPr>
                <w:sz w:val="22"/>
                <w:szCs w:val="22"/>
              </w:rPr>
              <w:t>. Pídales a los estudiantes que definan con sus propias palabras y de manera amplia este concepto. Haga que  contrasten la definición de cada uno con la ofrecida por la Unesco [</w:t>
            </w:r>
            <w:ins w:id="53" w:author="MI PC" w:date="2015-07-16T20:33:00Z">
              <w:r>
                <w:fldChar w:fldCharType="begin"/>
              </w:r>
              <w:r>
                <w:instrText>HYPER</w:instrText>
              </w:r>
              <w:r>
                <w:instrText>LINK "http://www.unesco.org/new/es/mexico/work-areas/culture/"</w:instrText>
              </w:r>
              <w:r>
                <w:fldChar w:fldCharType="separate"/>
              </w:r>
              <w:r>
                <w:rPr>
                  <w:color w:val="1155CC"/>
                  <w:sz w:val="22"/>
                  <w:szCs w:val="22"/>
                  <w:u w:val="single"/>
                </w:rPr>
                <w:t>VER</w:t>
              </w:r>
              <w:r>
                <w:fldChar w:fldCharType="end"/>
              </w:r>
            </w:ins>
            <w:r>
              <w:rPr>
                <w:sz w:val="22"/>
                <w:szCs w:val="22"/>
              </w:rPr>
              <w:t>].</w:t>
            </w:r>
          </w:p>
          <w:p w14:paraId="2F205AD9" w14:textId="77777777" w:rsidR="009E41D2" w:rsidRDefault="009E41D2">
            <w:pPr>
              <w:spacing w:after="0"/>
              <w:jc w:val="both"/>
            </w:pPr>
          </w:p>
          <w:p w14:paraId="074A0A88" w14:textId="77777777" w:rsidR="009E41D2" w:rsidRDefault="009E41D2">
            <w:pPr>
              <w:spacing w:after="0"/>
              <w:jc w:val="both"/>
            </w:pPr>
          </w:p>
          <w:p w14:paraId="3E82B2C3" w14:textId="77777777" w:rsidR="009E41D2" w:rsidRDefault="006F4F4A">
            <w:pPr>
              <w:spacing w:after="0"/>
              <w:jc w:val="both"/>
            </w:pPr>
            <w:r>
              <w:rPr>
                <w:sz w:val="22"/>
                <w:szCs w:val="22"/>
              </w:rPr>
              <w:t>A continuación, puede presentar el concepto de área cultural. Proponga a los estudiantes que enumeren las que consideran las grandes civilizaciones o áreas culturales de la Tierra. Ha</w:t>
            </w:r>
            <w:r>
              <w:rPr>
                <w:sz w:val="22"/>
                <w:szCs w:val="22"/>
              </w:rPr>
              <w:t>ga énfasis en el hecho de que bajo esta convención existen distintas culturas y, dentro de estas, diferentes regiones culturales, como si se tratase de un juego de muñecas rusas.</w:t>
            </w:r>
          </w:p>
          <w:p w14:paraId="3710B4E3" w14:textId="77777777" w:rsidR="009E41D2" w:rsidRDefault="009E41D2">
            <w:pPr>
              <w:spacing w:after="0"/>
              <w:jc w:val="both"/>
            </w:pPr>
          </w:p>
          <w:p w14:paraId="16F83E56" w14:textId="77777777" w:rsidR="009E41D2" w:rsidRDefault="006F4F4A">
            <w:pPr>
              <w:spacing w:after="0"/>
              <w:jc w:val="both"/>
            </w:pPr>
            <w:r>
              <w:rPr>
                <w:sz w:val="22"/>
                <w:szCs w:val="22"/>
              </w:rPr>
              <w:t xml:space="preserve">Para trabajar el concepto de identidad cultural, pida a los estudiantes que </w:t>
            </w:r>
            <w:r>
              <w:rPr>
                <w:sz w:val="22"/>
                <w:szCs w:val="22"/>
              </w:rPr>
              <w:t>piensen cuáles son los rasgos que pueden permitir hablar de una cultura regional diferenciada. Deberán tener en cuenta factores como la lengua, la religión, la historia o las tradiciones específicas. Después, deberán establecer paralelismos con otras cultu</w:t>
            </w:r>
            <w:r>
              <w:rPr>
                <w:sz w:val="22"/>
                <w:szCs w:val="22"/>
              </w:rPr>
              <w:t>ras del entorno para examinar las similitudes y las diferencias.</w:t>
            </w:r>
          </w:p>
          <w:p w14:paraId="4C7C22DD" w14:textId="77777777" w:rsidR="009E41D2" w:rsidRDefault="006F4F4A">
            <w:pPr>
              <w:spacing w:after="0"/>
              <w:jc w:val="both"/>
            </w:pPr>
            <w:r>
              <w:rPr>
                <w:sz w:val="22"/>
                <w:szCs w:val="22"/>
              </w:rPr>
              <w:t>El siguiente paso es relacionar esta identidad cultural con los tres fenómenos más importantes a la hora de hablar del contacto cultural: migraciones, medios de comunicación y turismo. Con ba</w:t>
            </w:r>
            <w:r>
              <w:rPr>
                <w:sz w:val="22"/>
                <w:szCs w:val="22"/>
              </w:rPr>
              <w:t>se en esto, se pueden plantear algunas preguntas:</w:t>
            </w:r>
          </w:p>
          <w:p w14:paraId="515245E9" w14:textId="77777777" w:rsidR="009E41D2" w:rsidRDefault="009E41D2">
            <w:pPr>
              <w:spacing w:after="0"/>
              <w:jc w:val="both"/>
            </w:pPr>
          </w:p>
          <w:p w14:paraId="5C50DC60" w14:textId="77777777" w:rsidR="009E41D2" w:rsidRDefault="006F4F4A">
            <w:pPr>
              <w:spacing w:after="0"/>
              <w:jc w:val="both"/>
            </w:pPr>
            <w:r>
              <w:rPr>
                <w:sz w:val="22"/>
                <w:szCs w:val="22"/>
              </w:rPr>
              <w:t xml:space="preserve">-¿Qué pasa con los procesos </w:t>
            </w:r>
            <w:proofErr w:type="spellStart"/>
            <w:r>
              <w:rPr>
                <w:sz w:val="22"/>
                <w:szCs w:val="22"/>
              </w:rPr>
              <w:t>identitarios</w:t>
            </w:r>
            <w:proofErr w:type="spellEnd"/>
            <w:r>
              <w:rPr>
                <w:sz w:val="22"/>
                <w:szCs w:val="22"/>
              </w:rPr>
              <w:t xml:space="preserve"> de las personas desplazadas de sus territorios? </w:t>
            </w:r>
          </w:p>
          <w:p w14:paraId="25233BD3" w14:textId="77777777" w:rsidR="009E41D2" w:rsidRDefault="006F4F4A">
            <w:pPr>
              <w:spacing w:after="0"/>
              <w:jc w:val="both"/>
            </w:pPr>
            <w:r>
              <w:rPr>
                <w:sz w:val="22"/>
                <w:szCs w:val="22"/>
              </w:rPr>
              <w:t>-¿La cultura tiene relación con el territorio?</w:t>
            </w:r>
          </w:p>
          <w:p w14:paraId="53BAC52C" w14:textId="77777777" w:rsidR="009E41D2" w:rsidRDefault="006F4F4A">
            <w:pPr>
              <w:spacing w:after="0"/>
              <w:jc w:val="both"/>
            </w:pPr>
            <w:r>
              <w:rPr>
                <w:sz w:val="22"/>
                <w:szCs w:val="22"/>
              </w:rPr>
              <w:t>- ¿Diversos grupos sociales (como indígenas y campesinos) que conviven en un mismo territorio pueden compartir elementos culturales? ¿Podría surgir una nueva cultura a partir de su contacto?</w:t>
            </w:r>
          </w:p>
          <w:p w14:paraId="3F2B19AD" w14:textId="77777777" w:rsidR="009E41D2" w:rsidRDefault="006F4F4A">
            <w:pPr>
              <w:spacing w:after="0"/>
              <w:jc w:val="both"/>
            </w:pPr>
            <w:r>
              <w:rPr>
                <w:sz w:val="22"/>
                <w:szCs w:val="22"/>
              </w:rPr>
              <w:t xml:space="preserve">- ¿Qué hace fuerte a una cultura? </w:t>
            </w:r>
          </w:p>
          <w:p w14:paraId="7384E2E1" w14:textId="77777777" w:rsidR="009E41D2" w:rsidRDefault="006F4F4A">
            <w:pPr>
              <w:spacing w:after="0"/>
              <w:jc w:val="both"/>
            </w:pPr>
            <w:r>
              <w:rPr>
                <w:sz w:val="22"/>
                <w:szCs w:val="22"/>
              </w:rPr>
              <w:t>- ¿Puede el turismo servir par</w:t>
            </w:r>
            <w:r>
              <w:rPr>
                <w:sz w:val="22"/>
                <w:szCs w:val="22"/>
              </w:rPr>
              <w:t>a conocer otras culturas? ¿Es posible hacerlo en unos pocos días? ¿Qué se debe hacer para poder realmente conocer a otra cultura?</w:t>
            </w:r>
          </w:p>
          <w:p w14:paraId="4C00B432" w14:textId="77777777" w:rsidR="009E41D2" w:rsidRDefault="006F4F4A">
            <w:pPr>
              <w:spacing w:after="0"/>
              <w:jc w:val="both"/>
            </w:pPr>
            <w:r>
              <w:rPr>
                <w:sz w:val="22"/>
                <w:szCs w:val="22"/>
              </w:rPr>
              <w:t>- Si el mundo es global y podemos beber el mismo refresco, comer la misma hamburguesa o ver el mismo tipo de cine, ¿acaso no s</w:t>
            </w:r>
            <w:r>
              <w:rPr>
                <w:sz w:val="22"/>
                <w:szCs w:val="22"/>
              </w:rPr>
              <w:t>e produce una transformación en la propia identidad cultural? ¿La globalización de la economía puede ser una amenaza para la diversidad cultural del mundo?</w:t>
            </w:r>
          </w:p>
          <w:p w14:paraId="520DAFB7" w14:textId="77777777" w:rsidR="009E41D2" w:rsidRDefault="009E41D2">
            <w:pPr>
              <w:spacing w:after="0"/>
              <w:jc w:val="both"/>
            </w:pPr>
          </w:p>
          <w:p w14:paraId="721AD93E" w14:textId="77777777" w:rsidR="009E41D2" w:rsidRDefault="006F4F4A">
            <w:pPr>
              <w:spacing w:after="0"/>
              <w:jc w:val="both"/>
            </w:pPr>
            <w:r>
              <w:rPr>
                <w:b/>
                <w:sz w:val="22"/>
                <w:szCs w:val="22"/>
              </w:rPr>
              <w:t>Después de la presentación</w:t>
            </w:r>
          </w:p>
          <w:p w14:paraId="0B0D1098" w14:textId="77777777" w:rsidR="009E41D2" w:rsidRDefault="006F4F4A">
            <w:pPr>
              <w:spacing w:after="0"/>
              <w:jc w:val="both"/>
            </w:pPr>
            <w:r>
              <w:rPr>
                <w:sz w:val="22"/>
                <w:szCs w:val="22"/>
              </w:rPr>
              <w:t xml:space="preserve">La diversidad cultural es un concepto complejo. Para que los estudiantes puedan comprenderlo en todas sus dimensiones, puede hacer que preparen, en grupos, una pieza comunicativa (programa de radio, video, revista, periódico, entre otras) y la expongan al </w:t>
            </w:r>
            <w:r>
              <w:rPr>
                <w:sz w:val="22"/>
                <w:szCs w:val="22"/>
              </w:rPr>
              <w:t xml:space="preserve">resto de la clase. </w:t>
            </w:r>
          </w:p>
          <w:p w14:paraId="0F424E72" w14:textId="77777777" w:rsidR="009E41D2" w:rsidRDefault="009E41D2">
            <w:pPr>
              <w:spacing w:after="0"/>
              <w:jc w:val="both"/>
            </w:pPr>
          </w:p>
        </w:tc>
      </w:tr>
    </w:tbl>
    <w:p w14:paraId="00954B2B" w14:textId="77777777" w:rsidR="009E41D2" w:rsidRDefault="009E41D2">
      <w:pPr>
        <w:spacing w:after="0"/>
      </w:pPr>
    </w:p>
    <w:p w14:paraId="7A716B49" w14:textId="77777777" w:rsidR="009E41D2" w:rsidRDefault="009E41D2">
      <w:pPr>
        <w:spacing w:after="0"/>
      </w:pPr>
    </w:p>
    <w:p w14:paraId="6C2DD856" w14:textId="77777777" w:rsidR="009E41D2" w:rsidRDefault="006F4F4A">
      <w:pPr>
        <w:spacing w:after="0"/>
      </w:pPr>
      <w:bookmarkStart w:id="54" w:name="h.26in1rg" w:colFirst="0" w:colLast="0"/>
      <w:bookmarkEnd w:id="54"/>
      <w:r>
        <w:rPr>
          <w:highlight w:val="yellow"/>
        </w:rPr>
        <w:t>[SECCIÓN 3]</w:t>
      </w:r>
      <w:r>
        <w:t xml:space="preserve"> </w:t>
      </w:r>
    </w:p>
    <w:p w14:paraId="35D15A8C" w14:textId="77777777" w:rsidR="009E41D2" w:rsidRDefault="006F4F4A">
      <w:pPr>
        <w:keepNext/>
        <w:keepLines/>
        <w:spacing w:before="40" w:after="0" w:line="240" w:lineRule="auto"/>
      </w:pPr>
      <w:r>
        <w:rPr>
          <w:rFonts w:ascii="Calibri" w:eastAsia="Calibri" w:hAnsi="Calibri" w:cs="Calibri"/>
          <w:color w:val="44546A"/>
        </w:rPr>
        <w:t>2.2.1 La diversidad cultural en el mundo</w:t>
      </w:r>
    </w:p>
    <w:p w14:paraId="3B8B77B7" w14:textId="77777777" w:rsidR="009E41D2" w:rsidRDefault="009E41D2">
      <w:pPr>
        <w:spacing w:after="0"/>
        <w:jc w:val="both"/>
      </w:pPr>
    </w:p>
    <w:p w14:paraId="707C6C90" w14:textId="77777777" w:rsidR="009E41D2" w:rsidRDefault="006F4F4A">
      <w:pPr>
        <w:spacing w:after="0"/>
        <w:jc w:val="both"/>
      </w:pPr>
      <w:r>
        <w:t xml:space="preserve">La diversidad cultural </w:t>
      </w:r>
      <w:proofErr w:type="spellStart"/>
      <w:r>
        <w:t>esta</w:t>
      </w:r>
      <w:proofErr w:type="spellEnd"/>
      <w:r>
        <w:t xml:space="preserve"> determinada por la presencia de varios grupos sociales con </w:t>
      </w:r>
      <w:r>
        <w:rPr>
          <w:b/>
        </w:rPr>
        <w:t>costumbres, prácticas, formas de lenguaje y expresiones distintas</w:t>
      </w:r>
      <w:r>
        <w:t>. Esa diversidad se prese</w:t>
      </w:r>
      <w:r>
        <w:t xml:space="preserve">nta en los ámbitos mundial, regional y local, por lo cual es muy común que en un mismo territorio convivan </w:t>
      </w:r>
      <w:r>
        <w:rPr>
          <w:b/>
        </w:rPr>
        <w:t>grupos heterogéneos</w:t>
      </w:r>
      <w:r>
        <w:t>.</w:t>
      </w:r>
      <w:ins w:id="55" w:author="MI PC" w:date="2015-07-29T01:13:00Z">
        <w:r>
          <w:t xml:space="preserve"> [</w:t>
        </w:r>
        <w:r>
          <w:fldChar w:fldCharType="begin"/>
        </w:r>
        <w:r>
          <w:instrText>HYPERLINK "https://www.youtube.com/watch?v=sxFDFf8qCEo"</w:instrText>
        </w:r>
        <w:r>
          <w:fldChar w:fldCharType="separate"/>
        </w:r>
        <w:r>
          <w:rPr>
            <w:color w:val="1155CC"/>
            <w:u w:val="single"/>
          </w:rPr>
          <w:t>VER</w:t>
        </w:r>
        <w:r>
          <w:fldChar w:fldCharType="end"/>
        </w:r>
        <w:r>
          <w:t>]</w:t>
        </w:r>
      </w:ins>
    </w:p>
    <w:p w14:paraId="705DBC48" w14:textId="77777777" w:rsidR="009E41D2" w:rsidRDefault="009E41D2">
      <w:pPr>
        <w:spacing w:after="0"/>
        <w:jc w:val="both"/>
      </w:pPr>
    </w:p>
    <w:tbl>
      <w:tblPr>
        <w:tblStyle w:val="af7"/>
        <w:tblW w:w="903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660"/>
        <w:gridCol w:w="6379"/>
      </w:tblGrid>
      <w:tr w:rsidR="009E41D2" w14:paraId="2AA9E9FC" w14:textId="77777777">
        <w:tc>
          <w:tcPr>
            <w:tcW w:w="9039" w:type="dxa"/>
            <w:gridSpan w:val="2"/>
            <w:shd w:val="clear" w:color="auto" w:fill="5B9BD5"/>
          </w:tcPr>
          <w:p w14:paraId="570D0C9E" w14:textId="77777777" w:rsidR="009E41D2" w:rsidRDefault="006F4F4A">
            <w:pPr>
              <w:spacing w:after="0"/>
              <w:jc w:val="center"/>
            </w:pPr>
            <w:r>
              <w:rPr>
                <w:b/>
                <w:sz w:val="22"/>
                <w:szCs w:val="22"/>
              </w:rPr>
              <w:t>Imagen (fotografía, gráfica o ilustración)</w:t>
            </w:r>
          </w:p>
        </w:tc>
      </w:tr>
      <w:tr w:rsidR="009E41D2" w14:paraId="3521860B" w14:textId="77777777">
        <w:tc>
          <w:tcPr>
            <w:tcW w:w="2660" w:type="dxa"/>
          </w:tcPr>
          <w:p w14:paraId="53822131" w14:textId="77777777" w:rsidR="009E41D2" w:rsidRDefault="006F4F4A">
            <w:pPr>
              <w:spacing w:after="0"/>
            </w:pPr>
            <w:r>
              <w:rPr>
                <w:b/>
                <w:sz w:val="18"/>
                <w:szCs w:val="18"/>
              </w:rPr>
              <w:t>Código</w:t>
            </w:r>
          </w:p>
        </w:tc>
        <w:tc>
          <w:tcPr>
            <w:tcW w:w="6379" w:type="dxa"/>
          </w:tcPr>
          <w:p w14:paraId="42403AEE" w14:textId="77777777" w:rsidR="009E41D2" w:rsidRDefault="006F4F4A">
            <w:pPr>
              <w:spacing w:after="0"/>
            </w:pPr>
            <w:r>
              <w:rPr>
                <w:sz w:val="22"/>
                <w:szCs w:val="22"/>
              </w:rPr>
              <w:t>CS_11_08_IMG17</w:t>
            </w:r>
          </w:p>
        </w:tc>
      </w:tr>
      <w:tr w:rsidR="009E41D2" w14:paraId="4F08571A" w14:textId="77777777">
        <w:tc>
          <w:tcPr>
            <w:tcW w:w="2660" w:type="dxa"/>
          </w:tcPr>
          <w:p w14:paraId="622015B5" w14:textId="77777777" w:rsidR="009E41D2" w:rsidRDefault="006F4F4A">
            <w:pPr>
              <w:spacing w:after="0"/>
            </w:pPr>
            <w:r>
              <w:rPr>
                <w:b/>
                <w:sz w:val="18"/>
                <w:szCs w:val="18"/>
              </w:rPr>
              <w:t>Descripción</w:t>
            </w:r>
          </w:p>
        </w:tc>
        <w:tc>
          <w:tcPr>
            <w:tcW w:w="6379" w:type="dxa"/>
          </w:tcPr>
          <w:p w14:paraId="03EDA610" w14:textId="77777777" w:rsidR="009E41D2" w:rsidRDefault="006F4F4A">
            <w:pPr>
              <w:spacing w:after="0"/>
            </w:pPr>
            <w:r>
              <w:rPr>
                <w:sz w:val="22"/>
                <w:szCs w:val="22"/>
              </w:rPr>
              <w:t>Fotografía de un rito religioso de una tribu de África</w:t>
            </w:r>
          </w:p>
        </w:tc>
      </w:tr>
      <w:tr w:rsidR="009E41D2" w14:paraId="43A3643F" w14:textId="77777777">
        <w:tc>
          <w:tcPr>
            <w:tcW w:w="2660" w:type="dxa"/>
          </w:tcPr>
          <w:p w14:paraId="0E026F7E" w14:textId="77777777" w:rsidR="009E41D2" w:rsidRDefault="006F4F4A">
            <w:pPr>
              <w:spacing w:after="0"/>
            </w:pPr>
            <w:r>
              <w:rPr>
                <w:b/>
                <w:sz w:val="18"/>
                <w:szCs w:val="18"/>
              </w:rPr>
              <w:t xml:space="preserve">Código </w:t>
            </w:r>
            <w:proofErr w:type="spellStart"/>
            <w:r>
              <w:rPr>
                <w:b/>
                <w:sz w:val="18"/>
                <w:szCs w:val="18"/>
              </w:rPr>
              <w:t>Shutterstock</w:t>
            </w:r>
            <w:proofErr w:type="spellEnd"/>
            <w:r>
              <w:rPr>
                <w:b/>
                <w:sz w:val="18"/>
                <w:szCs w:val="18"/>
              </w:rPr>
              <w:t xml:space="preserve"> (o </w:t>
            </w:r>
            <w:proofErr w:type="spellStart"/>
            <w:r>
              <w:rPr>
                <w:b/>
                <w:sz w:val="18"/>
                <w:szCs w:val="18"/>
              </w:rPr>
              <w:t>URL</w:t>
            </w:r>
            <w:proofErr w:type="spellEnd"/>
            <w:r>
              <w:rPr>
                <w:b/>
                <w:sz w:val="18"/>
                <w:szCs w:val="18"/>
              </w:rPr>
              <w:t xml:space="preserve"> o la ruta en </w:t>
            </w:r>
            <w:proofErr w:type="spellStart"/>
            <w:r>
              <w:rPr>
                <w:b/>
                <w:sz w:val="18"/>
                <w:szCs w:val="18"/>
              </w:rPr>
              <w:t>AulaPlaneta</w:t>
            </w:r>
            <w:proofErr w:type="spellEnd"/>
            <w:r>
              <w:rPr>
                <w:b/>
                <w:sz w:val="18"/>
                <w:szCs w:val="18"/>
              </w:rPr>
              <w:t>)</w:t>
            </w:r>
          </w:p>
        </w:tc>
        <w:tc>
          <w:tcPr>
            <w:tcW w:w="6379" w:type="dxa"/>
          </w:tcPr>
          <w:p w14:paraId="0E7BEF98" w14:textId="77777777" w:rsidR="009E41D2" w:rsidRDefault="006F4F4A">
            <w:pPr>
              <w:tabs>
                <w:tab w:val="left" w:pos="493"/>
              </w:tabs>
              <w:spacing w:after="0"/>
            </w:pPr>
            <w:r>
              <w:rPr>
                <w:sz w:val="22"/>
                <w:szCs w:val="22"/>
              </w:rPr>
              <w:t>/BCRedir.aspx?URL=/encyclopedia/default.asp?idpack=9&amp;idpil=000I6J01&amp;ruta=Buscador</w:t>
            </w:r>
          </w:p>
        </w:tc>
      </w:tr>
      <w:tr w:rsidR="009E41D2" w14:paraId="7F811D41" w14:textId="77777777">
        <w:tc>
          <w:tcPr>
            <w:tcW w:w="2660" w:type="dxa"/>
          </w:tcPr>
          <w:p w14:paraId="6E49B068" w14:textId="77777777" w:rsidR="009E41D2" w:rsidRDefault="006F4F4A">
            <w:pPr>
              <w:spacing w:after="0"/>
            </w:pPr>
            <w:r>
              <w:rPr>
                <w:b/>
                <w:sz w:val="18"/>
                <w:szCs w:val="18"/>
              </w:rPr>
              <w:t>Pie de imagen</w:t>
            </w:r>
          </w:p>
        </w:tc>
        <w:tc>
          <w:tcPr>
            <w:tcW w:w="6379" w:type="dxa"/>
          </w:tcPr>
          <w:p w14:paraId="1C0178B9" w14:textId="77777777" w:rsidR="009E41D2" w:rsidRDefault="006F4F4A">
            <w:pPr>
              <w:spacing w:after="0"/>
              <w:jc w:val="both"/>
            </w:pPr>
            <w:r>
              <w:rPr>
                <w:sz w:val="22"/>
                <w:szCs w:val="22"/>
              </w:rPr>
              <w:t xml:space="preserve">Existen así varios </w:t>
            </w:r>
            <w:r>
              <w:rPr>
                <w:b/>
                <w:sz w:val="22"/>
                <w:szCs w:val="22"/>
              </w:rPr>
              <w:t xml:space="preserve">rasgos </w:t>
            </w:r>
            <w:r>
              <w:rPr>
                <w:sz w:val="22"/>
                <w:szCs w:val="22"/>
              </w:rPr>
              <w:t>que permiten</w:t>
            </w:r>
            <w:r>
              <w:rPr>
                <w:b/>
                <w:sz w:val="22"/>
                <w:szCs w:val="22"/>
              </w:rPr>
              <w:t xml:space="preserve"> </w:t>
            </w:r>
            <w:r>
              <w:rPr>
                <w:sz w:val="22"/>
                <w:szCs w:val="22"/>
              </w:rPr>
              <w:t>caracterizar la identidad de un grupo social</w:t>
            </w:r>
            <w:r>
              <w:rPr>
                <w:b/>
                <w:sz w:val="22"/>
                <w:szCs w:val="22"/>
              </w:rPr>
              <w:t>;</w:t>
            </w:r>
            <w:r>
              <w:rPr>
                <w:sz w:val="22"/>
                <w:szCs w:val="22"/>
              </w:rPr>
              <w:t xml:space="preserve"> sin embargo, los más importantes en el campo histórico han sido la </w:t>
            </w:r>
            <w:r>
              <w:rPr>
                <w:b/>
                <w:sz w:val="22"/>
                <w:szCs w:val="22"/>
              </w:rPr>
              <w:t>lengua</w:t>
            </w:r>
            <w:r>
              <w:rPr>
                <w:sz w:val="22"/>
                <w:szCs w:val="22"/>
              </w:rPr>
              <w:t xml:space="preserve">, la </w:t>
            </w:r>
            <w:r>
              <w:rPr>
                <w:b/>
                <w:sz w:val="22"/>
                <w:szCs w:val="22"/>
              </w:rPr>
              <w:t>religión</w:t>
            </w:r>
            <w:r>
              <w:rPr>
                <w:sz w:val="22"/>
                <w:szCs w:val="22"/>
              </w:rPr>
              <w:t xml:space="preserve"> y las </w:t>
            </w:r>
            <w:r>
              <w:rPr>
                <w:b/>
                <w:sz w:val="22"/>
                <w:szCs w:val="22"/>
              </w:rPr>
              <w:t>tradiciones</w:t>
            </w:r>
            <w:r>
              <w:rPr>
                <w:sz w:val="22"/>
                <w:szCs w:val="22"/>
              </w:rPr>
              <w:t>. La foto</w:t>
            </w:r>
            <w:r>
              <w:rPr>
                <w:sz w:val="22"/>
                <w:szCs w:val="22"/>
              </w:rPr>
              <w:t xml:space="preserve"> es un ejemplo de un acto ritual característico de las tribus africanas, en e</w:t>
            </w:r>
            <w:r>
              <w:rPr>
                <w:sz w:val="22"/>
                <w:szCs w:val="22"/>
              </w:rPr>
              <w:t>l que las personas usan ropas ceremoniales típicas de su propia religión.</w:t>
            </w:r>
          </w:p>
        </w:tc>
      </w:tr>
    </w:tbl>
    <w:p w14:paraId="174C54D4" w14:textId="77777777" w:rsidR="009E41D2" w:rsidRDefault="009E41D2">
      <w:pPr>
        <w:spacing w:after="0"/>
        <w:jc w:val="both"/>
      </w:pPr>
    </w:p>
    <w:p w14:paraId="665F1990" w14:textId="77777777" w:rsidR="009E41D2" w:rsidRDefault="009E41D2">
      <w:pPr>
        <w:spacing w:after="0"/>
        <w:jc w:val="both"/>
      </w:pPr>
    </w:p>
    <w:p w14:paraId="69648D44" w14:textId="77777777" w:rsidR="009E41D2" w:rsidRDefault="006F4F4A">
      <w:pPr>
        <w:spacing w:after="0"/>
        <w:jc w:val="both"/>
      </w:pPr>
      <w:r>
        <w:t xml:space="preserve">La presencia de </w:t>
      </w:r>
      <w:r>
        <w:rPr>
          <w:b/>
        </w:rPr>
        <w:t>concepciones del mundo</w:t>
      </w:r>
      <w:r>
        <w:t xml:space="preserve"> disímiles, en ocasiones, ha posibilitado el </w:t>
      </w:r>
      <w:r>
        <w:rPr>
          <w:b/>
        </w:rPr>
        <w:t>reconocimiento</w:t>
      </w:r>
      <w:r>
        <w:t xml:space="preserve"> de las mismas por parte de otros grupos sociales, en los que, a partir del respet</w:t>
      </w:r>
      <w:r>
        <w:t>o a la diferencia, se considera fundamental la igualdad de todos los seres humanos</w:t>
      </w:r>
      <w:proofErr w:type="gramStart"/>
      <w:r>
        <w:t>.</w:t>
      </w:r>
      <w:ins w:id="56" w:author="MI PC" w:date="2015-07-29T01:13:00Z">
        <w:r>
          <w:t>[</w:t>
        </w:r>
        <w:proofErr w:type="gramEnd"/>
        <w:r>
          <w:fldChar w:fldCharType="begin"/>
        </w:r>
        <w:r>
          <w:instrText>HYPERLINK "https://www.youtube.com/watch?v=G-P7C-h0oKM"</w:instrText>
        </w:r>
        <w:r>
          <w:fldChar w:fldCharType="separate"/>
        </w:r>
        <w:r>
          <w:rPr>
            <w:color w:val="1155CC"/>
            <w:u w:val="single"/>
          </w:rPr>
          <w:t>VER</w:t>
        </w:r>
        <w:r>
          <w:fldChar w:fldCharType="end"/>
        </w:r>
        <w:r>
          <w:t>]</w:t>
        </w:r>
      </w:ins>
      <w:r>
        <w:t xml:space="preserve"> </w:t>
      </w:r>
    </w:p>
    <w:p w14:paraId="518C4F61" w14:textId="77777777" w:rsidR="009E41D2" w:rsidRDefault="009E41D2">
      <w:pPr>
        <w:spacing w:after="0"/>
        <w:jc w:val="both"/>
      </w:pPr>
    </w:p>
    <w:p w14:paraId="0ECE28BD" w14:textId="77777777" w:rsidR="009E41D2" w:rsidRDefault="006F4F4A">
      <w:pPr>
        <w:spacing w:after="0"/>
        <w:jc w:val="both"/>
      </w:pPr>
      <w:r>
        <w:t xml:space="preserve">En algunas situaciones se han presentado </w:t>
      </w:r>
      <w:r>
        <w:rPr>
          <w:b/>
        </w:rPr>
        <w:t>conflictos culturales</w:t>
      </w:r>
      <w:r>
        <w:t xml:space="preserve"> generados por disensos en las formas de pens</w:t>
      </w:r>
      <w:r>
        <w:t xml:space="preserve">ar y concebir el mundo. </w:t>
      </w:r>
    </w:p>
    <w:p w14:paraId="15FD8EBD" w14:textId="77777777" w:rsidR="009E41D2" w:rsidRDefault="009E41D2">
      <w:pPr>
        <w:spacing w:after="0"/>
        <w:jc w:val="both"/>
      </w:pPr>
    </w:p>
    <w:p w14:paraId="3B59A55A" w14:textId="77777777" w:rsidR="009E41D2" w:rsidRDefault="006F4F4A">
      <w:pPr>
        <w:spacing w:after="0"/>
        <w:jc w:val="both"/>
      </w:pPr>
      <w:commentRangeStart w:id="57"/>
      <w:r>
        <w:t xml:space="preserve">Por ejemplo, en India y Pakistán, desde décadas atrás, existe un </w:t>
      </w:r>
      <w:r>
        <w:rPr>
          <w:b/>
        </w:rPr>
        <w:t>conflicto religioso</w:t>
      </w:r>
      <w:r>
        <w:t xml:space="preserve"> entre hindúes y musulmanes, que ha generado diversas  acciones violentas que han cobrado miles de vidas. </w:t>
      </w:r>
      <w:commentRangeEnd w:id="57"/>
      <w:r>
        <w:commentReference w:id="57"/>
      </w:r>
    </w:p>
    <w:p w14:paraId="79294C7A" w14:textId="77777777" w:rsidR="009E41D2" w:rsidRDefault="009E41D2">
      <w:pPr>
        <w:spacing w:after="0"/>
        <w:jc w:val="both"/>
      </w:pPr>
    </w:p>
    <w:tbl>
      <w:tblPr>
        <w:tblStyle w:val="af8"/>
        <w:tblW w:w="903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660"/>
        <w:gridCol w:w="6379"/>
      </w:tblGrid>
      <w:tr w:rsidR="009E41D2" w14:paraId="6B6C2939" w14:textId="77777777">
        <w:tc>
          <w:tcPr>
            <w:tcW w:w="9039" w:type="dxa"/>
            <w:gridSpan w:val="2"/>
            <w:shd w:val="clear" w:color="auto" w:fill="5B9BD5"/>
          </w:tcPr>
          <w:p w14:paraId="4067DBE8" w14:textId="77777777" w:rsidR="009E41D2" w:rsidRDefault="006F4F4A">
            <w:pPr>
              <w:spacing w:after="0"/>
              <w:jc w:val="center"/>
            </w:pPr>
            <w:r>
              <w:rPr>
                <w:b/>
                <w:sz w:val="22"/>
                <w:szCs w:val="22"/>
              </w:rPr>
              <w:t>Imagen (fotografía, gráfica o ilustración)</w:t>
            </w:r>
          </w:p>
        </w:tc>
      </w:tr>
      <w:tr w:rsidR="009E41D2" w14:paraId="6B9CCA67" w14:textId="77777777">
        <w:tc>
          <w:tcPr>
            <w:tcW w:w="2660" w:type="dxa"/>
          </w:tcPr>
          <w:p w14:paraId="2F7656A9" w14:textId="77777777" w:rsidR="009E41D2" w:rsidRDefault="006F4F4A">
            <w:pPr>
              <w:spacing w:after="0"/>
            </w:pPr>
            <w:r>
              <w:rPr>
                <w:b/>
                <w:sz w:val="18"/>
                <w:szCs w:val="18"/>
              </w:rPr>
              <w:t>Código</w:t>
            </w:r>
          </w:p>
        </w:tc>
        <w:tc>
          <w:tcPr>
            <w:tcW w:w="6379" w:type="dxa"/>
          </w:tcPr>
          <w:p w14:paraId="69E75B0C" w14:textId="77777777" w:rsidR="009E41D2" w:rsidRDefault="006F4F4A">
            <w:pPr>
              <w:spacing w:after="0"/>
            </w:pPr>
            <w:r>
              <w:rPr>
                <w:sz w:val="22"/>
                <w:szCs w:val="22"/>
              </w:rPr>
              <w:t>CS_11_08_IMG18</w:t>
            </w:r>
          </w:p>
        </w:tc>
      </w:tr>
      <w:tr w:rsidR="009E41D2" w14:paraId="403526ED" w14:textId="77777777">
        <w:tc>
          <w:tcPr>
            <w:tcW w:w="2660" w:type="dxa"/>
          </w:tcPr>
          <w:p w14:paraId="790DB299" w14:textId="77777777" w:rsidR="009E41D2" w:rsidRDefault="006F4F4A">
            <w:pPr>
              <w:spacing w:after="0"/>
            </w:pPr>
            <w:r>
              <w:rPr>
                <w:b/>
                <w:sz w:val="18"/>
                <w:szCs w:val="18"/>
              </w:rPr>
              <w:t>Descripción</w:t>
            </w:r>
          </w:p>
        </w:tc>
        <w:tc>
          <w:tcPr>
            <w:tcW w:w="6379" w:type="dxa"/>
          </w:tcPr>
          <w:p w14:paraId="1D89880D" w14:textId="77777777" w:rsidR="009E41D2" w:rsidRDefault="006F4F4A">
            <w:pPr>
              <w:spacing w:after="0"/>
            </w:pPr>
            <w:r>
              <w:rPr>
                <w:sz w:val="22"/>
                <w:szCs w:val="22"/>
              </w:rPr>
              <w:t>Grabado que muestra los primeros momentos de la esclavitud en las colonias americanas</w:t>
            </w:r>
          </w:p>
        </w:tc>
      </w:tr>
      <w:tr w:rsidR="009E41D2" w14:paraId="62B6BD82" w14:textId="77777777">
        <w:tc>
          <w:tcPr>
            <w:tcW w:w="2660" w:type="dxa"/>
          </w:tcPr>
          <w:p w14:paraId="52232185" w14:textId="77777777" w:rsidR="009E41D2" w:rsidRDefault="006F4F4A">
            <w:pPr>
              <w:spacing w:after="0"/>
            </w:pPr>
            <w:r>
              <w:rPr>
                <w:b/>
                <w:sz w:val="18"/>
                <w:szCs w:val="18"/>
              </w:rPr>
              <w:t xml:space="preserve">Código </w:t>
            </w:r>
            <w:proofErr w:type="spellStart"/>
            <w:r>
              <w:rPr>
                <w:b/>
                <w:sz w:val="18"/>
                <w:szCs w:val="18"/>
              </w:rPr>
              <w:t>Shutterstock</w:t>
            </w:r>
            <w:proofErr w:type="spellEnd"/>
            <w:r>
              <w:rPr>
                <w:b/>
                <w:sz w:val="18"/>
                <w:szCs w:val="18"/>
              </w:rPr>
              <w:t xml:space="preserve"> (o </w:t>
            </w:r>
            <w:proofErr w:type="spellStart"/>
            <w:r>
              <w:rPr>
                <w:b/>
                <w:sz w:val="18"/>
                <w:szCs w:val="18"/>
              </w:rPr>
              <w:t>URL</w:t>
            </w:r>
            <w:proofErr w:type="spellEnd"/>
            <w:r>
              <w:rPr>
                <w:b/>
                <w:sz w:val="18"/>
                <w:szCs w:val="18"/>
              </w:rPr>
              <w:t xml:space="preserve"> o la ruta en </w:t>
            </w:r>
            <w:proofErr w:type="spellStart"/>
            <w:r>
              <w:rPr>
                <w:b/>
                <w:sz w:val="18"/>
                <w:szCs w:val="18"/>
              </w:rPr>
              <w:t>AulaPlaneta</w:t>
            </w:r>
            <w:proofErr w:type="spellEnd"/>
            <w:r>
              <w:rPr>
                <w:b/>
                <w:sz w:val="18"/>
                <w:szCs w:val="18"/>
              </w:rPr>
              <w:t>)</w:t>
            </w:r>
          </w:p>
        </w:tc>
        <w:tc>
          <w:tcPr>
            <w:tcW w:w="6379" w:type="dxa"/>
          </w:tcPr>
          <w:p w14:paraId="28C9D9D6" w14:textId="77777777" w:rsidR="009E41D2" w:rsidRDefault="006F4F4A">
            <w:pPr>
              <w:spacing w:after="0"/>
              <w:jc w:val="both"/>
            </w:pPr>
            <w:r>
              <w:rPr>
                <w:sz w:val="22"/>
                <w:szCs w:val="22"/>
              </w:rPr>
              <w:t>242291371</w:t>
            </w:r>
            <w:r>
              <w:rPr>
                <w:sz w:val="22"/>
                <w:szCs w:val="22"/>
              </w:rPr>
              <w:t xml:space="preserve"> </w:t>
            </w:r>
          </w:p>
        </w:tc>
      </w:tr>
      <w:tr w:rsidR="009E41D2" w14:paraId="39C98E33" w14:textId="77777777">
        <w:tc>
          <w:tcPr>
            <w:tcW w:w="2660" w:type="dxa"/>
          </w:tcPr>
          <w:p w14:paraId="17910B1B" w14:textId="77777777" w:rsidR="009E41D2" w:rsidRDefault="006F4F4A">
            <w:pPr>
              <w:spacing w:after="0"/>
            </w:pPr>
            <w:r>
              <w:rPr>
                <w:b/>
                <w:sz w:val="18"/>
                <w:szCs w:val="18"/>
              </w:rPr>
              <w:t>Pie de imagen</w:t>
            </w:r>
          </w:p>
        </w:tc>
        <w:tc>
          <w:tcPr>
            <w:tcW w:w="6379" w:type="dxa"/>
          </w:tcPr>
          <w:p w14:paraId="3263CD59" w14:textId="77777777" w:rsidR="009E41D2" w:rsidRDefault="006F4F4A">
            <w:pPr>
              <w:spacing w:after="0"/>
              <w:jc w:val="both"/>
            </w:pPr>
            <w:commentRangeStart w:id="58"/>
            <w:r>
              <w:t xml:space="preserve">Una situación que produjo un conflicto cultural fue el </w:t>
            </w:r>
            <w:r>
              <w:rPr>
                <w:b/>
              </w:rPr>
              <w:t>proceso de colonización de América</w:t>
            </w:r>
            <w:r>
              <w:t xml:space="preserve">, en el que las creencias de los pueblos originarios fueron homogeneizadas de manera violenta, bajo los preceptos de las culturas  española, inglesa y portuguesa. </w:t>
            </w:r>
            <w:commentRangeEnd w:id="58"/>
            <w:r>
              <w:commentReference w:id="58"/>
            </w:r>
          </w:p>
        </w:tc>
      </w:tr>
    </w:tbl>
    <w:p w14:paraId="0460FD38" w14:textId="77777777" w:rsidR="009E41D2" w:rsidRDefault="009E41D2">
      <w:pPr>
        <w:spacing w:after="0"/>
      </w:pPr>
    </w:p>
    <w:tbl>
      <w:tblPr>
        <w:tblStyle w:val="af9"/>
        <w:tblW w:w="897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18"/>
        <w:gridCol w:w="6460"/>
      </w:tblGrid>
      <w:tr w:rsidR="009E41D2" w14:paraId="5F3B2076" w14:textId="77777777">
        <w:tc>
          <w:tcPr>
            <w:tcW w:w="8978" w:type="dxa"/>
            <w:gridSpan w:val="2"/>
            <w:shd w:val="clear" w:color="auto" w:fill="000000"/>
          </w:tcPr>
          <w:p w14:paraId="17DEF3C9" w14:textId="77777777" w:rsidR="009E41D2" w:rsidRDefault="006F4F4A">
            <w:pPr>
              <w:spacing w:after="0"/>
              <w:jc w:val="center"/>
            </w:pPr>
            <w:r>
              <w:rPr>
                <w:b/>
                <w:color w:val="FFFFFF"/>
                <w:sz w:val="22"/>
                <w:szCs w:val="22"/>
                <w:highlight w:val="black"/>
              </w:rPr>
              <w:t>Destacado</w:t>
            </w:r>
          </w:p>
        </w:tc>
      </w:tr>
      <w:tr w:rsidR="009E41D2" w14:paraId="08A61617" w14:textId="77777777">
        <w:tc>
          <w:tcPr>
            <w:tcW w:w="2518" w:type="dxa"/>
          </w:tcPr>
          <w:p w14:paraId="7A5942C7" w14:textId="77777777" w:rsidR="009E41D2" w:rsidRDefault="006F4F4A">
            <w:pPr>
              <w:spacing w:after="0"/>
            </w:pPr>
            <w:r>
              <w:rPr>
                <w:b/>
                <w:sz w:val="18"/>
                <w:szCs w:val="18"/>
              </w:rPr>
              <w:t>Título</w:t>
            </w:r>
          </w:p>
        </w:tc>
        <w:tc>
          <w:tcPr>
            <w:tcW w:w="6460" w:type="dxa"/>
          </w:tcPr>
          <w:p w14:paraId="4D63CC6B" w14:textId="77777777" w:rsidR="009E41D2" w:rsidRDefault="006F4F4A">
            <w:pPr>
              <w:spacing w:after="0"/>
              <w:jc w:val="center"/>
            </w:pPr>
            <w:r>
              <w:rPr>
                <w:b/>
                <w:sz w:val="18"/>
                <w:szCs w:val="18"/>
              </w:rPr>
              <w:t>La diversidad</w:t>
            </w:r>
          </w:p>
        </w:tc>
      </w:tr>
      <w:tr w:rsidR="009E41D2" w14:paraId="2D6D246B" w14:textId="77777777">
        <w:tc>
          <w:tcPr>
            <w:tcW w:w="2518" w:type="dxa"/>
          </w:tcPr>
          <w:p w14:paraId="66AA3570" w14:textId="77777777" w:rsidR="009E41D2" w:rsidRDefault="006F4F4A">
            <w:pPr>
              <w:spacing w:after="0"/>
            </w:pPr>
            <w:r>
              <w:rPr>
                <w:b/>
                <w:sz w:val="18"/>
                <w:szCs w:val="18"/>
              </w:rPr>
              <w:t>Contenido</w:t>
            </w:r>
          </w:p>
        </w:tc>
        <w:tc>
          <w:tcPr>
            <w:tcW w:w="6460" w:type="dxa"/>
          </w:tcPr>
          <w:p w14:paraId="2AD0F5A9" w14:textId="77777777" w:rsidR="009E41D2" w:rsidRDefault="006F4F4A">
            <w:pPr>
              <w:spacing w:after="0"/>
              <w:jc w:val="both"/>
            </w:pPr>
            <w:r>
              <w:rPr>
                <w:sz w:val="22"/>
                <w:szCs w:val="22"/>
              </w:rPr>
              <w:t xml:space="preserve">La diversidad cultural, su reconocimiento y protección, tienen un valor inmenso en las </w:t>
            </w:r>
            <w:r>
              <w:rPr>
                <w:b/>
                <w:sz w:val="22"/>
                <w:szCs w:val="22"/>
              </w:rPr>
              <w:t>sociedades democráticas</w:t>
            </w:r>
            <w:r>
              <w:rPr>
                <w:sz w:val="22"/>
                <w:szCs w:val="22"/>
              </w:rPr>
              <w:t xml:space="preserve"> y </w:t>
            </w:r>
            <w:r>
              <w:rPr>
                <w:b/>
                <w:sz w:val="22"/>
                <w:szCs w:val="22"/>
              </w:rPr>
              <w:t>pluralistas</w:t>
            </w:r>
            <w:r>
              <w:rPr>
                <w:sz w:val="22"/>
                <w:szCs w:val="22"/>
              </w:rPr>
              <w:t>. El respeto de la misma permite la existencia de creencias disímiles dentro de una misma sociedad. Para profundizar en este tema (</w:t>
            </w:r>
            <w:commentRangeStart w:id="59"/>
            <w:ins w:id="60" w:author="MI PC" w:date="2015-07-23T15:39:00Z">
              <w:r>
                <w:rPr>
                  <w:sz w:val="22"/>
                  <w:szCs w:val="22"/>
                </w:rPr>
                <w:t>VER</w:t>
              </w:r>
            </w:ins>
            <w:commentRangeEnd w:id="59"/>
            <w:r>
              <w:commentReference w:id="59"/>
            </w:r>
            <w:r>
              <w:rPr>
                <w:sz w:val="22"/>
                <w:szCs w:val="22"/>
              </w:rPr>
              <w:t>).</w:t>
            </w:r>
          </w:p>
        </w:tc>
      </w:tr>
    </w:tbl>
    <w:p w14:paraId="4F1AF669" w14:textId="77777777" w:rsidR="009E41D2" w:rsidRDefault="009E41D2">
      <w:pPr>
        <w:spacing w:after="0"/>
      </w:pPr>
    </w:p>
    <w:p w14:paraId="586BF64E" w14:textId="77777777" w:rsidR="009E41D2" w:rsidRDefault="009E41D2">
      <w:pPr>
        <w:spacing w:after="0"/>
      </w:pPr>
    </w:p>
    <w:tbl>
      <w:tblPr>
        <w:tblStyle w:val="afa"/>
        <w:tblW w:w="903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660"/>
        <w:gridCol w:w="6379"/>
      </w:tblGrid>
      <w:tr w:rsidR="009E41D2" w14:paraId="4542FC58" w14:textId="77777777">
        <w:tc>
          <w:tcPr>
            <w:tcW w:w="9039" w:type="dxa"/>
            <w:gridSpan w:val="2"/>
            <w:shd w:val="clear" w:color="auto" w:fill="5B9BD5"/>
          </w:tcPr>
          <w:p w14:paraId="40D4F836" w14:textId="77777777" w:rsidR="009E41D2" w:rsidRDefault="006F4F4A">
            <w:pPr>
              <w:spacing w:after="0"/>
              <w:jc w:val="center"/>
            </w:pPr>
            <w:r>
              <w:rPr>
                <w:b/>
                <w:sz w:val="22"/>
                <w:szCs w:val="22"/>
              </w:rPr>
              <w:t>Imagen (fotografía, gráfica o ilustración)</w:t>
            </w:r>
          </w:p>
        </w:tc>
      </w:tr>
      <w:tr w:rsidR="009E41D2" w14:paraId="1623FF67" w14:textId="77777777">
        <w:tc>
          <w:tcPr>
            <w:tcW w:w="2660" w:type="dxa"/>
          </w:tcPr>
          <w:p w14:paraId="35D795CF" w14:textId="77777777" w:rsidR="009E41D2" w:rsidRDefault="006F4F4A">
            <w:pPr>
              <w:spacing w:after="0"/>
            </w:pPr>
            <w:r>
              <w:rPr>
                <w:b/>
                <w:sz w:val="18"/>
                <w:szCs w:val="18"/>
              </w:rPr>
              <w:t>Código</w:t>
            </w:r>
          </w:p>
        </w:tc>
        <w:tc>
          <w:tcPr>
            <w:tcW w:w="6379" w:type="dxa"/>
          </w:tcPr>
          <w:p w14:paraId="2A9AF7DF" w14:textId="77777777" w:rsidR="009E41D2" w:rsidRDefault="006F4F4A">
            <w:pPr>
              <w:spacing w:after="0"/>
            </w:pPr>
            <w:r>
              <w:rPr>
                <w:sz w:val="22"/>
                <w:szCs w:val="22"/>
              </w:rPr>
              <w:t>CS_11_08_IMG06</w:t>
            </w:r>
          </w:p>
        </w:tc>
      </w:tr>
      <w:tr w:rsidR="009E41D2" w14:paraId="69A7A9B7" w14:textId="77777777">
        <w:tc>
          <w:tcPr>
            <w:tcW w:w="2660" w:type="dxa"/>
          </w:tcPr>
          <w:p w14:paraId="7E09E0A4" w14:textId="77777777" w:rsidR="009E41D2" w:rsidRDefault="006F4F4A">
            <w:pPr>
              <w:spacing w:after="0"/>
            </w:pPr>
            <w:r>
              <w:rPr>
                <w:b/>
                <w:sz w:val="18"/>
                <w:szCs w:val="18"/>
              </w:rPr>
              <w:t>Descripción</w:t>
            </w:r>
          </w:p>
        </w:tc>
        <w:tc>
          <w:tcPr>
            <w:tcW w:w="6379" w:type="dxa"/>
          </w:tcPr>
          <w:p w14:paraId="5BFBE5B1" w14:textId="77777777" w:rsidR="009E41D2" w:rsidRDefault="006F4F4A">
            <w:pPr>
              <w:spacing w:after="0"/>
            </w:pPr>
            <w:r>
              <w:rPr>
                <w:sz w:val="22"/>
                <w:szCs w:val="22"/>
              </w:rPr>
              <w:t>Fotografía de una mujer en el m</w:t>
            </w:r>
            <w:r>
              <w:rPr>
                <w:sz w:val="22"/>
                <w:szCs w:val="22"/>
              </w:rPr>
              <w:t>ercado al aire libre en Chichero, Perú, 2006</w:t>
            </w:r>
          </w:p>
        </w:tc>
      </w:tr>
      <w:tr w:rsidR="009E41D2" w14:paraId="5A49F3CF" w14:textId="77777777">
        <w:tc>
          <w:tcPr>
            <w:tcW w:w="2660" w:type="dxa"/>
          </w:tcPr>
          <w:p w14:paraId="6026B954" w14:textId="77777777" w:rsidR="009E41D2" w:rsidRDefault="006F4F4A">
            <w:pPr>
              <w:spacing w:after="0"/>
            </w:pPr>
            <w:r>
              <w:rPr>
                <w:b/>
                <w:sz w:val="18"/>
                <w:szCs w:val="18"/>
              </w:rPr>
              <w:t xml:space="preserve">Código </w:t>
            </w:r>
            <w:proofErr w:type="spellStart"/>
            <w:r>
              <w:rPr>
                <w:b/>
                <w:sz w:val="18"/>
                <w:szCs w:val="18"/>
              </w:rPr>
              <w:t>Shutterstock</w:t>
            </w:r>
            <w:proofErr w:type="spellEnd"/>
            <w:r>
              <w:rPr>
                <w:b/>
                <w:sz w:val="18"/>
                <w:szCs w:val="18"/>
              </w:rPr>
              <w:t xml:space="preserve"> (o </w:t>
            </w:r>
            <w:proofErr w:type="spellStart"/>
            <w:r>
              <w:rPr>
                <w:b/>
                <w:sz w:val="18"/>
                <w:szCs w:val="18"/>
              </w:rPr>
              <w:t>URL</w:t>
            </w:r>
            <w:proofErr w:type="spellEnd"/>
            <w:r>
              <w:rPr>
                <w:b/>
                <w:sz w:val="18"/>
                <w:szCs w:val="18"/>
              </w:rPr>
              <w:t xml:space="preserve"> o la ruta en </w:t>
            </w:r>
            <w:proofErr w:type="spellStart"/>
            <w:r>
              <w:rPr>
                <w:b/>
                <w:sz w:val="18"/>
                <w:szCs w:val="18"/>
              </w:rPr>
              <w:t>AulaPlaneta</w:t>
            </w:r>
            <w:proofErr w:type="spellEnd"/>
            <w:r>
              <w:rPr>
                <w:b/>
                <w:sz w:val="18"/>
                <w:szCs w:val="18"/>
              </w:rPr>
              <w:t>)</w:t>
            </w:r>
          </w:p>
        </w:tc>
        <w:tc>
          <w:tcPr>
            <w:tcW w:w="6379" w:type="dxa"/>
          </w:tcPr>
          <w:p w14:paraId="48A0C247" w14:textId="77777777" w:rsidR="009E41D2" w:rsidRDefault="006F4F4A">
            <w:pPr>
              <w:tabs>
                <w:tab w:val="left" w:pos="493"/>
              </w:tabs>
              <w:spacing w:after="0"/>
            </w:pPr>
            <w:r>
              <w:rPr>
                <w:sz w:val="22"/>
                <w:szCs w:val="22"/>
              </w:rPr>
              <w:t>246909823</w:t>
            </w:r>
          </w:p>
        </w:tc>
      </w:tr>
      <w:tr w:rsidR="009E41D2" w14:paraId="6D67A76C" w14:textId="77777777">
        <w:tc>
          <w:tcPr>
            <w:tcW w:w="2660" w:type="dxa"/>
          </w:tcPr>
          <w:p w14:paraId="621B3A1E" w14:textId="77777777" w:rsidR="009E41D2" w:rsidRDefault="006F4F4A">
            <w:pPr>
              <w:spacing w:after="0"/>
            </w:pPr>
            <w:r>
              <w:rPr>
                <w:b/>
                <w:sz w:val="18"/>
                <w:szCs w:val="18"/>
              </w:rPr>
              <w:t>Pie de imagen</w:t>
            </w:r>
          </w:p>
        </w:tc>
        <w:tc>
          <w:tcPr>
            <w:tcW w:w="6379" w:type="dxa"/>
          </w:tcPr>
          <w:p w14:paraId="49917CA5" w14:textId="77777777" w:rsidR="009E41D2" w:rsidRDefault="006F4F4A">
            <w:pPr>
              <w:spacing w:after="0"/>
              <w:jc w:val="both"/>
            </w:pPr>
            <w:r>
              <w:rPr>
                <w:sz w:val="22"/>
                <w:szCs w:val="22"/>
              </w:rPr>
              <w:t xml:space="preserve">La diversidad cultural de varios de los países latinoamericanos se refleja en la presencia de pueblos originarios que mantienen sus </w:t>
            </w:r>
            <w:r>
              <w:rPr>
                <w:sz w:val="22"/>
                <w:szCs w:val="22"/>
              </w:rPr>
              <w:t>costumbres, lengua y creencias. En la imagen, una mujer que trabaja en el mercado al aire libre de Chichero, en Perú</w:t>
            </w:r>
            <w:r>
              <w:rPr>
                <w:sz w:val="22"/>
                <w:szCs w:val="22"/>
              </w:rPr>
              <w:t>, que representa la prevalencia de las costumbres como el trabajo manual y el vestido.</w:t>
            </w:r>
          </w:p>
        </w:tc>
      </w:tr>
    </w:tbl>
    <w:p w14:paraId="3C8EC023" w14:textId="77777777" w:rsidR="009E41D2" w:rsidRDefault="009E41D2">
      <w:pPr>
        <w:spacing w:after="0"/>
      </w:pPr>
    </w:p>
    <w:tbl>
      <w:tblPr>
        <w:tblStyle w:val="afb"/>
        <w:tblW w:w="897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18"/>
        <w:gridCol w:w="6460"/>
      </w:tblGrid>
      <w:tr w:rsidR="009E41D2" w14:paraId="50478F30" w14:textId="77777777">
        <w:tc>
          <w:tcPr>
            <w:tcW w:w="8978" w:type="dxa"/>
            <w:gridSpan w:val="2"/>
            <w:shd w:val="clear" w:color="auto" w:fill="000000"/>
          </w:tcPr>
          <w:p w14:paraId="4B6DD9C1" w14:textId="77777777" w:rsidR="009E41D2" w:rsidRDefault="006F4F4A">
            <w:pPr>
              <w:spacing w:after="0"/>
              <w:jc w:val="center"/>
            </w:pPr>
            <w:r>
              <w:rPr>
                <w:b/>
                <w:color w:val="FFFFFF"/>
                <w:sz w:val="22"/>
                <w:szCs w:val="22"/>
              </w:rPr>
              <w:t>Destacado</w:t>
            </w:r>
          </w:p>
        </w:tc>
      </w:tr>
      <w:tr w:rsidR="009E41D2" w14:paraId="79F0B287" w14:textId="77777777">
        <w:tc>
          <w:tcPr>
            <w:tcW w:w="2518" w:type="dxa"/>
          </w:tcPr>
          <w:p w14:paraId="644D089D" w14:textId="77777777" w:rsidR="009E41D2" w:rsidRDefault="006F4F4A">
            <w:pPr>
              <w:spacing w:after="0"/>
            </w:pPr>
            <w:r>
              <w:rPr>
                <w:b/>
                <w:sz w:val="18"/>
                <w:szCs w:val="18"/>
              </w:rPr>
              <w:t>Título</w:t>
            </w:r>
          </w:p>
        </w:tc>
        <w:tc>
          <w:tcPr>
            <w:tcW w:w="6460" w:type="dxa"/>
          </w:tcPr>
          <w:p w14:paraId="7A50699D" w14:textId="77777777" w:rsidR="009E41D2" w:rsidRDefault="006F4F4A">
            <w:pPr>
              <w:spacing w:after="0"/>
              <w:jc w:val="center"/>
            </w:pPr>
            <w:r>
              <w:rPr>
                <w:b/>
                <w:sz w:val="18"/>
                <w:szCs w:val="18"/>
              </w:rPr>
              <w:t>Nuestra civilización</w:t>
            </w:r>
          </w:p>
        </w:tc>
      </w:tr>
      <w:tr w:rsidR="009E41D2" w14:paraId="140ADB97" w14:textId="77777777">
        <w:tc>
          <w:tcPr>
            <w:tcW w:w="2518" w:type="dxa"/>
          </w:tcPr>
          <w:p w14:paraId="21FDE70C" w14:textId="77777777" w:rsidR="009E41D2" w:rsidRDefault="006F4F4A">
            <w:pPr>
              <w:spacing w:after="0"/>
            </w:pPr>
            <w:r>
              <w:rPr>
                <w:b/>
                <w:sz w:val="18"/>
                <w:szCs w:val="18"/>
              </w:rPr>
              <w:t>Contenido</w:t>
            </w:r>
          </w:p>
        </w:tc>
        <w:tc>
          <w:tcPr>
            <w:tcW w:w="6460" w:type="dxa"/>
          </w:tcPr>
          <w:p w14:paraId="24957088" w14:textId="77777777" w:rsidR="009E41D2" w:rsidRDefault="006F4F4A">
            <w:pPr>
              <w:spacing w:after="0"/>
              <w:jc w:val="both"/>
            </w:pPr>
            <w:r>
              <w:rPr>
                <w:sz w:val="22"/>
                <w:szCs w:val="22"/>
              </w:rPr>
              <w:t xml:space="preserve">Nuestra cultura forma parte de la </w:t>
            </w:r>
            <w:r>
              <w:rPr>
                <w:b/>
                <w:sz w:val="22"/>
                <w:szCs w:val="22"/>
              </w:rPr>
              <w:t>civilización occidental</w:t>
            </w:r>
            <w:r>
              <w:rPr>
                <w:sz w:val="22"/>
                <w:szCs w:val="22"/>
              </w:rPr>
              <w:t xml:space="preserve">, fuertemente influida por los antiguos griegos y romanos. Aunque, en un principio, el término hacía referencia de manera específica al continente europeo, en la actualidad se utiliza para nombrar a </w:t>
            </w:r>
            <w:r>
              <w:rPr>
                <w:sz w:val="22"/>
                <w:szCs w:val="22"/>
              </w:rPr>
              <w:t xml:space="preserve">los países que han sido homogenizados por la globalización y aquellos que cuentan con la herencia de los principios judeocristianos. </w:t>
            </w:r>
          </w:p>
        </w:tc>
      </w:tr>
    </w:tbl>
    <w:p w14:paraId="7F96DC96" w14:textId="77777777" w:rsidR="009E41D2" w:rsidRDefault="009E41D2">
      <w:pPr>
        <w:spacing w:after="0"/>
        <w:jc w:val="both"/>
      </w:pPr>
    </w:p>
    <w:p w14:paraId="59995130" w14:textId="77777777" w:rsidR="009E41D2" w:rsidRDefault="009E41D2">
      <w:pPr>
        <w:spacing w:after="0"/>
        <w:jc w:val="both"/>
      </w:pPr>
    </w:p>
    <w:tbl>
      <w:tblPr>
        <w:tblStyle w:val="afc"/>
        <w:tblW w:w="9033"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18"/>
        <w:gridCol w:w="6515"/>
      </w:tblGrid>
      <w:tr w:rsidR="009E41D2" w14:paraId="67F4E202" w14:textId="77777777">
        <w:tc>
          <w:tcPr>
            <w:tcW w:w="9033" w:type="dxa"/>
            <w:gridSpan w:val="2"/>
            <w:shd w:val="clear" w:color="auto" w:fill="000000"/>
          </w:tcPr>
          <w:p w14:paraId="69CC9173" w14:textId="77777777" w:rsidR="009E41D2" w:rsidRDefault="006F4F4A">
            <w:pPr>
              <w:jc w:val="center"/>
            </w:pPr>
            <w:r>
              <w:rPr>
                <w:b/>
                <w:color w:val="FFFFFF"/>
                <w:sz w:val="22"/>
                <w:szCs w:val="22"/>
              </w:rPr>
              <w:t>Practica: recurso nuevo</w:t>
            </w:r>
          </w:p>
        </w:tc>
      </w:tr>
      <w:tr w:rsidR="009E41D2" w14:paraId="4C21BDA5" w14:textId="77777777">
        <w:tc>
          <w:tcPr>
            <w:tcW w:w="2518" w:type="dxa"/>
          </w:tcPr>
          <w:p w14:paraId="388F62E2" w14:textId="77777777" w:rsidR="009E41D2" w:rsidRDefault="006F4F4A">
            <w:r>
              <w:rPr>
                <w:b/>
                <w:sz w:val="18"/>
                <w:szCs w:val="18"/>
              </w:rPr>
              <w:t>Código</w:t>
            </w:r>
          </w:p>
        </w:tc>
        <w:tc>
          <w:tcPr>
            <w:tcW w:w="6515" w:type="dxa"/>
          </w:tcPr>
          <w:p w14:paraId="6FD1511D" w14:textId="77777777" w:rsidR="009E41D2" w:rsidRDefault="006F4F4A">
            <w:r>
              <w:rPr>
                <w:sz w:val="22"/>
                <w:szCs w:val="22"/>
              </w:rPr>
              <w:t>CS_11_08_CO_REC110</w:t>
            </w:r>
          </w:p>
        </w:tc>
      </w:tr>
      <w:tr w:rsidR="009E41D2" w14:paraId="162D5449" w14:textId="77777777">
        <w:tc>
          <w:tcPr>
            <w:tcW w:w="2518" w:type="dxa"/>
          </w:tcPr>
          <w:p w14:paraId="45754360" w14:textId="77777777" w:rsidR="009E41D2" w:rsidRDefault="006F4F4A">
            <w:r>
              <w:rPr>
                <w:b/>
                <w:sz w:val="18"/>
                <w:szCs w:val="18"/>
              </w:rPr>
              <w:t>Título</w:t>
            </w:r>
          </w:p>
        </w:tc>
        <w:tc>
          <w:tcPr>
            <w:tcW w:w="6515" w:type="dxa"/>
          </w:tcPr>
          <w:p w14:paraId="3EA68AF3" w14:textId="77777777" w:rsidR="009E41D2" w:rsidRDefault="006F4F4A">
            <w:pPr>
              <w:spacing w:after="0"/>
            </w:pPr>
            <w:r>
              <w:rPr>
                <w:b/>
                <w:sz w:val="22"/>
                <w:szCs w:val="22"/>
              </w:rPr>
              <w:t xml:space="preserve">Comprende formas de integración y segregación cultural  </w:t>
            </w:r>
          </w:p>
        </w:tc>
      </w:tr>
      <w:tr w:rsidR="009E41D2" w14:paraId="3E9F19EE" w14:textId="77777777">
        <w:tc>
          <w:tcPr>
            <w:tcW w:w="2518" w:type="dxa"/>
          </w:tcPr>
          <w:p w14:paraId="64073D59" w14:textId="77777777" w:rsidR="009E41D2" w:rsidRDefault="006F4F4A">
            <w:r>
              <w:rPr>
                <w:b/>
                <w:sz w:val="18"/>
                <w:szCs w:val="18"/>
              </w:rPr>
              <w:t>Descripción</w:t>
            </w:r>
          </w:p>
        </w:tc>
        <w:tc>
          <w:tcPr>
            <w:tcW w:w="6515" w:type="dxa"/>
          </w:tcPr>
          <w:p w14:paraId="04C96E74" w14:textId="77777777" w:rsidR="009E41D2" w:rsidRDefault="006F4F4A">
            <w:r>
              <w:rPr>
                <w:sz w:val="22"/>
                <w:szCs w:val="22"/>
              </w:rPr>
              <w:t xml:space="preserve">Actividad para reconocer las diferencias entre integración y segregación </w:t>
            </w:r>
            <w:commentRangeStart w:id="61"/>
            <w:commentRangeStart w:id="62"/>
            <w:r>
              <w:rPr>
                <w:sz w:val="22"/>
                <w:szCs w:val="22"/>
              </w:rPr>
              <w:t>cultural</w:t>
            </w:r>
            <w:commentRangeEnd w:id="61"/>
            <w:r>
              <w:commentReference w:id="61"/>
            </w:r>
            <w:commentRangeEnd w:id="62"/>
            <w:r>
              <w:commentReference w:id="62"/>
            </w:r>
            <w:r>
              <w:rPr>
                <w:sz w:val="22"/>
                <w:szCs w:val="22"/>
              </w:rPr>
              <w:t xml:space="preserve">. </w:t>
            </w:r>
          </w:p>
        </w:tc>
      </w:tr>
    </w:tbl>
    <w:p w14:paraId="78B2855E" w14:textId="77777777" w:rsidR="009E41D2" w:rsidRDefault="009E41D2">
      <w:pPr>
        <w:spacing w:after="0"/>
        <w:jc w:val="both"/>
      </w:pPr>
    </w:p>
    <w:p w14:paraId="73B3530B" w14:textId="77777777" w:rsidR="009E41D2" w:rsidRDefault="009E41D2">
      <w:pPr>
        <w:spacing w:after="0"/>
        <w:jc w:val="both"/>
      </w:pPr>
    </w:p>
    <w:p w14:paraId="4185BC6A" w14:textId="77777777" w:rsidR="009E41D2" w:rsidRDefault="009E41D2">
      <w:pPr>
        <w:spacing w:after="0"/>
      </w:pPr>
    </w:p>
    <w:p w14:paraId="429A0C3E" w14:textId="77777777" w:rsidR="009E41D2" w:rsidRDefault="006F4F4A">
      <w:pPr>
        <w:spacing w:after="0"/>
      </w:pPr>
      <w:bookmarkStart w:id="63" w:name="h.lnxbz9" w:colFirst="0" w:colLast="0"/>
      <w:bookmarkEnd w:id="63"/>
      <w:r>
        <w:rPr>
          <w:highlight w:val="yellow"/>
        </w:rPr>
        <w:t>[SECCIÓN 3]</w:t>
      </w:r>
      <w:r>
        <w:t xml:space="preserve"> </w:t>
      </w:r>
    </w:p>
    <w:p w14:paraId="2AD48948" w14:textId="77777777" w:rsidR="009E41D2" w:rsidRDefault="006F4F4A">
      <w:pPr>
        <w:keepNext/>
        <w:keepLines/>
        <w:spacing w:before="40" w:after="0" w:line="240" w:lineRule="auto"/>
      </w:pPr>
      <w:r>
        <w:rPr>
          <w:rFonts w:ascii="Calibri" w:eastAsia="Calibri" w:hAnsi="Calibri" w:cs="Calibri"/>
          <w:color w:val="44546A"/>
        </w:rPr>
        <w:t>2.2.2 La diversidad cultural en Colombia</w:t>
      </w:r>
    </w:p>
    <w:p w14:paraId="36A35211" w14:textId="77777777" w:rsidR="009E41D2" w:rsidRDefault="009E41D2">
      <w:pPr>
        <w:tabs>
          <w:tab w:val="right" w:pos="8498"/>
        </w:tabs>
        <w:spacing w:after="0"/>
      </w:pPr>
    </w:p>
    <w:p w14:paraId="329037E2" w14:textId="77777777" w:rsidR="009E41D2" w:rsidRDefault="006F4F4A">
      <w:pPr>
        <w:tabs>
          <w:tab w:val="right" w:pos="8498"/>
        </w:tabs>
        <w:spacing w:after="0"/>
        <w:jc w:val="both"/>
      </w:pPr>
      <w:r>
        <w:t xml:space="preserve">La diversidad cultural no se presenta solo entre países, también aparece al interior de ellos. Colombia no es la excepción: </w:t>
      </w:r>
      <w:r>
        <w:rPr>
          <w:b/>
        </w:rPr>
        <w:t>indígenas, afrodescendientes, mestizos, mulatos, gitanos</w:t>
      </w:r>
      <w:r>
        <w:t xml:space="preserve">, </w:t>
      </w:r>
      <w:r>
        <w:rPr>
          <w:b/>
        </w:rPr>
        <w:t>judíos, árabes,</w:t>
      </w:r>
      <w:r>
        <w:t xml:space="preserve"> entre otros, hacen parte de la sociedad colombiana y se ri</w:t>
      </w:r>
      <w:r>
        <w:t xml:space="preserve">gen por las mismas normas y principios. </w:t>
      </w:r>
      <w:ins w:id="64" w:author="MI PC" w:date="2015-07-16T20:45:00Z">
        <w:r>
          <w:t>[</w:t>
        </w:r>
        <w:r>
          <w:fldChar w:fldCharType="begin"/>
        </w:r>
        <w:r>
          <w:instrText>HYPERLINK "http://www.colombia.co/cultura/colombia-pais-de-diversidad-etnica.html"</w:instrText>
        </w:r>
        <w:r>
          <w:fldChar w:fldCharType="separate"/>
        </w:r>
        <w:r>
          <w:rPr>
            <w:color w:val="1155CC"/>
            <w:u w:val="single"/>
          </w:rPr>
          <w:t>VER</w:t>
        </w:r>
        <w:r>
          <w:fldChar w:fldCharType="end"/>
        </w:r>
        <w:r>
          <w:t>]</w:t>
        </w:r>
      </w:ins>
    </w:p>
    <w:p w14:paraId="61BCAD8B" w14:textId="77777777" w:rsidR="009E41D2" w:rsidRDefault="009E41D2">
      <w:pPr>
        <w:tabs>
          <w:tab w:val="right" w:pos="8498"/>
        </w:tabs>
        <w:spacing w:after="0"/>
      </w:pPr>
    </w:p>
    <w:p w14:paraId="1E5AA289" w14:textId="77777777" w:rsidR="009E41D2" w:rsidRDefault="006F4F4A">
      <w:pPr>
        <w:tabs>
          <w:tab w:val="right" w:pos="8498"/>
        </w:tabs>
        <w:spacing w:after="0"/>
        <w:jc w:val="both"/>
      </w:pPr>
      <w:r>
        <w:t xml:space="preserve">Un avance fundamental para el reconocimiento de la diversidad cultural en el país fue la </w:t>
      </w:r>
      <w:r>
        <w:rPr>
          <w:b/>
        </w:rPr>
        <w:t>Constitución Política de Colombia</w:t>
      </w:r>
      <w:r>
        <w:t xml:space="preserve">, creada en 1991 a través de un proceso de </w:t>
      </w:r>
      <w:r>
        <w:rPr>
          <w:b/>
        </w:rPr>
        <w:t>Asamblea Constituyente</w:t>
      </w:r>
      <w:r>
        <w:t>, que convocó a diversos sectores de la sociedad y promovió debates fundamentales para la participación política; por tal razón, se le conoce como la Constitución de los Derechos Humanos.</w:t>
      </w:r>
      <w:r>
        <w:rPr>
          <w:i/>
        </w:rPr>
        <w:t xml:space="preserve"> </w:t>
      </w:r>
    </w:p>
    <w:p w14:paraId="161A30F9" w14:textId="77777777" w:rsidR="009E41D2" w:rsidRDefault="009E41D2">
      <w:pPr>
        <w:tabs>
          <w:tab w:val="right" w:pos="8498"/>
        </w:tabs>
        <w:spacing w:after="0"/>
        <w:jc w:val="both"/>
      </w:pPr>
    </w:p>
    <w:p w14:paraId="05D573B6" w14:textId="77777777" w:rsidR="009E41D2" w:rsidRDefault="006F4F4A">
      <w:pPr>
        <w:tabs>
          <w:tab w:val="right" w:pos="8498"/>
        </w:tabs>
        <w:spacing w:after="0"/>
        <w:jc w:val="both"/>
      </w:pPr>
      <w:r>
        <w:t>L</w:t>
      </w:r>
      <w:r>
        <w:t>a Constitución de 1991 surgió en medio de debates y problemas de reconocimiento a  diversos grupos sociales, ya fueran de carácter étnico o político. Sectores campesinos, indígenas y trabajadores en general no se sentían reconocidos en el Estado, razón por</w:t>
      </w:r>
      <w:r>
        <w:t xml:space="preserve"> la cual propugnaron por la construcción de una legislación nueva, a la espera de reconocimiento cultural, social y político. </w:t>
      </w:r>
    </w:p>
    <w:p w14:paraId="68C4C9E2" w14:textId="77777777" w:rsidR="009E41D2" w:rsidRDefault="009E41D2">
      <w:pPr>
        <w:tabs>
          <w:tab w:val="right" w:pos="8498"/>
        </w:tabs>
        <w:spacing w:after="0"/>
        <w:jc w:val="both"/>
      </w:pPr>
    </w:p>
    <w:tbl>
      <w:tblPr>
        <w:tblStyle w:val="afd"/>
        <w:tblW w:w="929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93"/>
        <w:gridCol w:w="7197"/>
      </w:tblGrid>
      <w:tr w:rsidR="009E41D2" w14:paraId="6E0346A8" w14:textId="77777777">
        <w:tc>
          <w:tcPr>
            <w:tcW w:w="9290" w:type="dxa"/>
            <w:gridSpan w:val="2"/>
            <w:shd w:val="clear" w:color="auto" w:fill="5B9BD5"/>
          </w:tcPr>
          <w:p w14:paraId="6081C8DA" w14:textId="77777777" w:rsidR="009E41D2" w:rsidRDefault="006F4F4A">
            <w:pPr>
              <w:jc w:val="center"/>
            </w:pPr>
            <w:r>
              <w:rPr>
                <w:b/>
                <w:sz w:val="22"/>
                <w:szCs w:val="22"/>
              </w:rPr>
              <w:t>Imagen (fotografía, gráfica o ilustración)</w:t>
            </w:r>
          </w:p>
        </w:tc>
      </w:tr>
      <w:tr w:rsidR="009E41D2" w14:paraId="69CA4A1F" w14:textId="77777777">
        <w:tc>
          <w:tcPr>
            <w:tcW w:w="2093" w:type="dxa"/>
          </w:tcPr>
          <w:p w14:paraId="0EBA97B7" w14:textId="77777777" w:rsidR="009E41D2" w:rsidRDefault="006F4F4A">
            <w:r>
              <w:rPr>
                <w:b/>
                <w:sz w:val="18"/>
                <w:szCs w:val="18"/>
              </w:rPr>
              <w:t>Código</w:t>
            </w:r>
          </w:p>
        </w:tc>
        <w:tc>
          <w:tcPr>
            <w:tcW w:w="7197" w:type="dxa"/>
          </w:tcPr>
          <w:p w14:paraId="275B048D" w14:textId="77777777" w:rsidR="009E41D2" w:rsidRDefault="006F4F4A">
            <w:r>
              <w:rPr>
                <w:sz w:val="22"/>
                <w:szCs w:val="22"/>
              </w:rPr>
              <w:t>CS_10_08_ CO_IMG07</w:t>
            </w:r>
          </w:p>
        </w:tc>
      </w:tr>
      <w:tr w:rsidR="009E41D2" w14:paraId="7E1F72F2" w14:textId="77777777">
        <w:tc>
          <w:tcPr>
            <w:tcW w:w="2093" w:type="dxa"/>
          </w:tcPr>
          <w:p w14:paraId="108A6A3F" w14:textId="77777777" w:rsidR="009E41D2" w:rsidRDefault="006F4F4A">
            <w:r>
              <w:rPr>
                <w:b/>
                <w:sz w:val="18"/>
                <w:szCs w:val="18"/>
              </w:rPr>
              <w:t>Descripción</w:t>
            </w:r>
          </w:p>
        </w:tc>
        <w:tc>
          <w:tcPr>
            <w:tcW w:w="7197" w:type="dxa"/>
          </w:tcPr>
          <w:p w14:paraId="291AA457" w14:textId="77777777" w:rsidR="009E41D2" w:rsidRDefault="006F4F4A">
            <w:r>
              <w:rPr>
                <w:sz w:val="22"/>
                <w:szCs w:val="22"/>
              </w:rPr>
              <w:t xml:space="preserve">Fotografía de mujeres indígenas </w:t>
            </w:r>
            <w:proofErr w:type="spellStart"/>
            <w:r>
              <w:rPr>
                <w:sz w:val="22"/>
                <w:szCs w:val="22"/>
              </w:rPr>
              <w:t>wayúu</w:t>
            </w:r>
            <w:proofErr w:type="spellEnd"/>
            <w:r>
              <w:rPr>
                <w:sz w:val="22"/>
                <w:szCs w:val="22"/>
              </w:rPr>
              <w:t xml:space="preserve"> que venden y tejen mochilas típicas de su región</w:t>
            </w:r>
          </w:p>
        </w:tc>
      </w:tr>
      <w:tr w:rsidR="009E41D2" w14:paraId="67349466" w14:textId="77777777">
        <w:tc>
          <w:tcPr>
            <w:tcW w:w="2093" w:type="dxa"/>
          </w:tcPr>
          <w:p w14:paraId="1789A9D9" w14:textId="77777777" w:rsidR="009E41D2" w:rsidRDefault="006F4F4A">
            <w:r>
              <w:rPr>
                <w:b/>
                <w:sz w:val="18"/>
                <w:szCs w:val="18"/>
              </w:rPr>
              <w:t xml:space="preserve">Código </w:t>
            </w:r>
            <w:proofErr w:type="spellStart"/>
            <w:r>
              <w:rPr>
                <w:b/>
                <w:sz w:val="18"/>
                <w:szCs w:val="18"/>
              </w:rPr>
              <w:t>Shutterstock</w:t>
            </w:r>
            <w:proofErr w:type="spellEnd"/>
            <w:r>
              <w:rPr>
                <w:b/>
                <w:sz w:val="18"/>
                <w:szCs w:val="18"/>
              </w:rPr>
              <w:t xml:space="preserve"> (o </w:t>
            </w:r>
            <w:proofErr w:type="spellStart"/>
            <w:r>
              <w:rPr>
                <w:b/>
                <w:sz w:val="18"/>
                <w:szCs w:val="18"/>
              </w:rPr>
              <w:t>URL</w:t>
            </w:r>
            <w:proofErr w:type="spellEnd"/>
            <w:r>
              <w:rPr>
                <w:b/>
                <w:sz w:val="18"/>
                <w:szCs w:val="18"/>
              </w:rPr>
              <w:t xml:space="preserve"> o la ruta en </w:t>
            </w:r>
            <w:proofErr w:type="spellStart"/>
            <w:r>
              <w:rPr>
                <w:b/>
                <w:sz w:val="18"/>
                <w:szCs w:val="18"/>
              </w:rPr>
              <w:t>AulaPlaneta</w:t>
            </w:r>
            <w:proofErr w:type="spellEnd"/>
            <w:r>
              <w:rPr>
                <w:b/>
                <w:sz w:val="18"/>
                <w:szCs w:val="18"/>
              </w:rPr>
              <w:t>)</w:t>
            </w:r>
          </w:p>
        </w:tc>
        <w:tc>
          <w:tcPr>
            <w:tcW w:w="7197" w:type="dxa"/>
          </w:tcPr>
          <w:p w14:paraId="1745AE18" w14:textId="77777777" w:rsidR="009E41D2" w:rsidRDefault="006F4F4A">
            <w:r>
              <w:rPr>
                <w:sz w:val="22"/>
                <w:szCs w:val="22"/>
              </w:rPr>
              <w:t>http://commons.wikimedia.org/wiki/File:CAMELLON_Y_MOCHILAS.JPG</w:t>
            </w:r>
          </w:p>
        </w:tc>
      </w:tr>
      <w:tr w:rsidR="009E41D2" w14:paraId="2890F7DA" w14:textId="77777777">
        <w:tc>
          <w:tcPr>
            <w:tcW w:w="2093" w:type="dxa"/>
          </w:tcPr>
          <w:p w14:paraId="672E0A68" w14:textId="77777777" w:rsidR="009E41D2" w:rsidRDefault="006F4F4A">
            <w:r>
              <w:rPr>
                <w:b/>
                <w:sz w:val="18"/>
                <w:szCs w:val="18"/>
              </w:rPr>
              <w:t>Pie de imagen</w:t>
            </w:r>
          </w:p>
        </w:tc>
        <w:tc>
          <w:tcPr>
            <w:tcW w:w="7197" w:type="dxa"/>
          </w:tcPr>
          <w:p w14:paraId="6C52338F" w14:textId="77777777" w:rsidR="009E41D2" w:rsidRDefault="006F4F4A">
            <w:pPr>
              <w:jc w:val="both"/>
            </w:pPr>
            <w:r>
              <w:rPr>
                <w:sz w:val="22"/>
                <w:szCs w:val="22"/>
              </w:rPr>
              <w:t>El proceso de consolidación de los Es</w:t>
            </w:r>
            <w:r>
              <w:rPr>
                <w:sz w:val="22"/>
                <w:szCs w:val="22"/>
              </w:rPr>
              <w:t>tados nacionales es complejo, más aún en un pueblo tan diverso como el colombiano. La Constitución Política de 1991 buscó reconocer esta pluralidad, al generar una normatividad que diera  razón de las diferencias. La carta magna es explícita en reconocer y</w:t>
            </w:r>
            <w:r>
              <w:rPr>
                <w:sz w:val="22"/>
                <w:szCs w:val="22"/>
              </w:rPr>
              <w:t xml:space="preserve"> proteger la diversidad étnica del país.</w:t>
            </w:r>
          </w:p>
        </w:tc>
      </w:tr>
    </w:tbl>
    <w:p w14:paraId="5C812642" w14:textId="77777777" w:rsidR="009E41D2" w:rsidRDefault="009E41D2">
      <w:pPr>
        <w:tabs>
          <w:tab w:val="right" w:pos="8498"/>
        </w:tabs>
        <w:spacing w:after="0"/>
      </w:pPr>
    </w:p>
    <w:tbl>
      <w:tblPr>
        <w:tblStyle w:val="afe"/>
        <w:tblW w:w="897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18"/>
        <w:gridCol w:w="6460"/>
      </w:tblGrid>
      <w:tr w:rsidR="009E41D2" w14:paraId="28AF2E8E" w14:textId="77777777">
        <w:tc>
          <w:tcPr>
            <w:tcW w:w="8978" w:type="dxa"/>
            <w:gridSpan w:val="2"/>
            <w:shd w:val="clear" w:color="auto" w:fill="000000"/>
          </w:tcPr>
          <w:p w14:paraId="61A5976E" w14:textId="77777777" w:rsidR="009E41D2" w:rsidRDefault="006F4F4A">
            <w:pPr>
              <w:spacing w:after="0"/>
              <w:jc w:val="center"/>
            </w:pPr>
            <w:r>
              <w:rPr>
                <w:b/>
                <w:color w:val="FFFFFF"/>
                <w:sz w:val="22"/>
                <w:szCs w:val="22"/>
              </w:rPr>
              <w:t>Destacado</w:t>
            </w:r>
          </w:p>
        </w:tc>
      </w:tr>
      <w:tr w:rsidR="009E41D2" w14:paraId="71BEF185" w14:textId="77777777">
        <w:tc>
          <w:tcPr>
            <w:tcW w:w="2518" w:type="dxa"/>
          </w:tcPr>
          <w:p w14:paraId="6399BE06" w14:textId="77777777" w:rsidR="009E41D2" w:rsidRDefault="006F4F4A">
            <w:pPr>
              <w:spacing w:after="0"/>
            </w:pPr>
            <w:r>
              <w:rPr>
                <w:b/>
                <w:sz w:val="18"/>
                <w:szCs w:val="18"/>
              </w:rPr>
              <w:t>Título</w:t>
            </w:r>
          </w:p>
        </w:tc>
        <w:tc>
          <w:tcPr>
            <w:tcW w:w="6460" w:type="dxa"/>
          </w:tcPr>
          <w:p w14:paraId="1C1BCE1D" w14:textId="77777777" w:rsidR="009E41D2" w:rsidRDefault="006F4F4A">
            <w:pPr>
              <w:spacing w:after="0"/>
              <w:jc w:val="center"/>
            </w:pPr>
            <w:r>
              <w:rPr>
                <w:b/>
                <w:sz w:val="18"/>
                <w:szCs w:val="18"/>
              </w:rPr>
              <w:t>Composición étnica</w:t>
            </w:r>
          </w:p>
        </w:tc>
      </w:tr>
      <w:tr w:rsidR="009E41D2" w14:paraId="46AAB781" w14:textId="77777777">
        <w:tc>
          <w:tcPr>
            <w:tcW w:w="2518" w:type="dxa"/>
          </w:tcPr>
          <w:p w14:paraId="454463FE" w14:textId="77777777" w:rsidR="009E41D2" w:rsidRDefault="006F4F4A">
            <w:pPr>
              <w:spacing w:after="0"/>
            </w:pPr>
            <w:r>
              <w:rPr>
                <w:b/>
                <w:sz w:val="22"/>
                <w:szCs w:val="22"/>
              </w:rPr>
              <w:t>Contenido</w:t>
            </w:r>
          </w:p>
        </w:tc>
        <w:tc>
          <w:tcPr>
            <w:tcW w:w="6460" w:type="dxa"/>
          </w:tcPr>
          <w:p w14:paraId="6BBCD7AB" w14:textId="77777777" w:rsidR="009E41D2" w:rsidRDefault="006F4F4A">
            <w:pPr>
              <w:spacing w:after="0"/>
              <w:jc w:val="both"/>
            </w:pPr>
            <w:r>
              <w:rPr>
                <w:sz w:val="22"/>
                <w:szCs w:val="22"/>
              </w:rPr>
              <w:t xml:space="preserve">La </w:t>
            </w:r>
            <w:r>
              <w:rPr>
                <w:b/>
                <w:sz w:val="22"/>
                <w:szCs w:val="22"/>
              </w:rPr>
              <w:t>composición étnica</w:t>
            </w:r>
            <w:r>
              <w:rPr>
                <w:sz w:val="22"/>
                <w:szCs w:val="22"/>
              </w:rPr>
              <w:t xml:space="preserve"> colombiana es producto de la mezcla de tres grupos sociales principales: </w:t>
            </w:r>
            <w:r>
              <w:rPr>
                <w:b/>
                <w:sz w:val="22"/>
                <w:szCs w:val="22"/>
              </w:rPr>
              <w:t>africanos</w:t>
            </w:r>
            <w:r>
              <w:rPr>
                <w:sz w:val="22"/>
                <w:szCs w:val="22"/>
              </w:rPr>
              <w:t xml:space="preserve">, traídos como esclavos a América; </w:t>
            </w:r>
            <w:r>
              <w:rPr>
                <w:b/>
                <w:sz w:val="22"/>
                <w:szCs w:val="22"/>
              </w:rPr>
              <w:t>indígenas</w:t>
            </w:r>
            <w:r>
              <w:rPr>
                <w:sz w:val="22"/>
                <w:szCs w:val="22"/>
              </w:rPr>
              <w:t xml:space="preserve">, la población originaria del territorio americano; y </w:t>
            </w:r>
            <w:r>
              <w:rPr>
                <w:b/>
                <w:sz w:val="22"/>
                <w:szCs w:val="22"/>
              </w:rPr>
              <w:t xml:space="preserve">europeos, </w:t>
            </w:r>
            <w:r>
              <w:rPr>
                <w:sz w:val="22"/>
                <w:szCs w:val="22"/>
              </w:rPr>
              <w:t>especialmente</w:t>
            </w:r>
            <w:r>
              <w:rPr>
                <w:b/>
                <w:sz w:val="22"/>
                <w:szCs w:val="22"/>
              </w:rPr>
              <w:t xml:space="preserve"> españoles</w:t>
            </w:r>
            <w:r>
              <w:rPr>
                <w:sz w:val="22"/>
                <w:szCs w:val="22"/>
              </w:rPr>
              <w:t xml:space="preserve">, que llegaron a América como colonos. De igual modo, existen otros grupos minoritarios que han llegado al territorio nacional por medio de procesos migratorios más actuales, como </w:t>
            </w:r>
            <w:r>
              <w:rPr>
                <w:b/>
                <w:sz w:val="22"/>
                <w:szCs w:val="22"/>
              </w:rPr>
              <w:t xml:space="preserve">judíos, gitanos </w:t>
            </w:r>
            <w:r>
              <w:rPr>
                <w:sz w:val="22"/>
                <w:szCs w:val="22"/>
              </w:rPr>
              <w:t>y</w:t>
            </w:r>
            <w:r>
              <w:rPr>
                <w:b/>
                <w:sz w:val="22"/>
                <w:szCs w:val="22"/>
              </w:rPr>
              <w:t xml:space="preserve"> árabes.</w:t>
            </w:r>
          </w:p>
        </w:tc>
      </w:tr>
    </w:tbl>
    <w:p w14:paraId="1E4E976C" w14:textId="77777777" w:rsidR="009E41D2" w:rsidRDefault="009E41D2">
      <w:pPr>
        <w:spacing w:after="0"/>
      </w:pPr>
    </w:p>
    <w:p w14:paraId="4813CF9E" w14:textId="77777777" w:rsidR="009E41D2" w:rsidRDefault="009E41D2">
      <w:pPr>
        <w:spacing w:after="0"/>
      </w:pPr>
    </w:p>
    <w:p w14:paraId="3B10C1E1" w14:textId="77777777" w:rsidR="009E41D2" w:rsidRDefault="009E41D2">
      <w:pPr>
        <w:spacing w:after="0"/>
      </w:pPr>
    </w:p>
    <w:tbl>
      <w:tblPr>
        <w:tblStyle w:val="aff"/>
        <w:tblW w:w="9033"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18"/>
        <w:gridCol w:w="6515"/>
      </w:tblGrid>
      <w:tr w:rsidR="009E41D2" w14:paraId="2407009E" w14:textId="77777777">
        <w:tc>
          <w:tcPr>
            <w:tcW w:w="9033" w:type="dxa"/>
            <w:gridSpan w:val="2"/>
            <w:shd w:val="clear" w:color="auto" w:fill="000000"/>
          </w:tcPr>
          <w:p w14:paraId="0CEABAA5" w14:textId="77777777" w:rsidR="009E41D2" w:rsidRDefault="006F4F4A">
            <w:pPr>
              <w:jc w:val="center"/>
            </w:pPr>
            <w:r>
              <w:rPr>
                <w:b/>
                <w:color w:val="FFFFFF"/>
                <w:sz w:val="22"/>
                <w:szCs w:val="22"/>
              </w:rPr>
              <w:t>Practica: recurso nuevo</w:t>
            </w:r>
          </w:p>
        </w:tc>
      </w:tr>
      <w:tr w:rsidR="009E41D2" w14:paraId="3FD1D3EF" w14:textId="77777777">
        <w:tc>
          <w:tcPr>
            <w:tcW w:w="2518" w:type="dxa"/>
          </w:tcPr>
          <w:p w14:paraId="3BAF7B79" w14:textId="77777777" w:rsidR="009E41D2" w:rsidRDefault="006F4F4A">
            <w:r>
              <w:rPr>
                <w:b/>
                <w:sz w:val="18"/>
                <w:szCs w:val="18"/>
              </w:rPr>
              <w:t>Código</w:t>
            </w:r>
          </w:p>
        </w:tc>
        <w:tc>
          <w:tcPr>
            <w:tcW w:w="6515" w:type="dxa"/>
          </w:tcPr>
          <w:p w14:paraId="5620B523" w14:textId="77777777" w:rsidR="009E41D2" w:rsidRDefault="006F4F4A">
            <w:r>
              <w:rPr>
                <w:sz w:val="22"/>
                <w:szCs w:val="22"/>
              </w:rPr>
              <w:t>CS_11_08_CO_REC120</w:t>
            </w:r>
          </w:p>
        </w:tc>
      </w:tr>
      <w:tr w:rsidR="009E41D2" w14:paraId="07EBEC52" w14:textId="77777777">
        <w:tc>
          <w:tcPr>
            <w:tcW w:w="2518" w:type="dxa"/>
          </w:tcPr>
          <w:p w14:paraId="6FBC57F4" w14:textId="77777777" w:rsidR="009E41D2" w:rsidRDefault="006F4F4A">
            <w:r>
              <w:rPr>
                <w:b/>
                <w:sz w:val="18"/>
                <w:szCs w:val="18"/>
              </w:rPr>
              <w:t>Título</w:t>
            </w:r>
          </w:p>
        </w:tc>
        <w:tc>
          <w:tcPr>
            <w:tcW w:w="6515" w:type="dxa"/>
          </w:tcPr>
          <w:p w14:paraId="27872D91" w14:textId="77777777" w:rsidR="009E41D2" w:rsidRDefault="006F4F4A">
            <w:pPr>
              <w:spacing w:after="0"/>
            </w:pPr>
            <w:r>
              <w:rPr>
                <w:b/>
                <w:sz w:val="22"/>
                <w:szCs w:val="22"/>
              </w:rPr>
              <w:t xml:space="preserve">Comprende los elementos constitutivos de la diversidad en Colombia  </w:t>
            </w:r>
          </w:p>
        </w:tc>
      </w:tr>
      <w:tr w:rsidR="009E41D2" w14:paraId="6440D5DA" w14:textId="77777777">
        <w:tc>
          <w:tcPr>
            <w:tcW w:w="2518" w:type="dxa"/>
          </w:tcPr>
          <w:p w14:paraId="00D5B4B3" w14:textId="77777777" w:rsidR="009E41D2" w:rsidRDefault="006F4F4A">
            <w:r>
              <w:rPr>
                <w:b/>
                <w:sz w:val="18"/>
                <w:szCs w:val="18"/>
              </w:rPr>
              <w:t>Descripción</w:t>
            </w:r>
          </w:p>
        </w:tc>
        <w:tc>
          <w:tcPr>
            <w:tcW w:w="6515" w:type="dxa"/>
          </w:tcPr>
          <w:p w14:paraId="2181DF44" w14:textId="77777777" w:rsidR="009E41D2" w:rsidRDefault="006F4F4A">
            <w:r>
              <w:rPr>
                <w:sz w:val="22"/>
                <w:szCs w:val="22"/>
              </w:rPr>
              <w:t xml:space="preserve">Actividad para reconocer los aspectos que evidencian una nación </w:t>
            </w:r>
            <w:proofErr w:type="spellStart"/>
            <w:r>
              <w:rPr>
                <w:sz w:val="22"/>
                <w:szCs w:val="22"/>
              </w:rPr>
              <w:t>pluriétnica</w:t>
            </w:r>
            <w:proofErr w:type="spellEnd"/>
          </w:p>
          <w:p w14:paraId="0E5EFBF0" w14:textId="77777777" w:rsidR="009E41D2" w:rsidRDefault="006F4F4A">
            <w:ins w:id="65" w:author="MI PC" w:date="2015-07-21T10:59:00Z">
              <w:r>
                <w:rPr>
                  <w:sz w:val="22"/>
                  <w:szCs w:val="22"/>
                </w:rPr>
                <w:t>Se sugiere el siguiente video: //www.youtube.com/watch?v=BnVwgxBPQBg</w:t>
              </w:r>
            </w:ins>
          </w:p>
          <w:p w14:paraId="6CF3E90F" w14:textId="77777777" w:rsidR="009E41D2" w:rsidRDefault="006F4F4A">
            <w:ins w:id="66" w:author="MI PC" w:date="2015-07-21T10:59:00Z">
              <w:r>
                <w:rPr>
                  <w:sz w:val="22"/>
                  <w:szCs w:val="22"/>
                </w:rPr>
                <w:t>Us</w:t>
              </w:r>
              <w:r>
                <w:rPr>
                  <w:sz w:val="22"/>
                  <w:szCs w:val="22"/>
                </w:rPr>
                <w:t>ar un recurso F12</w:t>
              </w:r>
            </w:ins>
          </w:p>
        </w:tc>
      </w:tr>
    </w:tbl>
    <w:p w14:paraId="2658F5EC" w14:textId="77777777" w:rsidR="009E41D2" w:rsidRDefault="009E41D2">
      <w:pPr>
        <w:spacing w:after="0"/>
      </w:pPr>
    </w:p>
    <w:p w14:paraId="3DDF1D86" w14:textId="77777777" w:rsidR="009E41D2" w:rsidRDefault="009E41D2">
      <w:pPr>
        <w:spacing w:after="0"/>
      </w:pPr>
    </w:p>
    <w:p w14:paraId="337C7FC3" w14:textId="77777777" w:rsidR="009E41D2" w:rsidRDefault="006F4F4A">
      <w:pPr>
        <w:spacing w:after="0"/>
      </w:pPr>
      <w:bookmarkStart w:id="67" w:name="h.35nkun2" w:colFirst="0" w:colLast="0"/>
      <w:bookmarkEnd w:id="67"/>
      <w:r>
        <w:rPr>
          <w:highlight w:val="yellow"/>
        </w:rPr>
        <w:t>[SECCIÓN 3]</w:t>
      </w:r>
      <w:r>
        <w:t xml:space="preserve"> </w:t>
      </w:r>
    </w:p>
    <w:p w14:paraId="4A3E2CC3" w14:textId="77777777" w:rsidR="009E41D2" w:rsidRDefault="006F4F4A">
      <w:pPr>
        <w:keepNext/>
        <w:keepLines/>
        <w:spacing w:before="40" w:after="0" w:line="240" w:lineRule="auto"/>
      </w:pPr>
      <w:r>
        <w:rPr>
          <w:rFonts w:ascii="Calibri" w:eastAsia="Calibri" w:hAnsi="Calibri" w:cs="Calibri"/>
          <w:color w:val="44546A"/>
        </w:rPr>
        <w:t>2.2.3 La cultura de masas</w:t>
      </w:r>
    </w:p>
    <w:p w14:paraId="4E481546" w14:textId="77777777" w:rsidR="009E41D2" w:rsidRDefault="006F4F4A">
      <w:pPr>
        <w:widowControl w:val="0"/>
        <w:numPr>
          <w:ilvl w:val="0"/>
          <w:numId w:val="9"/>
        </w:numPr>
        <w:tabs>
          <w:tab w:val="left" w:pos="220"/>
          <w:tab w:val="left" w:pos="720"/>
        </w:tabs>
        <w:spacing w:after="0"/>
        <w:ind w:hanging="720"/>
      </w:pPr>
      <w:r>
        <w:rPr>
          <w:rFonts w:ascii="Arial" w:eastAsia="Arial" w:hAnsi="Arial" w:cs="Arial"/>
        </w:rPr>
        <w:tab/>
      </w:r>
      <w:r>
        <w:rPr>
          <w:rFonts w:ascii="Arial" w:eastAsia="Arial" w:hAnsi="Arial" w:cs="Arial"/>
        </w:rPr>
        <w:tab/>
      </w:r>
    </w:p>
    <w:p w14:paraId="3E64EF81" w14:textId="77777777" w:rsidR="009E41D2" w:rsidRDefault="006F4F4A">
      <w:pPr>
        <w:spacing w:after="0"/>
        <w:jc w:val="both"/>
      </w:pPr>
      <w:r>
        <w:t xml:space="preserve">La </w:t>
      </w:r>
      <w:r>
        <w:rPr>
          <w:b/>
        </w:rPr>
        <w:t>globalización</w:t>
      </w:r>
      <w:r>
        <w:t xml:space="preserve"> económica ha posibilitado la difusión de los valores propios de la sociedad occidental y de la sociedad de consumo a través de los medios de comunicación.  Así, se han logrado fabricar, a gran escala, estilos de vida, formas de pensar e ideales, a eso se </w:t>
      </w:r>
      <w:r>
        <w:t xml:space="preserve">le conoce como </w:t>
      </w:r>
      <w:r>
        <w:rPr>
          <w:b/>
        </w:rPr>
        <w:t>cultura de masas</w:t>
      </w:r>
      <w:r>
        <w:t>. Esta comenzó en los “felices años veinte” en Estados Unidos y se interrumpió con la Gran Depresión (década de 1930).</w:t>
      </w:r>
    </w:p>
    <w:p w14:paraId="4144EFDF" w14:textId="77777777" w:rsidR="009E41D2" w:rsidRDefault="009E41D2">
      <w:pPr>
        <w:spacing w:after="0"/>
      </w:pPr>
    </w:p>
    <w:tbl>
      <w:tblPr>
        <w:tblStyle w:val="aff0"/>
        <w:tblW w:w="897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18"/>
        <w:gridCol w:w="6460"/>
      </w:tblGrid>
      <w:tr w:rsidR="009E41D2" w14:paraId="4B1A5539" w14:textId="77777777">
        <w:tc>
          <w:tcPr>
            <w:tcW w:w="8978" w:type="dxa"/>
            <w:gridSpan w:val="2"/>
            <w:shd w:val="clear" w:color="auto" w:fill="000000"/>
          </w:tcPr>
          <w:p w14:paraId="0CB306D8" w14:textId="77777777" w:rsidR="009E41D2" w:rsidRDefault="006F4F4A">
            <w:pPr>
              <w:spacing w:after="0"/>
              <w:jc w:val="center"/>
            </w:pPr>
            <w:r>
              <w:rPr>
                <w:b/>
                <w:color w:val="FFFFFF"/>
                <w:sz w:val="22"/>
                <w:szCs w:val="22"/>
              </w:rPr>
              <w:t>Recuerda</w:t>
            </w:r>
          </w:p>
        </w:tc>
      </w:tr>
      <w:tr w:rsidR="009E41D2" w14:paraId="04C484EB" w14:textId="77777777">
        <w:tc>
          <w:tcPr>
            <w:tcW w:w="2518" w:type="dxa"/>
          </w:tcPr>
          <w:p w14:paraId="4C4453DB" w14:textId="77777777" w:rsidR="009E41D2" w:rsidRDefault="006F4F4A">
            <w:pPr>
              <w:spacing w:after="0"/>
            </w:pPr>
            <w:r>
              <w:rPr>
                <w:b/>
                <w:sz w:val="18"/>
                <w:szCs w:val="18"/>
              </w:rPr>
              <w:t>Contenido</w:t>
            </w:r>
          </w:p>
        </w:tc>
        <w:tc>
          <w:tcPr>
            <w:tcW w:w="6460" w:type="dxa"/>
          </w:tcPr>
          <w:p w14:paraId="7451E4D4" w14:textId="77777777" w:rsidR="009E41D2" w:rsidRDefault="006F4F4A">
            <w:pPr>
              <w:spacing w:after="0"/>
              <w:jc w:val="both"/>
            </w:pPr>
            <w:r>
              <w:rPr>
                <w:sz w:val="22"/>
                <w:szCs w:val="22"/>
              </w:rPr>
              <w:t>En los años que siguieron a la Segunda Guerra Mundial (1939-1945), se produjo una rec</w:t>
            </w:r>
            <w:r>
              <w:rPr>
                <w:sz w:val="22"/>
                <w:szCs w:val="22"/>
              </w:rPr>
              <w:t xml:space="preserve">uperación de la producción y un incremento de los sueldos. Esto hizo que el </w:t>
            </w:r>
            <w:r>
              <w:rPr>
                <w:b/>
                <w:sz w:val="22"/>
                <w:szCs w:val="22"/>
              </w:rPr>
              <w:t>consumo</w:t>
            </w:r>
            <w:r>
              <w:rPr>
                <w:sz w:val="22"/>
                <w:szCs w:val="22"/>
              </w:rPr>
              <w:t xml:space="preserve"> aumentara de una forma nunca antes vista. La </w:t>
            </w:r>
            <w:r>
              <w:rPr>
                <w:b/>
                <w:sz w:val="22"/>
                <w:szCs w:val="22"/>
              </w:rPr>
              <w:t>crisis económica</w:t>
            </w:r>
            <w:r>
              <w:rPr>
                <w:sz w:val="22"/>
                <w:szCs w:val="22"/>
              </w:rPr>
              <w:t xml:space="preserve"> de la década de 1970 llevó a los publicistas a buscar nuevas formas de promover el consumo, con lo que se intr</w:t>
            </w:r>
            <w:r>
              <w:rPr>
                <w:sz w:val="22"/>
                <w:szCs w:val="22"/>
              </w:rPr>
              <w:t>odujo la idea de “</w:t>
            </w:r>
            <w:r>
              <w:rPr>
                <w:b/>
                <w:sz w:val="22"/>
                <w:szCs w:val="22"/>
              </w:rPr>
              <w:t>necesidad</w:t>
            </w:r>
            <w:r>
              <w:rPr>
                <w:sz w:val="22"/>
                <w:szCs w:val="22"/>
              </w:rPr>
              <w:t xml:space="preserve">”. </w:t>
            </w:r>
          </w:p>
        </w:tc>
      </w:tr>
    </w:tbl>
    <w:p w14:paraId="022BCE11" w14:textId="77777777" w:rsidR="009E41D2" w:rsidRDefault="009E41D2">
      <w:pPr>
        <w:spacing w:after="0"/>
      </w:pPr>
    </w:p>
    <w:p w14:paraId="658D1979" w14:textId="77777777" w:rsidR="009E41D2" w:rsidRDefault="006F4F4A">
      <w:pPr>
        <w:spacing w:after="0"/>
        <w:jc w:val="both"/>
      </w:pPr>
      <w:r>
        <w:t xml:space="preserve">Una vez introducida la idea de </w:t>
      </w:r>
      <w:r>
        <w:rPr>
          <w:b/>
        </w:rPr>
        <w:t>necesidad</w:t>
      </w:r>
      <w:r>
        <w:t xml:space="preserve">, directamente relacionada con el consumo de productos, la </w:t>
      </w:r>
      <w:r>
        <w:rPr>
          <w:b/>
        </w:rPr>
        <w:t>industria cultural</w:t>
      </w:r>
      <w:r>
        <w:t xml:space="preserve"> se proyectó bajo diversos escenarios. En las tres siguientes décadas, Hollywood abre sus puertas a la pro</w:t>
      </w:r>
      <w:r>
        <w:t xml:space="preserve">ducción de películas que buscan llegar de forma masiva al mercado mundial; de igual forma, los medios de comunicación introducen las secciones de farándula, moda y entretenimiento.  </w:t>
      </w:r>
    </w:p>
    <w:p w14:paraId="711712BE" w14:textId="77777777" w:rsidR="009E41D2" w:rsidRDefault="009E41D2">
      <w:pPr>
        <w:spacing w:after="0"/>
        <w:jc w:val="both"/>
      </w:pPr>
    </w:p>
    <w:tbl>
      <w:tblPr>
        <w:tblStyle w:val="aff1"/>
        <w:tblW w:w="903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660"/>
        <w:gridCol w:w="6379"/>
      </w:tblGrid>
      <w:tr w:rsidR="009E41D2" w14:paraId="63249293" w14:textId="77777777">
        <w:tc>
          <w:tcPr>
            <w:tcW w:w="9039" w:type="dxa"/>
            <w:gridSpan w:val="2"/>
            <w:shd w:val="clear" w:color="auto" w:fill="5B9BD5"/>
          </w:tcPr>
          <w:p w14:paraId="1D37076D" w14:textId="77777777" w:rsidR="009E41D2" w:rsidRDefault="006F4F4A">
            <w:pPr>
              <w:spacing w:after="0"/>
              <w:jc w:val="center"/>
            </w:pPr>
            <w:r>
              <w:rPr>
                <w:b/>
                <w:sz w:val="22"/>
                <w:szCs w:val="22"/>
              </w:rPr>
              <w:t>Imagen (fotografía, gráfica o ilustración)</w:t>
            </w:r>
          </w:p>
        </w:tc>
      </w:tr>
      <w:tr w:rsidR="009E41D2" w14:paraId="0745B3EB" w14:textId="77777777">
        <w:tc>
          <w:tcPr>
            <w:tcW w:w="2660" w:type="dxa"/>
          </w:tcPr>
          <w:p w14:paraId="0D17F12A" w14:textId="77777777" w:rsidR="009E41D2" w:rsidRDefault="006F4F4A">
            <w:pPr>
              <w:spacing w:after="0"/>
            </w:pPr>
            <w:r>
              <w:rPr>
                <w:b/>
                <w:sz w:val="18"/>
                <w:szCs w:val="18"/>
              </w:rPr>
              <w:t>Código</w:t>
            </w:r>
          </w:p>
        </w:tc>
        <w:tc>
          <w:tcPr>
            <w:tcW w:w="6379" w:type="dxa"/>
          </w:tcPr>
          <w:p w14:paraId="6A8B90FA" w14:textId="77777777" w:rsidR="009E41D2" w:rsidRDefault="006F4F4A">
            <w:pPr>
              <w:spacing w:after="0"/>
            </w:pPr>
            <w:r>
              <w:rPr>
                <w:sz w:val="22"/>
                <w:szCs w:val="22"/>
              </w:rPr>
              <w:t>CS_11_08_IMG19</w:t>
            </w:r>
          </w:p>
        </w:tc>
      </w:tr>
      <w:tr w:rsidR="009E41D2" w14:paraId="06F4EB04" w14:textId="77777777">
        <w:tc>
          <w:tcPr>
            <w:tcW w:w="2660" w:type="dxa"/>
          </w:tcPr>
          <w:p w14:paraId="181403D5" w14:textId="77777777" w:rsidR="009E41D2" w:rsidRDefault="006F4F4A">
            <w:pPr>
              <w:spacing w:after="0"/>
            </w:pPr>
            <w:r>
              <w:rPr>
                <w:b/>
                <w:sz w:val="18"/>
                <w:szCs w:val="18"/>
              </w:rPr>
              <w:t>Descripción</w:t>
            </w:r>
          </w:p>
        </w:tc>
        <w:tc>
          <w:tcPr>
            <w:tcW w:w="6379" w:type="dxa"/>
          </w:tcPr>
          <w:p w14:paraId="52E3C477" w14:textId="77777777" w:rsidR="009E41D2" w:rsidRDefault="006F4F4A">
            <w:pPr>
              <w:spacing w:after="0"/>
            </w:pPr>
            <w:commentRangeStart w:id="68"/>
            <w:r>
              <w:rPr>
                <w:sz w:val="22"/>
                <w:szCs w:val="22"/>
              </w:rPr>
              <w:t>Fotografía</w:t>
            </w:r>
            <w:commentRangeEnd w:id="68"/>
            <w:r w:rsidR="00C104C6">
              <w:rPr>
                <w:rStyle w:val="Refdecomentario"/>
              </w:rPr>
              <w:commentReference w:id="68"/>
            </w:r>
            <w:r>
              <w:rPr>
                <w:sz w:val="22"/>
                <w:szCs w:val="22"/>
              </w:rPr>
              <w:t xml:space="preserve"> de un taxi en la ciudad de Nueva York. </w:t>
            </w:r>
          </w:p>
        </w:tc>
      </w:tr>
      <w:tr w:rsidR="009E41D2" w14:paraId="27CAF086" w14:textId="77777777">
        <w:tc>
          <w:tcPr>
            <w:tcW w:w="2660" w:type="dxa"/>
          </w:tcPr>
          <w:p w14:paraId="7CE8AD80" w14:textId="77777777" w:rsidR="009E41D2" w:rsidRDefault="006F4F4A">
            <w:pPr>
              <w:spacing w:after="0"/>
            </w:pPr>
            <w:r>
              <w:rPr>
                <w:b/>
                <w:sz w:val="18"/>
                <w:szCs w:val="18"/>
              </w:rPr>
              <w:t xml:space="preserve">Código </w:t>
            </w:r>
            <w:proofErr w:type="spellStart"/>
            <w:r>
              <w:rPr>
                <w:b/>
                <w:sz w:val="18"/>
                <w:szCs w:val="18"/>
              </w:rPr>
              <w:t>Shutterstock</w:t>
            </w:r>
            <w:proofErr w:type="spellEnd"/>
            <w:r>
              <w:rPr>
                <w:b/>
                <w:sz w:val="18"/>
                <w:szCs w:val="18"/>
              </w:rPr>
              <w:t xml:space="preserve"> (o </w:t>
            </w:r>
            <w:proofErr w:type="spellStart"/>
            <w:r>
              <w:rPr>
                <w:b/>
                <w:sz w:val="18"/>
                <w:szCs w:val="18"/>
              </w:rPr>
              <w:t>URL</w:t>
            </w:r>
            <w:proofErr w:type="spellEnd"/>
            <w:r>
              <w:rPr>
                <w:b/>
                <w:sz w:val="18"/>
                <w:szCs w:val="18"/>
              </w:rPr>
              <w:t xml:space="preserve"> o la ruta en </w:t>
            </w:r>
            <w:proofErr w:type="spellStart"/>
            <w:r>
              <w:rPr>
                <w:b/>
                <w:sz w:val="18"/>
                <w:szCs w:val="18"/>
              </w:rPr>
              <w:t>AulaPlaneta</w:t>
            </w:r>
            <w:proofErr w:type="spellEnd"/>
            <w:r>
              <w:rPr>
                <w:b/>
                <w:sz w:val="18"/>
                <w:szCs w:val="18"/>
              </w:rPr>
              <w:t>)</w:t>
            </w:r>
          </w:p>
        </w:tc>
        <w:tc>
          <w:tcPr>
            <w:tcW w:w="6379" w:type="dxa"/>
          </w:tcPr>
          <w:p w14:paraId="0554F86C" w14:textId="77777777" w:rsidR="009E41D2" w:rsidRDefault="006F4F4A">
            <w:pPr>
              <w:tabs>
                <w:tab w:val="left" w:pos="493"/>
              </w:tabs>
              <w:spacing w:after="0"/>
            </w:pPr>
            <w:r>
              <w:rPr>
                <w:sz w:val="22"/>
                <w:szCs w:val="22"/>
              </w:rPr>
              <w:t>223101526</w:t>
            </w:r>
          </w:p>
        </w:tc>
      </w:tr>
      <w:tr w:rsidR="009E41D2" w14:paraId="1C79B595" w14:textId="77777777">
        <w:tc>
          <w:tcPr>
            <w:tcW w:w="2660" w:type="dxa"/>
          </w:tcPr>
          <w:p w14:paraId="2F79FB61" w14:textId="77777777" w:rsidR="009E41D2" w:rsidRDefault="006F4F4A">
            <w:pPr>
              <w:spacing w:after="0"/>
            </w:pPr>
            <w:r>
              <w:rPr>
                <w:b/>
                <w:sz w:val="18"/>
                <w:szCs w:val="18"/>
              </w:rPr>
              <w:t>Pie de imagen</w:t>
            </w:r>
          </w:p>
        </w:tc>
        <w:tc>
          <w:tcPr>
            <w:tcW w:w="6379" w:type="dxa"/>
          </w:tcPr>
          <w:p w14:paraId="75AD82A4" w14:textId="77777777" w:rsidR="009E41D2" w:rsidRDefault="006F4F4A">
            <w:pPr>
              <w:spacing w:after="0"/>
              <w:jc w:val="both"/>
            </w:pPr>
            <w:r>
              <w:t>La industria de Hollywood se caracterizó por difundir el estilo de vida estadounidense (</w:t>
            </w:r>
            <w:r>
              <w:rPr>
                <w:i/>
              </w:rPr>
              <w:t xml:space="preserve">American </w:t>
            </w:r>
            <w:proofErr w:type="spellStart"/>
            <w:r>
              <w:rPr>
                <w:i/>
              </w:rPr>
              <w:t>Way</w:t>
            </w:r>
            <w:proofErr w:type="spellEnd"/>
            <w:r>
              <w:rPr>
                <w:i/>
              </w:rPr>
              <w:t xml:space="preserve"> </w:t>
            </w:r>
            <w:proofErr w:type="spellStart"/>
            <w:r>
              <w:rPr>
                <w:i/>
              </w:rPr>
              <w:t>Life</w:t>
            </w:r>
            <w:proofErr w:type="spellEnd"/>
            <w:r>
              <w:rPr>
                <w:i/>
              </w:rPr>
              <w:t xml:space="preserve">) </w:t>
            </w:r>
            <w:r>
              <w:t>y proyectar</w:t>
            </w:r>
            <w:r>
              <w:rPr>
                <w:i/>
              </w:rPr>
              <w:t xml:space="preserve"> </w:t>
            </w:r>
            <w:r>
              <w:t xml:space="preserve">valores comunes que favorecieron la </w:t>
            </w:r>
            <w:r>
              <w:rPr>
                <w:b/>
              </w:rPr>
              <w:t>homogenización cultural</w:t>
            </w:r>
            <w:r>
              <w:t xml:space="preserve">. Tal forma de extender una única forma de ser ha provocado en diversas ocasiones </w:t>
            </w:r>
            <w:r>
              <w:rPr>
                <w:b/>
              </w:rPr>
              <w:t>conflictos culturales</w:t>
            </w:r>
            <w:r>
              <w:t>. La opción ideal sería adoptar los aspectos positivos de la cultura de masas, per</w:t>
            </w:r>
            <w:r>
              <w:t>o sin perder las raíces culturales de cada lugar.</w:t>
            </w:r>
          </w:p>
        </w:tc>
      </w:tr>
    </w:tbl>
    <w:p w14:paraId="0437CD1B" w14:textId="77777777" w:rsidR="009E41D2" w:rsidRDefault="009E41D2">
      <w:pPr>
        <w:spacing w:after="0"/>
        <w:jc w:val="both"/>
      </w:pPr>
    </w:p>
    <w:tbl>
      <w:tblPr>
        <w:tblStyle w:val="aff2"/>
        <w:tblW w:w="897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18"/>
        <w:gridCol w:w="6460"/>
      </w:tblGrid>
      <w:tr w:rsidR="009E41D2" w14:paraId="5FE14F03" w14:textId="77777777">
        <w:tc>
          <w:tcPr>
            <w:tcW w:w="8978" w:type="dxa"/>
            <w:gridSpan w:val="2"/>
            <w:shd w:val="clear" w:color="auto" w:fill="000000"/>
          </w:tcPr>
          <w:p w14:paraId="6BC42C38" w14:textId="77777777" w:rsidR="009E41D2" w:rsidRDefault="006F4F4A">
            <w:pPr>
              <w:spacing w:after="0"/>
              <w:jc w:val="center"/>
            </w:pPr>
            <w:r>
              <w:rPr>
                <w:b/>
                <w:color w:val="FFFFFF"/>
                <w:sz w:val="22"/>
                <w:szCs w:val="22"/>
              </w:rPr>
              <w:t>Destacado</w:t>
            </w:r>
          </w:p>
        </w:tc>
      </w:tr>
      <w:tr w:rsidR="009E41D2" w14:paraId="56EA98C7" w14:textId="77777777">
        <w:tc>
          <w:tcPr>
            <w:tcW w:w="2518" w:type="dxa"/>
          </w:tcPr>
          <w:p w14:paraId="61A10ADE" w14:textId="77777777" w:rsidR="009E41D2" w:rsidRDefault="006F4F4A">
            <w:pPr>
              <w:spacing w:after="0"/>
            </w:pPr>
            <w:r>
              <w:rPr>
                <w:b/>
                <w:sz w:val="18"/>
                <w:szCs w:val="18"/>
              </w:rPr>
              <w:t>Título</w:t>
            </w:r>
          </w:p>
        </w:tc>
        <w:tc>
          <w:tcPr>
            <w:tcW w:w="6460" w:type="dxa"/>
          </w:tcPr>
          <w:p w14:paraId="7A2ACC3F" w14:textId="77777777" w:rsidR="009E41D2" w:rsidRDefault="006F4F4A">
            <w:pPr>
              <w:widowControl w:val="0"/>
              <w:spacing w:after="0"/>
              <w:jc w:val="both"/>
            </w:pPr>
            <w:r>
              <w:t>La cultura de masas</w:t>
            </w:r>
          </w:p>
        </w:tc>
      </w:tr>
      <w:tr w:rsidR="009E41D2" w14:paraId="584558BE" w14:textId="77777777">
        <w:tc>
          <w:tcPr>
            <w:tcW w:w="2518" w:type="dxa"/>
          </w:tcPr>
          <w:p w14:paraId="00F3E8EE" w14:textId="77777777" w:rsidR="009E41D2" w:rsidRDefault="006F4F4A">
            <w:pPr>
              <w:spacing w:after="0"/>
            </w:pPr>
            <w:r>
              <w:rPr>
                <w:b/>
                <w:sz w:val="18"/>
                <w:szCs w:val="18"/>
              </w:rPr>
              <w:t>Contenido</w:t>
            </w:r>
          </w:p>
        </w:tc>
        <w:tc>
          <w:tcPr>
            <w:tcW w:w="6460" w:type="dxa"/>
          </w:tcPr>
          <w:p w14:paraId="283BB5C0" w14:textId="77777777" w:rsidR="009E41D2" w:rsidRDefault="006F4F4A">
            <w:pPr>
              <w:widowControl w:val="0"/>
              <w:spacing w:after="0"/>
              <w:jc w:val="both"/>
            </w:pPr>
            <w:r>
              <w:t xml:space="preserve">La sociedad de masas y la sociedad de consumo se relacionan  con la </w:t>
            </w:r>
            <w:r>
              <w:rPr>
                <w:b/>
              </w:rPr>
              <w:t>globalización económica</w:t>
            </w:r>
            <w:r>
              <w:t xml:space="preserve">, que ha contribuido a la difusión de los valores propios de la sociedad occidental a través de los </w:t>
            </w:r>
            <w:r>
              <w:rPr>
                <w:b/>
              </w:rPr>
              <w:t>medios de comunicació</w:t>
            </w:r>
            <w:r>
              <w:t xml:space="preserve">n. Esto ha dado lugar a un proceso de progresiva </w:t>
            </w:r>
            <w:r>
              <w:rPr>
                <w:b/>
              </w:rPr>
              <w:t>aculturación</w:t>
            </w:r>
            <w:r>
              <w:t xml:space="preserve"> mundial que impone los mismos comportamientos, valores y actitudes a trav</w:t>
            </w:r>
            <w:r>
              <w:t xml:space="preserve">és de medios como la televisión, el cine o </w:t>
            </w:r>
            <w:proofErr w:type="gramStart"/>
            <w:r>
              <w:t>la</w:t>
            </w:r>
            <w:proofErr w:type="gramEnd"/>
            <w:r>
              <w:t xml:space="preserve"> internet. Es lo que se conoce como cultura de masas.</w:t>
            </w:r>
          </w:p>
          <w:p w14:paraId="15B83E93" w14:textId="77777777" w:rsidR="009E41D2" w:rsidRDefault="009E41D2">
            <w:pPr>
              <w:spacing w:after="0"/>
              <w:jc w:val="both"/>
            </w:pPr>
          </w:p>
        </w:tc>
      </w:tr>
    </w:tbl>
    <w:p w14:paraId="776A5037" w14:textId="77777777" w:rsidR="009E41D2" w:rsidRDefault="009E41D2">
      <w:pPr>
        <w:spacing w:after="0"/>
        <w:jc w:val="both"/>
      </w:pPr>
    </w:p>
    <w:p w14:paraId="449458BF" w14:textId="77777777" w:rsidR="009E41D2" w:rsidRDefault="009E41D2">
      <w:pPr>
        <w:widowControl w:val="0"/>
        <w:spacing w:after="0"/>
        <w:jc w:val="both"/>
      </w:pPr>
    </w:p>
    <w:p w14:paraId="0A1D8084" w14:textId="77777777" w:rsidR="009E41D2" w:rsidRDefault="006F4F4A">
      <w:pPr>
        <w:widowControl w:val="0"/>
        <w:spacing w:after="0"/>
        <w:jc w:val="both"/>
      </w:pPr>
      <w:r>
        <w:t>Hoy los medios de comunicación han logrado posicionarse como un poder importante en la sociedad. Por medio de la generación de entretenimiento e información, así como del amplio acceso a buena parte de la población mundial, posibilitan la reproducción de u</w:t>
      </w:r>
      <w:r>
        <w:t>n conjunto de ideas y conductas que se posicionan como únicas. Esta situación evidencia que la cultura de masas tiende a la homogeneidad de gustos, pensamiento y acción.</w:t>
      </w:r>
      <w:ins w:id="69" w:author="MI PC" w:date="2015-07-16T20:49:00Z">
        <w:r>
          <w:t xml:space="preserve"> [</w:t>
        </w:r>
        <w:commentRangeStart w:id="70"/>
        <w:r>
          <w:fldChar w:fldCharType="begin"/>
        </w:r>
        <w:r>
          <w:instrText>HYPERLINK "http://aulaplaneta.planetasaber.com/aulasaberha/ficha.aspx?ficha=10596"</w:instrText>
        </w:r>
        <w:r>
          <w:fldChar w:fldCharType="separate"/>
        </w:r>
        <w:r>
          <w:rPr>
            <w:color w:val="1155CC"/>
            <w:u w:val="single"/>
          </w:rPr>
          <w:t>VER</w:t>
        </w:r>
        <w:r>
          <w:fldChar w:fldCharType="end"/>
        </w:r>
        <w:commentRangeEnd w:id="70"/>
        <w:r>
          <w:commentReference w:id="70"/>
        </w:r>
        <w:r>
          <w:t>]</w:t>
        </w:r>
      </w:ins>
    </w:p>
    <w:p w14:paraId="28D7F55D" w14:textId="77777777" w:rsidR="009E41D2" w:rsidRDefault="009E41D2">
      <w:pPr>
        <w:spacing w:after="0"/>
        <w:jc w:val="both"/>
      </w:pPr>
    </w:p>
    <w:tbl>
      <w:tblPr>
        <w:tblStyle w:val="aff3"/>
        <w:tblW w:w="905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18"/>
        <w:gridCol w:w="6536"/>
      </w:tblGrid>
      <w:tr w:rsidR="009E41D2" w14:paraId="34D3AB19" w14:textId="77777777">
        <w:tc>
          <w:tcPr>
            <w:tcW w:w="9054" w:type="dxa"/>
            <w:gridSpan w:val="2"/>
            <w:shd w:val="clear" w:color="auto" w:fill="F4B083"/>
          </w:tcPr>
          <w:p w14:paraId="7FECA71B" w14:textId="77777777" w:rsidR="009E41D2" w:rsidRDefault="006F4F4A">
            <w:pPr>
              <w:spacing w:after="0"/>
              <w:jc w:val="center"/>
            </w:pPr>
            <w:r>
              <w:rPr>
                <w:b/>
                <w:sz w:val="22"/>
                <w:szCs w:val="22"/>
              </w:rPr>
              <w:t>Profundiza: recurso aprovechado</w:t>
            </w:r>
          </w:p>
        </w:tc>
      </w:tr>
      <w:tr w:rsidR="009E41D2" w14:paraId="345D566B" w14:textId="77777777">
        <w:tc>
          <w:tcPr>
            <w:tcW w:w="2518" w:type="dxa"/>
          </w:tcPr>
          <w:p w14:paraId="3757B453" w14:textId="77777777" w:rsidR="009E41D2" w:rsidRDefault="006F4F4A">
            <w:pPr>
              <w:spacing w:after="0"/>
            </w:pPr>
            <w:r>
              <w:rPr>
                <w:b/>
                <w:sz w:val="18"/>
                <w:szCs w:val="18"/>
              </w:rPr>
              <w:t>Código</w:t>
            </w:r>
          </w:p>
        </w:tc>
        <w:tc>
          <w:tcPr>
            <w:tcW w:w="6536" w:type="dxa"/>
          </w:tcPr>
          <w:p w14:paraId="3AADB09D" w14:textId="77777777" w:rsidR="009E41D2" w:rsidRDefault="006F4F4A">
            <w:pPr>
              <w:spacing w:after="0"/>
            </w:pPr>
            <w:r>
              <w:rPr>
                <w:sz w:val="22"/>
                <w:szCs w:val="22"/>
              </w:rPr>
              <w:t>CS_11_08_CO_REC130</w:t>
            </w:r>
          </w:p>
        </w:tc>
      </w:tr>
      <w:tr w:rsidR="009E41D2" w14:paraId="5FDDFF0E" w14:textId="77777777">
        <w:tc>
          <w:tcPr>
            <w:tcW w:w="2518" w:type="dxa"/>
          </w:tcPr>
          <w:p w14:paraId="7BC92979" w14:textId="77777777" w:rsidR="009E41D2" w:rsidRDefault="006F4F4A">
            <w:pPr>
              <w:spacing w:after="0"/>
            </w:pPr>
            <w:r>
              <w:rPr>
                <w:b/>
                <w:sz w:val="18"/>
                <w:szCs w:val="18"/>
              </w:rPr>
              <w:t>Título</w:t>
            </w:r>
          </w:p>
        </w:tc>
        <w:tc>
          <w:tcPr>
            <w:tcW w:w="6536" w:type="dxa"/>
          </w:tcPr>
          <w:p w14:paraId="6F4908A8" w14:textId="77777777" w:rsidR="009E41D2" w:rsidRDefault="006F4F4A">
            <w:pPr>
              <w:spacing w:after="0"/>
            </w:pPr>
            <w:r>
              <w:rPr>
                <w:sz w:val="22"/>
                <w:szCs w:val="22"/>
              </w:rPr>
              <w:t>La cultura de masas</w:t>
            </w:r>
          </w:p>
        </w:tc>
      </w:tr>
      <w:tr w:rsidR="009E41D2" w14:paraId="249833A5" w14:textId="77777777">
        <w:tc>
          <w:tcPr>
            <w:tcW w:w="2518" w:type="dxa"/>
          </w:tcPr>
          <w:p w14:paraId="628E96D3" w14:textId="77777777" w:rsidR="009E41D2" w:rsidRDefault="006F4F4A">
            <w:pPr>
              <w:spacing w:after="0"/>
            </w:pPr>
            <w:r>
              <w:rPr>
                <w:b/>
                <w:sz w:val="18"/>
                <w:szCs w:val="18"/>
              </w:rPr>
              <w:t>Descripción</w:t>
            </w:r>
          </w:p>
        </w:tc>
        <w:tc>
          <w:tcPr>
            <w:tcW w:w="6536" w:type="dxa"/>
          </w:tcPr>
          <w:p w14:paraId="133CF538" w14:textId="77777777" w:rsidR="009E41D2" w:rsidRDefault="006F4F4A">
            <w:pPr>
              <w:spacing w:after="0"/>
            </w:pPr>
            <w:r>
              <w:rPr>
                <w:sz w:val="22"/>
                <w:szCs w:val="22"/>
              </w:rPr>
              <w:t xml:space="preserve">Interactivo que permite identificar las </w:t>
            </w:r>
            <w:proofErr w:type="spellStart"/>
            <w:r>
              <w:rPr>
                <w:sz w:val="22"/>
                <w:szCs w:val="22"/>
              </w:rPr>
              <w:t>caracteísticas</w:t>
            </w:r>
            <w:proofErr w:type="spellEnd"/>
            <w:r>
              <w:rPr>
                <w:sz w:val="22"/>
                <w:szCs w:val="22"/>
              </w:rPr>
              <w:t xml:space="preserve"> fundamentales en la cultura de masas y la sociedad de consumo a partir de un texto. </w:t>
            </w:r>
          </w:p>
        </w:tc>
      </w:tr>
      <w:tr w:rsidR="009E41D2" w14:paraId="4A57F05E" w14:textId="77777777">
        <w:tc>
          <w:tcPr>
            <w:tcW w:w="2518" w:type="dxa"/>
          </w:tcPr>
          <w:p w14:paraId="7E0213A9" w14:textId="77777777" w:rsidR="009E41D2" w:rsidRDefault="006F4F4A">
            <w:pPr>
              <w:spacing w:after="0"/>
            </w:pPr>
            <w:r>
              <w:rPr>
                <w:b/>
                <w:sz w:val="18"/>
                <w:szCs w:val="18"/>
              </w:rPr>
              <w:t>Ubicación en Aula Planeta</w:t>
            </w:r>
          </w:p>
        </w:tc>
        <w:tc>
          <w:tcPr>
            <w:tcW w:w="6536" w:type="dxa"/>
          </w:tcPr>
          <w:p w14:paraId="30B9289E" w14:textId="77777777" w:rsidR="009E41D2" w:rsidRDefault="006F4F4A">
            <w:pPr>
              <w:spacing w:after="0"/>
            </w:pPr>
            <w:r>
              <w:rPr>
                <w:sz w:val="22"/>
                <w:szCs w:val="22"/>
              </w:rPr>
              <w:t xml:space="preserve">2ESO/Ciencias sociales, </w:t>
            </w:r>
            <w:proofErr w:type="spellStart"/>
            <w:r>
              <w:rPr>
                <w:sz w:val="22"/>
                <w:szCs w:val="22"/>
              </w:rPr>
              <w:t>geografìa</w:t>
            </w:r>
            <w:proofErr w:type="spellEnd"/>
            <w:r>
              <w:rPr>
                <w:sz w:val="22"/>
                <w:szCs w:val="22"/>
              </w:rPr>
              <w:t xml:space="preserve"> e historia /La organización del mundo actual/ El ser humano, un ser social/La sociedad y la cultura/ La cultura de masas</w:t>
            </w:r>
          </w:p>
        </w:tc>
      </w:tr>
      <w:tr w:rsidR="009E41D2" w14:paraId="0785425A" w14:textId="77777777">
        <w:tc>
          <w:tcPr>
            <w:tcW w:w="2518" w:type="dxa"/>
          </w:tcPr>
          <w:p w14:paraId="2AAD1E1E" w14:textId="77777777" w:rsidR="009E41D2" w:rsidRDefault="006F4F4A">
            <w:pPr>
              <w:spacing w:after="0"/>
            </w:pPr>
            <w:r>
              <w:rPr>
                <w:b/>
                <w:sz w:val="18"/>
                <w:szCs w:val="18"/>
              </w:rPr>
              <w:t>Cambio (descripción o capturas de pantallas)</w:t>
            </w:r>
          </w:p>
        </w:tc>
        <w:tc>
          <w:tcPr>
            <w:tcW w:w="6536" w:type="dxa"/>
          </w:tcPr>
          <w:p w14:paraId="4E6921D1" w14:textId="77777777" w:rsidR="009E41D2" w:rsidRDefault="006F4F4A">
            <w:pPr>
              <w:widowControl w:val="0"/>
              <w:spacing w:after="0"/>
              <w:jc w:val="both"/>
            </w:pPr>
            <w:r>
              <w:rPr>
                <w:b/>
                <w:sz w:val="22"/>
                <w:szCs w:val="22"/>
              </w:rPr>
              <w:t>FICHA DEL ESTUDIANTE</w:t>
            </w:r>
            <w:r>
              <w:rPr>
                <w:b/>
                <w:sz w:val="22"/>
                <w:szCs w:val="22"/>
              </w:rPr>
              <w:tab/>
            </w:r>
          </w:p>
          <w:p w14:paraId="32431C41" w14:textId="77777777" w:rsidR="009E41D2" w:rsidRDefault="009E41D2">
            <w:pPr>
              <w:widowControl w:val="0"/>
              <w:spacing w:after="0"/>
              <w:jc w:val="both"/>
            </w:pPr>
          </w:p>
          <w:p w14:paraId="539FAE79" w14:textId="77777777" w:rsidR="009E41D2" w:rsidRDefault="006F4F4A">
            <w:pPr>
              <w:widowControl w:val="0"/>
              <w:spacing w:after="0"/>
              <w:jc w:val="both"/>
            </w:pPr>
            <w:r>
              <w:rPr>
                <w:b/>
                <w:sz w:val="22"/>
                <w:szCs w:val="22"/>
              </w:rPr>
              <w:t>La sociedad globalizada</w:t>
            </w:r>
          </w:p>
          <w:p w14:paraId="2FF52F06" w14:textId="77777777" w:rsidR="009E41D2" w:rsidRDefault="006F4F4A">
            <w:pPr>
              <w:widowControl w:val="0"/>
              <w:spacing w:after="0"/>
              <w:jc w:val="both"/>
            </w:pPr>
            <w:r>
              <w:rPr>
                <w:sz w:val="22"/>
                <w:szCs w:val="22"/>
              </w:rPr>
              <w:t>La sociedad de consumo</w:t>
            </w:r>
            <w:r>
              <w:rPr>
                <w:b/>
                <w:sz w:val="22"/>
                <w:szCs w:val="22"/>
              </w:rPr>
              <w:t xml:space="preserve"> </w:t>
            </w:r>
            <w:r>
              <w:rPr>
                <w:sz w:val="22"/>
                <w:szCs w:val="22"/>
              </w:rPr>
              <w:t>nació a comienzos del siglo XX, aunque esta no se desarrolló de forma plena hasta después de la Segunda Guerra Mundial (1939-1945). Tras el conflicto (1945-1970), se dio un aumento de la producción y del poder</w:t>
            </w:r>
            <w:r>
              <w:rPr>
                <w:sz w:val="22"/>
                <w:szCs w:val="22"/>
              </w:rPr>
              <w:t xml:space="preserve"> adquisitivo de los trabajadores, propio de la edad de oro del capitalismo, lo que permitió que se produjese un incremento del consumo de todo tipo de bienes y servicios.</w:t>
            </w:r>
          </w:p>
          <w:p w14:paraId="6C19D590" w14:textId="77777777" w:rsidR="009E41D2" w:rsidRDefault="006F4F4A">
            <w:pPr>
              <w:widowControl w:val="0"/>
              <w:spacing w:after="0"/>
              <w:jc w:val="both"/>
            </w:pPr>
            <w:r>
              <w:rPr>
                <w:sz w:val="22"/>
                <w:szCs w:val="22"/>
              </w:rPr>
              <w:t>En la década de 1970, tuvo lugar una importante crisis económica que generó una caída</w:t>
            </w:r>
            <w:r>
              <w:rPr>
                <w:sz w:val="22"/>
                <w:szCs w:val="22"/>
              </w:rPr>
              <w:t xml:space="preserve"> en picada del consumo. Ante ello, y dadas las grandes </w:t>
            </w:r>
            <w:r>
              <w:rPr>
                <w:b/>
                <w:sz w:val="22"/>
                <w:szCs w:val="22"/>
              </w:rPr>
              <w:t xml:space="preserve">innovaciones tecnológicas </w:t>
            </w:r>
            <w:r>
              <w:rPr>
                <w:sz w:val="22"/>
                <w:szCs w:val="22"/>
              </w:rPr>
              <w:t>que habían tenido lugar en la etapa precedente, se introdujo el concepto de “necesidad”, con el fin de reactivar la economía: se animaba al consumidor a cambiar su viejo telev</w:t>
            </w:r>
            <w:r>
              <w:rPr>
                <w:sz w:val="22"/>
                <w:szCs w:val="22"/>
              </w:rPr>
              <w:t>isor en blanco y negro por otro a color. No importaba que su viejo televisor funcionase bien, se trataba de tener un aparato más moderno y con nuevas prestaciones.</w:t>
            </w:r>
          </w:p>
          <w:p w14:paraId="3622F418" w14:textId="77777777" w:rsidR="009E41D2" w:rsidRDefault="006F4F4A">
            <w:pPr>
              <w:widowControl w:val="0"/>
              <w:spacing w:after="0"/>
              <w:jc w:val="both"/>
            </w:pPr>
            <w:r>
              <w:rPr>
                <w:sz w:val="22"/>
                <w:szCs w:val="22"/>
              </w:rPr>
              <w:t>En esta época comenzaron a extenderse las grandes redes de distribución para hacer llegar lo</w:t>
            </w:r>
            <w:r>
              <w:rPr>
                <w:sz w:val="22"/>
                <w:szCs w:val="22"/>
              </w:rPr>
              <w:t xml:space="preserve">s nuevos productos a todos los consumidores. Productores y distribuidores se unieron y, gracias a los </w:t>
            </w:r>
            <w:r>
              <w:rPr>
                <w:b/>
                <w:sz w:val="22"/>
                <w:szCs w:val="22"/>
              </w:rPr>
              <w:t xml:space="preserve">medios de comunicación </w:t>
            </w:r>
            <w:r>
              <w:rPr>
                <w:sz w:val="22"/>
                <w:szCs w:val="22"/>
              </w:rPr>
              <w:t xml:space="preserve">y a la </w:t>
            </w:r>
            <w:r>
              <w:rPr>
                <w:b/>
                <w:sz w:val="22"/>
                <w:szCs w:val="22"/>
              </w:rPr>
              <w:t>publicidad</w:t>
            </w:r>
            <w:r>
              <w:rPr>
                <w:sz w:val="22"/>
                <w:szCs w:val="22"/>
              </w:rPr>
              <w:t xml:space="preserve">, lograron aumentar el consumo y condicionar los </w:t>
            </w:r>
            <w:r>
              <w:rPr>
                <w:b/>
                <w:sz w:val="22"/>
                <w:szCs w:val="22"/>
              </w:rPr>
              <w:t xml:space="preserve">hábitos </w:t>
            </w:r>
            <w:r>
              <w:rPr>
                <w:sz w:val="22"/>
                <w:szCs w:val="22"/>
              </w:rPr>
              <w:t xml:space="preserve">y </w:t>
            </w:r>
            <w:r>
              <w:rPr>
                <w:b/>
                <w:sz w:val="22"/>
                <w:szCs w:val="22"/>
              </w:rPr>
              <w:t xml:space="preserve">preferencias de consumo </w:t>
            </w:r>
            <w:r>
              <w:rPr>
                <w:sz w:val="22"/>
                <w:szCs w:val="22"/>
              </w:rPr>
              <w:t>de la población.</w:t>
            </w:r>
          </w:p>
          <w:p w14:paraId="75FAFD14" w14:textId="77777777" w:rsidR="009E41D2" w:rsidRDefault="009E41D2">
            <w:pPr>
              <w:widowControl w:val="0"/>
              <w:spacing w:after="0"/>
              <w:jc w:val="both"/>
            </w:pPr>
          </w:p>
          <w:p w14:paraId="38CBE998" w14:textId="77777777" w:rsidR="009E41D2" w:rsidRDefault="006F4F4A">
            <w:pPr>
              <w:widowControl w:val="0"/>
              <w:spacing w:after="0"/>
              <w:jc w:val="both"/>
            </w:pPr>
            <w:r>
              <w:rPr>
                <w:sz w:val="22"/>
                <w:szCs w:val="22"/>
              </w:rPr>
              <w:t>De forma para</w:t>
            </w:r>
            <w:r>
              <w:rPr>
                <w:sz w:val="22"/>
                <w:szCs w:val="22"/>
              </w:rPr>
              <w:t xml:space="preserve">lela, y también desde comienzos del siglo XX, se ha ido definiendo una </w:t>
            </w:r>
            <w:r>
              <w:rPr>
                <w:b/>
                <w:sz w:val="22"/>
                <w:szCs w:val="22"/>
              </w:rPr>
              <w:t xml:space="preserve">sociedad de masas </w:t>
            </w:r>
            <w:r>
              <w:rPr>
                <w:sz w:val="22"/>
                <w:szCs w:val="22"/>
              </w:rPr>
              <w:t>en la que la gran homogeneización en las condiciones de vida del grueso de la población se hace evidente en una estructura social no diferenciada.</w:t>
            </w:r>
          </w:p>
          <w:p w14:paraId="01CD337B" w14:textId="77777777" w:rsidR="009E41D2" w:rsidRDefault="009E41D2">
            <w:pPr>
              <w:widowControl w:val="0"/>
              <w:spacing w:after="0"/>
              <w:jc w:val="both"/>
            </w:pPr>
          </w:p>
          <w:p w14:paraId="383C9F32" w14:textId="77777777" w:rsidR="009E41D2" w:rsidRDefault="006F4F4A">
            <w:pPr>
              <w:widowControl w:val="0"/>
              <w:spacing w:after="0"/>
              <w:jc w:val="both"/>
            </w:pPr>
            <w:r>
              <w:rPr>
                <w:sz w:val="22"/>
                <w:szCs w:val="22"/>
              </w:rPr>
              <w:t xml:space="preserve">En el interactivo, </w:t>
            </w:r>
            <w:r>
              <w:rPr>
                <w:sz w:val="22"/>
                <w:szCs w:val="22"/>
              </w:rPr>
              <w:t>en el segundo pantallazo, la segunda pregunta dice: “Según el autor, ¿a qué puede achacarse este dominio?”</w:t>
            </w:r>
          </w:p>
          <w:p w14:paraId="08B40CC6" w14:textId="77777777" w:rsidR="009E41D2" w:rsidRDefault="006F4F4A">
            <w:pPr>
              <w:widowControl w:val="0"/>
              <w:spacing w:after="0"/>
              <w:jc w:val="both"/>
            </w:pPr>
            <w:r>
              <w:rPr>
                <w:sz w:val="22"/>
                <w:szCs w:val="22"/>
                <w:highlight w:val="magenta"/>
              </w:rPr>
              <w:t>Debe decir:</w:t>
            </w:r>
            <w:r>
              <w:rPr>
                <w:sz w:val="22"/>
                <w:szCs w:val="22"/>
              </w:rPr>
              <w:t xml:space="preserve"> “Según el autor, ¿a qué se debe este dominio?”</w:t>
            </w:r>
          </w:p>
          <w:p w14:paraId="7E5AB69B" w14:textId="77777777" w:rsidR="009E41D2" w:rsidRDefault="009E41D2">
            <w:pPr>
              <w:widowControl w:val="0"/>
              <w:spacing w:after="0"/>
              <w:jc w:val="both"/>
            </w:pPr>
          </w:p>
          <w:p w14:paraId="791C5EBA" w14:textId="77777777" w:rsidR="009E41D2" w:rsidRDefault="006F4F4A">
            <w:pPr>
              <w:widowControl w:val="0"/>
              <w:spacing w:after="0"/>
              <w:jc w:val="both"/>
            </w:pPr>
            <w:r>
              <w:rPr>
                <w:sz w:val="22"/>
                <w:szCs w:val="22"/>
              </w:rPr>
              <w:t>En el tercer pantallazo, la tercera pregunta dice: “¿Qué países están destacan en dicho dominio cultural?”</w:t>
            </w:r>
          </w:p>
          <w:p w14:paraId="506B00AD" w14:textId="77777777" w:rsidR="009E41D2" w:rsidRDefault="006F4F4A">
            <w:pPr>
              <w:widowControl w:val="0"/>
              <w:spacing w:after="0"/>
              <w:jc w:val="both"/>
            </w:pPr>
            <w:r>
              <w:rPr>
                <w:sz w:val="22"/>
                <w:szCs w:val="22"/>
                <w:highlight w:val="magenta"/>
              </w:rPr>
              <w:t>Debe decir:</w:t>
            </w:r>
            <w:r>
              <w:rPr>
                <w:sz w:val="22"/>
                <w:szCs w:val="22"/>
              </w:rPr>
              <w:t xml:space="preserve"> “¿Qué países se destacan en este dominio cultural?”</w:t>
            </w:r>
          </w:p>
          <w:p w14:paraId="3405D779" w14:textId="77777777" w:rsidR="009E41D2" w:rsidRDefault="009E41D2">
            <w:pPr>
              <w:widowControl w:val="0"/>
              <w:spacing w:after="0"/>
              <w:jc w:val="both"/>
            </w:pPr>
          </w:p>
          <w:p w14:paraId="5F2802A4" w14:textId="77777777" w:rsidR="009E41D2" w:rsidRDefault="006F4F4A">
            <w:pPr>
              <w:widowControl w:val="0"/>
              <w:spacing w:after="0"/>
              <w:jc w:val="both"/>
            </w:pPr>
            <w:r>
              <w:rPr>
                <w:sz w:val="22"/>
                <w:szCs w:val="22"/>
              </w:rPr>
              <w:t>La quinta pregunta dice: “¿Compartís la opinión del autor? ¿Por qué?”</w:t>
            </w:r>
          </w:p>
          <w:p w14:paraId="1CFA2493" w14:textId="77777777" w:rsidR="009E41D2" w:rsidRDefault="006F4F4A">
            <w:r>
              <w:rPr>
                <w:sz w:val="22"/>
                <w:szCs w:val="22"/>
                <w:highlight w:val="magenta"/>
              </w:rPr>
              <w:t>Debe decir:</w:t>
            </w:r>
            <w:r>
              <w:rPr>
                <w:sz w:val="22"/>
                <w:szCs w:val="22"/>
              </w:rPr>
              <w:t xml:space="preserve"> “¿</w:t>
            </w:r>
            <w:r>
              <w:rPr>
                <w:sz w:val="22"/>
                <w:szCs w:val="22"/>
              </w:rPr>
              <w:t>Compartes la opinión</w:t>
            </w:r>
            <w:r>
              <w:t xml:space="preserve"> del autor? ¿Por qué?</w:t>
            </w:r>
          </w:p>
          <w:p w14:paraId="4359CA75" w14:textId="77777777" w:rsidR="009E41D2" w:rsidRDefault="006F4F4A">
            <w:pPr>
              <w:tabs>
                <w:tab w:val="left" w:pos="520"/>
              </w:tabs>
              <w:spacing w:after="0"/>
              <w:jc w:val="both"/>
            </w:pPr>
            <w:r>
              <w:rPr>
                <w:b/>
                <w:sz w:val="22"/>
                <w:szCs w:val="22"/>
              </w:rPr>
              <w:t xml:space="preserve">FICHA DEL PROFESOR </w:t>
            </w:r>
          </w:p>
          <w:p w14:paraId="66B8C70A" w14:textId="77777777" w:rsidR="009E41D2" w:rsidRDefault="009E41D2">
            <w:pPr>
              <w:tabs>
                <w:tab w:val="left" w:pos="520"/>
              </w:tabs>
              <w:spacing w:after="0"/>
              <w:jc w:val="both"/>
            </w:pPr>
          </w:p>
          <w:p w14:paraId="59B8B0FC" w14:textId="77777777" w:rsidR="009E41D2" w:rsidRDefault="006F4F4A">
            <w:r>
              <w:rPr>
                <w:b/>
              </w:rPr>
              <w:t>Título: La cultura de masas</w:t>
            </w:r>
          </w:p>
          <w:p w14:paraId="1D6A9209" w14:textId="77777777" w:rsidR="009E41D2" w:rsidRDefault="006F4F4A">
            <w:pPr>
              <w:spacing w:after="0"/>
              <w:jc w:val="both"/>
            </w:pPr>
            <w:r>
              <w:rPr>
                <w:b/>
                <w:sz w:val="22"/>
                <w:szCs w:val="22"/>
              </w:rPr>
              <w:t>Descripción:</w:t>
            </w:r>
            <w:r>
              <w:rPr>
                <w:sz w:val="22"/>
                <w:szCs w:val="22"/>
              </w:rPr>
              <w:t xml:space="preserve"> interactivo que permite identificar las características fundamentales de la cultura de masas y la sociedad de consumo a partir de un texto.</w:t>
            </w:r>
          </w:p>
          <w:p w14:paraId="1C71189F" w14:textId="77777777" w:rsidR="009E41D2" w:rsidRDefault="006F4F4A">
            <w:pPr>
              <w:spacing w:after="0"/>
              <w:jc w:val="both"/>
            </w:pPr>
            <w:r>
              <w:rPr>
                <w:b/>
                <w:sz w:val="22"/>
                <w:szCs w:val="22"/>
              </w:rPr>
              <w:t>Temporalizac</w:t>
            </w:r>
            <w:r>
              <w:rPr>
                <w:b/>
                <w:sz w:val="22"/>
                <w:szCs w:val="22"/>
              </w:rPr>
              <w:t>ión:</w:t>
            </w:r>
            <w:r>
              <w:rPr>
                <w:sz w:val="22"/>
                <w:szCs w:val="22"/>
              </w:rPr>
              <w:t xml:space="preserve"> 45 minutos.</w:t>
            </w:r>
          </w:p>
          <w:p w14:paraId="39CA4BD3" w14:textId="77777777" w:rsidR="009E41D2" w:rsidRDefault="006F4F4A">
            <w:pPr>
              <w:spacing w:after="0"/>
              <w:jc w:val="both"/>
            </w:pPr>
            <w:r>
              <w:rPr>
                <w:b/>
                <w:sz w:val="22"/>
                <w:szCs w:val="22"/>
              </w:rPr>
              <w:t xml:space="preserve">Tipo de recurso: </w:t>
            </w:r>
            <w:r>
              <w:rPr>
                <w:sz w:val="22"/>
                <w:szCs w:val="22"/>
              </w:rPr>
              <w:t>interactivo, exposición.</w:t>
            </w:r>
          </w:p>
          <w:p w14:paraId="20CBC31C" w14:textId="77777777" w:rsidR="009E41D2" w:rsidRDefault="006F4F4A">
            <w:pPr>
              <w:spacing w:after="0"/>
              <w:jc w:val="both"/>
            </w:pPr>
            <w:r>
              <w:rPr>
                <w:b/>
                <w:sz w:val="22"/>
                <w:szCs w:val="22"/>
              </w:rPr>
              <w:t xml:space="preserve">Competencia relacionada con el recurso: </w:t>
            </w:r>
            <w:r>
              <w:rPr>
                <w:sz w:val="22"/>
                <w:szCs w:val="22"/>
              </w:rPr>
              <w:t>tratamiento de la información y competencia digital.</w:t>
            </w:r>
          </w:p>
          <w:p w14:paraId="4408BA66" w14:textId="77777777" w:rsidR="009E41D2" w:rsidRDefault="009E41D2">
            <w:pPr>
              <w:spacing w:after="0"/>
              <w:jc w:val="both"/>
            </w:pPr>
          </w:p>
          <w:p w14:paraId="1DE3C1DC" w14:textId="77777777" w:rsidR="009E41D2" w:rsidRDefault="006F4F4A">
            <w:pPr>
              <w:spacing w:after="0"/>
              <w:jc w:val="both"/>
            </w:pPr>
            <w:r>
              <w:rPr>
                <w:b/>
                <w:sz w:val="22"/>
                <w:szCs w:val="22"/>
              </w:rPr>
              <w:t>Objetivo</w:t>
            </w:r>
          </w:p>
          <w:p w14:paraId="4590D07D" w14:textId="77777777" w:rsidR="009E41D2" w:rsidRDefault="006F4F4A">
            <w:pPr>
              <w:spacing w:after="0"/>
              <w:jc w:val="both"/>
            </w:pPr>
            <w:r>
              <w:rPr>
                <w:sz w:val="22"/>
                <w:szCs w:val="22"/>
              </w:rPr>
              <w:t>Precisar qué es la cultura de masas y cómo se relaciona con el consumismo de la sociedad, a partir de la lectura, el análisis y el comentario de un texto.</w:t>
            </w:r>
          </w:p>
          <w:p w14:paraId="5F9B34C2" w14:textId="77777777" w:rsidR="009E41D2" w:rsidRDefault="009E41D2">
            <w:pPr>
              <w:spacing w:after="0"/>
              <w:jc w:val="both"/>
            </w:pPr>
          </w:p>
          <w:p w14:paraId="6043DF26" w14:textId="77777777" w:rsidR="009E41D2" w:rsidRDefault="006F4F4A">
            <w:pPr>
              <w:spacing w:after="0"/>
              <w:jc w:val="both"/>
            </w:pPr>
            <w:r>
              <w:rPr>
                <w:b/>
                <w:sz w:val="22"/>
                <w:szCs w:val="22"/>
              </w:rPr>
              <w:t>Antes de la presentación</w:t>
            </w:r>
          </w:p>
          <w:p w14:paraId="26D4AB7E" w14:textId="77777777" w:rsidR="009E41D2" w:rsidRDefault="006F4F4A">
            <w:pPr>
              <w:spacing w:after="0"/>
              <w:jc w:val="both"/>
            </w:pPr>
            <w:r>
              <w:rPr>
                <w:sz w:val="22"/>
                <w:szCs w:val="22"/>
              </w:rPr>
              <w:t>Como actividad inicial, plantee una serie de preguntas para detectar los co</w:t>
            </w:r>
            <w:r>
              <w:rPr>
                <w:sz w:val="22"/>
                <w:szCs w:val="22"/>
              </w:rPr>
              <w:t>nocimientos previos de los estudiantes sobre la cultura de masas y la sociedad de consumo:</w:t>
            </w:r>
          </w:p>
          <w:p w14:paraId="47C3CFD3" w14:textId="77777777" w:rsidR="009E41D2" w:rsidRDefault="006F4F4A">
            <w:pPr>
              <w:spacing w:after="0"/>
              <w:jc w:val="both"/>
            </w:pPr>
            <w:r>
              <w:rPr>
                <w:sz w:val="22"/>
                <w:szCs w:val="22"/>
              </w:rPr>
              <w:t>-¿Qué directores de cine y televisión conoces?</w:t>
            </w:r>
          </w:p>
          <w:p w14:paraId="3E089D55" w14:textId="77777777" w:rsidR="009E41D2" w:rsidRDefault="006F4F4A">
            <w:pPr>
              <w:spacing w:after="0"/>
              <w:jc w:val="both"/>
            </w:pPr>
            <w:r>
              <w:rPr>
                <w:sz w:val="22"/>
                <w:szCs w:val="22"/>
              </w:rPr>
              <w:t>-¿Ves alguna cadena de noticias internacional? ¿Cuál? ¿Con qué frecuencia?</w:t>
            </w:r>
          </w:p>
          <w:p w14:paraId="6B888AE3" w14:textId="77777777" w:rsidR="009E41D2" w:rsidRDefault="006F4F4A">
            <w:pPr>
              <w:spacing w:after="0"/>
              <w:jc w:val="both"/>
            </w:pPr>
            <w:r>
              <w:rPr>
                <w:sz w:val="22"/>
                <w:szCs w:val="22"/>
              </w:rPr>
              <w:t xml:space="preserve">- ¿Cada cuánto vas al cine? ¿Cuál fue la última película que viste? ¿De dónde era? </w:t>
            </w:r>
          </w:p>
          <w:p w14:paraId="70450B77" w14:textId="77777777" w:rsidR="009E41D2" w:rsidRDefault="006F4F4A">
            <w:pPr>
              <w:spacing w:after="0"/>
              <w:jc w:val="both"/>
            </w:pPr>
            <w:r>
              <w:rPr>
                <w:sz w:val="22"/>
                <w:szCs w:val="22"/>
              </w:rPr>
              <w:t>- ¿Ves televisión? ¿Qué tipo de programas prefieres?</w:t>
            </w:r>
          </w:p>
          <w:p w14:paraId="23D5CEBE" w14:textId="77777777" w:rsidR="009E41D2" w:rsidRDefault="006F4F4A">
            <w:pPr>
              <w:spacing w:after="0"/>
              <w:jc w:val="both"/>
            </w:pPr>
            <w:r>
              <w:rPr>
                <w:sz w:val="22"/>
                <w:szCs w:val="22"/>
              </w:rPr>
              <w:t>- ¿Cuánto tiempo dedicas cada día a navegar en Internet? ¿Qué uso le das a la red?</w:t>
            </w:r>
          </w:p>
          <w:p w14:paraId="5C6901E6" w14:textId="77777777" w:rsidR="009E41D2" w:rsidRDefault="009E41D2">
            <w:pPr>
              <w:spacing w:after="0"/>
              <w:jc w:val="both"/>
            </w:pPr>
          </w:p>
          <w:p w14:paraId="437ABB35" w14:textId="77777777" w:rsidR="009E41D2" w:rsidRDefault="006F4F4A">
            <w:pPr>
              <w:spacing w:after="0"/>
              <w:jc w:val="both"/>
            </w:pPr>
            <w:r>
              <w:rPr>
                <w:b/>
                <w:sz w:val="22"/>
                <w:szCs w:val="22"/>
              </w:rPr>
              <w:t>Durante la presentación</w:t>
            </w:r>
          </w:p>
          <w:p w14:paraId="566CB43F" w14:textId="77777777" w:rsidR="009E41D2" w:rsidRDefault="006F4F4A">
            <w:pPr>
              <w:spacing w:after="0"/>
              <w:jc w:val="both"/>
            </w:pPr>
            <w:r>
              <w:rPr>
                <w:sz w:val="22"/>
                <w:szCs w:val="22"/>
              </w:rPr>
              <w:t>Una vez com</w:t>
            </w:r>
            <w:r>
              <w:rPr>
                <w:sz w:val="22"/>
                <w:szCs w:val="22"/>
              </w:rPr>
              <w:t>pletada la actividad inicial, pídale a los estudiantes que lean de forma individual el texto propuesto. Tras esto, puede pasar a hacer una lectura conjunta. Recuerde que cuenta con el apartado Léxico para resolver posibles dudas de vocabulario.</w:t>
            </w:r>
          </w:p>
          <w:p w14:paraId="234BC67B" w14:textId="77777777" w:rsidR="009E41D2" w:rsidRDefault="006F4F4A">
            <w:pPr>
              <w:spacing w:after="0"/>
              <w:jc w:val="both"/>
            </w:pPr>
            <w:r>
              <w:rPr>
                <w:sz w:val="22"/>
                <w:szCs w:val="22"/>
              </w:rPr>
              <w:t>A continuac</w:t>
            </w:r>
            <w:r>
              <w:rPr>
                <w:sz w:val="22"/>
                <w:szCs w:val="22"/>
              </w:rPr>
              <w:t>ión, puede pasar al apartado Comprensión, cuyas preguntas deberán responder los estudiantes. Se le sugiere animarles a formar parejas para desarrollar esta tarea de forma cooperativa. Al final de esta actividad, se deberían socializar las respuestas dadas.</w:t>
            </w:r>
          </w:p>
          <w:p w14:paraId="2D0A1E3F" w14:textId="77777777" w:rsidR="009E41D2" w:rsidRDefault="009E41D2">
            <w:pPr>
              <w:spacing w:after="0"/>
              <w:jc w:val="both"/>
            </w:pPr>
          </w:p>
          <w:p w14:paraId="78372E40" w14:textId="77777777" w:rsidR="009E41D2" w:rsidRDefault="006F4F4A">
            <w:pPr>
              <w:spacing w:after="0"/>
              <w:jc w:val="both"/>
            </w:pPr>
            <w:r>
              <w:rPr>
                <w:b/>
                <w:sz w:val="22"/>
                <w:szCs w:val="22"/>
              </w:rPr>
              <w:t>Después de la presentación</w:t>
            </w:r>
          </w:p>
          <w:p w14:paraId="77F64582" w14:textId="77777777" w:rsidR="009E41D2" w:rsidRDefault="006F4F4A">
            <w:pPr>
              <w:spacing w:after="0"/>
              <w:jc w:val="both"/>
            </w:pPr>
            <w:r>
              <w:rPr>
                <w:sz w:val="22"/>
                <w:szCs w:val="22"/>
              </w:rPr>
              <w:t>Para acabar, le sugerimos debatir sobre qué es la cultura de masas y si esta ha logrado llegar a todo el mundo. Pídales a los estudiantes que expongan sobre cómo se ha producido su expansión y cuál es su relación con la globali</w:t>
            </w:r>
            <w:r>
              <w:rPr>
                <w:sz w:val="22"/>
                <w:szCs w:val="22"/>
              </w:rPr>
              <w:t>zación de la economía y el concepto de sociedad de masas.</w:t>
            </w:r>
          </w:p>
          <w:p w14:paraId="3DD57A99" w14:textId="77777777" w:rsidR="009E41D2" w:rsidRDefault="009E41D2">
            <w:pPr>
              <w:widowControl w:val="0"/>
              <w:spacing w:after="0"/>
              <w:jc w:val="both"/>
            </w:pPr>
          </w:p>
          <w:p w14:paraId="41CD087D" w14:textId="77777777" w:rsidR="009E41D2" w:rsidRDefault="009E41D2">
            <w:pPr>
              <w:widowControl w:val="0"/>
              <w:spacing w:after="0"/>
              <w:jc w:val="both"/>
            </w:pPr>
          </w:p>
          <w:p w14:paraId="71CB7322" w14:textId="77777777" w:rsidR="009E41D2" w:rsidRDefault="006F4F4A">
            <w:pPr>
              <w:widowControl w:val="0"/>
              <w:spacing w:after="0"/>
              <w:jc w:val="both"/>
            </w:pPr>
            <w:r>
              <w:rPr>
                <w:sz w:val="22"/>
                <w:szCs w:val="22"/>
              </w:rPr>
              <w:t>CAMBIOS:</w:t>
            </w:r>
          </w:p>
          <w:p w14:paraId="250CC362" w14:textId="77777777" w:rsidR="009E41D2" w:rsidRDefault="006F4F4A">
            <w:pPr>
              <w:widowControl w:val="0"/>
              <w:spacing w:after="0"/>
              <w:jc w:val="both"/>
            </w:pPr>
            <w:r>
              <w:rPr>
                <w:sz w:val="22"/>
                <w:szCs w:val="22"/>
              </w:rPr>
              <w:t>Cambiar en ficha: "La cultura de masas"</w:t>
            </w:r>
          </w:p>
          <w:p w14:paraId="75B04CF5" w14:textId="77777777" w:rsidR="009E41D2" w:rsidRDefault="006F4F4A">
            <w:pPr>
              <w:widowControl w:val="0"/>
              <w:spacing w:after="0"/>
              <w:jc w:val="both"/>
            </w:pPr>
            <w:r>
              <w:rPr>
                <w:sz w:val="22"/>
                <w:szCs w:val="22"/>
                <w:highlight w:val="magenta"/>
              </w:rPr>
              <w:t>Al-</w:t>
            </w:r>
            <w:proofErr w:type="spellStart"/>
            <w:r>
              <w:rPr>
                <w:sz w:val="22"/>
                <w:szCs w:val="22"/>
                <w:highlight w:val="magenta"/>
              </w:rPr>
              <w:t>Jazira</w:t>
            </w:r>
            <w:proofErr w:type="spellEnd"/>
            <w:r>
              <w:rPr>
                <w:sz w:val="22"/>
                <w:szCs w:val="22"/>
              </w:rPr>
              <w:t xml:space="preserve"> por Al-Jazeera.</w:t>
            </w:r>
          </w:p>
        </w:tc>
      </w:tr>
    </w:tbl>
    <w:p w14:paraId="1E4F272D" w14:textId="77777777" w:rsidR="009E41D2" w:rsidRDefault="009E41D2">
      <w:pPr>
        <w:spacing w:after="0"/>
      </w:pPr>
    </w:p>
    <w:p w14:paraId="5D9EB0D4" w14:textId="77777777" w:rsidR="009E41D2" w:rsidRDefault="009E41D2">
      <w:pPr>
        <w:spacing w:after="0"/>
      </w:pPr>
    </w:p>
    <w:p w14:paraId="2BF299CC" w14:textId="77777777" w:rsidR="009E41D2" w:rsidRDefault="006F4F4A">
      <w:bookmarkStart w:id="71" w:name="h.1ksv4uv" w:colFirst="0" w:colLast="0"/>
      <w:bookmarkEnd w:id="71"/>
      <w:r>
        <w:rPr>
          <w:sz w:val="22"/>
          <w:szCs w:val="22"/>
          <w:highlight w:val="yellow"/>
        </w:rPr>
        <w:t>[SECCIÓN 2]</w:t>
      </w:r>
      <w:r>
        <w:rPr>
          <w:sz w:val="22"/>
          <w:szCs w:val="22"/>
        </w:rPr>
        <w:t xml:space="preserve"> </w:t>
      </w:r>
    </w:p>
    <w:p w14:paraId="1502E65A" w14:textId="77777777" w:rsidR="009E41D2" w:rsidRDefault="006F4F4A">
      <w:pPr>
        <w:keepNext/>
        <w:keepLines/>
        <w:spacing w:before="80" w:after="0" w:line="240" w:lineRule="auto"/>
      </w:pPr>
      <w:r>
        <w:rPr>
          <w:rFonts w:ascii="Calibri" w:eastAsia="Calibri" w:hAnsi="Calibri" w:cs="Calibri"/>
          <w:color w:val="404040"/>
          <w:sz w:val="28"/>
          <w:szCs w:val="28"/>
        </w:rPr>
        <w:t xml:space="preserve">2.3 </w:t>
      </w:r>
      <w:commentRangeStart w:id="72"/>
      <w:r>
        <w:rPr>
          <w:rFonts w:ascii="Calibri" w:eastAsia="Calibri" w:hAnsi="Calibri" w:cs="Calibri"/>
          <w:color w:val="404040"/>
          <w:sz w:val="28"/>
          <w:szCs w:val="28"/>
        </w:rPr>
        <w:t>Consolidación</w:t>
      </w:r>
      <w:commentRangeEnd w:id="72"/>
      <w:r>
        <w:commentReference w:id="72"/>
      </w:r>
    </w:p>
    <w:p w14:paraId="2B4BC9DD" w14:textId="77777777" w:rsidR="009E41D2" w:rsidRDefault="009E41D2"/>
    <w:p w14:paraId="158BDB7C" w14:textId="77777777" w:rsidR="009E41D2" w:rsidRDefault="006F4F4A">
      <w:r>
        <w:rPr>
          <w:sz w:val="22"/>
          <w:szCs w:val="22"/>
        </w:rPr>
        <w:t>Actividades para consolidar lo que has aprendido en esta sección.</w:t>
      </w:r>
    </w:p>
    <w:tbl>
      <w:tblPr>
        <w:tblStyle w:val="aff4"/>
        <w:tblW w:w="9033"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18"/>
        <w:gridCol w:w="6515"/>
      </w:tblGrid>
      <w:tr w:rsidR="009E41D2" w14:paraId="2BFF3218" w14:textId="77777777">
        <w:tc>
          <w:tcPr>
            <w:tcW w:w="9033" w:type="dxa"/>
            <w:gridSpan w:val="2"/>
            <w:shd w:val="clear" w:color="auto" w:fill="000000"/>
          </w:tcPr>
          <w:p w14:paraId="316FE05E" w14:textId="77777777" w:rsidR="009E41D2" w:rsidRDefault="006F4F4A">
            <w:pPr>
              <w:spacing w:after="0"/>
            </w:pPr>
            <w:r>
              <w:rPr>
                <w:b/>
                <w:color w:val="FFFFFF"/>
                <w:sz w:val="22"/>
                <w:szCs w:val="22"/>
              </w:rPr>
              <w:t>Practica: recurso nuevo</w:t>
            </w:r>
          </w:p>
        </w:tc>
      </w:tr>
      <w:tr w:rsidR="009E41D2" w14:paraId="4E3D72C9" w14:textId="77777777">
        <w:tc>
          <w:tcPr>
            <w:tcW w:w="2518" w:type="dxa"/>
          </w:tcPr>
          <w:p w14:paraId="7831822E" w14:textId="77777777" w:rsidR="009E41D2" w:rsidRDefault="006F4F4A">
            <w:pPr>
              <w:spacing w:after="0"/>
            </w:pPr>
            <w:r>
              <w:rPr>
                <w:b/>
                <w:sz w:val="22"/>
                <w:szCs w:val="22"/>
              </w:rPr>
              <w:t>Código</w:t>
            </w:r>
          </w:p>
        </w:tc>
        <w:tc>
          <w:tcPr>
            <w:tcW w:w="6515" w:type="dxa"/>
          </w:tcPr>
          <w:p w14:paraId="1E5C1925" w14:textId="77777777" w:rsidR="009E41D2" w:rsidRDefault="006F4F4A">
            <w:pPr>
              <w:spacing w:after="0"/>
            </w:pPr>
            <w:r>
              <w:rPr>
                <w:sz w:val="22"/>
                <w:szCs w:val="22"/>
              </w:rPr>
              <w:t>CS_11_01_CO_REC140</w:t>
            </w:r>
          </w:p>
        </w:tc>
      </w:tr>
      <w:tr w:rsidR="009E41D2" w14:paraId="44718ABB" w14:textId="77777777">
        <w:tc>
          <w:tcPr>
            <w:tcW w:w="2518" w:type="dxa"/>
          </w:tcPr>
          <w:p w14:paraId="26697AC3" w14:textId="77777777" w:rsidR="009E41D2" w:rsidRDefault="006F4F4A">
            <w:pPr>
              <w:spacing w:after="0"/>
            </w:pPr>
            <w:r>
              <w:rPr>
                <w:b/>
                <w:sz w:val="22"/>
                <w:szCs w:val="22"/>
              </w:rPr>
              <w:t>Título</w:t>
            </w:r>
          </w:p>
        </w:tc>
        <w:tc>
          <w:tcPr>
            <w:tcW w:w="6515" w:type="dxa"/>
          </w:tcPr>
          <w:p w14:paraId="37975A57" w14:textId="77777777" w:rsidR="009E41D2" w:rsidRDefault="006F4F4A">
            <w:pPr>
              <w:spacing w:after="0"/>
            </w:pPr>
            <w:r>
              <w:rPr>
                <w:sz w:val="22"/>
                <w:szCs w:val="22"/>
              </w:rPr>
              <w:t xml:space="preserve">Refuerza tu aprendizaje: El siglo XXI o la pugna por encontrar un lugar en el nuevo orden </w:t>
            </w:r>
            <w:commentRangeStart w:id="73"/>
            <w:r>
              <w:rPr>
                <w:sz w:val="22"/>
                <w:szCs w:val="22"/>
              </w:rPr>
              <w:t>mundial</w:t>
            </w:r>
            <w:commentRangeEnd w:id="73"/>
            <w:r>
              <w:commentReference w:id="73"/>
            </w:r>
          </w:p>
        </w:tc>
      </w:tr>
      <w:tr w:rsidR="009E41D2" w14:paraId="167B69D5" w14:textId="77777777">
        <w:tc>
          <w:tcPr>
            <w:tcW w:w="2518" w:type="dxa"/>
          </w:tcPr>
          <w:p w14:paraId="52E3FA94" w14:textId="77777777" w:rsidR="009E41D2" w:rsidRDefault="006F4F4A">
            <w:pPr>
              <w:spacing w:after="0"/>
            </w:pPr>
            <w:r>
              <w:rPr>
                <w:b/>
                <w:sz w:val="22"/>
                <w:szCs w:val="22"/>
              </w:rPr>
              <w:t>Descripción</w:t>
            </w:r>
          </w:p>
        </w:tc>
        <w:tc>
          <w:tcPr>
            <w:tcW w:w="6515" w:type="dxa"/>
          </w:tcPr>
          <w:p w14:paraId="0F10E705" w14:textId="77777777" w:rsidR="009E41D2" w:rsidRDefault="006F4F4A">
            <w:pPr>
              <w:spacing w:after="0"/>
            </w:pPr>
            <w:commentRangeStart w:id="74"/>
            <w:r>
              <w:rPr>
                <w:sz w:val="22"/>
                <w:szCs w:val="22"/>
              </w:rPr>
              <w:t xml:space="preserve">Actividad sobre </w:t>
            </w:r>
            <w:r>
              <w:rPr>
                <w:sz w:val="22"/>
                <w:szCs w:val="22"/>
              </w:rPr>
              <w:t>El siglo XXI o la pugna por encontrar un lugar en el nuevo orden mundial</w:t>
            </w:r>
            <w:commentRangeEnd w:id="74"/>
            <w:r>
              <w:commentReference w:id="74"/>
            </w:r>
          </w:p>
        </w:tc>
      </w:tr>
    </w:tbl>
    <w:p w14:paraId="1797E101" w14:textId="77777777" w:rsidR="009E41D2" w:rsidRDefault="009E41D2">
      <w:pPr>
        <w:spacing w:after="0"/>
      </w:pPr>
    </w:p>
    <w:p w14:paraId="389FA7EC" w14:textId="77777777" w:rsidR="009E41D2" w:rsidRDefault="006F4F4A">
      <w:pPr>
        <w:spacing w:after="0"/>
      </w:pPr>
      <w:bookmarkStart w:id="75" w:name="h.44sinio" w:colFirst="0" w:colLast="0"/>
      <w:bookmarkEnd w:id="75"/>
      <w:r>
        <w:rPr>
          <w:highlight w:val="yellow"/>
        </w:rPr>
        <w:t xml:space="preserve"> [SECCIÓN 1]</w:t>
      </w:r>
      <w:r>
        <w:t xml:space="preserve"> </w:t>
      </w:r>
    </w:p>
    <w:p w14:paraId="5FF9EA4A" w14:textId="77777777" w:rsidR="009E41D2" w:rsidRDefault="006F4F4A">
      <w:pPr>
        <w:keepNext/>
        <w:keepLines/>
        <w:spacing w:before="320" w:after="0" w:line="240" w:lineRule="auto"/>
      </w:pPr>
      <w:r>
        <w:rPr>
          <w:rFonts w:ascii="Calibri" w:eastAsia="Calibri" w:hAnsi="Calibri" w:cs="Calibri"/>
          <w:color w:val="2E74B5"/>
          <w:sz w:val="32"/>
          <w:szCs w:val="32"/>
        </w:rPr>
        <w:t>3 Los problemas y los conflictos sociales</w:t>
      </w:r>
    </w:p>
    <w:p w14:paraId="119E05C2" w14:textId="77777777" w:rsidR="009E41D2" w:rsidRDefault="009E41D2">
      <w:pPr>
        <w:spacing w:after="0"/>
      </w:pPr>
    </w:p>
    <w:p w14:paraId="764F9407" w14:textId="77777777" w:rsidR="009E41D2" w:rsidRDefault="006F4F4A">
      <w:pPr>
        <w:spacing w:after="0"/>
        <w:jc w:val="both"/>
      </w:pPr>
      <w:r>
        <w:t xml:space="preserve">Las sociedades históricamente han buscado resolver sus inconvenientes. Dado que los seres humanos </w:t>
      </w:r>
      <w:r>
        <w:rPr>
          <w:b/>
        </w:rPr>
        <w:t>somos diversos</w:t>
      </w:r>
      <w:r>
        <w:t xml:space="preserve"> y contam</w:t>
      </w:r>
      <w:r>
        <w:t xml:space="preserve">os con intereses y posturas distintas, es usual que se presenten </w:t>
      </w:r>
      <w:r>
        <w:rPr>
          <w:b/>
        </w:rPr>
        <w:t>situaciones conflictivas.</w:t>
      </w:r>
      <w:r>
        <w:t xml:space="preserve"> </w:t>
      </w:r>
    </w:p>
    <w:p w14:paraId="65EEC55B" w14:textId="77777777" w:rsidR="009E41D2" w:rsidRDefault="009E41D2">
      <w:pPr>
        <w:spacing w:after="0"/>
        <w:jc w:val="both"/>
      </w:pPr>
    </w:p>
    <w:tbl>
      <w:tblPr>
        <w:tblStyle w:val="aff5"/>
        <w:tblW w:w="903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660"/>
        <w:gridCol w:w="6379"/>
      </w:tblGrid>
      <w:tr w:rsidR="009E41D2" w14:paraId="2E287654" w14:textId="77777777">
        <w:tc>
          <w:tcPr>
            <w:tcW w:w="9039" w:type="dxa"/>
            <w:gridSpan w:val="2"/>
            <w:shd w:val="clear" w:color="auto" w:fill="5B9BD5"/>
          </w:tcPr>
          <w:p w14:paraId="141614CB" w14:textId="77777777" w:rsidR="009E41D2" w:rsidRDefault="006F4F4A">
            <w:pPr>
              <w:spacing w:after="0"/>
              <w:jc w:val="center"/>
            </w:pPr>
            <w:r>
              <w:rPr>
                <w:b/>
                <w:sz w:val="22"/>
                <w:szCs w:val="22"/>
                <w:shd w:val="clear" w:color="auto" w:fill="5B9BD5"/>
              </w:rPr>
              <w:t>Imagen (f</w:t>
            </w:r>
            <w:r>
              <w:rPr>
                <w:b/>
                <w:sz w:val="22"/>
                <w:szCs w:val="22"/>
              </w:rPr>
              <w:t>otografía, gráfica o ilustración)</w:t>
            </w:r>
          </w:p>
        </w:tc>
      </w:tr>
      <w:tr w:rsidR="009E41D2" w14:paraId="077A976C" w14:textId="77777777">
        <w:tc>
          <w:tcPr>
            <w:tcW w:w="2660" w:type="dxa"/>
          </w:tcPr>
          <w:p w14:paraId="61505266" w14:textId="77777777" w:rsidR="009E41D2" w:rsidRDefault="006F4F4A">
            <w:pPr>
              <w:spacing w:after="0"/>
            </w:pPr>
            <w:r>
              <w:rPr>
                <w:b/>
                <w:sz w:val="18"/>
                <w:szCs w:val="18"/>
              </w:rPr>
              <w:t>Código</w:t>
            </w:r>
          </w:p>
        </w:tc>
        <w:tc>
          <w:tcPr>
            <w:tcW w:w="6379" w:type="dxa"/>
          </w:tcPr>
          <w:p w14:paraId="617603BF" w14:textId="77777777" w:rsidR="009E41D2" w:rsidRDefault="006F4F4A">
            <w:pPr>
              <w:spacing w:after="0"/>
            </w:pPr>
            <w:r>
              <w:rPr>
                <w:sz w:val="22"/>
                <w:szCs w:val="22"/>
              </w:rPr>
              <w:t>CS_11_08_IMG08</w:t>
            </w:r>
          </w:p>
        </w:tc>
      </w:tr>
      <w:tr w:rsidR="009E41D2" w14:paraId="10AB7034" w14:textId="77777777">
        <w:tc>
          <w:tcPr>
            <w:tcW w:w="2660" w:type="dxa"/>
          </w:tcPr>
          <w:p w14:paraId="050FC655" w14:textId="77777777" w:rsidR="009E41D2" w:rsidRDefault="006F4F4A">
            <w:pPr>
              <w:spacing w:after="0"/>
            </w:pPr>
            <w:r>
              <w:rPr>
                <w:b/>
                <w:sz w:val="18"/>
                <w:szCs w:val="18"/>
              </w:rPr>
              <w:t>Descripción</w:t>
            </w:r>
          </w:p>
        </w:tc>
        <w:tc>
          <w:tcPr>
            <w:tcW w:w="6379" w:type="dxa"/>
          </w:tcPr>
          <w:p w14:paraId="493851EB" w14:textId="77777777" w:rsidR="009E41D2" w:rsidRDefault="006F4F4A">
            <w:pPr>
              <w:spacing w:after="0"/>
            </w:pPr>
            <w:r>
              <w:rPr>
                <w:sz w:val="22"/>
                <w:szCs w:val="22"/>
              </w:rPr>
              <w:t>Fotografía de un niño en Nepal, rodeado de basura</w:t>
            </w:r>
          </w:p>
        </w:tc>
      </w:tr>
      <w:tr w:rsidR="009E41D2" w14:paraId="49E44CBD" w14:textId="77777777">
        <w:tc>
          <w:tcPr>
            <w:tcW w:w="2660" w:type="dxa"/>
          </w:tcPr>
          <w:p w14:paraId="1BFC277A" w14:textId="77777777" w:rsidR="009E41D2" w:rsidRDefault="006F4F4A">
            <w:pPr>
              <w:spacing w:after="0"/>
            </w:pPr>
            <w:r>
              <w:rPr>
                <w:b/>
                <w:sz w:val="18"/>
                <w:szCs w:val="18"/>
              </w:rPr>
              <w:t xml:space="preserve">Código </w:t>
            </w:r>
            <w:proofErr w:type="spellStart"/>
            <w:r>
              <w:rPr>
                <w:b/>
                <w:sz w:val="18"/>
                <w:szCs w:val="18"/>
              </w:rPr>
              <w:t>Shutterstock</w:t>
            </w:r>
            <w:proofErr w:type="spellEnd"/>
            <w:r>
              <w:rPr>
                <w:b/>
                <w:sz w:val="18"/>
                <w:szCs w:val="18"/>
              </w:rPr>
              <w:t xml:space="preserve"> (o </w:t>
            </w:r>
            <w:proofErr w:type="spellStart"/>
            <w:r>
              <w:rPr>
                <w:b/>
                <w:sz w:val="18"/>
                <w:szCs w:val="18"/>
              </w:rPr>
              <w:t>URL</w:t>
            </w:r>
            <w:proofErr w:type="spellEnd"/>
            <w:r>
              <w:rPr>
                <w:b/>
                <w:sz w:val="18"/>
                <w:szCs w:val="18"/>
              </w:rPr>
              <w:t xml:space="preserve"> o la ruta en </w:t>
            </w:r>
            <w:proofErr w:type="spellStart"/>
            <w:r>
              <w:rPr>
                <w:b/>
                <w:sz w:val="18"/>
                <w:szCs w:val="18"/>
              </w:rPr>
              <w:t>AulaPlaneta</w:t>
            </w:r>
            <w:proofErr w:type="spellEnd"/>
            <w:r>
              <w:rPr>
                <w:b/>
                <w:sz w:val="18"/>
                <w:szCs w:val="18"/>
              </w:rPr>
              <w:t>)</w:t>
            </w:r>
          </w:p>
        </w:tc>
        <w:tc>
          <w:tcPr>
            <w:tcW w:w="6379" w:type="dxa"/>
          </w:tcPr>
          <w:p w14:paraId="338329B8" w14:textId="77777777" w:rsidR="009E41D2" w:rsidRDefault="006F4F4A">
            <w:pPr>
              <w:tabs>
                <w:tab w:val="left" w:pos="1267"/>
              </w:tabs>
              <w:spacing w:after="0"/>
            </w:pPr>
            <w:r>
              <w:rPr>
                <w:sz w:val="22"/>
                <w:szCs w:val="22"/>
              </w:rPr>
              <w:t>218386840</w:t>
            </w:r>
          </w:p>
        </w:tc>
      </w:tr>
      <w:tr w:rsidR="009E41D2" w14:paraId="5503DEA2" w14:textId="77777777">
        <w:tc>
          <w:tcPr>
            <w:tcW w:w="2660" w:type="dxa"/>
          </w:tcPr>
          <w:p w14:paraId="5660C0C8" w14:textId="77777777" w:rsidR="009E41D2" w:rsidRDefault="006F4F4A">
            <w:pPr>
              <w:spacing w:after="0"/>
            </w:pPr>
            <w:r>
              <w:rPr>
                <w:b/>
                <w:sz w:val="18"/>
                <w:szCs w:val="18"/>
              </w:rPr>
              <w:t>Pie de imagen</w:t>
            </w:r>
          </w:p>
        </w:tc>
        <w:tc>
          <w:tcPr>
            <w:tcW w:w="6379" w:type="dxa"/>
          </w:tcPr>
          <w:p w14:paraId="58D0957E" w14:textId="77777777" w:rsidR="009E41D2" w:rsidRDefault="006F4F4A">
            <w:pPr>
              <w:spacing w:after="0"/>
              <w:jc w:val="both"/>
            </w:pPr>
            <w:r>
              <w:rPr>
                <w:sz w:val="22"/>
                <w:szCs w:val="22"/>
              </w:rPr>
              <w:t xml:space="preserve">La pobreza es una de las condiciones que más genera conflictos sociales. Según el </w:t>
            </w:r>
            <w:r>
              <w:rPr>
                <w:b/>
                <w:sz w:val="22"/>
                <w:szCs w:val="22"/>
              </w:rPr>
              <w:t>Programa de Naciones Unidas para el Desarrollo (</w:t>
            </w:r>
            <w:proofErr w:type="spellStart"/>
            <w:r>
              <w:rPr>
                <w:b/>
                <w:sz w:val="22"/>
                <w:szCs w:val="22"/>
              </w:rPr>
              <w:t>PNUD</w:t>
            </w:r>
            <w:proofErr w:type="spellEnd"/>
            <w:r>
              <w:rPr>
                <w:b/>
                <w:sz w:val="22"/>
                <w:szCs w:val="22"/>
              </w:rPr>
              <w:t>)</w:t>
            </w:r>
            <w:r>
              <w:rPr>
                <w:sz w:val="22"/>
                <w:szCs w:val="22"/>
              </w:rPr>
              <w:t>,</w:t>
            </w:r>
            <w:r>
              <w:rPr>
                <w:b/>
                <w:sz w:val="22"/>
                <w:szCs w:val="22"/>
              </w:rPr>
              <w:t xml:space="preserve"> </w:t>
            </w:r>
            <w:r>
              <w:rPr>
                <w:sz w:val="22"/>
                <w:szCs w:val="22"/>
              </w:rPr>
              <w:t>cerca de la mitad de la población mundial vive con menos de dos dólares al día, lo que los sitúa en condición de pobreza [</w:t>
            </w:r>
            <w:hyperlink r:id="rId17">
              <w:r>
                <w:rPr>
                  <w:color w:val="1155CC"/>
                  <w:sz w:val="22"/>
                  <w:szCs w:val="22"/>
                  <w:u w:val="single"/>
                </w:rPr>
                <w:t>VER</w:t>
              </w:r>
            </w:hyperlink>
            <w:r>
              <w:rPr>
                <w:sz w:val="22"/>
                <w:szCs w:val="22"/>
              </w:rPr>
              <w:t>]. En la fotografía se observa a un niño en Katmandú (Nepal), mientras sus padres están trabajando en un basurero. En Nepal cerca de 50.000 infantes mueren, 60% de ellos por ma</w:t>
            </w:r>
            <w:r>
              <w:rPr>
                <w:sz w:val="22"/>
                <w:szCs w:val="22"/>
              </w:rPr>
              <w:t>lnutrición.</w:t>
            </w:r>
          </w:p>
        </w:tc>
      </w:tr>
    </w:tbl>
    <w:p w14:paraId="1080E138" w14:textId="77777777" w:rsidR="009E41D2" w:rsidRDefault="009E41D2">
      <w:pPr>
        <w:spacing w:after="0"/>
        <w:jc w:val="both"/>
      </w:pPr>
    </w:p>
    <w:p w14:paraId="3B4CD831" w14:textId="77777777" w:rsidR="009E41D2" w:rsidRDefault="006F4F4A">
      <w:pPr>
        <w:spacing w:after="0"/>
        <w:jc w:val="both"/>
      </w:pPr>
      <w:r>
        <w:t xml:space="preserve">En la sociedad contemporánea existe una variedad de conflictos que cuestiona las estructuras económicas, sociales, políticas y culturales sobre las que se ha edificado el mundo como lo conocemos hoy.  </w:t>
      </w:r>
    </w:p>
    <w:p w14:paraId="0E0EA825" w14:textId="77777777" w:rsidR="009E41D2" w:rsidRDefault="009E41D2">
      <w:pPr>
        <w:spacing w:after="0"/>
        <w:jc w:val="both"/>
      </w:pPr>
    </w:p>
    <w:p w14:paraId="63554CD6" w14:textId="77777777" w:rsidR="009E41D2" w:rsidRDefault="006F4F4A">
      <w:pPr>
        <w:spacing w:after="0"/>
        <w:jc w:val="both"/>
      </w:pPr>
      <w:r>
        <w:t>Las causas de los conflictos están rela</w:t>
      </w:r>
      <w:r>
        <w:t xml:space="preserve">cionadas con: </w:t>
      </w:r>
    </w:p>
    <w:p w14:paraId="5A718CD3" w14:textId="77777777" w:rsidR="009E41D2" w:rsidRDefault="009E41D2">
      <w:pPr>
        <w:spacing w:after="0"/>
        <w:jc w:val="both"/>
      </w:pPr>
    </w:p>
    <w:p w14:paraId="513467BF" w14:textId="77777777" w:rsidR="009E41D2" w:rsidRDefault="006F4F4A">
      <w:pPr>
        <w:numPr>
          <w:ilvl w:val="0"/>
          <w:numId w:val="11"/>
        </w:numPr>
        <w:spacing w:after="0"/>
        <w:ind w:hanging="360"/>
        <w:jc w:val="both"/>
      </w:pPr>
      <w:r>
        <w:t xml:space="preserve">Las </w:t>
      </w:r>
      <w:r>
        <w:rPr>
          <w:b/>
        </w:rPr>
        <w:t>desigualdades sociales.</w:t>
      </w:r>
    </w:p>
    <w:p w14:paraId="627CF635" w14:textId="77777777" w:rsidR="009E41D2" w:rsidRDefault="006F4F4A">
      <w:pPr>
        <w:numPr>
          <w:ilvl w:val="0"/>
          <w:numId w:val="11"/>
        </w:numPr>
        <w:spacing w:after="0"/>
        <w:ind w:hanging="360"/>
        <w:jc w:val="both"/>
      </w:pPr>
      <w:r>
        <w:t xml:space="preserve">La </w:t>
      </w:r>
      <w:r>
        <w:rPr>
          <w:b/>
        </w:rPr>
        <w:t>pobreza</w:t>
      </w:r>
      <w:r>
        <w:t xml:space="preserve"> de unos grupos sociales y la </w:t>
      </w:r>
      <w:r>
        <w:rPr>
          <w:b/>
        </w:rPr>
        <w:t>riqueza</w:t>
      </w:r>
      <w:r>
        <w:t xml:space="preserve"> excesiva de otros.</w:t>
      </w:r>
    </w:p>
    <w:p w14:paraId="6EFE37B4" w14:textId="77777777" w:rsidR="009E41D2" w:rsidRDefault="006F4F4A">
      <w:pPr>
        <w:numPr>
          <w:ilvl w:val="0"/>
          <w:numId w:val="11"/>
        </w:numPr>
        <w:spacing w:after="0"/>
        <w:ind w:hanging="360"/>
        <w:jc w:val="both"/>
      </w:pPr>
      <w:r>
        <w:t xml:space="preserve">Los </w:t>
      </w:r>
      <w:r>
        <w:rPr>
          <w:b/>
        </w:rPr>
        <w:t>problemas de convivencia.</w:t>
      </w:r>
    </w:p>
    <w:p w14:paraId="29ABD62C" w14:textId="77777777" w:rsidR="009E41D2" w:rsidRDefault="006F4F4A">
      <w:pPr>
        <w:numPr>
          <w:ilvl w:val="0"/>
          <w:numId w:val="11"/>
        </w:numPr>
        <w:spacing w:after="0"/>
        <w:ind w:hanging="360"/>
        <w:jc w:val="both"/>
      </w:pPr>
      <w:r>
        <w:t xml:space="preserve">La </w:t>
      </w:r>
      <w:r>
        <w:rPr>
          <w:b/>
        </w:rPr>
        <w:t>discriminación</w:t>
      </w:r>
      <w:r>
        <w:t xml:space="preserve"> y la </w:t>
      </w:r>
      <w:r>
        <w:rPr>
          <w:b/>
        </w:rPr>
        <w:t>marginalidad.</w:t>
      </w:r>
    </w:p>
    <w:p w14:paraId="40443179" w14:textId="77777777" w:rsidR="009E41D2" w:rsidRDefault="009E41D2">
      <w:pPr>
        <w:spacing w:after="0"/>
      </w:pPr>
    </w:p>
    <w:p w14:paraId="132AC07B" w14:textId="77777777" w:rsidR="009E41D2" w:rsidRDefault="006F4F4A">
      <w:pPr>
        <w:jc w:val="both"/>
      </w:pPr>
      <w:r>
        <w:t>En el caso colombiano, algunos de los conflictos sociales más sentidos son: l</w:t>
      </w:r>
      <w:r>
        <w:t xml:space="preserve">a falta de empleo, los bajos salarios, los límites de acceso a salud, educación, vivienda y tierra, entre otros. </w:t>
      </w:r>
    </w:p>
    <w:p w14:paraId="6A26FA22" w14:textId="77777777" w:rsidR="009E41D2" w:rsidRDefault="006F4F4A">
      <w:pPr>
        <w:jc w:val="both"/>
      </w:pPr>
      <w:r>
        <w:t>Sin embargo, dados los diversos intereses que existen en estos conflictos y la falta de resolución pacífica de los mismos, el conflicto social</w:t>
      </w:r>
      <w:r>
        <w:t xml:space="preserve"> ha desembocado en formas violentas, que ha dado origen al </w:t>
      </w:r>
      <w:r>
        <w:rPr>
          <w:b/>
        </w:rPr>
        <w:t>conflicto armado.</w:t>
      </w:r>
    </w:p>
    <w:p w14:paraId="7456E72E" w14:textId="77777777" w:rsidR="009E41D2" w:rsidRDefault="009E41D2">
      <w:pPr>
        <w:spacing w:after="0"/>
      </w:pPr>
    </w:p>
    <w:tbl>
      <w:tblPr>
        <w:tblStyle w:val="aff6"/>
        <w:tblW w:w="897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18"/>
        <w:gridCol w:w="6460"/>
      </w:tblGrid>
      <w:tr w:rsidR="009E41D2" w14:paraId="3CCEEF5D" w14:textId="77777777">
        <w:tc>
          <w:tcPr>
            <w:tcW w:w="8978" w:type="dxa"/>
            <w:gridSpan w:val="2"/>
            <w:shd w:val="clear" w:color="auto" w:fill="000000"/>
          </w:tcPr>
          <w:p w14:paraId="44EFC114" w14:textId="77777777" w:rsidR="009E41D2" w:rsidRDefault="006F4F4A">
            <w:pPr>
              <w:spacing w:after="0"/>
              <w:jc w:val="center"/>
            </w:pPr>
            <w:r>
              <w:rPr>
                <w:b/>
                <w:color w:val="FFFFFF"/>
                <w:sz w:val="22"/>
                <w:szCs w:val="22"/>
              </w:rPr>
              <w:t>Destacado</w:t>
            </w:r>
          </w:p>
        </w:tc>
      </w:tr>
      <w:tr w:rsidR="009E41D2" w14:paraId="29E9EFE1" w14:textId="77777777">
        <w:tc>
          <w:tcPr>
            <w:tcW w:w="2518" w:type="dxa"/>
          </w:tcPr>
          <w:p w14:paraId="69C1871E" w14:textId="77777777" w:rsidR="009E41D2" w:rsidRDefault="006F4F4A">
            <w:pPr>
              <w:spacing w:after="0"/>
            </w:pPr>
            <w:r>
              <w:rPr>
                <w:b/>
                <w:sz w:val="18"/>
                <w:szCs w:val="18"/>
              </w:rPr>
              <w:t>Título</w:t>
            </w:r>
          </w:p>
        </w:tc>
        <w:tc>
          <w:tcPr>
            <w:tcW w:w="6460" w:type="dxa"/>
          </w:tcPr>
          <w:p w14:paraId="40697CEA" w14:textId="77777777" w:rsidR="009E41D2" w:rsidRDefault="006F4F4A">
            <w:pPr>
              <w:spacing w:after="0"/>
              <w:jc w:val="center"/>
            </w:pPr>
            <w:r>
              <w:rPr>
                <w:b/>
                <w:sz w:val="18"/>
                <w:szCs w:val="18"/>
              </w:rPr>
              <w:t xml:space="preserve">El conflicto social </w:t>
            </w:r>
          </w:p>
        </w:tc>
      </w:tr>
      <w:tr w:rsidR="009E41D2" w14:paraId="5EBA72FB" w14:textId="77777777">
        <w:tc>
          <w:tcPr>
            <w:tcW w:w="2518" w:type="dxa"/>
          </w:tcPr>
          <w:p w14:paraId="0EA46089" w14:textId="77777777" w:rsidR="009E41D2" w:rsidRDefault="006F4F4A">
            <w:pPr>
              <w:spacing w:after="0"/>
            </w:pPr>
            <w:r>
              <w:rPr>
                <w:b/>
                <w:sz w:val="18"/>
                <w:szCs w:val="18"/>
              </w:rPr>
              <w:t>Contenido</w:t>
            </w:r>
          </w:p>
        </w:tc>
        <w:tc>
          <w:tcPr>
            <w:tcW w:w="6460" w:type="dxa"/>
          </w:tcPr>
          <w:p w14:paraId="53181A6C" w14:textId="77777777" w:rsidR="009E41D2" w:rsidRDefault="006F4F4A">
            <w:pPr>
              <w:spacing w:after="0"/>
              <w:jc w:val="both"/>
            </w:pPr>
            <w:r>
              <w:rPr>
                <w:sz w:val="22"/>
                <w:szCs w:val="22"/>
              </w:rPr>
              <w:t xml:space="preserve">El </w:t>
            </w:r>
            <w:r>
              <w:rPr>
                <w:b/>
                <w:sz w:val="22"/>
                <w:szCs w:val="22"/>
              </w:rPr>
              <w:t>conflicto</w:t>
            </w:r>
            <w:r>
              <w:rPr>
                <w:sz w:val="22"/>
                <w:szCs w:val="22"/>
              </w:rPr>
              <w:t xml:space="preserve"> es inherente al desarrollo de las sociedades, juega un papel fundamental en cuanto permite llegar a acuerdos o fijar posturas contrarias que nos distancian, es decir, hace posible el </w:t>
            </w:r>
            <w:r>
              <w:rPr>
                <w:b/>
                <w:sz w:val="22"/>
                <w:szCs w:val="22"/>
              </w:rPr>
              <w:t>cambio social</w:t>
            </w:r>
            <w:r>
              <w:rPr>
                <w:sz w:val="22"/>
                <w:szCs w:val="22"/>
              </w:rPr>
              <w:t xml:space="preserve">. Sin embargo, la </w:t>
            </w:r>
            <w:r>
              <w:rPr>
                <w:b/>
                <w:sz w:val="22"/>
                <w:szCs w:val="22"/>
              </w:rPr>
              <w:t xml:space="preserve">solución </w:t>
            </w:r>
            <w:r>
              <w:rPr>
                <w:sz w:val="22"/>
                <w:szCs w:val="22"/>
              </w:rPr>
              <w:t xml:space="preserve">de estos conflictos puede estar </w:t>
            </w:r>
            <w:r>
              <w:rPr>
                <w:sz w:val="22"/>
                <w:szCs w:val="22"/>
              </w:rPr>
              <w:t xml:space="preserve">marcada por una vía pacífica centrada en el </w:t>
            </w:r>
            <w:r>
              <w:rPr>
                <w:b/>
                <w:sz w:val="22"/>
                <w:szCs w:val="22"/>
              </w:rPr>
              <w:t>diálogo</w:t>
            </w:r>
            <w:r>
              <w:rPr>
                <w:sz w:val="22"/>
                <w:szCs w:val="22"/>
              </w:rPr>
              <w:t xml:space="preserve"> o, al contrario, puede intentar ser resueltos por medio de la</w:t>
            </w:r>
            <w:r>
              <w:rPr>
                <w:b/>
                <w:sz w:val="22"/>
                <w:szCs w:val="22"/>
              </w:rPr>
              <w:t xml:space="preserve"> violencia</w:t>
            </w:r>
            <w:r>
              <w:rPr>
                <w:sz w:val="22"/>
                <w:szCs w:val="22"/>
              </w:rPr>
              <w:t>.</w:t>
            </w:r>
          </w:p>
        </w:tc>
      </w:tr>
    </w:tbl>
    <w:p w14:paraId="31D9E78B" w14:textId="77777777" w:rsidR="009E41D2" w:rsidRDefault="009E41D2">
      <w:pPr>
        <w:spacing w:after="0"/>
      </w:pPr>
    </w:p>
    <w:p w14:paraId="0F94899A" w14:textId="77777777" w:rsidR="009E41D2" w:rsidRDefault="009E41D2">
      <w:pPr>
        <w:spacing w:after="0"/>
      </w:pPr>
    </w:p>
    <w:tbl>
      <w:tblPr>
        <w:tblStyle w:val="aff7"/>
        <w:tblW w:w="905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18"/>
        <w:gridCol w:w="6536"/>
      </w:tblGrid>
      <w:tr w:rsidR="009E41D2" w14:paraId="661C925B" w14:textId="77777777">
        <w:tc>
          <w:tcPr>
            <w:tcW w:w="9054" w:type="dxa"/>
            <w:gridSpan w:val="2"/>
            <w:shd w:val="clear" w:color="auto" w:fill="F4B083"/>
          </w:tcPr>
          <w:p w14:paraId="506FA512" w14:textId="77777777" w:rsidR="009E41D2" w:rsidRDefault="006F4F4A">
            <w:pPr>
              <w:spacing w:after="0"/>
              <w:jc w:val="center"/>
            </w:pPr>
            <w:r>
              <w:rPr>
                <w:b/>
                <w:sz w:val="22"/>
                <w:szCs w:val="22"/>
              </w:rPr>
              <w:t>Profundiza: recurso aprovechado</w:t>
            </w:r>
          </w:p>
        </w:tc>
      </w:tr>
      <w:tr w:rsidR="009E41D2" w14:paraId="151A2F59" w14:textId="77777777">
        <w:tc>
          <w:tcPr>
            <w:tcW w:w="2518" w:type="dxa"/>
          </w:tcPr>
          <w:p w14:paraId="71279FB2" w14:textId="77777777" w:rsidR="009E41D2" w:rsidRDefault="006F4F4A">
            <w:pPr>
              <w:spacing w:after="0"/>
            </w:pPr>
            <w:r>
              <w:rPr>
                <w:b/>
                <w:sz w:val="18"/>
                <w:szCs w:val="18"/>
              </w:rPr>
              <w:t>Código</w:t>
            </w:r>
          </w:p>
        </w:tc>
        <w:tc>
          <w:tcPr>
            <w:tcW w:w="6536" w:type="dxa"/>
          </w:tcPr>
          <w:p w14:paraId="18266C6C" w14:textId="77777777" w:rsidR="009E41D2" w:rsidRDefault="006F4F4A">
            <w:pPr>
              <w:spacing w:after="0"/>
            </w:pPr>
            <w:r>
              <w:rPr>
                <w:sz w:val="22"/>
                <w:szCs w:val="22"/>
              </w:rPr>
              <w:t>CS_11_08_CO_REC150</w:t>
            </w:r>
          </w:p>
        </w:tc>
      </w:tr>
      <w:tr w:rsidR="009E41D2" w14:paraId="5BDD922B" w14:textId="77777777">
        <w:tc>
          <w:tcPr>
            <w:tcW w:w="2518" w:type="dxa"/>
          </w:tcPr>
          <w:p w14:paraId="28972115" w14:textId="77777777" w:rsidR="009E41D2" w:rsidRDefault="006F4F4A">
            <w:pPr>
              <w:spacing w:after="0"/>
            </w:pPr>
            <w:r>
              <w:rPr>
                <w:b/>
                <w:sz w:val="18"/>
                <w:szCs w:val="18"/>
              </w:rPr>
              <w:t>Título</w:t>
            </w:r>
          </w:p>
        </w:tc>
        <w:tc>
          <w:tcPr>
            <w:tcW w:w="6536" w:type="dxa"/>
          </w:tcPr>
          <w:p w14:paraId="48DCDB80" w14:textId="77777777" w:rsidR="009E41D2" w:rsidRDefault="006F4F4A">
            <w:pPr>
              <w:spacing w:after="0"/>
            </w:pPr>
            <w:r>
              <w:rPr>
                <w:sz w:val="22"/>
                <w:szCs w:val="22"/>
              </w:rPr>
              <w:t>Los conflictos sociales</w:t>
            </w:r>
          </w:p>
        </w:tc>
      </w:tr>
      <w:tr w:rsidR="009E41D2" w14:paraId="2CE08A4F" w14:textId="77777777">
        <w:tc>
          <w:tcPr>
            <w:tcW w:w="2518" w:type="dxa"/>
          </w:tcPr>
          <w:p w14:paraId="5E3D5F33" w14:textId="77777777" w:rsidR="009E41D2" w:rsidRDefault="006F4F4A">
            <w:pPr>
              <w:spacing w:after="0"/>
            </w:pPr>
            <w:r>
              <w:rPr>
                <w:b/>
                <w:sz w:val="18"/>
                <w:szCs w:val="18"/>
              </w:rPr>
              <w:t>Descripción</w:t>
            </w:r>
          </w:p>
        </w:tc>
        <w:tc>
          <w:tcPr>
            <w:tcW w:w="6536" w:type="dxa"/>
          </w:tcPr>
          <w:p w14:paraId="737A10B9" w14:textId="77777777" w:rsidR="009E41D2" w:rsidRDefault="006F4F4A">
            <w:pPr>
              <w:spacing w:after="0"/>
            </w:pPr>
            <w:r>
              <w:rPr>
                <w:sz w:val="22"/>
                <w:szCs w:val="22"/>
              </w:rPr>
              <w:t>Secuencia de imágenes que aborda los diferentes tipos de conflictos en las sociedades contemporáneas.</w:t>
            </w:r>
          </w:p>
        </w:tc>
      </w:tr>
      <w:tr w:rsidR="009E41D2" w14:paraId="654F1EF9" w14:textId="77777777">
        <w:tc>
          <w:tcPr>
            <w:tcW w:w="2518" w:type="dxa"/>
          </w:tcPr>
          <w:p w14:paraId="3D26D157" w14:textId="77777777" w:rsidR="009E41D2" w:rsidRDefault="006F4F4A">
            <w:pPr>
              <w:spacing w:after="0"/>
            </w:pPr>
            <w:r>
              <w:rPr>
                <w:b/>
                <w:sz w:val="18"/>
                <w:szCs w:val="18"/>
              </w:rPr>
              <w:t>Ubicación en Aula Planeta</w:t>
            </w:r>
          </w:p>
        </w:tc>
        <w:tc>
          <w:tcPr>
            <w:tcW w:w="6536" w:type="dxa"/>
          </w:tcPr>
          <w:p w14:paraId="1539CBE0" w14:textId="77777777" w:rsidR="009E41D2" w:rsidRDefault="006F4F4A">
            <w:pPr>
              <w:spacing w:after="0"/>
            </w:pPr>
            <w:r>
              <w:rPr>
                <w:sz w:val="22"/>
                <w:szCs w:val="22"/>
              </w:rPr>
              <w:t xml:space="preserve">2ESO/Ciencias sociales, </w:t>
            </w:r>
            <w:proofErr w:type="spellStart"/>
            <w:r>
              <w:rPr>
                <w:sz w:val="22"/>
                <w:szCs w:val="22"/>
              </w:rPr>
              <w:t>geografìa</w:t>
            </w:r>
            <w:proofErr w:type="spellEnd"/>
            <w:r>
              <w:rPr>
                <w:sz w:val="22"/>
                <w:szCs w:val="22"/>
              </w:rPr>
              <w:t xml:space="preserve"> e historia /La organización del mundo actual/ El ser humano, un ser social/Los problemas y conflictos sociales</w:t>
            </w:r>
          </w:p>
        </w:tc>
      </w:tr>
      <w:tr w:rsidR="009E41D2" w14:paraId="193DEA7A" w14:textId="77777777">
        <w:tc>
          <w:tcPr>
            <w:tcW w:w="2518" w:type="dxa"/>
          </w:tcPr>
          <w:p w14:paraId="2764250E" w14:textId="77777777" w:rsidR="009E41D2" w:rsidRDefault="006F4F4A">
            <w:pPr>
              <w:spacing w:after="0"/>
            </w:pPr>
            <w:r>
              <w:rPr>
                <w:b/>
                <w:sz w:val="18"/>
                <w:szCs w:val="18"/>
              </w:rPr>
              <w:t>Cambio (descripción o capturas de pantallas)</w:t>
            </w:r>
          </w:p>
        </w:tc>
        <w:tc>
          <w:tcPr>
            <w:tcW w:w="6536" w:type="dxa"/>
          </w:tcPr>
          <w:p w14:paraId="47EE4175" w14:textId="77777777" w:rsidR="009E41D2" w:rsidRDefault="006F4F4A">
            <w:pPr>
              <w:widowControl w:val="0"/>
              <w:spacing w:after="0"/>
              <w:jc w:val="both"/>
            </w:pPr>
            <w:r>
              <w:rPr>
                <w:b/>
                <w:sz w:val="22"/>
                <w:szCs w:val="22"/>
              </w:rPr>
              <w:t>FICHA DEL ESTUDIANTE</w:t>
            </w:r>
          </w:p>
          <w:p w14:paraId="1A520843" w14:textId="77777777" w:rsidR="009E41D2" w:rsidRDefault="009E41D2">
            <w:pPr>
              <w:widowControl w:val="0"/>
              <w:spacing w:after="0"/>
              <w:jc w:val="both"/>
            </w:pPr>
          </w:p>
          <w:p w14:paraId="5813B540" w14:textId="77777777" w:rsidR="009E41D2" w:rsidRDefault="006F4F4A">
            <w:pPr>
              <w:widowControl w:val="0"/>
              <w:spacing w:after="0"/>
              <w:jc w:val="both"/>
            </w:pPr>
            <w:r>
              <w:rPr>
                <w:b/>
                <w:sz w:val="22"/>
                <w:szCs w:val="22"/>
              </w:rPr>
              <w:t>Problemas y conflictos sociales</w:t>
            </w:r>
          </w:p>
          <w:p w14:paraId="071D39F6" w14:textId="77777777" w:rsidR="009E41D2" w:rsidRDefault="006F4F4A">
            <w:pPr>
              <w:widowControl w:val="0"/>
              <w:spacing w:after="0"/>
              <w:jc w:val="both"/>
            </w:pPr>
            <w:r>
              <w:rPr>
                <w:sz w:val="22"/>
                <w:szCs w:val="22"/>
              </w:rPr>
              <w:t xml:space="preserve">Una de las </w:t>
            </w:r>
            <w:r>
              <w:rPr>
                <w:sz w:val="22"/>
                <w:szCs w:val="22"/>
              </w:rPr>
              <w:t>consecuencias inevitables que se desprende de toda sociedad diversa es la aparición de </w:t>
            </w:r>
            <w:r>
              <w:rPr>
                <w:b/>
                <w:sz w:val="22"/>
                <w:szCs w:val="22"/>
              </w:rPr>
              <w:t xml:space="preserve">problemas </w:t>
            </w:r>
            <w:r>
              <w:rPr>
                <w:sz w:val="22"/>
                <w:szCs w:val="22"/>
              </w:rPr>
              <w:t>y situaciones de conflicto motivadas por diferentes razones:</w:t>
            </w:r>
          </w:p>
          <w:p w14:paraId="07454074" w14:textId="77777777" w:rsidR="009E41D2" w:rsidRDefault="009E41D2">
            <w:pPr>
              <w:widowControl w:val="0"/>
              <w:spacing w:after="0"/>
              <w:jc w:val="both"/>
            </w:pPr>
          </w:p>
          <w:p w14:paraId="06C64A75" w14:textId="77777777" w:rsidR="009E41D2" w:rsidRDefault="006F4F4A">
            <w:pPr>
              <w:widowControl w:val="0"/>
              <w:spacing w:after="0"/>
              <w:jc w:val="both"/>
            </w:pPr>
            <w:r>
              <w:rPr>
                <w:sz w:val="22"/>
                <w:szCs w:val="22"/>
              </w:rPr>
              <w:t xml:space="preserve">- </w:t>
            </w:r>
            <w:r>
              <w:rPr>
                <w:b/>
                <w:sz w:val="22"/>
                <w:szCs w:val="22"/>
              </w:rPr>
              <w:t xml:space="preserve">La pobreza </w:t>
            </w:r>
            <w:r>
              <w:rPr>
                <w:sz w:val="22"/>
                <w:szCs w:val="22"/>
              </w:rPr>
              <w:t>de amplios sectores de la población.</w:t>
            </w:r>
          </w:p>
          <w:p w14:paraId="00231358" w14:textId="77777777" w:rsidR="009E41D2" w:rsidRDefault="006F4F4A">
            <w:pPr>
              <w:widowControl w:val="0"/>
              <w:spacing w:after="0"/>
              <w:jc w:val="both"/>
            </w:pPr>
            <w:r>
              <w:rPr>
                <w:sz w:val="22"/>
                <w:szCs w:val="22"/>
              </w:rPr>
              <w:t xml:space="preserve">- </w:t>
            </w:r>
            <w:r>
              <w:rPr>
                <w:b/>
                <w:sz w:val="22"/>
                <w:szCs w:val="22"/>
              </w:rPr>
              <w:t xml:space="preserve">Las desigualdades sociales </w:t>
            </w:r>
            <w:r>
              <w:rPr>
                <w:sz w:val="22"/>
                <w:szCs w:val="22"/>
              </w:rPr>
              <w:t xml:space="preserve">y la </w:t>
            </w:r>
            <w:r>
              <w:rPr>
                <w:b/>
                <w:sz w:val="22"/>
                <w:szCs w:val="22"/>
              </w:rPr>
              <w:t>discriminació</w:t>
            </w:r>
            <w:r>
              <w:rPr>
                <w:b/>
                <w:sz w:val="22"/>
                <w:szCs w:val="22"/>
              </w:rPr>
              <w:t xml:space="preserve">n </w:t>
            </w:r>
            <w:r>
              <w:rPr>
                <w:sz w:val="22"/>
                <w:szCs w:val="22"/>
              </w:rPr>
              <w:t>por razón de clase, género, edad o raza.</w:t>
            </w:r>
          </w:p>
          <w:p w14:paraId="5CA9CA38" w14:textId="77777777" w:rsidR="009E41D2" w:rsidRDefault="006F4F4A">
            <w:pPr>
              <w:widowControl w:val="0"/>
              <w:spacing w:after="0"/>
              <w:jc w:val="both"/>
            </w:pPr>
            <w:r>
              <w:rPr>
                <w:sz w:val="22"/>
                <w:szCs w:val="22"/>
              </w:rPr>
              <w:t xml:space="preserve">- </w:t>
            </w:r>
            <w:r>
              <w:rPr>
                <w:b/>
                <w:sz w:val="22"/>
                <w:szCs w:val="22"/>
              </w:rPr>
              <w:t xml:space="preserve">La marginalidad </w:t>
            </w:r>
            <w:r>
              <w:rPr>
                <w:sz w:val="22"/>
                <w:szCs w:val="22"/>
              </w:rPr>
              <w:t xml:space="preserve">y la </w:t>
            </w:r>
            <w:r>
              <w:rPr>
                <w:b/>
                <w:sz w:val="22"/>
                <w:szCs w:val="22"/>
              </w:rPr>
              <w:t>exclusión social</w:t>
            </w:r>
            <w:r>
              <w:rPr>
                <w:sz w:val="22"/>
                <w:szCs w:val="22"/>
              </w:rPr>
              <w:t>, muchas veces vinculada a problemas de adicciones.</w:t>
            </w:r>
          </w:p>
          <w:p w14:paraId="78BFA979" w14:textId="77777777" w:rsidR="009E41D2" w:rsidRDefault="006F4F4A">
            <w:pPr>
              <w:widowControl w:val="0"/>
              <w:spacing w:after="0"/>
              <w:jc w:val="both"/>
            </w:pPr>
            <w:r>
              <w:rPr>
                <w:sz w:val="22"/>
                <w:szCs w:val="22"/>
              </w:rPr>
              <w:t xml:space="preserve">- </w:t>
            </w:r>
            <w:r>
              <w:rPr>
                <w:b/>
                <w:sz w:val="22"/>
                <w:szCs w:val="22"/>
              </w:rPr>
              <w:t xml:space="preserve">El crimen </w:t>
            </w:r>
            <w:r>
              <w:rPr>
                <w:sz w:val="22"/>
                <w:szCs w:val="22"/>
              </w:rPr>
              <w:t xml:space="preserve">y la </w:t>
            </w:r>
            <w:r>
              <w:rPr>
                <w:b/>
                <w:sz w:val="22"/>
                <w:szCs w:val="22"/>
              </w:rPr>
              <w:t>delincuencia</w:t>
            </w:r>
            <w:r>
              <w:rPr>
                <w:sz w:val="22"/>
                <w:szCs w:val="22"/>
              </w:rPr>
              <w:t>.</w:t>
            </w:r>
          </w:p>
          <w:p w14:paraId="6BD57B18" w14:textId="77777777" w:rsidR="009E41D2" w:rsidRDefault="006F4F4A">
            <w:pPr>
              <w:widowControl w:val="0"/>
              <w:spacing w:after="0"/>
              <w:jc w:val="both"/>
            </w:pPr>
            <w:r>
              <w:rPr>
                <w:sz w:val="22"/>
                <w:szCs w:val="22"/>
              </w:rPr>
              <w:t xml:space="preserve">- </w:t>
            </w:r>
            <w:r>
              <w:rPr>
                <w:b/>
                <w:sz w:val="22"/>
                <w:szCs w:val="22"/>
              </w:rPr>
              <w:t>La violencia juvenil</w:t>
            </w:r>
            <w:r>
              <w:rPr>
                <w:sz w:val="22"/>
                <w:szCs w:val="22"/>
              </w:rPr>
              <w:t>.</w:t>
            </w:r>
          </w:p>
          <w:p w14:paraId="77E03689" w14:textId="77777777" w:rsidR="009E41D2" w:rsidRDefault="006F4F4A">
            <w:pPr>
              <w:widowControl w:val="0"/>
              <w:spacing w:after="0"/>
              <w:jc w:val="both"/>
            </w:pPr>
            <w:r>
              <w:rPr>
                <w:sz w:val="22"/>
                <w:szCs w:val="22"/>
              </w:rPr>
              <w:t xml:space="preserve">- </w:t>
            </w:r>
            <w:r>
              <w:rPr>
                <w:b/>
                <w:sz w:val="22"/>
                <w:szCs w:val="22"/>
              </w:rPr>
              <w:t>La violencia de género</w:t>
            </w:r>
            <w:r>
              <w:rPr>
                <w:sz w:val="22"/>
                <w:szCs w:val="22"/>
              </w:rPr>
              <w:t>.</w:t>
            </w:r>
          </w:p>
          <w:p w14:paraId="6F99187B" w14:textId="77777777" w:rsidR="009E41D2" w:rsidRDefault="006F4F4A">
            <w:pPr>
              <w:widowControl w:val="0"/>
              <w:spacing w:after="0"/>
              <w:jc w:val="both"/>
            </w:pPr>
            <w:r>
              <w:rPr>
                <w:sz w:val="22"/>
                <w:szCs w:val="22"/>
              </w:rPr>
              <w:t xml:space="preserve">- </w:t>
            </w:r>
            <w:r>
              <w:rPr>
                <w:b/>
                <w:sz w:val="22"/>
                <w:szCs w:val="22"/>
              </w:rPr>
              <w:t>Los problemas de convivencia</w:t>
            </w:r>
            <w:r>
              <w:rPr>
                <w:sz w:val="22"/>
                <w:szCs w:val="22"/>
              </w:rPr>
              <w:t>.</w:t>
            </w:r>
          </w:p>
          <w:p w14:paraId="5F4D2A7B" w14:textId="77777777" w:rsidR="009E41D2" w:rsidRDefault="009E41D2">
            <w:pPr>
              <w:widowControl w:val="0"/>
              <w:spacing w:after="0"/>
              <w:jc w:val="both"/>
            </w:pPr>
          </w:p>
          <w:p w14:paraId="2E639E01" w14:textId="77777777" w:rsidR="009E41D2" w:rsidRDefault="006F4F4A">
            <w:pPr>
              <w:widowControl w:val="0"/>
              <w:spacing w:after="0"/>
              <w:jc w:val="both"/>
            </w:pPr>
            <w:r>
              <w:rPr>
                <w:sz w:val="22"/>
                <w:szCs w:val="22"/>
              </w:rPr>
              <w:t xml:space="preserve">El </w:t>
            </w:r>
            <w:r>
              <w:rPr>
                <w:b/>
                <w:sz w:val="22"/>
                <w:szCs w:val="22"/>
              </w:rPr>
              <w:t xml:space="preserve">conflicto social </w:t>
            </w:r>
            <w:ins w:id="76" w:author="MI PC" w:date="2015-07-16T20:56:00Z">
              <w:r>
                <w:rPr>
                  <w:b/>
                  <w:sz w:val="22"/>
                  <w:szCs w:val="22"/>
                </w:rPr>
                <w:t>[</w:t>
              </w:r>
              <w:r>
                <w:fldChar w:fldCharType="begin"/>
              </w:r>
              <w:r>
                <w:instrText>HYPERLINK "http://www.defensoria.gob.pe/temas.php?des=3"</w:instrText>
              </w:r>
              <w:r>
                <w:fldChar w:fldCharType="separate"/>
              </w:r>
              <w:r>
                <w:rPr>
                  <w:b/>
                  <w:color w:val="1155CC"/>
                  <w:sz w:val="22"/>
                  <w:szCs w:val="22"/>
                  <w:u w:val="single"/>
                </w:rPr>
                <w:t>VER</w:t>
              </w:r>
              <w:r>
                <w:fldChar w:fldCharType="end"/>
              </w:r>
              <w:proofErr w:type="gramStart"/>
              <w:r>
                <w:rPr>
                  <w:b/>
                  <w:sz w:val="22"/>
                  <w:szCs w:val="22"/>
                </w:rPr>
                <w:t>]</w:t>
              </w:r>
            </w:ins>
            <w:r>
              <w:rPr>
                <w:sz w:val="22"/>
                <w:szCs w:val="22"/>
              </w:rPr>
              <w:t>se</w:t>
            </w:r>
            <w:proofErr w:type="gramEnd"/>
            <w:r>
              <w:rPr>
                <w:sz w:val="22"/>
                <w:szCs w:val="22"/>
              </w:rPr>
              <w:t xml:space="preserve"> produce cuando los intereses de dos o más grupos de sociales chocan. Esto lleva a un enfrentamiento entre ambas partes, que tratan de defender sus posiciones e intereses. P</w:t>
            </w:r>
            <w:r>
              <w:rPr>
                <w:sz w:val="22"/>
                <w:szCs w:val="22"/>
              </w:rPr>
              <w:t xml:space="preserve">ara resolverlo, es necesario el </w:t>
            </w:r>
            <w:r>
              <w:rPr>
                <w:b/>
                <w:sz w:val="22"/>
                <w:szCs w:val="22"/>
              </w:rPr>
              <w:t>diálogo</w:t>
            </w:r>
            <w:r>
              <w:rPr>
                <w:sz w:val="22"/>
                <w:szCs w:val="22"/>
              </w:rPr>
              <w:t xml:space="preserve"> entre las partes, con el fin de llegar al entendimiento; de lo contrario es posible que el conflicto desemboque en una </w:t>
            </w:r>
            <w:r>
              <w:rPr>
                <w:b/>
                <w:sz w:val="22"/>
                <w:szCs w:val="22"/>
              </w:rPr>
              <w:t>salida violenta</w:t>
            </w:r>
            <w:r>
              <w:rPr>
                <w:sz w:val="22"/>
                <w:szCs w:val="22"/>
              </w:rPr>
              <w:t xml:space="preserve">. </w:t>
            </w:r>
          </w:p>
          <w:p w14:paraId="3EB166BA" w14:textId="77777777" w:rsidR="009E41D2" w:rsidRDefault="009E41D2">
            <w:pPr>
              <w:widowControl w:val="0"/>
              <w:spacing w:after="0"/>
              <w:jc w:val="both"/>
            </w:pPr>
          </w:p>
          <w:p w14:paraId="36BEC9A8" w14:textId="77777777" w:rsidR="009E41D2" w:rsidRDefault="006F4F4A">
            <w:pPr>
              <w:widowControl w:val="0"/>
              <w:spacing w:after="0"/>
              <w:jc w:val="both"/>
            </w:pPr>
            <w:r>
              <w:rPr>
                <w:sz w:val="22"/>
                <w:szCs w:val="22"/>
              </w:rPr>
              <w:t xml:space="preserve">El </w:t>
            </w:r>
            <w:r>
              <w:rPr>
                <w:b/>
                <w:sz w:val="22"/>
                <w:szCs w:val="22"/>
              </w:rPr>
              <w:t>cambio social</w:t>
            </w:r>
            <w:r>
              <w:rPr>
                <w:sz w:val="22"/>
                <w:szCs w:val="22"/>
              </w:rPr>
              <w:t xml:space="preserve"> se presenta en la medida en que el conflicto avanza. Los acue</w:t>
            </w:r>
            <w:r>
              <w:rPr>
                <w:sz w:val="22"/>
                <w:szCs w:val="22"/>
              </w:rPr>
              <w:t xml:space="preserve">rdos y desacuerdos a los que va llegando la sociedad hacen posible la </w:t>
            </w:r>
            <w:r>
              <w:rPr>
                <w:b/>
                <w:sz w:val="22"/>
                <w:szCs w:val="22"/>
              </w:rPr>
              <w:t xml:space="preserve">transformación </w:t>
            </w:r>
            <w:r>
              <w:rPr>
                <w:sz w:val="22"/>
                <w:szCs w:val="22"/>
              </w:rPr>
              <w:t xml:space="preserve">de las reglas con las que los grupos sociales se organizan en colectivo. </w:t>
            </w:r>
          </w:p>
          <w:p w14:paraId="504B14F0" w14:textId="77777777" w:rsidR="009E41D2" w:rsidRDefault="009E41D2">
            <w:pPr>
              <w:widowControl w:val="0"/>
              <w:spacing w:after="0"/>
              <w:jc w:val="both"/>
            </w:pPr>
          </w:p>
          <w:p w14:paraId="6B6F0C08" w14:textId="77777777" w:rsidR="009E41D2" w:rsidRDefault="006F4F4A">
            <w:pPr>
              <w:widowControl w:val="0"/>
              <w:spacing w:after="0"/>
              <w:jc w:val="both"/>
            </w:pPr>
            <w:r>
              <w:rPr>
                <w:sz w:val="22"/>
                <w:szCs w:val="22"/>
              </w:rPr>
              <w:t xml:space="preserve">Cuando los cambios </w:t>
            </w:r>
            <w:r>
              <w:rPr>
                <w:b/>
                <w:sz w:val="22"/>
                <w:szCs w:val="22"/>
              </w:rPr>
              <w:t>modifican radicalmente</w:t>
            </w:r>
            <w:r>
              <w:rPr>
                <w:sz w:val="22"/>
                <w:szCs w:val="22"/>
              </w:rPr>
              <w:t xml:space="preserve"> las estructuras sociales, es decir, las bases sobre las que están construidas las sociedades, se </w:t>
            </w:r>
            <w:proofErr w:type="gramStart"/>
            <w:r>
              <w:rPr>
                <w:sz w:val="22"/>
                <w:szCs w:val="22"/>
              </w:rPr>
              <w:t>habla</w:t>
            </w:r>
            <w:proofErr w:type="gramEnd"/>
            <w:r>
              <w:rPr>
                <w:sz w:val="22"/>
                <w:szCs w:val="22"/>
              </w:rPr>
              <w:t xml:space="preserve"> de una </w:t>
            </w:r>
            <w:r>
              <w:rPr>
                <w:b/>
                <w:sz w:val="22"/>
                <w:szCs w:val="22"/>
              </w:rPr>
              <w:t>revolución social</w:t>
            </w:r>
            <w:r>
              <w:rPr>
                <w:sz w:val="22"/>
                <w:szCs w:val="22"/>
              </w:rPr>
              <w:t xml:space="preserve">. Cuando los cambios se presentan de forma </w:t>
            </w:r>
            <w:r>
              <w:rPr>
                <w:b/>
                <w:sz w:val="22"/>
                <w:szCs w:val="22"/>
              </w:rPr>
              <w:t>parcial o flexible</w:t>
            </w:r>
            <w:r>
              <w:rPr>
                <w:sz w:val="22"/>
                <w:szCs w:val="22"/>
              </w:rPr>
              <w:t xml:space="preserve">, se generan </w:t>
            </w:r>
            <w:r>
              <w:rPr>
                <w:b/>
                <w:sz w:val="22"/>
                <w:szCs w:val="22"/>
              </w:rPr>
              <w:t xml:space="preserve">reformas </w:t>
            </w:r>
            <w:r>
              <w:rPr>
                <w:sz w:val="22"/>
                <w:szCs w:val="22"/>
              </w:rPr>
              <w:t xml:space="preserve">a esa estructura. </w:t>
            </w:r>
          </w:p>
          <w:p w14:paraId="1E2D8EBC" w14:textId="77777777" w:rsidR="009E41D2" w:rsidRDefault="009E41D2">
            <w:pPr>
              <w:widowControl w:val="0"/>
              <w:spacing w:after="0"/>
              <w:jc w:val="both"/>
            </w:pPr>
          </w:p>
          <w:p w14:paraId="54C997A4" w14:textId="77777777" w:rsidR="009E41D2" w:rsidRDefault="006F4F4A">
            <w:pPr>
              <w:widowControl w:val="0"/>
              <w:spacing w:after="0"/>
              <w:jc w:val="both"/>
            </w:pPr>
            <w:r>
              <w:rPr>
                <w:b/>
                <w:sz w:val="22"/>
                <w:szCs w:val="22"/>
              </w:rPr>
              <w:t xml:space="preserve">FICHA DEL PROFESOR </w:t>
            </w:r>
          </w:p>
          <w:p w14:paraId="54CB4425" w14:textId="77777777" w:rsidR="009E41D2" w:rsidRDefault="009E41D2"/>
          <w:p w14:paraId="150229EB" w14:textId="77777777" w:rsidR="009E41D2" w:rsidRDefault="006F4F4A">
            <w:r>
              <w:rPr>
                <w:b/>
              </w:rPr>
              <w:t>Títu</w:t>
            </w:r>
            <w:r>
              <w:rPr>
                <w:b/>
              </w:rPr>
              <w:t>lo: Los conflictos sociales</w:t>
            </w:r>
          </w:p>
          <w:p w14:paraId="0F0ED41F" w14:textId="77777777" w:rsidR="009E41D2" w:rsidRDefault="006F4F4A">
            <w:pPr>
              <w:spacing w:after="0"/>
              <w:jc w:val="both"/>
            </w:pPr>
            <w:r>
              <w:rPr>
                <w:b/>
                <w:sz w:val="22"/>
                <w:szCs w:val="22"/>
              </w:rPr>
              <w:t>Descripción:</w:t>
            </w:r>
            <w:r>
              <w:rPr>
                <w:sz w:val="22"/>
                <w:szCs w:val="22"/>
              </w:rPr>
              <w:t xml:space="preserve"> secuencia de imágenes que aborda los diferentes tipos de conflictos en las sociedades contemporáneas.</w:t>
            </w:r>
          </w:p>
          <w:p w14:paraId="46EC6222" w14:textId="77777777" w:rsidR="009E41D2" w:rsidRDefault="006F4F4A">
            <w:pPr>
              <w:spacing w:after="0"/>
              <w:jc w:val="both"/>
            </w:pPr>
            <w:r>
              <w:rPr>
                <w:b/>
                <w:sz w:val="22"/>
                <w:szCs w:val="22"/>
              </w:rPr>
              <w:t>Temporalización:</w:t>
            </w:r>
            <w:r>
              <w:rPr>
                <w:sz w:val="22"/>
                <w:szCs w:val="22"/>
              </w:rPr>
              <w:t xml:space="preserve"> 20 minutos. </w:t>
            </w:r>
          </w:p>
          <w:p w14:paraId="757D8705" w14:textId="77777777" w:rsidR="009E41D2" w:rsidRDefault="006F4F4A">
            <w:pPr>
              <w:spacing w:after="0"/>
              <w:jc w:val="both"/>
            </w:pPr>
            <w:r>
              <w:rPr>
                <w:b/>
                <w:sz w:val="22"/>
                <w:szCs w:val="22"/>
              </w:rPr>
              <w:t xml:space="preserve">Tipo de recurso: </w:t>
            </w:r>
            <w:r>
              <w:rPr>
                <w:sz w:val="22"/>
                <w:szCs w:val="22"/>
              </w:rPr>
              <w:t>secuencia de imágenes, exposición.</w:t>
            </w:r>
          </w:p>
          <w:p w14:paraId="6BB1AE65" w14:textId="77777777" w:rsidR="009E41D2" w:rsidRDefault="006F4F4A">
            <w:pPr>
              <w:spacing w:after="0"/>
              <w:jc w:val="both"/>
            </w:pPr>
            <w:r>
              <w:rPr>
                <w:b/>
                <w:sz w:val="22"/>
                <w:szCs w:val="22"/>
              </w:rPr>
              <w:t xml:space="preserve">Competencia relacionada con el recurso: </w:t>
            </w:r>
            <w:r>
              <w:rPr>
                <w:sz w:val="22"/>
                <w:szCs w:val="22"/>
              </w:rPr>
              <w:t>social y ciudadana.</w:t>
            </w:r>
          </w:p>
          <w:p w14:paraId="1A7C41F8" w14:textId="77777777" w:rsidR="009E41D2" w:rsidRDefault="009E41D2">
            <w:pPr>
              <w:spacing w:after="0"/>
              <w:jc w:val="both"/>
            </w:pPr>
          </w:p>
          <w:p w14:paraId="2BFB8283" w14:textId="77777777" w:rsidR="009E41D2" w:rsidRDefault="006F4F4A">
            <w:pPr>
              <w:spacing w:after="0"/>
              <w:jc w:val="both"/>
            </w:pPr>
            <w:r>
              <w:rPr>
                <w:b/>
                <w:sz w:val="22"/>
                <w:szCs w:val="22"/>
              </w:rPr>
              <w:t>Objetivo</w:t>
            </w:r>
          </w:p>
          <w:p w14:paraId="6ACAB700" w14:textId="77777777" w:rsidR="009E41D2" w:rsidRDefault="006F4F4A">
            <w:pPr>
              <w:spacing w:after="0"/>
              <w:jc w:val="both"/>
            </w:pPr>
            <w:r>
              <w:rPr>
                <w:sz w:val="22"/>
                <w:szCs w:val="22"/>
              </w:rPr>
              <w:t>Mostrar los problemas y los conflictos sociales del mundo contemporáneo a través de algunos términos utilizados de manera habitual por los medios de comunicación.</w:t>
            </w:r>
          </w:p>
          <w:p w14:paraId="7DDB6BEA" w14:textId="77777777" w:rsidR="009E41D2" w:rsidRDefault="009E41D2">
            <w:pPr>
              <w:spacing w:after="0"/>
              <w:jc w:val="both"/>
            </w:pPr>
          </w:p>
          <w:p w14:paraId="65C7E605" w14:textId="77777777" w:rsidR="009E41D2" w:rsidRDefault="006F4F4A">
            <w:pPr>
              <w:spacing w:after="0"/>
              <w:jc w:val="both"/>
            </w:pPr>
            <w:r>
              <w:rPr>
                <w:b/>
                <w:sz w:val="22"/>
                <w:szCs w:val="22"/>
              </w:rPr>
              <w:t>Durante la presentació</w:t>
            </w:r>
            <w:r>
              <w:rPr>
                <w:b/>
                <w:sz w:val="22"/>
                <w:szCs w:val="22"/>
              </w:rPr>
              <w:t xml:space="preserve">n </w:t>
            </w:r>
          </w:p>
          <w:p w14:paraId="40D02AF4" w14:textId="77777777" w:rsidR="009E41D2" w:rsidRDefault="006F4F4A">
            <w:pPr>
              <w:spacing w:after="0"/>
              <w:jc w:val="both"/>
            </w:pPr>
            <w:r>
              <w:rPr>
                <w:sz w:val="22"/>
                <w:szCs w:val="22"/>
              </w:rPr>
              <w:t>A medida que avance en la exposición, pida a los estudiantes que consideren por qué se producen los siguientes problemas o conflictos sociales, y cuáles son las medidas que como sociedad se deben tomar para combatirlos:</w:t>
            </w:r>
          </w:p>
          <w:p w14:paraId="0D0CA404" w14:textId="77777777" w:rsidR="009E41D2" w:rsidRDefault="006F4F4A">
            <w:pPr>
              <w:spacing w:after="0"/>
              <w:jc w:val="both"/>
            </w:pPr>
            <w:r>
              <w:rPr>
                <w:sz w:val="22"/>
                <w:szCs w:val="22"/>
              </w:rPr>
              <w:t>- Conflicto generacional.</w:t>
            </w:r>
          </w:p>
          <w:p w14:paraId="38FCEAF8" w14:textId="77777777" w:rsidR="009E41D2" w:rsidRDefault="006F4F4A">
            <w:pPr>
              <w:spacing w:after="0"/>
              <w:jc w:val="both"/>
            </w:pPr>
            <w:r>
              <w:rPr>
                <w:sz w:val="22"/>
                <w:szCs w:val="22"/>
              </w:rPr>
              <w:t>- Viole</w:t>
            </w:r>
            <w:r>
              <w:rPr>
                <w:sz w:val="22"/>
                <w:szCs w:val="22"/>
              </w:rPr>
              <w:t>ncia de género.</w:t>
            </w:r>
          </w:p>
          <w:p w14:paraId="59CF0ACD" w14:textId="77777777" w:rsidR="009E41D2" w:rsidRDefault="006F4F4A">
            <w:pPr>
              <w:spacing w:after="0"/>
              <w:jc w:val="both"/>
            </w:pPr>
            <w:r>
              <w:rPr>
                <w:sz w:val="22"/>
                <w:szCs w:val="22"/>
              </w:rPr>
              <w:t>- Violencia juvenil.</w:t>
            </w:r>
          </w:p>
          <w:p w14:paraId="76DE4B16" w14:textId="77777777" w:rsidR="009E41D2" w:rsidRDefault="006F4F4A">
            <w:pPr>
              <w:spacing w:after="0"/>
              <w:jc w:val="both"/>
            </w:pPr>
            <w:r>
              <w:rPr>
                <w:sz w:val="22"/>
                <w:szCs w:val="22"/>
              </w:rPr>
              <w:t>- Problemas de convivencia.</w:t>
            </w:r>
          </w:p>
          <w:p w14:paraId="48F38B6B" w14:textId="77777777" w:rsidR="009E41D2" w:rsidRDefault="006F4F4A">
            <w:pPr>
              <w:spacing w:after="0"/>
              <w:jc w:val="both"/>
            </w:pPr>
            <w:r>
              <w:rPr>
                <w:sz w:val="22"/>
                <w:szCs w:val="22"/>
              </w:rPr>
              <w:t>- Discriminación racial.</w:t>
            </w:r>
          </w:p>
          <w:p w14:paraId="42386E99" w14:textId="77777777" w:rsidR="009E41D2" w:rsidRDefault="006F4F4A">
            <w:pPr>
              <w:spacing w:after="0"/>
              <w:jc w:val="both"/>
            </w:pPr>
            <w:r>
              <w:rPr>
                <w:sz w:val="22"/>
                <w:szCs w:val="22"/>
              </w:rPr>
              <w:t>- Acoso.</w:t>
            </w:r>
          </w:p>
          <w:p w14:paraId="09F7BE8C" w14:textId="77777777" w:rsidR="009E41D2" w:rsidRDefault="006F4F4A">
            <w:pPr>
              <w:spacing w:after="0"/>
              <w:jc w:val="both"/>
            </w:pPr>
            <w:r>
              <w:rPr>
                <w:sz w:val="22"/>
                <w:szCs w:val="22"/>
              </w:rPr>
              <w:t>- Marginalidad y exclusión social.</w:t>
            </w:r>
          </w:p>
          <w:p w14:paraId="0055C7F8" w14:textId="77777777" w:rsidR="009E41D2" w:rsidRDefault="006F4F4A">
            <w:pPr>
              <w:spacing w:after="0"/>
              <w:jc w:val="both"/>
            </w:pPr>
            <w:r>
              <w:rPr>
                <w:sz w:val="22"/>
                <w:szCs w:val="22"/>
              </w:rPr>
              <w:t>- Adicciones.</w:t>
            </w:r>
          </w:p>
          <w:p w14:paraId="75E53707" w14:textId="77777777" w:rsidR="009E41D2" w:rsidRDefault="006F4F4A">
            <w:pPr>
              <w:spacing w:after="0"/>
              <w:jc w:val="both"/>
            </w:pPr>
            <w:r>
              <w:rPr>
                <w:sz w:val="22"/>
                <w:szCs w:val="22"/>
              </w:rPr>
              <w:t>- Crimen y delincuencia.</w:t>
            </w:r>
          </w:p>
          <w:p w14:paraId="757D01C0" w14:textId="77777777" w:rsidR="009E41D2" w:rsidRDefault="006F4F4A">
            <w:pPr>
              <w:spacing w:after="0"/>
              <w:jc w:val="both"/>
            </w:pPr>
            <w:r>
              <w:rPr>
                <w:sz w:val="22"/>
                <w:szCs w:val="22"/>
              </w:rPr>
              <w:t>- Conflictos violentos y protestas.</w:t>
            </w:r>
          </w:p>
          <w:p w14:paraId="57B914DD" w14:textId="77777777" w:rsidR="009E41D2" w:rsidRDefault="009E41D2">
            <w:pPr>
              <w:spacing w:after="0"/>
              <w:jc w:val="both"/>
            </w:pPr>
          </w:p>
          <w:p w14:paraId="726254B3" w14:textId="77777777" w:rsidR="009E41D2" w:rsidRDefault="006F4F4A">
            <w:pPr>
              <w:spacing w:after="0"/>
              <w:jc w:val="both"/>
            </w:pPr>
            <w:r>
              <w:rPr>
                <w:b/>
                <w:sz w:val="22"/>
                <w:szCs w:val="22"/>
              </w:rPr>
              <w:t xml:space="preserve">Después de la presentación </w:t>
            </w:r>
          </w:p>
          <w:p w14:paraId="41583EE1" w14:textId="77777777" w:rsidR="009E41D2" w:rsidRDefault="006F4F4A">
            <w:pPr>
              <w:spacing w:after="0"/>
              <w:jc w:val="both"/>
            </w:pPr>
            <w:r>
              <w:rPr>
                <w:sz w:val="22"/>
                <w:szCs w:val="22"/>
              </w:rPr>
              <w:t>Una vez hecha la exposición, pida a los estudiantes que busquen una noticia sobre algún problema o conflicto social reciente. Con base en el  texto, deberán hacer una reflexionen sobre la naturaleza del hecho, las causas, la forma de resolverlo o las posib</w:t>
            </w:r>
            <w:r>
              <w:rPr>
                <w:sz w:val="22"/>
                <w:szCs w:val="22"/>
              </w:rPr>
              <w:t>les formas de evitar que vuelva a repetirse.</w:t>
            </w:r>
          </w:p>
          <w:p w14:paraId="71710E49" w14:textId="77777777" w:rsidR="009E41D2" w:rsidRDefault="009E41D2">
            <w:pPr>
              <w:widowControl w:val="0"/>
              <w:spacing w:after="0"/>
              <w:jc w:val="both"/>
            </w:pPr>
          </w:p>
        </w:tc>
      </w:tr>
    </w:tbl>
    <w:p w14:paraId="775909C8" w14:textId="77777777" w:rsidR="009E41D2" w:rsidRDefault="009E41D2">
      <w:pPr>
        <w:spacing w:after="0"/>
        <w:jc w:val="both"/>
      </w:pPr>
    </w:p>
    <w:p w14:paraId="2DD93817" w14:textId="77777777" w:rsidR="009E41D2" w:rsidRDefault="006F4F4A">
      <w:pPr>
        <w:spacing w:after="0"/>
      </w:pPr>
      <w:bookmarkStart w:id="77" w:name="h.2jxsxqh" w:colFirst="0" w:colLast="0"/>
      <w:bookmarkEnd w:id="77"/>
      <w:r>
        <w:rPr>
          <w:highlight w:val="yellow"/>
        </w:rPr>
        <w:t>[SECCIÓN 2]</w:t>
      </w:r>
      <w:r>
        <w:t xml:space="preserve"> </w:t>
      </w:r>
    </w:p>
    <w:p w14:paraId="01499CB5" w14:textId="77777777" w:rsidR="009E41D2" w:rsidRDefault="006F4F4A">
      <w:pPr>
        <w:keepNext/>
        <w:keepLines/>
        <w:spacing w:before="80" w:after="0" w:line="240" w:lineRule="auto"/>
      </w:pPr>
      <w:r>
        <w:rPr>
          <w:rFonts w:ascii="Calibri" w:eastAsia="Calibri" w:hAnsi="Calibri" w:cs="Calibri"/>
          <w:color w:val="404040"/>
          <w:sz w:val="28"/>
          <w:szCs w:val="28"/>
        </w:rPr>
        <w:t>3.1 Económicos</w:t>
      </w:r>
    </w:p>
    <w:p w14:paraId="000D70C6" w14:textId="77777777" w:rsidR="009E41D2" w:rsidRDefault="009E41D2">
      <w:pPr>
        <w:spacing w:after="0"/>
        <w:jc w:val="both"/>
      </w:pPr>
    </w:p>
    <w:p w14:paraId="1EAC0512" w14:textId="77777777" w:rsidR="009E41D2" w:rsidRDefault="006F4F4A">
      <w:pPr>
        <w:spacing w:after="0"/>
        <w:jc w:val="both"/>
      </w:pPr>
      <w:r>
        <w:t xml:space="preserve">Están directamente relacionados con la </w:t>
      </w:r>
      <w:r>
        <w:rPr>
          <w:b/>
        </w:rPr>
        <w:t>satisfacción de las necesidades materiales</w:t>
      </w:r>
      <w:r>
        <w:t xml:space="preserve"> de los individuos y los grupos sociales. Las fuentes de riqueza (tierra, trabajo, tecnología, mat</w:t>
      </w:r>
      <w:r>
        <w:t>erias primas) han sido concentradas en pocas manos a lo largo de la historia, de forma tal que en la mayoría de las sociedades existe desigualdad económica</w:t>
      </w:r>
      <w:proofErr w:type="gramStart"/>
      <w:r>
        <w:t>.</w:t>
      </w:r>
      <w:ins w:id="78" w:author="MI PC" w:date="2015-07-23T11:37:00Z">
        <w:r>
          <w:t>[</w:t>
        </w:r>
        <w:proofErr w:type="gramEnd"/>
        <w:r>
          <w:fldChar w:fldCharType="begin"/>
        </w:r>
        <w:r>
          <w:instrText>HYPERLINK "</w:instrText>
        </w:r>
        <w:r>
          <w:instrText>http://www.razonpublica.com/index.php/internacional-temas-32/7316-desigualdad-econ%C3%B3mica-en-el-mundo-cifras-preocupantes.html"</w:instrText>
        </w:r>
        <w:r>
          <w:fldChar w:fldCharType="separate"/>
        </w:r>
        <w:r>
          <w:rPr>
            <w:color w:val="1155CC"/>
            <w:u w:val="single"/>
          </w:rPr>
          <w:t>VER</w:t>
        </w:r>
        <w:r>
          <w:fldChar w:fldCharType="end"/>
        </w:r>
        <w:r>
          <w:t>]</w:t>
        </w:r>
      </w:ins>
      <w:r>
        <w:t xml:space="preserve"> Dada tal situación comúnmente se presentan conflictos por la </w:t>
      </w:r>
      <w:r>
        <w:rPr>
          <w:b/>
        </w:rPr>
        <w:t>obtención de bienes y servicios.</w:t>
      </w:r>
    </w:p>
    <w:p w14:paraId="484B37CD" w14:textId="77777777" w:rsidR="009E41D2" w:rsidRDefault="009E41D2">
      <w:pPr>
        <w:spacing w:after="0"/>
        <w:jc w:val="both"/>
      </w:pPr>
    </w:p>
    <w:tbl>
      <w:tblPr>
        <w:tblStyle w:val="aff8"/>
        <w:tblW w:w="9033"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18"/>
        <w:gridCol w:w="6515"/>
      </w:tblGrid>
      <w:tr w:rsidR="009E41D2" w14:paraId="4340EEDB" w14:textId="77777777">
        <w:tc>
          <w:tcPr>
            <w:tcW w:w="9033" w:type="dxa"/>
            <w:gridSpan w:val="2"/>
            <w:shd w:val="clear" w:color="auto" w:fill="5B9BD5"/>
          </w:tcPr>
          <w:p w14:paraId="08A87FF1" w14:textId="77777777" w:rsidR="009E41D2" w:rsidRDefault="006F4F4A">
            <w:pPr>
              <w:spacing w:after="0"/>
              <w:jc w:val="center"/>
            </w:pPr>
            <w:r>
              <w:rPr>
                <w:b/>
                <w:sz w:val="22"/>
                <w:szCs w:val="22"/>
              </w:rPr>
              <w:t>Imagen (fotografía, grá</w:t>
            </w:r>
            <w:r>
              <w:rPr>
                <w:b/>
                <w:sz w:val="22"/>
                <w:szCs w:val="22"/>
              </w:rPr>
              <w:t>fica o ilustración)</w:t>
            </w:r>
          </w:p>
        </w:tc>
      </w:tr>
      <w:tr w:rsidR="009E41D2" w14:paraId="774AD9BE" w14:textId="77777777">
        <w:tc>
          <w:tcPr>
            <w:tcW w:w="2518" w:type="dxa"/>
          </w:tcPr>
          <w:p w14:paraId="2D182B24" w14:textId="77777777" w:rsidR="009E41D2" w:rsidRDefault="006F4F4A">
            <w:pPr>
              <w:spacing w:after="0"/>
              <w:jc w:val="both"/>
            </w:pPr>
            <w:r>
              <w:rPr>
                <w:b/>
                <w:sz w:val="18"/>
                <w:szCs w:val="18"/>
              </w:rPr>
              <w:t>Código</w:t>
            </w:r>
          </w:p>
        </w:tc>
        <w:tc>
          <w:tcPr>
            <w:tcW w:w="6515" w:type="dxa"/>
          </w:tcPr>
          <w:p w14:paraId="133BC6EB" w14:textId="77777777" w:rsidR="009E41D2" w:rsidRDefault="006F4F4A">
            <w:pPr>
              <w:spacing w:after="0"/>
              <w:jc w:val="both"/>
            </w:pPr>
            <w:r>
              <w:rPr>
                <w:sz w:val="22"/>
                <w:szCs w:val="22"/>
              </w:rPr>
              <w:t>CS_11_08_I</w:t>
            </w:r>
            <w:r>
              <w:rPr>
                <w:sz w:val="22"/>
                <w:szCs w:val="22"/>
                <w:highlight w:val="yellow"/>
              </w:rPr>
              <w:t>MG20</w:t>
            </w:r>
          </w:p>
        </w:tc>
      </w:tr>
      <w:tr w:rsidR="009E41D2" w14:paraId="32818204" w14:textId="77777777">
        <w:tc>
          <w:tcPr>
            <w:tcW w:w="2518" w:type="dxa"/>
          </w:tcPr>
          <w:p w14:paraId="0D904CF5" w14:textId="77777777" w:rsidR="009E41D2" w:rsidRDefault="006F4F4A">
            <w:pPr>
              <w:spacing w:after="0"/>
              <w:jc w:val="both"/>
            </w:pPr>
            <w:r>
              <w:rPr>
                <w:b/>
                <w:sz w:val="18"/>
                <w:szCs w:val="18"/>
              </w:rPr>
              <w:t>Descripción</w:t>
            </w:r>
          </w:p>
        </w:tc>
        <w:tc>
          <w:tcPr>
            <w:tcW w:w="6515" w:type="dxa"/>
          </w:tcPr>
          <w:p w14:paraId="73E4FB16" w14:textId="77777777" w:rsidR="009E41D2" w:rsidRDefault="006F4F4A">
            <w:pPr>
              <w:spacing w:after="0"/>
              <w:jc w:val="both"/>
            </w:pPr>
            <w:r>
              <w:rPr>
                <w:sz w:val="22"/>
                <w:szCs w:val="22"/>
              </w:rPr>
              <w:t>Fotografía de unos trabajadores del sector textil en Delhi, India.</w:t>
            </w:r>
          </w:p>
        </w:tc>
      </w:tr>
      <w:tr w:rsidR="009E41D2" w14:paraId="65D709CF" w14:textId="77777777">
        <w:tc>
          <w:tcPr>
            <w:tcW w:w="2518" w:type="dxa"/>
          </w:tcPr>
          <w:p w14:paraId="2D659338" w14:textId="77777777" w:rsidR="009E41D2" w:rsidRDefault="006F4F4A">
            <w:pPr>
              <w:spacing w:after="0"/>
              <w:jc w:val="both"/>
            </w:pPr>
            <w:r>
              <w:rPr>
                <w:b/>
                <w:sz w:val="18"/>
                <w:szCs w:val="18"/>
              </w:rPr>
              <w:t xml:space="preserve">Código </w:t>
            </w:r>
            <w:proofErr w:type="spellStart"/>
            <w:r>
              <w:rPr>
                <w:b/>
                <w:sz w:val="18"/>
                <w:szCs w:val="18"/>
              </w:rPr>
              <w:t>Shutterstock</w:t>
            </w:r>
            <w:proofErr w:type="spellEnd"/>
            <w:r>
              <w:rPr>
                <w:b/>
                <w:sz w:val="18"/>
                <w:szCs w:val="18"/>
              </w:rPr>
              <w:t xml:space="preserve"> (o </w:t>
            </w:r>
            <w:proofErr w:type="spellStart"/>
            <w:r>
              <w:rPr>
                <w:b/>
                <w:sz w:val="18"/>
                <w:szCs w:val="18"/>
              </w:rPr>
              <w:t>URL</w:t>
            </w:r>
            <w:proofErr w:type="spellEnd"/>
            <w:r>
              <w:rPr>
                <w:b/>
                <w:sz w:val="18"/>
                <w:szCs w:val="18"/>
              </w:rPr>
              <w:t xml:space="preserve"> o la ruta en </w:t>
            </w:r>
            <w:proofErr w:type="spellStart"/>
            <w:r>
              <w:rPr>
                <w:b/>
                <w:sz w:val="18"/>
                <w:szCs w:val="18"/>
              </w:rPr>
              <w:t>AulaPlaneta</w:t>
            </w:r>
            <w:proofErr w:type="spellEnd"/>
            <w:r>
              <w:rPr>
                <w:b/>
                <w:sz w:val="18"/>
                <w:szCs w:val="18"/>
              </w:rPr>
              <w:t>)</w:t>
            </w:r>
          </w:p>
        </w:tc>
        <w:tc>
          <w:tcPr>
            <w:tcW w:w="6515" w:type="dxa"/>
          </w:tcPr>
          <w:p w14:paraId="2CCD94ED" w14:textId="77777777" w:rsidR="009E41D2" w:rsidRDefault="006F4F4A">
            <w:pPr>
              <w:spacing w:after="0"/>
              <w:jc w:val="both"/>
            </w:pPr>
            <w:r>
              <w:rPr>
                <w:sz w:val="22"/>
                <w:szCs w:val="22"/>
              </w:rPr>
              <w:t>5173612</w:t>
            </w:r>
            <w:r>
              <w:rPr>
                <w:sz w:val="22"/>
                <w:szCs w:val="22"/>
              </w:rPr>
              <w:t>3</w:t>
            </w:r>
          </w:p>
        </w:tc>
      </w:tr>
      <w:tr w:rsidR="009E41D2" w14:paraId="78B783FE" w14:textId="77777777">
        <w:tc>
          <w:tcPr>
            <w:tcW w:w="2518" w:type="dxa"/>
          </w:tcPr>
          <w:p w14:paraId="05A02F82" w14:textId="77777777" w:rsidR="009E41D2" w:rsidRDefault="006F4F4A">
            <w:pPr>
              <w:spacing w:after="0"/>
              <w:jc w:val="both"/>
            </w:pPr>
            <w:r>
              <w:rPr>
                <w:b/>
                <w:sz w:val="18"/>
                <w:szCs w:val="18"/>
              </w:rPr>
              <w:t>Pie de imagen</w:t>
            </w:r>
          </w:p>
        </w:tc>
        <w:tc>
          <w:tcPr>
            <w:tcW w:w="6515" w:type="dxa"/>
          </w:tcPr>
          <w:p w14:paraId="6D4B3184" w14:textId="77777777" w:rsidR="009E41D2" w:rsidRDefault="006F4F4A">
            <w:pPr>
              <w:spacing w:after="0"/>
              <w:jc w:val="both"/>
            </w:pPr>
            <w:r>
              <w:rPr>
                <w:sz w:val="22"/>
                <w:szCs w:val="22"/>
              </w:rPr>
              <w:t>La explotación laboral es un gran conflicto socioeconómico del Tercer mundo. La foto de los trabajadores en esta fábrica textil en India es un ejemplo de las condiciones laborales deficientes que viven, como un entorno inadecuado para el trabajo debido a l</w:t>
            </w:r>
            <w:r>
              <w:rPr>
                <w:sz w:val="22"/>
                <w:szCs w:val="22"/>
              </w:rPr>
              <w:t xml:space="preserve">a falta de luz y ventilación apropiadas, la gran cantidad de personas trabajando en un espacio muy pequeño y la larga jornada laboral mal pagada. </w:t>
            </w:r>
          </w:p>
        </w:tc>
      </w:tr>
    </w:tbl>
    <w:p w14:paraId="334FAEF8" w14:textId="77777777" w:rsidR="009E41D2" w:rsidRDefault="009E41D2">
      <w:pPr>
        <w:spacing w:after="0"/>
        <w:jc w:val="both"/>
      </w:pPr>
    </w:p>
    <w:p w14:paraId="12F83823" w14:textId="77777777" w:rsidR="009E41D2" w:rsidRDefault="006F4F4A">
      <w:pPr>
        <w:spacing w:after="0"/>
        <w:jc w:val="both"/>
      </w:pPr>
      <w:r>
        <w:t>Algunos de los conflictos económicos de nuestras sociedades son:</w:t>
      </w:r>
    </w:p>
    <w:p w14:paraId="578E5A99" w14:textId="77777777" w:rsidR="009E41D2" w:rsidRDefault="009E41D2">
      <w:pPr>
        <w:spacing w:after="0"/>
        <w:jc w:val="both"/>
      </w:pPr>
    </w:p>
    <w:p w14:paraId="0B368F27" w14:textId="77777777" w:rsidR="009E41D2" w:rsidRDefault="006F4F4A">
      <w:pPr>
        <w:numPr>
          <w:ilvl w:val="0"/>
          <w:numId w:val="6"/>
        </w:numPr>
        <w:spacing w:after="0"/>
        <w:ind w:hanging="360"/>
        <w:jc w:val="both"/>
      </w:pPr>
      <w:r>
        <w:t>Desempleo y explotación laboral</w:t>
      </w:r>
    </w:p>
    <w:p w14:paraId="471E9067" w14:textId="77777777" w:rsidR="009E41D2" w:rsidRDefault="006F4F4A">
      <w:pPr>
        <w:numPr>
          <w:ilvl w:val="0"/>
          <w:numId w:val="6"/>
        </w:numPr>
        <w:spacing w:after="0"/>
        <w:ind w:hanging="360"/>
        <w:jc w:val="both"/>
      </w:pPr>
      <w:r>
        <w:t>Pobreza</w:t>
      </w:r>
    </w:p>
    <w:p w14:paraId="7A9692F6" w14:textId="77777777" w:rsidR="009E41D2" w:rsidRDefault="006F4F4A">
      <w:pPr>
        <w:numPr>
          <w:ilvl w:val="0"/>
          <w:numId w:val="6"/>
        </w:numPr>
        <w:spacing w:after="0"/>
        <w:ind w:hanging="360"/>
        <w:jc w:val="both"/>
      </w:pPr>
      <w:r>
        <w:t>Desnutrición</w:t>
      </w:r>
    </w:p>
    <w:p w14:paraId="7D90D582" w14:textId="77777777" w:rsidR="009E41D2" w:rsidRDefault="006F4F4A">
      <w:pPr>
        <w:numPr>
          <w:ilvl w:val="0"/>
          <w:numId w:val="6"/>
        </w:numPr>
        <w:spacing w:after="0"/>
        <w:ind w:hanging="360"/>
        <w:jc w:val="both"/>
      </w:pPr>
      <w:r>
        <w:t>Falta de acceso a salud y educación de calidad</w:t>
      </w:r>
    </w:p>
    <w:p w14:paraId="385BDD07" w14:textId="77777777" w:rsidR="009E41D2" w:rsidRDefault="006F4F4A">
      <w:pPr>
        <w:numPr>
          <w:ilvl w:val="0"/>
          <w:numId w:val="6"/>
        </w:numPr>
        <w:spacing w:after="0"/>
        <w:ind w:hanging="360"/>
        <w:jc w:val="both"/>
      </w:pPr>
      <w:r>
        <w:t>Carencia de vivienda y condiciones de saneamiento básico</w:t>
      </w:r>
    </w:p>
    <w:p w14:paraId="373B38AD" w14:textId="77777777" w:rsidR="009E41D2" w:rsidRDefault="009E41D2">
      <w:pPr>
        <w:spacing w:after="0"/>
        <w:jc w:val="both"/>
      </w:pPr>
    </w:p>
    <w:p w14:paraId="75FA043C" w14:textId="77777777" w:rsidR="009E41D2" w:rsidRDefault="006F4F4A">
      <w:pPr>
        <w:spacing w:after="0"/>
        <w:jc w:val="both"/>
      </w:pPr>
      <w:r>
        <w:rPr>
          <w:highlight w:val="cyan"/>
        </w:rPr>
        <w:t>Esto necesita desarrollo conceptual, es un tema serio que requiere mayor explicación</w:t>
      </w:r>
      <w:proofErr w:type="gramStart"/>
      <w:r>
        <w:rPr>
          <w:highlight w:val="cyan"/>
        </w:rPr>
        <w:t>!</w:t>
      </w:r>
      <w:proofErr w:type="gramEnd"/>
      <w:r>
        <w:t xml:space="preserve"> Prácticamente, la autora lo dejó igual al original, </w:t>
      </w:r>
      <w:r>
        <w:t>puso un cuadrito de imagen y eso fue todo, qué decepción.</w:t>
      </w:r>
    </w:p>
    <w:p w14:paraId="13816544" w14:textId="77777777" w:rsidR="009E41D2" w:rsidRDefault="009E41D2">
      <w:pPr>
        <w:widowControl w:val="0"/>
        <w:spacing w:after="0" w:line="240" w:lineRule="auto"/>
      </w:pPr>
    </w:p>
    <w:tbl>
      <w:tblPr>
        <w:tblStyle w:val="aff9"/>
        <w:tblW w:w="9033" w:type="dxa"/>
        <w:tblInd w:w="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18"/>
        <w:gridCol w:w="6515"/>
      </w:tblGrid>
      <w:tr w:rsidR="009E41D2" w14:paraId="0AE19D56" w14:textId="77777777">
        <w:trPr>
          <w:trHeight w:val="260"/>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BF8F00"/>
            <w:tcMar>
              <w:top w:w="80" w:type="dxa"/>
              <w:left w:w="80" w:type="dxa"/>
              <w:bottom w:w="80" w:type="dxa"/>
              <w:right w:w="80" w:type="dxa"/>
            </w:tcMar>
          </w:tcPr>
          <w:p w14:paraId="661691BB" w14:textId="77777777" w:rsidR="009E41D2" w:rsidRDefault="006F4F4A">
            <w:pPr>
              <w:spacing w:after="0" w:line="240" w:lineRule="auto"/>
              <w:jc w:val="center"/>
            </w:pPr>
            <w:r>
              <w:rPr>
                <w:b/>
                <w:color w:val="FFFFFF"/>
                <w:sz w:val="22"/>
                <w:szCs w:val="22"/>
              </w:rPr>
              <w:t>Profundiza: recurso nuevo</w:t>
            </w:r>
          </w:p>
        </w:tc>
      </w:tr>
      <w:tr w:rsidR="009E41D2" w14:paraId="6AA2E847" w14:textId="77777777">
        <w:trPr>
          <w:trHeight w:val="26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C5D9D06" w14:textId="77777777" w:rsidR="009E41D2" w:rsidRDefault="006F4F4A">
            <w:pPr>
              <w:spacing w:after="0" w:line="240" w:lineRule="auto"/>
            </w:pPr>
            <w:r>
              <w:rPr>
                <w:b/>
                <w:sz w:val="18"/>
                <w:szCs w:val="18"/>
              </w:rPr>
              <w:t>Código</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E5DAC2B" w14:textId="77777777" w:rsidR="009E41D2" w:rsidRDefault="006F4F4A">
            <w:pPr>
              <w:spacing w:after="0" w:line="240" w:lineRule="auto"/>
            </w:pPr>
            <w:r>
              <w:rPr>
                <w:sz w:val="22"/>
                <w:szCs w:val="22"/>
              </w:rPr>
              <w:t>CS_11_03_REC160</w:t>
            </w:r>
          </w:p>
        </w:tc>
      </w:tr>
      <w:tr w:rsidR="009E41D2" w14:paraId="1848F39C" w14:textId="77777777">
        <w:trPr>
          <w:trHeight w:val="26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6B5D2F9" w14:textId="77777777" w:rsidR="009E41D2" w:rsidRDefault="006F4F4A">
            <w:pPr>
              <w:spacing w:after="0" w:line="240" w:lineRule="auto"/>
            </w:pPr>
            <w:r>
              <w:rPr>
                <w:b/>
                <w:sz w:val="18"/>
                <w:szCs w:val="18"/>
              </w:rPr>
              <w:t>Título</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86B5282" w14:textId="77777777" w:rsidR="009E41D2" w:rsidRDefault="009E41D2">
            <w:pPr>
              <w:spacing w:after="0" w:line="240" w:lineRule="auto"/>
            </w:pPr>
          </w:p>
        </w:tc>
      </w:tr>
      <w:tr w:rsidR="009E41D2" w14:paraId="681ACB82" w14:textId="77777777">
        <w:trPr>
          <w:trHeight w:val="40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1B66BDB" w14:textId="77777777" w:rsidR="009E41D2" w:rsidRDefault="006F4F4A">
            <w:pPr>
              <w:spacing w:after="0" w:line="240" w:lineRule="auto"/>
            </w:pPr>
            <w:r>
              <w:rPr>
                <w:b/>
                <w:sz w:val="18"/>
                <w:szCs w:val="18"/>
              </w:rPr>
              <w:t>Descripción</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E5495A4" w14:textId="77777777" w:rsidR="009E41D2" w:rsidRDefault="006F4F4A">
            <w:pPr>
              <w:tabs>
                <w:tab w:val="left" w:pos="1325"/>
              </w:tabs>
              <w:spacing w:after="0" w:line="240" w:lineRule="auto"/>
            </w:pPr>
            <w:r>
              <w:rPr>
                <w:sz w:val="22"/>
                <w:szCs w:val="22"/>
              </w:rPr>
              <w:t xml:space="preserve">Actividad que amplíe este tema. Fotos sobre al menos </w:t>
            </w:r>
            <w:commentRangeStart w:id="79"/>
            <w:r>
              <w:rPr>
                <w:sz w:val="22"/>
                <w:szCs w:val="22"/>
              </w:rPr>
              <w:t>cada conflicto</w:t>
            </w:r>
            <w:commentRangeEnd w:id="79"/>
            <w:r>
              <w:commentReference w:id="79"/>
            </w:r>
            <w:r>
              <w:rPr>
                <w:sz w:val="22"/>
                <w:szCs w:val="22"/>
              </w:rPr>
              <w:t>, texto amplio.</w:t>
            </w:r>
          </w:p>
          <w:p w14:paraId="5DFD6953" w14:textId="77777777" w:rsidR="009E41D2" w:rsidRDefault="006F4F4A">
            <w:pPr>
              <w:tabs>
                <w:tab w:val="left" w:pos="1325"/>
              </w:tabs>
              <w:spacing w:after="0" w:line="240" w:lineRule="auto"/>
            </w:pPr>
            <w:ins w:id="80" w:author="MI PC" w:date="2015-07-21T11:57:00Z">
              <w:r>
                <w:rPr>
                  <w:sz w:val="22"/>
                  <w:szCs w:val="22"/>
                </w:rPr>
                <w:t>Se sugieren las siguientes imágenes para el recurso:</w:t>
              </w:r>
            </w:ins>
          </w:p>
          <w:p w14:paraId="5DBE908F" w14:textId="77777777" w:rsidR="009E41D2" w:rsidRDefault="006F4F4A">
            <w:pPr>
              <w:tabs>
                <w:tab w:val="left" w:pos="1325"/>
              </w:tabs>
              <w:spacing w:after="0" w:line="240" w:lineRule="auto"/>
            </w:pPr>
            <w:ins w:id="81" w:author="Flor Buitrago" w:date="2015-07-22T16:39:00Z">
              <w:r>
                <w:rPr>
                  <w:sz w:val="22"/>
                  <w:szCs w:val="22"/>
                </w:rPr>
                <w:t>Imagen de enfermeros</w:t>
              </w:r>
            </w:ins>
            <w:ins w:id="82" w:author="MI PC" w:date="2015-07-23T12:09:00Z">
              <w:r>
                <w:rPr>
                  <w:sz w:val="22"/>
                  <w:szCs w:val="22"/>
                </w:rPr>
                <w:t xml:space="preserve"> acceso a la salud</w:t>
              </w:r>
            </w:ins>
          </w:p>
          <w:p w14:paraId="72BC9E01" w14:textId="77777777" w:rsidR="009E41D2" w:rsidRDefault="006F4F4A">
            <w:pPr>
              <w:tabs>
                <w:tab w:val="left" w:pos="1325"/>
              </w:tabs>
              <w:spacing w:after="0" w:line="240" w:lineRule="auto"/>
            </w:pPr>
            <w:ins w:id="83" w:author="MI PC" w:date="2015-07-21T11:55:00Z">
              <w:r>
                <w:fldChar w:fldCharType="begin"/>
              </w:r>
              <w:r>
                <w:instrText>HYPERLINK "http://hispanicasaber.planetasaber.com/encyclopedia/default.asp?idpack=9&amp;idpil=001FLX01&amp;ruta=Buscador"</w:instrText>
              </w:r>
              <w:r>
                <w:fldChar w:fldCharType="separate"/>
              </w:r>
              <w:r>
                <w:rPr>
                  <w:color w:val="0000FF"/>
                  <w:sz w:val="22"/>
                  <w:szCs w:val="22"/>
                  <w:u w:val="single"/>
                </w:rPr>
                <w:t>http://hispanicasaber.planetasaber.com/encyclopedia/default.asp?idpack=9&amp;idpil=001FLX01&amp;ruta=Buscador</w:t>
              </w:r>
              <w:r>
                <w:fldChar w:fldCharType="end"/>
              </w:r>
            </w:ins>
            <w:hyperlink r:id="rId18"/>
          </w:p>
          <w:p w14:paraId="49068752" w14:textId="77777777" w:rsidR="009E41D2" w:rsidRDefault="006F4F4A">
            <w:pPr>
              <w:tabs>
                <w:tab w:val="left" w:pos="1325"/>
              </w:tabs>
              <w:spacing w:after="0" w:line="240" w:lineRule="auto"/>
            </w:pPr>
            <w:hyperlink r:id="rId19"/>
          </w:p>
          <w:p w14:paraId="1A82317A" w14:textId="77777777" w:rsidR="009E41D2" w:rsidRDefault="006F4F4A">
            <w:pPr>
              <w:tabs>
                <w:tab w:val="left" w:pos="1325"/>
              </w:tabs>
              <w:spacing w:after="0" w:line="240" w:lineRule="auto"/>
            </w:pPr>
            <w:hyperlink r:id="rId20"/>
          </w:p>
          <w:p w14:paraId="0FB0E340" w14:textId="77777777" w:rsidR="009E41D2" w:rsidRDefault="006F4F4A">
            <w:pPr>
              <w:tabs>
                <w:tab w:val="left" w:pos="1325"/>
              </w:tabs>
              <w:spacing w:after="0" w:line="240" w:lineRule="auto"/>
            </w:pPr>
            <w:ins w:id="84" w:author="Flor Buitrago" w:date="2015-07-22T16:39:00Z">
              <w:r>
                <w:rPr>
                  <w:sz w:val="22"/>
                  <w:szCs w:val="22"/>
                </w:rPr>
                <w:t>Imagen niño africano famélico</w:t>
              </w:r>
            </w:ins>
          </w:p>
          <w:p w14:paraId="100ABE22" w14:textId="77777777" w:rsidR="009E41D2" w:rsidRDefault="006F4F4A">
            <w:pPr>
              <w:tabs>
                <w:tab w:val="left" w:pos="1325"/>
              </w:tabs>
              <w:spacing w:after="0" w:line="240" w:lineRule="auto"/>
            </w:pPr>
            <w:ins w:id="85" w:author="MI PC" w:date="2015-07-21T11:55:00Z">
              <w:r>
                <w:fldChar w:fldCharType="begin"/>
              </w:r>
              <w:r>
                <w:instrText>HYPERLINK "h</w:instrText>
              </w:r>
              <w:r>
                <w:instrText>ttp://hispanicasaber.planetasaber.com/encyclopedia/default.asp?idpack=9&amp;idpil=000Z2P01&amp;ruta=Buscador"</w:instrText>
              </w:r>
              <w:r>
                <w:fldChar w:fldCharType="separate"/>
              </w:r>
              <w:r>
                <w:rPr>
                  <w:color w:val="0000FF"/>
                  <w:sz w:val="22"/>
                  <w:szCs w:val="22"/>
                  <w:u w:val="single"/>
                </w:rPr>
                <w:t>http://hispanicasaber.planetasaber.com/encyclopedia/default.asp?idpack=9&amp;idpil=000Z2P01&amp;ruta=Buscador</w:t>
              </w:r>
              <w:r>
                <w:fldChar w:fldCharType="end"/>
              </w:r>
            </w:ins>
            <w:hyperlink r:id="rId21"/>
          </w:p>
          <w:p w14:paraId="072CD474" w14:textId="77777777" w:rsidR="009E41D2" w:rsidRDefault="006F4F4A">
            <w:pPr>
              <w:tabs>
                <w:tab w:val="left" w:pos="1325"/>
              </w:tabs>
              <w:spacing w:after="0" w:line="240" w:lineRule="auto"/>
            </w:pPr>
            <w:ins w:id="86" w:author="MI PC" w:date="2015-07-23T12:07:00Z">
              <w:r>
                <w:rPr>
                  <w:sz w:val="22"/>
                  <w:szCs w:val="22"/>
                </w:rPr>
                <w:t xml:space="preserve">texto: </w:t>
              </w:r>
              <w:r>
                <w:fldChar w:fldCharType="begin"/>
              </w:r>
              <w:r>
                <w:instrText>HYPERLINK "http://hispanicasaber.planetasaber.com/encyclopedia/default.asp?idreg=554065&amp;ruta=Buscador"</w:instrText>
              </w:r>
              <w:r>
                <w:fldChar w:fldCharType="separate"/>
              </w:r>
              <w:r>
                <w:rPr>
                  <w:color w:val="0000FF"/>
                  <w:sz w:val="22"/>
                  <w:szCs w:val="22"/>
                  <w:u w:val="single"/>
                </w:rPr>
                <w:t>http://hispanicasaber.planetasaber.com/encyclopedia/default.asp?idreg=554065</w:t>
              </w:r>
              <w:r>
                <w:rPr>
                  <w:color w:val="0000FF"/>
                  <w:sz w:val="22"/>
                  <w:szCs w:val="22"/>
                  <w:u w:val="single"/>
                </w:rPr>
                <w:t>&amp;ruta=Buscador</w:t>
              </w:r>
              <w:r>
                <w:fldChar w:fldCharType="end"/>
              </w:r>
            </w:ins>
            <w:hyperlink r:id="rId22"/>
          </w:p>
          <w:p w14:paraId="5DDF1F29" w14:textId="77777777" w:rsidR="009E41D2" w:rsidRDefault="006F4F4A">
            <w:pPr>
              <w:tabs>
                <w:tab w:val="left" w:pos="1325"/>
              </w:tabs>
              <w:spacing w:after="0" w:line="240" w:lineRule="auto"/>
            </w:pPr>
            <w:hyperlink r:id="rId23"/>
          </w:p>
          <w:p w14:paraId="53BB4A80" w14:textId="77777777" w:rsidR="009E41D2" w:rsidRDefault="006F4F4A">
            <w:pPr>
              <w:tabs>
                <w:tab w:val="left" w:pos="1325"/>
              </w:tabs>
              <w:spacing w:after="0" w:line="240" w:lineRule="auto"/>
            </w:pPr>
            <w:ins w:id="87" w:author="MI PC" w:date="2015-07-23T11:51:00Z">
              <w:r>
                <w:rPr>
                  <w:sz w:val="22"/>
                  <w:szCs w:val="22"/>
                </w:rPr>
                <w:t>imagen de desempleo:</w:t>
              </w:r>
            </w:ins>
          </w:p>
          <w:p w14:paraId="5325EBD6" w14:textId="77777777" w:rsidR="009E41D2" w:rsidRDefault="006F4F4A">
            <w:pPr>
              <w:tabs>
                <w:tab w:val="left" w:pos="1325"/>
              </w:tabs>
              <w:spacing w:after="0" w:line="240" w:lineRule="auto"/>
            </w:pPr>
            <w:ins w:id="88" w:author="MI PC" w:date="2015-07-23T12:09:00Z">
              <w:r>
                <w:rPr>
                  <w:sz w:val="22"/>
                  <w:szCs w:val="22"/>
                </w:rPr>
                <w:t>texto: http://hispanicasaber.planetasaber.com/encyclopedia/default.asp?idreg=554831&amp;ruta=Buscador</w:t>
              </w:r>
            </w:ins>
          </w:p>
          <w:p w14:paraId="70D55AB0" w14:textId="77777777" w:rsidR="009E41D2" w:rsidRDefault="009E41D2">
            <w:pPr>
              <w:tabs>
                <w:tab w:val="left" w:pos="1325"/>
              </w:tabs>
              <w:spacing w:after="0" w:line="240" w:lineRule="auto"/>
            </w:pPr>
          </w:p>
          <w:p w14:paraId="44050BFF" w14:textId="77777777" w:rsidR="009E41D2" w:rsidRDefault="009E41D2">
            <w:pPr>
              <w:tabs>
                <w:tab w:val="left" w:pos="1325"/>
              </w:tabs>
              <w:spacing w:after="0" w:line="240" w:lineRule="auto"/>
            </w:pPr>
          </w:p>
          <w:p w14:paraId="10AA0B6F" w14:textId="77777777" w:rsidR="009E41D2" w:rsidRDefault="006F4F4A">
            <w:pPr>
              <w:tabs>
                <w:tab w:val="left" w:pos="1325"/>
              </w:tabs>
              <w:spacing w:after="0" w:line="240" w:lineRule="auto"/>
            </w:pPr>
            <w:ins w:id="89" w:author="MI PC" w:date="2015-07-23T11:53:00Z">
              <w:r>
                <w:rPr>
                  <w:sz w:val="22"/>
                  <w:szCs w:val="22"/>
                </w:rPr>
                <w:t>imagen de acceso a la educación</w:t>
              </w:r>
            </w:ins>
          </w:p>
          <w:p w14:paraId="668553F9" w14:textId="77777777" w:rsidR="009E41D2" w:rsidRDefault="006F4F4A">
            <w:pPr>
              <w:tabs>
                <w:tab w:val="left" w:pos="1325"/>
              </w:tabs>
              <w:spacing w:after="0" w:line="240" w:lineRule="auto"/>
            </w:pPr>
            <w:ins w:id="90" w:author="MI PC" w:date="2015-07-23T11:53:00Z">
              <w:r>
                <w:fldChar w:fldCharType="begin"/>
              </w:r>
              <w:r>
                <w:instrText>HYPERLINK "http://hispanicasaber.planetasaber.com/encyclopedia/default.asp?idpack=9&amp;idpil=001FLX01&amp;</w:instrText>
              </w:r>
              <w:r>
                <w:instrText>ruta=Buscador"</w:instrText>
              </w:r>
              <w:r>
                <w:fldChar w:fldCharType="separate"/>
              </w:r>
              <w:r>
                <w:rPr>
                  <w:color w:val="0000FF"/>
                  <w:sz w:val="22"/>
                  <w:szCs w:val="22"/>
                  <w:u w:val="single"/>
                </w:rPr>
                <w:t>http://hispanicasaber.planetasaber.com/encyclopedia/default.asp?idpack=9&amp;idpil=001FLX01&amp;ruta=Buscador</w:t>
              </w:r>
              <w:r>
                <w:fldChar w:fldCharType="end"/>
              </w:r>
            </w:ins>
            <w:hyperlink r:id="rId24"/>
          </w:p>
          <w:p w14:paraId="23F36F92" w14:textId="77777777" w:rsidR="009E41D2" w:rsidRDefault="006F4F4A">
            <w:pPr>
              <w:tabs>
                <w:tab w:val="left" w:pos="1325"/>
              </w:tabs>
              <w:spacing w:after="0" w:line="240" w:lineRule="auto"/>
            </w:pPr>
            <w:ins w:id="91" w:author="MI PC" w:date="2015-07-23T14:03:00Z">
              <w:r>
                <w:rPr>
                  <w:sz w:val="22"/>
                  <w:szCs w:val="22"/>
                </w:rPr>
                <w:t>Texto: http://hi</w:t>
              </w:r>
              <w:r>
                <w:rPr>
                  <w:sz w:val="22"/>
                  <w:szCs w:val="22"/>
                </w:rPr>
                <w:t>spanicasaber.planetasaber.com/theworld/chronicles/seccions/cards/default.asp?art=94&amp;pk=1712</w:t>
              </w:r>
            </w:ins>
          </w:p>
          <w:p w14:paraId="4D0BEE08" w14:textId="77777777" w:rsidR="009E41D2" w:rsidRDefault="009E41D2">
            <w:pPr>
              <w:tabs>
                <w:tab w:val="left" w:pos="1325"/>
              </w:tabs>
              <w:spacing w:after="0" w:line="240" w:lineRule="auto"/>
            </w:pPr>
          </w:p>
          <w:p w14:paraId="5DB7995F" w14:textId="77777777" w:rsidR="009E41D2" w:rsidRDefault="006F4F4A">
            <w:pPr>
              <w:tabs>
                <w:tab w:val="left" w:pos="1325"/>
              </w:tabs>
              <w:spacing w:after="0" w:line="240" w:lineRule="auto"/>
            </w:pPr>
            <w:ins w:id="92" w:author="MI PC" w:date="2015-07-23T11:56:00Z">
              <w:r>
                <w:rPr>
                  <w:sz w:val="22"/>
                  <w:szCs w:val="22"/>
                </w:rPr>
                <w:t>imagen de acceso a la vivienda</w:t>
              </w:r>
            </w:ins>
          </w:p>
          <w:p w14:paraId="6783C400" w14:textId="77777777" w:rsidR="009E41D2" w:rsidRDefault="006F4F4A">
            <w:pPr>
              <w:tabs>
                <w:tab w:val="left" w:pos="1325"/>
              </w:tabs>
              <w:spacing w:after="0" w:line="240" w:lineRule="auto"/>
            </w:pPr>
            <w:ins w:id="93" w:author="MI PC" w:date="2015-07-23T12:01:00Z">
              <w:r>
                <w:fldChar w:fldCharType="begin"/>
              </w:r>
              <w:r>
                <w:instrText>HYPERLINK "http://hispanicasaber.planetasaber.com/encyclopedia/default.asp?idpack=9&amp;idpil=0004N401&amp;ruta=Buscador"</w:instrText>
              </w:r>
              <w:r>
                <w:fldChar w:fldCharType="separate"/>
              </w:r>
              <w:r>
                <w:rPr>
                  <w:color w:val="0000FF"/>
                  <w:sz w:val="22"/>
                  <w:szCs w:val="22"/>
                  <w:u w:val="single"/>
                </w:rPr>
                <w:t>http://hispanicasab</w:t>
              </w:r>
              <w:r>
                <w:rPr>
                  <w:color w:val="0000FF"/>
                  <w:sz w:val="22"/>
                  <w:szCs w:val="22"/>
                  <w:u w:val="single"/>
                </w:rPr>
                <w:t>er.planetasaber.com/encyclopedia/default.asp?idpack=9&amp;idpil=0004N401&amp;ruta=Buscador</w:t>
              </w:r>
              <w:r>
                <w:fldChar w:fldCharType="end"/>
              </w:r>
            </w:ins>
            <w:hyperlink r:id="rId25"/>
          </w:p>
          <w:p w14:paraId="450322D2" w14:textId="77777777" w:rsidR="009E41D2" w:rsidRDefault="006F4F4A">
            <w:pPr>
              <w:tabs>
                <w:tab w:val="left" w:pos="1325"/>
              </w:tabs>
              <w:spacing w:after="0" w:line="240" w:lineRule="auto"/>
            </w:pPr>
            <w:ins w:id="94" w:author="MI PC" w:date="2015-07-23T14:05:00Z">
              <w:r>
                <w:rPr>
                  <w:sz w:val="22"/>
                  <w:szCs w:val="22"/>
                </w:rPr>
                <w:t>Texto: http://hispanicasaber.planetasaber.com/enc</w:t>
              </w:r>
              <w:r>
                <w:rPr>
                  <w:sz w:val="22"/>
                  <w:szCs w:val="22"/>
                </w:rPr>
                <w:t>yclopedia/default.asp?idreg=8015&amp;ruta=Buscador</w:t>
              </w:r>
            </w:ins>
          </w:p>
          <w:p w14:paraId="245B9E91" w14:textId="77777777" w:rsidR="009E41D2" w:rsidRDefault="009E41D2">
            <w:pPr>
              <w:tabs>
                <w:tab w:val="left" w:pos="1325"/>
              </w:tabs>
              <w:spacing w:after="0" w:line="240" w:lineRule="auto"/>
            </w:pPr>
          </w:p>
          <w:p w14:paraId="69DEF711" w14:textId="77777777" w:rsidR="009E41D2" w:rsidRDefault="006F4F4A">
            <w:pPr>
              <w:tabs>
                <w:tab w:val="left" w:pos="1325"/>
              </w:tabs>
              <w:spacing w:after="0" w:line="240" w:lineRule="auto"/>
            </w:pPr>
            <w:ins w:id="95" w:author="Flor Buitrago" w:date="2015-07-22T16:41:00Z">
              <w:r>
                <w:rPr>
                  <w:sz w:val="22"/>
                  <w:szCs w:val="22"/>
                </w:rPr>
                <w:t>Faltan imágenes de: desempleo, acceso a educación, carencia de vivienda.</w:t>
              </w:r>
            </w:ins>
          </w:p>
          <w:p w14:paraId="29B93193" w14:textId="77777777" w:rsidR="009E41D2" w:rsidRDefault="006F4F4A">
            <w:pPr>
              <w:tabs>
                <w:tab w:val="left" w:pos="1325"/>
              </w:tabs>
              <w:spacing w:after="0" w:line="240" w:lineRule="auto"/>
            </w:pPr>
            <w:ins w:id="96" w:author="Flor Buitrago" w:date="2015-07-22T16:41:00Z">
              <w:r>
                <w:rPr>
                  <w:sz w:val="22"/>
                  <w:szCs w:val="22"/>
                </w:rPr>
                <w:t>Para cada imagen, texto de profundización que acompañe.</w:t>
              </w:r>
            </w:ins>
          </w:p>
          <w:p w14:paraId="40AFAB8B" w14:textId="77777777" w:rsidR="009E41D2" w:rsidRDefault="009E41D2">
            <w:pPr>
              <w:tabs>
                <w:tab w:val="left" w:pos="1325"/>
              </w:tabs>
              <w:spacing w:after="0" w:line="240" w:lineRule="auto"/>
            </w:pPr>
          </w:p>
          <w:p w14:paraId="2E54D6DA" w14:textId="77777777" w:rsidR="009E41D2" w:rsidRDefault="009E41D2">
            <w:pPr>
              <w:tabs>
                <w:tab w:val="left" w:pos="1325"/>
              </w:tabs>
              <w:spacing w:after="0" w:line="240" w:lineRule="auto"/>
            </w:pPr>
          </w:p>
          <w:p w14:paraId="07C33D7E" w14:textId="77777777" w:rsidR="009E41D2" w:rsidRDefault="006F4F4A">
            <w:pPr>
              <w:tabs>
                <w:tab w:val="left" w:pos="1325"/>
              </w:tabs>
              <w:spacing w:after="0" w:line="240" w:lineRule="auto"/>
            </w:pPr>
            <w:ins w:id="97" w:author="MI PC" w:date="2015-07-21T11:57:00Z">
              <w:r>
                <w:rPr>
                  <w:sz w:val="22"/>
                  <w:szCs w:val="22"/>
                </w:rPr>
                <w:t>Se sugiere usar un motor M8A</w:t>
              </w:r>
            </w:ins>
          </w:p>
        </w:tc>
      </w:tr>
    </w:tbl>
    <w:p w14:paraId="66FE3807" w14:textId="77777777" w:rsidR="009E41D2" w:rsidRDefault="009E41D2">
      <w:pPr>
        <w:spacing w:after="0"/>
        <w:jc w:val="both"/>
      </w:pPr>
    </w:p>
    <w:p w14:paraId="41B863C5" w14:textId="77777777" w:rsidR="009E41D2" w:rsidRDefault="006F4F4A">
      <w:pPr>
        <w:spacing w:after="0"/>
      </w:pPr>
      <w:bookmarkStart w:id="98" w:name="h.z337ya" w:colFirst="0" w:colLast="0"/>
      <w:bookmarkEnd w:id="98"/>
      <w:r>
        <w:rPr>
          <w:highlight w:val="yellow"/>
        </w:rPr>
        <w:t>[SECCIÓN 2]</w:t>
      </w:r>
      <w:r>
        <w:t xml:space="preserve"> </w:t>
      </w:r>
    </w:p>
    <w:p w14:paraId="59D866BD" w14:textId="77777777" w:rsidR="009E41D2" w:rsidRDefault="006F4F4A">
      <w:pPr>
        <w:keepNext/>
        <w:keepLines/>
        <w:spacing w:before="80" w:after="0" w:line="240" w:lineRule="auto"/>
      </w:pPr>
      <w:r>
        <w:rPr>
          <w:rFonts w:ascii="Calibri" w:eastAsia="Calibri" w:hAnsi="Calibri" w:cs="Calibri"/>
          <w:color w:val="404040"/>
          <w:sz w:val="28"/>
          <w:szCs w:val="28"/>
        </w:rPr>
        <w:t>3.2 Ideológicos</w:t>
      </w:r>
    </w:p>
    <w:p w14:paraId="5DEA4942" w14:textId="77777777" w:rsidR="009E41D2" w:rsidRDefault="006F4F4A">
      <w:pPr>
        <w:spacing w:after="0"/>
        <w:jc w:val="both"/>
      </w:pPr>
      <w:r>
        <w:t>Son aquellos conflictos que se generan debido a las diferencias existentes en el plano de</w:t>
      </w:r>
      <w:r>
        <w:rPr>
          <w:b/>
        </w:rPr>
        <w:t xml:space="preserve"> las ideas</w:t>
      </w:r>
      <w:r>
        <w:t xml:space="preserve">. Es clara la existencia de formas diferentes de pensar, pero cuando algunas de ellas buscan imponerse sobre otras y establecerse como única, se presenta un </w:t>
      </w:r>
      <w:r>
        <w:rPr>
          <w:b/>
        </w:rPr>
        <w:t xml:space="preserve">enfrentamiento de intereses. </w:t>
      </w:r>
    </w:p>
    <w:p w14:paraId="000958B3" w14:textId="77777777" w:rsidR="009E41D2" w:rsidRDefault="009E41D2">
      <w:pPr>
        <w:spacing w:after="0"/>
        <w:jc w:val="both"/>
      </w:pPr>
    </w:p>
    <w:tbl>
      <w:tblPr>
        <w:tblStyle w:val="affa"/>
        <w:tblW w:w="9033"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18"/>
        <w:gridCol w:w="6515"/>
      </w:tblGrid>
      <w:tr w:rsidR="009E41D2" w14:paraId="6AAE180B" w14:textId="77777777">
        <w:tc>
          <w:tcPr>
            <w:tcW w:w="9033" w:type="dxa"/>
            <w:gridSpan w:val="2"/>
            <w:shd w:val="clear" w:color="auto" w:fill="5B9BD5"/>
          </w:tcPr>
          <w:p w14:paraId="019C77D7" w14:textId="77777777" w:rsidR="009E41D2" w:rsidRDefault="006F4F4A">
            <w:pPr>
              <w:spacing w:after="0"/>
              <w:jc w:val="center"/>
            </w:pPr>
            <w:r>
              <w:rPr>
                <w:b/>
                <w:sz w:val="22"/>
                <w:szCs w:val="22"/>
              </w:rPr>
              <w:t>Imagen (fotografía, gráfica o ilustración)</w:t>
            </w:r>
          </w:p>
        </w:tc>
      </w:tr>
      <w:tr w:rsidR="009E41D2" w14:paraId="429AFB91" w14:textId="77777777">
        <w:tc>
          <w:tcPr>
            <w:tcW w:w="2518" w:type="dxa"/>
          </w:tcPr>
          <w:p w14:paraId="33DD5A8C" w14:textId="77777777" w:rsidR="009E41D2" w:rsidRDefault="006F4F4A">
            <w:pPr>
              <w:spacing w:after="0"/>
              <w:jc w:val="both"/>
            </w:pPr>
            <w:r>
              <w:rPr>
                <w:b/>
                <w:sz w:val="18"/>
                <w:szCs w:val="18"/>
              </w:rPr>
              <w:t>Código</w:t>
            </w:r>
          </w:p>
        </w:tc>
        <w:tc>
          <w:tcPr>
            <w:tcW w:w="6515" w:type="dxa"/>
          </w:tcPr>
          <w:p w14:paraId="4DE76F05" w14:textId="77777777" w:rsidR="009E41D2" w:rsidRDefault="006F4F4A">
            <w:pPr>
              <w:spacing w:after="0"/>
              <w:jc w:val="both"/>
            </w:pPr>
            <w:r>
              <w:rPr>
                <w:sz w:val="22"/>
                <w:szCs w:val="22"/>
              </w:rPr>
              <w:t>CS_11_08_I</w:t>
            </w:r>
            <w:r>
              <w:rPr>
                <w:sz w:val="22"/>
                <w:szCs w:val="22"/>
                <w:highlight w:val="yellow"/>
              </w:rPr>
              <w:t>MG21</w:t>
            </w:r>
          </w:p>
        </w:tc>
      </w:tr>
      <w:tr w:rsidR="009E41D2" w14:paraId="2AE1733C" w14:textId="77777777">
        <w:tc>
          <w:tcPr>
            <w:tcW w:w="2518" w:type="dxa"/>
          </w:tcPr>
          <w:p w14:paraId="4EB1C0F7" w14:textId="77777777" w:rsidR="009E41D2" w:rsidRDefault="006F4F4A">
            <w:pPr>
              <w:spacing w:after="0"/>
              <w:jc w:val="both"/>
            </w:pPr>
            <w:r>
              <w:rPr>
                <w:b/>
                <w:sz w:val="18"/>
                <w:szCs w:val="18"/>
              </w:rPr>
              <w:t>Descripción</w:t>
            </w:r>
          </w:p>
        </w:tc>
        <w:tc>
          <w:tcPr>
            <w:tcW w:w="6515" w:type="dxa"/>
          </w:tcPr>
          <w:p w14:paraId="1444B506" w14:textId="77777777" w:rsidR="009E41D2" w:rsidRDefault="006F4F4A">
            <w:pPr>
              <w:spacing w:after="0"/>
              <w:jc w:val="both"/>
            </w:pPr>
            <w:r>
              <w:rPr>
                <w:sz w:val="22"/>
                <w:szCs w:val="22"/>
              </w:rPr>
              <w:t>Fotografía de dos manos juntas que simbolizan apoyo al matrimonio homosexual</w:t>
            </w:r>
          </w:p>
        </w:tc>
      </w:tr>
      <w:tr w:rsidR="009E41D2" w14:paraId="0DA60364" w14:textId="77777777">
        <w:tc>
          <w:tcPr>
            <w:tcW w:w="2518" w:type="dxa"/>
          </w:tcPr>
          <w:p w14:paraId="260E8649" w14:textId="77777777" w:rsidR="009E41D2" w:rsidRDefault="006F4F4A">
            <w:pPr>
              <w:spacing w:after="0"/>
              <w:jc w:val="both"/>
            </w:pPr>
            <w:r>
              <w:rPr>
                <w:b/>
                <w:sz w:val="18"/>
                <w:szCs w:val="18"/>
              </w:rPr>
              <w:t xml:space="preserve">Código </w:t>
            </w:r>
            <w:proofErr w:type="spellStart"/>
            <w:r>
              <w:rPr>
                <w:b/>
                <w:sz w:val="18"/>
                <w:szCs w:val="18"/>
              </w:rPr>
              <w:t>Shutterstock</w:t>
            </w:r>
            <w:proofErr w:type="spellEnd"/>
            <w:r>
              <w:rPr>
                <w:b/>
                <w:sz w:val="18"/>
                <w:szCs w:val="18"/>
              </w:rPr>
              <w:t xml:space="preserve"> (o </w:t>
            </w:r>
            <w:proofErr w:type="spellStart"/>
            <w:r>
              <w:rPr>
                <w:b/>
                <w:sz w:val="18"/>
                <w:szCs w:val="18"/>
              </w:rPr>
              <w:t>URL</w:t>
            </w:r>
            <w:proofErr w:type="spellEnd"/>
            <w:r>
              <w:rPr>
                <w:b/>
                <w:sz w:val="18"/>
                <w:szCs w:val="18"/>
              </w:rPr>
              <w:t xml:space="preserve"> o la ruta en </w:t>
            </w:r>
            <w:proofErr w:type="spellStart"/>
            <w:r>
              <w:rPr>
                <w:b/>
                <w:sz w:val="18"/>
                <w:szCs w:val="18"/>
              </w:rPr>
              <w:t>AulaPlaneta</w:t>
            </w:r>
            <w:proofErr w:type="spellEnd"/>
            <w:r>
              <w:rPr>
                <w:b/>
                <w:sz w:val="18"/>
                <w:szCs w:val="18"/>
              </w:rPr>
              <w:t>)</w:t>
            </w:r>
          </w:p>
        </w:tc>
        <w:tc>
          <w:tcPr>
            <w:tcW w:w="6515" w:type="dxa"/>
          </w:tcPr>
          <w:p w14:paraId="16426EEC" w14:textId="77777777" w:rsidR="009E41D2" w:rsidRDefault="006F4F4A">
            <w:pPr>
              <w:spacing w:after="0"/>
              <w:jc w:val="both"/>
            </w:pPr>
            <w:r>
              <w:rPr>
                <w:sz w:val="22"/>
                <w:szCs w:val="22"/>
              </w:rPr>
              <w:t>137191982</w:t>
            </w:r>
          </w:p>
        </w:tc>
      </w:tr>
      <w:tr w:rsidR="009E41D2" w14:paraId="215B9551" w14:textId="77777777">
        <w:tc>
          <w:tcPr>
            <w:tcW w:w="2518" w:type="dxa"/>
          </w:tcPr>
          <w:p w14:paraId="34DCDAE3" w14:textId="77777777" w:rsidR="009E41D2" w:rsidRDefault="006F4F4A">
            <w:pPr>
              <w:spacing w:after="0"/>
              <w:jc w:val="both"/>
            </w:pPr>
            <w:r>
              <w:rPr>
                <w:b/>
                <w:sz w:val="18"/>
                <w:szCs w:val="18"/>
              </w:rPr>
              <w:t>Pie de imagen</w:t>
            </w:r>
          </w:p>
        </w:tc>
        <w:tc>
          <w:tcPr>
            <w:tcW w:w="6515" w:type="dxa"/>
          </w:tcPr>
          <w:p w14:paraId="17C5FBDA" w14:textId="77777777" w:rsidR="009E41D2" w:rsidRDefault="006F4F4A">
            <w:pPr>
              <w:spacing w:after="0"/>
              <w:jc w:val="both"/>
            </w:pPr>
            <w:r>
              <w:rPr>
                <w:sz w:val="22"/>
                <w:szCs w:val="22"/>
              </w:rPr>
              <w:t xml:space="preserve">La lucha de las parejas homosexuales en Colombia para conseguir su derecho al matrimonio y a la adopción es un ejemplo de un debate ideológico en el que se enfrentan las ideas que defienden la igualdad de derechos para todos los ciudadanos y </w:t>
            </w:r>
            <w:r>
              <w:rPr>
                <w:sz w:val="22"/>
                <w:szCs w:val="22"/>
              </w:rPr>
              <w:t>las ideas del cristianismo tradicional, que se oponen a otros modelos de familia.</w:t>
            </w:r>
          </w:p>
        </w:tc>
      </w:tr>
    </w:tbl>
    <w:p w14:paraId="517C03F7" w14:textId="77777777" w:rsidR="009E41D2" w:rsidRDefault="009E41D2">
      <w:pPr>
        <w:spacing w:after="0"/>
        <w:jc w:val="both"/>
      </w:pPr>
    </w:p>
    <w:p w14:paraId="1DB0F5C5" w14:textId="77777777" w:rsidR="009E41D2" w:rsidRDefault="006F4F4A">
      <w:pPr>
        <w:spacing w:after="0"/>
        <w:jc w:val="both"/>
      </w:pPr>
      <w:r>
        <w:t xml:space="preserve">En Colombia, el </w:t>
      </w:r>
      <w:r>
        <w:rPr>
          <w:b/>
        </w:rPr>
        <w:t>debate adopción en parejas de la misma orientación sexual</w:t>
      </w:r>
      <w:ins w:id="99" w:author="MI PC" w:date="2015-07-23T14:14:00Z">
        <w:r>
          <w:rPr>
            <w:b/>
          </w:rPr>
          <w:t xml:space="preserve"> [</w:t>
        </w:r>
        <w:commentRangeStart w:id="100"/>
        <w:r>
          <w:fldChar w:fldCharType="begin"/>
        </w:r>
        <w:r>
          <w:instrText>HYPERLINK "http://colombiadiversa.org/colombiadiversa/index.php/adopcion-igualitaria"</w:instrText>
        </w:r>
        <w:r>
          <w:fldChar w:fldCharType="separate"/>
        </w:r>
        <w:r>
          <w:rPr>
            <w:b/>
            <w:color w:val="1155CC"/>
            <w:u w:val="single"/>
          </w:rPr>
          <w:t>VER</w:t>
        </w:r>
        <w:r>
          <w:fldChar w:fldCharType="end"/>
        </w:r>
        <w:commentRangeEnd w:id="100"/>
        <w:r>
          <w:commentReference w:id="100"/>
        </w:r>
        <w:r>
          <w:rPr>
            <w:b/>
          </w:rPr>
          <w:t>]</w:t>
        </w:r>
      </w:ins>
      <w:r>
        <w:t xml:space="preserve"> ha evidenciado un enfrentamiento entre ideas opuestas. Algunas afirman que todos los ciudadanos sin discriminación alguna, debemos tener los mismos derechos y deberes, otra por el contrario, defiende la idea de un orden natural de las cosas defendiendo co</w:t>
      </w:r>
      <w:r>
        <w:t xml:space="preserve">mo única opción la familia tradicional.  </w:t>
      </w:r>
    </w:p>
    <w:p w14:paraId="28D154A5" w14:textId="77777777" w:rsidR="009E41D2" w:rsidRDefault="009E41D2">
      <w:pPr>
        <w:spacing w:after="0"/>
      </w:pPr>
    </w:p>
    <w:p w14:paraId="01A8FBC3" w14:textId="77777777" w:rsidR="009E41D2" w:rsidRDefault="006F4F4A">
      <w:pPr>
        <w:spacing w:after="0"/>
      </w:pPr>
      <w:r>
        <w:rPr>
          <w:highlight w:val="cyan"/>
        </w:rPr>
        <w:t>Aquí ampliar a otros debates ideológicos</w:t>
      </w:r>
    </w:p>
    <w:p w14:paraId="4ACF15B2" w14:textId="77777777" w:rsidR="009E41D2" w:rsidRDefault="009E41D2">
      <w:pPr>
        <w:spacing w:after="0"/>
      </w:pPr>
    </w:p>
    <w:p w14:paraId="05802DCD" w14:textId="77777777" w:rsidR="009E41D2" w:rsidRDefault="009E41D2">
      <w:pPr>
        <w:widowControl w:val="0"/>
        <w:spacing w:after="0" w:line="240" w:lineRule="auto"/>
      </w:pPr>
    </w:p>
    <w:tbl>
      <w:tblPr>
        <w:tblStyle w:val="affb"/>
        <w:tblW w:w="9033" w:type="dxa"/>
        <w:tblInd w:w="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18"/>
        <w:gridCol w:w="6515"/>
      </w:tblGrid>
      <w:tr w:rsidR="009E41D2" w14:paraId="73AF592F" w14:textId="77777777">
        <w:trPr>
          <w:trHeight w:val="260"/>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BF8F00"/>
            <w:tcMar>
              <w:top w:w="80" w:type="dxa"/>
              <w:left w:w="80" w:type="dxa"/>
              <w:bottom w:w="80" w:type="dxa"/>
              <w:right w:w="80" w:type="dxa"/>
            </w:tcMar>
          </w:tcPr>
          <w:p w14:paraId="2169D223" w14:textId="77777777" w:rsidR="009E41D2" w:rsidRDefault="006F4F4A">
            <w:pPr>
              <w:spacing w:after="0" w:line="240" w:lineRule="auto"/>
              <w:jc w:val="center"/>
            </w:pPr>
            <w:r>
              <w:rPr>
                <w:b/>
                <w:color w:val="FFFFFF"/>
                <w:sz w:val="22"/>
                <w:szCs w:val="22"/>
              </w:rPr>
              <w:t>Profundiza: recurso nuevo</w:t>
            </w:r>
          </w:p>
        </w:tc>
      </w:tr>
      <w:tr w:rsidR="009E41D2" w14:paraId="6462CEE6" w14:textId="77777777">
        <w:trPr>
          <w:trHeight w:val="26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8FD636D" w14:textId="77777777" w:rsidR="009E41D2" w:rsidRDefault="006F4F4A">
            <w:pPr>
              <w:spacing w:after="0" w:line="240" w:lineRule="auto"/>
            </w:pPr>
            <w:r>
              <w:rPr>
                <w:b/>
                <w:sz w:val="18"/>
                <w:szCs w:val="18"/>
              </w:rPr>
              <w:t>Código</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BDC101C" w14:textId="77777777" w:rsidR="009E41D2" w:rsidRDefault="006F4F4A">
            <w:pPr>
              <w:spacing w:after="0" w:line="240" w:lineRule="auto"/>
            </w:pPr>
            <w:r>
              <w:rPr>
                <w:sz w:val="22"/>
                <w:szCs w:val="22"/>
              </w:rPr>
              <w:t>CS_11_03_REC170</w:t>
            </w:r>
          </w:p>
        </w:tc>
      </w:tr>
      <w:tr w:rsidR="009E41D2" w14:paraId="414C0C2D" w14:textId="77777777">
        <w:trPr>
          <w:trHeight w:val="26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DA82765" w14:textId="77777777" w:rsidR="009E41D2" w:rsidRDefault="006F4F4A">
            <w:pPr>
              <w:spacing w:after="0" w:line="240" w:lineRule="auto"/>
            </w:pPr>
            <w:r>
              <w:rPr>
                <w:b/>
                <w:sz w:val="18"/>
                <w:szCs w:val="18"/>
              </w:rPr>
              <w:t>Título</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6FC1F5C" w14:textId="77777777" w:rsidR="009E41D2" w:rsidRDefault="009E41D2">
            <w:pPr>
              <w:spacing w:after="0" w:line="240" w:lineRule="auto"/>
            </w:pPr>
          </w:p>
        </w:tc>
      </w:tr>
      <w:tr w:rsidR="009E41D2" w14:paraId="4B8C05DA" w14:textId="77777777">
        <w:trPr>
          <w:trHeight w:val="40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D7BE8A6" w14:textId="77777777" w:rsidR="009E41D2" w:rsidRDefault="006F4F4A">
            <w:pPr>
              <w:spacing w:after="0" w:line="240" w:lineRule="auto"/>
            </w:pPr>
            <w:r>
              <w:rPr>
                <w:b/>
                <w:sz w:val="18"/>
                <w:szCs w:val="18"/>
              </w:rPr>
              <w:t>Descripción</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598FB07" w14:textId="77777777" w:rsidR="009E41D2" w:rsidRDefault="006F4F4A">
            <w:pPr>
              <w:tabs>
                <w:tab w:val="left" w:pos="1325"/>
              </w:tabs>
              <w:spacing w:after="0" w:line="240" w:lineRule="auto"/>
            </w:pPr>
            <w:r>
              <w:rPr>
                <w:sz w:val="22"/>
                <w:szCs w:val="22"/>
              </w:rPr>
              <w:t xml:space="preserve">Actividad de profundización sobre el tema </w:t>
            </w:r>
            <w:commentRangeStart w:id="101"/>
            <w:r>
              <w:rPr>
                <w:sz w:val="22"/>
                <w:szCs w:val="22"/>
              </w:rPr>
              <w:t>ideológico</w:t>
            </w:r>
            <w:commentRangeEnd w:id="101"/>
            <w:r>
              <w:commentReference w:id="101"/>
            </w:r>
            <w:r>
              <w:rPr>
                <w:sz w:val="22"/>
                <w:szCs w:val="22"/>
              </w:rPr>
              <w:t>.</w:t>
            </w:r>
          </w:p>
          <w:p w14:paraId="48E30366" w14:textId="77777777" w:rsidR="009E41D2" w:rsidRDefault="009E41D2">
            <w:pPr>
              <w:tabs>
                <w:tab w:val="left" w:pos="1325"/>
              </w:tabs>
              <w:spacing w:after="0" w:line="240" w:lineRule="auto"/>
            </w:pPr>
          </w:p>
          <w:p w14:paraId="48064150" w14:textId="77777777" w:rsidR="009E41D2" w:rsidRDefault="009E41D2">
            <w:pPr>
              <w:tabs>
                <w:tab w:val="left" w:pos="1325"/>
              </w:tabs>
              <w:spacing w:after="0" w:line="240" w:lineRule="auto"/>
            </w:pPr>
          </w:p>
          <w:p w14:paraId="33046B10" w14:textId="77777777" w:rsidR="009E41D2" w:rsidRDefault="009E41D2">
            <w:pPr>
              <w:tabs>
                <w:tab w:val="left" w:pos="1325"/>
              </w:tabs>
              <w:spacing w:after="0" w:line="240" w:lineRule="auto"/>
            </w:pPr>
          </w:p>
        </w:tc>
      </w:tr>
    </w:tbl>
    <w:p w14:paraId="55C94925" w14:textId="77777777" w:rsidR="009E41D2" w:rsidRDefault="009E41D2">
      <w:pPr>
        <w:spacing w:after="0"/>
      </w:pPr>
    </w:p>
    <w:p w14:paraId="2607FF30" w14:textId="77777777" w:rsidR="009E41D2" w:rsidRDefault="009E41D2">
      <w:pPr>
        <w:spacing w:after="0"/>
      </w:pPr>
    </w:p>
    <w:p w14:paraId="1BD599C0" w14:textId="77777777" w:rsidR="009E41D2" w:rsidRDefault="006F4F4A">
      <w:pPr>
        <w:spacing w:after="0"/>
      </w:pPr>
      <w:bookmarkStart w:id="102" w:name="h.3j2qqm3" w:colFirst="0" w:colLast="0"/>
      <w:bookmarkEnd w:id="102"/>
      <w:r>
        <w:rPr>
          <w:highlight w:val="yellow"/>
        </w:rPr>
        <w:t>[SECCIÓN 2]</w:t>
      </w:r>
      <w:r>
        <w:t xml:space="preserve"> </w:t>
      </w:r>
    </w:p>
    <w:p w14:paraId="6C780EE6" w14:textId="77777777" w:rsidR="009E41D2" w:rsidRDefault="006F4F4A">
      <w:pPr>
        <w:keepNext/>
        <w:keepLines/>
        <w:spacing w:before="80" w:after="0" w:line="240" w:lineRule="auto"/>
      </w:pPr>
      <w:r>
        <w:rPr>
          <w:rFonts w:ascii="Calibri" w:eastAsia="Calibri" w:hAnsi="Calibri" w:cs="Calibri"/>
          <w:color w:val="404040"/>
          <w:sz w:val="28"/>
          <w:szCs w:val="28"/>
        </w:rPr>
        <w:t xml:space="preserve">3.3 Políticos </w:t>
      </w:r>
    </w:p>
    <w:p w14:paraId="54E07794" w14:textId="77777777" w:rsidR="009E41D2" w:rsidRDefault="009E41D2">
      <w:pPr>
        <w:spacing w:after="0"/>
        <w:jc w:val="both"/>
      </w:pPr>
    </w:p>
    <w:p w14:paraId="42584381" w14:textId="77777777" w:rsidR="009E41D2" w:rsidRDefault="006F4F4A">
      <w:pPr>
        <w:spacing w:after="0"/>
        <w:jc w:val="both"/>
      </w:pPr>
      <w:r>
        <w:t xml:space="preserve">Los conflictos políticos </w:t>
      </w:r>
      <w:r>
        <w:rPr>
          <w:b/>
        </w:rPr>
        <w:t>están directamente relacionados con la toma de decisiones en la vida social</w:t>
      </w:r>
      <w:r>
        <w:t>. Estos conflictos pueden partir de un disenso ideológico, cultural o económico y se cristalizan en el poder del gobierno, es decir, en la forma como se con</w:t>
      </w:r>
      <w:r>
        <w:t xml:space="preserve">duce la autoridad en un territorio o institución.  </w:t>
      </w:r>
    </w:p>
    <w:p w14:paraId="4F22846E" w14:textId="77777777" w:rsidR="009E41D2" w:rsidRDefault="009E41D2">
      <w:pPr>
        <w:spacing w:after="0"/>
        <w:jc w:val="both"/>
      </w:pPr>
    </w:p>
    <w:tbl>
      <w:tblPr>
        <w:tblStyle w:val="affc"/>
        <w:tblW w:w="9033"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18"/>
        <w:gridCol w:w="6515"/>
      </w:tblGrid>
      <w:tr w:rsidR="009E41D2" w14:paraId="6744630F" w14:textId="77777777">
        <w:tc>
          <w:tcPr>
            <w:tcW w:w="9033" w:type="dxa"/>
            <w:gridSpan w:val="2"/>
            <w:shd w:val="clear" w:color="auto" w:fill="5B9BD5"/>
          </w:tcPr>
          <w:p w14:paraId="7A3F3E42" w14:textId="77777777" w:rsidR="009E41D2" w:rsidRDefault="006F4F4A">
            <w:pPr>
              <w:spacing w:after="0"/>
              <w:jc w:val="center"/>
            </w:pPr>
            <w:r>
              <w:rPr>
                <w:b/>
                <w:sz w:val="22"/>
                <w:szCs w:val="22"/>
              </w:rPr>
              <w:t>Imagen (fotografía, gráfica o ilustración)</w:t>
            </w:r>
          </w:p>
        </w:tc>
      </w:tr>
      <w:tr w:rsidR="009E41D2" w14:paraId="400F7B3C" w14:textId="77777777">
        <w:tc>
          <w:tcPr>
            <w:tcW w:w="2518" w:type="dxa"/>
          </w:tcPr>
          <w:p w14:paraId="459924AB" w14:textId="77777777" w:rsidR="009E41D2" w:rsidRDefault="006F4F4A">
            <w:pPr>
              <w:spacing w:after="0"/>
              <w:jc w:val="both"/>
            </w:pPr>
            <w:r>
              <w:rPr>
                <w:b/>
                <w:sz w:val="18"/>
                <w:szCs w:val="18"/>
              </w:rPr>
              <w:t>Código</w:t>
            </w:r>
          </w:p>
        </w:tc>
        <w:tc>
          <w:tcPr>
            <w:tcW w:w="6515" w:type="dxa"/>
          </w:tcPr>
          <w:p w14:paraId="1F209561" w14:textId="77777777" w:rsidR="009E41D2" w:rsidRDefault="006F4F4A">
            <w:pPr>
              <w:spacing w:after="0"/>
              <w:jc w:val="both"/>
            </w:pPr>
            <w:r>
              <w:rPr>
                <w:sz w:val="22"/>
                <w:szCs w:val="22"/>
              </w:rPr>
              <w:t>CS_11_08_I</w:t>
            </w:r>
            <w:r>
              <w:rPr>
                <w:sz w:val="22"/>
                <w:szCs w:val="22"/>
                <w:highlight w:val="yellow"/>
              </w:rPr>
              <w:t>MG22</w:t>
            </w:r>
          </w:p>
        </w:tc>
      </w:tr>
      <w:tr w:rsidR="009E41D2" w14:paraId="7CF97810" w14:textId="77777777">
        <w:tc>
          <w:tcPr>
            <w:tcW w:w="2518" w:type="dxa"/>
          </w:tcPr>
          <w:p w14:paraId="2CF79433" w14:textId="77777777" w:rsidR="009E41D2" w:rsidRDefault="006F4F4A">
            <w:pPr>
              <w:spacing w:after="0"/>
              <w:jc w:val="both"/>
            </w:pPr>
            <w:r>
              <w:rPr>
                <w:b/>
                <w:sz w:val="18"/>
                <w:szCs w:val="18"/>
              </w:rPr>
              <w:t>Descripción</w:t>
            </w:r>
          </w:p>
        </w:tc>
        <w:tc>
          <w:tcPr>
            <w:tcW w:w="6515" w:type="dxa"/>
          </w:tcPr>
          <w:p w14:paraId="30FD357B" w14:textId="77777777" w:rsidR="009E41D2" w:rsidRDefault="006F4F4A">
            <w:pPr>
              <w:spacing w:after="0"/>
              <w:jc w:val="both"/>
            </w:pPr>
            <w:r>
              <w:rPr>
                <w:sz w:val="22"/>
                <w:szCs w:val="22"/>
              </w:rPr>
              <w:t>Fotografía de un apretón de manos entre Álvaro Uribe y Hugo Chávez.</w:t>
            </w:r>
          </w:p>
        </w:tc>
      </w:tr>
      <w:tr w:rsidR="009E41D2" w14:paraId="5B7D7BD8" w14:textId="77777777">
        <w:tc>
          <w:tcPr>
            <w:tcW w:w="2518" w:type="dxa"/>
          </w:tcPr>
          <w:p w14:paraId="097FE97D" w14:textId="77777777" w:rsidR="009E41D2" w:rsidRDefault="006F4F4A">
            <w:pPr>
              <w:spacing w:after="0"/>
              <w:jc w:val="both"/>
            </w:pPr>
            <w:r>
              <w:rPr>
                <w:b/>
                <w:sz w:val="18"/>
                <w:szCs w:val="18"/>
              </w:rPr>
              <w:t xml:space="preserve">Código </w:t>
            </w:r>
            <w:proofErr w:type="spellStart"/>
            <w:r>
              <w:rPr>
                <w:b/>
                <w:sz w:val="18"/>
                <w:szCs w:val="18"/>
              </w:rPr>
              <w:t>Shutterstock</w:t>
            </w:r>
            <w:proofErr w:type="spellEnd"/>
            <w:r>
              <w:rPr>
                <w:b/>
                <w:sz w:val="18"/>
                <w:szCs w:val="18"/>
              </w:rPr>
              <w:t xml:space="preserve"> (o </w:t>
            </w:r>
            <w:proofErr w:type="spellStart"/>
            <w:r>
              <w:rPr>
                <w:b/>
                <w:sz w:val="18"/>
                <w:szCs w:val="18"/>
              </w:rPr>
              <w:t>URL</w:t>
            </w:r>
            <w:proofErr w:type="spellEnd"/>
            <w:r>
              <w:rPr>
                <w:b/>
                <w:sz w:val="18"/>
                <w:szCs w:val="18"/>
              </w:rPr>
              <w:t xml:space="preserve"> o la ruta en </w:t>
            </w:r>
            <w:proofErr w:type="spellStart"/>
            <w:r>
              <w:rPr>
                <w:b/>
                <w:sz w:val="18"/>
                <w:szCs w:val="18"/>
              </w:rPr>
              <w:t>AulaPlaneta</w:t>
            </w:r>
            <w:proofErr w:type="spellEnd"/>
            <w:r>
              <w:rPr>
                <w:b/>
                <w:sz w:val="18"/>
                <w:szCs w:val="18"/>
              </w:rPr>
              <w:t>)</w:t>
            </w:r>
          </w:p>
        </w:tc>
        <w:tc>
          <w:tcPr>
            <w:tcW w:w="6515" w:type="dxa"/>
          </w:tcPr>
          <w:p w14:paraId="0B2D14A4" w14:textId="77777777" w:rsidR="009E41D2" w:rsidRDefault="006F4F4A">
            <w:pPr>
              <w:spacing w:after="0"/>
              <w:jc w:val="both"/>
            </w:pPr>
            <w:r>
              <w:rPr>
                <w:sz w:val="22"/>
                <w:szCs w:val="22"/>
              </w:rPr>
              <w:t>/BCRedir.aspx?URL=/encyclopedia/default.asp?idpack=9&amp;idpil=A10HUG004&amp;ruta=Buscador</w:t>
            </w:r>
          </w:p>
        </w:tc>
      </w:tr>
      <w:tr w:rsidR="009E41D2" w14:paraId="5B4A49DC" w14:textId="77777777">
        <w:tc>
          <w:tcPr>
            <w:tcW w:w="2518" w:type="dxa"/>
          </w:tcPr>
          <w:p w14:paraId="7804E402" w14:textId="77777777" w:rsidR="009E41D2" w:rsidRDefault="006F4F4A">
            <w:pPr>
              <w:spacing w:after="0"/>
              <w:jc w:val="both"/>
            </w:pPr>
            <w:r>
              <w:rPr>
                <w:b/>
                <w:sz w:val="18"/>
                <w:szCs w:val="18"/>
              </w:rPr>
              <w:t>Pie de imagen</w:t>
            </w:r>
          </w:p>
        </w:tc>
        <w:tc>
          <w:tcPr>
            <w:tcW w:w="6515" w:type="dxa"/>
          </w:tcPr>
          <w:p w14:paraId="6EAC190F" w14:textId="77777777" w:rsidR="009E41D2" w:rsidRDefault="006F4F4A">
            <w:pPr>
              <w:spacing w:after="0"/>
              <w:jc w:val="both"/>
            </w:pPr>
            <w:r>
              <w:rPr>
                <w:sz w:val="22"/>
                <w:szCs w:val="22"/>
              </w:rPr>
              <w:t>Durante el gobierno de Álvaro Uribe en Colombia se complicaron las relaciones entre Colombia y Venezuela, debido a los desacuerdos que tenía Uribe Vélez con e</w:t>
            </w:r>
            <w:r>
              <w:rPr>
                <w:sz w:val="22"/>
                <w:szCs w:val="22"/>
              </w:rPr>
              <w:t xml:space="preserve">l presidente de Venezuela en ese tiempo, Hugo Chávez. Mientras que el presidente de Colombia tiene una afiliación política de centro-derecha, Chávez se denominaba un gobernante perteneciente a la izquierda socialista. La tensión entre los dos gobiernos se </w:t>
            </w:r>
            <w:r>
              <w:rPr>
                <w:sz w:val="22"/>
                <w:szCs w:val="22"/>
              </w:rPr>
              <w:t xml:space="preserve">relajó cuando comenzó el mandato de Juan Manuel Santos en Colombia. </w:t>
            </w:r>
          </w:p>
        </w:tc>
      </w:tr>
    </w:tbl>
    <w:p w14:paraId="4C006F0A" w14:textId="77777777" w:rsidR="009E41D2" w:rsidRDefault="009E41D2">
      <w:pPr>
        <w:spacing w:after="0"/>
        <w:jc w:val="both"/>
      </w:pPr>
    </w:p>
    <w:p w14:paraId="47B09E9C" w14:textId="77777777" w:rsidR="009E41D2" w:rsidRDefault="006F4F4A">
      <w:pPr>
        <w:spacing w:after="0"/>
        <w:jc w:val="both"/>
      </w:pPr>
      <w:r>
        <w:t xml:space="preserve">De tal forma, la manera como dirigir un país, la toma de decisiones frente a los ciudadanos, la igualdad entre hombres y mujeres, los países considerados amigos, entre otros, hacen parte de las definiciones propias del ámbito político. </w:t>
      </w:r>
      <w:ins w:id="103" w:author="MI PC" w:date="2015-07-23T14:23:00Z">
        <w:r>
          <w:t>[</w:t>
        </w:r>
        <w:commentRangeStart w:id="104"/>
        <w:r>
          <w:fldChar w:fldCharType="begin"/>
        </w:r>
        <w:r>
          <w:instrText>HYPERLINK "</w:instrText>
        </w:r>
        <w:r>
          <w:instrText>http://hispanicasaber.planetasaber.com/encyclopedia/default.asp?idpack=10&amp;idpil=VI002024&amp;ruta=Buscador"</w:instrText>
        </w:r>
        <w:r>
          <w:fldChar w:fldCharType="separate"/>
        </w:r>
        <w:r>
          <w:rPr>
            <w:color w:val="1155CC"/>
            <w:u w:val="single"/>
          </w:rPr>
          <w:t>VER</w:t>
        </w:r>
        <w:r>
          <w:fldChar w:fldCharType="end"/>
        </w:r>
        <w:commentRangeEnd w:id="104"/>
        <w:r>
          <w:commentReference w:id="104"/>
        </w:r>
        <w:r>
          <w:t>]</w:t>
        </w:r>
      </w:ins>
    </w:p>
    <w:p w14:paraId="5DC1A78D" w14:textId="77777777" w:rsidR="009E41D2" w:rsidRDefault="009E41D2">
      <w:pPr>
        <w:spacing w:after="0"/>
        <w:jc w:val="both"/>
      </w:pPr>
    </w:p>
    <w:p w14:paraId="6945C71A" w14:textId="77777777" w:rsidR="009E41D2" w:rsidRDefault="006F4F4A">
      <w:pPr>
        <w:spacing w:after="0"/>
      </w:pPr>
      <w:r>
        <w:rPr>
          <w:highlight w:val="cyan"/>
        </w:rPr>
        <w:t xml:space="preserve">Aquí ampliar a otros debates </w:t>
      </w:r>
      <w:r>
        <w:t>políticos</w:t>
      </w:r>
    </w:p>
    <w:p w14:paraId="34F42C74" w14:textId="77777777" w:rsidR="009E41D2" w:rsidRDefault="009E41D2">
      <w:pPr>
        <w:widowControl w:val="0"/>
        <w:spacing w:after="0" w:line="240" w:lineRule="auto"/>
      </w:pPr>
    </w:p>
    <w:tbl>
      <w:tblPr>
        <w:tblStyle w:val="affd"/>
        <w:tblW w:w="9033" w:type="dxa"/>
        <w:tblInd w:w="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18"/>
        <w:gridCol w:w="6515"/>
      </w:tblGrid>
      <w:tr w:rsidR="009E41D2" w14:paraId="1BEC2356" w14:textId="77777777">
        <w:trPr>
          <w:trHeight w:val="260"/>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BF8F00"/>
            <w:tcMar>
              <w:top w:w="80" w:type="dxa"/>
              <w:left w:w="80" w:type="dxa"/>
              <w:bottom w:w="80" w:type="dxa"/>
              <w:right w:w="80" w:type="dxa"/>
            </w:tcMar>
          </w:tcPr>
          <w:p w14:paraId="165A2939" w14:textId="77777777" w:rsidR="009E41D2" w:rsidRDefault="006F4F4A">
            <w:pPr>
              <w:spacing w:after="0" w:line="240" w:lineRule="auto"/>
              <w:jc w:val="center"/>
            </w:pPr>
            <w:r>
              <w:rPr>
                <w:b/>
                <w:color w:val="FFFFFF"/>
                <w:sz w:val="22"/>
                <w:szCs w:val="22"/>
              </w:rPr>
              <w:t>Profundiza: recurso nuevo</w:t>
            </w:r>
          </w:p>
        </w:tc>
      </w:tr>
      <w:tr w:rsidR="009E41D2" w14:paraId="179C43ED" w14:textId="77777777">
        <w:trPr>
          <w:trHeight w:val="26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D14537D" w14:textId="77777777" w:rsidR="009E41D2" w:rsidRDefault="006F4F4A">
            <w:pPr>
              <w:spacing w:after="0" w:line="240" w:lineRule="auto"/>
            </w:pPr>
            <w:r>
              <w:rPr>
                <w:b/>
                <w:sz w:val="18"/>
                <w:szCs w:val="18"/>
              </w:rPr>
              <w:t>Código</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FD3B38F" w14:textId="77777777" w:rsidR="009E41D2" w:rsidRDefault="006F4F4A">
            <w:pPr>
              <w:spacing w:after="0" w:line="240" w:lineRule="auto"/>
            </w:pPr>
            <w:r>
              <w:rPr>
                <w:sz w:val="22"/>
                <w:szCs w:val="22"/>
              </w:rPr>
              <w:t>CS_11_03_REC180</w:t>
            </w:r>
          </w:p>
        </w:tc>
      </w:tr>
      <w:tr w:rsidR="009E41D2" w14:paraId="740D2824" w14:textId="77777777">
        <w:trPr>
          <w:trHeight w:val="26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0E69FCE" w14:textId="77777777" w:rsidR="009E41D2" w:rsidRDefault="006F4F4A">
            <w:pPr>
              <w:spacing w:after="0" w:line="240" w:lineRule="auto"/>
            </w:pPr>
            <w:r>
              <w:rPr>
                <w:b/>
                <w:sz w:val="18"/>
                <w:szCs w:val="18"/>
              </w:rPr>
              <w:t>Título</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A8D9155" w14:textId="77777777" w:rsidR="009E41D2" w:rsidRDefault="009E41D2">
            <w:pPr>
              <w:spacing w:after="0" w:line="240" w:lineRule="auto"/>
            </w:pPr>
          </w:p>
        </w:tc>
      </w:tr>
      <w:tr w:rsidR="009E41D2" w14:paraId="7530759C" w14:textId="77777777">
        <w:trPr>
          <w:trHeight w:val="40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7C9EB1C" w14:textId="77777777" w:rsidR="009E41D2" w:rsidRDefault="006F4F4A">
            <w:pPr>
              <w:spacing w:after="0" w:line="240" w:lineRule="auto"/>
            </w:pPr>
            <w:r>
              <w:rPr>
                <w:b/>
                <w:sz w:val="18"/>
                <w:szCs w:val="18"/>
              </w:rPr>
              <w:t>Descripción</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84D58BA" w14:textId="77777777" w:rsidR="009E41D2" w:rsidRDefault="006F4F4A">
            <w:pPr>
              <w:spacing w:after="0"/>
              <w:jc w:val="both"/>
            </w:pPr>
            <w:r>
              <w:rPr>
                <w:sz w:val="22"/>
                <w:szCs w:val="22"/>
              </w:rPr>
              <w:t xml:space="preserve">Actividad de profundización sobre el </w:t>
            </w:r>
            <w:commentRangeStart w:id="105"/>
            <w:r>
              <w:rPr>
                <w:sz w:val="22"/>
                <w:szCs w:val="22"/>
              </w:rPr>
              <w:t>tema</w:t>
            </w:r>
            <w:commentRangeEnd w:id="105"/>
            <w:r>
              <w:commentReference w:id="105"/>
            </w:r>
            <w:r>
              <w:rPr>
                <w:sz w:val="22"/>
                <w:szCs w:val="22"/>
              </w:rPr>
              <w:t xml:space="preserve"> político. Puede ser una especie de cronología, por </w:t>
            </w:r>
            <w:proofErr w:type="spellStart"/>
            <w:r>
              <w:rPr>
                <w:sz w:val="22"/>
                <w:szCs w:val="22"/>
              </w:rPr>
              <w:t>ej</w:t>
            </w:r>
            <w:proofErr w:type="spellEnd"/>
            <w:r>
              <w:rPr>
                <w:sz w:val="22"/>
                <w:szCs w:val="22"/>
              </w:rPr>
              <w:t>: la época de la Violencia es fundamentalmente por conflicto político</w:t>
            </w:r>
          </w:p>
          <w:p w14:paraId="2A51C352" w14:textId="77777777" w:rsidR="009E41D2" w:rsidRDefault="006F4F4A">
            <w:pPr>
              <w:spacing w:after="0"/>
              <w:jc w:val="both"/>
            </w:pPr>
            <w:ins w:id="106" w:author="MI PC" w:date="2015-07-23T14:34:00Z">
              <w:r>
                <w:t xml:space="preserve">Se </w:t>
              </w:r>
              <w:proofErr w:type="spellStart"/>
              <w:r>
                <w:t>sugire</w:t>
              </w:r>
              <w:proofErr w:type="spellEnd"/>
              <w:r>
                <w:t xml:space="preserve"> con el siguiente video trabajar un motor F12</w:t>
              </w:r>
            </w:ins>
          </w:p>
          <w:p w14:paraId="1DBEDBE9" w14:textId="77777777" w:rsidR="009E41D2" w:rsidRDefault="006F4F4A">
            <w:pPr>
              <w:spacing w:after="0"/>
              <w:jc w:val="both"/>
            </w:pPr>
            <w:ins w:id="107" w:author="MI PC" w:date="2015-07-23T14:32:00Z">
              <w:r>
                <w:t>http://hispanicasaber.planetasaber.com/encyclopedia/default.asp?idpack=10&amp;idpil=VI002042&amp;ruta=Buscador</w:t>
              </w:r>
            </w:ins>
          </w:p>
          <w:p w14:paraId="3E07392F" w14:textId="77777777" w:rsidR="009E41D2" w:rsidRDefault="009E41D2">
            <w:pPr>
              <w:tabs>
                <w:tab w:val="left" w:pos="1325"/>
              </w:tabs>
              <w:spacing w:after="0" w:line="240" w:lineRule="auto"/>
            </w:pPr>
          </w:p>
          <w:p w14:paraId="36299B1D" w14:textId="77777777" w:rsidR="009E41D2" w:rsidRDefault="009E41D2">
            <w:pPr>
              <w:tabs>
                <w:tab w:val="left" w:pos="1325"/>
              </w:tabs>
              <w:spacing w:after="0" w:line="240" w:lineRule="auto"/>
            </w:pPr>
          </w:p>
        </w:tc>
      </w:tr>
    </w:tbl>
    <w:p w14:paraId="5F1CC5D9" w14:textId="77777777" w:rsidR="009E41D2" w:rsidRDefault="009E41D2">
      <w:pPr>
        <w:spacing w:after="0"/>
        <w:jc w:val="both"/>
      </w:pPr>
    </w:p>
    <w:p w14:paraId="6DDF107D" w14:textId="77777777" w:rsidR="009E41D2" w:rsidRDefault="006F4F4A">
      <w:pPr>
        <w:spacing w:after="0"/>
      </w:pPr>
      <w:bookmarkStart w:id="108" w:name="h.1y810tw" w:colFirst="0" w:colLast="0"/>
      <w:bookmarkEnd w:id="108"/>
      <w:r>
        <w:rPr>
          <w:highlight w:val="yellow"/>
        </w:rPr>
        <w:t>[SECCIÓN 2]</w:t>
      </w:r>
      <w:r>
        <w:t xml:space="preserve"> </w:t>
      </w:r>
    </w:p>
    <w:p w14:paraId="21887283" w14:textId="77777777" w:rsidR="009E41D2" w:rsidRDefault="006F4F4A">
      <w:pPr>
        <w:keepNext/>
        <w:keepLines/>
        <w:spacing w:before="80" w:after="0" w:line="240" w:lineRule="auto"/>
      </w:pPr>
      <w:r>
        <w:rPr>
          <w:rFonts w:ascii="Calibri" w:eastAsia="Calibri" w:hAnsi="Calibri" w:cs="Calibri"/>
          <w:color w:val="404040"/>
          <w:sz w:val="28"/>
          <w:szCs w:val="28"/>
        </w:rPr>
        <w:t>3.4 Culturales</w:t>
      </w:r>
    </w:p>
    <w:p w14:paraId="0A9DE309" w14:textId="77777777" w:rsidR="009E41D2" w:rsidRDefault="009E41D2">
      <w:pPr>
        <w:spacing w:after="0"/>
        <w:jc w:val="both"/>
      </w:pPr>
    </w:p>
    <w:p w14:paraId="661B82C5" w14:textId="77777777" w:rsidR="009E41D2" w:rsidRDefault="006F4F4A">
      <w:pPr>
        <w:spacing w:after="0"/>
      </w:pPr>
      <w:r>
        <w:t>La proyección de</w:t>
      </w:r>
      <w:r>
        <w:rPr>
          <w:i/>
        </w:rPr>
        <w:t xml:space="preserve"> </w:t>
      </w:r>
      <w:r>
        <w:t xml:space="preserve">valores comunes que buscan favorecer la </w:t>
      </w:r>
      <w:r>
        <w:rPr>
          <w:b/>
        </w:rPr>
        <w:t>homogenización cultural</w:t>
      </w:r>
      <w:r>
        <w:t xml:space="preserve">, ha provocado en diversas ocasiones </w:t>
      </w:r>
      <w:r>
        <w:rPr>
          <w:b/>
        </w:rPr>
        <w:t>conflictos culturales</w:t>
      </w:r>
      <w:proofErr w:type="gramStart"/>
      <w:r>
        <w:t>.</w:t>
      </w:r>
      <w:ins w:id="109" w:author="MI PC" w:date="2015-07-23T15:21:00Z">
        <w:r>
          <w:t>[</w:t>
        </w:r>
        <w:commentRangeStart w:id="110"/>
        <w:proofErr w:type="gramEnd"/>
        <w:r>
          <w:fldChar w:fldCharType="begin"/>
        </w:r>
        <w:r>
          <w:instrText>HYPERLINK "https://www.youtube.com/watch?v=aGP6H6T2aSM"</w:instrText>
        </w:r>
        <w:r>
          <w:fldChar w:fldCharType="separate"/>
        </w:r>
        <w:r>
          <w:rPr>
            <w:color w:val="1155CC"/>
            <w:u w:val="single"/>
          </w:rPr>
          <w:t>VER</w:t>
        </w:r>
        <w:r>
          <w:fldChar w:fldCharType="end"/>
        </w:r>
        <w:commentRangeEnd w:id="110"/>
        <w:r>
          <w:commentReference w:id="110"/>
        </w:r>
        <w:r>
          <w:t>]</w:t>
        </w:r>
      </w:ins>
    </w:p>
    <w:p w14:paraId="4874A9BD" w14:textId="77777777" w:rsidR="009E41D2" w:rsidRDefault="009E41D2">
      <w:pPr>
        <w:spacing w:after="0"/>
      </w:pPr>
    </w:p>
    <w:tbl>
      <w:tblPr>
        <w:tblStyle w:val="affe"/>
        <w:tblW w:w="9033"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18"/>
        <w:gridCol w:w="6515"/>
      </w:tblGrid>
      <w:tr w:rsidR="009E41D2" w14:paraId="3330F3B2" w14:textId="77777777">
        <w:tc>
          <w:tcPr>
            <w:tcW w:w="9033" w:type="dxa"/>
            <w:gridSpan w:val="2"/>
            <w:shd w:val="clear" w:color="auto" w:fill="5B9BD5"/>
          </w:tcPr>
          <w:p w14:paraId="3EA0A043" w14:textId="77777777" w:rsidR="009E41D2" w:rsidRDefault="006F4F4A">
            <w:pPr>
              <w:spacing w:after="0"/>
              <w:jc w:val="center"/>
            </w:pPr>
            <w:r>
              <w:rPr>
                <w:b/>
                <w:sz w:val="22"/>
                <w:szCs w:val="22"/>
              </w:rPr>
              <w:t>Imagen (fotografía, gráfica o ilustración)</w:t>
            </w:r>
          </w:p>
        </w:tc>
      </w:tr>
      <w:tr w:rsidR="009E41D2" w14:paraId="65BB53F7" w14:textId="77777777">
        <w:tc>
          <w:tcPr>
            <w:tcW w:w="2518" w:type="dxa"/>
          </w:tcPr>
          <w:p w14:paraId="7801C6D5" w14:textId="77777777" w:rsidR="009E41D2" w:rsidRDefault="006F4F4A">
            <w:pPr>
              <w:spacing w:after="0"/>
              <w:jc w:val="both"/>
            </w:pPr>
            <w:r>
              <w:rPr>
                <w:b/>
                <w:sz w:val="18"/>
                <w:szCs w:val="18"/>
              </w:rPr>
              <w:t>Código</w:t>
            </w:r>
          </w:p>
        </w:tc>
        <w:tc>
          <w:tcPr>
            <w:tcW w:w="6515" w:type="dxa"/>
          </w:tcPr>
          <w:p w14:paraId="7735CB0B" w14:textId="77777777" w:rsidR="009E41D2" w:rsidRDefault="006F4F4A">
            <w:pPr>
              <w:spacing w:after="0"/>
              <w:jc w:val="both"/>
            </w:pPr>
            <w:r>
              <w:rPr>
                <w:sz w:val="22"/>
                <w:szCs w:val="22"/>
              </w:rPr>
              <w:t>CS_11_08_I</w:t>
            </w:r>
            <w:r>
              <w:rPr>
                <w:sz w:val="22"/>
                <w:szCs w:val="22"/>
                <w:highlight w:val="yellow"/>
              </w:rPr>
              <w:t>MG23</w:t>
            </w:r>
          </w:p>
        </w:tc>
      </w:tr>
      <w:tr w:rsidR="009E41D2" w14:paraId="7EA568D9" w14:textId="77777777">
        <w:tc>
          <w:tcPr>
            <w:tcW w:w="2518" w:type="dxa"/>
          </w:tcPr>
          <w:p w14:paraId="5E910504" w14:textId="77777777" w:rsidR="009E41D2" w:rsidRDefault="006F4F4A">
            <w:pPr>
              <w:spacing w:after="0"/>
              <w:jc w:val="both"/>
            </w:pPr>
            <w:r>
              <w:rPr>
                <w:b/>
                <w:sz w:val="18"/>
                <w:szCs w:val="18"/>
              </w:rPr>
              <w:t>Descripción</w:t>
            </w:r>
          </w:p>
        </w:tc>
        <w:tc>
          <w:tcPr>
            <w:tcW w:w="6515" w:type="dxa"/>
          </w:tcPr>
          <w:p w14:paraId="7C7A65EE" w14:textId="77777777" w:rsidR="009E41D2" w:rsidRDefault="006F4F4A">
            <w:pPr>
              <w:spacing w:after="0"/>
              <w:jc w:val="both"/>
            </w:pPr>
            <w:r>
              <w:rPr>
                <w:sz w:val="22"/>
                <w:szCs w:val="22"/>
              </w:rPr>
              <w:t xml:space="preserve">Ilustración que presenta una escena de batalla durante la Reconquista de España. </w:t>
            </w:r>
          </w:p>
        </w:tc>
      </w:tr>
      <w:tr w:rsidR="009E41D2" w14:paraId="36E3435F" w14:textId="77777777">
        <w:tc>
          <w:tcPr>
            <w:tcW w:w="2518" w:type="dxa"/>
          </w:tcPr>
          <w:p w14:paraId="2AB443BF" w14:textId="77777777" w:rsidR="009E41D2" w:rsidRDefault="006F4F4A">
            <w:pPr>
              <w:spacing w:after="0"/>
              <w:jc w:val="both"/>
            </w:pPr>
            <w:r>
              <w:rPr>
                <w:b/>
                <w:sz w:val="18"/>
                <w:szCs w:val="18"/>
              </w:rPr>
              <w:t xml:space="preserve">Código </w:t>
            </w:r>
            <w:proofErr w:type="spellStart"/>
            <w:r>
              <w:rPr>
                <w:b/>
                <w:sz w:val="18"/>
                <w:szCs w:val="18"/>
              </w:rPr>
              <w:t>Shutterstock</w:t>
            </w:r>
            <w:proofErr w:type="spellEnd"/>
            <w:r>
              <w:rPr>
                <w:b/>
                <w:sz w:val="18"/>
                <w:szCs w:val="18"/>
              </w:rPr>
              <w:t xml:space="preserve"> (o </w:t>
            </w:r>
            <w:proofErr w:type="spellStart"/>
            <w:r>
              <w:rPr>
                <w:b/>
                <w:sz w:val="18"/>
                <w:szCs w:val="18"/>
              </w:rPr>
              <w:t>URL</w:t>
            </w:r>
            <w:proofErr w:type="spellEnd"/>
            <w:r>
              <w:rPr>
                <w:b/>
                <w:sz w:val="18"/>
                <w:szCs w:val="18"/>
              </w:rPr>
              <w:t xml:space="preserve"> o la ruta en </w:t>
            </w:r>
            <w:proofErr w:type="spellStart"/>
            <w:r>
              <w:rPr>
                <w:b/>
                <w:sz w:val="18"/>
                <w:szCs w:val="18"/>
              </w:rPr>
              <w:t>AulaPlaneta</w:t>
            </w:r>
            <w:proofErr w:type="spellEnd"/>
            <w:r>
              <w:rPr>
                <w:b/>
                <w:sz w:val="18"/>
                <w:szCs w:val="18"/>
              </w:rPr>
              <w:t>)</w:t>
            </w:r>
          </w:p>
        </w:tc>
        <w:tc>
          <w:tcPr>
            <w:tcW w:w="6515" w:type="dxa"/>
          </w:tcPr>
          <w:p w14:paraId="6097B40D" w14:textId="77777777" w:rsidR="009E41D2" w:rsidRDefault="006F4F4A">
            <w:pPr>
              <w:spacing w:after="0"/>
              <w:jc w:val="both"/>
            </w:pPr>
            <w:r>
              <w:rPr>
                <w:sz w:val="22"/>
                <w:szCs w:val="22"/>
              </w:rPr>
              <w:t>/BCRedir.aspx?URL=/encyclopedia/default.asp?idpack=9&amp;idpil=0009FI01&amp;ruta=Buscador</w:t>
            </w:r>
          </w:p>
        </w:tc>
      </w:tr>
      <w:tr w:rsidR="009E41D2" w14:paraId="6910514E" w14:textId="77777777">
        <w:tc>
          <w:tcPr>
            <w:tcW w:w="2518" w:type="dxa"/>
          </w:tcPr>
          <w:p w14:paraId="479C5586" w14:textId="77777777" w:rsidR="009E41D2" w:rsidRDefault="006F4F4A">
            <w:pPr>
              <w:spacing w:after="0"/>
              <w:jc w:val="both"/>
            </w:pPr>
            <w:r>
              <w:rPr>
                <w:b/>
                <w:sz w:val="18"/>
                <w:szCs w:val="18"/>
              </w:rPr>
              <w:t>Pie de imagen</w:t>
            </w:r>
          </w:p>
        </w:tc>
        <w:tc>
          <w:tcPr>
            <w:tcW w:w="6515" w:type="dxa"/>
          </w:tcPr>
          <w:p w14:paraId="5389D07E" w14:textId="47D16AC9" w:rsidR="009E41D2" w:rsidRDefault="006F4F4A" w:rsidP="0020032F">
            <w:pPr>
              <w:spacing w:after="0"/>
              <w:jc w:val="both"/>
            </w:pPr>
            <w:r>
              <w:rPr>
                <w:sz w:val="22"/>
                <w:szCs w:val="22"/>
              </w:rPr>
              <w:t xml:space="preserve">Reconquista se le denomina a un proceso </w:t>
            </w:r>
            <w:del w:id="111" w:author="Flor Buitrago" w:date="2015-07-28T19:02:00Z">
              <w:r w:rsidDel="0020032F">
                <w:rPr>
                  <w:sz w:val="22"/>
                  <w:szCs w:val="22"/>
                </w:rPr>
                <w:delText>que ocurrió</w:delText>
              </w:r>
            </w:del>
            <w:ins w:id="112" w:author="Flor Buitrago" w:date="2015-07-28T19:02:00Z">
              <w:r w:rsidR="0020032F">
                <w:rPr>
                  <w:sz w:val="22"/>
                  <w:szCs w:val="22"/>
                </w:rPr>
                <w:t>ocurrido</w:t>
              </w:r>
            </w:ins>
            <w:r>
              <w:rPr>
                <w:sz w:val="22"/>
                <w:szCs w:val="22"/>
              </w:rPr>
              <w:t xml:space="preserve"> en España, entre los siglos VIII y XV</w:t>
            </w:r>
            <w:ins w:id="113" w:author="Flor Buitrago" w:date="2015-07-28T19:03:00Z">
              <w:r w:rsidR="0020032F">
                <w:rPr>
                  <w:sz w:val="22"/>
                  <w:szCs w:val="22"/>
                </w:rPr>
                <w:t>. C</w:t>
              </w:r>
            </w:ins>
            <w:del w:id="114" w:author="Flor Buitrago" w:date="2015-07-28T19:03:00Z">
              <w:r w:rsidDel="0020032F">
                <w:rPr>
                  <w:sz w:val="22"/>
                  <w:szCs w:val="22"/>
                </w:rPr>
                <w:delText>, que c</w:delText>
              </w:r>
            </w:del>
            <w:r>
              <w:rPr>
                <w:sz w:val="22"/>
                <w:szCs w:val="22"/>
              </w:rPr>
              <w:t>onsistió e</w:t>
            </w:r>
            <w:r>
              <w:rPr>
                <w:sz w:val="22"/>
                <w:szCs w:val="22"/>
              </w:rPr>
              <w:t>n que los cristianos lucharon por quitarle</w:t>
            </w:r>
            <w:ins w:id="115" w:author="Flor Buitrago" w:date="2015-07-28T19:02:00Z">
              <w:r w:rsidR="0020032F">
                <w:rPr>
                  <w:sz w:val="22"/>
                  <w:szCs w:val="22"/>
                </w:rPr>
                <w:t>s</w:t>
              </w:r>
            </w:ins>
            <w:r>
              <w:rPr>
                <w:sz w:val="22"/>
                <w:szCs w:val="22"/>
              </w:rPr>
              <w:t xml:space="preserve"> el poder político a los musulmanes</w:t>
            </w:r>
            <w:ins w:id="116" w:author="Flor Buitrago" w:date="2015-07-28T19:03:00Z">
              <w:r w:rsidR="0020032F">
                <w:rPr>
                  <w:sz w:val="22"/>
                  <w:szCs w:val="22"/>
                </w:rPr>
                <w:t xml:space="preserve">, </w:t>
              </w:r>
            </w:ins>
            <w:del w:id="117" w:author="Flor Buitrago" w:date="2015-07-28T19:03:00Z">
              <w:r w:rsidDel="0020032F">
                <w:rPr>
                  <w:sz w:val="22"/>
                  <w:szCs w:val="22"/>
                </w:rPr>
                <w:delText xml:space="preserve">. </w:delText>
              </w:r>
            </w:del>
            <w:del w:id="118" w:author="Flor Buitrago" w:date="2015-07-28T19:02:00Z">
              <w:r w:rsidDel="0020032F">
                <w:rPr>
                  <w:sz w:val="22"/>
                  <w:szCs w:val="22"/>
                </w:rPr>
                <w:delText>Lo que b</w:delText>
              </w:r>
            </w:del>
            <w:ins w:id="119" w:author="Flor Buitrago" w:date="2015-07-28T19:03:00Z">
              <w:r w:rsidR="0020032F">
                <w:rPr>
                  <w:sz w:val="22"/>
                  <w:szCs w:val="22"/>
                </w:rPr>
                <w:t>b</w:t>
              </w:r>
            </w:ins>
            <w:r>
              <w:rPr>
                <w:sz w:val="22"/>
                <w:szCs w:val="22"/>
              </w:rPr>
              <w:t xml:space="preserve">uscaban </w:t>
            </w:r>
            <w:del w:id="120" w:author="Flor Buitrago" w:date="2015-07-28T19:02:00Z">
              <w:r w:rsidDel="0020032F">
                <w:rPr>
                  <w:sz w:val="22"/>
                  <w:szCs w:val="22"/>
                </w:rPr>
                <w:delText xml:space="preserve">era </w:delText>
              </w:r>
            </w:del>
            <w:r>
              <w:rPr>
                <w:sz w:val="22"/>
                <w:szCs w:val="22"/>
              </w:rPr>
              <w:t xml:space="preserve">que la religión cristiana tuviera todo el dominio sobre la península ibérica. </w:t>
            </w:r>
            <w:del w:id="121" w:author="Flor Buitrago" w:date="2015-07-28T19:03:00Z">
              <w:r w:rsidDel="0020032F">
                <w:rPr>
                  <w:sz w:val="22"/>
                  <w:szCs w:val="22"/>
                </w:rPr>
                <w:delText>Este s</w:delText>
              </w:r>
            </w:del>
            <w:ins w:id="122" w:author="Flor Buitrago" w:date="2015-07-28T19:03:00Z">
              <w:r w:rsidR="0020032F">
                <w:rPr>
                  <w:sz w:val="22"/>
                  <w:szCs w:val="22"/>
                </w:rPr>
                <w:t>S</w:t>
              </w:r>
            </w:ins>
            <w:r>
              <w:rPr>
                <w:sz w:val="22"/>
                <w:szCs w:val="22"/>
              </w:rPr>
              <w:t>e considera un conflicto cultural porque implica la expulsión o aniquilac</w:t>
            </w:r>
            <w:r>
              <w:rPr>
                <w:sz w:val="22"/>
                <w:szCs w:val="22"/>
              </w:rPr>
              <w:t xml:space="preserve">ión de una cultura a otra, porque no pueden convivir en un mismo territorio.  </w:t>
            </w:r>
          </w:p>
        </w:tc>
      </w:tr>
    </w:tbl>
    <w:p w14:paraId="320C0DE1" w14:textId="77777777" w:rsidR="009E41D2" w:rsidRDefault="009E41D2">
      <w:pPr>
        <w:spacing w:after="0"/>
      </w:pPr>
    </w:p>
    <w:p w14:paraId="137D43D6" w14:textId="77777777" w:rsidR="009E41D2" w:rsidRDefault="006F4F4A">
      <w:pPr>
        <w:spacing w:after="0"/>
        <w:jc w:val="both"/>
      </w:pPr>
      <w:commentRangeStart w:id="123"/>
      <w:r>
        <w:t xml:space="preserve">En el mundo contemporáneo existen </w:t>
      </w:r>
      <w:r>
        <w:rPr>
          <w:b/>
        </w:rPr>
        <w:t>conflictos culturales</w:t>
      </w:r>
      <w:r>
        <w:t xml:space="preserve"> generados por diversas diferencias. En India y Pakistán se ha desarrollado, desde décadas atrás, un </w:t>
      </w:r>
      <w:r>
        <w:rPr>
          <w:b/>
        </w:rPr>
        <w:t>conflicto religioso</w:t>
      </w:r>
      <w:r>
        <w:t xml:space="preserve"> entre </w:t>
      </w:r>
      <w:r>
        <w:rPr>
          <w:b/>
        </w:rPr>
        <w:t>hindúes y musulmanes</w:t>
      </w:r>
      <w:r>
        <w:t xml:space="preserve">, que ha terminado en acciones violentas cobrando miles de vidas de las dos creencias. </w:t>
      </w:r>
      <w:commentRangeEnd w:id="123"/>
      <w:r>
        <w:commentReference w:id="123"/>
      </w:r>
    </w:p>
    <w:p w14:paraId="47A02D14" w14:textId="77777777" w:rsidR="009E41D2" w:rsidRDefault="009E41D2">
      <w:pPr>
        <w:spacing w:after="0"/>
        <w:jc w:val="both"/>
      </w:pPr>
    </w:p>
    <w:p w14:paraId="66EE24EA" w14:textId="77777777" w:rsidR="009E41D2" w:rsidRDefault="006F4F4A">
      <w:pPr>
        <w:spacing w:after="0"/>
        <w:jc w:val="both"/>
      </w:pPr>
      <w:commentRangeStart w:id="124"/>
      <w:r>
        <w:t xml:space="preserve">Otro ejemplo de conflicto cultural fue el evidenciado durante el </w:t>
      </w:r>
      <w:r>
        <w:rPr>
          <w:b/>
        </w:rPr>
        <w:t>proceso de colonización a América</w:t>
      </w:r>
      <w:r>
        <w:t>, donde las creencias de los pueblos or</w:t>
      </w:r>
      <w:r>
        <w:t xml:space="preserve">iginarios buscaron ser homogeneizadas violentamente bajo los preceptos de la cultura española, inglesa y portuguesa. </w:t>
      </w:r>
      <w:commentRangeEnd w:id="124"/>
      <w:r>
        <w:commentReference w:id="124"/>
      </w:r>
    </w:p>
    <w:p w14:paraId="590B1E3E" w14:textId="77777777" w:rsidR="009E41D2" w:rsidRDefault="009E41D2">
      <w:pPr>
        <w:spacing w:after="0"/>
      </w:pPr>
    </w:p>
    <w:p w14:paraId="1A940652" w14:textId="77777777" w:rsidR="009E41D2" w:rsidRDefault="009E41D2">
      <w:pPr>
        <w:spacing w:after="0"/>
      </w:pPr>
    </w:p>
    <w:p w14:paraId="3BC32A71" w14:textId="77777777" w:rsidR="009E41D2" w:rsidRDefault="006F4F4A">
      <w:pPr>
        <w:spacing w:after="0"/>
      </w:pPr>
      <w:r>
        <w:rPr>
          <w:highlight w:val="cyan"/>
        </w:rPr>
        <w:t>Aquí la autora no amplió ni escribió nada que complementara el texto; copió texto ya escrito en otra sección.</w:t>
      </w:r>
      <w:r>
        <w:t xml:space="preserve">  Muy pobre trabajo de ampliación.</w:t>
      </w:r>
    </w:p>
    <w:p w14:paraId="494002CC" w14:textId="77777777" w:rsidR="009E41D2" w:rsidRDefault="009E41D2">
      <w:pPr>
        <w:spacing w:after="0"/>
      </w:pPr>
    </w:p>
    <w:p w14:paraId="37B82C78" w14:textId="77777777" w:rsidR="009E41D2" w:rsidRDefault="009E41D2">
      <w:pPr>
        <w:widowControl w:val="0"/>
        <w:spacing w:after="0" w:line="240" w:lineRule="auto"/>
      </w:pPr>
    </w:p>
    <w:tbl>
      <w:tblPr>
        <w:tblStyle w:val="afff"/>
        <w:tblW w:w="9033" w:type="dxa"/>
        <w:tblInd w:w="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18"/>
        <w:gridCol w:w="6515"/>
      </w:tblGrid>
      <w:tr w:rsidR="009E41D2" w14:paraId="12A9BC28" w14:textId="77777777">
        <w:trPr>
          <w:trHeight w:val="260"/>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BF8F00"/>
            <w:tcMar>
              <w:top w:w="80" w:type="dxa"/>
              <w:left w:w="80" w:type="dxa"/>
              <w:bottom w:w="80" w:type="dxa"/>
              <w:right w:w="80" w:type="dxa"/>
            </w:tcMar>
          </w:tcPr>
          <w:p w14:paraId="2F8EC1B3" w14:textId="77777777" w:rsidR="009E41D2" w:rsidRDefault="006F4F4A">
            <w:pPr>
              <w:spacing w:after="0" w:line="240" w:lineRule="auto"/>
              <w:jc w:val="center"/>
            </w:pPr>
            <w:r>
              <w:rPr>
                <w:b/>
                <w:color w:val="FFFFFF"/>
                <w:sz w:val="22"/>
                <w:szCs w:val="22"/>
              </w:rPr>
              <w:t>Profundiza: recurso nuevo</w:t>
            </w:r>
          </w:p>
        </w:tc>
      </w:tr>
      <w:tr w:rsidR="009E41D2" w14:paraId="47A047D4" w14:textId="77777777">
        <w:trPr>
          <w:trHeight w:val="26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4A412FD" w14:textId="77777777" w:rsidR="009E41D2" w:rsidRDefault="006F4F4A">
            <w:pPr>
              <w:spacing w:after="0" w:line="240" w:lineRule="auto"/>
            </w:pPr>
            <w:r>
              <w:rPr>
                <w:b/>
                <w:sz w:val="18"/>
                <w:szCs w:val="18"/>
              </w:rPr>
              <w:t>Código</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579402F" w14:textId="77777777" w:rsidR="009E41D2" w:rsidRDefault="006F4F4A">
            <w:pPr>
              <w:spacing w:after="0" w:line="240" w:lineRule="auto"/>
            </w:pPr>
            <w:r>
              <w:rPr>
                <w:sz w:val="22"/>
                <w:szCs w:val="22"/>
              </w:rPr>
              <w:t>CS_11_03_REC190</w:t>
            </w:r>
          </w:p>
        </w:tc>
      </w:tr>
      <w:tr w:rsidR="009E41D2" w14:paraId="2D332C8D" w14:textId="77777777">
        <w:trPr>
          <w:trHeight w:val="26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AF07A7D" w14:textId="77777777" w:rsidR="009E41D2" w:rsidRDefault="006F4F4A">
            <w:pPr>
              <w:spacing w:after="0" w:line="240" w:lineRule="auto"/>
            </w:pPr>
            <w:r>
              <w:rPr>
                <w:b/>
                <w:sz w:val="18"/>
                <w:szCs w:val="18"/>
              </w:rPr>
              <w:t>Título</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697EB86" w14:textId="77777777" w:rsidR="009E41D2" w:rsidRDefault="009E41D2">
            <w:pPr>
              <w:spacing w:after="0" w:line="240" w:lineRule="auto"/>
            </w:pPr>
          </w:p>
        </w:tc>
      </w:tr>
      <w:tr w:rsidR="009E41D2" w14:paraId="686B664C" w14:textId="77777777">
        <w:trPr>
          <w:trHeight w:val="40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F40F1E5" w14:textId="77777777" w:rsidR="009E41D2" w:rsidRDefault="006F4F4A">
            <w:pPr>
              <w:spacing w:after="0" w:line="240" w:lineRule="auto"/>
            </w:pPr>
            <w:r>
              <w:rPr>
                <w:b/>
                <w:sz w:val="18"/>
                <w:szCs w:val="18"/>
              </w:rPr>
              <w:t>Descripción</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98C9B69" w14:textId="77777777" w:rsidR="009E41D2" w:rsidRDefault="006F4F4A">
            <w:pPr>
              <w:tabs>
                <w:tab w:val="left" w:pos="1325"/>
              </w:tabs>
              <w:spacing w:after="0" w:line="240" w:lineRule="auto"/>
            </w:pPr>
            <w:r>
              <w:rPr>
                <w:sz w:val="22"/>
                <w:szCs w:val="22"/>
              </w:rPr>
              <w:t xml:space="preserve">Actividad de profundización sobre el tema </w:t>
            </w:r>
            <w:commentRangeStart w:id="125"/>
            <w:r>
              <w:rPr>
                <w:sz w:val="22"/>
                <w:szCs w:val="22"/>
              </w:rPr>
              <w:t>cultural</w:t>
            </w:r>
            <w:commentRangeEnd w:id="125"/>
            <w:r>
              <w:commentReference w:id="125"/>
            </w:r>
            <w:r>
              <w:rPr>
                <w:sz w:val="22"/>
                <w:szCs w:val="22"/>
              </w:rPr>
              <w:t>.</w:t>
            </w:r>
          </w:p>
          <w:p w14:paraId="4232CDFB" w14:textId="77777777" w:rsidR="009E41D2" w:rsidRDefault="006F4F4A">
            <w:pPr>
              <w:tabs>
                <w:tab w:val="left" w:pos="1325"/>
              </w:tabs>
              <w:spacing w:after="0" w:line="240" w:lineRule="auto"/>
            </w:pPr>
            <w:ins w:id="126" w:author="MI PC" w:date="2015-07-23T15:38:00Z">
              <w:r>
                <w:rPr>
                  <w:sz w:val="22"/>
                  <w:szCs w:val="22"/>
                </w:rPr>
                <w:t>Con el siguiente artículo trabajar un motor M4A</w:t>
              </w:r>
            </w:ins>
          </w:p>
          <w:p w14:paraId="3214F0EC" w14:textId="77777777" w:rsidR="009E41D2" w:rsidRDefault="006F4F4A">
            <w:pPr>
              <w:tabs>
                <w:tab w:val="left" w:pos="1325"/>
              </w:tabs>
              <w:spacing w:after="0" w:line="240" w:lineRule="auto"/>
            </w:pPr>
            <w:ins w:id="127" w:author="MI PC" w:date="2015-07-23T15:37:00Z">
              <w:r>
                <w:rPr>
                  <w:sz w:val="22"/>
                  <w:szCs w:val="22"/>
                </w:rPr>
                <w:t>http://www.rieoei.org/oeivirt/rie17a01.htm</w:t>
              </w:r>
            </w:ins>
          </w:p>
        </w:tc>
      </w:tr>
    </w:tbl>
    <w:p w14:paraId="7B406645" w14:textId="77777777" w:rsidR="009E41D2" w:rsidRDefault="009E41D2"/>
    <w:p w14:paraId="70A05E26" w14:textId="77777777" w:rsidR="009E41D2" w:rsidRDefault="006F4F4A">
      <w:bookmarkStart w:id="128" w:name="h.4i7ojhp" w:colFirst="0" w:colLast="0"/>
      <w:bookmarkEnd w:id="128"/>
      <w:r>
        <w:rPr>
          <w:sz w:val="22"/>
          <w:szCs w:val="22"/>
          <w:highlight w:val="yellow"/>
        </w:rPr>
        <w:t>[SECCIÓN 2]</w:t>
      </w:r>
      <w:r>
        <w:rPr>
          <w:sz w:val="22"/>
          <w:szCs w:val="22"/>
        </w:rPr>
        <w:t xml:space="preserve"> </w:t>
      </w:r>
    </w:p>
    <w:p w14:paraId="5348C606" w14:textId="77777777" w:rsidR="009E41D2" w:rsidRDefault="006F4F4A">
      <w:pPr>
        <w:keepNext/>
        <w:keepLines/>
        <w:spacing w:before="80" w:after="0" w:line="240" w:lineRule="auto"/>
      </w:pPr>
      <w:r>
        <w:rPr>
          <w:rFonts w:ascii="Calibri" w:eastAsia="Calibri" w:hAnsi="Calibri" w:cs="Calibri"/>
          <w:color w:val="404040"/>
          <w:sz w:val="28"/>
          <w:szCs w:val="28"/>
        </w:rPr>
        <w:t xml:space="preserve">3.5 </w:t>
      </w:r>
      <w:commentRangeStart w:id="129"/>
      <w:r>
        <w:rPr>
          <w:rFonts w:ascii="Calibri" w:eastAsia="Calibri" w:hAnsi="Calibri" w:cs="Calibri"/>
          <w:color w:val="404040"/>
          <w:sz w:val="28"/>
          <w:szCs w:val="28"/>
        </w:rPr>
        <w:t>Consolidación</w:t>
      </w:r>
      <w:commentRangeEnd w:id="129"/>
      <w:r>
        <w:commentReference w:id="129"/>
      </w:r>
    </w:p>
    <w:p w14:paraId="29E1B583" w14:textId="77777777" w:rsidR="009E41D2" w:rsidRDefault="009E41D2"/>
    <w:p w14:paraId="52FD3A8E" w14:textId="77777777" w:rsidR="009E41D2" w:rsidRDefault="006F4F4A">
      <w:r>
        <w:rPr>
          <w:sz w:val="22"/>
          <w:szCs w:val="22"/>
        </w:rPr>
        <w:t>Actividades para consolidar lo que has aprendido en esta sección.</w:t>
      </w:r>
    </w:p>
    <w:tbl>
      <w:tblPr>
        <w:tblStyle w:val="afff0"/>
        <w:tblW w:w="9033"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18"/>
        <w:gridCol w:w="6515"/>
      </w:tblGrid>
      <w:tr w:rsidR="009E41D2" w14:paraId="6B77DDF9" w14:textId="77777777">
        <w:tc>
          <w:tcPr>
            <w:tcW w:w="9033" w:type="dxa"/>
            <w:gridSpan w:val="2"/>
            <w:shd w:val="clear" w:color="auto" w:fill="000000"/>
          </w:tcPr>
          <w:p w14:paraId="57BC3CDD" w14:textId="77777777" w:rsidR="009E41D2" w:rsidRDefault="006F4F4A">
            <w:pPr>
              <w:spacing w:after="0"/>
              <w:jc w:val="center"/>
            </w:pPr>
            <w:r>
              <w:rPr>
                <w:b/>
                <w:color w:val="FFFFFF"/>
                <w:sz w:val="22"/>
                <w:szCs w:val="22"/>
              </w:rPr>
              <w:t>Practica: recurso nuevo</w:t>
            </w:r>
          </w:p>
        </w:tc>
      </w:tr>
      <w:tr w:rsidR="009E41D2" w14:paraId="18F80621" w14:textId="77777777">
        <w:tc>
          <w:tcPr>
            <w:tcW w:w="2518" w:type="dxa"/>
          </w:tcPr>
          <w:p w14:paraId="708B84AD" w14:textId="77777777" w:rsidR="009E41D2" w:rsidRDefault="006F4F4A">
            <w:pPr>
              <w:spacing w:after="0"/>
            </w:pPr>
            <w:r>
              <w:rPr>
                <w:b/>
                <w:sz w:val="22"/>
                <w:szCs w:val="22"/>
              </w:rPr>
              <w:t>Código</w:t>
            </w:r>
          </w:p>
        </w:tc>
        <w:tc>
          <w:tcPr>
            <w:tcW w:w="6515" w:type="dxa"/>
          </w:tcPr>
          <w:p w14:paraId="336DDE5B" w14:textId="77777777" w:rsidR="009E41D2" w:rsidRDefault="006F4F4A">
            <w:pPr>
              <w:spacing w:after="0"/>
            </w:pPr>
            <w:r>
              <w:rPr>
                <w:sz w:val="22"/>
                <w:szCs w:val="22"/>
              </w:rPr>
              <w:t>CS_11_01_CO_REC200</w:t>
            </w:r>
          </w:p>
        </w:tc>
      </w:tr>
      <w:tr w:rsidR="009E41D2" w14:paraId="47634C4E" w14:textId="77777777">
        <w:tc>
          <w:tcPr>
            <w:tcW w:w="2518" w:type="dxa"/>
          </w:tcPr>
          <w:p w14:paraId="7E0FD4E2" w14:textId="77777777" w:rsidR="009E41D2" w:rsidRDefault="006F4F4A">
            <w:pPr>
              <w:spacing w:after="0"/>
            </w:pPr>
            <w:r>
              <w:rPr>
                <w:b/>
                <w:sz w:val="22"/>
                <w:szCs w:val="22"/>
              </w:rPr>
              <w:t>Título</w:t>
            </w:r>
          </w:p>
        </w:tc>
        <w:tc>
          <w:tcPr>
            <w:tcW w:w="6515" w:type="dxa"/>
          </w:tcPr>
          <w:p w14:paraId="4066EB72" w14:textId="77777777" w:rsidR="009E41D2" w:rsidRDefault="006F4F4A">
            <w:pPr>
              <w:spacing w:after="0"/>
            </w:pPr>
            <w:r>
              <w:rPr>
                <w:sz w:val="22"/>
                <w:szCs w:val="22"/>
              </w:rPr>
              <w:t>Refuerza tu aprendizaje: El siglo XXI o la pugna por encontrar un lugar en el nuevo orden mundial</w:t>
            </w:r>
          </w:p>
        </w:tc>
      </w:tr>
      <w:tr w:rsidR="009E41D2" w14:paraId="0613659A" w14:textId="77777777">
        <w:tc>
          <w:tcPr>
            <w:tcW w:w="2518" w:type="dxa"/>
          </w:tcPr>
          <w:p w14:paraId="477328A6" w14:textId="77777777" w:rsidR="009E41D2" w:rsidRDefault="006F4F4A">
            <w:pPr>
              <w:spacing w:after="0"/>
            </w:pPr>
            <w:r>
              <w:rPr>
                <w:b/>
                <w:sz w:val="22"/>
                <w:szCs w:val="22"/>
              </w:rPr>
              <w:t>Descripción</w:t>
            </w:r>
          </w:p>
        </w:tc>
        <w:tc>
          <w:tcPr>
            <w:tcW w:w="6515" w:type="dxa"/>
          </w:tcPr>
          <w:p w14:paraId="27EB39C1" w14:textId="77777777" w:rsidR="009E41D2" w:rsidRDefault="006F4F4A">
            <w:pPr>
              <w:spacing w:after="0"/>
            </w:pPr>
            <w:r>
              <w:rPr>
                <w:sz w:val="22"/>
                <w:szCs w:val="22"/>
              </w:rPr>
              <w:t xml:space="preserve">Actividad sobre </w:t>
            </w:r>
            <w:r>
              <w:rPr>
                <w:sz w:val="22"/>
                <w:szCs w:val="22"/>
              </w:rPr>
              <w:t>El siglo XXI o la pugna por encontrar un lugar en el nuevo orden mundial</w:t>
            </w:r>
          </w:p>
        </w:tc>
      </w:tr>
    </w:tbl>
    <w:p w14:paraId="312D792C" w14:textId="77777777" w:rsidR="009E41D2" w:rsidRDefault="009E41D2">
      <w:pPr>
        <w:spacing w:after="0"/>
      </w:pPr>
    </w:p>
    <w:p w14:paraId="388E579D" w14:textId="77777777" w:rsidR="009E41D2" w:rsidRDefault="006F4F4A">
      <w:pPr>
        <w:spacing w:after="0"/>
      </w:pPr>
      <w:bookmarkStart w:id="130" w:name="h.2xcytpi" w:colFirst="0" w:colLast="0"/>
      <w:bookmarkEnd w:id="130"/>
      <w:r>
        <w:rPr>
          <w:highlight w:val="yellow"/>
        </w:rPr>
        <w:t>[SECCIÓN 1]</w:t>
      </w:r>
      <w:r>
        <w:rPr>
          <w:b/>
        </w:rPr>
        <w:t xml:space="preserve"> </w:t>
      </w:r>
    </w:p>
    <w:p w14:paraId="47C3F894" w14:textId="77777777" w:rsidR="009E41D2" w:rsidRDefault="006F4F4A">
      <w:pPr>
        <w:keepNext/>
        <w:keepLines/>
        <w:spacing w:before="320" w:after="0" w:line="240" w:lineRule="auto"/>
      </w:pPr>
      <w:r>
        <w:rPr>
          <w:rFonts w:ascii="Calibri" w:eastAsia="Calibri" w:hAnsi="Calibri" w:cs="Calibri"/>
          <w:color w:val="2E74B5"/>
          <w:sz w:val="32"/>
          <w:szCs w:val="32"/>
        </w:rPr>
        <w:t xml:space="preserve">4 Las transformaciones sociales </w:t>
      </w:r>
    </w:p>
    <w:p w14:paraId="442417BD" w14:textId="77777777" w:rsidR="009E41D2" w:rsidRDefault="009E41D2">
      <w:pPr>
        <w:widowControl w:val="0"/>
        <w:tabs>
          <w:tab w:val="left" w:pos="220"/>
          <w:tab w:val="left" w:pos="720"/>
        </w:tabs>
        <w:spacing w:after="0"/>
        <w:jc w:val="both"/>
      </w:pPr>
    </w:p>
    <w:p w14:paraId="37AF7C8F" w14:textId="77777777" w:rsidR="009E41D2" w:rsidRDefault="006F4F4A">
      <w:pPr>
        <w:widowControl w:val="0"/>
        <w:tabs>
          <w:tab w:val="left" w:pos="220"/>
          <w:tab w:val="left" w:pos="720"/>
        </w:tabs>
        <w:spacing w:after="0"/>
        <w:jc w:val="both"/>
      </w:pPr>
      <w:r>
        <w:t>Sabiend</w:t>
      </w:r>
      <w:r>
        <w:t xml:space="preserve">o que el </w:t>
      </w:r>
      <w:r>
        <w:rPr>
          <w:b/>
        </w:rPr>
        <w:t>conflicto</w:t>
      </w:r>
      <w:r>
        <w:t xml:space="preserve"> es propio al desarrollo de las sociedades, permitiendo llegar a acuerdos o fijar posturas contrarias entre individuos con intereses opuestos, es importante plantear que tanto su desenvolvimiento como su resolución, posibilitan el </w:t>
      </w:r>
      <w:r>
        <w:rPr>
          <w:b/>
        </w:rPr>
        <w:t xml:space="preserve">cambio </w:t>
      </w:r>
      <w:r>
        <w:rPr>
          <w:b/>
        </w:rPr>
        <w:t xml:space="preserve">social. </w:t>
      </w:r>
    </w:p>
    <w:p w14:paraId="624A5E0D" w14:textId="77777777" w:rsidR="009E41D2" w:rsidRDefault="009E41D2">
      <w:pPr>
        <w:widowControl w:val="0"/>
        <w:tabs>
          <w:tab w:val="left" w:pos="220"/>
          <w:tab w:val="left" w:pos="720"/>
        </w:tabs>
        <w:spacing w:after="0"/>
        <w:jc w:val="both"/>
      </w:pPr>
    </w:p>
    <w:p w14:paraId="5A070C56" w14:textId="77777777" w:rsidR="009E41D2" w:rsidRDefault="006F4F4A">
      <w:pPr>
        <w:widowControl w:val="0"/>
        <w:tabs>
          <w:tab w:val="left" w:pos="220"/>
          <w:tab w:val="left" w:pos="720"/>
        </w:tabs>
        <w:spacing w:after="0"/>
        <w:jc w:val="both"/>
      </w:pPr>
      <w:r>
        <w:rPr>
          <w:b/>
        </w:rPr>
        <w:t>Este cambio se ve representado en transformaciones sociales</w:t>
      </w:r>
      <w:r>
        <w:t xml:space="preserve"> de los diferentes ámbitos de la vida. Algunos de ellos se manifiestan al corto plazo y otros al largo plazo, algunos en una escala local o regional y otros a nivel mundial, lo fundamenta</w:t>
      </w:r>
      <w:r>
        <w:t xml:space="preserve">l es comprender que la sociedad que hoy conocemos es heredera de grandes rupturas y continuidades históricas. </w:t>
      </w:r>
    </w:p>
    <w:p w14:paraId="5B71237F" w14:textId="77777777" w:rsidR="009E41D2" w:rsidRDefault="009E41D2">
      <w:pPr>
        <w:widowControl w:val="0"/>
        <w:tabs>
          <w:tab w:val="left" w:pos="220"/>
          <w:tab w:val="left" w:pos="720"/>
        </w:tabs>
        <w:spacing w:after="0"/>
        <w:jc w:val="both"/>
      </w:pPr>
    </w:p>
    <w:p w14:paraId="1E6B9A54" w14:textId="77777777" w:rsidR="009E41D2" w:rsidRDefault="009E41D2">
      <w:pPr>
        <w:widowControl w:val="0"/>
        <w:tabs>
          <w:tab w:val="left" w:pos="220"/>
          <w:tab w:val="left" w:pos="720"/>
        </w:tabs>
        <w:spacing w:after="0"/>
        <w:jc w:val="both"/>
      </w:pPr>
    </w:p>
    <w:p w14:paraId="210C3E2B" w14:textId="77777777" w:rsidR="009E41D2" w:rsidRDefault="006F4F4A">
      <w:pPr>
        <w:spacing w:after="0"/>
      </w:pPr>
      <w:bookmarkStart w:id="131" w:name="h.1ci93xb" w:colFirst="0" w:colLast="0"/>
      <w:bookmarkEnd w:id="131"/>
      <w:r>
        <w:rPr>
          <w:highlight w:val="yellow"/>
        </w:rPr>
        <w:t>[SECCIÓN 2]</w:t>
      </w:r>
      <w:r>
        <w:rPr>
          <w:b/>
        </w:rPr>
        <w:t xml:space="preserve"> </w:t>
      </w:r>
    </w:p>
    <w:p w14:paraId="6DB9AD31" w14:textId="77777777" w:rsidR="009E41D2" w:rsidRDefault="006F4F4A">
      <w:pPr>
        <w:keepNext/>
        <w:keepLines/>
        <w:spacing w:before="80" w:after="0" w:line="240" w:lineRule="auto"/>
      </w:pPr>
      <w:r>
        <w:rPr>
          <w:rFonts w:ascii="Calibri" w:eastAsia="Calibri" w:hAnsi="Calibri" w:cs="Calibri"/>
          <w:color w:val="404040"/>
          <w:sz w:val="28"/>
          <w:szCs w:val="28"/>
        </w:rPr>
        <w:t xml:space="preserve">4.1 Los grandes cambios del siglo XX </w:t>
      </w:r>
    </w:p>
    <w:p w14:paraId="07362C23" w14:textId="77777777" w:rsidR="009E41D2" w:rsidRDefault="009E41D2">
      <w:pPr>
        <w:widowControl w:val="0"/>
        <w:tabs>
          <w:tab w:val="left" w:pos="220"/>
          <w:tab w:val="left" w:pos="720"/>
        </w:tabs>
        <w:spacing w:after="0"/>
        <w:jc w:val="both"/>
      </w:pPr>
    </w:p>
    <w:p w14:paraId="4447ED97" w14:textId="77777777" w:rsidR="009E41D2" w:rsidRDefault="006F4F4A">
      <w:pPr>
        <w:widowControl w:val="0"/>
        <w:tabs>
          <w:tab w:val="left" w:pos="142"/>
        </w:tabs>
        <w:spacing w:after="0"/>
        <w:jc w:val="both"/>
      </w:pPr>
      <w:r>
        <w:t>A lo largo de las últimas décadas, la sociedad ha experimentado una serie de transformaciones.</w:t>
      </w:r>
    </w:p>
    <w:p w14:paraId="1672A083" w14:textId="77777777" w:rsidR="009E41D2" w:rsidRDefault="009E41D2">
      <w:pPr>
        <w:widowControl w:val="0"/>
        <w:tabs>
          <w:tab w:val="left" w:pos="142"/>
          <w:tab w:val="left" w:pos="220"/>
          <w:tab w:val="left" w:pos="720"/>
        </w:tabs>
        <w:spacing w:after="0"/>
        <w:jc w:val="both"/>
      </w:pPr>
    </w:p>
    <w:p w14:paraId="46846F39" w14:textId="77777777" w:rsidR="009E41D2" w:rsidRDefault="006F4F4A">
      <w:pPr>
        <w:widowControl w:val="0"/>
        <w:tabs>
          <w:tab w:val="left" w:pos="142"/>
          <w:tab w:val="left" w:pos="220"/>
          <w:tab w:val="left" w:pos="720"/>
        </w:tabs>
        <w:spacing w:after="0"/>
        <w:jc w:val="both"/>
      </w:pPr>
      <w:r>
        <w:rPr>
          <w:b/>
        </w:rPr>
        <w:t>Económicas</w:t>
      </w:r>
      <w:r>
        <w:t xml:space="preserve">: la mayoría de la población vive en ciudades y la tecnología contribuye al desarrollo de una </w:t>
      </w:r>
      <w:r>
        <w:rPr>
          <w:b/>
        </w:rPr>
        <w:t>sociedad de la información y del conocimiento</w:t>
      </w:r>
      <w:r>
        <w:t>. Las nueva</w:t>
      </w:r>
      <w:r>
        <w:t>s tecnologías han creado nuevas formas de relación: SMS, chats y redes sociales. Sin embargo, se mantienen altos niveles de desigualdad debido a la concentración de la riqueza.</w:t>
      </w:r>
    </w:p>
    <w:p w14:paraId="61ABA8EF" w14:textId="77777777" w:rsidR="009E41D2" w:rsidRDefault="009E41D2">
      <w:pPr>
        <w:spacing w:after="0"/>
        <w:jc w:val="both"/>
      </w:pPr>
    </w:p>
    <w:tbl>
      <w:tblPr>
        <w:tblStyle w:val="afff1"/>
        <w:tblW w:w="9033"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18"/>
        <w:gridCol w:w="6515"/>
      </w:tblGrid>
      <w:tr w:rsidR="009E41D2" w14:paraId="79FB5D1D" w14:textId="77777777">
        <w:tc>
          <w:tcPr>
            <w:tcW w:w="9033" w:type="dxa"/>
            <w:gridSpan w:val="2"/>
            <w:shd w:val="clear" w:color="auto" w:fill="5B9BD5"/>
          </w:tcPr>
          <w:p w14:paraId="117CC0C1" w14:textId="77777777" w:rsidR="009E41D2" w:rsidRDefault="006F4F4A">
            <w:pPr>
              <w:spacing w:after="0"/>
              <w:jc w:val="center"/>
            </w:pPr>
            <w:r>
              <w:rPr>
                <w:b/>
                <w:sz w:val="22"/>
                <w:szCs w:val="22"/>
              </w:rPr>
              <w:t>Imagen (fotografía, gráfica o ilustración)</w:t>
            </w:r>
          </w:p>
        </w:tc>
      </w:tr>
      <w:tr w:rsidR="009E41D2" w14:paraId="0B659ABB" w14:textId="77777777">
        <w:tc>
          <w:tcPr>
            <w:tcW w:w="2518" w:type="dxa"/>
          </w:tcPr>
          <w:p w14:paraId="3B3019CC" w14:textId="77777777" w:rsidR="009E41D2" w:rsidRDefault="006F4F4A">
            <w:pPr>
              <w:spacing w:after="0"/>
              <w:jc w:val="both"/>
            </w:pPr>
            <w:r>
              <w:rPr>
                <w:b/>
                <w:sz w:val="18"/>
                <w:szCs w:val="18"/>
              </w:rPr>
              <w:t>Código</w:t>
            </w:r>
          </w:p>
        </w:tc>
        <w:tc>
          <w:tcPr>
            <w:tcW w:w="6515" w:type="dxa"/>
          </w:tcPr>
          <w:p w14:paraId="3F5A6F1E" w14:textId="77777777" w:rsidR="009E41D2" w:rsidRDefault="006F4F4A">
            <w:pPr>
              <w:spacing w:after="0"/>
              <w:jc w:val="both"/>
            </w:pPr>
            <w:r>
              <w:rPr>
                <w:sz w:val="22"/>
                <w:szCs w:val="22"/>
              </w:rPr>
              <w:t>CS_11_08_I</w:t>
            </w:r>
            <w:r>
              <w:rPr>
                <w:sz w:val="22"/>
                <w:szCs w:val="22"/>
                <w:highlight w:val="yellow"/>
              </w:rPr>
              <w:t>MG24</w:t>
            </w:r>
          </w:p>
        </w:tc>
      </w:tr>
      <w:tr w:rsidR="009E41D2" w14:paraId="79712043" w14:textId="77777777">
        <w:tc>
          <w:tcPr>
            <w:tcW w:w="2518" w:type="dxa"/>
          </w:tcPr>
          <w:p w14:paraId="53EDC0B0" w14:textId="77777777" w:rsidR="009E41D2" w:rsidRDefault="006F4F4A">
            <w:pPr>
              <w:spacing w:after="0"/>
              <w:jc w:val="both"/>
            </w:pPr>
            <w:r>
              <w:rPr>
                <w:b/>
                <w:sz w:val="18"/>
                <w:szCs w:val="18"/>
              </w:rPr>
              <w:t>Descripción</w:t>
            </w:r>
          </w:p>
        </w:tc>
        <w:tc>
          <w:tcPr>
            <w:tcW w:w="6515" w:type="dxa"/>
          </w:tcPr>
          <w:p w14:paraId="63060816" w14:textId="77777777" w:rsidR="009E41D2" w:rsidRDefault="006F4F4A">
            <w:pPr>
              <w:spacing w:after="0"/>
              <w:jc w:val="both"/>
            </w:pPr>
            <w:r>
              <w:rPr>
                <w:sz w:val="22"/>
                <w:szCs w:val="22"/>
              </w:rPr>
              <w:t>Foto de un hombre trabajando en su celular y en su computador</w:t>
            </w:r>
          </w:p>
        </w:tc>
      </w:tr>
      <w:tr w:rsidR="009E41D2" w14:paraId="1614FAA5" w14:textId="77777777">
        <w:tc>
          <w:tcPr>
            <w:tcW w:w="2518" w:type="dxa"/>
          </w:tcPr>
          <w:p w14:paraId="03EF963E" w14:textId="77777777" w:rsidR="009E41D2" w:rsidRDefault="006F4F4A">
            <w:pPr>
              <w:spacing w:after="0"/>
              <w:jc w:val="both"/>
            </w:pPr>
            <w:r>
              <w:rPr>
                <w:b/>
                <w:sz w:val="18"/>
                <w:szCs w:val="18"/>
              </w:rPr>
              <w:t xml:space="preserve">Código </w:t>
            </w:r>
            <w:proofErr w:type="spellStart"/>
            <w:r>
              <w:rPr>
                <w:b/>
                <w:sz w:val="18"/>
                <w:szCs w:val="18"/>
              </w:rPr>
              <w:t>Shutterstock</w:t>
            </w:r>
            <w:proofErr w:type="spellEnd"/>
            <w:r>
              <w:rPr>
                <w:b/>
                <w:sz w:val="18"/>
                <w:szCs w:val="18"/>
              </w:rPr>
              <w:t xml:space="preserve"> (o </w:t>
            </w:r>
            <w:proofErr w:type="spellStart"/>
            <w:r>
              <w:rPr>
                <w:b/>
                <w:sz w:val="18"/>
                <w:szCs w:val="18"/>
              </w:rPr>
              <w:t>URL</w:t>
            </w:r>
            <w:proofErr w:type="spellEnd"/>
            <w:r>
              <w:rPr>
                <w:b/>
                <w:sz w:val="18"/>
                <w:szCs w:val="18"/>
              </w:rPr>
              <w:t xml:space="preserve"> o la ruta en </w:t>
            </w:r>
            <w:proofErr w:type="spellStart"/>
            <w:r>
              <w:rPr>
                <w:b/>
                <w:sz w:val="18"/>
                <w:szCs w:val="18"/>
              </w:rPr>
              <w:t>AulaPlaneta</w:t>
            </w:r>
            <w:proofErr w:type="spellEnd"/>
            <w:r>
              <w:rPr>
                <w:b/>
                <w:sz w:val="18"/>
                <w:szCs w:val="18"/>
              </w:rPr>
              <w:t>)</w:t>
            </w:r>
          </w:p>
        </w:tc>
        <w:tc>
          <w:tcPr>
            <w:tcW w:w="6515" w:type="dxa"/>
          </w:tcPr>
          <w:p w14:paraId="19636B38" w14:textId="77777777" w:rsidR="009E41D2" w:rsidRDefault="006F4F4A">
            <w:pPr>
              <w:spacing w:after="0"/>
              <w:jc w:val="both"/>
            </w:pPr>
            <w:r>
              <w:rPr>
                <w:sz w:val="22"/>
                <w:szCs w:val="22"/>
              </w:rPr>
              <w:t>268450493</w:t>
            </w:r>
          </w:p>
        </w:tc>
      </w:tr>
      <w:tr w:rsidR="009E41D2" w14:paraId="14B4180C" w14:textId="77777777">
        <w:tc>
          <w:tcPr>
            <w:tcW w:w="2518" w:type="dxa"/>
          </w:tcPr>
          <w:p w14:paraId="3DE0415E" w14:textId="77777777" w:rsidR="009E41D2" w:rsidRDefault="006F4F4A">
            <w:pPr>
              <w:spacing w:after="0"/>
              <w:jc w:val="both"/>
            </w:pPr>
            <w:r>
              <w:rPr>
                <w:b/>
                <w:sz w:val="18"/>
                <w:szCs w:val="18"/>
              </w:rPr>
              <w:t>Pie de imagen</w:t>
            </w:r>
          </w:p>
        </w:tc>
        <w:tc>
          <w:tcPr>
            <w:tcW w:w="6515" w:type="dxa"/>
          </w:tcPr>
          <w:p w14:paraId="5F387A2E" w14:textId="431F254E" w:rsidR="009E41D2" w:rsidRDefault="006F4F4A" w:rsidP="0020032F">
            <w:pPr>
              <w:spacing w:after="0"/>
              <w:jc w:val="both"/>
            </w:pPr>
            <w:r>
              <w:rPr>
                <w:sz w:val="22"/>
                <w:szCs w:val="22"/>
              </w:rPr>
              <w:t xml:space="preserve">La revolución tecnológica </w:t>
            </w:r>
            <w:del w:id="132" w:author="Flor Buitrago" w:date="2015-07-28T19:05:00Z">
              <w:r w:rsidDel="0020032F">
                <w:rPr>
                  <w:sz w:val="22"/>
                  <w:szCs w:val="22"/>
                </w:rPr>
                <w:delText xml:space="preserve">que ha </w:delText>
              </w:r>
            </w:del>
            <w:r>
              <w:rPr>
                <w:sz w:val="22"/>
                <w:szCs w:val="22"/>
              </w:rPr>
              <w:t>ocurrid</w:t>
            </w:r>
            <w:ins w:id="133" w:author="Flor Buitrago" w:date="2015-07-28T19:05:00Z">
              <w:r w:rsidR="0020032F">
                <w:rPr>
                  <w:sz w:val="22"/>
                  <w:szCs w:val="22"/>
                </w:rPr>
                <w:t>a</w:t>
              </w:r>
            </w:ins>
            <w:del w:id="134" w:author="Flor Buitrago" w:date="2015-07-28T19:05:00Z">
              <w:r w:rsidDel="0020032F">
                <w:rPr>
                  <w:sz w:val="22"/>
                  <w:szCs w:val="22"/>
                </w:rPr>
                <w:delText>o</w:delText>
              </w:r>
            </w:del>
            <w:r>
              <w:rPr>
                <w:sz w:val="22"/>
                <w:szCs w:val="22"/>
              </w:rPr>
              <w:t xml:space="preserve"> desde el siglo XX hasta nuestros días ha dado como resultado cambios en </w:t>
            </w:r>
            <w:r>
              <w:rPr>
                <w:sz w:val="22"/>
                <w:szCs w:val="22"/>
              </w:rPr>
              <w:t>la sociedad</w:t>
            </w:r>
            <w:ins w:id="135" w:author="Flor Buitrago" w:date="2015-07-28T19:06:00Z">
              <w:r w:rsidR="0020032F">
                <w:rPr>
                  <w:sz w:val="22"/>
                  <w:szCs w:val="22"/>
                </w:rPr>
                <w:t xml:space="preserve">, con </w:t>
              </w:r>
              <w:r w:rsidR="0020032F">
                <w:rPr>
                  <w:sz w:val="22"/>
                  <w:szCs w:val="22"/>
                </w:rPr>
                <w:t>repercusiones sobre las formas en que nos relacionamos</w:t>
              </w:r>
            </w:ins>
            <w:r>
              <w:rPr>
                <w:sz w:val="22"/>
                <w:szCs w:val="22"/>
              </w:rPr>
              <w:t xml:space="preserve">. Hoy </w:t>
            </w:r>
            <w:del w:id="136" w:author="Flor Buitrago" w:date="2015-07-28T19:04:00Z">
              <w:r w:rsidDel="0020032F">
                <w:rPr>
                  <w:sz w:val="22"/>
                  <w:szCs w:val="22"/>
                </w:rPr>
                <w:delText xml:space="preserve">en día, </w:delText>
              </w:r>
            </w:del>
            <w:r>
              <w:rPr>
                <w:sz w:val="22"/>
                <w:szCs w:val="22"/>
              </w:rPr>
              <w:t>la facilidad para comunicar</w:t>
            </w:r>
            <w:ins w:id="137" w:author="Flor Buitrago" w:date="2015-07-28T19:08:00Z">
              <w:r w:rsidR="0020032F">
                <w:rPr>
                  <w:sz w:val="22"/>
                  <w:szCs w:val="22"/>
                </w:rPr>
                <w:t xml:space="preserve">nos </w:t>
              </w:r>
            </w:ins>
            <w:del w:id="138" w:author="Flor Buitrago" w:date="2015-07-28T19:08:00Z">
              <w:r w:rsidDel="0020032F">
                <w:rPr>
                  <w:sz w:val="22"/>
                  <w:szCs w:val="22"/>
                </w:rPr>
                <w:delText xml:space="preserve">se con otras personas </w:delText>
              </w:r>
            </w:del>
            <w:r>
              <w:rPr>
                <w:sz w:val="22"/>
                <w:szCs w:val="22"/>
              </w:rPr>
              <w:t xml:space="preserve">y la posibilidad de recibir noticias e información de forma inmediata permiten </w:t>
            </w:r>
            <w:del w:id="139" w:author="Flor Buitrago" w:date="2015-07-28T19:05:00Z">
              <w:r w:rsidDel="0020032F">
                <w:rPr>
                  <w:sz w:val="22"/>
                  <w:szCs w:val="22"/>
                </w:rPr>
                <w:delText xml:space="preserve">que las personas tengan </w:delText>
              </w:r>
            </w:del>
            <w:r>
              <w:rPr>
                <w:sz w:val="22"/>
                <w:szCs w:val="22"/>
              </w:rPr>
              <w:t>un estilo de vida completamente diferente al de hace apenas unos cuantos años</w:t>
            </w:r>
            <w:ins w:id="140" w:author="Flor Buitrago" w:date="2015-07-28T19:06:00Z">
              <w:r w:rsidR="0020032F">
                <w:rPr>
                  <w:sz w:val="22"/>
                  <w:szCs w:val="22"/>
                </w:rPr>
                <w:t>.</w:t>
              </w:r>
            </w:ins>
            <w:del w:id="141" w:author="Flor Buitrago" w:date="2015-07-28T19:06:00Z">
              <w:r w:rsidDel="0020032F">
                <w:rPr>
                  <w:sz w:val="22"/>
                  <w:szCs w:val="22"/>
                </w:rPr>
                <w:delText>,</w:delText>
              </w:r>
            </w:del>
            <w:r>
              <w:rPr>
                <w:sz w:val="22"/>
                <w:szCs w:val="22"/>
              </w:rPr>
              <w:t xml:space="preserve"> </w:t>
            </w:r>
            <w:del w:id="142" w:author="Flor Buitrago" w:date="2015-07-28T19:06:00Z">
              <w:r w:rsidDel="0020032F">
                <w:rPr>
                  <w:sz w:val="22"/>
                  <w:szCs w:val="22"/>
                </w:rPr>
                <w:delText>lo que tiene repercusiones sobre las formas en que nos relacionamos con otras personas</w:delText>
              </w:r>
            </w:del>
            <w:r>
              <w:rPr>
                <w:sz w:val="22"/>
                <w:szCs w:val="22"/>
              </w:rPr>
              <w:t xml:space="preserve">. </w:t>
            </w:r>
          </w:p>
        </w:tc>
      </w:tr>
    </w:tbl>
    <w:p w14:paraId="5C0B35F6" w14:textId="77777777" w:rsidR="009E41D2" w:rsidRDefault="009E41D2">
      <w:pPr>
        <w:spacing w:after="0"/>
        <w:jc w:val="both"/>
      </w:pPr>
    </w:p>
    <w:p w14:paraId="352201A6" w14:textId="77777777" w:rsidR="009E41D2" w:rsidRDefault="006F4F4A">
      <w:pPr>
        <w:spacing w:after="0"/>
        <w:jc w:val="both"/>
      </w:pPr>
      <w:r>
        <w:rPr>
          <w:b/>
        </w:rPr>
        <w:t>Sociales</w:t>
      </w:r>
      <w:r>
        <w:t xml:space="preserve">: la </w:t>
      </w:r>
      <w:r>
        <w:rPr>
          <w:b/>
        </w:rPr>
        <w:t>mujer</w:t>
      </w:r>
      <w:r>
        <w:t xml:space="preserve"> accede a estudios superiores y a puestos de dirección y responsabilidad. Su incorporación masiva al mercado laboral ha transformado el modelo de f</w:t>
      </w:r>
      <w:r>
        <w:t xml:space="preserve">amilia. Los </w:t>
      </w:r>
      <w:r>
        <w:rPr>
          <w:b/>
        </w:rPr>
        <w:t>grupos minoritarios</w:t>
      </w:r>
      <w:r>
        <w:t xml:space="preserve"> han logrado un reconocimiento político que garantiza sus derechos.</w:t>
      </w:r>
    </w:p>
    <w:p w14:paraId="74A60AA1" w14:textId="77777777" w:rsidR="009E41D2" w:rsidRDefault="009E41D2">
      <w:pPr>
        <w:spacing w:after="0"/>
        <w:jc w:val="both"/>
      </w:pPr>
    </w:p>
    <w:tbl>
      <w:tblPr>
        <w:tblStyle w:val="afff2"/>
        <w:tblW w:w="9033"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18"/>
        <w:gridCol w:w="6515"/>
      </w:tblGrid>
      <w:tr w:rsidR="009E41D2" w14:paraId="18FEF643" w14:textId="77777777">
        <w:tc>
          <w:tcPr>
            <w:tcW w:w="9033" w:type="dxa"/>
            <w:gridSpan w:val="2"/>
            <w:shd w:val="clear" w:color="auto" w:fill="5B9BD5"/>
          </w:tcPr>
          <w:p w14:paraId="20F2ADB7" w14:textId="77777777" w:rsidR="009E41D2" w:rsidRDefault="006F4F4A">
            <w:pPr>
              <w:spacing w:after="0"/>
              <w:jc w:val="center"/>
            </w:pPr>
            <w:r>
              <w:rPr>
                <w:b/>
                <w:sz w:val="22"/>
                <w:szCs w:val="22"/>
              </w:rPr>
              <w:t>Imagen (fotografía, gráfica o ilustración)</w:t>
            </w:r>
          </w:p>
        </w:tc>
      </w:tr>
      <w:tr w:rsidR="009E41D2" w14:paraId="3CDB3916" w14:textId="77777777">
        <w:tc>
          <w:tcPr>
            <w:tcW w:w="2518" w:type="dxa"/>
          </w:tcPr>
          <w:p w14:paraId="083A2556" w14:textId="77777777" w:rsidR="009E41D2" w:rsidRDefault="006F4F4A">
            <w:pPr>
              <w:spacing w:after="0"/>
              <w:jc w:val="both"/>
            </w:pPr>
            <w:r>
              <w:rPr>
                <w:b/>
                <w:sz w:val="18"/>
                <w:szCs w:val="18"/>
              </w:rPr>
              <w:t>Código</w:t>
            </w:r>
          </w:p>
        </w:tc>
        <w:tc>
          <w:tcPr>
            <w:tcW w:w="6515" w:type="dxa"/>
          </w:tcPr>
          <w:p w14:paraId="39B7022D" w14:textId="77777777" w:rsidR="009E41D2" w:rsidRDefault="006F4F4A">
            <w:pPr>
              <w:spacing w:after="0"/>
              <w:jc w:val="both"/>
            </w:pPr>
            <w:r>
              <w:rPr>
                <w:sz w:val="22"/>
                <w:szCs w:val="22"/>
              </w:rPr>
              <w:t>CS_11_08_I</w:t>
            </w:r>
            <w:r>
              <w:rPr>
                <w:sz w:val="22"/>
                <w:szCs w:val="22"/>
                <w:highlight w:val="yellow"/>
              </w:rPr>
              <w:t>MG25</w:t>
            </w:r>
          </w:p>
        </w:tc>
      </w:tr>
      <w:tr w:rsidR="009E41D2" w14:paraId="0B5E629D" w14:textId="77777777">
        <w:tc>
          <w:tcPr>
            <w:tcW w:w="2518" w:type="dxa"/>
          </w:tcPr>
          <w:p w14:paraId="4129D86F" w14:textId="77777777" w:rsidR="009E41D2" w:rsidRDefault="006F4F4A">
            <w:pPr>
              <w:spacing w:after="0"/>
              <w:jc w:val="both"/>
            </w:pPr>
            <w:r>
              <w:rPr>
                <w:b/>
                <w:sz w:val="18"/>
                <w:szCs w:val="18"/>
              </w:rPr>
              <w:t>Descripción</w:t>
            </w:r>
          </w:p>
        </w:tc>
        <w:tc>
          <w:tcPr>
            <w:tcW w:w="6515" w:type="dxa"/>
          </w:tcPr>
          <w:p w14:paraId="7D60F330" w14:textId="77777777" w:rsidR="009E41D2" w:rsidRDefault="006F4F4A">
            <w:pPr>
              <w:spacing w:after="0"/>
              <w:jc w:val="both"/>
            </w:pPr>
            <w:r>
              <w:rPr>
                <w:sz w:val="22"/>
                <w:szCs w:val="22"/>
              </w:rPr>
              <w:t>Fotografía de varias mujeres trabajando en una sala de juntas</w:t>
            </w:r>
          </w:p>
        </w:tc>
      </w:tr>
      <w:tr w:rsidR="009E41D2" w14:paraId="21140515" w14:textId="77777777">
        <w:tc>
          <w:tcPr>
            <w:tcW w:w="2518" w:type="dxa"/>
          </w:tcPr>
          <w:p w14:paraId="3EF9E359" w14:textId="77777777" w:rsidR="009E41D2" w:rsidRDefault="006F4F4A">
            <w:pPr>
              <w:spacing w:after="0"/>
              <w:jc w:val="both"/>
            </w:pPr>
            <w:r>
              <w:rPr>
                <w:b/>
                <w:sz w:val="18"/>
                <w:szCs w:val="18"/>
              </w:rPr>
              <w:t xml:space="preserve">Código </w:t>
            </w:r>
            <w:proofErr w:type="spellStart"/>
            <w:r>
              <w:rPr>
                <w:b/>
                <w:sz w:val="18"/>
                <w:szCs w:val="18"/>
              </w:rPr>
              <w:t>Shutterstock</w:t>
            </w:r>
            <w:proofErr w:type="spellEnd"/>
            <w:r>
              <w:rPr>
                <w:b/>
                <w:sz w:val="18"/>
                <w:szCs w:val="18"/>
              </w:rPr>
              <w:t xml:space="preserve"> (o </w:t>
            </w:r>
            <w:proofErr w:type="spellStart"/>
            <w:r>
              <w:rPr>
                <w:b/>
                <w:sz w:val="18"/>
                <w:szCs w:val="18"/>
              </w:rPr>
              <w:t>URL</w:t>
            </w:r>
            <w:proofErr w:type="spellEnd"/>
            <w:r>
              <w:rPr>
                <w:b/>
                <w:sz w:val="18"/>
                <w:szCs w:val="18"/>
              </w:rPr>
              <w:t xml:space="preserve"> o la ruta en </w:t>
            </w:r>
            <w:proofErr w:type="spellStart"/>
            <w:r>
              <w:rPr>
                <w:b/>
                <w:sz w:val="18"/>
                <w:szCs w:val="18"/>
              </w:rPr>
              <w:t>AulaPlaneta</w:t>
            </w:r>
            <w:proofErr w:type="spellEnd"/>
            <w:r>
              <w:rPr>
                <w:b/>
                <w:sz w:val="18"/>
                <w:szCs w:val="18"/>
              </w:rPr>
              <w:t>)</w:t>
            </w:r>
          </w:p>
        </w:tc>
        <w:tc>
          <w:tcPr>
            <w:tcW w:w="6515" w:type="dxa"/>
          </w:tcPr>
          <w:p w14:paraId="13939DA8" w14:textId="77777777" w:rsidR="009E41D2" w:rsidRDefault="006F4F4A">
            <w:pPr>
              <w:spacing w:after="0"/>
              <w:jc w:val="both"/>
            </w:pPr>
            <w:r>
              <w:rPr>
                <w:rFonts w:ascii="Arial" w:eastAsia="Arial" w:hAnsi="Arial" w:cs="Arial"/>
                <w:sz w:val="18"/>
                <w:szCs w:val="18"/>
                <w:highlight w:val="white"/>
              </w:rPr>
              <w:t>129585638</w:t>
            </w:r>
          </w:p>
        </w:tc>
      </w:tr>
      <w:tr w:rsidR="009E41D2" w14:paraId="55D7A5C2" w14:textId="77777777">
        <w:tc>
          <w:tcPr>
            <w:tcW w:w="2518" w:type="dxa"/>
          </w:tcPr>
          <w:p w14:paraId="1813C24F" w14:textId="77777777" w:rsidR="009E41D2" w:rsidRDefault="006F4F4A">
            <w:pPr>
              <w:spacing w:after="0"/>
              <w:jc w:val="both"/>
            </w:pPr>
            <w:r>
              <w:rPr>
                <w:b/>
                <w:sz w:val="18"/>
                <w:szCs w:val="18"/>
              </w:rPr>
              <w:t>Pie de imagen</w:t>
            </w:r>
          </w:p>
        </w:tc>
        <w:tc>
          <w:tcPr>
            <w:tcW w:w="6515" w:type="dxa"/>
          </w:tcPr>
          <w:p w14:paraId="491215B5" w14:textId="07AEB740" w:rsidR="009E41D2" w:rsidRDefault="006F4F4A" w:rsidP="006F4F4A">
            <w:pPr>
              <w:spacing w:after="0"/>
              <w:jc w:val="both"/>
            </w:pPr>
            <w:r>
              <w:rPr>
                <w:sz w:val="22"/>
                <w:szCs w:val="22"/>
              </w:rPr>
              <w:t>Como resultado de los periodos de grandes guerras que ocurrieron en el siglo XX, las mujeres tuvieron que comenzar a hacer parte de la fuerza laboral en cada país. Mientras los h</w:t>
            </w:r>
            <w:r>
              <w:rPr>
                <w:sz w:val="22"/>
                <w:szCs w:val="22"/>
              </w:rPr>
              <w:t xml:space="preserve">ombres luchaban en la guerra, las mujeres combinaban el trabajo en las fábricas y en otros oficios con las labores del hogar. En consecuencia, se desencadenaron los movimientos feministas que buscaban la igualdad de derechos para la mujer, como el derecho </w:t>
            </w:r>
            <w:r>
              <w:rPr>
                <w:sz w:val="22"/>
                <w:szCs w:val="22"/>
              </w:rPr>
              <w:t>al voto y al patrimonio. La búsqueda de igualdad para las mujeres en el trabajo continúa hoy</w:t>
            </w:r>
            <w:del w:id="143" w:author="Flor Buitrago" w:date="2015-07-28T19:09:00Z">
              <w:r w:rsidDel="006F4F4A">
                <w:rPr>
                  <w:sz w:val="22"/>
                  <w:szCs w:val="22"/>
                </w:rPr>
                <w:delText xml:space="preserve"> en día</w:delText>
              </w:r>
            </w:del>
            <w:r>
              <w:rPr>
                <w:sz w:val="22"/>
                <w:szCs w:val="22"/>
              </w:rPr>
              <w:t>, así como por la libertad sexual y reproductiva.</w:t>
            </w:r>
          </w:p>
        </w:tc>
      </w:tr>
    </w:tbl>
    <w:p w14:paraId="4CFED79F" w14:textId="77777777" w:rsidR="009E41D2" w:rsidRDefault="009E41D2">
      <w:pPr>
        <w:spacing w:after="0"/>
        <w:jc w:val="both"/>
      </w:pPr>
    </w:p>
    <w:p w14:paraId="67A2C7ED" w14:textId="77777777" w:rsidR="009E41D2" w:rsidRDefault="006F4F4A">
      <w:pPr>
        <w:spacing w:after="0"/>
        <w:jc w:val="both"/>
      </w:pPr>
      <w:r>
        <w:rPr>
          <w:b/>
        </w:rPr>
        <w:t>Ideológico</w:t>
      </w:r>
      <w:r>
        <w:t xml:space="preserve">: los </w:t>
      </w:r>
      <w:r>
        <w:rPr>
          <w:b/>
        </w:rPr>
        <w:t>medios de comunicación de masas</w:t>
      </w:r>
      <w:r>
        <w:t xml:space="preserve"> (televisión y cine) han propiciado la difusión del modelo de </w:t>
      </w:r>
      <w:r>
        <w:rPr>
          <w:b/>
        </w:rPr>
        <w:t>sociedad de consumo</w:t>
      </w:r>
      <w:r>
        <w:t xml:space="preserve">. No obstante, han surgido movimientos de voluntariado social, ecologistas, antiglobalización, etc. </w:t>
      </w:r>
    </w:p>
    <w:p w14:paraId="6ADCAEC7" w14:textId="77777777" w:rsidR="009E41D2" w:rsidRDefault="009E41D2">
      <w:pPr>
        <w:spacing w:after="0"/>
        <w:jc w:val="both"/>
      </w:pPr>
    </w:p>
    <w:tbl>
      <w:tblPr>
        <w:tblStyle w:val="afff3"/>
        <w:tblW w:w="9033"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18"/>
        <w:gridCol w:w="6515"/>
      </w:tblGrid>
      <w:tr w:rsidR="009E41D2" w14:paraId="7A52A4C8" w14:textId="77777777">
        <w:tc>
          <w:tcPr>
            <w:tcW w:w="9033" w:type="dxa"/>
            <w:gridSpan w:val="2"/>
            <w:shd w:val="clear" w:color="auto" w:fill="5B9BD5"/>
          </w:tcPr>
          <w:p w14:paraId="2F2A06C6" w14:textId="77777777" w:rsidR="009E41D2" w:rsidRDefault="006F4F4A">
            <w:pPr>
              <w:spacing w:after="0"/>
              <w:jc w:val="center"/>
            </w:pPr>
            <w:r>
              <w:rPr>
                <w:b/>
                <w:sz w:val="22"/>
                <w:szCs w:val="22"/>
              </w:rPr>
              <w:t>Imagen (fotografía, gráfica o ilustración)</w:t>
            </w:r>
          </w:p>
        </w:tc>
      </w:tr>
      <w:tr w:rsidR="009E41D2" w14:paraId="2A02BDA3" w14:textId="77777777">
        <w:tc>
          <w:tcPr>
            <w:tcW w:w="2518" w:type="dxa"/>
          </w:tcPr>
          <w:p w14:paraId="4F88781A" w14:textId="77777777" w:rsidR="009E41D2" w:rsidRDefault="006F4F4A">
            <w:pPr>
              <w:spacing w:after="0"/>
              <w:jc w:val="both"/>
            </w:pPr>
            <w:r>
              <w:rPr>
                <w:b/>
                <w:sz w:val="18"/>
                <w:szCs w:val="18"/>
              </w:rPr>
              <w:t>Código</w:t>
            </w:r>
          </w:p>
        </w:tc>
        <w:tc>
          <w:tcPr>
            <w:tcW w:w="6515" w:type="dxa"/>
          </w:tcPr>
          <w:p w14:paraId="41746991" w14:textId="77777777" w:rsidR="009E41D2" w:rsidRDefault="006F4F4A">
            <w:pPr>
              <w:spacing w:after="0"/>
              <w:jc w:val="both"/>
            </w:pPr>
            <w:r>
              <w:rPr>
                <w:sz w:val="22"/>
                <w:szCs w:val="22"/>
              </w:rPr>
              <w:t>CS_11_08_I</w:t>
            </w:r>
            <w:r>
              <w:rPr>
                <w:sz w:val="22"/>
                <w:szCs w:val="22"/>
                <w:highlight w:val="yellow"/>
              </w:rPr>
              <w:t>MG26</w:t>
            </w:r>
          </w:p>
        </w:tc>
      </w:tr>
      <w:tr w:rsidR="009E41D2" w14:paraId="165B3655" w14:textId="77777777">
        <w:tc>
          <w:tcPr>
            <w:tcW w:w="2518" w:type="dxa"/>
          </w:tcPr>
          <w:p w14:paraId="4631E783" w14:textId="77777777" w:rsidR="009E41D2" w:rsidRDefault="006F4F4A">
            <w:pPr>
              <w:spacing w:after="0"/>
              <w:jc w:val="both"/>
            </w:pPr>
            <w:r>
              <w:rPr>
                <w:b/>
                <w:sz w:val="18"/>
                <w:szCs w:val="18"/>
              </w:rPr>
              <w:t>Descripción</w:t>
            </w:r>
          </w:p>
        </w:tc>
        <w:tc>
          <w:tcPr>
            <w:tcW w:w="6515" w:type="dxa"/>
          </w:tcPr>
          <w:p w14:paraId="038B6981" w14:textId="77777777" w:rsidR="009E41D2" w:rsidRDefault="006F4F4A">
            <w:pPr>
              <w:spacing w:after="0"/>
              <w:jc w:val="both"/>
            </w:pPr>
            <w:r>
              <w:rPr>
                <w:sz w:val="22"/>
                <w:szCs w:val="22"/>
              </w:rPr>
              <w:t>Fotografía que muestra una corrida de toros</w:t>
            </w:r>
          </w:p>
        </w:tc>
      </w:tr>
      <w:tr w:rsidR="009E41D2" w14:paraId="7FDBAEA1" w14:textId="77777777">
        <w:tc>
          <w:tcPr>
            <w:tcW w:w="2518" w:type="dxa"/>
          </w:tcPr>
          <w:p w14:paraId="444024C2" w14:textId="77777777" w:rsidR="009E41D2" w:rsidRDefault="006F4F4A">
            <w:pPr>
              <w:spacing w:after="0"/>
              <w:jc w:val="both"/>
            </w:pPr>
            <w:r>
              <w:rPr>
                <w:b/>
                <w:sz w:val="18"/>
                <w:szCs w:val="18"/>
              </w:rPr>
              <w:t xml:space="preserve">Código </w:t>
            </w:r>
            <w:proofErr w:type="spellStart"/>
            <w:r>
              <w:rPr>
                <w:b/>
                <w:sz w:val="18"/>
                <w:szCs w:val="18"/>
              </w:rPr>
              <w:t>Shutterstock</w:t>
            </w:r>
            <w:proofErr w:type="spellEnd"/>
            <w:r>
              <w:rPr>
                <w:b/>
                <w:sz w:val="18"/>
                <w:szCs w:val="18"/>
              </w:rPr>
              <w:t xml:space="preserve"> (o </w:t>
            </w:r>
            <w:proofErr w:type="spellStart"/>
            <w:r>
              <w:rPr>
                <w:b/>
                <w:sz w:val="18"/>
                <w:szCs w:val="18"/>
              </w:rPr>
              <w:t>URL</w:t>
            </w:r>
            <w:proofErr w:type="spellEnd"/>
            <w:r>
              <w:rPr>
                <w:b/>
                <w:sz w:val="18"/>
                <w:szCs w:val="18"/>
              </w:rPr>
              <w:t xml:space="preserve"> o la ruta en </w:t>
            </w:r>
            <w:proofErr w:type="spellStart"/>
            <w:r>
              <w:rPr>
                <w:b/>
                <w:sz w:val="18"/>
                <w:szCs w:val="18"/>
              </w:rPr>
              <w:t>AulaPlaneta</w:t>
            </w:r>
            <w:proofErr w:type="spellEnd"/>
            <w:r>
              <w:rPr>
                <w:b/>
                <w:sz w:val="18"/>
                <w:szCs w:val="18"/>
              </w:rPr>
              <w:t>)</w:t>
            </w:r>
          </w:p>
        </w:tc>
        <w:tc>
          <w:tcPr>
            <w:tcW w:w="6515" w:type="dxa"/>
          </w:tcPr>
          <w:p w14:paraId="6BCF040F" w14:textId="77777777" w:rsidR="009E41D2" w:rsidRDefault="006F4F4A">
            <w:pPr>
              <w:spacing w:after="0"/>
              <w:jc w:val="both"/>
            </w:pPr>
            <w:r>
              <w:rPr>
                <w:sz w:val="22"/>
                <w:szCs w:val="22"/>
              </w:rPr>
              <w:t>/BCRedir.aspx?URL=/encyclopedia/default.asp?idpack=9&amp;idpil=000GRL01&amp;ruta=Buscador</w:t>
            </w:r>
          </w:p>
        </w:tc>
      </w:tr>
      <w:tr w:rsidR="009E41D2" w14:paraId="03811827" w14:textId="77777777">
        <w:tc>
          <w:tcPr>
            <w:tcW w:w="2518" w:type="dxa"/>
          </w:tcPr>
          <w:p w14:paraId="29C74802" w14:textId="77777777" w:rsidR="009E41D2" w:rsidRDefault="006F4F4A">
            <w:pPr>
              <w:spacing w:after="0"/>
              <w:jc w:val="both"/>
            </w:pPr>
            <w:r>
              <w:rPr>
                <w:b/>
                <w:sz w:val="18"/>
                <w:szCs w:val="18"/>
              </w:rPr>
              <w:t>Pie de imagen</w:t>
            </w:r>
          </w:p>
        </w:tc>
        <w:tc>
          <w:tcPr>
            <w:tcW w:w="6515" w:type="dxa"/>
          </w:tcPr>
          <w:p w14:paraId="5D222F65" w14:textId="46E86C8E" w:rsidR="009E41D2" w:rsidRDefault="006F4F4A" w:rsidP="006F4F4A">
            <w:pPr>
              <w:spacing w:after="0"/>
              <w:jc w:val="both"/>
            </w:pPr>
            <w:r>
              <w:rPr>
                <w:sz w:val="22"/>
                <w:szCs w:val="22"/>
              </w:rPr>
              <w:t>Uno</w:t>
            </w:r>
            <w:del w:id="144" w:author="Flor Buitrago" w:date="2015-07-28T19:09:00Z">
              <w:r w:rsidDel="006F4F4A">
                <w:rPr>
                  <w:sz w:val="22"/>
                  <w:szCs w:val="22"/>
                </w:rPr>
                <w:delText>s</w:delText>
              </w:r>
            </w:del>
            <w:r>
              <w:rPr>
                <w:sz w:val="22"/>
                <w:szCs w:val="22"/>
              </w:rPr>
              <w:t xml:space="preserve"> de los grandes cambios ideológicos </w:t>
            </w:r>
            <w:del w:id="145" w:author="Flor Buitrago" w:date="2015-07-28T19:09:00Z">
              <w:r w:rsidDel="006F4F4A">
                <w:rPr>
                  <w:sz w:val="22"/>
                  <w:szCs w:val="22"/>
                </w:rPr>
                <w:delText xml:space="preserve">que ocurrió </w:delText>
              </w:r>
            </w:del>
            <w:ins w:id="146" w:author="Flor Buitrago" w:date="2015-07-28T19:09:00Z">
              <w:r>
                <w:rPr>
                  <w:sz w:val="22"/>
                  <w:szCs w:val="22"/>
                </w:rPr>
                <w:t xml:space="preserve">ocurridos </w:t>
              </w:r>
            </w:ins>
            <w:r>
              <w:rPr>
                <w:sz w:val="22"/>
                <w:szCs w:val="22"/>
              </w:rPr>
              <w:t xml:space="preserve">durante el siglo XX fue el despertar de una conciencia ecologista y animalista entre los seres humanos. Por ejemplo, en la actualidad existe un gran movimiento para abolir las </w:t>
            </w:r>
            <w:ins w:id="147" w:author="Flor Buitrago" w:date="2015-07-28T19:10:00Z">
              <w:r>
                <w:rPr>
                  <w:sz w:val="22"/>
                  <w:szCs w:val="22"/>
                </w:rPr>
                <w:t xml:space="preserve">tradicionales </w:t>
              </w:r>
            </w:ins>
            <w:r>
              <w:rPr>
                <w:sz w:val="22"/>
                <w:szCs w:val="22"/>
              </w:rPr>
              <w:t>corridas de toros</w:t>
            </w:r>
            <w:ins w:id="148" w:author="Flor Buitrago" w:date="2015-07-28T19:10:00Z">
              <w:r>
                <w:rPr>
                  <w:sz w:val="22"/>
                  <w:szCs w:val="22"/>
                </w:rPr>
                <w:t xml:space="preserve">, </w:t>
              </w:r>
            </w:ins>
            <w:del w:id="149" w:author="Flor Buitrago" w:date="2015-07-28T19:10:00Z">
              <w:r w:rsidDel="006F4F4A">
                <w:rPr>
                  <w:sz w:val="22"/>
                  <w:szCs w:val="22"/>
                </w:rPr>
                <w:delText>, que han s</w:delText>
              </w:r>
              <w:r w:rsidDel="006F4F4A">
                <w:rPr>
                  <w:sz w:val="22"/>
                  <w:szCs w:val="22"/>
                </w:rPr>
                <w:delText xml:space="preserve">ido tradición durante mucho tiempo, pero </w:delText>
              </w:r>
            </w:del>
            <w:ins w:id="150" w:author="Flor Buitrago" w:date="2015-07-28T19:10:00Z">
              <w:r>
                <w:rPr>
                  <w:sz w:val="22"/>
                  <w:szCs w:val="22"/>
                </w:rPr>
                <w:t xml:space="preserve">porque </w:t>
              </w:r>
            </w:ins>
            <w:r>
              <w:rPr>
                <w:sz w:val="22"/>
                <w:szCs w:val="22"/>
              </w:rPr>
              <w:t>ahora se consideran una práctica cruel contra los animales</w:t>
            </w:r>
            <w:bookmarkStart w:id="151" w:name="_GoBack"/>
            <w:bookmarkEnd w:id="151"/>
            <w:del w:id="152" w:author="Flor Buitrago" w:date="2015-07-28T19:10:00Z">
              <w:r w:rsidDel="006F4F4A">
                <w:rPr>
                  <w:sz w:val="22"/>
                  <w:szCs w:val="22"/>
                </w:rPr>
                <w:delText>, y por lo tanto es rechazada</w:delText>
              </w:r>
            </w:del>
            <w:r>
              <w:rPr>
                <w:sz w:val="22"/>
                <w:szCs w:val="22"/>
              </w:rPr>
              <w:t xml:space="preserve">. </w:t>
            </w:r>
          </w:p>
        </w:tc>
      </w:tr>
    </w:tbl>
    <w:p w14:paraId="0A883736" w14:textId="77777777" w:rsidR="009E41D2" w:rsidRDefault="009E41D2">
      <w:pPr>
        <w:spacing w:after="0"/>
        <w:jc w:val="both"/>
      </w:pPr>
    </w:p>
    <w:p w14:paraId="26BAB815" w14:textId="77777777" w:rsidR="009E41D2" w:rsidRDefault="006F4F4A">
      <w:pPr>
        <w:spacing w:after="0"/>
        <w:jc w:val="both"/>
      </w:pPr>
      <w:bookmarkStart w:id="153" w:name="h.3whwml4" w:colFirst="0" w:colLast="0"/>
      <w:bookmarkEnd w:id="153"/>
      <w:r>
        <w:t>Para debatir acerca de las transformaciones de la sociedad contemporánea y la forma como se presentan en el campo del conoc</w:t>
      </w:r>
      <w:r>
        <w:t>imiento de nuestro país  [</w:t>
      </w:r>
      <w:hyperlink r:id="rId26">
        <w:r>
          <w:rPr>
            <w:color w:val="0070C0"/>
            <w:u w:val="single"/>
          </w:rPr>
          <w:t>VER</w:t>
        </w:r>
      </w:hyperlink>
      <w:r>
        <w:t>].</w:t>
      </w:r>
    </w:p>
    <w:p w14:paraId="6434D093" w14:textId="77777777" w:rsidR="009E41D2" w:rsidRDefault="009E41D2">
      <w:pPr>
        <w:spacing w:after="0"/>
        <w:jc w:val="both"/>
      </w:pPr>
    </w:p>
    <w:p w14:paraId="5932742A" w14:textId="77777777" w:rsidR="009E41D2" w:rsidRDefault="009E41D2">
      <w:pPr>
        <w:spacing w:after="0"/>
      </w:pPr>
    </w:p>
    <w:tbl>
      <w:tblPr>
        <w:tblStyle w:val="afff4"/>
        <w:tblW w:w="903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660"/>
        <w:gridCol w:w="6379"/>
      </w:tblGrid>
      <w:tr w:rsidR="009E41D2" w14:paraId="1C065E4B" w14:textId="77777777">
        <w:tc>
          <w:tcPr>
            <w:tcW w:w="9039" w:type="dxa"/>
            <w:gridSpan w:val="2"/>
            <w:shd w:val="clear" w:color="auto" w:fill="5B9BD5"/>
          </w:tcPr>
          <w:p w14:paraId="7F9F4426" w14:textId="77777777" w:rsidR="009E41D2" w:rsidRDefault="006F4F4A">
            <w:pPr>
              <w:spacing w:after="0"/>
              <w:jc w:val="center"/>
            </w:pPr>
            <w:r>
              <w:rPr>
                <w:b/>
                <w:sz w:val="22"/>
                <w:szCs w:val="22"/>
              </w:rPr>
              <w:t>Imagen (fotografía, gráfica o ilustración)</w:t>
            </w:r>
          </w:p>
        </w:tc>
      </w:tr>
      <w:tr w:rsidR="009E41D2" w14:paraId="39F084C1" w14:textId="77777777">
        <w:tc>
          <w:tcPr>
            <w:tcW w:w="2660" w:type="dxa"/>
          </w:tcPr>
          <w:p w14:paraId="3B5C19B8" w14:textId="77777777" w:rsidR="009E41D2" w:rsidRDefault="006F4F4A">
            <w:pPr>
              <w:spacing w:after="0"/>
            </w:pPr>
            <w:r>
              <w:rPr>
                <w:b/>
                <w:sz w:val="18"/>
                <w:szCs w:val="18"/>
              </w:rPr>
              <w:t>Código</w:t>
            </w:r>
          </w:p>
        </w:tc>
        <w:tc>
          <w:tcPr>
            <w:tcW w:w="6379" w:type="dxa"/>
          </w:tcPr>
          <w:p w14:paraId="575383B4" w14:textId="77777777" w:rsidR="009E41D2" w:rsidRDefault="006F4F4A">
            <w:pPr>
              <w:spacing w:after="0"/>
            </w:pPr>
            <w:r>
              <w:rPr>
                <w:sz w:val="22"/>
                <w:szCs w:val="22"/>
              </w:rPr>
              <w:t>CS_11_08_IMG09</w:t>
            </w:r>
          </w:p>
        </w:tc>
      </w:tr>
      <w:tr w:rsidR="009E41D2" w14:paraId="2D054E89" w14:textId="77777777">
        <w:tc>
          <w:tcPr>
            <w:tcW w:w="2660" w:type="dxa"/>
          </w:tcPr>
          <w:p w14:paraId="5B21BD53" w14:textId="77777777" w:rsidR="009E41D2" w:rsidRDefault="006F4F4A">
            <w:pPr>
              <w:spacing w:after="0"/>
            </w:pPr>
            <w:r>
              <w:rPr>
                <w:b/>
                <w:sz w:val="18"/>
                <w:szCs w:val="18"/>
              </w:rPr>
              <w:t>Descripción</w:t>
            </w:r>
          </w:p>
        </w:tc>
        <w:tc>
          <w:tcPr>
            <w:tcW w:w="6379" w:type="dxa"/>
          </w:tcPr>
          <w:p w14:paraId="3868F17E" w14:textId="77777777" w:rsidR="009E41D2" w:rsidRDefault="006F4F4A">
            <w:pPr>
              <w:spacing w:after="0"/>
            </w:pPr>
            <w:r>
              <w:rPr>
                <w:sz w:val="22"/>
                <w:szCs w:val="22"/>
              </w:rPr>
              <w:t>Silueta cabeza de hombre, tecnología, íconos</w:t>
            </w:r>
          </w:p>
        </w:tc>
      </w:tr>
      <w:tr w:rsidR="009E41D2" w14:paraId="11F60EB0" w14:textId="77777777">
        <w:tc>
          <w:tcPr>
            <w:tcW w:w="2660" w:type="dxa"/>
          </w:tcPr>
          <w:p w14:paraId="3FA2967E" w14:textId="77777777" w:rsidR="009E41D2" w:rsidRDefault="006F4F4A">
            <w:pPr>
              <w:spacing w:after="0"/>
            </w:pPr>
            <w:r>
              <w:rPr>
                <w:b/>
                <w:sz w:val="18"/>
                <w:szCs w:val="18"/>
              </w:rPr>
              <w:t xml:space="preserve">Código </w:t>
            </w:r>
            <w:proofErr w:type="spellStart"/>
            <w:r>
              <w:rPr>
                <w:b/>
                <w:sz w:val="18"/>
                <w:szCs w:val="18"/>
              </w:rPr>
              <w:t>Shutterstock</w:t>
            </w:r>
            <w:proofErr w:type="spellEnd"/>
            <w:r>
              <w:rPr>
                <w:b/>
                <w:sz w:val="18"/>
                <w:szCs w:val="18"/>
              </w:rPr>
              <w:t xml:space="preserve"> (o </w:t>
            </w:r>
            <w:proofErr w:type="spellStart"/>
            <w:r>
              <w:rPr>
                <w:b/>
                <w:sz w:val="18"/>
                <w:szCs w:val="18"/>
              </w:rPr>
              <w:t>URL</w:t>
            </w:r>
            <w:proofErr w:type="spellEnd"/>
            <w:r>
              <w:rPr>
                <w:b/>
                <w:sz w:val="18"/>
                <w:szCs w:val="18"/>
              </w:rPr>
              <w:t xml:space="preserve"> o la ruta en </w:t>
            </w:r>
            <w:proofErr w:type="spellStart"/>
            <w:r>
              <w:rPr>
                <w:b/>
                <w:sz w:val="18"/>
                <w:szCs w:val="18"/>
              </w:rPr>
              <w:t>AulaPlaneta</w:t>
            </w:r>
            <w:proofErr w:type="spellEnd"/>
            <w:r>
              <w:rPr>
                <w:b/>
                <w:sz w:val="18"/>
                <w:szCs w:val="18"/>
              </w:rPr>
              <w:t>)</w:t>
            </w:r>
          </w:p>
        </w:tc>
        <w:tc>
          <w:tcPr>
            <w:tcW w:w="6379" w:type="dxa"/>
          </w:tcPr>
          <w:p w14:paraId="5B742681" w14:textId="77777777" w:rsidR="009E41D2" w:rsidRDefault="006F4F4A">
            <w:pPr>
              <w:tabs>
                <w:tab w:val="left" w:pos="1267"/>
              </w:tabs>
              <w:spacing w:after="0"/>
            </w:pPr>
            <w:r>
              <w:rPr>
                <w:sz w:val="22"/>
                <w:szCs w:val="22"/>
              </w:rPr>
              <w:t>104544164</w:t>
            </w:r>
          </w:p>
        </w:tc>
      </w:tr>
      <w:tr w:rsidR="009E41D2" w14:paraId="2D4EFBC8" w14:textId="77777777">
        <w:tc>
          <w:tcPr>
            <w:tcW w:w="2660" w:type="dxa"/>
          </w:tcPr>
          <w:p w14:paraId="279E3807" w14:textId="77777777" w:rsidR="009E41D2" w:rsidRDefault="006F4F4A">
            <w:pPr>
              <w:spacing w:after="0"/>
            </w:pPr>
            <w:r>
              <w:rPr>
                <w:b/>
                <w:sz w:val="18"/>
                <w:szCs w:val="18"/>
              </w:rPr>
              <w:t>Pie de imagen</w:t>
            </w:r>
          </w:p>
        </w:tc>
        <w:tc>
          <w:tcPr>
            <w:tcW w:w="6379" w:type="dxa"/>
          </w:tcPr>
          <w:p w14:paraId="7BD81FF5" w14:textId="77777777" w:rsidR="009E41D2" w:rsidRDefault="006F4F4A">
            <w:pPr>
              <w:spacing w:after="0"/>
              <w:jc w:val="both"/>
            </w:pPr>
            <w:r>
              <w:rPr>
                <w:sz w:val="22"/>
                <w:szCs w:val="22"/>
              </w:rPr>
              <w:t>La forma de comunicarnos ha cambiado de modo radical. En la actualidad, el desarrollo de nuevas tecnologías hace posible disminuir las distancias y los tiempos, con lo que se han creado formas diversas de relacion</w:t>
            </w:r>
            <w:r>
              <w:rPr>
                <w:sz w:val="22"/>
                <w:szCs w:val="22"/>
              </w:rPr>
              <w:t>arse.</w:t>
            </w:r>
          </w:p>
        </w:tc>
      </w:tr>
    </w:tbl>
    <w:p w14:paraId="4A1DF236" w14:textId="77777777" w:rsidR="009E41D2" w:rsidRDefault="009E41D2">
      <w:pPr>
        <w:spacing w:after="0"/>
        <w:jc w:val="both"/>
      </w:pPr>
    </w:p>
    <w:p w14:paraId="79E1D130" w14:textId="77777777" w:rsidR="009E41D2" w:rsidRDefault="006F4F4A">
      <w:pPr>
        <w:spacing w:after="0"/>
        <w:jc w:val="both"/>
      </w:pPr>
      <w:r>
        <w:t>Las transformaciones de las socieda</w:t>
      </w:r>
      <w:r>
        <w:t xml:space="preserve">des son resultado de la </w:t>
      </w:r>
      <w:r>
        <w:rPr>
          <w:b/>
        </w:rPr>
        <w:t xml:space="preserve">necesidad de cambio </w:t>
      </w:r>
      <w:r>
        <w:t>que expresan los grupos sociales; en tal sentido, pueden modificar de manera apreciable o de modo parcial las estructuras sobre las que se sustenta la vida social. Los elementos estructurales son precisamente los</w:t>
      </w:r>
      <w:r>
        <w:t xml:space="preserve"> cimientos que soportan la sociedad, por lo cual el cambio social puede modificarlos de forma radical por medio de una </w:t>
      </w:r>
      <w:r>
        <w:rPr>
          <w:b/>
        </w:rPr>
        <w:t>revolución</w:t>
      </w:r>
      <w:r>
        <w:t xml:space="preserve">, o alterarlos de manera parcial a través de las </w:t>
      </w:r>
      <w:r>
        <w:rPr>
          <w:b/>
        </w:rPr>
        <w:t>reformas</w:t>
      </w:r>
      <w:r>
        <w:t xml:space="preserve">. </w:t>
      </w:r>
    </w:p>
    <w:p w14:paraId="67231AE4" w14:textId="77777777" w:rsidR="009E41D2" w:rsidRDefault="009E41D2">
      <w:pPr>
        <w:spacing w:after="0"/>
        <w:jc w:val="both"/>
      </w:pPr>
    </w:p>
    <w:p w14:paraId="48CB91CA" w14:textId="77777777" w:rsidR="009E41D2" w:rsidRDefault="006F4F4A">
      <w:pPr>
        <w:spacing w:after="0"/>
        <w:jc w:val="both"/>
      </w:pPr>
      <w:r>
        <w:t xml:space="preserve">Una de las formas históricas mediante las cuales diversos grupos sociales (campesinos, trabajadores, indígenas, mujeres, entre otros) han buscado los cambios de la sociedad ha sido la </w:t>
      </w:r>
      <w:r>
        <w:rPr>
          <w:b/>
        </w:rPr>
        <w:t xml:space="preserve">movilización </w:t>
      </w:r>
      <w:r>
        <w:t>y la</w:t>
      </w:r>
      <w:r>
        <w:rPr>
          <w:b/>
        </w:rPr>
        <w:t xml:space="preserve"> huelga</w:t>
      </w:r>
      <w:proofErr w:type="gramStart"/>
      <w:r>
        <w:t>.</w:t>
      </w:r>
      <w:ins w:id="154" w:author="MI PC" w:date="2015-07-22T21:21:00Z">
        <w:r>
          <w:t>[</w:t>
        </w:r>
        <w:proofErr w:type="gramEnd"/>
        <w:r>
          <w:fldChar w:fldCharType="begin"/>
        </w:r>
        <w:r>
          <w:instrText>HYPERLINK "http://huelgayeconomia.blogspot.com</w:instrText>
        </w:r>
        <w:r>
          <w:instrText>/2011/04/concepto-y-clases-de-huelga.html"</w:instrText>
        </w:r>
        <w:r>
          <w:fldChar w:fldCharType="separate"/>
        </w:r>
        <w:r>
          <w:rPr>
            <w:color w:val="1155CC"/>
            <w:u w:val="single"/>
          </w:rPr>
          <w:t>VER</w:t>
        </w:r>
        <w:r>
          <w:fldChar w:fldCharType="end"/>
        </w:r>
        <w:r>
          <w:t>]</w:t>
        </w:r>
      </w:ins>
      <w:r>
        <w:t xml:space="preserve"> A través de estas estrategias han buscado reivindicar sus derechos, exigiendo a las instituciones estatales el mejoramiento de sus condiciones de vida. </w:t>
      </w:r>
    </w:p>
    <w:p w14:paraId="44A4E0FA" w14:textId="77777777" w:rsidR="009E41D2" w:rsidRDefault="009E41D2">
      <w:pPr>
        <w:spacing w:after="0"/>
      </w:pPr>
    </w:p>
    <w:tbl>
      <w:tblPr>
        <w:tblStyle w:val="afff5"/>
        <w:tblW w:w="905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18"/>
        <w:gridCol w:w="6536"/>
      </w:tblGrid>
      <w:tr w:rsidR="009E41D2" w14:paraId="33B68E58" w14:textId="77777777">
        <w:tc>
          <w:tcPr>
            <w:tcW w:w="9054" w:type="dxa"/>
            <w:gridSpan w:val="2"/>
            <w:shd w:val="clear" w:color="auto" w:fill="F4B083"/>
          </w:tcPr>
          <w:p w14:paraId="0457B48F" w14:textId="77777777" w:rsidR="009E41D2" w:rsidRDefault="006F4F4A">
            <w:pPr>
              <w:spacing w:after="0"/>
              <w:jc w:val="center"/>
            </w:pPr>
            <w:r>
              <w:rPr>
                <w:b/>
                <w:sz w:val="22"/>
                <w:szCs w:val="22"/>
              </w:rPr>
              <w:t>Profundiza: recurso aprovechado</w:t>
            </w:r>
          </w:p>
        </w:tc>
      </w:tr>
      <w:tr w:rsidR="009E41D2" w14:paraId="0E4B46DD" w14:textId="77777777">
        <w:tc>
          <w:tcPr>
            <w:tcW w:w="2518" w:type="dxa"/>
          </w:tcPr>
          <w:p w14:paraId="7D7F88E0" w14:textId="77777777" w:rsidR="009E41D2" w:rsidRDefault="006F4F4A">
            <w:pPr>
              <w:spacing w:after="0"/>
            </w:pPr>
            <w:r>
              <w:rPr>
                <w:b/>
                <w:sz w:val="18"/>
                <w:szCs w:val="18"/>
              </w:rPr>
              <w:t>Código</w:t>
            </w:r>
          </w:p>
        </w:tc>
        <w:tc>
          <w:tcPr>
            <w:tcW w:w="6536" w:type="dxa"/>
          </w:tcPr>
          <w:p w14:paraId="20B30172" w14:textId="77777777" w:rsidR="009E41D2" w:rsidRDefault="006F4F4A">
            <w:pPr>
              <w:spacing w:after="0"/>
            </w:pPr>
            <w:r>
              <w:rPr>
                <w:sz w:val="22"/>
                <w:szCs w:val="22"/>
              </w:rPr>
              <w:t>CS_11_08_CO_REC210</w:t>
            </w:r>
          </w:p>
        </w:tc>
      </w:tr>
      <w:tr w:rsidR="009E41D2" w14:paraId="6954F258" w14:textId="77777777">
        <w:tc>
          <w:tcPr>
            <w:tcW w:w="2518" w:type="dxa"/>
          </w:tcPr>
          <w:p w14:paraId="78EA3498" w14:textId="77777777" w:rsidR="009E41D2" w:rsidRDefault="006F4F4A">
            <w:pPr>
              <w:spacing w:after="0"/>
            </w:pPr>
            <w:r>
              <w:rPr>
                <w:b/>
                <w:sz w:val="18"/>
                <w:szCs w:val="18"/>
              </w:rPr>
              <w:t>Título</w:t>
            </w:r>
          </w:p>
        </w:tc>
        <w:tc>
          <w:tcPr>
            <w:tcW w:w="6536" w:type="dxa"/>
          </w:tcPr>
          <w:p w14:paraId="4BF0A0C8" w14:textId="77777777" w:rsidR="009E41D2" w:rsidRDefault="006F4F4A">
            <w:pPr>
              <w:spacing w:after="0"/>
            </w:pPr>
            <w:r>
              <w:rPr>
                <w:sz w:val="22"/>
                <w:szCs w:val="22"/>
              </w:rPr>
              <w:t>Los cambios sociales</w:t>
            </w:r>
          </w:p>
        </w:tc>
      </w:tr>
      <w:tr w:rsidR="009E41D2" w14:paraId="0E5D8FC1" w14:textId="77777777">
        <w:tc>
          <w:tcPr>
            <w:tcW w:w="2518" w:type="dxa"/>
          </w:tcPr>
          <w:p w14:paraId="7AE20410" w14:textId="77777777" w:rsidR="009E41D2" w:rsidRDefault="006F4F4A">
            <w:pPr>
              <w:spacing w:after="0"/>
            </w:pPr>
            <w:r>
              <w:rPr>
                <w:b/>
                <w:sz w:val="18"/>
                <w:szCs w:val="18"/>
              </w:rPr>
              <w:t>Descripción</w:t>
            </w:r>
          </w:p>
        </w:tc>
        <w:tc>
          <w:tcPr>
            <w:tcW w:w="6536" w:type="dxa"/>
          </w:tcPr>
          <w:p w14:paraId="4BC2E1CF" w14:textId="77777777" w:rsidR="009E41D2" w:rsidRDefault="006F4F4A">
            <w:pPr>
              <w:spacing w:after="0"/>
            </w:pPr>
            <w:r>
              <w:rPr>
                <w:sz w:val="22"/>
                <w:szCs w:val="22"/>
              </w:rPr>
              <w:t>Secuencia de imágenes para mostrar los principales cambios que se han producido en la sociedad.</w:t>
            </w:r>
          </w:p>
        </w:tc>
      </w:tr>
      <w:tr w:rsidR="009E41D2" w14:paraId="3743B68B" w14:textId="77777777">
        <w:tc>
          <w:tcPr>
            <w:tcW w:w="2518" w:type="dxa"/>
          </w:tcPr>
          <w:p w14:paraId="36609284" w14:textId="77777777" w:rsidR="009E41D2" w:rsidRDefault="006F4F4A">
            <w:pPr>
              <w:spacing w:after="0"/>
            </w:pPr>
            <w:r>
              <w:rPr>
                <w:b/>
                <w:sz w:val="18"/>
                <w:szCs w:val="18"/>
              </w:rPr>
              <w:t>Ubicación en Aula Planeta</w:t>
            </w:r>
          </w:p>
        </w:tc>
        <w:tc>
          <w:tcPr>
            <w:tcW w:w="6536" w:type="dxa"/>
          </w:tcPr>
          <w:p w14:paraId="31E19CA8" w14:textId="77777777" w:rsidR="009E41D2" w:rsidRDefault="006F4F4A">
            <w:pPr>
              <w:spacing w:after="0"/>
            </w:pPr>
            <w:r>
              <w:rPr>
                <w:sz w:val="22"/>
                <w:szCs w:val="22"/>
              </w:rPr>
              <w:t xml:space="preserve">2ESO/Ciencias sociales, </w:t>
            </w:r>
            <w:proofErr w:type="spellStart"/>
            <w:r>
              <w:rPr>
                <w:sz w:val="22"/>
                <w:szCs w:val="22"/>
              </w:rPr>
              <w:t>geografìa</w:t>
            </w:r>
            <w:proofErr w:type="spellEnd"/>
            <w:r>
              <w:rPr>
                <w:sz w:val="22"/>
                <w:szCs w:val="22"/>
              </w:rPr>
              <w:t xml:space="preserve"> e historia /La organización del mundo </w:t>
            </w:r>
            <w:r>
              <w:rPr>
                <w:sz w:val="22"/>
                <w:szCs w:val="22"/>
              </w:rPr>
              <w:t>actual/ El ser humano, un ser social/Las transformaciones sociales</w:t>
            </w:r>
          </w:p>
        </w:tc>
      </w:tr>
      <w:tr w:rsidR="009E41D2" w14:paraId="61206386" w14:textId="77777777">
        <w:tc>
          <w:tcPr>
            <w:tcW w:w="2518" w:type="dxa"/>
          </w:tcPr>
          <w:p w14:paraId="3BBEC059" w14:textId="77777777" w:rsidR="009E41D2" w:rsidRDefault="006F4F4A">
            <w:pPr>
              <w:spacing w:after="0"/>
            </w:pPr>
            <w:r>
              <w:rPr>
                <w:b/>
                <w:sz w:val="18"/>
                <w:szCs w:val="18"/>
              </w:rPr>
              <w:t>Cambio (descripción o capturas de pantallas)</w:t>
            </w:r>
          </w:p>
        </w:tc>
        <w:tc>
          <w:tcPr>
            <w:tcW w:w="6536" w:type="dxa"/>
          </w:tcPr>
          <w:p w14:paraId="1FE5E59C" w14:textId="77777777" w:rsidR="009E41D2" w:rsidRDefault="006F4F4A">
            <w:pPr>
              <w:spacing w:after="0"/>
            </w:pPr>
            <w:r>
              <w:rPr>
                <w:b/>
                <w:sz w:val="22"/>
                <w:szCs w:val="22"/>
              </w:rPr>
              <w:t>FICHA DEL ESTUDIANTE</w:t>
            </w:r>
          </w:p>
          <w:p w14:paraId="51A64BE4" w14:textId="77777777" w:rsidR="009E41D2" w:rsidRDefault="009E41D2">
            <w:pPr>
              <w:widowControl w:val="0"/>
              <w:spacing w:after="0"/>
              <w:jc w:val="both"/>
            </w:pPr>
          </w:p>
          <w:p w14:paraId="73BA48D6" w14:textId="77777777" w:rsidR="009E41D2" w:rsidRDefault="006F4F4A">
            <w:pPr>
              <w:widowControl w:val="0"/>
              <w:spacing w:after="0"/>
              <w:jc w:val="both"/>
            </w:pPr>
            <w:r>
              <w:rPr>
                <w:b/>
                <w:sz w:val="22"/>
                <w:szCs w:val="22"/>
              </w:rPr>
              <w:t>Transformaciones sociales</w:t>
            </w:r>
          </w:p>
          <w:p w14:paraId="4C891FDE" w14:textId="77777777" w:rsidR="009E41D2" w:rsidRDefault="006F4F4A">
            <w:pPr>
              <w:widowControl w:val="0"/>
              <w:spacing w:after="0"/>
              <w:jc w:val="both"/>
            </w:pPr>
            <w:r>
              <w:rPr>
                <w:sz w:val="22"/>
                <w:szCs w:val="22"/>
              </w:rPr>
              <w:t xml:space="preserve">A lo largo de las últimas décadas, se han producido grandes </w:t>
            </w:r>
            <w:r>
              <w:rPr>
                <w:b/>
                <w:sz w:val="22"/>
                <w:szCs w:val="22"/>
              </w:rPr>
              <w:t xml:space="preserve">cambios </w:t>
            </w:r>
            <w:r>
              <w:rPr>
                <w:sz w:val="22"/>
                <w:szCs w:val="22"/>
              </w:rPr>
              <w:t xml:space="preserve">en la </w:t>
            </w:r>
            <w:r>
              <w:rPr>
                <w:b/>
                <w:sz w:val="22"/>
                <w:szCs w:val="22"/>
              </w:rPr>
              <w:t>sociedad occidental</w:t>
            </w:r>
            <w:r>
              <w:rPr>
                <w:sz w:val="22"/>
                <w:szCs w:val="22"/>
              </w:rPr>
              <w:t>, todos</w:t>
            </w:r>
            <w:r>
              <w:rPr>
                <w:b/>
                <w:sz w:val="22"/>
                <w:szCs w:val="22"/>
              </w:rPr>
              <w:t xml:space="preserve"> </w:t>
            </w:r>
            <w:r>
              <w:rPr>
                <w:sz w:val="22"/>
                <w:szCs w:val="22"/>
              </w:rPr>
              <w:t>vinculados a transformaciones en distintos ámbitos:</w:t>
            </w:r>
          </w:p>
          <w:p w14:paraId="439877AB" w14:textId="77777777" w:rsidR="009E41D2" w:rsidRDefault="009E41D2">
            <w:pPr>
              <w:widowControl w:val="0"/>
              <w:spacing w:after="0"/>
              <w:jc w:val="both"/>
            </w:pPr>
          </w:p>
          <w:p w14:paraId="4B33A3CD" w14:textId="77777777" w:rsidR="009E41D2" w:rsidRDefault="006F4F4A">
            <w:pPr>
              <w:widowControl w:val="0"/>
              <w:numPr>
                <w:ilvl w:val="0"/>
                <w:numId w:val="1"/>
              </w:numPr>
              <w:spacing w:after="0"/>
              <w:ind w:hanging="360"/>
              <w:jc w:val="both"/>
              <w:rPr>
                <w:sz w:val="22"/>
                <w:szCs w:val="22"/>
              </w:rPr>
            </w:pPr>
            <w:r>
              <w:rPr>
                <w:sz w:val="22"/>
                <w:szCs w:val="22"/>
              </w:rPr>
              <w:t xml:space="preserve">A nivel económico se ha producido el paso de una sociedad industrial a una posindustrial. Lo que supone la consolidación del </w:t>
            </w:r>
            <w:r>
              <w:rPr>
                <w:b/>
                <w:sz w:val="22"/>
                <w:szCs w:val="22"/>
              </w:rPr>
              <w:t>capitalismo.</w:t>
            </w:r>
            <w:ins w:id="155" w:author="MI PC" w:date="2015-07-22T21:29:00Z">
              <w:r>
                <w:rPr>
                  <w:b/>
                  <w:sz w:val="22"/>
                  <w:szCs w:val="22"/>
                </w:rPr>
                <w:t>[</w:t>
              </w:r>
              <w:r>
                <w:fldChar w:fldCharType="begin"/>
              </w:r>
              <w:r>
                <w:instrText>HYPERLINK "</w:instrText>
              </w:r>
              <w:r>
                <w:instrText>http://www.economia48.com/spa/d/capitalismo/capitalismo.htm"</w:instrText>
              </w:r>
              <w:r>
                <w:fldChar w:fldCharType="separate"/>
              </w:r>
              <w:r>
                <w:rPr>
                  <w:b/>
                  <w:color w:val="1155CC"/>
                  <w:sz w:val="22"/>
                  <w:szCs w:val="22"/>
                  <w:u w:val="single"/>
                </w:rPr>
                <w:t>VER</w:t>
              </w:r>
              <w:r>
                <w:fldChar w:fldCharType="end"/>
              </w:r>
              <w:r>
                <w:rPr>
                  <w:b/>
                  <w:sz w:val="22"/>
                  <w:szCs w:val="22"/>
                </w:rPr>
                <w:t>]</w:t>
              </w:r>
            </w:ins>
          </w:p>
          <w:p w14:paraId="171FD0A8" w14:textId="77777777" w:rsidR="009E41D2" w:rsidRDefault="006F4F4A">
            <w:pPr>
              <w:widowControl w:val="0"/>
              <w:numPr>
                <w:ilvl w:val="0"/>
                <w:numId w:val="1"/>
              </w:numPr>
              <w:spacing w:after="0"/>
              <w:ind w:hanging="360"/>
              <w:jc w:val="both"/>
              <w:rPr>
                <w:sz w:val="22"/>
                <w:szCs w:val="22"/>
              </w:rPr>
            </w:pPr>
            <w:r>
              <w:rPr>
                <w:sz w:val="22"/>
                <w:szCs w:val="22"/>
              </w:rPr>
              <w:t>La mayoría de la población vive en ciudades y áreas metropolitanas.</w:t>
            </w:r>
          </w:p>
          <w:p w14:paraId="3A948710" w14:textId="77777777" w:rsidR="009E41D2" w:rsidRDefault="006F4F4A">
            <w:pPr>
              <w:widowControl w:val="0"/>
              <w:numPr>
                <w:ilvl w:val="0"/>
                <w:numId w:val="1"/>
              </w:numPr>
              <w:spacing w:after="0"/>
              <w:ind w:hanging="360"/>
              <w:jc w:val="both"/>
              <w:rPr>
                <w:sz w:val="22"/>
                <w:szCs w:val="22"/>
              </w:rPr>
            </w:pPr>
            <w:r>
              <w:rPr>
                <w:sz w:val="22"/>
                <w:szCs w:val="22"/>
              </w:rPr>
              <w:t xml:space="preserve">La </w:t>
            </w:r>
            <w:r>
              <w:rPr>
                <w:b/>
                <w:sz w:val="22"/>
                <w:szCs w:val="22"/>
              </w:rPr>
              <w:t>tecnología</w:t>
            </w:r>
            <w:r>
              <w:rPr>
                <w:sz w:val="22"/>
                <w:szCs w:val="22"/>
              </w:rPr>
              <w:t xml:space="preserve"> ha contribuido al desarrollo de una sociedad de la información y del conocimiento. Sin embargo, hay sector</w:t>
            </w:r>
            <w:r>
              <w:rPr>
                <w:sz w:val="22"/>
                <w:szCs w:val="22"/>
              </w:rPr>
              <w:t xml:space="preserve">es de la sociedad que todavía no tienen acceso a ella, principalmente los pobladores rurales. </w:t>
            </w:r>
          </w:p>
          <w:p w14:paraId="6F0E35F8" w14:textId="77777777" w:rsidR="009E41D2" w:rsidRDefault="006F4F4A">
            <w:pPr>
              <w:widowControl w:val="0"/>
              <w:numPr>
                <w:ilvl w:val="0"/>
                <w:numId w:val="1"/>
              </w:numPr>
              <w:spacing w:after="0"/>
              <w:ind w:hanging="360"/>
              <w:jc w:val="both"/>
              <w:rPr>
                <w:sz w:val="22"/>
                <w:szCs w:val="22"/>
              </w:rPr>
            </w:pPr>
            <w:r>
              <w:rPr>
                <w:sz w:val="22"/>
                <w:szCs w:val="22"/>
              </w:rPr>
              <w:t>La mujer logró acceder a estudios superiores y a puestos de dirección y responsabilidad en distintos ámbitos de la economía, la política y la cultura. No obstant</w:t>
            </w:r>
            <w:r>
              <w:rPr>
                <w:sz w:val="22"/>
                <w:szCs w:val="22"/>
              </w:rPr>
              <w:t xml:space="preserve">e, la lógica </w:t>
            </w:r>
            <w:r>
              <w:rPr>
                <w:b/>
                <w:sz w:val="22"/>
                <w:szCs w:val="22"/>
              </w:rPr>
              <w:t>patriarcal</w:t>
            </w:r>
            <w:r>
              <w:rPr>
                <w:sz w:val="22"/>
                <w:szCs w:val="22"/>
              </w:rPr>
              <w:t xml:space="preserve"> se mantiene y todavía se evidencian altos niveles de violencia contra la mujer.   </w:t>
            </w:r>
          </w:p>
          <w:p w14:paraId="0F395E09" w14:textId="77777777" w:rsidR="009E41D2" w:rsidRDefault="006F4F4A">
            <w:pPr>
              <w:widowControl w:val="0"/>
              <w:numPr>
                <w:ilvl w:val="0"/>
                <w:numId w:val="1"/>
              </w:numPr>
              <w:spacing w:after="0"/>
              <w:ind w:hanging="360"/>
              <w:jc w:val="both"/>
              <w:rPr>
                <w:sz w:val="22"/>
                <w:szCs w:val="22"/>
              </w:rPr>
            </w:pPr>
            <w:r>
              <w:rPr>
                <w:sz w:val="22"/>
                <w:szCs w:val="22"/>
              </w:rPr>
              <w:t xml:space="preserve">La incorporación masiva de las mujeres al mercado laboral ha transformado el </w:t>
            </w:r>
            <w:r>
              <w:rPr>
                <w:b/>
                <w:sz w:val="22"/>
                <w:szCs w:val="22"/>
              </w:rPr>
              <w:t>modelo de familia</w:t>
            </w:r>
            <w:r>
              <w:rPr>
                <w:sz w:val="22"/>
                <w:szCs w:val="22"/>
              </w:rPr>
              <w:t>.</w:t>
            </w:r>
          </w:p>
          <w:p w14:paraId="26D94B53" w14:textId="77777777" w:rsidR="009E41D2" w:rsidRDefault="006F4F4A">
            <w:pPr>
              <w:widowControl w:val="0"/>
              <w:numPr>
                <w:ilvl w:val="0"/>
                <w:numId w:val="1"/>
              </w:numPr>
              <w:spacing w:after="0"/>
              <w:ind w:hanging="360"/>
              <w:jc w:val="both"/>
              <w:rPr>
                <w:sz w:val="22"/>
                <w:szCs w:val="22"/>
              </w:rPr>
            </w:pPr>
            <w:r>
              <w:rPr>
                <w:sz w:val="22"/>
                <w:szCs w:val="22"/>
              </w:rPr>
              <w:t xml:space="preserve">Las </w:t>
            </w:r>
            <w:r>
              <w:rPr>
                <w:b/>
                <w:sz w:val="22"/>
                <w:szCs w:val="22"/>
              </w:rPr>
              <w:t>relaciones entre géneros</w:t>
            </w:r>
            <w:r>
              <w:rPr>
                <w:sz w:val="22"/>
                <w:szCs w:val="22"/>
              </w:rPr>
              <w:t xml:space="preserve"> se hacen más igualitaria</w:t>
            </w:r>
            <w:r>
              <w:rPr>
                <w:sz w:val="22"/>
                <w:szCs w:val="22"/>
              </w:rPr>
              <w:t>s y las formas de relación personal entre personas del mismo sexo se asumen de una manera más abierta.</w:t>
            </w:r>
            <w:ins w:id="156" w:author="MI PC" w:date="2015-07-22T21:33:00Z">
              <w:r>
                <w:rPr>
                  <w:sz w:val="22"/>
                  <w:szCs w:val="22"/>
                </w:rPr>
                <w:t>[</w:t>
              </w:r>
              <w:r>
                <w:fldChar w:fldCharType="begin"/>
              </w:r>
              <w:r>
                <w:instrText>HYPERLINK "http://www.innatia.com/s/c-organizacion-familiar/a-tipos-de-familia.html"</w:instrText>
              </w:r>
              <w:r>
                <w:fldChar w:fldCharType="separate"/>
              </w:r>
              <w:r>
                <w:rPr>
                  <w:color w:val="1155CC"/>
                  <w:sz w:val="22"/>
                  <w:szCs w:val="22"/>
                  <w:u w:val="single"/>
                </w:rPr>
                <w:t>VER</w:t>
              </w:r>
              <w:r>
                <w:fldChar w:fldCharType="end"/>
              </w:r>
              <w:r>
                <w:rPr>
                  <w:sz w:val="22"/>
                  <w:szCs w:val="22"/>
                </w:rPr>
                <w:t>]</w:t>
              </w:r>
            </w:ins>
          </w:p>
          <w:p w14:paraId="792B70A3" w14:textId="77777777" w:rsidR="009E41D2" w:rsidRDefault="006F4F4A">
            <w:pPr>
              <w:widowControl w:val="0"/>
              <w:numPr>
                <w:ilvl w:val="0"/>
                <w:numId w:val="1"/>
              </w:numPr>
              <w:spacing w:after="0"/>
              <w:ind w:hanging="360"/>
              <w:jc w:val="both"/>
              <w:rPr>
                <w:sz w:val="22"/>
                <w:szCs w:val="22"/>
              </w:rPr>
            </w:pPr>
            <w:r>
              <w:rPr>
                <w:sz w:val="22"/>
                <w:szCs w:val="22"/>
              </w:rPr>
              <w:t>La juventud es una etapa que se prolonga en el tiempo. Los jóvenes cada vez están mejor formados, aunque deben enfrentarse a problemas como la falta de oportunidades laborales.</w:t>
            </w:r>
          </w:p>
          <w:p w14:paraId="128D13FB" w14:textId="77777777" w:rsidR="009E41D2" w:rsidRDefault="006F4F4A">
            <w:pPr>
              <w:widowControl w:val="0"/>
              <w:numPr>
                <w:ilvl w:val="0"/>
                <w:numId w:val="1"/>
              </w:numPr>
              <w:spacing w:after="0"/>
              <w:ind w:hanging="360"/>
              <w:jc w:val="both"/>
              <w:rPr>
                <w:sz w:val="22"/>
                <w:szCs w:val="22"/>
              </w:rPr>
            </w:pPr>
            <w:r>
              <w:rPr>
                <w:sz w:val="22"/>
                <w:szCs w:val="22"/>
              </w:rPr>
              <w:t>Las personas mayores son más activas y pueden continuar aportando su experienci</w:t>
            </w:r>
            <w:r>
              <w:rPr>
                <w:sz w:val="22"/>
                <w:szCs w:val="22"/>
              </w:rPr>
              <w:t>a al conjunto de la sociedad. Sin embargo, también deben hacer frente a problemas como la soledad y la dependencia.</w:t>
            </w:r>
          </w:p>
          <w:p w14:paraId="494433EA" w14:textId="77777777" w:rsidR="009E41D2" w:rsidRDefault="006F4F4A">
            <w:pPr>
              <w:widowControl w:val="0"/>
              <w:numPr>
                <w:ilvl w:val="0"/>
                <w:numId w:val="1"/>
              </w:numPr>
              <w:spacing w:after="0"/>
              <w:ind w:hanging="360"/>
              <w:jc w:val="both"/>
              <w:rPr>
                <w:sz w:val="22"/>
                <w:szCs w:val="22"/>
              </w:rPr>
            </w:pPr>
            <w:r>
              <w:rPr>
                <w:sz w:val="22"/>
                <w:szCs w:val="22"/>
              </w:rPr>
              <w:t>El auge de las tecnologías de la información y del conocimiento ha propiciado nuevas formas de relaciones humanas: SMS, chats y, más recient</w:t>
            </w:r>
            <w:r>
              <w:rPr>
                <w:sz w:val="22"/>
                <w:szCs w:val="22"/>
              </w:rPr>
              <w:t>emente, las redes sociales.</w:t>
            </w:r>
          </w:p>
          <w:p w14:paraId="58886688" w14:textId="77777777" w:rsidR="009E41D2" w:rsidRDefault="006F4F4A">
            <w:pPr>
              <w:widowControl w:val="0"/>
              <w:numPr>
                <w:ilvl w:val="0"/>
                <w:numId w:val="1"/>
              </w:numPr>
              <w:spacing w:after="0"/>
              <w:ind w:hanging="360"/>
              <w:jc w:val="both"/>
              <w:rPr>
                <w:sz w:val="22"/>
                <w:szCs w:val="22"/>
              </w:rPr>
            </w:pPr>
            <w:r>
              <w:rPr>
                <w:sz w:val="22"/>
                <w:szCs w:val="22"/>
              </w:rPr>
              <w:t xml:space="preserve">Los medios de comunicación de masas, como la televisión o el cine, han propiciado la difusión del </w:t>
            </w:r>
            <w:r>
              <w:rPr>
                <w:b/>
                <w:sz w:val="22"/>
                <w:szCs w:val="22"/>
              </w:rPr>
              <w:t>modelo de sociedad capitalista</w:t>
            </w:r>
            <w:r>
              <w:rPr>
                <w:sz w:val="22"/>
                <w:szCs w:val="22"/>
              </w:rPr>
              <w:t xml:space="preserve"> basado en el consumo.</w:t>
            </w:r>
          </w:p>
          <w:p w14:paraId="03D25709" w14:textId="77777777" w:rsidR="009E41D2" w:rsidRDefault="006F4F4A">
            <w:pPr>
              <w:numPr>
                <w:ilvl w:val="0"/>
                <w:numId w:val="1"/>
              </w:numPr>
              <w:spacing w:after="0"/>
              <w:ind w:hanging="360"/>
              <w:jc w:val="both"/>
              <w:rPr>
                <w:sz w:val="22"/>
                <w:szCs w:val="22"/>
              </w:rPr>
            </w:pPr>
            <w:r>
              <w:rPr>
                <w:sz w:val="22"/>
                <w:szCs w:val="22"/>
              </w:rPr>
              <w:t xml:space="preserve">En la sociedad civil han surgido </w:t>
            </w:r>
            <w:r>
              <w:rPr>
                <w:b/>
                <w:sz w:val="22"/>
                <w:szCs w:val="22"/>
              </w:rPr>
              <w:t>movimientos sociales</w:t>
            </w:r>
            <w:r>
              <w:rPr>
                <w:sz w:val="22"/>
                <w:szCs w:val="22"/>
              </w:rPr>
              <w:t xml:space="preserve"> de todo tipo, que han c</w:t>
            </w:r>
            <w:r>
              <w:rPr>
                <w:sz w:val="22"/>
                <w:szCs w:val="22"/>
              </w:rPr>
              <w:t>alado en distintos sectores de la sociedad: ecologismo, asociaciones culturales, animalistas, ambientalistas, movimientos antiglobalización, entre otros; que  se suman a organizaciones más tradicionales como agremiaciones campesinas, sindicatos y movimient</w:t>
            </w:r>
            <w:r>
              <w:rPr>
                <w:sz w:val="22"/>
                <w:szCs w:val="22"/>
              </w:rPr>
              <w:t xml:space="preserve">os  estudiantiles. </w:t>
            </w:r>
          </w:p>
          <w:p w14:paraId="3761AFC3" w14:textId="77777777" w:rsidR="009E41D2" w:rsidRDefault="009E41D2">
            <w:pPr>
              <w:spacing w:after="0"/>
              <w:ind w:left="720"/>
              <w:jc w:val="both"/>
            </w:pPr>
          </w:p>
          <w:p w14:paraId="39A0AE39" w14:textId="77777777" w:rsidR="009E41D2" w:rsidRDefault="006F4F4A">
            <w:pPr>
              <w:spacing w:after="0"/>
              <w:jc w:val="both"/>
            </w:pPr>
            <w:r>
              <w:rPr>
                <w:sz w:val="22"/>
                <w:szCs w:val="22"/>
              </w:rPr>
              <w:t xml:space="preserve">Los </w:t>
            </w:r>
            <w:r>
              <w:rPr>
                <w:b/>
                <w:sz w:val="22"/>
                <w:szCs w:val="22"/>
              </w:rPr>
              <w:t>cambios sociales</w:t>
            </w:r>
            <w:r>
              <w:rPr>
                <w:sz w:val="22"/>
                <w:szCs w:val="22"/>
              </w:rPr>
              <w:t xml:space="preserve"> son posibles gracias a que la acción de los sujetos permite, en un momento determinado, darle salida a un conflicto social. Es así como las mujeres, luego de una larga disputa, pasaron de no tener derecho al voto n</w:t>
            </w:r>
            <w:r>
              <w:rPr>
                <w:sz w:val="22"/>
                <w:szCs w:val="22"/>
              </w:rPr>
              <w:t xml:space="preserve">i autonomía sobre sus destinos, a contar con otras expectativas de vida. </w:t>
            </w:r>
          </w:p>
          <w:p w14:paraId="64488723" w14:textId="77777777" w:rsidR="009E41D2" w:rsidRDefault="006F4F4A">
            <w:pPr>
              <w:spacing w:after="0"/>
              <w:jc w:val="both"/>
            </w:pPr>
            <w:r>
              <w:rPr>
                <w:sz w:val="22"/>
                <w:szCs w:val="22"/>
              </w:rPr>
              <w:t xml:space="preserve"> </w:t>
            </w:r>
          </w:p>
          <w:p w14:paraId="4D754007" w14:textId="77777777" w:rsidR="009E41D2" w:rsidRDefault="006F4F4A">
            <w:pPr>
              <w:spacing w:after="0"/>
              <w:jc w:val="both"/>
            </w:pPr>
            <w:r>
              <w:rPr>
                <w:b/>
                <w:sz w:val="22"/>
                <w:szCs w:val="22"/>
              </w:rPr>
              <w:t>FICHA DEL PROFESOR</w:t>
            </w:r>
          </w:p>
          <w:p w14:paraId="26261F1E" w14:textId="77777777" w:rsidR="009E41D2" w:rsidRDefault="009E41D2"/>
          <w:p w14:paraId="1F847BD2" w14:textId="77777777" w:rsidR="009E41D2" w:rsidRDefault="006F4F4A">
            <w:r>
              <w:rPr>
                <w:b/>
              </w:rPr>
              <w:t>Título: Cambios sociales</w:t>
            </w:r>
          </w:p>
          <w:p w14:paraId="388EEA6D" w14:textId="77777777" w:rsidR="009E41D2" w:rsidRDefault="006F4F4A">
            <w:pPr>
              <w:spacing w:after="0"/>
              <w:jc w:val="both"/>
            </w:pPr>
            <w:r>
              <w:rPr>
                <w:b/>
                <w:sz w:val="22"/>
                <w:szCs w:val="22"/>
              </w:rPr>
              <w:t>Descripción:</w:t>
            </w:r>
            <w:r>
              <w:rPr>
                <w:sz w:val="22"/>
                <w:szCs w:val="22"/>
              </w:rPr>
              <w:t xml:space="preserve"> secuencia de imágenes para mostrar los principales cambios que se han producido en nuestra sociedad.</w:t>
            </w:r>
          </w:p>
          <w:p w14:paraId="5DC427D8" w14:textId="77777777" w:rsidR="009E41D2" w:rsidRDefault="006F4F4A">
            <w:pPr>
              <w:spacing w:after="0"/>
              <w:jc w:val="both"/>
            </w:pPr>
            <w:r>
              <w:rPr>
                <w:b/>
                <w:sz w:val="22"/>
                <w:szCs w:val="22"/>
              </w:rPr>
              <w:t>Temporalización:</w:t>
            </w:r>
            <w:r>
              <w:rPr>
                <w:sz w:val="22"/>
                <w:szCs w:val="22"/>
              </w:rPr>
              <w:t xml:space="preserve"> 20 minutos. </w:t>
            </w:r>
          </w:p>
          <w:p w14:paraId="493977EA" w14:textId="77777777" w:rsidR="009E41D2" w:rsidRDefault="006F4F4A">
            <w:pPr>
              <w:spacing w:after="0"/>
              <w:jc w:val="both"/>
            </w:pPr>
            <w:r>
              <w:rPr>
                <w:b/>
                <w:sz w:val="22"/>
                <w:szCs w:val="22"/>
              </w:rPr>
              <w:t xml:space="preserve">Tipo de recurso: </w:t>
            </w:r>
            <w:r>
              <w:rPr>
                <w:sz w:val="22"/>
                <w:szCs w:val="22"/>
              </w:rPr>
              <w:t>secuencia de imágenes, exposición.</w:t>
            </w:r>
          </w:p>
          <w:p w14:paraId="3CBA1BCF" w14:textId="77777777" w:rsidR="009E41D2" w:rsidRDefault="006F4F4A">
            <w:pPr>
              <w:spacing w:after="0"/>
              <w:jc w:val="both"/>
            </w:pPr>
            <w:r>
              <w:rPr>
                <w:b/>
                <w:sz w:val="22"/>
                <w:szCs w:val="22"/>
              </w:rPr>
              <w:t xml:space="preserve">Competencia relacionada con el recurso: </w:t>
            </w:r>
            <w:r>
              <w:rPr>
                <w:sz w:val="22"/>
                <w:szCs w:val="22"/>
              </w:rPr>
              <w:t>social y ciudadana.</w:t>
            </w:r>
          </w:p>
          <w:p w14:paraId="4AC998D5" w14:textId="77777777" w:rsidR="009E41D2" w:rsidRDefault="009E41D2">
            <w:pPr>
              <w:spacing w:after="0"/>
              <w:jc w:val="both"/>
            </w:pPr>
          </w:p>
          <w:p w14:paraId="32F90BE8" w14:textId="77777777" w:rsidR="009E41D2" w:rsidRDefault="006F4F4A">
            <w:pPr>
              <w:spacing w:after="0"/>
              <w:jc w:val="both"/>
            </w:pPr>
            <w:r>
              <w:rPr>
                <w:b/>
                <w:sz w:val="22"/>
                <w:szCs w:val="22"/>
              </w:rPr>
              <w:t>Objetivo</w:t>
            </w:r>
          </w:p>
          <w:p w14:paraId="174A85AC" w14:textId="77777777" w:rsidR="009E41D2" w:rsidRDefault="006F4F4A">
            <w:pPr>
              <w:spacing w:after="0"/>
              <w:jc w:val="both"/>
            </w:pPr>
            <w:r>
              <w:rPr>
                <w:sz w:val="22"/>
                <w:szCs w:val="22"/>
              </w:rPr>
              <w:t>Reflexionar en torno a los cambios socioculturales que se han producido en los últimos años.</w:t>
            </w:r>
          </w:p>
          <w:p w14:paraId="20F6C86A" w14:textId="77777777" w:rsidR="009E41D2" w:rsidRDefault="009E41D2">
            <w:pPr>
              <w:spacing w:after="0"/>
              <w:jc w:val="both"/>
            </w:pPr>
          </w:p>
          <w:p w14:paraId="36735570" w14:textId="77777777" w:rsidR="009E41D2" w:rsidRDefault="006F4F4A">
            <w:pPr>
              <w:spacing w:after="0"/>
              <w:jc w:val="both"/>
            </w:pPr>
            <w:r>
              <w:rPr>
                <w:b/>
                <w:sz w:val="22"/>
                <w:szCs w:val="22"/>
              </w:rPr>
              <w:t>Antes de la presentación</w:t>
            </w:r>
          </w:p>
          <w:p w14:paraId="01A175BE" w14:textId="77777777" w:rsidR="009E41D2" w:rsidRDefault="006F4F4A">
            <w:pPr>
              <w:spacing w:after="0"/>
              <w:jc w:val="both"/>
            </w:pPr>
            <w:r>
              <w:rPr>
                <w:sz w:val="22"/>
                <w:szCs w:val="22"/>
              </w:rPr>
              <w:t>L</w:t>
            </w:r>
            <w:r>
              <w:rPr>
                <w:sz w:val="22"/>
                <w:szCs w:val="22"/>
              </w:rPr>
              <w:t>a secuencia presenta distintas escenas de la vida cotidiana de personas de diferentes edades y géneros que desempeñan diversas actividades y tareas. Para que los estudiantes sean conscientes de cómo ha cambiado la sociedad en los últimos 50 años, pídales q</w:t>
            </w:r>
            <w:r>
              <w:rPr>
                <w:sz w:val="22"/>
                <w:szCs w:val="22"/>
              </w:rPr>
              <w:t>ue pregunten a sus abuelos y familiares de más edad cómo era la vida cuando ellos tenían 15 años.</w:t>
            </w:r>
          </w:p>
          <w:p w14:paraId="2A2EBB83" w14:textId="77777777" w:rsidR="009E41D2" w:rsidRDefault="009E41D2">
            <w:pPr>
              <w:spacing w:after="0"/>
              <w:jc w:val="both"/>
            </w:pPr>
          </w:p>
          <w:p w14:paraId="5DDC60FD" w14:textId="77777777" w:rsidR="009E41D2" w:rsidRDefault="006F4F4A">
            <w:pPr>
              <w:spacing w:after="0"/>
              <w:jc w:val="both"/>
            </w:pPr>
            <w:r>
              <w:rPr>
                <w:sz w:val="22"/>
                <w:szCs w:val="22"/>
              </w:rPr>
              <w:t>En su encuesta, los estudiantes deberán preguntar sobre:</w:t>
            </w:r>
          </w:p>
          <w:p w14:paraId="6A81AB6D" w14:textId="77777777" w:rsidR="009E41D2" w:rsidRDefault="006F4F4A">
            <w:pPr>
              <w:spacing w:after="0"/>
              <w:jc w:val="both"/>
            </w:pPr>
            <w:r>
              <w:rPr>
                <w:sz w:val="22"/>
                <w:szCs w:val="22"/>
              </w:rPr>
              <w:t>- El lugar que ocupaban hombres y mujeres en la sociedad.</w:t>
            </w:r>
          </w:p>
          <w:p w14:paraId="0B9A7122" w14:textId="77777777" w:rsidR="009E41D2" w:rsidRDefault="006F4F4A">
            <w:pPr>
              <w:spacing w:after="0"/>
              <w:jc w:val="both"/>
            </w:pPr>
            <w:r>
              <w:rPr>
                <w:sz w:val="22"/>
                <w:szCs w:val="22"/>
              </w:rPr>
              <w:t>- Cómo eran los jóvenes en el pasado, cuál era su forma de pensar y cuáles eran sus obligaciones cotidianas.</w:t>
            </w:r>
          </w:p>
          <w:p w14:paraId="3EF2D47B" w14:textId="77777777" w:rsidR="009E41D2" w:rsidRDefault="006F4F4A">
            <w:pPr>
              <w:spacing w:after="0"/>
              <w:jc w:val="both"/>
            </w:pPr>
            <w:r>
              <w:rPr>
                <w:sz w:val="22"/>
                <w:szCs w:val="22"/>
              </w:rPr>
              <w:t>- Cómo eran los mayores en el pasado, cuál era su forma de pensar y a qué se dedicaban durante los últimos años de su vida.</w:t>
            </w:r>
          </w:p>
          <w:p w14:paraId="04CE5631" w14:textId="77777777" w:rsidR="009E41D2" w:rsidRDefault="006F4F4A">
            <w:pPr>
              <w:spacing w:after="0"/>
              <w:jc w:val="both"/>
            </w:pPr>
            <w:r>
              <w:rPr>
                <w:sz w:val="22"/>
                <w:szCs w:val="22"/>
              </w:rPr>
              <w:t>- Cómo eran las familia</w:t>
            </w:r>
            <w:r>
              <w:rPr>
                <w:sz w:val="22"/>
                <w:szCs w:val="22"/>
              </w:rPr>
              <w:t>s y de qué manera se relacionaban sus miembros.</w:t>
            </w:r>
          </w:p>
          <w:p w14:paraId="7ACD51AA" w14:textId="77777777" w:rsidR="009E41D2" w:rsidRDefault="006F4F4A">
            <w:pPr>
              <w:spacing w:after="0"/>
              <w:jc w:val="both"/>
            </w:pPr>
            <w:r>
              <w:rPr>
                <w:sz w:val="22"/>
                <w:szCs w:val="22"/>
              </w:rPr>
              <w:t>- Qué sector económico era el más importante y cuáles eran los principales tipos de trabajo que se realizaban.</w:t>
            </w:r>
          </w:p>
          <w:p w14:paraId="31C2EBFB" w14:textId="77777777" w:rsidR="009E41D2" w:rsidRDefault="006F4F4A">
            <w:pPr>
              <w:spacing w:after="0"/>
              <w:jc w:val="both"/>
            </w:pPr>
            <w:r>
              <w:rPr>
                <w:sz w:val="22"/>
                <w:szCs w:val="22"/>
              </w:rPr>
              <w:t xml:space="preserve">- Cómo se relacionaban hombres y mujeres con personas de su mismo sexo, del sexo contrario o con </w:t>
            </w:r>
            <w:r>
              <w:rPr>
                <w:sz w:val="22"/>
                <w:szCs w:val="22"/>
              </w:rPr>
              <w:t>personas de otras edades.</w:t>
            </w:r>
          </w:p>
          <w:p w14:paraId="1DE3D487" w14:textId="77777777" w:rsidR="009E41D2" w:rsidRDefault="006F4F4A">
            <w:pPr>
              <w:spacing w:after="0"/>
              <w:jc w:val="both"/>
            </w:pPr>
            <w:r>
              <w:rPr>
                <w:sz w:val="22"/>
                <w:szCs w:val="22"/>
              </w:rPr>
              <w:t>- Cuáles eran las principales formas de ocio y diversión.</w:t>
            </w:r>
          </w:p>
          <w:p w14:paraId="485CF870" w14:textId="77777777" w:rsidR="009E41D2" w:rsidRDefault="006F4F4A">
            <w:pPr>
              <w:spacing w:after="0"/>
              <w:jc w:val="both"/>
            </w:pPr>
            <w:r>
              <w:rPr>
                <w:sz w:val="22"/>
                <w:szCs w:val="22"/>
              </w:rPr>
              <w:t>- Qué tipo de tecnología se usaba en las comunicaciones.</w:t>
            </w:r>
          </w:p>
          <w:p w14:paraId="31B3BFC6" w14:textId="77777777" w:rsidR="009E41D2" w:rsidRDefault="006F4F4A">
            <w:pPr>
              <w:spacing w:after="0"/>
              <w:jc w:val="both"/>
            </w:pPr>
            <w:r>
              <w:rPr>
                <w:sz w:val="22"/>
                <w:szCs w:val="22"/>
              </w:rPr>
              <w:t>- Qué tipo de televisión, cine o música se consumía.</w:t>
            </w:r>
          </w:p>
          <w:p w14:paraId="57D0D5A9" w14:textId="77777777" w:rsidR="009E41D2" w:rsidRDefault="006F4F4A">
            <w:pPr>
              <w:spacing w:after="0"/>
              <w:jc w:val="both"/>
            </w:pPr>
            <w:r>
              <w:rPr>
                <w:sz w:val="22"/>
                <w:szCs w:val="22"/>
              </w:rPr>
              <w:t>- Qué ideologías eran las más extendidas entre la población.</w:t>
            </w:r>
          </w:p>
          <w:p w14:paraId="01A1A038" w14:textId="77777777" w:rsidR="009E41D2" w:rsidRDefault="009E41D2">
            <w:pPr>
              <w:spacing w:after="0"/>
              <w:jc w:val="both"/>
            </w:pPr>
          </w:p>
          <w:p w14:paraId="308C466F" w14:textId="77777777" w:rsidR="009E41D2" w:rsidRDefault="006F4F4A">
            <w:pPr>
              <w:spacing w:after="0"/>
              <w:jc w:val="both"/>
            </w:pPr>
            <w:r>
              <w:rPr>
                <w:b/>
                <w:sz w:val="22"/>
                <w:szCs w:val="22"/>
              </w:rPr>
              <w:t xml:space="preserve">Durante la presentación </w:t>
            </w:r>
          </w:p>
          <w:p w14:paraId="1076CBBF" w14:textId="77777777" w:rsidR="009E41D2" w:rsidRDefault="006F4F4A">
            <w:pPr>
              <w:spacing w:after="0"/>
              <w:jc w:val="both"/>
            </w:pPr>
            <w:r>
              <w:rPr>
                <w:sz w:val="22"/>
                <w:szCs w:val="22"/>
              </w:rPr>
              <w:t>A partir de la información que los estudiantes hayan acopiado sobre la sociedad de hace más de medio siglo, puede hacer una presentación en la que se haga un contraste entre aquella realidad con la del presente.</w:t>
            </w:r>
          </w:p>
          <w:p w14:paraId="38731EF0" w14:textId="77777777" w:rsidR="009E41D2" w:rsidRDefault="006F4F4A">
            <w:pPr>
              <w:spacing w:after="0"/>
              <w:jc w:val="both"/>
            </w:pPr>
            <w:r>
              <w:rPr>
                <w:sz w:val="22"/>
                <w:szCs w:val="22"/>
              </w:rPr>
              <w:t>Para ello, puede ut</w:t>
            </w:r>
            <w:r>
              <w:rPr>
                <w:sz w:val="22"/>
                <w:szCs w:val="22"/>
              </w:rPr>
              <w:t>ilizar de ayuda algunas preguntas:</w:t>
            </w:r>
          </w:p>
          <w:p w14:paraId="3376B664" w14:textId="77777777" w:rsidR="009E41D2" w:rsidRDefault="006F4F4A">
            <w:pPr>
              <w:spacing w:after="0"/>
              <w:jc w:val="both"/>
            </w:pPr>
            <w:r>
              <w:rPr>
                <w:sz w:val="22"/>
                <w:szCs w:val="22"/>
              </w:rPr>
              <w:t>- ¿Hace medio siglo era habitual que un hombre cocinara o que una mujer se dedicara a la mecánica? ¿Cuál era la realidad ocupacional del momento?</w:t>
            </w:r>
          </w:p>
          <w:p w14:paraId="6C3FEA59" w14:textId="77777777" w:rsidR="009E41D2" w:rsidRDefault="006F4F4A">
            <w:pPr>
              <w:spacing w:after="0"/>
              <w:jc w:val="both"/>
            </w:pPr>
            <w:r>
              <w:rPr>
                <w:sz w:val="22"/>
                <w:szCs w:val="22"/>
              </w:rPr>
              <w:t>- ¿Cómo han cambiado los jóvenes y los mayores? ¿Existen grandes diferencia</w:t>
            </w:r>
            <w:r>
              <w:rPr>
                <w:sz w:val="22"/>
                <w:szCs w:val="22"/>
              </w:rPr>
              <w:t>s o se han mantenido las características fundamentales de ambos grupos de edad?</w:t>
            </w:r>
          </w:p>
          <w:p w14:paraId="6B0E583B" w14:textId="77777777" w:rsidR="009E41D2" w:rsidRDefault="006F4F4A">
            <w:pPr>
              <w:spacing w:after="0"/>
              <w:jc w:val="both"/>
            </w:pPr>
            <w:r>
              <w:rPr>
                <w:sz w:val="22"/>
                <w:szCs w:val="22"/>
              </w:rPr>
              <w:t>- ¿Cuáles son las similitudes y diferencias entre las familias de ayer y las de hoy?</w:t>
            </w:r>
          </w:p>
          <w:p w14:paraId="205BD209" w14:textId="77777777" w:rsidR="009E41D2" w:rsidRDefault="006F4F4A">
            <w:pPr>
              <w:spacing w:after="0"/>
              <w:jc w:val="both"/>
            </w:pPr>
            <w:r>
              <w:rPr>
                <w:sz w:val="22"/>
                <w:szCs w:val="22"/>
              </w:rPr>
              <w:t>- ¿Cómo ha evolucionado la sociedad en las últimas décadas? ¿Cómo ha influido esto en los trabajadores?</w:t>
            </w:r>
          </w:p>
          <w:p w14:paraId="7D956DD2" w14:textId="77777777" w:rsidR="009E41D2" w:rsidRDefault="006F4F4A">
            <w:pPr>
              <w:spacing w:after="0"/>
              <w:jc w:val="both"/>
            </w:pPr>
            <w:r>
              <w:rPr>
                <w:sz w:val="22"/>
                <w:szCs w:val="22"/>
              </w:rPr>
              <w:t xml:space="preserve">- ¿Cómo podría definirse la relación entre hombres y mujeres? ¿Cómo es vista hoy la homosexualidad y </w:t>
            </w:r>
            <w:proofErr w:type="spellStart"/>
            <w:r>
              <w:rPr>
                <w:sz w:val="22"/>
                <w:szCs w:val="22"/>
              </w:rPr>
              <w:t>transgenerismo</w:t>
            </w:r>
            <w:proofErr w:type="spellEnd"/>
            <w:r>
              <w:rPr>
                <w:sz w:val="22"/>
                <w:szCs w:val="22"/>
              </w:rPr>
              <w:t>? ¿Estas condiciones son aceptadas po</w:t>
            </w:r>
            <w:r>
              <w:rPr>
                <w:sz w:val="22"/>
                <w:szCs w:val="22"/>
              </w:rPr>
              <w:t>r todas las personas? ¿Cómo eran vistas hace 50 años?</w:t>
            </w:r>
          </w:p>
          <w:p w14:paraId="68A30739" w14:textId="77777777" w:rsidR="009E41D2" w:rsidRDefault="006F4F4A">
            <w:pPr>
              <w:spacing w:after="0"/>
              <w:jc w:val="both"/>
            </w:pPr>
            <w:r>
              <w:rPr>
                <w:sz w:val="22"/>
                <w:szCs w:val="22"/>
              </w:rPr>
              <w:t>- ¿Cómo afecta el paso del tiempo las mentalidades y formas de pensar de una sociedad? ¿Considera que estos cambios siempre se han producido al mismo ritmo? ¿De qué dependen?</w:t>
            </w:r>
          </w:p>
          <w:p w14:paraId="51591250" w14:textId="77777777" w:rsidR="009E41D2" w:rsidRDefault="009E41D2">
            <w:pPr>
              <w:spacing w:after="0"/>
              <w:jc w:val="both"/>
            </w:pPr>
          </w:p>
        </w:tc>
      </w:tr>
    </w:tbl>
    <w:p w14:paraId="3296EB11" w14:textId="77777777" w:rsidR="009E41D2" w:rsidRDefault="009E41D2">
      <w:pPr>
        <w:spacing w:after="0"/>
      </w:pPr>
    </w:p>
    <w:p w14:paraId="62C4A76B" w14:textId="77777777" w:rsidR="009E41D2" w:rsidRDefault="009E41D2">
      <w:pPr>
        <w:spacing w:after="0"/>
      </w:pPr>
    </w:p>
    <w:p w14:paraId="2D578F36" w14:textId="77777777" w:rsidR="009E41D2" w:rsidRDefault="009E41D2">
      <w:pPr>
        <w:spacing w:after="0"/>
      </w:pPr>
    </w:p>
    <w:tbl>
      <w:tblPr>
        <w:tblStyle w:val="afff6"/>
        <w:tblW w:w="905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18"/>
        <w:gridCol w:w="6536"/>
      </w:tblGrid>
      <w:tr w:rsidR="009E41D2" w14:paraId="797C7495" w14:textId="77777777">
        <w:tc>
          <w:tcPr>
            <w:tcW w:w="9054" w:type="dxa"/>
            <w:gridSpan w:val="2"/>
            <w:shd w:val="clear" w:color="auto" w:fill="000000"/>
          </w:tcPr>
          <w:p w14:paraId="131DCE35" w14:textId="77777777" w:rsidR="009E41D2" w:rsidRDefault="006F4F4A">
            <w:pPr>
              <w:spacing w:after="0"/>
              <w:jc w:val="center"/>
            </w:pPr>
            <w:r>
              <w:rPr>
                <w:b/>
                <w:sz w:val="22"/>
                <w:szCs w:val="22"/>
              </w:rPr>
              <w:t>Practica: recurso apro</w:t>
            </w:r>
            <w:r>
              <w:rPr>
                <w:b/>
                <w:sz w:val="22"/>
                <w:szCs w:val="22"/>
              </w:rPr>
              <w:t>vechado</w:t>
            </w:r>
          </w:p>
        </w:tc>
      </w:tr>
      <w:tr w:rsidR="009E41D2" w14:paraId="532D08A0" w14:textId="77777777">
        <w:tc>
          <w:tcPr>
            <w:tcW w:w="2518" w:type="dxa"/>
          </w:tcPr>
          <w:p w14:paraId="36917436" w14:textId="77777777" w:rsidR="009E41D2" w:rsidRDefault="006F4F4A">
            <w:pPr>
              <w:spacing w:after="0"/>
            </w:pPr>
            <w:r>
              <w:rPr>
                <w:b/>
                <w:sz w:val="18"/>
                <w:szCs w:val="18"/>
              </w:rPr>
              <w:t>Código</w:t>
            </w:r>
          </w:p>
        </w:tc>
        <w:tc>
          <w:tcPr>
            <w:tcW w:w="6536" w:type="dxa"/>
          </w:tcPr>
          <w:p w14:paraId="05240DAB" w14:textId="77777777" w:rsidR="009E41D2" w:rsidRDefault="006F4F4A">
            <w:pPr>
              <w:spacing w:after="0"/>
            </w:pPr>
            <w:r>
              <w:rPr>
                <w:sz w:val="22"/>
                <w:szCs w:val="22"/>
              </w:rPr>
              <w:t>CS_11_08_CO_REC220</w:t>
            </w:r>
          </w:p>
        </w:tc>
      </w:tr>
      <w:tr w:rsidR="009E41D2" w14:paraId="073467D9" w14:textId="77777777">
        <w:tc>
          <w:tcPr>
            <w:tcW w:w="2518" w:type="dxa"/>
          </w:tcPr>
          <w:p w14:paraId="01B0C21D" w14:textId="77777777" w:rsidR="009E41D2" w:rsidRDefault="006F4F4A">
            <w:pPr>
              <w:spacing w:after="0"/>
            </w:pPr>
            <w:r>
              <w:rPr>
                <w:b/>
                <w:sz w:val="18"/>
                <w:szCs w:val="18"/>
              </w:rPr>
              <w:t>Ubicación en Aula Planeta</w:t>
            </w:r>
          </w:p>
        </w:tc>
        <w:tc>
          <w:tcPr>
            <w:tcW w:w="6536" w:type="dxa"/>
          </w:tcPr>
          <w:p w14:paraId="751379CB" w14:textId="77777777" w:rsidR="009E41D2" w:rsidRDefault="006F4F4A">
            <w:pPr>
              <w:spacing w:after="0"/>
            </w:pPr>
            <w:r>
              <w:rPr>
                <w:sz w:val="22"/>
                <w:szCs w:val="22"/>
              </w:rPr>
              <w:t xml:space="preserve">2ESO/Ciencias sociales, </w:t>
            </w:r>
            <w:proofErr w:type="spellStart"/>
            <w:r>
              <w:rPr>
                <w:sz w:val="22"/>
                <w:szCs w:val="22"/>
              </w:rPr>
              <w:t>geografìa</w:t>
            </w:r>
            <w:proofErr w:type="spellEnd"/>
            <w:r>
              <w:rPr>
                <w:sz w:val="22"/>
                <w:szCs w:val="22"/>
              </w:rPr>
              <w:t xml:space="preserve"> e historia /La organización del mundo actual/ El ser humano, un ser social/Los problemas y conflictos sociales</w:t>
            </w:r>
          </w:p>
        </w:tc>
      </w:tr>
      <w:tr w:rsidR="009E41D2" w14:paraId="2017C770" w14:textId="77777777">
        <w:tc>
          <w:tcPr>
            <w:tcW w:w="2518" w:type="dxa"/>
          </w:tcPr>
          <w:p w14:paraId="0080A70F" w14:textId="77777777" w:rsidR="009E41D2" w:rsidRDefault="006F4F4A">
            <w:pPr>
              <w:spacing w:after="0"/>
            </w:pPr>
            <w:r>
              <w:rPr>
                <w:b/>
                <w:sz w:val="18"/>
                <w:szCs w:val="18"/>
              </w:rPr>
              <w:t>Cambio (descripción o capturas de pantallas)</w:t>
            </w:r>
          </w:p>
        </w:tc>
        <w:tc>
          <w:tcPr>
            <w:tcW w:w="6536" w:type="dxa"/>
          </w:tcPr>
          <w:p w14:paraId="629598E7" w14:textId="77777777" w:rsidR="009E41D2" w:rsidRDefault="009E41D2">
            <w:pPr>
              <w:spacing w:after="0"/>
            </w:pPr>
          </w:p>
        </w:tc>
      </w:tr>
      <w:tr w:rsidR="009E41D2" w14:paraId="0BC7A1B6" w14:textId="77777777">
        <w:tc>
          <w:tcPr>
            <w:tcW w:w="2518" w:type="dxa"/>
          </w:tcPr>
          <w:p w14:paraId="4B4AD9BF" w14:textId="77777777" w:rsidR="009E41D2" w:rsidRDefault="006F4F4A">
            <w:pPr>
              <w:spacing w:after="0"/>
            </w:pPr>
            <w:r>
              <w:rPr>
                <w:b/>
                <w:sz w:val="18"/>
                <w:szCs w:val="18"/>
              </w:rPr>
              <w:t>Título</w:t>
            </w:r>
          </w:p>
        </w:tc>
        <w:tc>
          <w:tcPr>
            <w:tcW w:w="6536" w:type="dxa"/>
          </w:tcPr>
          <w:p w14:paraId="119047DC" w14:textId="77777777" w:rsidR="009E41D2" w:rsidRDefault="006F4F4A">
            <w:pPr>
              <w:spacing w:after="0"/>
            </w:pPr>
            <w:r>
              <w:rPr>
                <w:b/>
                <w:sz w:val="22"/>
                <w:szCs w:val="22"/>
              </w:rPr>
              <w:t>Interpreta los cambios y los conflictos sociales</w:t>
            </w:r>
          </w:p>
          <w:p w14:paraId="672183BC" w14:textId="77777777" w:rsidR="009E41D2" w:rsidRDefault="009E41D2">
            <w:pPr>
              <w:spacing w:after="0"/>
            </w:pPr>
          </w:p>
        </w:tc>
      </w:tr>
      <w:tr w:rsidR="009E41D2" w14:paraId="20B7FEC8" w14:textId="77777777">
        <w:tc>
          <w:tcPr>
            <w:tcW w:w="2518" w:type="dxa"/>
          </w:tcPr>
          <w:p w14:paraId="04937180" w14:textId="77777777" w:rsidR="009E41D2" w:rsidRDefault="006F4F4A">
            <w:pPr>
              <w:spacing w:after="0"/>
            </w:pPr>
            <w:r>
              <w:rPr>
                <w:b/>
                <w:sz w:val="18"/>
                <w:szCs w:val="18"/>
              </w:rPr>
              <w:t>Descripción</w:t>
            </w:r>
          </w:p>
        </w:tc>
        <w:tc>
          <w:tcPr>
            <w:tcW w:w="6536" w:type="dxa"/>
          </w:tcPr>
          <w:p w14:paraId="2775FFB0" w14:textId="77777777" w:rsidR="009E41D2" w:rsidRDefault="006F4F4A">
            <w:pPr>
              <w:spacing w:after="0"/>
            </w:pPr>
            <w:r>
              <w:rPr>
                <w:sz w:val="22"/>
                <w:szCs w:val="22"/>
              </w:rPr>
              <w:t>Actividad para conocer diferentes aspectos del cambio y del conflicto social.</w:t>
            </w:r>
          </w:p>
          <w:p w14:paraId="74DEC1A6" w14:textId="77777777" w:rsidR="009E41D2" w:rsidRDefault="009E41D2">
            <w:pPr>
              <w:spacing w:after="0"/>
            </w:pPr>
          </w:p>
        </w:tc>
      </w:tr>
    </w:tbl>
    <w:p w14:paraId="4DB613B3" w14:textId="77777777" w:rsidR="009E41D2" w:rsidRDefault="009E41D2">
      <w:pPr>
        <w:spacing w:after="0"/>
      </w:pPr>
    </w:p>
    <w:p w14:paraId="5D1E9A15" w14:textId="77777777" w:rsidR="009E41D2" w:rsidRDefault="009E41D2">
      <w:pPr>
        <w:spacing w:after="0"/>
      </w:pPr>
    </w:p>
    <w:p w14:paraId="7A0A1295" w14:textId="77777777" w:rsidR="009E41D2" w:rsidRDefault="009E41D2">
      <w:pPr>
        <w:spacing w:after="0"/>
      </w:pPr>
    </w:p>
    <w:p w14:paraId="6F77E11A" w14:textId="77777777" w:rsidR="009E41D2" w:rsidRDefault="006F4F4A">
      <w:pPr>
        <w:spacing w:after="0"/>
      </w:pPr>
      <w:bookmarkStart w:id="157" w:name="h.2bn6wsx" w:colFirst="0" w:colLast="0"/>
      <w:bookmarkEnd w:id="157"/>
      <w:r>
        <w:rPr>
          <w:highlight w:val="yellow"/>
        </w:rPr>
        <w:t>[SECCIÓN 2]</w:t>
      </w:r>
      <w:r>
        <w:rPr>
          <w:b/>
        </w:rPr>
        <w:t xml:space="preserve"> </w:t>
      </w:r>
    </w:p>
    <w:p w14:paraId="65038FC4" w14:textId="77777777" w:rsidR="009E41D2" w:rsidRDefault="006F4F4A">
      <w:pPr>
        <w:keepNext/>
        <w:keepLines/>
        <w:spacing w:before="80" w:after="0" w:line="240" w:lineRule="auto"/>
      </w:pPr>
      <w:r>
        <w:rPr>
          <w:rFonts w:ascii="Calibri" w:eastAsia="Calibri" w:hAnsi="Calibri" w:cs="Calibri"/>
          <w:color w:val="404040"/>
          <w:sz w:val="28"/>
          <w:szCs w:val="28"/>
        </w:rPr>
        <w:t>4.2  El reajuste del Estado</w:t>
      </w:r>
    </w:p>
    <w:p w14:paraId="54AF2CA4" w14:textId="77777777" w:rsidR="009E41D2" w:rsidRDefault="009E41D2">
      <w:pPr>
        <w:widowControl w:val="0"/>
        <w:spacing w:after="0"/>
        <w:jc w:val="both"/>
      </w:pPr>
    </w:p>
    <w:p w14:paraId="5F5072A2" w14:textId="77777777" w:rsidR="009E41D2" w:rsidRDefault="006F4F4A">
      <w:pPr>
        <w:widowControl w:val="0"/>
        <w:spacing w:after="0"/>
        <w:jc w:val="both"/>
      </w:pPr>
      <w:r>
        <w:t>Dentro de las transformaciones políticas, una de las más importante</w:t>
      </w:r>
      <w:ins w:id="158" w:author="MI PC" w:date="2015-07-21T11:59:00Z">
        <w:r>
          <w:t>s</w:t>
        </w:r>
      </w:ins>
      <w:r>
        <w:t xml:space="preserve"> ha sido la </w:t>
      </w:r>
      <w:r>
        <w:rPr>
          <w:b/>
        </w:rPr>
        <w:t>reconfiguración del Estado</w:t>
      </w:r>
      <w:r>
        <w:t>, pues la mayor parte de los estados del mundo han venido ampliando sus fronteras, descentralizándose y definiendo políticas más democráticas alrededo</w:t>
      </w:r>
      <w:r>
        <w:t xml:space="preserve">r de sus ciudadanos. </w:t>
      </w:r>
    </w:p>
    <w:p w14:paraId="2C4A8FA3" w14:textId="77777777" w:rsidR="009E41D2" w:rsidRDefault="009E41D2">
      <w:pPr>
        <w:widowControl w:val="0"/>
        <w:spacing w:after="0"/>
        <w:jc w:val="both"/>
      </w:pPr>
    </w:p>
    <w:p w14:paraId="43753170" w14:textId="77777777" w:rsidR="009E41D2" w:rsidRDefault="006F4F4A">
      <w:pPr>
        <w:widowControl w:val="0"/>
        <w:spacing w:after="0"/>
        <w:jc w:val="both"/>
      </w:pPr>
      <w:r>
        <w:rPr>
          <w:color w:val="262626"/>
        </w:rPr>
        <w:t>Normalmente, los conceptos de país, nación y Estado suelen confundirse. Se podrían definir como:</w:t>
      </w:r>
    </w:p>
    <w:p w14:paraId="01F66BA2" w14:textId="77777777" w:rsidR="009E41D2" w:rsidRDefault="009E41D2">
      <w:pPr>
        <w:widowControl w:val="0"/>
        <w:spacing w:after="0"/>
        <w:jc w:val="both"/>
      </w:pPr>
    </w:p>
    <w:p w14:paraId="658BE670" w14:textId="77777777" w:rsidR="009E41D2" w:rsidRDefault="006F4F4A">
      <w:pPr>
        <w:widowControl w:val="0"/>
        <w:numPr>
          <w:ilvl w:val="0"/>
          <w:numId w:val="10"/>
        </w:numPr>
        <w:tabs>
          <w:tab w:val="left" w:pos="220"/>
          <w:tab w:val="left" w:pos="720"/>
        </w:tabs>
        <w:spacing w:after="0"/>
        <w:ind w:left="940" w:hanging="720"/>
        <w:jc w:val="both"/>
        <w:rPr>
          <w:color w:val="262626"/>
        </w:rPr>
      </w:pPr>
      <w:r>
        <w:rPr>
          <w:color w:val="262626"/>
        </w:rPr>
        <w:t xml:space="preserve">El </w:t>
      </w:r>
      <w:r>
        <w:rPr>
          <w:b/>
          <w:color w:val="262626"/>
        </w:rPr>
        <w:t>país</w:t>
      </w:r>
      <w:r>
        <w:rPr>
          <w:color w:val="262626"/>
        </w:rPr>
        <w:t xml:space="preserve">: </w:t>
      </w:r>
      <w:r>
        <w:rPr>
          <w:b/>
          <w:color w:val="262626"/>
        </w:rPr>
        <w:t>unidad</w:t>
      </w:r>
      <w:r>
        <w:rPr>
          <w:color w:val="262626"/>
        </w:rPr>
        <w:t xml:space="preserve"> (</w:t>
      </w:r>
      <w:r>
        <w:rPr>
          <w:b/>
          <w:color w:val="262626"/>
        </w:rPr>
        <w:t>geográfica</w:t>
      </w:r>
      <w:r>
        <w:rPr>
          <w:color w:val="262626"/>
        </w:rPr>
        <w:t xml:space="preserve"> o </w:t>
      </w:r>
      <w:r>
        <w:rPr>
          <w:b/>
          <w:color w:val="262626"/>
        </w:rPr>
        <w:t>política</w:t>
      </w:r>
      <w:r>
        <w:rPr>
          <w:color w:val="262626"/>
        </w:rPr>
        <w:t xml:space="preserve">) con unas </w:t>
      </w:r>
      <w:r>
        <w:rPr>
          <w:b/>
          <w:color w:val="262626"/>
        </w:rPr>
        <w:t>fronteras</w:t>
      </w:r>
      <w:r>
        <w:rPr>
          <w:color w:val="262626"/>
        </w:rPr>
        <w:t xml:space="preserve"> naturales o políticas </w:t>
      </w:r>
      <w:r>
        <w:rPr>
          <w:b/>
          <w:color w:val="262626"/>
        </w:rPr>
        <w:t>claras</w:t>
      </w:r>
      <w:r>
        <w:rPr>
          <w:color w:val="262626"/>
        </w:rPr>
        <w:t>.</w:t>
      </w:r>
    </w:p>
    <w:p w14:paraId="4314468F" w14:textId="77777777" w:rsidR="009E41D2" w:rsidRDefault="009E41D2">
      <w:pPr>
        <w:widowControl w:val="0"/>
        <w:numPr>
          <w:ilvl w:val="0"/>
          <w:numId w:val="10"/>
        </w:numPr>
        <w:tabs>
          <w:tab w:val="left" w:pos="220"/>
          <w:tab w:val="left" w:pos="720"/>
        </w:tabs>
        <w:spacing w:after="0"/>
        <w:ind w:left="940" w:hanging="720"/>
        <w:jc w:val="both"/>
        <w:rPr>
          <w:color w:val="262626"/>
        </w:rPr>
      </w:pPr>
    </w:p>
    <w:p w14:paraId="7BE3ADB1" w14:textId="77777777" w:rsidR="009E41D2" w:rsidRDefault="006F4F4A">
      <w:pPr>
        <w:widowControl w:val="0"/>
        <w:numPr>
          <w:ilvl w:val="0"/>
          <w:numId w:val="10"/>
        </w:numPr>
        <w:tabs>
          <w:tab w:val="left" w:pos="220"/>
          <w:tab w:val="left" w:pos="720"/>
        </w:tabs>
        <w:spacing w:after="0"/>
        <w:ind w:left="940" w:hanging="720"/>
        <w:jc w:val="both"/>
        <w:rPr>
          <w:color w:val="262626"/>
        </w:rPr>
      </w:pPr>
      <w:r>
        <w:rPr>
          <w:color w:val="262626"/>
        </w:rPr>
        <w:t xml:space="preserve">La </w:t>
      </w:r>
      <w:r>
        <w:rPr>
          <w:b/>
          <w:color w:val="262626"/>
        </w:rPr>
        <w:t>nación</w:t>
      </w:r>
      <w:r>
        <w:rPr>
          <w:color w:val="262626"/>
        </w:rPr>
        <w:t xml:space="preserve">: conjunto de </w:t>
      </w:r>
      <w:r>
        <w:rPr>
          <w:b/>
          <w:color w:val="262626"/>
        </w:rPr>
        <w:t>individuos</w:t>
      </w:r>
      <w:r>
        <w:rPr>
          <w:color w:val="262626"/>
        </w:rPr>
        <w:t xml:space="preserve"> que ocupan </w:t>
      </w:r>
      <w:r>
        <w:rPr>
          <w:color w:val="262626"/>
        </w:rPr>
        <w:t xml:space="preserve">un </w:t>
      </w:r>
      <w:r>
        <w:rPr>
          <w:b/>
          <w:color w:val="262626"/>
        </w:rPr>
        <w:t>territorio</w:t>
      </w:r>
      <w:r>
        <w:rPr>
          <w:color w:val="262626"/>
        </w:rPr>
        <w:t xml:space="preserve"> concreto y que </w:t>
      </w:r>
      <w:r>
        <w:rPr>
          <w:b/>
          <w:color w:val="262626"/>
        </w:rPr>
        <w:t>comparten</w:t>
      </w:r>
      <w:r>
        <w:rPr>
          <w:color w:val="262626"/>
        </w:rPr>
        <w:t xml:space="preserve"> </w:t>
      </w:r>
    </w:p>
    <w:p w14:paraId="688B6605" w14:textId="77777777" w:rsidR="009E41D2" w:rsidRDefault="006F4F4A">
      <w:pPr>
        <w:widowControl w:val="0"/>
        <w:numPr>
          <w:ilvl w:val="0"/>
          <w:numId w:val="10"/>
        </w:numPr>
        <w:tabs>
          <w:tab w:val="left" w:pos="220"/>
          <w:tab w:val="left" w:pos="720"/>
        </w:tabs>
        <w:spacing w:after="0"/>
        <w:ind w:left="940" w:hanging="720"/>
        <w:jc w:val="both"/>
        <w:rPr>
          <w:color w:val="262626"/>
        </w:rPr>
      </w:pPr>
      <w:r>
        <w:rPr>
          <w:color w:val="262626"/>
        </w:rPr>
        <w:t xml:space="preserve">una serie de elementos culturales como la </w:t>
      </w:r>
      <w:r>
        <w:rPr>
          <w:b/>
          <w:color w:val="262626"/>
        </w:rPr>
        <w:t>lengua</w:t>
      </w:r>
      <w:r>
        <w:rPr>
          <w:color w:val="262626"/>
        </w:rPr>
        <w:t xml:space="preserve">, las </w:t>
      </w:r>
      <w:r>
        <w:rPr>
          <w:b/>
          <w:color w:val="262626"/>
        </w:rPr>
        <w:t>tradiciones</w:t>
      </w:r>
      <w:r>
        <w:rPr>
          <w:color w:val="262626"/>
        </w:rPr>
        <w:t xml:space="preserve">, la </w:t>
      </w:r>
      <w:r>
        <w:rPr>
          <w:b/>
          <w:color w:val="262626"/>
        </w:rPr>
        <w:t>historia</w:t>
      </w:r>
      <w:r>
        <w:rPr>
          <w:color w:val="262626"/>
        </w:rPr>
        <w:t>, así como</w:t>
      </w:r>
    </w:p>
    <w:p w14:paraId="46D5BE6F" w14:textId="77777777" w:rsidR="009E41D2" w:rsidRDefault="006F4F4A">
      <w:pPr>
        <w:widowControl w:val="0"/>
        <w:numPr>
          <w:ilvl w:val="0"/>
          <w:numId w:val="10"/>
        </w:numPr>
        <w:tabs>
          <w:tab w:val="left" w:pos="220"/>
          <w:tab w:val="left" w:pos="720"/>
        </w:tabs>
        <w:spacing w:after="0"/>
        <w:ind w:left="940" w:hanging="720"/>
        <w:jc w:val="both"/>
        <w:rPr>
          <w:color w:val="262626"/>
        </w:rPr>
      </w:pPr>
      <w:r>
        <w:rPr>
          <w:color w:val="262626"/>
        </w:rPr>
        <w:t xml:space="preserve">unas </w:t>
      </w:r>
      <w:r>
        <w:rPr>
          <w:b/>
          <w:color w:val="262626"/>
        </w:rPr>
        <w:t>instituciones</w:t>
      </w:r>
      <w:r>
        <w:rPr>
          <w:color w:val="262626"/>
        </w:rPr>
        <w:t xml:space="preserve">, un </w:t>
      </w:r>
      <w:r>
        <w:rPr>
          <w:b/>
          <w:color w:val="262626"/>
        </w:rPr>
        <w:t>gobierno</w:t>
      </w:r>
      <w:r>
        <w:rPr>
          <w:color w:val="262626"/>
        </w:rPr>
        <w:t xml:space="preserve"> y unos símbolos que reconocen como propios.</w:t>
      </w:r>
    </w:p>
    <w:p w14:paraId="10F78264" w14:textId="77777777" w:rsidR="009E41D2" w:rsidRDefault="009E41D2">
      <w:pPr>
        <w:widowControl w:val="0"/>
        <w:numPr>
          <w:ilvl w:val="0"/>
          <w:numId w:val="10"/>
        </w:numPr>
        <w:tabs>
          <w:tab w:val="left" w:pos="220"/>
          <w:tab w:val="left" w:pos="720"/>
        </w:tabs>
        <w:spacing w:after="0"/>
        <w:ind w:left="940" w:hanging="720"/>
        <w:jc w:val="both"/>
        <w:rPr>
          <w:color w:val="262626"/>
        </w:rPr>
      </w:pPr>
    </w:p>
    <w:p w14:paraId="0251F68C" w14:textId="77777777" w:rsidR="009E41D2" w:rsidRDefault="006F4F4A">
      <w:pPr>
        <w:widowControl w:val="0"/>
        <w:numPr>
          <w:ilvl w:val="0"/>
          <w:numId w:val="10"/>
        </w:numPr>
        <w:tabs>
          <w:tab w:val="left" w:pos="220"/>
          <w:tab w:val="left" w:pos="720"/>
        </w:tabs>
        <w:spacing w:after="0"/>
        <w:ind w:left="940" w:hanging="720"/>
        <w:jc w:val="both"/>
        <w:rPr>
          <w:color w:val="262626"/>
        </w:rPr>
      </w:pPr>
      <w:r>
        <w:rPr>
          <w:color w:val="262626"/>
        </w:rPr>
        <w:t xml:space="preserve">El </w:t>
      </w:r>
      <w:r>
        <w:rPr>
          <w:b/>
          <w:color w:val="262626"/>
        </w:rPr>
        <w:t>Estado</w:t>
      </w:r>
      <w:r>
        <w:rPr>
          <w:color w:val="262626"/>
        </w:rPr>
        <w:t xml:space="preserve">: entidad política que ejerce el </w:t>
      </w:r>
      <w:r>
        <w:rPr>
          <w:b/>
          <w:color w:val="262626"/>
        </w:rPr>
        <w:t>poder</w:t>
      </w:r>
      <w:r>
        <w:rPr>
          <w:color w:val="262626"/>
        </w:rPr>
        <w:t xml:space="preserve"> so</w:t>
      </w:r>
      <w:r>
        <w:rPr>
          <w:color w:val="262626"/>
        </w:rPr>
        <w:t xml:space="preserve">bre un </w:t>
      </w:r>
      <w:r>
        <w:rPr>
          <w:b/>
          <w:color w:val="262626"/>
        </w:rPr>
        <w:t>territorio</w:t>
      </w:r>
      <w:r>
        <w:rPr>
          <w:color w:val="262626"/>
        </w:rPr>
        <w:t xml:space="preserve"> determinado y su</w:t>
      </w:r>
    </w:p>
    <w:p w14:paraId="1D6BFF86" w14:textId="77777777" w:rsidR="009E41D2" w:rsidRDefault="006F4F4A">
      <w:pPr>
        <w:widowControl w:val="0"/>
        <w:tabs>
          <w:tab w:val="left" w:pos="220"/>
          <w:tab w:val="left" w:pos="720"/>
        </w:tabs>
        <w:spacing w:after="0"/>
        <w:ind w:left="220"/>
        <w:jc w:val="both"/>
      </w:pPr>
      <w:proofErr w:type="gramStart"/>
      <w:r>
        <w:rPr>
          <w:b/>
          <w:color w:val="262626"/>
        </w:rPr>
        <w:t>población</w:t>
      </w:r>
      <w:proofErr w:type="gramEnd"/>
      <w:r>
        <w:rPr>
          <w:color w:val="262626"/>
        </w:rPr>
        <w:t xml:space="preserve">, según unas </w:t>
      </w:r>
      <w:r>
        <w:rPr>
          <w:b/>
          <w:color w:val="262626"/>
        </w:rPr>
        <w:t>instituciones</w:t>
      </w:r>
      <w:r>
        <w:rPr>
          <w:color w:val="262626"/>
        </w:rPr>
        <w:t xml:space="preserve"> y </w:t>
      </w:r>
      <w:r>
        <w:rPr>
          <w:b/>
          <w:color w:val="262626"/>
        </w:rPr>
        <w:t>leyes</w:t>
      </w:r>
      <w:r>
        <w:rPr>
          <w:color w:val="262626"/>
        </w:rPr>
        <w:t xml:space="preserve"> válidas dentro de unas </w:t>
      </w:r>
      <w:r>
        <w:rPr>
          <w:b/>
          <w:color w:val="262626"/>
        </w:rPr>
        <w:t>fronteras</w:t>
      </w:r>
      <w:r>
        <w:rPr>
          <w:color w:val="262626"/>
        </w:rPr>
        <w:t xml:space="preserve"> definidas.</w:t>
      </w:r>
    </w:p>
    <w:p w14:paraId="53368708" w14:textId="77777777" w:rsidR="009E41D2" w:rsidRDefault="009E41D2">
      <w:pPr>
        <w:spacing w:after="0"/>
        <w:jc w:val="both"/>
      </w:pPr>
    </w:p>
    <w:p w14:paraId="6DE71618" w14:textId="77777777" w:rsidR="009E41D2" w:rsidRDefault="006F4F4A">
      <w:pPr>
        <w:spacing w:after="0"/>
        <w:jc w:val="both"/>
      </w:pPr>
      <w:r>
        <w:rPr>
          <w:color w:val="262626"/>
        </w:rPr>
        <w:t xml:space="preserve">Cualquier Estado del mundo se caracteriza entonces por tener estos tres elementos fundamentales: el </w:t>
      </w:r>
      <w:r>
        <w:rPr>
          <w:b/>
          <w:color w:val="262626"/>
        </w:rPr>
        <w:t>territorio</w:t>
      </w:r>
      <w:r>
        <w:rPr>
          <w:color w:val="262626"/>
        </w:rPr>
        <w:t xml:space="preserve">, el </w:t>
      </w:r>
      <w:r>
        <w:rPr>
          <w:b/>
          <w:color w:val="262626"/>
        </w:rPr>
        <w:t>pueblo</w:t>
      </w:r>
      <w:r>
        <w:rPr>
          <w:color w:val="262626"/>
        </w:rPr>
        <w:t xml:space="preserve"> (la población) y sus </w:t>
      </w:r>
      <w:r>
        <w:rPr>
          <w:b/>
          <w:color w:val="262626"/>
        </w:rPr>
        <w:t>instituciones de poder</w:t>
      </w:r>
      <w:proofErr w:type="gramStart"/>
      <w:r>
        <w:rPr>
          <w:color w:val="262626"/>
        </w:rPr>
        <w:t>.</w:t>
      </w:r>
      <w:ins w:id="159" w:author="MI PC" w:date="2015-07-22T21:34:00Z">
        <w:r>
          <w:rPr>
            <w:color w:val="262626"/>
          </w:rPr>
          <w:t>[</w:t>
        </w:r>
        <w:proofErr w:type="gramEnd"/>
        <w:r>
          <w:fldChar w:fldCharType="begin"/>
        </w:r>
        <w:r>
          <w:instrText>HYPERLINK "http://www.senado.gov.co/legales/item/11158-que-es-el-estado-y-como-se-conforma"</w:instrText>
        </w:r>
        <w:r>
          <w:fldChar w:fldCharType="separate"/>
        </w:r>
        <w:r>
          <w:rPr>
            <w:color w:val="1155CC"/>
            <w:u w:val="single"/>
          </w:rPr>
          <w:t>VER</w:t>
        </w:r>
        <w:r>
          <w:fldChar w:fldCharType="end"/>
        </w:r>
        <w:r>
          <w:rPr>
            <w:color w:val="262626"/>
          </w:rPr>
          <w:t>]</w:t>
        </w:r>
      </w:ins>
    </w:p>
    <w:p w14:paraId="55478EE7" w14:textId="77777777" w:rsidR="009E41D2" w:rsidRDefault="009E41D2">
      <w:pPr>
        <w:spacing w:after="0"/>
      </w:pPr>
    </w:p>
    <w:p w14:paraId="35421B3F" w14:textId="77777777" w:rsidR="009E41D2" w:rsidRDefault="006F4F4A">
      <w:pPr>
        <w:spacing w:after="0"/>
      </w:pPr>
      <w:bookmarkStart w:id="160" w:name="h.qsh70q" w:colFirst="0" w:colLast="0"/>
      <w:bookmarkEnd w:id="160"/>
      <w:r>
        <w:rPr>
          <w:highlight w:val="yellow"/>
        </w:rPr>
        <w:t>[SECCIÓN 3]</w:t>
      </w:r>
      <w:r>
        <w:rPr>
          <w:b/>
        </w:rPr>
        <w:t xml:space="preserve"> </w:t>
      </w:r>
    </w:p>
    <w:p w14:paraId="441C05DF" w14:textId="77777777" w:rsidR="009E41D2" w:rsidRDefault="006F4F4A">
      <w:pPr>
        <w:keepNext/>
        <w:keepLines/>
        <w:spacing w:before="40" w:after="0" w:line="240" w:lineRule="auto"/>
      </w:pPr>
      <w:r>
        <w:rPr>
          <w:rFonts w:ascii="Calibri" w:eastAsia="Calibri" w:hAnsi="Calibri" w:cs="Calibri"/>
          <w:color w:val="44546A"/>
        </w:rPr>
        <w:t xml:space="preserve">4.2.1  El Estado de bienestar </w:t>
      </w:r>
    </w:p>
    <w:p w14:paraId="021A0885" w14:textId="77777777" w:rsidR="009E41D2" w:rsidRDefault="006F4F4A">
      <w:pPr>
        <w:widowControl w:val="0"/>
        <w:numPr>
          <w:ilvl w:val="0"/>
          <w:numId w:val="4"/>
        </w:numPr>
        <w:tabs>
          <w:tab w:val="left" w:pos="220"/>
          <w:tab w:val="left" w:pos="720"/>
        </w:tabs>
        <w:spacing w:after="0"/>
        <w:ind w:hanging="720"/>
        <w:jc w:val="both"/>
      </w:pPr>
      <w:r>
        <w:tab/>
      </w:r>
      <w:r>
        <w:tab/>
      </w:r>
    </w:p>
    <w:p w14:paraId="3BC574E3" w14:textId="77777777" w:rsidR="009E41D2" w:rsidRDefault="006F4F4A">
      <w:pPr>
        <w:spacing w:after="0"/>
        <w:jc w:val="both"/>
      </w:pPr>
      <w:r>
        <w:t>Tras la Segunda Guerra Mundial (1939-1945), se empezó a fomentar en Europa un tipo de sociedad en la que el Estado establecía la igualdad de oportunidades entre todos los ciudadanos al margen de sus ingresos y les garantizaba una mejor calidad de vida. Est</w:t>
      </w:r>
      <w:r>
        <w:t xml:space="preserve">o fue posible gracias a las reivindicaciones sociales ganadas por los trabajadores durante las primeras décadas del siglo XX. </w:t>
      </w:r>
      <w:ins w:id="161" w:author="MI PC" w:date="2015-07-22T21:38:00Z">
        <w:r>
          <w:t>[</w:t>
        </w:r>
        <w:r>
          <w:fldChar w:fldCharType="begin"/>
        </w:r>
        <w:r>
          <w:instrText>HYPERLINK "http://www.banrepcultural.org/blaavirtual/ayudadetareas/economia/estado_de_bienestar"</w:instrText>
        </w:r>
        <w:r>
          <w:fldChar w:fldCharType="separate"/>
        </w:r>
        <w:r>
          <w:rPr>
            <w:color w:val="1155CC"/>
            <w:u w:val="single"/>
          </w:rPr>
          <w:t>VER</w:t>
        </w:r>
        <w:r>
          <w:fldChar w:fldCharType="end"/>
        </w:r>
        <w:r>
          <w:t>]</w:t>
        </w:r>
      </w:ins>
    </w:p>
    <w:p w14:paraId="21220681" w14:textId="77777777" w:rsidR="009E41D2" w:rsidRDefault="009E41D2">
      <w:pPr>
        <w:spacing w:after="0"/>
        <w:jc w:val="both"/>
      </w:pPr>
    </w:p>
    <w:tbl>
      <w:tblPr>
        <w:tblStyle w:val="afff7"/>
        <w:tblW w:w="904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662"/>
        <w:gridCol w:w="6383"/>
      </w:tblGrid>
      <w:tr w:rsidR="009E41D2" w14:paraId="5647944A" w14:textId="77777777">
        <w:tc>
          <w:tcPr>
            <w:tcW w:w="9045" w:type="dxa"/>
            <w:gridSpan w:val="2"/>
            <w:tcBorders>
              <w:top w:val="single" w:sz="4" w:space="0" w:color="000000"/>
              <w:left w:val="single" w:sz="4" w:space="0" w:color="000000"/>
              <w:bottom w:val="single" w:sz="4" w:space="0" w:color="000000"/>
              <w:right w:val="single" w:sz="4" w:space="0" w:color="000000"/>
            </w:tcBorders>
            <w:shd w:val="clear" w:color="auto" w:fill="5B9BD5"/>
          </w:tcPr>
          <w:p w14:paraId="31604BC5" w14:textId="77777777" w:rsidR="009E41D2" w:rsidRDefault="006F4F4A">
            <w:pPr>
              <w:spacing w:after="0"/>
              <w:jc w:val="center"/>
            </w:pPr>
            <w:r>
              <w:rPr>
                <w:b/>
                <w:sz w:val="22"/>
                <w:szCs w:val="22"/>
              </w:rPr>
              <w:t>Imagen (fotografía, gráfica o ilustración)</w:t>
            </w:r>
          </w:p>
        </w:tc>
      </w:tr>
      <w:tr w:rsidR="009E41D2" w14:paraId="2BCE4842" w14:textId="77777777">
        <w:tc>
          <w:tcPr>
            <w:tcW w:w="2662" w:type="dxa"/>
            <w:tcBorders>
              <w:top w:val="single" w:sz="4" w:space="0" w:color="000000"/>
              <w:left w:val="single" w:sz="4" w:space="0" w:color="000000"/>
              <w:bottom w:val="single" w:sz="4" w:space="0" w:color="000000"/>
              <w:right w:val="single" w:sz="4" w:space="0" w:color="000000"/>
            </w:tcBorders>
          </w:tcPr>
          <w:p w14:paraId="1310BEEA" w14:textId="77777777" w:rsidR="009E41D2" w:rsidRDefault="006F4F4A">
            <w:pPr>
              <w:spacing w:after="0"/>
            </w:pPr>
            <w:r>
              <w:rPr>
                <w:b/>
                <w:sz w:val="18"/>
                <w:szCs w:val="18"/>
              </w:rPr>
              <w:t>Código</w:t>
            </w:r>
          </w:p>
        </w:tc>
        <w:tc>
          <w:tcPr>
            <w:tcW w:w="6383" w:type="dxa"/>
            <w:tcBorders>
              <w:top w:val="single" w:sz="4" w:space="0" w:color="000000"/>
              <w:left w:val="single" w:sz="4" w:space="0" w:color="000000"/>
              <w:bottom w:val="single" w:sz="4" w:space="0" w:color="000000"/>
              <w:right w:val="single" w:sz="4" w:space="0" w:color="000000"/>
            </w:tcBorders>
          </w:tcPr>
          <w:p w14:paraId="0478DD4B" w14:textId="77777777" w:rsidR="009E41D2" w:rsidRDefault="006F4F4A">
            <w:pPr>
              <w:spacing w:after="0"/>
            </w:pPr>
            <w:r>
              <w:rPr>
                <w:sz w:val="22"/>
                <w:szCs w:val="22"/>
              </w:rPr>
              <w:t>CS_11_08_IMG10</w:t>
            </w:r>
          </w:p>
        </w:tc>
      </w:tr>
      <w:tr w:rsidR="009E41D2" w14:paraId="0D9CAB8E" w14:textId="77777777">
        <w:tc>
          <w:tcPr>
            <w:tcW w:w="2662" w:type="dxa"/>
            <w:tcBorders>
              <w:top w:val="single" w:sz="4" w:space="0" w:color="000000"/>
              <w:left w:val="single" w:sz="4" w:space="0" w:color="000000"/>
              <w:bottom w:val="single" w:sz="4" w:space="0" w:color="000000"/>
              <w:right w:val="single" w:sz="4" w:space="0" w:color="000000"/>
            </w:tcBorders>
          </w:tcPr>
          <w:p w14:paraId="23B6E6CB" w14:textId="77777777" w:rsidR="009E41D2" w:rsidRDefault="006F4F4A">
            <w:pPr>
              <w:spacing w:after="0"/>
            </w:pPr>
            <w:r>
              <w:rPr>
                <w:b/>
                <w:sz w:val="18"/>
                <w:szCs w:val="18"/>
              </w:rPr>
              <w:t>Descripción</w:t>
            </w:r>
          </w:p>
        </w:tc>
        <w:tc>
          <w:tcPr>
            <w:tcW w:w="6383" w:type="dxa"/>
            <w:tcBorders>
              <w:top w:val="single" w:sz="4" w:space="0" w:color="000000"/>
              <w:left w:val="single" w:sz="4" w:space="0" w:color="000000"/>
              <w:bottom w:val="single" w:sz="4" w:space="0" w:color="000000"/>
              <w:right w:val="single" w:sz="4" w:space="0" w:color="000000"/>
            </w:tcBorders>
          </w:tcPr>
          <w:p w14:paraId="3AC0B2EB" w14:textId="77777777" w:rsidR="009E41D2" w:rsidRDefault="006F4F4A">
            <w:pPr>
              <w:spacing w:after="0"/>
            </w:pPr>
            <w:r>
              <w:rPr>
                <w:sz w:val="22"/>
                <w:szCs w:val="22"/>
              </w:rPr>
              <w:t xml:space="preserve">El Estado de bienestar. Médico y personas atrás. </w:t>
            </w:r>
          </w:p>
        </w:tc>
      </w:tr>
      <w:tr w:rsidR="009E41D2" w14:paraId="30B39947" w14:textId="77777777">
        <w:tc>
          <w:tcPr>
            <w:tcW w:w="2662" w:type="dxa"/>
            <w:tcBorders>
              <w:top w:val="single" w:sz="4" w:space="0" w:color="000000"/>
              <w:left w:val="single" w:sz="4" w:space="0" w:color="000000"/>
              <w:bottom w:val="single" w:sz="4" w:space="0" w:color="000000"/>
              <w:right w:val="single" w:sz="4" w:space="0" w:color="000000"/>
            </w:tcBorders>
          </w:tcPr>
          <w:p w14:paraId="4E6E1351" w14:textId="77777777" w:rsidR="009E41D2" w:rsidRDefault="006F4F4A">
            <w:pPr>
              <w:spacing w:after="0"/>
            </w:pPr>
            <w:r>
              <w:rPr>
                <w:b/>
                <w:sz w:val="18"/>
                <w:szCs w:val="18"/>
              </w:rPr>
              <w:t xml:space="preserve">Código </w:t>
            </w:r>
            <w:proofErr w:type="spellStart"/>
            <w:r>
              <w:rPr>
                <w:b/>
                <w:sz w:val="18"/>
                <w:szCs w:val="18"/>
              </w:rPr>
              <w:t>Shutterstock</w:t>
            </w:r>
            <w:proofErr w:type="spellEnd"/>
            <w:r>
              <w:rPr>
                <w:b/>
                <w:sz w:val="18"/>
                <w:szCs w:val="18"/>
              </w:rPr>
              <w:t xml:space="preserve"> (o </w:t>
            </w:r>
            <w:proofErr w:type="spellStart"/>
            <w:r>
              <w:rPr>
                <w:b/>
                <w:sz w:val="18"/>
                <w:szCs w:val="18"/>
              </w:rPr>
              <w:t>URL</w:t>
            </w:r>
            <w:proofErr w:type="spellEnd"/>
            <w:r>
              <w:rPr>
                <w:b/>
                <w:sz w:val="18"/>
                <w:szCs w:val="18"/>
              </w:rPr>
              <w:t xml:space="preserve"> o la ruta en </w:t>
            </w:r>
            <w:proofErr w:type="spellStart"/>
            <w:r>
              <w:rPr>
                <w:b/>
                <w:sz w:val="18"/>
                <w:szCs w:val="18"/>
              </w:rPr>
              <w:t>AulaPlaneta</w:t>
            </w:r>
            <w:proofErr w:type="spellEnd"/>
            <w:r>
              <w:rPr>
                <w:b/>
                <w:sz w:val="18"/>
                <w:szCs w:val="18"/>
              </w:rPr>
              <w:t>)</w:t>
            </w:r>
          </w:p>
        </w:tc>
        <w:tc>
          <w:tcPr>
            <w:tcW w:w="6383" w:type="dxa"/>
            <w:tcBorders>
              <w:top w:val="single" w:sz="4" w:space="0" w:color="000000"/>
              <w:left w:val="single" w:sz="4" w:space="0" w:color="000000"/>
              <w:bottom w:val="single" w:sz="4" w:space="0" w:color="000000"/>
              <w:right w:val="single" w:sz="4" w:space="0" w:color="000000"/>
            </w:tcBorders>
          </w:tcPr>
          <w:p w14:paraId="6FE7F51F" w14:textId="77777777" w:rsidR="009E41D2" w:rsidRDefault="006F4F4A">
            <w:pPr>
              <w:spacing w:after="0"/>
            </w:pPr>
            <w:r>
              <w:rPr>
                <w:sz w:val="22"/>
                <w:szCs w:val="22"/>
              </w:rPr>
              <w:t>111003437</w:t>
            </w:r>
          </w:p>
        </w:tc>
      </w:tr>
      <w:tr w:rsidR="009E41D2" w14:paraId="15A0BA48" w14:textId="77777777">
        <w:tc>
          <w:tcPr>
            <w:tcW w:w="2662" w:type="dxa"/>
            <w:tcBorders>
              <w:top w:val="single" w:sz="4" w:space="0" w:color="000000"/>
              <w:left w:val="single" w:sz="4" w:space="0" w:color="000000"/>
              <w:bottom w:val="single" w:sz="4" w:space="0" w:color="000000"/>
              <w:right w:val="single" w:sz="4" w:space="0" w:color="000000"/>
            </w:tcBorders>
          </w:tcPr>
          <w:p w14:paraId="750C0BBC" w14:textId="77777777" w:rsidR="009E41D2" w:rsidRDefault="006F4F4A">
            <w:pPr>
              <w:spacing w:after="0"/>
            </w:pPr>
            <w:r>
              <w:rPr>
                <w:b/>
                <w:sz w:val="18"/>
                <w:szCs w:val="18"/>
              </w:rPr>
              <w:t>Pie de imagen</w:t>
            </w:r>
          </w:p>
        </w:tc>
        <w:tc>
          <w:tcPr>
            <w:tcW w:w="6383" w:type="dxa"/>
            <w:tcBorders>
              <w:top w:val="single" w:sz="4" w:space="0" w:color="000000"/>
              <w:left w:val="single" w:sz="4" w:space="0" w:color="000000"/>
              <w:bottom w:val="single" w:sz="4" w:space="0" w:color="000000"/>
              <w:right w:val="single" w:sz="4" w:space="0" w:color="000000"/>
            </w:tcBorders>
          </w:tcPr>
          <w:p w14:paraId="6A2B2E6B" w14:textId="77777777" w:rsidR="009E41D2" w:rsidRDefault="006F4F4A">
            <w:pPr>
              <w:spacing w:after="0"/>
              <w:jc w:val="both"/>
            </w:pPr>
            <w:r>
              <w:rPr>
                <w:sz w:val="22"/>
                <w:szCs w:val="22"/>
              </w:rPr>
              <w:t xml:space="preserve">El </w:t>
            </w:r>
            <w:r>
              <w:rPr>
                <w:b/>
                <w:sz w:val="22"/>
                <w:szCs w:val="22"/>
              </w:rPr>
              <w:t>Estado de bienestar</w:t>
            </w:r>
            <w:r>
              <w:rPr>
                <w:sz w:val="22"/>
                <w:szCs w:val="22"/>
              </w:rPr>
              <w:t xml:space="preserve"> trata de garantizar una </w:t>
            </w:r>
            <w:r>
              <w:rPr>
                <w:b/>
                <w:sz w:val="22"/>
                <w:szCs w:val="22"/>
              </w:rPr>
              <w:t>mejor calidad de vida</w:t>
            </w:r>
            <w:r>
              <w:rPr>
                <w:sz w:val="22"/>
                <w:szCs w:val="22"/>
              </w:rPr>
              <w:t xml:space="preserve"> y servicios básicos óptimos a todos los ciudadanos. Se desarrolló principalmente en Europa, pero adoptó distintos modelos de acuerdo con el país. Su objetivo es regular cuestiones como la vivienda, la salud, el empleo y la educación. </w:t>
            </w:r>
          </w:p>
        </w:tc>
      </w:tr>
    </w:tbl>
    <w:p w14:paraId="521715DA" w14:textId="77777777" w:rsidR="009E41D2" w:rsidRDefault="009E41D2">
      <w:pPr>
        <w:spacing w:after="0"/>
        <w:jc w:val="both"/>
      </w:pPr>
    </w:p>
    <w:tbl>
      <w:tblPr>
        <w:tblStyle w:val="afff8"/>
        <w:tblW w:w="897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18"/>
        <w:gridCol w:w="6460"/>
      </w:tblGrid>
      <w:tr w:rsidR="009E41D2" w14:paraId="652CC1FE" w14:textId="77777777">
        <w:tc>
          <w:tcPr>
            <w:tcW w:w="8978" w:type="dxa"/>
            <w:gridSpan w:val="2"/>
            <w:tcBorders>
              <w:top w:val="single" w:sz="4" w:space="0" w:color="000000"/>
              <w:left w:val="single" w:sz="4" w:space="0" w:color="000000"/>
              <w:bottom w:val="single" w:sz="4" w:space="0" w:color="000000"/>
              <w:right w:val="single" w:sz="4" w:space="0" w:color="000000"/>
            </w:tcBorders>
            <w:shd w:val="clear" w:color="auto" w:fill="000000"/>
          </w:tcPr>
          <w:p w14:paraId="5AAE20CA" w14:textId="77777777" w:rsidR="009E41D2" w:rsidRDefault="006F4F4A">
            <w:pPr>
              <w:spacing w:after="0"/>
              <w:jc w:val="center"/>
            </w:pPr>
            <w:r>
              <w:rPr>
                <w:b/>
                <w:sz w:val="22"/>
                <w:szCs w:val="22"/>
              </w:rPr>
              <w:t>Destacado</w:t>
            </w:r>
          </w:p>
        </w:tc>
      </w:tr>
      <w:tr w:rsidR="009E41D2" w14:paraId="07741739" w14:textId="77777777">
        <w:tc>
          <w:tcPr>
            <w:tcW w:w="2518" w:type="dxa"/>
            <w:tcBorders>
              <w:top w:val="single" w:sz="4" w:space="0" w:color="000000"/>
              <w:left w:val="single" w:sz="4" w:space="0" w:color="000000"/>
              <w:bottom w:val="single" w:sz="4" w:space="0" w:color="000000"/>
              <w:right w:val="single" w:sz="4" w:space="0" w:color="000000"/>
            </w:tcBorders>
          </w:tcPr>
          <w:p w14:paraId="011B1A99" w14:textId="77777777" w:rsidR="009E41D2" w:rsidRDefault="006F4F4A">
            <w:pPr>
              <w:spacing w:after="0"/>
            </w:pPr>
            <w:r>
              <w:rPr>
                <w:b/>
                <w:sz w:val="18"/>
                <w:szCs w:val="18"/>
              </w:rPr>
              <w:t>Título</w:t>
            </w:r>
          </w:p>
        </w:tc>
        <w:tc>
          <w:tcPr>
            <w:tcW w:w="6460" w:type="dxa"/>
            <w:tcBorders>
              <w:top w:val="single" w:sz="4" w:space="0" w:color="000000"/>
              <w:left w:val="single" w:sz="4" w:space="0" w:color="000000"/>
              <w:bottom w:val="single" w:sz="4" w:space="0" w:color="000000"/>
              <w:right w:val="single" w:sz="4" w:space="0" w:color="000000"/>
            </w:tcBorders>
          </w:tcPr>
          <w:p w14:paraId="07D81396" w14:textId="77777777" w:rsidR="009E41D2" w:rsidRDefault="006F4F4A">
            <w:pPr>
              <w:spacing w:after="0"/>
              <w:jc w:val="center"/>
            </w:pPr>
            <w:r>
              <w:rPr>
                <w:sz w:val="22"/>
                <w:szCs w:val="22"/>
              </w:rPr>
              <w:t>Los bienes y servicios públicos garantizados en el Estado de bienestar</w:t>
            </w:r>
          </w:p>
        </w:tc>
      </w:tr>
      <w:tr w:rsidR="009E41D2" w14:paraId="5AA7024A" w14:textId="77777777">
        <w:tc>
          <w:tcPr>
            <w:tcW w:w="2518" w:type="dxa"/>
            <w:tcBorders>
              <w:top w:val="single" w:sz="4" w:space="0" w:color="000000"/>
              <w:left w:val="single" w:sz="4" w:space="0" w:color="000000"/>
              <w:bottom w:val="single" w:sz="4" w:space="0" w:color="000000"/>
              <w:right w:val="single" w:sz="4" w:space="0" w:color="000000"/>
            </w:tcBorders>
          </w:tcPr>
          <w:p w14:paraId="0BAB8764" w14:textId="77777777" w:rsidR="009E41D2" w:rsidRDefault="006F4F4A">
            <w:pPr>
              <w:spacing w:after="0"/>
            </w:pPr>
            <w:r>
              <w:rPr>
                <w:b/>
                <w:sz w:val="18"/>
                <w:szCs w:val="18"/>
              </w:rPr>
              <w:t>Contenido</w:t>
            </w:r>
          </w:p>
        </w:tc>
        <w:tc>
          <w:tcPr>
            <w:tcW w:w="6460" w:type="dxa"/>
            <w:tcBorders>
              <w:top w:val="single" w:sz="4" w:space="0" w:color="000000"/>
              <w:left w:val="single" w:sz="4" w:space="0" w:color="000000"/>
              <w:bottom w:val="single" w:sz="4" w:space="0" w:color="000000"/>
              <w:right w:val="single" w:sz="4" w:space="0" w:color="000000"/>
            </w:tcBorders>
          </w:tcPr>
          <w:p w14:paraId="4E75C076" w14:textId="77777777" w:rsidR="009E41D2" w:rsidRDefault="006F4F4A">
            <w:pPr>
              <w:widowControl w:val="0"/>
              <w:numPr>
                <w:ilvl w:val="0"/>
                <w:numId w:val="4"/>
              </w:numPr>
              <w:tabs>
                <w:tab w:val="left" w:pos="220"/>
                <w:tab w:val="left" w:pos="720"/>
              </w:tabs>
              <w:spacing w:after="0"/>
              <w:ind w:hanging="720"/>
              <w:rPr>
                <w:sz w:val="22"/>
                <w:szCs w:val="22"/>
              </w:rPr>
            </w:pPr>
            <w:r>
              <w:rPr>
                <w:rFonts w:ascii="Arial" w:eastAsia="Arial" w:hAnsi="Arial" w:cs="Arial"/>
                <w:sz w:val="28"/>
                <w:szCs w:val="28"/>
              </w:rPr>
              <w:tab/>
            </w:r>
            <w:r>
              <w:rPr>
                <w:sz w:val="22"/>
                <w:szCs w:val="22"/>
              </w:rPr>
              <w:t xml:space="preserve">La construcción de </w:t>
            </w:r>
            <w:r>
              <w:rPr>
                <w:b/>
                <w:sz w:val="22"/>
                <w:szCs w:val="22"/>
              </w:rPr>
              <w:t>infraestructuras</w:t>
            </w:r>
            <w:r>
              <w:rPr>
                <w:sz w:val="22"/>
                <w:szCs w:val="22"/>
              </w:rPr>
              <w:t>.</w:t>
            </w:r>
          </w:p>
          <w:p w14:paraId="166548BF" w14:textId="77777777" w:rsidR="009E41D2" w:rsidRDefault="006F4F4A">
            <w:pPr>
              <w:widowControl w:val="0"/>
              <w:numPr>
                <w:ilvl w:val="0"/>
                <w:numId w:val="4"/>
              </w:numPr>
              <w:tabs>
                <w:tab w:val="left" w:pos="220"/>
                <w:tab w:val="left" w:pos="720"/>
              </w:tabs>
              <w:spacing w:after="0"/>
              <w:ind w:hanging="720"/>
              <w:rPr>
                <w:sz w:val="22"/>
                <w:szCs w:val="22"/>
              </w:rPr>
            </w:pPr>
            <w:r>
              <w:rPr>
                <w:sz w:val="22"/>
                <w:szCs w:val="22"/>
              </w:rPr>
              <w:tab/>
              <w:t xml:space="preserve">El </w:t>
            </w:r>
            <w:r>
              <w:rPr>
                <w:b/>
                <w:sz w:val="22"/>
                <w:szCs w:val="22"/>
              </w:rPr>
              <w:t>transporte</w:t>
            </w:r>
            <w:r>
              <w:rPr>
                <w:sz w:val="22"/>
                <w:szCs w:val="22"/>
              </w:rPr>
              <w:t xml:space="preserve"> público.</w:t>
            </w:r>
          </w:p>
          <w:p w14:paraId="46A48953" w14:textId="77777777" w:rsidR="009E41D2" w:rsidRDefault="006F4F4A">
            <w:pPr>
              <w:widowControl w:val="0"/>
              <w:numPr>
                <w:ilvl w:val="0"/>
                <w:numId w:val="4"/>
              </w:numPr>
              <w:tabs>
                <w:tab w:val="left" w:pos="220"/>
                <w:tab w:val="left" w:pos="720"/>
              </w:tabs>
              <w:spacing w:after="0"/>
              <w:ind w:hanging="720"/>
              <w:rPr>
                <w:sz w:val="22"/>
                <w:szCs w:val="22"/>
              </w:rPr>
            </w:pPr>
            <w:r>
              <w:rPr>
                <w:sz w:val="22"/>
                <w:szCs w:val="22"/>
              </w:rPr>
              <w:tab/>
              <w:t xml:space="preserve">La </w:t>
            </w:r>
            <w:r>
              <w:rPr>
                <w:b/>
                <w:sz w:val="22"/>
                <w:szCs w:val="22"/>
              </w:rPr>
              <w:t>sanidad</w:t>
            </w:r>
            <w:r>
              <w:rPr>
                <w:sz w:val="22"/>
                <w:szCs w:val="22"/>
              </w:rPr>
              <w:t xml:space="preserve"> y la </w:t>
            </w:r>
            <w:r>
              <w:rPr>
                <w:b/>
                <w:sz w:val="22"/>
                <w:szCs w:val="22"/>
              </w:rPr>
              <w:t>educación</w:t>
            </w:r>
            <w:r>
              <w:rPr>
                <w:sz w:val="22"/>
                <w:szCs w:val="22"/>
              </w:rPr>
              <w:t>.</w:t>
            </w:r>
          </w:p>
          <w:p w14:paraId="31350900" w14:textId="77777777" w:rsidR="009E41D2" w:rsidRDefault="006F4F4A">
            <w:pPr>
              <w:spacing w:after="0"/>
              <w:jc w:val="both"/>
            </w:pPr>
            <w:r>
              <w:rPr>
                <w:sz w:val="22"/>
                <w:szCs w:val="22"/>
              </w:rPr>
              <w:t xml:space="preserve">    Los servicios de </w:t>
            </w:r>
            <w:r>
              <w:rPr>
                <w:b/>
                <w:sz w:val="22"/>
                <w:szCs w:val="22"/>
              </w:rPr>
              <w:t>previsión social</w:t>
            </w:r>
            <w:r>
              <w:rPr>
                <w:sz w:val="22"/>
                <w:szCs w:val="22"/>
              </w:rPr>
              <w:t xml:space="preserve"> (pensiones, subsidios, etc.).</w:t>
            </w:r>
          </w:p>
        </w:tc>
      </w:tr>
    </w:tbl>
    <w:p w14:paraId="540FC10D" w14:textId="77777777" w:rsidR="009E41D2" w:rsidRDefault="009E41D2">
      <w:pPr>
        <w:spacing w:after="0"/>
        <w:jc w:val="both"/>
      </w:pPr>
    </w:p>
    <w:p w14:paraId="7B6DE656" w14:textId="77777777" w:rsidR="009E41D2" w:rsidRDefault="006F4F4A">
      <w:pPr>
        <w:spacing w:after="0"/>
        <w:jc w:val="both"/>
      </w:pPr>
      <w:r>
        <w:t xml:space="preserve">Para mantener este sistema, el Estado necesita ingresar dinero en sus arcas. Ello puede hacerlo a través de los </w:t>
      </w:r>
      <w:r>
        <w:rPr>
          <w:b/>
        </w:rPr>
        <w:t>impuestos recaudados</w:t>
      </w:r>
      <w:r>
        <w:t xml:space="preserve"> y de las </w:t>
      </w:r>
      <w:r>
        <w:rPr>
          <w:b/>
        </w:rPr>
        <w:t>cotizaciones a la seguridad social</w:t>
      </w:r>
      <w:r>
        <w:t>, fuentes que sustentaron el desarrollo del mod</w:t>
      </w:r>
      <w:r>
        <w:t xml:space="preserve">elo hasta 1973.  Sin embargo, las condiciones de vida que habían sido mejoradas a la población, se vieron quebrantadas debido a las </w:t>
      </w:r>
      <w:r>
        <w:rPr>
          <w:b/>
        </w:rPr>
        <w:t>crisis económicas</w:t>
      </w:r>
      <w:r>
        <w:t xml:space="preserve"> mundiales de 1973 y 1981. </w:t>
      </w:r>
    </w:p>
    <w:p w14:paraId="422A708C" w14:textId="77777777" w:rsidR="009E41D2" w:rsidRDefault="006F4F4A">
      <w:pPr>
        <w:spacing w:after="0"/>
        <w:jc w:val="both"/>
      </w:pPr>
      <w:r>
        <w:t xml:space="preserve">  </w:t>
      </w:r>
    </w:p>
    <w:p w14:paraId="712C75B6" w14:textId="77777777" w:rsidR="009E41D2" w:rsidRDefault="006F4F4A">
      <w:pPr>
        <w:spacing w:after="0"/>
        <w:jc w:val="both"/>
      </w:pPr>
      <w:r>
        <w:t>Tal situación marca un punto de quiebre del Estado de bienestar, el cual vue</w:t>
      </w:r>
      <w:r>
        <w:t>lve a visibilizarse en el marco de la crisis económica iniciada en 2008 en diferentes países europeos, tanto así que hoy se teme que este Estado de bienestar reduzca de manera drástica sus competencias o, incluso, pueda desaparecer.</w:t>
      </w:r>
    </w:p>
    <w:p w14:paraId="51ACB290" w14:textId="77777777" w:rsidR="009E41D2" w:rsidRDefault="009E41D2">
      <w:pPr>
        <w:spacing w:after="0"/>
        <w:jc w:val="both"/>
      </w:pPr>
    </w:p>
    <w:p w14:paraId="694B2A6F" w14:textId="77777777" w:rsidR="009E41D2" w:rsidRDefault="009E41D2">
      <w:pPr>
        <w:spacing w:after="0"/>
      </w:pPr>
    </w:p>
    <w:p w14:paraId="03A7C24A" w14:textId="77777777" w:rsidR="009E41D2" w:rsidRDefault="009E41D2">
      <w:pPr>
        <w:widowControl w:val="0"/>
        <w:spacing w:after="0" w:line="240" w:lineRule="auto"/>
      </w:pPr>
    </w:p>
    <w:tbl>
      <w:tblPr>
        <w:tblStyle w:val="afff9"/>
        <w:tblW w:w="9033" w:type="dxa"/>
        <w:tblInd w:w="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18"/>
        <w:gridCol w:w="6515"/>
      </w:tblGrid>
      <w:tr w:rsidR="009E41D2" w14:paraId="70649DD6" w14:textId="77777777">
        <w:trPr>
          <w:trHeight w:val="260"/>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BF8F00"/>
            <w:tcMar>
              <w:top w:w="80" w:type="dxa"/>
              <w:left w:w="80" w:type="dxa"/>
              <w:bottom w:w="80" w:type="dxa"/>
              <w:right w:w="80" w:type="dxa"/>
            </w:tcMar>
          </w:tcPr>
          <w:p w14:paraId="55D53BD1" w14:textId="77777777" w:rsidR="009E41D2" w:rsidRDefault="006F4F4A">
            <w:pPr>
              <w:spacing w:after="0" w:line="240" w:lineRule="auto"/>
              <w:jc w:val="center"/>
            </w:pPr>
            <w:r>
              <w:rPr>
                <w:b/>
                <w:color w:val="FFFFFF"/>
                <w:sz w:val="22"/>
                <w:szCs w:val="22"/>
              </w:rPr>
              <w:t xml:space="preserve">Profundiza: recurso </w:t>
            </w:r>
            <w:r>
              <w:rPr>
                <w:b/>
                <w:color w:val="FFFFFF"/>
                <w:sz w:val="22"/>
                <w:szCs w:val="22"/>
              </w:rPr>
              <w:t>nuevo</w:t>
            </w:r>
          </w:p>
        </w:tc>
      </w:tr>
      <w:tr w:rsidR="009E41D2" w14:paraId="67D5199C" w14:textId="77777777">
        <w:trPr>
          <w:trHeight w:val="26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F07FD92" w14:textId="77777777" w:rsidR="009E41D2" w:rsidRDefault="006F4F4A">
            <w:pPr>
              <w:spacing w:after="0" w:line="240" w:lineRule="auto"/>
            </w:pPr>
            <w:r>
              <w:rPr>
                <w:b/>
                <w:sz w:val="18"/>
                <w:szCs w:val="18"/>
              </w:rPr>
              <w:t>Código</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097BA5B" w14:textId="77777777" w:rsidR="009E41D2" w:rsidRDefault="006F4F4A">
            <w:pPr>
              <w:spacing w:after="0" w:line="240" w:lineRule="auto"/>
            </w:pPr>
            <w:r>
              <w:rPr>
                <w:sz w:val="22"/>
                <w:szCs w:val="22"/>
              </w:rPr>
              <w:t>CS_11_03_REC230</w:t>
            </w:r>
          </w:p>
        </w:tc>
      </w:tr>
      <w:tr w:rsidR="009E41D2" w14:paraId="382D0317" w14:textId="77777777">
        <w:trPr>
          <w:trHeight w:val="26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5446CBB" w14:textId="77777777" w:rsidR="009E41D2" w:rsidRDefault="006F4F4A">
            <w:pPr>
              <w:spacing w:after="0" w:line="240" w:lineRule="auto"/>
            </w:pPr>
            <w:r>
              <w:rPr>
                <w:b/>
                <w:sz w:val="18"/>
                <w:szCs w:val="18"/>
              </w:rPr>
              <w:t>Título</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D0C33D3" w14:textId="77777777" w:rsidR="009E41D2" w:rsidRDefault="009E41D2">
            <w:pPr>
              <w:spacing w:after="0" w:line="240" w:lineRule="auto"/>
            </w:pPr>
          </w:p>
        </w:tc>
      </w:tr>
      <w:tr w:rsidR="009E41D2" w14:paraId="682179CA" w14:textId="77777777">
        <w:trPr>
          <w:trHeight w:val="40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1DC503D" w14:textId="77777777" w:rsidR="009E41D2" w:rsidRDefault="006F4F4A">
            <w:pPr>
              <w:spacing w:after="0" w:line="240" w:lineRule="auto"/>
            </w:pPr>
            <w:r>
              <w:rPr>
                <w:b/>
                <w:sz w:val="18"/>
                <w:szCs w:val="18"/>
              </w:rPr>
              <w:t>Descripción</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BFF078E" w14:textId="77777777" w:rsidR="009E41D2" w:rsidRDefault="006F4F4A">
            <w:pPr>
              <w:tabs>
                <w:tab w:val="left" w:pos="1325"/>
              </w:tabs>
              <w:spacing w:after="0" w:line="240" w:lineRule="auto"/>
            </w:pPr>
            <w:r>
              <w:rPr>
                <w:sz w:val="22"/>
                <w:szCs w:val="22"/>
              </w:rPr>
              <w:t>Actividad de profundización sobre el tema.</w:t>
            </w:r>
          </w:p>
          <w:p w14:paraId="31D1B2CC" w14:textId="77777777" w:rsidR="009E41D2" w:rsidRDefault="009E41D2">
            <w:pPr>
              <w:tabs>
                <w:tab w:val="left" w:pos="1325"/>
              </w:tabs>
              <w:spacing w:after="0" w:line="240" w:lineRule="auto"/>
            </w:pPr>
          </w:p>
          <w:p w14:paraId="54C4F847" w14:textId="77777777" w:rsidR="009E41D2" w:rsidRDefault="006F4F4A">
            <w:pPr>
              <w:tabs>
                <w:tab w:val="left" w:pos="1325"/>
              </w:tabs>
              <w:spacing w:after="0" w:line="240" w:lineRule="auto"/>
            </w:pPr>
            <w:ins w:id="162" w:author="Flor Buitrago" w:date="2015-07-22T16:44:00Z">
              <w:r>
                <w:rPr>
                  <w:sz w:val="22"/>
                  <w:szCs w:val="22"/>
                </w:rPr>
                <w:t xml:space="preserve">Manifestación contra el presidente Suharto en 1998 en Yakarta (Indonesia). </w:t>
              </w:r>
              <w:proofErr w:type="spellStart"/>
              <w:r>
                <w:rPr>
                  <w:sz w:val="22"/>
                  <w:szCs w:val="22"/>
                </w:rPr>
                <w:t>Mmm</w:t>
              </w:r>
              <w:proofErr w:type="spellEnd"/>
              <w:r>
                <w:rPr>
                  <w:sz w:val="22"/>
                  <w:szCs w:val="22"/>
                </w:rPr>
                <w:t>, no me suena, no pega mucho con el texto de Estado de Bienestar. Creo que no va.</w:t>
              </w:r>
            </w:ins>
          </w:p>
          <w:p w14:paraId="2375902A" w14:textId="77777777" w:rsidR="009E41D2" w:rsidRDefault="009E41D2">
            <w:pPr>
              <w:tabs>
                <w:tab w:val="left" w:pos="1325"/>
              </w:tabs>
              <w:spacing w:after="0" w:line="240" w:lineRule="auto"/>
            </w:pPr>
          </w:p>
          <w:p w14:paraId="702862F6" w14:textId="77777777" w:rsidR="009E41D2" w:rsidRDefault="006F4F4A">
            <w:pPr>
              <w:tabs>
                <w:tab w:val="left" w:pos="1325"/>
              </w:tabs>
              <w:spacing w:after="0" w:line="240" w:lineRule="auto"/>
            </w:pPr>
            <w:ins w:id="163" w:author="MI PC" w:date="2015-07-21T12:02:00Z">
              <w:r>
                <w:rPr>
                  <w:sz w:val="22"/>
                  <w:szCs w:val="22"/>
                </w:rPr>
                <w:t>Con el siguiente artículo:</w:t>
              </w:r>
            </w:ins>
          </w:p>
          <w:p w14:paraId="5869710D" w14:textId="77777777" w:rsidR="009E41D2" w:rsidRDefault="006F4F4A">
            <w:pPr>
              <w:tabs>
                <w:tab w:val="left" w:pos="1325"/>
              </w:tabs>
              <w:spacing w:after="0" w:line="240" w:lineRule="auto"/>
            </w:pPr>
            <w:ins w:id="164" w:author="Flor Buitrago" w:date="2015-07-22T16:44:00Z">
              <w:r>
                <w:rPr>
                  <w:sz w:val="22"/>
                  <w:szCs w:val="22"/>
                </w:rPr>
                <w:t>Tema: Estado del Bienestar, ok</w:t>
              </w:r>
            </w:ins>
          </w:p>
          <w:p w14:paraId="6022D8F6" w14:textId="77777777" w:rsidR="009E41D2" w:rsidRDefault="006F4F4A">
            <w:pPr>
              <w:tabs>
                <w:tab w:val="left" w:pos="1325"/>
              </w:tabs>
              <w:spacing w:after="0" w:line="240" w:lineRule="auto"/>
            </w:pPr>
            <w:ins w:id="165" w:author="MI PC" w:date="2015-07-21T12:02:00Z">
              <w:r>
                <w:fldChar w:fldCharType="begin"/>
              </w:r>
              <w:r>
                <w:instrText>HYPERLINK "http://hispanicasaber.planetasaber.com/encyclopedia/default.asp?idreg=8212&amp;ruta=Buscador"</w:instrText>
              </w:r>
              <w:r>
                <w:fldChar w:fldCharType="separate"/>
              </w:r>
              <w:r>
                <w:rPr>
                  <w:color w:val="0000FF"/>
                  <w:sz w:val="22"/>
                  <w:szCs w:val="22"/>
                  <w:u w:val="single"/>
                </w:rPr>
                <w:t>http://hispanicasaber.planetasaber.com/encyclopedia/default.asp?idreg=8212&amp;ruta=Buscador</w:t>
              </w:r>
              <w:r>
                <w:fldChar w:fldCharType="end"/>
              </w:r>
            </w:ins>
            <w:hyperlink r:id="rId27"/>
          </w:p>
          <w:p w14:paraId="33EA3C05" w14:textId="77777777" w:rsidR="009E41D2" w:rsidRDefault="006F4F4A">
            <w:pPr>
              <w:tabs>
                <w:tab w:val="left" w:pos="1325"/>
              </w:tabs>
              <w:spacing w:after="0" w:line="240" w:lineRule="auto"/>
            </w:pPr>
            <w:ins w:id="166" w:author="MI PC" w:date="2015-07-21T12:04:00Z">
              <w:r>
                <w:rPr>
                  <w:sz w:val="22"/>
                  <w:szCs w:val="22"/>
                </w:rPr>
                <w:t>Se sugiere un motor F12</w:t>
              </w:r>
            </w:ins>
          </w:p>
          <w:p w14:paraId="3C0D5FD0" w14:textId="77777777" w:rsidR="009E41D2" w:rsidRDefault="009E41D2">
            <w:pPr>
              <w:tabs>
                <w:tab w:val="left" w:pos="1325"/>
              </w:tabs>
              <w:spacing w:after="0" w:line="240" w:lineRule="auto"/>
            </w:pPr>
          </w:p>
        </w:tc>
      </w:tr>
    </w:tbl>
    <w:p w14:paraId="674A224E" w14:textId="77777777" w:rsidR="009E41D2" w:rsidRDefault="009E41D2">
      <w:pPr>
        <w:widowControl w:val="0"/>
        <w:spacing w:after="0" w:line="240" w:lineRule="auto"/>
      </w:pPr>
    </w:p>
    <w:p w14:paraId="22130811" w14:textId="77777777" w:rsidR="009E41D2" w:rsidRDefault="009E41D2">
      <w:pPr>
        <w:spacing w:after="0"/>
      </w:pPr>
    </w:p>
    <w:p w14:paraId="4F294612" w14:textId="77777777" w:rsidR="009E41D2" w:rsidRDefault="009E41D2">
      <w:pPr>
        <w:spacing w:after="0"/>
        <w:jc w:val="both"/>
      </w:pPr>
    </w:p>
    <w:p w14:paraId="7D720ED5" w14:textId="77777777" w:rsidR="009E41D2" w:rsidRDefault="009E41D2">
      <w:pPr>
        <w:spacing w:after="0"/>
        <w:jc w:val="both"/>
      </w:pPr>
    </w:p>
    <w:p w14:paraId="1BAFE99B" w14:textId="77777777" w:rsidR="009E41D2" w:rsidRDefault="006F4F4A">
      <w:pPr>
        <w:spacing w:after="0"/>
      </w:pPr>
      <w:bookmarkStart w:id="167" w:name="h.3as4poj" w:colFirst="0" w:colLast="0"/>
      <w:bookmarkEnd w:id="167"/>
      <w:r>
        <w:rPr>
          <w:highlight w:val="yellow"/>
        </w:rPr>
        <w:t>[SECCIÓN 3]</w:t>
      </w:r>
      <w:r>
        <w:rPr>
          <w:b/>
        </w:rPr>
        <w:t xml:space="preserve"> </w:t>
      </w:r>
    </w:p>
    <w:p w14:paraId="46A1AC43" w14:textId="77777777" w:rsidR="009E41D2" w:rsidRDefault="006F4F4A">
      <w:pPr>
        <w:keepNext/>
        <w:keepLines/>
        <w:spacing w:before="40" w:after="0" w:line="240" w:lineRule="auto"/>
      </w:pPr>
      <w:r>
        <w:rPr>
          <w:rFonts w:ascii="Calibri" w:eastAsia="Calibri" w:hAnsi="Calibri" w:cs="Calibri"/>
          <w:color w:val="44546A"/>
        </w:rPr>
        <w:t xml:space="preserve">4.2.2  El Estado social de derecho  </w:t>
      </w:r>
    </w:p>
    <w:p w14:paraId="435A4EB8" w14:textId="77777777" w:rsidR="009E41D2" w:rsidRDefault="009E41D2">
      <w:pPr>
        <w:spacing w:after="0"/>
        <w:jc w:val="both"/>
      </w:pPr>
    </w:p>
    <w:p w14:paraId="7A8AD483" w14:textId="77777777" w:rsidR="009E41D2" w:rsidRDefault="006F4F4A">
      <w:pPr>
        <w:spacing w:after="0"/>
        <w:jc w:val="both"/>
      </w:pPr>
      <w:r>
        <w:t xml:space="preserve">Para el caso </w:t>
      </w:r>
      <w:proofErr w:type="gramStart"/>
      <w:r>
        <w:t>colombiano</w:t>
      </w:r>
      <w:ins w:id="168" w:author="MI PC" w:date="2015-07-22T21:26:00Z">
        <w:r>
          <w:t>[</w:t>
        </w:r>
        <w:commentRangeStart w:id="169"/>
        <w:proofErr w:type="gramEnd"/>
        <w:r>
          <w:fldChar w:fldCharType="begin"/>
        </w:r>
        <w:r>
          <w:instrText>HYPERLINK "</w:instrText>
        </w:r>
        <w:r>
          <w:instrText>http://www.banrepcultural.org/blaavirtual/ayudadetareas/politica/el_estado_colombiano"</w:instrText>
        </w:r>
        <w:r>
          <w:fldChar w:fldCharType="separate"/>
        </w:r>
        <w:r>
          <w:rPr>
            <w:color w:val="1155CC"/>
            <w:u w:val="single"/>
          </w:rPr>
          <w:t>VER</w:t>
        </w:r>
        <w:r>
          <w:fldChar w:fldCharType="end"/>
        </w:r>
        <w:commentRangeEnd w:id="169"/>
        <w:r>
          <w:commentReference w:id="169"/>
        </w:r>
        <w:r>
          <w:t>]</w:t>
        </w:r>
      </w:ins>
      <w:r>
        <w:t xml:space="preserve">, en el primer artículo de la Constitución Política, promulgada en 1991, se determina que Colombia es un </w:t>
      </w:r>
      <w:r>
        <w:rPr>
          <w:b/>
        </w:rPr>
        <w:t>Estado social de derecho</w:t>
      </w:r>
      <w:r>
        <w:t xml:space="preserve">. Esto implica que el Estado tiene como prioridad </w:t>
      </w:r>
      <w:r>
        <w:rPr>
          <w:b/>
        </w:rPr>
        <w:t>proteger</w:t>
      </w:r>
      <w:r>
        <w:t xml:space="preserve"> y</w:t>
      </w:r>
      <w:r>
        <w:rPr>
          <w:b/>
        </w:rPr>
        <w:t xml:space="preserve"> garantizar</w:t>
      </w:r>
      <w:r>
        <w:t xml:space="preserve"> los derechos de los ciudadanos, en busca de la </w:t>
      </w:r>
      <w:r>
        <w:rPr>
          <w:b/>
        </w:rPr>
        <w:t>justicia social</w:t>
      </w:r>
      <w:r>
        <w:t xml:space="preserve"> y la </w:t>
      </w:r>
      <w:r>
        <w:rPr>
          <w:b/>
        </w:rPr>
        <w:t>dignidad humana</w:t>
      </w:r>
      <w:r>
        <w:t xml:space="preserve">. </w:t>
      </w:r>
    </w:p>
    <w:p w14:paraId="3B07A678" w14:textId="77777777" w:rsidR="009E41D2" w:rsidRDefault="009E41D2">
      <w:pPr>
        <w:spacing w:after="0"/>
        <w:jc w:val="both"/>
      </w:pPr>
    </w:p>
    <w:p w14:paraId="2F8A0D41" w14:textId="77777777" w:rsidR="009E41D2" w:rsidRDefault="006F4F4A">
      <w:pPr>
        <w:spacing w:after="0"/>
        <w:jc w:val="both"/>
      </w:pPr>
      <w:r>
        <w:t>A diferencia del Estado de bienestar, que se crea como una política económica y social en una sit</w:t>
      </w:r>
      <w:r>
        <w:t xml:space="preserve">uación de crisis, el Estado social de derecho es más integral, al incluir elementos políticos, ideológicos y jurídicos que marcan la razón de ser del Estado. </w:t>
      </w:r>
    </w:p>
    <w:p w14:paraId="5E2B5146" w14:textId="77777777" w:rsidR="009E41D2" w:rsidRDefault="006F4F4A">
      <w:pPr>
        <w:spacing w:after="0"/>
        <w:jc w:val="both"/>
      </w:pPr>
      <w:r>
        <w:t xml:space="preserve"> </w:t>
      </w:r>
    </w:p>
    <w:p w14:paraId="3ED9E264" w14:textId="77777777" w:rsidR="009E41D2" w:rsidRDefault="009E41D2">
      <w:pPr>
        <w:spacing w:after="0"/>
        <w:jc w:val="both"/>
      </w:pPr>
    </w:p>
    <w:tbl>
      <w:tblPr>
        <w:tblStyle w:val="afffa"/>
        <w:tblW w:w="903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660"/>
        <w:gridCol w:w="6379"/>
      </w:tblGrid>
      <w:tr w:rsidR="009E41D2" w14:paraId="67C3E018" w14:textId="77777777">
        <w:tc>
          <w:tcPr>
            <w:tcW w:w="9039" w:type="dxa"/>
            <w:gridSpan w:val="2"/>
            <w:shd w:val="clear" w:color="auto" w:fill="5B9BD5"/>
          </w:tcPr>
          <w:p w14:paraId="47CEE8C0" w14:textId="77777777" w:rsidR="009E41D2" w:rsidRDefault="006F4F4A">
            <w:pPr>
              <w:spacing w:after="0"/>
              <w:jc w:val="center"/>
            </w:pPr>
            <w:r>
              <w:rPr>
                <w:b/>
                <w:sz w:val="22"/>
                <w:szCs w:val="22"/>
              </w:rPr>
              <w:t>Imagen (fotografía, gráfica o ilustración)</w:t>
            </w:r>
          </w:p>
        </w:tc>
      </w:tr>
      <w:tr w:rsidR="009E41D2" w14:paraId="15946547" w14:textId="77777777">
        <w:tc>
          <w:tcPr>
            <w:tcW w:w="2660" w:type="dxa"/>
          </w:tcPr>
          <w:p w14:paraId="6078EA75" w14:textId="77777777" w:rsidR="009E41D2" w:rsidRDefault="006F4F4A">
            <w:pPr>
              <w:spacing w:after="0"/>
            </w:pPr>
            <w:r>
              <w:rPr>
                <w:b/>
                <w:sz w:val="18"/>
                <w:szCs w:val="18"/>
              </w:rPr>
              <w:t>Código</w:t>
            </w:r>
          </w:p>
        </w:tc>
        <w:tc>
          <w:tcPr>
            <w:tcW w:w="6379" w:type="dxa"/>
          </w:tcPr>
          <w:p w14:paraId="19C7805E" w14:textId="77777777" w:rsidR="009E41D2" w:rsidRDefault="006F4F4A">
            <w:pPr>
              <w:spacing w:after="0"/>
            </w:pPr>
            <w:r>
              <w:rPr>
                <w:sz w:val="22"/>
                <w:szCs w:val="22"/>
              </w:rPr>
              <w:t>CS_11_08_IMG11</w:t>
            </w:r>
          </w:p>
        </w:tc>
      </w:tr>
      <w:tr w:rsidR="009E41D2" w14:paraId="0B7746B3" w14:textId="77777777">
        <w:tc>
          <w:tcPr>
            <w:tcW w:w="2660" w:type="dxa"/>
          </w:tcPr>
          <w:p w14:paraId="78FE0113" w14:textId="77777777" w:rsidR="009E41D2" w:rsidRDefault="006F4F4A">
            <w:pPr>
              <w:spacing w:after="0"/>
            </w:pPr>
            <w:r>
              <w:rPr>
                <w:b/>
                <w:sz w:val="18"/>
                <w:szCs w:val="18"/>
              </w:rPr>
              <w:t>Descripción</w:t>
            </w:r>
          </w:p>
        </w:tc>
        <w:tc>
          <w:tcPr>
            <w:tcW w:w="6379" w:type="dxa"/>
          </w:tcPr>
          <w:p w14:paraId="437C1D27" w14:textId="77777777" w:rsidR="009E41D2" w:rsidRDefault="006F4F4A">
            <w:pPr>
              <w:spacing w:after="0"/>
            </w:pPr>
            <w:r>
              <w:rPr>
                <w:sz w:val="22"/>
                <w:szCs w:val="22"/>
              </w:rPr>
              <w:t>Palacio de Justicia</w:t>
            </w:r>
          </w:p>
        </w:tc>
      </w:tr>
      <w:tr w:rsidR="009E41D2" w14:paraId="72C1D258" w14:textId="77777777">
        <w:tc>
          <w:tcPr>
            <w:tcW w:w="2660" w:type="dxa"/>
          </w:tcPr>
          <w:p w14:paraId="79DFF938" w14:textId="77777777" w:rsidR="009E41D2" w:rsidRDefault="006F4F4A">
            <w:pPr>
              <w:spacing w:after="0"/>
            </w:pPr>
            <w:r>
              <w:rPr>
                <w:b/>
                <w:sz w:val="18"/>
                <w:szCs w:val="18"/>
              </w:rPr>
              <w:t xml:space="preserve">Código </w:t>
            </w:r>
            <w:proofErr w:type="spellStart"/>
            <w:r>
              <w:rPr>
                <w:b/>
                <w:sz w:val="18"/>
                <w:szCs w:val="18"/>
              </w:rPr>
              <w:t>Shutterstock</w:t>
            </w:r>
            <w:proofErr w:type="spellEnd"/>
            <w:r>
              <w:rPr>
                <w:b/>
                <w:sz w:val="18"/>
                <w:szCs w:val="18"/>
              </w:rPr>
              <w:t xml:space="preserve"> (o </w:t>
            </w:r>
            <w:proofErr w:type="spellStart"/>
            <w:r>
              <w:rPr>
                <w:b/>
                <w:sz w:val="18"/>
                <w:szCs w:val="18"/>
              </w:rPr>
              <w:t>URL</w:t>
            </w:r>
            <w:proofErr w:type="spellEnd"/>
            <w:r>
              <w:rPr>
                <w:b/>
                <w:sz w:val="18"/>
                <w:szCs w:val="18"/>
              </w:rPr>
              <w:t xml:space="preserve"> o la ruta en </w:t>
            </w:r>
            <w:proofErr w:type="spellStart"/>
            <w:r>
              <w:rPr>
                <w:b/>
                <w:sz w:val="18"/>
                <w:szCs w:val="18"/>
              </w:rPr>
              <w:t>AulaPlaneta</w:t>
            </w:r>
            <w:proofErr w:type="spellEnd"/>
            <w:r>
              <w:rPr>
                <w:b/>
                <w:sz w:val="18"/>
                <w:szCs w:val="18"/>
              </w:rPr>
              <w:t>)</w:t>
            </w:r>
          </w:p>
        </w:tc>
        <w:tc>
          <w:tcPr>
            <w:tcW w:w="6379" w:type="dxa"/>
          </w:tcPr>
          <w:p w14:paraId="2068E264" w14:textId="77777777" w:rsidR="009E41D2" w:rsidRDefault="006F4F4A">
            <w:pPr>
              <w:spacing w:after="0"/>
            </w:pPr>
            <w:r>
              <w:rPr>
                <w:sz w:val="22"/>
                <w:szCs w:val="22"/>
              </w:rPr>
              <w:t>254494927</w:t>
            </w:r>
          </w:p>
        </w:tc>
      </w:tr>
      <w:tr w:rsidR="009E41D2" w14:paraId="6E64D3BD" w14:textId="77777777">
        <w:tc>
          <w:tcPr>
            <w:tcW w:w="2660" w:type="dxa"/>
          </w:tcPr>
          <w:p w14:paraId="10AF66C5" w14:textId="77777777" w:rsidR="009E41D2" w:rsidRDefault="006F4F4A">
            <w:pPr>
              <w:spacing w:after="0"/>
            </w:pPr>
            <w:r>
              <w:rPr>
                <w:b/>
                <w:sz w:val="18"/>
                <w:szCs w:val="18"/>
              </w:rPr>
              <w:t>Pie de imagen</w:t>
            </w:r>
          </w:p>
        </w:tc>
        <w:tc>
          <w:tcPr>
            <w:tcW w:w="6379" w:type="dxa"/>
          </w:tcPr>
          <w:p w14:paraId="34063D27" w14:textId="77777777" w:rsidR="009E41D2" w:rsidRDefault="006F4F4A">
            <w:pPr>
              <w:spacing w:after="0"/>
              <w:jc w:val="both"/>
            </w:pPr>
            <w:r>
              <w:rPr>
                <w:sz w:val="22"/>
                <w:szCs w:val="22"/>
              </w:rPr>
              <w:t xml:space="preserve">La Constitución Política de Colombia, promulgada en 1991, define el carácter del Estado social de derecho y el papel de las instituciones. </w:t>
            </w:r>
          </w:p>
        </w:tc>
      </w:tr>
    </w:tbl>
    <w:p w14:paraId="2D1BD9F2" w14:textId="77777777" w:rsidR="009E41D2" w:rsidRDefault="009E41D2">
      <w:pPr>
        <w:tabs>
          <w:tab w:val="left" w:pos="2187"/>
        </w:tabs>
        <w:spacing w:after="0"/>
        <w:jc w:val="both"/>
      </w:pPr>
    </w:p>
    <w:p w14:paraId="2084DC21" w14:textId="77777777" w:rsidR="009E41D2" w:rsidRDefault="006F4F4A">
      <w:pPr>
        <w:jc w:val="both"/>
      </w:pPr>
      <w:r>
        <w:rPr>
          <w:color w:val="0E0E0E"/>
        </w:rPr>
        <w:t>El postulado ce</w:t>
      </w:r>
      <w:r>
        <w:rPr>
          <w:color w:val="0E0E0E"/>
        </w:rPr>
        <w:t xml:space="preserve">ntral de esta forma de organización política es la estrecha relación entre </w:t>
      </w:r>
      <w:r>
        <w:rPr>
          <w:b/>
          <w:color w:val="0E0E0E"/>
        </w:rPr>
        <w:t>Estado y Sociedad</w:t>
      </w:r>
      <w:r>
        <w:rPr>
          <w:color w:val="0E0E0E"/>
        </w:rPr>
        <w:t xml:space="preserve">, a través de un doble proceso en el cual el Estado interviene en la sociedad, generando condiciones de </w:t>
      </w:r>
      <w:proofErr w:type="gramStart"/>
      <w:r>
        <w:rPr>
          <w:color w:val="0E0E0E"/>
        </w:rPr>
        <w:t>igualdad reales</w:t>
      </w:r>
      <w:proofErr w:type="gramEnd"/>
      <w:r>
        <w:rPr>
          <w:color w:val="0E0E0E"/>
        </w:rPr>
        <w:t>, y la sociedad interviene en el Estado, aumentando sus niveles de participación en el mismo. Una de las formas de garantizar que esto se</w:t>
      </w:r>
      <w:r>
        <w:rPr>
          <w:color w:val="0E0E0E"/>
        </w:rPr>
        <w:t>a posible es a través de la separación de los poderes públicos (Ejecutivo, Legislativo y Judicial)</w:t>
      </w:r>
    </w:p>
    <w:p w14:paraId="23FD8ED8" w14:textId="77777777" w:rsidR="009E41D2" w:rsidRDefault="006F4F4A">
      <w:pPr>
        <w:tabs>
          <w:tab w:val="right" w:pos="8498"/>
        </w:tabs>
        <w:spacing w:after="0"/>
        <w:jc w:val="both"/>
      </w:pPr>
      <w:r>
        <w:t>De igual modo,</w:t>
      </w:r>
      <w:r>
        <w:rPr>
          <w:b/>
        </w:rPr>
        <w:t xml:space="preserve"> El Estado social de Derecho</w:t>
      </w:r>
      <w:r>
        <w:t xml:space="preserve"> se caracteriza por reconocer los derechos individuales y colectivos, por tal razón su propósito esencial es la bús</w:t>
      </w:r>
      <w:r>
        <w:t>queda de la convivencia a partir del respeto y la garantía de los Derechos Humanos. Para que esta situación sea posible, la legislación colombiana ha dispuesto una normatividad que permite exigir derechos fundamentales como la vida, la libertad y el trabaj</w:t>
      </w:r>
      <w:r>
        <w:t xml:space="preserve">o.  </w:t>
      </w:r>
    </w:p>
    <w:p w14:paraId="515DB86E" w14:textId="77777777" w:rsidR="009E41D2" w:rsidRDefault="009E41D2">
      <w:pPr>
        <w:tabs>
          <w:tab w:val="right" w:pos="8498"/>
        </w:tabs>
        <w:spacing w:after="0"/>
        <w:jc w:val="both"/>
      </w:pPr>
    </w:p>
    <w:p w14:paraId="13792423" w14:textId="77777777" w:rsidR="009E41D2" w:rsidRDefault="009E41D2">
      <w:pPr>
        <w:tabs>
          <w:tab w:val="right" w:pos="8498"/>
        </w:tabs>
        <w:spacing w:after="0"/>
        <w:jc w:val="both"/>
      </w:pPr>
    </w:p>
    <w:tbl>
      <w:tblPr>
        <w:tblStyle w:val="afffb"/>
        <w:tblW w:w="9033"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18"/>
        <w:gridCol w:w="6515"/>
      </w:tblGrid>
      <w:tr w:rsidR="009E41D2" w14:paraId="32417FF0" w14:textId="77777777">
        <w:tc>
          <w:tcPr>
            <w:tcW w:w="9033" w:type="dxa"/>
            <w:gridSpan w:val="2"/>
            <w:shd w:val="clear" w:color="auto" w:fill="000000"/>
          </w:tcPr>
          <w:p w14:paraId="296C13D4" w14:textId="77777777" w:rsidR="009E41D2" w:rsidRDefault="006F4F4A">
            <w:pPr>
              <w:jc w:val="center"/>
            </w:pPr>
            <w:r>
              <w:rPr>
                <w:b/>
                <w:sz w:val="22"/>
                <w:szCs w:val="22"/>
              </w:rPr>
              <w:t>Practica: recurso nuevo</w:t>
            </w:r>
          </w:p>
        </w:tc>
      </w:tr>
      <w:tr w:rsidR="009E41D2" w14:paraId="14FC30DD" w14:textId="77777777">
        <w:tc>
          <w:tcPr>
            <w:tcW w:w="2518" w:type="dxa"/>
          </w:tcPr>
          <w:p w14:paraId="15D5DE73" w14:textId="77777777" w:rsidR="009E41D2" w:rsidRDefault="006F4F4A">
            <w:pPr>
              <w:spacing w:after="0"/>
              <w:jc w:val="both"/>
            </w:pPr>
            <w:r>
              <w:rPr>
                <w:sz w:val="22"/>
                <w:szCs w:val="22"/>
              </w:rPr>
              <w:t>Código</w:t>
            </w:r>
          </w:p>
        </w:tc>
        <w:tc>
          <w:tcPr>
            <w:tcW w:w="6515" w:type="dxa"/>
          </w:tcPr>
          <w:p w14:paraId="48C3A776" w14:textId="77777777" w:rsidR="009E41D2" w:rsidRDefault="006F4F4A">
            <w:pPr>
              <w:spacing w:after="0"/>
              <w:jc w:val="both"/>
            </w:pPr>
            <w:r>
              <w:rPr>
                <w:sz w:val="22"/>
                <w:szCs w:val="22"/>
              </w:rPr>
              <w:t>CS_11_08_CO_REC240</w:t>
            </w:r>
          </w:p>
        </w:tc>
      </w:tr>
      <w:tr w:rsidR="009E41D2" w14:paraId="645ABE6E" w14:textId="77777777">
        <w:tc>
          <w:tcPr>
            <w:tcW w:w="2518" w:type="dxa"/>
          </w:tcPr>
          <w:p w14:paraId="29EB3D58" w14:textId="77777777" w:rsidR="009E41D2" w:rsidRDefault="006F4F4A">
            <w:pPr>
              <w:spacing w:after="0"/>
              <w:jc w:val="both"/>
            </w:pPr>
            <w:r>
              <w:rPr>
                <w:sz w:val="22"/>
                <w:szCs w:val="22"/>
              </w:rPr>
              <w:t>Título</w:t>
            </w:r>
          </w:p>
        </w:tc>
        <w:tc>
          <w:tcPr>
            <w:tcW w:w="6515" w:type="dxa"/>
          </w:tcPr>
          <w:p w14:paraId="409D0F24" w14:textId="77777777" w:rsidR="009E41D2" w:rsidRDefault="006F4F4A">
            <w:pPr>
              <w:spacing w:after="0"/>
              <w:jc w:val="both"/>
            </w:pPr>
            <w:r>
              <w:rPr>
                <w:sz w:val="22"/>
                <w:szCs w:val="22"/>
              </w:rPr>
              <w:t xml:space="preserve">El Estado social de derecho  </w:t>
            </w:r>
          </w:p>
        </w:tc>
      </w:tr>
      <w:tr w:rsidR="009E41D2" w14:paraId="336AE517" w14:textId="77777777">
        <w:tc>
          <w:tcPr>
            <w:tcW w:w="2518" w:type="dxa"/>
          </w:tcPr>
          <w:p w14:paraId="08486073" w14:textId="77777777" w:rsidR="009E41D2" w:rsidRDefault="006F4F4A">
            <w:pPr>
              <w:spacing w:after="0"/>
              <w:jc w:val="both"/>
            </w:pPr>
            <w:r>
              <w:rPr>
                <w:sz w:val="22"/>
                <w:szCs w:val="22"/>
              </w:rPr>
              <w:t>Descripción</w:t>
            </w:r>
          </w:p>
        </w:tc>
        <w:tc>
          <w:tcPr>
            <w:tcW w:w="6515" w:type="dxa"/>
          </w:tcPr>
          <w:p w14:paraId="5BA8D120" w14:textId="77777777" w:rsidR="009E41D2" w:rsidRDefault="006F4F4A">
            <w:pPr>
              <w:spacing w:after="0"/>
              <w:jc w:val="both"/>
            </w:pPr>
            <w:r>
              <w:rPr>
                <w:sz w:val="22"/>
                <w:szCs w:val="22"/>
              </w:rPr>
              <w:t xml:space="preserve">Actividad para reconocer conceptos centrales del Estado de derecho en Colombia. </w:t>
            </w:r>
          </w:p>
          <w:p w14:paraId="766B9F0D" w14:textId="77777777" w:rsidR="009E41D2" w:rsidRDefault="006F4F4A">
            <w:pPr>
              <w:spacing w:after="0"/>
              <w:jc w:val="both"/>
            </w:pPr>
            <w:ins w:id="170" w:author="MI PC" w:date="2015-07-21T14:46:00Z">
              <w:r>
                <w:rPr>
                  <w:sz w:val="22"/>
                  <w:szCs w:val="22"/>
                </w:rPr>
                <w:t>Se sugiere usar un motor M5B con el siguiente video:</w:t>
              </w:r>
            </w:ins>
          </w:p>
          <w:p w14:paraId="19C19B2E" w14:textId="77777777" w:rsidR="009E41D2" w:rsidRDefault="006F4F4A">
            <w:pPr>
              <w:spacing w:after="0"/>
              <w:jc w:val="both"/>
            </w:pPr>
            <w:ins w:id="171" w:author="MI PC" w:date="2015-07-21T14:41:00Z">
              <w:r>
                <w:rPr>
                  <w:sz w:val="22"/>
                  <w:szCs w:val="22"/>
                </w:rPr>
                <w:t>www.youtube.com/watch?v=CM1P04fJHrg</w:t>
              </w:r>
            </w:ins>
          </w:p>
        </w:tc>
      </w:tr>
    </w:tbl>
    <w:p w14:paraId="26E371BB" w14:textId="77777777" w:rsidR="009E41D2" w:rsidRDefault="009E41D2">
      <w:pPr>
        <w:spacing w:after="0"/>
      </w:pPr>
    </w:p>
    <w:p w14:paraId="7E8EEC9F" w14:textId="77777777" w:rsidR="009E41D2" w:rsidRDefault="009E41D2">
      <w:pPr>
        <w:spacing w:after="0"/>
      </w:pPr>
    </w:p>
    <w:p w14:paraId="4C1879DC" w14:textId="77777777" w:rsidR="009E41D2" w:rsidRDefault="009E41D2"/>
    <w:p w14:paraId="6207CE8D" w14:textId="77777777" w:rsidR="009E41D2" w:rsidRDefault="006F4F4A">
      <w:bookmarkStart w:id="172" w:name="h.1pxezwc" w:colFirst="0" w:colLast="0"/>
      <w:bookmarkEnd w:id="172"/>
      <w:r>
        <w:rPr>
          <w:sz w:val="22"/>
          <w:szCs w:val="22"/>
          <w:highlight w:val="yellow"/>
        </w:rPr>
        <w:t>[SECCIÓN 2]</w:t>
      </w:r>
      <w:r>
        <w:rPr>
          <w:sz w:val="22"/>
          <w:szCs w:val="22"/>
        </w:rPr>
        <w:t xml:space="preserve"> </w:t>
      </w:r>
    </w:p>
    <w:p w14:paraId="608BEB0F" w14:textId="77777777" w:rsidR="009E41D2" w:rsidRDefault="006F4F4A">
      <w:pPr>
        <w:keepNext/>
        <w:keepLines/>
        <w:spacing w:before="80" w:after="0" w:line="240" w:lineRule="auto"/>
      </w:pPr>
      <w:r>
        <w:rPr>
          <w:rFonts w:ascii="Calibri" w:eastAsia="Calibri" w:hAnsi="Calibri" w:cs="Calibri"/>
          <w:color w:val="404040"/>
          <w:sz w:val="28"/>
          <w:szCs w:val="28"/>
        </w:rPr>
        <w:t xml:space="preserve">4.3 </w:t>
      </w:r>
      <w:commentRangeStart w:id="173"/>
      <w:r>
        <w:rPr>
          <w:rFonts w:ascii="Calibri" w:eastAsia="Calibri" w:hAnsi="Calibri" w:cs="Calibri"/>
          <w:color w:val="404040"/>
          <w:sz w:val="28"/>
          <w:szCs w:val="28"/>
        </w:rPr>
        <w:t>Consolidación</w:t>
      </w:r>
      <w:commentRangeEnd w:id="173"/>
      <w:r>
        <w:commentReference w:id="173"/>
      </w:r>
    </w:p>
    <w:p w14:paraId="72C5979B" w14:textId="77777777" w:rsidR="009E41D2" w:rsidRDefault="009E41D2"/>
    <w:p w14:paraId="21560A80" w14:textId="77777777" w:rsidR="009E41D2" w:rsidRDefault="006F4F4A">
      <w:r>
        <w:rPr>
          <w:sz w:val="22"/>
          <w:szCs w:val="22"/>
        </w:rPr>
        <w:t>Actividades para consolidar lo que has aprendido en esta sección.</w:t>
      </w:r>
    </w:p>
    <w:tbl>
      <w:tblPr>
        <w:tblStyle w:val="afffc"/>
        <w:tblW w:w="905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76"/>
        <w:gridCol w:w="6678"/>
      </w:tblGrid>
      <w:tr w:rsidR="009E41D2" w14:paraId="599B59CD" w14:textId="77777777">
        <w:tc>
          <w:tcPr>
            <w:tcW w:w="9054" w:type="dxa"/>
            <w:gridSpan w:val="2"/>
            <w:shd w:val="clear" w:color="auto" w:fill="000000"/>
          </w:tcPr>
          <w:p w14:paraId="7CDD8745" w14:textId="77777777" w:rsidR="009E41D2" w:rsidRDefault="006F4F4A">
            <w:pPr>
              <w:spacing w:after="0"/>
            </w:pPr>
            <w:r>
              <w:rPr>
                <w:b/>
                <w:color w:val="FFFFFF"/>
                <w:sz w:val="22"/>
                <w:szCs w:val="22"/>
              </w:rPr>
              <w:t>Practica: recurso nuevo</w:t>
            </w:r>
          </w:p>
        </w:tc>
      </w:tr>
      <w:tr w:rsidR="009E41D2" w14:paraId="1DB87BD2" w14:textId="77777777">
        <w:tc>
          <w:tcPr>
            <w:tcW w:w="2376" w:type="dxa"/>
          </w:tcPr>
          <w:p w14:paraId="37D0F181" w14:textId="77777777" w:rsidR="009E41D2" w:rsidRDefault="006F4F4A">
            <w:pPr>
              <w:spacing w:after="0"/>
            </w:pPr>
            <w:r>
              <w:rPr>
                <w:b/>
                <w:sz w:val="22"/>
                <w:szCs w:val="22"/>
              </w:rPr>
              <w:t>Código</w:t>
            </w:r>
          </w:p>
        </w:tc>
        <w:tc>
          <w:tcPr>
            <w:tcW w:w="6678" w:type="dxa"/>
          </w:tcPr>
          <w:p w14:paraId="65CDA825" w14:textId="77777777" w:rsidR="009E41D2" w:rsidRDefault="006F4F4A">
            <w:pPr>
              <w:spacing w:after="0"/>
            </w:pPr>
            <w:r>
              <w:rPr>
                <w:sz w:val="22"/>
                <w:szCs w:val="22"/>
              </w:rPr>
              <w:t>CS_11_01_CO_REC250</w:t>
            </w:r>
          </w:p>
        </w:tc>
      </w:tr>
      <w:tr w:rsidR="009E41D2" w14:paraId="72546557" w14:textId="77777777">
        <w:tc>
          <w:tcPr>
            <w:tcW w:w="2376" w:type="dxa"/>
          </w:tcPr>
          <w:p w14:paraId="4972DBBD" w14:textId="77777777" w:rsidR="009E41D2" w:rsidRDefault="006F4F4A">
            <w:pPr>
              <w:spacing w:after="0"/>
            </w:pPr>
            <w:r>
              <w:rPr>
                <w:b/>
                <w:sz w:val="22"/>
                <w:szCs w:val="22"/>
              </w:rPr>
              <w:t>Título</w:t>
            </w:r>
          </w:p>
        </w:tc>
        <w:tc>
          <w:tcPr>
            <w:tcW w:w="6678" w:type="dxa"/>
          </w:tcPr>
          <w:p w14:paraId="5664C131" w14:textId="77777777" w:rsidR="009E41D2" w:rsidRDefault="006F4F4A">
            <w:pPr>
              <w:spacing w:after="0"/>
            </w:pPr>
            <w:r>
              <w:rPr>
                <w:sz w:val="22"/>
                <w:szCs w:val="22"/>
              </w:rPr>
              <w:t>Refuerza tu aprendizaje: El siglo XXI o la pugna por encontrar un lugar en el nuevo orden mundial</w:t>
            </w:r>
          </w:p>
        </w:tc>
      </w:tr>
      <w:tr w:rsidR="009E41D2" w14:paraId="15583C6F" w14:textId="77777777">
        <w:tc>
          <w:tcPr>
            <w:tcW w:w="2376" w:type="dxa"/>
          </w:tcPr>
          <w:p w14:paraId="2AC0B411" w14:textId="77777777" w:rsidR="009E41D2" w:rsidRDefault="006F4F4A">
            <w:pPr>
              <w:spacing w:after="0"/>
            </w:pPr>
            <w:r>
              <w:rPr>
                <w:b/>
                <w:sz w:val="22"/>
                <w:szCs w:val="22"/>
              </w:rPr>
              <w:t>Descripción</w:t>
            </w:r>
          </w:p>
        </w:tc>
        <w:tc>
          <w:tcPr>
            <w:tcW w:w="6678" w:type="dxa"/>
          </w:tcPr>
          <w:p w14:paraId="3DC8B496" w14:textId="77777777" w:rsidR="009E41D2" w:rsidRDefault="006F4F4A">
            <w:pPr>
              <w:spacing w:after="0"/>
            </w:pPr>
            <w:r>
              <w:rPr>
                <w:sz w:val="22"/>
                <w:szCs w:val="22"/>
              </w:rPr>
              <w:t xml:space="preserve">Actividad sobre </w:t>
            </w:r>
            <w:r>
              <w:rPr>
                <w:sz w:val="22"/>
                <w:szCs w:val="22"/>
              </w:rPr>
              <w:t>El siglo XXI o la pugna por encontrar un lugar en el nuevo orden mundial</w:t>
            </w:r>
          </w:p>
          <w:p w14:paraId="57C4B21C" w14:textId="77777777" w:rsidR="009E41D2" w:rsidRDefault="006F4F4A">
            <w:pPr>
              <w:spacing w:after="0"/>
            </w:pPr>
            <w:ins w:id="174" w:author="MI PC" w:date="2015-07-21T15:00:00Z">
              <w:r>
                <w:rPr>
                  <w:sz w:val="22"/>
                  <w:szCs w:val="22"/>
                </w:rPr>
                <w:t xml:space="preserve">Se sugiere un </w:t>
              </w:r>
              <w:commentRangeStart w:id="175"/>
              <w:r>
                <w:rPr>
                  <w:sz w:val="22"/>
                  <w:szCs w:val="22"/>
                </w:rPr>
                <w:t xml:space="preserve">motor F13 </w:t>
              </w:r>
              <w:commentRangeEnd w:id="175"/>
              <w:r>
                <w:commentReference w:id="175"/>
              </w:r>
              <w:r>
                <w:rPr>
                  <w:sz w:val="22"/>
                  <w:szCs w:val="22"/>
                </w:rPr>
                <w:t>para trabajar la siguiente im</w:t>
              </w:r>
              <w:r>
                <w:rPr>
                  <w:sz w:val="22"/>
                  <w:szCs w:val="22"/>
                </w:rPr>
                <w:t>agen y el video</w:t>
              </w:r>
            </w:ins>
          </w:p>
          <w:p w14:paraId="2FF1D149" w14:textId="77777777" w:rsidR="009E41D2" w:rsidRDefault="006F4F4A">
            <w:pPr>
              <w:spacing w:after="0"/>
            </w:pPr>
            <w:ins w:id="176" w:author="MI PC" w:date="2015-07-21T14:53:00Z">
              <w:r>
                <w:fldChar w:fldCharType="begin"/>
              </w:r>
              <w:r>
                <w:instrText>HYPERLINK "http://hispanicasaber.planetasaber.com/encyclopedia/default.asp?idpack=9&amp;idpil=000M8M01&amp;ruta=Buscador"</w:instrText>
              </w:r>
              <w:r>
                <w:fldChar w:fldCharType="separate"/>
              </w:r>
              <w:r>
                <w:rPr>
                  <w:color w:val="0000FF"/>
                  <w:sz w:val="22"/>
                  <w:szCs w:val="22"/>
                  <w:u w:val="single"/>
                </w:rPr>
                <w:t>http://hispanicasaber.planetasaber.com/encyclopedia/default.asp?idpack=9&amp;idpil=000M8M01&amp;ruta=Buscador</w:t>
              </w:r>
              <w:r>
                <w:fldChar w:fldCharType="end"/>
              </w:r>
            </w:ins>
            <w:hyperlink r:id="rId28"/>
          </w:p>
          <w:p w14:paraId="6AF6B3AF" w14:textId="77777777" w:rsidR="009E41D2" w:rsidRDefault="006F4F4A">
            <w:pPr>
              <w:spacing w:after="0"/>
            </w:pPr>
            <w:ins w:id="177" w:author="MI PC" w:date="2015-07-21T14:58:00Z">
              <w:r>
                <w:rPr>
                  <w:sz w:val="22"/>
                  <w:szCs w:val="22"/>
                </w:rPr>
                <w:t>//www.youtube.com/watch?v=oQuRzrs7pFM</w:t>
              </w:r>
            </w:ins>
          </w:p>
        </w:tc>
      </w:tr>
    </w:tbl>
    <w:p w14:paraId="75132B8A" w14:textId="77777777" w:rsidR="009E41D2" w:rsidRDefault="009E41D2"/>
    <w:p w14:paraId="7B7A3654" w14:textId="77777777" w:rsidR="009E41D2" w:rsidRDefault="009E41D2"/>
    <w:p w14:paraId="1A83359F" w14:textId="77777777" w:rsidR="009E41D2" w:rsidRDefault="006F4F4A">
      <w:r>
        <w:br w:type="page"/>
      </w:r>
    </w:p>
    <w:p w14:paraId="36ACC70A" w14:textId="77777777" w:rsidR="009E41D2" w:rsidRDefault="009E41D2">
      <w:pPr>
        <w:spacing w:after="0"/>
      </w:pPr>
    </w:p>
    <w:p w14:paraId="1D5C9FE7" w14:textId="77777777" w:rsidR="009E41D2" w:rsidRDefault="006F4F4A">
      <w:pPr>
        <w:spacing w:after="0"/>
      </w:pPr>
      <w:bookmarkStart w:id="178" w:name="h.49x2ik5" w:colFirst="0" w:colLast="0"/>
      <w:bookmarkEnd w:id="178"/>
      <w:r>
        <w:rPr>
          <w:highlight w:val="yellow"/>
        </w:rPr>
        <w:t>[SECCIÓN 1]</w:t>
      </w:r>
      <w:r>
        <w:rPr>
          <w:b/>
        </w:rPr>
        <w:t xml:space="preserve"> </w:t>
      </w:r>
    </w:p>
    <w:p w14:paraId="056F2F86" w14:textId="77777777" w:rsidR="009E41D2" w:rsidRDefault="006F4F4A">
      <w:pPr>
        <w:keepNext/>
        <w:keepLines/>
        <w:spacing w:before="320" w:after="0" w:line="240" w:lineRule="auto"/>
      </w:pPr>
      <w:r>
        <w:rPr>
          <w:rFonts w:ascii="Calibri" w:eastAsia="Calibri" w:hAnsi="Calibri" w:cs="Calibri"/>
          <w:color w:val="2E74B5"/>
          <w:sz w:val="32"/>
          <w:szCs w:val="32"/>
        </w:rPr>
        <w:t>5 Proyectos y Competencias</w:t>
      </w:r>
      <w:r>
        <w:rPr>
          <w:rFonts w:ascii="Calibri" w:eastAsia="Calibri" w:hAnsi="Calibri" w:cs="Calibri"/>
          <w:sz w:val="32"/>
          <w:szCs w:val="32"/>
          <w:highlight w:val="yellow"/>
        </w:rPr>
        <w:t xml:space="preserve"> </w:t>
      </w:r>
    </w:p>
    <w:p w14:paraId="157EC98D" w14:textId="77777777" w:rsidR="009E41D2" w:rsidRDefault="006F4F4A">
      <w:r>
        <w:t>Pon a prueba tus capacidades y aplica lo aprendido con estos recursos.</w:t>
      </w:r>
    </w:p>
    <w:p w14:paraId="3C06DD98" w14:textId="77777777" w:rsidR="009E41D2" w:rsidRDefault="009E41D2">
      <w:pPr>
        <w:spacing w:after="0"/>
      </w:pPr>
    </w:p>
    <w:p w14:paraId="6E6FF2F9" w14:textId="77777777" w:rsidR="009E41D2" w:rsidRDefault="009E41D2"/>
    <w:p w14:paraId="57C923BB" w14:textId="77777777" w:rsidR="009E41D2" w:rsidRDefault="006F4F4A">
      <w:commentRangeStart w:id="179"/>
      <w:r>
        <w:rPr>
          <w:strike/>
        </w:rPr>
        <w:t>Consolidación</w:t>
      </w:r>
      <w:commentRangeEnd w:id="179"/>
      <w:r>
        <w:commentReference w:id="179"/>
      </w:r>
      <w:r>
        <w:rPr>
          <w:strike/>
        </w:rPr>
        <w:t xml:space="preserve"> </w:t>
      </w:r>
    </w:p>
    <w:p w14:paraId="5A6C9EB7" w14:textId="77777777" w:rsidR="009E41D2" w:rsidRDefault="009E41D2">
      <w:pPr>
        <w:spacing w:after="0"/>
      </w:pPr>
    </w:p>
    <w:tbl>
      <w:tblPr>
        <w:tblStyle w:val="afffd"/>
        <w:tblW w:w="905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18"/>
        <w:gridCol w:w="6536"/>
      </w:tblGrid>
      <w:tr w:rsidR="009E41D2" w14:paraId="0548F4C0" w14:textId="77777777">
        <w:tc>
          <w:tcPr>
            <w:tcW w:w="9054" w:type="dxa"/>
            <w:gridSpan w:val="2"/>
            <w:shd w:val="clear" w:color="auto" w:fill="000000"/>
          </w:tcPr>
          <w:p w14:paraId="1411ADE5" w14:textId="77777777" w:rsidR="009E41D2" w:rsidRDefault="006F4F4A">
            <w:pPr>
              <w:spacing w:after="0"/>
              <w:jc w:val="center"/>
            </w:pPr>
            <w:r>
              <w:rPr>
                <w:b/>
                <w:strike/>
                <w:sz w:val="22"/>
                <w:szCs w:val="22"/>
              </w:rPr>
              <w:t>Practica: recurso aprovechado</w:t>
            </w:r>
          </w:p>
        </w:tc>
      </w:tr>
      <w:tr w:rsidR="009E41D2" w14:paraId="0D88A665" w14:textId="77777777">
        <w:tc>
          <w:tcPr>
            <w:tcW w:w="2518" w:type="dxa"/>
          </w:tcPr>
          <w:p w14:paraId="5AE212F6" w14:textId="77777777" w:rsidR="009E41D2" w:rsidRDefault="006F4F4A">
            <w:pPr>
              <w:spacing w:after="0"/>
            </w:pPr>
            <w:r>
              <w:rPr>
                <w:b/>
                <w:strike/>
                <w:sz w:val="18"/>
                <w:szCs w:val="18"/>
              </w:rPr>
              <w:t>Código</w:t>
            </w:r>
          </w:p>
        </w:tc>
        <w:tc>
          <w:tcPr>
            <w:tcW w:w="6536" w:type="dxa"/>
          </w:tcPr>
          <w:p w14:paraId="2DFE3D76" w14:textId="77777777" w:rsidR="009E41D2" w:rsidRDefault="006F4F4A">
            <w:pPr>
              <w:spacing w:after="0"/>
            </w:pPr>
            <w:r>
              <w:rPr>
                <w:strike/>
                <w:sz w:val="22"/>
                <w:szCs w:val="22"/>
              </w:rPr>
              <w:t xml:space="preserve">CS_11_08_CO_RECxxx </w:t>
            </w:r>
          </w:p>
        </w:tc>
      </w:tr>
      <w:tr w:rsidR="009E41D2" w14:paraId="66D9CD84" w14:textId="77777777">
        <w:tc>
          <w:tcPr>
            <w:tcW w:w="2518" w:type="dxa"/>
          </w:tcPr>
          <w:p w14:paraId="4E6431F4" w14:textId="77777777" w:rsidR="009E41D2" w:rsidRDefault="006F4F4A">
            <w:pPr>
              <w:spacing w:after="0"/>
            </w:pPr>
            <w:r>
              <w:rPr>
                <w:b/>
                <w:strike/>
                <w:sz w:val="18"/>
                <w:szCs w:val="18"/>
              </w:rPr>
              <w:t>Ubicación en Aula Planeta</w:t>
            </w:r>
          </w:p>
        </w:tc>
        <w:tc>
          <w:tcPr>
            <w:tcW w:w="6536" w:type="dxa"/>
          </w:tcPr>
          <w:p w14:paraId="74DD3F7E" w14:textId="77777777" w:rsidR="009E41D2" w:rsidRDefault="006F4F4A">
            <w:pPr>
              <w:spacing w:after="0"/>
            </w:pPr>
            <w:r>
              <w:rPr>
                <w:strike/>
                <w:sz w:val="22"/>
                <w:szCs w:val="22"/>
              </w:rPr>
              <w:t xml:space="preserve">2ESO/Ciencias sociales, </w:t>
            </w:r>
            <w:proofErr w:type="spellStart"/>
            <w:r>
              <w:rPr>
                <w:strike/>
                <w:sz w:val="22"/>
                <w:szCs w:val="22"/>
              </w:rPr>
              <w:t>geografìa</w:t>
            </w:r>
            <w:proofErr w:type="spellEnd"/>
            <w:r>
              <w:rPr>
                <w:strike/>
                <w:sz w:val="22"/>
                <w:szCs w:val="22"/>
              </w:rPr>
              <w:t xml:space="preserve"> e historia /La organización del mundo actual/ El ser humano, un ser social/Consolidación</w:t>
            </w:r>
          </w:p>
        </w:tc>
      </w:tr>
      <w:tr w:rsidR="009E41D2" w14:paraId="472337EF" w14:textId="77777777">
        <w:tc>
          <w:tcPr>
            <w:tcW w:w="2518" w:type="dxa"/>
          </w:tcPr>
          <w:p w14:paraId="4CAE2DD3" w14:textId="77777777" w:rsidR="009E41D2" w:rsidRDefault="006F4F4A">
            <w:pPr>
              <w:spacing w:after="0"/>
            </w:pPr>
            <w:r>
              <w:rPr>
                <w:b/>
                <w:strike/>
                <w:sz w:val="18"/>
                <w:szCs w:val="18"/>
              </w:rPr>
              <w:t>Cambio (descripción o capturas de pantallas)</w:t>
            </w:r>
          </w:p>
        </w:tc>
        <w:tc>
          <w:tcPr>
            <w:tcW w:w="6536" w:type="dxa"/>
          </w:tcPr>
          <w:p w14:paraId="5120CE92" w14:textId="77777777" w:rsidR="009E41D2" w:rsidRDefault="006F4F4A">
            <w:pPr>
              <w:spacing w:after="0"/>
              <w:jc w:val="both"/>
            </w:pPr>
            <w:r>
              <w:rPr>
                <w:strike/>
                <w:sz w:val="22"/>
                <w:szCs w:val="22"/>
              </w:rPr>
              <w:t>La instrucción dice: “Si es necesario, entrega las respuestas en mano o por email…”</w:t>
            </w:r>
          </w:p>
          <w:p w14:paraId="72A1857C" w14:textId="77777777" w:rsidR="009E41D2" w:rsidRDefault="006F4F4A">
            <w:pPr>
              <w:spacing w:after="0"/>
              <w:jc w:val="both"/>
            </w:pPr>
            <w:r>
              <w:rPr>
                <w:strike/>
                <w:sz w:val="22"/>
                <w:szCs w:val="22"/>
                <w:highlight w:val="magenta"/>
              </w:rPr>
              <w:t>Debe decir:</w:t>
            </w:r>
            <w:r>
              <w:rPr>
                <w:strike/>
                <w:sz w:val="22"/>
                <w:szCs w:val="22"/>
              </w:rPr>
              <w:t xml:space="preserve"> “Si es necesario, entrega las respuestas personalmente o por correo electrónico”</w:t>
            </w:r>
          </w:p>
          <w:p w14:paraId="398AED12" w14:textId="77777777" w:rsidR="009E41D2" w:rsidRDefault="009E41D2">
            <w:pPr>
              <w:spacing w:after="0"/>
              <w:jc w:val="both"/>
            </w:pPr>
          </w:p>
          <w:p w14:paraId="21B58B4E" w14:textId="77777777" w:rsidR="009E41D2" w:rsidRDefault="006F4F4A">
            <w:pPr>
              <w:spacing w:after="0"/>
              <w:jc w:val="both"/>
            </w:pPr>
            <w:r>
              <w:rPr>
                <w:strike/>
                <w:sz w:val="22"/>
                <w:szCs w:val="22"/>
              </w:rPr>
              <w:t xml:space="preserve">La pregunta que dice: Di cuales son los distintos tipos de sociedades que existen. Identifica en cuál de ellas incluiríamos la española. Argumenta tu respuesta. </w:t>
            </w:r>
          </w:p>
          <w:p w14:paraId="4CADF8EA" w14:textId="77777777" w:rsidR="009E41D2" w:rsidRDefault="006F4F4A">
            <w:pPr>
              <w:spacing w:after="0"/>
              <w:jc w:val="both"/>
            </w:pPr>
            <w:r>
              <w:rPr>
                <w:strike/>
                <w:sz w:val="22"/>
                <w:szCs w:val="22"/>
                <w:highlight w:val="magenta"/>
              </w:rPr>
              <w:t>Debe decir:</w:t>
            </w:r>
            <w:r>
              <w:rPr>
                <w:strike/>
                <w:sz w:val="22"/>
                <w:szCs w:val="22"/>
              </w:rPr>
              <w:t xml:space="preserve"> Di cuáles son los distintos tipos de sociedades que existen. Identifica en cuál de</w:t>
            </w:r>
            <w:r>
              <w:rPr>
                <w:strike/>
                <w:sz w:val="22"/>
                <w:szCs w:val="22"/>
              </w:rPr>
              <w:t xml:space="preserve"> ellas podría incluirse la colombiana. Argumenta tu respuesta. </w:t>
            </w:r>
          </w:p>
          <w:p w14:paraId="49331115" w14:textId="77777777" w:rsidR="009E41D2" w:rsidRDefault="009E41D2">
            <w:pPr>
              <w:spacing w:after="0"/>
              <w:jc w:val="both"/>
            </w:pPr>
          </w:p>
        </w:tc>
      </w:tr>
      <w:tr w:rsidR="009E41D2" w14:paraId="5C109C1F" w14:textId="77777777">
        <w:tc>
          <w:tcPr>
            <w:tcW w:w="2518" w:type="dxa"/>
          </w:tcPr>
          <w:p w14:paraId="2D25957B" w14:textId="77777777" w:rsidR="009E41D2" w:rsidRDefault="006F4F4A">
            <w:pPr>
              <w:spacing w:after="0"/>
            </w:pPr>
            <w:r>
              <w:rPr>
                <w:b/>
                <w:strike/>
                <w:sz w:val="18"/>
                <w:szCs w:val="18"/>
              </w:rPr>
              <w:t>Título</w:t>
            </w:r>
          </w:p>
        </w:tc>
        <w:tc>
          <w:tcPr>
            <w:tcW w:w="6536" w:type="dxa"/>
          </w:tcPr>
          <w:p w14:paraId="15E4585E" w14:textId="77777777" w:rsidR="009E41D2" w:rsidRDefault="006F4F4A">
            <w:pPr>
              <w:spacing w:after="0"/>
            </w:pPr>
            <w:r>
              <w:rPr>
                <w:b/>
                <w:strike/>
                <w:sz w:val="22"/>
                <w:szCs w:val="22"/>
              </w:rPr>
              <w:t>Consolidación</w:t>
            </w:r>
          </w:p>
          <w:p w14:paraId="741EC8F7" w14:textId="77777777" w:rsidR="009E41D2" w:rsidRDefault="009E41D2">
            <w:pPr>
              <w:spacing w:after="0"/>
            </w:pPr>
          </w:p>
        </w:tc>
      </w:tr>
      <w:tr w:rsidR="009E41D2" w14:paraId="65EC5309" w14:textId="77777777">
        <w:tc>
          <w:tcPr>
            <w:tcW w:w="2518" w:type="dxa"/>
          </w:tcPr>
          <w:p w14:paraId="04423CCA" w14:textId="77777777" w:rsidR="009E41D2" w:rsidRDefault="006F4F4A">
            <w:pPr>
              <w:spacing w:after="0"/>
            </w:pPr>
            <w:r>
              <w:rPr>
                <w:b/>
                <w:strike/>
                <w:sz w:val="18"/>
                <w:szCs w:val="18"/>
              </w:rPr>
              <w:t>Descripción</w:t>
            </w:r>
          </w:p>
        </w:tc>
        <w:tc>
          <w:tcPr>
            <w:tcW w:w="6536" w:type="dxa"/>
          </w:tcPr>
          <w:p w14:paraId="7C22B798" w14:textId="77777777" w:rsidR="009E41D2" w:rsidRDefault="006F4F4A">
            <w:pPr>
              <w:spacing w:after="0"/>
            </w:pPr>
            <w:r>
              <w:rPr>
                <w:strike/>
                <w:sz w:val="22"/>
                <w:szCs w:val="22"/>
              </w:rPr>
              <w:t>Actividad sobre el ser humano, un ser social</w:t>
            </w:r>
          </w:p>
          <w:p w14:paraId="5AEA347C" w14:textId="77777777" w:rsidR="009E41D2" w:rsidRDefault="009E41D2">
            <w:pPr>
              <w:spacing w:after="0"/>
            </w:pPr>
          </w:p>
        </w:tc>
      </w:tr>
    </w:tbl>
    <w:p w14:paraId="363A5FE1" w14:textId="77777777" w:rsidR="009E41D2" w:rsidRDefault="009E41D2">
      <w:pPr>
        <w:spacing w:after="0"/>
      </w:pPr>
    </w:p>
    <w:p w14:paraId="787D0BE2" w14:textId="77777777" w:rsidR="009E41D2" w:rsidRDefault="009E41D2">
      <w:pPr>
        <w:spacing w:after="0"/>
      </w:pPr>
    </w:p>
    <w:p w14:paraId="703DD270" w14:textId="77777777" w:rsidR="009E41D2" w:rsidRDefault="009E41D2">
      <w:pPr>
        <w:spacing w:after="0"/>
      </w:pPr>
    </w:p>
    <w:p w14:paraId="0EBEFDEA" w14:textId="77777777" w:rsidR="009E41D2" w:rsidRDefault="009E41D2">
      <w:pPr>
        <w:spacing w:after="0"/>
      </w:pPr>
    </w:p>
    <w:p w14:paraId="501FAAC9" w14:textId="77777777" w:rsidR="009E41D2" w:rsidRDefault="009E41D2"/>
    <w:p w14:paraId="69E7C45F" w14:textId="77777777" w:rsidR="009E41D2" w:rsidRDefault="006F4F4A">
      <w:pPr>
        <w:keepNext/>
        <w:keepLines/>
        <w:spacing w:before="80" w:after="0" w:line="240" w:lineRule="auto"/>
      </w:pPr>
      <w:r>
        <w:rPr>
          <w:rFonts w:ascii="Calibri" w:eastAsia="Calibri" w:hAnsi="Calibri" w:cs="Calibri"/>
          <w:color w:val="404040"/>
          <w:sz w:val="28"/>
          <w:szCs w:val="28"/>
        </w:rPr>
        <w:t>Competencias</w:t>
      </w:r>
    </w:p>
    <w:p w14:paraId="7B656B2B" w14:textId="77777777" w:rsidR="009E41D2" w:rsidRDefault="006F4F4A">
      <w:r>
        <w:rPr>
          <w:rFonts w:ascii="Calibri" w:eastAsia="Calibri" w:hAnsi="Calibri" w:cs="Calibri"/>
          <w:sz w:val="20"/>
          <w:szCs w:val="20"/>
          <w:highlight w:val="cyan"/>
        </w:rPr>
        <w:t xml:space="preserve">Este es mini-Proyecto: tiene que ser </w:t>
      </w:r>
      <w:commentRangeStart w:id="180"/>
      <w:r>
        <w:rPr>
          <w:rFonts w:ascii="Calibri" w:eastAsia="Calibri" w:hAnsi="Calibri" w:cs="Calibri"/>
          <w:sz w:val="20"/>
          <w:szCs w:val="20"/>
          <w:highlight w:val="cyan"/>
        </w:rPr>
        <w:t>M102</w:t>
      </w:r>
      <w:commentRangeEnd w:id="180"/>
      <w:r>
        <w:commentReference w:id="180"/>
      </w:r>
    </w:p>
    <w:p w14:paraId="7CCD37B8" w14:textId="77777777" w:rsidR="009E41D2" w:rsidRDefault="009E41D2">
      <w:pPr>
        <w:spacing w:after="0"/>
      </w:pPr>
    </w:p>
    <w:tbl>
      <w:tblPr>
        <w:tblStyle w:val="afffe"/>
        <w:tblW w:w="905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18"/>
        <w:gridCol w:w="6536"/>
      </w:tblGrid>
      <w:tr w:rsidR="009E41D2" w14:paraId="05FD3840" w14:textId="77777777">
        <w:tc>
          <w:tcPr>
            <w:tcW w:w="9054" w:type="dxa"/>
            <w:gridSpan w:val="2"/>
            <w:shd w:val="clear" w:color="auto" w:fill="000000"/>
          </w:tcPr>
          <w:p w14:paraId="67DF8BA5" w14:textId="77777777" w:rsidR="009E41D2" w:rsidRDefault="006F4F4A">
            <w:pPr>
              <w:spacing w:after="0"/>
              <w:jc w:val="center"/>
            </w:pPr>
            <w:r>
              <w:rPr>
                <w:b/>
                <w:color w:val="FFFFFF"/>
                <w:sz w:val="22"/>
                <w:szCs w:val="22"/>
              </w:rPr>
              <w:t>Competencias: recurso aprovechado</w:t>
            </w:r>
          </w:p>
        </w:tc>
      </w:tr>
      <w:tr w:rsidR="009E41D2" w14:paraId="76AF7EE3" w14:textId="77777777">
        <w:tc>
          <w:tcPr>
            <w:tcW w:w="2518" w:type="dxa"/>
          </w:tcPr>
          <w:p w14:paraId="5E6393AA" w14:textId="77777777" w:rsidR="009E41D2" w:rsidRDefault="006F4F4A">
            <w:pPr>
              <w:spacing w:after="0"/>
            </w:pPr>
            <w:r>
              <w:rPr>
                <w:b/>
                <w:sz w:val="18"/>
                <w:szCs w:val="18"/>
              </w:rPr>
              <w:t>Código</w:t>
            </w:r>
          </w:p>
        </w:tc>
        <w:tc>
          <w:tcPr>
            <w:tcW w:w="6536" w:type="dxa"/>
          </w:tcPr>
          <w:p w14:paraId="2D24C53D" w14:textId="77777777" w:rsidR="009E41D2" w:rsidRDefault="006F4F4A">
            <w:pPr>
              <w:spacing w:after="0"/>
            </w:pPr>
            <w:r>
              <w:rPr>
                <w:sz w:val="22"/>
                <w:szCs w:val="22"/>
              </w:rPr>
              <w:t>CS_11_08_CO_REC260</w:t>
            </w:r>
          </w:p>
        </w:tc>
      </w:tr>
      <w:tr w:rsidR="009E41D2" w14:paraId="673E8AE0" w14:textId="77777777">
        <w:tc>
          <w:tcPr>
            <w:tcW w:w="2518" w:type="dxa"/>
          </w:tcPr>
          <w:p w14:paraId="45A3C07A" w14:textId="77777777" w:rsidR="009E41D2" w:rsidRDefault="006F4F4A">
            <w:pPr>
              <w:spacing w:after="0"/>
            </w:pPr>
            <w:r>
              <w:rPr>
                <w:b/>
                <w:sz w:val="18"/>
                <w:szCs w:val="18"/>
              </w:rPr>
              <w:t>Ubicación en Aula Planeta</w:t>
            </w:r>
          </w:p>
        </w:tc>
        <w:tc>
          <w:tcPr>
            <w:tcW w:w="6536" w:type="dxa"/>
          </w:tcPr>
          <w:p w14:paraId="361BE575" w14:textId="77777777" w:rsidR="009E41D2" w:rsidRDefault="006F4F4A">
            <w:pPr>
              <w:spacing w:after="0"/>
            </w:pPr>
            <w:commentRangeStart w:id="181"/>
            <w:r>
              <w:rPr>
                <w:sz w:val="22"/>
                <w:szCs w:val="22"/>
              </w:rPr>
              <w:t>2ESO</w:t>
            </w:r>
            <w:commentRangeEnd w:id="181"/>
            <w:r>
              <w:commentReference w:id="181"/>
            </w:r>
            <w:r>
              <w:rPr>
                <w:sz w:val="22"/>
                <w:szCs w:val="22"/>
              </w:rPr>
              <w:t xml:space="preserve">/Ciencias sociales, </w:t>
            </w:r>
            <w:proofErr w:type="spellStart"/>
            <w:r>
              <w:rPr>
                <w:sz w:val="22"/>
                <w:szCs w:val="22"/>
              </w:rPr>
              <w:t>geografìa</w:t>
            </w:r>
            <w:proofErr w:type="spellEnd"/>
            <w:r>
              <w:rPr>
                <w:sz w:val="22"/>
                <w:szCs w:val="22"/>
              </w:rPr>
              <w:t xml:space="preserve"> e historia /La organización del mundo actual/ Ejercitación, </w:t>
            </w:r>
            <w:r>
              <w:rPr>
                <w:color w:val="FF0000"/>
                <w:sz w:val="22"/>
                <w:szCs w:val="22"/>
              </w:rPr>
              <w:t>proyectos</w:t>
            </w:r>
            <w:r>
              <w:rPr>
                <w:sz w:val="22"/>
                <w:szCs w:val="22"/>
              </w:rPr>
              <w:t xml:space="preserve"> y competencias</w:t>
            </w:r>
          </w:p>
        </w:tc>
      </w:tr>
      <w:tr w:rsidR="009E41D2" w14:paraId="01B3F0D9" w14:textId="77777777">
        <w:tc>
          <w:tcPr>
            <w:tcW w:w="2518" w:type="dxa"/>
          </w:tcPr>
          <w:p w14:paraId="65629741" w14:textId="77777777" w:rsidR="009E41D2" w:rsidRDefault="006F4F4A">
            <w:pPr>
              <w:spacing w:after="0"/>
            </w:pPr>
            <w:r>
              <w:rPr>
                <w:b/>
                <w:sz w:val="18"/>
                <w:szCs w:val="18"/>
              </w:rPr>
              <w:t>Cambio (descripción o capturas de pantallas)</w:t>
            </w:r>
          </w:p>
        </w:tc>
        <w:tc>
          <w:tcPr>
            <w:tcW w:w="6536" w:type="dxa"/>
          </w:tcPr>
          <w:p w14:paraId="12517753" w14:textId="77777777" w:rsidR="009E41D2" w:rsidRDefault="006F4F4A">
            <w:pPr>
              <w:spacing w:after="0"/>
              <w:jc w:val="both"/>
            </w:pPr>
            <w:r>
              <w:rPr>
                <w:sz w:val="22"/>
                <w:szCs w:val="22"/>
              </w:rPr>
              <w:t xml:space="preserve">La </w:t>
            </w:r>
            <w:proofErr w:type="spellStart"/>
            <w:r>
              <w:rPr>
                <w:sz w:val="22"/>
                <w:szCs w:val="22"/>
              </w:rPr>
              <w:t>intrucción</w:t>
            </w:r>
            <w:proofErr w:type="spellEnd"/>
            <w:r>
              <w:rPr>
                <w:sz w:val="22"/>
                <w:szCs w:val="22"/>
              </w:rPr>
              <w:t xml:space="preserve"> que se ubica en la parte baja del recuadro dice: Esta actividad debe asignarse como tarea para poderse realizar, o bien entregarse en mano o por email. </w:t>
            </w:r>
          </w:p>
          <w:p w14:paraId="5A5B7568" w14:textId="77777777" w:rsidR="009E41D2" w:rsidRDefault="006F4F4A">
            <w:pPr>
              <w:spacing w:after="0"/>
              <w:jc w:val="both"/>
            </w:pPr>
            <w:r>
              <w:rPr>
                <w:sz w:val="22"/>
                <w:szCs w:val="22"/>
                <w:highlight w:val="magenta"/>
              </w:rPr>
              <w:t>Debe decir:</w:t>
            </w:r>
            <w:r>
              <w:rPr>
                <w:sz w:val="22"/>
                <w:szCs w:val="22"/>
              </w:rPr>
              <w:t xml:space="preserve"> Esta actividad debe asignarse como tarea para poder realizarse, o bien entreg</w:t>
            </w:r>
            <w:r>
              <w:rPr>
                <w:sz w:val="22"/>
                <w:szCs w:val="22"/>
              </w:rPr>
              <w:t>arse personalmente o por correo electrónico.</w:t>
            </w:r>
          </w:p>
        </w:tc>
      </w:tr>
      <w:tr w:rsidR="009E41D2" w14:paraId="4CC397DB" w14:textId="77777777">
        <w:tc>
          <w:tcPr>
            <w:tcW w:w="2518" w:type="dxa"/>
          </w:tcPr>
          <w:p w14:paraId="6F2B750B" w14:textId="77777777" w:rsidR="009E41D2" w:rsidRDefault="006F4F4A">
            <w:pPr>
              <w:spacing w:after="0"/>
            </w:pPr>
            <w:r>
              <w:rPr>
                <w:b/>
                <w:sz w:val="18"/>
                <w:szCs w:val="18"/>
              </w:rPr>
              <w:t>Título</w:t>
            </w:r>
          </w:p>
        </w:tc>
        <w:tc>
          <w:tcPr>
            <w:tcW w:w="6536" w:type="dxa"/>
          </w:tcPr>
          <w:p w14:paraId="71361A63" w14:textId="77777777" w:rsidR="009E41D2" w:rsidRDefault="006F4F4A">
            <w:pPr>
              <w:spacing w:after="0"/>
            </w:pPr>
            <w:r>
              <w:rPr>
                <w:b/>
                <w:sz w:val="22"/>
                <w:szCs w:val="22"/>
              </w:rPr>
              <w:t>Competencias: entrevista para conocer la evolución de la sociedad</w:t>
            </w:r>
          </w:p>
          <w:p w14:paraId="439F2E64" w14:textId="77777777" w:rsidR="009E41D2" w:rsidRDefault="009E41D2">
            <w:pPr>
              <w:spacing w:after="0"/>
            </w:pPr>
          </w:p>
        </w:tc>
      </w:tr>
      <w:tr w:rsidR="009E41D2" w14:paraId="29727013" w14:textId="77777777">
        <w:tc>
          <w:tcPr>
            <w:tcW w:w="2518" w:type="dxa"/>
          </w:tcPr>
          <w:p w14:paraId="06A58B1F" w14:textId="77777777" w:rsidR="009E41D2" w:rsidRDefault="006F4F4A">
            <w:pPr>
              <w:spacing w:after="0"/>
            </w:pPr>
            <w:r>
              <w:rPr>
                <w:b/>
                <w:sz w:val="18"/>
                <w:szCs w:val="18"/>
              </w:rPr>
              <w:t>Descripción</w:t>
            </w:r>
          </w:p>
        </w:tc>
        <w:tc>
          <w:tcPr>
            <w:tcW w:w="6536" w:type="dxa"/>
          </w:tcPr>
          <w:p w14:paraId="17D6E095" w14:textId="77777777" w:rsidR="009E41D2" w:rsidRDefault="006F4F4A">
            <w:pPr>
              <w:spacing w:after="0"/>
              <w:jc w:val="both"/>
            </w:pPr>
            <w:r>
              <w:rPr>
                <w:sz w:val="22"/>
                <w:szCs w:val="22"/>
              </w:rPr>
              <w:t>Actividad que propone hacer una serie de entrevistas a personas de nuestro entorno para determinar cómo han vivido los camb</w:t>
            </w:r>
            <w:r>
              <w:rPr>
                <w:sz w:val="22"/>
                <w:szCs w:val="22"/>
              </w:rPr>
              <w:t>ios experimentados por la sociedad a lo largo de los años.</w:t>
            </w:r>
          </w:p>
        </w:tc>
      </w:tr>
    </w:tbl>
    <w:p w14:paraId="2642485E" w14:textId="77777777" w:rsidR="009E41D2" w:rsidRDefault="009E41D2">
      <w:pPr>
        <w:spacing w:after="0"/>
      </w:pPr>
    </w:p>
    <w:p w14:paraId="57DF1238" w14:textId="77777777" w:rsidR="009E41D2" w:rsidRDefault="009E41D2">
      <w:pPr>
        <w:spacing w:after="0"/>
      </w:pPr>
      <w:bookmarkStart w:id="182" w:name="h.2p2csry" w:colFirst="0" w:colLast="0"/>
      <w:bookmarkEnd w:id="182"/>
    </w:p>
    <w:p w14:paraId="23CAC08B" w14:textId="77777777" w:rsidR="009E41D2" w:rsidRDefault="006F4F4A">
      <w:pPr>
        <w:keepNext/>
        <w:keepLines/>
        <w:spacing w:before="80" w:after="0" w:line="240" w:lineRule="auto"/>
      </w:pPr>
      <w:r>
        <w:rPr>
          <w:rFonts w:ascii="Calibri" w:eastAsia="Calibri" w:hAnsi="Calibri" w:cs="Calibri"/>
          <w:color w:val="404040"/>
          <w:sz w:val="28"/>
          <w:szCs w:val="28"/>
        </w:rPr>
        <w:t>Proyecto</w:t>
      </w:r>
    </w:p>
    <w:p w14:paraId="344951F0" w14:textId="77777777" w:rsidR="009E41D2" w:rsidRDefault="006F4F4A">
      <w:r>
        <w:rPr>
          <w:sz w:val="22"/>
          <w:szCs w:val="22"/>
          <w:highlight w:val="cyan"/>
        </w:rPr>
        <w:t>Tiene que ser F13</w:t>
      </w:r>
    </w:p>
    <w:p w14:paraId="7BD93BED" w14:textId="77777777" w:rsidR="009E41D2" w:rsidRDefault="009E41D2">
      <w:pPr>
        <w:spacing w:after="0"/>
      </w:pPr>
    </w:p>
    <w:p w14:paraId="57DCE7D6" w14:textId="77777777" w:rsidR="009E41D2" w:rsidRDefault="009E41D2">
      <w:pPr>
        <w:spacing w:after="0"/>
      </w:pPr>
    </w:p>
    <w:tbl>
      <w:tblPr>
        <w:tblStyle w:val="affff"/>
        <w:tblW w:w="905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18"/>
        <w:gridCol w:w="6536"/>
      </w:tblGrid>
      <w:tr w:rsidR="009E41D2" w14:paraId="1152E3CE" w14:textId="77777777">
        <w:tc>
          <w:tcPr>
            <w:tcW w:w="9054" w:type="dxa"/>
            <w:gridSpan w:val="2"/>
            <w:shd w:val="clear" w:color="auto" w:fill="000000"/>
          </w:tcPr>
          <w:p w14:paraId="50B6D695" w14:textId="77777777" w:rsidR="009E41D2" w:rsidRDefault="006F4F4A">
            <w:pPr>
              <w:spacing w:after="0"/>
              <w:jc w:val="center"/>
            </w:pPr>
            <w:r>
              <w:rPr>
                <w:b/>
                <w:color w:val="FFFFFF"/>
                <w:sz w:val="22"/>
                <w:szCs w:val="22"/>
              </w:rPr>
              <w:t>Proyecto: recurso aprovechado</w:t>
            </w:r>
          </w:p>
        </w:tc>
      </w:tr>
      <w:tr w:rsidR="009E41D2" w14:paraId="2B0F7158" w14:textId="77777777">
        <w:tc>
          <w:tcPr>
            <w:tcW w:w="2518" w:type="dxa"/>
          </w:tcPr>
          <w:p w14:paraId="33FA08DD" w14:textId="77777777" w:rsidR="009E41D2" w:rsidRDefault="006F4F4A">
            <w:pPr>
              <w:spacing w:after="0"/>
            </w:pPr>
            <w:r>
              <w:rPr>
                <w:b/>
                <w:sz w:val="18"/>
                <w:szCs w:val="18"/>
              </w:rPr>
              <w:t>Código</w:t>
            </w:r>
          </w:p>
        </w:tc>
        <w:tc>
          <w:tcPr>
            <w:tcW w:w="6536" w:type="dxa"/>
          </w:tcPr>
          <w:p w14:paraId="1A32D483" w14:textId="77777777" w:rsidR="009E41D2" w:rsidRDefault="006F4F4A">
            <w:pPr>
              <w:spacing w:after="0"/>
            </w:pPr>
            <w:r>
              <w:rPr>
                <w:sz w:val="22"/>
                <w:szCs w:val="22"/>
              </w:rPr>
              <w:t>CS_11_08_CO_REC270</w:t>
            </w:r>
          </w:p>
        </w:tc>
      </w:tr>
      <w:tr w:rsidR="009E41D2" w14:paraId="0CA7C2A2" w14:textId="77777777">
        <w:tc>
          <w:tcPr>
            <w:tcW w:w="2518" w:type="dxa"/>
          </w:tcPr>
          <w:p w14:paraId="0A7C08F3" w14:textId="77777777" w:rsidR="009E41D2" w:rsidRDefault="006F4F4A">
            <w:pPr>
              <w:spacing w:after="0"/>
            </w:pPr>
            <w:r>
              <w:rPr>
                <w:b/>
                <w:sz w:val="18"/>
                <w:szCs w:val="18"/>
              </w:rPr>
              <w:t>Ubicación en Aula Planeta</w:t>
            </w:r>
          </w:p>
        </w:tc>
        <w:tc>
          <w:tcPr>
            <w:tcW w:w="6536" w:type="dxa"/>
          </w:tcPr>
          <w:p w14:paraId="53700CCC" w14:textId="77777777" w:rsidR="009E41D2" w:rsidRDefault="006F4F4A">
            <w:pPr>
              <w:spacing w:after="0"/>
            </w:pPr>
            <w:commentRangeStart w:id="183"/>
            <w:r>
              <w:rPr>
                <w:sz w:val="22"/>
                <w:szCs w:val="22"/>
              </w:rPr>
              <w:t>2ESO</w:t>
            </w:r>
            <w:commentRangeEnd w:id="183"/>
            <w:r>
              <w:commentReference w:id="183"/>
            </w:r>
            <w:r>
              <w:rPr>
                <w:sz w:val="22"/>
                <w:szCs w:val="22"/>
              </w:rPr>
              <w:t xml:space="preserve">/Ciencias sociales, </w:t>
            </w:r>
            <w:proofErr w:type="spellStart"/>
            <w:r>
              <w:rPr>
                <w:sz w:val="22"/>
                <w:szCs w:val="22"/>
              </w:rPr>
              <w:t>geografìa</w:t>
            </w:r>
            <w:proofErr w:type="spellEnd"/>
            <w:r>
              <w:rPr>
                <w:sz w:val="22"/>
                <w:szCs w:val="22"/>
              </w:rPr>
              <w:t xml:space="preserve"> e historia /La organización del mundo actual/ Ejercitación, </w:t>
            </w:r>
            <w:r>
              <w:rPr>
                <w:color w:val="FF0000"/>
                <w:sz w:val="22"/>
                <w:szCs w:val="22"/>
              </w:rPr>
              <w:t>proyectos</w:t>
            </w:r>
            <w:r>
              <w:rPr>
                <w:sz w:val="22"/>
                <w:szCs w:val="22"/>
              </w:rPr>
              <w:t xml:space="preserve"> y competencias</w:t>
            </w:r>
          </w:p>
        </w:tc>
      </w:tr>
      <w:tr w:rsidR="009E41D2" w14:paraId="574DD98A" w14:textId="77777777">
        <w:tc>
          <w:tcPr>
            <w:tcW w:w="2518" w:type="dxa"/>
          </w:tcPr>
          <w:p w14:paraId="1AE27022" w14:textId="77777777" w:rsidR="009E41D2" w:rsidRDefault="006F4F4A">
            <w:pPr>
              <w:spacing w:after="0"/>
            </w:pPr>
            <w:r>
              <w:rPr>
                <w:b/>
                <w:sz w:val="18"/>
                <w:szCs w:val="18"/>
              </w:rPr>
              <w:t>Cambio (descripción o capturas de pantallas)</w:t>
            </w:r>
          </w:p>
        </w:tc>
        <w:tc>
          <w:tcPr>
            <w:tcW w:w="6536" w:type="dxa"/>
          </w:tcPr>
          <w:p w14:paraId="7BF4936D" w14:textId="77777777" w:rsidR="009E41D2" w:rsidRDefault="006F4F4A">
            <w:pPr>
              <w:spacing w:after="0"/>
              <w:jc w:val="both"/>
            </w:pPr>
            <w:r>
              <w:rPr>
                <w:sz w:val="22"/>
                <w:szCs w:val="22"/>
              </w:rPr>
              <w:t>Desarrolla la actividad siguiendo las indicaciones de tu docente.</w:t>
            </w:r>
          </w:p>
          <w:p w14:paraId="70C8BCF2" w14:textId="77777777" w:rsidR="009E41D2" w:rsidRDefault="009E41D2">
            <w:pPr>
              <w:spacing w:after="0"/>
              <w:jc w:val="both"/>
            </w:pPr>
          </w:p>
          <w:p w14:paraId="600595F6" w14:textId="77777777" w:rsidR="009E41D2" w:rsidRDefault="006F4F4A">
            <w:pPr>
              <w:spacing w:after="0"/>
              <w:jc w:val="both"/>
            </w:pPr>
            <w:r>
              <w:rPr>
                <w:sz w:val="22"/>
                <w:szCs w:val="22"/>
              </w:rPr>
              <w:t>1. La instrucción que se ubi</w:t>
            </w:r>
            <w:r>
              <w:rPr>
                <w:sz w:val="22"/>
                <w:szCs w:val="22"/>
              </w:rPr>
              <w:t xml:space="preserve">ca en la parte baja del recuadro dice: Esta actividad debe asignarse como tarea para poderse realizar, o bien entregarse en mano o por email. </w:t>
            </w:r>
          </w:p>
          <w:p w14:paraId="5156D68F" w14:textId="77777777" w:rsidR="009E41D2" w:rsidRDefault="006F4F4A">
            <w:pPr>
              <w:spacing w:after="0"/>
              <w:jc w:val="both"/>
            </w:pPr>
            <w:r>
              <w:rPr>
                <w:sz w:val="22"/>
                <w:szCs w:val="22"/>
                <w:highlight w:val="magenta"/>
              </w:rPr>
              <w:t>Debe decir:</w:t>
            </w:r>
            <w:r>
              <w:rPr>
                <w:sz w:val="22"/>
                <w:szCs w:val="22"/>
              </w:rPr>
              <w:t xml:space="preserve"> Esta actividad debe asignarse como tarea para poder realizarse, o bien entregarse personalmente o por</w:t>
            </w:r>
            <w:r>
              <w:rPr>
                <w:sz w:val="22"/>
                <w:szCs w:val="22"/>
              </w:rPr>
              <w:t xml:space="preserve"> correo electrónico.</w:t>
            </w:r>
          </w:p>
          <w:p w14:paraId="0B71FDC6" w14:textId="77777777" w:rsidR="009E41D2" w:rsidRDefault="009E41D2">
            <w:pPr>
              <w:spacing w:after="0"/>
              <w:jc w:val="both"/>
            </w:pPr>
          </w:p>
          <w:p w14:paraId="2F2155E5" w14:textId="77777777" w:rsidR="009E41D2" w:rsidRDefault="006F4F4A">
            <w:pPr>
              <w:spacing w:after="0"/>
              <w:jc w:val="both"/>
            </w:pPr>
            <w:r>
              <w:rPr>
                <w:sz w:val="22"/>
                <w:szCs w:val="22"/>
              </w:rPr>
              <w:t>2. En la pestaña objetivo, el objetivo dice: conocer la evolución de la ocupación laboral de vuestro territorio…</w:t>
            </w:r>
          </w:p>
          <w:p w14:paraId="2CE8F82D" w14:textId="77777777" w:rsidR="009E41D2" w:rsidRDefault="006F4F4A">
            <w:pPr>
              <w:spacing w:after="0"/>
              <w:jc w:val="both"/>
            </w:pPr>
            <w:r>
              <w:rPr>
                <w:sz w:val="22"/>
                <w:szCs w:val="22"/>
                <w:highlight w:val="magenta"/>
              </w:rPr>
              <w:t>Debe decir:</w:t>
            </w:r>
            <w:r>
              <w:rPr>
                <w:sz w:val="22"/>
                <w:szCs w:val="22"/>
              </w:rPr>
              <w:t xml:space="preserve"> conocer la evolución de la ocupación laboral de tu territorio…</w:t>
            </w:r>
          </w:p>
          <w:p w14:paraId="0085A2DB" w14:textId="77777777" w:rsidR="009E41D2" w:rsidRDefault="009E41D2">
            <w:pPr>
              <w:spacing w:after="0"/>
              <w:jc w:val="both"/>
            </w:pPr>
          </w:p>
          <w:p w14:paraId="21C54A22" w14:textId="77777777" w:rsidR="009E41D2" w:rsidRDefault="006F4F4A">
            <w:pPr>
              <w:spacing w:after="0"/>
              <w:jc w:val="both"/>
            </w:pPr>
            <w:r>
              <w:rPr>
                <w:sz w:val="22"/>
                <w:szCs w:val="22"/>
              </w:rPr>
              <w:t>3. En la pestaña objetivo, el punto de partid</w:t>
            </w:r>
            <w:r>
              <w:rPr>
                <w:sz w:val="22"/>
                <w:szCs w:val="22"/>
              </w:rPr>
              <w:t>a dice: Para responder la pregunta inicial y averiguar cómo ha evolucionado la ocupación laboral durante los últimos años, os proponemos que hagáis en clase una lluvia de ideas. Proponed aquellos datos que creáis que es necesario investigar, como el número</w:t>
            </w:r>
            <w:r>
              <w:rPr>
                <w:sz w:val="22"/>
                <w:szCs w:val="22"/>
              </w:rPr>
              <w:t xml:space="preserve"> de población en edad de trabajar o el </w:t>
            </w:r>
            <w:proofErr w:type="spellStart"/>
            <w:r>
              <w:rPr>
                <w:sz w:val="22"/>
                <w:szCs w:val="22"/>
              </w:rPr>
              <w:t>volúmen</w:t>
            </w:r>
            <w:proofErr w:type="spellEnd"/>
            <w:r>
              <w:rPr>
                <w:sz w:val="22"/>
                <w:szCs w:val="22"/>
              </w:rPr>
              <w:t xml:space="preserve"> de población activa. Plantearos también qué preguntas tendréis que resolver durante la investigación para alcanzar vuestro objetivo. </w:t>
            </w:r>
          </w:p>
          <w:p w14:paraId="28B9B207" w14:textId="77777777" w:rsidR="009E41D2" w:rsidRDefault="006F4F4A">
            <w:pPr>
              <w:spacing w:after="0"/>
              <w:jc w:val="both"/>
            </w:pPr>
            <w:r>
              <w:rPr>
                <w:sz w:val="22"/>
                <w:szCs w:val="22"/>
                <w:highlight w:val="magenta"/>
              </w:rPr>
              <w:t>Debe decir:</w:t>
            </w:r>
            <w:r>
              <w:rPr>
                <w:sz w:val="22"/>
                <w:szCs w:val="22"/>
              </w:rPr>
              <w:t xml:space="preserve"> Para responder la pregunta inicial y averiguar cómo ha evolucio</w:t>
            </w:r>
            <w:r>
              <w:rPr>
                <w:sz w:val="22"/>
                <w:szCs w:val="22"/>
              </w:rPr>
              <w:t>nado la ocupación laboral durante los últimos años, les proponemos hacer en clase una lluvia de ideas. Precisa aquellos datos que creas que es necesario investigar, como el número de población en edad de trabajar o el volumen de población activa. Establece</w:t>
            </w:r>
            <w:r>
              <w:rPr>
                <w:sz w:val="22"/>
                <w:szCs w:val="22"/>
              </w:rPr>
              <w:t xml:space="preserve"> qué preguntas debes resolver durante la investigación para alcanzar el objetivo. </w:t>
            </w:r>
          </w:p>
          <w:p w14:paraId="76EF73F2" w14:textId="77777777" w:rsidR="009E41D2" w:rsidRDefault="009E41D2">
            <w:pPr>
              <w:spacing w:after="0"/>
              <w:jc w:val="both"/>
            </w:pPr>
          </w:p>
          <w:p w14:paraId="5B3FF25A" w14:textId="77777777" w:rsidR="009E41D2" w:rsidRDefault="006F4F4A">
            <w:pPr>
              <w:spacing w:after="0"/>
              <w:jc w:val="both"/>
            </w:pPr>
            <w:r>
              <w:rPr>
                <w:sz w:val="22"/>
                <w:szCs w:val="22"/>
              </w:rPr>
              <w:t>4. En la pestaña objetivo dice: Al final, intentad ofrecer una respuesta previa a la pregunta del proyecto. La investigación os ayudará a averiguar si estabais en lo cierto</w:t>
            </w:r>
            <w:r>
              <w:rPr>
                <w:sz w:val="22"/>
                <w:szCs w:val="22"/>
              </w:rPr>
              <w:t xml:space="preserve"> o no</w:t>
            </w:r>
          </w:p>
          <w:p w14:paraId="3F414A6D" w14:textId="77777777" w:rsidR="009E41D2" w:rsidRDefault="006F4F4A">
            <w:pPr>
              <w:spacing w:after="0"/>
              <w:jc w:val="both"/>
            </w:pPr>
            <w:r>
              <w:rPr>
                <w:sz w:val="22"/>
                <w:szCs w:val="22"/>
                <w:highlight w:val="magenta"/>
              </w:rPr>
              <w:t>Debe decir:</w:t>
            </w:r>
            <w:r>
              <w:rPr>
                <w:sz w:val="22"/>
                <w:szCs w:val="22"/>
              </w:rPr>
              <w:t xml:space="preserve"> Al final, intenta dar una respuesta previa a la pregunta del proyecto. La investigación te ayudará a averiguar si estabas en lo cierto.  </w:t>
            </w:r>
          </w:p>
          <w:p w14:paraId="46D1085F" w14:textId="77777777" w:rsidR="009E41D2" w:rsidRDefault="009E41D2">
            <w:pPr>
              <w:spacing w:after="0"/>
              <w:jc w:val="both"/>
            </w:pPr>
          </w:p>
          <w:p w14:paraId="5C3AF702" w14:textId="77777777" w:rsidR="009E41D2" w:rsidRDefault="009E41D2">
            <w:pPr>
              <w:spacing w:after="0"/>
              <w:jc w:val="both"/>
            </w:pPr>
          </w:p>
          <w:p w14:paraId="5D22E10A" w14:textId="77777777" w:rsidR="009E41D2" w:rsidRDefault="006F4F4A">
            <w:pPr>
              <w:spacing w:after="0"/>
              <w:jc w:val="both"/>
            </w:pPr>
            <w:r>
              <w:rPr>
                <w:sz w:val="22"/>
                <w:szCs w:val="22"/>
              </w:rPr>
              <w:t>5. En la pestaña planificación, la instrucción dice: Para realizar el ejercicio propuesto, os proponemos comenzar por organizar el trabajo y las tareas que cada uno de vosotros va a realizar. Para ello os sugerimos seguir los siguientes pasos…</w:t>
            </w:r>
          </w:p>
          <w:p w14:paraId="1E202A41" w14:textId="77777777" w:rsidR="009E41D2" w:rsidRDefault="006F4F4A">
            <w:pPr>
              <w:spacing w:after="0"/>
              <w:jc w:val="both"/>
            </w:pPr>
            <w:r>
              <w:rPr>
                <w:sz w:val="22"/>
                <w:szCs w:val="22"/>
                <w:highlight w:val="magenta"/>
              </w:rPr>
              <w:t>Debe decir:</w:t>
            </w:r>
            <w:r>
              <w:rPr>
                <w:sz w:val="22"/>
                <w:szCs w:val="22"/>
              </w:rPr>
              <w:t xml:space="preserve"> </w:t>
            </w:r>
            <w:r>
              <w:rPr>
                <w:sz w:val="22"/>
                <w:szCs w:val="22"/>
              </w:rPr>
              <w:t>Para ejecutar el ejercicio propuesto, comiencen por organizar el trabajo y las tareas que cada uno de ustedes va a realizar. Para ello, les sugerimos seguir los siguientes pasos…</w:t>
            </w:r>
          </w:p>
          <w:p w14:paraId="5301CF7C" w14:textId="77777777" w:rsidR="009E41D2" w:rsidRDefault="009E41D2">
            <w:pPr>
              <w:spacing w:after="0"/>
              <w:jc w:val="both"/>
            </w:pPr>
          </w:p>
          <w:p w14:paraId="0781BA04" w14:textId="77777777" w:rsidR="009E41D2" w:rsidRDefault="006F4F4A">
            <w:pPr>
              <w:spacing w:after="0"/>
              <w:jc w:val="both"/>
            </w:pPr>
            <w:r>
              <w:rPr>
                <w:sz w:val="22"/>
                <w:szCs w:val="22"/>
              </w:rPr>
              <w:t>6. En la pestaña planificación. En el paso 1º dice: Identificar y anotar las</w:t>
            </w:r>
            <w:r>
              <w:rPr>
                <w:sz w:val="22"/>
                <w:szCs w:val="22"/>
              </w:rPr>
              <w:t xml:space="preserve"> tareas que debéis llevar a cabo en el proyecto. Para hacerlo debéis:</w:t>
            </w:r>
          </w:p>
          <w:p w14:paraId="16C9E97F" w14:textId="77777777" w:rsidR="009E41D2" w:rsidRDefault="006F4F4A">
            <w:pPr>
              <w:spacing w:after="0"/>
              <w:jc w:val="both"/>
            </w:pPr>
            <w:r>
              <w:rPr>
                <w:sz w:val="22"/>
                <w:szCs w:val="22"/>
                <w:highlight w:val="magenta"/>
              </w:rPr>
              <w:t>Debe decir:</w:t>
            </w:r>
            <w:r>
              <w:rPr>
                <w:sz w:val="22"/>
                <w:szCs w:val="22"/>
              </w:rPr>
              <w:t xml:space="preserve"> Identificar y anotar las tareas que debes llevar a cabo en el proyecto. Para hacerlo debes:</w:t>
            </w:r>
          </w:p>
          <w:p w14:paraId="5B0F6FE6" w14:textId="77777777" w:rsidR="009E41D2" w:rsidRDefault="009E41D2">
            <w:pPr>
              <w:spacing w:after="0"/>
              <w:jc w:val="both"/>
            </w:pPr>
          </w:p>
          <w:p w14:paraId="7A449E52" w14:textId="77777777" w:rsidR="009E41D2" w:rsidRDefault="006F4F4A">
            <w:pPr>
              <w:spacing w:after="0"/>
              <w:jc w:val="both"/>
            </w:pPr>
            <w:r>
              <w:rPr>
                <w:sz w:val="22"/>
                <w:szCs w:val="22"/>
              </w:rPr>
              <w:t xml:space="preserve">7. En la pestaña planificación. En el paso 1º dice: lista los distintos trabajos </w:t>
            </w:r>
            <w:r>
              <w:rPr>
                <w:sz w:val="22"/>
                <w:szCs w:val="22"/>
              </w:rPr>
              <w:t xml:space="preserve">que tendréis que hacer y dividirlos, si cabe, en pequeñas tareas. </w:t>
            </w:r>
          </w:p>
          <w:p w14:paraId="357AB2D7" w14:textId="77777777" w:rsidR="009E41D2" w:rsidRDefault="006F4F4A">
            <w:pPr>
              <w:spacing w:after="0"/>
              <w:jc w:val="both"/>
            </w:pPr>
            <w:r>
              <w:rPr>
                <w:sz w:val="22"/>
                <w:szCs w:val="22"/>
                <w:highlight w:val="magenta"/>
              </w:rPr>
              <w:t>Debe decir:</w:t>
            </w:r>
            <w:r>
              <w:rPr>
                <w:sz w:val="22"/>
                <w:szCs w:val="22"/>
              </w:rPr>
              <w:t xml:space="preserve"> lista los distintos trabajos que tienes que hacer y, si es posible, divídelos en pequeñas tareas.</w:t>
            </w:r>
          </w:p>
          <w:p w14:paraId="3F2BB01B" w14:textId="77777777" w:rsidR="009E41D2" w:rsidRDefault="009E41D2">
            <w:pPr>
              <w:spacing w:after="0"/>
              <w:jc w:val="both"/>
            </w:pPr>
          </w:p>
          <w:p w14:paraId="0A0FD906" w14:textId="77777777" w:rsidR="009E41D2" w:rsidRDefault="006F4F4A">
            <w:pPr>
              <w:spacing w:after="0"/>
              <w:jc w:val="both"/>
            </w:pPr>
            <w:r>
              <w:rPr>
                <w:sz w:val="22"/>
                <w:szCs w:val="22"/>
              </w:rPr>
              <w:t xml:space="preserve">8. En la pestaña planificación. En el paso 1º dice: por ejemplo, dentro de la </w:t>
            </w:r>
            <w:r>
              <w:rPr>
                <w:sz w:val="22"/>
                <w:szCs w:val="22"/>
              </w:rPr>
              <w:t>tarea de investigación podéis distinguir entre la selección de las fuentes que vais a consultar…</w:t>
            </w:r>
          </w:p>
          <w:p w14:paraId="1D056D29" w14:textId="77777777" w:rsidR="009E41D2" w:rsidRDefault="006F4F4A">
            <w:pPr>
              <w:spacing w:after="0"/>
              <w:jc w:val="both"/>
            </w:pPr>
            <w:r>
              <w:rPr>
                <w:sz w:val="22"/>
                <w:szCs w:val="22"/>
                <w:highlight w:val="magenta"/>
              </w:rPr>
              <w:t>Debe decir:</w:t>
            </w:r>
            <w:r>
              <w:rPr>
                <w:sz w:val="22"/>
                <w:szCs w:val="22"/>
              </w:rPr>
              <w:t xml:space="preserve"> por ejemplo, dentro de la tarea de investigación puedes distinguir entre la selección de las fuentes que vas a consultar…</w:t>
            </w:r>
          </w:p>
          <w:p w14:paraId="74397749" w14:textId="77777777" w:rsidR="009E41D2" w:rsidRDefault="009E41D2">
            <w:pPr>
              <w:spacing w:after="0"/>
              <w:jc w:val="both"/>
            </w:pPr>
          </w:p>
          <w:p w14:paraId="5BA230F7" w14:textId="77777777" w:rsidR="009E41D2" w:rsidRDefault="006F4F4A">
            <w:pPr>
              <w:spacing w:after="0"/>
              <w:jc w:val="both"/>
            </w:pPr>
            <w:r>
              <w:rPr>
                <w:sz w:val="22"/>
                <w:szCs w:val="22"/>
              </w:rPr>
              <w:t>9. En la pestaña planifi</w:t>
            </w:r>
            <w:r>
              <w:rPr>
                <w:sz w:val="22"/>
                <w:szCs w:val="22"/>
              </w:rPr>
              <w:t>cación. En el paso 3º dice: Establecer el tiempo necesario para cada una de las tareas. Es importante que fijéis adecuadamente…</w:t>
            </w:r>
          </w:p>
          <w:p w14:paraId="783D60E6" w14:textId="77777777" w:rsidR="009E41D2" w:rsidRDefault="006F4F4A">
            <w:pPr>
              <w:spacing w:after="0"/>
              <w:jc w:val="both"/>
            </w:pPr>
            <w:r>
              <w:rPr>
                <w:sz w:val="22"/>
                <w:szCs w:val="22"/>
                <w:highlight w:val="magenta"/>
              </w:rPr>
              <w:t>Debe decir:</w:t>
            </w:r>
            <w:r>
              <w:rPr>
                <w:sz w:val="22"/>
                <w:szCs w:val="22"/>
              </w:rPr>
              <w:t xml:space="preserve"> Establecer el tiempo necesario para cada una de las tareas. Es importante que fijes de manera adecuada…</w:t>
            </w:r>
          </w:p>
          <w:p w14:paraId="65BB4A58" w14:textId="77777777" w:rsidR="009E41D2" w:rsidRDefault="009E41D2">
            <w:pPr>
              <w:spacing w:after="0"/>
              <w:jc w:val="both"/>
            </w:pPr>
          </w:p>
          <w:p w14:paraId="5D1FF64C" w14:textId="77777777" w:rsidR="009E41D2" w:rsidRDefault="006F4F4A">
            <w:pPr>
              <w:spacing w:after="0"/>
              <w:jc w:val="both"/>
            </w:pPr>
            <w:r>
              <w:rPr>
                <w:sz w:val="22"/>
                <w:szCs w:val="22"/>
              </w:rPr>
              <w:t>10. En la p</w:t>
            </w:r>
            <w:r>
              <w:rPr>
                <w:sz w:val="22"/>
                <w:szCs w:val="22"/>
              </w:rPr>
              <w:t xml:space="preserve">estaña planificación. En el paso 3º dice: En la primera imagen adjunta podéis observar un ejemplo de estructura de esta tabla que os ayudará a orientar vuestra planificación. </w:t>
            </w:r>
          </w:p>
          <w:p w14:paraId="2E38A3C4" w14:textId="77777777" w:rsidR="009E41D2" w:rsidRDefault="006F4F4A">
            <w:pPr>
              <w:spacing w:after="0"/>
              <w:jc w:val="both"/>
            </w:pPr>
            <w:r>
              <w:rPr>
                <w:sz w:val="22"/>
                <w:szCs w:val="22"/>
              </w:rPr>
              <w:t xml:space="preserve">En la segunda imagen podéis observar un ejemplo de planificación de un proyecto </w:t>
            </w:r>
            <w:r>
              <w:rPr>
                <w:sz w:val="22"/>
                <w:szCs w:val="22"/>
              </w:rPr>
              <w:t xml:space="preserve">similar que os puede ser de ayuda. </w:t>
            </w:r>
          </w:p>
          <w:p w14:paraId="4DEF6E18" w14:textId="77777777" w:rsidR="009E41D2" w:rsidRDefault="006F4F4A">
            <w:pPr>
              <w:spacing w:after="0"/>
              <w:jc w:val="both"/>
            </w:pPr>
            <w:r>
              <w:rPr>
                <w:sz w:val="22"/>
                <w:szCs w:val="22"/>
                <w:highlight w:val="magenta"/>
              </w:rPr>
              <w:t>Debe decir:</w:t>
            </w:r>
            <w:r>
              <w:rPr>
                <w:sz w:val="22"/>
                <w:szCs w:val="22"/>
              </w:rPr>
              <w:t xml:space="preserve"> En la primera imagen adjunta puedes observar un ejemplo de estructura de esta tabla que te ayudará a orientar la planificación. </w:t>
            </w:r>
          </w:p>
          <w:p w14:paraId="755F6B07" w14:textId="77777777" w:rsidR="009E41D2" w:rsidRDefault="006F4F4A">
            <w:pPr>
              <w:spacing w:after="0"/>
              <w:jc w:val="both"/>
            </w:pPr>
            <w:r>
              <w:rPr>
                <w:sz w:val="22"/>
                <w:szCs w:val="22"/>
              </w:rPr>
              <w:t xml:space="preserve">En la segunda imagen puedes observar un ejemplo de planificación de un proyecto similar que te puede ser de ayuda. </w:t>
            </w:r>
          </w:p>
          <w:p w14:paraId="6899E35A" w14:textId="77777777" w:rsidR="009E41D2" w:rsidRDefault="009E41D2">
            <w:pPr>
              <w:spacing w:after="0"/>
              <w:jc w:val="both"/>
            </w:pPr>
          </w:p>
          <w:p w14:paraId="72B3DE9D" w14:textId="77777777" w:rsidR="009E41D2" w:rsidRDefault="006F4F4A">
            <w:pPr>
              <w:spacing w:after="0"/>
              <w:jc w:val="both"/>
            </w:pPr>
            <w:r>
              <w:rPr>
                <w:sz w:val="22"/>
                <w:szCs w:val="22"/>
              </w:rPr>
              <w:t xml:space="preserve">11. En la pestaña investigación, dice: </w:t>
            </w:r>
          </w:p>
          <w:p w14:paraId="797034F4" w14:textId="77777777" w:rsidR="009E41D2" w:rsidRDefault="006F4F4A">
            <w:pPr>
              <w:spacing w:after="0"/>
              <w:jc w:val="both"/>
            </w:pPr>
            <w:r>
              <w:rPr>
                <w:sz w:val="22"/>
                <w:szCs w:val="22"/>
              </w:rPr>
              <w:t>A la hora de realizar vuestra investigación, es importante que penséis y discutáis sobre qué recurs</w:t>
            </w:r>
            <w:r>
              <w:rPr>
                <w:sz w:val="22"/>
                <w:szCs w:val="22"/>
              </w:rPr>
              <w:t xml:space="preserve">os y fuentes de información pueden resultar útiles. Os recomendamos: </w:t>
            </w:r>
          </w:p>
          <w:p w14:paraId="60AC61A9" w14:textId="77777777" w:rsidR="009E41D2" w:rsidRDefault="006F4F4A">
            <w:pPr>
              <w:numPr>
                <w:ilvl w:val="0"/>
                <w:numId w:val="2"/>
              </w:numPr>
              <w:spacing w:after="0"/>
              <w:ind w:hanging="360"/>
              <w:jc w:val="both"/>
              <w:rPr>
                <w:sz w:val="22"/>
                <w:szCs w:val="22"/>
              </w:rPr>
            </w:pPr>
            <w:r>
              <w:rPr>
                <w:sz w:val="22"/>
                <w:szCs w:val="22"/>
              </w:rPr>
              <w:t>Buscar a partir de un listado de palabras y conceptos clave (podéis recurrir a las del apartado “conceptos”)….</w:t>
            </w:r>
          </w:p>
          <w:p w14:paraId="502B7553" w14:textId="77777777" w:rsidR="009E41D2" w:rsidRDefault="006F4F4A">
            <w:pPr>
              <w:numPr>
                <w:ilvl w:val="0"/>
                <w:numId w:val="2"/>
              </w:numPr>
              <w:spacing w:after="0"/>
              <w:ind w:hanging="360"/>
              <w:jc w:val="both"/>
              <w:rPr>
                <w:sz w:val="22"/>
                <w:szCs w:val="22"/>
              </w:rPr>
            </w:pPr>
            <w:r>
              <w:rPr>
                <w:sz w:val="22"/>
                <w:szCs w:val="22"/>
              </w:rPr>
              <w:t>Acudir a instituciones donde os puedan ofrecer información útil, como el ay</w:t>
            </w:r>
            <w:r>
              <w:rPr>
                <w:sz w:val="22"/>
                <w:szCs w:val="22"/>
              </w:rPr>
              <w:t>untamiento, en este caso deberéis preparar un cuestionario de preguntas con las cuestiones que necesitáis resolver para que vuestra visita sea productiva. …</w:t>
            </w:r>
          </w:p>
          <w:p w14:paraId="2E40BE54" w14:textId="77777777" w:rsidR="009E41D2" w:rsidRDefault="006F4F4A">
            <w:pPr>
              <w:spacing w:after="0"/>
              <w:jc w:val="both"/>
            </w:pPr>
            <w:r>
              <w:rPr>
                <w:sz w:val="22"/>
                <w:szCs w:val="22"/>
              </w:rPr>
              <w:t>Recordad anotar todas las fuentes consultadas durante la investigación para entregar el listado jun</w:t>
            </w:r>
            <w:r>
              <w:rPr>
                <w:sz w:val="22"/>
                <w:szCs w:val="22"/>
              </w:rPr>
              <w:t>to con…</w:t>
            </w:r>
          </w:p>
          <w:p w14:paraId="04D279CE" w14:textId="77777777" w:rsidR="009E41D2" w:rsidRDefault="006F4F4A">
            <w:pPr>
              <w:spacing w:after="0"/>
              <w:jc w:val="both"/>
            </w:pPr>
            <w:r>
              <w:rPr>
                <w:sz w:val="22"/>
                <w:szCs w:val="22"/>
                <w:highlight w:val="magenta"/>
              </w:rPr>
              <w:t>Debe decir:</w:t>
            </w:r>
            <w:r>
              <w:rPr>
                <w:sz w:val="22"/>
                <w:szCs w:val="22"/>
              </w:rPr>
              <w:t xml:space="preserve"> </w:t>
            </w:r>
          </w:p>
          <w:p w14:paraId="19978CC9" w14:textId="77777777" w:rsidR="009E41D2" w:rsidRDefault="006F4F4A">
            <w:pPr>
              <w:spacing w:after="0"/>
              <w:jc w:val="both"/>
            </w:pPr>
            <w:r>
              <w:rPr>
                <w:sz w:val="22"/>
                <w:szCs w:val="22"/>
              </w:rPr>
              <w:t xml:space="preserve">A la hora de emprender tu investigación, es importante que pienses y discutas sobre qué recursos y fuentes de información pueden resultar útiles. Te recomendamos: </w:t>
            </w:r>
          </w:p>
          <w:p w14:paraId="6600B04B" w14:textId="77777777" w:rsidR="009E41D2" w:rsidRDefault="006F4F4A">
            <w:pPr>
              <w:numPr>
                <w:ilvl w:val="0"/>
                <w:numId w:val="2"/>
              </w:numPr>
              <w:spacing w:after="0"/>
              <w:ind w:hanging="360"/>
              <w:jc w:val="both"/>
              <w:rPr>
                <w:sz w:val="22"/>
                <w:szCs w:val="22"/>
              </w:rPr>
            </w:pPr>
            <w:r>
              <w:rPr>
                <w:sz w:val="22"/>
                <w:szCs w:val="22"/>
              </w:rPr>
              <w:t>Buscar a partir de un listado de palabras y conceptos clave (puedes recurrir a las del apartado “conceptos”)….</w:t>
            </w:r>
          </w:p>
          <w:p w14:paraId="43780CB4" w14:textId="77777777" w:rsidR="009E41D2" w:rsidRDefault="006F4F4A">
            <w:pPr>
              <w:numPr>
                <w:ilvl w:val="0"/>
                <w:numId w:val="2"/>
              </w:numPr>
              <w:spacing w:after="0"/>
              <w:ind w:hanging="360"/>
              <w:jc w:val="both"/>
              <w:rPr>
                <w:sz w:val="22"/>
                <w:szCs w:val="22"/>
              </w:rPr>
            </w:pPr>
            <w:r>
              <w:rPr>
                <w:sz w:val="22"/>
                <w:szCs w:val="22"/>
              </w:rPr>
              <w:t xml:space="preserve">Acudir a instituciones donde te puedan ofrecer información útil, como la Alcaldía. En ese caso, debes preparar un cuestionario con las preguntas </w:t>
            </w:r>
            <w:r>
              <w:rPr>
                <w:sz w:val="22"/>
                <w:szCs w:val="22"/>
              </w:rPr>
              <w:t>que necesitas resolver, para que la visita sea productiva. …</w:t>
            </w:r>
          </w:p>
          <w:p w14:paraId="6F8C3EF6" w14:textId="77777777" w:rsidR="009E41D2" w:rsidRDefault="006F4F4A">
            <w:pPr>
              <w:spacing w:after="0"/>
              <w:jc w:val="both"/>
            </w:pPr>
            <w:r>
              <w:rPr>
                <w:sz w:val="22"/>
                <w:szCs w:val="22"/>
              </w:rPr>
              <w:t>Recuerda anotar todas las fuentes consultadas durante la investigación para entregar el listado junto con…</w:t>
            </w:r>
          </w:p>
          <w:p w14:paraId="725860F2" w14:textId="77777777" w:rsidR="009E41D2" w:rsidRDefault="009E41D2">
            <w:pPr>
              <w:spacing w:after="0"/>
              <w:jc w:val="both"/>
            </w:pPr>
          </w:p>
          <w:p w14:paraId="438C0E3D" w14:textId="77777777" w:rsidR="009E41D2" w:rsidRDefault="006F4F4A">
            <w:pPr>
              <w:spacing w:after="0"/>
              <w:jc w:val="both"/>
            </w:pPr>
            <w:r>
              <w:rPr>
                <w:sz w:val="22"/>
                <w:szCs w:val="22"/>
              </w:rPr>
              <w:t>12. En la pestaña análisis, la instrucción dice: A partir de la información recopilada,</w:t>
            </w:r>
            <w:r>
              <w:rPr>
                <w:sz w:val="22"/>
                <w:szCs w:val="22"/>
              </w:rPr>
              <w:t xml:space="preserve"> debéis …</w:t>
            </w:r>
          </w:p>
          <w:p w14:paraId="6F0B0A68" w14:textId="77777777" w:rsidR="009E41D2" w:rsidRDefault="006F4F4A">
            <w:pPr>
              <w:spacing w:after="0"/>
              <w:jc w:val="both"/>
            </w:pPr>
            <w:r>
              <w:rPr>
                <w:sz w:val="22"/>
                <w:szCs w:val="22"/>
                <w:highlight w:val="magenta"/>
              </w:rPr>
              <w:t>Debe decir:</w:t>
            </w:r>
            <w:r>
              <w:rPr>
                <w:sz w:val="22"/>
                <w:szCs w:val="22"/>
              </w:rPr>
              <w:t xml:space="preserve"> A partir de la información recopilada, debes …</w:t>
            </w:r>
          </w:p>
          <w:p w14:paraId="159B263A" w14:textId="77777777" w:rsidR="009E41D2" w:rsidRDefault="009E41D2">
            <w:pPr>
              <w:spacing w:after="0"/>
              <w:jc w:val="both"/>
            </w:pPr>
          </w:p>
          <w:p w14:paraId="7C164F04" w14:textId="77777777" w:rsidR="009E41D2" w:rsidRDefault="006F4F4A">
            <w:pPr>
              <w:spacing w:after="0"/>
              <w:jc w:val="both"/>
            </w:pPr>
            <w:r>
              <w:rPr>
                <w:sz w:val="22"/>
                <w:szCs w:val="22"/>
              </w:rPr>
              <w:t>13. En la pestaña análisis, una pregunta dice: ¿Qué relación existe entre el número de población activa, el número de ocupados y el número de parados?</w:t>
            </w:r>
          </w:p>
          <w:p w14:paraId="7EE24562" w14:textId="77777777" w:rsidR="009E41D2" w:rsidRDefault="006F4F4A">
            <w:pPr>
              <w:spacing w:after="0"/>
              <w:jc w:val="both"/>
            </w:pPr>
            <w:r>
              <w:rPr>
                <w:sz w:val="22"/>
                <w:szCs w:val="22"/>
                <w:highlight w:val="magenta"/>
              </w:rPr>
              <w:t>Debe decir:</w:t>
            </w:r>
            <w:r>
              <w:rPr>
                <w:sz w:val="22"/>
                <w:szCs w:val="22"/>
              </w:rPr>
              <w:t xml:space="preserve"> ¿Qué relación existe en</w:t>
            </w:r>
            <w:r>
              <w:rPr>
                <w:sz w:val="22"/>
                <w:szCs w:val="22"/>
              </w:rPr>
              <w:t>tre el número de población activa, el número de empleados y el número de desempleados?</w:t>
            </w:r>
          </w:p>
          <w:p w14:paraId="498CC766" w14:textId="77777777" w:rsidR="009E41D2" w:rsidRDefault="009E41D2">
            <w:pPr>
              <w:spacing w:after="0"/>
              <w:jc w:val="both"/>
            </w:pPr>
          </w:p>
          <w:p w14:paraId="38CA6534" w14:textId="77777777" w:rsidR="009E41D2" w:rsidRDefault="006F4F4A">
            <w:pPr>
              <w:spacing w:after="0"/>
              <w:jc w:val="both"/>
            </w:pPr>
            <w:r>
              <w:rPr>
                <w:sz w:val="22"/>
                <w:szCs w:val="22"/>
              </w:rPr>
              <w:t>14. En la pestaña Síntesis, en la instrucción dice: Una vez analizada la información, debéis seleccionar los datos más relevantes y redactar el trabajo escrito sobre la</w:t>
            </w:r>
            <w:r>
              <w:rPr>
                <w:sz w:val="22"/>
                <w:szCs w:val="22"/>
              </w:rPr>
              <w:t xml:space="preserve"> evolución de la situación laboral de los últimos años. Pero antes debéis decidir qué información </w:t>
            </w:r>
            <w:proofErr w:type="spellStart"/>
            <w:r>
              <w:rPr>
                <w:sz w:val="22"/>
                <w:szCs w:val="22"/>
              </w:rPr>
              <w:t>creés</w:t>
            </w:r>
            <w:proofErr w:type="spellEnd"/>
            <w:r>
              <w:rPr>
                <w:sz w:val="22"/>
                <w:szCs w:val="22"/>
              </w:rPr>
              <w:t xml:space="preserve"> que debe incluir, puede resultaros de ayuda </w:t>
            </w:r>
            <w:proofErr w:type="spellStart"/>
            <w:r>
              <w:rPr>
                <w:sz w:val="22"/>
                <w:szCs w:val="22"/>
              </w:rPr>
              <w:t>reparsr</w:t>
            </w:r>
            <w:proofErr w:type="spellEnd"/>
            <w:r>
              <w:rPr>
                <w:sz w:val="22"/>
                <w:szCs w:val="22"/>
              </w:rPr>
              <w:t xml:space="preserve"> las notas y tratar de responder preguntas como. </w:t>
            </w:r>
          </w:p>
          <w:p w14:paraId="47994ADD" w14:textId="77777777" w:rsidR="009E41D2" w:rsidRDefault="006F4F4A">
            <w:pPr>
              <w:spacing w:after="0"/>
              <w:jc w:val="both"/>
            </w:pPr>
            <w:r>
              <w:rPr>
                <w:sz w:val="22"/>
                <w:szCs w:val="22"/>
                <w:highlight w:val="magenta"/>
              </w:rPr>
              <w:t>Debe decir:</w:t>
            </w:r>
            <w:r>
              <w:rPr>
                <w:sz w:val="22"/>
                <w:szCs w:val="22"/>
              </w:rPr>
              <w:t xml:space="preserve"> Una vez analizada la información, debes</w:t>
            </w:r>
            <w:r>
              <w:rPr>
                <w:sz w:val="22"/>
                <w:szCs w:val="22"/>
              </w:rPr>
              <w:t xml:space="preserve"> seleccionar los datos más relevantes y redactar el trabajo escrito sobre la evolución de la situación laboral de los últimos años. Pero antes debes decidir qué información se debe incluir, puede resultar de ayuda repasar las notas y tratar de responder pr</w:t>
            </w:r>
            <w:r>
              <w:rPr>
                <w:sz w:val="22"/>
                <w:szCs w:val="22"/>
              </w:rPr>
              <w:t xml:space="preserve">eguntas como… </w:t>
            </w:r>
          </w:p>
          <w:p w14:paraId="5ED9EB5B" w14:textId="77777777" w:rsidR="009E41D2" w:rsidRDefault="009E41D2">
            <w:pPr>
              <w:spacing w:after="0"/>
              <w:jc w:val="both"/>
            </w:pPr>
          </w:p>
          <w:p w14:paraId="6926F18D" w14:textId="77777777" w:rsidR="009E41D2" w:rsidRDefault="006F4F4A">
            <w:pPr>
              <w:spacing w:after="0"/>
              <w:jc w:val="both"/>
            </w:pPr>
            <w:r>
              <w:rPr>
                <w:sz w:val="22"/>
                <w:szCs w:val="22"/>
              </w:rPr>
              <w:t xml:space="preserve">15. En la pestaña Síntesis, más delante dice: Por último, podéis redactar el trabajo escrito que debe organizarse así: </w:t>
            </w:r>
          </w:p>
          <w:p w14:paraId="160D92DB" w14:textId="77777777" w:rsidR="009E41D2" w:rsidRDefault="006F4F4A">
            <w:pPr>
              <w:numPr>
                <w:ilvl w:val="0"/>
                <w:numId w:val="3"/>
              </w:numPr>
              <w:spacing w:after="0"/>
              <w:ind w:hanging="360"/>
              <w:jc w:val="both"/>
              <w:rPr>
                <w:sz w:val="22"/>
                <w:szCs w:val="22"/>
              </w:rPr>
            </w:pPr>
            <w:r>
              <w:rPr>
                <w:sz w:val="22"/>
                <w:szCs w:val="22"/>
              </w:rPr>
              <w:t>portada</w:t>
            </w:r>
          </w:p>
          <w:p w14:paraId="21C78CDD" w14:textId="77777777" w:rsidR="009E41D2" w:rsidRDefault="006F4F4A">
            <w:pPr>
              <w:numPr>
                <w:ilvl w:val="0"/>
                <w:numId w:val="3"/>
              </w:numPr>
              <w:spacing w:after="0"/>
              <w:ind w:hanging="360"/>
              <w:jc w:val="both"/>
              <w:rPr>
                <w:sz w:val="22"/>
                <w:szCs w:val="22"/>
              </w:rPr>
            </w:pPr>
            <w:r>
              <w:rPr>
                <w:sz w:val="22"/>
                <w:szCs w:val="22"/>
              </w:rPr>
              <w:t>índice</w:t>
            </w:r>
          </w:p>
          <w:p w14:paraId="7F73C1B0" w14:textId="77777777" w:rsidR="009E41D2" w:rsidRDefault="006F4F4A">
            <w:pPr>
              <w:numPr>
                <w:ilvl w:val="0"/>
                <w:numId w:val="3"/>
              </w:numPr>
              <w:spacing w:after="0"/>
              <w:ind w:hanging="360"/>
              <w:jc w:val="both"/>
              <w:rPr>
                <w:sz w:val="22"/>
                <w:szCs w:val="22"/>
              </w:rPr>
            </w:pPr>
            <w:r>
              <w:rPr>
                <w:sz w:val="22"/>
                <w:szCs w:val="22"/>
              </w:rPr>
              <w:t xml:space="preserve">introducción </w:t>
            </w:r>
          </w:p>
          <w:p w14:paraId="16DA811D" w14:textId="77777777" w:rsidR="009E41D2" w:rsidRDefault="006F4F4A">
            <w:pPr>
              <w:numPr>
                <w:ilvl w:val="0"/>
                <w:numId w:val="3"/>
              </w:numPr>
              <w:spacing w:after="0"/>
              <w:ind w:hanging="360"/>
              <w:jc w:val="both"/>
              <w:rPr>
                <w:sz w:val="22"/>
                <w:szCs w:val="22"/>
              </w:rPr>
            </w:pPr>
            <w:r>
              <w:rPr>
                <w:sz w:val="22"/>
                <w:szCs w:val="22"/>
              </w:rPr>
              <w:t>desarrollo</w:t>
            </w:r>
          </w:p>
          <w:p w14:paraId="5797F8E5" w14:textId="77777777" w:rsidR="009E41D2" w:rsidRDefault="006F4F4A">
            <w:pPr>
              <w:numPr>
                <w:ilvl w:val="0"/>
                <w:numId w:val="3"/>
              </w:numPr>
              <w:spacing w:after="0"/>
              <w:ind w:hanging="360"/>
              <w:jc w:val="both"/>
              <w:rPr>
                <w:sz w:val="22"/>
                <w:szCs w:val="22"/>
              </w:rPr>
            </w:pPr>
            <w:r>
              <w:rPr>
                <w:sz w:val="22"/>
                <w:szCs w:val="22"/>
              </w:rPr>
              <w:t>conclusiones</w:t>
            </w:r>
          </w:p>
          <w:p w14:paraId="7C344E57" w14:textId="77777777" w:rsidR="009E41D2" w:rsidRDefault="006F4F4A">
            <w:pPr>
              <w:numPr>
                <w:ilvl w:val="0"/>
                <w:numId w:val="3"/>
              </w:numPr>
              <w:spacing w:after="0"/>
              <w:ind w:hanging="360"/>
              <w:jc w:val="both"/>
              <w:rPr>
                <w:sz w:val="22"/>
                <w:szCs w:val="22"/>
              </w:rPr>
            </w:pPr>
            <w:r>
              <w:rPr>
                <w:sz w:val="22"/>
                <w:szCs w:val="22"/>
              </w:rPr>
              <w:t>bibliografía</w:t>
            </w:r>
          </w:p>
          <w:p w14:paraId="7DAE680C" w14:textId="77777777" w:rsidR="009E41D2" w:rsidRDefault="009E41D2">
            <w:pPr>
              <w:spacing w:after="0"/>
              <w:jc w:val="both"/>
            </w:pPr>
          </w:p>
          <w:p w14:paraId="26DA8BB9" w14:textId="77777777" w:rsidR="009E41D2" w:rsidRDefault="006F4F4A">
            <w:pPr>
              <w:spacing w:after="0"/>
              <w:jc w:val="both"/>
            </w:pPr>
            <w:r>
              <w:rPr>
                <w:sz w:val="22"/>
                <w:szCs w:val="22"/>
              </w:rPr>
              <w:t xml:space="preserve">Además, podéis incorporar imágenes que apoyen vuestra explicación. ¡Atención! Debéis corregir las faltas de ortografía antes de entregar vuestro trabajo. </w:t>
            </w:r>
          </w:p>
          <w:p w14:paraId="292EF952" w14:textId="77777777" w:rsidR="009E41D2" w:rsidRDefault="006F4F4A">
            <w:pPr>
              <w:spacing w:after="0"/>
              <w:jc w:val="both"/>
            </w:pPr>
            <w:r>
              <w:rPr>
                <w:sz w:val="22"/>
                <w:szCs w:val="22"/>
                <w:highlight w:val="magenta"/>
              </w:rPr>
              <w:t>Debe decir:</w:t>
            </w:r>
            <w:r>
              <w:rPr>
                <w:sz w:val="22"/>
                <w:szCs w:val="22"/>
              </w:rPr>
              <w:t xml:space="preserve"> Por último, puedes redactar el trabajo escrito, el cual debe organizarse así: </w:t>
            </w:r>
          </w:p>
          <w:p w14:paraId="0A1F92B6" w14:textId="77777777" w:rsidR="009E41D2" w:rsidRDefault="006F4F4A">
            <w:pPr>
              <w:numPr>
                <w:ilvl w:val="0"/>
                <w:numId w:val="3"/>
              </w:numPr>
              <w:spacing w:after="0"/>
              <w:ind w:hanging="360"/>
              <w:jc w:val="both"/>
              <w:rPr>
                <w:sz w:val="22"/>
                <w:szCs w:val="22"/>
              </w:rPr>
            </w:pPr>
            <w:r>
              <w:rPr>
                <w:sz w:val="22"/>
                <w:szCs w:val="22"/>
              </w:rPr>
              <w:t>portada</w:t>
            </w:r>
          </w:p>
          <w:p w14:paraId="784C1460" w14:textId="77777777" w:rsidR="009E41D2" w:rsidRDefault="006F4F4A">
            <w:pPr>
              <w:numPr>
                <w:ilvl w:val="0"/>
                <w:numId w:val="3"/>
              </w:numPr>
              <w:spacing w:after="0"/>
              <w:ind w:hanging="360"/>
              <w:jc w:val="both"/>
              <w:rPr>
                <w:sz w:val="22"/>
                <w:szCs w:val="22"/>
              </w:rPr>
            </w:pPr>
            <w:r>
              <w:rPr>
                <w:sz w:val="22"/>
                <w:szCs w:val="22"/>
              </w:rPr>
              <w:t>ín</w:t>
            </w:r>
            <w:r>
              <w:rPr>
                <w:sz w:val="22"/>
                <w:szCs w:val="22"/>
              </w:rPr>
              <w:t>dice</w:t>
            </w:r>
          </w:p>
          <w:p w14:paraId="19B692ED" w14:textId="77777777" w:rsidR="009E41D2" w:rsidRDefault="006F4F4A">
            <w:pPr>
              <w:numPr>
                <w:ilvl w:val="0"/>
                <w:numId w:val="3"/>
              </w:numPr>
              <w:spacing w:after="0"/>
              <w:ind w:hanging="360"/>
              <w:jc w:val="both"/>
              <w:rPr>
                <w:sz w:val="22"/>
                <w:szCs w:val="22"/>
              </w:rPr>
            </w:pPr>
            <w:r>
              <w:rPr>
                <w:sz w:val="22"/>
                <w:szCs w:val="22"/>
              </w:rPr>
              <w:t xml:space="preserve">introducción </w:t>
            </w:r>
          </w:p>
          <w:p w14:paraId="0C2F3EE1" w14:textId="77777777" w:rsidR="009E41D2" w:rsidRDefault="006F4F4A">
            <w:pPr>
              <w:numPr>
                <w:ilvl w:val="0"/>
                <w:numId w:val="3"/>
              </w:numPr>
              <w:spacing w:after="0"/>
              <w:ind w:hanging="360"/>
              <w:jc w:val="both"/>
              <w:rPr>
                <w:sz w:val="22"/>
                <w:szCs w:val="22"/>
              </w:rPr>
            </w:pPr>
            <w:r>
              <w:rPr>
                <w:sz w:val="22"/>
                <w:szCs w:val="22"/>
              </w:rPr>
              <w:t>desarrollo</w:t>
            </w:r>
          </w:p>
          <w:p w14:paraId="0B8BFABC" w14:textId="77777777" w:rsidR="009E41D2" w:rsidRDefault="006F4F4A">
            <w:pPr>
              <w:numPr>
                <w:ilvl w:val="0"/>
                <w:numId w:val="3"/>
              </w:numPr>
              <w:spacing w:after="0"/>
              <w:ind w:hanging="360"/>
              <w:jc w:val="both"/>
              <w:rPr>
                <w:sz w:val="22"/>
                <w:szCs w:val="22"/>
              </w:rPr>
            </w:pPr>
            <w:r>
              <w:rPr>
                <w:sz w:val="22"/>
                <w:szCs w:val="22"/>
              </w:rPr>
              <w:t>conclusiones</w:t>
            </w:r>
          </w:p>
          <w:p w14:paraId="141EAC3B" w14:textId="77777777" w:rsidR="009E41D2" w:rsidRDefault="006F4F4A">
            <w:pPr>
              <w:numPr>
                <w:ilvl w:val="0"/>
                <w:numId w:val="3"/>
              </w:numPr>
              <w:spacing w:after="0"/>
              <w:ind w:hanging="360"/>
              <w:jc w:val="both"/>
              <w:rPr>
                <w:sz w:val="22"/>
                <w:szCs w:val="22"/>
              </w:rPr>
            </w:pPr>
            <w:r>
              <w:rPr>
                <w:sz w:val="22"/>
                <w:szCs w:val="22"/>
              </w:rPr>
              <w:t>bibliografía</w:t>
            </w:r>
          </w:p>
          <w:p w14:paraId="77C2142B" w14:textId="77777777" w:rsidR="009E41D2" w:rsidRDefault="009E41D2">
            <w:pPr>
              <w:spacing w:after="0"/>
              <w:jc w:val="both"/>
            </w:pPr>
          </w:p>
          <w:p w14:paraId="6B8CB36C" w14:textId="77777777" w:rsidR="009E41D2" w:rsidRDefault="006F4F4A">
            <w:pPr>
              <w:spacing w:after="0"/>
              <w:jc w:val="both"/>
            </w:pPr>
            <w:r>
              <w:rPr>
                <w:sz w:val="22"/>
                <w:szCs w:val="22"/>
              </w:rPr>
              <w:t xml:space="preserve">Además, puedes incorporar imágenes que apoyen tu explicación. Es importante que corrijas las faltas de ortografía antes de entregar el trabajo. </w:t>
            </w:r>
          </w:p>
          <w:p w14:paraId="0FCC358A" w14:textId="77777777" w:rsidR="009E41D2" w:rsidRDefault="009E41D2">
            <w:pPr>
              <w:spacing w:after="0"/>
              <w:jc w:val="both"/>
            </w:pPr>
          </w:p>
          <w:p w14:paraId="282EB9FD" w14:textId="77777777" w:rsidR="009E41D2" w:rsidRDefault="006F4F4A">
            <w:pPr>
              <w:spacing w:after="0"/>
              <w:jc w:val="both"/>
            </w:pPr>
            <w:r>
              <w:rPr>
                <w:sz w:val="22"/>
                <w:szCs w:val="22"/>
              </w:rPr>
              <w:t xml:space="preserve">16. En la pestaña Evaluación en la instrucción dice: </w:t>
            </w:r>
            <w:r>
              <w:rPr>
                <w:sz w:val="22"/>
                <w:szCs w:val="22"/>
              </w:rPr>
              <w:t xml:space="preserve">Al acabar, podéis autoevaluaron vosotros mismos para comprobar que tareas habéis hecho mejor o peor y si el proyecto se ha realizado correctamente. </w:t>
            </w:r>
          </w:p>
          <w:p w14:paraId="23A1E3FF" w14:textId="77777777" w:rsidR="009E41D2" w:rsidRDefault="006F4F4A">
            <w:pPr>
              <w:spacing w:after="0"/>
              <w:jc w:val="both"/>
            </w:pPr>
            <w:r>
              <w:rPr>
                <w:sz w:val="22"/>
                <w:szCs w:val="22"/>
                <w:highlight w:val="magenta"/>
              </w:rPr>
              <w:t>Debe decir</w:t>
            </w:r>
            <w:r>
              <w:rPr>
                <w:sz w:val="22"/>
                <w:szCs w:val="22"/>
              </w:rPr>
              <w:t>: Al acabar, puedes autoevaluarte para comprobar qué tareas hiciste mejor o peor, y si el proyect</w:t>
            </w:r>
            <w:r>
              <w:rPr>
                <w:sz w:val="22"/>
                <w:szCs w:val="22"/>
              </w:rPr>
              <w:t>o se ha llevado a cabo de manera correcta.</w:t>
            </w:r>
          </w:p>
          <w:p w14:paraId="14B47340" w14:textId="77777777" w:rsidR="009E41D2" w:rsidRDefault="009E41D2">
            <w:pPr>
              <w:spacing w:after="0"/>
              <w:jc w:val="both"/>
            </w:pPr>
          </w:p>
          <w:p w14:paraId="69B607E8" w14:textId="77777777" w:rsidR="009E41D2" w:rsidRDefault="006F4F4A">
            <w:pPr>
              <w:spacing w:after="0"/>
              <w:jc w:val="both"/>
            </w:pPr>
            <w:r>
              <w:rPr>
                <w:sz w:val="22"/>
                <w:szCs w:val="22"/>
              </w:rPr>
              <w:t xml:space="preserve">17. En la pestaña Evaluación en los ítem de valoración, dice: </w:t>
            </w:r>
          </w:p>
          <w:p w14:paraId="075A4F30" w14:textId="77777777" w:rsidR="009E41D2" w:rsidRDefault="009E41D2">
            <w:pPr>
              <w:spacing w:after="0"/>
              <w:jc w:val="both"/>
            </w:pPr>
          </w:p>
          <w:p w14:paraId="2E9C9A3D" w14:textId="77777777" w:rsidR="009E41D2" w:rsidRDefault="006F4F4A">
            <w:pPr>
              <w:spacing w:after="0"/>
              <w:jc w:val="both"/>
            </w:pPr>
            <w:r>
              <w:rPr>
                <w:sz w:val="22"/>
                <w:szCs w:val="22"/>
              </w:rPr>
              <w:t xml:space="preserve">Objetivos:  </w:t>
            </w:r>
          </w:p>
          <w:p w14:paraId="48D5D9AC" w14:textId="77777777" w:rsidR="009E41D2" w:rsidRDefault="006F4F4A">
            <w:pPr>
              <w:numPr>
                <w:ilvl w:val="0"/>
                <w:numId w:val="5"/>
              </w:numPr>
              <w:spacing w:after="0"/>
              <w:ind w:hanging="360"/>
              <w:jc w:val="both"/>
              <w:rPr>
                <w:sz w:val="22"/>
                <w:szCs w:val="22"/>
              </w:rPr>
            </w:pPr>
            <w:r>
              <w:rPr>
                <w:sz w:val="22"/>
                <w:szCs w:val="22"/>
              </w:rPr>
              <w:t xml:space="preserve">Has previsto aspectos que después habéis necesitado para el desarrollo de la </w:t>
            </w:r>
            <w:proofErr w:type="spellStart"/>
            <w:r>
              <w:rPr>
                <w:sz w:val="22"/>
                <w:szCs w:val="22"/>
              </w:rPr>
              <w:t>inevstigación</w:t>
            </w:r>
            <w:proofErr w:type="spellEnd"/>
            <w:r>
              <w:rPr>
                <w:sz w:val="22"/>
                <w:szCs w:val="22"/>
              </w:rPr>
              <w:t>.</w:t>
            </w:r>
          </w:p>
          <w:p w14:paraId="4F0C6836" w14:textId="77777777" w:rsidR="009E41D2" w:rsidRDefault="006F4F4A">
            <w:pPr>
              <w:spacing w:after="0"/>
              <w:jc w:val="both"/>
            </w:pPr>
            <w:r>
              <w:rPr>
                <w:sz w:val="22"/>
                <w:szCs w:val="22"/>
              </w:rPr>
              <w:t xml:space="preserve">Planificación del proyecto: </w:t>
            </w:r>
          </w:p>
          <w:p w14:paraId="2A06B975" w14:textId="77777777" w:rsidR="009E41D2" w:rsidRDefault="006F4F4A">
            <w:pPr>
              <w:numPr>
                <w:ilvl w:val="0"/>
                <w:numId w:val="5"/>
              </w:numPr>
              <w:spacing w:after="0"/>
              <w:ind w:hanging="360"/>
              <w:jc w:val="both"/>
              <w:rPr>
                <w:sz w:val="22"/>
                <w:szCs w:val="22"/>
              </w:rPr>
            </w:pPr>
            <w:r>
              <w:rPr>
                <w:sz w:val="22"/>
                <w:szCs w:val="22"/>
              </w:rPr>
              <w:t xml:space="preserve">Habéis calculado correctamente el tiempo necesario para desarrollar cada tarea. </w:t>
            </w:r>
          </w:p>
          <w:p w14:paraId="5F058F2D" w14:textId="77777777" w:rsidR="009E41D2" w:rsidRDefault="006F4F4A">
            <w:pPr>
              <w:numPr>
                <w:ilvl w:val="0"/>
                <w:numId w:val="5"/>
              </w:numPr>
              <w:spacing w:after="0"/>
              <w:ind w:hanging="360"/>
              <w:jc w:val="both"/>
              <w:rPr>
                <w:sz w:val="22"/>
                <w:szCs w:val="22"/>
              </w:rPr>
            </w:pPr>
            <w:r>
              <w:rPr>
                <w:sz w:val="22"/>
                <w:szCs w:val="22"/>
              </w:rPr>
              <w:t xml:space="preserve">Habéis distribuido de forma equitativa las tareas entre los miembros del </w:t>
            </w:r>
            <w:proofErr w:type="spellStart"/>
            <w:r>
              <w:rPr>
                <w:sz w:val="22"/>
                <w:szCs w:val="22"/>
              </w:rPr>
              <w:t>gruo</w:t>
            </w:r>
            <w:proofErr w:type="spellEnd"/>
          </w:p>
          <w:p w14:paraId="73528ABC" w14:textId="77777777" w:rsidR="009E41D2" w:rsidRDefault="006F4F4A">
            <w:pPr>
              <w:spacing w:after="0"/>
              <w:jc w:val="both"/>
            </w:pPr>
            <w:r>
              <w:rPr>
                <w:sz w:val="22"/>
                <w:szCs w:val="22"/>
              </w:rPr>
              <w:t xml:space="preserve">Investigación: </w:t>
            </w:r>
          </w:p>
          <w:p w14:paraId="40A142E3" w14:textId="77777777" w:rsidR="009E41D2" w:rsidRDefault="006F4F4A">
            <w:pPr>
              <w:numPr>
                <w:ilvl w:val="0"/>
                <w:numId w:val="7"/>
              </w:numPr>
              <w:spacing w:after="0"/>
              <w:ind w:hanging="360"/>
              <w:jc w:val="both"/>
              <w:rPr>
                <w:sz w:val="22"/>
                <w:szCs w:val="22"/>
              </w:rPr>
            </w:pPr>
            <w:r>
              <w:rPr>
                <w:sz w:val="22"/>
                <w:szCs w:val="22"/>
              </w:rPr>
              <w:t>Habéis valorado los criterios a seguir para seleccionar la información</w:t>
            </w:r>
          </w:p>
          <w:p w14:paraId="058FCA39" w14:textId="77777777" w:rsidR="009E41D2" w:rsidRDefault="009E41D2">
            <w:pPr>
              <w:spacing w:after="0"/>
              <w:ind w:left="720"/>
              <w:jc w:val="both"/>
            </w:pPr>
          </w:p>
          <w:p w14:paraId="784D9251" w14:textId="77777777" w:rsidR="009E41D2" w:rsidRDefault="006F4F4A">
            <w:pPr>
              <w:spacing w:after="0"/>
              <w:jc w:val="both"/>
            </w:pPr>
            <w:r>
              <w:rPr>
                <w:sz w:val="22"/>
                <w:szCs w:val="22"/>
                <w:highlight w:val="magenta"/>
              </w:rPr>
              <w:t>Debe decir:</w:t>
            </w:r>
            <w:r>
              <w:rPr>
                <w:sz w:val="22"/>
                <w:szCs w:val="22"/>
              </w:rPr>
              <w:t xml:space="preserve"> </w:t>
            </w:r>
          </w:p>
          <w:p w14:paraId="52F334AC" w14:textId="77777777" w:rsidR="009E41D2" w:rsidRDefault="006F4F4A">
            <w:pPr>
              <w:spacing w:after="0"/>
              <w:jc w:val="both"/>
            </w:pPr>
            <w:r>
              <w:rPr>
                <w:sz w:val="22"/>
                <w:szCs w:val="22"/>
              </w:rPr>
              <w:t xml:space="preserve">Objetivos:  </w:t>
            </w:r>
          </w:p>
          <w:p w14:paraId="57387F14" w14:textId="77777777" w:rsidR="009E41D2" w:rsidRDefault="006F4F4A">
            <w:pPr>
              <w:numPr>
                <w:ilvl w:val="0"/>
                <w:numId w:val="5"/>
              </w:numPr>
              <w:spacing w:after="0"/>
              <w:ind w:hanging="360"/>
              <w:jc w:val="both"/>
              <w:rPr>
                <w:sz w:val="22"/>
                <w:szCs w:val="22"/>
              </w:rPr>
            </w:pPr>
            <w:r>
              <w:rPr>
                <w:sz w:val="22"/>
                <w:szCs w:val="22"/>
              </w:rPr>
              <w:t>Previste aspectos que después necesitaste para el desarrollo de la investigación.</w:t>
            </w:r>
          </w:p>
          <w:p w14:paraId="2D6FFEE1" w14:textId="77777777" w:rsidR="009E41D2" w:rsidRDefault="006F4F4A">
            <w:pPr>
              <w:spacing w:after="0"/>
              <w:jc w:val="both"/>
            </w:pPr>
            <w:r>
              <w:rPr>
                <w:sz w:val="22"/>
                <w:szCs w:val="22"/>
              </w:rPr>
              <w:t xml:space="preserve">Planificación del proyecto: </w:t>
            </w:r>
          </w:p>
          <w:p w14:paraId="3C91C4B2" w14:textId="77777777" w:rsidR="009E41D2" w:rsidRDefault="006F4F4A">
            <w:pPr>
              <w:numPr>
                <w:ilvl w:val="0"/>
                <w:numId w:val="5"/>
              </w:numPr>
              <w:spacing w:after="0"/>
              <w:ind w:hanging="360"/>
              <w:jc w:val="both"/>
              <w:rPr>
                <w:sz w:val="22"/>
                <w:szCs w:val="22"/>
              </w:rPr>
            </w:pPr>
            <w:r>
              <w:rPr>
                <w:sz w:val="22"/>
                <w:szCs w:val="22"/>
              </w:rPr>
              <w:t xml:space="preserve">Calculaste de manera correcta el tiempo necesario para desarrollar cada tarea. </w:t>
            </w:r>
          </w:p>
          <w:p w14:paraId="3F33BB07" w14:textId="77777777" w:rsidR="009E41D2" w:rsidRDefault="006F4F4A">
            <w:pPr>
              <w:numPr>
                <w:ilvl w:val="0"/>
                <w:numId w:val="5"/>
              </w:numPr>
              <w:spacing w:after="0"/>
              <w:ind w:hanging="360"/>
              <w:jc w:val="both"/>
              <w:rPr>
                <w:sz w:val="22"/>
                <w:szCs w:val="22"/>
              </w:rPr>
            </w:pPr>
            <w:r>
              <w:rPr>
                <w:sz w:val="22"/>
                <w:szCs w:val="22"/>
              </w:rPr>
              <w:t>Distribuiste de forma equitativa las ta</w:t>
            </w:r>
            <w:r>
              <w:rPr>
                <w:sz w:val="22"/>
                <w:szCs w:val="22"/>
              </w:rPr>
              <w:t>reas entre los miembros del grupo.</w:t>
            </w:r>
          </w:p>
          <w:p w14:paraId="3E9AD7A1" w14:textId="77777777" w:rsidR="009E41D2" w:rsidRDefault="006F4F4A">
            <w:pPr>
              <w:spacing w:after="0"/>
              <w:jc w:val="both"/>
            </w:pPr>
            <w:r>
              <w:rPr>
                <w:sz w:val="22"/>
                <w:szCs w:val="22"/>
              </w:rPr>
              <w:t xml:space="preserve">Investigación: </w:t>
            </w:r>
          </w:p>
          <w:p w14:paraId="554F1E65" w14:textId="77777777" w:rsidR="009E41D2" w:rsidRDefault="006F4F4A">
            <w:pPr>
              <w:numPr>
                <w:ilvl w:val="0"/>
                <w:numId w:val="7"/>
              </w:numPr>
              <w:spacing w:after="0"/>
              <w:ind w:hanging="360"/>
              <w:jc w:val="both"/>
              <w:rPr>
                <w:sz w:val="22"/>
                <w:szCs w:val="22"/>
              </w:rPr>
            </w:pPr>
            <w:r>
              <w:rPr>
                <w:sz w:val="22"/>
                <w:szCs w:val="22"/>
              </w:rPr>
              <w:t>Valoraste los criterios a seguir para seleccionar la información.</w:t>
            </w:r>
          </w:p>
        </w:tc>
      </w:tr>
      <w:tr w:rsidR="009E41D2" w14:paraId="6DFF4FEC" w14:textId="77777777">
        <w:tc>
          <w:tcPr>
            <w:tcW w:w="2518" w:type="dxa"/>
          </w:tcPr>
          <w:p w14:paraId="609F5C98" w14:textId="77777777" w:rsidR="009E41D2" w:rsidRDefault="006F4F4A">
            <w:pPr>
              <w:spacing w:after="0"/>
            </w:pPr>
            <w:r>
              <w:rPr>
                <w:b/>
                <w:sz w:val="18"/>
                <w:szCs w:val="18"/>
              </w:rPr>
              <w:t>Título</w:t>
            </w:r>
          </w:p>
        </w:tc>
        <w:tc>
          <w:tcPr>
            <w:tcW w:w="6536" w:type="dxa"/>
          </w:tcPr>
          <w:p w14:paraId="5CB02EC6" w14:textId="77777777" w:rsidR="009E41D2" w:rsidRDefault="006F4F4A">
            <w:pPr>
              <w:spacing w:after="0"/>
            </w:pPr>
            <w:r>
              <w:rPr>
                <w:b/>
                <w:sz w:val="22"/>
                <w:szCs w:val="22"/>
              </w:rPr>
              <w:t>Proyecto: estudio de la ocupación laboral de los últimos años</w:t>
            </w:r>
          </w:p>
        </w:tc>
      </w:tr>
      <w:tr w:rsidR="009E41D2" w14:paraId="572BF5A0" w14:textId="77777777">
        <w:tc>
          <w:tcPr>
            <w:tcW w:w="2518" w:type="dxa"/>
          </w:tcPr>
          <w:p w14:paraId="76AA0372" w14:textId="77777777" w:rsidR="009E41D2" w:rsidRDefault="006F4F4A">
            <w:pPr>
              <w:spacing w:after="0"/>
            </w:pPr>
            <w:r>
              <w:rPr>
                <w:b/>
                <w:sz w:val="18"/>
                <w:szCs w:val="18"/>
              </w:rPr>
              <w:t>Descripción</w:t>
            </w:r>
          </w:p>
        </w:tc>
        <w:tc>
          <w:tcPr>
            <w:tcW w:w="6536" w:type="dxa"/>
          </w:tcPr>
          <w:p w14:paraId="73533036" w14:textId="77777777" w:rsidR="009E41D2" w:rsidRDefault="006F4F4A">
            <w:pPr>
              <w:spacing w:after="0"/>
            </w:pPr>
            <w:r>
              <w:rPr>
                <w:sz w:val="22"/>
                <w:szCs w:val="22"/>
              </w:rPr>
              <w:t xml:space="preserve">Actividad que guía el trabajo colaborativo de investigación sobre la evolución de la ocupación en nuestro territorio durante los últimos tiempos. </w:t>
            </w:r>
          </w:p>
          <w:p w14:paraId="596D74F0" w14:textId="77777777" w:rsidR="009E41D2" w:rsidRDefault="009E41D2">
            <w:pPr>
              <w:spacing w:after="0"/>
            </w:pPr>
          </w:p>
        </w:tc>
      </w:tr>
    </w:tbl>
    <w:p w14:paraId="4C7ADE2E" w14:textId="77777777" w:rsidR="009E41D2" w:rsidRDefault="009E41D2">
      <w:pPr>
        <w:spacing w:after="0"/>
      </w:pPr>
    </w:p>
    <w:p w14:paraId="20AA697F" w14:textId="77777777" w:rsidR="009E41D2" w:rsidRDefault="009E41D2">
      <w:pPr>
        <w:spacing w:after="0"/>
      </w:pPr>
    </w:p>
    <w:p w14:paraId="449DFE5C" w14:textId="77777777" w:rsidR="009E41D2" w:rsidRDefault="009E41D2">
      <w:pPr>
        <w:spacing w:after="0"/>
      </w:pPr>
    </w:p>
    <w:p w14:paraId="7C33E55C" w14:textId="77777777" w:rsidR="009E41D2" w:rsidRDefault="006F4F4A">
      <w:bookmarkStart w:id="184" w:name="h.147n2zr" w:colFirst="0" w:colLast="0"/>
      <w:bookmarkEnd w:id="184"/>
      <w:r>
        <w:rPr>
          <w:b/>
          <w:highlight w:val="yellow"/>
        </w:rPr>
        <w:t>[SECCIÓN 1]</w:t>
      </w:r>
      <w:r>
        <w:rPr>
          <w:b/>
        </w:rPr>
        <w:t xml:space="preserve"> </w:t>
      </w:r>
    </w:p>
    <w:p w14:paraId="6DF307BC" w14:textId="77777777" w:rsidR="009E41D2" w:rsidRDefault="006F4F4A">
      <w:pPr>
        <w:keepNext/>
        <w:keepLines/>
        <w:spacing w:before="320" w:after="0" w:line="240" w:lineRule="auto"/>
      </w:pPr>
      <w:r>
        <w:rPr>
          <w:rFonts w:ascii="Calibri" w:eastAsia="Calibri" w:hAnsi="Calibri" w:cs="Calibri"/>
          <w:color w:val="2E74B5"/>
          <w:sz w:val="32"/>
          <w:szCs w:val="32"/>
        </w:rPr>
        <w:t>* Fin de tema</w:t>
      </w:r>
    </w:p>
    <w:p w14:paraId="1F7CA751" w14:textId="77777777" w:rsidR="009E41D2" w:rsidRDefault="009E41D2">
      <w:bookmarkStart w:id="185" w:name="h.3o7alnk" w:colFirst="0" w:colLast="0"/>
      <w:bookmarkEnd w:id="185"/>
    </w:p>
    <w:p w14:paraId="0C2B972F" w14:textId="77777777" w:rsidR="009E41D2" w:rsidRDefault="006F4F4A">
      <w:pPr>
        <w:keepNext/>
        <w:keepLines/>
        <w:spacing w:before="80" w:after="0" w:line="240" w:lineRule="auto"/>
      </w:pPr>
      <w:r>
        <w:rPr>
          <w:rFonts w:ascii="Calibri" w:eastAsia="Calibri" w:hAnsi="Calibri" w:cs="Calibri"/>
          <w:color w:val="404040"/>
          <w:sz w:val="28"/>
          <w:szCs w:val="28"/>
        </w:rPr>
        <w:t>Mapa conceptual</w:t>
      </w:r>
    </w:p>
    <w:p w14:paraId="7F53A7DC" w14:textId="77777777" w:rsidR="009E41D2" w:rsidRDefault="009E41D2">
      <w:pPr>
        <w:spacing w:after="0"/>
      </w:pPr>
    </w:p>
    <w:p w14:paraId="475B8F31" w14:textId="77777777" w:rsidR="009E41D2" w:rsidRDefault="009E41D2">
      <w:pPr>
        <w:spacing w:after="0"/>
      </w:pPr>
    </w:p>
    <w:tbl>
      <w:tblPr>
        <w:tblStyle w:val="affff0"/>
        <w:tblW w:w="9033"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18"/>
        <w:gridCol w:w="6515"/>
      </w:tblGrid>
      <w:tr w:rsidR="009E41D2" w14:paraId="43EF19F4" w14:textId="77777777">
        <w:tc>
          <w:tcPr>
            <w:tcW w:w="9033" w:type="dxa"/>
            <w:gridSpan w:val="2"/>
            <w:shd w:val="clear" w:color="auto" w:fill="000000"/>
          </w:tcPr>
          <w:p w14:paraId="1E9136C6" w14:textId="77777777" w:rsidR="009E41D2" w:rsidRDefault="006F4F4A">
            <w:pPr>
              <w:spacing w:after="0"/>
              <w:jc w:val="center"/>
            </w:pPr>
            <w:r>
              <w:rPr>
                <w:b/>
                <w:sz w:val="22"/>
                <w:szCs w:val="22"/>
              </w:rPr>
              <w:t>Mapa conceptual</w:t>
            </w:r>
          </w:p>
        </w:tc>
      </w:tr>
      <w:tr w:rsidR="009E41D2" w14:paraId="051CCBE4" w14:textId="77777777">
        <w:tc>
          <w:tcPr>
            <w:tcW w:w="2518" w:type="dxa"/>
          </w:tcPr>
          <w:p w14:paraId="46C37F2E" w14:textId="77777777" w:rsidR="009E41D2" w:rsidRDefault="006F4F4A">
            <w:pPr>
              <w:spacing w:after="0"/>
            </w:pPr>
            <w:r>
              <w:rPr>
                <w:b/>
                <w:sz w:val="18"/>
                <w:szCs w:val="18"/>
              </w:rPr>
              <w:t>Código</w:t>
            </w:r>
          </w:p>
        </w:tc>
        <w:tc>
          <w:tcPr>
            <w:tcW w:w="6515" w:type="dxa"/>
          </w:tcPr>
          <w:p w14:paraId="54F2E3DF" w14:textId="77777777" w:rsidR="009E41D2" w:rsidRDefault="006F4F4A">
            <w:pPr>
              <w:spacing w:after="0"/>
            </w:pPr>
            <w:r>
              <w:t>CS_11_08_CO_REC280</w:t>
            </w:r>
          </w:p>
        </w:tc>
      </w:tr>
      <w:tr w:rsidR="009E41D2" w14:paraId="30F84240" w14:textId="77777777">
        <w:tc>
          <w:tcPr>
            <w:tcW w:w="2518" w:type="dxa"/>
          </w:tcPr>
          <w:p w14:paraId="3CC69031" w14:textId="77777777" w:rsidR="009E41D2" w:rsidRDefault="006F4F4A">
            <w:pPr>
              <w:spacing w:after="0"/>
            </w:pPr>
            <w:r>
              <w:rPr>
                <w:b/>
                <w:sz w:val="18"/>
                <w:szCs w:val="18"/>
              </w:rPr>
              <w:t>Título</w:t>
            </w:r>
          </w:p>
        </w:tc>
        <w:tc>
          <w:tcPr>
            <w:tcW w:w="6515" w:type="dxa"/>
          </w:tcPr>
          <w:p w14:paraId="289681A4" w14:textId="77777777" w:rsidR="009E41D2" w:rsidRDefault="006F4F4A">
            <w:pPr>
              <w:spacing w:after="0"/>
            </w:pPr>
            <w:r>
              <w:rPr>
                <w:sz w:val="22"/>
                <w:szCs w:val="22"/>
              </w:rPr>
              <w:t>Mapa conceptual</w:t>
            </w:r>
          </w:p>
        </w:tc>
      </w:tr>
      <w:tr w:rsidR="009E41D2" w14:paraId="37DD2197" w14:textId="77777777">
        <w:tc>
          <w:tcPr>
            <w:tcW w:w="2518" w:type="dxa"/>
          </w:tcPr>
          <w:p w14:paraId="3F126AA4" w14:textId="77777777" w:rsidR="009E41D2" w:rsidRDefault="006F4F4A">
            <w:pPr>
              <w:spacing w:after="0"/>
            </w:pPr>
            <w:r>
              <w:rPr>
                <w:b/>
                <w:sz w:val="18"/>
                <w:szCs w:val="18"/>
              </w:rPr>
              <w:t>Descripción</w:t>
            </w:r>
          </w:p>
        </w:tc>
        <w:tc>
          <w:tcPr>
            <w:tcW w:w="6515" w:type="dxa"/>
          </w:tcPr>
          <w:p w14:paraId="4091E3CE" w14:textId="77777777" w:rsidR="009E41D2" w:rsidRDefault="006F4F4A">
            <w:pPr>
              <w:spacing w:after="0"/>
            </w:pPr>
            <w:r>
              <w:rPr>
                <w:sz w:val="22"/>
                <w:szCs w:val="22"/>
              </w:rPr>
              <w:t>Mapa conceptual del tema El ser humano, un ser social</w:t>
            </w:r>
          </w:p>
        </w:tc>
      </w:tr>
    </w:tbl>
    <w:p w14:paraId="395E69D5" w14:textId="77777777" w:rsidR="009E41D2" w:rsidRDefault="009E41D2">
      <w:pPr>
        <w:spacing w:after="0"/>
      </w:pPr>
    </w:p>
    <w:p w14:paraId="760EF142" w14:textId="77777777" w:rsidR="009E41D2" w:rsidRDefault="009E41D2">
      <w:pPr>
        <w:spacing w:after="0"/>
      </w:pPr>
    </w:p>
    <w:p w14:paraId="364A6BDC" w14:textId="77777777" w:rsidR="009E41D2" w:rsidRDefault="009E41D2">
      <w:pPr>
        <w:spacing w:after="0"/>
      </w:pPr>
      <w:bookmarkStart w:id="186" w:name="h.23ckvvd" w:colFirst="0" w:colLast="0"/>
      <w:bookmarkEnd w:id="186"/>
    </w:p>
    <w:p w14:paraId="6018AC90" w14:textId="77777777" w:rsidR="009E41D2" w:rsidRDefault="006F4F4A">
      <w:pPr>
        <w:keepNext/>
        <w:keepLines/>
        <w:spacing w:before="80" w:after="0" w:line="240" w:lineRule="auto"/>
      </w:pPr>
      <w:r>
        <w:rPr>
          <w:rFonts w:ascii="Calibri" w:eastAsia="Calibri" w:hAnsi="Calibri" w:cs="Calibri"/>
          <w:color w:val="404040"/>
          <w:sz w:val="28"/>
          <w:szCs w:val="28"/>
        </w:rPr>
        <w:t>Evaluación</w:t>
      </w:r>
    </w:p>
    <w:p w14:paraId="2DA101C1" w14:textId="77777777" w:rsidR="009E41D2" w:rsidRDefault="006F4F4A">
      <w:r>
        <w:rPr>
          <w:rFonts w:ascii="Calibri" w:eastAsia="Calibri" w:hAnsi="Calibri" w:cs="Calibri"/>
          <w:sz w:val="20"/>
          <w:szCs w:val="20"/>
          <w:highlight w:val="cyan"/>
        </w:rPr>
        <w:t>Las evaluaciones son M4A</w:t>
      </w:r>
    </w:p>
    <w:p w14:paraId="14CD231B" w14:textId="77777777" w:rsidR="009E41D2" w:rsidRDefault="009E41D2"/>
    <w:p w14:paraId="1CC87C0E" w14:textId="77777777" w:rsidR="009E41D2" w:rsidRDefault="009E41D2">
      <w:pPr>
        <w:spacing w:after="0"/>
      </w:pPr>
    </w:p>
    <w:tbl>
      <w:tblPr>
        <w:tblStyle w:val="affff1"/>
        <w:tblW w:w="905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18"/>
        <w:gridCol w:w="3268"/>
        <w:gridCol w:w="3268"/>
      </w:tblGrid>
      <w:tr w:rsidR="009E41D2" w14:paraId="47322AC5" w14:textId="77777777">
        <w:tc>
          <w:tcPr>
            <w:tcW w:w="9054" w:type="dxa"/>
            <w:gridSpan w:val="3"/>
            <w:shd w:val="clear" w:color="auto" w:fill="000000"/>
          </w:tcPr>
          <w:p w14:paraId="524BF63C" w14:textId="77777777" w:rsidR="009E41D2" w:rsidRDefault="006F4F4A">
            <w:pPr>
              <w:spacing w:after="0"/>
              <w:jc w:val="center"/>
            </w:pPr>
            <w:r>
              <w:rPr>
                <w:b/>
                <w:color w:val="FF0000"/>
                <w:sz w:val="22"/>
                <w:szCs w:val="22"/>
              </w:rPr>
              <w:t>Evaluación</w:t>
            </w:r>
            <w:r>
              <w:rPr>
                <w:b/>
                <w:sz w:val="22"/>
                <w:szCs w:val="22"/>
              </w:rPr>
              <w:t>: recurso aprovechado</w:t>
            </w:r>
          </w:p>
        </w:tc>
      </w:tr>
      <w:tr w:rsidR="009E41D2" w14:paraId="6F2F3261" w14:textId="77777777">
        <w:tc>
          <w:tcPr>
            <w:tcW w:w="2518" w:type="dxa"/>
          </w:tcPr>
          <w:p w14:paraId="6A9FB2A3" w14:textId="77777777" w:rsidR="009E41D2" w:rsidRDefault="006F4F4A">
            <w:pPr>
              <w:spacing w:after="0"/>
            </w:pPr>
            <w:r>
              <w:rPr>
                <w:b/>
                <w:sz w:val="18"/>
                <w:szCs w:val="18"/>
              </w:rPr>
              <w:t>Código</w:t>
            </w:r>
          </w:p>
        </w:tc>
        <w:tc>
          <w:tcPr>
            <w:tcW w:w="6536" w:type="dxa"/>
            <w:gridSpan w:val="2"/>
          </w:tcPr>
          <w:p w14:paraId="0B9506B6" w14:textId="77777777" w:rsidR="009E41D2" w:rsidRDefault="006F4F4A">
            <w:pPr>
              <w:spacing w:after="0"/>
            </w:pPr>
            <w:r>
              <w:t>CS_11_08_CO_REC290</w:t>
            </w:r>
          </w:p>
        </w:tc>
      </w:tr>
      <w:tr w:rsidR="009E41D2" w14:paraId="74C7CE3F" w14:textId="77777777">
        <w:trPr>
          <w:trHeight w:val="600"/>
        </w:trPr>
        <w:tc>
          <w:tcPr>
            <w:tcW w:w="2518" w:type="dxa"/>
          </w:tcPr>
          <w:p w14:paraId="00ACB146" w14:textId="77777777" w:rsidR="009E41D2" w:rsidRDefault="006F4F4A">
            <w:pPr>
              <w:spacing w:after="0"/>
            </w:pPr>
            <w:r>
              <w:rPr>
                <w:b/>
                <w:sz w:val="18"/>
                <w:szCs w:val="18"/>
              </w:rPr>
              <w:t>Ubicación en Aula Planeta</w:t>
            </w:r>
          </w:p>
        </w:tc>
        <w:tc>
          <w:tcPr>
            <w:tcW w:w="6536" w:type="dxa"/>
            <w:gridSpan w:val="2"/>
          </w:tcPr>
          <w:p w14:paraId="7C196B9F" w14:textId="77777777" w:rsidR="009E41D2" w:rsidRDefault="009E41D2">
            <w:pPr>
              <w:spacing w:after="0"/>
            </w:pPr>
          </w:p>
          <w:p w14:paraId="76429E82" w14:textId="77777777" w:rsidR="009E41D2" w:rsidRDefault="006F4F4A">
            <w:pPr>
              <w:spacing w:after="0"/>
            </w:pPr>
            <w:commentRangeStart w:id="187"/>
            <w:r>
              <w:t>2ESO</w:t>
            </w:r>
            <w:commentRangeEnd w:id="187"/>
            <w:r>
              <w:commentReference w:id="187"/>
            </w:r>
            <w:r>
              <w:t>/Ciencias sociales, geografía e historia /La organización social del mundo actual/ Fin de unidad: repaso/ Autoevaluación</w:t>
            </w:r>
          </w:p>
        </w:tc>
      </w:tr>
      <w:tr w:rsidR="009E41D2" w14:paraId="29F0C84F" w14:textId="77777777">
        <w:tc>
          <w:tcPr>
            <w:tcW w:w="2518" w:type="dxa"/>
          </w:tcPr>
          <w:p w14:paraId="30402BD1" w14:textId="77777777" w:rsidR="009E41D2" w:rsidRDefault="006F4F4A">
            <w:pPr>
              <w:spacing w:after="0"/>
            </w:pPr>
            <w:r>
              <w:rPr>
                <w:b/>
                <w:sz w:val="18"/>
                <w:szCs w:val="18"/>
              </w:rPr>
              <w:t>Cambio (descripción o capturas de pantallas)</w:t>
            </w:r>
          </w:p>
        </w:tc>
        <w:tc>
          <w:tcPr>
            <w:tcW w:w="3268" w:type="dxa"/>
          </w:tcPr>
          <w:p w14:paraId="28DDBE2E" w14:textId="77777777" w:rsidR="009E41D2" w:rsidRDefault="006F4F4A">
            <w:pPr>
              <w:spacing w:after="0"/>
            </w:pPr>
            <w:r>
              <w:t>Donde dice…</w:t>
            </w:r>
          </w:p>
          <w:p w14:paraId="5DD5A89A" w14:textId="77777777" w:rsidR="009E41D2" w:rsidRDefault="006F4F4A">
            <w:pPr>
              <w:spacing w:after="0"/>
            </w:pPr>
            <w:r>
              <w:t>1-La sociedad capitalista se divide en estamentos.</w:t>
            </w:r>
          </w:p>
          <w:p w14:paraId="68B1F722" w14:textId="77777777" w:rsidR="009E41D2" w:rsidRDefault="009E41D2">
            <w:pPr>
              <w:spacing w:after="0"/>
            </w:pPr>
          </w:p>
          <w:p w14:paraId="0E62AF5E" w14:textId="77777777" w:rsidR="009E41D2" w:rsidRDefault="009E41D2">
            <w:pPr>
              <w:spacing w:after="0"/>
            </w:pPr>
          </w:p>
          <w:p w14:paraId="7AEE5EB8" w14:textId="77777777" w:rsidR="009E41D2" w:rsidRDefault="006F4F4A">
            <w:pPr>
              <w:spacing w:after="0"/>
            </w:pPr>
            <w:r>
              <w:t>2-Una familia monoparent</w:t>
            </w:r>
            <w:r>
              <w:t>al es de tipo familia nuclear.</w:t>
            </w:r>
          </w:p>
          <w:p w14:paraId="25B4B42D" w14:textId="77777777" w:rsidR="009E41D2" w:rsidRDefault="009E41D2">
            <w:pPr>
              <w:spacing w:after="0"/>
            </w:pPr>
          </w:p>
          <w:p w14:paraId="2070FB97" w14:textId="77777777" w:rsidR="009E41D2" w:rsidRDefault="009E41D2">
            <w:pPr>
              <w:spacing w:after="0"/>
            </w:pPr>
          </w:p>
          <w:p w14:paraId="29709025" w14:textId="77777777" w:rsidR="009E41D2" w:rsidRDefault="006F4F4A">
            <w:pPr>
              <w:spacing w:after="0"/>
            </w:pPr>
            <w:r>
              <w:t>3-El estado de bienestar existe en todos los países del mundo.</w:t>
            </w:r>
          </w:p>
          <w:p w14:paraId="5E56AF6F" w14:textId="77777777" w:rsidR="009E41D2" w:rsidRDefault="006F4F4A">
            <w:pPr>
              <w:spacing w:after="0"/>
            </w:pPr>
            <w:r>
              <w:t>4-La coexistencia entre una sociedad tradicional y una sociedad moderna es imposible.</w:t>
            </w:r>
          </w:p>
          <w:p w14:paraId="3E9526EA" w14:textId="77777777" w:rsidR="009E41D2" w:rsidRDefault="006F4F4A">
            <w:pPr>
              <w:spacing w:after="0"/>
            </w:pPr>
            <w:r>
              <w:t>5-La globalización ha contribuido a la extensión de la cultura de masas.</w:t>
            </w:r>
          </w:p>
          <w:p w14:paraId="7B02C6EE" w14:textId="77777777" w:rsidR="009E41D2" w:rsidRDefault="009E41D2">
            <w:pPr>
              <w:spacing w:after="0"/>
            </w:pPr>
          </w:p>
          <w:p w14:paraId="34969631" w14:textId="77777777" w:rsidR="009E41D2" w:rsidRDefault="006F4F4A">
            <w:pPr>
              <w:spacing w:after="0"/>
            </w:pPr>
            <w:r>
              <w:t>6-El matrimonio es la unión legal de dos personas.</w:t>
            </w:r>
          </w:p>
          <w:p w14:paraId="100CA7DA" w14:textId="77777777" w:rsidR="009E41D2" w:rsidRDefault="009E41D2">
            <w:pPr>
              <w:spacing w:after="0"/>
            </w:pPr>
          </w:p>
          <w:p w14:paraId="509005B3" w14:textId="77777777" w:rsidR="009E41D2" w:rsidRDefault="009E41D2">
            <w:pPr>
              <w:spacing w:after="0"/>
            </w:pPr>
          </w:p>
          <w:p w14:paraId="40378403" w14:textId="77777777" w:rsidR="009E41D2" w:rsidRDefault="009E41D2">
            <w:pPr>
              <w:spacing w:after="0"/>
            </w:pPr>
          </w:p>
          <w:p w14:paraId="2CD034B8" w14:textId="77777777" w:rsidR="009E41D2" w:rsidRDefault="006F4F4A">
            <w:pPr>
              <w:spacing w:after="0"/>
            </w:pPr>
            <w:r>
              <w:t>7-La familia reconstituida es aquella que se ha formado con familiares de otras generaciones</w:t>
            </w:r>
          </w:p>
          <w:p w14:paraId="4A833136" w14:textId="77777777" w:rsidR="009E41D2" w:rsidRDefault="006F4F4A">
            <w:pPr>
              <w:spacing w:after="0"/>
            </w:pPr>
            <w:r>
              <w:t>8-La incorporación de la mujer al mercado laboral se instauró hace un siglo.</w:t>
            </w:r>
          </w:p>
          <w:p w14:paraId="2603D191" w14:textId="77777777" w:rsidR="009E41D2" w:rsidRDefault="006F4F4A">
            <w:pPr>
              <w:spacing w:after="0"/>
            </w:pPr>
            <w:r>
              <w:t xml:space="preserve">9-El sector predominante en las </w:t>
            </w:r>
            <w:r>
              <w:t>sociedades modernas es el secundario.</w:t>
            </w:r>
          </w:p>
          <w:p w14:paraId="7B8B5F32" w14:textId="77777777" w:rsidR="009E41D2" w:rsidRDefault="009E41D2">
            <w:pPr>
              <w:spacing w:after="0"/>
            </w:pPr>
          </w:p>
          <w:p w14:paraId="2CCFF1DC" w14:textId="77777777" w:rsidR="009E41D2" w:rsidRDefault="006F4F4A">
            <w:pPr>
              <w:spacing w:after="0"/>
            </w:pPr>
            <w:r>
              <w:t>10-El envejecimiento de la población es cada vez menos en los países desarrollados.</w:t>
            </w:r>
          </w:p>
          <w:p w14:paraId="407E3F97" w14:textId="77777777" w:rsidR="009E41D2" w:rsidRDefault="006F4F4A">
            <w:pPr>
              <w:spacing w:after="0"/>
            </w:pPr>
            <w:r>
              <w:t xml:space="preserve"> </w:t>
            </w:r>
          </w:p>
        </w:tc>
        <w:tc>
          <w:tcPr>
            <w:tcW w:w="3268" w:type="dxa"/>
          </w:tcPr>
          <w:p w14:paraId="465A6650" w14:textId="77777777" w:rsidR="009E41D2" w:rsidRDefault="006F4F4A">
            <w:pPr>
              <w:spacing w:after="0"/>
            </w:pPr>
            <w:r>
              <w:t>Cambiar por…</w:t>
            </w:r>
          </w:p>
          <w:p w14:paraId="1513D877" w14:textId="77777777" w:rsidR="009E41D2" w:rsidRDefault="006F4F4A">
            <w:pPr>
              <w:spacing w:after="0"/>
            </w:pPr>
            <w:r>
              <w:t>1-Todas las sociedades tienen el mismo sistema económico, político y cultural. [R/falso]</w:t>
            </w:r>
          </w:p>
          <w:p w14:paraId="3564190F" w14:textId="77777777" w:rsidR="009E41D2" w:rsidRDefault="009E41D2">
            <w:pPr>
              <w:spacing w:after="0"/>
            </w:pPr>
          </w:p>
          <w:p w14:paraId="5C222765" w14:textId="77777777" w:rsidR="009E41D2" w:rsidRDefault="006F4F4A">
            <w:pPr>
              <w:spacing w:after="0"/>
            </w:pPr>
            <w:r>
              <w:t xml:space="preserve">2-La diversidad cultural es </w:t>
            </w:r>
            <w:r>
              <w:t>símbolo de riqueza en una sociedad. [R/ verdadero]</w:t>
            </w:r>
          </w:p>
          <w:p w14:paraId="254E2A74" w14:textId="77777777" w:rsidR="009E41D2" w:rsidRDefault="009E41D2">
            <w:pPr>
              <w:spacing w:after="0"/>
            </w:pPr>
          </w:p>
          <w:p w14:paraId="42BF7909" w14:textId="77777777" w:rsidR="009E41D2" w:rsidRDefault="009E41D2">
            <w:pPr>
              <w:spacing w:after="0"/>
            </w:pPr>
          </w:p>
          <w:p w14:paraId="46932064" w14:textId="77777777" w:rsidR="009E41D2" w:rsidRDefault="009E41D2">
            <w:pPr>
              <w:spacing w:after="0"/>
            </w:pPr>
          </w:p>
          <w:p w14:paraId="154E792B" w14:textId="77777777" w:rsidR="009E41D2" w:rsidRDefault="009E41D2">
            <w:pPr>
              <w:spacing w:after="0"/>
            </w:pPr>
          </w:p>
          <w:p w14:paraId="7E8B1C1E" w14:textId="77777777" w:rsidR="009E41D2" w:rsidRDefault="009E41D2">
            <w:pPr>
              <w:spacing w:after="0"/>
            </w:pPr>
          </w:p>
          <w:p w14:paraId="39C29F43" w14:textId="77777777" w:rsidR="009E41D2" w:rsidRDefault="009E41D2">
            <w:pPr>
              <w:spacing w:after="0"/>
            </w:pPr>
          </w:p>
          <w:p w14:paraId="7A64AA9F" w14:textId="77777777" w:rsidR="009E41D2" w:rsidRDefault="009E41D2">
            <w:pPr>
              <w:spacing w:after="0"/>
            </w:pPr>
          </w:p>
          <w:p w14:paraId="02F29B70" w14:textId="77777777" w:rsidR="009E41D2" w:rsidRDefault="009E41D2">
            <w:pPr>
              <w:spacing w:after="0"/>
            </w:pPr>
          </w:p>
          <w:p w14:paraId="3041CCF6" w14:textId="77777777" w:rsidR="009E41D2" w:rsidRDefault="009E41D2">
            <w:pPr>
              <w:spacing w:after="0"/>
            </w:pPr>
          </w:p>
          <w:p w14:paraId="6760D8D3" w14:textId="77777777" w:rsidR="009E41D2" w:rsidRDefault="009E41D2">
            <w:pPr>
              <w:spacing w:after="0"/>
            </w:pPr>
          </w:p>
          <w:p w14:paraId="096B173C" w14:textId="77777777" w:rsidR="009E41D2" w:rsidRDefault="009E41D2">
            <w:pPr>
              <w:spacing w:after="0"/>
            </w:pPr>
          </w:p>
          <w:p w14:paraId="6C670095" w14:textId="77777777" w:rsidR="009E41D2" w:rsidRDefault="006F4F4A">
            <w:pPr>
              <w:spacing w:after="0"/>
            </w:pPr>
            <w:r>
              <w:t>6-Una de las transformaciones más importantes de las últimas décadas ha sido protagonizada por las mujeres. [R/ verdadero]</w:t>
            </w:r>
          </w:p>
          <w:p w14:paraId="468E3F47" w14:textId="77777777" w:rsidR="009E41D2" w:rsidRDefault="009E41D2">
            <w:pPr>
              <w:spacing w:after="0"/>
            </w:pPr>
          </w:p>
          <w:p w14:paraId="5A1E570A" w14:textId="77777777" w:rsidR="009E41D2" w:rsidRDefault="006F4F4A">
            <w:pPr>
              <w:spacing w:after="0"/>
            </w:pPr>
            <w:r>
              <w:rPr>
                <w:sz w:val="22"/>
                <w:szCs w:val="22"/>
              </w:rPr>
              <w:t>7-</w:t>
            </w:r>
            <w:r>
              <w:t>La sociedad de la información no tiene relación con la globalización.  [R/ falso]</w:t>
            </w:r>
          </w:p>
          <w:p w14:paraId="58FE0913" w14:textId="77777777" w:rsidR="009E41D2" w:rsidRDefault="009E41D2">
            <w:pPr>
              <w:spacing w:after="0"/>
            </w:pPr>
          </w:p>
          <w:p w14:paraId="24AF1411" w14:textId="77777777" w:rsidR="009E41D2" w:rsidRDefault="009E41D2">
            <w:pPr>
              <w:spacing w:after="0"/>
            </w:pPr>
          </w:p>
          <w:p w14:paraId="6BA194CF" w14:textId="77777777" w:rsidR="009E41D2" w:rsidRDefault="009E41D2">
            <w:pPr>
              <w:spacing w:after="0"/>
            </w:pPr>
          </w:p>
          <w:p w14:paraId="30D6B1BA" w14:textId="77777777" w:rsidR="009E41D2" w:rsidRDefault="009E41D2">
            <w:pPr>
              <w:spacing w:after="0"/>
            </w:pPr>
          </w:p>
          <w:p w14:paraId="376CEF08" w14:textId="77777777" w:rsidR="009E41D2" w:rsidRDefault="009E41D2">
            <w:pPr>
              <w:spacing w:after="0"/>
            </w:pPr>
          </w:p>
          <w:p w14:paraId="691AE42A" w14:textId="77777777" w:rsidR="009E41D2" w:rsidRDefault="009E41D2">
            <w:pPr>
              <w:spacing w:after="0"/>
            </w:pPr>
          </w:p>
          <w:p w14:paraId="47B00C6E" w14:textId="77777777" w:rsidR="009E41D2" w:rsidRDefault="009E41D2">
            <w:pPr>
              <w:spacing w:after="0"/>
            </w:pPr>
          </w:p>
          <w:p w14:paraId="47D9A463" w14:textId="77777777" w:rsidR="009E41D2" w:rsidRDefault="009E41D2">
            <w:pPr>
              <w:spacing w:after="0"/>
            </w:pPr>
          </w:p>
          <w:p w14:paraId="03844E4C" w14:textId="77777777" w:rsidR="009E41D2" w:rsidRDefault="006F4F4A">
            <w:pPr>
              <w:spacing w:after="0"/>
            </w:pPr>
            <w:r>
              <w:t>10-El conflicto social permite que se presenten cambios en la estructura de las sociedades. [R/ verdadero]</w:t>
            </w:r>
          </w:p>
          <w:p w14:paraId="05BC7568" w14:textId="77777777" w:rsidR="009E41D2" w:rsidRDefault="009E41D2">
            <w:pPr>
              <w:spacing w:after="0"/>
              <w:jc w:val="both"/>
            </w:pPr>
          </w:p>
        </w:tc>
      </w:tr>
      <w:tr w:rsidR="009E41D2" w14:paraId="2C341CFD" w14:textId="77777777">
        <w:tc>
          <w:tcPr>
            <w:tcW w:w="2518" w:type="dxa"/>
          </w:tcPr>
          <w:p w14:paraId="15415B04" w14:textId="77777777" w:rsidR="009E41D2" w:rsidRDefault="006F4F4A">
            <w:pPr>
              <w:spacing w:after="0"/>
            </w:pPr>
            <w:r>
              <w:rPr>
                <w:b/>
                <w:sz w:val="18"/>
                <w:szCs w:val="18"/>
              </w:rPr>
              <w:t>Título</w:t>
            </w:r>
          </w:p>
        </w:tc>
        <w:tc>
          <w:tcPr>
            <w:tcW w:w="6536" w:type="dxa"/>
            <w:gridSpan w:val="2"/>
          </w:tcPr>
          <w:p w14:paraId="074D538A" w14:textId="77777777" w:rsidR="009E41D2" w:rsidRDefault="006F4F4A">
            <w:pPr>
              <w:spacing w:after="0"/>
            </w:pPr>
            <w:r>
              <w:rPr>
                <w:sz w:val="22"/>
                <w:szCs w:val="22"/>
              </w:rPr>
              <w:t>Evaluación</w:t>
            </w:r>
          </w:p>
          <w:p w14:paraId="3C8A999E" w14:textId="77777777" w:rsidR="009E41D2" w:rsidRDefault="009E41D2">
            <w:pPr>
              <w:spacing w:after="0"/>
            </w:pPr>
          </w:p>
        </w:tc>
      </w:tr>
      <w:tr w:rsidR="009E41D2" w14:paraId="2C8392D2" w14:textId="77777777">
        <w:tc>
          <w:tcPr>
            <w:tcW w:w="2518" w:type="dxa"/>
          </w:tcPr>
          <w:p w14:paraId="6648E089" w14:textId="77777777" w:rsidR="009E41D2" w:rsidRDefault="006F4F4A">
            <w:pPr>
              <w:spacing w:after="0"/>
            </w:pPr>
            <w:r>
              <w:rPr>
                <w:b/>
                <w:sz w:val="18"/>
                <w:szCs w:val="18"/>
              </w:rPr>
              <w:t>Descripción</w:t>
            </w:r>
          </w:p>
        </w:tc>
        <w:tc>
          <w:tcPr>
            <w:tcW w:w="6536" w:type="dxa"/>
            <w:gridSpan w:val="2"/>
          </w:tcPr>
          <w:p w14:paraId="14DAE4AE" w14:textId="77777777" w:rsidR="009E41D2" w:rsidRDefault="006F4F4A">
            <w:pPr>
              <w:spacing w:after="0"/>
              <w:jc w:val="both"/>
            </w:pPr>
            <w:r>
              <w:t>Evalúa tus conocimientos sobre el tema: “El ser humano, un ser social”</w:t>
            </w:r>
          </w:p>
        </w:tc>
      </w:tr>
    </w:tbl>
    <w:p w14:paraId="4EA45130" w14:textId="77777777" w:rsidR="009E41D2" w:rsidRDefault="009E41D2">
      <w:pPr>
        <w:spacing w:after="0"/>
      </w:pPr>
    </w:p>
    <w:p w14:paraId="10CB828B" w14:textId="77777777" w:rsidR="009E41D2" w:rsidRDefault="006F4F4A">
      <w:pPr>
        <w:spacing w:after="0"/>
      </w:pPr>
      <w:bookmarkStart w:id="188" w:name="h.ihv636" w:colFirst="0" w:colLast="0"/>
      <w:bookmarkEnd w:id="188"/>
      <w:r>
        <w:rPr>
          <w:highlight w:val="yellow"/>
        </w:rPr>
        <w:t>[SECCIÓN 2]</w:t>
      </w:r>
      <w:r>
        <w:t xml:space="preserve"> </w:t>
      </w:r>
    </w:p>
    <w:p w14:paraId="6A5BDBBF" w14:textId="77777777" w:rsidR="009E41D2" w:rsidRDefault="006F4F4A">
      <w:pPr>
        <w:keepNext/>
        <w:keepLines/>
        <w:spacing w:before="80" w:after="0" w:line="240" w:lineRule="auto"/>
      </w:pPr>
      <w:r>
        <w:rPr>
          <w:rFonts w:ascii="Calibri" w:eastAsia="Calibri" w:hAnsi="Calibri" w:cs="Calibri"/>
          <w:color w:val="404040"/>
          <w:sz w:val="28"/>
          <w:szCs w:val="28"/>
        </w:rPr>
        <w:t>Webs de referencia</w:t>
      </w:r>
    </w:p>
    <w:p w14:paraId="610A12A4" w14:textId="77777777" w:rsidR="009E41D2" w:rsidRDefault="009E41D2">
      <w:pPr>
        <w:spacing w:after="0"/>
      </w:pPr>
    </w:p>
    <w:tbl>
      <w:tblPr>
        <w:tblStyle w:val="affff2"/>
        <w:tblW w:w="9033"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18"/>
        <w:gridCol w:w="3257"/>
        <w:gridCol w:w="3258"/>
      </w:tblGrid>
      <w:tr w:rsidR="009E41D2" w14:paraId="14495338" w14:textId="77777777">
        <w:tc>
          <w:tcPr>
            <w:tcW w:w="9033" w:type="dxa"/>
            <w:gridSpan w:val="3"/>
            <w:shd w:val="clear" w:color="auto" w:fill="000000"/>
          </w:tcPr>
          <w:p w14:paraId="5A79F8C4" w14:textId="77777777" w:rsidR="009E41D2" w:rsidRDefault="006F4F4A">
            <w:pPr>
              <w:spacing w:after="0"/>
              <w:jc w:val="center"/>
            </w:pPr>
            <w:r>
              <w:rPr>
                <w:b/>
                <w:sz w:val="22"/>
                <w:szCs w:val="22"/>
              </w:rPr>
              <w:t>Webs de referencia</w:t>
            </w:r>
          </w:p>
        </w:tc>
      </w:tr>
      <w:tr w:rsidR="009E41D2" w14:paraId="32A27EB2" w14:textId="77777777">
        <w:tc>
          <w:tcPr>
            <w:tcW w:w="2518" w:type="dxa"/>
          </w:tcPr>
          <w:p w14:paraId="5C0A40EB" w14:textId="77777777" w:rsidR="009E41D2" w:rsidRDefault="006F4F4A">
            <w:pPr>
              <w:spacing w:after="0"/>
            </w:pPr>
            <w:r>
              <w:rPr>
                <w:b/>
                <w:sz w:val="18"/>
                <w:szCs w:val="18"/>
              </w:rPr>
              <w:t>Código</w:t>
            </w:r>
          </w:p>
        </w:tc>
        <w:tc>
          <w:tcPr>
            <w:tcW w:w="6515" w:type="dxa"/>
            <w:gridSpan w:val="2"/>
          </w:tcPr>
          <w:p w14:paraId="10694C58" w14:textId="77777777" w:rsidR="009E41D2" w:rsidRDefault="009E41D2">
            <w:pPr>
              <w:spacing w:after="0"/>
            </w:pPr>
          </w:p>
        </w:tc>
      </w:tr>
      <w:tr w:rsidR="009E41D2" w14:paraId="6D3CCF13" w14:textId="77777777">
        <w:tc>
          <w:tcPr>
            <w:tcW w:w="2518" w:type="dxa"/>
          </w:tcPr>
          <w:p w14:paraId="1EE34B62" w14:textId="77777777" w:rsidR="009E41D2" w:rsidRDefault="006F4F4A">
            <w:pPr>
              <w:spacing w:after="0"/>
            </w:pPr>
            <w:r>
              <w:rPr>
                <w:b/>
                <w:sz w:val="18"/>
                <w:szCs w:val="18"/>
              </w:rPr>
              <w:t>Web 01</w:t>
            </w:r>
          </w:p>
        </w:tc>
        <w:tc>
          <w:tcPr>
            <w:tcW w:w="3257" w:type="dxa"/>
          </w:tcPr>
          <w:p w14:paraId="10CFA47A" w14:textId="77777777" w:rsidR="009E41D2" w:rsidRDefault="006F4F4A">
            <w:pPr>
              <w:tabs>
                <w:tab w:val="center" w:pos="1489"/>
              </w:tabs>
              <w:spacing w:after="0"/>
            </w:pPr>
            <w:r>
              <w:rPr>
                <w:i/>
                <w:sz w:val="22"/>
                <w:szCs w:val="22"/>
              </w:rPr>
              <w:t>Permite ver indicadores sobre los conflictos sociales en Colombia</w:t>
            </w:r>
          </w:p>
        </w:tc>
        <w:tc>
          <w:tcPr>
            <w:tcW w:w="3258" w:type="dxa"/>
          </w:tcPr>
          <w:p w14:paraId="08E5A6CD" w14:textId="77777777" w:rsidR="009E41D2" w:rsidRDefault="006F4F4A">
            <w:pPr>
              <w:spacing w:after="0"/>
            </w:pPr>
            <w:r>
              <w:rPr>
                <w:sz w:val="22"/>
                <w:szCs w:val="22"/>
              </w:rPr>
              <w:t>www.pnud.org.co</w:t>
            </w:r>
          </w:p>
        </w:tc>
      </w:tr>
      <w:tr w:rsidR="009E41D2" w14:paraId="0AC62125" w14:textId="77777777">
        <w:tc>
          <w:tcPr>
            <w:tcW w:w="2518" w:type="dxa"/>
          </w:tcPr>
          <w:p w14:paraId="50E10C7B" w14:textId="77777777" w:rsidR="009E41D2" w:rsidRDefault="006F4F4A">
            <w:pPr>
              <w:spacing w:after="0"/>
            </w:pPr>
            <w:r>
              <w:rPr>
                <w:b/>
                <w:sz w:val="18"/>
                <w:szCs w:val="18"/>
              </w:rPr>
              <w:t>Web 02</w:t>
            </w:r>
          </w:p>
        </w:tc>
        <w:tc>
          <w:tcPr>
            <w:tcW w:w="3257" w:type="dxa"/>
          </w:tcPr>
          <w:p w14:paraId="64A898D5" w14:textId="77777777" w:rsidR="009E41D2" w:rsidRDefault="006F4F4A">
            <w:pPr>
              <w:spacing w:after="0"/>
            </w:pPr>
            <w:r>
              <w:rPr>
                <w:i/>
                <w:sz w:val="22"/>
                <w:szCs w:val="22"/>
              </w:rPr>
              <w:t>Muestra los debates actuales sobre diversidad cultural en Colombia</w:t>
            </w:r>
          </w:p>
        </w:tc>
        <w:tc>
          <w:tcPr>
            <w:tcW w:w="3258" w:type="dxa"/>
          </w:tcPr>
          <w:p w14:paraId="32FC0E87" w14:textId="77777777" w:rsidR="009E41D2" w:rsidRDefault="006F4F4A">
            <w:pPr>
              <w:spacing w:after="0"/>
            </w:pPr>
            <w:r>
              <w:rPr>
                <w:sz w:val="22"/>
                <w:szCs w:val="22"/>
              </w:rPr>
              <w:t>www.icanh.gov.co</w:t>
            </w:r>
          </w:p>
        </w:tc>
      </w:tr>
      <w:tr w:rsidR="009E41D2" w14:paraId="46F3C11C" w14:textId="77777777">
        <w:tc>
          <w:tcPr>
            <w:tcW w:w="2518" w:type="dxa"/>
          </w:tcPr>
          <w:p w14:paraId="6DF24295" w14:textId="77777777" w:rsidR="009E41D2" w:rsidRDefault="006F4F4A">
            <w:pPr>
              <w:spacing w:after="0"/>
            </w:pPr>
            <w:r>
              <w:rPr>
                <w:b/>
                <w:sz w:val="18"/>
                <w:szCs w:val="18"/>
              </w:rPr>
              <w:t>Web 03</w:t>
            </w:r>
          </w:p>
        </w:tc>
        <w:tc>
          <w:tcPr>
            <w:tcW w:w="3257" w:type="dxa"/>
          </w:tcPr>
          <w:p w14:paraId="01F14C89" w14:textId="77777777" w:rsidR="009E41D2" w:rsidRDefault="006F4F4A">
            <w:pPr>
              <w:spacing w:after="0"/>
              <w:jc w:val="center"/>
            </w:pPr>
            <w:r>
              <w:rPr>
                <w:i/>
                <w:sz w:val="22"/>
                <w:szCs w:val="22"/>
              </w:rPr>
              <w:t xml:space="preserve">Permite conocer las expresiones sociales y </w:t>
            </w:r>
            <w:proofErr w:type="spellStart"/>
            <w:r>
              <w:rPr>
                <w:i/>
                <w:sz w:val="22"/>
                <w:szCs w:val="22"/>
              </w:rPr>
              <w:t>artisticas</w:t>
            </w:r>
            <w:proofErr w:type="spellEnd"/>
            <w:r>
              <w:rPr>
                <w:i/>
                <w:sz w:val="22"/>
                <w:szCs w:val="22"/>
              </w:rPr>
              <w:t xml:space="preserve"> del desarrollo de Colombia como nación </w:t>
            </w:r>
          </w:p>
        </w:tc>
        <w:tc>
          <w:tcPr>
            <w:tcW w:w="3258" w:type="dxa"/>
          </w:tcPr>
          <w:p w14:paraId="2111E7BB" w14:textId="77777777" w:rsidR="009E41D2" w:rsidRDefault="006F4F4A">
            <w:pPr>
              <w:spacing w:after="0"/>
            </w:pPr>
            <w:r>
              <w:rPr>
                <w:sz w:val="22"/>
                <w:szCs w:val="22"/>
              </w:rPr>
              <w:t>www.museonacional.gov.co</w:t>
            </w:r>
          </w:p>
        </w:tc>
      </w:tr>
    </w:tbl>
    <w:p w14:paraId="1044274A" w14:textId="77777777" w:rsidR="009E41D2" w:rsidRDefault="009E41D2">
      <w:pPr>
        <w:spacing w:after="0"/>
      </w:pPr>
    </w:p>
    <w:p w14:paraId="21A40CBD" w14:textId="77777777" w:rsidR="009E41D2" w:rsidRDefault="009E41D2">
      <w:pPr>
        <w:spacing w:after="0"/>
      </w:pPr>
    </w:p>
    <w:p w14:paraId="2D8973BF" w14:textId="77777777" w:rsidR="009E41D2" w:rsidRDefault="009E41D2">
      <w:pPr>
        <w:spacing w:after="0"/>
      </w:pPr>
    </w:p>
    <w:p w14:paraId="0D2A2C00" w14:textId="77777777" w:rsidR="009E41D2" w:rsidRDefault="009E41D2">
      <w:pPr>
        <w:spacing w:after="0"/>
      </w:pPr>
    </w:p>
    <w:sectPr w:rsidR="009E41D2">
      <w:headerReference w:type="default" r:id="rId29"/>
      <w:pgSz w:w="12240" w:h="15840"/>
      <w:pgMar w:top="1417" w:right="1701" w:bottom="1417" w:left="1701" w:header="720" w:footer="720" w:gutter="0"/>
      <w:pgNumType w:start="1"/>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Flor Buitrago" w:date="2015-07-23T15:39:00Z" w:initials="">
    <w:p w14:paraId="67B95338" w14:textId="77777777" w:rsidR="009E41D2" w:rsidRDefault="006F4F4A">
      <w:pPr>
        <w:widowControl w:val="0"/>
        <w:spacing w:after="0" w:line="240" w:lineRule="auto"/>
      </w:pPr>
      <w:r>
        <w:rPr>
          <w:rFonts w:ascii="Arial" w:eastAsia="Arial" w:hAnsi="Arial" w:cs="Arial"/>
          <w:sz w:val="22"/>
          <w:szCs w:val="22"/>
        </w:rPr>
        <w:t>Sigue numeración luego de encargo d</w:t>
      </w:r>
      <w:r>
        <w:rPr>
          <w:rFonts w:ascii="Arial" w:eastAsia="Arial" w:hAnsi="Arial" w:cs="Arial"/>
          <w:sz w:val="22"/>
          <w:szCs w:val="22"/>
        </w:rPr>
        <w:t>e solicitud gráfica de abril 2015</w:t>
      </w:r>
    </w:p>
  </w:comment>
  <w:comment w:id="5" w:author="Flor Buitrago" w:date="2015-07-23T15:39:00Z" w:initials="">
    <w:p w14:paraId="4BBA6A0D" w14:textId="77777777" w:rsidR="009E41D2" w:rsidRDefault="006F4F4A">
      <w:pPr>
        <w:widowControl w:val="0"/>
        <w:spacing w:after="0" w:line="240" w:lineRule="auto"/>
      </w:pPr>
      <w:r>
        <w:rPr>
          <w:rFonts w:ascii="Arial" w:eastAsia="Arial" w:hAnsi="Arial" w:cs="Arial"/>
          <w:sz w:val="22"/>
          <w:szCs w:val="22"/>
        </w:rPr>
        <w:t>Presenta error.</w:t>
      </w:r>
    </w:p>
  </w:comment>
  <w:comment w:id="14" w:author="Flor Buitrago" w:date="2015-07-23T15:39:00Z" w:initials="">
    <w:p w14:paraId="49836557" w14:textId="77777777" w:rsidR="009E41D2" w:rsidRDefault="006F4F4A">
      <w:pPr>
        <w:widowControl w:val="0"/>
        <w:spacing w:after="0" w:line="240" w:lineRule="auto"/>
      </w:pPr>
      <w:r>
        <w:rPr>
          <w:rFonts w:ascii="Arial" w:eastAsia="Arial" w:hAnsi="Arial" w:cs="Arial"/>
          <w:sz w:val="22"/>
          <w:szCs w:val="22"/>
        </w:rPr>
        <w:t>De nuevo</w:t>
      </w:r>
      <w:r>
        <w:rPr>
          <w:rFonts w:ascii="Arial" w:eastAsia="Arial" w:hAnsi="Arial" w:cs="Arial"/>
          <w:sz w:val="22"/>
          <w:szCs w:val="22"/>
        </w:rPr>
        <w:t xml:space="preserve"> sale error.</w:t>
      </w:r>
    </w:p>
  </w:comment>
  <w:comment w:id="23" w:author="Flor Buitrago" w:date="2015-07-23T15:39:00Z" w:initials="">
    <w:p w14:paraId="50D394AB" w14:textId="77777777" w:rsidR="009E41D2" w:rsidRDefault="006F4F4A">
      <w:pPr>
        <w:widowControl w:val="0"/>
        <w:spacing w:after="0" w:line="240" w:lineRule="auto"/>
      </w:pPr>
      <w:r>
        <w:rPr>
          <w:rFonts w:ascii="Arial" w:eastAsia="Arial" w:hAnsi="Arial" w:cs="Arial"/>
          <w:sz w:val="22"/>
          <w:szCs w:val="22"/>
        </w:rPr>
        <w:t>error</w:t>
      </w:r>
    </w:p>
  </w:comment>
  <w:comment w:id="24" w:author="Flor Buitrago" w:date="2015-07-23T15:39:00Z" w:initials="">
    <w:p w14:paraId="5FFB4AB2" w14:textId="77777777" w:rsidR="009E41D2" w:rsidRDefault="006F4F4A">
      <w:pPr>
        <w:widowControl w:val="0"/>
        <w:spacing w:after="0" w:line="240" w:lineRule="auto"/>
      </w:pPr>
      <w:r>
        <w:rPr>
          <w:rFonts w:ascii="Arial" w:eastAsia="Arial" w:hAnsi="Arial" w:cs="Arial"/>
          <w:sz w:val="22"/>
          <w:szCs w:val="22"/>
        </w:rPr>
        <w:t>Abre bien.</w:t>
      </w:r>
    </w:p>
    <w:p w14:paraId="466D820E" w14:textId="77777777" w:rsidR="009E41D2" w:rsidRDefault="006F4F4A">
      <w:pPr>
        <w:widowControl w:val="0"/>
        <w:spacing w:after="0" w:line="240" w:lineRule="auto"/>
      </w:pPr>
      <w:r>
        <w:rPr>
          <w:rFonts w:ascii="Arial" w:eastAsia="Arial" w:hAnsi="Arial" w:cs="Arial"/>
          <w:sz w:val="22"/>
          <w:szCs w:val="22"/>
        </w:rPr>
        <w:t>Es una actividad aprovechada, titulada qué nos ofrece internet.</w:t>
      </w:r>
    </w:p>
    <w:p w14:paraId="7223226F" w14:textId="77777777" w:rsidR="009E41D2" w:rsidRDefault="006F4F4A">
      <w:pPr>
        <w:widowControl w:val="0"/>
        <w:spacing w:after="0" w:line="240" w:lineRule="auto"/>
      </w:pPr>
      <w:r>
        <w:rPr>
          <w:rFonts w:ascii="Arial" w:eastAsia="Arial" w:hAnsi="Arial" w:cs="Arial"/>
          <w:sz w:val="22"/>
          <w:szCs w:val="22"/>
        </w:rPr>
        <w:t>Habría que incluir entonces la RUTA.</w:t>
      </w:r>
    </w:p>
  </w:comment>
  <w:comment w:id="28" w:author="Flor Buitrago" w:date="2015-07-23T15:39:00Z" w:initials="">
    <w:p w14:paraId="48ECE3E0" w14:textId="77777777" w:rsidR="009E41D2" w:rsidRDefault="006F4F4A">
      <w:pPr>
        <w:widowControl w:val="0"/>
        <w:spacing w:after="0" w:line="240" w:lineRule="auto"/>
      </w:pPr>
      <w:r>
        <w:rPr>
          <w:rFonts w:ascii="Arial" w:eastAsia="Arial" w:hAnsi="Arial" w:cs="Arial"/>
          <w:sz w:val="22"/>
          <w:szCs w:val="22"/>
        </w:rPr>
        <w:t>TODOS los Consolidación son recurso M101</w:t>
      </w:r>
    </w:p>
  </w:comment>
  <w:comment w:id="29" w:author="MI PC" w:date="2015-07-23T15:39:00Z" w:initials="">
    <w:p w14:paraId="42EEE36A" w14:textId="77777777" w:rsidR="009E41D2" w:rsidRDefault="006F4F4A">
      <w:pPr>
        <w:widowControl w:val="0"/>
        <w:spacing w:after="0" w:line="240" w:lineRule="auto"/>
      </w:pPr>
      <w:r>
        <w:rPr>
          <w:rFonts w:ascii="Arial" w:eastAsia="Arial" w:hAnsi="Arial" w:cs="Arial"/>
          <w:sz w:val="22"/>
          <w:szCs w:val="22"/>
        </w:rPr>
        <w:t>Estos temas no corresponden</w:t>
      </w:r>
    </w:p>
    <w:p w14:paraId="61972795" w14:textId="77777777" w:rsidR="009E41D2" w:rsidRDefault="006F4F4A">
      <w:pPr>
        <w:widowControl w:val="0"/>
        <w:spacing w:after="0" w:line="240" w:lineRule="auto"/>
      </w:pPr>
      <w:r>
        <w:rPr>
          <w:rFonts w:ascii="Arial" w:eastAsia="Arial" w:hAnsi="Arial" w:cs="Arial"/>
          <w:sz w:val="22"/>
          <w:szCs w:val="22"/>
        </w:rPr>
        <w:t>Cierto, gracias. Copié la tabla de un genérico sobre los consolidación y no cambié los títulos.</w:t>
      </w:r>
    </w:p>
    <w:p w14:paraId="7ED6634E" w14:textId="77777777" w:rsidR="009E41D2" w:rsidRDefault="006F4F4A">
      <w:pPr>
        <w:widowControl w:val="0"/>
        <w:spacing w:after="0" w:line="240" w:lineRule="auto"/>
      </w:pPr>
      <w:r>
        <w:rPr>
          <w:rFonts w:ascii="Arial" w:eastAsia="Arial" w:hAnsi="Arial" w:cs="Arial"/>
          <w:sz w:val="22"/>
          <w:szCs w:val="22"/>
        </w:rPr>
        <w:t>Tranquilo, estos son siempre motor M101</w:t>
      </w:r>
    </w:p>
  </w:comment>
  <w:comment w:id="32" w:author="Flor Buitrago" w:date="2015-07-23T15:39:00Z" w:initials="">
    <w:p w14:paraId="01ACA1EC" w14:textId="77777777" w:rsidR="009E41D2" w:rsidRDefault="006F4F4A">
      <w:pPr>
        <w:widowControl w:val="0"/>
        <w:spacing w:after="0" w:line="240" w:lineRule="auto"/>
      </w:pPr>
      <w:r>
        <w:rPr>
          <w:rFonts w:ascii="Arial" w:eastAsia="Arial" w:hAnsi="Arial" w:cs="Arial"/>
          <w:sz w:val="22"/>
          <w:szCs w:val="22"/>
        </w:rPr>
        <w:t>Motor M4A</w:t>
      </w:r>
    </w:p>
    <w:p w14:paraId="56CC9481" w14:textId="77777777" w:rsidR="009E41D2" w:rsidRDefault="009E41D2">
      <w:pPr>
        <w:widowControl w:val="0"/>
        <w:spacing w:after="0" w:line="240" w:lineRule="auto"/>
      </w:pPr>
    </w:p>
    <w:p w14:paraId="0169F46F" w14:textId="77777777" w:rsidR="009E41D2" w:rsidRDefault="006F4F4A">
      <w:pPr>
        <w:widowControl w:val="0"/>
        <w:spacing w:after="0" w:line="240" w:lineRule="auto"/>
      </w:pPr>
      <w:proofErr w:type="spellStart"/>
      <w:r>
        <w:rPr>
          <w:rFonts w:ascii="Arial" w:eastAsia="Arial" w:hAnsi="Arial" w:cs="Arial"/>
          <w:sz w:val="22"/>
          <w:szCs w:val="22"/>
        </w:rPr>
        <w:t>Ahhh</w:t>
      </w:r>
      <w:proofErr w:type="spellEnd"/>
    </w:p>
    <w:p w14:paraId="58D2E917" w14:textId="77777777" w:rsidR="009E41D2" w:rsidRDefault="006F4F4A">
      <w:pPr>
        <w:widowControl w:val="0"/>
        <w:spacing w:after="0" w:line="240" w:lineRule="auto"/>
      </w:pPr>
      <w:r>
        <w:rPr>
          <w:rFonts w:ascii="Arial" w:eastAsia="Arial" w:hAnsi="Arial" w:cs="Arial"/>
          <w:sz w:val="22"/>
          <w:szCs w:val="22"/>
        </w:rPr>
        <w:t>Se pueden aprovechar las preguntas para otro tipo de motor que q</w:t>
      </w:r>
      <w:r>
        <w:rPr>
          <w:rFonts w:ascii="Arial" w:eastAsia="Arial" w:hAnsi="Arial" w:cs="Arial"/>
          <w:sz w:val="22"/>
          <w:szCs w:val="22"/>
        </w:rPr>
        <w:t>uizá incluya fotos.</w:t>
      </w:r>
    </w:p>
  </w:comment>
  <w:comment w:id="33" w:author="Flor Buitrago" w:date="2015-07-23T15:39:00Z" w:initials="">
    <w:p w14:paraId="2E44FBFD" w14:textId="77777777" w:rsidR="009E41D2" w:rsidRDefault="006F4F4A">
      <w:pPr>
        <w:widowControl w:val="0"/>
        <w:spacing w:after="0" w:line="240" w:lineRule="auto"/>
      </w:pPr>
      <w:r>
        <w:rPr>
          <w:rFonts w:ascii="Arial" w:eastAsia="Arial" w:hAnsi="Arial" w:cs="Arial"/>
          <w:sz w:val="22"/>
          <w:szCs w:val="22"/>
        </w:rPr>
        <w:t>Error.</w:t>
      </w:r>
    </w:p>
  </w:comment>
  <w:comment w:id="39" w:author="MI PC" w:date="2015-07-23T15:39:00Z" w:initials="">
    <w:p w14:paraId="2783D5AE" w14:textId="77777777" w:rsidR="009E41D2" w:rsidRDefault="006F4F4A">
      <w:pPr>
        <w:widowControl w:val="0"/>
        <w:spacing w:after="0" w:line="240" w:lineRule="auto"/>
      </w:pPr>
      <w:r>
        <w:rPr>
          <w:rFonts w:ascii="Arial" w:eastAsia="Arial" w:hAnsi="Arial" w:cs="Arial"/>
          <w:sz w:val="22"/>
          <w:szCs w:val="22"/>
        </w:rPr>
        <w:t>Sugiero que el autor replantee el tema desde los conceptos de sociedad abierta y cerrada.</w:t>
      </w:r>
    </w:p>
    <w:p w14:paraId="07A9339B" w14:textId="77777777" w:rsidR="009E41D2" w:rsidRDefault="006F4F4A">
      <w:pPr>
        <w:widowControl w:val="0"/>
        <w:spacing w:after="0" w:line="240" w:lineRule="auto"/>
      </w:pPr>
      <w:r>
        <w:rPr>
          <w:rFonts w:ascii="Arial" w:eastAsia="Arial" w:hAnsi="Arial" w:cs="Arial"/>
          <w:sz w:val="22"/>
          <w:szCs w:val="22"/>
        </w:rPr>
        <w:t>Puede trabajar el siguiente video como recurso: //www.youtube.com/watch?v=Yj2gKJ9EM48</w:t>
      </w:r>
    </w:p>
    <w:p w14:paraId="012D680D" w14:textId="77777777" w:rsidR="009E41D2" w:rsidRDefault="006F4F4A">
      <w:pPr>
        <w:widowControl w:val="0"/>
        <w:spacing w:after="0" w:line="240" w:lineRule="auto"/>
      </w:pPr>
      <w:r>
        <w:rPr>
          <w:rFonts w:ascii="Arial" w:eastAsia="Arial" w:hAnsi="Arial" w:cs="Arial"/>
          <w:sz w:val="22"/>
          <w:szCs w:val="22"/>
        </w:rPr>
        <w:t>Y Diseñar un motor F12</w:t>
      </w:r>
    </w:p>
  </w:comment>
  <w:comment w:id="40" w:author="MI PC" w:date="2015-07-23T15:39:00Z" w:initials="">
    <w:p w14:paraId="45FD6AAD" w14:textId="77777777" w:rsidR="009E41D2" w:rsidRDefault="006F4F4A">
      <w:pPr>
        <w:widowControl w:val="0"/>
        <w:spacing w:after="0" w:line="240" w:lineRule="auto"/>
      </w:pPr>
      <w:r>
        <w:rPr>
          <w:rFonts w:ascii="Arial" w:eastAsia="Arial" w:hAnsi="Arial" w:cs="Arial"/>
          <w:sz w:val="22"/>
          <w:szCs w:val="22"/>
        </w:rPr>
        <w:t>Flor, no se encuentran videos o fotografías, sobre el co</w:t>
      </w:r>
      <w:r>
        <w:rPr>
          <w:rFonts w:ascii="Arial" w:eastAsia="Arial" w:hAnsi="Arial" w:cs="Arial"/>
          <w:sz w:val="22"/>
          <w:szCs w:val="22"/>
        </w:rPr>
        <w:t>ncepto de sociedad dinámica o estática expuesto por el autor.</w:t>
      </w:r>
    </w:p>
  </w:comment>
  <w:comment w:id="41" w:author="Flor Buitrago" w:date="2015-07-23T15:39:00Z" w:initials="">
    <w:p w14:paraId="25F25248" w14:textId="77777777" w:rsidR="009E41D2" w:rsidRDefault="006F4F4A">
      <w:pPr>
        <w:widowControl w:val="0"/>
        <w:spacing w:after="0" w:line="240" w:lineRule="auto"/>
      </w:pPr>
      <w:r>
        <w:rPr>
          <w:rFonts w:ascii="Arial" w:eastAsia="Arial" w:hAnsi="Arial" w:cs="Arial"/>
          <w:sz w:val="22"/>
          <w:szCs w:val="22"/>
        </w:rPr>
        <w:t>Revisar si es sobre sociedades dinámicas y estáticas.</w:t>
      </w:r>
    </w:p>
    <w:p w14:paraId="5C4B5485" w14:textId="77777777" w:rsidR="009E41D2" w:rsidRDefault="009E41D2">
      <w:pPr>
        <w:widowControl w:val="0"/>
        <w:spacing w:after="0" w:line="240" w:lineRule="auto"/>
      </w:pPr>
    </w:p>
    <w:p w14:paraId="50F64D47" w14:textId="77777777" w:rsidR="009E41D2" w:rsidRDefault="006F4F4A">
      <w:pPr>
        <w:widowControl w:val="0"/>
        <w:spacing w:after="0" w:line="240" w:lineRule="auto"/>
      </w:pPr>
      <w:r>
        <w:rPr>
          <w:rFonts w:ascii="Arial" w:eastAsia="Arial" w:hAnsi="Arial" w:cs="Arial"/>
          <w:sz w:val="22"/>
          <w:szCs w:val="22"/>
        </w:rPr>
        <w:t>Si no es de ese tema, hay que crearla para esta sección</w:t>
      </w:r>
    </w:p>
  </w:comment>
  <w:comment w:id="45" w:author="MI PC" w:date="2015-07-23T15:39:00Z" w:initials="">
    <w:p w14:paraId="13FF8A44" w14:textId="77777777" w:rsidR="009E41D2" w:rsidRDefault="006F4F4A">
      <w:pPr>
        <w:widowControl w:val="0"/>
        <w:spacing w:after="0" w:line="240" w:lineRule="auto"/>
      </w:pPr>
      <w:r>
        <w:rPr>
          <w:rFonts w:ascii="Arial" w:eastAsia="Arial" w:hAnsi="Arial" w:cs="Arial"/>
          <w:sz w:val="22"/>
          <w:szCs w:val="22"/>
        </w:rPr>
        <w:t>http://www.caracol.com.co/noticias/actualidad/en-colombia-hay-multiples-modalidades-de-esclavitud-moderna-dice-la-onu/20061218/nota/369536.aspx</w:t>
      </w:r>
    </w:p>
  </w:comment>
  <w:comment w:id="47" w:author="Flor Buitrago" w:date="2015-07-23T15:39:00Z" w:initials="">
    <w:p w14:paraId="4D6814A4" w14:textId="77777777" w:rsidR="009E41D2" w:rsidRDefault="006F4F4A">
      <w:pPr>
        <w:widowControl w:val="0"/>
        <w:spacing w:after="0" w:line="240" w:lineRule="auto"/>
      </w:pPr>
      <w:r>
        <w:rPr>
          <w:rFonts w:ascii="Arial" w:eastAsia="Arial" w:hAnsi="Arial" w:cs="Arial"/>
          <w:sz w:val="22"/>
          <w:szCs w:val="22"/>
        </w:rPr>
        <w:t xml:space="preserve">Tema: El liberalismo económico, con texto de Smith de siglo XVIII. </w:t>
      </w:r>
    </w:p>
    <w:p w14:paraId="2CECAB6D" w14:textId="77777777" w:rsidR="009E41D2" w:rsidRDefault="006F4F4A">
      <w:pPr>
        <w:widowControl w:val="0"/>
        <w:spacing w:after="0" w:line="240" w:lineRule="auto"/>
      </w:pPr>
      <w:r>
        <w:rPr>
          <w:rFonts w:ascii="Arial" w:eastAsia="Arial" w:hAnsi="Arial" w:cs="Arial"/>
          <w:sz w:val="22"/>
          <w:szCs w:val="22"/>
        </w:rPr>
        <w:t>No.</w:t>
      </w:r>
    </w:p>
  </w:comment>
  <w:comment w:id="48" w:author="Flor Buitrago" w:date="2015-07-23T15:39:00Z" w:initials="">
    <w:p w14:paraId="0E7931E4" w14:textId="77777777" w:rsidR="009E41D2" w:rsidRDefault="006F4F4A">
      <w:pPr>
        <w:widowControl w:val="0"/>
        <w:spacing w:after="0" w:line="240" w:lineRule="auto"/>
      </w:pPr>
      <w:r>
        <w:rPr>
          <w:rFonts w:ascii="Arial" w:eastAsia="Arial" w:hAnsi="Arial" w:cs="Arial"/>
          <w:sz w:val="22"/>
          <w:szCs w:val="22"/>
        </w:rPr>
        <w:t>Revisar si es sobre modelos sociales o económicos</w:t>
      </w:r>
    </w:p>
    <w:p w14:paraId="5A7BC1A2" w14:textId="77777777" w:rsidR="009E41D2" w:rsidRDefault="009E41D2">
      <w:pPr>
        <w:widowControl w:val="0"/>
        <w:spacing w:after="0" w:line="240" w:lineRule="auto"/>
      </w:pPr>
    </w:p>
    <w:p w14:paraId="58C03A78" w14:textId="77777777" w:rsidR="009E41D2" w:rsidRDefault="006F4F4A">
      <w:pPr>
        <w:widowControl w:val="0"/>
        <w:spacing w:after="0" w:line="240" w:lineRule="auto"/>
      </w:pPr>
      <w:r>
        <w:rPr>
          <w:rFonts w:ascii="Arial" w:eastAsia="Arial" w:hAnsi="Arial" w:cs="Arial"/>
          <w:sz w:val="22"/>
          <w:szCs w:val="22"/>
        </w:rPr>
        <w:t>Aquí debe quedar sobre modelos $</w:t>
      </w:r>
    </w:p>
  </w:comment>
  <w:comment w:id="46" w:author="MI PC" w:date="2015-07-23T15:39:00Z" w:initials="">
    <w:p w14:paraId="618FE688" w14:textId="77777777" w:rsidR="009E41D2" w:rsidRDefault="006F4F4A">
      <w:pPr>
        <w:widowControl w:val="0"/>
        <w:spacing w:after="0" w:line="240" w:lineRule="auto"/>
      </w:pPr>
      <w:r>
        <w:rPr>
          <w:rFonts w:ascii="Arial" w:eastAsia="Arial" w:hAnsi="Arial" w:cs="Arial"/>
          <w:sz w:val="22"/>
          <w:szCs w:val="22"/>
        </w:rPr>
        <w:t>Usar recurso aprovechado: http://profesores.aulaplaneta.com/AuxPages/RecursoProfesor.aspx?IdGuion=14113&amp;IdRecurso=724816&amp;Transparent=on</w:t>
      </w:r>
    </w:p>
  </w:comment>
  <w:comment w:id="57" w:author="Flor Buitrago" w:date="2015-07-23T15:39:00Z" w:initials="">
    <w:p w14:paraId="688BE08C" w14:textId="77777777" w:rsidR="009E41D2" w:rsidRDefault="006F4F4A">
      <w:pPr>
        <w:widowControl w:val="0"/>
        <w:spacing w:after="0" w:line="240" w:lineRule="auto"/>
      </w:pPr>
      <w:r>
        <w:rPr>
          <w:rFonts w:ascii="Arial" w:eastAsia="Arial" w:hAnsi="Arial" w:cs="Arial"/>
          <w:sz w:val="22"/>
          <w:szCs w:val="22"/>
        </w:rPr>
        <w:t>Está igual en 3.4</w:t>
      </w:r>
    </w:p>
  </w:comment>
  <w:comment w:id="58" w:author="Flor Buitrago" w:date="2015-07-23T15:39:00Z" w:initials="">
    <w:p w14:paraId="59323F56" w14:textId="77777777" w:rsidR="009E41D2" w:rsidRDefault="006F4F4A">
      <w:pPr>
        <w:widowControl w:val="0"/>
        <w:spacing w:after="0" w:line="240" w:lineRule="auto"/>
      </w:pPr>
      <w:r>
        <w:rPr>
          <w:rFonts w:ascii="Arial" w:eastAsia="Arial" w:hAnsi="Arial" w:cs="Arial"/>
          <w:sz w:val="22"/>
          <w:szCs w:val="22"/>
        </w:rPr>
        <w:t>Está igual en Diversidad cultural 3.4</w:t>
      </w:r>
    </w:p>
  </w:comment>
  <w:comment w:id="59" w:author="MI PC" w:date="2015-07-23T15:39:00Z" w:initials="">
    <w:p w14:paraId="77B4B655" w14:textId="77777777" w:rsidR="009E41D2" w:rsidRDefault="006F4F4A">
      <w:pPr>
        <w:widowControl w:val="0"/>
        <w:spacing w:after="0" w:line="240" w:lineRule="auto"/>
      </w:pPr>
      <w:r>
        <w:rPr>
          <w:rFonts w:ascii="Arial" w:eastAsia="Arial" w:hAnsi="Arial" w:cs="Arial"/>
          <w:sz w:val="22"/>
          <w:szCs w:val="22"/>
        </w:rPr>
        <w:t>http://www.unesco.org/new/es/education/themes/leading-the-international-agenda/education-for-sustainable-develop</w:t>
      </w:r>
      <w:r>
        <w:rPr>
          <w:rFonts w:ascii="Arial" w:eastAsia="Arial" w:hAnsi="Arial" w:cs="Arial"/>
          <w:sz w:val="22"/>
          <w:szCs w:val="22"/>
        </w:rPr>
        <w:t>ment/cultural-diversity/</w:t>
      </w:r>
    </w:p>
  </w:comment>
  <w:comment w:id="61" w:author="MI PC" w:date="2015-07-23T15:39:00Z" w:initials="">
    <w:p w14:paraId="6AC3D0E4" w14:textId="77777777" w:rsidR="009E41D2" w:rsidRDefault="006F4F4A">
      <w:pPr>
        <w:widowControl w:val="0"/>
        <w:spacing w:after="0" w:line="240" w:lineRule="auto"/>
      </w:pPr>
      <w:r>
        <w:rPr>
          <w:rFonts w:ascii="Arial" w:eastAsia="Arial" w:hAnsi="Arial" w:cs="Arial"/>
          <w:sz w:val="22"/>
          <w:szCs w:val="22"/>
        </w:rPr>
        <w:t>http://aulaplaneta.planetasaber.com/theworld/gats/seccions/gallerymultimedia/default.asp?pk=861&amp;pag=4&amp;art=60</w:t>
      </w:r>
    </w:p>
    <w:p w14:paraId="753197F6" w14:textId="77777777" w:rsidR="009E41D2" w:rsidRDefault="006F4F4A">
      <w:pPr>
        <w:widowControl w:val="0"/>
        <w:spacing w:after="0" w:line="240" w:lineRule="auto"/>
      </w:pPr>
      <w:r>
        <w:rPr>
          <w:rFonts w:ascii="Arial" w:eastAsia="Arial" w:hAnsi="Arial" w:cs="Arial"/>
          <w:sz w:val="22"/>
          <w:szCs w:val="22"/>
        </w:rPr>
        <w:t>Se sugiere motor M10B</w:t>
      </w:r>
    </w:p>
  </w:comment>
  <w:comment w:id="62" w:author="Flor Buitrago" w:date="2015-07-23T15:39:00Z" w:initials="">
    <w:p w14:paraId="0A9FB01B" w14:textId="77777777" w:rsidR="009E41D2" w:rsidRDefault="006F4F4A">
      <w:pPr>
        <w:widowControl w:val="0"/>
        <w:spacing w:after="0" w:line="240" w:lineRule="auto"/>
      </w:pPr>
      <w:r>
        <w:rPr>
          <w:rFonts w:ascii="Arial" w:eastAsia="Arial" w:hAnsi="Arial" w:cs="Arial"/>
          <w:sz w:val="22"/>
          <w:szCs w:val="22"/>
        </w:rPr>
        <w:t>El link no abre. Error</w:t>
      </w:r>
    </w:p>
  </w:comment>
  <w:comment w:id="68" w:author="Flor Buitrago" w:date="2015-07-28T18:56:00Z" w:initials="FB">
    <w:p w14:paraId="2B33B97A" w14:textId="77777777" w:rsidR="00C104C6" w:rsidRDefault="00C104C6">
      <w:pPr>
        <w:pStyle w:val="Textocomentario"/>
      </w:pPr>
      <w:r>
        <w:rPr>
          <w:rStyle w:val="Refdecomentario"/>
        </w:rPr>
        <w:annotationRef/>
      </w:r>
      <w:r>
        <w:t>Stella: esta imagen no me parece la más apropiada para expresar la idea. Mira si hay alguna más tipo Hollywood, como indica el pie de foto.</w:t>
      </w:r>
    </w:p>
  </w:comment>
  <w:comment w:id="70" w:author="MI PC" w:date="2015-07-23T15:39:00Z" w:initials="">
    <w:p w14:paraId="7A5F439A" w14:textId="77777777" w:rsidR="009E41D2" w:rsidRDefault="006F4F4A">
      <w:pPr>
        <w:widowControl w:val="0"/>
        <w:spacing w:after="0" w:line="240" w:lineRule="auto"/>
      </w:pPr>
      <w:r>
        <w:rPr>
          <w:rFonts w:ascii="Arial" w:eastAsia="Arial" w:hAnsi="Arial" w:cs="Arial"/>
          <w:sz w:val="22"/>
          <w:szCs w:val="22"/>
        </w:rPr>
        <w:t>//pendientedemigracion.ucm.es/info/especulo/numero42/cumasas.html</w:t>
      </w:r>
    </w:p>
  </w:comment>
  <w:comment w:id="72" w:author="Flor Buitrago" w:date="2015-07-23T15:39:00Z" w:initials="">
    <w:p w14:paraId="33B15352" w14:textId="77777777" w:rsidR="009E41D2" w:rsidRDefault="006F4F4A">
      <w:pPr>
        <w:widowControl w:val="0"/>
        <w:spacing w:after="0" w:line="240" w:lineRule="auto"/>
      </w:pPr>
      <w:r>
        <w:rPr>
          <w:rFonts w:ascii="Arial" w:eastAsia="Arial" w:hAnsi="Arial" w:cs="Arial"/>
          <w:sz w:val="22"/>
          <w:szCs w:val="22"/>
        </w:rPr>
        <w:t>TODOS los Consolidación son recurso M101</w:t>
      </w:r>
    </w:p>
  </w:comment>
  <w:comment w:id="73" w:author="MI PC" w:date="2015-07-23T15:39:00Z" w:initials="">
    <w:p w14:paraId="34D64BAE" w14:textId="77777777" w:rsidR="009E41D2" w:rsidRDefault="006F4F4A">
      <w:pPr>
        <w:widowControl w:val="0"/>
        <w:spacing w:after="0" w:line="240" w:lineRule="auto"/>
      </w:pPr>
      <w:r>
        <w:rPr>
          <w:rFonts w:ascii="Arial" w:eastAsia="Arial" w:hAnsi="Arial" w:cs="Arial"/>
          <w:sz w:val="22"/>
          <w:szCs w:val="22"/>
        </w:rPr>
        <w:t>Se sugiere un motor M12C para el siguiente video:</w:t>
      </w:r>
    </w:p>
    <w:p w14:paraId="1C22125A" w14:textId="77777777" w:rsidR="009E41D2" w:rsidRDefault="006F4F4A">
      <w:pPr>
        <w:widowControl w:val="0"/>
        <w:spacing w:after="0" w:line="240" w:lineRule="auto"/>
      </w:pPr>
      <w:r>
        <w:rPr>
          <w:rFonts w:ascii="Arial" w:eastAsia="Arial" w:hAnsi="Arial" w:cs="Arial"/>
          <w:sz w:val="22"/>
          <w:szCs w:val="22"/>
        </w:rPr>
        <w:t>//www.youtube.com/watch?v=G-P7C-h0oKM</w:t>
      </w:r>
    </w:p>
  </w:comment>
  <w:comment w:id="74" w:author="MI PC" w:date="2015-07-23T15:39:00Z" w:initials="">
    <w:p w14:paraId="6226CCC0" w14:textId="77777777" w:rsidR="009E41D2" w:rsidRDefault="006F4F4A">
      <w:pPr>
        <w:widowControl w:val="0"/>
        <w:spacing w:after="0" w:line="240" w:lineRule="auto"/>
      </w:pPr>
      <w:r>
        <w:rPr>
          <w:rFonts w:ascii="Arial" w:eastAsia="Arial" w:hAnsi="Arial" w:cs="Arial"/>
          <w:sz w:val="22"/>
          <w:szCs w:val="22"/>
        </w:rPr>
        <w:t>NO CORRESPONDE LA TEMA</w:t>
      </w:r>
    </w:p>
  </w:comment>
  <w:comment w:id="79" w:author="Flor Buitrago" w:date="2015-07-23T15:39:00Z" w:initials="">
    <w:p w14:paraId="0589DB96" w14:textId="77777777" w:rsidR="009E41D2" w:rsidRDefault="006F4F4A">
      <w:pPr>
        <w:widowControl w:val="0"/>
        <w:spacing w:after="0" w:line="240" w:lineRule="auto"/>
      </w:pPr>
      <w:r>
        <w:rPr>
          <w:rFonts w:ascii="Arial" w:eastAsia="Arial" w:hAnsi="Arial" w:cs="Arial"/>
          <w:sz w:val="22"/>
          <w:szCs w:val="22"/>
        </w:rPr>
        <w:t>sólo hay 2 fotos, son 5 los conflictos mencionados por la a</w:t>
      </w:r>
      <w:r>
        <w:rPr>
          <w:rFonts w:ascii="Arial" w:eastAsia="Arial" w:hAnsi="Arial" w:cs="Arial"/>
          <w:sz w:val="22"/>
          <w:szCs w:val="22"/>
        </w:rPr>
        <w:t>utora.</w:t>
      </w:r>
    </w:p>
    <w:p w14:paraId="14B9CA4F" w14:textId="77777777" w:rsidR="009E41D2" w:rsidRDefault="006F4F4A">
      <w:pPr>
        <w:widowControl w:val="0"/>
        <w:spacing w:after="0" w:line="240" w:lineRule="auto"/>
      </w:pPr>
      <w:r>
        <w:rPr>
          <w:rFonts w:ascii="Arial" w:eastAsia="Arial" w:hAnsi="Arial" w:cs="Arial"/>
          <w:sz w:val="22"/>
          <w:szCs w:val="22"/>
        </w:rPr>
        <w:t>Falta referencia a texto sobre el tema</w:t>
      </w:r>
    </w:p>
  </w:comment>
  <w:comment w:id="100" w:author="MI PC" w:date="2015-07-23T15:39:00Z" w:initials="">
    <w:p w14:paraId="3692F0BF" w14:textId="77777777" w:rsidR="009E41D2" w:rsidRDefault="006F4F4A">
      <w:pPr>
        <w:widowControl w:val="0"/>
        <w:spacing w:after="0" w:line="240" w:lineRule="auto"/>
      </w:pPr>
      <w:r>
        <w:rPr>
          <w:rFonts w:ascii="Arial" w:eastAsia="Arial" w:hAnsi="Arial" w:cs="Arial"/>
          <w:sz w:val="22"/>
          <w:szCs w:val="22"/>
        </w:rPr>
        <w:t>http://colombiadiversa.org/colombiadiversa/index.php/adopcion-igualitaria</w:t>
      </w:r>
    </w:p>
  </w:comment>
  <w:comment w:id="101" w:author="Flor Buitrago" w:date="2015-07-23T15:39:00Z" w:initials="">
    <w:p w14:paraId="3E2AA422" w14:textId="77777777" w:rsidR="009E41D2" w:rsidRDefault="006F4F4A">
      <w:pPr>
        <w:widowControl w:val="0"/>
        <w:spacing w:after="0" w:line="240" w:lineRule="auto"/>
      </w:pPr>
      <w:r>
        <w:rPr>
          <w:rFonts w:ascii="Arial" w:eastAsia="Arial" w:hAnsi="Arial" w:cs="Arial"/>
          <w:sz w:val="22"/>
          <w:szCs w:val="22"/>
        </w:rPr>
        <w:t xml:space="preserve">Aquí faltó propuesta de motor y fuente de </w:t>
      </w:r>
      <w:proofErr w:type="spellStart"/>
      <w:r>
        <w:rPr>
          <w:rFonts w:ascii="Arial" w:eastAsia="Arial" w:hAnsi="Arial" w:cs="Arial"/>
          <w:sz w:val="22"/>
          <w:szCs w:val="22"/>
        </w:rPr>
        <w:t>informaci´n</w:t>
      </w:r>
      <w:proofErr w:type="spellEnd"/>
    </w:p>
  </w:comment>
  <w:comment w:id="104" w:author="MI PC" w:date="2015-07-23T15:39:00Z" w:initials="">
    <w:p w14:paraId="04E7708A" w14:textId="77777777" w:rsidR="009E41D2" w:rsidRDefault="006F4F4A">
      <w:pPr>
        <w:widowControl w:val="0"/>
        <w:spacing w:after="0" w:line="240" w:lineRule="auto"/>
      </w:pPr>
      <w:r>
        <w:rPr>
          <w:rFonts w:ascii="Arial" w:eastAsia="Arial" w:hAnsi="Arial" w:cs="Arial"/>
          <w:sz w:val="22"/>
          <w:szCs w:val="22"/>
        </w:rPr>
        <w:t>http://hispanicasaber.planetasaber.com/encyclopedia/default.asp?idpack=10&amp;idpil=VI002024&amp;ruta=Buscador</w:t>
      </w:r>
    </w:p>
  </w:comment>
  <w:comment w:id="105" w:author="Flor Buitrago" w:date="2015-07-23T15:39:00Z" w:initials="">
    <w:p w14:paraId="3DD51CD9" w14:textId="77777777" w:rsidR="009E41D2" w:rsidRDefault="006F4F4A">
      <w:pPr>
        <w:widowControl w:val="0"/>
        <w:spacing w:after="0" w:line="240" w:lineRule="auto"/>
      </w:pPr>
      <w:r>
        <w:rPr>
          <w:rFonts w:ascii="Arial" w:eastAsia="Arial" w:hAnsi="Arial" w:cs="Arial"/>
          <w:sz w:val="22"/>
          <w:szCs w:val="22"/>
        </w:rPr>
        <w:t xml:space="preserve">Igual faltó </w:t>
      </w:r>
      <w:proofErr w:type="spellStart"/>
      <w:r>
        <w:rPr>
          <w:rFonts w:ascii="Arial" w:eastAsia="Arial" w:hAnsi="Arial" w:cs="Arial"/>
          <w:sz w:val="22"/>
          <w:szCs w:val="22"/>
        </w:rPr>
        <w:t>info</w:t>
      </w:r>
      <w:proofErr w:type="spellEnd"/>
      <w:r>
        <w:rPr>
          <w:rFonts w:ascii="Arial" w:eastAsia="Arial" w:hAnsi="Arial" w:cs="Arial"/>
          <w:sz w:val="22"/>
          <w:szCs w:val="22"/>
        </w:rPr>
        <w:t xml:space="preserve"> y motor</w:t>
      </w:r>
    </w:p>
  </w:comment>
  <w:comment w:id="110" w:author="MI PC" w:date="2015-07-23T15:39:00Z" w:initials="">
    <w:p w14:paraId="33C08BF2" w14:textId="77777777" w:rsidR="009E41D2" w:rsidRDefault="006F4F4A">
      <w:pPr>
        <w:widowControl w:val="0"/>
        <w:spacing w:after="0" w:line="240" w:lineRule="auto"/>
      </w:pPr>
      <w:r>
        <w:rPr>
          <w:rFonts w:ascii="Arial" w:eastAsia="Arial" w:hAnsi="Arial" w:cs="Arial"/>
          <w:sz w:val="22"/>
          <w:szCs w:val="22"/>
        </w:rPr>
        <w:t>//www.youtube.com/watch?v=aGP6H6T2aSM</w:t>
      </w:r>
    </w:p>
  </w:comment>
  <w:comment w:id="123" w:author="Flor Buitrago" w:date="2015-07-23T15:39:00Z" w:initials="">
    <w:p w14:paraId="7CC597F4" w14:textId="77777777" w:rsidR="009E41D2" w:rsidRDefault="006F4F4A">
      <w:pPr>
        <w:widowControl w:val="0"/>
        <w:spacing w:after="0" w:line="240" w:lineRule="auto"/>
      </w:pPr>
      <w:r>
        <w:rPr>
          <w:rFonts w:ascii="Arial" w:eastAsia="Arial" w:hAnsi="Arial" w:cs="Arial"/>
          <w:sz w:val="22"/>
          <w:szCs w:val="22"/>
        </w:rPr>
        <w:t>Ya en 2.2.1</w:t>
      </w:r>
    </w:p>
  </w:comment>
  <w:comment w:id="124" w:author="Flor Buitrago" w:date="2015-07-23T15:39:00Z" w:initials="">
    <w:p w14:paraId="43637210" w14:textId="77777777" w:rsidR="009E41D2" w:rsidRDefault="006F4F4A">
      <w:pPr>
        <w:widowControl w:val="0"/>
        <w:spacing w:after="0" w:line="240" w:lineRule="auto"/>
      </w:pPr>
      <w:r>
        <w:rPr>
          <w:rFonts w:ascii="Arial" w:eastAsia="Arial" w:hAnsi="Arial" w:cs="Arial"/>
          <w:sz w:val="22"/>
          <w:szCs w:val="22"/>
        </w:rPr>
        <w:t>Esto ya lo escribió. En 2.2.1</w:t>
      </w:r>
    </w:p>
    <w:p w14:paraId="591BA48E" w14:textId="77777777" w:rsidR="009E41D2" w:rsidRDefault="009E41D2">
      <w:pPr>
        <w:widowControl w:val="0"/>
        <w:spacing w:after="0" w:line="240" w:lineRule="auto"/>
      </w:pPr>
    </w:p>
    <w:p w14:paraId="1484C623" w14:textId="77777777" w:rsidR="009E41D2" w:rsidRDefault="006F4F4A">
      <w:pPr>
        <w:widowControl w:val="0"/>
        <w:spacing w:after="0" w:line="240" w:lineRule="auto"/>
      </w:pPr>
      <w:r>
        <w:rPr>
          <w:rFonts w:ascii="Arial" w:eastAsia="Arial" w:hAnsi="Arial" w:cs="Arial"/>
          <w:sz w:val="22"/>
          <w:szCs w:val="22"/>
        </w:rPr>
        <w:t>En este momento quiero pasar el texto por un “</w:t>
      </w:r>
      <w:proofErr w:type="spellStart"/>
      <w:r>
        <w:rPr>
          <w:rFonts w:ascii="Arial" w:eastAsia="Arial" w:hAnsi="Arial" w:cs="Arial"/>
          <w:sz w:val="22"/>
          <w:szCs w:val="22"/>
        </w:rPr>
        <w:t>check</w:t>
      </w:r>
      <w:proofErr w:type="spellEnd"/>
      <w:r>
        <w:rPr>
          <w:rFonts w:ascii="Arial" w:eastAsia="Arial" w:hAnsi="Arial" w:cs="Arial"/>
          <w:sz w:val="22"/>
          <w:szCs w:val="22"/>
        </w:rPr>
        <w:t xml:space="preserve"> </w:t>
      </w:r>
      <w:proofErr w:type="spellStart"/>
      <w:r>
        <w:rPr>
          <w:rFonts w:ascii="Arial" w:eastAsia="Arial" w:hAnsi="Arial" w:cs="Arial"/>
          <w:sz w:val="22"/>
          <w:szCs w:val="22"/>
        </w:rPr>
        <w:t>reference</w:t>
      </w:r>
      <w:proofErr w:type="spellEnd"/>
      <w:r>
        <w:rPr>
          <w:rFonts w:ascii="Arial" w:eastAsia="Arial" w:hAnsi="Arial" w:cs="Arial"/>
          <w:sz w:val="22"/>
          <w:szCs w:val="22"/>
        </w:rPr>
        <w:t>”.</w:t>
      </w:r>
    </w:p>
  </w:comment>
  <w:comment w:id="125" w:author="Flor Buitrago" w:date="2015-07-23T15:39:00Z" w:initials="">
    <w:p w14:paraId="44B1EB6E" w14:textId="77777777" w:rsidR="009E41D2" w:rsidRDefault="006F4F4A">
      <w:pPr>
        <w:widowControl w:val="0"/>
        <w:spacing w:after="0" w:line="240" w:lineRule="auto"/>
      </w:pPr>
      <w:proofErr w:type="spellStart"/>
      <w:r>
        <w:rPr>
          <w:rFonts w:ascii="Arial" w:eastAsia="Arial" w:hAnsi="Arial" w:cs="Arial"/>
          <w:sz w:val="22"/>
          <w:szCs w:val="22"/>
        </w:rPr>
        <w:t>Infor</w:t>
      </w:r>
      <w:proofErr w:type="spellEnd"/>
      <w:r>
        <w:rPr>
          <w:rFonts w:ascii="Arial" w:eastAsia="Arial" w:hAnsi="Arial" w:cs="Arial"/>
          <w:sz w:val="22"/>
          <w:szCs w:val="22"/>
        </w:rPr>
        <w:t xml:space="preserve"> y motor</w:t>
      </w:r>
    </w:p>
  </w:comment>
  <w:comment w:id="129" w:author="Flor Buitrago" w:date="2015-07-23T15:39:00Z" w:initials="">
    <w:p w14:paraId="78A1B612" w14:textId="77777777" w:rsidR="009E41D2" w:rsidRDefault="006F4F4A">
      <w:pPr>
        <w:widowControl w:val="0"/>
        <w:spacing w:after="0" w:line="240" w:lineRule="auto"/>
      </w:pPr>
      <w:r>
        <w:rPr>
          <w:rFonts w:ascii="Arial" w:eastAsia="Arial" w:hAnsi="Arial" w:cs="Arial"/>
          <w:sz w:val="22"/>
          <w:szCs w:val="22"/>
        </w:rPr>
        <w:t>TODOS los Consolidación son recurso M101</w:t>
      </w:r>
    </w:p>
  </w:comment>
  <w:comment w:id="169" w:author="MI PC" w:date="2015-07-23T15:39:00Z" w:initials="">
    <w:p w14:paraId="6ED2CBF2" w14:textId="77777777" w:rsidR="009E41D2" w:rsidRDefault="006F4F4A">
      <w:pPr>
        <w:widowControl w:val="0"/>
        <w:spacing w:after="0" w:line="240" w:lineRule="auto"/>
      </w:pPr>
      <w:r>
        <w:rPr>
          <w:rFonts w:ascii="Arial" w:eastAsia="Arial" w:hAnsi="Arial" w:cs="Arial"/>
          <w:sz w:val="22"/>
          <w:szCs w:val="22"/>
        </w:rPr>
        <w:t>http://www.banrepcultural.org/blaavirtual/ayudadetareas/politica/el_estado_colombiano</w:t>
      </w:r>
    </w:p>
  </w:comment>
  <w:comment w:id="173" w:author="Flor Buitrago" w:date="2015-07-23T15:39:00Z" w:initials="">
    <w:p w14:paraId="27E6E30D" w14:textId="77777777" w:rsidR="009E41D2" w:rsidRDefault="006F4F4A">
      <w:pPr>
        <w:widowControl w:val="0"/>
        <w:spacing w:after="0" w:line="240" w:lineRule="auto"/>
      </w:pPr>
      <w:r>
        <w:rPr>
          <w:rFonts w:ascii="Arial" w:eastAsia="Arial" w:hAnsi="Arial" w:cs="Arial"/>
          <w:sz w:val="22"/>
          <w:szCs w:val="22"/>
        </w:rPr>
        <w:t>TODOS los Consolidación son recurso M101</w:t>
      </w:r>
    </w:p>
  </w:comment>
  <w:comment w:id="175" w:author="Flor Buitrago" w:date="2015-07-23T15:39:00Z" w:initials="">
    <w:p w14:paraId="5FA11EFF" w14:textId="77777777" w:rsidR="009E41D2" w:rsidRDefault="006F4F4A">
      <w:pPr>
        <w:widowControl w:val="0"/>
        <w:spacing w:after="0" w:line="240" w:lineRule="auto"/>
      </w:pPr>
      <w:r>
        <w:rPr>
          <w:rFonts w:ascii="Arial" w:eastAsia="Arial" w:hAnsi="Arial" w:cs="Arial"/>
          <w:sz w:val="22"/>
          <w:szCs w:val="22"/>
        </w:rPr>
        <w:t>No. Todos lo Consolidación son M101.</w:t>
      </w:r>
    </w:p>
  </w:comment>
  <w:comment w:id="179" w:author="Flor Buitrago" w:date="2015-07-23T15:39:00Z" w:initials="">
    <w:p w14:paraId="432EFC18" w14:textId="77777777" w:rsidR="009E41D2" w:rsidRDefault="006F4F4A">
      <w:pPr>
        <w:widowControl w:val="0"/>
        <w:spacing w:after="0" w:line="240" w:lineRule="auto"/>
      </w:pPr>
      <w:r>
        <w:rPr>
          <w:rFonts w:ascii="Arial" w:eastAsia="Arial" w:hAnsi="Arial" w:cs="Arial"/>
          <w:sz w:val="22"/>
          <w:szCs w:val="22"/>
        </w:rPr>
        <w:t>Aquí no</w:t>
      </w:r>
    </w:p>
  </w:comment>
  <w:comment w:id="180" w:author="MI PC" w:date="2015-07-23T15:52:00Z" w:initials="">
    <w:p w14:paraId="7C8A0E4A" w14:textId="77777777" w:rsidR="009E41D2" w:rsidRDefault="006F4F4A">
      <w:pPr>
        <w:widowControl w:val="0"/>
        <w:spacing w:after="0" w:line="240" w:lineRule="auto"/>
      </w:pPr>
      <w:r>
        <w:rPr>
          <w:rFonts w:ascii="Arial" w:eastAsia="Arial" w:hAnsi="Arial" w:cs="Arial"/>
          <w:sz w:val="22"/>
          <w:szCs w:val="22"/>
        </w:rPr>
        <w:t>No sé qué proponer aquí.</w:t>
      </w:r>
    </w:p>
  </w:comment>
  <w:comment w:id="181" w:author="Flor Buitrago" w:date="2015-07-23T15:39:00Z" w:initials="">
    <w:p w14:paraId="57532A76" w14:textId="77777777" w:rsidR="009E41D2" w:rsidRDefault="006F4F4A">
      <w:pPr>
        <w:widowControl w:val="0"/>
        <w:spacing w:after="0" w:line="240" w:lineRule="auto"/>
      </w:pPr>
      <w:r>
        <w:rPr>
          <w:rFonts w:ascii="Arial" w:eastAsia="Arial" w:hAnsi="Arial" w:cs="Arial"/>
          <w:sz w:val="22"/>
          <w:szCs w:val="22"/>
        </w:rPr>
        <w:t>Eso ya es el colmo de la pereza autoral: recurso aprovechado para una unidad/guion con contenidos diferentes!</w:t>
      </w:r>
    </w:p>
    <w:p w14:paraId="2C90DB31" w14:textId="77777777" w:rsidR="009E41D2" w:rsidRDefault="009E41D2">
      <w:pPr>
        <w:widowControl w:val="0"/>
        <w:spacing w:after="0" w:line="240" w:lineRule="auto"/>
      </w:pPr>
    </w:p>
    <w:p w14:paraId="4C35B6F9" w14:textId="77777777" w:rsidR="009E41D2" w:rsidRDefault="006F4F4A">
      <w:pPr>
        <w:widowControl w:val="0"/>
        <w:spacing w:after="0" w:line="240" w:lineRule="auto"/>
      </w:pPr>
      <w:r>
        <w:rPr>
          <w:rFonts w:ascii="Arial" w:eastAsia="Arial" w:hAnsi="Arial" w:cs="Arial"/>
          <w:sz w:val="22"/>
          <w:szCs w:val="22"/>
        </w:rPr>
        <w:t>CREAR n</w:t>
      </w:r>
      <w:r>
        <w:rPr>
          <w:rFonts w:ascii="Arial" w:eastAsia="Arial" w:hAnsi="Arial" w:cs="Arial"/>
          <w:sz w:val="22"/>
          <w:szCs w:val="22"/>
        </w:rPr>
        <w:t xml:space="preserve">ueva </w:t>
      </w:r>
      <w:proofErr w:type="spellStart"/>
      <w:r>
        <w:rPr>
          <w:rFonts w:ascii="Arial" w:eastAsia="Arial" w:hAnsi="Arial" w:cs="Arial"/>
          <w:sz w:val="22"/>
          <w:szCs w:val="22"/>
        </w:rPr>
        <w:t>actvidad</w:t>
      </w:r>
      <w:proofErr w:type="spellEnd"/>
    </w:p>
  </w:comment>
  <w:comment w:id="183" w:author="Flor Buitrago" w:date="2015-07-23T15:39:00Z" w:initials="">
    <w:p w14:paraId="43B955EF" w14:textId="77777777" w:rsidR="009E41D2" w:rsidRDefault="006F4F4A">
      <w:pPr>
        <w:widowControl w:val="0"/>
        <w:spacing w:after="0" w:line="240" w:lineRule="auto"/>
      </w:pPr>
      <w:r>
        <w:rPr>
          <w:rFonts w:ascii="Arial" w:eastAsia="Arial" w:hAnsi="Arial" w:cs="Arial"/>
          <w:sz w:val="22"/>
          <w:szCs w:val="22"/>
        </w:rPr>
        <w:t>CREAR nueva</w:t>
      </w:r>
    </w:p>
  </w:comment>
  <w:comment w:id="187" w:author="Flor Buitrago" w:date="2015-07-23T15:39:00Z" w:initials="">
    <w:p w14:paraId="382285BF" w14:textId="77777777" w:rsidR="009E41D2" w:rsidRDefault="006F4F4A">
      <w:pPr>
        <w:widowControl w:val="0"/>
        <w:spacing w:after="0" w:line="240" w:lineRule="auto"/>
      </w:pPr>
      <w:r>
        <w:rPr>
          <w:rFonts w:ascii="Arial" w:eastAsia="Arial" w:hAnsi="Arial" w:cs="Arial"/>
          <w:sz w:val="22"/>
          <w:szCs w:val="22"/>
        </w:rPr>
        <w:t>CREAR nueva</w:t>
      </w:r>
    </w:p>
    <w:p w14:paraId="1F71B4A6" w14:textId="77777777" w:rsidR="009E41D2" w:rsidRDefault="006F4F4A">
      <w:pPr>
        <w:widowControl w:val="0"/>
        <w:spacing w:after="0" w:line="240" w:lineRule="auto"/>
      </w:pPr>
      <w:r>
        <w:rPr>
          <w:rFonts w:ascii="Arial" w:eastAsia="Arial" w:hAnsi="Arial" w:cs="Arial"/>
          <w:sz w:val="22"/>
          <w:szCs w:val="22"/>
        </w:rPr>
        <w:t>Esto no tiene presentación: aprovechar recursos de grado 2 para un grado 11 en una evaluación de cierre.</w:t>
      </w:r>
    </w:p>
    <w:p w14:paraId="682C09FC" w14:textId="77777777" w:rsidR="009E41D2" w:rsidRDefault="009E41D2">
      <w:pPr>
        <w:widowControl w:val="0"/>
        <w:spacing w:after="0" w:line="240" w:lineRule="auto"/>
      </w:pPr>
    </w:p>
    <w:p w14:paraId="7C8805E6" w14:textId="77777777" w:rsidR="009E41D2" w:rsidRDefault="006F4F4A">
      <w:pPr>
        <w:widowControl w:val="0"/>
        <w:spacing w:after="0" w:line="240" w:lineRule="auto"/>
      </w:pPr>
      <w:r>
        <w:rPr>
          <w:rFonts w:ascii="Arial" w:eastAsia="Arial" w:hAnsi="Arial" w:cs="Arial"/>
          <w:sz w:val="22"/>
          <w:szCs w:val="22"/>
        </w:rPr>
        <w:t>Deja mucho que desear la calidad de este manuscrito.</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7B95338" w15:done="0"/>
  <w15:commentEx w15:paraId="4BBA6A0D" w15:done="0"/>
  <w15:commentEx w15:paraId="49836557" w15:done="0"/>
  <w15:commentEx w15:paraId="50D394AB" w15:done="0"/>
  <w15:commentEx w15:paraId="7223226F" w15:done="0"/>
  <w15:commentEx w15:paraId="48ECE3E0" w15:done="0"/>
  <w15:commentEx w15:paraId="7ED6634E" w15:done="0"/>
  <w15:commentEx w15:paraId="58D2E917" w15:done="0"/>
  <w15:commentEx w15:paraId="2E44FBFD" w15:done="0"/>
  <w15:commentEx w15:paraId="012D680D" w15:done="0"/>
  <w15:commentEx w15:paraId="45FD6AAD" w15:done="0"/>
  <w15:commentEx w15:paraId="50F64D47" w15:done="0"/>
  <w15:commentEx w15:paraId="13FF8A44" w15:done="0"/>
  <w15:commentEx w15:paraId="2CECAB6D" w15:done="0"/>
  <w15:commentEx w15:paraId="58C03A78" w15:done="0"/>
  <w15:commentEx w15:paraId="618FE688" w15:done="0"/>
  <w15:commentEx w15:paraId="688BE08C" w15:done="0"/>
  <w15:commentEx w15:paraId="59323F56" w15:done="0"/>
  <w15:commentEx w15:paraId="77B4B655" w15:done="0"/>
  <w15:commentEx w15:paraId="753197F6" w15:done="0"/>
  <w15:commentEx w15:paraId="0A9FB01B" w15:done="0"/>
  <w15:commentEx w15:paraId="2B33B97A" w15:done="0"/>
  <w15:commentEx w15:paraId="7A5F439A" w15:done="0"/>
  <w15:commentEx w15:paraId="33B15352" w15:done="0"/>
  <w15:commentEx w15:paraId="1C22125A" w15:done="0"/>
  <w15:commentEx w15:paraId="6226CCC0" w15:done="0"/>
  <w15:commentEx w15:paraId="14B9CA4F" w15:done="0"/>
  <w15:commentEx w15:paraId="3692F0BF" w15:done="0"/>
  <w15:commentEx w15:paraId="3E2AA422" w15:done="0"/>
  <w15:commentEx w15:paraId="04E7708A" w15:done="0"/>
  <w15:commentEx w15:paraId="3DD51CD9" w15:done="0"/>
  <w15:commentEx w15:paraId="33C08BF2" w15:done="0"/>
  <w15:commentEx w15:paraId="7CC597F4" w15:done="0"/>
  <w15:commentEx w15:paraId="1484C623" w15:done="0"/>
  <w15:commentEx w15:paraId="44B1EB6E" w15:done="0"/>
  <w15:commentEx w15:paraId="78A1B612" w15:done="0"/>
  <w15:commentEx w15:paraId="6ED2CBF2" w15:done="0"/>
  <w15:commentEx w15:paraId="27E6E30D" w15:done="0"/>
  <w15:commentEx w15:paraId="5FA11EFF" w15:done="0"/>
  <w15:commentEx w15:paraId="432EFC18" w15:done="0"/>
  <w15:commentEx w15:paraId="7C8A0E4A" w15:done="0"/>
  <w15:commentEx w15:paraId="4C35B6F9" w15:done="0"/>
  <w15:commentEx w15:paraId="43B955EF" w15:done="0"/>
  <w15:commentEx w15:paraId="7C8805E6"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F7030E8" w14:textId="77777777" w:rsidR="00000000" w:rsidRDefault="006F4F4A">
      <w:pPr>
        <w:spacing w:after="0" w:line="240" w:lineRule="auto"/>
      </w:pPr>
      <w:r>
        <w:separator/>
      </w:r>
    </w:p>
  </w:endnote>
  <w:endnote w:type="continuationSeparator" w:id="0">
    <w:p w14:paraId="44A4166C" w14:textId="77777777" w:rsidR="00000000" w:rsidRDefault="006F4F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auto"/>
    <w:pitch w:val="default"/>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3E573C7" w14:textId="77777777" w:rsidR="00000000" w:rsidRDefault="006F4F4A">
      <w:pPr>
        <w:spacing w:after="0" w:line="240" w:lineRule="auto"/>
      </w:pPr>
      <w:r>
        <w:separator/>
      </w:r>
    </w:p>
  </w:footnote>
  <w:footnote w:type="continuationSeparator" w:id="0">
    <w:p w14:paraId="0308BB94" w14:textId="77777777" w:rsidR="00000000" w:rsidRDefault="006F4F4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D457C6" w14:textId="77777777" w:rsidR="009E41D2" w:rsidRDefault="006F4F4A">
    <w:pPr>
      <w:spacing w:before="708" w:after="0"/>
      <w:jc w:val="right"/>
    </w:pPr>
    <w:r>
      <w:fldChar w:fldCharType="begin"/>
    </w:r>
    <w:r>
      <w:instrText>PAGE</w:instrText>
    </w:r>
    <w:r>
      <w:fldChar w:fldCharType="separate"/>
    </w:r>
    <w:r>
      <w:rPr>
        <w:noProof/>
      </w:rPr>
      <w:t>46</w:t>
    </w:r>
    <w:r>
      <w:fldChar w:fldCharType="end"/>
    </w:r>
  </w:p>
  <w:p w14:paraId="0B3819A7" w14:textId="77777777" w:rsidR="009E41D2" w:rsidRDefault="006F4F4A">
    <w:pPr>
      <w:spacing w:after="0"/>
      <w:ind w:right="360"/>
    </w:pPr>
    <w:r>
      <w:rPr>
        <w:highlight w:val="yellow"/>
      </w:rPr>
      <w:t>[GUION CS_11_08_CO]</w:t>
    </w:r>
    <w:r>
      <w:t xml:space="preserve"> Guion 1. </w:t>
    </w:r>
    <w:r>
      <w:rPr>
        <w:b/>
        <w:sz w:val="22"/>
        <w:szCs w:val="22"/>
      </w:rPr>
      <w:t xml:space="preserve">El ser humano, un ser social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9D3F28"/>
    <w:multiLevelType w:val="multilevel"/>
    <w:tmpl w:val="5F4E9302"/>
    <w:lvl w:ilvl="0">
      <w:start w:val="1"/>
      <w:numFmt w:val="bullet"/>
      <w:lvlText w:val=""/>
      <w:lvlJc w:val="left"/>
      <w:pPr>
        <w:ind w:left="720" w:firstLine="360"/>
      </w:pPr>
      <w:rPr>
        <w:rFonts w:ascii="Arial" w:eastAsia="Arial" w:hAnsi="Arial" w:cs="Arial"/>
        <w:vertAlign w:val="baseline"/>
      </w:rPr>
    </w:lvl>
    <w:lvl w:ilvl="1">
      <w:numFmt w:val="decimal"/>
      <w:lvlText w:val=""/>
      <w:lvlJc w:val="left"/>
      <w:pPr>
        <w:ind w:left="0" w:firstLine="0"/>
      </w:pPr>
      <w:rPr>
        <w:vertAlign w:val="baseline"/>
      </w:rPr>
    </w:lvl>
    <w:lvl w:ilvl="2">
      <w:numFmt w:val="decimal"/>
      <w:lvlText w:val=""/>
      <w:lvlJc w:val="left"/>
      <w:pPr>
        <w:ind w:left="0" w:firstLine="0"/>
      </w:pPr>
      <w:rPr>
        <w:vertAlign w:val="baseline"/>
      </w:rPr>
    </w:lvl>
    <w:lvl w:ilvl="3">
      <w:numFmt w:val="decimal"/>
      <w:lvlText w:val=""/>
      <w:lvlJc w:val="left"/>
      <w:pPr>
        <w:ind w:left="0" w:firstLine="0"/>
      </w:pPr>
      <w:rPr>
        <w:vertAlign w:val="baseline"/>
      </w:rPr>
    </w:lvl>
    <w:lvl w:ilvl="4">
      <w:numFmt w:val="decimal"/>
      <w:lvlText w:val=""/>
      <w:lvlJc w:val="left"/>
      <w:pPr>
        <w:ind w:left="0" w:firstLine="0"/>
      </w:pPr>
      <w:rPr>
        <w:vertAlign w:val="baseline"/>
      </w:rPr>
    </w:lvl>
    <w:lvl w:ilvl="5">
      <w:numFmt w:val="decimal"/>
      <w:lvlText w:val=""/>
      <w:lvlJc w:val="left"/>
      <w:pPr>
        <w:ind w:left="0" w:firstLine="0"/>
      </w:pPr>
      <w:rPr>
        <w:vertAlign w:val="baseline"/>
      </w:rPr>
    </w:lvl>
    <w:lvl w:ilvl="6">
      <w:numFmt w:val="decimal"/>
      <w:lvlText w:val=""/>
      <w:lvlJc w:val="left"/>
      <w:pPr>
        <w:ind w:left="0" w:firstLine="0"/>
      </w:pPr>
      <w:rPr>
        <w:vertAlign w:val="baseline"/>
      </w:rPr>
    </w:lvl>
    <w:lvl w:ilvl="7">
      <w:numFmt w:val="decimal"/>
      <w:lvlText w:val=""/>
      <w:lvlJc w:val="left"/>
      <w:pPr>
        <w:ind w:left="0" w:firstLine="0"/>
      </w:pPr>
      <w:rPr>
        <w:vertAlign w:val="baseline"/>
      </w:rPr>
    </w:lvl>
    <w:lvl w:ilvl="8">
      <w:numFmt w:val="decimal"/>
      <w:lvlText w:val=""/>
      <w:lvlJc w:val="left"/>
      <w:pPr>
        <w:ind w:left="0" w:firstLine="0"/>
      </w:pPr>
      <w:rPr>
        <w:vertAlign w:val="baseline"/>
      </w:rPr>
    </w:lvl>
  </w:abstractNum>
  <w:abstractNum w:abstractNumId="1" w15:restartNumberingAfterBreak="0">
    <w:nsid w:val="0C8444AB"/>
    <w:multiLevelType w:val="multilevel"/>
    <w:tmpl w:val="41DA95C8"/>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2" w15:restartNumberingAfterBreak="0">
    <w:nsid w:val="1430381D"/>
    <w:multiLevelType w:val="multilevel"/>
    <w:tmpl w:val="FD8EFB5E"/>
    <w:lvl w:ilvl="0">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3" w15:restartNumberingAfterBreak="0">
    <w:nsid w:val="1AB84802"/>
    <w:multiLevelType w:val="multilevel"/>
    <w:tmpl w:val="82489BC2"/>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4" w15:restartNumberingAfterBreak="0">
    <w:nsid w:val="2AD27D49"/>
    <w:multiLevelType w:val="multilevel"/>
    <w:tmpl w:val="3C04B60C"/>
    <w:lvl w:ilvl="0">
      <w:start w:val="1"/>
      <w:numFmt w:val="bullet"/>
      <w:lvlText w:val=""/>
      <w:lvlJc w:val="left"/>
      <w:pPr>
        <w:ind w:left="720" w:firstLine="360"/>
      </w:pPr>
      <w:rPr>
        <w:rFonts w:ascii="Arial" w:eastAsia="Arial" w:hAnsi="Arial" w:cs="Arial"/>
        <w:vertAlign w:val="baseline"/>
      </w:rPr>
    </w:lvl>
    <w:lvl w:ilvl="1">
      <w:numFmt w:val="decimal"/>
      <w:lvlText w:val=""/>
      <w:lvlJc w:val="left"/>
      <w:pPr>
        <w:ind w:left="0" w:firstLine="0"/>
      </w:pPr>
      <w:rPr>
        <w:vertAlign w:val="baseline"/>
      </w:rPr>
    </w:lvl>
    <w:lvl w:ilvl="2">
      <w:numFmt w:val="decimal"/>
      <w:lvlText w:val=""/>
      <w:lvlJc w:val="left"/>
      <w:pPr>
        <w:ind w:left="0" w:firstLine="0"/>
      </w:pPr>
      <w:rPr>
        <w:vertAlign w:val="baseline"/>
      </w:rPr>
    </w:lvl>
    <w:lvl w:ilvl="3">
      <w:numFmt w:val="decimal"/>
      <w:lvlText w:val=""/>
      <w:lvlJc w:val="left"/>
      <w:pPr>
        <w:ind w:left="0" w:firstLine="0"/>
      </w:pPr>
      <w:rPr>
        <w:vertAlign w:val="baseline"/>
      </w:rPr>
    </w:lvl>
    <w:lvl w:ilvl="4">
      <w:numFmt w:val="decimal"/>
      <w:lvlText w:val=""/>
      <w:lvlJc w:val="left"/>
      <w:pPr>
        <w:ind w:left="0" w:firstLine="0"/>
      </w:pPr>
      <w:rPr>
        <w:vertAlign w:val="baseline"/>
      </w:rPr>
    </w:lvl>
    <w:lvl w:ilvl="5">
      <w:numFmt w:val="decimal"/>
      <w:lvlText w:val=""/>
      <w:lvlJc w:val="left"/>
      <w:pPr>
        <w:ind w:left="0" w:firstLine="0"/>
      </w:pPr>
      <w:rPr>
        <w:vertAlign w:val="baseline"/>
      </w:rPr>
    </w:lvl>
    <w:lvl w:ilvl="6">
      <w:numFmt w:val="decimal"/>
      <w:lvlText w:val=""/>
      <w:lvlJc w:val="left"/>
      <w:pPr>
        <w:ind w:left="0" w:firstLine="0"/>
      </w:pPr>
      <w:rPr>
        <w:vertAlign w:val="baseline"/>
      </w:rPr>
    </w:lvl>
    <w:lvl w:ilvl="7">
      <w:numFmt w:val="decimal"/>
      <w:lvlText w:val=""/>
      <w:lvlJc w:val="left"/>
      <w:pPr>
        <w:ind w:left="0" w:firstLine="0"/>
      </w:pPr>
      <w:rPr>
        <w:vertAlign w:val="baseline"/>
      </w:rPr>
    </w:lvl>
    <w:lvl w:ilvl="8">
      <w:numFmt w:val="decimal"/>
      <w:lvlText w:val=""/>
      <w:lvlJc w:val="left"/>
      <w:pPr>
        <w:ind w:left="0" w:firstLine="0"/>
      </w:pPr>
      <w:rPr>
        <w:vertAlign w:val="baseline"/>
      </w:rPr>
    </w:lvl>
  </w:abstractNum>
  <w:abstractNum w:abstractNumId="5" w15:restartNumberingAfterBreak="0">
    <w:nsid w:val="44BF0AEA"/>
    <w:multiLevelType w:val="multilevel"/>
    <w:tmpl w:val="E632A72E"/>
    <w:lvl w:ilvl="0">
      <w:start w:val="1"/>
      <w:numFmt w:val="bullet"/>
      <w:lvlText w:val=""/>
      <w:lvlJc w:val="left"/>
      <w:pPr>
        <w:ind w:left="720" w:firstLine="360"/>
      </w:pPr>
      <w:rPr>
        <w:rFonts w:ascii="Arial" w:eastAsia="Arial" w:hAnsi="Arial" w:cs="Arial"/>
        <w:vertAlign w:val="baseline"/>
      </w:rPr>
    </w:lvl>
    <w:lvl w:ilvl="1">
      <w:numFmt w:val="decimal"/>
      <w:lvlText w:val=""/>
      <w:lvlJc w:val="left"/>
      <w:pPr>
        <w:ind w:left="0" w:firstLine="0"/>
      </w:pPr>
      <w:rPr>
        <w:vertAlign w:val="baseline"/>
      </w:rPr>
    </w:lvl>
    <w:lvl w:ilvl="2">
      <w:numFmt w:val="decimal"/>
      <w:lvlText w:val=""/>
      <w:lvlJc w:val="left"/>
      <w:pPr>
        <w:ind w:left="0" w:firstLine="0"/>
      </w:pPr>
      <w:rPr>
        <w:vertAlign w:val="baseline"/>
      </w:rPr>
    </w:lvl>
    <w:lvl w:ilvl="3">
      <w:numFmt w:val="decimal"/>
      <w:lvlText w:val=""/>
      <w:lvlJc w:val="left"/>
      <w:pPr>
        <w:ind w:left="0" w:firstLine="0"/>
      </w:pPr>
      <w:rPr>
        <w:vertAlign w:val="baseline"/>
      </w:rPr>
    </w:lvl>
    <w:lvl w:ilvl="4">
      <w:numFmt w:val="decimal"/>
      <w:lvlText w:val=""/>
      <w:lvlJc w:val="left"/>
      <w:pPr>
        <w:ind w:left="0" w:firstLine="0"/>
      </w:pPr>
      <w:rPr>
        <w:vertAlign w:val="baseline"/>
      </w:rPr>
    </w:lvl>
    <w:lvl w:ilvl="5">
      <w:numFmt w:val="decimal"/>
      <w:lvlText w:val=""/>
      <w:lvlJc w:val="left"/>
      <w:pPr>
        <w:ind w:left="0" w:firstLine="0"/>
      </w:pPr>
      <w:rPr>
        <w:vertAlign w:val="baseline"/>
      </w:rPr>
    </w:lvl>
    <w:lvl w:ilvl="6">
      <w:numFmt w:val="decimal"/>
      <w:lvlText w:val=""/>
      <w:lvlJc w:val="left"/>
      <w:pPr>
        <w:ind w:left="0" w:firstLine="0"/>
      </w:pPr>
      <w:rPr>
        <w:vertAlign w:val="baseline"/>
      </w:rPr>
    </w:lvl>
    <w:lvl w:ilvl="7">
      <w:numFmt w:val="decimal"/>
      <w:lvlText w:val=""/>
      <w:lvlJc w:val="left"/>
      <w:pPr>
        <w:ind w:left="0" w:firstLine="0"/>
      </w:pPr>
      <w:rPr>
        <w:vertAlign w:val="baseline"/>
      </w:rPr>
    </w:lvl>
    <w:lvl w:ilvl="8">
      <w:numFmt w:val="decimal"/>
      <w:lvlText w:val=""/>
      <w:lvlJc w:val="left"/>
      <w:pPr>
        <w:ind w:left="0" w:firstLine="0"/>
      </w:pPr>
      <w:rPr>
        <w:vertAlign w:val="baseline"/>
      </w:rPr>
    </w:lvl>
  </w:abstractNum>
  <w:abstractNum w:abstractNumId="6" w15:restartNumberingAfterBreak="0">
    <w:nsid w:val="4645766B"/>
    <w:multiLevelType w:val="multilevel"/>
    <w:tmpl w:val="5590FD48"/>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7" w15:restartNumberingAfterBreak="0">
    <w:nsid w:val="47CC2691"/>
    <w:multiLevelType w:val="multilevel"/>
    <w:tmpl w:val="8DD000C0"/>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8" w15:restartNumberingAfterBreak="0">
    <w:nsid w:val="492E3122"/>
    <w:multiLevelType w:val="multilevel"/>
    <w:tmpl w:val="2502214A"/>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9" w15:restartNumberingAfterBreak="0">
    <w:nsid w:val="716340D6"/>
    <w:multiLevelType w:val="multilevel"/>
    <w:tmpl w:val="484614DC"/>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10" w15:restartNumberingAfterBreak="0">
    <w:nsid w:val="7C5F2BB1"/>
    <w:multiLevelType w:val="multilevel"/>
    <w:tmpl w:val="D9FC5318"/>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num w:numId="1">
    <w:abstractNumId w:val="2"/>
  </w:num>
  <w:num w:numId="2">
    <w:abstractNumId w:val="9"/>
  </w:num>
  <w:num w:numId="3">
    <w:abstractNumId w:val="8"/>
  </w:num>
  <w:num w:numId="4">
    <w:abstractNumId w:val="5"/>
  </w:num>
  <w:num w:numId="5">
    <w:abstractNumId w:val="3"/>
  </w:num>
  <w:num w:numId="6">
    <w:abstractNumId w:val="10"/>
  </w:num>
  <w:num w:numId="7">
    <w:abstractNumId w:val="1"/>
  </w:num>
  <w:num w:numId="8">
    <w:abstractNumId w:val="7"/>
  </w:num>
  <w:num w:numId="9">
    <w:abstractNumId w:val="0"/>
  </w:num>
  <w:num w:numId="10">
    <w:abstractNumId w:val="4"/>
  </w:num>
  <w:num w:numId="11">
    <w:abstractNumId w:val="6"/>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Flor Buitrago">
    <w15:presenceInfo w15:providerId="Windows Live" w15:userId="600694fa5928e1c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isplayBackgroundShape/>
  <w:proofState w:spelling="clean" w:grammar="clean"/>
  <w:trackRevision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9E41D2"/>
    <w:rsid w:val="0020032F"/>
    <w:rsid w:val="006F4F4A"/>
    <w:rsid w:val="009E41D2"/>
    <w:rsid w:val="00C104C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C67D7A"/>
  <w15:docId w15:val="{C4FECC40-AABC-461C-BABE-CFE50CD519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24"/>
        <w:szCs w:val="24"/>
        <w:lang w:val="es-CO" w:eastAsia="es-CO"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80"/>
      <w:contextualSpacing/>
      <w:outlineLvl w:val="0"/>
    </w:pPr>
    <w:rPr>
      <w:b/>
      <w:sz w:val="48"/>
      <w:szCs w:val="48"/>
    </w:rPr>
  </w:style>
  <w:style w:type="paragraph" w:styleId="Ttulo2">
    <w:name w:val="heading 2"/>
    <w:basedOn w:val="Normal"/>
    <w:next w:val="Normal"/>
    <w:pPr>
      <w:keepNext/>
      <w:keepLines/>
      <w:spacing w:before="360" w:after="80"/>
      <w:contextualSpacing/>
      <w:outlineLvl w:val="1"/>
    </w:pPr>
    <w:rPr>
      <w:b/>
      <w:sz w:val="36"/>
      <w:szCs w:val="36"/>
    </w:rPr>
  </w:style>
  <w:style w:type="paragraph" w:styleId="Ttulo3">
    <w:name w:val="heading 3"/>
    <w:basedOn w:val="Normal"/>
    <w:next w:val="Normal"/>
    <w:pPr>
      <w:keepNext/>
      <w:keepLines/>
      <w:spacing w:before="280" w:after="80"/>
      <w:contextualSpacing/>
      <w:outlineLvl w:val="2"/>
    </w:pPr>
    <w:rPr>
      <w:b/>
      <w:sz w:val="28"/>
      <w:szCs w:val="28"/>
    </w:rPr>
  </w:style>
  <w:style w:type="paragraph" w:styleId="Ttulo4">
    <w:name w:val="heading 4"/>
    <w:basedOn w:val="Normal"/>
    <w:next w:val="Normal"/>
    <w:pPr>
      <w:keepNext/>
      <w:keepLines/>
      <w:spacing w:before="240" w:after="40"/>
      <w:contextualSpacing/>
      <w:outlineLvl w:val="3"/>
    </w:pPr>
    <w:rPr>
      <w:b/>
    </w:rPr>
  </w:style>
  <w:style w:type="paragraph" w:styleId="Ttulo5">
    <w:name w:val="heading 5"/>
    <w:basedOn w:val="Normal"/>
    <w:next w:val="Normal"/>
    <w:pPr>
      <w:keepNext/>
      <w:keepLines/>
      <w:spacing w:before="220" w:after="40"/>
      <w:contextualSpacing/>
      <w:outlineLvl w:val="4"/>
    </w:pPr>
    <w:rPr>
      <w:b/>
      <w:sz w:val="22"/>
      <w:szCs w:val="22"/>
    </w:rPr>
  </w:style>
  <w:style w:type="paragraph" w:styleId="Ttulo6">
    <w:name w:val="heading 6"/>
    <w:basedOn w:val="Normal"/>
    <w:next w:val="Normal"/>
    <w:pPr>
      <w:keepNext/>
      <w:keepLines/>
      <w:spacing w:before="200" w:after="40"/>
      <w:contextualSpacing/>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before="480"/>
      <w:contextualSpacing/>
    </w:pPr>
    <w:rPr>
      <w:b/>
      <w:sz w:val="72"/>
      <w:szCs w:val="72"/>
    </w:rPr>
  </w:style>
  <w:style w:type="paragraph" w:styleId="Subttulo">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CellMar>
        <w:top w:w="0" w:type="dxa"/>
        <w:left w:w="108" w:type="dxa"/>
        <w:bottom w:w="0" w:type="dxa"/>
        <w:right w:w="108" w:type="dxa"/>
      </w:tblCellMar>
    </w:tblPr>
  </w:style>
  <w:style w:type="table" w:customStyle="1" w:styleId="a0">
    <w:basedOn w:val="TableNormal"/>
    <w:tblPr>
      <w:tblStyleRowBandSize w:val="1"/>
      <w:tblStyleColBandSize w:val="1"/>
      <w:tblCellMar>
        <w:top w:w="0" w:type="dxa"/>
        <w:left w:w="108" w:type="dxa"/>
        <w:bottom w:w="0" w:type="dxa"/>
        <w:right w:w="108" w:type="dxa"/>
      </w:tblCellMar>
    </w:tblPr>
  </w:style>
  <w:style w:type="table" w:customStyle="1" w:styleId="a1">
    <w:basedOn w:val="TableNormal"/>
    <w:tblPr>
      <w:tblStyleRowBandSize w:val="1"/>
      <w:tblStyleColBandSize w:val="1"/>
      <w:tblCellMar>
        <w:top w:w="0" w:type="dxa"/>
        <w:left w:w="108" w:type="dxa"/>
        <w:bottom w:w="0" w:type="dxa"/>
        <w:right w:w="108" w:type="dxa"/>
      </w:tblCellMar>
    </w:tblPr>
  </w:style>
  <w:style w:type="table" w:customStyle="1" w:styleId="a2">
    <w:basedOn w:val="TableNormal"/>
    <w:tblPr>
      <w:tblStyleRowBandSize w:val="1"/>
      <w:tblStyleColBandSize w:val="1"/>
      <w:tblCellMar>
        <w:top w:w="0" w:type="dxa"/>
        <w:left w:w="0" w:type="dxa"/>
        <w:bottom w:w="0" w:type="dxa"/>
        <w:right w:w="0" w:type="dxa"/>
      </w:tblCellMar>
    </w:tblPr>
  </w:style>
  <w:style w:type="table" w:customStyle="1" w:styleId="a3">
    <w:basedOn w:val="TableNormal"/>
    <w:tblPr>
      <w:tblStyleRowBandSize w:val="1"/>
      <w:tblStyleColBandSize w:val="1"/>
      <w:tblCellMar>
        <w:top w:w="0" w:type="dxa"/>
        <w:left w:w="108" w:type="dxa"/>
        <w:bottom w:w="0" w:type="dxa"/>
        <w:right w:w="108" w:type="dxa"/>
      </w:tblCellMar>
    </w:tblPr>
  </w:style>
  <w:style w:type="table" w:customStyle="1" w:styleId="a4">
    <w:basedOn w:val="TableNormal"/>
    <w:tblPr>
      <w:tblStyleRowBandSize w:val="1"/>
      <w:tblStyleColBandSize w:val="1"/>
      <w:tblCellMar>
        <w:top w:w="0" w:type="dxa"/>
        <w:left w:w="108" w:type="dxa"/>
        <w:bottom w:w="0" w:type="dxa"/>
        <w:right w:w="108" w:type="dxa"/>
      </w:tblCellMar>
    </w:tblPr>
  </w:style>
  <w:style w:type="table" w:customStyle="1" w:styleId="a5">
    <w:basedOn w:val="TableNormal"/>
    <w:tblPr>
      <w:tblStyleRowBandSize w:val="1"/>
      <w:tblStyleColBandSize w:val="1"/>
      <w:tblCellMar>
        <w:top w:w="0" w:type="dxa"/>
        <w:left w:w="0" w:type="dxa"/>
        <w:bottom w:w="0" w:type="dxa"/>
        <w:right w:w="0" w:type="dxa"/>
      </w:tblCellMar>
    </w:tblPr>
  </w:style>
  <w:style w:type="table" w:customStyle="1" w:styleId="a6">
    <w:basedOn w:val="TableNormal"/>
    <w:tblPr>
      <w:tblStyleRowBandSize w:val="1"/>
      <w:tblStyleColBandSize w:val="1"/>
      <w:tblCellMar>
        <w:top w:w="0" w:type="dxa"/>
        <w:left w:w="108" w:type="dxa"/>
        <w:bottom w:w="0" w:type="dxa"/>
        <w:right w:w="108" w:type="dxa"/>
      </w:tblCellMar>
    </w:tblPr>
  </w:style>
  <w:style w:type="table" w:customStyle="1" w:styleId="a7">
    <w:basedOn w:val="TableNormal"/>
    <w:tblPr>
      <w:tblStyleRowBandSize w:val="1"/>
      <w:tblStyleColBandSize w:val="1"/>
      <w:tblCellMar>
        <w:top w:w="0" w:type="dxa"/>
        <w:left w:w="0" w:type="dxa"/>
        <w:bottom w:w="0" w:type="dxa"/>
        <w:right w:w="0" w:type="dxa"/>
      </w:tblCellMar>
    </w:tblPr>
  </w:style>
  <w:style w:type="table" w:customStyle="1" w:styleId="a8">
    <w:basedOn w:val="TableNormal"/>
    <w:tblPr>
      <w:tblStyleRowBandSize w:val="1"/>
      <w:tblStyleColBandSize w:val="1"/>
      <w:tblCellMar>
        <w:top w:w="0" w:type="dxa"/>
        <w:left w:w="108" w:type="dxa"/>
        <w:bottom w:w="0" w:type="dxa"/>
        <w:right w:w="108" w:type="dxa"/>
      </w:tblCellMar>
    </w:tblPr>
  </w:style>
  <w:style w:type="table" w:customStyle="1" w:styleId="a9">
    <w:basedOn w:val="TableNormal"/>
    <w:tblPr>
      <w:tblStyleRowBandSize w:val="1"/>
      <w:tblStyleColBandSize w:val="1"/>
      <w:tblCellMar>
        <w:top w:w="0" w:type="dxa"/>
        <w:left w:w="108" w:type="dxa"/>
        <w:bottom w:w="0" w:type="dxa"/>
        <w:right w:w="108" w:type="dxa"/>
      </w:tblCellMar>
    </w:tblPr>
  </w:style>
  <w:style w:type="table" w:customStyle="1" w:styleId="aa">
    <w:basedOn w:val="TableNormal"/>
    <w:tblPr>
      <w:tblStyleRowBandSize w:val="1"/>
      <w:tblStyleColBandSize w:val="1"/>
      <w:tblCellMar>
        <w:top w:w="0" w:type="dxa"/>
        <w:left w:w="108" w:type="dxa"/>
        <w:bottom w:w="0" w:type="dxa"/>
        <w:right w:w="108" w:type="dxa"/>
      </w:tblCellMar>
    </w:tblPr>
  </w:style>
  <w:style w:type="table" w:customStyle="1" w:styleId="ab">
    <w:basedOn w:val="TableNormal"/>
    <w:tblPr>
      <w:tblStyleRowBandSize w:val="1"/>
      <w:tblStyleColBandSize w:val="1"/>
      <w:tblCellMar>
        <w:top w:w="0" w:type="dxa"/>
        <w:left w:w="108" w:type="dxa"/>
        <w:bottom w:w="0" w:type="dxa"/>
        <w:right w:w="108" w:type="dxa"/>
      </w:tblCellMar>
    </w:tblPr>
  </w:style>
  <w:style w:type="table" w:customStyle="1" w:styleId="ac">
    <w:basedOn w:val="TableNormal"/>
    <w:tblPr>
      <w:tblStyleRowBandSize w:val="1"/>
      <w:tblStyleColBandSize w:val="1"/>
      <w:tblCellMar>
        <w:top w:w="0" w:type="dxa"/>
        <w:left w:w="108" w:type="dxa"/>
        <w:bottom w:w="0" w:type="dxa"/>
        <w:right w:w="108" w:type="dxa"/>
      </w:tblCellMar>
    </w:tblPr>
  </w:style>
  <w:style w:type="table" w:customStyle="1" w:styleId="ad">
    <w:basedOn w:val="TableNormal"/>
    <w:tblPr>
      <w:tblStyleRowBandSize w:val="1"/>
      <w:tblStyleColBandSize w:val="1"/>
      <w:tblCellMar>
        <w:top w:w="0" w:type="dxa"/>
        <w:left w:w="108" w:type="dxa"/>
        <w:bottom w:w="0" w:type="dxa"/>
        <w:right w:w="108" w:type="dxa"/>
      </w:tblCellMar>
    </w:tblPr>
  </w:style>
  <w:style w:type="table" w:customStyle="1" w:styleId="ae">
    <w:basedOn w:val="TableNormal"/>
    <w:tblPr>
      <w:tblStyleRowBandSize w:val="1"/>
      <w:tblStyleColBandSize w:val="1"/>
      <w:tblCellMar>
        <w:top w:w="0" w:type="dxa"/>
        <w:left w:w="108" w:type="dxa"/>
        <w:bottom w:w="0" w:type="dxa"/>
        <w:right w:w="108" w:type="dxa"/>
      </w:tblCellMar>
    </w:tblPr>
  </w:style>
  <w:style w:type="table" w:customStyle="1" w:styleId="af">
    <w:basedOn w:val="TableNormal"/>
    <w:tblPr>
      <w:tblStyleRowBandSize w:val="1"/>
      <w:tblStyleColBandSize w:val="1"/>
      <w:tblCellMar>
        <w:top w:w="0" w:type="dxa"/>
        <w:left w:w="108" w:type="dxa"/>
        <w:bottom w:w="0" w:type="dxa"/>
        <w:right w:w="108" w:type="dxa"/>
      </w:tblCellMar>
    </w:tblPr>
  </w:style>
  <w:style w:type="table" w:customStyle="1" w:styleId="af0">
    <w:basedOn w:val="TableNormal"/>
    <w:tblPr>
      <w:tblStyleRowBandSize w:val="1"/>
      <w:tblStyleColBandSize w:val="1"/>
      <w:tblCellMar>
        <w:top w:w="0" w:type="dxa"/>
        <w:left w:w="108" w:type="dxa"/>
        <w:bottom w:w="0" w:type="dxa"/>
        <w:right w:w="108" w:type="dxa"/>
      </w:tblCellMar>
    </w:tblPr>
  </w:style>
  <w:style w:type="table" w:customStyle="1" w:styleId="af1">
    <w:basedOn w:val="TableNormal"/>
    <w:tblPr>
      <w:tblStyleRowBandSize w:val="1"/>
      <w:tblStyleColBandSize w:val="1"/>
      <w:tblCellMar>
        <w:top w:w="0" w:type="dxa"/>
        <w:left w:w="108" w:type="dxa"/>
        <w:bottom w:w="0" w:type="dxa"/>
        <w:right w:w="108" w:type="dxa"/>
      </w:tblCellMar>
    </w:tblPr>
  </w:style>
  <w:style w:type="table" w:customStyle="1" w:styleId="af2">
    <w:basedOn w:val="TableNormal"/>
    <w:tblPr>
      <w:tblStyleRowBandSize w:val="1"/>
      <w:tblStyleColBandSize w:val="1"/>
      <w:tblCellMar>
        <w:top w:w="0" w:type="dxa"/>
        <w:left w:w="108" w:type="dxa"/>
        <w:bottom w:w="0" w:type="dxa"/>
        <w:right w:w="108" w:type="dxa"/>
      </w:tblCellMar>
    </w:tblPr>
  </w:style>
  <w:style w:type="table" w:customStyle="1" w:styleId="af3">
    <w:basedOn w:val="TableNormal"/>
    <w:tblPr>
      <w:tblStyleRowBandSize w:val="1"/>
      <w:tblStyleColBandSize w:val="1"/>
      <w:tblCellMar>
        <w:top w:w="0" w:type="dxa"/>
        <w:left w:w="108" w:type="dxa"/>
        <w:bottom w:w="0" w:type="dxa"/>
        <w:right w:w="108" w:type="dxa"/>
      </w:tblCellMar>
    </w:tblPr>
  </w:style>
  <w:style w:type="table" w:customStyle="1" w:styleId="af4">
    <w:basedOn w:val="TableNormal"/>
    <w:tblPr>
      <w:tblStyleRowBandSize w:val="1"/>
      <w:tblStyleColBandSize w:val="1"/>
      <w:tblCellMar>
        <w:top w:w="0" w:type="dxa"/>
        <w:left w:w="108" w:type="dxa"/>
        <w:bottom w:w="0" w:type="dxa"/>
        <w:right w:w="108" w:type="dxa"/>
      </w:tblCellMar>
    </w:tblPr>
  </w:style>
  <w:style w:type="table" w:customStyle="1" w:styleId="af5">
    <w:basedOn w:val="TableNormal"/>
    <w:tblPr>
      <w:tblStyleRowBandSize w:val="1"/>
      <w:tblStyleColBandSize w:val="1"/>
      <w:tblCellMar>
        <w:top w:w="0" w:type="dxa"/>
        <w:left w:w="108" w:type="dxa"/>
        <w:bottom w:w="0" w:type="dxa"/>
        <w:right w:w="108" w:type="dxa"/>
      </w:tblCellMar>
    </w:tblPr>
  </w:style>
  <w:style w:type="table" w:customStyle="1" w:styleId="af6">
    <w:basedOn w:val="TableNormal"/>
    <w:tblPr>
      <w:tblStyleRowBandSize w:val="1"/>
      <w:tblStyleColBandSize w:val="1"/>
      <w:tblCellMar>
        <w:top w:w="0" w:type="dxa"/>
        <w:left w:w="108" w:type="dxa"/>
        <w:bottom w:w="0" w:type="dxa"/>
        <w:right w:w="108" w:type="dxa"/>
      </w:tblCellMar>
    </w:tblPr>
  </w:style>
  <w:style w:type="table" w:customStyle="1" w:styleId="af7">
    <w:basedOn w:val="TableNormal"/>
    <w:tblPr>
      <w:tblStyleRowBandSize w:val="1"/>
      <w:tblStyleColBandSize w:val="1"/>
      <w:tblCellMar>
        <w:top w:w="0" w:type="dxa"/>
        <w:left w:w="108" w:type="dxa"/>
        <w:bottom w:w="0" w:type="dxa"/>
        <w:right w:w="108" w:type="dxa"/>
      </w:tblCellMar>
    </w:tblPr>
  </w:style>
  <w:style w:type="table" w:customStyle="1" w:styleId="af8">
    <w:basedOn w:val="TableNormal"/>
    <w:tblPr>
      <w:tblStyleRowBandSize w:val="1"/>
      <w:tblStyleColBandSize w:val="1"/>
      <w:tblCellMar>
        <w:top w:w="0" w:type="dxa"/>
        <w:left w:w="108" w:type="dxa"/>
        <w:bottom w:w="0" w:type="dxa"/>
        <w:right w:w="108" w:type="dxa"/>
      </w:tblCellMar>
    </w:tblPr>
  </w:style>
  <w:style w:type="table" w:customStyle="1" w:styleId="af9">
    <w:basedOn w:val="TableNormal"/>
    <w:tblPr>
      <w:tblStyleRowBandSize w:val="1"/>
      <w:tblStyleColBandSize w:val="1"/>
      <w:tblCellMar>
        <w:top w:w="0" w:type="dxa"/>
        <w:left w:w="108" w:type="dxa"/>
        <w:bottom w:w="0" w:type="dxa"/>
        <w:right w:w="108" w:type="dxa"/>
      </w:tblCellMar>
    </w:tblPr>
  </w:style>
  <w:style w:type="table" w:customStyle="1" w:styleId="afa">
    <w:basedOn w:val="TableNormal"/>
    <w:tblPr>
      <w:tblStyleRowBandSize w:val="1"/>
      <w:tblStyleColBandSize w:val="1"/>
      <w:tblCellMar>
        <w:top w:w="0" w:type="dxa"/>
        <w:left w:w="108" w:type="dxa"/>
        <w:bottom w:w="0" w:type="dxa"/>
        <w:right w:w="108" w:type="dxa"/>
      </w:tblCellMar>
    </w:tblPr>
  </w:style>
  <w:style w:type="table" w:customStyle="1" w:styleId="afb">
    <w:basedOn w:val="TableNormal"/>
    <w:tblPr>
      <w:tblStyleRowBandSize w:val="1"/>
      <w:tblStyleColBandSize w:val="1"/>
      <w:tblCellMar>
        <w:top w:w="0" w:type="dxa"/>
        <w:left w:w="108" w:type="dxa"/>
        <w:bottom w:w="0" w:type="dxa"/>
        <w:right w:w="108" w:type="dxa"/>
      </w:tblCellMar>
    </w:tblPr>
  </w:style>
  <w:style w:type="table" w:customStyle="1" w:styleId="afc">
    <w:basedOn w:val="TableNormal"/>
    <w:tblPr>
      <w:tblStyleRowBandSize w:val="1"/>
      <w:tblStyleColBandSize w:val="1"/>
      <w:tblCellMar>
        <w:top w:w="0" w:type="dxa"/>
        <w:left w:w="108" w:type="dxa"/>
        <w:bottom w:w="0" w:type="dxa"/>
        <w:right w:w="108" w:type="dxa"/>
      </w:tblCellMar>
    </w:tblPr>
  </w:style>
  <w:style w:type="table" w:customStyle="1" w:styleId="afd">
    <w:basedOn w:val="TableNormal"/>
    <w:tblPr>
      <w:tblStyleRowBandSize w:val="1"/>
      <w:tblStyleColBandSize w:val="1"/>
      <w:tblCellMar>
        <w:top w:w="0" w:type="dxa"/>
        <w:left w:w="108" w:type="dxa"/>
        <w:bottom w:w="0" w:type="dxa"/>
        <w:right w:w="108" w:type="dxa"/>
      </w:tblCellMar>
    </w:tblPr>
  </w:style>
  <w:style w:type="table" w:customStyle="1" w:styleId="afe">
    <w:basedOn w:val="TableNormal"/>
    <w:tblPr>
      <w:tblStyleRowBandSize w:val="1"/>
      <w:tblStyleColBandSize w:val="1"/>
      <w:tblCellMar>
        <w:top w:w="0" w:type="dxa"/>
        <w:left w:w="108" w:type="dxa"/>
        <w:bottom w:w="0" w:type="dxa"/>
        <w:right w:w="108" w:type="dxa"/>
      </w:tblCellMar>
    </w:tblPr>
  </w:style>
  <w:style w:type="table" w:customStyle="1" w:styleId="aff">
    <w:basedOn w:val="TableNormal"/>
    <w:tblPr>
      <w:tblStyleRowBandSize w:val="1"/>
      <w:tblStyleColBandSize w:val="1"/>
      <w:tblCellMar>
        <w:top w:w="0" w:type="dxa"/>
        <w:left w:w="108" w:type="dxa"/>
        <w:bottom w:w="0" w:type="dxa"/>
        <w:right w:w="108" w:type="dxa"/>
      </w:tblCellMar>
    </w:tblPr>
  </w:style>
  <w:style w:type="table" w:customStyle="1" w:styleId="aff0">
    <w:basedOn w:val="TableNormal"/>
    <w:tblPr>
      <w:tblStyleRowBandSize w:val="1"/>
      <w:tblStyleColBandSize w:val="1"/>
      <w:tblCellMar>
        <w:top w:w="0" w:type="dxa"/>
        <w:left w:w="108" w:type="dxa"/>
        <w:bottom w:w="0" w:type="dxa"/>
        <w:right w:w="108" w:type="dxa"/>
      </w:tblCellMar>
    </w:tblPr>
  </w:style>
  <w:style w:type="table" w:customStyle="1" w:styleId="aff1">
    <w:basedOn w:val="TableNormal"/>
    <w:tblPr>
      <w:tblStyleRowBandSize w:val="1"/>
      <w:tblStyleColBandSize w:val="1"/>
      <w:tblCellMar>
        <w:top w:w="0" w:type="dxa"/>
        <w:left w:w="108" w:type="dxa"/>
        <w:bottom w:w="0" w:type="dxa"/>
        <w:right w:w="108" w:type="dxa"/>
      </w:tblCellMar>
    </w:tblPr>
  </w:style>
  <w:style w:type="table" w:customStyle="1" w:styleId="aff2">
    <w:basedOn w:val="TableNormal"/>
    <w:tblPr>
      <w:tblStyleRowBandSize w:val="1"/>
      <w:tblStyleColBandSize w:val="1"/>
      <w:tblCellMar>
        <w:top w:w="0" w:type="dxa"/>
        <w:left w:w="108" w:type="dxa"/>
        <w:bottom w:w="0" w:type="dxa"/>
        <w:right w:w="108" w:type="dxa"/>
      </w:tblCellMar>
    </w:tblPr>
  </w:style>
  <w:style w:type="table" w:customStyle="1" w:styleId="aff3">
    <w:basedOn w:val="TableNormal"/>
    <w:tblPr>
      <w:tblStyleRowBandSize w:val="1"/>
      <w:tblStyleColBandSize w:val="1"/>
      <w:tblCellMar>
        <w:top w:w="0" w:type="dxa"/>
        <w:left w:w="108" w:type="dxa"/>
        <w:bottom w:w="0" w:type="dxa"/>
        <w:right w:w="108" w:type="dxa"/>
      </w:tblCellMar>
    </w:tblPr>
  </w:style>
  <w:style w:type="table" w:customStyle="1" w:styleId="aff4">
    <w:basedOn w:val="TableNormal"/>
    <w:tblPr>
      <w:tblStyleRowBandSize w:val="1"/>
      <w:tblStyleColBandSize w:val="1"/>
      <w:tblCellMar>
        <w:top w:w="0" w:type="dxa"/>
        <w:left w:w="108" w:type="dxa"/>
        <w:bottom w:w="0" w:type="dxa"/>
        <w:right w:w="108" w:type="dxa"/>
      </w:tblCellMar>
    </w:tblPr>
  </w:style>
  <w:style w:type="table" w:customStyle="1" w:styleId="aff5">
    <w:basedOn w:val="TableNormal"/>
    <w:tblPr>
      <w:tblStyleRowBandSize w:val="1"/>
      <w:tblStyleColBandSize w:val="1"/>
      <w:tblCellMar>
        <w:top w:w="0" w:type="dxa"/>
        <w:left w:w="108" w:type="dxa"/>
        <w:bottom w:w="0" w:type="dxa"/>
        <w:right w:w="108" w:type="dxa"/>
      </w:tblCellMar>
    </w:tblPr>
  </w:style>
  <w:style w:type="table" w:customStyle="1" w:styleId="aff6">
    <w:basedOn w:val="TableNormal"/>
    <w:tblPr>
      <w:tblStyleRowBandSize w:val="1"/>
      <w:tblStyleColBandSize w:val="1"/>
      <w:tblCellMar>
        <w:top w:w="0" w:type="dxa"/>
        <w:left w:w="108" w:type="dxa"/>
        <w:bottom w:w="0" w:type="dxa"/>
        <w:right w:w="108" w:type="dxa"/>
      </w:tblCellMar>
    </w:tblPr>
  </w:style>
  <w:style w:type="table" w:customStyle="1" w:styleId="aff7">
    <w:basedOn w:val="TableNormal"/>
    <w:tblPr>
      <w:tblStyleRowBandSize w:val="1"/>
      <w:tblStyleColBandSize w:val="1"/>
      <w:tblCellMar>
        <w:top w:w="0" w:type="dxa"/>
        <w:left w:w="108" w:type="dxa"/>
        <w:bottom w:w="0" w:type="dxa"/>
        <w:right w:w="108" w:type="dxa"/>
      </w:tblCellMar>
    </w:tblPr>
  </w:style>
  <w:style w:type="table" w:customStyle="1" w:styleId="aff8">
    <w:basedOn w:val="TableNormal"/>
    <w:tblPr>
      <w:tblStyleRowBandSize w:val="1"/>
      <w:tblStyleColBandSize w:val="1"/>
      <w:tblCellMar>
        <w:top w:w="0" w:type="dxa"/>
        <w:left w:w="108" w:type="dxa"/>
        <w:bottom w:w="0" w:type="dxa"/>
        <w:right w:w="108" w:type="dxa"/>
      </w:tblCellMar>
    </w:tblPr>
  </w:style>
  <w:style w:type="table" w:customStyle="1" w:styleId="aff9">
    <w:basedOn w:val="TableNormal"/>
    <w:tblPr>
      <w:tblStyleRowBandSize w:val="1"/>
      <w:tblStyleColBandSize w:val="1"/>
      <w:tblCellMar>
        <w:top w:w="0" w:type="dxa"/>
        <w:left w:w="0" w:type="dxa"/>
        <w:bottom w:w="0" w:type="dxa"/>
        <w:right w:w="0" w:type="dxa"/>
      </w:tblCellMar>
    </w:tblPr>
  </w:style>
  <w:style w:type="table" w:customStyle="1" w:styleId="affa">
    <w:basedOn w:val="TableNormal"/>
    <w:tblPr>
      <w:tblStyleRowBandSize w:val="1"/>
      <w:tblStyleColBandSize w:val="1"/>
      <w:tblCellMar>
        <w:top w:w="0" w:type="dxa"/>
        <w:left w:w="108" w:type="dxa"/>
        <w:bottom w:w="0" w:type="dxa"/>
        <w:right w:w="108" w:type="dxa"/>
      </w:tblCellMar>
    </w:tblPr>
  </w:style>
  <w:style w:type="table" w:customStyle="1" w:styleId="affb">
    <w:basedOn w:val="TableNormal"/>
    <w:tblPr>
      <w:tblStyleRowBandSize w:val="1"/>
      <w:tblStyleColBandSize w:val="1"/>
      <w:tblCellMar>
        <w:top w:w="0" w:type="dxa"/>
        <w:left w:w="0" w:type="dxa"/>
        <w:bottom w:w="0" w:type="dxa"/>
        <w:right w:w="0" w:type="dxa"/>
      </w:tblCellMar>
    </w:tblPr>
  </w:style>
  <w:style w:type="table" w:customStyle="1" w:styleId="affc">
    <w:basedOn w:val="TableNormal"/>
    <w:tblPr>
      <w:tblStyleRowBandSize w:val="1"/>
      <w:tblStyleColBandSize w:val="1"/>
      <w:tblCellMar>
        <w:top w:w="0" w:type="dxa"/>
        <w:left w:w="108" w:type="dxa"/>
        <w:bottom w:w="0" w:type="dxa"/>
        <w:right w:w="108" w:type="dxa"/>
      </w:tblCellMar>
    </w:tblPr>
  </w:style>
  <w:style w:type="table" w:customStyle="1" w:styleId="affd">
    <w:basedOn w:val="TableNormal"/>
    <w:tblPr>
      <w:tblStyleRowBandSize w:val="1"/>
      <w:tblStyleColBandSize w:val="1"/>
      <w:tblCellMar>
        <w:top w:w="0" w:type="dxa"/>
        <w:left w:w="0" w:type="dxa"/>
        <w:bottom w:w="0" w:type="dxa"/>
        <w:right w:w="0" w:type="dxa"/>
      </w:tblCellMar>
    </w:tblPr>
  </w:style>
  <w:style w:type="table" w:customStyle="1" w:styleId="affe">
    <w:basedOn w:val="TableNormal"/>
    <w:tblPr>
      <w:tblStyleRowBandSize w:val="1"/>
      <w:tblStyleColBandSize w:val="1"/>
      <w:tblCellMar>
        <w:top w:w="0" w:type="dxa"/>
        <w:left w:w="108" w:type="dxa"/>
        <w:bottom w:w="0" w:type="dxa"/>
        <w:right w:w="108" w:type="dxa"/>
      </w:tblCellMar>
    </w:tblPr>
  </w:style>
  <w:style w:type="table" w:customStyle="1" w:styleId="afff">
    <w:basedOn w:val="TableNormal"/>
    <w:tblPr>
      <w:tblStyleRowBandSize w:val="1"/>
      <w:tblStyleColBandSize w:val="1"/>
      <w:tblCellMar>
        <w:top w:w="0" w:type="dxa"/>
        <w:left w:w="0" w:type="dxa"/>
        <w:bottom w:w="0" w:type="dxa"/>
        <w:right w:w="0" w:type="dxa"/>
      </w:tblCellMar>
    </w:tblPr>
  </w:style>
  <w:style w:type="table" w:customStyle="1" w:styleId="afff0">
    <w:basedOn w:val="TableNormal"/>
    <w:tblPr>
      <w:tblStyleRowBandSize w:val="1"/>
      <w:tblStyleColBandSize w:val="1"/>
      <w:tblCellMar>
        <w:top w:w="0" w:type="dxa"/>
        <w:left w:w="108" w:type="dxa"/>
        <w:bottom w:w="0" w:type="dxa"/>
        <w:right w:w="108" w:type="dxa"/>
      </w:tblCellMar>
    </w:tblPr>
  </w:style>
  <w:style w:type="table" w:customStyle="1" w:styleId="afff1">
    <w:basedOn w:val="TableNormal"/>
    <w:tblPr>
      <w:tblStyleRowBandSize w:val="1"/>
      <w:tblStyleColBandSize w:val="1"/>
      <w:tblCellMar>
        <w:top w:w="0" w:type="dxa"/>
        <w:left w:w="108" w:type="dxa"/>
        <w:bottom w:w="0" w:type="dxa"/>
        <w:right w:w="108" w:type="dxa"/>
      </w:tblCellMar>
    </w:tblPr>
  </w:style>
  <w:style w:type="table" w:customStyle="1" w:styleId="afff2">
    <w:basedOn w:val="TableNormal"/>
    <w:tblPr>
      <w:tblStyleRowBandSize w:val="1"/>
      <w:tblStyleColBandSize w:val="1"/>
      <w:tblCellMar>
        <w:top w:w="0" w:type="dxa"/>
        <w:left w:w="108" w:type="dxa"/>
        <w:bottom w:w="0" w:type="dxa"/>
        <w:right w:w="108" w:type="dxa"/>
      </w:tblCellMar>
    </w:tblPr>
  </w:style>
  <w:style w:type="table" w:customStyle="1" w:styleId="afff3">
    <w:basedOn w:val="TableNormal"/>
    <w:tblPr>
      <w:tblStyleRowBandSize w:val="1"/>
      <w:tblStyleColBandSize w:val="1"/>
      <w:tblCellMar>
        <w:top w:w="0" w:type="dxa"/>
        <w:left w:w="108" w:type="dxa"/>
        <w:bottom w:w="0" w:type="dxa"/>
        <w:right w:w="108" w:type="dxa"/>
      </w:tblCellMar>
    </w:tblPr>
  </w:style>
  <w:style w:type="table" w:customStyle="1" w:styleId="afff4">
    <w:basedOn w:val="TableNormal"/>
    <w:tblPr>
      <w:tblStyleRowBandSize w:val="1"/>
      <w:tblStyleColBandSize w:val="1"/>
      <w:tblCellMar>
        <w:top w:w="0" w:type="dxa"/>
        <w:left w:w="108" w:type="dxa"/>
        <w:bottom w:w="0" w:type="dxa"/>
        <w:right w:w="108" w:type="dxa"/>
      </w:tblCellMar>
    </w:tblPr>
  </w:style>
  <w:style w:type="table" w:customStyle="1" w:styleId="afff5">
    <w:basedOn w:val="TableNormal"/>
    <w:tblPr>
      <w:tblStyleRowBandSize w:val="1"/>
      <w:tblStyleColBandSize w:val="1"/>
      <w:tblCellMar>
        <w:top w:w="0" w:type="dxa"/>
        <w:left w:w="108" w:type="dxa"/>
        <w:bottom w:w="0" w:type="dxa"/>
        <w:right w:w="108" w:type="dxa"/>
      </w:tblCellMar>
    </w:tblPr>
  </w:style>
  <w:style w:type="table" w:customStyle="1" w:styleId="afff6">
    <w:basedOn w:val="TableNormal"/>
    <w:tblPr>
      <w:tblStyleRowBandSize w:val="1"/>
      <w:tblStyleColBandSize w:val="1"/>
      <w:tblCellMar>
        <w:top w:w="0" w:type="dxa"/>
        <w:left w:w="108" w:type="dxa"/>
        <w:bottom w:w="0" w:type="dxa"/>
        <w:right w:w="108" w:type="dxa"/>
      </w:tblCellMar>
    </w:tblPr>
  </w:style>
  <w:style w:type="table" w:customStyle="1" w:styleId="afff7">
    <w:basedOn w:val="TableNormal"/>
    <w:tblPr>
      <w:tblStyleRowBandSize w:val="1"/>
      <w:tblStyleColBandSize w:val="1"/>
      <w:tblCellMar>
        <w:top w:w="0" w:type="dxa"/>
        <w:left w:w="108" w:type="dxa"/>
        <w:bottom w:w="0" w:type="dxa"/>
        <w:right w:w="108" w:type="dxa"/>
      </w:tblCellMar>
    </w:tblPr>
  </w:style>
  <w:style w:type="table" w:customStyle="1" w:styleId="afff8">
    <w:basedOn w:val="TableNormal"/>
    <w:tblPr>
      <w:tblStyleRowBandSize w:val="1"/>
      <w:tblStyleColBandSize w:val="1"/>
      <w:tblCellMar>
        <w:top w:w="0" w:type="dxa"/>
        <w:left w:w="108" w:type="dxa"/>
        <w:bottom w:w="0" w:type="dxa"/>
        <w:right w:w="108" w:type="dxa"/>
      </w:tblCellMar>
    </w:tblPr>
  </w:style>
  <w:style w:type="table" w:customStyle="1" w:styleId="afff9">
    <w:basedOn w:val="TableNormal"/>
    <w:tblPr>
      <w:tblStyleRowBandSize w:val="1"/>
      <w:tblStyleColBandSize w:val="1"/>
      <w:tblCellMar>
        <w:top w:w="0" w:type="dxa"/>
        <w:left w:w="0" w:type="dxa"/>
        <w:bottom w:w="0" w:type="dxa"/>
        <w:right w:w="0" w:type="dxa"/>
      </w:tblCellMar>
    </w:tblPr>
  </w:style>
  <w:style w:type="table" w:customStyle="1" w:styleId="afffa">
    <w:basedOn w:val="TableNormal"/>
    <w:tblPr>
      <w:tblStyleRowBandSize w:val="1"/>
      <w:tblStyleColBandSize w:val="1"/>
      <w:tblCellMar>
        <w:top w:w="0" w:type="dxa"/>
        <w:left w:w="108" w:type="dxa"/>
        <w:bottom w:w="0" w:type="dxa"/>
        <w:right w:w="108" w:type="dxa"/>
      </w:tblCellMar>
    </w:tblPr>
  </w:style>
  <w:style w:type="table" w:customStyle="1" w:styleId="afffb">
    <w:basedOn w:val="TableNormal"/>
    <w:tblPr>
      <w:tblStyleRowBandSize w:val="1"/>
      <w:tblStyleColBandSize w:val="1"/>
      <w:tblCellMar>
        <w:top w:w="0" w:type="dxa"/>
        <w:left w:w="108" w:type="dxa"/>
        <w:bottom w:w="0" w:type="dxa"/>
        <w:right w:w="108" w:type="dxa"/>
      </w:tblCellMar>
    </w:tblPr>
  </w:style>
  <w:style w:type="table" w:customStyle="1" w:styleId="afffc">
    <w:basedOn w:val="TableNormal"/>
    <w:tblPr>
      <w:tblStyleRowBandSize w:val="1"/>
      <w:tblStyleColBandSize w:val="1"/>
      <w:tblCellMar>
        <w:top w:w="0" w:type="dxa"/>
        <w:left w:w="108" w:type="dxa"/>
        <w:bottom w:w="0" w:type="dxa"/>
        <w:right w:w="108" w:type="dxa"/>
      </w:tblCellMar>
    </w:tblPr>
  </w:style>
  <w:style w:type="table" w:customStyle="1" w:styleId="afffd">
    <w:basedOn w:val="TableNormal"/>
    <w:tblPr>
      <w:tblStyleRowBandSize w:val="1"/>
      <w:tblStyleColBandSize w:val="1"/>
      <w:tblCellMar>
        <w:top w:w="0" w:type="dxa"/>
        <w:left w:w="108" w:type="dxa"/>
        <w:bottom w:w="0" w:type="dxa"/>
        <w:right w:w="108" w:type="dxa"/>
      </w:tblCellMar>
    </w:tblPr>
  </w:style>
  <w:style w:type="table" w:customStyle="1" w:styleId="afffe">
    <w:basedOn w:val="TableNormal"/>
    <w:tblPr>
      <w:tblStyleRowBandSize w:val="1"/>
      <w:tblStyleColBandSize w:val="1"/>
      <w:tblCellMar>
        <w:top w:w="0" w:type="dxa"/>
        <w:left w:w="108" w:type="dxa"/>
        <w:bottom w:w="0" w:type="dxa"/>
        <w:right w:w="108" w:type="dxa"/>
      </w:tblCellMar>
    </w:tblPr>
  </w:style>
  <w:style w:type="table" w:customStyle="1" w:styleId="affff">
    <w:basedOn w:val="TableNormal"/>
    <w:tblPr>
      <w:tblStyleRowBandSize w:val="1"/>
      <w:tblStyleColBandSize w:val="1"/>
      <w:tblCellMar>
        <w:top w:w="0" w:type="dxa"/>
        <w:left w:w="108" w:type="dxa"/>
        <w:bottom w:w="0" w:type="dxa"/>
        <w:right w:w="108" w:type="dxa"/>
      </w:tblCellMar>
    </w:tblPr>
  </w:style>
  <w:style w:type="table" w:customStyle="1" w:styleId="affff0">
    <w:basedOn w:val="TableNormal"/>
    <w:tblPr>
      <w:tblStyleRowBandSize w:val="1"/>
      <w:tblStyleColBandSize w:val="1"/>
      <w:tblCellMar>
        <w:top w:w="0" w:type="dxa"/>
        <w:left w:w="108" w:type="dxa"/>
        <w:bottom w:w="0" w:type="dxa"/>
        <w:right w:w="108" w:type="dxa"/>
      </w:tblCellMar>
    </w:tblPr>
  </w:style>
  <w:style w:type="table" w:customStyle="1" w:styleId="affff1">
    <w:basedOn w:val="TableNormal"/>
    <w:tblPr>
      <w:tblStyleRowBandSize w:val="1"/>
      <w:tblStyleColBandSize w:val="1"/>
      <w:tblCellMar>
        <w:top w:w="0" w:type="dxa"/>
        <w:left w:w="108" w:type="dxa"/>
        <w:bottom w:w="0" w:type="dxa"/>
        <w:right w:w="108" w:type="dxa"/>
      </w:tblCellMar>
    </w:tblPr>
  </w:style>
  <w:style w:type="table" w:customStyle="1" w:styleId="affff2">
    <w:basedOn w:val="TableNormal"/>
    <w:tblPr>
      <w:tblStyleRowBandSize w:val="1"/>
      <w:tblStyleColBandSize w:val="1"/>
      <w:tblCellMar>
        <w:top w:w="0" w:type="dxa"/>
        <w:left w:w="108" w:type="dxa"/>
        <w:bottom w:w="0" w:type="dxa"/>
        <w:right w:w="108" w:type="dxa"/>
      </w:tblCellMar>
    </w:tblPr>
  </w:style>
  <w:style w:type="paragraph" w:styleId="Textocomentario">
    <w:name w:val="annotation text"/>
    <w:basedOn w:val="Normal"/>
    <w:link w:val="TextocomentarioCar"/>
    <w:uiPriority w:val="99"/>
    <w:semiHidden/>
    <w:unhideWhenUsed/>
    <w:pPr>
      <w:spacing w:line="240" w:lineRule="auto"/>
    </w:pPr>
    <w:rPr>
      <w:sz w:val="20"/>
      <w:szCs w:val="20"/>
    </w:rPr>
  </w:style>
  <w:style w:type="character" w:customStyle="1" w:styleId="TextocomentarioCar">
    <w:name w:val="Texto comentario Car"/>
    <w:basedOn w:val="Fuentedeprrafopredeter"/>
    <w:link w:val="Textocomentario"/>
    <w:uiPriority w:val="99"/>
    <w:semiHidden/>
    <w:rPr>
      <w:sz w:val="20"/>
      <w:szCs w:val="20"/>
    </w:rPr>
  </w:style>
  <w:style w:type="character" w:styleId="Refdecomentario">
    <w:name w:val="annotation reference"/>
    <w:basedOn w:val="Fuentedeprrafopredeter"/>
    <w:uiPriority w:val="99"/>
    <w:semiHidden/>
    <w:unhideWhenUsed/>
    <w:rPr>
      <w:sz w:val="16"/>
      <w:szCs w:val="16"/>
    </w:rPr>
  </w:style>
  <w:style w:type="paragraph" w:styleId="Textodeglobo">
    <w:name w:val="Balloon Text"/>
    <w:basedOn w:val="Normal"/>
    <w:link w:val="TextodegloboCar"/>
    <w:uiPriority w:val="99"/>
    <w:semiHidden/>
    <w:unhideWhenUsed/>
    <w:rsid w:val="00C104C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104C6"/>
    <w:rPr>
      <w:rFonts w:ascii="Segoe UI" w:hAnsi="Segoe UI" w:cs="Segoe UI"/>
      <w:sz w:val="18"/>
      <w:szCs w:val="18"/>
    </w:rPr>
  </w:style>
  <w:style w:type="paragraph" w:styleId="Asuntodelcomentario">
    <w:name w:val="annotation subject"/>
    <w:basedOn w:val="Textocomentario"/>
    <w:next w:val="Textocomentario"/>
    <w:link w:val="AsuntodelcomentarioCar"/>
    <w:uiPriority w:val="99"/>
    <w:semiHidden/>
    <w:unhideWhenUsed/>
    <w:rsid w:val="00C104C6"/>
    <w:rPr>
      <w:b/>
      <w:bCs/>
    </w:rPr>
  </w:style>
  <w:style w:type="character" w:customStyle="1" w:styleId="AsuntodelcomentarioCar">
    <w:name w:val="Asunto del comentario Car"/>
    <w:basedOn w:val="TextocomentarioCar"/>
    <w:link w:val="Asuntodelcomentario"/>
    <w:uiPriority w:val="99"/>
    <w:semiHidden/>
    <w:rsid w:val="00C104C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NULL" TargetMode="External"/><Relationship Id="rId13" Type="http://schemas.openxmlformats.org/officeDocument/2006/relationships/hyperlink" Target="http://www.herramientasparticipacion.edu.uy/index.php/index.php?option=com_content&amp;view=article&amp;id=178:lasociabilidaddelosadolescentesylarelacionentrepares&amp;catid=94:capitulo-ii&amp;Itemid=329" TargetMode="External"/><Relationship Id="rId18" Type="http://schemas.openxmlformats.org/officeDocument/2006/relationships/hyperlink" Target="http://hispanicasaber.planetasaber.com/encyclopedia/default.asp?idpack=9&amp;idpil=001FLX01&amp;ruta=Buscador" TargetMode="External"/><Relationship Id="rId26" Type="http://schemas.openxmlformats.org/officeDocument/2006/relationships/hyperlink" Target="http://www.elespectador.com/noticias/educacion/los-retos-de-sociedad-del-conocimiento-colombia-articulo-550902" TargetMode="External"/><Relationship Id="rId3" Type="http://schemas.openxmlformats.org/officeDocument/2006/relationships/settings" Target="settings.xml"/><Relationship Id="rId21" Type="http://schemas.openxmlformats.org/officeDocument/2006/relationships/hyperlink" Target="http://hispanicasaber.planetasaber.com/encyclopedia/default.asp?idpack=9&amp;idpil=000Z2P01&amp;ruta=Buscador" TargetMode="External"/><Relationship Id="rId7" Type="http://schemas.openxmlformats.org/officeDocument/2006/relationships/hyperlink" Target="NULL" TargetMode="External"/><Relationship Id="rId12" Type="http://schemas.openxmlformats.org/officeDocument/2006/relationships/hyperlink" Target="http://www.semana.com/mundo/articulo/historica-legalizacion-del-matrimonio-gay-en-ee-uu/432781-3" TargetMode="External"/><Relationship Id="rId17" Type="http://schemas.openxmlformats.org/officeDocument/2006/relationships/hyperlink" Target="http://www.undp.org/content/undp/es/home/presscenter/pressreleases/2014/07/24/2-2-billion-people-are-poor-or-near-poor-warns-2014-human-development-report-on-vulnerability-and-resilience.html" TargetMode="External"/><Relationship Id="rId25" Type="http://schemas.openxmlformats.org/officeDocument/2006/relationships/hyperlink" Target="http://hispanicasaber.planetasaber.com/encyclopedia/default.asp?idpack=9&amp;idpil=0004N401&amp;ruta=Buscador" TargetMode="External"/><Relationship Id="rId2" Type="http://schemas.openxmlformats.org/officeDocument/2006/relationships/styles" Target="styles.xml"/><Relationship Id="rId16" Type="http://schemas.openxmlformats.org/officeDocument/2006/relationships/hyperlink" Target="http://upload.wikimedia.org/wikipedia/commons/c/cb/Dinero_de_Colombia.png" TargetMode="External"/><Relationship Id="rId20" Type="http://schemas.openxmlformats.org/officeDocument/2006/relationships/hyperlink" Target="http://hispanicasaber.planetasaber.com/encyclopedia/default.asp?idpack=9&amp;idpil=001FLX01&amp;ruta=Buscador" TargetMode="External"/><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tatic0.planetasaber.com/encyclopedia/Data/Imagenes/FOTOS/0012FY01.jpgf" TargetMode="External"/><Relationship Id="rId24" Type="http://schemas.openxmlformats.org/officeDocument/2006/relationships/hyperlink" Target="http://hispanicasaber.planetasaber.com/encyclopedia/default.asp?idpack=9&amp;idpil=001FLX01&amp;ruta=Buscador"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upload.wikimedia.org/wikipedia/commons/c/cb/Dinero_de_Colombia.png" TargetMode="External"/><Relationship Id="rId23" Type="http://schemas.openxmlformats.org/officeDocument/2006/relationships/hyperlink" Target="http://hispanicasaber.planetasaber.com/encyclopedia/default.asp?idreg=554065&amp;ruta=Buscador" TargetMode="External"/><Relationship Id="rId28" Type="http://schemas.openxmlformats.org/officeDocument/2006/relationships/hyperlink" Target="http://hispanicasaber.planetasaber.com/encyclopedia/default.asp?idpack=9&amp;idpil=000M8M01&amp;ruta=Buscador" TargetMode="External"/><Relationship Id="rId10" Type="http://schemas.microsoft.com/office/2011/relationships/commentsExtended" Target="commentsExtended.xml"/><Relationship Id="rId19" Type="http://schemas.openxmlformats.org/officeDocument/2006/relationships/hyperlink" Target="http://hispanicasaber.planetasaber.com/encyclopedia/default.asp?idpack=9&amp;idpil=001FLX01&amp;ruta=Buscador" TargetMode="External"/><Relationship Id="rId31" Type="http://schemas.microsoft.com/office/2011/relationships/people" Target="people.xm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hyperlink" Target="http://upload.wikimedia.org/wikipedia/commons/c/cb/Dinero_de_Colombia.png" TargetMode="External"/><Relationship Id="rId22" Type="http://schemas.openxmlformats.org/officeDocument/2006/relationships/hyperlink" Target="http://hispanicasaber.planetasaber.com/encyclopedia/default.asp?idreg=554065&amp;ruta=Buscador" TargetMode="External"/><Relationship Id="rId27" Type="http://schemas.openxmlformats.org/officeDocument/2006/relationships/hyperlink" Target="http://hispanicasaber.planetasaber.com/encyclopedia/default.asp?idreg=8212&amp;ruta=Buscador" TargetMode="External"/><Relationship Id="rId30"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54</Pages>
  <Words>15546</Words>
  <Characters>85509</Characters>
  <Application>Microsoft Office Word</Application>
  <DocSecurity>0</DocSecurity>
  <Lines>712</Lines>
  <Paragraphs>201</Paragraphs>
  <ScaleCrop>false</ScaleCrop>
  <Company/>
  <LinksUpToDate>false</LinksUpToDate>
  <CharactersWithSpaces>100854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Flor Buitrago</cp:lastModifiedBy>
  <cp:revision>4</cp:revision>
  <dcterms:created xsi:type="dcterms:W3CDTF">2015-07-28T23:50:00Z</dcterms:created>
  <dcterms:modified xsi:type="dcterms:W3CDTF">2015-07-29T00:10:00Z</dcterms:modified>
</cp:coreProperties>
</file>