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FB3FD" w14:textId="77777777" w:rsidR="001B6E0E" w:rsidRDefault="001B6E0E" w:rsidP="00C95BF4">
      <w:pPr>
        <w:tabs>
          <w:tab w:val="right" w:pos="8498"/>
        </w:tabs>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1930"/>
        <w:gridCol w:w="6898"/>
      </w:tblGrid>
      <w:tr w:rsidR="008726AB" w:rsidRPr="008E4475" w14:paraId="0FF63B0E" w14:textId="77777777" w:rsidTr="007309B5">
        <w:tc>
          <w:tcPr>
            <w:tcW w:w="1951" w:type="dxa"/>
            <w:shd w:val="clear" w:color="auto" w:fill="000000" w:themeFill="text1"/>
          </w:tcPr>
          <w:p w14:paraId="09FF9C3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Título del guion</w:t>
            </w:r>
          </w:p>
        </w:tc>
        <w:tc>
          <w:tcPr>
            <w:tcW w:w="7027" w:type="dxa"/>
          </w:tcPr>
          <w:p w14:paraId="2E18FEDD" w14:textId="7EB1F944"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sz w:val="18"/>
                <w:szCs w:val="18"/>
              </w:rPr>
              <w:t>Conflictos globales contemporáneos</w:t>
            </w:r>
          </w:p>
        </w:tc>
      </w:tr>
      <w:tr w:rsidR="008726AB" w:rsidRPr="008E4475" w14:paraId="33AC99EA" w14:textId="77777777" w:rsidTr="007309B5">
        <w:tc>
          <w:tcPr>
            <w:tcW w:w="1951" w:type="dxa"/>
            <w:shd w:val="clear" w:color="auto" w:fill="000000" w:themeFill="text1"/>
          </w:tcPr>
          <w:p w14:paraId="74444899" w14:textId="77777777" w:rsidR="008726AB" w:rsidRPr="00761F87" w:rsidRDefault="008726AB"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Código del guion</w:t>
            </w:r>
          </w:p>
        </w:tc>
        <w:tc>
          <w:tcPr>
            <w:tcW w:w="7027" w:type="dxa"/>
          </w:tcPr>
          <w:p w14:paraId="7AA1FE7A" w14:textId="75BE6B8B" w:rsidR="008726AB" w:rsidRPr="00761F87" w:rsidRDefault="008726AB" w:rsidP="00C95BF4">
            <w:pPr>
              <w:tabs>
                <w:tab w:val="right" w:pos="8498"/>
              </w:tabs>
              <w:spacing w:line="276" w:lineRule="auto"/>
              <w:rPr>
                <w:rFonts w:asciiTheme="majorHAnsi" w:hAnsiTheme="majorHAnsi"/>
                <w:sz w:val="18"/>
                <w:szCs w:val="18"/>
                <w:highlight w:val="yellow"/>
              </w:rPr>
            </w:pPr>
            <w:r>
              <w:rPr>
                <w:rFonts w:asciiTheme="majorHAnsi" w:hAnsiTheme="majorHAnsi" w:cs="Calibri"/>
                <w:sz w:val="18"/>
                <w:szCs w:val="18"/>
                <w:lang w:val="es"/>
              </w:rPr>
              <w:t>CS_11</w:t>
            </w:r>
            <w:r w:rsidRPr="00761F87">
              <w:rPr>
                <w:rFonts w:asciiTheme="majorHAnsi" w:hAnsiTheme="majorHAnsi" w:cs="Calibri"/>
                <w:sz w:val="18"/>
                <w:szCs w:val="18"/>
                <w:lang w:val="es"/>
              </w:rPr>
              <w:t>_01_CO</w:t>
            </w:r>
          </w:p>
        </w:tc>
      </w:tr>
      <w:tr w:rsidR="00E80C8A" w:rsidRPr="008E4475" w14:paraId="4BECBD14" w14:textId="77777777" w:rsidTr="007309B5">
        <w:tc>
          <w:tcPr>
            <w:tcW w:w="1951" w:type="dxa"/>
            <w:shd w:val="clear" w:color="auto" w:fill="000000" w:themeFill="text1"/>
          </w:tcPr>
          <w:p w14:paraId="7F9968C4" w14:textId="77777777" w:rsidR="00E80C8A" w:rsidRPr="00761F87" w:rsidRDefault="00E80C8A" w:rsidP="00C95BF4">
            <w:pPr>
              <w:tabs>
                <w:tab w:val="right" w:pos="8498"/>
              </w:tabs>
              <w:spacing w:line="276" w:lineRule="auto"/>
              <w:rPr>
                <w:rFonts w:asciiTheme="majorHAnsi" w:hAnsiTheme="majorHAnsi"/>
                <w:sz w:val="18"/>
                <w:szCs w:val="18"/>
              </w:rPr>
            </w:pPr>
            <w:r w:rsidRPr="00761F87">
              <w:rPr>
                <w:rFonts w:asciiTheme="majorHAnsi" w:hAnsiTheme="majorHAnsi"/>
                <w:sz w:val="18"/>
                <w:szCs w:val="18"/>
              </w:rPr>
              <w:t>Descripción</w:t>
            </w:r>
          </w:p>
        </w:tc>
        <w:tc>
          <w:tcPr>
            <w:tcW w:w="7027" w:type="dxa"/>
          </w:tcPr>
          <w:p w14:paraId="3B552156" w14:textId="559103AE" w:rsidR="00E80C8A" w:rsidRPr="005A3457" w:rsidRDefault="00E80C8A" w:rsidP="001D1455">
            <w:pPr>
              <w:tabs>
                <w:tab w:val="right" w:pos="8498"/>
              </w:tabs>
              <w:spacing w:line="276" w:lineRule="auto"/>
              <w:jc w:val="both"/>
              <w:rPr>
                <w:rFonts w:ascii="Times New Roman" w:hAnsi="Times New Roman" w:cs="Times New Roman"/>
                <w:sz w:val="24"/>
                <w:szCs w:val="24"/>
              </w:rPr>
            </w:pPr>
            <w:r>
              <w:rPr>
                <w:rFonts w:ascii="Times New Roman" w:hAnsi="Times New Roman" w:cs="Times New Roman"/>
                <w:sz w:val="24"/>
                <w:szCs w:val="24"/>
              </w:rPr>
              <w:t>U</w:t>
            </w:r>
            <w:r w:rsidRPr="00F004D6">
              <w:rPr>
                <w:rFonts w:ascii="Times New Roman" w:hAnsi="Times New Roman" w:cs="Times New Roman"/>
                <w:sz w:val="24"/>
                <w:szCs w:val="24"/>
              </w:rPr>
              <w:t>na mirada panorámica a los conflictos globales escenificados en Europa y Asia,</w:t>
            </w:r>
            <w:r w:rsidR="00607585">
              <w:rPr>
                <w:rFonts w:ascii="Times New Roman" w:hAnsi="Times New Roman" w:cs="Times New Roman"/>
                <w:sz w:val="24"/>
                <w:szCs w:val="24"/>
              </w:rPr>
              <w:t xml:space="preserve"> en la que se</w:t>
            </w:r>
            <w:r w:rsidRPr="00F004D6">
              <w:rPr>
                <w:rFonts w:ascii="Times New Roman" w:hAnsi="Times New Roman" w:cs="Times New Roman"/>
                <w:sz w:val="24"/>
                <w:szCs w:val="24"/>
              </w:rPr>
              <w:t xml:space="preserve"> identifi</w:t>
            </w:r>
            <w:r w:rsidR="00607585">
              <w:rPr>
                <w:rFonts w:ascii="Times New Roman" w:hAnsi="Times New Roman" w:cs="Times New Roman"/>
                <w:sz w:val="24"/>
                <w:szCs w:val="24"/>
              </w:rPr>
              <w:t>quen</w:t>
            </w:r>
            <w:r w:rsidRPr="00F004D6">
              <w:rPr>
                <w:rFonts w:ascii="Times New Roman" w:hAnsi="Times New Roman" w:cs="Times New Roman"/>
                <w:sz w:val="24"/>
                <w:szCs w:val="24"/>
              </w:rPr>
              <w:t xml:space="preserve"> sus actores, elementos y relaciones que implican</w:t>
            </w:r>
            <w:r>
              <w:rPr>
                <w:rFonts w:ascii="Times New Roman" w:hAnsi="Times New Roman" w:cs="Times New Roman"/>
                <w:sz w:val="24"/>
                <w:szCs w:val="24"/>
              </w:rPr>
              <w:t xml:space="preserve"> desde</w:t>
            </w:r>
            <w:r w:rsidRPr="00F004D6">
              <w:rPr>
                <w:rFonts w:ascii="Times New Roman" w:hAnsi="Times New Roman" w:cs="Times New Roman"/>
                <w:sz w:val="24"/>
                <w:szCs w:val="24"/>
              </w:rPr>
              <w:t xml:space="preserve"> la geopolítica</w:t>
            </w:r>
            <w:r>
              <w:rPr>
                <w:rFonts w:ascii="Times New Roman" w:hAnsi="Times New Roman" w:cs="Times New Roman"/>
                <w:sz w:val="24"/>
                <w:szCs w:val="24"/>
              </w:rPr>
              <w:t>.</w:t>
            </w:r>
          </w:p>
        </w:tc>
      </w:tr>
    </w:tbl>
    <w:p w14:paraId="6C761B3B"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0CB4B21F" w14:textId="77777777" w:rsidR="008726AB" w:rsidRDefault="008726AB" w:rsidP="00C95BF4">
      <w:pPr>
        <w:tabs>
          <w:tab w:val="right" w:pos="8498"/>
        </w:tabs>
        <w:spacing w:after="0" w:line="276" w:lineRule="auto"/>
        <w:jc w:val="both"/>
        <w:rPr>
          <w:rFonts w:ascii="Times New Roman" w:hAnsi="Times New Roman" w:cs="Times New Roman"/>
          <w:highlight w:val="yellow"/>
        </w:rPr>
      </w:pPr>
    </w:p>
    <w:p w14:paraId="16B58F33" w14:textId="17937CFF" w:rsidR="002973CB" w:rsidRPr="000846F3" w:rsidRDefault="00B22661" w:rsidP="00C95BF4">
      <w:pPr>
        <w:tabs>
          <w:tab w:val="right" w:pos="8498"/>
        </w:tabs>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220ED6">
        <w:rPr>
          <w:rFonts w:ascii="Times New Roman" w:hAnsi="Times New Roman" w:cs="Times New Roman"/>
          <w:b/>
        </w:rPr>
        <w:t>encontrar</w:t>
      </w:r>
      <w:r w:rsidR="000D78C3" w:rsidRPr="000846F3">
        <w:rPr>
          <w:rFonts w:ascii="Times New Roman" w:hAnsi="Times New Roman" w:cs="Times New Roman"/>
          <w:b/>
        </w:rPr>
        <w:t xml:space="preserve"> </w:t>
      </w:r>
      <w:r w:rsidR="002939C5" w:rsidRPr="000846F3">
        <w:rPr>
          <w:rFonts w:ascii="Times New Roman" w:hAnsi="Times New Roman" w:cs="Times New Roman"/>
          <w:b/>
        </w:rPr>
        <w:t xml:space="preserve">un </w:t>
      </w:r>
      <w:r w:rsidR="001D1455">
        <w:rPr>
          <w:rFonts w:ascii="Times New Roman" w:hAnsi="Times New Roman" w:cs="Times New Roman"/>
          <w:b/>
        </w:rPr>
        <w:t>lugar en el Nuevo O</w:t>
      </w:r>
      <w:r w:rsidR="000D78C3" w:rsidRPr="000846F3">
        <w:rPr>
          <w:rFonts w:ascii="Times New Roman" w:hAnsi="Times New Roman" w:cs="Times New Roman"/>
          <w:b/>
        </w:rPr>
        <w:t xml:space="preserve">rden </w:t>
      </w:r>
      <w:r w:rsidR="001D1455">
        <w:rPr>
          <w:rFonts w:ascii="Times New Roman" w:hAnsi="Times New Roman" w:cs="Times New Roman"/>
          <w:b/>
        </w:rPr>
        <w:t>M</w:t>
      </w:r>
      <w:r w:rsidR="002939C5" w:rsidRPr="000846F3">
        <w:rPr>
          <w:rFonts w:ascii="Times New Roman" w:hAnsi="Times New Roman" w:cs="Times New Roman"/>
          <w:b/>
        </w:rPr>
        <w:t>undial</w:t>
      </w:r>
    </w:p>
    <w:p w14:paraId="17DA7638" w14:textId="77777777" w:rsidR="00D408F4" w:rsidRPr="000846F3" w:rsidRDefault="00D408F4" w:rsidP="00C95BF4">
      <w:pPr>
        <w:spacing w:after="0" w:line="276" w:lineRule="auto"/>
        <w:jc w:val="both"/>
        <w:rPr>
          <w:rFonts w:ascii="Times New Roman" w:hAnsi="Times New Roman" w:cs="Times New Roman"/>
        </w:rPr>
      </w:pPr>
    </w:p>
    <w:p w14:paraId="5DA1C0EA" w14:textId="1EF3CAA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La mayor parte de las sociedades actuales se encuentran involucradas, de una u otra manera, en una red de relaciones mundiales que </w:t>
      </w:r>
      <w:r>
        <w:rPr>
          <w:rFonts w:ascii="Times New Roman" w:hAnsi="Times New Roman" w:cs="Times New Roman"/>
          <w:color w:val="000000"/>
          <w:lang w:val="es-CO"/>
        </w:rPr>
        <w:t>articula a cada nación,</w:t>
      </w:r>
      <w:r w:rsidRPr="000846F3">
        <w:rPr>
          <w:rFonts w:ascii="Times New Roman" w:hAnsi="Times New Roman" w:cs="Times New Roman"/>
          <w:color w:val="000000"/>
          <w:lang w:val="es-CO"/>
        </w:rPr>
        <w:t xml:space="preserve"> a cada ciudad y a cada región en un </w:t>
      </w:r>
      <w:r>
        <w:rPr>
          <w:rFonts w:ascii="Times New Roman" w:hAnsi="Times New Roman" w:cs="Times New Roman"/>
          <w:color w:val="000000"/>
          <w:lang w:val="es-CO"/>
        </w:rPr>
        <w:t xml:space="preserve">tejido social </w:t>
      </w:r>
      <w:r w:rsidRPr="000846F3">
        <w:rPr>
          <w:rFonts w:ascii="Times New Roman" w:hAnsi="Times New Roman" w:cs="Times New Roman"/>
          <w:color w:val="000000"/>
          <w:lang w:val="es-CO"/>
        </w:rPr>
        <w:t>planeta</w:t>
      </w:r>
      <w:r>
        <w:rPr>
          <w:rFonts w:ascii="Times New Roman" w:hAnsi="Times New Roman" w:cs="Times New Roman"/>
          <w:color w:val="000000"/>
          <w:lang w:val="es-CO"/>
        </w:rPr>
        <w:t>rio [</w:t>
      </w:r>
      <w:hyperlink r:id="rId8" w:history="1">
        <w:r w:rsidRPr="0035377B">
          <w:rPr>
            <w:rStyle w:val="Hipervnculo"/>
            <w:rFonts w:ascii="Times New Roman" w:hAnsi="Times New Roman" w:cs="Times New Roman"/>
            <w:lang w:val="es-CO"/>
          </w:rPr>
          <w:t>VER</w:t>
        </w:r>
      </w:hyperlink>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p>
    <w:p w14:paraId="2172B3EA"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486CE8DB" w14:textId="4232FECA" w:rsidR="00D47837"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Cada día</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las personas están más interconectadas y las naciones del mundo se vuelven más interdependientes. </w:t>
      </w:r>
      <w:r>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las personas que viven en lugares remotos tienen consecuencias directas </w:t>
      </w:r>
      <w:r>
        <w:rPr>
          <w:rFonts w:ascii="Times New Roman" w:hAnsi="Times New Roman" w:cs="Times New Roman"/>
          <w:color w:val="000000"/>
          <w:lang w:val="es-CO"/>
        </w:rPr>
        <w:t>en</w:t>
      </w:r>
      <w:r w:rsidRPr="000846F3">
        <w:rPr>
          <w:rFonts w:ascii="Times New Roman" w:hAnsi="Times New Roman" w:cs="Times New Roman"/>
          <w:color w:val="000000"/>
          <w:lang w:val="es-CO"/>
        </w:rPr>
        <w:t xml:space="preserve"> la vida cotidiana de </w:t>
      </w:r>
      <w:r>
        <w:rPr>
          <w:rFonts w:ascii="Times New Roman" w:hAnsi="Times New Roman" w:cs="Times New Roman"/>
          <w:color w:val="000000"/>
          <w:lang w:val="es-CO"/>
        </w:rPr>
        <w:t>quienes las rodean.</w:t>
      </w:r>
      <w:r w:rsidRPr="000846F3">
        <w:rPr>
          <w:rFonts w:ascii="Times New Roman" w:hAnsi="Times New Roman" w:cs="Times New Roman"/>
          <w:color w:val="000000"/>
          <w:lang w:val="es-CO"/>
        </w:rPr>
        <w:t xml:space="preserve"> De la misma forma, las decisiones que </w:t>
      </w:r>
      <w:r>
        <w:rPr>
          <w:rFonts w:ascii="Times New Roman" w:hAnsi="Times New Roman" w:cs="Times New Roman"/>
          <w:color w:val="000000"/>
          <w:lang w:val="es-CO"/>
        </w:rPr>
        <w:t xml:space="preserve">se </w:t>
      </w:r>
      <w:r w:rsidRPr="000846F3">
        <w:rPr>
          <w:rFonts w:ascii="Times New Roman" w:hAnsi="Times New Roman" w:cs="Times New Roman"/>
          <w:color w:val="000000"/>
          <w:lang w:val="es-CO"/>
        </w:rPr>
        <w:t>toma</w:t>
      </w:r>
      <w:r>
        <w:rPr>
          <w:rFonts w:ascii="Times New Roman" w:hAnsi="Times New Roman" w:cs="Times New Roman"/>
          <w:color w:val="000000"/>
          <w:lang w:val="es-CO"/>
        </w:rPr>
        <w:t>n</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 diario </w:t>
      </w:r>
      <w:r w:rsidRPr="000846F3">
        <w:rPr>
          <w:rFonts w:ascii="Times New Roman" w:hAnsi="Times New Roman" w:cs="Times New Roman"/>
          <w:color w:val="000000"/>
          <w:lang w:val="es-CO"/>
        </w:rPr>
        <w:t xml:space="preserve">repercuten </w:t>
      </w:r>
      <w:r w:rsidR="001D1455">
        <w:rPr>
          <w:rFonts w:ascii="Times New Roman" w:hAnsi="Times New Roman" w:cs="Times New Roman"/>
          <w:color w:val="000000"/>
          <w:lang w:val="es-CO"/>
        </w:rPr>
        <w:t xml:space="preserve">en </w:t>
      </w:r>
      <w:r w:rsidRPr="000846F3">
        <w:rPr>
          <w:rFonts w:ascii="Times New Roman" w:hAnsi="Times New Roman" w:cs="Times New Roman"/>
          <w:color w:val="000000"/>
          <w:lang w:val="es-CO"/>
        </w:rPr>
        <w:t xml:space="preserve">comunidades lejanas y desconocidas. </w:t>
      </w:r>
    </w:p>
    <w:p w14:paraId="0D101D04" w14:textId="77777777" w:rsidR="001B6E0E" w:rsidRPr="00D47837" w:rsidRDefault="001B6E0E" w:rsidP="00C95BF4">
      <w:pPr>
        <w:spacing w:after="0" w:line="276" w:lineRule="auto"/>
        <w:jc w:val="both"/>
        <w:rPr>
          <w:rFonts w:ascii="Times New Roman" w:hAnsi="Times New Roman" w:cs="Times New Roman"/>
          <w:color w:val="000000"/>
          <w:lang w:val="es-CO"/>
        </w:rPr>
      </w:pPr>
    </w:p>
    <w:p w14:paraId="5E729A62" w14:textId="77777777" w:rsidR="001B6E0E" w:rsidRPr="000846F3" w:rsidRDefault="001B6E0E"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2"/>
        <w:gridCol w:w="6346"/>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4B68CE09" w:rsidR="005F219C"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4661FF" w14:paraId="1CBDC99A" w14:textId="77777777" w:rsidTr="00120F66">
        <w:tc>
          <w:tcPr>
            <w:tcW w:w="2518" w:type="dxa"/>
          </w:tcPr>
          <w:p w14:paraId="17ED9B56"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4F6CAC7E" w:rsidR="005F219C" w:rsidRPr="004661FF" w:rsidRDefault="0035377B"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Ilustra </w:t>
            </w:r>
            <w:r w:rsidR="004661FF" w:rsidRPr="004661FF">
              <w:rPr>
                <w:rFonts w:ascii="Times New Roman" w:hAnsi="Times New Roman" w:cs="Times New Roman"/>
                <w:color w:val="000000"/>
                <w:sz w:val="24"/>
                <w:szCs w:val="24"/>
                <w:lang w:val="es-CO"/>
              </w:rPr>
              <w:t xml:space="preserve">la </w:t>
            </w:r>
            <w:r>
              <w:rPr>
                <w:rFonts w:ascii="Times New Roman" w:hAnsi="Times New Roman" w:cs="Times New Roman"/>
                <w:color w:val="000000"/>
                <w:sz w:val="24"/>
                <w:szCs w:val="24"/>
                <w:lang w:val="es-CO"/>
              </w:rPr>
              <w:t xml:space="preserve">articulación e </w:t>
            </w:r>
            <w:r w:rsidR="004661FF" w:rsidRPr="004661FF">
              <w:rPr>
                <w:rFonts w:ascii="Times New Roman" w:hAnsi="Times New Roman" w:cs="Times New Roman"/>
                <w:color w:val="000000"/>
                <w:sz w:val="24"/>
                <w:szCs w:val="24"/>
                <w:lang w:val="es-CO"/>
              </w:rPr>
              <w:t xml:space="preserve">interdependencia entre </w:t>
            </w:r>
            <w:r w:rsidR="004661FF">
              <w:rPr>
                <w:rFonts w:ascii="Times New Roman" w:hAnsi="Times New Roman" w:cs="Times New Roman"/>
                <w:color w:val="000000"/>
                <w:sz w:val="24"/>
                <w:szCs w:val="24"/>
                <w:lang w:val="es-CO"/>
              </w:rPr>
              <w:t>países</w:t>
            </w:r>
            <w:r>
              <w:rPr>
                <w:rFonts w:ascii="Times New Roman" w:hAnsi="Times New Roman" w:cs="Times New Roman"/>
                <w:color w:val="000000"/>
                <w:sz w:val="24"/>
                <w:szCs w:val="24"/>
                <w:lang w:val="es-CO"/>
              </w:rPr>
              <w:t>,</w:t>
            </w:r>
            <w:r w:rsidR="004661FF">
              <w:rPr>
                <w:rFonts w:ascii="Times New Roman" w:hAnsi="Times New Roman" w:cs="Times New Roman"/>
                <w:color w:val="000000"/>
                <w:sz w:val="24"/>
                <w:szCs w:val="24"/>
                <w:lang w:val="es-CO"/>
              </w:rPr>
              <w:t xml:space="preserve"> en tiempos de globalización </w:t>
            </w:r>
          </w:p>
        </w:tc>
      </w:tr>
      <w:tr w:rsidR="005F219C" w:rsidRPr="000846F3" w14:paraId="6FD035CB" w14:textId="77777777" w:rsidTr="00120F66">
        <w:tc>
          <w:tcPr>
            <w:tcW w:w="2518" w:type="dxa"/>
          </w:tcPr>
          <w:p w14:paraId="37EBE91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8525F2" w14:textId="77777777" w:rsidR="00C32789" w:rsidRDefault="00C32789" w:rsidP="00C95BF4">
            <w:pPr>
              <w:spacing w:line="276" w:lineRule="auto"/>
              <w:jc w:val="both"/>
              <w:rPr>
                <w:rFonts w:ascii="Times New Roman" w:hAnsi="Times New Roman" w:cs="Times New Roman"/>
                <w:color w:val="000000"/>
                <w:sz w:val="24"/>
                <w:szCs w:val="24"/>
                <w:lang w:val="es-CO"/>
              </w:rPr>
            </w:pPr>
          </w:p>
          <w:p w14:paraId="2F1E3D2E" w14:textId="17223D3C" w:rsidR="002E6184" w:rsidRPr="002E6184" w:rsidRDefault="00C32789" w:rsidP="00C95BF4">
            <w:pPr>
              <w:spacing w:line="276" w:lineRule="auto"/>
              <w:jc w:val="both"/>
              <w:rPr>
                <w:rFonts w:ascii="Times New Roman" w:hAnsi="Times New Roman" w:cs="Times New Roman"/>
                <w:color w:val="000000"/>
                <w:sz w:val="24"/>
                <w:szCs w:val="24"/>
              </w:rPr>
            </w:pPr>
            <w:r w:rsidRPr="005343E0">
              <w:rPr>
                <w:rFonts w:ascii="Times New Roman" w:hAnsi="Times New Roman" w:cs="Times New Roman"/>
                <w:color w:val="000000"/>
                <w:sz w:val="24"/>
                <w:szCs w:val="24"/>
                <w:lang w:val="es-CO"/>
              </w:rPr>
              <w:t>Número de la imagen 155433923</w:t>
            </w:r>
          </w:p>
          <w:p w14:paraId="705B0B5F" w14:textId="1793EA03" w:rsidR="005F219C" w:rsidRPr="000846F3" w:rsidRDefault="005F219C" w:rsidP="00C95BF4">
            <w:pPr>
              <w:spacing w:line="276" w:lineRule="auto"/>
              <w:jc w:val="both"/>
              <w:rPr>
                <w:rFonts w:ascii="Times New Roman" w:hAnsi="Times New Roman" w:cs="Times New Roman"/>
                <w:color w:val="000000"/>
                <w:sz w:val="24"/>
                <w:szCs w:val="24"/>
              </w:rPr>
            </w:pPr>
          </w:p>
        </w:tc>
      </w:tr>
      <w:tr w:rsidR="005F219C" w:rsidRPr="000846F3" w14:paraId="7B307E06" w14:textId="77777777" w:rsidTr="00120F66">
        <w:tc>
          <w:tcPr>
            <w:tcW w:w="2518" w:type="dxa"/>
          </w:tcPr>
          <w:p w14:paraId="21AC975F" w14:textId="77777777" w:rsidR="005F219C" w:rsidRPr="000846F3" w:rsidRDefault="005F219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1901B3A" w:rsidR="005F219C"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En tiempos de globalización, la red de interdependencias entre los habitantes del planeta es cada día más notoria. Sin embargo, no todos los países del planeta ejercen la misma influencia; solo algunos acumulan gran poderío económico y político, que les permite  protagonizar los conflictos globales del siglo XXI.</w:t>
            </w:r>
          </w:p>
        </w:tc>
      </w:tr>
    </w:tbl>
    <w:p w14:paraId="1CB40568" w14:textId="77777777" w:rsidR="00600CE9" w:rsidRPr="005F219C" w:rsidRDefault="00600CE9" w:rsidP="00C95BF4">
      <w:pPr>
        <w:spacing w:after="0" w:line="276" w:lineRule="auto"/>
        <w:jc w:val="both"/>
        <w:rPr>
          <w:rFonts w:ascii="Times New Roman" w:hAnsi="Times New Roman" w:cs="Times New Roman"/>
          <w:color w:val="000000"/>
        </w:rPr>
      </w:pPr>
    </w:p>
    <w:p w14:paraId="727BF05E" w14:textId="456D7908"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de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en el ámbito global, se </w:t>
      </w:r>
      <w:r w:rsidRPr="000846F3">
        <w:rPr>
          <w:rFonts w:ascii="Times New Roman" w:hAnsi="Times New Roman" w:cs="Times New Roman"/>
          <w:color w:val="000000"/>
          <w:lang w:val="es-CO"/>
        </w:rPr>
        <w:t>puede</w:t>
      </w:r>
      <w:r>
        <w:rPr>
          <w:rFonts w:ascii="Times New Roman" w:hAnsi="Times New Roman" w:cs="Times New Roman"/>
          <w:color w:val="000000"/>
          <w:lang w:val="es-CO"/>
        </w:rPr>
        <w:t xml:space="preserve"> distinguir </w:t>
      </w:r>
      <w:r w:rsidRPr="000846F3">
        <w:rPr>
          <w:rFonts w:ascii="Times New Roman" w:hAnsi="Times New Roman" w:cs="Times New Roman"/>
          <w:color w:val="000000"/>
          <w:lang w:val="es-CO"/>
        </w:rPr>
        <w:t>un conjunto de fuerzas</w:t>
      </w:r>
      <w:r>
        <w:rPr>
          <w:rFonts w:ascii="Times New Roman" w:hAnsi="Times New Roman" w:cs="Times New Roman"/>
          <w:color w:val="000000"/>
          <w:lang w:val="es-CO"/>
        </w:rPr>
        <w:t xml:space="preserve"> que </w:t>
      </w:r>
      <w:r w:rsidRPr="000846F3">
        <w:rPr>
          <w:rFonts w:ascii="Times New Roman" w:hAnsi="Times New Roman" w:cs="Times New Roman"/>
          <w:color w:val="000000"/>
          <w:lang w:val="es-CO"/>
        </w:rPr>
        <w:t>se disputan los lugares de privilegio en el nuevo orden. En la competencia por ganar un lugar en la escena mundial, se ha</w:t>
      </w:r>
      <w:r w:rsidR="006C229C">
        <w:rPr>
          <w:rFonts w:ascii="Times New Roman" w:hAnsi="Times New Roman" w:cs="Times New Roman"/>
          <w:color w:val="000000"/>
          <w:lang w:val="es-CO"/>
        </w:rPr>
        <w:t>n</w:t>
      </w:r>
      <w:r w:rsidRPr="000846F3">
        <w:rPr>
          <w:rFonts w:ascii="Times New Roman" w:hAnsi="Times New Roman" w:cs="Times New Roman"/>
          <w:color w:val="000000"/>
          <w:lang w:val="es-CO"/>
        </w:rPr>
        <w:t xml:space="preserve"> consolidado una serie de grandes </w:t>
      </w:r>
      <w:r w:rsidRPr="005A2B85">
        <w:rPr>
          <w:rFonts w:ascii="Times New Roman" w:hAnsi="Times New Roman" w:cs="Times New Roman"/>
          <w:b/>
          <w:color w:val="000000"/>
          <w:lang w:val="es-CO"/>
        </w:rPr>
        <w:t>jugadores globales</w:t>
      </w:r>
      <w:r>
        <w:rPr>
          <w:rFonts w:ascii="Times New Roman" w:hAnsi="Times New Roman" w:cs="Times New Roman"/>
          <w:b/>
          <w:color w:val="000000"/>
          <w:lang w:val="es-CO"/>
        </w:rPr>
        <w:t>,</w:t>
      </w:r>
      <w:r w:rsidRPr="000846F3">
        <w:rPr>
          <w:rFonts w:ascii="Times New Roman" w:hAnsi="Times New Roman" w:cs="Times New Roman"/>
          <w:i/>
          <w:color w:val="000000"/>
          <w:lang w:val="es-CO"/>
        </w:rPr>
        <w:t xml:space="preserve"> </w:t>
      </w:r>
      <w:r w:rsidRPr="000846F3">
        <w:rPr>
          <w:rFonts w:ascii="Times New Roman" w:hAnsi="Times New Roman" w:cs="Times New Roman"/>
          <w:color w:val="000000"/>
          <w:lang w:val="es-CO"/>
        </w:rPr>
        <w:t xml:space="preserve">entre los que se destacan las </w:t>
      </w:r>
      <w:r w:rsidRPr="00542B09">
        <w:rPr>
          <w:rFonts w:ascii="Times New Roman" w:hAnsi="Times New Roman" w:cs="Times New Roman"/>
          <w:color w:val="000000"/>
          <w:lang w:val="es-CO"/>
        </w:rPr>
        <w:t>empresas globales</w:t>
      </w:r>
      <w:r w:rsidRPr="000846F3">
        <w:rPr>
          <w:rFonts w:ascii="Times New Roman" w:hAnsi="Times New Roman" w:cs="Times New Roman"/>
          <w:color w:val="000000"/>
          <w:lang w:val="es-CO"/>
        </w:rPr>
        <w:t xml:space="preserve"> y l</w:t>
      </w:r>
      <w:r>
        <w:rPr>
          <w:rFonts w:ascii="Times New Roman" w:hAnsi="Times New Roman" w:cs="Times New Roman"/>
          <w:color w:val="000000"/>
          <w:lang w:val="es-CO"/>
        </w:rPr>
        <w:t xml:space="preserve">as potencias, es decir, los países </w:t>
      </w:r>
      <w:r w:rsidRPr="000846F3">
        <w:rPr>
          <w:rFonts w:ascii="Times New Roman" w:hAnsi="Times New Roman" w:cs="Times New Roman"/>
          <w:color w:val="000000"/>
          <w:lang w:val="es-CO"/>
        </w:rPr>
        <w:t xml:space="preserve">líderes de las grandes regiones del planeta: Estados Unidos, China </w:t>
      </w:r>
      <w:r>
        <w:rPr>
          <w:rFonts w:ascii="Times New Roman" w:hAnsi="Times New Roman" w:cs="Times New Roman"/>
          <w:color w:val="000000"/>
          <w:lang w:val="es-CO"/>
        </w:rPr>
        <w:t xml:space="preserve">y </w:t>
      </w:r>
      <w:r w:rsidRPr="000846F3">
        <w:rPr>
          <w:rFonts w:ascii="Times New Roman" w:hAnsi="Times New Roman" w:cs="Times New Roman"/>
          <w:color w:val="000000"/>
          <w:lang w:val="es-CO"/>
        </w:rPr>
        <w:t xml:space="preserve">Rusia. </w:t>
      </w:r>
    </w:p>
    <w:p w14:paraId="17C12A55" w14:textId="77777777" w:rsidR="00D47837" w:rsidRDefault="00D47837" w:rsidP="00C95BF4">
      <w:pPr>
        <w:spacing w:after="0" w:line="276" w:lineRule="auto"/>
        <w:jc w:val="both"/>
        <w:rPr>
          <w:rFonts w:ascii="Times New Roman" w:hAnsi="Times New Roman" w:cs="Times New Roman"/>
          <w:color w:val="000000"/>
          <w:lang w:val="es-CO"/>
        </w:rPr>
      </w:pPr>
    </w:p>
    <w:p w14:paraId="6881ACCF" w14:textId="67DF5954" w:rsidR="00D47837" w:rsidRPr="000846F3" w:rsidRDefault="00D47837" w:rsidP="00C95BF4">
      <w:pPr>
        <w:spacing w:after="0" w:line="276"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lastRenderedPageBreak/>
        <w:t xml:space="preserve">Puede afirmarse que </w:t>
      </w:r>
      <w:r>
        <w:rPr>
          <w:rFonts w:ascii="Times New Roman" w:hAnsi="Times New Roman" w:cs="Times New Roman"/>
          <w:color w:val="000000"/>
          <w:lang w:val="es-CO"/>
        </w:rPr>
        <w:t xml:space="preserve">los seres humanos del siglo XXI asisten a un período de </w:t>
      </w:r>
      <w:r w:rsidRPr="000846F3">
        <w:rPr>
          <w:rFonts w:ascii="Times New Roman" w:hAnsi="Times New Roman" w:cs="Times New Roman"/>
          <w:color w:val="000000"/>
          <w:lang w:val="es-CO"/>
        </w:rPr>
        <w:t>conquistas</w:t>
      </w:r>
      <w:r>
        <w:rPr>
          <w:rFonts w:ascii="Times New Roman" w:hAnsi="Times New Roman" w:cs="Times New Roman"/>
          <w:color w:val="000000"/>
          <w:lang w:val="es-CO"/>
        </w:rPr>
        <w:t xml:space="preserve">, </w:t>
      </w:r>
      <w:r w:rsidRPr="000846F3">
        <w:rPr>
          <w:rFonts w:ascii="Times New Roman" w:hAnsi="Times New Roman" w:cs="Times New Roman"/>
          <w:color w:val="000000"/>
          <w:lang w:val="es-CO"/>
        </w:rPr>
        <w:t xml:space="preserve">como ocurrió en la </w:t>
      </w:r>
      <w:r>
        <w:rPr>
          <w:rFonts w:ascii="Times New Roman" w:hAnsi="Times New Roman" w:cs="Times New Roman"/>
          <w:color w:val="000000"/>
          <w:lang w:val="es-CO"/>
        </w:rPr>
        <w:t xml:space="preserve">época de la </w:t>
      </w:r>
      <w:r w:rsidRPr="000846F3">
        <w:rPr>
          <w:rFonts w:ascii="Times New Roman" w:hAnsi="Times New Roman" w:cs="Times New Roman"/>
          <w:color w:val="000000"/>
          <w:lang w:val="es-CO"/>
        </w:rPr>
        <w:t>colonización</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lugar de ser los grandes Estados los protagonistas del proceso, ahora son las grandes empresas privadas y los grupos industriales y financieros quienes desempeñan el papel central. </w:t>
      </w:r>
      <w:r>
        <w:rPr>
          <w:rFonts w:ascii="Times New Roman" w:hAnsi="Times New Roman" w:cs="Times New Roman"/>
          <w:color w:val="000000"/>
          <w:lang w:val="es-CO"/>
        </w:rPr>
        <w:t>L</w:t>
      </w:r>
      <w:r w:rsidRPr="000846F3">
        <w:rPr>
          <w:rFonts w:ascii="Times New Roman" w:hAnsi="Times New Roman" w:cs="Times New Roman"/>
          <w:color w:val="000000"/>
          <w:lang w:val="es-CO"/>
        </w:rPr>
        <w:t>a</w:t>
      </w:r>
      <w:r>
        <w:rPr>
          <w:rFonts w:ascii="Times New Roman" w:hAnsi="Times New Roman" w:cs="Times New Roman"/>
          <w:color w:val="000000"/>
          <w:lang w:val="es-CO"/>
        </w:rPr>
        <w:t xml:space="preserve"> conquista de </w:t>
      </w:r>
      <w:r w:rsidRPr="000846F3">
        <w:rPr>
          <w:rFonts w:ascii="Times New Roman" w:hAnsi="Times New Roman" w:cs="Times New Roman"/>
          <w:color w:val="000000"/>
          <w:lang w:val="es-CO"/>
        </w:rPr>
        <w:t xml:space="preserve">las empresas no tiene como objetivo </w:t>
      </w:r>
      <w:r>
        <w:rPr>
          <w:rFonts w:ascii="Times New Roman" w:hAnsi="Times New Roman" w:cs="Times New Roman"/>
          <w:color w:val="000000"/>
          <w:lang w:val="es-CO"/>
        </w:rPr>
        <w:t>la anexión de territorios s</w:t>
      </w:r>
      <w:r w:rsidRPr="000846F3">
        <w:rPr>
          <w:rFonts w:ascii="Times New Roman" w:hAnsi="Times New Roman" w:cs="Times New Roman"/>
          <w:color w:val="000000"/>
          <w:lang w:val="es-CO"/>
        </w:rPr>
        <w:t xml:space="preserve">ino el control de los mercados y </w:t>
      </w:r>
      <w:r>
        <w:rPr>
          <w:rFonts w:ascii="Times New Roman" w:hAnsi="Times New Roman" w:cs="Times New Roman"/>
          <w:color w:val="000000"/>
          <w:lang w:val="es-CO"/>
        </w:rPr>
        <w:t>la influencia sobre los gobiernos.</w:t>
      </w:r>
    </w:p>
    <w:p w14:paraId="51CF684D" w14:textId="77777777" w:rsidR="00D47837" w:rsidRPr="000846F3" w:rsidRDefault="00D47837" w:rsidP="00C95BF4">
      <w:pPr>
        <w:spacing w:after="0" w:line="276" w:lineRule="auto"/>
        <w:jc w:val="both"/>
        <w:rPr>
          <w:rFonts w:ascii="Times New Roman" w:hAnsi="Times New Roman" w:cs="Times New Roman"/>
          <w:color w:val="000000"/>
          <w:lang w:val="es-CO"/>
        </w:rPr>
      </w:pPr>
    </w:p>
    <w:p w14:paraId="1EF6D9E2" w14:textId="77777777" w:rsidR="00AC12A7" w:rsidRDefault="00AC12A7" w:rsidP="00C95BF4">
      <w:pPr>
        <w:spacing w:after="0" w:line="276"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6"/>
        <w:gridCol w:w="6342"/>
      </w:tblGrid>
      <w:tr w:rsidR="00AC12A7" w:rsidRPr="000846F3" w14:paraId="5AF4DDCA" w14:textId="77777777" w:rsidTr="00AC12A7">
        <w:tc>
          <w:tcPr>
            <w:tcW w:w="8978" w:type="dxa"/>
            <w:gridSpan w:val="2"/>
            <w:shd w:val="clear" w:color="auto" w:fill="000000" w:themeFill="text1"/>
          </w:tcPr>
          <w:p w14:paraId="7F116FA4"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6A9ACF36" w14:textId="77777777" w:rsidTr="00AC12A7">
        <w:tc>
          <w:tcPr>
            <w:tcW w:w="2518" w:type="dxa"/>
          </w:tcPr>
          <w:p w14:paraId="7EED67EB"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4B8A4E5" w14:textId="77777777" w:rsidR="00AC12A7" w:rsidRPr="000846F3" w:rsidRDefault="00AC12A7" w:rsidP="00C95BF4">
            <w:pPr>
              <w:spacing w:line="276" w:lineRule="auto"/>
              <w:jc w:val="both"/>
              <w:rPr>
                <w:rFonts w:ascii="Times New Roman" w:hAnsi="Times New Roman" w:cs="Times New Roman"/>
                <w:b/>
                <w:sz w:val="24"/>
                <w:szCs w:val="24"/>
              </w:rPr>
            </w:pPr>
            <w:r>
              <w:rPr>
                <w:rFonts w:ascii="Times New Roman" w:hAnsi="Times New Roman" w:cs="Times New Roman"/>
                <w:color w:val="000000"/>
                <w:lang w:val="es-CO"/>
              </w:rPr>
              <w:t>Durante el siglo XXI han</w:t>
            </w:r>
            <w:r w:rsidRPr="000846F3">
              <w:rPr>
                <w:rFonts w:ascii="Times New Roman" w:hAnsi="Times New Roman" w:cs="Times New Roman"/>
                <w:color w:val="000000"/>
                <w:lang w:val="es-CO"/>
              </w:rPr>
              <w:t xml:space="preserve"> surgido conflictos que </w:t>
            </w:r>
            <w:r>
              <w:rPr>
                <w:rFonts w:ascii="Times New Roman" w:hAnsi="Times New Roman" w:cs="Times New Roman"/>
                <w:color w:val="000000"/>
                <w:lang w:val="es-CO"/>
              </w:rPr>
              <w:t>muchas veces conllevan agresiones contra la población civil</w:t>
            </w:r>
            <w:r w:rsidRPr="000846F3">
              <w:rPr>
                <w:rFonts w:ascii="Times New Roman" w:hAnsi="Times New Roman" w:cs="Times New Roman"/>
                <w:color w:val="000000"/>
                <w:lang w:val="es-CO"/>
              </w:rPr>
              <w:t xml:space="preserve">, </w:t>
            </w:r>
            <w:r>
              <w:rPr>
                <w:rFonts w:ascii="Times New Roman" w:hAnsi="Times New Roman" w:cs="Times New Roman"/>
                <w:color w:val="000000"/>
                <w:lang w:val="es-CO"/>
              </w:rPr>
              <w:t xml:space="preserve">así como diversas versiones de nacionalismos y fundamentalismos </w:t>
            </w:r>
            <w:r w:rsidRPr="000846F3">
              <w:rPr>
                <w:rFonts w:ascii="Times New Roman" w:hAnsi="Times New Roman" w:cs="Times New Roman"/>
                <w:color w:val="000000"/>
                <w:lang w:val="es-CO"/>
              </w:rPr>
              <w:t>religiosos o étnicos</w:t>
            </w:r>
            <w:r>
              <w:rPr>
                <w:rFonts w:ascii="Times New Roman" w:hAnsi="Times New Roman" w:cs="Times New Roman"/>
                <w:color w:val="000000"/>
                <w:lang w:val="es-CO"/>
              </w:rPr>
              <w:t xml:space="preserve">. Los conflictos también se relacionan con </w:t>
            </w:r>
            <w:r w:rsidRPr="000846F3">
              <w:rPr>
                <w:rFonts w:ascii="Times New Roman" w:hAnsi="Times New Roman" w:cs="Times New Roman"/>
                <w:color w:val="000000"/>
                <w:lang w:val="es-CO"/>
              </w:rPr>
              <w:t>el crimen organizado, las redes ma</w:t>
            </w:r>
            <w:r>
              <w:rPr>
                <w:rFonts w:ascii="Times New Roman" w:hAnsi="Times New Roman" w:cs="Times New Roman"/>
                <w:color w:val="000000"/>
                <w:lang w:val="es-CO"/>
              </w:rPr>
              <w:t>fiosas</w:t>
            </w:r>
            <w:r w:rsidRPr="000846F3">
              <w:rPr>
                <w:rFonts w:ascii="Times New Roman" w:hAnsi="Times New Roman" w:cs="Times New Roman"/>
                <w:color w:val="000000"/>
                <w:lang w:val="es-CO"/>
              </w:rPr>
              <w:t>, la especulación financiera, la quiebra de m</w:t>
            </w:r>
            <w:r>
              <w:rPr>
                <w:rFonts w:ascii="Times New Roman" w:hAnsi="Times New Roman" w:cs="Times New Roman"/>
                <w:color w:val="000000"/>
                <w:lang w:val="es-CO"/>
              </w:rPr>
              <w:t>i</w:t>
            </w:r>
            <w:r w:rsidRPr="000846F3">
              <w:rPr>
                <w:rFonts w:ascii="Times New Roman" w:hAnsi="Times New Roman" w:cs="Times New Roman"/>
                <w:color w:val="000000"/>
                <w:lang w:val="es-CO"/>
              </w:rPr>
              <w:t>croempresa</w:t>
            </w:r>
            <w:r>
              <w:rPr>
                <w:rFonts w:ascii="Times New Roman" w:hAnsi="Times New Roman" w:cs="Times New Roman"/>
                <w:color w:val="000000"/>
                <w:lang w:val="es-CO"/>
              </w:rPr>
              <w:t>s</w:t>
            </w:r>
            <w:r w:rsidRPr="000846F3">
              <w:rPr>
                <w:rFonts w:ascii="Times New Roman" w:hAnsi="Times New Roman" w:cs="Times New Roman"/>
                <w:color w:val="000000"/>
                <w:lang w:val="es-CO"/>
              </w:rPr>
              <w:t xml:space="preserve"> y la corrupción a gran escala</w:t>
            </w:r>
            <w:r w:rsidRPr="000846F3">
              <w:rPr>
                <w:rFonts w:ascii="Times New Roman" w:hAnsi="Times New Roman" w:cs="Times New Roman"/>
                <w:color w:val="000000"/>
              </w:rPr>
              <w:t>.</w:t>
            </w:r>
          </w:p>
        </w:tc>
      </w:tr>
    </w:tbl>
    <w:p w14:paraId="500C4BB8" w14:textId="77777777" w:rsidR="00AC12A7" w:rsidRPr="000846F3" w:rsidRDefault="00AC12A7" w:rsidP="00C95BF4">
      <w:pPr>
        <w:spacing w:after="0" w:line="276" w:lineRule="auto"/>
        <w:jc w:val="both"/>
        <w:rPr>
          <w:rFonts w:ascii="Times New Roman" w:hAnsi="Times New Roman" w:cs="Times New Roman"/>
          <w:color w:val="000000"/>
        </w:rPr>
      </w:pPr>
    </w:p>
    <w:p w14:paraId="1CE1296B" w14:textId="64B0EF4B" w:rsidR="00D47837" w:rsidRDefault="00AC12A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El</w:t>
      </w:r>
      <w:r w:rsidR="00D47837">
        <w:rPr>
          <w:rFonts w:ascii="Times New Roman" w:hAnsi="Times New Roman" w:cs="Times New Roman"/>
          <w:color w:val="000000"/>
          <w:lang w:val="es-CO"/>
        </w:rPr>
        <w:t xml:space="preserve"> espíritu de </w:t>
      </w:r>
      <w:r w:rsidR="00D47837" w:rsidRPr="000846F3">
        <w:rPr>
          <w:rFonts w:ascii="Times New Roman" w:hAnsi="Times New Roman" w:cs="Times New Roman"/>
          <w:color w:val="000000"/>
          <w:lang w:val="es-CO"/>
        </w:rPr>
        <w:t xml:space="preserve">competencia global ha promovido </w:t>
      </w:r>
      <w:r w:rsidR="00D47837">
        <w:rPr>
          <w:rFonts w:ascii="Times New Roman" w:hAnsi="Times New Roman" w:cs="Times New Roman"/>
          <w:color w:val="000000"/>
          <w:lang w:val="es-CO"/>
        </w:rPr>
        <w:t>el individualismo.</w:t>
      </w:r>
      <w:r w:rsidR="00D47837" w:rsidRPr="000846F3">
        <w:rPr>
          <w:rFonts w:ascii="Times New Roman" w:hAnsi="Times New Roman" w:cs="Times New Roman"/>
          <w:color w:val="000000"/>
          <w:lang w:val="es-CO"/>
        </w:rPr>
        <w:t xml:space="preserve"> </w:t>
      </w:r>
      <w:r w:rsidR="00D47837">
        <w:rPr>
          <w:rFonts w:ascii="Times New Roman" w:hAnsi="Times New Roman" w:cs="Times New Roman"/>
          <w:color w:val="000000"/>
          <w:lang w:val="es-CO"/>
        </w:rPr>
        <w:t xml:space="preserve">Las personas son impulsadas a enriquecerse de manera rápida; asimismo, las empresas buscan un crecimiento vertiginoso, sin detenerse a medir las consecuencias. Ello </w:t>
      </w:r>
      <w:r w:rsidR="00D47837" w:rsidRPr="000846F3">
        <w:rPr>
          <w:rFonts w:ascii="Times New Roman" w:hAnsi="Times New Roman" w:cs="Times New Roman"/>
          <w:color w:val="000000"/>
          <w:lang w:val="es-CO"/>
        </w:rPr>
        <w:t xml:space="preserve">ha desatado </w:t>
      </w:r>
      <w:r w:rsidR="00D47837">
        <w:rPr>
          <w:rFonts w:ascii="Times New Roman" w:hAnsi="Times New Roman" w:cs="Times New Roman"/>
          <w:color w:val="000000"/>
          <w:lang w:val="es-CO"/>
        </w:rPr>
        <w:t xml:space="preserve">fenómenos como </w:t>
      </w:r>
      <w:r w:rsidR="00D47837" w:rsidRPr="000846F3">
        <w:rPr>
          <w:rFonts w:ascii="Times New Roman" w:hAnsi="Times New Roman" w:cs="Times New Roman"/>
          <w:color w:val="000000"/>
          <w:lang w:val="es-CO"/>
        </w:rPr>
        <w:t>la corrupción, el saqueo de la naturaleza y, en</w:t>
      </w:r>
      <w:r w:rsidR="00D47837">
        <w:rPr>
          <w:rFonts w:ascii="Times New Roman" w:hAnsi="Times New Roman" w:cs="Times New Roman"/>
          <w:color w:val="000000"/>
          <w:lang w:val="es-CO"/>
        </w:rPr>
        <w:t xml:space="preserve"> muchos casos, la criminalidad, factores que, en conjunto, están detrás de muchos de los conflictos del siglo XXI.</w:t>
      </w:r>
    </w:p>
    <w:p w14:paraId="04FEA060" w14:textId="77777777" w:rsidR="00D47837" w:rsidRDefault="00D47837" w:rsidP="00C95BF4">
      <w:pPr>
        <w:spacing w:after="0" w:line="276" w:lineRule="auto"/>
        <w:jc w:val="both"/>
        <w:rPr>
          <w:rFonts w:ascii="Times New Roman" w:hAnsi="Times New Roman" w:cs="Times New Roman"/>
          <w:color w:val="000000"/>
          <w:lang w:val="es-CO"/>
        </w:rPr>
      </w:pPr>
    </w:p>
    <w:p w14:paraId="375B46B0" w14:textId="77777777" w:rsidR="00D47837" w:rsidRDefault="00D47837" w:rsidP="00C95BF4">
      <w:pPr>
        <w:spacing w:after="0" w:line="276"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algunas fuerzas globales despliegan pequeños ejércitos privados que </w:t>
      </w:r>
      <w:r w:rsidRPr="000846F3">
        <w:rPr>
          <w:rFonts w:ascii="Times New Roman" w:hAnsi="Times New Roman" w:cs="Times New Roman"/>
          <w:color w:val="000000"/>
          <w:lang w:val="es-CO"/>
        </w:rPr>
        <w:t xml:space="preserve">apelan a la fuerza y ejercen diferentes formas de violencia para imponer sus intereses. </w:t>
      </w:r>
    </w:p>
    <w:p w14:paraId="02C1AA6A" w14:textId="77777777" w:rsidR="00AC12A7" w:rsidRDefault="00AC12A7" w:rsidP="00C95BF4">
      <w:pPr>
        <w:spacing w:after="0" w:line="276" w:lineRule="auto"/>
        <w:jc w:val="both"/>
        <w:rPr>
          <w:rFonts w:ascii="Times New Roman" w:hAnsi="Times New Roman" w:cs="Times New Roman"/>
          <w:color w:val="000000"/>
          <w:lang w:val="es-CO"/>
        </w:rPr>
      </w:pPr>
    </w:p>
    <w:p w14:paraId="5AB34C71" w14:textId="77777777" w:rsidR="00AC12A7" w:rsidRDefault="00AC12A7" w:rsidP="00C95BF4">
      <w:pPr>
        <w:spacing w:after="0" w:line="276" w:lineRule="auto"/>
        <w:jc w:val="both"/>
        <w:rPr>
          <w:rFonts w:ascii="Times New Roman" w:hAnsi="Times New Roman" w:cs="Times New Roman"/>
          <w:color w:val="000000"/>
          <w:lang w:val="es-CO"/>
        </w:rPr>
      </w:pPr>
    </w:p>
    <w:p w14:paraId="1ECDFC87" w14:textId="589DF25F" w:rsidR="005D1738" w:rsidRPr="000846F3" w:rsidRDefault="00AC12A7"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5D1738" w:rsidRPr="000846F3">
        <w:rPr>
          <w:rFonts w:ascii="Times New Roman" w:hAnsi="Times New Roman" w:cs="Times New Roman"/>
          <w:highlight w:val="yellow"/>
        </w:rPr>
        <w:t>[SECCIÓN 2]</w:t>
      </w:r>
      <w:r w:rsidR="005D1738" w:rsidRPr="000846F3">
        <w:rPr>
          <w:rFonts w:ascii="Times New Roman" w:hAnsi="Times New Roman" w:cs="Times New Roman"/>
        </w:rPr>
        <w:t xml:space="preserve"> </w:t>
      </w:r>
      <w:r w:rsidR="005D1738" w:rsidRPr="000846F3">
        <w:rPr>
          <w:rFonts w:ascii="Times New Roman" w:hAnsi="Times New Roman" w:cs="Times New Roman"/>
          <w:b/>
        </w:rPr>
        <w:t xml:space="preserve">1.1 </w:t>
      </w:r>
      <w:r w:rsidR="00E96A28">
        <w:rPr>
          <w:rFonts w:ascii="Times New Roman" w:hAnsi="Times New Roman" w:cs="Times New Roman"/>
          <w:b/>
        </w:rPr>
        <w:t>La comprensión de</w:t>
      </w:r>
      <w:r w:rsidR="002939C5" w:rsidRPr="000846F3">
        <w:rPr>
          <w:rFonts w:ascii="Times New Roman" w:hAnsi="Times New Roman" w:cs="Times New Roman"/>
          <w:b/>
        </w:rPr>
        <w:t xml:space="preserve"> los conflictos globales desde una forma de pensar global</w:t>
      </w:r>
    </w:p>
    <w:p w14:paraId="2298EF2D" w14:textId="77777777" w:rsidR="002939C5" w:rsidRPr="000846F3" w:rsidRDefault="002939C5" w:rsidP="00C95BF4">
      <w:pPr>
        <w:spacing w:after="0" w:line="276" w:lineRule="auto"/>
        <w:jc w:val="both"/>
        <w:rPr>
          <w:rFonts w:ascii="Times New Roman" w:hAnsi="Times New Roman" w:cs="Times New Roman"/>
        </w:rPr>
      </w:pPr>
    </w:p>
    <w:p w14:paraId="486CCB9B" w14:textId="5064EF59" w:rsidR="00D47837" w:rsidRDefault="00D47837"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Las personas del siglo XXI </w:t>
      </w:r>
      <w:r>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Pr>
          <w:rFonts w:ascii="Times New Roman" w:hAnsi="Times New Roman" w:cs="Times New Roman"/>
        </w:rPr>
        <w:t xml:space="preserve">Para ello es necesario desarrollar una forma de </w:t>
      </w:r>
      <w:r w:rsidRPr="00C36782">
        <w:rPr>
          <w:rFonts w:ascii="Times New Roman" w:hAnsi="Times New Roman" w:cs="Times New Roman"/>
          <w:b/>
        </w:rPr>
        <w:t>pensar global</w:t>
      </w:r>
      <w:r>
        <w:rPr>
          <w:rFonts w:ascii="Times New Roman" w:hAnsi="Times New Roman" w:cs="Times New Roman"/>
        </w:rPr>
        <w:t>. En la actualidad e</w:t>
      </w:r>
      <w:r w:rsidRPr="000846F3">
        <w:rPr>
          <w:rFonts w:ascii="Times New Roman" w:hAnsi="Times New Roman" w:cs="Times New Roman"/>
        </w:rPr>
        <w:t>s imposible comprender l</w:t>
      </w:r>
      <w:r>
        <w:rPr>
          <w:rFonts w:ascii="Times New Roman" w:hAnsi="Times New Roman" w:cs="Times New Roman"/>
        </w:rPr>
        <w:t xml:space="preserve">as realidades </w:t>
      </w:r>
      <w:r w:rsidRPr="000846F3">
        <w:rPr>
          <w:rFonts w:ascii="Times New Roman" w:hAnsi="Times New Roman" w:cs="Times New Roman"/>
        </w:rPr>
        <w:t xml:space="preserve">sociales desde </w:t>
      </w:r>
      <w:r>
        <w:rPr>
          <w:rFonts w:ascii="Times New Roman" w:hAnsi="Times New Roman" w:cs="Times New Roman"/>
        </w:rPr>
        <w:t>una</w:t>
      </w:r>
      <w:r w:rsidRPr="000846F3">
        <w:rPr>
          <w:rFonts w:ascii="Times New Roman" w:hAnsi="Times New Roman" w:cs="Times New Roman"/>
        </w:rPr>
        <w:t xml:space="preserve"> </w:t>
      </w:r>
      <w:r>
        <w:rPr>
          <w:rFonts w:ascii="Times New Roman" w:hAnsi="Times New Roman" w:cs="Times New Roman"/>
        </w:rPr>
        <w:t>óptica unilateral, como ha sido</w:t>
      </w:r>
      <w:r w:rsidRPr="000846F3">
        <w:rPr>
          <w:rFonts w:ascii="Times New Roman" w:hAnsi="Times New Roman" w:cs="Times New Roman"/>
        </w:rPr>
        <w:t xml:space="preserve"> </w:t>
      </w:r>
      <w:r>
        <w:rPr>
          <w:rFonts w:ascii="Times New Roman" w:hAnsi="Times New Roman" w:cs="Times New Roman"/>
        </w:rPr>
        <w:t xml:space="preserve">la manera </w:t>
      </w:r>
      <w:r w:rsidRPr="000846F3">
        <w:rPr>
          <w:rFonts w:ascii="Times New Roman" w:hAnsi="Times New Roman" w:cs="Times New Roman"/>
        </w:rPr>
        <w:t>habitual de aborda</w:t>
      </w:r>
      <w:r>
        <w:rPr>
          <w:rFonts w:ascii="Times New Roman" w:hAnsi="Times New Roman" w:cs="Times New Roman"/>
        </w:rPr>
        <w:t>r</w:t>
      </w:r>
      <w:r w:rsidRPr="000846F3">
        <w:rPr>
          <w:rFonts w:ascii="Times New Roman" w:hAnsi="Times New Roman" w:cs="Times New Roman"/>
        </w:rPr>
        <w:t xml:space="preserve"> los problemas. </w:t>
      </w:r>
    </w:p>
    <w:p w14:paraId="10CBD0FA" w14:textId="77777777" w:rsidR="00D47837" w:rsidRDefault="00D47837" w:rsidP="00C95BF4">
      <w:pPr>
        <w:spacing w:after="0" w:line="276" w:lineRule="auto"/>
        <w:jc w:val="both"/>
        <w:rPr>
          <w:rFonts w:ascii="Times New Roman" w:hAnsi="Times New Roman" w:cs="Times New Roman"/>
        </w:rPr>
      </w:pPr>
    </w:p>
    <w:p w14:paraId="57CAF576"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Desde u</w:t>
      </w:r>
      <w:r w:rsidRPr="000846F3">
        <w:rPr>
          <w:rFonts w:ascii="Times New Roman" w:hAnsi="Times New Roman" w:cs="Times New Roman"/>
        </w:rPr>
        <w:t xml:space="preserve">na sola </w:t>
      </w:r>
      <w:r>
        <w:rPr>
          <w:rFonts w:ascii="Times New Roman" w:hAnsi="Times New Roman" w:cs="Times New Roman"/>
        </w:rPr>
        <w:t xml:space="preserve">perspectiva </w:t>
      </w:r>
      <w:r w:rsidRPr="000846F3">
        <w:rPr>
          <w:rFonts w:ascii="Times New Roman" w:hAnsi="Times New Roman" w:cs="Times New Roman"/>
        </w:rPr>
        <w:t xml:space="preserve">o </w:t>
      </w:r>
      <w:r>
        <w:rPr>
          <w:rFonts w:ascii="Times New Roman" w:hAnsi="Times New Roman" w:cs="Times New Roman"/>
        </w:rPr>
        <w:t xml:space="preserve">desde </w:t>
      </w:r>
      <w:r w:rsidRPr="000846F3">
        <w:rPr>
          <w:rFonts w:ascii="Times New Roman" w:hAnsi="Times New Roman" w:cs="Times New Roman"/>
        </w:rPr>
        <w:t xml:space="preserve">una sola disciplina científica </w:t>
      </w:r>
      <w:r>
        <w:rPr>
          <w:rFonts w:ascii="Times New Roman" w:hAnsi="Times New Roman" w:cs="Times New Roman"/>
        </w:rPr>
        <w:t>es imposible comprender los fenómenos</w:t>
      </w:r>
      <w:r w:rsidRPr="000846F3">
        <w:rPr>
          <w:rFonts w:ascii="Times New Roman" w:hAnsi="Times New Roman" w:cs="Times New Roman"/>
        </w:rPr>
        <w:t xml:space="preserve"> del mundo de hoy. </w:t>
      </w:r>
      <w:r>
        <w:rPr>
          <w:rFonts w:ascii="Times New Roman" w:hAnsi="Times New Roman" w:cs="Times New Roman"/>
        </w:rPr>
        <w:t>E</w:t>
      </w:r>
      <w:r w:rsidRPr="000846F3">
        <w:rPr>
          <w:rFonts w:ascii="Times New Roman" w:hAnsi="Times New Roman" w:cs="Times New Roman"/>
        </w:rPr>
        <w:t>s necesario aprender a pensar de otr</w:t>
      </w:r>
      <w:r>
        <w:rPr>
          <w:rFonts w:ascii="Times New Roman" w:hAnsi="Times New Roman" w:cs="Times New Roman"/>
        </w:rPr>
        <w:t xml:space="preserve">o modo: </w:t>
      </w:r>
      <w:r w:rsidRPr="000846F3">
        <w:rPr>
          <w:rFonts w:ascii="Times New Roman" w:hAnsi="Times New Roman" w:cs="Times New Roman"/>
        </w:rPr>
        <w:t>para comprender las realidades planetarias se necesita una forma de pensar planetaria</w:t>
      </w:r>
      <w:r>
        <w:rPr>
          <w:rFonts w:ascii="Times New Roman" w:hAnsi="Times New Roman" w:cs="Times New Roman"/>
        </w:rPr>
        <w:t>.</w:t>
      </w:r>
    </w:p>
    <w:p w14:paraId="42FE20AB" w14:textId="20379506" w:rsidR="00922320" w:rsidRDefault="00922320" w:rsidP="00C95BF4">
      <w:pPr>
        <w:spacing w:after="0" w:line="276" w:lineRule="auto"/>
        <w:jc w:val="both"/>
        <w:rPr>
          <w:rFonts w:ascii="Times New Roman" w:hAnsi="Times New Roman" w:cs="Times New Roman"/>
        </w:rPr>
      </w:pP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Título</w:t>
            </w:r>
          </w:p>
        </w:tc>
        <w:tc>
          <w:tcPr>
            <w:tcW w:w="6460" w:type="dxa"/>
          </w:tcPr>
          <w:p w14:paraId="07C5BEC7" w14:textId="0C1101EF" w:rsidR="00C36782" w:rsidRPr="000846F3" w:rsidRDefault="00C36782" w:rsidP="00C95BF4">
            <w:pPr>
              <w:spacing w:line="276" w:lineRule="auto"/>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D47837" w:rsidRPr="000846F3" w14:paraId="69C6089F" w14:textId="77777777" w:rsidTr="00120F66">
        <w:tc>
          <w:tcPr>
            <w:tcW w:w="2518" w:type="dxa"/>
          </w:tcPr>
          <w:p w14:paraId="2538BB57" w14:textId="77777777" w:rsidR="00D47837" w:rsidRPr="000846F3" w:rsidRDefault="00D4783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06329476" w:rsidR="00D47837" w:rsidRPr="000846F3" w:rsidRDefault="00D47837" w:rsidP="00C95BF4">
            <w:pPr>
              <w:spacing w:line="276" w:lineRule="auto"/>
              <w:jc w:val="both"/>
              <w:rPr>
                <w:rFonts w:ascii="Times New Roman" w:hAnsi="Times New Roman" w:cs="Times New Roman"/>
                <w:sz w:val="24"/>
                <w:szCs w:val="24"/>
              </w:rPr>
            </w:pPr>
            <w:r>
              <w:rPr>
                <w:rFonts w:ascii="Times New Roman" w:hAnsi="Times New Roman" w:cs="Times New Roman"/>
              </w:rPr>
              <w:t>E</w:t>
            </w:r>
            <w:r w:rsidRPr="00C36782">
              <w:rPr>
                <w:rFonts w:ascii="Times New Roman" w:hAnsi="Times New Roman" w:cs="Times New Roman"/>
              </w:rPr>
              <w:t>s aquel</w:t>
            </w:r>
            <w:r>
              <w:rPr>
                <w:rFonts w:ascii="Times New Roman" w:hAnsi="Times New Roman" w:cs="Times New Roman"/>
              </w:rPr>
              <w:t xml:space="preserve"> </w:t>
            </w:r>
            <w:r w:rsidRPr="00C36782">
              <w:rPr>
                <w:rFonts w:ascii="Times New Roman" w:hAnsi="Times New Roman" w:cs="Times New Roman"/>
              </w:rPr>
              <w:t xml:space="preserve">que permite </w:t>
            </w:r>
            <w:r>
              <w:rPr>
                <w:rFonts w:ascii="Times New Roman" w:hAnsi="Times New Roman" w:cs="Times New Roman"/>
              </w:rPr>
              <w:t>establecer</w:t>
            </w:r>
            <w:r w:rsidRPr="00C36782">
              <w:rPr>
                <w:rFonts w:ascii="Times New Roman" w:hAnsi="Times New Roman" w:cs="Times New Roman"/>
              </w:rPr>
              <w:t xml:space="preserve"> interrelaciones entre cada una de las partes, más que cadenas lineales de causas y efectos. Es decir, ocurre cuando </w:t>
            </w:r>
            <w:r>
              <w:rPr>
                <w:rFonts w:ascii="Times New Roman" w:hAnsi="Times New Roman" w:cs="Times New Roman"/>
              </w:rPr>
              <w:t xml:space="preserve">se </w:t>
            </w:r>
            <w:r w:rsidRPr="00C36782">
              <w:rPr>
                <w:rFonts w:ascii="Times New Roman" w:hAnsi="Times New Roman" w:cs="Times New Roman"/>
              </w:rPr>
              <w:t>percibe</w:t>
            </w:r>
            <w:r>
              <w:rPr>
                <w:rFonts w:ascii="Times New Roman" w:hAnsi="Times New Roman" w:cs="Times New Roman"/>
              </w:rPr>
              <w:t>n</w:t>
            </w:r>
            <w:r w:rsidRPr="00C36782">
              <w:rPr>
                <w:rFonts w:ascii="Times New Roman" w:hAnsi="Times New Roman" w:cs="Times New Roman"/>
              </w:rPr>
              <w:t xml:space="preserve"> las cosas en su conjunto y no por separado. </w:t>
            </w:r>
            <w:r>
              <w:rPr>
                <w:rFonts w:ascii="Times New Roman" w:hAnsi="Times New Roman" w:cs="Times New Roman"/>
              </w:rPr>
              <w:t>L</w:t>
            </w:r>
            <w:r w:rsidRPr="00C36782">
              <w:rPr>
                <w:rFonts w:ascii="Times New Roman" w:hAnsi="Times New Roman" w:cs="Times New Roman"/>
              </w:rPr>
              <w:t xml:space="preserve">a </w:t>
            </w:r>
            <w:r>
              <w:rPr>
                <w:rFonts w:ascii="Times New Roman" w:hAnsi="Times New Roman" w:cs="Times New Roman"/>
              </w:rPr>
              <w:t>expresión</w:t>
            </w:r>
            <w:r w:rsidRPr="00C36782">
              <w:rPr>
                <w:rFonts w:ascii="Times New Roman" w:hAnsi="Times New Roman" w:cs="Times New Roman"/>
              </w:rPr>
              <w:t xml:space="preserve"> “ver el bosque, más que los árboles”</w:t>
            </w:r>
            <w:r>
              <w:rPr>
                <w:rFonts w:ascii="Times New Roman" w:hAnsi="Times New Roman" w:cs="Times New Roman"/>
              </w:rPr>
              <w:t xml:space="preserve"> ilustra este tipo de pensamiento</w:t>
            </w:r>
            <w:r w:rsidRPr="00C36782">
              <w:rPr>
                <w:rFonts w:ascii="Times New Roman" w:hAnsi="Times New Roman" w:cs="Times New Roman"/>
              </w:rPr>
              <w:t>. Otro ejemplo es el del director de orquesta</w:t>
            </w:r>
            <w:r>
              <w:rPr>
                <w:rFonts w:ascii="Times New Roman" w:hAnsi="Times New Roman" w:cs="Times New Roman"/>
              </w:rPr>
              <w:t xml:space="preserve"> que</w:t>
            </w:r>
            <w:r w:rsidRPr="00C36782">
              <w:rPr>
                <w:rFonts w:ascii="Times New Roman" w:hAnsi="Times New Roman" w:cs="Times New Roman"/>
              </w:rPr>
              <w:t xml:space="preserve"> percibe lo que ocurre con el todo y</w:t>
            </w:r>
            <w:r>
              <w:rPr>
                <w:rFonts w:ascii="Times New Roman" w:hAnsi="Times New Roman" w:cs="Times New Roman"/>
              </w:rPr>
              <w:t>,</w:t>
            </w:r>
            <w:r w:rsidRPr="00C36782">
              <w:rPr>
                <w:rFonts w:ascii="Times New Roman" w:hAnsi="Times New Roman" w:cs="Times New Roman"/>
              </w:rPr>
              <w:t xml:space="preserve"> al mismo tiempo</w:t>
            </w:r>
            <w:r>
              <w:rPr>
                <w:rFonts w:ascii="Times New Roman" w:hAnsi="Times New Roman" w:cs="Times New Roman"/>
              </w:rPr>
              <w:t>,</w:t>
            </w:r>
            <w:r w:rsidRPr="00C36782">
              <w:rPr>
                <w:rFonts w:ascii="Times New Roman" w:hAnsi="Times New Roman" w:cs="Times New Roman"/>
              </w:rPr>
              <w:t xml:space="preserve"> se percata de que cada uno de sus músicos ejecute la partitura que le corresponde.</w:t>
            </w:r>
          </w:p>
        </w:tc>
      </w:tr>
    </w:tbl>
    <w:p w14:paraId="49856A4D" w14:textId="77777777" w:rsidR="00922320" w:rsidRDefault="00922320" w:rsidP="00C95BF4">
      <w:pPr>
        <w:spacing w:after="0" w:line="276" w:lineRule="auto"/>
        <w:jc w:val="both"/>
        <w:rPr>
          <w:rFonts w:ascii="Times New Roman" w:hAnsi="Times New Roman" w:cs="Times New Roman"/>
        </w:rPr>
      </w:pPr>
    </w:p>
    <w:p w14:paraId="1A471F1B"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 xml:space="preserve">Este enfoque del pensamiento también es posible ilustrarlo mediante el ejemplo del </w:t>
      </w:r>
      <w:r w:rsidRPr="000846F3">
        <w:rPr>
          <w:rFonts w:ascii="Times New Roman" w:hAnsi="Times New Roman" w:cs="Times New Roman"/>
        </w:rPr>
        <w:t xml:space="preserve">técnico de fútbol, a </w:t>
      </w:r>
      <w:r>
        <w:rPr>
          <w:rFonts w:ascii="Times New Roman" w:hAnsi="Times New Roman" w:cs="Times New Roman"/>
        </w:rPr>
        <w:t xml:space="preserve">quien </w:t>
      </w:r>
      <w:r w:rsidRPr="000846F3">
        <w:rPr>
          <w:rFonts w:ascii="Times New Roman" w:hAnsi="Times New Roman" w:cs="Times New Roman"/>
        </w:rPr>
        <w:t>no le sirve estar pendiente sol</w:t>
      </w:r>
      <w:r>
        <w:rPr>
          <w:rFonts w:ascii="Times New Roman" w:hAnsi="Times New Roman" w:cs="Times New Roman"/>
        </w:rPr>
        <w:t>o</w:t>
      </w:r>
      <w:r w:rsidRPr="000846F3">
        <w:rPr>
          <w:rFonts w:ascii="Times New Roman" w:hAnsi="Times New Roman" w:cs="Times New Roman"/>
        </w:rPr>
        <w:t xml:space="preserve"> de un sector del</w:t>
      </w:r>
      <w:r>
        <w:rPr>
          <w:rFonts w:ascii="Times New Roman" w:hAnsi="Times New Roman" w:cs="Times New Roman"/>
        </w:rPr>
        <w:t xml:space="preserve"> campo de juego, pero tampoco solo del lugar hacia donde se dirige el balón.</w:t>
      </w:r>
      <w:r w:rsidRPr="000846F3">
        <w:rPr>
          <w:rFonts w:ascii="Times New Roman" w:hAnsi="Times New Roman" w:cs="Times New Roman"/>
        </w:rPr>
        <w:t xml:space="preserve"> </w:t>
      </w:r>
      <w:r>
        <w:rPr>
          <w:rFonts w:ascii="Times New Roman" w:hAnsi="Times New Roman" w:cs="Times New Roman"/>
        </w:rPr>
        <w:t xml:space="preserve">Menos aún le resulta útil </w:t>
      </w:r>
      <w:r w:rsidRPr="000846F3">
        <w:rPr>
          <w:rFonts w:ascii="Times New Roman" w:hAnsi="Times New Roman" w:cs="Times New Roman"/>
        </w:rPr>
        <w:t xml:space="preserve">planear </w:t>
      </w:r>
      <w:r>
        <w:rPr>
          <w:rFonts w:ascii="Times New Roman" w:hAnsi="Times New Roman" w:cs="Times New Roman"/>
        </w:rPr>
        <w:t xml:space="preserve">su </w:t>
      </w:r>
      <w:r w:rsidRPr="000846F3">
        <w:rPr>
          <w:rFonts w:ascii="Times New Roman" w:hAnsi="Times New Roman" w:cs="Times New Roman"/>
        </w:rPr>
        <w:t xml:space="preserve">estrategia </w:t>
      </w:r>
      <w:r>
        <w:rPr>
          <w:rFonts w:ascii="Times New Roman" w:hAnsi="Times New Roman" w:cs="Times New Roman"/>
        </w:rPr>
        <w:t xml:space="preserve"> únicamente </w:t>
      </w:r>
      <w:r w:rsidRPr="000846F3">
        <w:rPr>
          <w:rFonts w:ascii="Times New Roman" w:hAnsi="Times New Roman" w:cs="Times New Roman"/>
        </w:rPr>
        <w:t xml:space="preserve">con algunos de sus jugadores. </w:t>
      </w:r>
    </w:p>
    <w:p w14:paraId="35810CED" w14:textId="77777777" w:rsidR="00D47837" w:rsidRDefault="00D47837" w:rsidP="00C95BF4">
      <w:pPr>
        <w:spacing w:after="0" w:line="276" w:lineRule="auto"/>
        <w:jc w:val="both"/>
        <w:rPr>
          <w:rFonts w:ascii="Times New Roman" w:hAnsi="Times New Roman" w:cs="Times New Roman"/>
        </w:rPr>
      </w:pPr>
    </w:p>
    <w:p w14:paraId="32D9A9D4" w14:textId="77777777" w:rsidR="00D47837" w:rsidRDefault="00D47837" w:rsidP="00C95BF4">
      <w:pPr>
        <w:spacing w:after="0" w:line="276" w:lineRule="auto"/>
        <w:jc w:val="both"/>
        <w:rPr>
          <w:rFonts w:ascii="Times New Roman" w:hAnsi="Times New Roman" w:cs="Times New Roman"/>
        </w:rPr>
      </w:pPr>
      <w:r>
        <w:rPr>
          <w:rFonts w:ascii="Times New Roman" w:hAnsi="Times New Roman" w:cs="Times New Roman"/>
        </w:rPr>
        <w:t>Al</w:t>
      </w:r>
      <w:r w:rsidRPr="000846F3">
        <w:rPr>
          <w:rFonts w:ascii="Times New Roman" w:hAnsi="Times New Roman" w:cs="Times New Roman"/>
        </w:rPr>
        <w:t xml:space="preserve"> contrario, </w:t>
      </w:r>
      <w:r>
        <w:rPr>
          <w:rFonts w:ascii="Times New Roman" w:hAnsi="Times New Roman" w:cs="Times New Roman"/>
        </w:rPr>
        <w:t xml:space="preserve">el director técnico </w:t>
      </w:r>
      <w:r w:rsidRPr="000846F3">
        <w:rPr>
          <w:rFonts w:ascii="Times New Roman" w:hAnsi="Times New Roman" w:cs="Times New Roman"/>
        </w:rPr>
        <w:t>debe abarcar con la mirada todo el campo de juego</w:t>
      </w:r>
      <w:r>
        <w:rPr>
          <w:rFonts w:ascii="Times New Roman" w:hAnsi="Times New Roman" w:cs="Times New Roman"/>
        </w:rPr>
        <w:t xml:space="preserve"> y </w:t>
      </w:r>
      <w:r w:rsidRPr="000846F3">
        <w:rPr>
          <w:rFonts w:ascii="Times New Roman" w:hAnsi="Times New Roman" w:cs="Times New Roman"/>
        </w:rPr>
        <w:t>presta</w:t>
      </w:r>
      <w:r>
        <w:rPr>
          <w:rFonts w:ascii="Times New Roman" w:hAnsi="Times New Roman" w:cs="Times New Roman"/>
        </w:rPr>
        <w:t>r  atención a todo lo</w:t>
      </w:r>
      <w:r w:rsidRPr="000846F3">
        <w:rPr>
          <w:rFonts w:ascii="Times New Roman" w:hAnsi="Times New Roman" w:cs="Times New Roman"/>
        </w:rPr>
        <w:t xml:space="preserve"> que ocurre con </w:t>
      </w:r>
      <w:r>
        <w:rPr>
          <w:rFonts w:ascii="Times New Roman" w:hAnsi="Times New Roman" w:cs="Times New Roman"/>
        </w:rPr>
        <w:t>sus</w:t>
      </w:r>
      <w:r w:rsidRPr="000846F3">
        <w:rPr>
          <w:rFonts w:ascii="Times New Roman" w:hAnsi="Times New Roman" w:cs="Times New Roman"/>
        </w:rPr>
        <w:t xml:space="preserve"> jugadores y con los </w:t>
      </w:r>
      <w:r>
        <w:rPr>
          <w:rFonts w:ascii="Times New Roman" w:hAnsi="Times New Roman" w:cs="Times New Roman"/>
        </w:rPr>
        <w:t>rivales</w:t>
      </w:r>
      <w:r w:rsidRPr="000846F3">
        <w:rPr>
          <w:rFonts w:ascii="Times New Roman" w:hAnsi="Times New Roman" w:cs="Times New Roman"/>
        </w:rPr>
        <w:t>.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p w14:paraId="107A5B5D" w14:textId="465548E7" w:rsidR="00CE5D3C" w:rsidRDefault="00CE5D3C" w:rsidP="00C95BF4">
      <w:pPr>
        <w:spacing w:after="0" w:line="276" w:lineRule="auto"/>
        <w:jc w:val="both"/>
        <w:rPr>
          <w:rFonts w:ascii="Times New Roman" w:hAnsi="Times New Roman" w:cs="Times New Roman"/>
        </w:rPr>
      </w:pPr>
    </w:p>
    <w:p w14:paraId="6DF349DD" w14:textId="77777777" w:rsidR="00AC12A7" w:rsidRPr="000846F3"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AC12A7" w:rsidRPr="000846F3" w14:paraId="36E55622" w14:textId="77777777" w:rsidTr="00AC12A7">
        <w:tc>
          <w:tcPr>
            <w:tcW w:w="8978" w:type="dxa"/>
            <w:gridSpan w:val="2"/>
            <w:shd w:val="clear" w:color="auto" w:fill="000000" w:themeFill="text1"/>
          </w:tcPr>
          <w:p w14:paraId="2965867E"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3DE2F6EF" w14:textId="77777777" w:rsidTr="00AC12A7">
        <w:tc>
          <w:tcPr>
            <w:tcW w:w="2518" w:type="dxa"/>
          </w:tcPr>
          <w:p w14:paraId="17261F56"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C8CD693" w14:textId="77777777" w:rsidR="00AC12A7" w:rsidRDefault="00AC12A7" w:rsidP="00C95BF4">
            <w:pPr>
              <w:spacing w:line="276" w:lineRule="auto"/>
              <w:jc w:val="both"/>
              <w:rPr>
                <w:rFonts w:ascii="Times New Roman" w:hAnsi="Times New Roman" w:cs="Times New Roman"/>
              </w:rPr>
            </w:pPr>
            <w:r>
              <w:rPr>
                <w:rFonts w:ascii="Times New Roman" w:hAnsi="Times New Roman" w:cs="Times New Roman"/>
              </w:rPr>
              <w:t xml:space="preserve">Una características destacada del </w:t>
            </w:r>
            <w:r w:rsidRPr="000846F3">
              <w:rPr>
                <w:rFonts w:ascii="Times New Roman" w:hAnsi="Times New Roman" w:cs="Times New Roman"/>
              </w:rPr>
              <w:t>modo de pensar necesario</w:t>
            </w:r>
            <w:r>
              <w:rPr>
                <w:rFonts w:ascii="Times New Roman" w:hAnsi="Times New Roman" w:cs="Times New Roman"/>
              </w:rPr>
              <w:t xml:space="preserve"> para habitar el siglo XXI es que para construir una mirada sobre la realidad global es clave hacerlo en equipo, colectivamente. No </w:t>
            </w:r>
            <w:r w:rsidRPr="000846F3">
              <w:rPr>
                <w:rFonts w:ascii="Times New Roman" w:hAnsi="Times New Roman" w:cs="Times New Roman"/>
              </w:rPr>
              <w:t xml:space="preserve">es posible pensar </w:t>
            </w:r>
            <w:r>
              <w:rPr>
                <w:rFonts w:ascii="Times New Roman" w:hAnsi="Times New Roman" w:cs="Times New Roman"/>
              </w:rPr>
              <w:t xml:space="preserve">de forma global, </w:t>
            </w:r>
            <w:r w:rsidRPr="000846F3">
              <w:rPr>
                <w:rFonts w:ascii="Times New Roman" w:hAnsi="Times New Roman" w:cs="Times New Roman"/>
              </w:rPr>
              <w:t>individual</w:t>
            </w:r>
            <w:r>
              <w:rPr>
                <w:rFonts w:ascii="Times New Roman" w:hAnsi="Times New Roman" w:cs="Times New Roman"/>
              </w:rPr>
              <w:t xml:space="preserve">mente. Si la entrenas tu actuar en lo colectivo,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32107EF3" w14:textId="77777777" w:rsidR="00AC12A7" w:rsidRPr="000846F3" w:rsidRDefault="00AC12A7" w:rsidP="00C95BF4">
            <w:pPr>
              <w:spacing w:line="276" w:lineRule="auto"/>
              <w:jc w:val="both"/>
              <w:rPr>
                <w:rFonts w:ascii="Times New Roman" w:hAnsi="Times New Roman" w:cs="Times New Roman"/>
                <w:b/>
                <w:sz w:val="24"/>
                <w:szCs w:val="24"/>
              </w:rPr>
            </w:pPr>
            <w:r w:rsidRPr="00225D8B">
              <w:rPr>
                <w:rFonts w:ascii="Times New Roman" w:hAnsi="Times New Roman" w:cs="Times New Roman"/>
              </w:rPr>
              <w:t xml:space="preserve">El mundo de hoy exige </w:t>
            </w:r>
            <w:r>
              <w:rPr>
                <w:rFonts w:ascii="Times New Roman" w:hAnsi="Times New Roman" w:cs="Times New Roman"/>
              </w:rPr>
              <w:t xml:space="preserve">a </w:t>
            </w:r>
            <w:r w:rsidRPr="00225D8B">
              <w:rPr>
                <w:rFonts w:ascii="Times New Roman" w:hAnsi="Times New Roman" w:cs="Times New Roman"/>
              </w:rPr>
              <w:t>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tc>
      </w:tr>
    </w:tbl>
    <w:p w14:paraId="50DA9E2F" w14:textId="77777777" w:rsidR="00AC12A7" w:rsidRDefault="00AC12A7" w:rsidP="00C95BF4">
      <w:pPr>
        <w:spacing w:after="0" w:line="276" w:lineRule="auto"/>
        <w:jc w:val="both"/>
        <w:rPr>
          <w:rFonts w:ascii="Times New Roman" w:hAnsi="Times New Roman" w:cs="Times New Roman"/>
        </w:rPr>
      </w:pPr>
    </w:p>
    <w:p w14:paraId="32E04C6D"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63CD7FCE"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C32789" w14:paraId="66A9D584" w14:textId="77777777" w:rsidTr="005A2B85">
        <w:tc>
          <w:tcPr>
            <w:tcW w:w="2518" w:type="dxa"/>
          </w:tcPr>
          <w:p w14:paraId="54D1013F"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3BF8157" w14:textId="0BAFCC2C" w:rsidR="00C32789" w:rsidRPr="00C32789" w:rsidRDefault="00C32789" w:rsidP="00C95BF4">
            <w:pPr>
              <w:spacing w:line="276" w:lineRule="auto"/>
              <w:jc w:val="both"/>
              <w:rPr>
                <w:rFonts w:ascii="Times New Roman" w:hAnsi="Times New Roman" w:cs="Times New Roman"/>
                <w:color w:val="000000"/>
                <w:sz w:val="24"/>
                <w:szCs w:val="24"/>
                <w:lang w:val="es-CO"/>
              </w:rPr>
            </w:pPr>
            <w:r w:rsidRPr="00C32789">
              <w:rPr>
                <w:rFonts w:ascii="Times New Roman" w:hAnsi="Times New Roman" w:cs="Times New Roman"/>
                <w:color w:val="000000"/>
                <w:sz w:val="24"/>
                <w:szCs w:val="24"/>
                <w:lang w:val="es-CO"/>
              </w:rPr>
              <w:t xml:space="preserve">Rostro humano formado </w:t>
            </w:r>
            <w:r>
              <w:rPr>
                <w:rFonts w:ascii="Times New Roman" w:hAnsi="Times New Roman" w:cs="Times New Roman"/>
                <w:color w:val="000000"/>
                <w:sz w:val="24"/>
                <w:szCs w:val="24"/>
                <w:lang w:val="es-CO"/>
              </w:rPr>
              <w:t xml:space="preserve">por </w:t>
            </w:r>
            <w:r w:rsidRPr="00C32789">
              <w:rPr>
                <w:rFonts w:ascii="Times New Roman" w:hAnsi="Times New Roman" w:cs="Times New Roman"/>
                <w:color w:val="000000"/>
                <w:sz w:val="24"/>
                <w:szCs w:val="24"/>
                <w:lang w:val="es-CO"/>
              </w:rPr>
              <w:t>m</w:t>
            </w:r>
            <w:r>
              <w:rPr>
                <w:rFonts w:ascii="Times New Roman" w:hAnsi="Times New Roman" w:cs="Times New Roman"/>
                <w:color w:val="000000"/>
                <w:sz w:val="24"/>
                <w:szCs w:val="24"/>
                <w:lang w:val="es-CO"/>
              </w:rPr>
              <w:t>ú</w:t>
            </w:r>
            <w:r w:rsidRPr="00C32789">
              <w:rPr>
                <w:rFonts w:ascii="Times New Roman" w:hAnsi="Times New Roman" w:cs="Times New Roman"/>
                <w:color w:val="000000"/>
                <w:sz w:val="24"/>
                <w:szCs w:val="24"/>
                <w:lang w:val="es-CO"/>
              </w:rPr>
              <w:t>ltiples caras de personas</w:t>
            </w:r>
            <w:r>
              <w:rPr>
                <w:rFonts w:ascii="Times New Roman" w:hAnsi="Times New Roman" w:cs="Times New Roman"/>
                <w:color w:val="000000"/>
                <w:sz w:val="24"/>
                <w:szCs w:val="24"/>
                <w:lang w:val="es-CO"/>
              </w:rPr>
              <w:t>.</w:t>
            </w:r>
            <w:r w:rsidRPr="00C32789">
              <w:rPr>
                <w:rFonts w:ascii="Times New Roman" w:hAnsi="Times New Roman" w:cs="Times New Roman"/>
                <w:color w:val="000000"/>
                <w:sz w:val="24"/>
                <w:szCs w:val="24"/>
                <w:lang w:val="es-CO"/>
              </w:rPr>
              <w:t xml:space="preserve"> </w:t>
            </w:r>
          </w:p>
          <w:p w14:paraId="7129AB9F" w14:textId="1A0EBB23" w:rsidR="0055382D" w:rsidRPr="00C32789"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F4AA685" w14:textId="77777777" w:rsidTr="005A2B85">
        <w:tc>
          <w:tcPr>
            <w:tcW w:w="2518" w:type="dxa"/>
          </w:tcPr>
          <w:p w14:paraId="1C71126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22DF785" w14:textId="787D7FEE" w:rsidR="00C32789" w:rsidRDefault="00C32789" w:rsidP="00C95BF4">
            <w:pPr>
              <w:spacing w:line="276" w:lineRule="auto"/>
              <w:jc w:val="both"/>
              <w:rPr>
                <w:rFonts w:ascii="Times New Roman" w:hAnsi="Times New Roman" w:cs="Times New Roman"/>
              </w:rPr>
            </w:pPr>
            <w:r w:rsidRPr="00C32789">
              <w:rPr>
                <w:rFonts w:ascii="Times New Roman" w:hAnsi="Times New Roman" w:cs="Times New Roman"/>
                <w:color w:val="000000"/>
                <w:sz w:val="24"/>
                <w:szCs w:val="24"/>
                <w:lang w:val="es-CO"/>
              </w:rPr>
              <w:t>Número de la imagen 250655281</w:t>
            </w:r>
          </w:p>
          <w:p w14:paraId="38DADC85" w14:textId="74544CE1" w:rsidR="0055382D" w:rsidRPr="000846F3" w:rsidRDefault="0055382D" w:rsidP="00C95BF4">
            <w:pPr>
              <w:spacing w:line="276" w:lineRule="auto"/>
              <w:jc w:val="both"/>
              <w:rPr>
                <w:rFonts w:ascii="Times New Roman" w:hAnsi="Times New Roman" w:cs="Times New Roman"/>
                <w:color w:val="000000"/>
                <w:sz w:val="24"/>
                <w:szCs w:val="24"/>
              </w:rPr>
            </w:pPr>
          </w:p>
        </w:tc>
      </w:tr>
      <w:tr w:rsidR="0055382D" w:rsidRPr="0095051E" w14:paraId="7418FB7A" w14:textId="77777777" w:rsidTr="005A2B85">
        <w:tc>
          <w:tcPr>
            <w:tcW w:w="2518" w:type="dxa"/>
          </w:tcPr>
          <w:p w14:paraId="2DE30BBE"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Pie de imagen</w:t>
            </w:r>
          </w:p>
        </w:tc>
        <w:tc>
          <w:tcPr>
            <w:tcW w:w="6515" w:type="dxa"/>
          </w:tcPr>
          <w:p w14:paraId="7A46402D" w14:textId="4AD56607" w:rsidR="0055382D" w:rsidRPr="000846F3" w:rsidRDefault="00D4783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rPr>
              <w:t xml:space="preserve">Para habitar con éxito en un mundo global es clave desarrollar la capacidad de observar la realidad desde diferentes puntos de vista y respetar la diferencia. Asimismo, la vida en el mundo global exige construir una imagen del todo, es decir, una representación que integre cada parte (como en un rompecabezas), para poder ver la imagen </w:t>
            </w:r>
            <w:r w:rsidR="00220ED6">
              <w:rPr>
                <w:rFonts w:ascii="Times New Roman" w:hAnsi="Times New Roman" w:cs="Times New Roman"/>
                <w:color w:val="000000"/>
              </w:rPr>
              <w:t>resultante</w:t>
            </w:r>
            <w:r>
              <w:rPr>
                <w:rStyle w:val="Refdecomentario"/>
                <w:rFonts w:ascii="Calibri" w:eastAsia="Calibri" w:hAnsi="Calibri" w:cs="Times New Roman"/>
              </w:rPr>
              <w:commentReference w:id="0"/>
            </w:r>
            <w:r>
              <w:rPr>
                <w:rFonts w:ascii="Times New Roman" w:hAnsi="Times New Roman" w:cs="Times New Roman"/>
                <w:color w:val="000000"/>
              </w:rPr>
              <w:t>.</w:t>
            </w:r>
          </w:p>
        </w:tc>
      </w:tr>
    </w:tbl>
    <w:p w14:paraId="4513D666" w14:textId="77777777" w:rsidR="0055382D" w:rsidRDefault="0055382D" w:rsidP="00C95BF4">
      <w:pPr>
        <w:spacing w:after="0" w:line="276" w:lineRule="auto"/>
        <w:jc w:val="both"/>
        <w:rPr>
          <w:rFonts w:ascii="Times New Roman" w:hAnsi="Times New Roman" w:cs="Times New Roman"/>
        </w:rPr>
      </w:pPr>
    </w:p>
    <w:p w14:paraId="6437B131" w14:textId="77777777" w:rsidR="00E54EFD"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8D3BFF">
        <w:rPr>
          <w:rFonts w:ascii="Times New Roman" w:hAnsi="Times New Roman" w:cs="Times New Roman"/>
        </w:rPr>
        <w:t>causa</w:t>
      </w:r>
      <w:r w:rsidR="00E54EFD" w:rsidRPr="008D3BFF">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C95BF4">
      <w:pPr>
        <w:spacing w:after="0" w:line="276" w:lineRule="auto"/>
        <w:jc w:val="both"/>
        <w:rPr>
          <w:rFonts w:ascii="Times New Roman" w:hAnsi="Times New Roman" w:cs="Times New Roman"/>
        </w:rPr>
      </w:pPr>
    </w:p>
    <w:p w14:paraId="3BD75394" w14:textId="15469260" w:rsidR="00D47837" w:rsidRDefault="000D2D3F" w:rsidP="00C95BF4">
      <w:pPr>
        <w:spacing w:after="0" w:line="276" w:lineRule="auto"/>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se</w:t>
      </w:r>
      <w:r w:rsidR="008D3BFF">
        <w:rPr>
          <w:rFonts w:ascii="Times New Roman" w:hAnsi="Times New Roman" w:cs="Times New Roman"/>
        </w:rPr>
        <w:t xml:space="preserve"> debe</w:t>
      </w:r>
      <w:r w:rsidR="000A1E22">
        <w:rPr>
          <w:rFonts w:ascii="Times New Roman" w:hAnsi="Times New Roman" w:cs="Times New Roman"/>
        </w:rPr>
        <w:t xml:space="preserve"> privilegia</w:t>
      </w:r>
      <w:r w:rsidR="008D3BFF">
        <w:rPr>
          <w:rFonts w:ascii="Times New Roman" w:hAnsi="Times New Roman" w:cs="Times New Roman"/>
        </w:rPr>
        <w:t>r</w:t>
      </w:r>
      <w:r w:rsidR="000A1E22">
        <w:rPr>
          <w:rFonts w:ascii="Times New Roman" w:hAnsi="Times New Roman" w:cs="Times New Roman"/>
        </w:rPr>
        <w:t xml:space="preserve">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8D3BFF">
        <w:rPr>
          <w:rFonts w:ascii="Times New Roman" w:hAnsi="Times New Roman" w:cs="Times New Roman"/>
        </w:rPr>
        <w:t>hay que tener</w:t>
      </w:r>
      <w:r w:rsidR="000A1E22">
        <w:rPr>
          <w:rFonts w:ascii="Times New Roman" w:hAnsi="Times New Roman" w:cs="Times New Roman"/>
        </w:rPr>
        <w:t xml:space="preserve"> </w:t>
      </w:r>
      <w:r w:rsidR="00A073E4" w:rsidRPr="000846F3">
        <w:rPr>
          <w:rFonts w:ascii="Times New Roman" w:hAnsi="Times New Roman" w:cs="Times New Roman"/>
        </w:rPr>
        <w:t xml:space="preserve">la mayor cantidad posible de perspectivas. </w:t>
      </w:r>
    </w:p>
    <w:p w14:paraId="6DA77B2D" w14:textId="7F3374DC" w:rsidR="00742AE7" w:rsidRDefault="0067287B" w:rsidP="00C95BF4">
      <w:pPr>
        <w:spacing w:after="0" w:line="276" w:lineRule="auto"/>
        <w:jc w:val="both"/>
        <w:rPr>
          <w:rFonts w:ascii="Times New Roman" w:hAnsi="Times New Roman" w:cs="Times New Roman"/>
          <w:b/>
        </w:rPr>
      </w:pPr>
      <w:r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74"/>
        <w:gridCol w:w="6354"/>
      </w:tblGrid>
      <w:tr w:rsidR="00AC108E" w:rsidRPr="00F004D6" w14:paraId="656E367F" w14:textId="77777777" w:rsidTr="00607585">
        <w:tc>
          <w:tcPr>
            <w:tcW w:w="9033" w:type="dxa"/>
            <w:gridSpan w:val="2"/>
            <w:shd w:val="clear" w:color="auto" w:fill="000000" w:themeFill="text1"/>
          </w:tcPr>
          <w:p w14:paraId="38B3D138" w14:textId="77777777" w:rsidR="00AC108E" w:rsidRPr="00F004D6" w:rsidRDefault="00AC108E"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AC108E" w:rsidRPr="00F004D6" w14:paraId="20D11A23" w14:textId="77777777" w:rsidTr="00607585">
        <w:tc>
          <w:tcPr>
            <w:tcW w:w="2518" w:type="dxa"/>
          </w:tcPr>
          <w:p w14:paraId="502D8838" w14:textId="77777777" w:rsidR="00AC108E" w:rsidRPr="00F004D6" w:rsidRDefault="00AC108E"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7DCF9D43" w14:textId="0D371F76" w:rsidR="00AC108E" w:rsidRPr="00F004D6" w:rsidRDefault="00AC108E"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CS_11_01_CO_</w:t>
            </w:r>
            <w:commentRangeStart w:id="1"/>
            <w:r>
              <w:rPr>
                <w:rFonts w:ascii="Times New Roman" w:hAnsi="Times New Roman" w:cs="Times New Roman"/>
                <w:color w:val="000000"/>
                <w:sz w:val="24"/>
                <w:szCs w:val="24"/>
              </w:rPr>
              <w:t>REC1</w:t>
            </w:r>
            <w:r w:rsidRPr="00F004D6">
              <w:rPr>
                <w:rFonts w:ascii="Times New Roman" w:hAnsi="Times New Roman" w:cs="Times New Roman"/>
                <w:color w:val="000000"/>
                <w:sz w:val="24"/>
                <w:szCs w:val="24"/>
              </w:rPr>
              <w:t xml:space="preserve">0 </w:t>
            </w:r>
            <w:commentRangeEnd w:id="1"/>
            <w:r w:rsidR="009D3FE7">
              <w:rPr>
                <w:rStyle w:val="Refdecomentario"/>
                <w:rFonts w:ascii="Calibri" w:eastAsia="Calibri" w:hAnsi="Calibri" w:cs="Times New Roman"/>
              </w:rPr>
              <w:commentReference w:id="1"/>
            </w:r>
          </w:p>
        </w:tc>
      </w:tr>
      <w:tr w:rsidR="00AC108E" w:rsidRPr="00F004D6" w14:paraId="135888DB" w14:textId="77777777" w:rsidTr="00607585">
        <w:tc>
          <w:tcPr>
            <w:tcW w:w="2518" w:type="dxa"/>
          </w:tcPr>
          <w:p w14:paraId="10E481DE"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2956CA4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Observa los múltiples niveles de análisis de un conflicto</w:t>
            </w:r>
          </w:p>
          <w:p w14:paraId="019A310E" w14:textId="77777777" w:rsidR="00AC108E" w:rsidRPr="00F004D6" w:rsidRDefault="00AC108E" w:rsidP="00C95BF4">
            <w:pPr>
              <w:spacing w:line="276" w:lineRule="auto"/>
              <w:rPr>
                <w:rFonts w:ascii="Times New Roman" w:hAnsi="Times New Roman" w:cs="Times New Roman"/>
                <w:color w:val="000000"/>
                <w:sz w:val="24"/>
                <w:szCs w:val="24"/>
              </w:rPr>
            </w:pPr>
          </w:p>
        </w:tc>
      </w:tr>
      <w:tr w:rsidR="00AC108E" w:rsidRPr="00F004D6" w14:paraId="1D71166A" w14:textId="77777777" w:rsidTr="00607585">
        <w:tc>
          <w:tcPr>
            <w:tcW w:w="2518" w:type="dxa"/>
          </w:tcPr>
          <w:p w14:paraId="4686F7D3" w14:textId="77777777" w:rsidR="00AC108E" w:rsidRPr="00F004D6" w:rsidRDefault="00AC108E"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Descripción</w:t>
            </w:r>
          </w:p>
        </w:tc>
        <w:tc>
          <w:tcPr>
            <w:tcW w:w="6515" w:type="dxa"/>
          </w:tcPr>
          <w:p w14:paraId="42DE3CD2" w14:textId="77777777" w:rsidR="00AC108E"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Secuencia de imágenes que introduce los diferentes niveles de análisis implicados en el conflicto de Ucrania </w:t>
            </w:r>
          </w:p>
          <w:p w14:paraId="62D01A4E" w14:textId="77777777" w:rsidR="00AC108E" w:rsidRDefault="00AC108E" w:rsidP="00C95BF4">
            <w:pPr>
              <w:spacing w:line="276" w:lineRule="auto"/>
              <w:rPr>
                <w:rFonts w:ascii="Times New Roman" w:hAnsi="Times New Roman" w:cs="Times New Roman"/>
                <w:sz w:val="24"/>
                <w:szCs w:val="24"/>
              </w:rPr>
            </w:pPr>
          </w:p>
          <w:p w14:paraId="648E1041" w14:textId="36B0A920" w:rsidR="00AC108E" w:rsidRPr="00983EB7" w:rsidRDefault="00AC108E" w:rsidP="00C95BF4">
            <w:pPr>
              <w:spacing w:line="276" w:lineRule="auto"/>
              <w:rPr>
                <w:rFonts w:ascii="Times New Roman" w:hAnsi="Times New Roman" w:cs="Times New Roman"/>
                <w:sz w:val="24"/>
                <w:szCs w:val="24"/>
              </w:rPr>
            </w:pPr>
            <w:r w:rsidRPr="00983EB7">
              <w:rPr>
                <w:rFonts w:ascii="Times New Roman" w:hAnsi="Times New Roman" w:cs="Times New Roman"/>
                <w:sz w:val="24"/>
                <w:szCs w:val="24"/>
              </w:rPr>
              <w:t>FICHA DEL PROFESOR</w:t>
            </w:r>
            <w:r w:rsidR="00A65C43">
              <w:rPr>
                <w:rFonts w:ascii="Times New Roman" w:hAnsi="Times New Roman" w:cs="Times New Roman"/>
                <w:sz w:val="24"/>
                <w:szCs w:val="24"/>
              </w:rPr>
              <w:t>: En el archivo Word REC10.</w:t>
            </w:r>
          </w:p>
          <w:p w14:paraId="7219ADB8" w14:textId="77777777" w:rsidR="00AC108E" w:rsidRPr="00983EB7" w:rsidRDefault="00AC108E" w:rsidP="00C95BF4">
            <w:pPr>
              <w:spacing w:line="276" w:lineRule="auto"/>
              <w:jc w:val="both"/>
              <w:rPr>
                <w:rFonts w:ascii="Times New Roman" w:hAnsi="Times New Roman" w:cs="Times New Roman"/>
                <w:sz w:val="24"/>
                <w:szCs w:val="24"/>
              </w:rPr>
            </w:pPr>
          </w:p>
          <w:p w14:paraId="5E2A7350" w14:textId="1BBE4307" w:rsidR="00AC108E" w:rsidRPr="00983EB7" w:rsidRDefault="00AC108E" w:rsidP="00C95BF4">
            <w:pPr>
              <w:spacing w:line="276" w:lineRule="auto"/>
              <w:jc w:val="both"/>
              <w:rPr>
                <w:rFonts w:ascii="Times New Roman" w:hAnsi="Times New Roman" w:cs="Times New Roman"/>
                <w:sz w:val="24"/>
                <w:szCs w:val="24"/>
              </w:rPr>
            </w:pPr>
            <w:r w:rsidRPr="00983EB7">
              <w:rPr>
                <w:rFonts w:ascii="Times New Roman" w:hAnsi="Times New Roman" w:cs="Times New Roman"/>
                <w:sz w:val="24"/>
                <w:szCs w:val="24"/>
              </w:rPr>
              <w:t xml:space="preserve">FICHA DEL </w:t>
            </w:r>
            <w:r>
              <w:rPr>
                <w:rFonts w:ascii="Times New Roman" w:hAnsi="Times New Roman" w:cs="Times New Roman"/>
                <w:sz w:val="24"/>
                <w:szCs w:val="24"/>
              </w:rPr>
              <w:t>ESTUDIANTE</w:t>
            </w:r>
            <w:r w:rsidR="00A65C43">
              <w:rPr>
                <w:rFonts w:ascii="Times New Roman" w:hAnsi="Times New Roman" w:cs="Times New Roman"/>
                <w:sz w:val="24"/>
                <w:szCs w:val="24"/>
              </w:rPr>
              <w:t>: En el archivo Word.</w:t>
            </w:r>
          </w:p>
          <w:p w14:paraId="74E55815" w14:textId="77777777" w:rsidR="00AC108E" w:rsidRPr="00F004D6" w:rsidRDefault="00AC108E" w:rsidP="00C95BF4">
            <w:pPr>
              <w:spacing w:line="276" w:lineRule="auto"/>
              <w:rPr>
                <w:rFonts w:ascii="Times New Roman" w:hAnsi="Times New Roman" w:cs="Times New Roman"/>
                <w:sz w:val="24"/>
                <w:szCs w:val="24"/>
              </w:rPr>
            </w:pPr>
          </w:p>
        </w:tc>
      </w:tr>
    </w:tbl>
    <w:p w14:paraId="1675B2DB" w14:textId="77777777" w:rsidR="00AC108E" w:rsidRPr="00F004D6" w:rsidRDefault="00AC108E" w:rsidP="00C95BF4">
      <w:pPr>
        <w:spacing w:after="0" w:line="276" w:lineRule="auto"/>
        <w:jc w:val="both"/>
        <w:rPr>
          <w:rFonts w:ascii="Times New Roman" w:hAnsi="Times New Roman" w:cs="Times New Roman"/>
        </w:rPr>
      </w:pPr>
    </w:p>
    <w:p w14:paraId="6B4D93FD" w14:textId="77777777" w:rsidR="00AC108E" w:rsidRDefault="00AC108E" w:rsidP="00C95BF4">
      <w:pPr>
        <w:spacing w:after="0" w:line="276" w:lineRule="auto"/>
        <w:jc w:val="both"/>
        <w:rPr>
          <w:rFonts w:ascii="Times New Roman" w:hAnsi="Times New Roman" w:cs="Times New Roman"/>
          <w:b/>
        </w:rPr>
      </w:pPr>
    </w:p>
    <w:p w14:paraId="1A332F8C" w14:textId="77777777" w:rsidR="00AC108E" w:rsidRDefault="00AC108E" w:rsidP="00C95BF4">
      <w:pPr>
        <w:spacing w:after="0" w:line="276" w:lineRule="auto"/>
        <w:jc w:val="both"/>
        <w:rPr>
          <w:rFonts w:ascii="Times New Roman" w:hAnsi="Times New Roman" w:cs="Times New Roman"/>
          <w:b/>
        </w:rPr>
      </w:pPr>
    </w:p>
    <w:p w14:paraId="30C43B6A" w14:textId="342C8D63" w:rsidR="00241462" w:rsidRPr="000846F3" w:rsidRDefault="004C6D40" w:rsidP="00C95BF4">
      <w:pPr>
        <w:spacing w:after="0" w:line="276" w:lineRule="auto"/>
        <w:jc w:val="both"/>
        <w:rPr>
          <w:rFonts w:ascii="Times New Roman" w:hAnsi="Times New Roman" w:cs="Times New Roman"/>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E96A28">
        <w:rPr>
          <w:rFonts w:ascii="Times New Roman" w:hAnsi="Times New Roman" w:cs="Times New Roman"/>
          <w:b/>
        </w:rPr>
        <w:t>1.2 La g</w:t>
      </w:r>
      <w:r w:rsidR="002939C5" w:rsidRPr="000846F3">
        <w:rPr>
          <w:rFonts w:ascii="Times New Roman" w:hAnsi="Times New Roman" w:cs="Times New Roman"/>
          <w:b/>
        </w:rPr>
        <w:t xml:space="preserve">eopolítica: el planeta como </w:t>
      </w:r>
      <w:r w:rsidR="00E96A28">
        <w:rPr>
          <w:rFonts w:ascii="Times New Roman" w:hAnsi="Times New Roman" w:cs="Times New Roman"/>
          <w:b/>
        </w:rPr>
        <w:t xml:space="preserve">un </w:t>
      </w:r>
      <w:r w:rsidR="002939C5" w:rsidRPr="000846F3">
        <w:rPr>
          <w:rFonts w:ascii="Times New Roman" w:hAnsi="Times New Roman" w:cs="Times New Roman"/>
          <w:b/>
        </w:rPr>
        <w:t>tablero de juego</w:t>
      </w:r>
      <w:r w:rsidR="00241462" w:rsidRPr="000846F3">
        <w:rPr>
          <w:rFonts w:ascii="Times New Roman" w:hAnsi="Times New Roman" w:cs="Times New Roman"/>
          <w:b/>
        </w:rPr>
        <w:t xml:space="preserve"> </w:t>
      </w:r>
    </w:p>
    <w:p w14:paraId="76D3FD61" w14:textId="531D9404" w:rsidR="002939C5" w:rsidRPr="000846F3" w:rsidRDefault="002939C5" w:rsidP="00C95BF4">
      <w:pPr>
        <w:spacing w:after="0" w:line="276" w:lineRule="auto"/>
        <w:jc w:val="both"/>
        <w:rPr>
          <w:rFonts w:ascii="Times New Roman" w:hAnsi="Times New Roman" w:cs="Times New Roman"/>
          <w:b/>
        </w:rPr>
      </w:pPr>
    </w:p>
    <w:p w14:paraId="6F49AD70" w14:textId="6BBB86DF" w:rsidR="000D3343" w:rsidRDefault="00282854" w:rsidP="00C95BF4">
      <w:pPr>
        <w:spacing w:after="0" w:line="276" w:lineRule="auto"/>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 xml:space="preserve"> que </w:t>
      </w:r>
      <w:r w:rsidR="00E96A28">
        <w:rPr>
          <w:rFonts w:ascii="Times New Roman" w:hAnsi="Times New Roman" w:cs="Times New Roman"/>
        </w:rPr>
        <w:t xml:space="preserve">aparecen </w:t>
      </w:r>
      <w:r w:rsidR="00145C6C">
        <w:rPr>
          <w:rFonts w:ascii="Times New Roman" w:hAnsi="Times New Roman" w:cs="Times New Roman"/>
        </w:rPr>
        <w:t>una y otra vez</w:t>
      </w:r>
      <w:r w:rsidR="00E96A28">
        <w:rPr>
          <w:rFonts w:ascii="Times New Roman" w:hAnsi="Times New Roman" w:cs="Times New Roman"/>
        </w:rPr>
        <w:t>: g</w:t>
      </w:r>
      <w:r w:rsidR="00145C6C">
        <w:rPr>
          <w:rFonts w:ascii="Times New Roman" w:hAnsi="Times New Roman" w:cs="Times New Roman"/>
        </w:rPr>
        <w:t xml:space="preserve">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E96A28">
        <w:rPr>
          <w:rFonts w:ascii="Times New Roman" w:hAnsi="Times New Roman" w:cs="Times New Roman"/>
        </w:rPr>
        <w:t>,</w:t>
      </w:r>
      <w:r w:rsidR="00A56AF4" w:rsidRPr="000846F3">
        <w:rPr>
          <w:rFonts w:ascii="Times New Roman" w:hAnsi="Times New Roman" w:cs="Times New Roman"/>
        </w:rPr>
        <w:t xml:space="preserve"> 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E96A28">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w:t>
      </w:r>
      <w:r w:rsidR="00E96A28">
        <w:rPr>
          <w:rFonts w:ascii="Times New Roman" w:hAnsi="Times New Roman" w:cs="Times New Roman"/>
        </w:rPr>
        <w:t xml:space="preserve"> ilegales</w:t>
      </w:r>
      <w:r w:rsidR="00225D8B">
        <w:rPr>
          <w:rFonts w:ascii="Times New Roman" w:hAnsi="Times New Roman" w:cs="Times New Roman"/>
        </w:rPr>
        <w:t xml:space="preserve">, </w:t>
      </w:r>
      <w:r w:rsidR="00E96A28">
        <w:rPr>
          <w:rFonts w:ascii="Times New Roman" w:hAnsi="Times New Roman" w:cs="Times New Roman"/>
        </w:rPr>
        <w:t xml:space="preserve">surgimiento de </w:t>
      </w:r>
      <w:r w:rsidR="00145C6C">
        <w:rPr>
          <w:rFonts w:ascii="Times New Roman" w:hAnsi="Times New Roman" w:cs="Times New Roman"/>
        </w:rPr>
        <w:t>mafias</w:t>
      </w:r>
      <w:r w:rsidR="00C8224B">
        <w:rPr>
          <w:rFonts w:ascii="Times New Roman" w:hAnsi="Times New Roman" w:cs="Times New Roman"/>
        </w:rPr>
        <w:t xml:space="preserve"> [</w:t>
      </w:r>
      <w:hyperlink r:id="rId11" w:history="1">
        <w:r w:rsidR="00C8224B" w:rsidRPr="00B120CF">
          <w:rPr>
            <w:rStyle w:val="Hipervnculo"/>
            <w:rFonts w:ascii="Times New Roman" w:hAnsi="Times New Roman" w:cs="Times New Roman"/>
          </w:rPr>
          <w:t>VER</w:t>
        </w:r>
      </w:hyperlink>
      <w:r w:rsidR="00C8224B">
        <w:rPr>
          <w:rFonts w:ascii="Times New Roman" w:hAnsi="Times New Roman" w:cs="Times New Roman"/>
        </w:rPr>
        <w:t>]</w:t>
      </w:r>
      <w:r>
        <w:rPr>
          <w:rFonts w:ascii="Times New Roman" w:hAnsi="Times New Roman" w:cs="Times New Roman"/>
        </w:rPr>
        <w:t xml:space="preserve">, </w:t>
      </w:r>
      <w:r w:rsidR="00145C6C">
        <w:rPr>
          <w:rFonts w:ascii="Times New Roman" w:hAnsi="Times New Roman" w:cs="Times New Roman"/>
        </w:rPr>
        <w:t xml:space="preserve">afectación </w:t>
      </w:r>
      <w:r w:rsidR="00E96A28">
        <w:rPr>
          <w:rFonts w:ascii="Times New Roman" w:hAnsi="Times New Roman" w:cs="Times New Roman"/>
        </w:rPr>
        <w:t>a</w:t>
      </w:r>
      <w:r w:rsidR="00145C6C">
        <w:rPr>
          <w:rFonts w:ascii="Times New Roman" w:hAnsi="Times New Roman" w:cs="Times New Roman"/>
        </w:rPr>
        <w:t xml:space="preserv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w:t>
      </w:r>
      <w:r w:rsidR="00E96A28">
        <w:rPr>
          <w:rFonts w:ascii="Times New Roman" w:hAnsi="Times New Roman" w:cs="Times New Roman"/>
        </w:rPr>
        <w:t xml:space="preserve"> a causa d</w:t>
      </w:r>
      <w:r w:rsidR="00145C6C">
        <w:rPr>
          <w:rFonts w:ascii="Times New Roman" w:hAnsi="Times New Roman" w:cs="Times New Roman"/>
        </w:rPr>
        <w:t>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C95BF4">
      <w:pPr>
        <w:spacing w:after="0" w:line="276" w:lineRule="auto"/>
        <w:jc w:val="both"/>
        <w:rPr>
          <w:rFonts w:ascii="Times New Roman" w:hAnsi="Times New Roman" w:cs="Times New Roman"/>
        </w:rPr>
      </w:pPr>
    </w:p>
    <w:p w14:paraId="4E456B9D" w14:textId="1432153F" w:rsidR="00974365" w:rsidRDefault="000D3343" w:rsidP="00C95BF4">
      <w:pPr>
        <w:spacing w:after="0" w:line="276" w:lineRule="auto"/>
        <w:jc w:val="both"/>
        <w:rPr>
          <w:rFonts w:ascii="Times New Roman" w:hAnsi="Times New Roman" w:cs="Times New Roman"/>
        </w:rPr>
      </w:pPr>
      <w:r>
        <w:rPr>
          <w:rFonts w:ascii="Times New Roman" w:hAnsi="Times New Roman" w:cs="Times New Roman"/>
        </w:rPr>
        <w:lastRenderedPageBreak/>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p w14:paraId="0A1DED3F"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2B82AB3C" w:rsidR="0055382D" w:rsidRPr="000846F3" w:rsidRDefault="005A2B8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86943">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C929D5" w14:paraId="19E40B24" w14:textId="77777777" w:rsidTr="005A2B85">
        <w:tc>
          <w:tcPr>
            <w:tcW w:w="2518" w:type="dxa"/>
          </w:tcPr>
          <w:p w14:paraId="4A5B5BCA"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3C42C798" w:rsidR="0055382D" w:rsidRPr="00C929D5" w:rsidRDefault="00E96A28"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Las fuerzas globales dan forma </w:t>
            </w:r>
            <w:r w:rsidR="00C929D5" w:rsidRPr="00C929D5">
              <w:rPr>
                <w:rFonts w:ascii="Times New Roman" w:hAnsi="Times New Roman" w:cs="Times New Roman"/>
                <w:color w:val="000000"/>
                <w:sz w:val="24"/>
                <w:szCs w:val="24"/>
                <w:lang w:val="es-CO"/>
              </w:rPr>
              <w:t>al</w:t>
            </w:r>
            <w:r w:rsidR="00C929D5">
              <w:rPr>
                <w:rFonts w:ascii="Times New Roman" w:hAnsi="Times New Roman" w:cs="Times New Roman"/>
                <w:color w:val="000000"/>
                <w:sz w:val="24"/>
                <w:szCs w:val="24"/>
                <w:lang w:val="es-CO"/>
              </w:rPr>
              <w:t xml:space="preserve"> mundo del siglo XXI. </w:t>
            </w:r>
            <w:r w:rsidR="00C929D5" w:rsidRPr="00C929D5">
              <w:rPr>
                <w:rFonts w:ascii="Times New Roman" w:hAnsi="Times New Roman" w:cs="Times New Roman"/>
                <w:color w:val="000000"/>
                <w:sz w:val="24"/>
                <w:szCs w:val="24"/>
                <w:lang w:val="es-CO"/>
              </w:rPr>
              <w:t xml:space="preserve"> </w:t>
            </w:r>
          </w:p>
        </w:tc>
      </w:tr>
      <w:tr w:rsidR="0055382D" w:rsidRPr="000846F3" w14:paraId="3E4F16E6" w14:textId="77777777" w:rsidTr="005A2B85">
        <w:tc>
          <w:tcPr>
            <w:tcW w:w="2518" w:type="dxa"/>
          </w:tcPr>
          <w:p w14:paraId="5C8C1681"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5483612" w14:textId="0298B159" w:rsidR="0055382D" w:rsidRPr="00372209" w:rsidRDefault="005A2B85" w:rsidP="00C95BF4">
            <w:pPr>
              <w:spacing w:line="276" w:lineRule="auto"/>
              <w:jc w:val="both"/>
              <w:rPr>
                <w:rFonts w:ascii="Times New Roman" w:hAnsi="Times New Roman" w:cs="Times New Roman"/>
                <w:color w:val="000000"/>
                <w:sz w:val="24"/>
                <w:szCs w:val="24"/>
              </w:rPr>
            </w:pPr>
            <w:r w:rsidRPr="00372209">
              <w:rPr>
                <w:rFonts w:ascii="Times New Roman" w:hAnsi="Times New Roman" w:cs="Times New Roman"/>
              </w:rPr>
              <w:t>189373958</w:t>
            </w:r>
          </w:p>
        </w:tc>
      </w:tr>
      <w:tr w:rsidR="0055382D" w:rsidRPr="000846F3" w14:paraId="074662DB" w14:textId="77777777" w:rsidTr="005A2B85">
        <w:tc>
          <w:tcPr>
            <w:tcW w:w="2518" w:type="dxa"/>
          </w:tcPr>
          <w:p w14:paraId="7B2E3E88" w14:textId="77777777" w:rsidR="0055382D" w:rsidRPr="00E84E36" w:rsidRDefault="0055382D" w:rsidP="00C95BF4">
            <w:pPr>
              <w:spacing w:line="276" w:lineRule="auto"/>
              <w:jc w:val="both"/>
              <w:rPr>
                <w:rFonts w:ascii="Times New Roman" w:hAnsi="Times New Roman" w:cs="Times New Roman"/>
                <w:color w:val="000000"/>
                <w:sz w:val="24"/>
                <w:szCs w:val="24"/>
              </w:rPr>
            </w:pPr>
            <w:r w:rsidRPr="00E84E36">
              <w:rPr>
                <w:rFonts w:ascii="Times New Roman" w:hAnsi="Times New Roman" w:cs="Times New Roman"/>
                <w:b/>
                <w:color w:val="000000"/>
                <w:sz w:val="24"/>
                <w:szCs w:val="24"/>
              </w:rPr>
              <w:t>Pie de imagen</w:t>
            </w:r>
          </w:p>
        </w:tc>
        <w:tc>
          <w:tcPr>
            <w:tcW w:w="6515" w:type="dxa"/>
          </w:tcPr>
          <w:p w14:paraId="3821E476" w14:textId="446917E1" w:rsidR="0055382D" w:rsidRPr="00E84E36" w:rsidRDefault="00E96A28" w:rsidP="00E96A2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Todos los</w:t>
            </w:r>
            <w:r w:rsidR="00C929D5">
              <w:rPr>
                <w:rFonts w:ascii="Times New Roman" w:hAnsi="Times New Roman" w:cs="Times New Roman"/>
                <w:color w:val="000000"/>
                <w:sz w:val="24"/>
                <w:szCs w:val="24"/>
              </w:rPr>
              <w:t xml:space="preserve"> pa</w:t>
            </w:r>
            <w:r>
              <w:rPr>
                <w:rFonts w:ascii="Times New Roman" w:hAnsi="Times New Roman" w:cs="Times New Roman"/>
                <w:color w:val="000000"/>
                <w:sz w:val="24"/>
                <w:szCs w:val="24"/>
              </w:rPr>
              <w:t>íses</w:t>
            </w:r>
            <w:r w:rsidR="00C929D5">
              <w:rPr>
                <w:rFonts w:ascii="Times New Roman" w:hAnsi="Times New Roman" w:cs="Times New Roman"/>
                <w:color w:val="000000"/>
                <w:sz w:val="24"/>
                <w:szCs w:val="24"/>
              </w:rPr>
              <w:t>, en</w:t>
            </w:r>
            <w:r>
              <w:rPr>
                <w:rFonts w:ascii="Times New Roman" w:hAnsi="Times New Roman" w:cs="Times New Roman"/>
                <w:color w:val="000000"/>
                <w:sz w:val="24"/>
                <w:szCs w:val="24"/>
              </w:rPr>
              <w:t xml:space="preserve"> diferentes grados, participan en </w:t>
            </w:r>
            <w:r w:rsidR="00C929D5">
              <w:rPr>
                <w:rFonts w:ascii="Times New Roman" w:hAnsi="Times New Roman" w:cs="Times New Roman"/>
                <w:color w:val="000000"/>
                <w:sz w:val="24"/>
                <w:szCs w:val="24"/>
              </w:rPr>
              <w:t xml:space="preserve">el </w:t>
            </w:r>
            <w:r w:rsidR="0055382D" w:rsidRPr="00E84E36">
              <w:rPr>
                <w:rFonts w:ascii="Times New Roman" w:hAnsi="Times New Roman" w:cs="Times New Roman"/>
                <w:color w:val="000000"/>
                <w:sz w:val="24"/>
                <w:szCs w:val="24"/>
              </w:rPr>
              <w:t>juego geopolítico global</w:t>
            </w:r>
            <w:r w:rsidR="00E84E36">
              <w:rPr>
                <w:rFonts w:ascii="Times New Roman" w:hAnsi="Times New Roman" w:cs="Times New Roman"/>
                <w:color w:val="000000"/>
                <w:sz w:val="24"/>
                <w:szCs w:val="24"/>
              </w:rPr>
              <w:t xml:space="preserve">. </w:t>
            </w:r>
            <w:r w:rsidR="00C929D5">
              <w:rPr>
                <w:rFonts w:ascii="Times New Roman" w:hAnsi="Times New Roman" w:cs="Times New Roman"/>
                <w:color w:val="000000"/>
                <w:sz w:val="24"/>
                <w:szCs w:val="24"/>
              </w:rPr>
              <w:t xml:space="preserve">De esta forma, cada día el mundo </w:t>
            </w:r>
            <w:r>
              <w:rPr>
                <w:rFonts w:ascii="Times New Roman" w:hAnsi="Times New Roman" w:cs="Times New Roman"/>
                <w:color w:val="000000"/>
                <w:sz w:val="24"/>
                <w:szCs w:val="24"/>
              </w:rPr>
              <w:t xml:space="preserve">se </w:t>
            </w:r>
            <w:r w:rsidR="00C929D5">
              <w:rPr>
                <w:rFonts w:ascii="Times New Roman" w:hAnsi="Times New Roman" w:cs="Times New Roman"/>
                <w:color w:val="000000"/>
                <w:sz w:val="24"/>
                <w:szCs w:val="24"/>
              </w:rPr>
              <w:t xml:space="preserve"> reha</w:t>
            </w:r>
            <w:r>
              <w:rPr>
                <w:rFonts w:ascii="Times New Roman" w:hAnsi="Times New Roman" w:cs="Times New Roman"/>
                <w:color w:val="000000"/>
                <w:sz w:val="24"/>
                <w:szCs w:val="24"/>
              </w:rPr>
              <w:t>ce</w:t>
            </w:r>
            <w:r w:rsidR="00C929D5">
              <w:rPr>
                <w:rFonts w:ascii="Times New Roman" w:hAnsi="Times New Roman" w:cs="Times New Roman"/>
                <w:color w:val="000000"/>
                <w:sz w:val="24"/>
                <w:szCs w:val="24"/>
              </w:rPr>
              <w:t xml:space="preserve"> y toma la forma que le imprimen las fuerzas globales. </w:t>
            </w:r>
          </w:p>
        </w:tc>
      </w:tr>
    </w:tbl>
    <w:p w14:paraId="696CCBCB" w14:textId="77777777" w:rsidR="00974365" w:rsidRPr="0055382D" w:rsidRDefault="00974365" w:rsidP="00C95BF4">
      <w:pPr>
        <w:spacing w:after="0" w:line="276" w:lineRule="auto"/>
        <w:jc w:val="both"/>
        <w:rPr>
          <w:rFonts w:ascii="Times New Roman" w:hAnsi="Times New Roman" w:cs="Times New Roman"/>
        </w:rPr>
      </w:pPr>
    </w:p>
    <w:p w14:paraId="31AC45BF" w14:textId="1681E84A" w:rsidR="00CF78E6"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 xml:space="preserve">La geopolítica </w:t>
      </w:r>
      <w:r w:rsidR="007A5494">
        <w:rPr>
          <w:rFonts w:ascii="Times New Roman" w:hAnsi="Times New Roman" w:cs="Times New Roman"/>
        </w:rPr>
        <w:t>es</w:t>
      </w:r>
      <w:r w:rsidR="002665C0" w:rsidRPr="002665C0">
        <w:rPr>
          <w:rFonts w:ascii="Times New Roman" w:hAnsi="Times New Roman" w:cs="Times New Roman"/>
        </w:rPr>
        <w:t xml:space="preserve"> una herramienta </w:t>
      </w:r>
      <w:r w:rsidR="007A5494">
        <w:rPr>
          <w:rFonts w:ascii="Times New Roman" w:hAnsi="Times New Roman" w:cs="Times New Roman"/>
        </w:rPr>
        <w:t>que trata de</w:t>
      </w:r>
      <w:r w:rsidR="002665C0" w:rsidRPr="002665C0">
        <w:rPr>
          <w:rFonts w:ascii="Times New Roman" w:hAnsi="Times New Roman" w:cs="Times New Roman"/>
        </w:rPr>
        <w:t xml:space="preserve"> interpretar los conflictos del mundo</w:t>
      </w:r>
      <w:r w:rsidR="007652A2">
        <w:rPr>
          <w:rFonts w:ascii="Times New Roman" w:hAnsi="Times New Roman" w:cs="Times New Roman"/>
        </w:rPr>
        <w:t>, dentro de su complejidad</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7A5494">
        <w:rPr>
          <w:rFonts w:ascii="Times New Roman" w:hAnsi="Times New Roman" w:cs="Times New Roman"/>
        </w:rPr>
        <w:t>geopolítica</w:t>
      </w:r>
      <w:r w:rsidRPr="000846F3">
        <w:rPr>
          <w:rFonts w:ascii="Times New Roman" w:hAnsi="Times New Roman" w:cs="Times New Roman"/>
        </w:rPr>
        <w:t xml:space="preserve"> </w:t>
      </w:r>
      <w:r w:rsidR="007652A2">
        <w:rPr>
          <w:rFonts w:ascii="Times New Roman" w:hAnsi="Times New Roman" w:cs="Times New Roman"/>
        </w:rPr>
        <w:t xml:space="preserve">tiene </w:t>
      </w:r>
      <w:r w:rsidR="006A4E87" w:rsidRPr="000846F3">
        <w:rPr>
          <w:rFonts w:ascii="Times New Roman" w:hAnsi="Times New Roman" w:cs="Times New Roman"/>
        </w:rPr>
        <w:t xml:space="preserve">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C95BF4">
      <w:pPr>
        <w:spacing w:after="0" w:line="276" w:lineRule="auto"/>
        <w:jc w:val="both"/>
        <w:rPr>
          <w:rFonts w:ascii="Times New Roman" w:hAnsi="Times New Roman" w:cs="Times New Roman"/>
        </w:rPr>
      </w:pPr>
    </w:p>
    <w:p w14:paraId="7B25D6B9" w14:textId="0768085E" w:rsidR="00133983" w:rsidRPr="000846F3" w:rsidRDefault="007652A2" w:rsidP="00C95BF4">
      <w:pPr>
        <w:spacing w:after="0" w:line="276" w:lineRule="auto"/>
        <w:jc w:val="both"/>
        <w:rPr>
          <w:rFonts w:ascii="Times New Roman" w:hAnsi="Times New Roman" w:cs="Times New Roman"/>
        </w:rPr>
      </w:pPr>
      <w:r>
        <w:rPr>
          <w:rFonts w:ascii="Times New Roman" w:hAnsi="Times New Roman" w:cs="Times New Roman"/>
        </w:rPr>
        <w:t>En el juego</w:t>
      </w:r>
      <w:r w:rsidR="001A7234" w:rsidRPr="000846F3">
        <w:rPr>
          <w:rFonts w:ascii="Times New Roman" w:hAnsi="Times New Roman" w:cs="Times New Roman"/>
        </w:rPr>
        <w:t xml:space="preserve"> de ajedrez, </w:t>
      </w:r>
      <w:r w:rsidR="00087D8B" w:rsidRPr="000846F3">
        <w:rPr>
          <w:rFonts w:ascii="Times New Roman" w:hAnsi="Times New Roman" w:cs="Times New Roman"/>
        </w:rPr>
        <w:t xml:space="preserve">cada jugador </w:t>
      </w:r>
      <w:r>
        <w:rPr>
          <w:rFonts w:ascii="Times New Roman" w:hAnsi="Times New Roman" w:cs="Times New Roman"/>
        </w:rPr>
        <w:t xml:space="preserve">ubica </w:t>
      </w:r>
      <w:r w:rsidR="00087D8B" w:rsidRPr="000846F3">
        <w:rPr>
          <w:rFonts w:ascii="Times New Roman" w:hAnsi="Times New Roman" w:cs="Times New Roman"/>
        </w:rPr>
        <w:t xml:space="preserve">sus </w:t>
      </w:r>
      <w:r w:rsidR="001A7234" w:rsidRPr="000846F3">
        <w:rPr>
          <w:rFonts w:ascii="Times New Roman" w:hAnsi="Times New Roman" w:cs="Times New Roman"/>
        </w:rPr>
        <w:t xml:space="preserve">piezas </w:t>
      </w:r>
      <w:r>
        <w:rPr>
          <w:rFonts w:ascii="Times New Roman" w:hAnsi="Times New Roman" w:cs="Times New Roman"/>
        </w:rPr>
        <w:t xml:space="preserve">de manera </w:t>
      </w:r>
      <w:r w:rsidR="001A7234" w:rsidRPr="000846F3">
        <w:rPr>
          <w:rFonts w:ascii="Times New Roman" w:hAnsi="Times New Roman" w:cs="Times New Roman"/>
        </w:rPr>
        <w:t xml:space="preserve">estratégica </w:t>
      </w:r>
      <w:r w:rsidR="00133983" w:rsidRPr="000846F3">
        <w:rPr>
          <w:rFonts w:ascii="Times New Roman" w:hAnsi="Times New Roman" w:cs="Times New Roman"/>
        </w:rPr>
        <w:t xml:space="preserve">sobre el tablero </w:t>
      </w:r>
      <w:r w:rsidR="001A7234" w:rsidRPr="000846F3">
        <w:rPr>
          <w:rFonts w:ascii="Times New Roman" w:hAnsi="Times New Roman" w:cs="Times New Roman"/>
        </w:rPr>
        <w:t xml:space="preserve">para </w:t>
      </w:r>
      <w:r>
        <w:rPr>
          <w:rFonts w:ascii="Times New Roman" w:hAnsi="Times New Roman" w:cs="Times New Roman"/>
        </w:rPr>
        <w:t xml:space="preserve">intentar </w:t>
      </w:r>
      <w:r w:rsidR="001A7234" w:rsidRPr="000846F3">
        <w:rPr>
          <w:rFonts w:ascii="Times New Roman" w:hAnsi="Times New Roman" w:cs="Times New Roman"/>
        </w:rPr>
        <w:t xml:space="preserve">vencer al </w:t>
      </w:r>
      <w:r>
        <w:rPr>
          <w:rFonts w:ascii="Times New Roman" w:hAnsi="Times New Roman" w:cs="Times New Roman"/>
        </w:rPr>
        <w:t>adversario</w:t>
      </w:r>
      <w:r w:rsidR="001A7234" w:rsidRPr="000846F3">
        <w:rPr>
          <w:rFonts w:ascii="Times New Roman" w:hAnsi="Times New Roman" w:cs="Times New Roman"/>
        </w:rPr>
        <w:t xml:space="preserve">. De forma semejante, las potencias regionales del mundo </w:t>
      </w:r>
      <w:r w:rsidR="00133983" w:rsidRPr="000846F3">
        <w:rPr>
          <w:rFonts w:ascii="Times New Roman" w:hAnsi="Times New Roman" w:cs="Times New Roman"/>
        </w:rPr>
        <w:t xml:space="preserve">contemporáneo </w:t>
      </w:r>
      <w:r>
        <w:rPr>
          <w:rFonts w:ascii="Times New Roman" w:hAnsi="Times New Roman" w:cs="Times New Roman"/>
        </w:rPr>
        <w:t>despliegan de acuerdo con las circunstancias</w:t>
      </w:r>
      <w:r w:rsidR="000D3343">
        <w:rPr>
          <w:rFonts w:ascii="Times New Roman" w:hAnsi="Times New Roman" w:cs="Times New Roman"/>
        </w:rPr>
        <w:t xml:space="preserve"> </w:t>
      </w:r>
      <w:r w:rsidR="00CF78E6">
        <w:rPr>
          <w:rFonts w:ascii="Times New Roman" w:hAnsi="Times New Roman" w:cs="Times New Roman"/>
        </w:rPr>
        <w:t xml:space="preserve">un conjunto de elementos,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w:t>
      </w:r>
      <w:r w:rsidR="00133983" w:rsidRPr="000846F3">
        <w:rPr>
          <w:rFonts w:ascii="Times New Roman" w:hAnsi="Times New Roman" w:cs="Times New Roman"/>
        </w:rPr>
        <w:t xml:space="preserve">como si fueran </w:t>
      </w:r>
      <w:r w:rsidR="001A7234"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001A7234" w:rsidRPr="000846F3">
        <w:rPr>
          <w:rFonts w:ascii="Times New Roman" w:hAnsi="Times New Roman" w:cs="Times New Roman"/>
        </w:rPr>
        <w:t>planeta</w:t>
      </w:r>
      <w:r w:rsidR="00087D8B" w:rsidRPr="000846F3">
        <w:rPr>
          <w:rFonts w:ascii="Times New Roman" w:hAnsi="Times New Roman" w:cs="Times New Roman"/>
        </w:rPr>
        <w:t>rio</w:t>
      </w:r>
      <w:r w:rsidR="001A7234" w:rsidRPr="000846F3">
        <w:rPr>
          <w:rFonts w:ascii="Times New Roman" w:hAnsi="Times New Roman" w:cs="Times New Roman"/>
        </w:rPr>
        <w:t xml:space="preserve">. </w:t>
      </w:r>
    </w:p>
    <w:p w14:paraId="4BEBC184" w14:textId="77777777" w:rsidR="00133983" w:rsidRPr="000846F3" w:rsidRDefault="00133983" w:rsidP="00C95BF4">
      <w:pPr>
        <w:spacing w:after="0" w:line="276" w:lineRule="auto"/>
        <w:jc w:val="both"/>
        <w:rPr>
          <w:rFonts w:ascii="Times New Roman" w:hAnsi="Times New Roman" w:cs="Times New Roman"/>
        </w:rPr>
      </w:pPr>
    </w:p>
    <w:p w14:paraId="428233E8" w14:textId="7C928BA6" w:rsidR="00087D8B"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7652A2">
        <w:rPr>
          <w:rFonts w:ascii="Times New Roman" w:hAnsi="Times New Roman" w:cs="Times New Roman"/>
        </w:rPr>
        <w:t xml:space="preserve">con </w:t>
      </w:r>
      <w:r w:rsidR="0034166B">
        <w:rPr>
          <w:rFonts w:ascii="Times New Roman" w:hAnsi="Times New Roman" w:cs="Times New Roman"/>
        </w:rPr>
        <w:t xml:space="preserve">cuidado </w:t>
      </w:r>
      <w:r w:rsidR="00133983" w:rsidRPr="000846F3">
        <w:rPr>
          <w:rFonts w:ascii="Times New Roman" w:hAnsi="Times New Roman" w:cs="Times New Roman"/>
        </w:rPr>
        <w:t>por cada jugador</w:t>
      </w:r>
      <w:r w:rsidR="007652A2">
        <w:rPr>
          <w:rFonts w:ascii="Times New Roman" w:hAnsi="Times New Roman" w:cs="Times New Roman"/>
        </w:rPr>
        <w:t>; ambos contendores</w:t>
      </w:r>
      <w:r w:rsidR="00C621C7">
        <w:rPr>
          <w:rFonts w:ascii="Times New Roman" w:hAnsi="Times New Roman" w:cs="Times New Roman"/>
        </w:rPr>
        <w:t xml:space="preserve">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007652A2">
        <w:rPr>
          <w:rFonts w:ascii="Times New Roman" w:hAnsi="Times New Roman" w:cs="Times New Roman"/>
        </w:rPr>
        <w:t>tablero del Nuevo Orden M</w:t>
      </w:r>
      <w:r w:rsidRPr="000846F3">
        <w:rPr>
          <w:rFonts w:ascii="Times New Roman" w:hAnsi="Times New Roman" w:cs="Times New Roman"/>
        </w:rPr>
        <w:t xml:space="preserve">undial, los jugadores establecen relaciones de forma planificada, </w:t>
      </w:r>
      <w:r w:rsidR="007652A2">
        <w:rPr>
          <w:rFonts w:ascii="Times New Roman" w:hAnsi="Times New Roman" w:cs="Times New Roman"/>
        </w:rPr>
        <w:t xml:space="preserve">en las que </w:t>
      </w:r>
      <w:r w:rsidRPr="000846F3">
        <w:rPr>
          <w:rFonts w:ascii="Times New Roman" w:hAnsi="Times New Roman" w:cs="Times New Roman"/>
        </w:rPr>
        <w:t>tratan</w:t>
      </w:r>
      <w:r w:rsidR="007652A2">
        <w:rPr>
          <w:rFonts w:ascii="Times New Roman" w:hAnsi="Times New Roman" w:cs="Times New Roman"/>
        </w:rPr>
        <w:t xml:space="preserve"> </w:t>
      </w:r>
      <w:r w:rsidRPr="000846F3">
        <w:rPr>
          <w:rFonts w:ascii="Times New Roman" w:hAnsi="Times New Roman" w:cs="Times New Roman"/>
        </w:rPr>
        <w:t xml:space="preserve"> de anticipar las acciones de sus competidores</w:t>
      </w:r>
      <w:r w:rsidR="007652A2">
        <w:rPr>
          <w:rFonts w:ascii="Times New Roman" w:hAnsi="Times New Roman" w:cs="Times New Roman"/>
        </w:rPr>
        <w:t xml:space="preserve"> y</w:t>
      </w:r>
      <w:r w:rsidR="003E4626">
        <w:rPr>
          <w:rFonts w:ascii="Times New Roman" w:hAnsi="Times New Roman" w:cs="Times New Roman"/>
        </w:rPr>
        <w:t xml:space="preserve"> </w:t>
      </w:r>
      <w:r w:rsidR="00F70EF0">
        <w:rPr>
          <w:rFonts w:ascii="Times New Roman" w:hAnsi="Times New Roman" w:cs="Times New Roman"/>
        </w:rPr>
        <w:t>buscan</w:t>
      </w:r>
      <w:r w:rsidRPr="000846F3">
        <w:rPr>
          <w:rFonts w:ascii="Times New Roman" w:hAnsi="Times New Roman" w:cs="Times New Roman"/>
        </w:rPr>
        <w:t xml:space="preserve">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 </w:t>
      </w:r>
    </w:p>
    <w:p w14:paraId="65DC8AB6" w14:textId="18020A58" w:rsidR="00C621C7" w:rsidRDefault="00087D8B" w:rsidP="00C95BF4">
      <w:pPr>
        <w:spacing w:after="0" w:line="276" w:lineRule="auto"/>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w:t>
      </w:r>
      <w:r w:rsidR="00F70EF0">
        <w:rPr>
          <w:rFonts w:ascii="Times New Roman" w:hAnsi="Times New Roman" w:cs="Times New Roman"/>
        </w:rPr>
        <w:t>participante</w:t>
      </w:r>
      <w:r w:rsidR="0034166B">
        <w:rPr>
          <w:rFonts w:ascii="Times New Roman" w:hAnsi="Times New Roman" w:cs="Times New Roman"/>
        </w:rPr>
        <w:t xml:space="preserve"> </w:t>
      </w:r>
      <w:r w:rsidR="00F70EF0">
        <w:rPr>
          <w:rFonts w:ascii="Times New Roman" w:hAnsi="Times New Roman" w:cs="Times New Roman"/>
        </w:rPr>
        <w:t>hace</w:t>
      </w:r>
      <w:r w:rsidR="0034166B">
        <w:rPr>
          <w:rFonts w:ascii="Times New Roman" w:hAnsi="Times New Roman" w:cs="Times New Roman"/>
        </w:rPr>
        <w:t xml:space="preserve">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w:t>
      </w:r>
      <w:r w:rsidR="00F70EF0">
        <w:rPr>
          <w:rFonts w:ascii="Times New Roman" w:hAnsi="Times New Roman" w:cs="Times New Roman"/>
        </w:rPr>
        <w:t>así</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avanzan de forma gradual, y a medida que m</w:t>
      </w:r>
      <w:r w:rsidR="00F70EF0">
        <w:rPr>
          <w:rFonts w:ascii="Times New Roman" w:hAnsi="Times New Roman" w:cs="Times New Roman"/>
        </w:rPr>
        <w:t>ueven sus fichas</w:t>
      </w:r>
      <w:r w:rsidR="00635401" w:rsidRPr="000846F3">
        <w:rPr>
          <w:rFonts w:ascii="Times New Roman" w:hAnsi="Times New Roman" w:cs="Times New Roman"/>
        </w:rPr>
        <w:t xml:space="preserve"> </w:t>
      </w:r>
      <w:r w:rsidR="00F70EF0">
        <w:rPr>
          <w:rFonts w:ascii="Times New Roman" w:hAnsi="Times New Roman" w:cs="Times New Roman"/>
        </w:rPr>
        <w:t xml:space="preserve">van </w:t>
      </w:r>
      <w:r w:rsidR="00635401" w:rsidRPr="000846F3">
        <w:rPr>
          <w:rFonts w:ascii="Times New Roman" w:hAnsi="Times New Roman" w:cs="Times New Roman"/>
        </w:rPr>
        <w:t>desencadenan</w:t>
      </w:r>
      <w:r w:rsidR="00F70EF0">
        <w:rPr>
          <w:rFonts w:ascii="Times New Roman" w:hAnsi="Times New Roman" w:cs="Times New Roman"/>
        </w:rPr>
        <w:t>do</w:t>
      </w:r>
      <w:r w:rsidR="00635401" w:rsidRPr="000846F3">
        <w:rPr>
          <w:rFonts w:ascii="Times New Roman" w:hAnsi="Times New Roman" w:cs="Times New Roman"/>
        </w:rPr>
        <w:t xml:space="preserve"> los </w:t>
      </w:r>
      <w:r w:rsidR="00C621C7">
        <w:rPr>
          <w:rFonts w:ascii="Times New Roman" w:hAnsi="Times New Roman" w:cs="Times New Roman"/>
        </w:rPr>
        <w:t xml:space="preserve">principales </w:t>
      </w:r>
      <w:r w:rsidR="00635401" w:rsidRPr="000846F3">
        <w:rPr>
          <w:rFonts w:ascii="Times New Roman" w:hAnsi="Times New Roman" w:cs="Times New Roman"/>
        </w:rPr>
        <w:t xml:space="preserve">conflictos </w:t>
      </w:r>
      <w:r w:rsidR="00F70EF0">
        <w:rPr>
          <w:rFonts w:ascii="Times New Roman" w:hAnsi="Times New Roman" w:cs="Times New Roman"/>
        </w:rPr>
        <w:t>que aquejan al mundo contemporáneo</w:t>
      </w:r>
      <w:r w:rsidR="00635401" w:rsidRPr="000846F3">
        <w:rPr>
          <w:rFonts w:ascii="Times New Roman" w:hAnsi="Times New Roman" w:cs="Times New Roman"/>
        </w:rPr>
        <w:t xml:space="preserve">. </w:t>
      </w:r>
    </w:p>
    <w:p w14:paraId="30F5D3D4" w14:textId="77777777" w:rsidR="00C621C7" w:rsidRDefault="00C621C7" w:rsidP="00C95BF4">
      <w:pPr>
        <w:spacing w:after="0" w:line="276" w:lineRule="auto"/>
        <w:jc w:val="both"/>
        <w:rPr>
          <w:rFonts w:ascii="Times New Roman" w:hAnsi="Times New Roman" w:cs="Times New Roman"/>
        </w:rPr>
      </w:pPr>
    </w:p>
    <w:p w14:paraId="47006919" w14:textId="00D14CE5" w:rsidR="00974365" w:rsidRDefault="00A952BA" w:rsidP="00C95BF4">
      <w:pPr>
        <w:spacing w:after="0" w:line="276" w:lineRule="auto"/>
        <w:jc w:val="both"/>
        <w:rPr>
          <w:rFonts w:ascii="Times New Roman" w:hAnsi="Times New Roman" w:cs="Times New Roman"/>
        </w:rPr>
      </w:pPr>
      <w:r w:rsidRPr="000846F3">
        <w:rPr>
          <w:rFonts w:ascii="Times New Roman" w:hAnsi="Times New Roman" w:cs="Times New Roman"/>
        </w:rPr>
        <w:lastRenderedPageBreak/>
        <w:t>La diferencia es el tamaño del tablero</w:t>
      </w:r>
      <w:r w:rsidR="00F70EF0">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C95BF4">
      <w:pPr>
        <w:spacing w:after="0" w:line="276" w:lineRule="auto"/>
        <w:jc w:val="both"/>
        <w:rPr>
          <w:rFonts w:ascii="Times New Roman" w:hAnsi="Times New Roman" w:cs="Times New Roman"/>
        </w:rPr>
      </w:pPr>
    </w:p>
    <w:p w14:paraId="4990994B" w14:textId="478833F3" w:rsidR="00241462" w:rsidRPr="000846F3" w:rsidRDefault="00CF78E6" w:rsidP="00C95BF4">
      <w:pPr>
        <w:spacing w:after="0" w:line="276" w:lineRule="auto"/>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sus interacciones </w:t>
      </w:r>
      <w:r w:rsidR="00736471" w:rsidRPr="000846F3">
        <w:rPr>
          <w:rFonts w:ascii="Times New Roman" w:hAnsi="Times New Roman" w:cs="Times New Roman"/>
        </w:rPr>
        <w:t>decide</w:t>
      </w:r>
      <w:r w:rsidR="006D547C">
        <w:rPr>
          <w:rFonts w:ascii="Times New Roman" w:hAnsi="Times New Roman" w:cs="Times New Roman"/>
        </w:rPr>
        <w:t>n</w:t>
      </w:r>
      <w:r w:rsidR="00736471" w:rsidRPr="000846F3">
        <w:rPr>
          <w:rFonts w:ascii="Times New Roman" w:hAnsi="Times New Roman" w:cs="Times New Roman"/>
        </w:rPr>
        <w:t xml:space="preserve"> el rumbo </w:t>
      </w:r>
      <w:r w:rsidR="006D547C">
        <w:rPr>
          <w:rFonts w:ascii="Times New Roman" w:hAnsi="Times New Roman" w:cs="Times New Roman"/>
        </w:rPr>
        <w:t>de</w:t>
      </w:r>
      <w:r w:rsidR="00736471" w:rsidRPr="000846F3">
        <w:rPr>
          <w:rFonts w:ascii="Times New Roman" w:hAnsi="Times New Roman" w:cs="Times New Roman"/>
        </w:rPr>
        <w:t xml:space="preserve">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C95BF4">
      <w:pPr>
        <w:spacing w:after="0" w:line="276" w:lineRule="auto"/>
        <w:jc w:val="both"/>
        <w:rPr>
          <w:rFonts w:ascii="Times New Roman" w:hAnsi="Times New Roman" w:cs="Times New Roman"/>
        </w:rPr>
      </w:pPr>
    </w:p>
    <w:p w14:paraId="68FCA723" w14:textId="4D3E04EC" w:rsidR="0022326D" w:rsidRDefault="005A25A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006D547C">
        <w:rPr>
          <w:rFonts w:ascii="Times New Roman" w:hAnsi="Times New Roman" w:cs="Times New Roman"/>
        </w:rPr>
        <w:t>. D</w:t>
      </w:r>
      <w:r w:rsidRPr="000846F3">
        <w:rPr>
          <w:rFonts w:ascii="Times New Roman" w:hAnsi="Times New Roman" w:cs="Times New Roman"/>
        </w:rPr>
        <w:t xml:space="preserve">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D60FD5">
        <w:rPr>
          <w:rFonts w:ascii="Times New Roman" w:hAnsi="Times New Roman" w:cs="Times New Roman"/>
        </w:rPr>
        <w:t>D</w:t>
      </w:r>
      <w:r w:rsidR="002D7ACE" w:rsidRPr="000846F3">
        <w:rPr>
          <w:rFonts w:ascii="Times New Roman" w:hAnsi="Times New Roman" w:cs="Times New Roman"/>
        </w:rPr>
        <w:t>urante la partida de ajedrez</w:t>
      </w:r>
      <w:r w:rsidR="006D547C">
        <w:rPr>
          <w:rFonts w:ascii="Times New Roman" w:hAnsi="Times New Roman" w:cs="Times New Roman"/>
        </w:rPr>
        <w:t>,</w:t>
      </w:r>
      <w:r w:rsidR="002D7ACE" w:rsidRPr="000846F3">
        <w:rPr>
          <w:rFonts w:ascii="Times New Roman" w:hAnsi="Times New Roman" w:cs="Times New Roman"/>
        </w:rPr>
        <w:t xml:space="preserve"> los jugadores</w:t>
      </w:r>
      <w:r w:rsidR="003C6F49">
        <w:rPr>
          <w:rFonts w:ascii="Times New Roman" w:hAnsi="Times New Roman" w:cs="Times New Roman"/>
        </w:rPr>
        <w:t xml:space="preserve">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D60FD5">
        <w:rPr>
          <w:rFonts w:ascii="Times New Roman" w:hAnsi="Times New Roman" w:cs="Times New Roman"/>
        </w:rPr>
        <w:t xml:space="preserve"> que</w:t>
      </w:r>
      <w:r w:rsidR="00C621C7">
        <w:rPr>
          <w:rFonts w:ascii="Times New Roman" w:hAnsi="Times New Roman" w:cs="Times New Roman"/>
        </w:rPr>
        <w:t xml:space="preserve">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p w14:paraId="392342C2" w14:textId="77777777" w:rsidR="0063503C"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78E168A4" w:rsidR="00225D8B" w:rsidRPr="000846F3" w:rsidRDefault="00D60FD5" w:rsidP="00C95BF4">
            <w:pPr>
              <w:spacing w:line="276" w:lineRule="auto"/>
              <w:jc w:val="both"/>
              <w:rPr>
                <w:rFonts w:ascii="Times New Roman" w:hAnsi="Times New Roman" w:cs="Times New Roman"/>
                <w:sz w:val="24"/>
                <w:szCs w:val="24"/>
              </w:rPr>
            </w:pPr>
            <w:r>
              <w:rPr>
                <w:rFonts w:ascii="Times New Roman" w:hAnsi="Times New Roman" w:cs="Times New Roman"/>
              </w:rPr>
              <w:t>E</w:t>
            </w:r>
            <w:r w:rsidR="00225D8B" w:rsidRPr="000846F3">
              <w:rPr>
                <w:rFonts w:ascii="Times New Roman" w:hAnsi="Times New Roman" w:cs="Times New Roman"/>
              </w:rPr>
              <w:t>n los últimos años</w:t>
            </w:r>
            <w:r w:rsidR="00225D8B">
              <w:rPr>
                <w:rFonts w:ascii="Times New Roman" w:hAnsi="Times New Roman" w:cs="Times New Roman"/>
              </w:rPr>
              <w:t>,</w:t>
            </w:r>
            <w:r w:rsidR="00225D8B" w:rsidRPr="000846F3">
              <w:rPr>
                <w:rFonts w:ascii="Times New Roman" w:hAnsi="Times New Roman" w:cs="Times New Roman"/>
              </w:rPr>
              <w:t xml:space="preserve"> la importancia de las potencias tradicionales ha </w:t>
            </w:r>
            <w:r w:rsidR="00225D8B">
              <w:rPr>
                <w:rFonts w:ascii="Times New Roman" w:hAnsi="Times New Roman" w:cs="Times New Roman"/>
              </w:rPr>
              <w:t xml:space="preserve">disminuido. </w:t>
            </w:r>
            <w:r w:rsidR="00824A11">
              <w:rPr>
                <w:rFonts w:ascii="Times New Roman" w:hAnsi="Times New Roman" w:cs="Times New Roman"/>
              </w:rPr>
              <w:t>E</w:t>
            </w:r>
            <w:r w:rsidR="00225D8B">
              <w:rPr>
                <w:rFonts w:ascii="Times New Roman" w:hAnsi="Times New Roman" w:cs="Times New Roman"/>
              </w:rPr>
              <w:t>stán emergiendo nuevos protagonistas</w:t>
            </w:r>
            <w:r w:rsidR="00225D8B" w:rsidRPr="000846F3">
              <w:rPr>
                <w:rFonts w:ascii="Times New Roman" w:hAnsi="Times New Roman" w:cs="Times New Roman"/>
              </w:rPr>
              <w:t xml:space="preserve">, especialmente en </w:t>
            </w:r>
            <w:r w:rsidR="00225D8B">
              <w:rPr>
                <w:rFonts w:ascii="Times New Roman" w:hAnsi="Times New Roman" w:cs="Times New Roman"/>
              </w:rPr>
              <w:t xml:space="preserve">la región de </w:t>
            </w:r>
            <w:r w:rsidR="00225D8B" w:rsidRPr="000846F3">
              <w:rPr>
                <w:rFonts w:ascii="Times New Roman" w:hAnsi="Times New Roman" w:cs="Times New Roman"/>
              </w:rPr>
              <w:t>Asia.</w:t>
            </w:r>
            <w:r w:rsidR="00225D8B">
              <w:rPr>
                <w:rFonts w:ascii="Times New Roman" w:hAnsi="Times New Roman" w:cs="Times New Roman"/>
              </w:rPr>
              <w:t xml:space="preserve"> S</w:t>
            </w:r>
            <w:r>
              <w:rPr>
                <w:rFonts w:ascii="Times New Roman" w:hAnsi="Times New Roman" w:cs="Times New Roman"/>
              </w:rPr>
              <w:t>in embargo, Estados Unidos</w:t>
            </w:r>
            <w:r w:rsidR="00225D8B">
              <w:rPr>
                <w:rFonts w:ascii="Times New Roman" w:hAnsi="Times New Roman" w:cs="Times New Roman"/>
              </w:rPr>
              <w:t xml:space="preserve"> aún mantiene el dominio sobre el tablero y es considerado como el líder del mundo occidental.    </w:t>
            </w:r>
          </w:p>
        </w:tc>
      </w:tr>
    </w:tbl>
    <w:p w14:paraId="4EC83915" w14:textId="77777777" w:rsidR="003C6F49" w:rsidRDefault="003C6F4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6B900188" w:rsidR="008C26C1"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2</w:t>
            </w:r>
            <w:r w:rsidR="00DA4D78">
              <w:rPr>
                <w:rFonts w:ascii="Times New Roman" w:hAnsi="Times New Roman" w:cs="Times New Roman"/>
                <w:color w:val="000000"/>
                <w:sz w:val="24"/>
                <w:szCs w:val="24"/>
              </w:rPr>
              <w:t>0</w:t>
            </w:r>
          </w:p>
        </w:tc>
      </w:tr>
      <w:tr w:rsidR="008C26C1" w:rsidRPr="000846F3" w14:paraId="12DCEF57" w14:textId="77777777" w:rsidTr="00453D56">
        <w:tc>
          <w:tcPr>
            <w:tcW w:w="2518" w:type="dxa"/>
          </w:tcPr>
          <w:p w14:paraId="11A8C2F7"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0291095C" w:rsidR="008C26C1" w:rsidRPr="000846F3" w:rsidRDefault="008C26C1" w:rsidP="00C95BF4">
            <w:pPr>
              <w:spacing w:line="276"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r w:rsidR="00824A11">
              <w:rPr>
                <w:rFonts w:ascii="Times New Roman" w:hAnsi="Times New Roman" w:cs="Times New Roman"/>
                <w:color w:val="000000"/>
                <w:sz w:val="24"/>
                <w:szCs w:val="24"/>
              </w:rPr>
              <w:t>.</w:t>
            </w:r>
          </w:p>
        </w:tc>
      </w:tr>
    </w:tbl>
    <w:p w14:paraId="530E2472" w14:textId="77777777" w:rsidR="00577CC5" w:rsidRPr="000846F3" w:rsidRDefault="00577CC5" w:rsidP="00C95BF4">
      <w:pPr>
        <w:spacing w:after="0" w:line="276" w:lineRule="auto"/>
        <w:jc w:val="both"/>
        <w:rPr>
          <w:rFonts w:ascii="Times New Roman" w:hAnsi="Times New Roman" w:cs="Times New Roman"/>
        </w:rPr>
      </w:pPr>
    </w:p>
    <w:p w14:paraId="49BE9658" w14:textId="34F59D51" w:rsidR="002939C5"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C95BF4">
      <w:pPr>
        <w:spacing w:after="0" w:line="276" w:lineRule="auto"/>
        <w:jc w:val="both"/>
        <w:rPr>
          <w:rFonts w:ascii="Times New Roman" w:hAnsi="Times New Roman" w:cs="Times New Roman"/>
        </w:rPr>
      </w:pPr>
    </w:p>
    <w:p w14:paraId="055A1B2C" w14:textId="05996BB6" w:rsidR="009D74E3" w:rsidRDefault="00DA1C68" w:rsidP="00C95BF4">
      <w:pPr>
        <w:spacing w:after="0" w:line="276" w:lineRule="auto"/>
        <w:jc w:val="both"/>
        <w:rPr>
          <w:rFonts w:ascii="Times New Roman" w:hAnsi="Times New Roman" w:cs="Times New Roman"/>
        </w:rPr>
      </w:pPr>
      <w:r>
        <w:rPr>
          <w:rFonts w:ascii="Times New Roman" w:hAnsi="Times New Roman" w:cs="Times New Roman"/>
        </w:rPr>
        <w:t>Podría</w:t>
      </w:r>
      <w:r w:rsidR="003D3BB6">
        <w:rPr>
          <w:rFonts w:ascii="Times New Roman" w:hAnsi="Times New Roman" w:cs="Times New Roman"/>
        </w:rPr>
        <w:t xml:space="preserve"> afirmar</w:t>
      </w:r>
      <w:r>
        <w:rPr>
          <w:rFonts w:ascii="Times New Roman" w:hAnsi="Times New Roman" w:cs="Times New Roman"/>
        </w:rPr>
        <w:t>se</w:t>
      </w:r>
      <w:r w:rsidR="003D3BB6">
        <w:rPr>
          <w:rFonts w:ascii="Times New Roman" w:hAnsi="Times New Roman" w:cs="Times New Roman"/>
        </w:rPr>
        <w:t xml:space="preserve"> que </w:t>
      </w:r>
      <w:r>
        <w:rPr>
          <w:rFonts w:ascii="Times New Roman" w:hAnsi="Times New Roman" w:cs="Times New Roman"/>
        </w:rPr>
        <w:t xml:space="preserve">todavía en la actualidad </w:t>
      </w:r>
      <w:r w:rsidR="003D3BB6">
        <w:rPr>
          <w:rFonts w:ascii="Times New Roman" w:hAnsi="Times New Roman" w:cs="Times New Roman"/>
        </w:rPr>
        <w:t>e</w:t>
      </w:r>
      <w:r w:rsidR="00736471" w:rsidRPr="000846F3">
        <w:rPr>
          <w:rFonts w:ascii="Times New Roman" w:hAnsi="Times New Roman" w:cs="Times New Roman"/>
        </w:rPr>
        <w:t xml:space="preserve">l jugador </w:t>
      </w:r>
      <w:r w:rsidR="003D3BB6">
        <w:rPr>
          <w:rFonts w:ascii="Times New Roman" w:hAnsi="Times New Roman" w:cs="Times New Roman"/>
        </w:rPr>
        <w:t xml:space="preserve">que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sidR="003D3BB6">
        <w:rPr>
          <w:rFonts w:ascii="Times New Roman" w:hAnsi="Times New Roman" w:cs="Times New Roman"/>
        </w:rPr>
        <w:t>,</w:t>
      </w:r>
      <w:r w:rsidR="00C87C64" w:rsidRPr="000846F3">
        <w:rPr>
          <w:rFonts w:ascii="Times New Roman" w:hAnsi="Times New Roman" w:cs="Times New Roman"/>
        </w:rPr>
        <w:t xml:space="preserve"> es posible percatarse </w:t>
      </w:r>
      <w:r>
        <w:rPr>
          <w:rFonts w:ascii="Times New Roman" w:hAnsi="Times New Roman" w:cs="Times New Roman"/>
        </w:rPr>
        <w:t xml:space="preserve">de </w:t>
      </w:r>
      <w:r w:rsidR="00C87C64" w:rsidRPr="000846F3">
        <w:rPr>
          <w:rFonts w:ascii="Times New Roman" w:hAnsi="Times New Roman" w:cs="Times New Roman"/>
        </w:rPr>
        <w:t xml:space="preserve">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Pr>
          <w:rFonts w:ascii="Times New Roman" w:hAnsi="Times New Roman" w:cs="Times New Roman"/>
        </w:rPr>
        <w:t xml:space="preserve">los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r w:rsidR="00CD6990">
        <w:rPr>
          <w:rFonts w:ascii="Times New Roman" w:hAnsi="Times New Roman" w:cs="Times New Roman"/>
        </w:rPr>
        <w:t>Asimismo, s</w:t>
      </w:r>
      <w:r w:rsidR="00736471" w:rsidRPr="000846F3">
        <w:rPr>
          <w:rFonts w:ascii="Times New Roman" w:hAnsi="Times New Roman" w:cs="Times New Roman"/>
        </w:rPr>
        <w:t xml:space="preserve">us movimientos afectan </w:t>
      </w:r>
      <w:r w:rsidR="00CD6990">
        <w:rPr>
          <w:rFonts w:ascii="Times New Roman" w:hAnsi="Times New Roman" w:cs="Times New Roman"/>
        </w:rPr>
        <w:t xml:space="preserve">e interesan </w:t>
      </w:r>
      <w:r w:rsidR="00736471" w:rsidRPr="000846F3">
        <w:rPr>
          <w:rFonts w:ascii="Times New Roman" w:hAnsi="Times New Roman" w:cs="Times New Roman"/>
        </w:rPr>
        <w:t>al resto de jugadores</w:t>
      </w:r>
      <w:r w:rsidR="00CD6990">
        <w:rPr>
          <w:rFonts w:ascii="Times New Roman" w:hAnsi="Times New Roman" w:cs="Times New Roman"/>
        </w:rPr>
        <w:t xml:space="preserve"> mundiales</w:t>
      </w:r>
      <w:r w:rsidR="001E615C">
        <w:rPr>
          <w:rFonts w:ascii="Times New Roman" w:hAnsi="Times New Roman" w:cs="Times New Roman"/>
        </w:rPr>
        <w:t xml:space="preserve">, porque </w:t>
      </w:r>
      <w:r w:rsidR="00736471" w:rsidRPr="000846F3">
        <w:rPr>
          <w:rFonts w:ascii="Times New Roman" w:hAnsi="Times New Roman" w:cs="Times New Roman"/>
        </w:rPr>
        <w:t xml:space="preserve">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w:t>
      </w:r>
      <w:r>
        <w:rPr>
          <w:rFonts w:ascii="Times New Roman" w:hAnsi="Times New Roman" w:cs="Times New Roman"/>
        </w:rPr>
        <w:t>cambios</w:t>
      </w:r>
      <w:r w:rsidR="00C87C64" w:rsidRPr="000846F3">
        <w:rPr>
          <w:rFonts w:ascii="Times New Roman" w:hAnsi="Times New Roman" w:cs="Times New Roman"/>
        </w:rPr>
        <w:t xml:space="preserve"> de interés </w:t>
      </w:r>
      <w:r w:rsidR="00CD6990">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w:t>
      </w:r>
    </w:p>
    <w:p w14:paraId="07727390" w14:textId="77777777" w:rsidR="009D74E3" w:rsidRDefault="009D74E3" w:rsidP="00C95BF4">
      <w:pPr>
        <w:spacing w:after="0" w:line="276" w:lineRule="auto"/>
        <w:jc w:val="both"/>
        <w:rPr>
          <w:rFonts w:ascii="Times New Roman" w:hAnsi="Times New Roman" w:cs="Times New Roman"/>
        </w:rPr>
      </w:pPr>
    </w:p>
    <w:p w14:paraId="14369ED4" w14:textId="77777777" w:rsidR="000E21F8" w:rsidRPr="000846F3"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1"/>
        <w:gridCol w:w="6357"/>
      </w:tblGrid>
      <w:tr w:rsidR="000E21F8" w:rsidRPr="000846F3" w14:paraId="2AF51309" w14:textId="77777777" w:rsidTr="00B601E1">
        <w:tc>
          <w:tcPr>
            <w:tcW w:w="8978" w:type="dxa"/>
            <w:gridSpan w:val="2"/>
            <w:shd w:val="clear" w:color="auto" w:fill="000000" w:themeFill="text1"/>
          </w:tcPr>
          <w:p w14:paraId="0E77F4C0"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E21F8" w:rsidRPr="000846F3" w14:paraId="3A0F8228" w14:textId="77777777" w:rsidTr="00B601E1">
        <w:tc>
          <w:tcPr>
            <w:tcW w:w="2518" w:type="dxa"/>
          </w:tcPr>
          <w:p w14:paraId="16E81D55" w14:textId="77777777" w:rsidR="000E21F8" w:rsidRPr="000846F3" w:rsidRDefault="000E21F8" w:rsidP="00C95BF4">
            <w:pPr>
              <w:spacing w:line="276" w:lineRule="auto"/>
              <w:jc w:val="both"/>
              <w:rPr>
                <w:rFonts w:ascii="Times New Roman" w:hAnsi="Times New Roman" w:cs="Times New Roman"/>
                <w:b/>
                <w:sz w:val="24"/>
                <w:szCs w:val="24"/>
              </w:rPr>
            </w:pPr>
          </w:p>
        </w:tc>
        <w:tc>
          <w:tcPr>
            <w:tcW w:w="6460" w:type="dxa"/>
          </w:tcPr>
          <w:p w14:paraId="61BA1048" w14:textId="505EFC8C" w:rsidR="000E21F8" w:rsidRPr="000846F3" w:rsidRDefault="000E21F8" w:rsidP="00C238C7">
            <w:pPr>
              <w:spacing w:line="276" w:lineRule="auto"/>
              <w:jc w:val="both"/>
              <w:rPr>
                <w:rFonts w:ascii="Times New Roman" w:hAnsi="Times New Roman" w:cs="Times New Roman"/>
                <w:b/>
                <w:sz w:val="24"/>
                <w:szCs w:val="24"/>
              </w:rPr>
            </w:pPr>
            <w:r>
              <w:rPr>
                <w:rFonts w:ascii="Times New Roman" w:hAnsi="Times New Roman" w:cs="Times New Roman"/>
              </w:rPr>
              <w:t>E</w:t>
            </w:r>
            <w:r w:rsidRPr="000846F3">
              <w:rPr>
                <w:rFonts w:ascii="Times New Roman" w:hAnsi="Times New Roman" w:cs="Times New Roman"/>
              </w:rPr>
              <w:t xml:space="preserve">n </w:t>
            </w:r>
            <w:r>
              <w:rPr>
                <w:rFonts w:ascii="Times New Roman" w:hAnsi="Times New Roman" w:cs="Times New Roman"/>
              </w:rPr>
              <w:t xml:space="preserve">su </w:t>
            </w:r>
            <w:r w:rsidRPr="000846F3">
              <w:rPr>
                <w:rFonts w:ascii="Times New Roman" w:hAnsi="Times New Roman" w:cs="Times New Roman"/>
              </w:rPr>
              <w:t xml:space="preserve">ajedrez </w:t>
            </w:r>
            <w:r>
              <w:rPr>
                <w:rFonts w:ascii="Times New Roman" w:hAnsi="Times New Roman" w:cs="Times New Roman"/>
              </w:rPr>
              <w:t>geopolítico, l</w:t>
            </w:r>
            <w:r w:rsidRPr="000846F3">
              <w:rPr>
                <w:rFonts w:ascii="Times New Roman" w:hAnsi="Times New Roman" w:cs="Times New Roman"/>
              </w:rPr>
              <w:t xml:space="preserve">a estrategia </w:t>
            </w:r>
            <w:r>
              <w:rPr>
                <w:rFonts w:ascii="Times New Roman" w:hAnsi="Times New Roman" w:cs="Times New Roman"/>
              </w:rPr>
              <w:t xml:space="preserve">de </w:t>
            </w:r>
            <w:r w:rsidRPr="000846F3">
              <w:rPr>
                <w:rFonts w:ascii="Times New Roman" w:hAnsi="Times New Roman" w:cs="Times New Roman"/>
              </w:rPr>
              <w:t xml:space="preserve">Estados Unidos está dirigida a desactivar </w:t>
            </w:r>
            <w:r>
              <w:rPr>
                <w:rFonts w:ascii="Times New Roman" w:hAnsi="Times New Roman" w:cs="Times New Roman"/>
              </w:rPr>
              <w:t xml:space="preserve">las </w:t>
            </w:r>
            <w:r w:rsidRPr="000846F3">
              <w:rPr>
                <w:rFonts w:ascii="Times New Roman" w:hAnsi="Times New Roman" w:cs="Times New Roman"/>
              </w:rPr>
              <w:t xml:space="preserve">amenazas potenciales </w:t>
            </w:r>
            <w:r>
              <w:rPr>
                <w:rFonts w:ascii="Times New Roman" w:hAnsi="Times New Roman" w:cs="Times New Roman"/>
              </w:rPr>
              <w:t>para su dominio mundial</w:t>
            </w:r>
            <w:r w:rsidRPr="000846F3">
              <w:rPr>
                <w:rFonts w:ascii="Times New Roman" w:hAnsi="Times New Roman" w:cs="Times New Roman"/>
              </w:rPr>
              <w:t xml:space="preserve">. Para </w:t>
            </w:r>
            <w:r w:rsidRPr="000846F3">
              <w:rPr>
                <w:rFonts w:ascii="Times New Roman" w:hAnsi="Times New Roman" w:cs="Times New Roman"/>
              </w:rPr>
              <w:lastRenderedPageBreak/>
              <w:t xml:space="preserve">conseguirlo, </w:t>
            </w:r>
            <w:r>
              <w:rPr>
                <w:rFonts w:ascii="Times New Roman" w:hAnsi="Times New Roman" w:cs="Times New Roman"/>
              </w:rPr>
              <w:t xml:space="preserve">durante muchos años ha </w:t>
            </w:r>
            <w:r w:rsidRPr="000846F3">
              <w:rPr>
                <w:rFonts w:ascii="Times New Roman" w:hAnsi="Times New Roman" w:cs="Times New Roman"/>
              </w:rPr>
              <w:t>teji</w:t>
            </w:r>
            <w:r>
              <w:rPr>
                <w:rFonts w:ascii="Times New Roman" w:hAnsi="Times New Roman" w:cs="Times New Roman"/>
              </w:rPr>
              <w:t>do</w:t>
            </w:r>
            <w:r w:rsidRPr="000846F3">
              <w:rPr>
                <w:rFonts w:ascii="Times New Roman" w:hAnsi="Times New Roman" w:cs="Times New Roman"/>
              </w:rPr>
              <w:t xml:space="preserve"> una red global de instalaciones militares y </w:t>
            </w:r>
            <w:r>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rnacional en m</w:t>
            </w:r>
            <w:r w:rsidR="00C238C7">
              <w:rPr>
                <w:rFonts w:ascii="Times New Roman" w:hAnsi="Times New Roman" w:cs="Times New Roman"/>
              </w:rPr>
              <w:t>ateria económica y de defensa. Esto s</w:t>
            </w:r>
            <w:r>
              <w:rPr>
                <w:rFonts w:ascii="Times New Roman" w:hAnsi="Times New Roman" w:cs="Times New Roman"/>
              </w:rPr>
              <w:t xml:space="preserve">ignifica que ha estado </w:t>
            </w:r>
            <w:r w:rsidR="00C238C7">
              <w:rPr>
                <w:rFonts w:ascii="Times New Roman" w:hAnsi="Times New Roman" w:cs="Times New Roman"/>
              </w:rPr>
              <w:t xml:space="preserve">ubicando de modo </w:t>
            </w:r>
            <w:r w:rsidRPr="000846F3">
              <w:rPr>
                <w:rFonts w:ascii="Times New Roman" w:hAnsi="Times New Roman" w:cs="Times New Roman"/>
              </w:rPr>
              <w:t>estratégic</w:t>
            </w:r>
            <w:r w:rsidR="00C238C7">
              <w:rPr>
                <w:rFonts w:ascii="Times New Roman" w:hAnsi="Times New Roman" w:cs="Times New Roman"/>
              </w:rPr>
              <w:t>o</w:t>
            </w:r>
            <w:r w:rsidRPr="000846F3">
              <w:rPr>
                <w:rFonts w:ascii="Times New Roman" w:hAnsi="Times New Roman" w:cs="Times New Roman"/>
              </w:rPr>
              <w:t xml:space="preserve"> sus </w:t>
            </w:r>
            <w:r>
              <w:rPr>
                <w:rFonts w:ascii="Times New Roman" w:hAnsi="Times New Roman" w:cs="Times New Roman"/>
              </w:rPr>
              <w:t xml:space="preserve">piezas </w:t>
            </w:r>
            <w:r w:rsidRPr="000846F3">
              <w:rPr>
                <w:rFonts w:ascii="Times New Roman" w:hAnsi="Times New Roman" w:cs="Times New Roman"/>
              </w:rPr>
              <w:t>sobre el tablero.</w:t>
            </w:r>
          </w:p>
        </w:tc>
      </w:tr>
    </w:tbl>
    <w:p w14:paraId="000116DF" w14:textId="77777777" w:rsidR="000E21F8" w:rsidRDefault="000E21F8" w:rsidP="00C95BF4">
      <w:pPr>
        <w:spacing w:after="0" w:line="276" w:lineRule="auto"/>
        <w:jc w:val="both"/>
        <w:rPr>
          <w:rFonts w:ascii="Times New Roman" w:hAnsi="Times New Roman" w:cs="Times New Roman"/>
        </w:rPr>
      </w:pPr>
    </w:p>
    <w:p w14:paraId="734AA97D" w14:textId="639064E0" w:rsidR="009D74E3" w:rsidRDefault="009D74E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sidR="00C238C7">
        <w:rPr>
          <w:rFonts w:ascii="Times New Roman" w:hAnsi="Times New Roman" w:cs="Times New Roman"/>
        </w:rPr>
        <w:t>Esta estrategia le ofrece</w:t>
      </w:r>
      <w:r>
        <w:rPr>
          <w:rFonts w:ascii="Times New Roman" w:hAnsi="Times New Roman" w:cs="Times New Roman"/>
        </w:rPr>
        <w:t xml:space="preserve"> la posibilidad </w:t>
      </w:r>
      <w:r w:rsidR="00C238C7">
        <w:rPr>
          <w:rFonts w:ascii="Times New Roman" w:hAnsi="Times New Roman" w:cs="Times New Roman"/>
        </w:rPr>
        <w:t>de</w:t>
      </w:r>
      <w:r>
        <w:rPr>
          <w:rFonts w:ascii="Times New Roman" w:hAnsi="Times New Roman" w:cs="Times New Roman"/>
        </w:rPr>
        <w:t xml:space="preserve"> intervenir </w:t>
      </w:r>
      <w:r w:rsidR="00C238C7">
        <w:rPr>
          <w:rFonts w:ascii="Times New Roman" w:hAnsi="Times New Roman" w:cs="Times New Roman"/>
        </w:rPr>
        <w:t>en</w:t>
      </w:r>
      <w:r>
        <w:rPr>
          <w:rFonts w:ascii="Times New Roman" w:hAnsi="Times New Roman" w:cs="Times New Roman"/>
        </w:rPr>
        <w:t xml:space="preserve"> cualquier región, ya sea para defender</w:t>
      </w:r>
      <w:r w:rsidR="00C238C7">
        <w:rPr>
          <w:rFonts w:ascii="Times New Roman" w:hAnsi="Times New Roman" w:cs="Times New Roman"/>
        </w:rPr>
        <w:t>, intervenir</w:t>
      </w:r>
      <w:r>
        <w:rPr>
          <w:rFonts w:ascii="Times New Roman" w:hAnsi="Times New Roman" w:cs="Times New Roman"/>
        </w:rPr>
        <w:t xml:space="preserve"> o desplegar sus intereses sobre </w:t>
      </w:r>
      <w:r w:rsidR="00C238C7">
        <w:rPr>
          <w:rFonts w:ascii="Times New Roman" w:hAnsi="Times New Roman" w:cs="Times New Roman"/>
        </w:rPr>
        <w:t>casi cualquier</w:t>
      </w:r>
      <w:r>
        <w:rPr>
          <w:rFonts w:ascii="Times New Roman" w:hAnsi="Times New Roman" w:cs="Times New Roman"/>
        </w:rPr>
        <w:t xml:space="preserve"> territorio del globo.</w:t>
      </w:r>
    </w:p>
    <w:p w14:paraId="63F9B993" w14:textId="77777777" w:rsidR="009D74E3" w:rsidRDefault="009D74E3" w:rsidP="00C95BF4">
      <w:pPr>
        <w:spacing w:after="0" w:line="276" w:lineRule="auto"/>
        <w:jc w:val="both"/>
        <w:rPr>
          <w:rFonts w:ascii="Times New Roman" w:hAnsi="Times New Roman" w:cs="Times New Roman"/>
        </w:rPr>
      </w:pPr>
    </w:p>
    <w:p w14:paraId="684EC8D2" w14:textId="27130B2A" w:rsidR="00736471" w:rsidRPr="000846F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C238C7">
        <w:rPr>
          <w:rFonts w:ascii="Times New Roman" w:hAnsi="Times New Roman" w:cs="Times New Roman"/>
        </w:rPr>
        <w:t xml:space="preserve">dado </w:t>
      </w:r>
      <w:r w:rsidR="002F46D2">
        <w:rPr>
          <w:rFonts w:ascii="Times New Roman" w:hAnsi="Times New Roman" w:cs="Times New Roman"/>
        </w:rPr>
        <w:t xml:space="preserve">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C95BF4">
      <w:pPr>
        <w:spacing w:after="0" w:line="276" w:lineRule="auto"/>
        <w:jc w:val="both"/>
        <w:rPr>
          <w:rFonts w:ascii="Times New Roman" w:hAnsi="Times New Roman" w:cs="Times New Roman"/>
        </w:rPr>
      </w:pPr>
    </w:p>
    <w:p w14:paraId="19A73550" w14:textId="316B9F09" w:rsidR="00617216" w:rsidRPr="000846F3" w:rsidRDefault="002F46D2" w:rsidP="00C95BF4">
      <w:pPr>
        <w:spacing w:after="0" w:line="276" w:lineRule="auto"/>
        <w:jc w:val="both"/>
        <w:rPr>
          <w:rFonts w:ascii="Times New Roman" w:hAnsi="Times New Roman" w:cs="Times New Roman"/>
        </w:rPr>
      </w:pPr>
      <w:r w:rsidRPr="002F46D2">
        <w:rPr>
          <w:rFonts w:ascii="Times New Roman" w:hAnsi="Times New Roman" w:cs="Times New Roman"/>
        </w:rPr>
        <w:t>Según datos de</w:t>
      </w:r>
      <w:r w:rsidR="002D7B6A">
        <w:rPr>
          <w:rFonts w:ascii="Times New Roman" w:hAnsi="Times New Roman" w:cs="Times New Roman"/>
        </w:rPr>
        <w:t xml:space="preserve"> E</w:t>
      </w:r>
      <w:r w:rsidRPr="002F46D2">
        <w:rPr>
          <w:rFonts w:ascii="Times New Roman" w:hAnsi="Times New Roman" w:cs="Times New Roman"/>
        </w:rPr>
        <w:t>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w:t>
      </w:r>
      <w:r w:rsidR="002D7B6A">
        <w:rPr>
          <w:rFonts w:ascii="Times New Roman" w:hAnsi="Times New Roman" w:cs="Times New Roman"/>
        </w:rPr>
        <w:t>lo que significa</w:t>
      </w:r>
      <w:r w:rsidR="00751EDB" w:rsidRPr="000846F3">
        <w:rPr>
          <w:rFonts w:ascii="Times New Roman" w:hAnsi="Times New Roman" w:cs="Times New Roman"/>
        </w:rPr>
        <w:t xml:space="preserve">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 xml:space="preserve">material militar en cualquier región del mundo. No se puede vencer </w:t>
      </w:r>
      <w:r w:rsidR="002D7B6A">
        <w:rPr>
          <w:rFonts w:ascii="Times New Roman" w:hAnsi="Times New Roman" w:cs="Times New Roman"/>
        </w:rPr>
        <w:t xml:space="preserve">si se </w:t>
      </w:r>
      <w:r w:rsidR="00751EDB" w:rsidRPr="000846F3">
        <w:rPr>
          <w:rFonts w:ascii="Times New Roman" w:hAnsi="Times New Roman" w:cs="Times New Roman"/>
        </w:rPr>
        <w:t>control</w:t>
      </w:r>
      <w:r w:rsidR="002D7B6A">
        <w:rPr>
          <w:rFonts w:ascii="Times New Roman" w:hAnsi="Times New Roman" w:cs="Times New Roman"/>
        </w:rPr>
        <w:t>a solo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C95BF4">
      <w:pPr>
        <w:spacing w:after="0" w:line="276" w:lineRule="auto"/>
        <w:jc w:val="both"/>
        <w:rPr>
          <w:rFonts w:ascii="Times New Roman" w:hAnsi="Times New Roman" w:cs="Times New Roman"/>
        </w:rPr>
      </w:pPr>
    </w:p>
    <w:p w14:paraId="39ACDF12" w14:textId="74F62D9C" w:rsidR="00983708" w:rsidRDefault="00F364B1" w:rsidP="00C95BF4">
      <w:pPr>
        <w:spacing w:after="0" w:line="276" w:lineRule="auto"/>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2D7B6A">
        <w:rPr>
          <w:rFonts w:ascii="Times New Roman" w:hAnsi="Times New Roman" w:cs="Times New Roman"/>
        </w:rPr>
        <w:t>, que</w:t>
      </w:r>
      <w:r>
        <w:rPr>
          <w:rFonts w:ascii="Times New Roman" w:hAnsi="Times New Roman" w:cs="Times New Roman"/>
        </w:rPr>
        <w:t xml:space="preserve">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w:t>
      </w:r>
      <w:r w:rsidR="002D7B6A">
        <w:rPr>
          <w:rFonts w:ascii="Times New Roman" w:hAnsi="Times New Roman" w:cs="Times New Roman"/>
        </w:rPr>
        <w:t xml:space="preserve">que </w:t>
      </w:r>
      <w:r>
        <w:rPr>
          <w:rFonts w:ascii="Times New Roman" w:hAnsi="Times New Roman" w:cs="Times New Roman"/>
        </w:rPr>
        <w:t xml:space="preserve">mediante </w:t>
      </w:r>
      <w:r w:rsidR="007A4901" w:rsidRPr="000846F3">
        <w:rPr>
          <w:rFonts w:ascii="Times New Roman" w:hAnsi="Times New Roman" w:cs="Times New Roman"/>
        </w:rPr>
        <w:t xml:space="preserve">grupos </w:t>
      </w:r>
      <w:r>
        <w:rPr>
          <w:rFonts w:ascii="Times New Roman" w:hAnsi="Times New Roman" w:cs="Times New Roman"/>
        </w:rPr>
        <w:t>locales</w:t>
      </w:r>
      <w:r w:rsidR="002D7B6A">
        <w:rPr>
          <w:rFonts w:ascii="Times New Roman" w:hAnsi="Times New Roman" w:cs="Times New Roman"/>
        </w:rPr>
        <w:t>,</w:t>
      </w:r>
      <w:r>
        <w:rPr>
          <w:rFonts w:ascii="Times New Roman" w:hAnsi="Times New Roman" w:cs="Times New Roman"/>
        </w:rPr>
        <w:t xml:space="preserve">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desestabilizan un </w:t>
      </w:r>
      <w:r w:rsidR="002D7B6A">
        <w:rPr>
          <w:rFonts w:ascii="Times New Roman" w:hAnsi="Times New Roman" w:cs="Times New Roman"/>
        </w:rPr>
        <w:t xml:space="preserve">determinado </w:t>
      </w:r>
      <w:r>
        <w:rPr>
          <w:rFonts w:ascii="Times New Roman" w:hAnsi="Times New Roman" w:cs="Times New Roman"/>
        </w:rPr>
        <w:t>territorio</w:t>
      </w:r>
      <w:r w:rsidR="007A4901">
        <w:rPr>
          <w:rFonts w:ascii="Times New Roman" w:hAnsi="Times New Roman" w:cs="Times New Roman"/>
        </w:rPr>
        <w:t>.</w:t>
      </w:r>
    </w:p>
    <w:p w14:paraId="3C254B3B" w14:textId="37F689E9" w:rsidR="00A95F24" w:rsidRDefault="007A4901"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54926D2B" w:rsidR="005A2B85" w:rsidRPr="005A2B85" w:rsidRDefault="00E8694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w:t>
            </w:r>
            <w:r w:rsidR="005A2B85">
              <w:rPr>
                <w:rFonts w:ascii="Times New Roman" w:hAnsi="Times New Roman" w:cs="Times New Roman"/>
                <w:color w:val="000000"/>
                <w:sz w:val="24"/>
                <w:szCs w:val="24"/>
              </w:rPr>
              <w:t>11_01_IMG04</w:t>
            </w:r>
          </w:p>
        </w:tc>
      </w:tr>
      <w:tr w:rsidR="0055382D" w:rsidRPr="004661FF" w14:paraId="20A97886" w14:textId="77777777" w:rsidTr="005A2B85">
        <w:tc>
          <w:tcPr>
            <w:tcW w:w="2518" w:type="dxa"/>
          </w:tcPr>
          <w:p w14:paraId="37A086A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944D12" w14:textId="2340C2CB" w:rsidR="009A1BE4" w:rsidRPr="009A1BE4" w:rsidRDefault="009A1BE4" w:rsidP="00C95BF4">
            <w:pPr>
              <w:spacing w:line="276" w:lineRule="auto"/>
              <w:jc w:val="both"/>
              <w:rPr>
                <w:rFonts w:ascii="Times New Roman" w:hAnsi="Times New Roman" w:cs="Times New Roman"/>
                <w:color w:val="000000"/>
                <w:sz w:val="24"/>
                <w:szCs w:val="24"/>
                <w:lang w:val="es-CO"/>
              </w:rPr>
            </w:pPr>
            <w:r w:rsidRPr="009A1BE4">
              <w:rPr>
                <w:rFonts w:ascii="Times New Roman" w:hAnsi="Times New Roman" w:cs="Times New Roman"/>
                <w:color w:val="000000"/>
                <w:sz w:val="24"/>
                <w:szCs w:val="24"/>
                <w:lang w:val="es-CO"/>
              </w:rPr>
              <w:t>Fuerzas de l</w:t>
            </w:r>
            <w:r w:rsidR="00983708">
              <w:rPr>
                <w:rFonts w:ascii="Times New Roman" w:hAnsi="Times New Roman" w:cs="Times New Roman"/>
                <w:color w:val="000000"/>
                <w:sz w:val="24"/>
                <w:szCs w:val="24"/>
                <w:lang w:val="es-CO"/>
              </w:rPr>
              <w:t xml:space="preserve">a infantería de </w:t>
            </w:r>
            <w:r w:rsidR="002D7B6A">
              <w:rPr>
                <w:rFonts w:ascii="Times New Roman" w:hAnsi="Times New Roman" w:cs="Times New Roman"/>
                <w:color w:val="000000"/>
                <w:sz w:val="24"/>
                <w:szCs w:val="24"/>
                <w:lang w:val="es-CO"/>
              </w:rPr>
              <w:t xml:space="preserve">la </w:t>
            </w:r>
            <w:r w:rsidRPr="009A1BE4">
              <w:rPr>
                <w:rFonts w:ascii="Times New Roman" w:hAnsi="Times New Roman" w:cs="Times New Roman"/>
                <w:color w:val="000000"/>
                <w:sz w:val="24"/>
                <w:szCs w:val="24"/>
                <w:lang w:val="es-CO"/>
              </w:rPr>
              <w:t>marin</w:t>
            </w:r>
            <w:r w:rsidR="00983708">
              <w:rPr>
                <w:rFonts w:ascii="Times New Roman" w:hAnsi="Times New Roman" w:cs="Times New Roman"/>
                <w:color w:val="000000"/>
                <w:sz w:val="24"/>
                <w:szCs w:val="24"/>
                <w:lang w:val="es-CO"/>
              </w:rPr>
              <w:t>a</w:t>
            </w:r>
            <w:r w:rsidRPr="009A1BE4">
              <w:rPr>
                <w:rFonts w:ascii="Times New Roman" w:hAnsi="Times New Roman" w:cs="Times New Roman"/>
                <w:color w:val="000000"/>
                <w:sz w:val="24"/>
                <w:szCs w:val="24"/>
                <w:lang w:val="es-CO"/>
              </w:rPr>
              <w:t xml:space="preserve"> de las fuerzas armadas de Estados </w:t>
            </w:r>
            <w:r>
              <w:rPr>
                <w:rFonts w:ascii="Times New Roman" w:hAnsi="Times New Roman" w:cs="Times New Roman"/>
                <w:color w:val="000000"/>
                <w:sz w:val="24"/>
                <w:szCs w:val="24"/>
                <w:lang w:val="es-CO"/>
              </w:rPr>
              <w:t>U</w:t>
            </w:r>
            <w:r w:rsidRPr="009A1BE4">
              <w:rPr>
                <w:rFonts w:ascii="Times New Roman" w:hAnsi="Times New Roman" w:cs="Times New Roman"/>
                <w:color w:val="000000"/>
                <w:sz w:val="24"/>
                <w:szCs w:val="24"/>
                <w:lang w:val="es-CO"/>
              </w:rPr>
              <w:t xml:space="preserve">nidos en  </w:t>
            </w:r>
            <w:r>
              <w:rPr>
                <w:rFonts w:ascii="Times New Roman" w:hAnsi="Times New Roman" w:cs="Times New Roman"/>
                <w:color w:val="000000"/>
                <w:sz w:val="24"/>
                <w:szCs w:val="24"/>
                <w:lang w:val="es-CO"/>
              </w:rPr>
              <w:t xml:space="preserve">las montañas de </w:t>
            </w:r>
            <w:r w:rsidRPr="009A1BE4">
              <w:rPr>
                <w:rFonts w:ascii="Times New Roman" w:hAnsi="Times New Roman" w:cs="Times New Roman"/>
                <w:color w:val="000000"/>
                <w:sz w:val="24"/>
                <w:szCs w:val="24"/>
                <w:lang w:val="es-CO"/>
              </w:rPr>
              <w:t>Afg</w:t>
            </w:r>
            <w:r>
              <w:rPr>
                <w:rFonts w:ascii="Times New Roman" w:hAnsi="Times New Roman" w:cs="Times New Roman"/>
                <w:color w:val="000000"/>
                <w:sz w:val="24"/>
                <w:szCs w:val="24"/>
                <w:lang w:val="es-CO"/>
              </w:rPr>
              <w:t>anistá</w:t>
            </w:r>
            <w:r w:rsidRPr="009A1BE4">
              <w:rPr>
                <w:rFonts w:ascii="Times New Roman" w:hAnsi="Times New Roman" w:cs="Times New Roman"/>
                <w:color w:val="000000"/>
                <w:sz w:val="24"/>
                <w:szCs w:val="24"/>
                <w:lang w:val="es-CO"/>
              </w:rPr>
              <w:t xml:space="preserve">n </w:t>
            </w:r>
          </w:p>
          <w:p w14:paraId="545D5054" w14:textId="77777777" w:rsidR="009A1BE4" w:rsidRPr="009A1BE4" w:rsidRDefault="009A1BE4" w:rsidP="00C95BF4">
            <w:pPr>
              <w:spacing w:line="276" w:lineRule="auto"/>
              <w:jc w:val="both"/>
              <w:rPr>
                <w:rFonts w:ascii="Times New Roman" w:hAnsi="Times New Roman" w:cs="Times New Roman"/>
                <w:color w:val="000000"/>
                <w:sz w:val="24"/>
                <w:szCs w:val="24"/>
                <w:lang w:val="es-CO"/>
              </w:rPr>
            </w:pPr>
          </w:p>
          <w:p w14:paraId="2459B60B" w14:textId="7457A662" w:rsidR="0055382D" w:rsidRPr="0063503C" w:rsidRDefault="0055382D" w:rsidP="00C95BF4">
            <w:pPr>
              <w:spacing w:line="276" w:lineRule="auto"/>
              <w:jc w:val="both"/>
              <w:rPr>
                <w:rFonts w:ascii="Times New Roman" w:hAnsi="Times New Roman" w:cs="Times New Roman"/>
                <w:color w:val="000000"/>
                <w:sz w:val="24"/>
                <w:szCs w:val="24"/>
                <w:lang w:val="es-CO"/>
              </w:rPr>
            </w:pPr>
          </w:p>
        </w:tc>
      </w:tr>
      <w:tr w:rsidR="0055382D" w:rsidRPr="000846F3" w14:paraId="31BA7BCE" w14:textId="77777777" w:rsidTr="005A2B85">
        <w:tc>
          <w:tcPr>
            <w:tcW w:w="2518" w:type="dxa"/>
          </w:tcPr>
          <w:p w14:paraId="20816CD2"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387A59" w14:textId="57982525" w:rsidR="0055382D" w:rsidRPr="000846F3" w:rsidRDefault="00F9667D" w:rsidP="00C95BF4">
            <w:pPr>
              <w:spacing w:line="276" w:lineRule="auto"/>
              <w:jc w:val="both"/>
              <w:rPr>
                <w:rFonts w:ascii="Times New Roman" w:hAnsi="Times New Roman" w:cs="Times New Roman"/>
                <w:color w:val="000000"/>
                <w:sz w:val="24"/>
                <w:szCs w:val="24"/>
              </w:rPr>
            </w:pPr>
            <w:r w:rsidRPr="009A1BE4">
              <w:rPr>
                <w:rFonts w:ascii="Times New Roman" w:hAnsi="Times New Roman" w:cs="Times New Roman"/>
                <w:color w:val="000000"/>
                <w:sz w:val="24"/>
                <w:szCs w:val="24"/>
                <w:lang w:val="en-US"/>
              </w:rPr>
              <w:t>Número de la imagen 126964421</w:t>
            </w:r>
          </w:p>
        </w:tc>
      </w:tr>
      <w:tr w:rsidR="0055382D" w:rsidRPr="000846F3" w14:paraId="46718539" w14:textId="77777777" w:rsidTr="005A2B85">
        <w:tc>
          <w:tcPr>
            <w:tcW w:w="2518" w:type="dxa"/>
          </w:tcPr>
          <w:p w14:paraId="5A2C4EA6"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2CE23B65" w:rsidR="0055382D" w:rsidRPr="000846F3" w:rsidRDefault="0055382D" w:rsidP="002D7B6A">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w:t>
            </w:r>
            <w:r w:rsidR="002D7B6A">
              <w:rPr>
                <w:rFonts w:ascii="Times New Roman" w:hAnsi="Times New Roman" w:cs="Times New Roman"/>
                <w:color w:val="000000"/>
                <w:sz w:val="24"/>
                <w:szCs w:val="24"/>
              </w:rPr>
              <w:t xml:space="preserve"> lo que va del</w:t>
            </w:r>
            <w:r>
              <w:rPr>
                <w:rFonts w:ascii="Times New Roman" w:hAnsi="Times New Roman" w:cs="Times New Roman"/>
                <w:color w:val="000000"/>
                <w:sz w:val="24"/>
                <w:szCs w:val="24"/>
              </w:rPr>
              <w:t xml:space="preserve"> siglo XXI</w:t>
            </w:r>
            <w:r w:rsidR="002D7B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 hegemonía global </w:t>
            </w:r>
            <w:r w:rsidR="002D7B6A">
              <w:rPr>
                <w:rFonts w:ascii="Times New Roman" w:hAnsi="Times New Roman" w:cs="Times New Roman"/>
                <w:color w:val="000000"/>
                <w:sz w:val="24"/>
                <w:szCs w:val="24"/>
              </w:rPr>
              <w:t xml:space="preserve">sigue siendo </w:t>
            </w:r>
            <w:r>
              <w:rPr>
                <w:rFonts w:ascii="Times New Roman" w:hAnsi="Times New Roman" w:cs="Times New Roman"/>
                <w:color w:val="000000"/>
                <w:sz w:val="24"/>
                <w:szCs w:val="24"/>
              </w:rPr>
              <w:t>estadounidense</w:t>
            </w:r>
            <w:r w:rsidR="00C929D5">
              <w:rPr>
                <w:rFonts w:ascii="Times New Roman" w:hAnsi="Times New Roman" w:cs="Times New Roman"/>
                <w:color w:val="000000"/>
                <w:sz w:val="24"/>
                <w:szCs w:val="24"/>
              </w:rPr>
              <w:t xml:space="preserve">. El hecho de contar con las fuerzas amadas más poderosas del planeta </w:t>
            </w:r>
            <w:r w:rsidR="002D7B6A">
              <w:rPr>
                <w:rFonts w:ascii="Times New Roman" w:hAnsi="Times New Roman" w:cs="Times New Roman"/>
                <w:color w:val="000000"/>
                <w:sz w:val="24"/>
                <w:szCs w:val="24"/>
              </w:rPr>
              <w:t>les da una ventaja estratégica.</w:t>
            </w:r>
            <w:r>
              <w:rPr>
                <w:rFonts w:ascii="Times New Roman" w:hAnsi="Times New Roman" w:cs="Times New Roman"/>
                <w:color w:val="000000"/>
                <w:sz w:val="24"/>
                <w:szCs w:val="24"/>
              </w:rPr>
              <w:t xml:space="preserve"> </w:t>
            </w:r>
            <w:r w:rsidR="00F9667D">
              <w:rPr>
                <w:rFonts w:ascii="Times New Roman" w:hAnsi="Times New Roman" w:cs="Times New Roman"/>
                <w:color w:val="000000"/>
                <w:sz w:val="24"/>
                <w:szCs w:val="24"/>
              </w:rPr>
              <w:t xml:space="preserve">En la imagen se ve </w:t>
            </w:r>
            <w:r w:rsidR="002D7B6A">
              <w:rPr>
                <w:rFonts w:ascii="Times New Roman" w:hAnsi="Times New Roman" w:cs="Times New Roman"/>
                <w:color w:val="000000"/>
                <w:sz w:val="24"/>
                <w:szCs w:val="24"/>
              </w:rPr>
              <w:t>el poderío de los</w:t>
            </w:r>
            <w:r w:rsidR="00F9667D">
              <w:rPr>
                <w:rFonts w:ascii="Times New Roman" w:hAnsi="Times New Roman" w:cs="Times New Roman"/>
                <w:color w:val="000000"/>
                <w:sz w:val="24"/>
                <w:szCs w:val="24"/>
              </w:rPr>
              <w:t xml:space="preserve"> </w:t>
            </w:r>
            <w:r w:rsidR="00F9667D" w:rsidRPr="0063503C">
              <w:rPr>
                <w:rFonts w:ascii="Times New Roman" w:hAnsi="Times New Roman" w:cs="Times New Roman"/>
                <w:i/>
                <w:color w:val="000000"/>
                <w:sz w:val="24"/>
                <w:szCs w:val="24"/>
              </w:rPr>
              <w:t>marine</w:t>
            </w:r>
            <w:r w:rsidR="002D7B6A">
              <w:rPr>
                <w:rFonts w:ascii="Times New Roman" w:hAnsi="Times New Roman" w:cs="Times New Roman"/>
                <w:i/>
                <w:color w:val="000000"/>
                <w:sz w:val="24"/>
                <w:szCs w:val="24"/>
              </w:rPr>
              <w:t>s</w:t>
            </w:r>
            <w:r w:rsidR="00F9667D">
              <w:rPr>
                <w:rFonts w:ascii="Times New Roman" w:hAnsi="Times New Roman" w:cs="Times New Roman"/>
                <w:color w:val="000000"/>
                <w:sz w:val="24"/>
                <w:szCs w:val="24"/>
              </w:rPr>
              <w:t xml:space="preserve"> estadounidense</w:t>
            </w:r>
            <w:r w:rsidR="002D7B6A">
              <w:rPr>
                <w:rFonts w:ascii="Times New Roman" w:hAnsi="Times New Roman" w:cs="Times New Roman"/>
                <w:color w:val="000000"/>
                <w:sz w:val="24"/>
                <w:szCs w:val="24"/>
              </w:rPr>
              <w:t>s</w:t>
            </w:r>
            <w:r w:rsidR="00F9667D">
              <w:rPr>
                <w:rFonts w:ascii="Times New Roman" w:hAnsi="Times New Roman" w:cs="Times New Roman"/>
                <w:color w:val="000000"/>
                <w:sz w:val="24"/>
                <w:szCs w:val="24"/>
              </w:rPr>
              <w:t xml:space="preserve"> en </w:t>
            </w:r>
            <w:r w:rsidR="0063503C">
              <w:rPr>
                <w:rFonts w:ascii="Times New Roman" w:hAnsi="Times New Roman" w:cs="Times New Roman"/>
                <w:color w:val="000000"/>
                <w:sz w:val="24"/>
                <w:szCs w:val="24"/>
              </w:rPr>
              <w:t>Afganistán</w:t>
            </w:r>
            <w:r w:rsidR="00F9667D">
              <w:rPr>
                <w:rFonts w:ascii="Times New Roman" w:hAnsi="Times New Roman" w:cs="Times New Roman"/>
                <w:color w:val="000000"/>
                <w:sz w:val="24"/>
                <w:szCs w:val="24"/>
              </w:rPr>
              <w:t>.</w:t>
            </w:r>
          </w:p>
        </w:tc>
      </w:tr>
    </w:tbl>
    <w:p w14:paraId="62698DA4" w14:textId="77777777" w:rsidR="00A95F24" w:rsidRDefault="00A95F24" w:rsidP="00C95BF4">
      <w:pPr>
        <w:spacing w:after="0" w:line="276" w:lineRule="auto"/>
        <w:jc w:val="both"/>
        <w:rPr>
          <w:rFonts w:ascii="Times New Roman" w:hAnsi="Times New Roman" w:cs="Times New Roman"/>
        </w:rPr>
      </w:pPr>
    </w:p>
    <w:p w14:paraId="1B0D7BE2" w14:textId="4BAC5651" w:rsidR="007A4901" w:rsidRPr="000846F3" w:rsidRDefault="007A4901" w:rsidP="00C95BF4">
      <w:pPr>
        <w:spacing w:after="0" w:line="276" w:lineRule="auto"/>
        <w:jc w:val="both"/>
        <w:rPr>
          <w:rFonts w:ascii="Times New Roman" w:hAnsi="Times New Roman" w:cs="Times New Roman"/>
        </w:rPr>
      </w:pPr>
      <w:r>
        <w:rPr>
          <w:rFonts w:ascii="Times New Roman" w:hAnsi="Times New Roman" w:cs="Times New Roman"/>
        </w:rPr>
        <w:lastRenderedPageBreak/>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2D7B6A">
        <w:rPr>
          <w:rFonts w:ascii="Times New Roman" w:hAnsi="Times New Roman" w:cs="Times New Roman"/>
        </w:rPr>
        <w:t xml:space="preserve">pues </w:t>
      </w:r>
      <w:r w:rsidRPr="000846F3">
        <w:rPr>
          <w:rFonts w:ascii="Times New Roman" w:hAnsi="Times New Roman" w:cs="Times New Roman"/>
        </w:rPr>
        <w:t xml:space="preserve"> </w:t>
      </w:r>
      <w:r>
        <w:rPr>
          <w:rFonts w:ascii="Times New Roman" w:hAnsi="Times New Roman" w:cs="Times New Roman"/>
        </w:rPr>
        <w:t>Estados Unidos</w:t>
      </w:r>
      <w:r w:rsidR="00F364B1">
        <w:rPr>
          <w:rFonts w:ascii="Times New Roman" w:hAnsi="Times New Roman" w:cs="Times New Roman"/>
        </w:rPr>
        <w:t xml:space="preserve"> </w:t>
      </w:r>
      <w:r w:rsidR="002D7B6A">
        <w:rPr>
          <w:rFonts w:ascii="Times New Roman" w:hAnsi="Times New Roman" w:cs="Times New Roman"/>
        </w:rPr>
        <w:t xml:space="preserve">apoya de manera directa o a veces velada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 xml:space="preserve">gobiernos </w:t>
      </w:r>
      <w:r w:rsidR="002D7B6A">
        <w:rPr>
          <w:rFonts w:ascii="Times New Roman" w:hAnsi="Times New Roman" w:cs="Times New Roman"/>
        </w:rPr>
        <w:t>que se oponen</w:t>
      </w:r>
      <w:r>
        <w:rPr>
          <w:rFonts w:ascii="Times New Roman" w:hAnsi="Times New Roman" w:cs="Times New Roman"/>
        </w:rPr>
        <w:t xml:space="preserve"> a sus intereses</w:t>
      </w:r>
      <w:r w:rsidRPr="000846F3">
        <w:rPr>
          <w:rFonts w:ascii="Times New Roman" w:hAnsi="Times New Roman" w:cs="Times New Roman"/>
        </w:rPr>
        <w:t xml:space="preserve">. </w:t>
      </w:r>
    </w:p>
    <w:p w14:paraId="35305A85" w14:textId="77777777" w:rsidR="007A4901" w:rsidRPr="000846F3" w:rsidRDefault="007A4901" w:rsidP="00C95BF4">
      <w:pPr>
        <w:spacing w:after="0" w:line="276" w:lineRule="auto"/>
        <w:jc w:val="both"/>
        <w:rPr>
          <w:rFonts w:ascii="Times New Roman" w:hAnsi="Times New Roman" w:cs="Times New Roman"/>
        </w:rPr>
      </w:pPr>
    </w:p>
    <w:p w14:paraId="37B88473" w14:textId="3A5C10CC" w:rsidR="00587A48" w:rsidRDefault="00751EDB"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xml:space="preserve">, </w:t>
      </w:r>
      <w:r w:rsidR="002D7B6A">
        <w:rPr>
          <w:rFonts w:ascii="Times New Roman" w:hAnsi="Times New Roman" w:cs="Times New Roman"/>
        </w:rPr>
        <w:t>sobre todo porque poseen</w:t>
      </w:r>
      <w:r w:rsidR="00A95F24">
        <w:rPr>
          <w:rFonts w:ascii="Times New Roman" w:hAnsi="Times New Roman" w:cs="Times New Roman"/>
        </w:rPr>
        <w:t xml:space="preserve"> las más grandes reservas de </w:t>
      </w:r>
      <w:r w:rsidR="003D3BB6">
        <w:rPr>
          <w:rFonts w:ascii="Times New Roman" w:hAnsi="Times New Roman" w:cs="Times New Roman"/>
        </w:rPr>
        <w:t>petróleo</w:t>
      </w:r>
      <w:r w:rsidR="002D7B6A">
        <w:rPr>
          <w:rFonts w:ascii="Times New Roman" w:hAnsi="Times New Roman" w:cs="Times New Roman"/>
        </w:rPr>
        <w:t xml:space="preserve"> del mundo</w:t>
      </w:r>
      <w:r w:rsidR="00C8224B">
        <w:rPr>
          <w:rFonts w:ascii="Times New Roman" w:hAnsi="Times New Roman" w:cs="Times New Roman"/>
        </w:rPr>
        <w:t xml:space="preserve"> [</w:t>
      </w:r>
      <w:hyperlink r:id="rId1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 xml:space="preserve">inestable, </w:t>
      </w:r>
      <w:r w:rsidR="002D7B6A">
        <w:rPr>
          <w:rFonts w:ascii="Times New Roman" w:hAnsi="Times New Roman" w:cs="Times New Roman"/>
        </w:rPr>
        <w:t>permeada</w:t>
      </w:r>
      <w:r w:rsidR="00587A48">
        <w:rPr>
          <w:rFonts w:ascii="Times New Roman" w:hAnsi="Times New Roman" w:cs="Times New Roman"/>
        </w:rPr>
        <w:t xml:space="preserve"> </w:t>
      </w:r>
      <w:r w:rsidR="002D7B6A">
        <w:rPr>
          <w:rFonts w:ascii="Times New Roman" w:hAnsi="Times New Roman" w:cs="Times New Roman"/>
        </w:rPr>
        <w:t xml:space="preserve">por </w:t>
      </w:r>
      <w:r w:rsidR="00587A48">
        <w:rPr>
          <w:rFonts w:ascii="Times New Roman" w:hAnsi="Times New Roman" w:cs="Times New Roman"/>
        </w:rPr>
        <w:t>múltiples tensiones culturales, políticas y económicas</w:t>
      </w:r>
      <w:r w:rsidR="002D7B6A">
        <w:rPr>
          <w:rFonts w:ascii="Times New Roman" w:hAnsi="Times New Roman" w:cs="Times New Roman"/>
        </w:rPr>
        <w:t>, que</w:t>
      </w:r>
      <w:r w:rsidR="00DE09DA">
        <w:rPr>
          <w:rFonts w:ascii="Times New Roman" w:hAnsi="Times New Roman" w:cs="Times New Roman"/>
        </w:rPr>
        <w:t xml:space="preserve"> </w:t>
      </w:r>
      <w:r w:rsidR="00587A48">
        <w:rPr>
          <w:rFonts w:ascii="Times New Roman" w:hAnsi="Times New Roman" w:cs="Times New Roman"/>
        </w:rPr>
        <w:t>genera</w:t>
      </w:r>
      <w:r w:rsidR="002D7B6A">
        <w:rPr>
          <w:rFonts w:ascii="Times New Roman" w:hAnsi="Times New Roman" w:cs="Times New Roman"/>
        </w:rPr>
        <w:t>n</w:t>
      </w:r>
      <w:r w:rsidR="00587A48">
        <w:rPr>
          <w:rFonts w:ascii="Times New Roman" w:hAnsi="Times New Roman" w:cs="Times New Roman"/>
        </w:rPr>
        <w:t xml:space="preserve">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C95BF4">
      <w:pPr>
        <w:spacing w:after="0" w:line="276" w:lineRule="auto"/>
        <w:jc w:val="both"/>
        <w:rPr>
          <w:rFonts w:ascii="Times New Roman" w:hAnsi="Times New Roman" w:cs="Times New Roman"/>
        </w:rPr>
      </w:pPr>
    </w:p>
    <w:p w14:paraId="7F9D5DF3" w14:textId="7F1D5BF2" w:rsidR="00C87C64" w:rsidRPr="000846F3" w:rsidRDefault="003D3BB6" w:rsidP="00C95BF4">
      <w:pPr>
        <w:spacing w:after="0" w:line="276" w:lineRule="auto"/>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w:t>
      </w:r>
      <w:r w:rsidR="006E213A">
        <w:rPr>
          <w:rFonts w:ascii="Times New Roman" w:hAnsi="Times New Roman" w:cs="Times New Roman"/>
        </w:rPr>
        <w:t xml:space="preserve">sostener </w:t>
      </w:r>
      <w:r>
        <w:rPr>
          <w:rFonts w:ascii="Times New Roman" w:hAnsi="Times New Roman" w:cs="Times New Roman"/>
        </w:rPr>
        <w:t xml:space="preserve">su economía </w:t>
      </w:r>
      <w:r w:rsidR="00F364B1">
        <w:rPr>
          <w:rFonts w:ascii="Times New Roman" w:hAnsi="Times New Roman" w:cs="Times New Roman"/>
        </w:rPr>
        <w:t xml:space="preserve">es la principal </w:t>
      </w:r>
      <w:r w:rsidR="003B7400">
        <w:rPr>
          <w:rFonts w:ascii="Times New Roman" w:hAnsi="Times New Roman" w:cs="Times New Roman"/>
        </w:rPr>
        <w:t>explicación de</w:t>
      </w:r>
      <w:r>
        <w:rPr>
          <w:rFonts w:ascii="Times New Roman" w:hAnsi="Times New Roman" w:cs="Times New Roman"/>
        </w:rPr>
        <w:t xml:space="preserve"> </w:t>
      </w:r>
      <w:r w:rsidR="00751EDB" w:rsidRPr="000846F3">
        <w:rPr>
          <w:rFonts w:ascii="Times New Roman" w:hAnsi="Times New Roman" w:cs="Times New Roman"/>
        </w:rPr>
        <w:t xml:space="preserve">la presencia </w:t>
      </w:r>
      <w:r w:rsidR="006E213A">
        <w:rPr>
          <w:rFonts w:ascii="Times New Roman" w:hAnsi="Times New Roman" w:cs="Times New Roman"/>
        </w:rPr>
        <w:t xml:space="preserve">permanente </w:t>
      </w:r>
      <w:r w:rsidR="00751EDB" w:rsidRPr="000846F3">
        <w:rPr>
          <w:rFonts w:ascii="Times New Roman" w:hAnsi="Times New Roman" w:cs="Times New Roman"/>
        </w:rPr>
        <w:t xml:space="preserve">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587A48">
        <w:rPr>
          <w:rFonts w:ascii="Times New Roman" w:hAnsi="Times New Roman" w:cs="Times New Roman"/>
        </w:rPr>
        <w:t xml:space="preserve">en </w:t>
      </w:r>
      <w:r w:rsidR="00F364B1">
        <w:rPr>
          <w:rFonts w:ascii="Times New Roman" w:hAnsi="Times New Roman" w:cs="Times New Roman"/>
        </w:rPr>
        <w:t>Oriente Medio</w:t>
      </w:r>
      <w:r w:rsidR="006E213A">
        <w:rPr>
          <w:rFonts w:ascii="Times New Roman" w:hAnsi="Times New Roman" w:cs="Times New Roman"/>
        </w:rPr>
        <w:t>, lo que</w:t>
      </w:r>
      <w:r w:rsidR="00587A48">
        <w:rPr>
          <w:rFonts w:ascii="Times New Roman" w:hAnsi="Times New Roman" w:cs="Times New Roman"/>
        </w:rPr>
        <w:t xml:space="preserve"> </w:t>
      </w:r>
      <w:r w:rsidR="006E213A">
        <w:rPr>
          <w:rFonts w:ascii="Times New Roman" w:hAnsi="Times New Roman" w:cs="Times New Roman"/>
        </w:rPr>
        <w:t xml:space="preserve">ha contribuido a </w:t>
      </w:r>
      <w:r w:rsidR="00587A48">
        <w:rPr>
          <w:rFonts w:ascii="Times New Roman" w:hAnsi="Times New Roman" w:cs="Times New Roman"/>
        </w:rPr>
        <w:t xml:space="preserve">que hoy </w:t>
      </w:r>
      <w:r w:rsidR="007A4901">
        <w:rPr>
          <w:rFonts w:ascii="Times New Roman" w:hAnsi="Times New Roman" w:cs="Times New Roman"/>
        </w:rPr>
        <w:t>sea uno de los principales escenarios de la</w:t>
      </w:r>
      <w:r w:rsidR="003B7400">
        <w:rPr>
          <w:rFonts w:ascii="Times New Roman" w:hAnsi="Times New Roman" w:cs="Times New Roman"/>
        </w:rPr>
        <w:t xml:space="preserve"> llamada </w:t>
      </w:r>
      <w:r w:rsidR="00F72BD1">
        <w:rPr>
          <w:rFonts w:ascii="Times New Roman" w:hAnsi="Times New Roman" w:cs="Times New Roman"/>
        </w:rPr>
        <w:t xml:space="preserve"> </w:t>
      </w:r>
      <w:r w:rsidR="007A4901" w:rsidRPr="00B37012">
        <w:rPr>
          <w:rFonts w:ascii="Times New Roman" w:hAnsi="Times New Roman" w:cs="Times New Roman"/>
          <w:b/>
        </w:rPr>
        <w:t>guerra contra el terrorismo</w:t>
      </w:r>
      <w:r w:rsidR="00587A48">
        <w:rPr>
          <w:rFonts w:ascii="Times New Roman" w:hAnsi="Times New Roman" w:cs="Times New Roman"/>
        </w:rPr>
        <w:t>.</w:t>
      </w:r>
    </w:p>
    <w:p w14:paraId="16941D17" w14:textId="77777777" w:rsidR="00A15C47" w:rsidRDefault="00A15C47" w:rsidP="00C95BF4">
      <w:pPr>
        <w:spacing w:after="0" w:line="276" w:lineRule="auto"/>
        <w:jc w:val="both"/>
        <w:rPr>
          <w:rFonts w:ascii="Times New Roman" w:hAnsi="Times New Roman" w:cs="Times New Roman"/>
        </w:rPr>
      </w:pPr>
    </w:p>
    <w:p w14:paraId="0E1EF523" w14:textId="77777777" w:rsidR="009D74E3" w:rsidRDefault="009D74E3" w:rsidP="00C95BF4">
      <w:pPr>
        <w:spacing w:after="0" w:line="276" w:lineRule="auto"/>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p w14:paraId="64C76A95" w14:textId="77777777" w:rsidR="00714644" w:rsidRDefault="007146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714644" w:rsidRPr="000846F3" w14:paraId="05AA3F04" w14:textId="77777777" w:rsidTr="00ED495A">
        <w:tc>
          <w:tcPr>
            <w:tcW w:w="9033" w:type="dxa"/>
            <w:gridSpan w:val="2"/>
            <w:shd w:val="clear" w:color="auto" w:fill="0D0D0D" w:themeFill="text1" w:themeFillTint="F2"/>
          </w:tcPr>
          <w:p w14:paraId="644D545C" w14:textId="77777777" w:rsidR="00714644" w:rsidRPr="000846F3" w:rsidRDefault="00714644"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714644" w:rsidRPr="000846F3" w14:paraId="76E4A855" w14:textId="77777777" w:rsidTr="00ED495A">
        <w:tc>
          <w:tcPr>
            <w:tcW w:w="2518" w:type="dxa"/>
          </w:tcPr>
          <w:p w14:paraId="6F403E03" w14:textId="77777777" w:rsidR="00714644" w:rsidRPr="000846F3" w:rsidRDefault="00714644"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E97F6D3" w14:textId="48DD5516" w:rsidR="00714644" w:rsidRPr="000846F3" w:rsidRDefault="00E8694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w:t>
            </w:r>
            <w:r w:rsidR="00714644" w:rsidRPr="0063503C">
              <w:rPr>
                <w:rFonts w:ascii="Times New Roman" w:hAnsi="Times New Roman" w:cs="Times New Roman"/>
                <w:color w:val="000000"/>
                <w:sz w:val="24"/>
                <w:szCs w:val="24"/>
              </w:rPr>
              <w:t>11_01_IMG05</w:t>
            </w:r>
          </w:p>
        </w:tc>
      </w:tr>
      <w:tr w:rsidR="00714644" w:rsidRPr="00714644" w14:paraId="32769EE6" w14:textId="77777777" w:rsidTr="00ED495A">
        <w:tc>
          <w:tcPr>
            <w:tcW w:w="2518" w:type="dxa"/>
          </w:tcPr>
          <w:p w14:paraId="3D1AC11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6F2F4E" w14:textId="1C4646EF" w:rsidR="00714644" w:rsidRPr="00714644" w:rsidRDefault="00714644" w:rsidP="00C95BF4">
            <w:pPr>
              <w:spacing w:line="276" w:lineRule="auto"/>
              <w:jc w:val="both"/>
              <w:rPr>
                <w:rFonts w:ascii="Times New Roman" w:hAnsi="Times New Roman" w:cs="Times New Roman"/>
                <w:color w:val="000000"/>
                <w:sz w:val="24"/>
                <w:szCs w:val="24"/>
                <w:lang w:val="es-CO"/>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en el mundo </w:t>
            </w:r>
          </w:p>
        </w:tc>
      </w:tr>
      <w:tr w:rsidR="00714644" w:rsidRPr="000846F3" w14:paraId="713BAA24" w14:textId="77777777" w:rsidTr="00ED495A">
        <w:tc>
          <w:tcPr>
            <w:tcW w:w="2518" w:type="dxa"/>
          </w:tcPr>
          <w:p w14:paraId="0BBAB60C"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4E6B1B2" w14:textId="7B6F4831" w:rsidR="00714644" w:rsidRPr="000846F3" w:rsidRDefault="0071464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714644">
              <w:rPr>
                <w:rFonts w:ascii="Times New Roman" w:hAnsi="Times New Roman" w:cs="Times New Roman"/>
                <w:color w:val="000000"/>
                <w:sz w:val="24"/>
                <w:szCs w:val="24"/>
              </w:rPr>
              <w:t>Producción y reservas de petróleo. En Oriente Medio se concentran las mayores reservas mundiales de petróleo</w:t>
            </w:r>
            <w:r w:rsidR="006E213A">
              <w:rPr>
                <w:rFonts w:ascii="Times New Roman" w:hAnsi="Times New Roman" w:cs="Times New Roman"/>
                <w:color w:val="000000"/>
                <w:sz w:val="24"/>
                <w:szCs w:val="24"/>
              </w:rPr>
              <w:t>.</w:t>
            </w:r>
          </w:p>
        </w:tc>
      </w:tr>
      <w:tr w:rsidR="00714644" w:rsidRPr="000846F3" w14:paraId="0C60F4F0" w14:textId="77777777" w:rsidTr="00ED495A">
        <w:tc>
          <w:tcPr>
            <w:tcW w:w="2518" w:type="dxa"/>
          </w:tcPr>
          <w:p w14:paraId="18FB14ED" w14:textId="77777777" w:rsidR="00714644" w:rsidRPr="000846F3" w:rsidRDefault="00714644"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35E86A9" w14:textId="3FACA7D5" w:rsidR="00714644" w:rsidRPr="000846F3" w:rsidRDefault="00714644" w:rsidP="006E213A">
            <w:pPr>
              <w:spacing w:line="276" w:lineRule="auto"/>
              <w:jc w:val="both"/>
              <w:rPr>
                <w:rFonts w:ascii="Times New Roman" w:hAnsi="Times New Roman" w:cs="Times New Roman"/>
                <w:color w:val="000000"/>
                <w:sz w:val="24"/>
                <w:szCs w:val="24"/>
              </w:rPr>
            </w:pPr>
            <w:r w:rsidRPr="00714644">
              <w:rPr>
                <w:rFonts w:ascii="Times New Roman" w:hAnsi="Times New Roman" w:cs="Times New Roman"/>
                <w:color w:val="000000"/>
                <w:sz w:val="24"/>
                <w:szCs w:val="24"/>
                <w:lang w:val="es-CO"/>
              </w:rPr>
              <w:t>Pr</w:t>
            </w:r>
            <w:r>
              <w:rPr>
                <w:rFonts w:ascii="Times New Roman" w:hAnsi="Times New Roman" w:cs="Times New Roman"/>
                <w:color w:val="000000"/>
                <w:sz w:val="24"/>
                <w:szCs w:val="24"/>
                <w:lang w:val="es-CO"/>
              </w:rPr>
              <w:t xml:space="preserve">oducción y reservas de petróleo. </w:t>
            </w:r>
            <w:r w:rsidRPr="00714644">
              <w:rPr>
                <w:rFonts w:ascii="Times New Roman" w:hAnsi="Times New Roman" w:cs="Times New Roman"/>
                <w:color w:val="000000"/>
                <w:sz w:val="24"/>
                <w:szCs w:val="24"/>
                <w:lang w:val="es-CO"/>
              </w:rPr>
              <w:t>En Oriente Medio se concentran las mayores reservas mundiales de petróleo</w:t>
            </w:r>
            <w:r w:rsidR="0063503C">
              <w:rPr>
                <w:rFonts w:ascii="Times New Roman" w:hAnsi="Times New Roman" w:cs="Times New Roman"/>
                <w:color w:val="000000"/>
                <w:sz w:val="24"/>
                <w:szCs w:val="24"/>
                <w:lang w:val="es-CO"/>
              </w:rPr>
              <w:t>. Debido a su dependencia energética del petróleo, el mundo occidental ha desplegado sus intereses</w:t>
            </w:r>
            <w:r w:rsidR="006E213A">
              <w:rPr>
                <w:rFonts w:ascii="Times New Roman" w:hAnsi="Times New Roman" w:cs="Times New Roman"/>
                <w:color w:val="000000"/>
                <w:sz w:val="24"/>
                <w:szCs w:val="24"/>
                <w:lang w:val="es-CO"/>
              </w:rPr>
              <w:t xml:space="preserve"> en</w:t>
            </w:r>
            <w:r w:rsidR="0063503C">
              <w:rPr>
                <w:rFonts w:ascii="Times New Roman" w:hAnsi="Times New Roman" w:cs="Times New Roman"/>
                <w:color w:val="000000"/>
                <w:sz w:val="24"/>
                <w:szCs w:val="24"/>
                <w:lang w:val="es-CO"/>
              </w:rPr>
              <w:t xml:space="preserve"> la región, </w:t>
            </w:r>
            <w:r w:rsidR="000E21F8">
              <w:rPr>
                <w:rFonts w:ascii="Times New Roman" w:hAnsi="Times New Roman" w:cs="Times New Roman"/>
                <w:color w:val="000000"/>
                <w:sz w:val="24"/>
                <w:szCs w:val="24"/>
                <w:lang w:val="es-CO"/>
              </w:rPr>
              <w:t>lo cual ha dado</w:t>
            </w:r>
            <w:r w:rsidR="0063503C">
              <w:rPr>
                <w:rFonts w:ascii="Times New Roman" w:hAnsi="Times New Roman" w:cs="Times New Roman"/>
                <w:color w:val="000000"/>
                <w:sz w:val="24"/>
                <w:szCs w:val="24"/>
                <w:lang w:val="es-CO"/>
              </w:rPr>
              <w:t xml:space="preserve"> lugar a múltiples tensiones </w:t>
            </w:r>
            <w:r w:rsidR="000E21F8">
              <w:rPr>
                <w:rFonts w:ascii="Times New Roman" w:hAnsi="Times New Roman" w:cs="Times New Roman"/>
                <w:color w:val="000000"/>
                <w:sz w:val="24"/>
                <w:szCs w:val="24"/>
                <w:lang w:val="es-CO"/>
              </w:rPr>
              <w:t>y conflictos.</w:t>
            </w:r>
          </w:p>
        </w:tc>
      </w:tr>
    </w:tbl>
    <w:p w14:paraId="5150C82B" w14:textId="77777777" w:rsidR="00714644" w:rsidRDefault="00714644" w:rsidP="00C95BF4">
      <w:pPr>
        <w:spacing w:after="0" w:line="276" w:lineRule="auto"/>
        <w:jc w:val="both"/>
        <w:rPr>
          <w:rFonts w:ascii="Times New Roman" w:hAnsi="Times New Roman" w:cs="Times New Roman"/>
        </w:rPr>
      </w:pPr>
    </w:p>
    <w:p w14:paraId="57CBA3D0" w14:textId="77777777" w:rsidR="000E21F8" w:rsidRDefault="000E21F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0E21F8" w:rsidRPr="000846F3" w14:paraId="0AFF19B7" w14:textId="77777777" w:rsidTr="00B601E1">
        <w:tc>
          <w:tcPr>
            <w:tcW w:w="8978" w:type="dxa"/>
            <w:gridSpan w:val="2"/>
            <w:shd w:val="clear" w:color="auto" w:fill="000000" w:themeFill="text1"/>
          </w:tcPr>
          <w:p w14:paraId="652657B1" w14:textId="77777777" w:rsidR="000E21F8" w:rsidRPr="000846F3" w:rsidRDefault="000E21F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E21F8" w:rsidRPr="000846F3" w14:paraId="31A8161C" w14:textId="77777777" w:rsidTr="00B601E1">
        <w:tc>
          <w:tcPr>
            <w:tcW w:w="2518" w:type="dxa"/>
          </w:tcPr>
          <w:p w14:paraId="778A30FB" w14:textId="77777777" w:rsidR="000E21F8" w:rsidRPr="000846F3" w:rsidRDefault="000E21F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B861389" w14:textId="06B71E73" w:rsidR="000E21F8" w:rsidRPr="000846F3" w:rsidRDefault="000E21F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Latinoamérica en el ajedrez global </w:t>
            </w:r>
          </w:p>
        </w:tc>
      </w:tr>
      <w:tr w:rsidR="000E21F8" w:rsidRPr="000846F3" w14:paraId="444B563A" w14:textId="77777777" w:rsidTr="00B601E1">
        <w:tc>
          <w:tcPr>
            <w:tcW w:w="2518" w:type="dxa"/>
          </w:tcPr>
          <w:p w14:paraId="40D95DFC" w14:textId="449CA2C4" w:rsidR="000E21F8" w:rsidRPr="000846F3" w:rsidRDefault="000E21F8" w:rsidP="00C95BF4">
            <w:pPr>
              <w:spacing w:line="276" w:lineRule="auto"/>
              <w:jc w:val="both"/>
              <w:rPr>
                <w:rFonts w:ascii="Times New Roman" w:hAnsi="Times New Roman" w:cs="Times New Roman"/>
                <w:b/>
              </w:rPr>
            </w:pPr>
            <w:r w:rsidRPr="000846F3">
              <w:rPr>
                <w:rFonts w:ascii="Times New Roman" w:hAnsi="Times New Roman" w:cs="Times New Roman"/>
                <w:b/>
                <w:sz w:val="24"/>
                <w:szCs w:val="24"/>
              </w:rPr>
              <w:t>Contenido</w:t>
            </w:r>
          </w:p>
        </w:tc>
        <w:tc>
          <w:tcPr>
            <w:tcW w:w="6460" w:type="dxa"/>
          </w:tcPr>
          <w:p w14:paraId="481D160A" w14:textId="54D19984" w:rsidR="000E21F8" w:rsidRDefault="000E21F8" w:rsidP="00C95BF4">
            <w:pPr>
              <w:spacing w:line="276" w:lineRule="auto"/>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sidR="006E213A">
              <w:rPr>
                <w:rFonts w:ascii="Times New Roman" w:hAnsi="Times New Roman" w:cs="Times New Roman"/>
              </w:rPr>
              <w:t xml:space="preserve"> </w:t>
            </w:r>
            <w:r>
              <w:rPr>
                <w:rFonts w:ascii="Times New Roman" w:hAnsi="Times New Roman" w:cs="Times New Roman"/>
              </w:rPr>
              <w:t>y Argentina</w:t>
            </w:r>
            <w:r w:rsidR="006E213A">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006E213A">
              <w:rPr>
                <w:rFonts w:ascii="Times New Roman" w:hAnsi="Times New Roman" w:cs="Times New Roman"/>
              </w:rPr>
              <w:t>sus</w:t>
            </w:r>
            <w:r w:rsidRPr="000846F3">
              <w:rPr>
                <w:rFonts w:ascii="Times New Roman" w:hAnsi="Times New Roman" w:cs="Times New Roman"/>
              </w:rPr>
              <w:t xml:space="preserve"> formas de actuar </w:t>
            </w:r>
            <w:r>
              <w:rPr>
                <w:rFonts w:ascii="Times New Roman" w:hAnsi="Times New Roman" w:cs="Times New Roman"/>
              </w:rPr>
              <w:t>en la región</w:t>
            </w:r>
            <w:r w:rsidRPr="000846F3">
              <w:rPr>
                <w:rFonts w:ascii="Times New Roman" w:hAnsi="Times New Roman" w:cs="Times New Roman"/>
              </w:rPr>
              <w:t xml:space="preserve">. </w:t>
            </w:r>
          </w:p>
          <w:p w14:paraId="6DF75380" w14:textId="7032B6D1" w:rsidR="000E21F8" w:rsidRDefault="000E21F8" w:rsidP="006E213A">
            <w:pPr>
              <w:spacing w:line="276" w:lineRule="auto"/>
              <w:jc w:val="both"/>
              <w:rPr>
                <w:rFonts w:ascii="Times New Roman" w:hAnsi="Times New Roman" w:cs="Times New Roman"/>
                <w:b/>
              </w:rPr>
            </w:pPr>
            <w:r>
              <w:rPr>
                <w:rFonts w:ascii="Times New Roman" w:hAnsi="Times New Roman" w:cs="Times New Roman"/>
              </w:rPr>
              <w:t>Asimismo, debido al crecimiento de su economía, Brasil ha empezado a ejercer un liderazgo notable en la región suramericana</w:t>
            </w:r>
            <w:r w:rsidR="006E213A">
              <w:rPr>
                <w:rFonts w:ascii="Times New Roman" w:hAnsi="Times New Roman" w:cs="Times New Roman"/>
              </w:rPr>
              <w:t xml:space="preserve"> e incluso en el escenario mundial</w:t>
            </w:r>
            <w:r>
              <w:rPr>
                <w:rFonts w:ascii="Times New Roman" w:hAnsi="Times New Roman" w:cs="Times New Roman"/>
              </w:rPr>
              <w:t xml:space="preserve">. En conclusión, Estados Unidos ha perdido </w:t>
            </w:r>
            <w:r w:rsidR="006E213A">
              <w:rPr>
                <w:rFonts w:ascii="Times New Roman" w:hAnsi="Times New Roman" w:cs="Times New Roman"/>
              </w:rPr>
              <w:lastRenderedPageBreak/>
              <w:t>influencia</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w:t>
            </w:r>
            <w:r w:rsidR="006E213A">
              <w:rPr>
                <w:rFonts w:ascii="Times New Roman" w:hAnsi="Times New Roman" w:cs="Times New Roman"/>
              </w:rPr>
              <w:t>la</w:t>
            </w:r>
            <w:r>
              <w:rPr>
                <w:rFonts w:ascii="Times New Roman" w:hAnsi="Times New Roman" w:cs="Times New Roman"/>
              </w:rPr>
              <w:t xml:space="preserve"> región han intensificado sus relaciones con otras potencias</w:t>
            </w:r>
            <w:r w:rsidR="006E213A">
              <w:rPr>
                <w:rFonts w:ascii="Times New Roman" w:hAnsi="Times New Roman" w:cs="Times New Roman"/>
              </w:rPr>
              <w:t>,</w:t>
            </w:r>
            <w:r>
              <w:rPr>
                <w:rFonts w:ascii="Times New Roman" w:hAnsi="Times New Roman" w:cs="Times New Roman"/>
              </w:rPr>
              <w:t xml:space="preserve"> como China o Rusia, y también con otras regiones, como Asia Pacífico.  </w:t>
            </w:r>
          </w:p>
        </w:tc>
      </w:tr>
    </w:tbl>
    <w:p w14:paraId="3A583642" w14:textId="77777777" w:rsidR="000E21F8" w:rsidRDefault="000E21F8" w:rsidP="00C95BF4">
      <w:pPr>
        <w:spacing w:after="0" w:line="276" w:lineRule="auto"/>
        <w:jc w:val="both"/>
        <w:rPr>
          <w:rFonts w:ascii="Times New Roman" w:hAnsi="Times New Roman" w:cs="Times New Roman"/>
        </w:rPr>
      </w:pPr>
    </w:p>
    <w:p w14:paraId="65A84A99" w14:textId="6BC6F438" w:rsidR="00CF08D1" w:rsidRDefault="00520E54" w:rsidP="00C95BF4">
      <w:pPr>
        <w:spacing w:after="0" w:line="276" w:lineRule="auto"/>
        <w:jc w:val="both"/>
        <w:rPr>
          <w:rFonts w:ascii="Times New Roman" w:hAnsi="Times New Roman" w:cs="Times New Roman"/>
        </w:rPr>
      </w:pPr>
      <w:r>
        <w:rPr>
          <w:rFonts w:ascii="Times New Roman" w:hAnsi="Times New Roman" w:cs="Times New Roman"/>
        </w:rPr>
        <w:t>D</w:t>
      </w:r>
      <w:r w:rsidR="007A4901">
        <w:rPr>
          <w:rFonts w:ascii="Times New Roman" w:hAnsi="Times New Roman" w:cs="Times New Roman"/>
        </w:rPr>
        <w:t xml:space="preserve">urante </w:t>
      </w:r>
      <w:r w:rsidR="00913615" w:rsidRPr="000846F3">
        <w:rPr>
          <w:rFonts w:ascii="Times New Roman" w:hAnsi="Times New Roman" w:cs="Times New Roman"/>
        </w:rPr>
        <w:t>l</w:t>
      </w:r>
      <w:r w:rsidR="00CF08D1" w:rsidRPr="000846F3">
        <w:rPr>
          <w:rFonts w:ascii="Times New Roman" w:hAnsi="Times New Roman" w:cs="Times New Roman"/>
        </w:rPr>
        <w:t xml:space="preserve">a </w:t>
      </w:r>
      <w:r w:rsidR="00913615"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w:t>
      </w:r>
      <w:r w:rsidR="006E213A">
        <w:rPr>
          <w:rFonts w:ascii="Times New Roman" w:hAnsi="Times New Roman" w:cs="Times New Roman"/>
        </w:rPr>
        <w:t>en el escenario mundial</w:t>
      </w:r>
      <w:r w:rsidR="007A4901">
        <w:rPr>
          <w:rFonts w:ascii="Times New Roman" w:hAnsi="Times New Roman" w:cs="Times New Roman"/>
        </w:rPr>
        <w:t xml:space="preserve">.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r w:rsidR="007A4901">
        <w:rPr>
          <w:rFonts w:ascii="Times New Roman" w:hAnsi="Times New Roman" w:cs="Times New Roman"/>
        </w:rPr>
        <w:t>Al mismo tiempo</w:t>
      </w:r>
      <w:r w:rsidR="00783A7D">
        <w:rPr>
          <w:rFonts w:ascii="Times New Roman" w:hAnsi="Times New Roman" w:cs="Times New Roman"/>
        </w:rPr>
        <w:t>,</w:t>
      </w:r>
      <w:r w:rsidR="007A4901">
        <w:rPr>
          <w:rFonts w:ascii="Times New Roman" w:hAnsi="Times New Roman" w:cs="Times New Roman"/>
        </w:rPr>
        <w:t xml:space="preserve"> el ascenso </w:t>
      </w:r>
      <w:r w:rsidR="00587A48">
        <w:rPr>
          <w:rFonts w:ascii="Times New Roman" w:hAnsi="Times New Roman" w:cs="Times New Roman"/>
        </w:rPr>
        <w:t xml:space="preserve">económico </w:t>
      </w:r>
      <w:r w:rsidR="007A4901">
        <w:rPr>
          <w:rFonts w:ascii="Times New Roman" w:hAnsi="Times New Roman" w:cs="Times New Roman"/>
        </w:rPr>
        <w:t xml:space="preserve">de China ha conducido a Estados Unidos </w:t>
      </w:r>
      <w:r w:rsidR="00587A48">
        <w:rPr>
          <w:rFonts w:ascii="Times New Roman" w:hAnsi="Times New Roman" w:cs="Times New Roman"/>
        </w:rPr>
        <w:t xml:space="preserve">a </w:t>
      </w:r>
      <w:r w:rsidR="007A4901">
        <w:rPr>
          <w:rFonts w:ascii="Times New Roman" w:hAnsi="Times New Roman" w:cs="Times New Roman"/>
        </w:rPr>
        <w:t>concentr</w:t>
      </w:r>
      <w:r w:rsidR="00587A48">
        <w:rPr>
          <w:rFonts w:ascii="Times New Roman" w:hAnsi="Times New Roman" w:cs="Times New Roman"/>
        </w:rPr>
        <w:t xml:space="preserve">ar </w:t>
      </w:r>
      <w:r w:rsidR="007A4901">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el gigante asiático</w:t>
      </w:r>
      <w:r w:rsidR="006E213A">
        <w:rPr>
          <w:rFonts w:ascii="Times New Roman" w:hAnsi="Times New Roman" w:cs="Times New Roman"/>
        </w:rPr>
        <w:t>,</w:t>
      </w:r>
      <w:r w:rsidR="00006AB5">
        <w:rPr>
          <w:rFonts w:ascii="Times New Roman" w:hAnsi="Times New Roman" w:cs="Times New Roman"/>
        </w:rPr>
        <w:t xml:space="preserve"> </w:t>
      </w:r>
      <w:r w:rsidR="007A4901">
        <w:rPr>
          <w:rFonts w:ascii="Times New Roman" w:hAnsi="Times New Roman" w:cs="Times New Roman"/>
        </w:rPr>
        <w:t>que</w:t>
      </w:r>
      <w:r w:rsidR="00783A7D">
        <w:rPr>
          <w:rFonts w:ascii="Times New Roman" w:hAnsi="Times New Roman" w:cs="Times New Roman"/>
        </w:rPr>
        <w:t>,</w:t>
      </w:r>
      <w:r w:rsidR="007A4901">
        <w:rPr>
          <w:rFonts w:ascii="Times New Roman" w:hAnsi="Times New Roman" w:cs="Times New Roman"/>
        </w:rPr>
        <w:t xml:space="preserve"> en 2014</w:t>
      </w:r>
      <w:r w:rsidR="00783A7D">
        <w:rPr>
          <w:rFonts w:ascii="Times New Roman" w:hAnsi="Times New Roman" w:cs="Times New Roman"/>
        </w:rPr>
        <w:t>,</w:t>
      </w:r>
      <w:r w:rsidR="007A4901">
        <w:rPr>
          <w:rFonts w:ascii="Times New Roman" w:hAnsi="Times New Roman" w:cs="Times New Roman"/>
        </w:rPr>
        <w:t xml:space="preserve"> ya superó en valor a la </w:t>
      </w:r>
      <w:r w:rsidR="00006AB5">
        <w:rPr>
          <w:rFonts w:ascii="Times New Roman" w:hAnsi="Times New Roman" w:cs="Times New Roman"/>
        </w:rPr>
        <w:t xml:space="preserve">economía </w:t>
      </w:r>
      <w:r w:rsidR="007A4901">
        <w:rPr>
          <w:rFonts w:ascii="Times New Roman" w:hAnsi="Times New Roman" w:cs="Times New Roman"/>
        </w:rPr>
        <w:t>norteamericana</w:t>
      </w:r>
      <w:r w:rsidR="0035377B">
        <w:rPr>
          <w:rFonts w:ascii="Times New Roman" w:hAnsi="Times New Roman" w:cs="Times New Roman"/>
        </w:rPr>
        <w:t xml:space="preserve"> [</w:t>
      </w:r>
      <w:hyperlink r:id="rId13" w:history="1">
        <w:r w:rsidR="0035377B" w:rsidRPr="0035377B">
          <w:rPr>
            <w:rStyle w:val="Hipervnculo"/>
            <w:rFonts w:ascii="Times New Roman" w:hAnsi="Times New Roman" w:cs="Times New Roman"/>
          </w:rPr>
          <w:t>VER</w:t>
        </w:r>
      </w:hyperlink>
      <w:r w:rsidR="0035377B">
        <w:rPr>
          <w:rFonts w:ascii="Times New Roman" w:hAnsi="Times New Roman" w:cs="Times New Roman"/>
        </w:rPr>
        <w:t>]</w:t>
      </w:r>
      <w:r w:rsidR="007A4901">
        <w:rPr>
          <w:rFonts w:ascii="Times New Roman" w:hAnsi="Times New Roman" w:cs="Times New Roman"/>
        </w:rPr>
        <w:t xml:space="preserve">. </w:t>
      </w:r>
    </w:p>
    <w:p w14:paraId="16DC1729" w14:textId="77777777" w:rsidR="0035377B" w:rsidRDefault="0035377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75209B6A"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B50C82">
              <w:rPr>
                <w:rFonts w:ascii="Times New Roman" w:hAnsi="Times New Roman" w:cs="Times New Roman"/>
                <w:color w:val="000000"/>
                <w:sz w:val="24"/>
                <w:szCs w:val="24"/>
              </w:rPr>
              <w:t>3</w:t>
            </w:r>
            <w:r w:rsidR="00DA4D78">
              <w:rPr>
                <w:rFonts w:ascii="Times New Roman" w:hAnsi="Times New Roman" w:cs="Times New Roman"/>
                <w:color w:val="000000"/>
                <w:sz w:val="24"/>
                <w:szCs w:val="24"/>
              </w:rPr>
              <w:t>0</w:t>
            </w:r>
          </w:p>
        </w:tc>
      </w:tr>
      <w:tr w:rsidR="00926FCD" w:rsidRPr="000846F3" w14:paraId="59D90E9C" w14:textId="77777777" w:rsidTr="00453D56">
        <w:tc>
          <w:tcPr>
            <w:tcW w:w="2518" w:type="dxa"/>
          </w:tcPr>
          <w:p w14:paraId="29521FD7"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4A93EBEC"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r w:rsidR="006E213A">
              <w:rPr>
                <w:rFonts w:ascii="Times New Roman" w:hAnsi="Times New Roman" w:cs="Times New Roman"/>
                <w:color w:val="000000"/>
                <w:sz w:val="24"/>
                <w:szCs w:val="24"/>
              </w:rPr>
              <w:t>.</w:t>
            </w:r>
          </w:p>
        </w:tc>
      </w:tr>
    </w:tbl>
    <w:p w14:paraId="40FE1372" w14:textId="77777777" w:rsidR="00490B03" w:rsidRDefault="00490B03" w:rsidP="00C95BF4">
      <w:pPr>
        <w:spacing w:after="0" w:line="276" w:lineRule="auto"/>
        <w:jc w:val="both"/>
        <w:rPr>
          <w:rFonts w:ascii="Times New Roman" w:hAnsi="Times New Roman" w:cs="Times New Roman"/>
        </w:rPr>
      </w:pPr>
    </w:p>
    <w:p w14:paraId="6FE5ABCC" w14:textId="3DC37C6F" w:rsidR="002939C5" w:rsidRPr="000846F3" w:rsidRDefault="00B50C8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2939C5" w:rsidRPr="000846F3">
        <w:rPr>
          <w:rFonts w:ascii="Times New Roman" w:hAnsi="Times New Roman" w:cs="Times New Roman"/>
          <w:highlight w:val="yellow"/>
        </w:rPr>
        <w:t>[SECCIÓN 2]</w:t>
      </w:r>
      <w:r w:rsidR="002939C5" w:rsidRPr="000846F3">
        <w:rPr>
          <w:rFonts w:ascii="Times New Roman" w:hAnsi="Times New Roman" w:cs="Times New Roman"/>
        </w:rPr>
        <w:t xml:space="preserve"> </w:t>
      </w:r>
      <w:r w:rsidR="006E213A">
        <w:rPr>
          <w:rFonts w:ascii="Times New Roman" w:hAnsi="Times New Roman" w:cs="Times New Roman"/>
          <w:b/>
        </w:rPr>
        <w:t>1.4 La r</w:t>
      </w:r>
      <w:r w:rsidR="002939C5" w:rsidRPr="000846F3">
        <w:rPr>
          <w:rFonts w:ascii="Times New Roman" w:hAnsi="Times New Roman" w:cs="Times New Roman"/>
          <w:b/>
        </w:rPr>
        <w:t xml:space="preserve">econfiguración continental y </w:t>
      </w:r>
      <w:r w:rsidR="00FC62F9">
        <w:rPr>
          <w:rFonts w:ascii="Times New Roman" w:hAnsi="Times New Roman" w:cs="Times New Roman"/>
          <w:b/>
        </w:rPr>
        <w:t xml:space="preserve">las </w:t>
      </w:r>
      <w:r w:rsidR="002939C5" w:rsidRPr="000846F3">
        <w:rPr>
          <w:rFonts w:ascii="Times New Roman" w:hAnsi="Times New Roman" w:cs="Times New Roman"/>
          <w:b/>
        </w:rPr>
        <w:t>regiones emergentes</w:t>
      </w:r>
      <w:r w:rsidR="00FC62F9">
        <w:rPr>
          <w:rFonts w:ascii="Times New Roman" w:hAnsi="Times New Roman" w:cs="Times New Roman"/>
          <w:b/>
        </w:rPr>
        <w:t xml:space="preserve"> del mundo</w:t>
      </w:r>
      <w:r w:rsidR="002939C5"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C95BF4">
      <w:pPr>
        <w:spacing w:after="0" w:line="276" w:lineRule="auto"/>
        <w:jc w:val="both"/>
        <w:rPr>
          <w:rFonts w:ascii="Times New Roman" w:hAnsi="Times New Roman" w:cs="Times New Roman"/>
        </w:rPr>
      </w:pPr>
    </w:p>
    <w:p w14:paraId="04629D90" w14:textId="1D5F1E35" w:rsidR="00913615" w:rsidRPr="000846F3" w:rsidRDefault="009A4D58"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004A712B">
        <w:rPr>
          <w:rFonts w:ascii="Times New Roman" w:hAnsi="Times New Roman" w:cs="Times New Roman"/>
        </w:rPr>
        <w:t>en la actualidad</w:t>
      </w:r>
      <w:r w:rsidRPr="000846F3">
        <w:rPr>
          <w:rFonts w:ascii="Times New Roman" w:hAnsi="Times New Roman" w:cs="Times New Roman"/>
        </w:rPr>
        <w:t xml:space="preserv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w:t>
      </w:r>
      <w:r w:rsidR="004A712B">
        <w:rPr>
          <w:rFonts w:ascii="Times New Roman" w:hAnsi="Times New Roman" w:cs="Times New Roman"/>
        </w:rPr>
        <w:t>ían a</w:t>
      </w:r>
      <w:r w:rsidRPr="000846F3">
        <w:rPr>
          <w:rFonts w:ascii="Times New Roman" w:hAnsi="Times New Roman" w:cs="Times New Roman"/>
        </w:rPr>
        <w:t xml:space="preserve">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 xml:space="preserve">s decir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C95BF4">
      <w:pPr>
        <w:spacing w:after="0" w:line="276" w:lineRule="auto"/>
        <w:jc w:val="both"/>
        <w:rPr>
          <w:rFonts w:ascii="Times New Roman" w:hAnsi="Times New Roman" w:cs="Times New Roman"/>
        </w:rPr>
      </w:pPr>
    </w:p>
    <w:p w14:paraId="5E78BCFD" w14:textId="32F710CF" w:rsidR="009A4D58" w:rsidRPr="000846F3" w:rsidRDefault="00860DD7" w:rsidP="00C95BF4">
      <w:pPr>
        <w:spacing w:after="0" w:line="276" w:lineRule="auto"/>
        <w:jc w:val="both"/>
        <w:rPr>
          <w:rFonts w:ascii="Times New Roman" w:hAnsi="Times New Roman" w:cs="Times New Roman"/>
        </w:rPr>
      </w:pPr>
      <w:r>
        <w:rPr>
          <w:rFonts w:ascii="Times New Roman" w:hAnsi="Times New Roman" w:cs="Times New Roman"/>
        </w:rPr>
        <w:t>E</w:t>
      </w:r>
      <w:r w:rsidR="00E554F7">
        <w:rPr>
          <w:rFonts w:ascii="Times New Roman" w:hAnsi="Times New Roman" w:cs="Times New Roman"/>
        </w:rPr>
        <w:t xml:space="preserve">l </w:t>
      </w:r>
      <w:r w:rsidR="00AA5A5B" w:rsidRPr="000846F3">
        <w:rPr>
          <w:rFonts w:ascii="Times New Roman" w:hAnsi="Times New Roman" w:cs="Times New Roman"/>
        </w:rPr>
        <w:t xml:space="preserve">ascenso </w:t>
      </w:r>
      <w:r w:rsidR="00FC62F9">
        <w:rPr>
          <w:rFonts w:ascii="Times New Roman" w:hAnsi="Times New Roman" w:cs="Times New Roman"/>
        </w:rPr>
        <w:t xml:space="preserve">económico </w:t>
      </w:r>
      <w:r w:rsidR="00AA5A5B" w:rsidRPr="000846F3">
        <w:rPr>
          <w:rFonts w:ascii="Times New Roman" w:hAnsi="Times New Roman" w:cs="Times New Roman"/>
        </w:rPr>
        <w:t xml:space="preserve">de </w:t>
      </w:r>
      <w:r w:rsidR="00FC62F9">
        <w:rPr>
          <w:rFonts w:ascii="Times New Roman" w:hAnsi="Times New Roman" w:cs="Times New Roman"/>
        </w:rPr>
        <w:t xml:space="preserve">aquellos </w:t>
      </w:r>
      <w:r w:rsidR="00D75D23">
        <w:rPr>
          <w:rFonts w:ascii="Times New Roman" w:hAnsi="Times New Roman" w:cs="Times New Roman"/>
        </w:rPr>
        <w:t>países que tradicionalmente no ha</w:t>
      </w:r>
      <w:r w:rsidR="00FC62F9">
        <w:rPr>
          <w:rFonts w:ascii="Times New Roman" w:hAnsi="Times New Roman" w:cs="Times New Roman"/>
        </w:rPr>
        <w:t xml:space="preserve">n </w:t>
      </w:r>
      <w:r w:rsidR="00D75D23">
        <w:rPr>
          <w:rFonts w:ascii="Times New Roman" w:hAnsi="Times New Roman" w:cs="Times New Roman"/>
        </w:rPr>
        <w:t xml:space="preserve">sido protagonistas del </w:t>
      </w:r>
      <w:r w:rsidRPr="000846F3">
        <w:rPr>
          <w:rFonts w:ascii="Times New Roman" w:hAnsi="Times New Roman" w:cs="Times New Roman"/>
        </w:rPr>
        <w:t>Nuev</w:t>
      </w:r>
      <w:r>
        <w:rPr>
          <w:rFonts w:ascii="Times New Roman" w:hAnsi="Times New Roman" w:cs="Times New Roman"/>
        </w:rPr>
        <w:t xml:space="preserve">o Orden Mundial </w:t>
      </w:r>
      <w:r w:rsidR="00E554F7">
        <w:rPr>
          <w:rFonts w:ascii="Times New Roman" w:hAnsi="Times New Roman" w:cs="Times New Roman"/>
        </w:rPr>
        <w:t>y</w:t>
      </w:r>
      <w:r w:rsidR="00FC62F9">
        <w:rPr>
          <w:rFonts w:ascii="Times New Roman" w:hAnsi="Times New Roman" w:cs="Times New Roman"/>
        </w:rPr>
        <w:t xml:space="preserve">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sidR="00FC62F9">
        <w:rPr>
          <w:rFonts w:ascii="Times New Roman" w:hAnsi="Times New Roman" w:cs="Times New Roman"/>
        </w:rPr>
        <w:t xml:space="preserve"> y bloques</w:t>
      </w:r>
      <w:r>
        <w:rPr>
          <w:rFonts w:ascii="Times New Roman" w:hAnsi="Times New Roman" w:cs="Times New Roman"/>
        </w:rPr>
        <w:t xml:space="preserve"> han propiciado la reconfiguración d</w:t>
      </w:r>
      <w:r w:rsidR="00D75D23">
        <w:rPr>
          <w:rFonts w:ascii="Times New Roman" w:hAnsi="Times New Roman" w:cs="Times New Roman"/>
        </w:rPr>
        <w:t>el mapa regional mundial</w:t>
      </w:r>
      <w:r>
        <w:rPr>
          <w:rFonts w:ascii="Times New Roman" w:hAnsi="Times New Roman" w:cs="Times New Roman"/>
        </w:rPr>
        <w:t>. D</w:t>
      </w:r>
      <w:r w:rsidR="00E554F7">
        <w:rPr>
          <w:rFonts w:ascii="Times New Roman" w:hAnsi="Times New Roman" w:cs="Times New Roman"/>
        </w:rPr>
        <w:t xml:space="preserve">os </w:t>
      </w:r>
      <w:r w:rsidR="009A4D58" w:rsidRPr="000846F3">
        <w:rPr>
          <w:rFonts w:ascii="Times New Roman" w:hAnsi="Times New Roman" w:cs="Times New Roman"/>
        </w:rPr>
        <w:t>regiones emergentes 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C95BF4">
      <w:pPr>
        <w:spacing w:after="0" w:line="276" w:lineRule="auto"/>
        <w:jc w:val="both"/>
        <w:rPr>
          <w:rFonts w:ascii="Times New Roman" w:hAnsi="Times New Roman" w:cs="Times New Roman"/>
        </w:rPr>
      </w:pPr>
    </w:p>
    <w:p w14:paraId="35DA5055" w14:textId="129C9C8F" w:rsidR="003F0686" w:rsidRPr="000846F3" w:rsidRDefault="00A97F43" w:rsidP="00C95BF4">
      <w:pPr>
        <w:spacing w:after="0" w:line="276" w:lineRule="auto"/>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C95BF4">
      <w:pPr>
        <w:spacing w:after="0" w:line="276" w:lineRule="auto"/>
        <w:jc w:val="both"/>
        <w:rPr>
          <w:rFonts w:ascii="Times New Roman" w:hAnsi="Times New Roman" w:cs="Times New Roman"/>
          <w:highlight w:val="yellow"/>
        </w:rPr>
      </w:pPr>
    </w:p>
    <w:p w14:paraId="63AA6EBD" w14:textId="01AE8ECE" w:rsidR="00B22AAC" w:rsidRDefault="00745B8C" w:rsidP="00C95BF4">
      <w:pPr>
        <w:spacing w:after="0" w:line="276" w:lineRule="auto"/>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 xml:space="preserve">Después de cientos de años de </w:t>
      </w:r>
      <w:r w:rsidR="00DC32D3">
        <w:rPr>
          <w:rFonts w:ascii="Times New Roman" w:hAnsi="Times New Roman" w:cs="Times New Roman"/>
        </w:rPr>
        <w:t xml:space="preserve">que </w:t>
      </w:r>
      <w:r w:rsidR="00225492">
        <w:rPr>
          <w:rFonts w:ascii="Times New Roman" w:hAnsi="Times New Roman" w:cs="Times New Roman"/>
        </w:rPr>
        <w:t>este centro de gravedad</w:t>
      </w:r>
      <w:r>
        <w:rPr>
          <w:rFonts w:ascii="Times New Roman" w:hAnsi="Times New Roman" w:cs="Times New Roman"/>
        </w:rPr>
        <w:t xml:space="preserve"> </w:t>
      </w:r>
      <w:r w:rsidR="00DC32D3">
        <w:rPr>
          <w:rFonts w:ascii="Times New Roman" w:hAnsi="Times New Roman" w:cs="Times New Roman"/>
        </w:rPr>
        <w:t xml:space="preserve">estuviera situado </w:t>
      </w:r>
      <w:r>
        <w:rPr>
          <w:rFonts w:ascii="Times New Roman" w:hAnsi="Times New Roman" w:cs="Times New Roman"/>
        </w:rPr>
        <w:t>en la región Atlántica del globo</w:t>
      </w:r>
      <w:r w:rsidR="00DC32D3">
        <w:rPr>
          <w:rFonts w:ascii="Times New Roman" w:hAnsi="Times New Roman" w:cs="Times New Roman"/>
        </w:rPr>
        <w:t xml:space="preserve"> –</w:t>
      </w:r>
      <w:r>
        <w:rPr>
          <w:rFonts w:ascii="Times New Roman" w:hAnsi="Times New Roman" w:cs="Times New Roman"/>
        </w:rPr>
        <w:t>ya fuese en Europa Occidental o en Estados Unidos</w:t>
      </w:r>
      <w:r w:rsidR="00DC32D3">
        <w:rPr>
          <w:rFonts w:ascii="Times New Roman" w:hAnsi="Times New Roman" w:cs="Times New Roman"/>
        </w:rPr>
        <w:t>–</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DC32D3">
        <w:rPr>
          <w:rFonts w:ascii="Times New Roman" w:hAnsi="Times New Roman" w:cs="Times New Roman"/>
        </w:rPr>
        <w:t xml:space="preserve">hoy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C95BF4">
      <w:pPr>
        <w:spacing w:after="0" w:line="276" w:lineRule="auto"/>
        <w:jc w:val="both"/>
        <w:rPr>
          <w:rFonts w:ascii="Times New Roman" w:hAnsi="Times New Roman" w:cs="Times New Roman"/>
        </w:rPr>
      </w:pPr>
    </w:p>
    <w:p w14:paraId="3A8808D7" w14:textId="4A7CC910" w:rsidR="00AF032A" w:rsidRDefault="00934AE3"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La región </w:t>
      </w:r>
      <w:r w:rsidR="00B22AAC">
        <w:rPr>
          <w:rFonts w:ascii="Times New Roman" w:hAnsi="Times New Roman" w:cs="Times New Roman"/>
        </w:rPr>
        <w:t xml:space="preserve">Asia Pacífico </w:t>
      </w:r>
      <w:r>
        <w:rPr>
          <w:rFonts w:ascii="Times New Roman" w:hAnsi="Times New Roman" w:cs="Times New Roman"/>
        </w:rPr>
        <w:t xml:space="preserve">cubre el </w:t>
      </w:r>
      <w:r w:rsidR="00DC32D3">
        <w:rPr>
          <w:rFonts w:ascii="Times New Roman" w:hAnsi="Times New Roman" w:cs="Times New Roman"/>
        </w:rPr>
        <w:t>oriente y</w:t>
      </w:r>
      <w:r>
        <w:rPr>
          <w:rFonts w:ascii="Times New Roman" w:hAnsi="Times New Roman" w:cs="Times New Roman"/>
        </w:rPr>
        <w:t xml:space="preserve"> </w:t>
      </w:r>
      <w:r w:rsidR="00DC32D3">
        <w:rPr>
          <w:rFonts w:ascii="Times New Roman" w:hAnsi="Times New Roman" w:cs="Times New Roman"/>
        </w:rPr>
        <w:t xml:space="preserve">el suroriente del continente asiático, e incluye </w:t>
      </w:r>
      <w:r>
        <w:rPr>
          <w:rFonts w:ascii="Times New Roman" w:hAnsi="Times New Roman" w:cs="Times New Roman"/>
        </w:rPr>
        <w:t xml:space="preserve">la región que tradicionalmente se denominó </w:t>
      </w:r>
      <w:r w:rsidR="00684CA1" w:rsidRPr="000846F3">
        <w:rPr>
          <w:rFonts w:ascii="Times New Roman" w:hAnsi="Times New Roman" w:cs="Times New Roman"/>
        </w:rPr>
        <w:t>Oceanía.</w:t>
      </w:r>
      <w:r w:rsidRPr="00934AE3">
        <w:t xml:space="preserve"> </w:t>
      </w:r>
      <w:r w:rsidR="00DC32D3">
        <w:rPr>
          <w:rFonts w:ascii="Times New Roman" w:hAnsi="Times New Roman" w:cs="Times New Roman"/>
        </w:rPr>
        <w:t>A</w:t>
      </w:r>
      <w:r w:rsidR="00FC39D0">
        <w:rPr>
          <w:rFonts w:ascii="Times New Roman" w:hAnsi="Times New Roman" w:cs="Times New Roman"/>
        </w:rPr>
        <w:t xml:space="preserve">sí que </w:t>
      </w:r>
      <w:r w:rsidRPr="00934AE3">
        <w:rPr>
          <w:rFonts w:ascii="Times New Roman" w:hAnsi="Times New Roman" w:cs="Times New Roman"/>
        </w:rPr>
        <w:t xml:space="preserve">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p w14:paraId="2480B071" w14:textId="77777777" w:rsidR="0063503C" w:rsidRPr="000846F3" w:rsidRDefault="006350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96"/>
        <w:gridCol w:w="7332"/>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76BA0A88" w:rsidR="0055382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sidR="0063503C">
              <w:rPr>
                <w:rFonts w:ascii="Times New Roman" w:hAnsi="Times New Roman" w:cs="Times New Roman"/>
                <w:color w:val="000000"/>
                <w:sz w:val="24"/>
                <w:szCs w:val="24"/>
              </w:rPr>
              <w:t>6</w:t>
            </w:r>
          </w:p>
        </w:tc>
      </w:tr>
      <w:tr w:rsidR="0055382D" w:rsidRPr="0037129A" w14:paraId="015C2BF2" w14:textId="77777777" w:rsidTr="005A2B85">
        <w:tc>
          <w:tcPr>
            <w:tcW w:w="2518" w:type="dxa"/>
          </w:tcPr>
          <w:p w14:paraId="4F13D265"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48AA5258" w:rsidR="0055382D" w:rsidRPr="0063503C" w:rsidRDefault="0063503C" w:rsidP="00C95BF4">
            <w:pPr>
              <w:spacing w:line="276" w:lineRule="auto"/>
              <w:jc w:val="both"/>
              <w:rPr>
                <w:rFonts w:ascii="Times New Roman" w:hAnsi="Times New Roman" w:cs="Times New Roman"/>
                <w:color w:val="000000"/>
                <w:sz w:val="24"/>
                <w:szCs w:val="24"/>
                <w:lang w:val="es-CO"/>
              </w:rPr>
            </w:pPr>
            <w:r w:rsidRPr="0063503C">
              <w:rPr>
                <w:rFonts w:ascii="Times New Roman" w:hAnsi="Times New Roman" w:cs="Times New Roman"/>
                <w:color w:val="000000"/>
                <w:sz w:val="24"/>
                <w:szCs w:val="24"/>
                <w:lang w:val="es-CO"/>
              </w:rPr>
              <w:t>Países de ubicación privilegiada con respect</w:t>
            </w:r>
            <w:r w:rsidR="00C636B1">
              <w:rPr>
                <w:rFonts w:ascii="Times New Roman" w:hAnsi="Times New Roman" w:cs="Times New Roman"/>
                <w:color w:val="000000"/>
                <w:sz w:val="24"/>
                <w:szCs w:val="24"/>
                <w:lang w:val="es-CO"/>
              </w:rPr>
              <w:t>o</w:t>
            </w:r>
            <w:r w:rsidR="00FC39D0">
              <w:rPr>
                <w:rFonts w:ascii="Times New Roman" w:hAnsi="Times New Roman" w:cs="Times New Roman"/>
                <w:color w:val="000000"/>
                <w:sz w:val="24"/>
                <w:szCs w:val="24"/>
                <w:lang w:val="es-CO"/>
              </w:rPr>
              <w:t xml:space="preserve"> a la c</w:t>
            </w:r>
            <w:r w:rsidRPr="0063503C">
              <w:rPr>
                <w:rFonts w:ascii="Times New Roman" w:hAnsi="Times New Roman" w:cs="Times New Roman"/>
                <w:color w:val="000000"/>
                <w:sz w:val="24"/>
                <w:szCs w:val="24"/>
                <w:lang w:val="es-CO"/>
              </w:rPr>
              <w:t>uenca pa</w:t>
            </w:r>
            <w:r>
              <w:rPr>
                <w:rFonts w:ascii="Times New Roman" w:hAnsi="Times New Roman" w:cs="Times New Roman"/>
                <w:color w:val="000000"/>
                <w:sz w:val="24"/>
                <w:szCs w:val="24"/>
                <w:lang w:val="es-CO"/>
              </w:rPr>
              <w:t>cífica</w:t>
            </w:r>
          </w:p>
        </w:tc>
      </w:tr>
      <w:tr w:rsidR="0055382D" w:rsidRPr="000846F3" w14:paraId="6C92FC32" w14:textId="77777777" w:rsidTr="005A2B85">
        <w:tc>
          <w:tcPr>
            <w:tcW w:w="2518" w:type="dxa"/>
          </w:tcPr>
          <w:p w14:paraId="480E96D7" w14:textId="77777777"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D7A5B31" w14:textId="169158FC" w:rsidR="0055382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Mapa con lupa. </w:t>
            </w:r>
            <w:r w:rsidR="00C636B1">
              <w:rPr>
                <w:rFonts w:ascii="Times New Roman" w:hAnsi="Times New Roman" w:cs="Times New Roman"/>
                <w:color w:val="000000"/>
                <w:sz w:val="24"/>
                <w:szCs w:val="24"/>
              </w:rPr>
              <w:t>Solicita</w:t>
            </w:r>
            <w:r>
              <w:rPr>
                <w:rFonts w:ascii="Times New Roman" w:hAnsi="Times New Roman" w:cs="Times New Roman"/>
                <w:color w:val="000000"/>
                <w:sz w:val="24"/>
                <w:szCs w:val="24"/>
              </w:rPr>
              <w:t>r</w:t>
            </w:r>
            <w:r w:rsidR="00C636B1">
              <w:rPr>
                <w:rFonts w:ascii="Times New Roman" w:hAnsi="Times New Roman" w:cs="Times New Roman"/>
                <w:color w:val="000000"/>
                <w:sz w:val="24"/>
                <w:szCs w:val="24"/>
              </w:rPr>
              <w:t xml:space="preserve"> a la editorial para su construcción como iconografía nueva</w:t>
            </w:r>
            <w:r w:rsidR="00225492">
              <w:rPr>
                <w:rFonts w:ascii="Times New Roman" w:hAnsi="Times New Roman" w:cs="Times New Roman"/>
                <w:color w:val="000000"/>
                <w:sz w:val="24"/>
                <w:szCs w:val="24"/>
              </w:rPr>
              <w:t xml:space="preserve">. Mapamundi cuyo centro sea la región Asia-Pacífico, en color destacado. En colores pálidos los países alrededor. Basarse en imagen </w:t>
            </w:r>
            <w:r w:rsidR="00225492" w:rsidRPr="00225492">
              <w:rPr>
                <w:rFonts w:ascii="Times New Roman" w:hAnsi="Times New Roman" w:cs="Times New Roman"/>
                <w:color w:val="000000"/>
                <w:sz w:val="24"/>
                <w:szCs w:val="24"/>
              </w:rPr>
              <w:t>44312719</w:t>
            </w:r>
            <w:r w:rsidR="00225492">
              <w:rPr>
                <w:rFonts w:ascii="Times New Roman" w:hAnsi="Times New Roman" w:cs="Times New Roman"/>
                <w:color w:val="000000"/>
                <w:sz w:val="24"/>
                <w:szCs w:val="24"/>
              </w:rPr>
              <w:t xml:space="preserve"> de Shutterstock, pero donde lo</w:t>
            </w:r>
            <w:r>
              <w:rPr>
                <w:rFonts w:ascii="Times New Roman" w:hAnsi="Times New Roman" w:cs="Times New Roman"/>
                <w:color w:val="000000"/>
                <w:sz w:val="24"/>
                <w:szCs w:val="24"/>
              </w:rPr>
              <w:t>s colores sean vivos y se destaqu</w:t>
            </w:r>
            <w:r w:rsidR="00225492">
              <w:rPr>
                <w:rFonts w:ascii="Times New Roman" w:hAnsi="Times New Roman" w:cs="Times New Roman"/>
                <w:color w:val="000000"/>
                <w:sz w:val="24"/>
                <w:szCs w:val="24"/>
              </w:rPr>
              <w:t xml:space="preserve">e la región </w:t>
            </w:r>
            <w:r>
              <w:rPr>
                <w:rFonts w:ascii="Times New Roman" w:hAnsi="Times New Roman" w:cs="Times New Roman"/>
                <w:color w:val="000000"/>
                <w:sz w:val="24"/>
                <w:szCs w:val="24"/>
              </w:rPr>
              <w:t xml:space="preserve">de la lupa </w:t>
            </w:r>
            <w:r w:rsidR="00225492">
              <w:rPr>
                <w:rFonts w:ascii="Times New Roman" w:hAnsi="Times New Roman" w:cs="Times New Roman"/>
                <w:color w:val="000000"/>
                <w:sz w:val="24"/>
                <w:szCs w:val="24"/>
              </w:rPr>
              <w:t>más claramente</w:t>
            </w:r>
            <w:r>
              <w:rPr>
                <w:rFonts w:ascii="Times New Roman" w:hAnsi="Times New Roman" w:cs="Times New Roman"/>
                <w:color w:val="000000"/>
                <w:sz w:val="24"/>
                <w:szCs w:val="24"/>
              </w:rPr>
              <w:t>, así como los diversos países que la conforman</w:t>
            </w:r>
            <w:r w:rsidR="00225492">
              <w:rPr>
                <w:rFonts w:ascii="Times New Roman" w:hAnsi="Times New Roman" w:cs="Times New Roman"/>
                <w:color w:val="000000"/>
                <w:sz w:val="24"/>
                <w:szCs w:val="24"/>
              </w:rPr>
              <w:t>.</w:t>
            </w:r>
          </w:p>
          <w:p w14:paraId="260451B6" w14:textId="0F3F175B" w:rsidR="00EB2CCD" w:rsidRDefault="00B601E1"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Dentro de la lupa deben quedar los siguientes países: India, Japón, sur de China y toda la parte oceánica Tailandia, Filipinas hasta Australia. No Rusia, No Europa.</w:t>
            </w:r>
            <w:r w:rsidR="00EB2CCD">
              <w:rPr>
                <w:rFonts w:ascii="Times New Roman" w:hAnsi="Times New Roman" w:cs="Times New Roman"/>
                <w:color w:val="000000"/>
                <w:sz w:val="24"/>
                <w:szCs w:val="24"/>
              </w:rPr>
              <w:t xml:space="preserve"> En caso de duda de qué países incluir, ver:</w:t>
            </w:r>
          </w:p>
          <w:p w14:paraId="4022AE45" w14:textId="622E2B9A" w:rsidR="00EB2CCD" w:rsidRDefault="00EB2CCD" w:rsidP="00C95BF4">
            <w:pPr>
              <w:spacing w:line="276" w:lineRule="auto"/>
              <w:jc w:val="both"/>
              <w:rPr>
                <w:rFonts w:ascii="Times New Roman" w:hAnsi="Times New Roman" w:cs="Times New Roman"/>
                <w:color w:val="000000"/>
                <w:sz w:val="24"/>
                <w:szCs w:val="24"/>
              </w:rPr>
            </w:pPr>
            <w:r w:rsidRPr="00EB2CCD">
              <w:rPr>
                <w:rFonts w:ascii="Times New Roman" w:hAnsi="Times New Roman" w:cs="Times New Roman"/>
                <w:color w:val="000000"/>
                <w:sz w:val="24"/>
                <w:szCs w:val="24"/>
              </w:rPr>
              <w:t>http://www.ohchr.org/SP/Countries/AsiaRegion/Pages/AsiaRegionIndex.aspx</w:t>
            </w:r>
          </w:p>
          <w:p w14:paraId="72BD8B39" w14:textId="4667F6F8" w:rsidR="00225492" w:rsidRPr="000846F3" w:rsidRDefault="00225492" w:rsidP="00C95BF4">
            <w:pPr>
              <w:spacing w:line="276" w:lineRule="auto"/>
              <w:jc w:val="both"/>
              <w:rPr>
                <w:rFonts w:ascii="Times New Roman" w:hAnsi="Times New Roman" w:cs="Times New Roman"/>
                <w:color w:val="000000"/>
                <w:sz w:val="24"/>
                <w:szCs w:val="24"/>
              </w:rPr>
            </w:pPr>
          </w:p>
        </w:tc>
      </w:tr>
      <w:tr w:rsidR="0055382D" w:rsidRPr="000846F3" w14:paraId="104AFFEB" w14:textId="77777777" w:rsidTr="005A2B85">
        <w:tc>
          <w:tcPr>
            <w:tcW w:w="2518" w:type="dxa"/>
          </w:tcPr>
          <w:p w14:paraId="5DE1F8FB" w14:textId="7A092B22" w:rsidR="0055382D" w:rsidRPr="000846F3" w:rsidRDefault="0055382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16D43BFD" w:rsidR="0055382D" w:rsidRPr="000846F3" w:rsidRDefault="0055382D" w:rsidP="00FC39D0">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w:t>
            </w:r>
            <w:r w:rsidR="00FC39D0">
              <w:rPr>
                <w:rFonts w:ascii="Times New Roman" w:hAnsi="Times New Roman" w:cs="Times New Roman"/>
                <w:color w:val="000000"/>
                <w:sz w:val="24"/>
                <w:szCs w:val="24"/>
              </w:rPr>
              <w:t>hacia el pacífico asiático. De acuerdo con los hechos actuales, l</w:t>
            </w:r>
            <w:r w:rsidR="00F27D5B">
              <w:rPr>
                <w:rFonts w:ascii="Times New Roman" w:hAnsi="Times New Roman" w:cs="Times New Roman"/>
                <w:color w:val="000000"/>
                <w:sz w:val="24"/>
                <w:szCs w:val="24"/>
              </w:rPr>
              <w:t xml:space="preserve">a forma </w:t>
            </w:r>
            <w:r w:rsidR="00FC39D0">
              <w:rPr>
                <w:rFonts w:ascii="Times New Roman" w:hAnsi="Times New Roman" w:cs="Times New Roman"/>
                <w:color w:val="000000"/>
                <w:sz w:val="24"/>
                <w:szCs w:val="24"/>
              </w:rPr>
              <w:t>d</w:t>
            </w:r>
            <w:r w:rsidR="00F27D5B">
              <w:rPr>
                <w:rFonts w:ascii="Times New Roman" w:hAnsi="Times New Roman" w:cs="Times New Roman"/>
                <w:color w:val="000000"/>
                <w:sz w:val="24"/>
                <w:szCs w:val="24"/>
              </w:rPr>
              <w:t>el mapamundi del siglo XXI podría contemplarse desde la perspectiva asiática y no desde la imagen tradicional,</w:t>
            </w:r>
            <w:r w:rsidR="00FC39D0">
              <w:rPr>
                <w:rFonts w:ascii="Times New Roman" w:hAnsi="Times New Roman" w:cs="Times New Roman"/>
                <w:color w:val="000000"/>
                <w:sz w:val="24"/>
                <w:szCs w:val="24"/>
              </w:rPr>
              <w:t xml:space="preserve"> que tiene como</w:t>
            </w:r>
            <w:r w:rsidR="00F27D5B">
              <w:rPr>
                <w:rFonts w:ascii="Times New Roman" w:hAnsi="Times New Roman" w:cs="Times New Roman"/>
                <w:color w:val="000000"/>
                <w:sz w:val="24"/>
                <w:szCs w:val="24"/>
              </w:rPr>
              <w:t xml:space="preserve"> centro </w:t>
            </w:r>
            <w:r w:rsidR="00FC39D0">
              <w:rPr>
                <w:rFonts w:ascii="Times New Roman" w:hAnsi="Times New Roman" w:cs="Times New Roman"/>
                <w:color w:val="000000"/>
                <w:sz w:val="24"/>
                <w:szCs w:val="24"/>
              </w:rPr>
              <w:t>a</w:t>
            </w:r>
            <w:r w:rsidR="00F27D5B">
              <w:rPr>
                <w:rFonts w:ascii="Times New Roman" w:hAnsi="Times New Roman" w:cs="Times New Roman"/>
                <w:color w:val="000000"/>
                <w:sz w:val="24"/>
                <w:szCs w:val="24"/>
              </w:rPr>
              <w:t xml:space="preserve"> Europa</w:t>
            </w:r>
            <w:r w:rsidR="00FC39D0">
              <w:rPr>
                <w:rFonts w:ascii="Times New Roman" w:hAnsi="Times New Roman" w:cs="Times New Roman"/>
                <w:color w:val="000000"/>
                <w:sz w:val="24"/>
                <w:szCs w:val="24"/>
              </w:rPr>
              <w:t>.</w:t>
            </w:r>
            <w:r w:rsidR="00F27D5B">
              <w:rPr>
                <w:rFonts w:ascii="Times New Roman" w:hAnsi="Times New Roman" w:cs="Times New Roman"/>
                <w:color w:val="000000"/>
                <w:sz w:val="24"/>
                <w:szCs w:val="24"/>
              </w:rPr>
              <w:t xml:space="preserve"> </w:t>
            </w:r>
          </w:p>
        </w:tc>
      </w:tr>
    </w:tbl>
    <w:p w14:paraId="790643B2" w14:textId="77777777" w:rsidR="00AF032A" w:rsidRPr="000846F3" w:rsidRDefault="00AF032A" w:rsidP="00C95BF4">
      <w:pPr>
        <w:spacing w:after="0" w:line="276" w:lineRule="auto"/>
        <w:jc w:val="both"/>
        <w:rPr>
          <w:rFonts w:ascii="Times New Roman" w:hAnsi="Times New Roman" w:cs="Times New Roman"/>
        </w:rPr>
      </w:pPr>
    </w:p>
    <w:p w14:paraId="79AF858F" w14:textId="0642FD51" w:rsidR="003A075F" w:rsidRDefault="00AF032A"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 xml:space="preserve">después de la </w:t>
      </w:r>
      <w:r w:rsidR="00FC39D0" w:rsidRPr="000846F3">
        <w:rPr>
          <w:rFonts w:ascii="Times New Roman" w:hAnsi="Times New Roman" w:cs="Times New Roman"/>
        </w:rPr>
        <w:t>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C95BF4">
      <w:pPr>
        <w:spacing w:after="0" w:line="276" w:lineRule="auto"/>
        <w:jc w:val="both"/>
        <w:rPr>
          <w:rFonts w:ascii="Times New Roman" w:hAnsi="Times New Roman" w:cs="Times New Roman"/>
        </w:rPr>
      </w:pPr>
    </w:p>
    <w:p w14:paraId="2856E543" w14:textId="61283A74" w:rsidR="00AF032A" w:rsidRPr="000846F3" w:rsidRDefault="00A97F43"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 </w:t>
      </w:r>
      <w:r w:rsidR="00FC39D0">
        <w:rPr>
          <w:rFonts w:ascii="Times New Roman" w:hAnsi="Times New Roman" w:cs="Times New Roman"/>
        </w:rPr>
        <w:t>estos</w:t>
      </w:r>
      <w:r w:rsidR="00C728AC">
        <w:rPr>
          <w:rFonts w:ascii="Times New Roman" w:hAnsi="Times New Roman" w:cs="Times New Roman"/>
        </w:rPr>
        <w:t xml:space="preserve"> países</w:t>
      </w:r>
      <w:r w:rsidR="00FC39D0">
        <w:rPr>
          <w:rFonts w:ascii="Times New Roman" w:hAnsi="Times New Roman" w:cs="Times New Roman"/>
        </w:rPr>
        <w:t>,</w:t>
      </w:r>
      <w:r w:rsidR="00C728AC">
        <w:rPr>
          <w:rFonts w:ascii="Times New Roman" w:hAnsi="Times New Roman" w:cs="Times New Roman"/>
        </w:rPr>
        <w:t xml:space="preserve"> </w:t>
      </w:r>
      <w:r w:rsidRPr="000846F3">
        <w:rPr>
          <w:rFonts w:ascii="Times New Roman" w:hAnsi="Times New Roman" w:cs="Times New Roman"/>
        </w:rPr>
        <w:t xml:space="preserve">se </w:t>
      </w:r>
      <w:r w:rsidR="00FC39D0">
        <w:rPr>
          <w:rFonts w:ascii="Times New Roman" w:hAnsi="Times New Roman" w:cs="Times New Roman"/>
        </w:rPr>
        <w:t xml:space="preserve">le </w:t>
      </w:r>
      <w:r w:rsidRPr="000846F3">
        <w:rPr>
          <w:rFonts w:ascii="Times New Roman" w:hAnsi="Times New Roman" w:cs="Times New Roman"/>
        </w:rPr>
        <w:t xml:space="preserve">sumó </w:t>
      </w:r>
      <w:r w:rsidR="00AF032A" w:rsidRPr="000846F3">
        <w:rPr>
          <w:rFonts w:ascii="Times New Roman" w:hAnsi="Times New Roman" w:cs="Times New Roman"/>
        </w:rPr>
        <w:t xml:space="preserve">el </w:t>
      </w:r>
      <w:r w:rsidR="00FC39D0">
        <w:rPr>
          <w:rFonts w:ascii="Times New Roman" w:hAnsi="Times New Roman" w:cs="Times New Roman"/>
        </w:rPr>
        <w:t xml:space="preserve">reciente y </w:t>
      </w:r>
      <w:r w:rsidRPr="000846F3">
        <w:rPr>
          <w:rFonts w:ascii="Times New Roman" w:hAnsi="Times New Roman" w:cs="Times New Roman"/>
        </w:rPr>
        <w:t xml:space="preserve">extraordinario </w:t>
      </w:r>
      <w:r w:rsidR="00FC39D0">
        <w:rPr>
          <w:rFonts w:ascii="Times New Roman" w:hAnsi="Times New Roman" w:cs="Times New Roman"/>
        </w:rPr>
        <w:t xml:space="preserve">desarrollo </w:t>
      </w:r>
      <w:r w:rsidRPr="000846F3">
        <w:rPr>
          <w:rFonts w:ascii="Times New Roman" w:hAnsi="Times New Roman" w:cs="Times New Roman"/>
        </w:rPr>
        <w:t xml:space="preserve">de </w:t>
      </w:r>
      <w:r w:rsidR="00AF032A" w:rsidRPr="000846F3">
        <w:rPr>
          <w:rFonts w:ascii="Times New Roman" w:hAnsi="Times New Roman" w:cs="Times New Roman"/>
        </w:rPr>
        <w:t>China e India</w:t>
      </w:r>
      <w:r w:rsidR="00C8224B">
        <w:rPr>
          <w:rFonts w:ascii="Times New Roman" w:hAnsi="Times New Roman" w:cs="Times New Roman"/>
        </w:rPr>
        <w:t xml:space="preserve"> [</w:t>
      </w:r>
      <w:hyperlink r:id="rId14"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AF032A" w:rsidRPr="000846F3">
        <w:rPr>
          <w:rFonts w:ascii="Times New Roman" w:hAnsi="Times New Roman" w:cs="Times New Roman"/>
        </w:rPr>
        <w:t>.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 xml:space="preserve">de la globalización, tanto así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w:t>
      </w:r>
      <w:r w:rsidR="00FC39D0">
        <w:rPr>
          <w:rFonts w:ascii="Times New Roman" w:hAnsi="Times New Roman" w:cs="Times New Roman"/>
        </w:rPr>
        <w:t>de ver a los países en el ajedrez del mundo.</w:t>
      </w:r>
    </w:p>
    <w:p w14:paraId="7B7F7B02" w14:textId="77777777" w:rsidR="003D4688" w:rsidRPr="000846F3" w:rsidRDefault="003D4688" w:rsidP="00C95BF4">
      <w:pPr>
        <w:spacing w:after="0" w:line="276" w:lineRule="auto"/>
        <w:jc w:val="both"/>
        <w:rPr>
          <w:rFonts w:ascii="Times New Roman" w:hAnsi="Times New Roman" w:cs="Times New Roman"/>
        </w:rPr>
      </w:pPr>
    </w:p>
    <w:p w14:paraId="0BF38FCA" w14:textId="47613D5A" w:rsidR="00684CA1" w:rsidRDefault="001B30C3" w:rsidP="00C95BF4">
      <w:pPr>
        <w:spacing w:after="0" w:line="276" w:lineRule="auto"/>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50</w:t>
      </w:r>
      <w:r w:rsidR="00D9434C">
        <w:rPr>
          <w:rFonts w:ascii="Times New Roman" w:hAnsi="Times New Roman" w:cs="Times New Roman"/>
        </w:rPr>
        <w:t xml:space="preserve"> </w:t>
      </w:r>
      <w:r w:rsidR="00AF032A" w:rsidRPr="000846F3">
        <w:rPr>
          <w:rFonts w:ascii="Times New Roman" w:hAnsi="Times New Roman" w:cs="Times New Roman"/>
        </w:rPr>
        <w:t>% al crecimiento mundial en los próximos 10 años.</w:t>
      </w:r>
      <w:r w:rsidR="00684CA1" w:rsidRPr="000846F3">
        <w:rPr>
          <w:rFonts w:ascii="Times New Roman" w:hAnsi="Times New Roman" w:cs="Times New Roman"/>
        </w:rPr>
        <w:t xml:space="preserve"> La región tiene un</w:t>
      </w:r>
      <w:r w:rsidR="00B500AF">
        <w:rPr>
          <w:rFonts w:ascii="Times New Roman" w:hAnsi="Times New Roman" w:cs="Times New Roman"/>
        </w:rPr>
        <w:t>a gran importancia</w:t>
      </w:r>
      <w:r w:rsidR="00684CA1" w:rsidRPr="000846F3">
        <w:rPr>
          <w:rFonts w:ascii="Times New Roman" w:hAnsi="Times New Roman" w:cs="Times New Roman"/>
        </w:rPr>
        <w:t>,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C95BF4">
      <w:pPr>
        <w:spacing w:after="0" w:line="276" w:lineRule="auto"/>
        <w:jc w:val="both"/>
        <w:rPr>
          <w:rFonts w:ascii="Times New Roman" w:hAnsi="Times New Roman" w:cs="Times New Roman"/>
        </w:rPr>
      </w:pPr>
    </w:p>
    <w:p w14:paraId="07D8079D" w14:textId="3C88D02F" w:rsidR="001B30C3" w:rsidRDefault="00217088" w:rsidP="00C95BF4">
      <w:pPr>
        <w:spacing w:after="0" w:line="276" w:lineRule="auto"/>
        <w:jc w:val="both"/>
        <w:rPr>
          <w:rFonts w:ascii="Times New Roman" w:hAnsi="Times New Roman" w:cs="Times New Roman"/>
        </w:rPr>
      </w:pPr>
      <w:r>
        <w:rPr>
          <w:rFonts w:ascii="Times New Roman" w:hAnsi="Times New Roman" w:cs="Times New Roman"/>
        </w:rPr>
        <w:lastRenderedPageBreak/>
        <w:t>En la región c</w:t>
      </w:r>
      <w:r w:rsidR="008603E5">
        <w:rPr>
          <w:rFonts w:ascii="Times New Roman" w:hAnsi="Times New Roman" w:cs="Times New Roman"/>
        </w:rPr>
        <w:t>abe destacar el papel de China</w:t>
      </w:r>
      <w:r w:rsidR="00847481">
        <w:rPr>
          <w:rFonts w:ascii="Times New Roman" w:hAnsi="Times New Roman" w:cs="Times New Roman"/>
        </w:rPr>
        <w:t xml:space="preserve"> [</w:t>
      </w:r>
      <w:hyperlink r:id="rId15"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8603E5">
        <w:rPr>
          <w:rFonts w:ascii="Times New Roman" w:hAnsi="Times New Roman" w:cs="Times New Roman"/>
        </w:rPr>
        <w:t>,</w:t>
      </w:r>
      <w:r w:rsidR="001B30C3" w:rsidRPr="000846F3">
        <w:rPr>
          <w:rFonts w:ascii="Times New Roman" w:hAnsi="Times New Roman" w:cs="Times New Roman"/>
        </w:rPr>
        <w:t xml:space="preserve"> </w:t>
      </w:r>
      <w:r w:rsidR="00B500AF">
        <w:rPr>
          <w:rFonts w:ascii="Times New Roman" w:hAnsi="Times New Roman" w:cs="Times New Roman"/>
        </w:rPr>
        <w:t xml:space="preserve">en el actualidad </w:t>
      </w:r>
      <w:r w:rsidR="001B30C3">
        <w:rPr>
          <w:rFonts w:ascii="Times New Roman" w:hAnsi="Times New Roman" w:cs="Times New Roman"/>
        </w:rPr>
        <w:t xml:space="preserve">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en Asia, factor que hace</w:t>
      </w:r>
      <w:r w:rsidR="00B500AF">
        <w:rPr>
          <w:rFonts w:ascii="Times New Roman" w:hAnsi="Times New Roman" w:cs="Times New Roman"/>
        </w:rPr>
        <w:t xml:space="preserve"> que todos los países del mundo quieran invertir en ese continente</w:t>
      </w:r>
      <w:r w:rsidR="001B30C3" w:rsidRPr="000846F3">
        <w:rPr>
          <w:rFonts w:ascii="Times New Roman" w:hAnsi="Times New Roman" w:cs="Times New Roman"/>
        </w:rPr>
        <w:t xml:space="preserve">. </w:t>
      </w:r>
    </w:p>
    <w:p w14:paraId="4B5D3E2C"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C95BF4">
            <w:pPr>
              <w:spacing w:line="276" w:lineRule="auto"/>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9D22DB3" w:rsidR="00B37012" w:rsidRDefault="00386A57" w:rsidP="00C95BF4">
            <w:pPr>
              <w:spacing w:line="276" w:lineRule="auto"/>
              <w:jc w:val="both"/>
              <w:rPr>
                <w:rFonts w:ascii="Times New Roman" w:hAnsi="Times New Roman" w:cs="Times New Roman"/>
              </w:rPr>
            </w:pPr>
            <w:r>
              <w:rPr>
                <w:rFonts w:ascii="Times New Roman" w:hAnsi="Times New Roman" w:cs="Times New Roman"/>
              </w:rPr>
              <w:t>El</w:t>
            </w:r>
            <w:r w:rsidR="00B37012" w:rsidRPr="000846F3">
              <w:rPr>
                <w:rFonts w:ascii="Times New Roman" w:hAnsi="Times New Roman" w:cs="Times New Roman"/>
              </w:rPr>
              <w:t xml:space="preserve"> territorio </w:t>
            </w:r>
            <w:r>
              <w:rPr>
                <w:rFonts w:ascii="Times New Roman" w:hAnsi="Times New Roman" w:cs="Times New Roman"/>
              </w:rPr>
              <w:t xml:space="preserve">de la región Asia Pacífico </w:t>
            </w:r>
            <w:r w:rsidR="00B37012" w:rsidRPr="000846F3">
              <w:rPr>
                <w:rFonts w:ascii="Times New Roman" w:hAnsi="Times New Roman" w:cs="Times New Roman"/>
              </w:rPr>
              <w:t>cubre 17</w:t>
            </w:r>
            <w:r w:rsidR="00D9434C">
              <w:rPr>
                <w:rFonts w:ascii="Times New Roman" w:hAnsi="Times New Roman" w:cs="Times New Roman"/>
              </w:rPr>
              <w:t xml:space="preserve"> </w:t>
            </w:r>
            <w:r w:rsidR="00B37012" w:rsidRPr="000846F3">
              <w:rPr>
                <w:rFonts w:ascii="Times New Roman" w:hAnsi="Times New Roman" w:cs="Times New Roman"/>
              </w:rPr>
              <w:t>% de la superficie terrestre y concentra alre</w:t>
            </w:r>
            <w:r>
              <w:rPr>
                <w:rFonts w:ascii="Times New Roman" w:hAnsi="Times New Roman" w:cs="Times New Roman"/>
              </w:rPr>
              <w:t>dedor de</w:t>
            </w:r>
            <w:r w:rsidR="00B37012" w:rsidRPr="000846F3">
              <w:rPr>
                <w:rFonts w:ascii="Times New Roman" w:hAnsi="Times New Roman" w:cs="Times New Roman"/>
              </w:rPr>
              <w:t xml:space="preserve"> 60</w:t>
            </w:r>
            <w:r w:rsidR="00D9434C">
              <w:rPr>
                <w:rFonts w:ascii="Times New Roman" w:hAnsi="Times New Roman" w:cs="Times New Roman"/>
              </w:rPr>
              <w:t xml:space="preserve"> </w:t>
            </w:r>
            <w:r w:rsidR="00B37012" w:rsidRPr="000846F3">
              <w:rPr>
                <w:rFonts w:ascii="Times New Roman" w:hAnsi="Times New Roman" w:cs="Times New Roman"/>
              </w:rPr>
              <w:t>% de la población mundial. En 2012</w:t>
            </w:r>
            <w:r>
              <w:rPr>
                <w:rFonts w:ascii="Times New Roman" w:hAnsi="Times New Roman" w:cs="Times New Roman"/>
              </w:rPr>
              <w:t>,</w:t>
            </w:r>
            <w:r w:rsidR="00B37012" w:rsidRPr="000846F3">
              <w:rPr>
                <w:rFonts w:ascii="Times New Roman" w:hAnsi="Times New Roman" w:cs="Times New Roman"/>
              </w:rPr>
              <w:t xml:space="preserve"> representó </w:t>
            </w:r>
            <w:r>
              <w:rPr>
                <w:rFonts w:ascii="Times New Roman" w:hAnsi="Times New Roman" w:cs="Times New Roman"/>
              </w:rPr>
              <w:t>alrededor de</w:t>
            </w:r>
            <w:r w:rsidR="00B37012">
              <w:rPr>
                <w:rFonts w:ascii="Times New Roman" w:hAnsi="Times New Roman" w:cs="Times New Roman"/>
              </w:rPr>
              <w:t xml:space="preserve"> 35</w:t>
            </w:r>
            <w:r w:rsidR="00D9434C">
              <w:rPr>
                <w:rFonts w:ascii="Times New Roman" w:hAnsi="Times New Roman" w:cs="Times New Roman"/>
              </w:rPr>
              <w:t xml:space="preserve"> </w:t>
            </w:r>
            <w:r w:rsidR="00B37012" w:rsidRPr="000846F3">
              <w:rPr>
                <w:rFonts w:ascii="Times New Roman" w:hAnsi="Times New Roman" w:cs="Times New Roman"/>
              </w:rPr>
              <w:t>% del P</w:t>
            </w:r>
            <w:r w:rsidR="00B37012">
              <w:rPr>
                <w:rFonts w:ascii="Times New Roman" w:hAnsi="Times New Roman" w:cs="Times New Roman"/>
              </w:rPr>
              <w:t>IB</w:t>
            </w:r>
            <w:r w:rsidR="00B37012" w:rsidRPr="000846F3">
              <w:rPr>
                <w:rFonts w:ascii="Times New Roman" w:hAnsi="Times New Roman" w:cs="Times New Roman"/>
              </w:rPr>
              <w:t xml:space="preserve"> mundial y 32</w:t>
            </w:r>
            <w:r w:rsidR="00D9434C">
              <w:rPr>
                <w:rFonts w:ascii="Times New Roman" w:hAnsi="Times New Roman" w:cs="Times New Roman"/>
              </w:rPr>
              <w:t xml:space="preserve"> </w:t>
            </w:r>
            <w:r w:rsidR="00B37012" w:rsidRPr="000846F3">
              <w:rPr>
                <w:rFonts w:ascii="Times New Roman" w:hAnsi="Times New Roman" w:cs="Times New Roman"/>
              </w:rPr>
              <w:t>% de las exportaciones e importaciones mundiales</w:t>
            </w:r>
            <w:r>
              <w:rPr>
                <w:rFonts w:ascii="Times New Roman" w:hAnsi="Times New Roman" w:cs="Times New Roman"/>
              </w:rPr>
              <w:t xml:space="preserve"> se concentraron en esa zona</w:t>
            </w:r>
            <w:r w:rsidR="00B37012" w:rsidRPr="000846F3">
              <w:rPr>
                <w:rFonts w:ascii="Times New Roman" w:hAnsi="Times New Roman" w:cs="Times New Roman"/>
              </w:rPr>
              <w:t xml:space="preserve">. Los salarios en </w:t>
            </w:r>
            <w:r>
              <w:rPr>
                <w:rFonts w:ascii="Times New Roman" w:hAnsi="Times New Roman" w:cs="Times New Roman"/>
              </w:rPr>
              <w:t>el mundo crecieron una media de</w:t>
            </w:r>
            <w:r w:rsidR="00B37012" w:rsidRPr="000846F3">
              <w:rPr>
                <w:rFonts w:ascii="Times New Roman" w:hAnsi="Times New Roman" w:cs="Times New Roman"/>
              </w:rPr>
              <w:t xml:space="preserve"> 2</w:t>
            </w:r>
            <w:r w:rsidR="00D9434C">
              <w:rPr>
                <w:rFonts w:ascii="Times New Roman" w:hAnsi="Times New Roman" w:cs="Times New Roman"/>
              </w:rPr>
              <w:t xml:space="preserve"> </w:t>
            </w:r>
            <w:r>
              <w:rPr>
                <w:rFonts w:ascii="Times New Roman" w:hAnsi="Times New Roman" w:cs="Times New Roman"/>
              </w:rPr>
              <w:t xml:space="preserve">% en 2013, mientras que en Asia </w:t>
            </w:r>
            <w:r w:rsidR="00B37012" w:rsidRPr="000846F3">
              <w:rPr>
                <w:rFonts w:ascii="Times New Roman" w:hAnsi="Times New Roman" w:cs="Times New Roman"/>
              </w:rPr>
              <w:t xml:space="preserve">Pacífico </w:t>
            </w:r>
            <w:r>
              <w:rPr>
                <w:rFonts w:ascii="Times New Roman" w:hAnsi="Times New Roman" w:cs="Times New Roman"/>
              </w:rPr>
              <w:t>aumentaron</w:t>
            </w:r>
            <w:r w:rsidR="00B37012" w:rsidRPr="000846F3">
              <w:rPr>
                <w:rFonts w:ascii="Times New Roman" w:hAnsi="Times New Roman" w:cs="Times New Roman"/>
              </w:rPr>
              <w:t xml:space="preserve"> 6</w:t>
            </w:r>
            <w:r w:rsidR="00D9434C">
              <w:rPr>
                <w:rFonts w:ascii="Times New Roman" w:hAnsi="Times New Roman" w:cs="Times New Roman"/>
              </w:rPr>
              <w:t xml:space="preserve"> </w:t>
            </w:r>
            <w:r w:rsidR="00B37012" w:rsidRPr="000846F3">
              <w:rPr>
                <w:rFonts w:ascii="Times New Roman" w:hAnsi="Times New Roman" w:cs="Times New Roman"/>
              </w:rPr>
              <w:t xml:space="preserve">% </w:t>
            </w:r>
            <w:r w:rsidR="00B37012">
              <w:rPr>
                <w:rFonts w:ascii="Times New Roman" w:hAnsi="Times New Roman" w:cs="Times New Roman"/>
              </w:rPr>
              <w:t xml:space="preserve">en </w:t>
            </w:r>
            <w:r w:rsidR="00B37012" w:rsidRPr="000846F3">
              <w:rPr>
                <w:rFonts w:ascii="Times New Roman" w:hAnsi="Times New Roman" w:cs="Times New Roman"/>
              </w:rPr>
              <w:t xml:space="preserve">promedio, según datos de la Organización Mundial del Trabajo. </w:t>
            </w:r>
          </w:p>
          <w:p w14:paraId="1C010643" w14:textId="345346DC" w:rsidR="00B37012" w:rsidRPr="000846F3" w:rsidRDefault="00386A57" w:rsidP="00D9434C">
            <w:pPr>
              <w:spacing w:line="276" w:lineRule="auto"/>
              <w:jc w:val="both"/>
              <w:rPr>
                <w:rFonts w:ascii="Times New Roman" w:hAnsi="Times New Roman" w:cs="Times New Roman"/>
                <w:sz w:val="24"/>
                <w:szCs w:val="24"/>
              </w:rPr>
            </w:pPr>
            <w:r>
              <w:rPr>
                <w:rFonts w:ascii="Times New Roman" w:hAnsi="Times New Roman" w:cs="Times New Roman"/>
              </w:rPr>
              <w:t xml:space="preserve">La </w:t>
            </w:r>
            <w:r w:rsidR="00B37012">
              <w:rPr>
                <w:rFonts w:ascii="Times New Roman" w:hAnsi="Times New Roman" w:cs="Times New Roman"/>
              </w:rPr>
              <w:t xml:space="preserve">región </w:t>
            </w:r>
            <w:r>
              <w:rPr>
                <w:rFonts w:ascii="Times New Roman" w:hAnsi="Times New Roman" w:cs="Times New Roman"/>
              </w:rPr>
              <w:t xml:space="preserve">también </w:t>
            </w:r>
            <w:r w:rsidR="00B37012" w:rsidRPr="000846F3">
              <w:rPr>
                <w:rFonts w:ascii="Times New Roman" w:hAnsi="Times New Roman" w:cs="Times New Roman"/>
              </w:rPr>
              <w:t>concentra 69</w:t>
            </w:r>
            <w:r w:rsidR="00D9434C">
              <w:rPr>
                <w:rFonts w:ascii="Times New Roman" w:hAnsi="Times New Roman" w:cs="Times New Roman"/>
              </w:rPr>
              <w:t xml:space="preserve"> %</w:t>
            </w:r>
            <w:r w:rsidR="00B37012" w:rsidRPr="000846F3">
              <w:rPr>
                <w:rFonts w:ascii="Times New Roman" w:hAnsi="Times New Roman" w:cs="Times New Roman"/>
              </w:rPr>
              <w:t xml:space="preserve"> del total de las reservas mundiales </w:t>
            </w:r>
            <w:r w:rsidR="00B37012">
              <w:rPr>
                <w:rFonts w:ascii="Times New Roman" w:hAnsi="Times New Roman" w:cs="Times New Roman"/>
              </w:rPr>
              <w:t>de</w:t>
            </w:r>
            <w:r w:rsidR="00B37012" w:rsidRPr="000846F3">
              <w:rPr>
                <w:rFonts w:ascii="Times New Roman" w:hAnsi="Times New Roman" w:cs="Times New Roman"/>
              </w:rPr>
              <w:t xml:space="preserve"> divisas, </w:t>
            </w:r>
            <w:r>
              <w:rPr>
                <w:rFonts w:ascii="Times New Roman" w:hAnsi="Times New Roman" w:cs="Times New Roman"/>
              </w:rPr>
              <w:t xml:space="preserve">lo </w:t>
            </w:r>
            <w:r w:rsidR="00B37012">
              <w:rPr>
                <w:rFonts w:ascii="Times New Roman" w:hAnsi="Times New Roman" w:cs="Times New Roman"/>
              </w:rPr>
              <w:t xml:space="preserve">que </w:t>
            </w:r>
            <w:r w:rsidR="00B37012" w:rsidRPr="000846F3">
              <w:rPr>
                <w:rFonts w:ascii="Times New Roman" w:hAnsi="Times New Roman" w:cs="Times New Roman"/>
              </w:rPr>
              <w:t xml:space="preserve">le </w:t>
            </w:r>
            <w:r>
              <w:rPr>
                <w:rFonts w:ascii="Times New Roman" w:hAnsi="Times New Roman" w:cs="Times New Roman"/>
              </w:rPr>
              <w:t xml:space="preserve"> permite</w:t>
            </w:r>
            <w:r w:rsidR="00B37012" w:rsidRPr="000846F3">
              <w:rPr>
                <w:rFonts w:ascii="Times New Roman" w:hAnsi="Times New Roman" w:cs="Times New Roman"/>
              </w:rPr>
              <w:t xml:space="preserve"> una </w:t>
            </w:r>
            <w:r>
              <w:rPr>
                <w:rFonts w:ascii="Times New Roman" w:hAnsi="Times New Roman" w:cs="Times New Roman"/>
              </w:rPr>
              <w:t xml:space="preserve">enorme </w:t>
            </w:r>
            <w:r w:rsidR="00B37012" w:rsidRPr="000846F3">
              <w:rPr>
                <w:rFonts w:ascii="Times New Roman" w:hAnsi="Times New Roman" w:cs="Times New Roman"/>
              </w:rPr>
              <w:t>capacidad de acción, respuesta y movilidad ante la</w:t>
            </w:r>
            <w:r w:rsidR="00B37012">
              <w:rPr>
                <w:rFonts w:ascii="Times New Roman" w:hAnsi="Times New Roman" w:cs="Times New Roman"/>
              </w:rPr>
              <w:t>s</w:t>
            </w:r>
            <w:r w:rsidR="00B37012" w:rsidRPr="000846F3">
              <w:rPr>
                <w:rFonts w:ascii="Times New Roman" w:hAnsi="Times New Roman" w:cs="Times New Roman"/>
              </w:rPr>
              <w:t xml:space="preserve"> crisis</w:t>
            </w:r>
            <w:r w:rsidR="00B37012">
              <w:rPr>
                <w:rFonts w:ascii="Times New Roman" w:hAnsi="Times New Roman" w:cs="Times New Roman"/>
              </w:rPr>
              <w:t xml:space="preserve"> económicas</w:t>
            </w:r>
            <w:r w:rsidR="00B37012" w:rsidRPr="000846F3">
              <w:rPr>
                <w:rFonts w:ascii="Times New Roman" w:hAnsi="Times New Roman" w:cs="Times New Roman"/>
              </w:rPr>
              <w:t xml:space="preserve">. </w:t>
            </w:r>
          </w:p>
        </w:tc>
      </w:tr>
    </w:tbl>
    <w:p w14:paraId="7029463B" w14:textId="56BF8238" w:rsidR="00AF032A" w:rsidRPr="000846F3" w:rsidRDefault="00AF032A" w:rsidP="00C95BF4">
      <w:pPr>
        <w:spacing w:after="0" w:line="276" w:lineRule="auto"/>
        <w:jc w:val="both"/>
        <w:rPr>
          <w:rFonts w:ascii="Times New Roman" w:hAnsi="Times New Roman" w:cs="Times New Roman"/>
        </w:rPr>
      </w:pPr>
    </w:p>
    <w:p w14:paraId="7801019C" w14:textId="31042788" w:rsidR="00AF032A" w:rsidRDefault="001B30C3" w:rsidP="00C95BF4">
      <w:pPr>
        <w:spacing w:after="0" w:line="276" w:lineRule="auto"/>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 xml:space="preserve">del mundo, el crecimiento económico </w:t>
      </w:r>
      <w:r w:rsidR="00386A57">
        <w:rPr>
          <w:rFonts w:ascii="Times New Roman" w:hAnsi="Times New Roman" w:cs="Times New Roman"/>
        </w:rPr>
        <w:t>de</w:t>
      </w:r>
      <w:r w:rsidR="00AF032A" w:rsidRPr="000846F3">
        <w:rPr>
          <w:rFonts w:ascii="Times New Roman" w:hAnsi="Times New Roman" w:cs="Times New Roman"/>
        </w:rPr>
        <w:t xml:space="preserve">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w:t>
      </w:r>
      <w:r w:rsidR="00386A57">
        <w:rPr>
          <w:rFonts w:ascii="Times New Roman" w:hAnsi="Times New Roman" w:cs="Times New Roman"/>
        </w:rPr>
        <w:t>,</w:t>
      </w:r>
      <w:r w:rsidR="009F00D8" w:rsidRPr="009F00D8">
        <w:rPr>
          <w:rFonts w:ascii="Times New Roman" w:hAnsi="Times New Roman" w:cs="Times New Roman"/>
        </w:rPr>
        <w:t xml:space="preserve"> la r</w:t>
      </w:r>
      <w:r w:rsidR="00386A57">
        <w:rPr>
          <w:rFonts w:ascii="Times New Roman" w:hAnsi="Times New Roman" w:cs="Times New Roman"/>
        </w:rPr>
        <w:t>egión va camino de alcanzar el p</w:t>
      </w:r>
      <w:r w:rsidR="009F00D8" w:rsidRPr="009F00D8">
        <w:rPr>
          <w:rFonts w:ascii="Times New Roman" w:hAnsi="Times New Roman" w:cs="Times New Roman"/>
        </w:rPr>
        <w:t>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p w14:paraId="5326E83D" w14:textId="77777777" w:rsidR="00C636B1" w:rsidRPr="000846F3"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4B5C95D6" w:rsidR="00B37012" w:rsidRPr="000846F3" w:rsidRDefault="00B37012" w:rsidP="00386A57">
            <w:pPr>
              <w:spacing w:line="276" w:lineRule="auto"/>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sidR="00386A57">
              <w:rPr>
                <w:rFonts w:ascii="Times New Roman" w:hAnsi="Times New Roman" w:cs="Times New Roman"/>
              </w:rPr>
              <w:t xml:space="preserve"> que</w:t>
            </w:r>
            <w:r>
              <w:rPr>
                <w:rFonts w:ascii="Times New Roman" w:hAnsi="Times New Roman" w:cs="Times New Roman"/>
              </w:rPr>
              <w:t xml:space="preserve"> </w:t>
            </w:r>
            <w:r w:rsidRPr="000846F3">
              <w:rPr>
                <w:rFonts w:ascii="Times New Roman" w:hAnsi="Times New Roman" w:cs="Times New Roman"/>
              </w:rPr>
              <w:t>Asi</w:t>
            </w:r>
            <w:r w:rsidR="00386A57">
              <w:rPr>
                <w:rFonts w:ascii="Times New Roman" w:hAnsi="Times New Roman" w:cs="Times New Roman"/>
              </w:rPr>
              <w:t xml:space="preserve">a </w:t>
            </w:r>
            <w:r>
              <w:rPr>
                <w:rFonts w:ascii="Times New Roman" w:hAnsi="Times New Roman" w:cs="Times New Roman"/>
              </w:rPr>
              <w:t xml:space="preserve">Pacífico </w:t>
            </w:r>
            <w:r w:rsidR="00B601E1">
              <w:rPr>
                <w:rFonts w:ascii="Times New Roman" w:hAnsi="Times New Roman" w:cs="Times New Roman"/>
              </w:rPr>
              <w:t xml:space="preserve">va a necesitar </w:t>
            </w:r>
            <w:r>
              <w:rPr>
                <w:rFonts w:ascii="Times New Roman" w:hAnsi="Times New Roman" w:cs="Times New Roman"/>
              </w:rPr>
              <w:t xml:space="preserve">para mantener su nivel de crecimiento; </w:t>
            </w:r>
            <w:r w:rsidR="00386A57">
              <w:rPr>
                <w:rFonts w:ascii="Times New Roman" w:hAnsi="Times New Roman" w:cs="Times New Roman"/>
              </w:rPr>
              <w:t>lo que</w:t>
            </w:r>
            <w:r>
              <w:rPr>
                <w:rFonts w:ascii="Times New Roman" w:hAnsi="Times New Roman" w:cs="Times New Roman"/>
              </w:rPr>
              <w:t xml:space="preserve"> explica los</w:t>
            </w:r>
            <w:r w:rsidR="00386A57">
              <w:rPr>
                <w:rFonts w:ascii="Times New Roman" w:hAnsi="Times New Roman" w:cs="Times New Roman"/>
              </w:rPr>
              <w:t xml:space="preserve"> recientes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entre ambas regiones</w:t>
            </w:r>
            <w:r>
              <w:rPr>
                <w:rFonts w:ascii="Times New Roman" w:hAnsi="Times New Roman" w:cs="Times New Roman"/>
              </w:rPr>
              <w:t xml:space="preserve">, que se han concretado en iniciativas de integración y en inversiones, en particular de China, </w:t>
            </w:r>
            <w:r w:rsidR="00386A57">
              <w:rPr>
                <w:rFonts w:ascii="Times New Roman" w:hAnsi="Times New Roman" w:cs="Times New Roman"/>
              </w:rPr>
              <w:t>relacionadas con</w:t>
            </w:r>
            <w:r>
              <w:rPr>
                <w:rFonts w:ascii="Times New Roman" w:hAnsi="Times New Roman" w:cs="Times New Roman"/>
              </w:rPr>
              <w:t xml:space="preserve">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C95BF4">
      <w:pPr>
        <w:spacing w:after="0" w:line="276" w:lineRule="auto"/>
        <w:jc w:val="both"/>
        <w:rPr>
          <w:rFonts w:ascii="Times New Roman" w:hAnsi="Times New Roman" w:cs="Times New Roman"/>
          <w:highlight w:val="yellow"/>
        </w:rPr>
      </w:pPr>
    </w:p>
    <w:p w14:paraId="6F3985EE" w14:textId="37959719" w:rsidR="00684CA1" w:rsidRPr="000846F3" w:rsidRDefault="00B601E1" w:rsidP="00C95BF4">
      <w:pPr>
        <w:spacing w:after="0" w:line="276" w:lineRule="auto"/>
        <w:jc w:val="both"/>
        <w:rPr>
          <w:rFonts w:ascii="Times New Roman" w:hAnsi="Times New Roman" w:cs="Times New Roman"/>
          <w:b/>
        </w:rPr>
      </w:pPr>
      <w:r>
        <w:rPr>
          <w:rFonts w:ascii="Times New Roman" w:hAnsi="Times New Roman" w:cs="Times New Roman"/>
          <w:b/>
        </w:rPr>
        <w:t>1.4.2</w:t>
      </w:r>
      <w:r w:rsidR="00684CA1" w:rsidRPr="000846F3">
        <w:rPr>
          <w:rFonts w:ascii="Times New Roman" w:hAnsi="Times New Roman" w:cs="Times New Roman"/>
          <w:b/>
        </w:rPr>
        <w:t xml:space="preserve"> Eurasia</w:t>
      </w:r>
    </w:p>
    <w:p w14:paraId="0CD3F081" w14:textId="77777777" w:rsidR="00684CA1" w:rsidRPr="000846F3" w:rsidRDefault="00684CA1" w:rsidP="00C95BF4">
      <w:pPr>
        <w:spacing w:after="0" w:line="276" w:lineRule="auto"/>
        <w:jc w:val="both"/>
        <w:rPr>
          <w:rFonts w:ascii="Times New Roman" w:hAnsi="Times New Roman" w:cs="Times New Roman"/>
        </w:rPr>
      </w:pPr>
    </w:p>
    <w:p w14:paraId="1B12AE8D" w14:textId="3FBCB15A" w:rsidR="0005320A" w:rsidRDefault="00B45103" w:rsidP="00C95BF4">
      <w:pPr>
        <w:spacing w:after="0" w:line="276" w:lineRule="auto"/>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de Rusia y de China</w:t>
      </w:r>
      <w:r w:rsidR="00431177">
        <w:rPr>
          <w:rFonts w:ascii="Times New Roman" w:hAnsi="Times New Roman" w:cs="Times New Roman"/>
        </w:rPr>
        <w:t xml:space="preserv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C95BF4">
      <w:pPr>
        <w:spacing w:after="0" w:line="276" w:lineRule="auto"/>
        <w:jc w:val="both"/>
        <w:rPr>
          <w:rFonts w:ascii="Times New Roman" w:hAnsi="Times New Roman" w:cs="Times New Roman"/>
        </w:rPr>
      </w:pPr>
    </w:p>
    <w:p w14:paraId="4D033958" w14:textId="2A625A35"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w:t>
      </w:r>
      <w:r w:rsidR="00D01CF2">
        <w:rPr>
          <w:rFonts w:ascii="Times New Roman" w:hAnsi="Times New Roman" w:cs="Times New Roman"/>
        </w:rPr>
        <w:t>e van desde China, pasando por M</w:t>
      </w:r>
      <w:r>
        <w:rPr>
          <w:rFonts w:ascii="Times New Roman" w:hAnsi="Times New Roman" w:cs="Times New Roman"/>
        </w:rPr>
        <w:t xml:space="preserve">edio </w:t>
      </w:r>
      <w:r w:rsidR="00B601E1">
        <w:rPr>
          <w:rFonts w:ascii="Times New Roman" w:hAnsi="Times New Roman" w:cs="Times New Roman"/>
        </w:rPr>
        <w:lastRenderedPageBreak/>
        <w:t>O</w:t>
      </w:r>
      <w:r>
        <w:rPr>
          <w:rFonts w:ascii="Times New Roman" w:hAnsi="Times New Roman" w:cs="Times New Roman"/>
        </w:rPr>
        <w:t xml:space="preserve">riente, Asia central y </w:t>
      </w:r>
      <w:r w:rsidR="00B601E1">
        <w:rPr>
          <w:rFonts w:ascii="Times New Roman" w:hAnsi="Times New Roman" w:cs="Times New Roman"/>
        </w:rPr>
        <w:t>O</w:t>
      </w:r>
      <w:r>
        <w:rPr>
          <w:rFonts w:ascii="Times New Roman" w:hAnsi="Times New Roman" w:cs="Times New Roman"/>
        </w:rPr>
        <w:t xml:space="preserve">riente próximo, hasta llegar a Europa oriental y finalmente Europa occidental.  </w:t>
      </w:r>
    </w:p>
    <w:p w14:paraId="2FE764A2" w14:textId="77777777" w:rsidR="00703674" w:rsidRDefault="0070367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B601E1" w:rsidRPr="000846F3" w14:paraId="2BD812F0" w14:textId="77777777" w:rsidTr="00B601E1">
        <w:tc>
          <w:tcPr>
            <w:tcW w:w="8978" w:type="dxa"/>
            <w:gridSpan w:val="2"/>
            <w:shd w:val="clear" w:color="auto" w:fill="000000" w:themeFill="text1"/>
          </w:tcPr>
          <w:p w14:paraId="745995E3" w14:textId="77777777" w:rsidR="00B601E1" w:rsidRPr="000846F3" w:rsidRDefault="00B601E1"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601E1" w:rsidRPr="000846F3" w14:paraId="5484A723" w14:textId="77777777" w:rsidTr="00B601E1">
        <w:tc>
          <w:tcPr>
            <w:tcW w:w="2518" w:type="dxa"/>
          </w:tcPr>
          <w:p w14:paraId="1B5B4334" w14:textId="77777777"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72DD658" w14:textId="1A2B680A" w:rsidR="00B601E1" w:rsidRPr="000846F3" w:rsidRDefault="00B601E1" w:rsidP="00C95BF4">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r>
              <w:rPr>
                <w:rFonts w:ascii="Times New Roman" w:hAnsi="Times New Roman" w:cs="Times New Roman"/>
              </w:rPr>
              <w:t xml:space="preserve"> Pero el factor económico es el que más pesa en la construcción de Eurasia como región. Durante los últimos años</w:t>
            </w:r>
            <w:r w:rsidR="00D01CF2">
              <w:rPr>
                <w:rFonts w:ascii="Times New Roman" w:hAnsi="Times New Roman" w:cs="Times New Roman"/>
              </w:rPr>
              <w:t xml:space="preserve">, </w:t>
            </w:r>
            <w:r>
              <w:rPr>
                <w:rFonts w:ascii="Times New Roman" w:hAnsi="Times New Roman" w:cs="Times New Roman"/>
              </w:rPr>
              <w:t xml:space="preserve"> sus territorios están cada vez más interconectados </w:t>
            </w:r>
            <w:r w:rsidRPr="000846F3">
              <w:rPr>
                <w:rFonts w:ascii="Times New Roman" w:hAnsi="Times New Roman" w:cs="Times New Roman"/>
              </w:rPr>
              <w:t xml:space="preserve">en el contexto de la globalización. </w:t>
            </w:r>
          </w:p>
        </w:tc>
      </w:tr>
    </w:tbl>
    <w:p w14:paraId="551A7DD1" w14:textId="77777777" w:rsidR="00B601E1" w:rsidRDefault="00B601E1" w:rsidP="00C95BF4">
      <w:pPr>
        <w:spacing w:after="0" w:line="276" w:lineRule="auto"/>
        <w:jc w:val="both"/>
        <w:rPr>
          <w:rFonts w:ascii="Times New Roman" w:hAnsi="Times New Roman" w:cs="Times New Roman"/>
        </w:rPr>
      </w:pPr>
    </w:p>
    <w:p w14:paraId="25DAD740" w14:textId="77777777" w:rsidR="0005320A" w:rsidRDefault="0005320A" w:rsidP="00C95BF4">
      <w:pPr>
        <w:spacing w:after="0" w:line="276" w:lineRule="auto"/>
        <w:jc w:val="both"/>
        <w:rPr>
          <w:rFonts w:ascii="Times New Roman" w:hAnsi="Times New Roman" w:cs="Times New Roman"/>
        </w:rPr>
      </w:pPr>
    </w:p>
    <w:p w14:paraId="2B635F6F" w14:textId="02A6E68C" w:rsidR="00703674" w:rsidRDefault="00703674" w:rsidP="00C95BF4">
      <w:pPr>
        <w:spacing w:after="0" w:line="276" w:lineRule="auto"/>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w:t>
      </w:r>
      <w:r w:rsidR="00D01CF2">
        <w:rPr>
          <w:rFonts w:ascii="Times New Roman" w:hAnsi="Times New Roman" w:cs="Times New Roman"/>
        </w:rPr>
        <w:t xml:space="preserve"> humanos</w:t>
      </w:r>
      <w:r w:rsidRPr="000846F3">
        <w:rPr>
          <w:rFonts w:ascii="Times New Roman" w:hAnsi="Times New Roman" w:cs="Times New Roman"/>
        </w:rPr>
        <w:t xml:space="preserve">; </w:t>
      </w:r>
      <w:r w:rsidR="00D01CF2">
        <w:rPr>
          <w:rFonts w:ascii="Times New Roman" w:hAnsi="Times New Roman" w:cs="Times New Roman"/>
        </w:rPr>
        <w:t xml:space="preserve">es el territorio de </w:t>
      </w:r>
      <w:r w:rsidRPr="000846F3">
        <w:rPr>
          <w:rFonts w:ascii="Times New Roman" w:hAnsi="Times New Roman" w:cs="Times New Roman"/>
        </w:rPr>
        <w:t xml:space="preserve">contacto entre grandes mercados </w:t>
      </w:r>
      <w:r>
        <w:rPr>
          <w:rFonts w:ascii="Times New Roman" w:hAnsi="Times New Roman" w:cs="Times New Roman"/>
        </w:rPr>
        <w:t>y</w:t>
      </w:r>
      <w:r w:rsidR="00D01CF2">
        <w:rPr>
          <w:rFonts w:ascii="Times New Roman" w:hAnsi="Times New Roman" w:cs="Times New Roman"/>
        </w:rPr>
        <w:t xml:space="preserve"> emporios</w:t>
      </w:r>
      <w:r>
        <w:rPr>
          <w:rFonts w:ascii="Times New Roman" w:hAnsi="Times New Roman" w:cs="Times New Roman"/>
        </w:rPr>
        <w:t xml:space="preserve">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w:t>
      </w:r>
      <w:r w:rsidR="00D01CF2">
        <w:rPr>
          <w:rFonts w:ascii="Times New Roman" w:hAnsi="Times New Roman" w:cs="Times New Roman"/>
        </w:rPr>
        <w:t>También</w:t>
      </w:r>
      <w:r>
        <w:rPr>
          <w:rFonts w:ascii="Times New Roman" w:hAnsi="Times New Roman" w:cs="Times New Roman"/>
        </w:rPr>
        <w:t xml:space="preserve">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con</w:t>
      </w:r>
      <w:r w:rsidR="00D01CF2">
        <w:rPr>
          <w:rFonts w:ascii="Times New Roman" w:hAnsi="Times New Roman" w:cs="Times New Roman"/>
        </w:rPr>
        <w:t>tra</w:t>
      </w:r>
      <w:r w:rsidR="00B37012">
        <w:rPr>
          <w:rFonts w:ascii="Times New Roman" w:hAnsi="Times New Roman" w:cs="Times New Roman"/>
        </w:rPr>
        <w:t xml:space="preserve">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C95BF4">
      <w:pPr>
        <w:spacing w:after="0" w:line="276" w:lineRule="auto"/>
        <w:jc w:val="both"/>
        <w:rPr>
          <w:rFonts w:ascii="Times New Roman" w:hAnsi="Times New Roman" w:cs="Times New Roman"/>
        </w:rPr>
      </w:pPr>
    </w:p>
    <w:p w14:paraId="2B7815D6" w14:textId="0F302CAF" w:rsidR="00661F2D" w:rsidRDefault="00431177" w:rsidP="00C95BF4">
      <w:pPr>
        <w:spacing w:after="0" w:line="276" w:lineRule="auto"/>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w:t>
      </w:r>
      <w:r w:rsidR="00D01CF2">
        <w:rPr>
          <w:rFonts w:ascii="Times New Roman" w:hAnsi="Times New Roman" w:cs="Times New Roman"/>
        </w:rPr>
        <w:t>En el actualidad,</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46</w:t>
      </w:r>
      <w:r w:rsidR="00D9434C">
        <w:rPr>
          <w:rFonts w:ascii="Times New Roman" w:hAnsi="Times New Roman" w:cs="Times New Roman"/>
        </w:rPr>
        <w:t xml:space="preserve"> </w:t>
      </w:r>
      <w:r w:rsidR="0005320A" w:rsidRPr="0005320A">
        <w:rPr>
          <w:rFonts w:ascii="Times New Roman" w:hAnsi="Times New Roman" w:cs="Times New Roman"/>
        </w:rPr>
        <w:t>% del PIB mundial</w:t>
      </w:r>
      <w:r w:rsidR="00B601E1">
        <w:rPr>
          <w:rFonts w:ascii="Times New Roman" w:hAnsi="Times New Roman" w:cs="Times New Roman"/>
        </w:rPr>
        <w:t xml:space="preserve">, según fuentes de </w:t>
      </w:r>
      <w:r w:rsidR="0005320A" w:rsidRPr="0005320A">
        <w:rPr>
          <w:rFonts w:ascii="Times New Roman" w:hAnsi="Times New Roman" w:cs="Times New Roman"/>
          <w:i/>
        </w:rPr>
        <w:t>Transatlantic Trade and Investment Partnership</w:t>
      </w:r>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w:t>
      </w:r>
      <w:r w:rsidR="00B601E1">
        <w:rPr>
          <w:rFonts w:ascii="Times New Roman" w:hAnsi="Times New Roman" w:cs="Times New Roman"/>
        </w:rPr>
        <w:t>una región de tales dimensiones</w:t>
      </w:r>
      <w:r w:rsidR="0005320A">
        <w:rPr>
          <w:rFonts w:ascii="Times New Roman" w:hAnsi="Times New Roman" w:cs="Times New Roman"/>
        </w:rPr>
        <w:t xml:space="preserve">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p w14:paraId="1ED8EF1C" w14:textId="77777777" w:rsidR="00816A2D" w:rsidRDefault="00816A2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723DE811"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95A1D"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295A1D"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sidR="00C636B1">
              <w:rPr>
                <w:rFonts w:ascii="Times New Roman" w:hAnsi="Times New Roman" w:cs="Times New Roman"/>
                <w:color w:val="000000"/>
                <w:sz w:val="24"/>
                <w:szCs w:val="24"/>
              </w:rPr>
              <w:t>7</w:t>
            </w:r>
          </w:p>
        </w:tc>
      </w:tr>
      <w:tr w:rsidR="00DA3480" w:rsidRPr="004661FF" w14:paraId="55AF18D5" w14:textId="77777777" w:rsidTr="005A2B85">
        <w:tc>
          <w:tcPr>
            <w:tcW w:w="2518" w:type="dxa"/>
          </w:tcPr>
          <w:p w14:paraId="66FAF4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3FD1CF47" w:rsidR="00DA3480" w:rsidRPr="0037129A" w:rsidRDefault="00F27D5B" w:rsidP="00C95BF4">
            <w:pPr>
              <w:spacing w:line="276"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Eurasia</w:t>
            </w:r>
          </w:p>
        </w:tc>
      </w:tr>
      <w:tr w:rsidR="00DA3480" w:rsidRPr="000846F3" w14:paraId="104E42AC" w14:textId="77777777" w:rsidTr="005A2B85">
        <w:tc>
          <w:tcPr>
            <w:tcW w:w="2518" w:type="dxa"/>
          </w:tcPr>
          <w:p w14:paraId="395875C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1AC0BD2" w14:textId="3C971D4F" w:rsidR="00EB2CCD" w:rsidRPr="000846F3" w:rsidRDefault="00EB2C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Crear mapa. Con base en la imagen Shutter </w:t>
            </w:r>
            <w:r w:rsidR="00F27D5B" w:rsidRPr="00F27D5B">
              <w:rPr>
                <w:rFonts w:ascii="Times New Roman" w:hAnsi="Times New Roman" w:cs="Times New Roman"/>
                <w:color w:val="000000"/>
                <w:sz w:val="24"/>
                <w:szCs w:val="24"/>
              </w:rPr>
              <w:t>167024132</w:t>
            </w:r>
            <w:r>
              <w:rPr>
                <w:rFonts w:ascii="Times New Roman" w:hAnsi="Times New Roman" w:cs="Times New Roman"/>
                <w:color w:val="000000"/>
                <w:sz w:val="24"/>
                <w:szCs w:val="24"/>
              </w:rPr>
              <w:t>, tomar sólo la parte verde amarilla.</w:t>
            </w:r>
          </w:p>
        </w:tc>
      </w:tr>
      <w:tr w:rsidR="00DA3480" w:rsidRPr="000846F3" w14:paraId="44C1221C" w14:textId="77777777" w:rsidTr="005A2B85">
        <w:tc>
          <w:tcPr>
            <w:tcW w:w="2518" w:type="dxa"/>
          </w:tcPr>
          <w:p w14:paraId="2560699F"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75F6226C" w:rsidR="00DA3480" w:rsidRPr="000846F3" w:rsidRDefault="00D01CF2" w:rsidP="00D01CF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Considerada</w:t>
            </w:r>
            <w:r w:rsidR="00DA3480">
              <w:rPr>
                <w:rFonts w:ascii="Times New Roman" w:hAnsi="Times New Roman" w:cs="Times New Roman"/>
                <w:color w:val="000000"/>
                <w:sz w:val="24"/>
                <w:szCs w:val="24"/>
              </w:rPr>
              <w:t xml:space="preserve"> como región, Eurasia es el continente más grande del planeta</w:t>
            </w:r>
            <w:r w:rsidR="00F27D5B">
              <w:rPr>
                <w:rFonts w:ascii="Times New Roman" w:hAnsi="Times New Roman" w:cs="Times New Roman"/>
                <w:color w:val="000000"/>
                <w:sz w:val="24"/>
                <w:szCs w:val="24"/>
              </w:rPr>
              <w:t xml:space="preserve">. </w:t>
            </w:r>
            <w:r w:rsidR="00816A2D">
              <w:rPr>
                <w:rFonts w:ascii="Times New Roman" w:hAnsi="Times New Roman" w:cs="Times New Roman"/>
                <w:color w:val="000000"/>
                <w:sz w:val="24"/>
                <w:szCs w:val="24"/>
              </w:rPr>
              <w:t xml:space="preserve">Es el escenario de las principales tensiones y conflictos del mundo global. </w:t>
            </w:r>
            <w:r w:rsidR="00816A2D" w:rsidRPr="00816A2D">
              <w:rPr>
                <w:rFonts w:ascii="Times New Roman" w:hAnsi="Times New Roman" w:cs="Times New Roman"/>
                <w:color w:val="000000"/>
                <w:sz w:val="24"/>
                <w:szCs w:val="24"/>
              </w:rPr>
              <w:t xml:space="preserve">Cualquier poder </w:t>
            </w:r>
            <w:r w:rsidR="00816A2D">
              <w:rPr>
                <w:rFonts w:ascii="Times New Roman" w:hAnsi="Times New Roman" w:cs="Times New Roman"/>
                <w:color w:val="000000"/>
                <w:sz w:val="24"/>
                <w:szCs w:val="24"/>
              </w:rPr>
              <w:t xml:space="preserve">mundial </w:t>
            </w:r>
            <w:r w:rsidR="00816A2D" w:rsidRPr="00816A2D">
              <w:rPr>
                <w:rFonts w:ascii="Times New Roman" w:hAnsi="Times New Roman" w:cs="Times New Roman"/>
                <w:color w:val="000000"/>
                <w:sz w:val="24"/>
                <w:szCs w:val="24"/>
              </w:rPr>
              <w:t>que control</w:t>
            </w:r>
            <w:r w:rsidR="00816A2D">
              <w:rPr>
                <w:rFonts w:ascii="Times New Roman" w:hAnsi="Times New Roman" w:cs="Times New Roman"/>
                <w:color w:val="000000"/>
                <w:sz w:val="24"/>
                <w:szCs w:val="24"/>
              </w:rPr>
              <w:t>e</w:t>
            </w:r>
            <w:r w:rsidR="00816A2D" w:rsidRPr="00816A2D">
              <w:rPr>
                <w:rFonts w:ascii="Times New Roman" w:hAnsi="Times New Roman" w:cs="Times New Roman"/>
                <w:color w:val="000000"/>
                <w:sz w:val="24"/>
                <w:szCs w:val="24"/>
              </w:rPr>
              <w:t xml:space="preserve"> la </w:t>
            </w:r>
            <w:r w:rsidR="00816A2D">
              <w:rPr>
                <w:rFonts w:ascii="Times New Roman" w:hAnsi="Times New Roman" w:cs="Times New Roman"/>
                <w:color w:val="000000"/>
                <w:sz w:val="24"/>
                <w:szCs w:val="24"/>
              </w:rPr>
              <w:t xml:space="preserve">región tendrá bajo su dominio </w:t>
            </w:r>
            <w:r>
              <w:rPr>
                <w:rFonts w:ascii="Times New Roman" w:hAnsi="Times New Roman" w:cs="Times New Roman"/>
                <w:color w:val="000000"/>
                <w:sz w:val="24"/>
                <w:szCs w:val="24"/>
              </w:rPr>
              <w:t>más de</w:t>
            </w:r>
            <w:r w:rsidR="00816A2D" w:rsidRPr="00816A2D">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 mitad</w:t>
            </w:r>
            <w:r w:rsidR="00816A2D" w:rsidRPr="00816A2D">
              <w:rPr>
                <w:rFonts w:ascii="Times New Roman" w:hAnsi="Times New Roman" w:cs="Times New Roman"/>
                <w:color w:val="000000"/>
                <w:sz w:val="24"/>
                <w:szCs w:val="24"/>
              </w:rPr>
              <w:t xml:space="preserve"> de los recursos </w:t>
            </w:r>
            <w:r w:rsidR="00816A2D">
              <w:rPr>
                <w:rFonts w:ascii="Times New Roman" w:hAnsi="Times New Roman" w:cs="Times New Roman"/>
                <w:color w:val="000000"/>
                <w:sz w:val="24"/>
                <w:szCs w:val="24"/>
              </w:rPr>
              <w:t xml:space="preserve">económicos </w:t>
            </w:r>
            <w:r w:rsidR="00816A2D" w:rsidRPr="00816A2D">
              <w:rPr>
                <w:rFonts w:ascii="Times New Roman" w:hAnsi="Times New Roman" w:cs="Times New Roman"/>
                <w:color w:val="000000"/>
                <w:sz w:val="24"/>
                <w:szCs w:val="24"/>
              </w:rPr>
              <w:t>del</w:t>
            </w:r>
            <w:r>
              <w:rPr>
                <w:rFonts w:ascii="Times New Roman" w:hAnsi="Times New Roman" w:cs="Times New Roman"/>
                <w:color w:val="000000"/>
                <w:sz w:val="24"/>
                <w:szCs w:val="24"/>
              </w:rPr>
              <w:t xml:space="preserve"> orbe</w:t>
            </w:r>
            <w:r w:rsidR="00816A2D">
              <w:rPr>
                <w:rFonts w:ascii="Times New Roman" w:hAnsi="Times New Roman" w:cs="Times New Roman"/>
                <w:color w:val="000000"/>
                <w:sz w:val="24"/>
                <w:szCs w:val="24"/>
              </w:rPr>
              <w:t xml:space="preserve">. </w:t>
            </w:r>
          </w:p>
        </w:tc>
      </w:tr>
    </w:tbl>
    <w:p w14:paraId="2001DCF2" w14:textId="77777777" w:rsidR="00661F2D" w:rsidRDefault="00661F2D" w:rsidP="00C95BF4">
      <w:pPr>
        <w:spacing w:after="0" w:line="276" w:lineRule="auto"/>
        <w:jc w:val="both"/>
        <w:rPr>
          <w:rFonts w:ascii="Times New Roman" w:hAnsi="Times New Roman" w:cs="Times New Roman"/>
        </w:rPr>
      </w:pPr>
    </w:p>
    <w:p w14:paraId="1C427B96" w14:textId="77777777" w:rsidR="00DA3480" w:rsidRDefault="00DA3480" w:rsidP="00C95BF4">
      <w:pPr>
        <w:spacing w:after="0" w:line="276" w:lineRule="auto"/>
        <w:jc w:val="both"/>
        <w:rPr>
          <w:rFonts w:ascii="Times New Roman" w:hAnsi="Times New Roman" w:cs="Times New Roman"/>
        </w:rPr>
      </w:pPr>
    </w:p>
    <w:p w14:paraId="697E34AF" w14:textId="25899967" w:rsidR="00773CF4" w:rsidRDefault="00773CF4"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00EC3C12">
        <w:rPr>
          <w:rFonts w:ascii="Times New Roman" w:hAnsi="Times New Roman" w:cs="Times New Roman"/>
        </w:rPr>
        <w:t>situado</w:t>
      </w:r>
      <w:r w:rsidRPr="00773CF4">
        <w:rPr>
          <w:rFonts w:ascii="Times New Roman" w:hAnsi="Times New Roman" w:cs="Times New Roman"/>
        </w:rPr>
        <w:t xml:space="preserve"> en la parte o</w:t>
      </w:r>
      <w:r w:rsidR="00EC3C12">
        <w:rPr>
          <w:rFonts w:ascii="Times New Roman" w:hAnsi="Times New Roman" w:cs="Times New Roman"/>
        </w:rPr>
        <w:t>ccidental</w:t>
      </w:r>
      <w:r w:rsidRPr="00773CF4">
        <w:rPr>
          <w:rFonts w:ascii="Times New Roman" w:hAnsi="Times New Roman" w:cs="Times New Roman"/>
        </w:rPr>
        <w:t xml:space="preserve"> de</w:t>
      </w:r>
      <w:r w:rsidR="00EC3C12">
        <w:rPr>
          <w:rFonts w:ascii="Times New Roman" w:hAnsi="Times New Roman" w:cs="Times New Roman"/>
        </w:rPr>
        <w:t>l viejo continente</w:t>
      </w:r>
      <w:r w:rsidRPr="00773CF4">
        <w:rPr>
          <w:rFonts w:ascii="Times New Roman" w:hAnsi="Times New Roman" w:cs="Times New Roman"/>
        </w:rPr>
        <w:t xml:space="preserve">,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sidR="00293F75">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C95BF4">
      <w:pPr>
        <w:spacing w:after="0" w:line="276" w:lineRule="auto"/>
        <w:jc w:val="both"/>
        <w:rPr>
          <w:rFonts w:ascii="Times New Roman" w:hAnsi="Times New Roman" w:cs="Times New Roman"/>
        </w:rPr>
      </w:pPr>
    </w:p>
    <w:p w14:paraId="2707231F" w14:textId="39B218FF" w:rsidR="00684CA1" w:rsidRPr="000846F3" w:rsidRDefault="00773CF4" w:rsidP="00C95BF4">
      <w:pPr>
        <w:spacing w:after="0" w:line="276" w:lineRule="auto"/>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 xml:space="preserve">os 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w:t>
      </w:r>
      <w:r w:rsidR="00EB4FA3">
        <w:rPr>
          <w:rFonts w:ascii="Times New Roman" w:hAnsi="Times New Roman" w:cs="Times New Roman"/>
        </w:rPr>
        <w:t>,</w:t>
      </w:r>
      <w:r w:rsidR="0029780C" w:rsidRPr="00661F2D">
        <w:rPr>
          <w:rFonts w:ascii="Times New Roman" w:hAnsi="Times New Roman" w:cs="Times New Roman"/>
        </w:rPr>
        <w:t xml:space="preserv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C95BF4">
      <w:pPr>
        <w:spacing w:after="0" w:line="276" w:lineRule="auto"/>
        <w:jc w:val="both"/>
        <w:rPr>
          <w:rFonts w:ascii="Times New Roman" w:hAnsi="Times New Roman" w:cs="Times New Roman"/>
        </w:rPr>
      </w:pPr>
    </w:p>
    <w:p w14:paraId="1D2EDCDD" w14:textId="35287395" w:rsidR="00684CA1"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 Eurasia es </w:t>
      </w:r>
      <w:r w:rsidR="00661F2D" w:rsidRPr="00B37012">
        <w:rPr>
          <w:rFonts w:ascii="Times New Roman" w:hAnsi="Times New Roman" w:cs="Times New Roman"/>
          <w:b/>
        </w:rPr>
        <w:t>Oriente Medio</w:t>
      </w:r>
      <w:r>
        <w:rPr>
          <w:rFonts w:ascii="Times New Roman" w:hAnsi="Times New Roman" w:cs="Times New Roman"/>
        </w:rPr>
        <w:t xml:space="preserve">. En </w:t>
      </w:r>
      <w:r w:rsidR="00EB4FA3">
        <w:rPr>
          <w:rFonts w:ascii="Times New Roman" w:hAnsi="Times New Roman" w:cs="Times New Roman"/>
        </w:rPr>
        <w:t>esta</w:t>
      </w:r>
      <w:r>
        <w:rPr>
          <w:rFonts w:ascii="Times New Roman" w:hAnsi="Times New Roman" w:cs="Times New Roman"/>
        </w:rPr>
        <w:t xml:space="preserve"> zona se protagonizan hoy los conflictos más violentos del planeta, en particular por parte de grupos fundamentalistas </w:t>
      </w:r>
      <w:r w:rsidR="00EB4FA3">
        <w:rPr>
          <w:rFonts w:ascii="Times New Roman" w:hAnsi="Times New Roman" w:cs="Times New Roman"/>
        </w:rPr>
        <w:t xml:space="preserve">que </w:t>
      </w:r>
      <w:r>
        <w:rPr>
          <w:rFonts w:ascii="Times New Roman" w:hAnsi="Times New Roman" w:cs="Times New Roman"/>
        </w:rPr>
        <w:t xml:space="preserve">ven como </w:t>
      </w:r>
      <w:r w:rsidR="00EB4FA3">
        <w:rPr>
          <w:rFonts w:ascii="Times New Roman" w:hAnsi="Times New Roman" w:cs="Times New Roman"/>
        </w:rPr>
        <w:t xml:space="preserve">como su peor </w:t>
      </w:r>
      <w:r>
        <w:rPr>
          <w:rFonts w:ascii="Times New Roman" w:hAnsi="Times New Roman" w:cs="Times New Roman"/>
        </w:rPr>
        <w:t xml:space="preserve">enemigo al modo de vida occidental. Por ello confrontan </w:t>
      </w:r>
      <w:r w:rsidR="00EB4FA3">
        <w:rPr>
          <w:rFonts w:ascii="Times New Roman" w:hAnsi="Times New Roman" w:cs="Times New Roman"/>
        </w:rPr>
        <w:t xml:space="preserve">de manera </w:t>
      </w:r>
      <w:r>
        <w:rPr>
          <w:rFonts w:ascii="Times New Roman" w:hAnsi="Times New Roman" w:cs="Times New Roman"/>
        </w:rPr>
        <w:t xml:space="preserve">violenta la presencia de medios de comunicación, de ejércitos, de trabajadores y de cualquier influencia ajena a su tradición cultural. </w:t>
      </w:r>
    </w:p>
    <w:p w14:paraId="21EA829E" w14:textId="77777777" w:rsidR="00CB1773" w:rsidRDefault="00CB1773" w:rsidP="00C95BF4">
      <w:pPr>
        <w:spacing w:after="0" w:line="276" w:lineRule="auto"/>
        <w:jc w:val="both"/>
        <w:rPr>
          <w:rFonts w:ascii="Times New Roman" w:hAnsi="Times New Roman" w:cs="Times New Roman"/>
        </w:rPr>
      </w:pPr>
    </w:p>
    <w:p w14:paraId="6CEF73B3" w14:textId="40658448" w:rsidR="00CB1773" w:rsidRDefault="00EB4FA3" w:rsidP="00C95BF4">
      <w:pPr>
        <w:spacing w:after="0" w:line="276" w:lineRule="auto"/>
        <w:jc w:val="both"/>
        <w:rPr>
          <w:rFonts w:ascii="Times New Roman" w:hAnsi="Times New Roman" w:cs="Times New Roman"/>
        </w:rPr>
      </w:pPr>
      <w:r>
        <w:rPr>
          <w:rFonts w:ascii="Times New Roman" w:hAnsi="Times New Roman" w:cs="Times New Roman"/>
        </w:rPr>
        <w:t>De igual modo,</w:t>
      </w:r>
      <w:r w:rsidR="00CB1773">
        <w:rPr>
          <w:rFonts w:ascii="Times New Roman" w:hAnsi="Times New Roman" w:cs="Times New Roman"/>
        </w:rPr>
        <w:t xml:space="preserve"> Eurasia conecta al gigante asiático, China, con Europa Occidental, en un acto que recuerda las antiguas </w:t>
      </w:r>
      <w:r w:rsidR="00CB1773" w:rsidRPr="00B37012">
        <w:rPr>
          <w:rFonts w:ascii="Times New Roman" w:hAnsi="Times New Roman" w:cs="Times New Roman"/>
          <w:b/>
        </w:rPr>
        <w:t>rutas de la seda</w:t>
      </w:r>
      <w:r w:rsidR="00CB1773">
        <w:rPr>
          <w:rFonts w:ascii="Times New Roman" w:hAnsi="Times New Roman" w:cs="Times New Roman"/>
        </w:rPr>
        <w:t xml:space="preserve">, </w:t>
      </w:r>
      <w:r w:rsidR="00B601E1">
        <w:rPr>
          <w:rFonts w:ascii="Times New Roman" w:hAnsi="Times New Roman" w:cs="Times New Roman"/>
        </w:rPr>
        <w:t xml:space="preserve">la </w:t>
      </w:r>
      <w:r w:rsidR="00CB1773">
        <w:rPr>
          <w:rFonts w:ascii="Times New Roman" w:hAnsi="Times New Roman" w:cs="Times New Roman"/>
        </w:rPr>
        <w:t xml:space="preserve">milenaria </w:t>
      </w:r>
      <w:r w:rsidR="00CB1773" w:rsidRPr="00CB1773">
        <w:rPr>
          <w:rFonts w:ascii="Times New Roman" w:hAnsi="Times New Roman" w:cs="Times New Roman"/>
        </w:rPr>
        <w:t>red de rutas comerciales</w:t>
      </w:r>
      <w:r w:rsidR="00CB1773">
        <w:rPr>
          <w:rFonts w:ascii="Times New Roman" w:hAnsi="Times New Roman" w:cs="Times New Roman"/>
        </w:rPr>
        <w:t xml:space="preserve"> que articuló las grandes civilizaciones asiáticas,  árabes y occidentales, cuya mezcla ha producido algunas de las revoluciones culturales más importantes </w:t>
      </w:r>
      <w:r>
        <w:rPr>
          <w:rFonts w:ascii="Times New Roman" w:hAnsi="Times New Roman" w:cs="Times New Roman"/>
        </w:rPr>
        <w:t>de</w:t>
      </w:r>
      <w:r w:rsidR="00CB1773">
        <w:rPr>
          <w:rFonts w:ascii="Times New Roman" w:hAnsi="Times New Roman" w:cs="Times New Roman"/>
        </w:rPr>
        <w:t xml:space="preserve"> la historia de la humanidad. </w:t>
      </w:r>
      <w:r w:rsidR="00EA2850">
        <w:rPr>
          <w:rFonts w:ascii="Times New Roman" w:hAnsi="Times New Roman" w:cs="Times New Roman"/>
        </w:rPr>
        <w:t>En la antigüedad</w:t>
      </w:r>
      <w:r>
        <w:rPr>
          <w:rFonts w:ascii="Times New Roman" w:hAnsi="Times New Roman" w:cs="Times New Roman"/>
        </w:rPr>
        <w:t>,</w:t>
      </w:r>
      <w:r w:rsidR="00EA2850">
        <w:rPr>
          <w:rFonts w:ascii="Times New Roman" w:hAnsi="Times New Roman" w:cs="Times New Roman"/>
        </w:rPr>
        <w:t xml:space="preserve"> </w:t>
      </w:r>
      <w:r>
        <w:rPr>
          <w:rFonts w:ascii="Times New Roman" w:hAnsi="Times New Roman" w:cs="Times New Roman"/>
        </w:rPr>
        <w:t>comunicó a</w:t>
      </w:r>
      <w:r w:rsidR="00EA2850">
        <w:rPr>
          <w:rFonts w:ascii="Times New Roman" w:hAnsi="Times New Roman" w:cs="Times New Roman"/>
        </w:rPr>
        <w:t xml:space="preserve">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Pr>
          <w:rFonts w:ascii="Times New Roman" w:hAnsi="Times New Roman" w:cs="Times New Roman"/>
        </w:rPr>
        <w:t>,</w:t>
      </w:r>
      <w:r w:rsidR="00EA2850">
        <w:rPr>
          <w:rFonts w:ascii="Times New Roman" w:hAnsi="Times New Roman" w:cs="Times New Roman"/>
        </w:rPr>
        <w:t xml:space="preserve"> filósofos y sacerdotes, </w:t>
      </w:r>
      <w:r>
        <w:rPr>
          <w:rFonts w:ascii="Times New Roman" w:hAnsi="Times New Roman" w:cs="Times New Roman"/>
        </w:rPr>
        <w:t xml:space="preserve">personajes </w:t>
      </w:r>
      <w:r w:rsidR="00EA2850">
        <w:rPr>
          <w:rFonts w:ascii="Times New Roman" w:hAnsi="Times New Roman" w:cs="Times New Roman"/>
        </w:rPr>
        <w:t xml:space="preserve">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2E0FFD">
        <w:rPr>
          <w:rFonts w:ascii="Times New Roman" w:hAnsi="Times New Roman" w:cs="Times New Roman"/>
        </w:rPr>
        <w:t>Alejandro Magno y Gengis K</w:t>
      </w:r>
      <w:r w:rsidR="00EA2850" w:rsidRPr="00EA2850">
        <w:rPr>
          <w:rFonts w:ascii="Times New Roman" w:hAnsi="Times New Roman" w:cs="Times New Roman"/>
        </w:rPr>
        <w:t>an</w:t>
      </w:r>
      <w:r w:rsidR="00EA2850">
        <w:rPr>
          <w:rFonts w:ascii="Times New Roman" w:hAnsi="Times New Roman" w:cs="Times New Roman"/>
        </w:rPr>
        <w:t>.</w:t>
      </w:r>
    </w:p>
    <w:p w14:paraId="0B3E93EB" w14:textId="77777777" w:rsidR="00DA4D78" w:rsidRDefault="00DA4D78" w:rsidP="00C95BF4">
      <w:pPr>
        <w:spacing w:after="0" w:line="276" w:lineRule="auto"/>
        <w:jc w:val="both"/>
        <w:rPr>
          <w:rFonts w:ascii="Times New Roman" w:hAnsi="Times New Roman" w:cs="Times New Roman"/>
        </w:rPr>
      </w:pPr>
    </w:p>
    <w:p w14:paraId="6EC887D6" w14:textId="2E24458E" w:rsidR="000A3FD5" w:rsidRDefault="00CB1773" w:rsidP="00C95BF4">
      <w:pPr>
        <w:spacing w:after="0" w:line="276" w:lineRule="auto"/>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00EB4FA3">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63B9F774"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4</w:t>
            </w:r>
            <w:r w:rsidR="00DA4D78">
              <w:rPr>
                <w:rFonts w:ascii="Times New Roman" w:hAnsi="Times New Roman" w:cs="Times New Roman"/>
                <w:color w:val="000000"/>
                <w:sz w:val="24"/>
                <w:szCs w:val="24"/>
              </w:rPr>
              <w:t>0</w:t>
            </w:r>
          </w:p>
        </w:tc>
      </w:tr>
      <w:tr w:rsidR="001E54D7" w:rsidRPr="000846F3" w14:paraId="3681F107" w14:textId="77777777" w:rsidTr="00453D56">
        <w:tc>
          <w:tcPr>
            <w:tcW w:w="2518" w:type="dxa"/>
          </w:tcPr>
          <w:p w14:paraId="30F78879"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C95BF4">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0E705414" w:rsidR="001E54D7" w:rsidRPr="000846F3" w:rsidRDefault="00251BC6" w:rsidP="00EB4FA3">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sidR="00EB4FA3">
              <w:rPr>
                <w:rFonts w:ascii="Times New Roman" w:hAnsi="Times New Roman" w:cs="Times New Roman"/>
                <w:color w:val="000000"/>
                <w:sz w:val="24"/>
                <w:szCs w:val="24"/>
              </w:rPr>
              <w:t>,</w:t>
            </w:r>
            <w:r>
              <w:rPr>
                <w:rFonts w:ascii="Times New Roman" w:hAnsi="Times New Roman" w:cs="Times New Roman"/>
                <w:color w:val="000000"/>
                <w:sz w:val="24"/>
                <w:szCs w:val="24"/>
              </w:rPr>
              <w:t xml:space="preserve"> así como reconocer los conceptos asociados a </w:t>
            </w:r>
            <w:r w:rsidR="00EB4FA3">
              <w:rPr>
                <w:rFonts w:ascii="Times New Roman" w:hAnsi="Times New Roman" w:cs="Times New Roman"/>
                <w:color w:val="000000"/>
                <w:sz w:val="24"/>
                <w:szCs w:val="24"/>
              </w:rPr>
              <w:t>este</w:t>
            </w:r>
            <w:r>
              <w:rPr>
                <w:rFonts w:ascii="Times New Roman" w:hAnsi="Times New Roman" w:cs="Times New Roman"/>
                <w:color w:val="000000"/>
                <w:sz w:val="24"/>
                <w:szCs w:val="24"/>
              </w:rPr>
              <w:t xml:space="preserve"> ascenso</w:t>
            </w:r>
            <w:r w:rsidR="00EB4FA3">
              <w:rPr>
                <w:rFonts w:ascii="Times New Roman" w:hAnsi="Times New Roman" w:cs="Times New Roman"/>
                <w:color w:val="000000"/>
                <w:sz w:val="24"/>
                <w:szCs w:val="24"/>
              </w:rPr>
              <w:t>.</w:t>
            </w:r>
          </w:p>
        </w:tc>
      </w:tr>
    </w:tbl>
    <w:p w14:paraId="03FAA1A3" w14:textId="77777777" w:rsidR="00E12544" w:rsidRDefault="00E12544" w:rsidP="00C95BF4">
      <w:pPr>
        <w:spacing w:after="0" w:line="276" w:lineRule="auto"/>
        <w:jc w:val="both"/>
        <w:rPr>
          <w:rFonts w:ascii="Times New Roman" w:hAnsi="Times New Roman" w:cs="Times New Roman"/>
        </w:rPr>
      </w:pPr>
    </w:p>
    <w:p w14:paraId="629EB2F9" w14:textId="77777777" w:rsidR="00E12544" w:rsidRPr="00F004D6" w:rsidRDefault="00E1254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221"/>
        <w:gridCol w:w="6607"/>
      </w:tblGrid>
      <w:tr w:rsidR="00E12544" w:rsidRPr="00F004D6" w14:paraId="40B3505D" w14:textId="77777777" w:rsidTr="00607585">
        <w:tc>
          <w:tcPr>
            <w:tcW w:w="9054" w:type="dxa"/>
            <w:gridSpan w:val="2"/>
            <w:shd w:val="clear" w:color="auto" w:fill="000000" w:themeFill="text1"/>
          </w:tcPr>
          <w:p w14:paraId="411794C6" w14:textId="77777777" w:rsidR="00E12544" w:rsidRPr="00F004D6" w:rsidRDefault="00E12544"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12544" w:rsidRPr="00F004D6" w14:paraId="56EA264A" w14:textId="77777777" w:rsidTr="00607585">
        <w:tc>
          <w:tcPr>
            <w:tcW w:w="2518" w:type="dxa"/>
          </w:tcPr>
          <w:p w14:paraId="3A1ED0D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4B3F4FED" w14:textId="438BBB56" w:rsidR="00E12544" w:rsidRPr="00F004D6" w:rsidRDefault="00E12544"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E12544" w:rsidRPr="00F004D6" w14:paraId="47C05A3A" w14:textId="77777777" w:rsidTr="00607585">
        <w:tc>
          <w:tcPr>
            <w:tcW w:w="2518" w:type="dxa"/>
          </w:tcPr>
          <w:p w14:paraId="6FCBD400"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lastRenderedPageBreak/>
              <w:t>Ubicación en Aula Planeta</w:t>
            </w:r>
          </w:p>
        </w:tc>
        <w:tc>
          <w:tcPr>
            <w:tcW w:w="6536" w:type="dxa"/>
          </w:tcPr>
          <w:p w14:paraId="7990EC2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 el mundo actual/ Las potencias emergentes: Brasil, Rusia, India y China</w:t>
            </w:r>
          </w:p>
        </w:tc>
      </w:tr>
      <w:tr w:rsidR="00E12544" w:rsidRPr="00F004D6" w14:paraId="7662AD5F" w14:textId="77777777" w:rsidTr="00607585">
        <w:tc>
          <w:tcPr>
            <w:tcW w:w="2518" w:type="dxa"/>
          </w:tcPr>
          <w:p w14:paraId="3952369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2206132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983EB7">
              <w:rPr>
                <w:rFonts w:ascii="Times New Roman" w:hAnsi="Times New Roman" w:cs="Times New Roman"/>
                <w:color w:val="FF0000"/>
                <w:sz w:val="24"/>
                <w:szCs w:val="24"/>
              </w:rPr>
              <w:t>[Suprimir]</w:t>
            </w:r>
            <w:r w:rsidRPr="00F004D6">
              <w:rPr>
                <w:rFonts w:ascii="Times New Roman" w:hAnsi="Times New Roman" w:cs="Times New Roman"/>
                <w:color w:val="000000"/>
                <w:sz w:val="24"/>
                <w:szCs w:val="24"/>
              </w:rPr>
              <w:t xml:space="preserve"> el contenido de la ventana “Investiga” y </w:t>
            </w:r>
            <w:r w:rsidRPr="00983EB7">
              <w:rPr>
                <w:rFonts w:ascii="Times New Roman" w:hAnsi="Times New Roman" w:cs="Times New Roman"/>
                <w:color w:val="FF0000"/>
                <w:sz w:val="24"/>
                <w:szCs w:val="24"/>
              </w:rPr>
              <w:t>[reemplazarlo por]</w:t>
            </w:r>
            <w:r w:rsidRPr="00F004D6">
              <w:rPr>
                <w:rFonts w:ascii="Times New Roman" w:hAnsi="Times New Roman" w:cs="Times New Roman"/>
                <w:color w:val="000000"/>
                <w:sz w:val="24"/>
                <w:szCs w:val="24"/>
              </w:rPr>
              <w:t xml:space="preserve">: </w:t>
            </w:r>
          </w:p>
          <w:p w14:paraId="5E1AA5F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F5F231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“Forma equipos de trabajo, según las indicaciones de tu docente, y consulta en la red:</w:t>
            </w:r>
          </w:p>
          <w:p w14:paraId="3FD31CE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1098093" w14:textId="59D6E4DD"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iniciativas económicas y políticas de los miembros del B</w:t>
            </w:r>
            <w:r w:rsidR="00C27206" w:rsidRPr="00C27206">
              <w:rPr>
                <w:rFonts w:ascii="Times New Roman" w:hAnsi="Times New Roman" w:cs="Times New Roman"/>
                <w:color w:val="000000"/>
                <w:sz w:val="21"/>
                <w:szCs w:val="24"/>
              </w:rPr>
              <w:t>RIC</w:t>
            </w:r>
            <w:r w:rsidRPr="00F004D6">
              <w:rPr>
                <w:rFonts w:ascii="Times New Roman" w:hAnsi="Times New Roman" w:cs="Times New Roman"/>
                <w:color w:val="000000"/>
                <w:sz w:val="24"/>
                <w:szCs w:val="24"/>
              </w:rPr>
              <w:t>.</w:t>
            </w:r>
          </w:p>
          <w:p w14:paraId="04963E07"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12D655FB" w14:textId="4471EC1E"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relaciones bilaterales entre dos de los miembros del </w:t>
            </w:r>
            <w:r w:rsidR="00C27206" w:rsidRPr="00F004D6">
              <w:rPr>
                <w:rFonts w:ascii="Times New Roman" w:hAnsi="Times New Roman" w:cs="Times New Roman"/>
                <w:color w:val="000000"/>
                <w:sz w:val="24"/>
                <w:szCs w:val="24"/>
              </w:rPr>
              <w:t>BRIC</w:t>
            </w:r>
            <w:r w:rsidR="00C27206">
              <w:rPr>
                <w:rFonts w:ascii="Times New Roman" w:hAnsi="Times New Roman" w:cs="Times New Roman"/>
                <w:color w:val="000000"/>
                <w:sz w:val="24"/>
                <w:szCs w:val="24"/>
              </w:rPr>
              <w:t>.</w:t>
            </w:r>
          </w:p>
          <w:p w14:paraId="43AD43F1" w14:textId="77777777" w:rsidR="00E12544" w:rsidRPr="00F004D6" w:rsidRDefault="00E12544" w:rsidP="00C95BF4">
            <w:pPr>
              <w:pStyle w:val="Prrafodelista"/>
              <w:spacing w:line="276" w:lineRule="auto"/>
              <w:jc w:val="both"/>
              <w:rPr>
                <w:rFonts w:ascii="Times New Roman" w:hAnsi="Times New Roman" w:cs="Times New Roman"/>
                <w:color w:val="000000"/>
                <w:sz w:val="24"/>
                <w:szCs w:val="24"/>
              </w:rPr>
            </w:pPr>
          </w:p>
          <w:p w14:paraId="69145282" w14:textId="5E325ED5" w:rsidR="00E12544" w:rsidRPr="00F004D6" w:rsidRDefault="00E12544" w:rsidP="00C95BF4">
            <w:pPr>
              <w:pStyle w:val="Prrafodelista"/>
              <w:numPr>
                <w:ilvl w:val="0"/>
                <w:numId w:val="42"/>
              </w:num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relaciones entre Colombia y los miembros del B</w:t>
            </w:r>
            <w:r w:rsidR="0055565F">
              <w:rPr>
                <w:rFonts w:ascii="Times New Roman" w:hAnsi="Times New Roman" w:cs="Times New Roman"/>
                <w:color w:val="000000"/>
                <w:sz w:val="24"/>
                <w:szCs w:val="24"/>
              </w:rPr>
              <w:t>RIC</w:t>
            </w:r>
            <w:r w:rsidR="00C27206">
              <w:rPr>
                <w:rFonts w:ascii="Times New Roman" w:hAnsi="Times New Roman" w:cs="Times New Roman"/>
                <w:color w:val="000000"/>
                <w:sz w:val="24"/>
                <w:szCs w:val="24"/>
              </w:rPr>
              <w:t>.</w:t>
            </w:r>
          </w:p>
          <w:p w14:paraId="4BAE3CE3" w14:textId="77777777" w:rsidR="00E12544" w:rsidRPr="00F004D6" w:rsidRDefault="00E12544" w:rsidP="00C95BF4">
            <w:pPr>
              <w:spacing w:line="276" w:lineRule="auto"/>
              <w:jc w:val="both"/>
              <w:rPr>
                <w:rFonts w:ascii="Times New Roman" w:hAnsi="Times New Roman" w:cs="Times New Roman"/>
                <w:color w:val="000000"/>
                <w:sz w:val="24"/>
                <w:szCs w:val="24"/>
              </w:rPr>
            </w:pPr>
          </w:p>
        </w:tc>
      </w:tr>
      <w:tr w:rsidR="00E12544" w:rsidRPr="00F004D6" w14:paraId="48AD374F" w14:textId="77777777" w:rsidTr="00607585">
        <w:tc>
          <w:tcPr>
            <w:tcW w:w="2518" w:type="dxa"/>
          </w:tcPr>
          <w:p w14:paraId="42A21E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6080CFB5"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Las potencias emergentes: Brasil, Rusia, India y China</w:t>
            </w:r>
          </w:p>
        </w:tc>
      </w:tr>
      <w:tr w:rsidR="00E12544" w:rsidRPr="00F004D6" w14:paraId="3DEFA64F" w14:textId="77777777" w:rsidTr="00607585">
        <w:tc>
          <w:tcPr>
            <w:tcW w:w="2518" w:type="dxa"/>
          </w:tcPr>
          <w:p w14:paraId="382FA266"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1675EE96" w14:textId="4D6CEB5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Interactivo que presenta las principales características de las cuatro potencias económicas emergentes del mundo actual, conocidas como el grupo de los BRIC</w:t>
            </w:r>
            <w:r w:rsidR="00C27206">
              <w:rPr>
                <w:rFonts w:ascii="Times New Roman" w:hAnsi="Times New Roman" w:cs="Times New Roman"/>
                <w:color w:val="000000"/>
                <w:sz w:val="24"/>
                <w:szCs w:val="24"/>
              </w:rPr>
              <w:t>.</w:t>
            </w:r>
          </w:p>
          <w:p w14:paraId="454EA7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7F2C8E"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2ADD3D5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4873941" w14:textId="1876684D"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Título: Las potencias emergentes: Brasil, Rusia, India y China </w:t>
            </w:r>
          </w:p>
          <w:p w14:paraId="52AC35C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96D700" w14:textId="668E54C1"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Interactivo que presenta las principales características de las cuatro potencias económicas emergentes del mundo actual, conocidas como el grupo de los BRIC</w:t>
            </w:r>
            <w:r w:rsidR="00C27206">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w:t>
            </w:r>
          </w:p>
          <w:p w14:paraId="3CC2E31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8E6C6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41E27C98"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8D2BBBF"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77950C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41C9339"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1748BCA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C798544" w14:textId="07CFB56F"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C27206">
              <w:rPr>
                <w:rFonts w:ascii="Times New Roman" w:hAnsi="Times New Roman" w:cs="Times New Roman"/>
                <w:color w:val="000000"/>
                <w:sz w:val="24"/>
                <w:szCs w:val="24"/>
              </w:rPr>
              <w:t>M</w:t>
            </w:r>
            <w:r w:rsidRPr="00F004D6">
              <w:rPr>
                <w:rFonts w:ascii="Times New Roman" w:hAnsi="Times New Roman" w:cs="Times New Roman"/>
                <w:color w:val="000000"/>
                <w:sz w:val="24"/>
                <w:szCs w:val="24"/>
              </w:rPr>
              <w:t xml:space="preserve">ostrar a los estudiantes las características de las principales potencias económicas que han emergido en los últimos diez años y </w:t>
            </w:r>
            <w:r w:rsidR="00C27206">
              <w:rPr>
                <w:rFonts w:ascii="Times New Roman" w:hAnsi="Times New Roman" w:cs="Times New Roman"/>
                <w:color w:val="000000"/>
                <w:sz w:val="24"/>
                <w:szCs w:val="24"/>
              </w:rPr>
              <w:t>motivar</w:t>
            </w:r>
            <w:r w:rsidRPr="00F004D6">
              <w:rPr>
                <w:rFonts w:ascii="Times New Roman" w:hAnsi="Times New Roman" w:cs="Times New Roman"/>
                <w:color w:val="000000"/>
                <w:sz w:val="24"/>
                <w:szCs w:val="24"/>
              </w:rPr>
              <w:t xml:space="preserve"> a reflexionar sobre el lugar que Brasil, Rusia, India y China ocupan en el </w:t>
            </w:r>
            <w:r w:rsidR="00C27206" w:rsidRPr="00F004D6">
              <w:rPr>
                <w:rFonts w:ascii="Times New Roman" w:hAnsi="Times New Roman" w:cs="Times New Roman"/>
                <w:color w:val="000000"/>
                <w:sz w:val="24"/>
                <w:szCs w:val="24"/>
              </w:rPr>
              <w:t xml:space="preserve">Nuevo Orden Mundial </w:t>
            </w:r>
            <w:r w:rsidRPr="00F004D6">
              <w:rPr>
                <w:rFonts w:ascii="Times New Roman" w:hAnsi="Times New Roman" w:cs="Times New Roman"/>
                <w:color w:val="000000"/>
                <w:sz w:val="24"/>
                <w:szCs w:val="24"/>
              </w:rPr>
              <w:t>durante los primeros años del siglo XXI.</w:t>
            </w:r>
          </w:p>
          <w:p w14:paraId="3CFA698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B03CF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1D206591"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EE5333B" w14:textId="3A1B469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primera instancia, identifique si los estudiantes comprenden el contexto h</w:t>
            </w:r>
            <w:r w:rsidR="00DE1143">
              <w:rPr>
                <w:rFonts w:ascii="Times New Roman" w:hAnsi="Times New Roman" w:cs="Times New Roman"/>
                <w:color w:val="000000"/>
                <w:sz w:val="24"/>
                <w:szCs w:val="24"/>
              </w:rPr>
              <w:t>istórico en el emergen los BRIC</w:t>
            </w:r>
            <w:r w:rsidRPr="00F004D6">
              <w:rPr>
                <w:rFonts w:ascii="Times New Roman" w:hAnsi="Times New Roman" w:cs="Times New Roman"/>
                <w:color w:val="000000"/>
                <w:sz w:val="24"/>
                <w:szCs w:val="24"/>
              </w:rPr>
              <w:t xml:space="preserve">. </w:t>
            </w:r>
          </w:p>
          <w:p w14:paraId="39EB4A2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289A858" w14:textId="08F3DB8A"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Resuma de forma oral los últimos sucesos del período: la caída del muro de Berlín, el final </w:t>
            </w:r>
            <w:r w:rsidR="00DE1143">
              <w:rPr>
                <w:rFonts w:ascii="Times New Roman" w:hAnsi="Times New Roman" w:cs="Times New Roman"/>
                <w:color w:val="000000"/>
                <w:sz w:val="24"/>
                <w:szCs w:val="24"/>
              </w:rPr>
              <w:t>de la URSS</w:t>
            </w:r>
            <w:r w:rsidRPr="00F004D6">
              <w:rPr>
                <w:rFonts w:ascii="Times New Roman" w:hAnsi="Times New Roman" w:cs="Times New Roman"/>
                <w:color w:val="000000"/>
                <w:sz w:val="24"/>
                <w:szCs w:val="24"/>
              </w:rPr>
              <w:t xml:space="preserve"> y la desintegración del bloque comunista, el fin de la guerra fría y las disputas entre las potencias para posicionarse en el orden global.</w:t>
            </w:r>
          </w:p>
          <w:p w14:paraId="460C057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639B935" w14:textId="038A4C8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continuación, puede formular a los estudiantes una serie de preg</w:t>
            </w:r>
            <w:r w:rsidR="00DE1143">
              <w:rPr>
                <w:rFonts w:ascii="Times New Roman" w:hAnsi="Times New Roman" w:cs="Times New Roman"/>
                <w:color w:val="000000"/>
                <w:sz w:val="24"/>
                <w:szCs w:val="24"/>
              </w:rPr>
              <w:t>untas en torno al concepto BRIC</w:t>
            </w:r>
            <w:r w:rsidRPr="00F004D6">
              <w:rPr>
                <w:rFonts w:ascii="Times New Roman" w:hAnsi="Times New Roman" w:cs="Times New Roman"/>
                <w:color w:val="000000"/>
                <w:sz w:val="24"/>
                <w:szCs w:val="24"/>
              </w:rPr>
              <w:t>:</w:t>
            </w:r>
          </w:p>
          <w:p w14:paraId="7F831B70"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3C09B2F" w14:textId="20B099B0"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w:t>
            </w:r>
            <w:r w:rsidR="00C27206">
              <w:rPr>
                <w:rFonts w:ascii="Times New Roman" w:hAnsi="Times New Roman" w:cs="Times New Roman"/>
                <w:color w:val="000000"/>
                <w:sz w:val="24"/>
                <w:szCs w:val="24"/>
              </w:rPr>
              <w:t>Qué significa</w:t>
            </w:r>
            <w:r w:rsidR="00DE1143">
              <w:rPr>
                <w:rFonts w:ascii="Times New Roman" w:hAnsi="Times New Roman" w:cs="Times New Roman"/>
                <w:color w:val="000000"/>
                <w:sz w:val="24"/>
                <w:szCs w:val="24"/>
              </w:rPr>
              <w:t xml:space="preserve"> la sigla BRIC</w:t>
            </w:r>
            <w:r w:rsidRPr="00F004D6">
              <w:rPr>
                <w:rFonts w:ascii="Times New Roman" w:hAnsi="Times New Roman" w:cs="Times New Roman"/>
                <w:color w:val="000000"/>
                <w:sz w:val="24"/>
                <w:szCs w:val="24"/>
              </w:rPr>
              <w:t xml:space="preserve">? ¿A cuál palabra inglesa </w:t>
            </w:r>
            <w:r w:rsidR="00C27206">
              <w:rPr>
                <w:rFonts w:ascii="Times New Roman" w:hAnsi="Times New Roman" w:cs="Times New Roman"/>
                <w:color w:val="000000"/>
                <w:sz w:val="24"/>
                <w:szCs w:val="24"/>
              </w:rPr>
              <w:t>remite esta sigla</w:t>
            </w:r>
            <w:r w:rsidRPr="00F004D6">
              <w:rPr>
                <w:rFonts w:ascii="Times New Roman" w:hAnsi="Times New Roman" w:cs="Times New Roman"/>
                <w:color w:val="000000"/>
                <w:sz w:val="24"/>
                <w:szCs w:val="24"/>
              </w:rPr>
              <w:t>? ¿Cuál es su significado?</w:t>
            </w:r>
          </w:p>
          <w:p w14:paraId="6F0E51E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36835F4"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significa el término potencia emergente?</w:t>
            </w:r>
          </w:p>
          <w:p w14:paraId="1FEA860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24200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características debe tener un país para ser considerado una potencia emergente?</w:t>
            </w:r>
          </w:p>
          <w:p w14:paraId="1BED2E1E"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50F079E" w14:textId="3204B2A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¿Considera</w:t>
            </w:r>
            <w:r w:rsidR="00C27206">
              <w:rPr>
                <w:rFonts w:ascii="Times New Roman" w:hAnsi="Times New Roman" w:cs="Times New Roman"/>
                <w:color w:val="000000"/>
                <w:sz w:val="24"/>
                <w:szCs w:val="24"/>
              </w:rPr>
              <w:t>s</w:t>
            </w:r>
            <w:r w:rsidRPr="00F004D6">
              <w:rPr>
                <w:rFonts w:ascii="Times New Roman" w:hAnsi="Times New Roman" w:cs="Times New Roman"/>
                <w:color w:val="000000"/>
                <w:sz w:val="24"/>
                <w:szCs w:val="24"/>
              </w:rPr>
              <w:t xml:space="preserve"> que en el futuro habrá una sola superpotencia económica o habrá varias?</w:t>
            </w:r>
          </w:p>
          <w:p w14:paraId="5CA43D9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DCD51B" w14:textId="7F0C4199" w:rsidR="00E12544" w:rsidRPr="00F004D6" w:rsidRDefault="00C27206"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¿Cuál país podría</w:t>
            </w:r>
            <w:r w:rsidR="00E12544" w:rsidRPr="00F004D6">
              <w:rPr>
                <w:rFonts w:ascii="Times New Roman" w:hAnsi="Times New Roman" w:cs="Times New Roman"/>
                <w:color w:val="000000"/>
                <w:sz w:val="24"/>
                <w:szCs w:val="24"/>
              </w:rPr>
              <w:t xml:space="preserve"> erigirse en el futuro como una nueva potencia mundial? ¿Por qué?</w:t>
            </w:r>
          </w:p>
          <w:p w14:paraId="69E8263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A0E77FA"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681D788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DA6A50B" w14:textId="143D748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Utilice las imágenes y las preguntas propuestas en el recurso para motivar a los estudiantes a e</w:t>
            </w:r>
            <w:r w:rsidR="00DE1143">
              <w:rPr>
                <w:rFonts w:ascii="Times New Roman" w:hAnsi="Times New Roman" w:cs="Times New Roman"/>
                <w:color w:val="000000"/>
                <w:sz w:val="24"/>
                <w:szCs w:val="24"/>
              </w:rPr>
              <w:t>xplicar el fenómeno BRIC</w:t>
            </w:r>
            <w:r w:rsidRPr="00F004D6">
              <w:rPr>
                <w:rFonts w:ascii="Times New Roman" w:hAnsi="Times New Roman" w:cs="Times New Roman"/>
                <w:color w:val="000000"/>
                <w:sz w:val="24"/>
                <w:szCs w:val="24"/>
              </w:rPr>
              <w:t>.</w:t>
            </w:r>
          </w:p>
          <w:p w14:paraId="0D167F7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3241A3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la pregunta: “¿Cómo cambió el mundo tras la caída del muro de Berlín?”, sigue una animación que ilustra la hegemonía de Estados Unidos como centro económico del sistema global. Junto a la potencia norteamericana, se sitúan las economías de la Unión Europea (UE) y Japón.</w:t>
            </w:r>
          </w:p>
          <w:p w14:paraId="0B0DCB9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B47B752"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 xml:space="preserve">Sin embargo, desde hace algunos años, la hegemonía de las antiguas potencias capitalistas se ha visto cuestionada por las denominadas potencias emergentes. </w:t>
            </w:r>
          </w:p>
          <w:p w14:paraId="7950945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235889E1" w14:textId="32E8CFE8"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Pida a los estudiantes que reflexionen sobre el significado del resquebrajamiento del muro pintado </w:t>
            </w:r>
            <w:r w:rsidR="00C27206">
              <w:rPr>
                <w:rFonts w:ascii="Times New Roman" w:hAnsi="Times New Roman" w:cs="Times New Roman"/>
                <w:color w:val="000000"/>
                <w:sz w:val="24"/>
                <w:szCs w:val="24"/>
              </w:rPr>
              <w:t>con las banderas estadounidense</w:t>
            </w:r>
            <w:r w:rsidRPr="00F004D6">
              <w:rPr>
                <w:rFonts w:ascii="Times New Roman" w:hAnsi="Times New Roman" w:cs="Times New Roman"/>
                <w:color w:val="000000"/>
                <w:sz w:val="24"/>
                <w:szCs w:val="24"/>
              </w:rPr>
              <w:t>, europea y japonesa.</w:t>
            </w:r>
          </w:p>
          <w:p w14:paraId="16AE4B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78D10D6"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 continuación, pregunte a los estudiantes cuáles son los elementos en común entre Brasil, Rusia, India y China. </w:t>
            </w:r>
          </w:p>
          <w:p w14:paraId="39CBBF7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87D8E13"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compruebe sus respuestas a partir de la comparación de los datos sobre población, extensión y riqueza.</w:t>
            </w:r>
          </w:p>
          <w:p w14:paraId="63C0582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503980D" w14:textId="7FAF0337" w:rsidR="00E12544" w:rsidRPr="00206AAB"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Al final del recurso, </w:t>
            </w:r>
            <w:r w:rsidR="00C27206">
              <w:rPr>
                <w:rFonts w:ascii="Times New Roman" w:hAnsi="Times New Roman" w:cs="Times New Roman"/>
                <w:color w:val="000000"/>
                <w:sz w:val="24"/>
                <w:szCs w:val="24"/>
              </w:rPr>
              <w:t>anime</w:t>
            </w:r>
            <w:r w:rsidRPr="00F004D6">
              <w:rPr>
                <w:rFonts w:ascii="Times New Roman" w:hAnsi="Times New Roman" w:cs="Times New Roman"/>
                <w:color w:val="000000"/>
                <w:sz w:val="24"/>
                <w:szCs w:val="24"/>
              </w:rPr>
              <w:t xml:space="preserve"> a los estudiantes a </w:t>
            </w:r>
            <w:r w:rsidR="00C27206">
              <w:rPr>
                <w:rFonts w:ascii="Times New Roman" w:hAnsi="Times New Roman" w:cs="Times New Roman"/>
                <w:color w:val="000000"/>
                <w:sz w:val="24"/>
                <w:szCs w:val="24"/>
              </w:rPr>
              <w:t xml:space="preserve">emprender </w:t>
            </w:r>
            <w:r w:rsidRPr="00F004D6">
              <w:rPr>
                <w:rFonts w:ascii="Times New Roman" w:hAnsi="Times New Roman" w:cs="Times New Roman"/>
                <w:color w:val="000000"/>
                <w:sz w:val="24"/>
                <w:szCs w:val="24"/>
              </w:rPr>
              <w:t xml:space="preserve">una investigación sobre alguna de las potencias emergentes presentadas. </w:t>
            </w:r>
            <w:r w:rsidRPr="00206AAB">
              <w:rPr>
                <w:rFonts w:ascii="Times New Roman" w:hAnsi="Times New Roman" w:cs="Times New Roman"/>
                <w:color w:val="000000"/>
                <w:sz w:val="24"/>
                <w:szCs w:val="24"/>
              </w:rPr>
              <w:t>Para ello, pueden formar grupos de trabajo cooperativo.</w:t>
            </w:r>
          </w:p>
          <w:p w14:paraId="55ED258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05C5A116" w14:textId="77777777" w:rsidR="00E12544" w:rsidRPr="00206AAB" w:rsidRDefault="00E12544" w:rsidP="00C95BF4">
            <w:pPr>
              <w:spacing w:line="276" w:lineRule="auto"/>
              <w:jc w:val="both"/>
              <w:rPr>
                <w:rFonts w:ascii="Times New Roman" w:hAnsi="Times New Roman" w:cs="Times New Roman"/>
                <w:color w:val="000000"/>
                <w:sz w:val="24"/>
                <w:szCs w:val="24"/>
              </w:rPr>
            </w:pPr>
            <w:r w:rsidRPr="00206AAB">
              <w:rPr>
                <w:rFonts w:ascii="Times New Roman" w:hAnsi="Times New Roman" w:cs="Times New Roman"/>
                <w:color w:val="000000"/>
                <w:sz w:val="24"/>
                <w:szCs w:val="24"/>
              </w:rPr>
              <w:t>Después de la presentación</w:t>
            </w:r>
          </w:p>
          <w:p w14:paraId="09C171D5"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5D38ABA1" w14:textId="77777777" w:rsidR="00E12544" w:rsidRDefault="00E12544" w:rsidP="00C95BF4">
            <w:pPr>
              <w:spacing w:line="276" w:lineRule="auto"/>
              <w:jc w:val="both"/>
              <w:rPr>
                <w:rFonts w:ascii="Times New Roman" w:hAnsi="Times New Roman" w:cs="Times New Roman"/>
                <w:color w:val="0070C0"/>
                <w:sz w:val="24"/>
                <w:szCs w:val="24"/>
              </w:rPr>
            </w:pPr>
            <w:r w:rsidRPr="00206AAB">
              <w:rPr>
                <w:rFonts w:ascii="Times New Roman" w:hAnsi="Times New Roman" w:cs="Times New Roman"/>
                <w:color w:val="000000"/>
                <w:sz w:val="24"/>
                <w:szCs w:val="24"/>
              </w:rPr>
              <w:t xml:space="preserve">Se sugiere ver la entrevista a Jim O’Neill, el economista que acuñó el término BRIC, emitida por la CNN </w:t>
            </w:r>
            <w:r w:rsidRPr="00206AAB">
              <w:rPr>
                <w:rFonts w:ascii="Times New Roman" w:hAnsi="Times New Roman" w:cs="Times New Roman"/>
                <w:color w:val="0070C0"/>
                <w:sz w:val="24"/>
                <w:szCs w:val="24"/>
              </w:rPr>
              <w:t>[</w:t>
            </w:r>
            <w:hyperlink r:id="rId16" w:history="1">
              <w:r w:rsidRPr="00206AAB">
                <w:rPr>
                  <w:rStyle w:val="Hipervnculo"/>
                  <w:rFonts w:ascii="Times New Roman" w:hAnsi="Times New Roman" w:cs="Times New Roman"/>
                  <w:sz w:val="24"/>
                  <w:szCs w:val="24"/>
                </w:rPr>
                <w:t>VER</w:t>
              </w:r>
            </w:hyperlink>
            <w:r w:rsidRPr="00206AAB">
              <w:rPr>
                <w:rFonts w:ascii="Times New Roman" w:hAnsi="Times New Roman" w:cs="Times New Roman"/>
                <w:color w:val="0070C0"/>
                <w:sz w:val="24"/>
                <w:szCs w:val="24"/>
              </w:rPr>
              <w:t>].</w:t>
            </w:r>
          </w:p>
          <w:p w14:paraId="781B587A" w14:textId="77777777" w:rsidR="00C27206" w:rsidRPr="00206AAB" w:rsidRDefault="00C27206" w:rsidP="00C95BF4">
            <w:pPr>
              <w:spacing w:line="276" w:lineRule="auto"/>
              <w:jc w:val="both"/>
              <w:rPr>
                <w:rFonts w:ascii="Times New Roman" w:hAnsi="Times New Roman" w:cs="Times New Roman"/>
                <w:color w:val="0070C0"/>
                <w:sz w:val="24"/>
                <w:szCs w:val="24"/>
              </w:rPr>
            </w:pPr>
          </w:p>
          <w:p w14:paraId="621D229E" w14:textId="77777777" w:rsidR="00E12544" w:rsidRPr="00206AAB" w:rsidRDefault="00E12544" w:rsidP="00C95BF4">
            <w:pPr>
              <w:spacing w:line="276" w:lineRule="auto"/>
              <w:jc w:val="both"/>
              <w:rPr>
                <w:rFonts w:ascii="Times New Roman" w:hAnsi="Times New Roman" w:cs="Times New Roman"/>
                <w:sz w:val="24"/>
                <w:szCs w:val="24"/>
              </w:rPr>
            </w:pPr>
            <w:r w:rsidRPr="00206AAB">
              <w:rPr>
                <w:rFonts w:ascii="Times New Roman" w:hAnsi="Times New Roman" w:cs="Times New Roman"/>
                <w:sz w:val="24"/>
                <w:szCs w:val="24"/>
              </w:rPr>
              <w:t>Luego, debatir las siguientes preguntas:</w:t>
            </w:r>
          </w:p>
          <w:p w14:paraId="12C5ED27" w14:textId="77777777" w:rsidR="00E12544" w:rsidRPr="00206AAB" w:rsidRDefault="00E12544" w:rsidP="00C95BF4">
            <w:pPr>
              <w:spacing w:line="276" w:lineRule="auto"/>
              <w:jc w:val="both"/>
              <w:rPr>
                <w:rFonts w:ascii="Times New Roman" w:hAnsi="Times New Roman" w:cs="Times New Roman"/>
                <w:color w:val="000000"/>
                <w:sz w:val="24"/>
                <w:szCs w:val="24"/>
              </w:rPr>
            </w:pPr>
          </w:p>
          <w:p w14:paraId="4E27BE45"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¿Quién acuñó el término BRIC? ¿Para cuál empresa trabajaba?</w:t>
            </w:r>
          </w:p>
          <w:p w14:paraId="65BB3362"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59AF1A0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¿Cuándo se acuñó este término?</w:t>
            </w:r>
          </w:p>
          <w:p w14:paraId="2D86802C"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1BEFD49B"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¿En qué momento se empezó a hacer evidente la importancia de estos países? ¿Por qué?</w:t>
            </w:r>
          </w:p>
          <w:p w14:paraId="5ABBEFC3"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6E9E12E"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¿Qué hace tan especiales a estos países?</w:t>
            </w:r>
          </w:p>
          <w:p w14:paraId="05709DA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4C5C8733" w14:textId="4D22E05C"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Según el video, ¿por qué Rusia no dejará de formar parte de los </w:t>
            </w:r>
            <w:r w:rsidR="00DE1143">
              <w:rPr>
                <w:rFonts w:ascii="Times New Roman" w:hAnsi="Times New Roman" w:cs="Times New Roman"/>
                <w:color w:val="000000"/>
                <w:sz w:val="24"/>
                <w:szCs w:val="24"/>
              </w:rPr>
              <w:t>BRIC</w:t>
            </w:r>
            <w:r w:rsidRPr="00F004D6">
              <w:rPr>
                <w:rFonts w:ascii="Times New Roman" w:hAnsi="Times New Roman" w:cs="Times New Roman"/>
                <w:color w:val="000000"/>
                <w:sz w:val="24"/>
                <w:szCs w:val="24"/>
              </w:rPr>
              <w:t>?</w:t>
            </w:r>
          </w:p>
          <w:p w14:paraId="14BB9B94"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C4C2D64" w14:textId="3E5C34E9"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¿El futuro de cuál de los países que conforman los B</w:t>
            </w:r>
            <w:r w:rsidR="00C27206" w:rsidRPr="00F004D6">
              <w:rPr>
                <w:rFonts w:ascii="Times New Roman" w:hAnsi="Times New Roman" w:cs="Times New Roman"/>
                <w:color w:val="000000"/>
                <w:sz w:val="24"/>
                <w:szCs w:val="24"/>
              </w:rPr>
              <w:t>RIC</w:t>
            </w:r>
            <w:r w:rsidRPr="00F004D6">
              <w:rPr>
                <w:rFonts w:ascii="Times New Roman" w:hAnsi="Times New Roman" w:cs="Times New Roman"/>
                <w:color w:val="000000"/>
                <w:sz w:val="24"/>
                <w:szCs w:val="24"/>
              </w:rPr>
              <w:t xml:space="preserve"> se presenta como un gran interrogante?</w:t>
            </w:r>
          </w:p>
          <w:p w14:paraId="1176511D"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3127BB6" w14:textId="3E43D775"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Además, se p</w:t>
            </w:r>
            <w:r w:rsidR="00293F75">
              <w:rPr>
                <w:rFonts w:ascii="Times New Roman" w:hAnsi="Times New Roman" w:cs="Times New Roman"/>
                <w:color w:val="000000"/>
                <w:sz w:val="24"/>
                <w:szCs w:val="24"/>
              </w:rPr>
              <w:t xml:space="preserve">ropone la lectura del artículo </w:t>
            </w:r>
            <w:r w:rsidR="00293F75" w:rsidRPr="00293F75">
              <w:rPr>
                <w:rFonts w:ascii="Times New Roman" w:hAnsi="Times New Roman" w:cs="Times New Roman"/>
                <w:i/>
                <w:color w:val="000000"/>
                <w:sz w:val="24"/>
                <w:szCs w:val="24"/>
              </w:rPr>
              <w:t>¿Qué quieren los BRIC?</w:t>
            </w:r>
            <w:r w:rsidRPr="00293F75">
              <w:rPr>
                <w:rFonts w:ascii="Times New Roman" w:hAnsi="Times New Roman" w:cs="Times New Roman"/>
                <w:i/>
                <w:color w:val="000000"/>
                <w:sz w:val="24"/>
                <w:szCs w:val="24"/>
              </w:rPr>
              <w:t xml:space="preserve">, </w:t>
            </w:r>
            <w:r w:rsidRPr="00F004D6">
              <w:rPr>
                <w:rFonts w:ascii="Times New Roman" w:hAnsi="Times New Roman" w:cs="Times New Roman"/>
                <w:color w:val="000000"/>
                <w:sz w:val="24"/>
                <w:szCs w:val="24"/>
              </w:rPr>
              <w:t xml:space="preserve">publicado por el diario El País </w:t>
            </w:r>
            <w:hyperlink r:id="rId17"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 Allí encontrarás un análisis de la situación actual de los B</w:t>
            </w:r>
            <w:r w:rsidR="00293F75">
              <w:rPr>
                <w:rFonts w:ascii="Times New Roman" w:hAnsi="Times New Roman" w:cs="Times New Roman"/>
                <w:color w:val="000000"/>
                <w:sz w:val="24"/>
                <w:szCs w:val="24"/>
              </w:rPr>
              <w:t>RIC</w:t>
            </w:r>
            <w:r w:rsidRPr="00F004D6">
              <w:rPr>
                <w:rFonts w:ascii="Times New Roman" w:hAnsi="Times New Roman" w:cs="Times New Roman"/>
                <w:color w:val="000000"/>
                <w:sz w:val="24"/>
                <w:szCs w:val="24"/>
              </w:rPr>
              <w:t xml:space="preserve"> y las incertidumbres que plantean.</w:t>
            </w:r>
          </w:p>
          <w:p w14:paraId="7720B51A"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CD0AB4C" w14:textId="591051C1"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 ha sido la evolución de los B</w:t>
            </w:r>
            <w:r w:rsidR="00293F75">
              <w:rPr>
                <w:rFonts w:ascii="Times New Roman" w:hAnsi="Times New Roman" w:cs="Times New Roman"/>
                <w:color w:val="000000"/>
                <w:sz w:val="24"/>
                <w:szCs w:val="24"/>
              </w:rPr>
              <w:t>RIC</w:t>
            </w:r>
            <w:r w:rsidRPr="00F004D6">
              <w:rPr>
                <w:rFonts w:ascii="Times New Roman" w:hAnsi="Times New Roman" w:cs="Times New Roman"/>
                <w:color w:val="000000"/>
                <w:sz w:val="24"/>
                <w:szCs w:val="24"/>
              </w:rPr>
              <w:t xml:space="preserve"> desde que se acuñó este término?</w:t>
            </w:r>
          </w:p>
          <w:p w14:paraId="2C484EF6"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D0A10BA" w14:textId="50DD3F9E"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w:t>
            </w:r>
            <w:r w:rsidR="00293F75">
              <w:rPr>
                <w:rFonts w:ascii="Times New Roman" w:hAnsi="Times New Roman" w:cs="Times New Roman"/>
                <w:color w:val="000000"/>
                <w:sz w:val="24"/>
                <w:szCs w:val="24"/>
              </w:rPr>
              <w:t xml:space="preserve"> ¿Cuál país, mencionado en el vi</w:t>
            </w:r>
            <w:r w:rsidRPr="00F004D6">
              <w:rPr>
                <w:rFonts w:ascii="Times New Roman" w:hAnsi="Times New Roman" w:cs="Times New Roman"/>
                <w:color w:val="000000"/>
                <w:sz w:val="24"/>
                <w:szCs w:val="24"/>
              </w:rPr>
              <w:t>deo, no cumple las condiciones para formar parte de los B</w:t>
            </w:r>
            <w:r w:rsidR="00293F75">
              <w:rPr>
                <w:rFonts w:ascii="Times New Roman" w:hAnsi="Times New Roman" w:cs="Times New Roman"/>
                <w:color w:val="000000"/>
                <w:sz w:val="24"/>
                <w:szCs w:val="24"/>
              </w:rPr>
              <w:t>RIC</w:t>
            </w:r>
            <w:r w:rsidRPr="00F004D6">
              <w:rPr>
                <w:rFonts w:ascii="Times New Roman" w:hAnsi="Times New Roman" w:cs="Times New Roman"/>
                <w:color w:val="000000"/>
                <w:sz w:val="24"/>
                <w:szCs w:val="24"/>
              </w:rPr>
              <w:t>? ¿Por qué?</w:t>
            </w:r>
          </w:p>
          <w:p w14:paraId="363095D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0F17D6D"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¿Cuáles otros países podrían formar parte de las potencias emergentes?</w:t>
            </w:r>
          </w:p>
          <w:p w14:paraId="4B657F09"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FC75E35" w14:textId="3C7B76DB"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¿Cuál es el desafío que representan </w:t>
            </w:r>
            <w:r w:rsidR="00293F75">
              <w:rPr>
                <w:rFonts w:ascii="Times New Roman" w:hAnsi="Times New Roman" w:cs="Times New Roman"/>
                <w:color w:val="000000"/>
                <w:sz w:val="24"/>
                <w:szCs w:val="24"/>
              </w:rPr>
              <w:t>esto</w:t>
            </w:r>
            <w:r w:rsidRPr="00F004D6">
              <w:rPr>
                <w:rFonts w:ascii="Times New Roman" w:hAnsi="Times New Roman" w:cs="Times New Roman"/>
                <w:color w:val="000000"/>
                <w:sz w:val="24"/>
                <w:szCs w:val="24"/>
              </w:rPr>
              <w:t>s países para Occidente?</w:t>
            </w:r>
          </w:p>
          <w:p w14:paraId="6E75BF5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63A4D44" w14:textId="3B9BC0C5"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Para terminar, también puede sugerir a los estud</w:t>
            </w:r>
            <w:r w:rsidR="00293F75">
              <w:rPr>
                <w:rFonts w:ascii="Times New Roman" w:hAnsi="Times New Roman" w:cs="Times New Roman"/>
                <w:color w:val="000000"/>
                <w:sz w:val="24"/>
                <w:szCs w:val="24"/>
              </w:rPr>
              <w:t xml:space="preserve">iantes la lectura del artículo </w:t>
            </w:r>
            <w:r w:rsidR="00293F75" w:rsidRPr="00293F75">
              <w:rPr>
                <w:rFonts w:ascii="Times New Roman" w:hAnsi="Times New Roman" w:cs="Times New Roman"/>
                <w:i/>
                <w:color w:val="000000"/>
                <w:sz w:val="24"/>
                <w:szCs w:val="24"/>
              </w:rPr>
              <w:t>Vulnerabilidad de los BRIC</w:t>
            </w:r>
            <w:r w:rsidRPr="00F004D6">
              <w:rPr>
                <w:rFonts w:ascii="Times New Roman" w:hAnsi="Times New Roman" w:cs="Times New Roman"/>
                <w:color w:val="000000"/>
                <w:sz w:val="24"/>
                <w:szCs w:val="24"/>
              </w:rPr>
              <w:t xml:space="preserve">, publicado por El País </w:t>
            </w:r>
            <w:hyperlink r:id="rId18" w:history="1">
              <w:r w:rsidRPr="00F004D6">
                <w:rPr>
                  <w:rStyle w:val="Hipervnculo"/>
                  <w:rFonts w:ascii="Times New Roman" w:hAnsi="Times New Roman" w:cs="Times New Roman"/>
                  <w:sz w:val="24"/>
                  <w:szCs w:val="24"/>
                </w:rPr>
                <w:t>[</w:t>
              </w:r>
              <w:r>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w:t>
            </w:r>
          </w:p>
          <w:p w14:paraId="75B2E977"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6BB36A2C" w14:textId="77777777" w:rsidR="00E12544" w:rsidRPr="00F004D6" w:rsidRDefault="00E12544"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5CFD0235"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714A9E91" w14:textId="412BFD88" w:rsidR="00E12544" w:rsidRPr="00F004D6" w:rsidRDefault="00293F7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Título: </w:t>
            </w:r>
            <w:r w:rsidR="00E12544" w:rsidRPr="00F004D6">
              <w:rPr>
                <w:rFonts w:ascii="Times New Roman" w:hAnsi="Times New Roman" w:cs="Times New Roman"/>
                <w:color w:val="000000"/>
                <w:sz w:val="24"/>
                <w:szCs w:val="24"/>
              </w:rPr>
              <w:t xml:space="preserve">Las potencias emergentes: Brasil, Rusia, India y China </w:t>
            </w:r>
          </w:p>
          <w:p w14:paraId="56B20F6B"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080667B2" w14:textId="4B7FCA9B"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Interactivo que presenta las principales características de las cuatro potencias económicas emergentes del mundo actual, conocidas como el grupo BRIC</w:t>
            </w:r>
            <w:r w:rsidR="00293F75">
              <w:rPr>
                <w:rFonts w:ascii="Times New Roman" w:hAnsi="Times New Roman" w:cs="Times New Roman"/>
                <w:color w:val="000000"/>
                <w:sz w:val="24"/>
                <w:szCs w:val="24"/>
              </w:rPr>
              <w:t>.</w:t>
            </w:r>
          </w:p>
          <w:p w14:paraId="78C4D9BF" w14:textId="77777777" w:rsidR="00E12544" w:rsidRPr="00F004D6" w:rsidRDefault="00E12544" w:rsidP="00C95BF4">
            <w:pPr>
              <w:spacing w:line="276" w:lineRule="auto"/>
              <w:jc w:val="both"/>
              <w:rPr>
                <w:rFonts w:ascii="Times New Roman" w:hAnsi="Times New Roman" w:cs="Times New Roman"/>
                <w:color w:val="000000"/>
                <w:sz w:val="24"/>
                <w:szCs w:val="24"/>
              </w:rPr>
            </w:pPr>
          </w:p>
          <w:p w14:paraId="32E27C88" w14:textId="77777777" w:rsidR="00E12544" w:rsidRPr="00F004D6" w:rsidRDefault="00E12544"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35D048E5" w14:textId="77777777" w:rsidR="00E12544" w:rsidRPr="00F004D6" w:rsidRDefault="00E12544"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nuevas potencias del siglo XXI</w:t>
            </w:r>
          </w:p>
          <w:p w14:paraId="12894AB7" w14:textId="4B893C92"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En el año 2005, el economista Jim O’Neill acuñó el acrónimo </w:t>
            </w:r>
            <w:r w:rsidRPr="00F004D6">
              <w:rPr>
                <w:rFonts w:ascii="Times New Roman" w:eastAsia="Times New Roman" w:hAnsi="Times New Roman" w:cs="Times New Roman"/>
                <w:b/>
                <w:bCs/>
                <w:sz w:val="24"/>
                <w:szCs w:val="24"/>
                <w:lang w:val="es-CO" w:eastAsia="es-CO"/>
              </w:rPr>
              <w:t xml:space="preserve">BRIC </w:t>
            </w:r>
            <w:r w:rsidRPr="00F004D6">
              <w:rPr>
                <w:rFonts w:ascii="Times New Roman" w:eastAsia="Times New Roman" w:hAnsi="Times New Roman" w:cs="Times New Roman"/>
                <w:sz w:val="24"/>
                <w:szCs w:val="24"/>
                <w:lang w:val="es-CO" w:eastAsia="es-CO"/>
              </w:rPr>
              <w:t xml:space="preserve">para </w:t>
            </w:r>
            <w:r w:rsidR="00293F75">
              <w:rPr>
                <w:rFonts w:ascii="Times New Roman" w:eastAsia="Times New Roman" w:hAnsi="Times New Roman" w:cs="Times New Roman"/>
                <w:sz w:val="24"/>
                <w:szCs w:val="24"/>
                <w:lang w:val="es-CO" w:eastAsia="es-CO"/>
              </w:rPr>
              <w:t>referirse 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Brasil</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Rusia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India </w:t>
            </w:r>
            <w:r w:rsidRPr="00F004D6">
              <w:rPr>
                <w:rFonts w:ascii="Times New Roman" w:eastAsia="Times New Roman" w:hAnsi="Times New Roman" w:cs="Times New Roman"/>
                <w:sz w:val="24"/>
                <w:szCs w:val="24"/>
                <w:lang w:val="es-CO" w:eastAsia="es-CO"/>
              </w:rPr>
              <w:t>y </w:t>
            </w:r>
            <w:r w:rsidRPr="00F004D6">
              <w:rPr>
                <w:rFonts w:ascii="Times New Roman" w:eastAsia="Times New Roman" w:hAnsi="Times New Roman" w:cs="Times New Roman"/>
                <w:b/>
                <w:bCs/>
                <w:sz w:val="24"/>
                <w:szCs w:val="24"/>
                <w:lang w:val="es-CO" w:eastAsia="es-CO"/>
              </w:rPr>
              <w:t>China </w:t>
            </w:r>
            <w:r w:rsidRPr="00F004D6">
              <w:rPr>
                <w:rFonts w:ascii="Times New Roman" w:eastAsia="Times New Roman" w:hAnsi="Times New Roman" w:cs="Times New Roman"/>
                <w:sz w:val="24"/>
                <w:szCs w:val="24"/>
                <w:lang w:val="es-CO" w:eastAsia="es-CO"/>
              </w:rPr>
              <w:t>como las cuatro potencias emergentes más importantes que p</w:t>
            </w:r>
            <w:r w:rsidR="00293F75">
              <w:rPr>
                <w:rFonts w:ascii="Times New Roman" w:eastAsia="Times New Roman" w:hAnsi="Times New Roman" w:cs="Times New Roman"/>
                <w:sz w:val="24"/>
                <w:szCs w:val="24"/>
                <w:lang w:val="es-CO" w:eastAsia="es-CO"/>
              </w:rPr>
              <w:t>odría</w:t>
            </w:r>
            <w:r w:rsidRPr="00F004D6">
              <w:rPr>
                <w:rFonts w:ascii="Times New Roman" w:eastAsia="Times New Roman" w:hAnsi="Times New Roman" w:cs="Times New Roman"/>
                <w:sz w:val="24"/>
                <w:szCs w:val="24"/>
                <w:lang w:val="es-CO" w:eastAsia="es-CO"/>
              </w:rPr>
              <w:t>n disputar la hegemonía económica de Estados Unidos durante el siglo XXI.</w:t>
            </w:r>
          </w:p>
          <w:p w14:paraId="380419EF" w14:textId="36A438FD"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lastRenderedPageBreak/>
              <w:t>Los B</w:t>
            </w:r>
            <w:r w:rsidR="00293F75" w:rsidRPr="00F004D6">
              <w:rPr>
                <w:rFonts w:ascii="Times New Roman" w:eastAsia="Times New Roman" w:hAnsi="Times New Roman" w:cs="Times New Roman"/>
                <w:sz w:val="24"/>
                <w:szCs w:val="24"/>
                <w:lang w:val="es-CO" w:eastAsia="es-CO"/>
              </w:rPr>
              <w:t>RIC</w:t>
            </w:r>
            <w:r w:rsidRPr="00F004D6">
              <w:rPr>
                <w:rFonts w:ascii="Times New Roman" w:eastAsia="Times New Roman" w:hAnsi="Times New Roman" w:cs="Times New Roman"/>
                <w:sz w:val="24"/>
                <w:szCs w:val="24"/>
                <w:lang w:val="es-CO" w:eastAsia="es-CO"/>
              </w:rPr>
              <w:t xml:space="preserve"> representan </w:t>
            </w:r>
            <w:r w:rsidR="00D9434C">
              <w:rPr>
                <w:rFonts w:ascii="Times New Roman" w:eastAsia="Times New Roman" w:hAnsi="Times New Roman" w:cs="Times New Roman"/>
                <w:b/>
                <w:bCs/>
                <w:sz w:val="24"/>
                <w:szCs w:val="24"/>
                <w:lang w:val="es-CO" w:eastAsia="es-CO"/>
              </w:rPr>
              <w:t xml:space="preserve">25 </w:t>
            </w:r>
            <w:r w:rsidRPr="00F004D6">
              <w:rPr>
                <w:rFonts w:ascii="Times New Roman" w:eastAsia="Times New Roman" w:hAnsi="Times New Roman" w:cs="Times New Roman"/>
                <w:b/>
                <w:bCs/>
                <w:sz w:val="24"/>
                <w:szCs w:val="24"/>
                <w:lang w:val="es-CO" w:eastAsia="es-CO"/>
              </w:rPr>
              <w:t>% de la economía mundial </w:t>
            </w:r>
            <w:r w:rsidRPr="00F004D6">
              <w:rPr>
                <w:rFonts w:ascii="Times New Roman" w:eastAsia="Times New Roman" w:hAnsi="Times New Roman" w:cs="Times New Roman"/>
                <w:sz w:val="24"/>
                <w:szCs w:val="24"/>
                <w:lang w:val="es-CO" w:eastAsia="es-CO"/>
              </w:rPr>
              <w:t>y, en 2010, mientras la economía global sufría el golpe de la </w:t>
            </w:r>
            <w:r w:rsidRPr="00F004D6">
              <w:rPr>
                <w:rFonts w:ascii="Times New Roman" w:eastAsia="Times New Roman" w:hAnsi="Times New Roman" w:cs="Times New Roman"/>
                <w:b/>
                <w:bCs/>
                <w:sz w:val="24"/>
                <w:szCs w:val="24"/>
                <w:lang w:val="es-CO" w:eastAsia="es-CO"/>
              </w:rPr>
              <w:t>Gran Recesión</w:t>
            </w:r>
            <w:r w:rsidRPr="00F004D6">
              <w:rPr>
                <w:rFonts w:ascii="Times New Roman" w:eastAsia="Times New Roman" w:hAnsi="Times New Roman" w:cs="Times New Roman"/>
                <w:sz w:val="24"/>
                <w:szCs w:val="24"/>
                <w:lang w:val="es-CO" w:eastAsia="es-CO"/>
              </w:rPr>
              <w:t xml:space="preserve">, estos países continuaron creciendo. </w:t>
            </w:r>
          </w:p>
          <w:p w14:paraId="1063BC4B" w14:textId="2C28AE47" w:rsidR="00E12544" w:rsidRPr="00F004D6" w:rsidRDefault="00293F7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Esta</w:t>
            </w:r>
            <w:r w:rsidR="00E12544" w:rsidRPr="00F004D6">
              <w:rPr>
                <w:rFonts w:ascii="Times New Roman" w:eastAsia="Times New Roman" w:hAnsi="Times New Roman" w:cs="Times New Roman"/>
                <w:sz w:val="24"/>
                <w:szCs w:val="24"/>
                <w:lang w:val="es-CO" w:eastAsia="es-CO"/>
              </w:rPr>
              <w:t xml:space="preserve"> situación se debió a las inversiones que las </w:t>
            </w:r>
            <w:r w:rsidR="00E12544" w:rsidRPr="00F004D6">
              <w:rPr>
                <w:rFonts w:ascii="Times New Roman" w:eastAsia="Times New Roman" w:hAnsi="Times New Roman" w:cs="Times New Roman"/>
                <w:b/>
                <w:bCs/>
                <w:sz w:val="24"/>
                <w:szCs w:val="24"/>
                <w:lang w:val="es-CO" w:eastAsia="es-CO"/>
              </w:rPr>
              <w:t xml:space="preserve">grandes multinacionales </w:t>
            </w:r>
            <w:r>
              <w:rPr>
                <w:rFonts w:ascii="Times New Roman" w:eastAsia="Times New Roman" w:hAnsi="Times New Roman" w:cs="Times New Roman"/>
                <w:sz w:val="24"/>
                <w:szCs w:val="24"/>
                <w:lang w:val="es-CO" w:eastAsia="es-CO"/>
              </w:rPr>
              <w:t>hicieron</w:t>
            </w:r>
            <w:r w:rsidR="00E12544" w:rsidRPr="00F004D6">
              <w:rPr>
                <w:rFonts w:ascii="Times New Roman" w:eastAsia="Times New Roman" w:hAnsi="Times New Roman" w:cs="Times New Roman"/>
                <w:sz w:val="24"/>
                <w:szCs w:val="24"/>
                <w:lang w:val="es-CO" w:eastAsia="es-CO"/>
              </w:rPr>
              <w:t xml:space="preserve"> en los países mencionados tras la crisis financiera de 2008. Incluso algunos Estados europeos acudieron a ellos en busca de capitales para refinanciar a sus bancos y cajas.</w:t>
            </w:r>
          </w:p>
          <w:p w14:paraId="5D3B543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países que forman parte de los BRIC comparten tres </w:t>
            </w:r>
            <w:r w:rsidRPr="00F004D6">
              <w:rPr>
                <w:rFonts w:ascii="Times New Roman" w:eastAsia="Times New Roman" w:hAnsi="Times New Roman" w:cs="Times New Roman"/>
                <w:b/>
                <w:bCs/>
                <w:sz w:val="24"/>
                <w:szCs w:val="24"/>
                <w:lang w:val="es-CO" w:eastAsia="es-CO"/>
              </w:rPr>
              <w:t>características básicas</w:t>
            </w:r>
            <w:r w:rsidRPr="00F004D6">
              <w:rPr>
                <w:rFonts w:ascii="Times New Roman" w:eastAsia="Times New Roman" w:hAnsi="Times New Roman" w:cs="Times New Roman"/>
                <w:sz w:val="24"/>
                <w:szCs w:val="24"/>
                <w:lang w:val="es-CO" w:eastAsia="es-CO"/>
              </w:rPr>
              <w:t>:</w:t>
            </w:r>
          </w:p>
          <w:p w14:paraId="481BEE45"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Población elevada.</w:t>
            </w:r>
          </w:p>
          <w:p w14:paraId="7290B0CB"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Gran extensión territorial.</w:t>
            </w:r>
          </w:p>
          <w:p w14:paraId="33DB52E2"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Importante crecimiento anual del PIB.</w:t>
            </w:r>
          </w:p>
          <w:p w14:paraId="00077AC0"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Estos países, además, acumulan importantes </w:t>
            </w:r>
            <w:r w:rsidRPr="00F004D6">
              <w:rPr>
                <w:rFonts w:ascii="Times New Roman" w:eastAsia="Times New Roman" w:hAnsi="Times New Roman" w:cs="Times New Roman"/>
                <w:b/>
                <w:bCs/>
                <w:sz w:val="24"/>
                <w:szCs w:val="24"/>
                <w:lang w:val="es-CO" w:eastAsia="es-CO"/>
              </w:rPr>
              <w:t>reservas de recursos naturales</w:t>
            </w:r>
            <w:r w:rsidRPr="00F004D6">
              <w:rPr>
                <w:rFonts w:ascii="Times New Roman" w:eastAsia="Times New Roman" w:hAnsi="Times New Roman" w:cs="Times New Roman"/>
                <w:sz w:val="24"/>
                <w:szCs w:val="24"/>
                <w:lang w:val="es-CO" w:eastAsia="es-CO"/>
              </w:rPr>
              <w:t> y son centros que han experimentado durante los últimos años un importante </w:t>
            </w:r>
            <w:r w:rsidRPr="00F004D6">
              <w:rPr>
                <w:rFonts w:ascii="Times New Roman" w:eastAsia="Times New Roman" w:hAnsi="Times New Roman" w:cs="Times New Roman"/>
                <w:b/>
                <w:bCs/>
                <w:sz w:val="24"/>
                <w:szCs w:val="24"/>
                <w:lang w:val="es-CO" w:eastAsia="es-CO"/>
              </w:rPr>
              <w:t>crecimiento industrial</w:t>
            </w:r>
            <w:r w:rsidRPr="00F004D6">
              <w:rPr>
                <w:rFonts w:ascii="Times New Roman" w:eastAsia="Times New Roman" w:hAnsi="Times New Roman" w:cs="Times New Roman"/>
                <w:sz w:val="24"/>
                <w:szCs w:val="24"/>
                <w:lang w:val="es-CO" w:eastAsia="es-CO"/>
              </w:rPr>
              <w:t>, favorecido por la </w:t>
            </w:r>
            <w:r w:rsidRPr="00F004D6">
              <w:rPr>
                <w:rFonts w:ascii="Times New Roman" w:eastAsia="Times New Roman" w:hAnsi="Times New Roman" w:cs="Times New Roman"/>
                <w:b/>
                <w:bCs/>
                <w:sz w:val="24"/>
                <w:szCs w:val="24"/>
                <w:lang w:val="es-CO" w:eastAsia="es-CO"/>
              </w:rPr>
              <w:t>deslocalización </w:t>
            </w:r>
            <w:r w:rsidRPr="00F004D6">
              <w:rPr>
                <w:rFonts w:ascii="Times New Roman" w:eastAsia="Times New Roman" w:hAnsi="Times New Roman" w:cs="Times New Roman"/>
                <w:sz w:val="24"/>
                <w:szCs w:val="24"/>
                <w:lang w:val="es-CO" w:eastAsia="es-CO"/>
              </w:rPr>
              <w:t>de las empresas del centro económico.</w:t>
            </w:r>
          </w:p>
          <w:p w14:paraId="39FCD8A3" w14:textId="70D8B796" w:rsidR="00E12544" w:rsidRPr="00F004D6" w:rsidRDefault="00293F7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La denominación</w:t>
            </w:r>
            <w:r w:rsidR="00E12544" w:rsidRPr="00F004D6">
              <w:rPr>
                <w:rFonts w:ascii="Times New Roman" w:eastAsia="Times New Roman" w:hAnsi="Times New Roman" w:cs="Times New Roman"/>
                <w:sz w:val="24"/>
                <w:szCs w:val="24"/>
                <w:lang w:val="es-CO" w:eastAsia="es-CO"/>
              </w:rPr>
              <w:t xml:space="preserve"> B</w:t>
            </w:r>
            <w:r w:rsidRPr="00F004D6">
              <w:rPr>
                <w:rFonts w:ascii="Times New Roman" w:eastAsia="Times New Roman" w:hAnsi="Times New Roman" w:cs="Times New Roman"/>
                <w:sz w:val="24"/>
                <w:szCs w:val="24"/>
                <w:lang w:val="es-CO" w:eastAsia="es-CO"/>
              </w:rPr>
              <w:t>RIC</w:t>
            </w:r>
            <w:r w:rsidR="00E12544" w:rsidRPr="00F004D6">
              <w:rPr>
                <w:rFonts w:ascii="Times New Roman" w:eastAsia="Times New Roman" w:hAnsi="Times New Roman" w:cs="Times New Roman"/>
                <w:sz w:val="24"/>
                <w:szCs w:val="24"/>
                <w:lang w:val="es-CO" w:eastAsia="es-CO"/>
              </w:rPr>
              <w:t xml:space="preserve"> tiene sus críticos. </w:t>
            </w:r>
            <w:r>
              <w:rPr>
                <w:rFonts w:ascii="Times New Roman" w:eastAsia="Times New Roman" w:hAnsi="Times New Roman" w:cs="Times New Roman"/>
                <w:sz w:val="24"/>
                <w:szCs w:val="24"/>
                <w:lang w:val="es-CO" w:eastAsia="es-CO"/>
              </w:rPr>
              <w:t>Se</w:t>
            </w:r>
            <w:r w:rsidR="00E12544" w:rsidRPr="00F004D6">
              <w:rPr>
                <w:rFonts w:ascii="Times New Roman" w:eastAsia="Times New Roman" w:hAnsi="Times New Roman" w:cs="Times New Roman"/>
                <w:sz w:val="24"/>
                <w:szCs w:val="24"/>
                <w:lang w:val="es-CO" w:eastAsia="es-CO"/>
              </w:rPr>
              <w:t xml:space="preserve"> considera que Rusia no debería formar parte de este grupo puesto que se asemeja más a una potencia en crisis, ya que su población envejece y su economía es poco competitiva. Esto hace que otros economistas prefieran utilizar el término </w:t>
            </w:r>
            <w:r w:rsidR="00E12544" w:rsidRPr="00F004D6">
              <w:rPr>
                <w:rFonts w:ascii="Times New Roman" w:eastAsia="Times New Roman" w:hAnsi="Times New Roman" w:cs="Times New Roman"/>
                <w:b/>
                <w:bCs/>
                <w:sz w:val="24"/>
                <w:szCs w:val="24"/>
                <w:lang w:val="es-CO" w:eastAsia="es-CO"/>
              </w:rPr>
              <w:t>Segundo Mundo</w:t>
            </w:r>
            <w:r w:rsidR="00E12544" w:rsidRPr="00F004D6">
              <w:rPr>
                <w:rFonts w:ascii="Times New Roman" w:eastAsia="Times New Roman" w:hAnsi="Times New Roman" w:cs="Times New Roman"/>
                <w:sz w:val="24"/>
                <w:szCs w:val="24"/>
                <w:lang w:val="es-CO" w:eastAsia="es-CO"/>
              </w:rPr>
              <w:t>. El Primer Mundo comprendería Estados Unidos, la Unión Europea (UE), Japón y China, mientras que en el segundo se situarían aquellos países que han experimentado un importante crec</w:t>
            </w:r>
            <w:r>
              <w:rPr>
                <w:rFonts w:ascii="Times New Roman" w:eastAsia="Times New Roman" w:hAnsi="Times New Roman" w:cs="Times New Roman"/>
                <w:sz w:val="24"/>
                <w:szCs w:val="24"/>
                <w:lang w:val="es-CO" w:eastAsia="es-CO"/>
              </w:rPr>
              <w:t>imiento en las últimas décadas:</w:t>
            </w:r>
            <w:r w:rsidR="00E12544" w:rsidRPr="00F004D6">
              <w:rPr>
                <w:rFonts w:ascii="Times New Roman" w:eastAsia="Times New Roman" w:hAnsi="Times New Roman" w:cs="Times New Roman"/>
                <w:b/>
                <w:bCs/>
                <w:sz w:val="24"/>
                <w:szCs w:val="24"/>
                <w:lang w:val="es-CO" w:eastAsia="es-CO"/>
              </w:rPr>
              <w:t xml:space="preserve"> Sudáfrica</w:t>
            </w:r>
            <w:r w:rsidR="00E12544" w:rsidRPr="00F004D6">
              <w:rPr>
                <w:rFonts w:ascii="Times New Roman" w:eastAsia="Times New Roman" w:hAnsi="Times New Roman" w:cs="Times New Roman"/>
                <w:sz w:val="24"/>
                <w:szCs w:val="24"/>
                <w:lang w:val="es-CO" w:eastAsia="es-CO"/>
              </w:rPr>
              <w:t>, </w:t>
            </w:r>
            <w:r w:rsidR="00E12544" w:rsidRPr="00F004D6">
              <w:rPr>
                <w:rFonts w:ascii="Times New Roman" w:eastAsia="Times New Roman" w:hAnsi="Times New Roman" w:cs="Times New Roman"/>
                <w:b/>
                <w:bCs/>
                <w:sz w:val="24"/>
                <w:szCs w:val="24"/>
                <w:lang w:val="es-CO" w:eastAsia="es-CO"/>
              </w:rPr>
              <w:t>Indonesia </w:t>
            </w:r>
            <w:r w:rsidR="00E12544" w:rsidRPr="00F004D6">
              <w:rPr>
                <w:rFonts w:ascii="Times New Roman" w:eastAsia="Times New Roman" w:hAnsi="Times New Roman" w:cs="Times New Roman"/>
                <w:sz w:val="24"/>
                <w:szCs w:val="24"/>
                <w:lang w:val="es-CO" w:eastAsia="es-CO"/>
              </w:rPr>
              <w:t>o </w:t>
            </w:r>
            <w:r w:rsidR="00E12544" w:rsidRPr="00F004D6">
              <w:rPr>
                <w:rFonts w:ascii="Times New Roman" w:eastAsia="Times New Roman" w:hAnsi="Times New Roman" w:cs="Times New Roman"/>
                <w:b/>
                <w:bCs/>
                <w:sz w:val="24"/>
                <w:szCs w:val="24"/>
                <w:lang w:val="es-CO" w:eastAsia="es-CO"/>
              </w:rPr>
              <w:t>Turquía</w:t>
            </w:r>
            <w:r w:rsidR="00E12544" w:rsidRPr="00F004D6">
              <w:rPr>
                <w:rFonts w:ascii="Times New Roman" w:eastAsia="Times New Roman" w:hAnsi="Times New Roman" w:cs="Times New Roman"/>
                <w:sz w:val="24"/>
                <w:szCs w:val="24"/>
                <w:lang w:val="es-CO" w:eastAsia="es-CO"/>
              </w:rPr>
              <w:t>.</w:t>
            </w:r>
          </w:p>
          <w:p w14:paraId="340FCA98"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Los </w:t>
            </w:r>
            <w:r w:rsidRPr="00F004D6">
              <w:rPr>
                <w:rFonts w:ascii="Times New Roman" w:eastAsia="Times New Roman" w:hAnsi="Times New Roman" w:cs="Times New Roman"/>
                <w:b/>
                <w:bCs/>
                <w:sz w:val="24"/>
                <w:szCs w:val="24"/>
                <w:lang w:val="es-CO" w:eastAsia="es-CO"/>
              </w:rPr>
              <w:t>grandes retos </w:t>
            </w:r>
            <w:r w:rsidRPr="00F004D6">
              <w:rPr>
                <w:rFonts w:ascii="Times New Roman" w:eastAsia="Times New Roman" w:hAnsi="Times New Roman" w:cs="Times New Roman"/>
                <w:sz w:val="24"/>
                <w:szCs w:val="24"/>
                <w:lang w:val="es-CO" w:eastAsia="es-CO"/>
              </w:rPr>
              <w:t>a los que deben enfrentarse estos países, si aspiran a formar parte del centro económico, son:</w:t>
            </w:r>
          </w:p>
          <w:p w14:paraId="5CDC077A"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Modernización económica.</w:t>
            </w:r>
          </w:p>
          <w:p w14:paraId="0017C07F"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Creación de una clase social consumidora.</w:t>
            </w:r>
          </w:p>
          <w:p w14:paraId="2A406E34" w14:textId="59F14772"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 Reducción de </w:t>
            </w:r>
            <w:r w:rsidR="00293F75">
              <w:rPr>
                <w:rFonts w:ascii="Times New Roman" w:eastAsia="Times New Roman" w:hAnsi="Times New Roman" w:cs="Times New Roman"/>
                <w:sz w:val="24"/>
                <w:szCs w:val="24"/>
                <w:lang w:val="es-CO" w:eastAsia="es-CO"/>
              </w:rPr>
              <w:t>los niveles</w:t>
            </w:r>
            <w:r w:rsidRPr="00F004D6">
              <w:rPr>
                <w:rFonts w:ascii="Times New Roman" w:eastAsia="Times New Roman" w:hAnsi="Times New Roman" w:cs="Times New Roman"/>
                <w:sz w:val="24"/>
                <w:szCs w:val="24"/>
                <w:lang w:val="es-CO" w:eastAsia="es-CO"/>
              </w:rPr>
              <w:t xml:space="preserve"> de pobreza.</w:t>
            </w:r>
          </w:p>
          <w:p w14:paraId="04D07EDD"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lastRenderedPageBreak/>
              <w:t>- Construcción y consolidación de sólidas democracias.</w:t>
            </w:r>
          </w:p>
          <w:p w14:paraId="4D9F875A" w14:textId="2C0AAD6C"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Las economías de los B</w:t>
            </w:r>
            <w:r w:rsidR="00293F75" w:rsidRPr="00F004D6">
              <w:rPr>
                <w:rFonts w:ascii="Times New Roman" w:eastAsia="Times New Roman" w:hAnsi="Times New Roman" w:cs="Times New Roman"/>
                <w:sz w:val="24"/>
                <w:szCs w:val="24"/>
                <w:lang w:val="es-CO" w:eastAsia="es-CO"/>
              </w:rPr>
              <w:t>RIC</w:t>
            </w:r>
            <w:r w:rsidRPr="00F004D6">
              <w:rPr>
                <w:rFonts w:ascii="Times New Roman" w:eastAsia="Times New Roman" w:hAnsi="Times New Roman" w:cs="Times New Roman"/>
                <w:sz w:val="24"/>
                <w:szCs w:val="24"/>
                <w:lang w:val="es-CO" w:eastAsia="es-CO"/>
              </w:rPr>
              <w:t xml:space="preserve"> se centran en la exportación de materias primas o de bienes manufacturados, muchos de ellos de dudosa calidad. Esto hace que regiones como Europa, importadora de una gran parte d</w:t>
            </w:r>
            <w:r w:rsidR="00997306">
              <w:rPr>
                <w:rFonts w:ascii="Times New Roman" w:eastAsia="Times New Roman" w:hAnsi="Times New Roman" w:cs="Times New Roman"/>
                <w:sz w:val="24"/>
                <w:szCs w:val="24"/>
                <w:lang w:val="es-CO" w:eastAsia="es-CO"/>
              </w:rPr>
              <w:t>e la producción de China, acuse</w:t>
            </w:r>
            <w:r w:rsidRPr="00F004D6">
              <w:rPr>
                <w:rFonts w:ascii="Times New Roman" w:eastAsia="Times New Roman" w:hAnsi="Times New Roman" w:cs="Times New Roman"/>
                <w:sz w:val="24"/>
                <w:szCs w:val="24"/>
                <w:lang w:val="es-CO" w:eastAsia="es-CO"/>
              </w:rPr>
              <w:t xml:space="preserve"> el impacto de la crisis económica.</w:t>
            </w:r>
          </w:p>
          <w:p w14:paraId="7C1861D5" w14:textId="4C1B4F70"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Ello se tradujo, en 2010, en una caída</w:t>
            </w:r>
            <w:r w:rsidR="00997306">
              <w:rPr>
                <w:rFonts w:ascii="Times New Roman" w:eastAsia="Times New Roman" w:hAnsi="Times New Roman" w:cs="Times New Roman"/>
                <w:sz w:val="24"/>
                <w:szCs w:val="24"/>
                <w:lang w:val="es-CO" w:eastAsia="es-CO"/>
              </w:rPr>
              <w:t xml:space="preserve"> de las exportaciones chinas de</w:t>
            </w:r>
            <w:r w:rsidRPr="00F004D6">
              <w:rPr>
                <w:rFonts w:ascii="Times New Roman" w:eastAsia="Times New Roman" w:hAnsi="Times New Roman" w:cs="Times New Roman"/>
                <w:sz w:val="24"/>
                <w:szCs w:val="24"/>
                <w:lang w:val="es-CO" w:eastAsia="es-CO"/>
              </w:rPr>
              <w:t xml:space="preserve"> 18 %, mientras que el superávit comercial del país se redujo por tercer año consecutivo.</w:t>
            </w:r>
          </w:p>
          <w:p w14:paraId="4E6E15EC" w14:textId="42D1886D"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En 2011, la producción industrial en India cayó 5,1 %, mientras que Brasil experimentó un importante crecimiento, entre otras </w:t>
            </w:r>
            <w:r w:rsidR="00997306">
              <w:rPr>
                <w:rFonts w:ascii="Times New Roman" w:eastAsia="Times New Roman" w:hAnsi="Times New Roman" w:cs="Times New Roman"/>
                <w:sz w:val="24"/>
                <w:szCs w:val="24"/>
                <w:lang w:val="es-CO" w:eastAsia="es-CO"/>
              </w:rPr>
              <w:t>razones, a causa</w:t>
            </w:r>
            <w:r w:rsidRPr="00F004D6">
              <w:rPr>
                <w:rFonts w:ascii="Times New Roman" w:eastAsia="Times New Roman" w:hAnsi="Times New Roman" w:cs="Times New Roman"/>
                <w:sz w:val="24"/>
                <w:szCs w:val="24"/>
                <w:lang w:val="es-CO" w:eastAsia="es-CO"/>
              </w:rPr>
              <w:t xml:space="preserve"> </w:t>
            </w:r>
            <w:r w:rsidR="00997306">
              <w:rPr>
                <w:rFonts w:ascii="Times New Roman" w:eastAsia="Times New Roman" w:hAnsi="Times New Roman" w:cs="Times New Roman"/>
                <w:sz w:val="24"/>
                <w:szCs w:val="24"/>
                <w:lang w:val="es-CO" w:eastAsia="es-CO"/>
              </w:rPr>
              <w:t>de</w:t>
            </w:r>
            <w:r w:rsidRPr="00F004D6">
              <w:rPr>
                <w:rFonts w:ascii="Times New Roman" w:eastAsia="Times New Roman" w:hAnsi="Times New Roman" w:cs="Times New Roman"/>
                <w:sz w:val="24"/>
                <w:szCs w:val="24"/>
                <w:lang w:val="es-CO" w:eastAsia="es-CO"/>
              </w:rPr>
              <w:t xml:space="preserve"> una burbuja inmobiliaria.</w:t>
            </w:r>
          </w:p>
          <w:p w14:paraId="704BEE26" w14:textId="1DF560CC" w:rsidR="00E12544" w:rsidRPr="00F004D6" w:rsidRDefault="00997306"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D</w:t>
            </w:r>
            <w:r w:rsidR="00E12544" w:rsidRPr="00F004D6">
              <w:rPr>
                <w:rFonts w:ascii="Times New Roman" w:eastAsia="Times New Roman" w:hAnsi="Times New Roman" w:cs="Times New Roman"/>
                <w:sz w:val="24"/>
                <w:szCs w:val="24"/>
                <w:lang w:val="es-CO" w:eastAsia="es-CO"/>
              </w:rPr>
              <w:t>atos básicos</w:t>
            </w:r>
            <w:r>
              <w:rPr>
                <w:rFonts w:ascii="Times New Roman" w:eastAsia="Times New Roman" w:hAnsi="Times New Roman" w:cs="Times New Roman"/>
                <w:sz w:val="24"/>
                <w:szCs w:val="24"/>
                <w:lang w:val="es-CO" w:eastAsia="es-CO"/>
              </w:rPr>
              <w:t xml:space="preserve"> de los BRIC</w:t>
            </w:r>
          </w:p>
          <w:p w14:paraId="2BFC2BD4" w14:textId="1F4DEE8A"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b/>
                <w:bCs/>
                <w:sz w:val="24"/>
                <w:szCs w:val="24"/>
                <w:lang w:val="es-CO" w:eastAsia="es-CO"/>
              </w:rPr>
              <w:t>Brasil</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Rusia</w:t>
            </w:r>
            <w:r w:rsidRPr="00F004D6">
              <w:rPr>
                <w:rFonts w:ascii="Times New Roman" w:eastAsia="Times New Roman" w:hAnsi="Times New Roman" w:cs="Times New Roman"/>
                <w:sz w:val="24"/>
                <w:szCs w:val="24"/>
                <w:lang w:val="es-CO" w:eastAsia="es-CO"/>
              </w:rPr>
              <w:t>, </w:t>
            </w:r>
            <w:r w:rsidRPr="00F004D6">
              <w:rPr>
                <w:rFonts w:ascii="Times New Roman" w:eastAsia="Times New Roman" w:hAnsi="Times New Roman" w:cs="Times New Roman"/>
                <w:b/>
                <w:bCs/>
                <w:sz w:val="24"/>
                <w:szCs w:val="24"/>
                <w:lang w:val="es-CO" w:eastAsia="es-CO"/>
              </w:rPr>
              <w:t>India </w:t>
            </w:r>
            <w:r w:rsidRPr="00F004D6">
              <w:rPr>
                <w:rFonts w:ascii="Times New Roman" w:eastAsia="Times New Roman" w:hAnsi="Times New Roman" w:cs="Times New Roman"/>
                <w:sz w:val="24"/>
                <w:szCs w:val="24"/>
                <w:lang w:val="es-CO" w:eastAsia="es-CO"/>
              </w:rPr>
              <w:t>y </w:t>
            </w:r>
            <w:r w:rsidRPr="00F004D6">
              <w:rPr>
                <w:rFonts w:ascii="Times New Roman" w:eastAsia="Times New Roman" w:hAnsi="Times New Roman" w:cs="Times New Roman"/>
                <w:b/>
                <w:bCs/>
                <w:sz w:val="24"/>
                <w:szCs w:val="24"/>
                <w:lang w:val="es-CO" w:eastAsia="es-CO"/>
              </w:rPr>
              <w:t>China</w:t>
            </w:r>
            <w:r w:rsidRPr="00F004D6">
              <w:rPr>
                <w:rFonts w:ascii="Times New Roman" w:eastAsia="Times New Roman" w:hAnsi="Times New Roman" w:cs="Times New Roman"/>
                <w:sz w:val="24"/>
                <w:szCs w:val="24"/>
                <w:lang w:val="es-CO" w:eastAsia="es-CO"/>
              </w:rPr>
              <w:t xml:space="preserve">, además de tener unas características parecidas </w:t>
            </w:r>
            <w:r w:rsidR="00997306">
              <w:rPr>
                <w:rFonts w:ascii="Times New Roman" w:eastAsia="Times New Roman" w:hAnsi="Times New Roman" w:cs="Times New Roman"/>
                <w:sz w:val="24"/>
                <w:szCs w:val="24"/>
                <w:lang w:val="es-CO" w:eastAsia="es-CO"/>
              </w:rPr>
              <w:t>en lo relacionado con la demografía</w:t>
            </w:r>
            <w:r w:rsidRPr="00F004D6">
              <w:rPr>
                <w:rFonts w:ascii="Times New Roman" w:eastAsia="Times New Roman" w:hAnsi="Times New Roman" w:cs="Times New Roman"/>
                <w:sz w:val="24"/>
                <w:szCs w:val="24"/>
                <w:lang w:val="es-CO" w:eastAsia="es-CO"/>
              </w:rPr>
              <w:t xml:space="preserve">, </w:t>
            </w:r>
            <w:r w:rsidR="00997306">
              <w:rPr>
                <w:rFonts w:ascii="Times New Roman" w:eastAsia="Times New Roman" w:hAnsi="Times New Roman" w:cs="Times New Roman"/>
                <w:sz w:val="24"/>
                <w:szCs w:val="24"/>
                <w:lang w:val="es-CO" w:eastAsia="es-CO"/>
              </w:rPr>
              <w:t xml:space="preserve">el </w:t>
            </w:r>
            <w:r w:rsidRPr="00F004D6">
              <w:rPr>
                <w:rFonts w:ascii="Times New Roman" w:eastAsia="Times New Roman" w:hAnsi="Times New Roman" w:cs="Times New Roman"/>
                <w:sz w:val="24"/>
                <w:szCs w:val="24"/>
                <w:lang w:val="es-CO" w:eastAsia="es-CO"/>
              </w:rPr>
              <w:t>territori</w:t>
            </w:r>
            <w:r w:rsidR="00997306">
              <w:rPr>
                <w:rFonts w:ascii="Times New Roman" w:eastAsia="Times New Roman" w:hAnsi="Times New Roman" w:cs="Times New Roman"/>
                <w:sz w:val="24"/>
                <w:szCs w:val="24"/>
                <w:lang w:val="es-CO" w:eastAsia="es-CO"/>
              </w:rPr>
              <w:t>o</w:t>
            </w:r>
            <w:r w:rsidRPr="00F004D6">
              <w:rPr>
                <w:rFonts w:ascii="Times New Roman" w:eastAsia="Times New Roman" w:hAnsi="Times New Roman" w:cs="Times New Roman"/>
                <w:sz w:val="24"/>
                <w:szCs w:val="24"/>
                <w:lang w:val="es-CO" w:eastAsia="es-CO"/>
              </w:rPr>
              <w:t xml:space="preserve"> y </w:t>
            </w:r>
            <w:r w:rsidR="00997306">
              <w:rPr>
                <w:rFonts w:ascii="Times New Roman" w:eastAsia="Times New Roman" w:hAnsi="Times New Roman" w:cs="Times New Roman"/>
                <w:sz w:val="24"/>
                <w:szCs w:val="24"/>
                <w:lang w:val="es-CO" w:eastAsia="es-CO"/>
              </w:rPr>
              <w:t>la economía</w:t>
            </w:r>
            <w:r w:rsidRPr="00F004D6">
              <w:rPr>
                <w:rFonts w:ascii="Times New Roman" w:eastAsia="Times New Roman" w:hAnsi="Times New Roman" w:cs="Times New Roman"/>
                <w:sz w:val="24"/>
                <w:szCs w:val="24"/>
                <w:lang w:val="es-CO" w:eastAsia="es-CO"/>
              </w:rPr>
              <w:t>, cuentan con una historia reciente que permite comprender cómo han llegado a convertirse en cuatro gigantes capaces de cuestionar la hegemonía estadounidense: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290"/>
              <w:gridCol w:w="4085"/>
            </w:tblGrid>
            <w:tr w:rsidR="00E12544" w:rsidRPr="00F004D6" w14:paraId="63E4489C"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042A3FF5"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Brasil</w:t>
                  </w:r>
                </w:p>
              </w:tc>
            </w:tr>
            <w:tr w:rsidR="00E12544" w:rsidRPr="00F004D6" w14:paraId="702B79D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C261C3" w14:textId="7E0D3A20" w:rsidR="00E12544" w:rsidRPr="00F004D6" w:rsidRDefault="00E12544" w:rsidP="00A31ED6">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D4E8F" w14:textId="5C7BEA7D" w:rsidR="00E12544" w:rsidRPr="00F004D6" w:rsidRDefault="00E12544" w:rsidP="00A31ED6">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HISTORIA RECIENTE</w:t>
                  </w:r>
                </w:p>
              </w:tc>
            </w:tr>
            <w:tr w:rsidR="00E12544" w:rsidRPr="00F004D6" w14:paraId="70BA7E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4B2132" w14:textId="2CE02931"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Población: </w:t>
                  </w:r>
                </w:p>
                <w:p w14:paraId="4EED5E21" w14:textId="224521C2"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190 755 </w:t>
                  </w:r>
                  <w:r w:rsidR="00E12544" w:rsidRPr="00F004D6">
                    <w:rPr>
                      <w:rFonts w:ascii="Times New Roman" w:eastAsia="Times New Roman" w:hAnsi="Times New Roman" w:cs="Times New Roman"/>
                      <w:lang w:val="es-CO" w:eastAsia="es-CO"/>
                    </w:rPr>
                    <w:t>799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41071C" w14:textId="6111AC56"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Restauración democrática (1985).</w:t>
                  </w:r>
                </w:p>
              </w:tc>
            </w:tr>
            <w:tr w:rsidR="00E12544" w:rsidRPr="00F004D6" w14:paraId="4C076DD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068942" w14:textId="2E9909D4"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Extensión: </w:t>
                  </w:r>
                </w:p>
                <w:p w14:paraId="3DA56947" w14:textId="3FCC72A2"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8 479 </w:t>
                  </w:r>
                  <w:r w:rsidR="00E12544" w:rsidRPr="00F004D6">
                    <w:rPr>
                      <w:rFonts w:ascii="Times New Roman" w:eastAsia="Times New Roman" w:hAnsi="Times New Roman" w:cs="Times New Roman"/>
                      <w:lang w:val="es-CO" w:eastAsia="es-CO"/>
                    </w:rPr>
                    <w:t>281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DC4A555" w14:textId="18DFA9D6"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Reestructuración y modernización económica.</w:t>
                  </w:r>
                </w:p>
              </w:tc>
            </w:tr>
            <w:tr w:rsidR="00E12544" w:rsidRPr="00F004D6" w14:paraId="3F2A8C3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EBC22" w14:textId="401AD95D"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7,5 %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544010" w14:textId="578323D9"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Corrupción.</w:t>
                  </w:r>
                </w:p>
              </w:tc>
            </w:tr>
            <w:tr w:rsidR="00E12544" w:rsidRPr="00F004D6" w14:paraId="15500D0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52E59D" w14:textId="0D813797"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PIB per cápita (2010): 10 </w:t>
                  </w:r>
                  <w:r w:rsidR="00E12544" w:rsidRPr="00F004D6">
                    <w:rPr>
                      <w:rFonts w:ascii="Times New Roman" w:eastAsia="Times New Roman" w:hAnsi="Times New Roman" w:cs="Times New Roman"/>
                      <w:lang w:val="es-CO" w:eastAsia="es-CO"/>
                    </w:rPr>
                    <w:t>958,1 $</w:t>
                  </w:r>
                </w:p>
                <w:p w14:paraId="2D3F8FA1" w14:textId="77777777" w:rsidR="00E12544" w:rsidRPr="00F004D6" w:rsidRDefault="00E12544" w:rsidP="00C95BF4">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75D3EC" w14:textId="5C62E223" w:rsidR="00E12544" w:rsidRPr="00F004D6" w:rsidRDefault="00E12544" w:rsidP="00A31ED6">
                  <w:pPr>
                    <w:spacing w:after="100" w:afterAutospacing="1"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Presidencia de Luiz Inácio </w:t>
                  </w:r>
                  <w:r w:rsidRPr="00F004D6">
                    <w:rPr>
                      <w:rFonts w:ascii="Times New Roman" w:eastAsia="Times New Roman" w:hAnsi="Times New Roman" w:cs="Times New Roman"/>
                      <w:i/>
                      <w:iCs/>
                      <w:lang w:val="es-CO" w:eastAsia="es-CO"/>
                    </w:rPr>
                    <w:t>Lula</w:t>
                  </w:r>
                  <w:r w:rsidR="00997306">
                    <w:rPr>
                      <w:rFonts w:ascii="Times New Roman" w:eastAsia="Times New Roman" w:hAnsi="Times New Roman" w:cs="Times New Roman"/>
                      <w:i/>
                      <w:iCs/>
                      <w:lang w:val="es-CO" w:eastAsia="es-CO"/>
                    </w:rPr>
                    <w:t xml:space="preserve"> </w:t>
                  </w:r>
                  <w:r w:rsidRPr="00F004D6">
                    <w:rPr>
                      <w:rFonts w:ascii="Times New Roman" w:eastAsia="Times New Roman" w:hAnsi="Times New Roman" w:cs="Times New Roman"/>
                      <w:lang w:val="es-CO" w:eastAsia="es-CO"/>
                    </w:rPr>
                    <w:t>da Silva (2003-2010) y de Dilma Rousseff (desde 2010).</w:t>
                  </w:r>
                </w:p>
              </w:tc>
            </w:tr>
            <w:tr w:rsidR="00E12544" w:rsidRPr="00F004D6" w14:paraId="68E1141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10AEF8"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52961" w14:textId="588A2D75" w:rsidR="00E12544" w:rsidRPr="00F004D6" w:rsidRDefault="00997306" w:rsidP="00997306">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Ampliación de la clase media</w:t>
                  </w:r>
                  <w:r w:rsidR="00E12544" w:rsidRPr="00F004D6">
                    <w:rPr>
                      <w:rFonts w:ascii="Times New Roman" w:eastAsia="Times New Roman" w:hAnsi="Times New Roman" w:cs="Times New Roman"/>
                      <w:lang w:val="es-CO" w:eastAsia="es-CO"/>
                    </w:rPr>
                    <w:t>, aunque persistencia de desigualdades sociales.</w:t>
                  </w:r>
                </w:p>
              </w:tc>
            </w:tr>
            <w:tr w:rsidR="00E12544" w:rsidRPr="00F004D6" w14:paraId="4A7DD7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CC12B1"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lastRenderedPageBreak/>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F5D875" w14:textId="7B23DA95" w:rsidR="00E12544" w:rsidRPr="00F004D6" w:rsidRDefault="00A31ED6" w:rsidP="007D2046">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Potencia económica sudamericana,</w:t>
                  </w:r>
                  <w:r w:rsidR="00E12544" w:rsidRPr="00F004D6">
                    <w:rPr>
                      <w:rFonts w:ascii="Times New Roman" w:eastAsia="Times New Roman" w:hAnsi="Times New Roman" w:cs="Times New Roman"/>
                      <w:lang w:val="es-CO" w:eastAsia="es-CO"/>
                    </w:rPr>
                    <w:t xml:space="preserve"> junto a </w:t>
                  </w:r>
                  <w:r w:rsidR="007D2046">
                    <w:rPr>
                      <w:rFonts w:ascii="Times New Roman" w:eastAsia="Times New Roman" w:hAnsi="Times New Roman" w:cs="Times New Roman"/>
                      <w:lang w:val="es-CO" w:eastAsia="es-CO"/>
                    </w:rPr>
                    <w:t>Chile.</w:t>
                  </w:r>
                </w:p>
              </w:tc>
            </w:tr>
          </w:tbl>
          <w:p w14:paraId="58B858F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636"/>
              <w:gridCol w:w="3739"/>
            </w:tblGrid>
            <w:tr w:rsidR="00E12544" w:rsidRPr="00F004D6" w14:paraId="2C866702"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3338FE74"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Rusia</w:t>
                  </w:r>
                </w:p>
              </w:tc>
            </w:tr>
            <w:tr w:rsidR="00E12544" w:rsidRPr="00F004D6" w14:paraId="0CEA148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2A7A6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A7014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44CA72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5B802A" w14:textId="495F3E56"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Población: </w:t>
                  </w:r>
                </w:p>
                <w:p w14:paraId="0B218CC8" w14:textId="57509489"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142 067 </w:t>
                  </w:r>
                  <w:r w:rsidR="00E12544" w:rsidRPr="00F004D6">
                    <w:rPr>
                      <w:rFonts w:ascii="Times New Roman" w:eastAsia="Times New Roman" w:hAnsi="Times New Roman" w:cs="Times New Roman"/>
                      <w:lang w:val="es-CO" w:eastAsia="es-CO"/>
                    </w:rPr>
                    <w:t>320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22880F" w14:textId="2985818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Desintegración de la URSS y nacimiento de la CEI (1991).</w:t>
                  </w:r>
                </w:p>
              </w:tc>
            </w:tr>
            <w:tr w:rsidR="00E12544" w:rsidRPr="00F004D6" w14:paraId="50EA49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04FB63" w14:textId="77777777"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Extensión: </w:t>
                  </w:r>
                </w:p>
                <w:p w14:paraId="258A1FAE" w14:textId="4E2CAFF9"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17 075 </w:t>
                  </w:r>
                  <w:r w:rsidR="00E12544" w:rsidRPr="00F004D6">
                    <w:rPr>
                      <w:rFonts w:ascii="Times New Roman" w:eastAsia="Times New Roman" w:hAnsi="Times New Roman" w:cs="Times New Roman"/>
                      <w:lang w:val="es-CO" w:eastAsia="es-CO"/>
                    </w:rPr>
                    <w:t>400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EE2410" w14:textId="01C744E8"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Paso de una economía planificada a una economía de mercado.</w:t>
                  </w:r>
                </w:p>
              </w:tc>
            </w:tr>
            <w:tr w:rsidR="00E12544" w:rsidRPr="00F004D6" w14:paraId="71B8294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702B193" w14:textId="62AD4941"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4,0 %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33369" w14:textId="54AB2D7B"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Autoritarismo presidencial: Yeltsin, Putin y Medvédev.</w:t>
                  </w:r>
                </w:p>
              </w:tc>
            </w:tr>
            <w:tr w:rsidR="00E12544" w:rsidRPr="00F004D6" w14:paraId="3607CD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8667D5" w14:textId="77777777" w:rsidR="00A31ED6" w:rsidRDefault="00A31ED6" w:rsidP="00C95BF4">
                  <w:pPr>
                    <w:spacing w:after="100" w:afterAutospacing="1"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PIB per cápita (2010):</w:t>
                  </w:r>
                </w:p>
                <w:p w14:paraId="41142C02" w14:textId="194A0E34" w:rsidR="00E12544" w:rsidRPr="00F004D6" w:rsidRDefault="00A31ED6" w:rsidP="00C95BF4">
                  <w:pPr>
                    <w:spacing w:after="100" w:afterAutospacing="1"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10 </w:t>
                  </w:r>
                  <w:r w:rsidR="00E12544" w:rsidRPr="00F004D6">
                    <w:rPr>
                      <w:rFonts w:ascii="Times New Roman" w:eastAsia="Times New Roman" w:hAnsi="Times New Roman" w:cs="Times New Roman"/>
                      <w:lang w:val="es-CO" w:eastAsia="es-CO"/>
                    </w:rPr>
                    <w:t>323,7 $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E930F4" w14:textId="7ED26BF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Corrupción.</w:t>
                  </w:r>
                </w:p>
              </w:tc>
            </w:tr>
            <w:tr w:rsidR="00E12544" w:rsidRPr="00F004D6" w14:paraId="23D364E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6428B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B575C" w14:textId="490FA0BB"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Riqueza</w:t>
                  </w:r>
                  <w:r w:rsidR="00997306">
                    <w:rPr>
                      <w:rFonts w:ascii="Times New Roman" w:eastAsia="Times New Roman" w:hAnsi="Times New Roman" w:cs="Times New Roman"/>
                      <w:lang w:val="es-CO" w:eastAsia="es-CO"/>
                    </w:rPr>
                    <w:t>s</w:t>
                  </w:r>
                  <w:r w:rsidRPr="00F004D6">
                    <w:rPr>
                      <w:rFonts w:ascii="Times New Roman" w:eastAsia="Times New Roman" w:hAnsi="Times New Roman" w:cs="Times New Roman"/>
                      <w:lang w:val="es-CO" w:eastAsia="es-CO"/>
                    </w:rPr>
                    <w:t xml:space="preserve"> natural</w:t>
                  </w:r>
                  <w:r w:rsidR="00997306">
                    <w:rPr>
                      <w:rFonts w:ascii="Times New Roman" w:eastAsia="Times New Roman" w:hAnsi="Times New Roman" w:cs="Times New Roman"/>
                      <w:lang w:val="es-CO" w:eastAsia="es-CO"/>
                    </w:rPr>
                    <w:t>es</w:t>
                  </w:r>
                  <w:r w:rsidRPr="00F004D6">
                    <w:rPr>
                      <w:rFonts w:ascii="Times New Roman" w:eastAsia="Times New Roman" w:hAnsi="Times New Roman" w:cs="Times New Roman"/>
                      <w:lang w:val="es-CO" w:eastAsia="es-CO"/>
                    </w:rPr>
                    <w:t>: carbón, petróleo, gas natural y metales.</w:t>
                  </w:r>
                </w:p>
              </w:tc>
            </w:tr>
            <w:tr w:rsidR="00E12544" w:rsidRPr="00F004D6" w14:paraId="1B42DD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D39F5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9535EE" w14:textId="7795F67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Potencia militar (posee armas nucleares).</w:t>
                  </w:r>
                </w:p>
              </w:tc>
            </w:tr>
          </w:tbl>
          <w:p w14:paraId="6F3B42D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056"/>
              <w:gridCol w:w="4319"/>
            </w:tblGrid>
            <w:tr w:rsidR="00E12544" w:rsidRPr="00F004D6" w14:paraId="5DF229D7"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4F7F33C7"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India</w:t>
                  </w:r>
                </w:p>
              </w:tc>
            </w:tr>
            <w:tr w:rsidR="00E12544" w:rsidRPr="00F004D6" w14:paraId="07E9F22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3C011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018220"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2CA2936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2FE153" w14:textId="77777777" w:rsidR="00A31E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Población: </w:t>
                  </w:r>
                </w:p>
                <w:p w14:paraId="34FA69B3" w14:textId="41E41740"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1 131 043 </w:t>
                  </w:r>
                  <w:r w:rsidR="00E12544" w:rsidRPr="00104F6A">
                    <w:rPr>
                      <w:rFonts w:ascii="Times New Roman" w:eastAsia="Times New Roman" w:hAnsi="Times New Roman" w:cs="Times New Roman"/>
                      <w:lang w:val="es-CO" w:eastAsia="es-CO"/>
                    </w:rPr>
                    <w:t>000</w:t>
                  </w:r>
                  <w:r w:rsidR="00E12544" w:rsidRPr="00F004D6">
                    <w:rPr>
                      <w:rFonts w:ascii="Times New Roman" w:eastAsia="Times New Roman" w:hAnsi="Times New Roman" w:cs="Times New Roman"/>
                      <w:lang w:val="es-CO" w:eastAsia="es-CO"/>
                    </w:rPr>
                    <w:t>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B5DB16" w14:textId="665CD3E1"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Estabilidad democrática.</w:t>
                  </w:r>
                </w:p>
              </w:tc>
            </w:tr>
            <w:tr w:rsidR="00E12544" w:rsidRPr="00F004D6" w14:paraId="1B3C716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169CA9" w14:textId="77777777" w:rsidR="00A31E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Extensión: </w:t>
                  </w:r>
                </w:p>
                <w:p w14:paraId="73FE1ABA" w14:textId="2584EBF8"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3 287 </w:t>
                  </w:r>
                  <w:r w:rsidR="00E12544" w:rsidRPr="00F004D6">
                    <w:rPr>
                      <w:rFonts w:ascii="Times New Roman" w:eastAsia="Times New Roman" w:hAnsi="Times New Roman" w:cs="Times New Roman"/>
                      <w:lang w:val="es-CO" w:eastAsia="es-CO"/>
                    </w:rPr>
                    <w:t>263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544DE0" w14:textId="12395295"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Modernización económica y crecimiento industrial.</w:t>
                  </w:r>
                </w:p>
              </w:tc>
            </w:tr>
            <w:tr w:rsidR="00E12544" w:rsidRPr="00F004D6" w14:paraId="6CB8B66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74CF6" w14:textId="775D4422"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9,7 %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B083AF" w14:textId="3C21CA90"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Previsión de convertirse en una gran potencia mundial.</w:t>
                  </w:r>
                </w:p>
              </w:tc>
            </w:tr>
            <w:tr w:rsidR="00E12544" w:rsidRPr="00F004D6" w14:paraId="2644C9E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53A6191" w14:textId="13C5FECE" w:rsidR="00E12544" w:rsidRPr="00F004D6" w:rsidRDefault="00A31ED6"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PIB per cápita (2010): 1 </w:t>
                  </w:r>
                  <w:r w:rsidR="00E12544" w:rsidRPr="00F004D6">
                    <w:rPr>
                      <w:rFonts w:ascii="Times New Roman" w:eastAsia="Times New Roman" w:hAnsi="Times New Roman" w:cs="Times New Roman"/>
                      <w:lang w:val="es-CO" w:eastAsia="es-CO"/>
                    </w:rPr>
                    <w:t>270,8 $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BDAA8E" w14:textId="7764C522" w:rsidR="00E12544" w:rsidRPr="00F004D6" w:rsidRDefault="00104F6A" w:rsidP="00104F6A">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Ampliación de la clase media</w:t>
                  </w:r>
                  <w:r w:rsidR="00E12544" w:rsidRPr="00F004D6">
                    <w:rPr>
                      <w:rFonts w:ascii="Times New Roman" w:eastAsia="Times New Roman" w:hAnsi="Times New Roman" w:cs="Times New Roman"/>
                      <w:lang w:val="es-CO" w:eastAsia="es-CO"/>
                    </w:rPr>
                    <w:t>, aunque persistencia de desigualdades sociales muy</w:t>
                  </w:r>
                  <w:r>
                    <w:rPr>
                      <w:rFonts w:ascii="Times New Roman" w:eastAsia="Times New Roman" w:hAnsi="Times New Roman" w:cs="Times New Roman"/>
                      <w:lang w:val="es-CO" w:eastAsia="es-CO"/>
                    </w:rPr>
                    <w:t xml:space="preserve"> profundas</w:t>
                  </w:r>
                  <w:r w:rsidR="00E12544" w:rsidRPr="00F004D6">
                    <w:rPr>
                      <w:rFonts w:ascii="Times New Roman" w:eastAsia="Times New Roman" w:hAnsi="Times New Roman" w:cs="Times New Roman"/>
                      <w:lang w:val="es-CO" w:eastAsia="es-CO"/>
                    </w:rPr>
                    <w:t>.</w:t>
                  </w:r>
                </w:p>
              </w:tc>
            </w:tr>
            <w:tr w:rsidR="00E12544" w:rsidRPr="00F004D6" w14:paraId="1162FF9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016A5F"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lastRenderedPageBreak/>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5A89BE" w14:textId="2DCCE234"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Persistencia de la sociedad de castas.</w:t>
                  </w:r>
                </w:p>
              </w:tc>
            </w:tr>
            <w:tr w:rsidR="00E12544" w:rsidRPr="00F004D6" w14:paraId="7252D93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F3F4DC"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056DD2" w14:textId="280EB5AA"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Potencia militar (posee armas nucleares).</w:t>
                  </w:r>
                </w:p>
              </w:tc>
            </w:tr>
          </w:tbl>
          <w:p w14:paraId="6F642191" w14:textId="77777777" w:rsidR="00E12544" w:rsidRPr="00F004D6"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p>
          <w:tbl>
            <w:tblPr>
              <w:tblW w:w="6375" w:type="dxa"/>
              <w:shd w:val="clear" w:color="auto" w:fill="FFFFFF"/>
              <w:tblCellMar>
                <w:top w:w="15" w:type="dxa"/>
                <w:left w:w="15" w:type="dxa"/>
                <w:bottom w:w="15" w:type="dxa"/>
                <w:right w:w="15" w:type="dxa"/>
              </w:tblCellMar>
              <w:tblLook w:val="04A0" w:firstRow="1" w:lastRow="0" w:firstColumn="1" w:lastColumn="0" w:noHBand="0" w:noVBand="1"/>
            </w:tblPr>
            <w:tblGrid>
              <w:gridCol w:w="2780"/>
              <w:gridCol w:w="3595"/>
            </w:tblGrid>
            <w:tr w:rsidR="00E12544" w:rsidRPr="00F004D6" w14:paraId="1D749ABB" w14:textId="77777777" w:rsidTr="00607585">
              <w:tc>
                <w:tcPr>
                  <w:tcW w:w="0" w:type="auto"/>
                  <w:gridSpan w:val="2"/>
                  <w:tcBorders>
                    <w:top w:val="nil"/>
                    <w:left w:val="nil"/>
                    <w:bottom w:val="nil"/>
                    <w:right w:val="nil"/>
                  </w:tcBorders>
                  <w:shd w:val="clear" w:color="auto" w:fill="FFFFFF"/>
                  <w:tcMar>
                    <w:top w:w="75" w:type="dxa"/>
                    <w:left w:w="105" w:type="dxa"/>
                    <w:bottom w:w="60" w:type="dxa"/>
                    <w:right w:w="105" w:type="dxa"/>
                  </w:tcMar>
                  <w:vAlign w:val="center"/>
                  <w:hideMark/>
                </w:tcPr>
                <w:p w14:paraId="6F68AAFD" w14:textId="77777777" w:rsidR="00E12544" w:rsidRPr="00F004D6" w:rsidRDefault="00E12544" w:rsidP="00C95BF4">
                  <w:pPr>
                    <w:spacing w:after="0" w:line="276" w:lineRule="auto"/>
                    <w:jc w:val="center"/>
                    <w:rPr>
                      <w:rFonts w:ascii="Times New Roman" w:eastAsia="Times New Roman" w:hAnsi="Times New Roman" w:cs="Times New Roman"/>
                      <w:lang w:val="es-CO" w:eastAsia="es-CO"/>
                    </w:rPr>
                  </w:pPr>
                  <w:r w:rsidRPr="00F004D6">
                    <w:rPr>
                      <w:rFonts w:ascii="Times New Roman" w:eastAsia="Times New Roman" w:hAnsi="Times New Roman" w:cs="Times New Roman"/>
                      <w:b/>
                      <w:bCs/>
                      <w:lang w:val="es-CO" w:eastAsia="es-CO"/>
                    </w:rPr>
                    <w:t>China</w:t>
                  </w:r>
                </w:p>
              </w:tc>
            </w:tr>
            <w:tr w:rsidR="00E12544" w:rsidRPr="00F004D6" w14:paraId="38EFFB0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60C44A"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DATOS BÁSICOS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5701E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HISTORIA RECIENTE</w:t>
                  </w:r>
                </w:p>
              </w:tc>
            </w:tr>
            <w:tr w:rsidR="00E12544" w:rsidRPr="00F004D6" w14:paraId="1CB8862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22F3F8" w14:textId="77777777" w:rsidR="00370824"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Población:</w:t>
                  </w:r>
                </w:p>
                <w:p w14:paraId="697D9FF8" w14:textId="75F6392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w:t>
                  </w:r>
                  <w:r w:rsidR="00370824">
                    <w:rPr>
                      <w:rFonts w:ascii="Times New Roman" w:eastAsia="Times New Roman" w:hAnsi="Times New Roman" w:cs="Times New Roman"/>
                      <w:lang w:val="es-CO" w:eastAsia="es-CO"/>
                    </w:rPr>
                    <w:t xml:space="preserve">1 339 724 </w:t>
                  </w:r>
                  <w:r w:rsidRPr="00104F6A">
                    <w:rPr>
                      <w:rFonts w:ascii="Times New Roman" w:eastAsia="Times New Roman" w:hAnsi="Times New Roman" w:cs="Times New Roman"/>
                      <w:lang w:val="es-CO" w:eastAsia="es-CO"/>
                    </w:rPr>
                    <w:t>852 hab.</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ECCEE" w14:textId="62B8422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Mantenimiento de la férrea dictadura comunista.</w:t>
                  </w:r>
                </w:p>
              </w:tc>
            </w:tr>
            <w:tr w:rsidR="00E12544" w:rsidRPr="00F004D6" w14:paraId="5F722E5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F48C7" w14:textId="0F4CC344" w:rsidR="00E12544" w:rsidRPr="00F004D6"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Extensión: 9 596 </w:t>
                  </w:r>
                  <w:r w:rsidR="00E12544" w:rsidRPr="00F004D6">
                    <w:rPr>
                      <w:rFonts w:ascii="Times New Roman" w:eastAsia="Times New Roman" w:hAnsi="Times New Roman" w:cs="Times New Roman"/>
                      <w:lang w:val="es-CO" w:eastAsia="es-CO"/>
                    </w:rPr>
                    <w:t>960 km</w:t>
                  </w:r>
                  <w:r w:rsidR="00E12544" w:rsidRPr="00F004D6">
                    <w:rPr>
                      <w:rFonts w:ascii="Times New Roman" w:eastAsia="Times New Roman" w:hAnsi="Times New Roman" w:cs="Times New Roman"/>
                      <w:vertAlign w:val="superscript"/>
                      <w:lang w:val="es-CO" w:eastAsia="es-CO"/>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597E67D" w14:textId="51CF757E" w:rsidR="00E12544" w:rsidRPr="00F004D6" w:rsidRDefault="00104F6A"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Modernización económica</w:t>
                  </w:r>
                  <w:r w:rsidR="00E12544" w:rsidRPr="00F004D6">
                    <w:rPr>
                      <w:rFonts w:ascii="Times New Roman" w:eastAsia="Times New Roman" w:hAnsi="Times New Roman" w:cs="Times New Roman"/>
                      <w:lang w:val="es-CO" w:eastAsia="es-CO"/>
                    </w:rPr>
                    <w:t xml:space="preserve"> iniciada por Deng Xiaoping.</w:t>
                  </w:r>
                </w:p>
              </w:tc>
            </w:tr>
            <w:tr w:rsidR="00E12544" w:rsidRPr="00F004D6" w14:paraId="4316B3C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88CDB" w14:textId="3AAA9B8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anual del PIB (2010): 10,3 %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7F091D0" w14:textId="1EDB35A5"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Modelo económico entre el comunismo y el capitalismo.</w:t>
                  </w:r>
                </w:p>
              </w:tc>
            </w:tr>
            <w:tr w:rsidR="00E12544" w:rsidRPr="00F004D6" w14:paraId="7B41D34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EBB018" w14:textId="77777777" w:rsidR="00370824"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PIB per cápita (2010):</w:t>
                  </w:r>
                </w:p>
                <w:p w14:paraId="58FAA8C3" w14:textId="02CF3887" w:rsidR="00E12544" w:rsidRPr="00F004D6" w:rsidRDefault="00370824" w:rsidP="00C95BF4">
                  <w:pPr>
                    <w:spacing w:after="0" w:line="276" w:lineRule="auto"/>
                    <w:jc w:val="both"/>
                    <w:rPr>
                      <w:rFonts w:ascii="Times New Roman" w:eastAsia="Times New Roman" w:hAnsi="Times New Roman" w:cs="Times New Roman"/>
                      <w:lang w:val="es-CO" w:eastAsia="es-CO"/>
                    </w:rPr>
                  </w:pPr>
                  <w:r>
                    <w:rPr>
                      <w:rFonts w:ascii="Times New Roman" w:eastAsia="Times New Roman" w:hAnsi="Times New Roman" w:cs="Times New Roman"/>
                      <w:lang w:val="es-CO" w:eastAsia="es-CO"/>
                    </w:rPr>
                    <w:t xml:space="preserve"> 4 </w:t>
                  </w:r>
                  <w:r w:rsidR="00E12544" w:rsidRPr="00F004D6">
                    <w:rPr>
                      <w:rFonts w:ascii="Times New Roman" w:eastAsia="Times New Roman" w:hAnsi="Times New Roman" w:cs="Times New Roman"/>
                      <w:lang w:val="es-CO" w:eastAsia="es-CO"/>
                    </w:rPr>
                    <w:t>387,7 $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91CC7" w14:textId="5AA5D0BC"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Crecimiento económico espectacular.</w:t>
                  </w:r>
                </w:p>
              </w:tc>
            </w:tr>
            <w:tr w:rsidR="00E12544" w:rsidRPr="00F004D6" w14:paraId="14F986F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28A6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9576C1" w14:textId="26459550"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Aumento de la población urbana.</w:t>
                  </w:r>
                </w:p>
              </w:tc>
            </w:tr>
            <w:tr w:rsidR="00E12544" w:rsidRPr="00F004D6" w14:paraId="5CE2D0E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3BB2B5D"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B57C3" w14:textId="567DEFC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xml:space="preserve"> Corrupción.</w:t>
                  </w:r>
                </w:p>
              </w:tc>
            </w:tr>
            <w:tr w:rsidR="00E12544" w:rsidRPr="00F004D6" w14:paraId="09163931"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474C12E"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3A8FA" w14:textId="3865B88F"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Riqueza natural: minerales estratégicos.</w:t>
                  </w:r>
                </w:p>
              </w:tc>
            </w:tr>
            <w:tr w:rsidR="00E12544" w:rsidRPr="00F004D6" w14:paraId="0EF869B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9CD362" w14:textId="77777777"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F66347C" w14:textId="3166100E" w:rsidR="00E12544" w:rsidRPr="00F004D6" w:rsidRDefault="00E12544" w:rsidP="00C95BF4">
                  <w:pPr>
                    <w:spacing w:after="0" w:line="276" w:lineRule="auto"/>
                    <w:jc w:val="both"/>
                    <w:rPr>
                      <w:rFonts w:ascii="Times New Roman" w:eastAsia="Times New Roman" w:hAnsi="Times New Roman" w:cs="Times New Roman"/>
                      <w:lang w:val="es-CO" w:eastAsia="es-CO"/>
                    </w:rPr>
                  </w:pPr>
                  <w:r w:rsidRPr="00F004D6">
                    <w:rPr>
                      <w:rFonts w:ascii="Times New Roman" w:eastAsia="Times New Roman" w:hAnsi="Times New Roman" w:cs="Times New Roman"/>
                      <w:lang w:val="es-CO" w:eastAsia="es-CO"/>
                    </w:rPr>
                    <w:t>Potencia militar (posee armas nucleares).</w:t>
                  </w:r>
                </w:p>
              </w:tc>
            </w:tr>
          </w:tbl>
          <w:p w14:paraId="6AFD58B1" w14:textId="666B6611" w:rsidR="00E12544" w:rsidRPr="00983EB7" w:rsidRDefault="00E12544"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w:t>
            </w:r>
            <w:r w:rsidRPr="00983EB7">
              <w:rPr>
                <w:rFonts w:ascii="Times New Roman" w:eastAsia="Times New Roman" w:hAnsi="Times New Roman" w:cs="Times New Roman"/>
                <w:sz w:val="24"/>
                <w:szCs w:val="24"/>
                <w:lang w:val="es-CO" w:eastAsia="es-CO"/>
              </w:rPr>
              <w:t>Si quieres saber más sobre los B</w:t>
            </w:r>
            <w:r w:rsidR="00104F6A" w:rsidRPr="00983EB7">
              <w:rPr>
                <w:rFonts w:ascii="Times New Roman" w:eastAsia="Times New Roman" w:hAnsi="Times New Roman" w:cs="Times New Roman"/>
                <w:sz w:val="24"/>
                <w:szCs w:val="24"/>
                <w:lang w:val="es-CO" w:eastAsia="es-CO"/>
              </w:rPr>
              <w:t>RIC</w:t>
            </w:r>
            <w:r w:rsidRPr="00983EB7">
              <w:rPr>
                <w:rFonts w:ascii="Times New Roman" w:eastAsia="Times New Roman" w:hAnsi="Times New Roman" w:cs="Times New Roman"/>
                <w:sz w:val="24"/>
                <w:szCs w:val="24"/>
                <w:lang w:val="es-CO" w:eastAsia="es-CO"/>
              </w:rPr>
              <w:t>, te sugerimos la lectura de dos artículos aparecidos en  el diario español El País:</w:t>
            </w:r>
          </w:p>
          <w:p w14:paraId="144060C2" w14:textId="139B53A0" w:rsidR="00E12544" w:rsidRPr="00983EB7" w:rsidRDefault="00104F6A"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 </w:t>
            </w:r>
            <w:r w:rsidRPr="00104F6A">
              <w:rPr>
                <w:rFonts w:ascii="Times New Roman" w:eastAsia="Times New Roman" w:hAnsi="Times New Roman" w:cs="Times New Roman"/>
                <w:i/>
                <w:sz w:val="24"/>
                <w:szCs w:val="24"/>
                <w:lang w:val="es-CO" w:eastAsia="es-CO"/>
              </w:rPr>
              <w:t>¿Qué quieren los BRIC?</w:t>
            </w:r>
            <w:r w:rsidR="00E12544" w:rsidRPr="00104F6A">
              <w:rPr>
                <w:rFonts w:ascii="Times New Roman" w:eastAsia="Times New Roman" w:hAnsi="Times New Roman" w:cs="Times New Roman"/>
                <w:i/>
                <w:sz w:val="24"/>
                <w:szCs w:val="24"/>
                <w:lang w:val="es-CO" w:eastAsia="es-CO"/>
              </w:rPr>
              <w:t xml:space="preserve"> </w:t>
            </w:r>
            <w:hyperlink r:id="rId19" w:history="1">
              <w:r w:rsidR="00E12544" w:rsidRPr="00983EB7">
                <w:rPr>
                  <w:rStyle w:val="Hipervnculo"/>
                  <w:rFonts w:ascii="Times New Roman" w:eastAsia="Times New Roman" w:hAnsi="Times New Roman" w:cs="Times New Roman"/>
                  <w:sz w:val="24"/>
                  <w:szCs w:val="24"/>
                  <w:lang w:val="es-CO" w:eastAsia="es-CO"/>
                </w:rPr>
                <w:t>[VER]</w:t>
              </w:r>
            </w:hyperlink>
            <w:r w:rsidR="00E12544" w:rsidRPr="00983EB7">
              <w:rPr>
                <w:rFonts w:ascii="Times New Roman" w:eastAsia="Times New Roman" w:hAnsi="Times New Roman" w:cs="Times New Roman"/>
                <w:sz w:val="24"/>
                <w:szCs w:val="24"/>
                <w:lang w:val="es-CO" w:eastAsia="es-CO"/>
              </w:rPr>
              <w:t>.</w:t>
            </w:r>
          </w:p>
          <w:p w14:paraId="04CCC008" w14:textId="603C3461" w:rsidR="00E12544" w:rsidRPr="00983EB7" w:rsidRDefault="00104F6A" w:rsidP="00C95BF4">
            <w:pPr>
              <w:shd w:val="clear" w:color="auto" w:fill="FFFFFF"/>
              <w:spacing w:after="100" w:afterAutospacing="1" w:line="276" w:lineRule="auto"/>
              <w:jc w:val="both"/>
              <w:rPr>
                <w:rFonts w:ascii="Times New Roman" w:hAnsi="Times New Roman" w:cs="Times New Roman"/>
                <w:color w:val="000000"/>
                <w:sz w:val="24"/>
                <w:szCs w:val="24"/>
                <w:lang w:val="es-CO"/>
              </w:rPr>
            </w:pPr>
            <w:r>
              <w:rPr>
                <w:rFonts w:ascii="Times New Roman" w:eastAsia="Times New Roman" w:hAnsi="Times New Roman" w:cs="Times New Roman"/>
                <w:sz w:val="24"/>
                <w:szCs w:val="24"/>
                <w:lang w:val="es-CO" w:eastAsia="es-CO"/>
              </w:rPr>
              <w:t xml:space="preserve">- </w:t>
            </w:r>
            <w:r w:rsidRPr="00104F6A">
              <w:rPr>
                <w:rFonts w:ascii="Times New Roman" w:eastAsia="Times New Roman" w:hAnsi="Times New Roman" w:cs="Times New Roman"/>
                <w:i/>
                <w:sz w:val="24"/>
                <w:szCs w:val="24"/>
                <w:lang w:val="es-CO" w:eastAsia="es-CO"/>
              </w:rPr>
              <w:t>Vulnerabilidad de los BRIC</w:t>
            </w:r>
            <w:r w:rsidR="00E12544" w:rsidRPr="00983EB7">
              <w:rPr>
                <w:rFonts w:ascii="Times New Roman" w:eastAsia="Times New Roman" w:hAnsi="Times New Roman" w:cs="Times New Roman"/>
                <w:sz w:val="24"/>
                <w:szCs w:val="24"/>
                <w:lang w:val="es-CO" w:eastAsia="es-CO"/>
              </w:rPr>
              <w:t xml:space="preserve"> [</w:t>
            </w:r>
            <w:hyperlink r:id="rId20" w:history="1">
              <w:r w:rsidR="00E12544" w:rsidRPr="00983EB7">
                <w:rPr>
                  <w:rStyle w:val="Hipervnculo"/>
                  <w:rFonts w:ascii="Times New Roman" w:eastAsia="Times New Roman" w:hAnsi="Times New Roman" w:cs="Times New Roman"/>
                  <w:sz w:val="24"/>
                  <w:szCs w:val="24"/>
                  <w:lang w:val="es-CO" w:eastAsia="es-CO"/>
                </w:rPr>
                <w:t>VER</w:t>
              </w:r>
            </w:hyperlink>
            <w:r w:rsidR="00E12544" w:rsidRPr="00983EB7">
              <w:rPr>
                <w:rFonts w:ascii="Times New Roman" w:eastAsia="Times New Roman" w:hAnsi="Times New Roman" w:cs="Times New Roman"/>
                <w:sz w:val="24"/>
                <w:szCs w:val="24"/>
                <w:lang w:val="es-CO" w:eastAsia="es-CO"/>
              </w:rPr>
              <w:t>].</w:t>
            </w:r>
          </w:p>
        </w:tc>
      </w:tr>
    </w:tbl>
    <w:p w14:paraId="2DCBEF67" w14:textId="77777777" w:rsidR="00E12544" w:rsidRPr="00F004D6" w:rsidRDefault="00E12544" w:rsidP="00C95BF4">
      <w:pPr>
        <w:spacing w:after="0" w:line="276" w:lineRule="auto"/>
        <w:jc w:val="both"/>
        <w:rPr>
          <w:rFonts w:ascii="Times New Roman" w:hAnsi="Times New Roman" w:cs="Times New Roman"/>
          <w:highlight w:val="yellow"/>
        </w:rPr>
      </w:pPr>
    </w:p>
    <w:p w14:paraId="42D68C52" w14:textId="77777777" w:rsidR="00E12544" w:rsidRDefault="00E12544" w:rsidP="00C95BF4">
      <w:pPr>
        <w:spacing w:after="0" w:line="276" w:lineRule="auto"/>
        <w:jc w:val="both"/>
        <w:rPr>
          <w:rFonts w:ascii="Times New Roman" w:hAnsi="Times New Roman" w:cs="Times New Roman"/>
          <w:highlight w:val="yellow"/>
        </w:rPr>
      </w:pPr>
    </w:p>
    <w:p w14:paraId="3BD20AF1" w14:textId="77777777" w:rsidR="00E12544" w:rsidRPr="000846F3" w:rsidRDefault="00E12544" w:rsidP="00C95BF4">
      <w:pPr>
        <w:spacing w:after="0" w:line="276" w:lineRule="auto"/>
        <w:jc w:val="both"/>
        <w:rPr>
          <w:rFonts w:ascii="Times New Roman" w:hAnsi="Times New Roman" w:cs="Times New Roman"/>
          <w:highlight w:val="yellow"/>
        </w:rPr>
      </w:pPr>
    </w:p>
    <w:p w14:paraId="04970FB3" w14:textId="4AA7D76C" w:rsidR="005D1738" w:rsidRPr="000846F3" w:rsidRDefault="002939C5"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104F6A">
        <w:rPr>
          <w:rFonts w:ascii="Times New Roman" w:hAnsi="Times New Roman" w:cs="Times New Roman"/>
          <w:b/>
        </w:rPr>
        <w:t>.</w:t>
      </w:r>
      <w:r w:rsidR="00F23646" w:rsidRPr="000846F3">
        <w:rPr>
          <w:rFonts w:ascii="Times New Roman" w:hAnsi="Times New Roman" w:cs="Times New Roman"/>
          <w:b/>
        </w:rPr>
        <w:t xml:space="preserve"> </w:t>
      </w:r>
      <w:r w:rsidR="00104F6A">
        <w:rPr>
          <w:rFonts w:ascii="Times New Roman" w:hAnsi="Times New Roman" w:cs="Times New Roman"/>
          <w:b/>
        </w:rPr>
        <w:t>Las c</w:t>
      </w:r>
      <w:r w:rsidRPr="000846F3">
        <w:rPr>
          <w:rFonts w:ascii="Times New Roman" w:hAnsi="Times New Roman" w:cs="Times New Roman"/>
          <w:b/>
        </w:rPr>
        <w:t>laves para comprender los conflictos del siglo XXI</w:t>
      </w:r>
    </w:p>
    <w:p w14:paraId="6C0873CF" w14:textId="77777777" w:rsidR="002939C5" w:rsidRPr="000846F3" w:rsidRDefault="002939C5" w:rsidP="00C95BF4">
      <w:pPr>
        <w:spacing w:after="0" w:line="276" w:lineRule="auto"/>
        <w:jc w:val="both"/>
        <w:rPr>
          <w:rFonts w:ascii="Times New Roman" w:hAnsi="Times New Roman" w:cs="Times New Roman"/>
          <w:b/>
        </w:rPr>
      </w:pPr>
    </w:p>
    <w:p w14:paraId="11A7D985" w14:textId="7975AA3C"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n es cierto que</w:t>
      </w:r>
      <w:r w:rsidR="006B0904" w:rsidRPr="002E0FFD">
        <w:rPr>
          <w:rFonts w:ascii="Times New Roman" w:hAnsi="Times New Roman" w:cs="Times New Roman"/>
        </w:rPr>
        <w:t xml:space="preserve"> los</w:t>
      </w:r>
      <w:r w:rsidR="006B0904" w:rsidRPr="00B61300">
        <w:rPr>
          <w:rFonts w:ascii="Times New Roman" w:hAnsi="Times New Roman" w:cs="Times New Roman"/>
          <w:b/>
        </w:rPr>
        <w:t xml:space="preserve"> conflictos</w:t>
      </w:r>
      <w:r w:rsidR="006B0904">
        <w:rPr>
          <w:rFonts w:ascii="Times New Roman" w:hAnsi="Times New Roman" w:cs="Times New Roman"/>
        </w:rPr>
        <w:t xml:space="preserve">, </w:t>
      </w:r>
      <w:r w:rsidR="00104F6A">
        <w:rPr>
          <w:rFonts w:ascii="Times New Roman" w:hAnsi="Times New Roman" w:cs="Times New Roman"/>
        </w:rPr>
        <w:t xml:space="preserve">en </w:t>
      </w:r>
      <w:r w:rsidR="006B0904">
        <w:rPr>
          <w:rFonts w:ascii="Times New Roman" w:hAnsi="Times New Roman" w:cs="Times New Roman"/>
        </w:rPr>
        <w:t xml:space="preserve">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C95BF4">
      <w:pPr>
        <w:spacing w:after="0" w:line="276" w:lineRule="auto"/>
        <w:jc w:val="both"/>
        <w:rPr>
          <w:rFonts w:ascii="Times New Roman" w:hAnsi="Times New Roman" w:cs="Times New Roman"/>
        </w:rPr>
      </w:pPr>
    </w:p>
    <w:p w14:paraId="32449393" w14:textId="44F39095" w:rsidR="00A3783B" w:rsidRDefault="00A3783B"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w:t>
      </w:r>
      <w:r w:rsidR="00104F6A">
        <w:rPr>
          <w:rFonts w:ascii="Times New Roman" w:hAnsi="Times New Roman" w:cs="Times New Roman"/>
        </w:rPr>
        <w:t>d</w:t>
      </w:r>
      <w:r>
        <w:rPr>
          <w:rFonts w:ascii="Times New Roman" w:hAnsi="Times New Roman" w:cs="Times New Roman"/>
        </w:rPr>
        <w:t xml:space="preserve">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C95BF4">
      <w:pPr>
        <w:spacing w:after="0" w:line="276" w:lineRule="auto"/>
        <w:jc w:val="both"/>
        <w:rPr>
          <w:rFonts w:ascii="Times New Roman" w:hAnsi="Times New Roman" w:cs="Times New Roman"/>
        </w:rPr>
      </w:pPr>
    </w:p>
    <w:p w14:paraId="6A1F20AA" w14:textId="5E87AF8F" w:rsidR="009116CC" w:rsidRDefault="00A3783B" w:rsidP="00C95BF4">
      <w:pPr>
        <w:spacing w:after="0" w:line="276" w:lineRule="auto"/>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104F6A">
        <w:rPr>
          <w:rFonts w:ascii="Times New Roman" w:hAnsi="Times New Roman" w:cs="Times New Roman"/>
        </w:rPr>
        <w:t>c</w:t>
      </w:r>
      <w:r w:rsidR="00565767" w:rsidRPr="00A3783B">
        <w:rPr>
          <w:rFonts w:ascii="Times New Roman" w:hAnsi="Times New Roman" w:cs="Times New Roman"/>
        </w:rPr>
        <w:t xml:space="preserve">onflictos de la </w:t>
      </w:r>
      <w:r w:rsidRPr="00104F6A">
        <w:rPr>
          <w:rFonts w:ascii="Times New Roman" w:hAnsi="Times New Roman" w:cs="Times New Roman"/>
        </w:rPr>
        <w:t>U</w:t>
      </w:r>
      <w:r w:rsidR="00565767" w:rsidRPr="00104F6A">
        <w:rPr>
          <w:rFonts w:ascii="Times New Roman" w:hAnsi="Times New Roman" w:cs="Times New Roman"/>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21"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w:t>
      </w:r>
      <w:r w:rsidR="00104F6A">
        <w:rPr>
          <w:rFonts w:ascii="Times New Roman" w:hAnsi="Times New Roman" w:cs="Times New Roman"/>
        </w:rPr>
        <w:t xml:space="preserve">disputas armadas </w:t>
      </w:r>
      <w:r w:rsidR="00565767" w:rsidRPr="00A3783B">
        <w:rPr>
          <w:rFonts w:ascii="Times New Roman" w:hAnsi="Times New Roman" w:cs="Times New Roman"/>
        </w:rPr>
        <w:t xml:space="preserve">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w:t>
      </w:r>
      <w:r w:rsidR="00104F6A">
        <w:rPr>
          <w:rFonts w:ascii="Times New Roman" w:hAnsi="Times New Roman" w:cs="Times New Roman"/>
        </w:rPr>
        <w:t xml:space="preserve"> que llega</w:t>
      </w:r>
      <w:r w:rsidRPr="00A3783B">
        <w:rPr>
          <w:rFonts w:ascii="Times New Roman" w:hAnsi="Times New Roman" w:cs="Times New Roman"/>
        </w:rPr>
        <w:t xml:space="preserve">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w:t>
      </w:r>
      <w:r w:rsidR="00104F6A">
        <w:rPr>
          <w:rFonts w:ascii="Times New Roman" w:hAnsi="Times New Roman" w:cs="Times New Roman"/>
        </w:rPr>
        <w:t xml:space="preserve">las </w:t>
      </w:r>
      <w:r w:rsidRPr="00A3783B">
        <w:rPr>
          <w:rFonts w:ascii="Times New Roman" w:hAnsi="Times New Roman" w:cs="Times New Roman"/>
        </w:rPr>
        <w:t xml:space="preserve">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se encuentra un</w:t>
      </w:r>
      <w:r w:rsidR="00187FA2">
        <w:rPr>
          <w:rFonts w:ascii="Times New Roman" w:hAnsi="Times New Roman" w:cs="Times New Roman"/>
        </w:rPr>
        <w:t xml:space="preserve">a disputa armada </w:t>
      </w:r>
      <w:r w:rsidR="00565767" w:rsidRPr="000846F3">
        <w:rPr>
          <w:rFonts w:ascii="Times New Roman" w:hAnsi="Times New Roman" w:cs="Times New Roman"/>
        </w:rPr>
        <w:t xml:space="preserve">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C95BF4">
      <w:pPr>
        <w:spacing w:after="0" w:line="276" w:lineRule="auto"/>
        <w:jc w:val="both"/>
        <w:rPr>
          <w:rFonts w:ascii="Times New Roman" w:hAnsi="Times New Roman" w:cs="Times New Roman"/>
        </w:rPr>
      </w:pPr>
    </w:p>
    <w:p w14:paraId="077471F1" w14:textId="20F1AA4A" w:rsidR="00565767" w:rsidRDefault="0038697C" w:rsidP="00C95BF4">
      <w:pPr>
        <w:spacing w:after="0" w:line="276" w:lineRule="auto"/>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 xml:space="preserve">Ello no significa que los </w:t>
      </w:r>
      <w:r w:rsidR="00187FA2">
        <w:rPr>
          <w:rFonts w:ascii="Times New Roman" w:hAnsi="Times New Roman" w:cs="Times New Roman"/>
        </w:rPr>
        <w:t>enfrentamientos</w:t>
      </w:r>
      <w:r>
        <w:rPr>
          <w:rFonts w:ascii="Times New Roman" w:hAnsi="Times New Roman" w:cs="Times New Roman"/>
        </w:rPr>
        <w:t xml:space="preserve"> armados estén desapareciendo</w:t>
      </w:r>
      <w:r w:rsidR="00823A0D">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 manera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187FA2">
        <w:rPr>
          <w:rFonts w:ascii="Times New Roman" w:hAnsi="Times New Roman" w:cs="Times New Roman"/>
        </w:rPr>
        <w:t>está</w:t>
      </w:r>
      <w:r>
        <w:rPr>
          <w:rFonts w:ascii="Times New Roman" w:hAnsi="Times New Roman" w:cs="Times New Roman"/>
        </w:rPr>
        <w:t xml:space="preserve"> cambiando </w:t>
      </w:r>
      <w:r w:rsidR="00187FA2">
        <w:rPr>
          <w:rFonts w:ascii="Times New Roman" w:hAnsi="Times New Roman" w:cs="Times New Roman"/>
        </w:rPr>
        <w:t xml:space="preserve">de forma </w:t>
      </w:r>
      <w:r w:rsidR="006B0904">
        <w:rPr>
          <w:rFonts w:ascii="Times New Roman" w:hAnsi="Times New Roman" w:cs="Times New Roman"/>
        </w:rPr>
        <w:t>cualitativa</w:t>
      </w:r>
      <w:r w:rsidR="00187FA2">
        <w:rPr>
          <w:rFonts w:ascii="Times New Roman" w:hAnsi="Times New Roman" w:cs="Times New Roman"/>
        </w:rPr>
        <w:t xml:space="preserve"> </w:t>
      </w:r>
      <w:r>
        <w:rPr>
          <w:rFonts w:ascii="Times New Roman" w:hAnsi="Times New Roman" w:cs="Times New Roman"/>
        </w:rPr>
        <w:t xml:space="preserve">y que, comparado con el siglo XX, la resolución armada de </w:t>
      </w:r>
      <w:r w:rsidR="00187FA2">
        <w:rPr>
          <w:rFonts w:ascii="Times New Roman" w:hAnsi="Times New Roman" w:cs="Times New Roman"/>
        </w:rPr>
        <w:t>las confrontaciones</w:t>
      </w:r>
      <w:r>
        <w:rPr>
          <w:rFonts w:ascii="Times New Roman" w:hAnsi="Times New Roman" w:cs="Times New Roman"/>
        </w:rPr>
        <w:t xml:space="preserve">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5"/>
        <w:gridCol w:w="6353"/>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57A62CD0" w:rsidR="00C25ECA" w:rsidRPr="009810D2" w:rsidRDefault="00E62EB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w:t>
            </w:r>
            <w:commentRangeStart w:id="2"/>
            <w:r w:rsidR="00DA4D78" w:rsidRPr="000846F3">
              <w:rPr>
                <w:rFonts w:ascii="Times New Roman" w:hAnsi="Times New Roman" w:cs="Times New Roman"/>
                <w:color w:val="000000"/>
                <w:sz w:val="24"/>
                <w:szCs w:val="24"/>
              </w:rPr>
              <w:t>REC</w:t>
            </w:r>
            <w:r w:rsidR="009810D2">
              <w:rPr>
                <w:rFonts w:ascii="Times New Roman" w:hAnsi="Times New Roman" w:cs="Times New Roman"/>
                <w:color w:val="000000"/>
                <w:sz w:val="24"/>
                <w:szCs w:val="24"/>
              </w:rPr>
              <w:t>6</w:t>
            </w:r>
            <w:r w:rsidR="00DA4D78">
              <w:rPr>
                <w:rFonts w:ascii="Times New Roman" w:hAnsi="Times New Roman" w:cs="Times New Roman"/>
                <w:color w:val="000000"/>
                <w:sz w:val="24"/>
                <w:szCs w:val="24"/>
              </w:rPr>
              <w:t>0</w:t>
            </w:r>
            <w:commentRangeEnd w:id="2"/>
            <w:r w:rsidR="009810D2">
              <w:rPr>
                <w:rStyle w:val="Refdecomentario"/>
                <w:rFonts w:ascii="Calibri" w:eastAsia="Calibri" w:hAnsi="Calibri" w:cs="Times New Roman"/>
              </w:rPr>
              <w:commentReference w:id="2"/>
            </w:r>
          </w:p>
        </w:tc>
      </w:tr>
      <w:tr w:rsidR="00C25ECA" w:rsidRPr="000846F3" w14:paraId="2FD1C8D9" w14:textId="77777777" w:rsidTr="00453D56">
        <w:tc>
          <w:tcPr>
            <w:tcW w:w="2518" w:type="dxa"/>
          </w:tcPr>
          <w:p w14:paraId="770C365B" w14:textId="2E2C7F0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721EA322"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r w:rsidR="00187FA2">
              <w:rPr>
                <w:rFonts w:ascii="Times New Roman" w:hAnsi="Times New Roman" w:cs="Times New Roman"/>
                <w:color w:val="000000"/>
                <w:sz w:val="24"/>
                <w:szCs w:val="24"/>
              </w:rPr>
              <w:t>.</w:t>
            </w:r>
          </w:p>
        </w:tc>
      </w:tr>
    </w:tbl>
    <w:p w14:paraId="0A5D7BEE" w14:textId="77777777" w:rsidR="005C048F" w:rsidRPr="000846F3" w:rsidRDefault="005C048F" w:rsidP="00C95BF4">
      <w:pPr>
        <w:spacing w:after="0" w:line="276" w:lineRule="auto"/>
        <w:jc w:val="both"/>
        <w:rPr>
          <w:rFonts w:ascii="Times New Roman" w:hAnsi="Times New Roman" w:cs="Times New Roman"/>
        </w:rPr>
      </w:pPr>
    </w:p>
    <w:p w14:paraId="3241EBDE" w14:textId="31BF9B93" w:rsidR="005D1738" w:rsidRPr="000846F3" w:rsidRDefault="005D1738"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C95BF4">
      <w:pPr>
        <w:spacing w:after="0" w:line="276" w:lineRule="auto"/>
        <w:jc w:val="both"/>
        <w:rPr>
          <w:rFonts w:ascii="Times New Roman" w:hAnsi="Times New Roman" w:cs="Times New Roman"/>
        </w:rPr>
      </w:pPr>
    </w:p>
    <w:p w14:paraId="4BA8B59B" w14:textId="386EC770" w:rsidR="00C91CDD" w:rsidRPr="000846F3" w:rsidRDefault="006B0904" w:rsidP="00C95BF4">
      <w:pPr>
        <w:spacing w:after="0" w:line="276" w:lineRule="auto"/>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6C229C">
        <w:rPr>
          <w:rFonts w:ascii="Times New Roman" w:hAnsi="Times New Roman" w:cs="Times New Roman"/>
        </w:rPr>
        <w:t>11</w:t>
      </w:r>
      <w:r w:rsidR="00E20002" w:rsidRPr="006C229C">
        <w:rPr>
          <w:rFonts w:ascii="Times New Roman" w:hAnsi="Times New Roman" w:cs="Times New Roman"/>
        </w:rPr>
        <w:t>5</w:t>
      </w:r>
      <w:r w:rsidR="003A52C1" w:rsidRPr="006C229C">
        <w:rPr>
          <w:rFonts w:ascii="Times New Roman" w:hAnsi="Times New Roman" w:cs="Times New Roman"/>
        </w:rPr>
        <w:t xml:space="preserve"> millones de personas perecieron en los conflictos armados </w:t>
      </w:r>
      <w:r w:rsidR="00E20002" w:rsidRPr="006C229C">
        <w:rPr>
          <w:rFonts w:ascii="Times New Roman" w:hAnsi="Times New Roman" w:cs="Times New Roman"/>
        </w:rPr>
        <w:t>durante ese período: sol</w:t>
      </w:r>
      <w:r w:rsidR="001C1F6B" w:rsidRPr="006C229C">
        <w:rPr>
          <w:rFonts w:ascii="Times New Roman" w:hAnsi="Times New Roman" w:cs="Times New Roman"/>
        </w:rPr>
        <w:t>o durante</w:t>
      </w:r>
      <w:r w:rsidR="00E20002" w:rsidRPr="006C229C">
        <w:rPr>
          <w:rFonts w:ascii="Times New Roman" w:hAnsi="Times New Roman" w:cs="Times New Roman"/>
        </w:rPr>
        <w:t xml:space="preserve"> </w:t>
      </w:r>
      <w:r w:rsidR="001C1F6B" w:rsidRPr="006C229C">
        <w:rPr>
          <w:rFonts w:ascii="Times New Roman" w:hAnsi="Times New Roman" w:cs="Times New Roman"/>
        </w:rPr>
        <w:t>las dos</w:t>
      </w:r>
      <w:r w:rsidR="00E20002" w:rsidRPr="006C229C">
        <w:rPr>
          <w:rFonts w:ascii="Times New Roman" w:hAnsi="Times New Roman" w:cs="Times New Roman"/>
        </w:rPr>
        <w:t xml:space="preserve"> </w:t>
      </w:r>
      <w:r w:rsidR="00823A0D" w:rsidRPr="006C229C">
        <w:rPr>
          <w:rFonts w:ascii="Times New Roman" w:hAnsi="Times New Roman" w:cs="Times New Roman"/>
        </w:rPr>
        <w:t>guerra</w:t>
      </w:r>
      <w:r w:rsidR="001C1F6B" w:rsidRPr="006C229C">
        <w:rPr>
          <w:rFonts w:ascii="Times New Roman" w:hAnsi="Times New Roman" w:cs="Times New Roman"/>
        </w:rPr>
        <w:t>s</w:t>
      </w:r>
      <w:r w:rsidR="00823A0D" w:rsidRPr="006C229C">
        <w:rPr>
          <w:rFonts w:ascii="Times New Roman" w:hAnsi="Times New Roman" w:cs="Times New Roman"/>
        </w:rPr>
        <w:t xml:space="preserve"> mundial</w:t>
      </w:r>
      <w:r w:rsidR="001C1F6B" w:rsidRPr="006C229C">
        <w:rPr>
          <w:rFonts w:ascii="Times New Roman" w:hAnsi="Times New Roman" w:cs="Times New Roman"/>
        </w:rPr>
        <w:t>es</w:t>
      </w:r>
      <w:r w:rsidR="00823A0D" w:rsidRPr="006C229C">
        <w:rPr>
          <w:rFonts w:ascii="Times New Roman" w:hAnsi="Times New Roman" w:cs="Times New Roman"/>
        </w:rPr>
        <w:t xml:space="preserve"> </w:t>
      </w:r>
      <w:r w:rsidR="00E20002" w:rsidRPr="006C229C">
        <w:rPr>
          <w:rFonts w:ascii="Times New Roman" w:hAnsi="Times New Roman" w:cs="Times New Roman"/>
        </w:rPr>
        <w:t xml:space="preserve">suman más de </w:t>
      </w:r>
      <w:r w:rsidR="00370824" w:rsidRPr="006C229C">
        <w:rPr>
          <w:rFonts w:ascii="Times New Roman" w:hAnsi="Times New Roman" w:cs="Times New Roman"/>
        </w:rPr>
        <w:t xml:space="preserve">50 </w:t>
      </w:r>
      <w:r w:rsidR="00E20002" w:rsidRPr="006C229C">
        <w:rPr>
          <w:rFonts w:ascii="Times New Roman" w:hAnsi="Times New Roman" w:cs="Times New Roman"/>
        </w:rPr>
        <w:t>millones de víctimas mortales</w:t>
      </w:r>
      <w:r w:rsidR="0006067D">
        <w:rPr>
          <w:rFonts w:ascii="Times New Roman" w:hAnsi="Times New Roman" w:cs="Times New Roman"/>
          <w:b/>
        </w:rPr>
        <w:t xml:space="preserve"> </w:t>
      </w:r>
      <w:r w:rsidR="0006067D" w:rsidRPr="0006067D">
        <w:rPr>
          <w:rFonts w:ascii="Times New Roman" w:hAnsi="Times New Roman" w:cs="Times New Roman"/>
        </w:rPr>
        <w:t>[</w:t>
      </w:r>
      <w:hyperlink r:id="rId22" w:history="1">
        <w:r w:rsidR="0006067D" w:rsidRPr="0006067D">
          <w:rPr>
            <w:rStyle w:val="Hipervnculo"/>
            <w:rFonts w:ascii="Times New Roman" w:hAnsi="Times New Roman" w:cs="Times New Roman"/>
          </w:rPr>
          <w:t>VER</w:t>
        </w:r>
      </w:hyperlink>
      <w:r w:rsidR="0006067D" w:rsidRPr="0006067D">
        <w:rPr>
          <w:rFonts w:ascii="Times New Roman" w:hAnsi="Times New Roman" w:cs="Times New Roman"/>
        </w:rPr>
        <w:t>]</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C95BF4">
      <w:pPr>
        <w:spacing w:after="0" w:line="276" w:lineRule="auto"/>
        <w:jc w:val="both"/>
        <w:rPr>
          <w:rFonts w:ascii="Times New Roman" w:hAnsi="Times New Roman" w:cs="Times New Roman"/>
        </w:rPr>
      </w:pPr>
    </w:p>
    <w:p w14:paraId="7483B4DF" w14:textId="77777777" w:rsidR="00A21EE0" w:rsidRDefault="006B0904" w:rsidP="00C95BF4">
      <w:pPr>
        <w:spacing w:after="0" w:line="276" w:lineRule="auto"/>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C95BF4">
      <w:pPr>
        <w:spacing w:after="0" w:line="276" w:lineRule="auto"/>
        <w:jc w:val="both"/>
        <w:rPr>
          <w:rFonts w:ascii="Times New Roman" w:hAnsi="Times New Roman" w:cs="Times New Roman"/>
        </w:rPr>
      </w:pPr>
    </w:p>
    <w:p w14:paraId="15FD85F9" w14:textId="6DE373D0" w:rsidR="001F2056" w:rsidRPr="002E0FFD" w:rsidRDefault="00A21EE0" w:rsidP="00C95BF4">
      <w:pPr>
        <w:spacing w:after="0" w:line="276" w:lineRule="auto"/>
        <w:jc w:val="both"/>
        <w:rPr>
          <w:rFonts w:ascii="Times New Roman" w:hAnsi="Times New Roman" w:cs="Times New Roman"/>
        </w:rPr>
      </w:pPr>
      <w:r>
        <w:rPr>
          <w:rFonts w:ascii="Times New Roman" w:hAnsi="Times New Roman" w:cs="Times New Roman"/>
        </w:rPr>
        <w:lastRenderedPageBreak/>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tradicionales se caracteriza</w:t>
      </w:r>
      <w:r w:rsidR="001C1F6B">
        <w:rPr>
          <w:rFonts w:ascii="Times New Roman" w:hAnsi="Times New Roman" w:cs="Times New Roman"/>
        </w:rPr>
        <w:t>ro</w:t>
      </w:r>
      <w:r>
        <w:rPr>
          <w:rFonts w:ascii="Times New Roman" w:hAnsi="Times New Roman" w:cs="Times New Roman"/>
        </w:rPr>
        <w:t xml:space="preserve">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w:t>
      </w:r>
      <w:r w:rsidR="001C1F6B">
        <w:rPr>
          <w:rFonts w:ascii="Times New Roman" w:hAnsi="Times New Roman" w:cs="Times New Roman"/>
        </w:rPr>
        <w:t xml:space="preserve">a </w:t>
      </w:r>
      <w:r>
        <w:rPr>
          <w:rFonts w:ascii="Times New Roman" w:hAnsi="Times New Roman" w:cs="Times New Roman"/>
        </w:rPr>
        <w:t xml:space="preserve">dos o más </w:t>
      </w:r>
      <w:r w:rsidR="00926343" w:rsidRPr="002E0FFD">
        <w:rPr>
          <w:rFonts w:ascii="Times New Roman" w:hAnsi="Times New Roman" w:cs="Times New Roman"/>
        </w:rPr>
        <w:t>Estados</w:t>
      </w:r>
      <w:r w:rsidR="001C1F6B" w:rsidRPr="002E0FFD">
        <w:rPr>
          <w:rFonts w:ascii="Times New Roman" w:hAnsi="Times New Roman" w:cs="Times New Roman"/>
        </w:rPr>
        <w:t>.</w:t>
      </w:r>
      <w:r w:rsidR="001C1F6B">
        <w:rPr>
          <w:rFonts w:ascii="Times New Roman" w:hAnsi="Times New Roman" w:cs="Times New Roman"/>
        </w:rPr>
        <w:t xml:space="preserve"> En estas</w:t>
      </w:r>
      <w:r>
        <w:rPr>
          <w:rFonts w:ascii="Times New Roman" w:hAnsi="Times New Roman" w:cs="Times New Roman"/>
        </w:rPr>
        <w:t xml:space="preserve"> formas bélicas</w:t>
      </w:r>
      <w:r w:rsidR="001C1F6B">
        <w:rPr>
          <w:rFonts w:ascii="Times New Roman" w:hAnsi="Times New Roman" w:cs="Times New Roman"/>
        </w:rPr>
        <w:t>,</w:t>
      </w:r>
      <w:r>
        <w:rPr>
          <w:rFonts w:ascii="Times New Roman" w:hAnsi="Times New Roman" w:cs="Times New Roman"/>
        </w:rPr>
        <w:t xml:space="preserve"> </w:t>
      </w:r>
      <w:r w:rsidR="00926343" w:rsidRPr="002E0FFD">
        <w:rPr>
          <w:rFonts w:ascii="Times New Roman" w:hAnsi="Times New Roman" w:cs="Times New Roman"/>
        </w:rPr>
        <w:t>un combate</w:t>
      </w:r>
      <w:r w:rsidR="00926343" w:rsidRPr="001F2056">
        <w:rPr>
          <w:rFonts w:ascii="Times New Roman" w:hAnsi="Times New Roman" w:cs="Times New Roman"/>
        </w:rPr>
        <w:t xml:space="preserve"> </w:t>
      </w:r>
      <w:r>
        <w:rPr>
          <w:rFonts w:ascii="Times New Roman" w:hAnsi="Times New Roman" w:cs="Times New Roman"/>
        </w:rPr>
        <w:t>en particular e</w:t>
      </w:r>
      <w:r w:rsidR="001C1F6B">
        <w:rPr>
          <w:rFonts w:ascii="Times New Roman" w:hAnsi="Times New Roman" w:cs="Times New Roman"/>
        </w:rPr>
        <w:t>ra</w:t>
      </w:r>
      <w:r>
        <w:rPr>
          <w:rFonts w:ascii="Times New Roman" w:hAnsi="Times New Roman" w:cs="Times New Roman"/>
        </w:rPr>
        <w:t xml:space="preserve"> el que </w:t>
      </w:r>
      <w:r w:rsidR="001C1F6B">
        <w:rPr>
          <w:rFonts w:ascii="Times New Roman" w:hAnsi="Times New Roman" w:cs="Times New Roman"/>
        </w:rPr>
        <w:t>decidía</w:t>
      </w:r>
      <w:r w:rsidR="00926343" w:rsidRPr="001F2056">
        <w:rPr>
          <w:rFonts w:ascii="Times New Roman" w:hAnsi="Times New Roman" w:cs="Times New Roman"/>
        </w:rPr>
        <w:t xml:space="preserv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w:t>
      </w:r>
      <w:r>
        <w:rPr>
          <w:rFonts w:ascii="Times New Roman" w:hAnsi="Times New Roman" w:cs="Times New Roman"/>
        </w:rPr>
        <w:t xml:space="preserve">el porcentaje de guerras en que un combate decide la victoria militar </w:t>
      </w:r>
      <w:r w:rsidR="001C1F6B">
        <w:rPr>
          <w:rFonts w:ascii="Times New Roman" w:hAnsi="Times New Roman" w:cs="Times New Roman"/>
        </w:rPr>
        <w:t>es inferior a</w:t>
      </w:r>
      <w:r w:rsidRPr="001F2056">
        <w:rPr>
          <w:rFonts w:ascii="Times New Roman" w:hAnsi="Times New Roman" w:cs="Times New Roman"/>
        </w:rPr>
        <w:t xml:space="preserve"> 10</w:t>
      </w:r>
      <w:r w:rsidR="00D9434C">
        <w:rPr>
          <w:rFonts w:ascii="Times New Roman" w:hAnsi="Times New Roman" w:cs="Times New Roman"/>
        </w:rPr>
        <w:t xml:space="preserve"> </w:t>
      </w:r>
      <w:r w:rsidRPr="001F2056">
        <w:rPr>
          <w:rFonts w:ascii="Times New Roman" w:hAnsi="Times New Roman" w:cs="Times New Roman"/>
        </w:rPr>
        <w:t xml:space="preserve">%. </w:t>
      </w:r>
      <w:r w:rsidR="002A5ABA">
        <w:rPr>
          <w:rFonts w:ascii="Times New Roman" w:hAnsi="Times New Roman" w:cs="Times New Roman"/>
        </w:rPr>
        <w:t xml:space="preserve"> </w:t>
      </w:r>
      <w:r w:rsidRPr="001F2056">
        <w:rPr>
          <w:rFonts w:ascii="Times New Roman" w:hAnsi="Times New Roman" w:cs="Times New Roman"/>
        </w:rPr>
        <w:t xml:space="preserve">En </w:t>
      </w:r>
      <w:r w:rsidR="009A6D58">
        <w:rPr>
          <w:rFonts w:ascii="Times New Roman" w:hAnsi="Times New Roman" w:cs="Times New Roman"/>
        </w:rPr>
        <w:t>la década de 19</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23</w:t>
      </w:r>
      <w:r w:rsidR="00D9434C">
        <w:rPr>
          <w:rFonts w:ascii="Times New Roman" w:hAnsi="Times New Roman" w:cs="Times New Roman"/>
        </w:rPr>
        <w:t xml:space="preserve"> </w:t>
      </w:r>
      <w:r w:rsidRPr="001F2056">
        <w:rPr>
          <w:rFonts w:ascii="Times New Roman" w:hAnsi="Times New Roman" w:cs="Times New Roman"/>
        </w:rPr>
        <w:t xml:space="preserve">% </w:t>
      </w:r>
      <w:r w:rsidRPr="002E0FFD">
        <w:rPr>
          <w:rFonts w:ascii="Times New Roman" w:hAnsi="Times New Roman" w:cs="Times New Roman"/>
        </w:rPr>
        <w:t>y h</w:t>
      </w:r>
      <w:r w:rsidR="001F2056" w:rsidRPr="002E0FFD">
        <w:rPr>
          <w:rFonts w:ascii="Times New Roman" w:hAnsi="Times New Roman" w:cs="Times New Roman"/>
        </w:rPr>
        <w:t xml:space="preserve">ace cincuenta años </w:t>
      </w:r>
      <w:r w:rsidRPr="002E0FFD">
        <w:rPr>
          <w:rFonts w:ascii="Times New Roman" w:hAnsi="Times New Roman" w:cs="Times New Roman"/>
        </w:rPr>
        <w:t xml:space="preserve">todas </w:t>
      </w:r>
      <w:r w:rsidR="001F2056" w:rsidRPr="002E0FFD">
        <w:rPr>
          <w:rFonts w:ascii="Times New Roman" w:hAnsi="Times New Roman" w:cs="Times New Roman"/>
        </w:rPr>
        <w:t xml:space="preserve">las guerras terminaban con la victoria militar de una de las partes. </w:t>
      </w:r>
    </w:p>
    <w:p w14:paraId="12043BF4" w14:textId="77777777" w:rsidR="0090354D" w:rsidRDefault="0090354D" w:rsidP="00C95BF4">
      <w:pPr>
        <w:spacing w:after="0" w:line="276" w:lineRule="auto"/>
        <w:jc w:val="both"/>
        <w:rPr>
          <w:rFonts w:ascii="Times New Roman" w:hAnsi="Times New Roman" w:cs="Times New Roman"/>
        </w:rPr>
      </w:pPr>
    </w:p>
    <w:p w14:paraId="68F511AF" w14:textId="0B2ED23A" w:rsidR="00E63D94" w:rsidRDefault="00A21EE0" w:rsidP="00C95BF4">
      <w:pPr>
        <w:spacing w:after="0" w:line="276" w:lineRule="auto"/>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p w14:paraId="1B5B1ED6" w14:textId="77777777" w:rsidR="00823A0D" w:rsidRDefault="00823A0D" w:rsidP="00C95BF4">
      <w:pPr>
        <w:spacing w:after="0" w:line="276" w:lineRule="auto"/>
        <w:jc w:val="both"/>
        <w:rPr>
          <w:rFonts w:ascii="Times New Roman" w:hAnsi="Times New Roman" w:cs="Times New Roman"/>
        </w:rPr>
      </w:pPr>
    </w:p>
    <w:p w14:paraId="11BAB303" w14:textId="77777777" w:rsidR="00823A0D" w:rsidRDefault="00823A0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3ECA66F2"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95A1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C636B1">
              <w:rPr>
                <w:rFonts w:ascii="Times New Roman" w:hAnsi="Times New Roman" w:cs="Times New Roman"/>
                <w:color w:val="000000"/>
                <w:sz w:val="24"/>
                <w:szCs w:val="24"/>
              </w:rPr>
              <w:t>8</w:t>
            </w:r>
          </w:p>
        </w:tc>
      </w:tr>
      <w:tr w:rsidR="00DA3480" w:rsidRPr="008D1CD0" w14:paraId="09207115" w14:textId="77777777" w:rsidTr="005A2B85">
        <w:tc>
          <w:tcPr>
            <w:tcW w:w="2518" w:type="dxa"/>
          </w:tcPr>
          <w:p w14:paraId="36F8449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307C0FB5" w:rsidR="00DA3480" w:rsidRPr="008D1CD0" w:rsidRDefault="008D1CD0" w:rsidP="00C95BF4">
            <w:pPr>
              <w:spacing w:line="276" w:lineRule="auto"/>
              <w:jc w:val="both"/>
              <w:rPr>
                <w:rFonts w:ascii="Times New Roman" w:hAnsi="Times New Roman" w:cs="Times New Roman"/>
                <w:color w:val="000000"/>
                <w:sz w:val="24"/>
                <w:szCs w:val="24"/>
                <w:lang w:val="es-CO"/>
              </w:rPr>
            </w:pPr>
            <w:r w:rsidRPr="008D1CD0">
              <w:rPr>
                <w:rFonts w:ascii="Times New Roman" w:hAnsi="Times New Roman" w:cs="Times New Roman"/>
                <w:color w:val="000000"/>
                <w:sz w:val="24"/>
                <w:szCs w:val="24"/>
                <w:lang w:val="es-CO"/>
              </w:rPr>
              <w:t xml:space="preserve">Rebeldes </w:t>
            </w:r>
            <w:r>
              <w:rPr>
                <w:rFonts w:ascii="Times New Roman" w:hAnsi="Times New Roman" w:cs="Times New Roman"/>
                <w:color w:val="000000"/>
                <w:sz w:val="24"/>
                <w:szCs w:val="24"/>
                <w:lang w:val="es-CO"/>
              </w:rPr>
              <w:t xml:space="preserve">chiitas </w:t>
            </w:r>
            <w:r w:rsidRPr="008D1CD0">
              <w:rPr>
                <w:rFonts w:ascii="Times New Roman" w:hAnsi="Times New Roman" w:cs="Times New Roman"/>
                <w:color w:val="000000"/>
                <w:sz w:val="24"/>
                <w:szCs w:val="24"/>
                <w:lang w:val="es-CO"/>
              </w:rPr>
              <w:t xml:space="preserve">en Siria controlan una instalación </w:t>
            </w:r>
            <w:r>
              <w:rPr>
                <w:rFonts w:ascii="Times New Roman" w:hAnsi="Times New Roman" w:cs="Times New Roman"/>
                <w:color w:val="000000"/>
                <w:sz w:val="24"/>
                <w:szCs w:val="24"/>
                <w:lang w:val="es-CO"/>
              </w:rPr>
              <w:t xml:space="preserve">militar </w:t>
            </w:r>
            <w:r w:rsidRPr="008D1CD0">
              <w:rPr>
                <w:rFonts w:ascii="Times New Roman" w:hAnsi="Times New Roman" w:cs="Times New Roman"/>
                <w:color w:val="000000"/>
                <w:sz w:val="24"/>
                <w:szCs w:val="24"/>
                <w:lang w:val="es-CO"/>
              </w:rPr>
              <w:t xml:space="preserve">en 2013 </w:t>
            </w:r>
          </w:p>
        </w:tc>
      </w:tr>
      <w:tr w:rsidR="00DA3480" w:rsidRPr="000846F3" w14:paraId="69DD788A" w14:textId="77777777" w:rsidTr="005A2B85">
        <w:tc>
          <w:tcPr>
            <w:tcW w:w="2518" w:type="dxa"/>
          </w:tcPr>
          <w:p w14:paraId="3C9EE2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65EB1F3" w14:textId="01183145" w:rsidR="00DA3480" w:rsidRPr="000846F3" w:rsidRDefault="008D1CD0" w:rsidP="00C95BF4">
            <w:pPr>
              <w:spacing w:line="276" w:lineRule="auto"/>
              <w:jc w:val="both"/>
              <w:rPr>
                <w:rFonts w:ascii="Times New Roman" w:hAnsi="Times New Roman" w:cs="Times New Roman"/>
                <w:color w:val="000000"/>
                <w:sz w:val="24"/>
                <w:szCs w:val="24"/>
              </w:rPr>
            </w:pPr>
            <w:r w:rsidRPr="008D1CD0">
              <w:rPr>
                <w:rFonts w:ascii="Times New Roman" w:hAnsi="Times New Roman" w:cs="Times New Roman"/>
                <w:color w:val="000000"/>
                <w:sz w:val="24"/>
                <w:szCs w:val="24"/>
                <w:lang w:val="en-US"/>
              </w:rPr>
              <w:t>Número de la imagen 165192914</w:t>
            </w:r>
          </w:p>
        </w:tc>
      </w:tr>
      <w:tr w:rsidR="00DA3480" w:rsidRPr="000846F3" w14:paraId="4AD3BEC1" w14:textId="77777777" w:rsidTr="005A2B85">
        <w:tc>
          <w:tcPr>
            <w:tcW w:w="2518" w:type="dxa"/>
          </w:tcPr>
          <w:p w14:paraId="706627FD"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5E221C62" w:rsidR="00DA3480" w:rsidRPr="000846F3" w:rsidRDefault="008D1CD0" w:rsidP="009A6D5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Las m</w:t>
            </w:r>
            <w:r w:rsidR="00DA3480">
              <w:rPr>
                <w:rFonts w:ascii="Times New Roman" w:hAnsi="Times New Roman" w:cs="Times New Roman"/>
                <w:color w:val="000000"/>
                <w:sz w:val="24"/>
                <w:szCs w:val="24"/>
              </w:rPr>
              <w:t xml:space="preserve">ilicias </w:t>
            </w:r>
            <w:r>
              <w:rPr>
                <w:rFonts w:ascii="Times New Roman" w:hAnsi="Times New Roman" w:cs="Times New Roman"/>
                <w:color w:val="000000"/>
                <w:sz w:val="24"/>
                <w:szCs w:val="24"/>
              </w:rPr>
              <w:t xml:space="preserve">son la forma prototípica de las organizaciones no estatales. Se componen de hombres que son reclutados por la fuerza, o que toman </w:t>
            </w:r>
            <w:r w:rsidR="009A6D58">
              <w:rPr>
                <w:rFonts w:ascii="Times New Roman" w:hAnsi="Times New Roman" w:cs="Times New Roman"/>
                <w:color w:val="000000"/>
                <w:sz w:val="24"/>
                <w:szCs w:val="24"/>
              </w:rPr>
              <w:t xml:space="preserve">de manera </w:t>
            </w:r>
            <w:r>
              <w:rPr>
                <w:rFonts w:ascii="Times New Roman" w:hAnsi="Times New Roman" w:cs="Times New Roman"/>
                <w:color w:val="000000"/>
                <w:sz w:val="24"/>
                <w:szCs w:val="24"/>
              </w:rPr>
              <w:t>voluntaria</w:t>
            </w:r>
            <w:r w:rsidR="009A6D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las armas para defender un proyecto</w:t>
            </w:r>
            <w:r w:rsidR="009A6D58">
              <w:rPr>
                <w:rFonts w:ascii="Times New Roman" w:hAnsi="Times New Roman" w:cs="Times New Roman"/>
                <w:color w:val="000000"/>
                <w:sz w:val="24"/>
                <w:szCs w:val="24"/>
              </w:rPr>
              <w:t>, causa</w:t>
            </w:r>
            <w:r>
              <w:rPr>
                <w:rFonts w:ascii="Times New Roman" w:hAnsi="Times New Roman" w:cs="Times New Roman"/>
                <w:color w:val="000000"/>
                <w:sz w:val="24"/>
                <w:szCs w:val="24"/>
              </w:rPr>
              <w:t xml:space="preserve"> </w:t>
            </w:r>
            <w:r w:rsidR="009A6D58">
              <w:rPr>
                <w:rFonts w:ascii="Times New Roman" w:hAnsi="Times New Roman" w:cs="Times New Roman"/>
                <w:color w:val="000000"/>
                <w:sz w:val="24"/>
                <w:szCs w:val="24"/>
              </w:rPr>
              <w:t>o credo del que están convencidos</w:t>
            </w:r>
            <w:r>
              <w:rPr>
                <w:rFonts w:ascii="Times New Roman" w:hAnsi="Times New Roman" w:cs="Times New Roman"/>
                <w:color w:val="000000"/>
                <w:sz w:val="24"/>
                <w:szCs w:val="24"/>
              </w:rPr>
              <w:t xml:space="preserve"> o </w:t>
            </w:r>
            <w:r w:rsidR="009A6D58">
              <w:rPr>
                <w:rFonts w:ascii="Times New Roman" w:hAnsi="Times New Roman" w:cs="Times New Roman"/>
                <w:color w:val="000000"/>
                <w:sz w:val="24"/>
                <w:szCs w:val="24"/>
              </w:rPr>
              <w:t xml:space="preserve">porque están </w:t>
            </w:r>
            <w:r>
              <w:rPr>
                <w:rFonts w:ascii="Times New Roman" w:hAnsi="Times New Roman" w:cs="Times New Roman"/>
                <w:color w:val="000000"/>
                <w:sz w:val="24"/>
                <w:szCs w:val="24"/>
              </w:rPr>
              <w:t xml:space="preserve">al servicio de empresarios </w:t>
            </w:r>
            <w:r w:rsidR="009A6D58">
              <w:rPr>
                <w:rFonts w:ascii="Times New Roman" w:hAnsi="Times New Roman" w:cs="Times New Roman"/>
                <w:color w:val="000000"/>
                <w:sz w:val="24"/>
                <w:szCs w:val="24"/>
              </w:rPr>
              <w:t>y/</w:t>
            </w:r>
            <w:r>
              <w:rPr>
                <w:rFonts w:ascii="Times New Roman" w:hAnsi="Times New Roman" w:cs="Times New Roman"/>
                <w:color w:val="000000"/>
                <w:sz w:val="24"/>
                <w:szCs w:val="24"/>
              </w:rPr>
              <w:t xml:space="preserve">o políticos. Pueden recibir o no una paga regular. Las milicias incluyen variantes como los </w:t>
            </w:r>
            <w:r w:rsidRPr="008D1CD0">
              <w:rPr>
                <w:rFonts w:ascii="Times New Roman" w:hAnsi="Times New Roman" w:cs="Times New Roman"/>
                <w:color w:val="000000"/>
                <w:sz w:val="24"/>
                <w:szCs w:val="24"/>
              </w:rPr>
              <w:t>paramilitares</w:t>
            </w:r>
            <w:r>
              <w:rPr>
                <w:rFonts w:ascii="Times New Roman" w:hAnsi="Times New Roman" w:cs="Times New Roman"/>
                <w:color w:val="000000"/>
                <w:sz w:val="24"/>
                <w:szCs w:val="24"/>
              </w:rPr>
              <w:t xml:space="preserve"> y los mercenarios.</w:t>
            </w:r>
            <w:r w:rsidRPr="008D1CD0">
              <w:rPr>
                <w:rFonts w:ascii="Times New Roman" w:hAnsi="Times New Roman" w:cs="Times New Roman"/>
                <w:color w:val="000000"/>
                <w:sz w:val="24"/>
                <w:szCs w:val="24"/>
              </w:rPr>
              <w:t xml:space="preserve"> </w:t>
            </w:r>
          </w:p>
        </w:tc>
      </w:tr>
    </w:tbl>
    <w:p w14:paraId="4BEC8A90" w14:textId="77777777" w:rsidR="00E63D94" w:rsidRDefault="00E63D94" w:rsidP="00C95BF4">
      <w:pPr>
        <w:spacing w:after="0" w:line="276" w:lineRule="auto"/>
        <w:jc w:val="both"/>
        <w:rPr>
          <w:rFonts w:ascii="Times New Roman" w:hAnsi="Times New Roman" w:cs="Times New Roman"/>
        </w:rPr>
      </w:pPr>
    </w:p>
    <w:p w14:paraId="734FA5FE" w14:textId="26AA8F97" w:rsidR="006B4A29" w:rsidRDefault="009A6D58" w:rsidP="00C95BF4">
      <w:pPr>
        <w:spacing w:after="0" w:line="276" w:lineRule="auto"/>
        <w:jc w:val="both"/>
        <w:rPr>
          <w:rFonts w:ascii="Times New Roman" w:hAnsi="Times New Roman" w:cs="Times New Roman"/>
        </w:rPr>
      </w:pPr>
      <w:r>
        <w:rPr>
          <w:rFonts w:ascii="Times New Roman" w:hAnsi="Times New Roman" w:cs="Times New Roman"/>
        </w:rPr>
        <w:t>Est</w:t>
      </w:r>
      <w:r w:rsidR="004A2722">
        <w:rPr>
          <w:rFonts w:ascii="Times New Roman" w:hAnsi="Times New Roman" w:cs="Times New Roman"/>
        </w:rPr>
        <w:t xml:space="preserve">as organizaciones armadas generalmente están relacionadas con </w:t>
      </w:r>
      <w:r w:rsidR="00823A0D">
        <w:rPr>
          <w:rFonts w:ascii="Times New Roman" w:hAnsi="Times New Roman" w:cs="Times New Roman"/>
        </w:rPr>
        <w:t>grupos</w:t>
      </w:r>
      <w:r w:rsidR="004A2722">
        <w:rPr>
          <w:rFonts w:ascii="Times New Roman" w:hAnsi="Times New Roman" w:cs="Times New Roman"/>
        </w:rPr>
        <w:t xml:space="preserve"> </w:t>
      </w:r>
      <w:r w:rsidR="00823A0D">
        <w:rPr>
          <w:rFonts w:ascii="Times New Roman" w:hAnsi="Times New Roman" w:cs="Times New Roman"/>
        </w:rPr>
        <w:t>contrincantes de</w:t>
      </w:r>
      <w:r w:rsidR="004A2722" w:rsidRPr="004A2722">
        <w:rPr>
          <w:rFonts w:ascii="Times New Roman" w:hAnsi="Times New Roman" w:cs="Times New Roman"/>
        </w:rPr>
        <w:t xml:space="preserve"> </w:t>
      </w:r>
      <w:r w:rsidR="004A2722">
        <w:rPr>
          <w:rFonts w:ascii="Times New Roman" w:hAnsi="Times New Roman" w:cs="Times New Roman"/>
        </w:rPr>
        <w:t xml:space="preserve">Estados Unidos y </w:t>
      </w:r>
      <w:r w:rsidR="00823A0D">
        <w:rPr>
          <w:rFonts w:ascii="Times New Roman" w:hAnsi="Times New Roman" w:cs="Times New Roman"/>
        </w:rPr>
        <w:t xml:space="preserve">de </w:t>
      </w:r>
      <w:r w:rsidR="004A2722">
        <w:rPr>
          <w:rFonts w:ascii="Times New Roman" w:hAnsi="Times New Roman" w:cs="Times New Roman"/>
        </w:rPr>
        <w:t xml:space="preserve">sus aliados </w:t>
      </w:r>
      <w:r w:rsidR="00823A0D">
        <w:rPr>
          <w:rFonts w:ascii="Times New Roman" w:hAnsi="Times New Roman" w:cs="Times New Roman"/>
        </w:rPr>
        <w:t>en el liderazgo d</w:t>
      </w:r>
      <w:r w:rsidR="004A2722">
        <w:rPr>
          <w:rFonts w:ascii="Times New Roman" w:hAnsi="Times New Roman" w:cs="Times New Roman"/>
        </w:rPr>
        <w:t xml:space="preserve">el proceso de </w:t>
      </w:r>
      <w:r w:rsidR="004A2722" w:rsidRPr="004A2722">
        <w:rPr>
          <w:rFonts w:ascii="Times New Roman" w:hAnsi="Times New Roman" w:cs="Times New Roman"/>
        </w:rPr>
        <w:t>globalización</w:t>
      </w:r>
      <w:r w:rsidR="004A2722">
        <w:rPr>
          <w:rFonts w:ascii="Times New Roman" w:hAnsi="Times New Roman" w:cs="Times New Roman"/>
        </w:rPr>
        <w:t xml:space="preserve">. La organización </w:t>
      </w:r>
      <w:r w:rsidR="004D46E4">
        <w:rPr>
          <w:rFonts w:ascii="Times New Roman" w:hAnsi="Times New Roman" w:cs="Times New Roman"/>
          <w:b/>
          <w:i/>
        </w:rPr>
        <w:t>Al Qaeda</w:t>
      </w:r>
      <w:r w:rsidR="004A2722" w:rsidRPr="000846F3">
        <w:rPr>
          <w:rFonts w:ascii="Times New Roman" w:hAnsi="Times New Roman" w:cs="Times New Roman"/>
        </w:rPr>
        <w:t xml:space="preserve"> </w:t>
      </w:r>
      <w:r w:rsidR="004A2722">
        <w:rPr>
          <w:rFonts w:ascii="Times New Roman" w:hAnsi="Times New Roman" w:cs="Times New Roman"/>
        </w:rPr>
        <w:t xml:space="preserve">constituye el modelo </w:t>
      </w:r>
      <w:r w:rsidR="004A2722" w:rsidRPr="000846F3">
        <w:rPr>
          <w:rFonts w:ascii="Times New Roman" w:hAnsi="Times New Roman" w:cs="Times New Roman"/>
        </w:rPr>
        <w:t xml:space="preserve">de </w:t>
      </w:r>
      <w:r w:rsidR="004A2722">
        <w:rPr>
          <w:rFonts w:ascii="Times New Roman" w:hAnsi="Times New Roman" w:cs="Times New Roman"/>
        </w:rPr>
        <w:t xml:space="preserve">la </w:t>
      </w:r>
      <w:r w:rsidR="004A2722" w:rsidRPr="000846F3">
        <w:rPr>
          <w:rFonts w:ascii="Times New Roman" w:hAnsi="Times New Roman" w:cs="Times New Roman"/>
        </w:rPr>
        <w:t>nueva era de conflictos</w:t>
      </w:r>
      <w:r w:rsidR="004A2722">
        <w:rPr>
          <w:rFonts w:ascii="Times New Roman" w:hAnsi="Times New Roman" w:cs="Times New Roman"/>
        </w:rPr>
        <w:t>.</w:t>
      </w:r>
    </w:p>
    <w:p w14:paraId="209C2910" w14:textId="77777777" w:rsidR="004A2722" w:rsidRDefault="004A2722" w:rsidP="00C95BF4">
      <w:pPr>
        <w:spacing w:after="0" w:line="276" w:lineRule="auto"/>
        <w:jc w:val="both"/>
        <w:rPr>
          <w:rFonts w:ascii="Times New Roman" w:hAnsi="Times New Roman" w:cs="Times New Roman"/>
        </w:rPr>
      </w:pPr>
    </w:p>
    <w:p w14:paraId="734D1237" w14:textId="55DD190A" w:rsidR="006B4A29" w:rsidRDefault="006B4A29"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009A6D58">
        <w:rPr>
          <w:rFonts w:ascii="Times New Roman" w:hAnsi="Times New Roman" w:cs="Times New Roman"/>
        </w:rPr>
        <w:t xml:space="preserve">los </w:t>
      </w:r>
      <w:r>
        <w:rPr>
          <w:rFonts w:ascii="Times New Roman" w:hAnsi="Times New Roman" w:cs="Times New Roman"/>
        </w:rPr>
        <w:t xml:space="preserve">actores </w:t>
      </w:r>
      <w:r w:rsidR="009A6D58">
        <w:rPr>
          <w:rFonts w:ascii="Times New Roman" w:hAnsi="Times New Roman" w:cs="Times New Roman"/>
        </w:rPr>
        <w:t>armados no estatales</w:t>
      </w:r>
      <w:r w:rsidR="00A21EE0">
        <w:rPr>
          <w:rFonts w:ascii="Times New Roman" w:hAnsi="Times New Roman" w:cs="Times New Roman"/>
        </w:rPr>
        <w:t xml:space="preserve">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sidR="009A6D58">
        <w:rPr>
          <w:rFonts w:ascii="Times New Roman" w:hAnsi="Times New Roman" w:cs="Times New Roman"/>
        </w:rPr>
        <w:t xml:space="preserve">las de los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3543B">
        <w:rPr>
          <w:rFonts w:ascii="Times New Roman" w:hAnsi="Times New Roman" w:cs="Times New Roman"/>
          <w:b/>
        </w:rPr>
        <w:t xml:space="preserve"> </w:t>
      </w:r>
      <w:r w:rsidR="0043543B" w:rsidRPr="0043543B">
        <w:rPr>
          <w:rFonts w:ascii="Times New Roman" w:hAnsi="Times New Roman" w:cs="Times New Roman"/>
          <w:u w:val="single"/>
        </w:rPr>
        <w:t>[</w:t>
      </w:r>
      <w:hyperlink r:id="rId23" w:history="1">
        <w:r w:rsidR="0043543B" w:rsidRPr="0043543B">
          <w:rPr>
            <w:rStyle w:val="Hipervnculo"/>
            <w:rFonts w:ascii="Times New Roman" w:hAnsi="Times New Roman" w:cs="Times New Roman"/>
          </w:rPr>
          <w:t>VER</w:t>
        </w:r>
      </w:hyperlink>
      <w:r w:rsidR="0043543B" w:rsidRPr="0043543B">
        <w:rPr>
          <w:rFonts w:ascii="Times New Roman" w:hAnsi="Times New Roman" w:cs="Times New Roman"/>
          <w:u w:val="single"/>
        </w:rPr>
        <w:t>]</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9A6D58">
        <w:rPr>
          <w:rFonts w:ascii="Times New Roman" w:hAnsi="Times New Roman" w:cs="Times New Roman"/>
        </w:rPr>
        <w:t>Est</w:t>
      </w:r>
      <w:r w:rsidR="00A21EE0">
        <w:rPr>
          <w:rFonts w:ascii="Times New Roman" w:hAnsi="Times New Roman" w:cs="Times New Roman"/>
        </w:rPr>
        <w:t xml:space="preserve">as actividades </w:t>
      </w:r>
      <w:r w:rsidRPr="001F2056">
        <w:rPr>
          <w:rFonts w:ascii="Times New Roman" w:hAnsi="Times New Roman" w:cs="Times New Roman"/>
        </w:rPr>
        <w:t>han alcan</w:t>
      </w:r>
      <w:r>
        <w:rPr>
          <w:rFonts w:ascii="Times New Roman" w:hAnsi="Times New Roman" w:cs="Times New Roman"/>
        </w:rPr>
        <w:t xml:space="preserve">zado un </w:t>
      </w:r>
      <w:r w:rsidR="009A6D58">
        <w:rPr>
          <w:rFonts w:ascii="Times New Roman" w:hAnsi="Times New Roman" w:cs="Times New Roman"/>
        </w:rPr>
        <w:t>grado</w:t>
      </w:r>
      <w:r>
        <w:rPr>
          <w:rFonts w:ascii="Times New Roman" w:hAnsi="Times New Roman" w:cs="Times New Roman"/>
        </w:rPr>
        <w:t xml:space="preserve"> de desarrollo </w:t>
      </w:r>
      <w:r w:rsidR="009A6D58">
        <w:rPr>
          <w:rFonts w:ascii="Times New Roman" w:hAnsi="Times New Roman" w:cs="Times New Roman"/>
        </w:rPr>
        <w:t xml:space="preserve">tal </w:t>
      </w:r>
      <w:r>
        <w:rPr>
          <w:rFonts w:ascii="Times New Roman" w:hAnsi="Times New Roman" w:cs="Times New Roman"/>
        </w:rPr>
        <w:t>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C95BF4">
      <w:pPr>
        <w:spacing w:after="0" w:line="276" w:lineRule="auto"/>
        <w:jc w:val="both"/>
        <w:rPr>
          <w:rFonts w:ascii="Times New Roman" w:hAnsi="Times New Roman" w:cs="Times New Roman"/>
        </w:rPr>
      </w:pPr>
    </w:p>
    <w:p w14:paraId="7F7FD86E" w14:textId="0267CA05" w:rsidR="006B4A29" w:rsidRDefault="003D4A73" w:rsidP="00C95BF4">
      <w:pPr>
        <w:spacing w:after="0" w:line="276" w:lineRule="auto"/>
        <w:jc w:val="both"/>
        <w:rPr>
          <w:rFonts w:ascii="Times New Roman" w:hAnsi="Times New Roman" w:cs="Times New Roman"/>
        </w:rPr>
      </w:pPr>
      <w:r>
        <w:rPr>
          <w:rFonts w:ascii="Times New Roman" w:hAnsi="Times New Roman" w:cs="Times New Roman"/>
        </w:rPr>
        <w:t>En</w:t>
      </w:r>
      <w:r w:rsidR="009A6D58">
        <w:rPr>
          <w:rFonts w:ascii="Times New Roman" w:hAnsi="Times New Roman" w:cs="Times New Roman"/>
        </w:rPr>
        <w:t xml:space="preserve"> este</w:t>
      </w:r>
      <w:r>
        <w:rPr>
          <w:rFonts w:ascii="Times New Roman" w:hAnsi="Times New Roman" w:cs="Times New Roman"/>
        </w:rPr>
        <w:t xml:space="preserve">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 xml:space="preserve">y optar por enfoques no </w:t>
      </w:r>
      <w:r w:rsidR="006B4A29" w:rsidRPr="000846F3">
        <w:rPr>
          <w:rFonts w:ascii="Times New Roman" w:hAnsi="Times New Roman" w:cs="Times New Roman"/>
        </w:rPr>
        <w:lastRenderedPageBreak/>
        <w:t>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sidR="006B4A29">
        <w:rPr>
          <w:rFonts w:ascii="Times New Roman" w:hAnsi="Times New Roman" w:cs="Times New Roman"/>
        </w:rPr>
        <w:t xml:space="preserve">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sidR="009A6D58">
        <w:rPr>
          <w:rFonts w:ascii="Times New Roman" w:hAnsi="Times New Roman" w:cs="Times New Roman"/>
        </w:rPr>
        <w:t xml:space="preserve"> y</w:t>
      </w:r>
      <w:r w:rsidR="006B4A29">
        <w:rPr>
          <w:rFonts w:ascii="Times New Roman" w:hAnsi="Times New Roman" w:cs="Times New Roman"/>
        </w:rPr>
        <w:t xml:space="preserve">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p w14:paraId="27C1FACE" w14:textId="77777777" w:rsidR="00C636B1" w:rsidRDefault="00C636B1"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3385AC8D" w:rsidR="002A5ABA" w:rsidRPr="000846F3" w:rsidRDefault="002A5ABA" w:rsidP="00C95BF4">
            <w:pPr>
              <w:spacing w:line="276" w:lineRule="auto"/>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es decir</w:t>
            </w:r>
            <w:r w:rsidR="00C01306">
              <w:rPr>
                <w:rFonts w:ascii="Times New Roman" w:hAnsi="Times New Roman" w:cs="Times New Roman"/>
              </w:rPr>
              <w:t>, disputas interna</w:t>
            </w:r>
            <w:r>
              <w:rPr>
                <w:rFonts w:ascii="Times New Roman" w:hAnsi="Times New Roman" w:cs="Times New Roman"/>
              </w:rPr>
              <w:t xml:space="preserve">s que muchas veces </w:t>
            </w:r>
            <w:r w:rsidR="00C01306">
              <w:rPr>
                <w:rFonts w:ascii="Times New Roman" w:hAnsi="Times New Roman" w:cs="Times New Roman"/>
              </w:rPr>
              <w:t>se limitan</w:t>
            </w:r>
            <w:r w:rsidRPr="000846F3">
              <w:rPr>
                <w:rFonts w:ascii="Times New Roman" w:hAnsi="Times New Roman" w:cs="Times New Roman"/>
              </w:rPr>
              <w:t xml:space="preserve"> a determinadas zonas de un país</w:t>
            </w:r>
            <w:r>
              <w:rPr>
                <w:rFonts w:ascii="Times New Roman" w:hAnsi="Times New Roman" w:cs="Times New Roman"/>
              </w:rPr>
              <w:t xml:space="preserve">. </w:t>
            </w:r>
            <w:r w:rsidR="00C01306">
              <w:rPr>
                <w:rFonts w:ascii="Times New Roman" w:hAnsi="Times New Roman" w:cs="Times New Roman"/>
              </w:rPr>
              <w:t>Esto</w:t>
            </w:r>
            <w:r>
              <w:rPr>
                <w:rFonts w:ascii="Times New Roman" w:hAnsi="Times New Roman" w:cs="Times New Roman"/>
              </w:rPr>
              <w:t xml:space="preserve">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sidR="00C01306">
              <w:rPr>
                <w:rFonts w:ascii="Times New Roman" w:hAnsi="Times New Roman" w:cs="Times New Roman"/>
              </w:rPr>
              <w:t>en especial</w:t>
            </w:r>
            <w:r>
              <w:rPr>
                <w:rFonts w:ascii="Times New Roman" w:hAnsi="Times New Roman" w:cs="Times New Roman"/>
              </w:rPr>
              <w:t xml:space="preserve"> </w:t>
            </w:r>
            <w:r w:rsidR="00C01306">
              <w:rPr>
                <w:rFonts w:ascii="Times New Roman" w:hAnsi="Times New Roman" w:cs="Times New Roman"/>
              </w:rPr>
              <w:t>cuando hay regiones</w:t>
            </w:r>
            <w:r w:rsidRPr="000846F3">
              <w:rPr>
                <w:rFonts w:ascii="Times New Roman" w:hAnsi="Times New Roman" w:cs="Times New Roman"/>
              </w:rPr>
              <w:t xml:space="preserve">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C95BF4">
            <w:pPr>
              <w:spacing w:line="276" w:lineRule="auto"/>
              <w:jc w:val="both"/>
              <w:rPr>
                <w:rFonts w:ascii="Times New Roman" w:hAnsi="Times New Roman" w:cs="Times New Roman"/>
                <w:sz w:val="24"/>
                <w:szCs w:val="24"/>
              </w:rPr>
            </w:pPr>
          </w:p>
        </w:tc>
      </w:tr>
    </w:tbl>
    <w:p w14:paraId="1C30F847" w14:textId="77777777" w:rsidR="0090354D" w:rsidRDefault="0090354D" w:rsidP="00C95BF4">
      <w:pPr>
        <w:spacing w:after="0" w:line="276" w:lineRule="auto"/>
        <w:jc w:val="both"/>
        <w:rPr>
          <w:rFonts w:ascii="Times New Roman" w:hAnsi="Times New Roman" w:cs="Times New Roman"/>
        </w:rPr>
      </w:pPr>
    </w:p>
    <w:p w14:paraId="2B4E8F07" w14:textId="346222EF" w:rsidR="003B28B6" w:rsidRPr="000846F3"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Pr>
          <w:rFonts w:ascii="Times New Roman" w:hAnsi="Times New Roman" w:cs="Times New Roman"/>
        </w:rPr>
        <w:t xml:space="preserve">. Por otra parte, muchos de los conflictos bélicos no son cubiertos por los medios informativos, </w:t>
      </w:r>
      <w:r w:rsidR="00C01306">
        <w:rPr>
          <w:rFonts w:ascii="Times New Roman" w:hAnsi="Times New Roman" w:cs="Times New Roman"/>
        </w:rPr>
        <w:t xml:space="preserve">con lo que </w:t>
      </w:r>
      <w:r>
        <w:rPr>
          <w:rFonts w:ascii="Times New Roman" w:hAnsi="Times New Roman" w:cs="Times New Roman"/>
        </w:rPr>
        <w:t xml:space="preserve">condenan a sus víctimas al olvido por parte de la opinión pública mundial. </w:t>
      </w:r>
    </w:p>
    <w:p w14:paraId="659565E5" w14:textId="77777777" w:rsidR="0090354D" w:rsidRDefault="0090354D" w:rsidP="00C95BF4">
      <w:pPr>
        <w:spacing w:after="0" w:line="276" w:lineRule="auto"/>
        <w:jc w:val="both"/>
        <w:rPr>
          <w:rFonts w:ascii="Times New Roman" w:hAnsi="Times New Roman" w:cs="Times New Roman"/>
        </w:rPr>
      </w:pPr>
    </w:p>
    <w:p w14:paraId="1EDC9FE9" w14:textId="75DE9CE1" w:rsidR="006B4A29" w:rsidRDefault="006C0DDD" w:rsidP="00C95BF4">
      <w:pPr>
        <w:spacing w:after="0" w:line="276" w:lineRule="auto"/>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w:t>
      </w:r>
      <w:r w:rsidR="00823A0D">
        <w:rPr>
          <w:rFonts w:ascii="Times New Roman" w:hAnsi="Times New Roman" w:cs="Times New Roman"/>
        </w:rPr>
        <w:t>a</w:t>
      </w:r>
      <w:r w:rsidR="006B4A29" w:rsidRPr="000846F3">
        <w:rPr>
          <w:rFonts w:ascii="Times New Roman" w:hAnsi="Times New Roman" w:cs="Times New Roman"/>
        </w:rPr>
        <w:t xml:space="preserv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823A0D">
        <w:rPr>
          <w:rFonts w:ascii="Times New Roman" w:hAnsi="Times New Roman" w:cs="Times New Roman"/>
        </w:rPr>
        <w:t>minas antipersona</w:t>
      </w:r>
      <w:r w:rsidR="00C01306">
        <w:rPr>
          <w:rFonts w:ascii="Times New Roman" w:hAnsi="Times New Roman" w:cs="Times New Roman"/>
        </w:rPr>
        <w:t>l</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sidR="001669D5">
        <w:rPr>
          <w:rFonts w:ascii="Times New Roman" w:hAnsi="Times New Roman" w:cs="Times New Roman"/>
        </w:rPr>
        <w:t>consecuencias de</w:t>
      </w:r>
      <w:r>
        <w:rPr>
          <w:rFonts w:ascii="Times New Roman" w:hAnsi="Times New Roman" w:cs="Times New Roman"/>
        </w:rPr>
        <w:t xml:space="preserve"> los daños </w:t>
      </w:r>
      <w:r w:rsidR="00C01306">
        <w:rPr>
          <w:rFonts w:ascii="Times New Roman" w:hAnsi="Times New Roman" w:cs="Times New Roman"/>
        </w:rPr>
        <w:t>a</w:t>
      </w:r>
      <w:r>
        <w:rPr>
          <w:rFonts w:ascii="Times New Roman" w:hAnsi="Times New Roman" w:cs="Times New Roman"/>
        </w:rPr>
        <w:t xml:space="preserve">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w:t>
      </w:r>
      <w:r w:rsidR="001669D5">
        <w:rPr>
          <w:rFonts w:ascii="Times New Roman" w:hAnsi="Times New Roman" w:cs="Times New Roman"/>
        </w:rPr>
        <w:t xml:space="preserve">se convierte </w:t>
      </w:r>
      <w:r>
        <w:rPr>
          <w:rFonts w:ascii="Times New Roman" w:hAnsi="Times New Roman" w:cs="Times New Roman"/>
        </w:rPr>
        <w:t>en</w:t>
      </w:r>
      <w:r w:rsidRPr="001669D5">
        <w:rPr>
          <w:rFonts w:ascii="Times New Roman" w:hAnsi="Times New Roman" w:cs="Times New Roman"/>
        </w:rPr>
        <w:t xml:space="preserve"> </w:t>
      </w:r>
      <w:r w:rsidR="006B4A29" w:rsidRPr="001669D5">
        <w:rPr>
          <w:rFonts w:ascii="Times New Roman" w:hAnsi="Times New Roman" w:cs="Times New Roman"/>
        </w:rPr>
        <w:t>la</w:t>
      </w:r>
      <w:r w:rsidR="006B4A29" w:rsidRPr="002A5ABA">
        <w:rPr>
          <w:rFonts w:ascii="Times New Roman" w:hAnsi="Times New Roman" w:cs="Times New Roman"/>
          <w:b/>
        </w:rPr>
        <w:t xml:space="preserve"> </w:t>
      </w:r>
      <w:r w:rsidR="006B4A29" w:rsidRPr="002E0FFD">
        <w:rPr>
          <w:rFonts w:ascii="Times New Roman" w:hAnsi="Times New Roman" w:cs="Times New Roman"/>
        </w:rPr>
        <w:t>principal víctima.</w:t>
      </w:r>
      <w:r w:rsidR="006B4A29" w:rsidRPr="000846F3">
        <w:rPr>
          <w:rFonts w:ascii="Times New Roman" w:hAnsi="Times New Roman" w:cs="Times New Roman"/>
        </w:rPr>
        <w:t xml:space="preserve"> </w:t>
      </w:r>
    </w:p>
    <w:p w14:paraId="4E504730" w14:textId="77777777" w:rsidR="006B4A29" w:rsidRDefault="006B4A29" w:rsidP="00C95BF4">
      <w:pPr>
        <w:spacing w:after="0" w:line="276" w:lineRule="auto"/>
        <w:jc w:val="both"/>
        <w:rPr>
          <w:rFonts w:ascii="Times New Roman" w:hAnsi="Times New Roman" w:cs="Times New Roman"/>
        </w:rPr>
      </w:pPr>
    </w:p>
    <w:p w14:paraId="41C1F4C7" w14:textId="34EF2A82" w:rsidR="002A5ABA" w:rsidRDefault="00653297" w:rsidP="00C95BF4">
      <w:pPr>
        <w:spacing w:after="0" w:line="276" w:lineRule="auto"/>
        <w:jc w:val="both"/>
        <w:rPr>
          <w:rFonts w:ascii="Times New Roman" w:hAnsi="Times New Roman" w:cs="Times New Roman"/>
        </w:rPr>
      </w:pPr>
      <w:r>
        <w:rPr>
          <w:rFonts w:ascii="Times New Roman" w:hAnsi="Times New Roman" w:cs="Times New Roman"/>
        </w:rPr>
        <w:t>Otro factor típi</w:t>
      </w:r>
      <w:r w:rsidR="001669D5">
        <w:rPr>
          <w:rFonts w:ascii="Times New Roman" w:hAnsi="Times New Roman" w:cs="Times New Roman"/>
        </w:rPr>
        <w:t>co de los conflictos actuales es</w:t>
      </w:r>
      <w:r>
        <w:rPr>
          <w:rFonts w:ascii="Times New Roman" w:hAnsi="Times New Roman" w:cs="Times New Roman"/>
        </w:rPr>
        <w:t xml:space="preserve">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sidR="00603625" w:rsidRPr="00603625">
        <w:rPr>
          <w:rFonts w:ascii="Times New Roman" w:hAnsi="Times New Roman" w:cs="Times New Roman"/>
        </w:rPr>
        <w:t xml:space="preserve"> [</w:t>
      </w:r>
      <w:hyperlink r:id="rId24" w:history="1">
        <w:r w:rsidR="00603625" w:rsidRPr="00603625">
          <w:rPr>
            <w:rStyle w:val="Hipervnculo"/>
            <w:rFonts w:ascii="Times New Roman" w:hAnsi="Times New Roman" w:cs="Times New Roman"/>
          </w:rPr>
          <w:t>VER</w:t>
        </w:r>
      </w:hyperlink>
      <w:r w:rsidR="00603625" w:rsidRPr="00603625">
        <w:rPr>
          <w:rFonts w:ascii="Times New Roman" w:hAnsi="Times New Roman" w:cs="Times New Roman"/>
        </w:rPr>
        <w:t>]</w:t>
      </w:r>
      <w:r>
        <w:rPr>
          <w:rFonts w:ascii="Times New Roman" w:hAnsi="Times New Roman" w:cs="Times New Roman"/>
        </w:rPr>
        <w:t xml:space="preserve">. </w:t>
      </w:r>
      <w:r w:rsidR="001669D5">
        <w:rPr>
          <w:rFonts w:ascii="Times New Roman" w:hAnsi="Times New Roman" w:cs="Times New Roman"/>
        </w:rPr>
        <w:t>Estos</w:t>
      </w:r>
      <w:r>
        <w:rPr>
          <w:rFonts w:ascii="Times New Roman" w:hAnsi="Times New Roman" w:cs="Times New Roman"/>
        </w:rPr>
        <w:t xml:space="preserve">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sidR="001669D5">
        <w:rPr>
          <w:rFonts w:ascii="Times New Roman" w:hAnsi="Times New Roman" w:cs="Times New Roman"/>
        </w:rPr>
        <w:t xml:space="preserve">porque </w:t>
      </w:r>
      <w:r>
        <w:rPr>
          <w:rFonts w:ascii="Times New Roman" w:hAnsi="Times New Roman" w:cs="Times New Roman"/>
        </w:rPr>
        <w:t xml:space="preserve">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p w14:paraId="7780CDE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7DF47BCD" w:rsidR="002A5ABA" w:rsidRPr="000846F3" w:rsidRDefault="002A5ABA" w:rsidP="008134F7">
            <w:pPr>
              <w:spacing w:line="276" w:lineRule="auto"/>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 xml:space="preserve">países </w:t>
            </w:r>
            <w:r w:rsidR="008134F7">
              <w:rPr>
                <w:rFonts w:ascii="Times New Roman" w:hAnsi="Times New Roman" w:cs="Times New Roman"/>
              </w:rPr>
              <w:t>que padecen</w:t>
            </w:r>
            <w:r w:rsidRPr="000846F3">
              <w:rPr>
                <w:rFonts w:ascii="Times New Roman" w:hAnsi="Times New Roman" w:cs="Times New Roman"/>
              </w:rPr>
              <w:t xml:space="preserve"> conflicto</w:t>
            </w:r>
            <w:r w:rsidR="008134F7">
              <w:rPr>
                <w:rFonts w:ascii="Times New Roman" w:hAnsi="Times New Roman" w:cs="Times New Roman"/>
              </w:rPr>
              <w:t>s</w:t>
            </w:r>
            <w:r>
              <w:rPr>
                <w:rFonts w:ascii="Times New Roman" w:hAnsi="Times New Roman" w:cs="Times New Roman"/>
              </w:rPr>
              <w:t xml:space="preserve"> armado</w:t>
            </w:r>
            <w:r w:rsidR="008134F7">
              <w:rPr>
                <w:rFonts w:ascii="Times New Roman" w:hAnsi="Times New Roman" w:cs="Times New Roman"/>
              </w:rPr>
              <w:t>s</w:t>
            </w:r>
            <w:r>
              <w:rPr>
                <w:rFonts w:ascii="Times New Roman" w:hAnsi="Times New Roman" w:cs="Times New Roman"/>
              </w:rPr>
              <w:t xml:space="preserve">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La presión medioambiental es particularmente intensa en la zona subsahariana </w:t>
            </w:r>
            <w:r w:rsidR="008134F7">
              <w:rPr>
                <w:rFonts w:ascii="Times New Roman" w:hAnsi="Times New Roman" w:cs="Times New Roman"/>
              </w:rPr>
              <w:t>de</w:t>
            </w:r>
            <w:r>
              <w:rPr>
                <w:rFonts w:ascii="Times New Roman" w:hAnsi="Times New Roman" w:cs="Times New Roman"/>
              </w:rPr>
              <w:t xml:space="preserve">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w:t>
            </w:r>
            <w:r w:rsidR="008134F7">
              <w:rPr>
                <w:rFonts w:ascii="Times New Roman" w:hAnsi="Times New Roman" w:cs="Times New Roman"/>
              </w:rPr>
              <w:t xml:space="preserve">donde </w:t>
            </w:r>
            <w:r>
              <w:rPr>
                <w:rFonts w:ascii="Times New Roman" w:hAnsi="Times New Roman" w:cs="Times New Roman"/>
              </w:rPr>
              <w:t xml:space="preserve"> </w:t>
            </w:r>
            <w:r w:rsidR="008134F7">
              <w:rPr>
                <w:rFonts w:ascii="Times New Roman" w:hAnsi="Times New Roman" w:cs="Times New Roman"/>
              </w:rPr>
              <w:t xml:space="preserve">se </w:t>
            </w:r>
            <w:r w:rsidR="008134F7">
              <w:rPr>
                <w:rFonts w:ascii="Times New Roman" w:hAnsi="Times New Roman" w:cs="Times New Roman"/>
              </w:rPr>
              <w:lastRenderedPageBreak/>
              <w:t>presenta</w:t>
            </w:r>
            <w:r>
              <w:rPr>
                <w:rFonts w:ascii="Times New Roman" w:hAnsi="Times New Roman" w:cs="Times New Roman"/>
              </w:rPr>
              <w:t xml:space="preserve">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C95BF4">
      <w:pPr>
        <w:spacing w:after="0" w:line="276" w:lineRule="auto"/>
        <w:jc w:val="both"/>
        <w:rPr>
          <w:rFonts w:ascii="Times New Roman" w:hAnsi="Times New Roman" w:cs="Times New Roman"/>
        </w:rPr>
      </w:pPr>
    </w:p>
    <w:p w14:paraId="7FD193C6" w14:textId="530E98F9" w:rsidR="00E10C85" w:rsidRDefault="00EF67BD" w:rsidP="00C95BF4">
      <w:pPr>
        <w:spacing w:after="0" w:line="276" w:lineRule="auto"/>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w:t>
      </w:r>
      <w:r w:rsidR="00823A0D">
        <w:rPr>
          <w:rFonts w:ascii="Times New Roman" w:hAnsi="Times New Roman" w:cs="Times New Roman"/>
        </w:rPr>
        <w:t>guerra del siglo XXI</w:t>
      </w:r>
      <w:r w:rsidRPr="00EF67BD">
        <w:rPr>
          <w:rFonts w:ascii="Times New Roman" w:hAnsi="Times New Roman" w:cs="Times New Roman"/>
        </w:rPr>
        <w:t xml:space="preserve"> </w:t>
      </w:r>
      <w:r>
        <w:rPr>
          <w:rFonts w:ascii="Times New Roman" w:hAnsi="Times New Roman" w:cs="Times New Roman"/>
        </w:rPr>
        <w:t xml:space="preserve">es una </w:t>
      </w:r>
      <w:r w:rsidR="00510EF0">
        <w:rPr>
          <w:rFonts w:ascii="Times New Roman" w:hAnsi="Times New Roman" w:cs="Times New Roman"/>
        </w:rPr>
        <w:t xml:space="preserve">confrontación diferente. Ahora </w:t>
      </w:r>
      <w:r w:rsidRPr="00EF67BD">
        <w:rPr>
          <w:rFonts w:ascii="Times New Roman" w:hAnsi="Times New Roman" w:cs="Times New Roman"/>
        </w:rPr>
        <w:t>se utiliza</w:t>
      </w:r>
      <w:r>
        <w:rPr>
          <w:rFonts w:ascii="Times New Roman" w:hAnsi="Times New Roman" w:cs="Times New Roman"/>
        </w:rPr>
        <w:t>n</w:t>
      </w:r>
      <w:r w:rsidRPr="00EF67BD">
        <w:rPr>
          <w:rFonts w:ascii="Times New Roman" w:hAnsi="Times New Roman" w:cs="Times New Roman"/>
        </w:rPr>
        <w:t xml:space="preserve"> los medios diplomáticos, las herramientas de inteligencia, los instrumentos de interdicción policiaca, las i</w:t>
      </w:r>
      <w:r w:rsidR="00823A0D">
        <w:rPr>
          <w:rFonts w:ascii="Times New Roman" w:hAnsi="Times New Roman" w:cs="Times New Roman"/>
        </w:rPr>
        <w:t>nfluencias financieras y todo el armamento</w:t>
      </w:r>
      <w:r w:rsidRPr="00EF67BD">
        <w:rPr>
          <w:rFonts w:ascii="Times New Roman" w:hAnsi="Times New Roman" w:cs="Times New Roman"/>
        </w:rPr>
        <w:t xml:space="preserve"> </w:t>
      </w:r>
      <w:r w:rsidR="00823A0D">
        <w:rPr>
          <w:rFonts w:ascii="Times New Roman" w:hAnsi="Times New Roman" w:cs="Times New Roman"/>
        </w:rPr>
        <w:t>disponible</w:t>
      </w:r>
      <w:r w:rsidRPr="00EF67BD">
        <w:rPr>
          <w:rFonts w:ascii="Times New Roman" w:hAnsi="Times New Roman" w:cs="Times New Roman"/>
        </w:rPr>
        <w:t>.</w:t>
      </w:r>
    </w:p>
    <w:p w14:paraId="5F9904FA" w14:textId="77777777" w:rsidR="00C25ECA" w:rsidRDefault="00C25EC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51DFBC86"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603625">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7</w:t>
            </w:r>
            <w:r>
              <w:rPr>
                <w:rFonts w:ascii="Times New Roman" w:hAnsi="Times New Roman" w:cs="Times New Roman"/>
                <w:color w:val="000000"/>
                <w:sz w:val="24"/>
                <w:szCs w:val="24"/>
              </w:rPr>
              <w:t>0</w:t>
            </w:r>
          </w:p>
        </w:tc>
      </w:tr>
      <w:tr w:rsidR="00926FCD" w:rsidRPr="000846F3" w14:paraId="2A2E4C6B" w14:textId="77777777" w:rsidTr="00453D56">
        <w:tc>
          <w:tcPr>
            <w:tcW w:w="2518" w:type="dxa"/>
          </w:tcPr>
          <w:p w14:paraId="0AC7FC20"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720F5AA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r w:rsidR="00510EF0">
              <w:rPr>
                <w:rFonts w:ascii="Times New Roman" w:hAnsi="Times New Roman" w:cs="Times New Roman"/>
                <w:color w:val="000000"/>
                <w:sz w:val="24"/>
                <w:szCs w:val="24"/>
              </w:rPr>
              <w:t>.</w:t>
            </w:r>
          </w:p>
        </w:tc>
      </w:tr>
    </w:tbl>
    <w:p w14:paraId="0A704431" w14:textId="77777777" w:rsidR="00EF67BD" w:rsidRDefault="00EF67BD" w:rsidP="00C95BF4">
      <w:pPr>
        <w:spacing w:after="0" w:line="276" w:lineRule="auto"/>
        <w:jc w:val="both"/>
        <w:rPr>
          <w:rFonts w:ascii="Times New Roman" w:hAnsi="Times New Roman" w:cs="Times New Roman"/>
        </w:rPr>
      </w:pPr>
    </w:p>
    <w:p w14:paraId="29476B54" w14:textId="52777034"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3E4E8A">
        <w:rPr>
          <w:rFonts w:ascii="Times New Roman" w:hAnsi="Times New Roman" w:cs="Times New Roman"/>
        </w:rPr>
        <w:t xml:space="preserve">] </w:t>
      </w:r>
      <w:r w:rsidRPr="003E4E8A">
        <w:rPr>
          <w:rFonts w:ascii="Times New Roman" w:hAnsi="Times New Roman" w:cs="Times New Roman"/>
          <w:b/>
        </w:rPr>
        <w:t xml:space="preserve"> 2.2 Los conflictos como oportunidades para el cambio social</w:t>
      </w:r>
      <w:r w:rsidR="00A32B83">
        <w:rPr>
          <w:rFonts w:ascii="Times New Roman" w:hAnsi="Times New Roman" w:cs="Times New Roman"/>
          <w:b/>
        </w:rPr>
        <w:t xml:space="preserve"> </w:t>
      </w:r>
    </w:p>
    <w:p w14:paraId="7C6105F8" w14:textId="77777777" w:rsidR="00C7684A" w:rsidRPr="000846F3" w:rsidRDefault="00C7684A" w:rsidP="00C95BF4">
      <w:pPr>
        <w:spacing w:after="0" w:line="276" w:lineRule="auto"/>
        <w:jc w:val="both"/>
        <w:rPr>
          <w:rFonts w:ascii="Times New Roman" w:hAnsi="Times New Roman" w:cs="Times New Roman"/>
          <w:highlight w:val="yellow"/>
        </w:rPr>
      </w:pPr>
    </w:p>
    <w:p w14:paraId="11C32E3A" w14:textId="5A864378" w:rsidR="002A2216" w:rsidRDefault="008F2DC1" w:rsidP="00C95BF4">
      <w:pPr>
        <w:spacing w:after="0" w:line="276" w:lineRule="auto"/>
        <w:jc w:val="both"/>
        <w:rPr>
          <w:rFonts w:ascii="Times New Roman" w:hAnsi="Times New Roman" w:cs="Times New Roman"/>
        </w:rPr>
      </w:pPr>
      <w:r>
        <w:rPr>
          <w:rFonts w:ascii="Times New Roman" w:hAnsi="Times New Roman" w:cs="Times New Roman"/>
        </w:rPr>
        <w:t>Aunque parezca una paradoja, se pu</w:t>
      </w:r>
      <w:r w:rsidRPr="008F2DC1">
        <w:rPr>
          <w:rFonts w:ascii="Times New Roman" w:hAnsi="Times New Roman" w:cs="Times New Roman"/>
        </w:rPr>
        <w:t xml:space="preserve">ede </w:t>
      </w:r>
      <w:r>
        <w:rPr>
          <w:rFonts w:ascii="Times New Roman" w:hAnsi="Times New Roman" w:cs="Times New Roman"/>
        </w:rPr>
        <w:t>inferir</w:t>
      </w:r>
      <w:r w:rsidR="006A6A00" w:rsidRPr="008F2DC1">
        <w:rPr>
          <w:rFonts w:ascii="Times New Roman" w:hAnsi="Times New Roman" w:cs="Times New Roman"/>
        </w:rPr>
        <w:t xml:space="preserve"> que el conflicto es una parte </w:t>
      </w:r>
      <w:r w:rsidRPr="008F2DC1">
        <w:rPr>
          <w:rFonts w:ascii="Times New Roman" w:hAnsi="Times New Roman" w:cs="Times New Roman"/>
        </w:rPr>
        <w:t xml:space="preserve">constituyente de los </w:t>
      </w:r>
      <w:r w:rsidR="006A6A00" w:rsidRPr="008F2DC1">
        <w:rPr>
          <w:rFonts w:ascii="Times New Roman" w:hAnsi="Times New Roman" w:cs="Times New Roman"/>
        </w:rPr>
        <w:t xml:space="preserve">seres humanos. </w:t>
      </w:r>
      <w:r w:rsidR="006A6A00" w:rsidRPr="000846F3">
        <w:rPr>
          <w:rFonts w:ascii="Times New Roman" w:hAnsi="Times New Roman" w:cs="Times New Roman"/>
        </w:rPr>
        <w:t>Tras mile</w:t>
      </w:r>
      <w:r>
        <w:rPr>
          <w:rFonts w:ascii="Times New Roman" w:hAnsi="Times New Roman" w:cs="Times New Roman"/>
        </w:rPr>
        <w:t xml:space="preserve">s de años de historia, se puede afirmar que los </w:t>
      </w:r>
      <w:r w:rsidR="006A6A00" w:rsidRPr="000846F3">
        <w:rPr>
          <w:rFonts w:ascii="Times New Roman" w:hAnsi="Times New Roman" w:cs="Times New Roman"/>
        </w:rPr>
        <w:t xml:space="preserve">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C95BF4">
      <w:pPr>
        <w:spacing w:after="0" w:line="276" w:lineRule="auto"/>
        <w:jc w:val="both"/>
        <w:rPr>
          <w:rFonts w:ascii="Times New Roman" w:hAnsi="Times New Roman" w:cs="Times New Roman"/>
        </w:rPr>
      </w:pPr>
    </w:p>
    <w:p w14:paraId="4B60E4F6" w14:textId="744F180B" w:rsidR="00655608" w:rsidRPr="000846F3" w:rsidRDefault="002A2216" w:rsidP="00C95BF4">
      <w:pPr>
        <w:spacing w:after="0" w:line="276" w:lineRule="auto"/>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w:t>
      </w:r>
      <w:r w:rsidR="008F2DC1">
        <w:rPr>
          <w:rFonts w:ascii="Times New Roman" w:hAnsi="Times New Roman" w:cs="Times New Roman"/>
        </w:rPr>
        <w:t xml:space="preserve">como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823A0D">
        <w:rPr>
          <w:rFonts w:ascii="Times New Roman" w:hAnsi="Times New Roman" w:cs="Times New Roman"/>
        </w:rPr>
        <w:t xml:space="preserve">para aumentar la comprensión </w:t>
      </w:r>
      <w:r w:rsidR="008F2DC1">
        <w:rPr>
          <w:rFonts w:ascii="Times New Roman" w:hAnsi="Times New Roman" w:cs="Times New Roman"/>
        </w:rPr>
        <w:t xml:space="preserve">de sí mismos </w:t>
      </w:r>
      <w:r>
        <w:rPr>
          <w:rFonts w:ascii="Times New Roman" w:hAnsi="Times New Roman" w:cs="Times New Roman"/>
        </w:rPr>
        <w:t>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 xml:space="preserve">oportunidades para </w:t>
      </w:r>
      <w:r w:rsidR="006A6A00" w:rsidRPr="008F2DC1">
        <w:rPr>
          <w:rFonts w:ascii="Times New Roman" w:hAnsi="Times New Roman" w:cs="Times New Roman"/>
        </w:rPr>
        <w:t>mejorar la forma en que se vive</w:t>
      </w:r>
      <w:r w:rsidR="006A6A00" w:rsidRPr="000846F3">
        <w:rPr>
          <w:rFonts w:ascii="Times New Roman" w:hAnsi="Times New Roman" w:cs="Times New Roman"/>
        </w:rPr>
        <w:t xml:space="preserve"> y para </w:t>
      </w:r>
      <w:r w:rsidR="006A6A00" w:rsidRPr="00823A0D">
        <w:rPr>
          <w:rFonts w:ascii="Times New Roman" w:hAnsi="Times New Roman" w:cs="Times New Roman"/>
          <w:b/>
        </w:rPr>
        <w:t>construir soluciones</w:t>
      </w:r>
      <w:r w:rsidR="006A6A00" w:rsidRPr="000846F3">
        <w:rPr>
          <w:rFonts w:ascii="Times New Roman" w:hAnsi="Times New Roman" w:cs="Times New Roman"/>
        </w:rPr>
        <w:t xml:space="preserve"> en las que tod</w:t>
      </w:r>
      <w:r>
        <w:rPr>
          <w:rFonts w:ascii="Times New Roman" w:hAnsi="Times New Roman" w:cs="Times New Roman"/>
        </w:rPr>
        <w:t xml:space="preserve">as las partes involucradas </w:t>
      </w:r>
      <w:r w:rsidR="008F2DC1">
        <w:rPr>
          <w:rFonts w:ascii="Times New Roman" w:hAnsi="Times New Roman" w:cs="Times New Roman"/>
        </w:rPr>
        <w:t>termine</w:t>
      </w:r>
      <w:r w:rsidR="00823A0D">
        <w:rPr>
          <w:rFonts w:ascii="Times New Roman" w:hAnsi="Times New Roman" w:cs="Times New Roman"/>
        </w:rPr>
        <w:t>n ganando.</w:t>
      </w:r>
    </w:p>
    <w:p w14:paraId="30FD1EB2" w14:textId="77777777" w:rsidR="00655608" w:rsidRPr="000846F3" w:rsidRDefault="00655608" w:rsidP="00C95BF4">
      <w:pPr>
        <w:spacing w:after="0" w:line="276" w:lineRule="auto"/>
        <w:jc w:val="both"/>
        <w:rPr>
          <w:rFonts w:ascii="Times New Roman" w:hAnsi="Times New Roman" w:cs="Times New Roman"/>
        </w:rPr>
      </w:pPr>
    </w:p>
    <w:p w14:paraId="1168CF19" w14:textId="03CC0CFD"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w:t>
      </w:r>
      <w:r w:rsidR="008F2DC1">
        <w:rPr>
          <w:rFonts w:ascii="Times New Roman" w:hAnsi="Times New Roman" w:cs="Times New Roman"/>
        </w:rPr>
        <w:t>Es usual relacionar</w:t>
      </w:r>
      <w:r w:rsidR="006A6A00" w:rsidRPr="000846F3">
        <w:rPr>
          <w:rFonts w:ascii="Times New Roman" w:hAnsi="Times New Roman" w:cs="Times New Roman"/>
        </w:rPr>
        <w:t xml:space="preserve"> </w:t>
      </w:r>
      <w:r w:rsidRPr="000846F3">
        <w:rPr>
          <w:rFonts w:ascii="Times New Roman" w:hAnsi="Times New Roman" w:cs="Times New Roman"/>
        </w:rPr>
        <w:t>el concepto de conflicto con el de violencia</w:t>
      </w:r>
      <w:r>
        <w:rPr>
          <w:rFonts w:ascii="Times New Roman" w:hAnsi="Times New Roman" w:cs="Times New Roman"/>
        </w:rPr>
        <w:t xml:space="preserve"> y </w:t>
      </w:r>
      <w:r w:rsidR="008F2DC1">
        <w:rPr>
          <w:rFonts w:ascii="Times New Roman" w:hAnsi="Times New Roman" w:cs="Times New Roman"/>
        </w:rPr>
        <w:t>ser</w:t>
      </w:r>
      <w:r>
        <w:rPr>
          <w:rFonts w:ascii="Times New Roman" w:hAnsi="Times New Roman" w:cs="Times New Roman"/>
        </w:rPr>
        <w:t xml:space="preserve">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energía y</w:t>
      </w:r>
      <w:r>
        <w:rPr>
          <w:rFonts w:ascii="Times New Roman" w:hAnsi="Times New Roman" w:cs="Times New Roman"/>
        </w:rPr>
        <w:t xml:space="preserv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w:t>
      </w:r>
      <w:r w:rsidR="008F2DC1">
        <w:rPr>
          <w:rFonts w:ascii="Times New Roman" w:hAnsi="Times New Roman" w:cs="Times New Roman"/>
        </w:rPr>
        <w:t>para</w:t>
      </w:r>
      <w:r>
        <w:rPr>
          <w:rFonts w:ascii="Times New Roman" w:hAnsi="Times New Roman" w:cs="Times New Roman"/>
        </w:rPr>
        <w:t xml:space="preserve"> resolver sus conflictos, o solo </w:t>
      </w:r>
      <w:r w:rsidR="008F2DC1">
        <w:rPr>
          <w:rFonts w:ascii="Times New Roman" w:hAnsi="Times New Roman" w:cs="Times New Roman"/>
        </w:rPr>
        <w:t>consideran</w:t>
      </w:r>
      <w:r>
        <w:rPr>
          <w:rFonts w:ascii="Times New Roman" w:hAnsi="Times New Roman" w:cs="Times New Roman"/>
        </w:rPr>
        <w:t xml:space="preserve"> sus puntos de vista, sin </w:t>
      </w:r>
      <w:r w:rsidR="008F2DC1">
        <w:rPr>
          <w:rFonts w:ascii="Times New Roman" w:hAnsi="Times New Roman" w:cs="Times New Roman"/>
        </w:rPr>
        <w:t xml:space="preserve">tener en cuenta </w:t>
      </w:r>
      <w:r>
        <w:rPr>
          <w:rFonts w:ascii="Times New Roman" w:hAnsi="Times New Roman" w:cs="Times New Roman"/>
        </w:rPr>
        <w:t xml:space="preserve">los de sus contradictores. </w:t>
      </w:r>
    </w:p>
    <w:p w14:paraId="60FF4FC5" w14:textId="77777777" w:rsidR="002042E5" w:rsidRDefault="002042E5" w:rsidP="00C95BF4">
      <w:pPr>
        <w:spacing w:after="0" w:line="276" w:lineRule="auto"/>
        <w:jc w:val="both"/>
        <w:rPr>
          <w:rFonts w:ascii="Times New Roman" w:hAnsi="Times New Roman" w:cs="Times New Roman"/>
        </w:rPr>
      </w:pPr>
    </w:p>
    <w:p w14:paraId="2CD36940" w14:textId="23CDF5BE" w:rsidR="006A6A00" w:rsidRPr="000846F3" w:rsidRDefault="008F2DC1" w:rsidP="00C95BF4">
      <w:pPr>
        <w:spacing w:after="0" w:line="276" w:lineRule="auto"/>
        <w:jc w:val="both"/>
        <w:rPr>
          <w:rFonts w:ascii="Times New Roman" w:hAnsi="Times New Roman" w:cs="Times New Roman"/>
        </w:rPr>
      </w:pPr>
      <w:r>
        <w:rPr>
          <w:rFonts w:ascii="Times New Roman" w:hAnsi="Times New Roman" w:cs="Times New Roman"/>
        </w:rPr>
        <w:t>Est</w:t>
      </w:r>
      <w:r w:rsidR="002042E5">
        <w:rPr>
          <w:rFonts w:ascii="Times New Roman" w:hAnsi="Times New Roman" w:cs="Times New Roman"/>
        </w:rPr>
        <w:t xml:space="preserve">o se explica porque </w:t>
      </w:r>
      <w:r w:rsidR="006A6A00" w:rsidRPr="000846F3">
        <w:rPr>
          <w:rFonts w:ascii="Times New Roman" w:hAnsi="Times New Roman" w:cs="Times New Roman"/>
        </w:rPr>
        <w:t xml:space="preserve">la mayoría </w:t>
      </w:r>
      <w:r w:rsidR="002042E5">
        <w:rPr>
          <w:rFonts w:ascii="Times New Roman" w:hAnsi="Times New Roman" w:cs="Times New Roman"/>
        </w:rPr>
        <w:t xml:space="preserve">de personas no han </w:t>
      </w:r>
      <w:r w:rsidR="006A6A00" w:rsidRPr="000846F3">
        <w:rPr>
          <w:rFonts w:ascii="Times New Roman" w:hAnsi="Times New Roman" w:cs="Times New Roman"/>
        </w:rPr>
        <w:t>sido educad</w:t>
      </w:r>
      <w:r w:rsidR="002042E5">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xml:space="preserve"> y</w:t>
      </w:r>
      <w:r w:rsidR="002042E5">
        <w:rPr>
          <w:rFonts w:ascii="Times New Roman" w:hAnsi="Times New Roman" w:cs="Times New Roman"/>
        </w:rPr>
        <w:t xml:space="preserve"> creativa. Significa que no tienen herramientas y recursos para encontrar caminos alternativos para resolver sus diferencias.</w:t>
      </w:r>
    </w:p>
    <w:p w14:paraId="45797E43" w14:textId="77777777" w:rsidR="006A6A00" w:rsidRDefault="006A6A00" w:rsidP="00C95BF4">
      <w:pPr>
        <w:spacing w:after="0" w:line="276" w:lineRule="auto"/>
        <w:jc w:val="both"/>
        <w:rPr>
          <w:rFonts w:ascii="Times New Roman" w:hAnsi="Times New Roman" w:cs="Times New Roman"/>
        </w:rPr>
      </w:pPr>
    </w:p>
    <w:p w14:paraId="4795D0A0" w14:textId="77777777" w:rsidR="00AC12A7" w:rsidRDefault="00AC12A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AC12A7" w:rsidRPr="000846F3" w14:paraId="6E6828A6" w14:textId="77777777" w:rsidTr="00AC12A7">
        <w:tc>
          <w:tcPr>
            <w:tcW w:w="8978" w:type="dxa"/>
            <w:gridSpan w:val="2"/>
            <w:shd w:val="clear" w:color="auto" w:fill="000000" w:themeFill="text1"/>
          </w:tcPr>
          <w:p w14:paraId="59716623" w14:textId="77777777" w:rsidR="00AC12A7" w:rsidRPr="000846F3" w:rsidRDefault="00AC12A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AC12A7" w:rsidRPr="000846F3" w14:paraId="27BD71CB" w14:textId="77777777" w:rsidTr="00AC12A7">
        <w:tc>
          <w:tcPr>
            <w:tcW w:w="2518" w:type="dxa"/>
          </w:tcPr>
          <w:p w14:paraId="2CEC63A3" w14:textId="77777777" w:rsidR="00AC12A7" w:rsidRPr="000846F3" w:rsidRDefault="00AC12A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3B73D75" w14:textId="618F61F3" w:rsidR="00AC12A7" w:rsidRPr="000846F3" w:rsidRDefault="00BC6BD4" w:rsidP="00BC6BD4">
            <w:pPr>
              <w:spacing w:line="276" w:lineRule="auto"/>
              <w:jc w:val="both"/>
              <w:rPr>
                <w:rFonts w:ascii="Times New Roman" w:hAnsi="Times New Roman" w:cs="Times New Roman"/>
                <w:b/>
                <w:sz w:val="24"/>
                <w:szCs w:val="24"/>
              </w:rPr>
            </w:pPr>
            <w:r>
              <w:rPr>
                <w:rFonts w:ascii="Times New Roman" w:hAnsi="Times New Roman" w:cs="Times New Roman"/>
              </w:rPr>
              <w:t xml:space="preserve">En </w:t>
            </w:r>
            <w:r w:rsidR="00AC12A7">
              <w:rPr>
                <w:rFonts w:ascii="Times New Roman" w:hAnsi="Times New Roman" w:cs="Times New Roman"/>
              </w:rPr>
              <w:t xml:space="preserve">el mundo </w:t>
            </w:r>
            <w:r>
              <w:rPr>
                <w:rFonts w:ascii="Times New Roman" w:hAnsi="Times New Roman" w:cs="Times New Roman"/>
              </w:rPr>
              <w:t xml:space="preserve">actual, </w:t>
            </w:r>
            <w:r w:rsidR="00AC12A7">
              <w:rPr>
                <w:rFonts w:ascii="Times New Roman" w:hAnsi="Times New Roman" w:cs="Times New Roman"/>
              </w:rPr>
              <w:t xml:space="preserve">se </w:t>
            </w:r>
            <w:r w:rsidR="00AC12A7" w:rsidRPr="001F2056">
              <w:rPr>
                <w:rFonts w:ascii="Times New Roman" w:hAnsi="Times New Roman" w:cs="Times New Roman"/>
              </w:rPr>
              <w:t xml:space="preserve">consolida </w:t>
            </w:r>
            <w:r>
              <w:rPr>
                <w:rFonts w:ascii="Times New Roman" w:hAnsi="Times New Roman" w:cs="Times New Roman"/>
              </w:rPr>
              <w:t>una</w:t>
            </w:r>
            <w:r w:rsidR="00AC12A7" w:rsidRPr="001F2056">
              <w:rPr>
                <w:rFonts w:ascii="Times New Roman" w:hAnsi="Times New Roman" w:cs="Times New Roman"/>
              </w:rPr>
              <w:t xml:space="preserve"> cultura de la negociación, </w:t>
            </w:r>
            <w:r>
              <w:rPr>
                <w:rFonts w:ascii="Times New Roman" w:hAnsi="Times New Roman" w:cs="Times New Roman"/>
              </w:rPr>
              <w:t xml:space="preserve">en la que </w:t>
            </w:r>
            <w:r w:rsidR="00AC12A7" w:rsidRPr="001F2056">
              <w:rPr>
                <w:rFonts w:ascii="Times New Roman" w:hAnsi="Times New Roman" w:cs="Times New Roman"/>
              </w:rPr>
              <w:t>los procesos de paz s</w:t>
            </w:r>
            <w:r w:rsidR="00AC12A7">
              <w:rPr>
                <w:rFonts w:ascii="Times New Roman" w:hAnsi="Times New Roman" w:cs="Times New Roman"/>
              </w:rPr>
              <w:t xml:space="preserve">on </w:t>
            </w:r>
            <w:r w:rsidR="00AC12A7" w:rsidRPr="001F2056">
              <w:rPr>
                <w:rFonts w:ascii="Times New Roman" w:hAnsi="Times New Roman" w:cs="Times New Roman"/>
              </w:rPr>
              <w:t xml:space="preserve">protagonistas en el </w:t>
            </w:r>
            <w:r>
              <w:rPr>
                <w:rFonts w:ascii="Times New Roman" w:hAnsi="Times New Roman" w:cs="Times New Roman"/>
              </w:rPr>
              <w:t>entorno</w:t>
            </w:r>
            <w:r w:rsidR="00AC12A7" w:rsidRPr="001F2056">
              <w:rPr>
                <w:rFonts w:ascii="Times New Roman" w:hAnsi="Times New Roman" w:cs="Times New Roman"/>
              </w:rPr>
              <w:t xml:space="preserve"> de l</w:t>
            </w:r>
            <w:r w:rsidR="00AC12A7">
              <w:rPr>
                <w:rFonts w:ascii="Times New Roman" w:hAnsi="Times New Roman" w:cs="Times New Roman"/>
              </w:rPr>
              <w:t>os conflictos. L</w:t>
            </w:r>
            <w:r w:rsidR="00AC12A7" w:rsidRPr="001F2056">
              <w:rPr>
                <w:rFonts w:ascii="Times New Roman" w:hAnsi="Times New Roman" w:cs="Times New Roman"/>
              </w:rPr>
              <w:t xml:space="preserve">a mitad de los conflictos armados </w:t>
            </w:r>
            <w:r w:rsidR="00AC12A7">
              <w:rPr>
                <w:rFonts w:ascii="Times New Roman" w:hAnsi="Times New Roman" w:cs="Times New Roman"/>
              </w:rPr>
              <w:t xml:space="preserve">están en </w:t>
            </w:r>
            <w:r w:rsidR="00AC12A7" w:rsidRPr="001F2056">
              <w:rPr>
                <w:rFonts w:ascii="Times New Roman" w:hAnsi="Times New Roman" w:cs="Times New Roman"/>
              </w:rPr>
              <w:t>negociaciones</w:t>
            </w:r>
            <w:r w:rsidR="00AC12A7">
              <w:rPr>
                <w:rFonts w:ascii="Times New Roman" w:hAnsi="Times New Roman" w:cs="Times New Roman"/>
              </w:rPr>
              <w:t>. De l</w:t>
            </w:r>
            <w:r w:rsidR="00AC12A7" w:rsidRPr="001F2056">
              <w:rPr>
                <w:rFonts w:ascii="Times New Roman" w:hAnsi="Times New Roman" w:cs="Times New Roman"/>
              </w:rPr>
              <w:t xml:space="preserve">os </w:t>
            </w:r>
            <w:r>
              <w:rPr>
                <w:rFonts w:ascii="Times New Roman" w:hAnsi="Times New Roman" w:cs="Times New Roman"/>
              </w:rPr>
              <w:t>40</w:t>
            </w:r>
            <w:r w:rsidR="00AC12A7">
              <w:rPr>
                <w:rFonts w:ascii="Times New Roman" w:hAnsi="Times New Roman" w:cs="Times New Roman"/>
              </w:rPr>
              <w:t xml:space="preserve"> </w:t>
            </w:r>
            <w:r w:rsidR="00AC12A7" w:rsidRPr="001F2056">
              <w:rPr>
                <w:rFonts w:ascii="Times New Roman" w:hAnsi="Times New Roman" w:cs="Times New Roman"/>
              </w:rPr>
              <w:t xml:space="preserve">conflictos finalizados en los últimos </w:t>
            </w:r>
            <w:r>
              <w:rPr>
                <w:rFonts w:ascii="Times New Roman" w:hAnsi="Times New Roman" w:cs="Times New Roman"/>
              </w:rPr>
              <w:t>20</w:t>
            </w:r>
            <w:r w:rsidR="00AC12A7" w:rsidRPr="001F2056">
              <w:rPr>
                <w:rFonts w:ascii="Times New Roman" w:hAnsi="Times New Roman" w:cs="Times New Roman"/>
              </w:rPr>
              <w:t xml:space="preserve"> años</w:t>
            </w:r>
            <w:r w:rsidR="00AC12A7">
              <w:rPr>
                <w:rFonts w:ascii="Times New Roman" w:hAnsi="Times New Roman" w:cs="Times New Roman"/>
              </w:rPr>
              <w:t xml:space="preserve">, </w:t>
            </w:r>
            <w:r>
              <w:rPr>
                <w:rFonts w:ascii="Times New Roman" w:hAnsi="Times New Roman" w:cs="Times New Roman"/>
              </w:rPr>
              <w:t>33 se</w:t>
            </w:r>
            <w:r w:rsidR="00AC12A7">
              <w:rPr>
                <w:rFonts w:ascii="Times New Roman" w:hAnsi="Times New Roman" w:cs="Times New Roman"/>
              </w:rPr>
              <w:t xml:space="preserve"> </w:t>
            </w:r>
            <w:r w:rsidR="00AC12A7" w:rsidRPr="001F2056">
              <w:rPr>
                <w:rFonts w:ascii="Times New Roman" w:hAnsi="Times New Roman" w:cs="Times New Roman"/>
              </w:rPr>
              <w:t>han</w:t>
            </w:r>
            <w:r>
              <w:rPr>
                <w:rFonts w:ascii="Times New Roman" w:hAnsi="Times New Roman" w:cs="Times New Roman"/>
              </w:rPr>
              <w:t xml:space="preserve"> </w:t>
            </w:r>
            <w:r>
              <w:rPr>
                <w:rFonts w:ascii="Times New Roman" w:hAnsi="Times New Roman" w:cs="Times New Roman"/>
              </w:rPr>
              <w:lastRenderedPageBreak/>
              <w:t xml:space="preserve">subsanado </w:t>
            </w:r>
            <w:r w:rsidR="00AC12A7" w:rsidRPr="001F2056">
              <w:rPr>
                <w:rFonts w:ascii="Times New Roman" w:hAnsi="Times New Roman" w:cs="Times New Roman"/>
              </w:rPr>
              <w:t xml:space="preserve">mediante un acuerdo de paz y </w:t>
            </w:r>
            <w:r w:rsidR="00AC12A7">
              <w:rPr>
                <w:rFonts w:ascii="Times New Roman" w:hAnsi="Times New Roman" w:cs="Times New Roman"/>
              </w:rPr>
              <w:t xml:space="preserve">solo </w:t>
            </w:r>
            <w:r w:rsidR="00AC12A7" w:rsidRPr="001F2056">
              <w:rPr>
                <w:rFonts w:ascii="Times New Roman" w:hAnsi="Times New Roman" w:cs="Times New Roman"/>
              </w:rPr>
              <w:t xml:space="preserve">7 </w:t>
            </w:r>
            <w:r>
              <w:rPr>
                <w:rFonts w:ascii="Times New Roman" w:hAnsi="Times New Roman" w:cs="Times New Roman"/>
              </w:rPr>
              <w:t>se han definido con una</w:t>
            </w:r>
            <w:r w:rsidR="00AC12A7" w:rsidRPr="001F2056">
              <w:rPr>
                <w:rFonts w:ascii="Times New Roman" w:hAnsi="Times New Roman" w:cs="Times New Roman"/>
              </w:rPr>
              <w:t xml:space="preserve"> victoria militar</w:t>
            </w:r>
            <w:r w:rsidR="00AC12A7">
              <w:rPr>
                <w:rFonts w:ascii="Times New Roman" w:hAnsi="Times New Roman" w:cs="Times New Roman"/>
              </w:rPr>
              <w:t xml:space="preserve">. </w:t>
            </w:r>
          </w:p>
        </w:tc>
      </w:tr>
    </w:tbl>
    <w:p w14:paraId="62649430" w14:textId="77777777" w:rsidR="00AC12A7" w:rsidRPr="000846F3" w:rsidRDefault="00AC12A7" w:rsidP="00C95BF4">
      <w:pPr>
        <w:spacing w:after="0" w:line="276" w:lineRule="auto"/>
        <w:jc w:val="both"/>
        <w:rPr>
          <w:rFonts w:ascii="Times New Roman" w:hAnsi="Times New Roman" w:cs="Times New Roman"/>
        </w:rPr>
      </w:pPr>
    </w:p>
    <w:p w14:paraId="65235E45" w14:textId="06B6C4AE" w:rsidR="002042E5" w:rsidRDefault="002042E5" w:rsidP="00C95BF4">
      <w:pPr>
        <w:spacing w:after="0" w:line="276" w:lineRule="auto"/>
        <w:jc w:val="both"/>
        <w:rPr>
          <w:rFonts w:ascii="Times New Roman" w:hAnsi="Times New Roman" w:cs="Times New Roman"/>
        </w:rPr>
      </w:pPr>
      <w:r>
        <w:rPr>
          <w:rFonts w:ascii="Times New Roman" w:hAnsi="Times New Roman" w:cs="Times New Roman"/>
        </w:rPr>
        <w:t>E</w:t>
      </w:r>
      <w:r w:rsidR="006A6A00" w:rsidRPr="000846F3">
        <w:rPr>
          <w:rFonts w:ascii="Times New Roman" w:hAnsi="Times New Roman" w:cs="Times New Roman"/>
        </w:rPr>
        <w:t xml:space="preserve">l conflicto </w:t>
      </w:r>
      <w:r w:rsidR="006A6A00" w:rsidRPr="00CA14DD">
        <w:rPr>
          <w:rFonts w:ascii="Times New Roman" w:hAnsi="Times New Roman" w:cs="Times New Roman"/>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w:t>
      </w:r>
      <w:r w:rsidR="00CA14DD">
        <w:rPr>
          <w:rFonts w:ascii="Times New Roman" w:hAnsi="Times New Roman" w:cs="Times New Roman"/>
        </w:rPr>
        <w:t xml:space="preserve"> tratar de</w:t>
      </w:r>
      <w:r>
        <w:rPr>
          <w:rFonts w:ascii="Times New Roman" w:hAnsi="Times New Roman" w:cs="Times New Roman"/>
        </w:rPr>
        <w:t xml:space="preserve"> evitarlo es importante verlo </w:t>
      </w:r>
      <w:r w:rsidR="006A6A00" w:rsidRPr="000846F3">
        <w:rPr>
          <w:rFonts w:ascii="Times New Roman" w:hAnsi="Times New Roman" w:cs="Times New Roman"/>
        </w:rPr>
        <w:t xml:space="preserve">como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r w:rsidR="00823A0D">
        <w:rPr>
          <w:rFonts w:ascii="Times New Roman" w:hAnsi="Times New Roman" w:cs="Times New Roman"/>
        </w:rPr>
        <w:t>Históricamente, e</w:t>
      </w:r>
      <w:r w:rsidR="00823A0D" w:rsidRPr="000846F3">
        <w:rPr>
          <w:rFonts w:ascii="Times New Roman" w:hAnsi="Times New Roman" w:cs="Times New Roman"/>
        </w:rPr>
        <w:t xml:space="preserve">l conflicto </w:t>
      </w:r>
      <w:r w:rsidR="00823A0D">
        <w:rPr>
          <w:rFonts w:ascii="Times New Roman" w:hAnsi="Times New Roman" w:cs="Times New Roman"/>
        </w:rPr>
        <w:t xml:space="preserve">ha sido </w:t>
      </w:r>
      <w:r w:rsidR="00823A0D" w:rsidRPr="000846F3">
        <w:rPr>
          <w:rFonts w:ascii="Times New Roman" w:hAnsi="Times New Roman" w:cs="Times New Roman"/>
        </w:rPr>
        <w:t>la principal palanca de transformación social.</w:t>
      </w:r>
    </w:p>
    <w:p w14:paraId="0E5F0BFF" w14:textId="77777777" w:rsidR="002042E5" w:rsidRDefault="002042E5" w:rsidP="00C95BF4">
      <w:pPr>
        <w:spacing w:after="0" w:line="276" w:lineRule="auto"/>
        <w:jc w:val="both"/>
        <w:rPr>
          <w:rFonts w:ascii="Times New Roman" w:hAnsi="Times New Roman" w:cs="Times New Roman"/>
        </w:rPr>
      </w:pPr>
    </w:p>
    <w:p w14:paraId="60EDAB27" w14:textId="2E3A8940" w:rsidR="006A6A00" w:rsidRDefault="002042E5" w:rsidP="00C95BF4">
      <w:pPr>
        <w:spacing w:after="0" w:line="276" w:lineRule="auto"/>
        <w:jc w:val="both"/>
        <w:rPr>
          <w:rFonts w:ascii="Times New Roman" w:hAnsi="Times New Roman" w:cs="Times New Roman"/>
        </w:rPr>
      </w:pPr>
      <w:r>
        <w:rPr>
          <w:rFonts w:ascii="Times New Roman" w:hAnsi="Times New Roman" w:cs="Times New Roman"/>
        </w:rPr>
        <w:t xml:space="preserve">Para </w:t>
      </w:r>
      <w:r w:rsidR="00823A0D">
        <w:rPr>
          <w:rFonts w:ascii="Times New Roman" w:hAnsi="Times New Roman" w:cs="Times New Roman"/>
        </w:rPr>
        <w:t>lograrlo</w:t>
      </w:r>
      <w:r>
        <w:rPr>
          <w:rFonts w:ascii="Times New Roman" w:hAnsi="Times New Roman" w:cs="Times New Roman"/>
        </w:rPr>
        <w:t xml:space="preserve"> es clave empezar a considerar</w:t>
      </w:r>
      <w:r w:rsidR="006A6A00" w:rsidRPr="000846F3">
        <w:rPr>
          <w:rFonts w:ascii="Times New Roman" w:hAnsi="Times New Roman" w:cs="Times New Roman"/>
        </w:rPr>
        <w:t xml:space="preserve"> </w:t>
      </w:r>
      <w:r w:rsidR="006A6A00" w:rsidRPr="00CA14DD">
        <w:rPr>
          <w:rFonts w:ascii="Times New Roman" w:hAnsi="Times New Roman" w:cs="Times New Roman"/>
        </w:rPr>
        <w:t xml:space="preserve">la </w:t>
      </w:r>
      <w:r w:rsidR="006A6A00" w:rsidRPr="00823A0D">
        <w:rPr>
          <w:rFonts w:ascii="Times New Roman" w:hAnsi="Times New Roman" w:cs="Times New Roman"/>
          <w:b/>
        </w:rPr>
        <w:t xml:space="preserve">diversidad </w:t>
      </w:r>
      <w:r w:rsidR="006A6A00" w:rsidRPr="00CA14DD">
        <w:rPr>
          <w:rFonts w:ascii="Times New Roman" w:hAnsi="Times New Roman" w:cs="Times New Roman"/>
        </w:rPr>
        <w:t>y la</w:t>
      </w:r>
      <w:r w:rsidR="006A6A00" w:rsidRPr="00823A0D">
        <w:rPr>
          <w:rFonts w:ascii="Times New Roman" w:hAnsi="Times New Roman" w:cs="Times New Roman"/>
          <w:b/>
        </w:rPr>
        <w:t xml:space="preserve"> diferencia como </w:t>
      </w:r>
      <w:r w:rsidR="006A6A00" w:rsidRPr="00CA14DD">
        <w:rPr>
          <w:rFonts w:ascii="Times New Roman" w:hAnsi="Times New Roman" w:cs="Times New Roman"/>
        </w:rPr>
        <w:t>un</w:t>
      </w:r>
      <w:r w:rsidR="006A6A00" w:rsidRPr="00823A0D">
        <w:rPr>
          <w:rFonts w:ascii="Times New Roman" w:hAnsi="Times New Roman" w:cs="Times New Roman"/>
          <w:b/>
        </w:rPr>
        <w:t xml:space="preserve"> valor</w:t>
      </w:r>
      <w:r>
        <w:rPr>
          <w:rFonts w:ascii="Times New Roman" w:hAnsi="Times New Roman" w:cs="Times New Roman"/>
        </w:rPr>
        <w:t>, como riqueza</w:t>
      </w:r>
      <w:r w:rsidR="006A6A00" w:rsidRPr="000846F3">
        <w:rPr>
          <w:rFonts w:ascii="Times New Roman" w:hAnsi="Times New Roman" w:cs="Times New Roman"/>
        </w:rPr>
        <w:t xml:space="preserve">.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p w14:paraId="7A8FBAF8" w14:textId="77777777" w:rsidR="00E84E36" w:rsidRPr="000846F3"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1B56537A"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sidR="002730C7">
              <w:rPr>
                <w:rFonts w:ascii="Times New Roman" w:hAnsi="Times New Roman" w:cs="Times New Roman"/>
                <w:color w:val="000000"/>
                <w:sz w:val="24"/>
                <w:szCs w:val="24"/>
              </w:rPr>
              <w:t>9</w:t>
            </w:r>
          </w:p>
        </w:tc>
      </w:tr>
      <w:tr w:rsidR="00DA3480" w:rsidRPr="00ED495A" w14:paraId="0B10BB9D" w14:textId="77777777" w:rsidTr="005A2B85">
        <w:tc>
          <w:tcPr>
            <w:tcW w:w="2518" w:type="dxa"/>
          </w:tcPr>
          <w:p w14:paraId="3E1F8913"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542786E2" w:rsidR="00DA3480" w:rsidRPr="00ED495A" w:rsidRDefault="008D1CD0" w:rsidP="00C95BF4">
            <w:pPr>
              <w:spacing w:line="276" w:lineRule="auto"/>
              <w:jc w:val="both"/>
              <w:rPr>
                <w:rFonts w:ascii="Times New Roman" w:hAnsi="Times New Roman" w:cs="Times New Roman"/>
                <w:color w:val="000000"/>
                <w:sz w:val="24"/>
                <w:szCs w:val="24"/>
                <w:lang w:val="es-CO"/>
              </w:rPr>
            </w:pPr>
            <w:r w:rsidRPr="00ED495A">
              <w:rPr>
                <w:rFonts w:ascii="Times New Roman" w:hAnsi="Times New Roman" w:cs="Times New Roman"/>
                <w:color w:val="000000"/>
                <w:sz w:val="24"/>
                <w:szCs w:val="24"/>
                <w:lang w:val="es-CO"/>
              </w:rPr>
              <w:t>Piezas multicolor</w:t>
            </w:r>
            <w:r w:rsidR="00D63BFF">
              <w:rPr>
                <w:rFonts w:ascii="Times New Roman" w:hAnsi="Times New Roman" w:cs="Times New Roman"/>
                <w:color w:val="000000"/>
                <w:sz w:val="24"/>
                <w:szCs w:val="24"/>
                <w:lang w:val="es-CO"/>
              </w:rPr>
              <w:t>es</w:t>
            </w:r>
            <w:r w:rsidRPr="00ED495A">
              <w:rPr>
                <w:rFonts w:ascii="Times New Roman" w:hAnsi="Times New Roman" w:cs="Times New Roman"/>
                <w:color w:val="000000"/>
                <w:sz w:val="24"/>
                <w:szCs w:val="24"/>
                <w:lang w:val="es-CO"/>
              </w:rPr>
              <w:t xml:space="preserve"> de rompecabezas </w:t>
            </w:r>
            <w:r w:rsidR="00ED495A" w:rsidRPr="00ED495A">
              <w:rPr>
                <w:rFonts w:ascii="Times New Roman" w:hAnsi="Times New Roman" w:cs="Times New Roman"/>
                <w:color w:val="000000"/>
                <w:sz w:val="24"/>
                <w:szCs w:val="24"/>
                <w:lang w:val="es-CO"/>
              </w:rPr>
              <w:t>sostenidas por manos</w:t>
            </w:r>
            <w:r w:rsidR="00ED495A">
              <w:rPr>
                <w:rFonts w:ascii="Times New Roman" w:hAnsi="Times New Roman" w:cs="Times New Roman"/>
                <w:color w:val="000000"/>
                <w:sz w:val="24"/>
                <w:szCs w:val="24"/>
                <w:lang w:val="es-CO"/>
              </w:rPr>
              <w:t xml:space="preserve"> forman una figura gracias a la cooperación de las partes</w:t>
            </w:r>
            <w:r w:rsidR="00ED495A" w:rsidRPr="00ED495A">
              <w:rPr>
                <w:rFonts w:ascii="Times New Roman" w:hAnsi="Times New Roman" w:cs="Times New Roman"/>
                <w:color w:val="000000"/>
                <w:sz w:val="24"/>
                <w:szCs w:val="24"/>
                <w:lang w:val="es-CO"/>
              </w:rPr>
              <w:t xml:space="preserve">. </w:t>
            </w:r>
          </w:p>
        </w:tc>
      </w:tr>
      <w:tr w:rsidR="00DA3480" w:rsidRPr="000846F3" w14:paraId="5E9F2198" w14:textId="77777777" w:rsidTr="005A2B85">
        <w:tc>
          <w:tcPr>
            <w:tcW w:w="2518" w:type="dxa"/>
          </w:tcPr>
          <w:p w14:paraId="1BFA1A87"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4D87220" w14:textId="21F91527" w:rsidR="00823A0D" w:rsidRPr="000846F3" w:rsidRDefault="008D1CD0" w:rsidP="00C95BF4">
            <w:pPr>
              <w:spacing w:line="276" w:lineRule="auto"/>
              <w:jc w:val="both"/>
              <w:rPr>
                <w:rFonts w:ascii="Times New Roman" w:hAnsi="Times New Roman" w:cs="Times New Roman"/>
                <w:color w:val="000000"/>
                <w:sz w:val="24"/>
                <w:szCs w:val="24"/>
              </w:rPr>
            </w:pPr>
            <w:r w:rsidRPr="00ED495A">
              <w:rPr>
                <w:rFonts w:ascii="Times New Roman" w:hAnsi="Times New Roman" w:cs="Times New Roman"/>
                <w:color w:val="000000"/>
                <w:sz w:val="24"/>
                <w:szCs w:val="24"/>
                <w:lang w:val="es-CO"/>
              </w:rPr>
              <w:t xml:space="preserve">Número de la imagen </w:t>
            </w:r>
            <w:r w:rsidR="00823A0D" w:rsidRPr="00823A0D">
              <w:rPr>
                <w:rFonts w:ascii="Times New Roman" w:hAnsi="Times New Roman" w:cs="Times New Roman"/>
                <w:color w:val="000000"/>
                <w:sz w:val="24"/>
                <w:szCs w:val="24"/>
                <w:lang w:val="es-CO"/>
              </w:rPr>
              <w:t>236658436</w:t>
            </w:r>
            <w:r w:rsidR="00E86943">
              <w:rPr>
                <w:rFonts w:ascii="Times New Roman" w:hAnsi="Times New Roman" w:cs="Times New Roman"/>
                <w:color w:val="000000"/>
                <w:sz w:val="24"/>
                <w:szCs w:val="24"/>
                <w:lang w:val="es-CO"/>
              </w:rPr>
              <w:t xml:space="preserve">. </w:t>
            </w:r>
            <w:r w:rsidR="00823A0D">
              <w:rPr>
                <w:rFonts w:ascii="Times New Roman" w:hAnsi="Times New Roman" w:cs="Times New Roman"/>
                <w:color w:val="000000"/>
                <w:sz w:val="24"/>
                <w:szCs w:val="24"/>
                <w:lang w:val="es-CO"/>
              </w:rPr>
              <w:t xml:space="preserve">¿Se podría hacer una modificación a la imagen para que el rompecabezas mostrara no fichas de colores, sino que al unirlas formara un paisaje limpio, un bosque conservado o algo así como esta foto de Shutter </w:t>
            </w:r>
            <w:r w:rsidR="00823A0D" w:rsidRPr="00823A0D">
              <w:rPr>
                <w:rFonts w:ascii="Times New Roman" w:hAnsi="Times New Roman" w:cs="Times New Roman"/>
                <w:color w:val="000000"/>
                <w:sz w:val="24"/>
                <w:szCs w:val="24"/>
                <w:lang w:val="es-CO"/>
              </w:rPr>
              <w:t>209507509</w:t>
            </w:r>
            <w:r w:rsidR="00823A0D">
              <w:rPr>
                <w:rFonts w:ascii="Times New Roman" w:hAnsi="Times New Roman" w:cs="Times New Roman"/>
                <w:color w:val="000000"/>
                <w:sz w:val="24"/>
                <w:szCs w:val="24"/>
                <w:lang w:val="es-CO"/>
              </w:rPr>
              <w:t>?</w:t>
            </w:r>
          </w:p>
        </w:tc>
      </w:tr>
      <w:tr w:rsidR="00DA3480" w:rsidRPr="000846F3" w14:paraId="649651FE" w14:textId="77777777" w:rsidTr="005A2B85">
        <w:tc>
          <w:tcPr>
            <w:tcW w:w="2518" w:type="dxa"/>
          </w:tcPr>
          <w:p w14:paraId="19D8BA9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384CC99D" w:rsidR="00DA3480" w:rsidRPr="000846F3" w:rsidRDefault="00DA3480" w:rsidP="00A32B8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conflicto no implica necesariamente un problema, </w:t>
            </w:r>
            <w:r w:rsidR="00A32B83">
              <w:rPr>
                <w:rFonts w:ascii="Times New Roman" w:hAnsi="Times New Roman" w:cs="Times New Roman"/>
                <w:color w:val="000000"/>
                <w:sz w:val="24"/>
                <w:szCs w:val="24"/>
              </w:rPr>
              <w:t xml:space="preserve">puede ser </w:t>
            </w:r>
            <w:r>
              <w:rPr>
                <w:rFonts w:ascii="Times New Roman" w:hAnsi="Times New Roman" w:cs="Times New Roman"/>
                <w:color w:val="000000"/>
                <w:sz w:val="24"/>
                <w:szCs w:val="24"/>
              </w:rPr>
              <w:t>una oportunidad</w:t>
            </w:r>
            <w:r w:rsidR="00ED495A">
              <w:rPr>
                <w:rFonts w:ascii="Times New Roman" w:hAnsi="Times New Roman" w:cs="Times New Roman"/>
                <w:color w:val="000000"/>
                <w:sz w:val="24"/>
                <w:szCs w:val="24"/>
              </w:rPr>
              <w:t xml:space="preserve">. Al desplegar la creatividad, las diferencias se pueden convertir en elementos para construir una solución colectiva. </w:t>
            </w:r>
          </w:p>
        </w:tc>
      </w:tr>
    </w:tbl>
    <w:p w14:paraId="18CBD6B4" w14:textId="77777777" w:rsidR="006A6A00" w:rsidRPr="000846F3" w:rsidRDefault="006A6A00" w:rsidP="00C95BF4">
      <w:pPr>
        <w:spacing w:after="0" w:line="276" w:lineRule="auto"/>
        <w:jc w:val="both"/>
        <w:rPr>
          <w:rFonts w:ascii="Times New Roman" w:hAnsi="Times New Roman" w:cs="Times New Roman"/>
        </w:rPr>
      </w:pPr>
    </w:p>
    <w:p w14:paraId="0107DD26" w14:textId="77777777" w:rsidR="002A5ABA"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C95BF4">
      <w:pPr>
        <w:spacing w:after="0" w:line="276" w:lineRule="auto"/>
        <w:jc w:val="both"/>
        <w:rPr>
          <w:rFonts w:ascii="Times New Roman" w:hAnsi="Times New Roman" w:cs="Times New Roman"/>
        </w:rPr>
      </w:pPr>
    </w:p>
    <w:p w14:paraId="10C5C309" w14:textId="614E5E2C" w:rsidR="009E0505" w:rsidRDefault="006A6A00"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00A32B83">
        <w:rPr>
          <w:rFonts w:ascii="Times New Roman" w:hAnsi="Times New Roman" w:cs="Times New Roman"/>
        </w:rPr>
        <w:t xml:space="preserve">perspectiva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r w:rsidR="00823A0D">
        <w:rPr>
          <w:rFonts w:ascii="Times New Roman" w:hAnsi="Times New Roman" w:cs="Times New Roman"/>
        </w:rPr>
        <w:t xml:space="preserve">Es clave </w:t>
      </w:r>
      <w:r w:rsidR="00823A0D" w:rsidRPr="0075553B">
        <w:rPr>
          <w:rFonts w:ascii="Times New Roman" w:hAnsi="Times New Roman" w:cs="Times New Roman"/>
        </w:rPr>
        <w:t>encontra</w:t>
      </w:r>
      <w:r w:rsidR="00823A0D">
        <w:rPr>
          <w:rFonts w:ascii="Times New Roman" w:hAnsi="Times New Roman" w:cs="Times New Roman"/>
        </w:rPr>
        <w:t>r</w:t>
      </w:r>
      <w:r w:rsidR="00823A0D" w:rsidRPr="0075553B">
        <w:rPr>
          <w:rFonts w:ascii="Times New Roman" w:hAnsi="Times New Roman" w:cs="Times New Roman"/>
        </w:rPr>
        <w:t xml:space="preserve"> puntos </w:t>
      </w:r>
      <w:r w:rsidR="00823A0D">
        <w:rPr>
          <w:rFonts w:ascii="Times New Roman" w:hAnsi="Times New Roman" w:cs="Times New Roman"/>
        </w:rPr>
        <w:t xml:space="preserve">en común y </w:t>
      </w:r>
      <w:r w:rsidR="00823A0D" w:rsidRPr="0075553B">
        <w:rPr>
          <w:rFonts w:ascii="Times New Roman" w:hAnsi="Times New Roman" w:cs="Times New Roman"/>
        </w:rPr>
        <w:t xml:space="preserve">acuerdos </w:t>
      </w:r>
      <w:r w:rsidR="00823A0D">
        <w:rPr>
          <w:rFonts w:ascii="Times New Roman" w:hAnsi="Times New Roman" w:cs="Times New Roman"/>
        </w:rPr>
        <w:t xml:space="preserve">mediante la estrategia </w:t>
      </w:r>
      <w:r w:rsidR="00823A0D" w:rsidRPr="0075553B">
        <w:rPr>
          <w:rFonts w:ascii="Times New Roman" w:hAnsi="Times New Roman" w:cs="Times New Roman"/>
        </w:rPr>
        <w:t>ganar</w:t>
      </w:r>
      <w:r w:rsidR="00A32B83">
        <w:rPr>
          <w:rFonts w:ascii="Times New Roman" w:hAnsi="Times New Roman" w:cs="Times New Roman"/>
        </w:rPr>
        <w:t>-</w:t>
      </w:r>
      <w:r w:rsidR="00823A0D">
        <w:rPr>
          <w:rFonts w:ascii="Times New Roman" w:hAnsi="Times New Roman" w:cs="Times New Roman"/>
        </w:rPr>
        <w:t>ganar.</w:t>
      </w:r>
    </w:p>
    <w:p w14:paraId="24587257" w14:textId="77777777" w:rsidR="0075553B" w:rsidRDefault="0075553B" w:rsidP="00C95BF4">
      <w:pPr>
        <w:spacing w:after="0" w:line="276" w:lineRule="auto"/>
        <w:jc w:val="both"/>
        <w:rPr>
          <w:rFonts w:ascii="Times New Roman" w:hAnsi="Times New Roman" w:cs="Times New Roman"/>
        </w:rPr>
      </w:pPr>
    </w:p>
    <w:p w14:paraId="362E2A75" w14:textId="2F8A657D" w:rsidR="004C369D" w:rsidRDefault="008F4989" w:rsidP="00C95BF4">
      <w:pPr>
        <w:spacing w:after="0" w:line="276" w:lineRule="auto"/>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sidR="00A32B83">
        <w:rPr>
          <w:rFonts w:ascii="Times New Roman" w:hAnsi="Times New Roman" w:cs="Times New Roman"/>
        </w:rPr>
        <w:t>, y en especial</w:t>
      </w:r>
      <w:r>
        <w:rPr>
          <w:rFonts w:ascii="Times New Roman" w:hAnsi="Times New Roman" w:cs="Times New Roman"/>
        </w:rPr>
        <w:t xml:space="preserve"> construir diálogos entre las partes, ya que l</w:t>
      </w:r>
      <w:r w:rsidR="004C369D" w:rsidRPr="004C369D">
        <w:rPr>
          <w:rFonts w:ascii="Times New Roman" w:hAnsi="Times New Roman" w:cs="Times New Roman"/>
        </w:rPr>
        <w:t>a</w:t>
      </w:r>
      <w:r w:rsidR="00823A0D">
        <w:rPr>
          <w:rFonts w:ascii="Times New Roman" w:hAnsi="Times New Roman" w:cs="Times New Roman"/>
        </w:rPr>
        <w:t xml:space="preserve"> ausencia de</w:t>
      </w:r>
      <w:r w:rsidR="004C369D" w:rsidRPr="004C369D">
        <w:rPr>
          <w:rFonts w:ascii="Times New Roman" w:hAnsi="Times New Roman" w:cs="Times New Roman"/>
        </w:rPr>
        <w:t xml:space="preserve">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las expresiones violentas</w:t>
      </w:r>
      <w:r>
        <w:rPr>
          <w:rFonts w:ascii="Times New Roman" w:hAnsi="Times New Roman" w:cs="Times New Roman"/>
        </w:rPr>
        <w:t xml:space="preserve">, debido a factores como </w:t>
      </w:r>
      <w:r w:rsidR="00823A0D">
        <w:rPr>
          <w:rFonts w:ascii="Times New Roman" w:hAnsi="Times New Roman" w:cs="Times New Roman"/>
        </w:rPr>
        <w:t>los</w:t>
      </w:r>
      <w:r w:rsidR="009E0505">
        <w:rPr>
          <w:rFonts w:ascii="Times New Roman" w:hAnsi="Times New Roman" w:cs="Times New Roman"/>
        </w:rPr>
        <w:t xml:space="preserve"> </w:t>
      </w:r>
      <w:r w:rsidR="004C369D" w:rsidRPr="004C369D">
        <w:rPr>
          <w:rFonts w:ascii="Times New Roman" w:hAnsi="Times New Roman" w:cs="Times New Roman"/>
        </w:rPr>
        <w:t>malentendidos</w:t>
      </w:r>
      <w:r w:rsidR="00823A0D">
        <w:rPr>
          <w:rFonts w:ascii="Times New Roman" w:hAnsi="Times New Roman" w:cs="Times New Roman"/>
        </w:rPr>
        <w:t xml:space="preserve"> o</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29AAFE37" w14:textId="77777777" w:rsidR="00565767" w:rsidRPr="000846F3" w:rsidRDefault="00565767" w:rsidP="00C95BF4">
      <w:pPr>
        <w:spacing w:after="0" w:line="276" w:lineRule="auto"/>
        <w:jc w:val="both"/>
        <w:rPr>
          <w:rFonts w:ascii="Times New Roman" w:hAnsi="Times New Roman" w:cs="Times New Roman"/>
        </w:rPr>
      </w:pPr>
    </w:p>
    <w:p w14:paraId="59FCFE2E" w14:textId="77777777" w:rsidR="00453D56" w:rsidRDefault="00453D5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176B4941" w:rsidR="00C25ECA"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9810D2">
              <w:rPr>
                <w:rFonts w:ascii="Times New Roman" w:hAnsi="Times New Roman" w:cs="Times New Roman"/>
                <w:color w:val="000000"/>
                <w:sz w:val="24"/>
                <w:szCs w:val="24"/>
              </w:rPr>
              <w:t>8</w:t>
            </w:r>
            <w:r w:rsidR="00DA4D78">
              <w:rPr>
                <w:rFonts w:ascii="Times New Roman" w:hAnsi="Times New Roman" w:cs="Times New Roman"/>
                <w:color w:val="000000"/>
                <w:sz w:val="24"/>
                <w:szCs w:val="24"/>
              </w:rPr>
              <w:t>0</w:t>
            </w:r>
          </w:p>
        </w:tc>
      </w:tr>
      <w:tr w:rsidR="00C25ECA" w:rsidRPr="000846F3" w14:paraId="0AC8980E" w14:textId="77777777" w:rsidTr="00453D56">
        <w:tc>
          <w:tcPr>
            <w:tcW w:w="2518" w:type="dxa"/>
          </w:tcPr>
          <w:p w14:paraId="200DC9C4"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C95BF4">
            <w:pPr>
              <w:spacing w:line="276"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C95BF4">
            <w:pPr>
              <w:spacing w:line="276"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C95BF4">
      <w:pPr>
        <w:spacing w:after="0" w:line="276" w:lineRule="auto"/>
        <w:jc w:val="both"/>
        <w:rPr>
          <w:rFonts w:ascii="Times New Roman" w:hAnsi="Times New Roman" w:cs="Times New Roman"/>
          <w:highlight w:val="yellow"/>
        </w:rPr>
      </w:pPr>
    </w:p>
    <w:p w14:paraId="077DB3A2" w14:textId="09B32054"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C95BF4">
      <w:pPr>
        <w:spacing w:after="0" w:line="276" w:lineRule="auto"/>
        <w:jc w:val="both"/>
        <w:rPr>
          <w:rFonts w:ascii="Times New Roman" w:hAnsi="Times New Roman" w:cs="Times New Roman"/>
        </w:rPr>
      </w:pPr>
    </w:p>
    <w:p w14:paraId="224A48D4" w14:textId="38AC3FA4" w:rsidR="004A5F60" w:rsidRDefault="00BB18F5" w:rsidP="00C95BF4">
      <w:pPr>
        <w:spacing w:after="0" w:line="276" w:lineRule="auto"/>
        <w:jc w:val="both"/>
        <w:rPr>
          <w:rFonts w:ascii="Times New Roman" w:hAnsi="Times New Roman" w:cs="Times New Roman"/>
        </w:rPr>
      </w:pPr>
      <w:r>
        <w:rPr>
          <w:rFonts w:ascii="Times New Roman" w:hAnsi="Times New Roman" w:cs="Times New Roman"/>
        </w:rPr>
        <w:t>En la actualidad</w:t>
      </w:r>
      <w:r w:rsidR="000F7454">
        <w:rPr>
          <w:rFonts w:ascii="Times New Roman" w:hAnsi="Times New Roman" w:cs="Times New Roman"/>
        </w:rPr>
        <w:t xml:space="preserve"> </w:t>
      </w:r>
      <w:r w:rsidR="00084A92" w:rsidRPr="000846F3">
        <w:rPr>
          <w:rFonts w:ascii="Times New Roman" w:hAnsi="Times New Roman" w:cs="Times New Roman"/>
        </w:rPr>
        <w:t xml:space="preserve">es difícil encontrar un conflicto </w:t>
      </w:r>
      <w:r w:rsidR="000F7454">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sidR="000F7454">
        <w:rPr>
          <w:rFonts w:ascii="Times New Roman" w:hAnsi="Times New Roman" w:cs="Times New Roman"/>
        </w:rPr>
        <w:t xml:space="preserve"> </w:t>
      </w:r>
      <w:r w:rsidR="00084A92" w:rsidRPr="000846F3">
        <w:rPr>
          <w:rFonts w:ascii="Times New Roman" w:hAnsi="Times New Roman" w:cs="Times New Roman"/>
        </w:rPr>
        <w:t>diversos factores</w:t>
      </w:r>
      <w:r w:rsidR="000F7454">
        <w:rPr>
          <w:rFonts w:ascii="Times New Roman" w:hAnsi="Times New Roman" w:cs="Times New Roman"/>
        </w:rPr>
        <w:t xml:space="preserve"> que pesan en diferentes proporciones</w:t>
      </w:r>
      <w:r w:rsidR="00FD66B4">
        <w:rPr>
          <w:rFonts w:ascii="Times New Roman" w:hAnsi="Times New Roman" w:cs="Times New Roman"/>
        </w:rPr>
        <w:t>,</w:t>
      </w:r>
      <w:r w:rsidR="000F7454">
        <w:rPr>
          <w:rFonts w:ascii="Times New Roman" w:hAnsi="Times New Roman" w:cs="Times New Roman"/>
        </w:rPr>
        <w:t xml:space="preserve"> </w:t>
      </w:r>
      <w:r w:rsidR="00FD66B4">
        <w:rPr>
          <w:rFonts w:ascii="Times New Roman" w:hAnsi="Times New Roman" w:cs="Times New Roman"/>
        </w:rPr>
        <w:t>y que</w:t>
      </w:r>
      <w:r>
        <w:rPr>
          <w:rFonts w:ascii="Times New Roman" w:hAnsi="Times New Roman" w:cs="Times New Roman"/>
        </w:rPr>
        <w:t>,</w:t>
      </w:r>
      <w:r w:rsidR="00FD66B4">
        <w:rPr>
          <w:rFonts w:ascii="Times New Roman" w:hAnsi="Times New Roman" w:cs="Times New Roman"/>
        </w:rPr>
        <w:t xml:space="preserv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sidR="000F7454">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sidR="000F7454">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Pr>
          <w:rFonts w:ascii="Times New Roman" w:hAnsi="Times New Roman" w:cs="Times New Roman"/>
        </w:rPr>
        <w:t>de</w:t>
      </w:r>
      <w:r w:rsidR="00762786">
        <w:rPr>
          <w:rFonts w:ascii="Times New Roman" w:hAnsi="Times New Roman" w:cs="Times New Roman"/>
        </w:rPr>
        <w:t xml:space="preserve"> </w:t>
      </w:r>
      <w:r w:rsidR="004A5F60">
        <w:rPr>
          <w:rFonts w:ascii="Times New Roman" w:hAnsi="Times New Roman" w:cs="Times New Roman"/>
        </w:rPr>
        <w:t xml:space="preserve">factores </w:t>
      </w:r>
      <w:r w:rsidR="000F7454">
        <w:rPr>
          <w:rFonts w:ascii="Times New Roman" w:hAnsi="Times New Roman" w:cs="Times New Roman"/>
        </w:rPr>
        <w:t xml:space="preserve">económicos, </w:t>
      </w:r>
      <w:r w:rsidR="00ED08F1">
        <w:rPr>
          <w:rFonts w:ascii="Times New Roman" w:hAnsi="Times New Roman" w:cs="Times New Roman"/>
        </w:rPr>
        <w:t>políticos y culturales</w:t>
      </w:r>
      <w:r w:rsidR="000F7454">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C95BF4">
      <w:pPr>
        <w:spacing w:after="0" w:line="276" w:lineRule="auto"/>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BB18F5">
        <w:rPr>
          <w:rFonts w:ascii="Times New Roman" w:hAnsi="Times New Roman" w:cs="Times New Roman"/>
          <w:b/>
        </w:rPr>
        <w:t>guerras híbridas</w:t>
      </w:r>
      <w:r w:rsidRPr="00BB18F5">
        <w:rPr>
          <w:rFonts w:ascii="Times New Roman" w:hAnsi="Times New Roman" w:cs="Times New Roman"/>
        </w:rPr>
        <w:t>,</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C95BF4">
      <w:pPr>
        <w:spacing w:after="0" w:line="276" w:lineRule="auto"/>
        <w:jc w:val="both"/>
        <w:rPr>
          <w:rFonts w:ascii="Times New Roman" w:hAnsi="Times New Roman" w:cs="Times New Roman"/>
        </w:rPr>
      </w:pPr>
    </w:p>
    <w:p w14:paraId="6C306F48" w14:textId="77777777" w:rsidR="00232FA8" w:rsidRPr="00232FA8" w:rsidRDefault="00232FA8" w:rsidP="00C95BF4">
      <w:pPr>
        <w:spacing w:after="0" w:line="276" w:lineRule="auto"/>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C95BF4">
      <w:pPr>
        <w:spacing w:after="0" w:line="276" w:lineRule="auto"/>
        <w:jc w:val="both"/>
        <w:rPr>
          <w:rFonts w:ascii="Times New Roman" w:hAnsi="Times New Roman" w:cs="Times New Roman"/>
        </w:rPr>
      </w:pPr>
    </w:p>
    <w:p w14:paraId="046F6CBF" w14:textId="3CFF72AA" w:rsidR="00127F39" w:rsidRPr="000846F3" w:rsidRDefault="00127F39" w:rsidP="00C95BF4">
      <w:pPr>
        <w:spacing w:after="0" w:line="276" w:lineRule="auto"/>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 xml:space="preserve">competencia </w:t>
      </w:r>
      <w:r w:rsidRPr="00BB18F5">
        <w:rPr>
          <w:rFonts w:ascii="Times New Roman" w:hAnsi="Times New Roman" w:cs="Times New Roman"/>
        </w:rPr>
        <w:t xml:space="preserve">feroz entre </w:t>
      </w:r>
      <w:r w:rsidRPr="00762786">
        <w:rPr>
          <w:rFonts w:ascii="Times New Roman" w:hAnsi="Times New Roman" w:cs="Times New Roman"/>
          <w:b/>
        </w:rPr>
        <w:t>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w:t>
      </w:r>
      <w:r w:rsidR="00BB18F5">
        <w:rPr>
          <w:rFonts w:ascii="Times New Roman" w:hAnsi="Times New Roman" w:cs="Times New Roman"/>
        </w:rPr>
        <w:t>ponen en juego</w:t>
      </w:r>
      <w:r>
        <w:rPr>
          <w:rFonts w:ascii="Times New Roman" w:hAnsi="Times New Roman" w:cs="Times New Roman"/>
        </w:rPr>
        <w:t xml:space="preserve"> miles de millones de dólares.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empuja a muchos</w:t>
      </w:r>
      <w:r w:rsidRPr="000846F3">
        <w:rPr>
          <w:rFonts w:ascii="Times New Roman" w:hAnsi="Times New Roman" w:cs="Times New Roman"/>
        </w:rPr>
        <w:t xml:space="preserve"> Estados</w:t>
      </w:r>
      <w:r>
        <w:rPr>
          <w:rFonts w:ascii="Times New Roman" w:hAnsi="Times New Roman" w:cs="Times New Roman"/>
        </w:rPr>
        <w:t xml:space="preserve"> a intervenir en </w:t>
      </w:r>
      <w:r w:rsidR="00BB18F5">
        <w:rPr>
          <w:rFonts w:ascii="Times New Roman" w:hAnsi="Times New Roman" w:cs="Times New Roman"/>
        </w:rPr>
        <w:t xml:space="preserve">diversas regiones del planeta, </w:t>
      </w:r>
      <w:r>
        <w:rPr>
          <w:rFonts w:ascii="Times New Roman" w:hAnsi="Times New Roman" w:cs="Times New Roman"/>
        </w:rPr>
        <w:t>con el objetivo de acceder a recursos y a mercados impr</w:t>
      </w:r>
      <w:r w:rsidR="00BB18F5">
        <w:rPr>
          <w:rFonts w:ascii="Times New Roman" w:hAnsi="Times New Roman" w:cs="Times New Roman"/>
        </w:rPr>
        <w:t>escindibles para su crecimiento</w:t>
      </w:r>
      <w:r>
        <w:rPr>
          <w:rFonts w:ascii="Times New Roman" w:hAnsi="Times New Roman" w:cs="Times New Roman"/>
        </w:rPr>
        <w:t xml:space="preserve"> económico. </w:t>
      </w:r>
    </w:p>
    <w:p w14:paraId="49DE17F5" w14:textId="77777777" w:rsidR="00127F39" w:rsidRDefault="00127F39" w:rsidP="00C95BF4">
      <w:pPr>
        <w:spacing w:after="0" w:line="276" w:lineRule="auto"/>
        <w:jc w:val="both"/>
        <w:rPr>
          <w:rFonts w:ascii="Times New Roman" w:hAnsi="Times New Roman" w:cs="Times New Roman"/>
        </w:rPr>
      </w:pPr>
    </w:p>
    <w:p w14:paraId="6FEC864B" w14:textId="163F9EE1" w:rsidR="00FD66B4" w:rsidRDefault="00FD66B4" w:rsidP="00C95BF4">
      <w:pPr>
        <w:spacing w:after="0" w:line="276" w:lineRule="auto"/>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007407EA">
        <w:rPr>
          <w:rFonts w:ascii="Times New Roman" w:hAnsi="Times New Roman" w:cs="Times New Roman"/>
        </w:rPr>
        <w:t>recursos</w:t>
      </w:r>
      <w:r w:rsidRPr="00084A92">
        <w:rPr>
          <w:rFonts w:ascii="Times New Roman" w:hAnsi="Times New Roman" w:cs="Times New Roman"/>
        </w:rPr>
        <w:t xml:space="preserve"> </w:t>
      </w:r>
      <w:r>
        <w:rPr>
          <w:rFonts w:ascii="Times New Roman" w:hAnsi="Times New Roman" w:cs="Times New Roman"/>
        </w:rPr>
        <w:t xml:space="preserve">estimula a grupos armados a controlar territorios </w:t>
      </w:r>
      <w:r w:rsidR="00296E6A">
        <w:rPr>
          <w:rFonts w:ascii="Times New Roman" w:hAnsi="Times New Roman" w:cs="Times New Roman"/>
        </w:rPr>
        <w:t xml:space="preserve">para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807486">
        <w:rPr>
          <w:rFonts w:ascii="Times New Roman" w:hAnsi="Times New Roman" w:cs="Times New Roman"/>
        </w:rPr>
        <w:t xml:space="preserve">Por ello, </w:t>
      </w:r>
      <w:r w:rsidR="00127F39">
        <w:rPr>
          <w:rFonts w:ascii="Times New Roman" w:hAnsi="Times New Roman" w:cs="Times New Roman"/>
        </w:rPr>
        <w:t>g</w:t>
      </w:r>
      <w:r w:rsidRPr="00084A92">
        <w:rPr>
          <w:rFonts w:ascii="Times New Roman" w:hAnsi="Times New Roman" w:cs="Times New Roman"/>
        </w:rPr>
        <w:t xml:space="preserve">randes zonas del </w:t>
      </w:r>
      <w:r>
        <w:rPr>
          <w:rFonts w:ascii="Times New Roman" w:hAnsi="Times New Roman" w:cs="Times New Roman"/>
        </w:rPr>
        <w:t xml:space="preserve">planeta </w:t>
      </w:r>
      <w:r w:rsidR="00807486">
        <w:rPr>
          <w:rFonts w:ascii="Times New Roman" w:hAnsi="Times New Roman" w:cs="Times New Roman"/>
        </w:rPr>
        <w:t xml:space="preserve">ven crecer su </w:t>
      </w:r>
      <w:r>
        <w:rPr>
          <w:rFonts w:ascii="Times New Roman" w:hAnsi="Times New Roman" w:cs="Times New Roman"/>
        </w:rPr>
        <w:t>econ</w:t>
      </w:r>
      <w:r w:rsidR="00807486">
        <w:rPr>
          <w:rFonts w:ascii="Times New Roman" w:hAnsi="Times New Roman" w:cs="Times New Roman"/>
        </w:rPr>
        <w:t>omía,</w:t>
      </w:r>
      <w:r>
        <w:rPr>
          <w:rFonts w:ascii="Times New Roman" w:hAnsi="Times New Roman" w:cs="Times New Roman"/>
        </w:rPr>
        <w:t xml:space="preserve"> mientras sus gobiernos</w:t>
      </w:r>
      <w:r w:rsidR="00807486">
        <w:rPr>
          <w:rFonts w:ascii="Times New Roman" w:hAnsi="Times New Roman" w:cs="Times New Roman"/>
        </w:rPr>
        <w:t xml:space="preserve"> colapsan</w:t>
      </w:r>
      <w:r>
        <w:rPr>
          <w:rFonts w:ascii="Times New Roman" w:hAnsi="Times New Roman" w:cs="Times New Roman"/>
        </w:rPr>
        <w:t xml:space="preserve">. </w:t>
      </w:r>
      <w:r w:rsidR="00807486">
        <w:rPr>
          <w:rFonts w:ascii="Times New Roman" w:hAnsi="Times New Roman" w:cs="Times New Roman"/>
        </w:rPr>
        <w:t xml:space="preserve">Este </w:t>
      </w:r>
      <w:r>
        <w:rPr>
          <w:rFonts w:ascii="Times New Roman" w:hAnsi="Times New Roman" w:cs="Times New Roman"/>
        </w:rPr>
        <w:t xml:space="preserve">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807486">
        <w:rPr>
          <w:rFonts w:ascii="Times New Roman" w:hAnsi="Times New Roman" w:cs="Times New Roman"/>
        </w:rPr>
        <w:t xml:space="preserve"> propicia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w:t>
      </w:r>
      <w:r w:rsidR="00807486">
        <w:rPr>
          <w:rFonts w:ascii="Times New Roman" w:hAnsi="Times New Roman" w:cs="Times New Roman"/>
        </w:rPr>
        <w:t xml:space="preserve"> a</w:t>
      </w:r>
      <w:r w:rsidR="00762786">
        <w:rPr>
          <w:rFonts w:ascii="Times New Roman" w:hAnsi="Times New Roman" w:cs="Times New Roman"/>
        </w:rPr>
        <w:t xml:space="preserve"> regiones enteras del globo.</w:t>
      </w:r>
    </w:p>
    <w:p w14:paraId="2DFD77E0" w14:textId="77777777" w:rsidR="00FD66B4" w:rsidRDefault="00FD66B4" w:rsidP="00C95BF4">
      <w:pPr>
        <w:spacing w:after="0" w:line="276" w:lineRule="auto"/>
        <w:jc w:val="both"/>
        <w:rPr>
          <w:rFonts w:ascii="Times New Roman" w:hAnsi="Times New Roman" w:cs="Times New Roman"/>
        </w:rPr>
      </w:pPr>
    </w:p>
    <w:p w14:paraId="75341AFB" w14:textId="7D499EF4" w:rsidR="00084A92" w:rsidRDefault="00807486" w:rsidP="00C95BF4">
      <w:pPr>
        <w:spacing w:after="0" w:line="276" w:lineRule="auto"/>
        <w:jc w:val="both"/>
        <w:rPr>
          <w:rFonts w:ascii="Times New Roman" w:hAnsi="Times New Roman" w:cs="Times New Roman"/>
        </w:rPr>
      </w:pPr>
      <w:r>
        <w:rPr>
          <w:rFonts w:ascii="Times New Roman" w:hAnsi="Times New Roman" w:cs="Times New Roman"/>
        </w:rPr>
        <w:t>La mayor parte</w:t>
      </w:r>
      <w:r w:rsidR="00FD66B4">
        <w:rPr>
          <w:rFonts w:ascii="Times New Roman" w:hAnsi="Times New Roman" w:cs="Times New Roman"/>
        </w:rPr>
        <w:t xml:space="preserve"> de </w:t>
      </w:r>
      <w:r>
        <w:rPr>
          <w:rFonts w:ascii="Times New Roman" w:hAnsi="Times New Roman" w:cs="Times New Roman"/>
        </w:rPr>
        <w:t xml:space="preserve">los </w:t>
      </w:r>
      <w:r w:rsidR="00FD66B4">
        <w:rPr>
          <w:rFonts w:ascii="Times New Roman" w:hAnsi="Times New Roman" w:cs="Times New Roman"/>
        </w:rPr>
        <w:t>conflictos involucran a</w:t>
      </w:r>
      <w:r w:rsidR="000F7454">
        <w:rPr>
          <w:rFonts w:ascii="Times New Roman" w:hAnsi="Times New Roman" w:cs="Times New Roman"/>
        </w:rPr>
        <w:t xml:space="preserve">l </w:t>
      </w:r>
      <w:r w:rsidR="00084A92" w:rsidRPr="0001067F">
        <w:rPr>
          <w:rFonts w:ascii="Times New Roman" w:hAnsi="Times New Roman" w:cs="Times New Roman"/>
          <w:b/>
        </w:rPr>
        <w:t>mercado negro</w:t>
      </w:r>
      <w:r w:rsidR="00084A92" w:rsidRPr="00084A92">
        <w:rPr>
          <w:rFonts w:ascii="Times New Roman" w:hAnsi="Times New Roman" w:cs="Times New Roman"/>
        </w:rPr>
        <w:t xml:space="preserve"> global</w:t>
      </w:r>
      <w:r w:rsidR="00FD66B4">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w:t>
      </w:r>
      <w:r>
        <w:rPr>
          <w:rFonts w:ascii="Times New Roman" w:hAnsi="Times New Roman" w:cs="Times New Roman"/>
        </w:rPr>
        <w:t>por parte de los actores</w:t>
      </w:r>
      <w:r w:rsidR="000F7454">
        <w:rPr>
          <w:rFonts w:ascii="Times New Roman" w:hAnsi="Times New Roman" w:cs="Times New Roman"/>
        </w:rPr>
        <w:t xml:space="preserve"> armad</w:t>
      </w:r>
      <w:r>
        <w:rPr>
          <w:rFonts w:ascii="Times New Roman" w:hAnsi="Times New Roman" w:cs="Times New Roman"/>
        </w:rPr>
        <w:t>os de</w:t>
      </w:r>
      <w:r w:rsidR="000F7454">
        <w:rPr>
          <w:rFonts w:ascii="Times New Roman" w:hAnsi="Times New Roman" w:cs="Times New Roman"/>
        </w:rPr>
        <w:t xml:space="preserve">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Pr>
          <w:rFonts w:ascii="Times New Roman" w:hAnsi="Times New Roman" w:cs="Times New Roman"/>
        </w:rPr>
        <w:t xml:space="preserve">los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sidR="00FD66B4">
        <w:rPr>
          <w:rFonts w:ascii="Times New Roman" w:hAnsi="Times New Roman" w:cs="Times New Roman"/>
        </w:rPr>
        <w:t>,</w:t>
      </w:r>
      <w:r w:rsidR="000F7454">
        <w:rPr>
          <w:rFonts w:ascii="Times New Roman" w:hAnsi="Times New Roman" w:cs="Times New Roman"/>
        </w:rPr>
        <w:t xml:space="preserve"> en </w:t>
      </w:r>
      <w:r w:rsidR="00FD66B4">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lastRenderedPageBreak/>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r w:rsidR="0001067F" w:rsidRPr="0001067F">
        <w:rPr>
          <w:rFonts w:ascii="Times New Roman" w:hAnsi="Times New Roman" w:cs="Times New Roman"/>
        </w:rPr>
        <w:t xml:space="preserve"> </w:t>
      </w:r>
      <w:r w:rsidR="0001067F">
        <w:rPr>
          <w:rFonts w:ascii="Times New Roman" w:hAnsi="Times New Roman" w:cs="Times New Roman"/>
        </w:rPr>
        <w:t xml:space="preserve">El comercio mundial de </w:t>
      </w:r>
      <w:r w:rsidR="0001067F" w:rsidRPr="0001067F">
        <w:rPr>
          <w:rFonts w:ascii="Times New Roman" w:hAnsi="Times New Roman" w:cs="Times New Roman"/>
          <w:b/>
        </w:rPr>
        <w:t>drogas</w:t>
      </w:r>
      <w:r w:rsidR="0001067F" w:rsidRPr="00084A92">
        <w:rPr>
          <w:rFonts w:ascii="Times New Roman" w:hAnsi="Times New Roman" w:cs="Times New Roman"/>
        </w:rPr>
        <w:t xml:space="preserve"> </w:t>
      </w:r>
      <w:r w:rsidR="0001067F">
        <w:rPr>
          <w:rFonts w:ascii="Times New Roman" w:hAnsi="Times New Roman" w:cs="Times New Roman"/>
        </w:rPr>
        <w:t xml:space="preserve">constituye una de las </w:t>
      </w:r>
      <w:r w:rsidR="0001067F" w:rsidRPr="00084A92">
        <w:rPr>
          <w:rFonts w:ascii="Times New Roman" w:hAnsi="Times New Roman" w:cs="Times New Roman"/>
        </w:rPr>
        <w:t>fuerza</w:t>
      </w:r>
      <w:r w:rsidR="0001067F">
        <w:rPr>
          <w:rFonts w:ascii="Times New Roman" w:hAnsi="Times New Roman" w:cs="Times New Roman"/>
        </w:rPr>
        <w:t xml:space="preserve">s </w:t>
      </w:r>
      <w:r w:rsidR="0001067F" w:rsidRPr="00084A92">
        <w:rPr>
          <w:rFonts w:ascii="Times New Roman" w:hAnsi="Times New Roman" w:cs="Times New Roman"/>
        </w:rPr>
        <w:t xml:space="preserve"> propulsora</w:t>
      </w:r>
      <w:r>
        <w:rPr>
          <w:rFonts w:ascii="Times New Roman" w:hAnsi="Times New Roman" w:cs="Times New Roman"/>
        </w:rPr>
        <w:t>s</w:t>
      </w:r>
      <w:r w:rsidR="0001067F" w:rsidRPr="00084A92">
        <w:rPr>
          <w:rFonts w:ascii="Times New Roman" w:hAnsi="Times New Roman" w:cs="Times New Roman"/>
        </w:rPr>
        <w:t xml:space="preserve"> de la dinámica de la </w:t>
      </w:r>
      <w:r w:rsidR="0001067F" w:rsidRPr="0001067F">
        <w:rPr>
          <w:rFonts w:ascii="Times New Roman" w:hAnsi="Times New Roman" w:cs="Times New Roman"/>
          <w:b/>
        </w:rPr>
        <w:t>construcción redes criminales</w:t>
      </w:r>
      <w:r w:rsidR="0001067F">
        <w:rPr>
          <w:rFonts w:ascii="Times New Roman" w:hAnsi="Times New Roman" w:cs="Times New Roman"/>
        </w:rPr>
        <w:t xml:space="preserve"> vinculadas a los </w:t>
      </w:r>
      <w:r w:rsidR="0001067F" w:rsidRPr="002E0FFD">
        <w:rPr>
          <w:rFonts w:ascii="Times New Roman" w:hAnsi="Times New Roman" w:cs="Times New Roman"/>
        </w:rPr>
        <w:t>conflictos</w:t>
      </w:r>
      <w:r w:rsidR="0001067F">
        <w:rPr>
          <w:rFonts w:ascii="Times New Roman" w:hAnsi="Times New Roman" w:cs="Times New Roman"/>
        </w:rPr>
        <w:t xml:space="preserve"> armados.</w:t>
      </w:r>
    </w:p>
    <w:p w14:paraId="26EECCBC" w14:textId="77777777" w:rsidR="00084A92" w:rsidRDefault="00084A92" w:rsidP="00C95BF4">
      <w:pPr>
        <w:spacing w:after="0" w:line="276" w:lineRule="auto"/>
        <w:jc w:val="both"/>
        <w:rPr>
          <w:rFonts w:ascii="Times New Roman" w:hAnsi="Times New Roman" w:cs="Times New Roman"/>
        </w:rPr>
      </w:pPr>
    </w:p>
    <w:p w14:paraId="5ADF6878" w14:textId="66152211" w:rsidR="00762786"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00807486">
        <w:rPr>
          <w:rFonts w:ascii="Times New Roman" w:hAnsi="Times New Roman" w:cs="Times New Roman"/>
        </w:rPr>
        <w:t xml:space="preserve">se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w:t>
      </w:r>
      <w:r w:rsidR="00807486">
        <w:rPr>
          <w:rFonts w:ascii="Times New Roman" w:hAnsi="Times New Roman" w:cs="Times New Roman"/>
        </w:rPr>
        <w:t xml:space="preserve">en el ámbito </w:t>
      </w:r>
      <w:r w:rsidR="00084A92" w:rsidRPr="00084A92">
        <w:rPr>
          <w:rFonts w:ascii="Times New Roman" w:hAnsi="Times New Roman" w:cs="Times New Roman"/>
        </w:rPr>
        <w:t>global</w:t>
      </w:r>
      <w:r w:rsidR="00807486">
        <w:rPr>
          <w:rFonts w:ascii="Times New Roman" w:hAnsi="Times New Roman" w:cs="Times New Roman"/>
        </w:rPr>
        <w:t>. Estas</w:t>
      </w:r>
      <w:r w:rsidR="00762786">
        <w:rPr>
          <w:rFonts w:ascii="Times New Roman" w:hAnsi="Times New Roman" w:cs="Times New Roman"/>
        </w:rPr>
        <w:t xml:space="preserve"> redes se extienden hasta </w:t>
      </w:r>
      <w:r w:rsidR="00762786" w:rsidRPr="00084A92">
        <w:rPr>
          <w:rFonts w:ascii="Times New Roman" w:hAnsi="Times New Roman" w:cs="Times New Roman"/>
        </w:rPr>
        <w:t xml:space="preserve">la economía </w:t>
      </w:r>
      <w:r w:rsidR="00762786">
        <w:rPr>
          <w:rFonts w:ascii="Times New Roman" w:hAnsi="Times New Roman" w:cs="Times New Roman"/>
        </w:rPr>
        <w:t xml:space="preserve">formal, </w:t>
      </w:r>
      <w:r w:rsidR="00807486">
        <w:rPr>
          <w:rFonts w:ascii="Times New Roman" w:hAnsi="Times New Roman" w:cs="Times New Roman"/>
        </w:rPr>
        <w:t>donde se camuflan para evitar</w:t>
      </w:r>
      <w:r w:rsidR="00762786">
        <w:rPr>
          <w:rFonts w:ascii="Times New Roman" w:hAnsi="Times New Roman" w:cs="Times New Roman"/>
        </w:rPr>
        <w:t xml:space="preserve"> su detección. </w:t>
      </w:r>
    </w:p>
    <w:p w14:paraId="10F1150E" w14:textId="77777777" w:rsidR="00762786" w:rsidRDefault="00762786" w:rsidP="00C95BF4">
      <w:pPr>
        <w:spacing w:after="0" w:line="276" w:lineRule="auto"/>
        <w:jc w:val="both"/>
        <w:rPr>
          <w:rFonts w:ascii="Times New Roman" w:hAnsi="Times New Roman" w:cs="Times New Roman"/>
        </w:rPr>
      </w:pPr>
    </w:p>
    <w:p w14:paraId="6107223A" w14:textId="77777777" w:rsidR="00127F39" w:rsidRDefault="00127F39"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01067F" w:rsidRPr="000846F3" w14:paraId="48E0B3BA" w14:textId="77777777" w:rsidTr="00C413BE">
        <w:tc>
          <w:tcPr>
            <w:tcW w:w="8978" w:type="dxa"/>
            <w:gridSpan w:val="2"/>
            <w:shd w:val="clear" w:color="auto" w:fill="000000" w:themeFill="text1"/>
          </w:tcPr>
          <w:p w14:paraId="56E92296"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644899EF" w14:textId="77777777" w:rsidTr="00C413BE">
        <w:tc>
          <w:tcPr>
            <w:tcW w:w="2518" w:type="dxa"/>
          </w:tcPr>
          <w:p w14:paraId="6F5BBB3D"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D2AF6BE" w14:textId="53C8D3A5" w:rsidR="0001067F" w:rsidRPr="000846F3" w:rsidRDefault="0001067F" w:rsidP="00C95BF4">
            <w:pPr>
              <w:spacing w:line="276" w:lineRule="auto"/>
              <w:jc w:val="both"/>
              <w:rPr>
                <w:rFonts w:ascii="Times New Roman" w:hAnsi="Times New Roman" w:cs="Times New Roman"/>
                <w:b/>
                <w:sz w:val="24"/>
                <w:szCs w:val="24"/>
              </w:rPr>
            </w:pPr>
            <w:r>
              <w:rPr>
                <w:rFonts w:ascii="Times New Roman" w:hAnsi="Times New Roman" w:cs="Times New Roman"/>
              </w:rPr>
              <w:t xml:space="preserve">Las naciones que se enfrentan por el control de un territorio se imponen mutuamente sanciones económicas, </w:t>
            </w:r>
            <w:r w:rsidR="00807486">
              <w:rPr>
                <w:rFonts w:ascii="Times New Roman" w:hAnsi="Times New Roman" w:cs="Times New Roman"/>
              </w:rPr>
              <w:t xml:space="preserve">que es </w:t>
            </w:r>
            <w:r>
              <w:rPr>
                <w:rFonts w:ascii="Times New Roman" w:hAnsi="Times New Roman" w:cs="Times New Roman"/>
              </w:rPr>
              <w:t>otra forma de guerra económica que busca debilitar los circuitos comerciales que sostienen a sus adversarios.</w:t>
            </w:r>
          </w:p>
        </w:tc>
      </w:tr>
    </w:tbl>
    <w:p w14:paraId="5ABC9B95" w14:textId="77777777" w:rsidR="0001067F" w:rsidRDefault="0001067F" w:rsidP="00C95BF4">
      <w:pPr>
        <w:spacing w:after="0" w:line="276" w:lineRule="auto"/>
        <w:jc w:val="both"/>
        <w:rPr>
          <w:rFonts w:ascii="Times New Roman" w:hAnsi="Times New Roman" w:cs="Times New Roman"/>
        </w:rPr>
      </w:pPr>
    </w:p>
    <w:p w14:paraId="10A99B3E" w14:textId="77777777" w:rsidR="0001067F" w:rsidRDefault="0001067F" w:rsidP="00C95BF4">
      <w:pPr>
        <w:spacing w:after="0" w:line="276" w:lineRule="auto"/>
        <w:jc w:val="both"/>
        <w:rPr>
          <w:rFonts w:ascii="Times New Roman" w:hAnsi="Times New Roman" w:cs="Times New Roman"/>
        </w:rPr>
      </w:pPr>
    </w:p>
    <w:p w14:paraId="55B55384" w14:textId="77777777" w:rsidR="0001067F" w:rsidRDefault="0001067F" w:rsidP="00C95BF4">
      <w:pPr>
        <w:spacing w:after="0" w:line="276" w:lineRule="auto"/>
        <w:jc w:val="both"/>
        <w:rPr>
          <w:rFonts w:ascii="Times New Roman" w:hAnsi="Times New Roman" w:cs="Times New Roman"/>
        </w:rPr>
      </w:pPr>
    </w:p>
    <w:p w14:paraId="432825EC" w14:textId="77777777" w:rsidR="00232FA8" w:rsidRPr="00232FA8" w:rsidRDefault="00232FA8" w:rsidP="00C95BF4">
      <w:pPr>
        <w:spacing w:after="0" w:line="276" w:lineRule="auto"/>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C95BF4">
      <w:pPr>
        <w:spacing w:after="0" w:line="276" w:lineRule="auto"/>
        <w:jc w:val="both"/>
        <w:rPr>
          <w:rFonts w:ascii="Times New Roman" w:hAnsi="Times New Roman" w:cs="Times New Roman"/>
        </w:rPr>
      </w:pPr>
    </w:p>
    <w:p w14:paraId="76986485" w14:textId="6C9224EE" w:rsidR="00232FA8" w:rsidRPr="000846F3" w:rsidRDefault="00232FA8" w:rsidP="00C95BF4">
      <w:pPr>
        <w:spacing w:after="0" w:line="276" w:lineRule="auto"/>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como la </w:t>
      </w:r>
      <w:r w:rsidRPr="000846F3">
        <w:rPr>
          <w:rFonts w:ascii="Times New Roman" w:hAnsi="Times New Roman" w:cs="Times New Roman"/>
        </w:rPr>
        <w:t xml:space="preserve">estigmatización </w:t>
      </w:r>
      <w:r>
        <w:rPr>
          <w:rFonts w:ascii="Times New Roman" w:hAnsi="Times New Roman" w:cs="Times New Roman"/>
        </w:rPr>
        <w:t xml:space="preserve">del adversario,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las</w:t>
      </w:r>
      <w:r w:rsidR="00B55BA1" w:rsidRPr="003C3417">
        <w:rPr>
          <w:rFonts w:ascii="Times New Roman" w:hAnsi="Times New Roman" w:cs="Times New Roman"/>
        </w:rPr>
        <w:t xml:space="preserve"> identidades </w:t>
      </w:r>
      <w:r w:rsidRPr="003C3417">
        <w:rPr>
          <w:rFonts w:ascii="Times New Roman" w:hAnsi="Times New Roman" w:cs="Times New Roman"/>
        </w:rPr>
        <w:t>religios</w:t>
      </w:r>
      <w:r w:rsidR="00B55BA1" w:rsidRPr="003C3417">
        <w:rPr>
          <w:rFonts w:ascii="Times New Roman" w:hAnsi="Times New Roman" w:cs="Times New Roman"/>
        </w:rPr>
        <w:t>as, raciales</w:t>
      </w:r>
      <w:r w:rsidR="003C3417" w:rsidRPr="003C3417">
        <w:rPr>
          <w:rFonts w:ascii="Times New Roman" w:hAnsi="Times New Roman" w:cs="Times New Roman"/>
        </w:rPr>
        <w:t xml:space="preserve"> </w:t>
      </w:r>
      <w:r w:rsidR="00B55BA1" w:rsidRPr="003C3417">
        <w:rPr>
          <w:rFonts w:ascii="Times New Roman" w:hAnsi="Times New Roman" w:cs="Times New Roman"/>
        </w:rPr>
        <w:t>o geográfica</w:t>
      </w:r>
      <w:r w:rsidRPr="003C3417">
        <w:rPr>
          <w:rFonts w:ascii="Times New Roman" w:hAnsi="Times New Roman" w:cs="Times New Roman"/>
        </w:rPr>
        <w:t xml:space="preserve">s </w:t>
      </w:r>
      <w:r>
        <w:rPr>
          <w:rFonts w:ascii="Times New Roman" w:hAnsi="Times New Roman" w:cs="Times New Roman"/>
        </w:rPr>
        <w:t xml:space="preserve">diferentes provocan </w:t>
      </w:r>
      <w:r w:rsidR="003C3417">
        <w:rPr>
          <w:rFonts w:ascii="Times New Roman" w:hAnsi="Times New Roman" w:cs="Times New Roman"/>
        </w:rPr>
        <w:t xml:space="preserve">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C95BF4">
      <w:pPr>
        <w:spacing w:after="0" w:line="276" w:lineRule="auto"/>
        <w:jc w:val="both"/>
        <w:rPr>
          <w:rFonts w:ascii="Times New Roman" w:hAnsi="Times New Roman" w:cs="Times New Roman"/>
        </w:rPr>
      </w:pPr>
    </w:p>
    <w:p w14:paraId="1780C51C" w14:textId="1D47F74E"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w:t>
      </w:r>
      <w:r w:rsidR="003C3417">
        <w:rPr>
          <w:rFonts w:ascii="Times New Roman" w:hAnsi="Times New Roman" w:cs="Times New Roman"/>
        </w:rPr>
        <w:t xml:space="preserve">los </w:t>
      </w:r>
      <w:r>
        <w:rPr>
          <w:rFonts w:ascii="Times New Roman" w:hAnsi="Times New Roman" w:cs="Times New Roman"/>
        </w:rPr>
        <w:t>conflicto</w:t>
      </w:r>
      <w:r w:rsidR="003C3417">
        <w:rPr>
          <w:rFonts w:ascii="Times New Roman" w:hAnsi="Times New Roman" w:cs="Times New Roman"/>
        </w:rPr>
        <w:t>s de índole</w:t>
      </w:r>
      <w:r>
        <w:rPr>
          <w:rFonts w:ascii="Times New Roman" w:hAnsi="Times New Roman" w:cs="Times New Roman"/>
        </w:rPr>
        <w:t xml:space="preserve">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sidR="003C3417">
        <w:rPr>
          <w:rFonts w:ascii="Times New Roman" w:hAnsi="Times New Roman" w:cs="Times New Roman"/>
        </w:rPr>
        <w:t>a</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sidR="003C3417">
        <w:rPr>
          <w:rFonts w:ascii="Times New Roman" w:hAnsi="Times New Roman" w:cs="Times New Roman"/>
        </w:rPr>
        <w:t>a</w:t>
      </w:r>
      <w:r w:rsidRPr="00B7720D">
        <w:rPr>
          <w:rFonts w:ascii="Times New Roman" w:hAnsi="Times New Roman" w:cs="Times New Roman"/>
        </w:rPr>
        <w:t xml:space="preserve"> han </w:t>
      </w:r>
      <w:r w:rsidR="003C3417">
        <w:rPr>
          <w:rFonts w:ascii="Times New Roman" w:hAnsi="Times New Roman" w:cs="Times New Roman"/>
        </w:rPr>
        <w:t xml:space="preserve">aumentado </w:t>
      </w:r>
      <w:r>
        <w:rPr>
          <w:rFonts w:ascii="Times New Roman" w:hAnsi="Times New Roman" w:cs="Times New Roman"/>
        </w:rPr>
        <w:t xml:space="preserve">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w:t>
      </w:r>
      <w:r w:rsidR="003C3417">
        <w:rPr>
          <w:rFonts w:ascii="Times New Roman" w:hAnsi="Times New Roman" w:cs="Times New Roman"/>
        </w:rPr>
        <w:t xml:space="preserve">la humanidad de dirige </w:t>
      </w:r>
      <w:r w:rsidRPr="00B7720D">
        <w:rPr>
          <w:rFonts w:ascii="Times New Roman" w:hAnsi="Times New Roman" w:cs="Times New Roman"/>
        </w:rPr>
        <w:t>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C95BF4">
      <w:pPr>
        <w:spacing w:after="0" w:line="276" w:lineRule="auto"/>
        <w:jc w:val="both"/>
        <w:rPr>
          <w:rFonts w:ascii="Times New Roman" w:hAnsi="Times New Roman" w:cs="Times New Roman"/>
        </w:rPr>
      </w:pPr>
    </w:p>
    <w:p w14:paraId="5CE18423" w14:textId="2042297E" w:rsidR="00127F39" w:rsidRDefault="00127F39" w:rsidP="00C95BF4">
      <w:pPr>
        <w:spacing w:after="0" w:line="276" w:lineRule="auto"/>
        <w:jc w:val="both"/>
        <w:rPr>
          <w:rFonts w:ascii="Times New Roman" w:hAnsi="Times New Roman" w:cs="Times New Roman"/>
        </w:rPr>
      </w:pPr>
      <w:r>
        <w:rPr>
          <w:rFonts w:ascii="Times New Roman" w:hAnsi="Times New Roman" w:cs="Times New Roman"/>
        </w:rPr>
        <w:t xml:space="preserve">La </w:t>
      </w:r>
      <w:r w:rsidRPr="0001067F">
        <w:rPr>
          <w:rFonts w:ascii="Times New Roman" w:hAnsi="Times New Roman" w:cs="Times New Roman"/>
          <w:b/>
        </w:rPr>
        <w:t>polarización</w:t>
      </w:r>
      <w:r w:rsidRPr="00084A92">
        <w:rPr>
          <w:rFonts w:ascii="Times New Roman" w:hAnsi="Times New Roman" w:cs="Times New Roman"/>
        </w:rPr>
        <w:t xml:space="preserve">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2E0FFD">
        <w:rPr>
          <w:rFonts w:ascii="Times New Roman" w:hAnsi="Times New Roman" w:cs="Times New Roman"/>
        </w:rPr>
        <w:t>conflictos</w:t>
      </w:r>
      <w:r w:rsidRPr="00084A92">
        <w:rPr>
          <w:rFonts w:ascii="Times New Roman" w:hAnsi="Times New Roman" w:cs="Times New Roman"/>
        </w:rPr>
        <w:t xml:space="preserve">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Default="00230683" w:rsidP="00C95BF4">
      <w:pPr>
        <w:spacing w:after="0" w:line="276" w:lineRule="auto"/>
        <w:jc w:val="both"/>
        <w:rPr>
          <w:rFonts w:ascii="Times New Roman" w:hAnsi="Times New Roman" w:cs="Times New Roman"/>
        </w:rPr>
      </w:pPr>
    </w:p>
    <w:p w14:paraId="3CB1F33F" w14:textId="77777777" w:rsidR="0001067F" w:rsidRPr="000846F3" w:rsidRDefault="0001067F" w:rsidP="00C95BF4">
      <w:pPr>
        <w:spacing w:after="0" w:line="276" w:lineRule="auto"/>
        <w:jc w:val="both"/>
        <w:rPr>
          <w:rFonts w:ascii="Times New Roman" w:hAnsi="Times New Roman" w:cs="Times New Roman"/>
        </w:rPr>
      </w:pPr>
    </w:p>
    <w:p w14:paraId="07C912C5" w14:textId="4BB98E0C" w:rsidR="00230683" w:rsidRPr="0035218F" w:rsidRDefault="00ED08F1" w:rsidP="00C95BF4">
      <w:pPr>
        <w:spacing w:after="0" w:line="276" w:lineRule="auto"/>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C95BF4">
      <w:pPr>
        <w:spacing w:after="0" w:line="276" w:lineRule="auto"/>
        <w:jc w:val="both"/>
        <w:rPr>
          <w:rFonts w:ascii="Times New Roman" w:hAnsi="Times New Roman" w:cs="Times New Roman"/>
        </w:rPr>
      </w:pPr>
    </w:p>
    <w:p w14:paraId="2CDB4F73" w14:textId="777CCD96" w:rsidR="00232FA8" w:rsidRDefault="00232FA8" w:rsidP="00C95BF4">
      <w:pPr>
        <w:spacing w:after="0" w:line="276" w:lineRule="auto"/>
        <w:jc w:val="both"/>
        <w:rPr>
          <w:rFonts w:ascii="Times New Roman" w:hAnsi="Times New Roman" w:cs="Times New Roman"/>
        </w:rPr>
      </w:pPr>
      <w:r>
        <w:rPr>
          <w:rFonts w:ascii="Times New Roman" w:hAnsi="Times New Roman" w:cs="Times New Roman"/>
        </w:rPr>
        <w:lastRenderedPageBreak/>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2E0FFD">
        <w:rPr>
          <w:rFonts w:ascii="Times New Roman" w:hAnsi="Times New Roman" w:cs="Times New Roman"/>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729BF992" w14:textId="433EAD36" w:rsidR="0035218F" w:rsidRDefault="0035218F" w:rsidP="00C95BF4">
      <w:pPr>
        <w:spacing w:after="0" w:line="276" w:lineRule="auto"/>
        <w:jc w:val="both"/>
        <w:rPr>
          <w:rFonts w:ascii="Times New Roman" w:hAnsi="Times New Roman" w:cs="Times New Roman"/>
        </w:rPr>
      </w:pPr>
      <w:r>
        <w:rPr>
          <w:rFonts w:ascii="Times New Roman" w:hAnsi="Times New Roman" w:cs="Times New Roman"/>
        </w:rPr>
        <w:t>En 2014 e</w:t>
      </w:r>
      <w:r w:rsidR="00445797">
        <w:rPr>
          <w:rFonts w:ascii="Times New Roman" w:hAnsi="Times New Roman" w:cs="Times New Roman"/>
        </w:rPr>
        <w:t>xistía</w:t>
      </w:r>
      <w:r w:rsidRPr="0035218F">
        <w:rPr>
          <w:rFonts w:ascii="Times New Roman" w:hAnsi="Times New Roman" w:cs="Times New Roman"/>
        </w:rPr>
        <w:t xml:space="preserv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00445797">
        <w:rPr>
          <w:rFonts w:ascii="Times New Roman" w:hAnsi="Times New Roman" w:cs="Times New Roman"/>
        </w:rPr>
        <w:t>por el  reparto</w:t>
      </w:r>
      <w:r w:rsidRPr="0035218F">
        <w:rPr>
          <w:rFonts w:ascii="Times New Roman" w:hAnsi="Times New Roman" w:cs="Times New Roman"/>
        </w:rPr>
        <w:t xml:space="preserve">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01067F" w:rsidRPr="000846F3" w14:paraId="4C9EF6EC" w14:textId="77777777" w:rsidTr="00C413BE">
        <w:tc>
          <w:tcPr>
            <w:tcW w:w="8978" w:type="dxa"/>
            <w:gridSpan w:val="2"/>
            <w:shd w:val="clear" w:color="auto" w:fill="000000" w:themeFill="text1"/>
          </w:tcPr>
          <w:p w14:paraId="76483ED2"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01067F" w:rsidRPr="000846F3" w14:paraId="4565D35D" w14:textId="77777777" w:rsidTr="00C413BE">
        <w:tc>
          <w:tcPr>
            <w:tcW w:w="2518" w:type="dxa"/>
          </w:tcPr>
          <w:p w14:paraId="0973A6A9" w14:textId="77777777" w:rsidR="0001067F" w:rsidRPr="000846F3" w:rsidRDefault="0001067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4CD5C97" w14:textId="2554B4B2" w:rsidR="0001067F" w:rsidRPr="000846F3" w:rsidRDefault="0001067F" w:rsidP="00FC7FCB">
            <w:pPr>
              <w:spacing w:line="276" w:lineRule="auto"/>
              <w:jc w:val="both"/>
              <w:rPr>
                <w:rFonts w:ascii="Times New Roman" w:hAnsi="Times New Roman" w:cs="Times New Roman"/>
                <w:b/>
                <w:sz w:val="24"/>
                <w:szCs w:val="24"/>
              </w:rPr>
            </w:pPr>
            <w:r>
              <w:rPr>
                <w:rFonts w:ascii="Times New Roman" w:hAnsi="Times New Roman" w:cs="Times New Roman"/>
              </w:rPr>
              <w:t xml:space="preserve">Muchos pueblos que han emprendido el camino de la transición hacia la </w:t>
            </w:r>
            <w:r w:rsidRPr="00084A92">
              <w:rPr>
                <w:rFonts w:ascii="Times New Roman" w:hAnsi="Times New Roman" w:cs="Times New Roman"/>
              </w:rPr>
              <w:t xml:space="preserve">democracia </w:t>
            </w:r>
            <w:r>
              <w:rPr>
                <w:rFonts w:ascii="Times New Roman" w:hAnsi="Times New Roman" w:cs="Times New Roman"/>
              </w:rPr>
              <w:t xml:space="preserve">sufren hoy confrontaciones internas. </w:t>
            </w:r>
            <w:r w:rsidR="00FC7FCB">
              <w:rPr>
                <w:rFonts w:ascii="Times New Roman" w:hAnsi="Times New Roman" w:cs="Times New Roman"/>
              </w:rPr>
              <w:t xml:space="preserve">Esta </w:t>
            </w:r>
            <w:r>
              <w:rPr>
                <w:rFonts w:ascii="Times New Roman" w:hAnsi="Times New Roman" w:cs="Times New Roman"/>
              </w:rPr>
              <w:t xml:space="preserve">situación </w:t>
            </w:r>
            <w:r w:rsidRPr="00084A92">
              <w:rPr>
                <w:rFonts w:ascii="Times New Roman" w:hAnsi="Times New Roman" w:cs="Times New Roman"/>
              </w:rPr>
              <w:t>increment</w:t>
            </w:r>
            <w:r>
              <w:rPr>
                <w:rFonts w:ascii="Times New Roman" w:hAnsi="Times New Roman" w:cs="Times New Roman"/>
              </w:rPr>
              <w:t>a</w:t>
            </w:r>
            <w:r w:rsidRPr="00084A92">
              <w:rPr>
                <w:rFonts w:ascii="Times New Roman" w:hAnsi="Times New Roman" w:cs="Times New Roman"/>
              </w:rPr>
              <w:t xml:space="preserve"> </w:t>
            </w:r>
            <w:r>
              <w:rPr>
                <w:rFonts w:ascii="Times New Roman" w:hAnsi="Times New Roman" w:cs="Times New Roman"/>
              </w:rPr>
              <w:t xml:space="preserve">el número de víctimas asociadas con los conflictos, pero no ya en medio de situaciones militares, sino en </w:t>
            </w:r>
            <w:r w:rsidR="00FC7FCB">
              <w:rPr>
                <w:rFonts w:ascii="Times New Roman" w:hAnsi="Times New Roman" w:cs="Times New Roman"/>
              </w:rPr>
              <w:t>el marco</w:t>
            </w:r>
            <w:r>
              <w:rPr>
                <w:rFonts w:ascii="Times New Roman" w:hAnsi="Times New Roman" w:cs="Times New Roman"/>
              </w:rPr>
              <w:t xml:space="preserve"> de la vida civil. Usualmente las agresiones son aisladas y dispersas en el tiempo, pero generan temor en la población y cobran pequeños números de víctimas que pasan </w:t>
            </w:r>
            <w:r w:rsidR="00FC7FCB">
              <w:rPr>
                <w:rFonts w:ascii="Times New Roman" w:hAnsi="Times New Roman" w:cs="Times New Roman"/>
              </w:rPr>
              <w:t>inadvertidos</w:t>
            </w:r>
            <w:r>
              <w:rPr>
                <w:rFonts w:ascii="Times New Roman" w:hAnsi="Times New Roman" w:cs="Times New Roman"/>
              </w:rPr>
              <w:t>.</w:t>
            </w:r>
          </w:p>
        </w:tc>
      </w:tr>
    </w:tbl>
    <w:p w14:paraId="24D0B8A4" w14:textId="77777777" w:rsidR="0001067F" w:rsidRDefault="0001067F" w:rsidP="00C95BF4">
      <w:pPr>
        <w:spacing w:after="0" w:line="276" w:lineRule="auto"/>
        <w:jc w:val="both"/>
        <w:rPr>
          <w:rFonts w:ascii="Times New Roman" w:hAnsi="Times New Roman" w:cs="Times New Roman"/>
        </w:rPr>
      </w:pPr>
    </w:p>
    <w:p w14:paraId="4B1B27A8" w14:textId="77777777" w:rsidR="007E2359" w:rsidRDefault="007E2359" w:rsidP="00C95BF4">
      <w:pPr>
        <w:spacing w:after="0" w:line="276" w:lineRule="auto"/>
        <w:jc w:val="both"/>
        <w:rPr>
          <w:rFonts w:ascii="Times New Roman" w:hAnsi="Times New Roman" w:cs="Times New Roman"/>
        </w:rPr>
      </w:pPr>
    </w:p>
    <w:p w14:paraId="5A5266D8" w14:textId="4EDCE99A" w:rsidR="006A6A00" w:rsidRDefault="00ED08F1" w:rsidP="00C95BF4">
      <w:pPr>
        <w:spacing w:after="0" w:line="276" w:lineRule="auto"/>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w:t>
      </w:r>
      <w:r w:rsidR="00084A92" w:rsidRPr="002E0FFD">
        <w:rPr>
          <w:rFonts w:ascii="Times New Roman" w:hAnsi="Times New Roman" w:cs="Times New Roman"/>
        </w:rPr>
        <w:t xml:space="preserve">regímenes </w:t>
      </w:r>
      <w:r w:rsidR="0035218F" w:rsidRPr="002E0FFD">
        <w:rPr>
          <w:rFonts w:ascii="Times New Roman" w:hAnsi="Times New Roman" w:cs="Times New Roman"/>
        </w:rPr>
        <w:t>en transición a la democracia</w:t>
      </w:r>
      <w:r w:rsidR="0035218F">
        <w:rPr>
          <w:rFonts w:ascii="Times New Roman" w:hAnsi="Times New Roman" w:cs="Times New Roman"/>
        </w:rPr>
        <w:t xml:space="preserve">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sidR="00FC7FCB">
        <w:rPr>
          <w:rFonts w:ascii="Times New Roman" w:hAnsi="Times New Roman" w:cs="Times New Roman"/>
        </w:rPr>
        <w:t>Muchos</w:t>
      </w:r>
      <w:r w:rsidR="0035218F">
        <w:rPr>
          <w:rFonts w:ascii="Times New Roman" w:hAnsi="Times New Roman" w:cs="Times New Roman"/>
        </w:rPr>
        <w:t xml:space="preserve">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FC7FCB">
        <w:rPr>
          <w:rFonts w:ascii="Times New Roman" w:hAnsi="Times New Roman" w:cs="Times New Roman"/>
        </w:rPr>
        <w:t>conflictos armados</w:t>
      </w:r>
      <w:r w:rsidR="0035218F">
        <w:rPr>
          <w:rFonts w:ascii="Times New Roman" w:hAnsi="Times New Roman" w:cs="Times New Roman"/>
        </w:rPr>
        <w:t xml:space="preserve"> corren el riesgo de </w:t>
      </w:r>
      <w:r w:rsidR="00FC7FCB">
        <w:rPr>
          <w:rFonts w:ascii="Times New Roman" w:hAnsi="Times New Roman" w:cs="Times New Roman"/>
        </w:rPr>
        <w:t>trasladar</w:t>
      </w:r>
      <w:r w:rsidR="0035218F">
        <w:rPr>
          <w:rFonts w:ascii="Times New Roman" w:hAnsi="Times New Roman" w:cs="Times New Roman"/>
        </w:rPr>
        <w:t xml:space="preserve">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FC7FCB">
        <w:rPr>
          <w:rFonts w:ascii="Times New Roman" w:hAnsi="Times New Roman" w:cs="Times New Roman"/>
        </w:rPr>
        <w:t xml:space="preserve">lo que da </w:t>
      </w:r>
      <w:r w:rsidR="0035218F">
        <w:rPr>
          <w:rFonts w:ascii="Times New Roman" w:hAnsi="Times New Roman" w:cs="Times New Roman"/>
        </w:rPr>
        <w:t xml:space="preserve">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C95BF4">
      <w:pPr>
        <w:spacing w:after="0" w:line="276" w:lineRule="auto"/>
        <w:jc w:val="both"/>
        <w:rPr>
          <w:rFonts w:ascii="Times New Roman" w:hAnsi="Times New Roman" w:cs="Times New Roman"/>
        </w:rPr>
      </w:pPr>
    </w:p>
    <w:p w14:paraId="57969225" w14:textId="657834BE" w:rsidR="00827189" w:rsidRP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sidR="00FC7FCB">
        <w:rPr>
          <w:rFonts w:ascii="Times New Roman" w:hAnsi="Times New Roman" w:cs="Times New Roman"/>
        </w:rPr>
        <w:t xml:space="preserve">estos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identitarias. </w:t>
      </w:r>
      <w:r w:rsidR="00FC7FCB">
        <w:rPr>
          <w:rFonts w:ascii="Times New Roman" w:hAnsi="Times New Roman" w:cs="Times New Roman"/>
        </w:rPr>
        <w:t>En general,</w:t>
      </w:r>
      <w:r>
        <w:rPr>
          <w:rFonts w:ascii="Times New Roman" w:hAnsi="Times New Roman" w:cs="Times New Roman"/>
        </w:rPr>
        <w:t xml:space="preserve"> s</w:t>
      </w:r>
      <w:r w:rsidRPr="00827189">
        <w:rPr>
          <w:rFonts w:ascii="Times New Roman" w:hAnsi="Times New Roman" w:cs="Times New Roman"/>
        </w:rPr>
        <w:t xml:space="preserve">on conflictos </w:t>
      </w:r>
      <w:r>
        <w:rPr>
          <w:rFonts w:ascii="Times New Roman" w:hAnsi="Times New Roman" w:cs="Times New Roman"/>
        </w:rPr>
        <w:t xml:space="preserve">que enfrentan </w:t>
      </w:r>
      <w:r w:rsidR="002E0FFD">
        <w:rPr>
          <w:rFonts w:ascii="Times New Roman" w:hAnsi="Times New Roman" w:cs="Times New Roman"/>
        </w:rPr>
        <w:t xml:space="preserve">a </w:t>
      </w:r>
      <w:r>
        <w:rPr>
          <w:rFonts w:ascii="Times New Roman" w:hAnsi="Times New Roman" w:cs="Times New Roman"/>
        </w:rPr>
        <w:t xml:space="preserve">minorías </w:t>
      </w:r>
      <w:r w:rsidR="002E0FFD">
        <w:rPr>
          <w:rFonts w:ascii="Times New Roman" w:hAnsi="Times New Roman" w:cs="Times New Roman"/>
        </w:rPr>
        <w:t>contra</w:t>
      </w:r>
      <w:r>
        <w:rPr>
          <w:rFonts w:ascii="Times New Roman" w:hAnsi="Times New Roman" w:cs="Times New Roman"/>
        </w:rPr>
        <w:t xml:space="preserve"> </w:t>
      </w:r>
      <w:r w:rsidR="002E0FFD">
        <w:rPr>
          <w:rFonts w:ascii="Times New Roman" w:hAnsi="Times New Roman" w:cs="Times New Roman"/>
        </w:rPr>
        <w:t>Estados centralizados y</w:t>
      </w:r>
      <w:r w:rsidRPr="00827189">
        <w:rPr>
          <w:rFonts w:ascii="Times New Roman" w:hAnsi="Times New Roman" w:cs="Times New Roman"/>
        </w:rPr>
        <w:t xml:space="preserve"> nacionalismos excluyentes.</w:t>
      </w:r>
    </w:p>
    <w:p w14:paraId="46717E6A" w14:textId="77777777" w:rsidR="00827189" w:rsidRPr="00827189" w:rsidRDefault="00827189" w:rsidP="00C95BF4">
      <w:pPr>
        <w:spacing w:after="0" w:line="276" w:lineRule="auto"/>
        <w:jc w:val="both"/>
        <w:rPr>
          <w:rFonts w:ascii="Times New Roman" w:hAnsi="Times New Roman" w:cs="Times New Roman"/>
        </w:rPr>
      </w:pPr>
    </w:p>
    <w:p w14:paraId="31D274BF" w14:textId="7093B50B" w:rsidR="00827189" w:rsidRDefault="00827189" w:rsidP="00C95BF4">
      <w:pPr>
        <w:spacing w:after="0" w:line="276" w:lineRule="auto"/>
        <w:jc w:val="both"/>
        <w:rPr>
          <w:rFonts w:ascii="Times New Roman" w:hAnsi="Times New Roman" w:cs="Times New Roman"/>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w:t>
      </w:r>
      <w:r w:rsidRPr="0001067F">
        <w:rPr>
          <w:rFonts w:ascii="Times New Roman" w:hAnsi="Times New Roman" w:cs="Times New Roman"/>
          <w:b/>
        </w:rPr>
        <w:t>democratización</w:t>
      </w:r>
      <w:r w:rsidRPr="00827189">
        <w:rPr>
          <w:rFonts w:ascii="Times New Roman" w:hAnsi="Times New Roman" w:cs="Times New Roman"/>
        </w:rPr>
        <w:t xml:space="preserve">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w:t>
      </w:r>
      <w:r w:rsidR="0001067F">
        <w:rPr>
          <w:rFonts w:ascii="Times New Roman" w:hAnsi="Times New Roman" w:cs="Times New Roman"/>
        </w:rPr>
        <w:t xml:space="preserve">afirman </w:t>
      </w:r>
      <w:r w:rsidRPr="00827189">
        <w:rPr>
          <w:rFonts w:ascii="Times New Roman" w:hAnsi="Times New Roman" w:cs="Times New Roman"/>
        </w:rPr>
        <w:t>lucha</w:t>
      </w:r>
      <w:r w:rsidR="0001067F">
        <w:rPr>
          <w:rFonts w:ascii="Times New Roman" w:hAnsi="Times New Roman" w:cs="Times New Roman"/>
        </w:rPr>
        <w:t>r</w:t>
      </w:r>
      <w:r w:rsidRPr="00827189">
        <w:rPr>
          <w:rFonts w:ascii="Times New Roman" w:hAnsi="Times New Roman" w:cs="Times New Roman"/>
        </w:rPr>
        <w:t xml:space="preserve"> por ese objetivo, aunque la mayor parte de los grupos armados de</w:t>
      </w:r>
      <w:r w:rsidR="00FC7FCB">
        <w:rPr>
          <w:rFonts w:ascii="Times New Roman" w:hAnsi="Times New Roman" w:cs="Times New Roman"/>
        </w:rPr>
        <w:t xml:space="preserve"> la actualidad también se mueve</w:t>
      </w:r>
      <w:r w:rsidRPr="00827189">
        <w:rPr>
          <w:rFonts w:ascii="Times New Roman" w:hAnsi="Times New Roman" w:cs="Times New Roman"/>
        </w:rPr>
        <w:t xml:space="preserve">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78E75E58" w14:textId="77777777" w:rsidR="0001067F" w:rsidRDefault="0001067F" w:rsidP="00C95BF4">
      <w:pPr>
        <w:spacing w:after="0" w:line="276" w:lineRule="auto"/>
        <w:jc w:val="both"/>
        <w:rPr>
          <w:rFonts w:ascii="Times New Roman" w:hAnsi="Times New Roman" w:cs="Times New Roman"/>
          <w:highlight w:val="yellow"/>
        </w:rPr>
      </w:pPr>
    </w:p>
    <w:p w14:paraId="2D8C171E" w14:textId="77777777" w:rsidR="0001067F" w:rsidRDefault="0001067F" w:rsidP="00C95BF4">
      <w:pPr>
        <w:spacing w:after="0" w:line="276" w:lineRule="auto"/>
        <w:jc w:val="both"/>
        <w:rPr>
          <w:rFonts w:ascii="Times New Roman" w:hAnsi="Times New Roman" w:cs="Times New Roman"/>
          <w:highlight w:val="yellow"/>
        </w:rPr>
      </w:pPr>
    </w:p>
    <w:p w14:paraId="34FE48D6" w14:textId="77777777" w:rsidR="0001067F" w:rsidRDefault="0001067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8"/>
        <w:gridCol w:w="6350"/>
      </w:tblGrid>
      <w:tr w:rsidR="0001067F" w:rsidRPr="000846F3" w14:paraId="30F79167" w14:textId="77777777" w:rsidTr="00C413BE">
        <w:tc>
          <w:tcPr>
            <w:tcW w:w="9033" w:type="dxa"/>
            <w:gridSpan w:val="2"/>
            <w:shd w:val="clear" w:color="auto" w:fill="000000" w:themeFill="text1"/>
          </w:tcPr>
          <w:p w14:paraId="1A3CFE61" w14:textId="77777777" w:rsidR="0001067F" w:rsidRPr="000846F3" w:rsidRDefault="0001067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01067F" w:rsidRPr="000846F3" w14:paraId="006428EC" w14:textId="77777777" w:rsidTr="00C413BE">
        <w:tc>
          <w:tcPr>
            <w:tcW w:w="2518" w:type="dxa"/>
          </w:tcPr>
          <w:p w14:paraId="2491DECE" w14:textId="77777777" w:rsidR="0001067F" w:rsidRPr="000846F3" w:rsidRDefault="0001067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1D5C22" w14:textId="56FBF811" w:rsidR="0001067F" w:rsidRPr="000846F3" w:rsidRDefault="0001067F"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E700F2">
              <w:rPr>
                <w:rFonts w:ascii="Times New Roman" w:hAnsi="Times New Roman" w:cs="Times New Roman"/>
                <w:color w:val="000000"/>
                <w:sz w:val="24"/>
                <w:szCs w:val="24"/>
              </w:rPr>
              <w:t>_</w:t>
            </w:r>
            <w:r w:rsidR="009810D2" w:rsidRPr="00E700F2">
              <w:rPr>
                <w:rFonts w:ascii="Times New Roman" w:hAnsi="Times New Roman" w:cs="Times New Roman"/>
                <w:color w:val="000000"/>
                <w:sz w:val="24"/>
                <w:szCs w:val="24"/>
              </w:rPr>
              <w:t>REC90</w:t>
            </w:r>
          </w:p>
        </w:tc>
      </w:tr>
      <w:tr w:rsidR="0001067F" w:rsidRPr="000846F3" w14:paraId="0729A8C8" w14:textId="77777777" w:rsidTr="00C413BE">
        <w:tc>
          <w:tcPr>
            <w:tcW w:w="2518" w:type="dxa"/>
          </w:tcPr>
          <w:p w14:paraId="1D828B6D"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42B9616" w14:textId="4BB36AD5" w:rsidR="0001067F" w:rsidRPr="00AF3B89" w:rsidRDefault="00AF3B89" w:rsidP="00C95BF4">
            <w:pPr>
              <w:spacing w:line="276" w:lineRule="auto"/>
              <w:rPr>
                <w:rFonts w:ascii="Times New Roman" w:hAnsi="Times New Roman" w:cs="Times New Roman"/>
                <w:b/>
                <w:color w:val="000000"/>
                <w:sz w:val="24"/>
                <w:szCs w:val="24"/>
                <w:lang w:val="es-ES_tradnl"/>
              </w:rPr>
            </w:pPr>
            <w:r w:rsidRPr="00AF3B89">
              <w:rPr>
                <w:rFonts w:ascii="Arial" w:hAnsi="Arial" w:cs="Arial"/>
                <w:b/>
                <w:sz w:val="18"/>
                <w:szCs w:val="18"/>
                <w:lang w:val="es-ES_tradnl"/>
              </w:rPr>
              <w:t>Los múltiples motores de los conflictos</w:t>
            </w:r>
          </w:p>
        </w:tc>
      </w:tr>
      <w:tr w:rsidR="0001067F" w:rsidRPr="000846F3" w14:paraId="60378424" w14:textId="77777777" w:rsidTr="00C413BE">
        <w:tc>
          <w:tcPr>
            <w:tcW w:w="2518" w:type="dxa"/>
          </w:tcPr>
          <w:p w14:paraId="643CAB83" w14:textId="77777777" w:rsidR="0001067F" w:rsidRPr="000846F3" w:rsidRDefault="0001067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Descripción</w:t>
            </w:r>
          </w:p>
        </w:tc>
        <w:tc>
          <w:tcPr>
            <w:tcW w:w="6515" w:type="dxa"/>
          </w:tcPr>
          <w:p w14:paraId="068CBCE6" w14:textId="17884D10" w:rsidR="0001067F" w:rsidRPr="000846F3" w:rsidRDefault="00AF3B89" w:rsidP="00C95BF4">
            <w:pPr>
              <w:spacing w:line="276" w:lineRule="auto"/>
              <w:jc w:val="both"/>
              <w:rPr>
                <w:rFonts w:ascii="Times New Roman" w:hAnsi="Times New Roman" w:cs="Times New Roman"/>
                <w:color w:val="000000"/>
                <w:sz w:val="24"/>
                <w:szCs w:val="24"/>
              </w:rPr>
            </w:pPr>
            <w:r>
              <w:rPr>
                <w:rFonts w:ascii="Arial" w:hAnsi="Arial" w:cs="Arial"/>
                <w:sz w:val="18"/>
                <w:szCs w:val="18"/>
                <w:lang w:val="es-ES_tradnl"/>
              </w:rPr>
              <w:t xml:space="preserve">Actividad que permite relacionar los múltiples </w:t>
            </w:r>
            <w:r w:rsidRPr="00DF21A6">
              <w:rPr>
                <w:rFonts w:ascii="Arial" w:hAnsi="Arial" w:cs="Arial"/>
                <w:sz w:val="18"/>
                <w:szCs w:val="18"/>
                <w:lang w:val="es-ES_tradnl"/>
              </w:rPr>
              <w:t xml:space="preserve">motores </w:t>
            </w:r>
            <w:r>
              <w:rPr>
                <w:rFonts w:ascii="Arial" w:hAnsi="Arial" w:cs="Arial"/>
                <w:sz w:val="18"/>
                <w:szCs w:val="18"/>
                <w:lang w:val="es-ES_tradnl"/>
              </w:rPr>
              <w:t xml:space="preserve">involucrados en </w:t>
            </w:r>
            <w:r w:rsidRPr="00DF21A6">
              <w:rPr>
                <w:rFonts w:ascii="Arial" w:hAnsi="Arial" w:cs="Arial"/>
                <w:sz w:val="18"/>
                <w:szCs w:val="18"/>
                <w:lang w:val="es-ES_tradnl"/>
              </w:rPr>
              <w:t>los conflictos</w:t>
            </w:r>
            <w:r>
              <w:rPr>
                <w:rFonts w:ascii="Arial" w:hAnsi="Arial" w:cs="Arial"/>
                <w:sz w:val="18"/>
                <w:szCs w:val="18"/>
                <w:lang w:val="es-ES_tradnl"/>
              </w:rPr>
              <w:t>,</w:t>
            </w:r>
            <w:r w:rsidRPr="00DF21A6">
              <w:rPr>
                <w:rFonts w:ascii="Arial" w:hAnsi="Arial" w:cs="Arial"/>
                <w:sz w:val="18"/>
                <w:szCs w:val="18"/>
                <w:lang w:val="es-ES_tradnl"/>
              </w:rPr>
              <w:t xml:space="preserve"> en </w:t>
            </w:r>
            <w:r>
              <w:rPr>
                <w:rFonts w:ascii="Arial" w:hAnsi="Arial" w:cs="Arial"/>
                <w:sz w:val="18"/>
                <w:szCs w:val="18"/>
                <w:lang w:val="es-ES_tradnl"/>
              </w:rPr>
              <w:t xml:space="preserve">el </w:t>
            </w:r>
            <w:r w:rsidRPr="00DF21A6">
              <w:rPr>
                <w:rFonts w:ascii="Arial" w:hAnsi="Arial" w:cs="Arial"/>
                <w:sz w:val="18"/>
                <w:szCs w:val="18"/>
                <w:lang w:val="es-ES_tradnl"/>
              </w:rPr>
              <w:t>contexto específico</w:t>
            </w:r>
            <w:r>
              <w:rPr>
                <w:rFonts w:ascii="Arial" w:hAnsi="Arial" w:cs="Arial"/>
                <w:sz w:val="18"/>
                <w:szCs w:val="18"/>
                <w:lang w:val="es-ES_tradnl"/>
              </w:rPr>
              <w:t xml:space="preserve"> del caso mexicano</w:t>
            </w:r>
            <w:r w:rsidR="0001067F">
              <w:rPr>
                <w:rFonts w:ascii="Times New Roman" w:hAnsi="Times New Roman" w:cs="Times New Roman"/>
                <w:color w:val="000000"/>
                <w:sz w:val="24"/>
                <w:szCs w:val="24"/>
              </w:rPr>
              <w:t>.</w:t>
            </w:r>
          </w:p>
        </w:tc>
      </w:tr>
    </w:tbl>
    <w:p w14:paraId="4CD548F2" w14:textId="77777777" w:rsidR="0001067F" w:rsidRPr="000846F3" w:rsidRDefault="0001067F" w:rsidP="00C95BF4">
      <w:pPr>
        <w:spacing w:after="0" w:line="276" w:lineRule="auto"/>
        <w:jc w:val="both"/>
        <w:rPr>
          <w:rFonts w:ascii="Times New Roman" w:hAnsi="Times New Roman" w:cs="Times New Roman"/>
          <w:highlight w:val="yellow"/>
        </w:rPr>
      </w:pPr>
    </w:p>
    <w:p w14:paraId="725F9B62" w14:textId="77777777" w:rsidR="0001067F" w:rsidRPr="000846F3" w:rsidRDefault="0001067F" w:rsidP="00C95BF4">
      <w:pPr>
        <w:spacing w:after="0" w:line="276" w:lineRule="auto"/>
        <w:jc w:val="both"/>
        <w:rPr>
          <w:rFonts w:ascii="Times New Roman" w:hAnsi="Times New Roman" w:cs="Times New Roman"/>
          <w:highlight w:val="yellow"/>
        </w:rPr>
      </w:pPr>
    </w:p>
    <w:p w14:paraId="5ECD3422" w14:textId="77777777" w:rsidR="00E56EE2" w:rsidRDefault="00E56EE2" w:rsidP="00C95BF4">
      <w:pPr>
        <w:spacing w:after="0" w:line="276" w:lineRule="auto"/>
        <w:jc w:val="both"/>
        <w:rPr>
          <w:rFonts w:ascii="Times New Roman" w:hAnsi="Times New Roman" w:cs="Times New Roman"/>
          <w:highlight w:val="yellow"/>
        </w:rPr>
      </w:pPr>
    </w:p>
    <w:p w14:paraId="0EC9624F" w14:textId="1CED1BD7" w:rsidR="00E56EE2" w:rsidRPr="000846F3" w:rsidRDefault="00E56EE2"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C95BF4">
      <w:pPr>
        <w:spacing w:after="0" w:line="276" w:lineRule="auto"/>
        <w:jc w:val="both"/>
        <w:rPr>
          <w:rFonts w:ascii="Times New Roman" w:hAnsi="Times New Roman" w:cs="Times New Roman"/>
        </w:rPr>
      </w:pPr>
    </w:p>
    <w:p w14:paraId="1DC48D52" w14:textId="3C291949" w:rsidR="00E56EE2"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En ocasiones</w:t>
      </w:r>
      <w:r w:rsidR="004910E1">
        <w:rPr>
          <w:rFonts w:ascii="Times New Roman" w:hAnsi="Times New Roman" w:cs="Times New Roman"/>
        </w:rPr>
        <w:t>,</w:t>
      </w:r>
      <w:r w:rsidRPr="000846F3">
        <w:rPr>
          <w:rFonts w:ascii="Times New Roman" w:hAnsi="Times New Roman" w:cs="Times New Roman"/>
        </w:rPr>
        <w:t xml:space="preserve"> el manejo dado al conflicto por las partes involucradas da lugar a enfrentamientos bélicos. Las personas, en procura de sus intereses individuales o grupales, utilizan armas para persuadir, disuadir o eliminar definitivamente a sus adversarios.</w:t>
      </w:r>
    </w:p>
    <w:p w14:paraId="5FEB1491" w14:textId="77777777" w:rsidR="001D145F" w:rsidRDefault="001D145F" w:rsidP="00C95BF4">
      <w:pPr>
        <w:spacing w:after="0" w:line="276" w:lineRule="auto"/>
        <w:jc w:val="both"/>
        <w:rPr>
          <w:rFonts w:ascii="Times New Roman" w:hAnsi="Times New Roman" w:cs="Times New Roman"/>
        </w:rPr>
      </w:pPr>
    </w:p>
    <w:p w14:paraId="6523ED69" w14:textId="77777777" w:rsidR="001D145F" w:rsidRPr="000846F3"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4"/>
        <w:gridCol w:w="6344"/>
      </w:tblGrid>
      <w:tr w:rsidR="001D145F" w:rsidRPr="000846F3" w14:paraId="7A1C4EF3" w14:textId="77777777" w:rsidTr="00C413BE">
        <w:tc>
          <w:tcPr>
            <w:tcW w:w="8978" w:type="dxa"/>
            <w:gridSpan w:val="2"/>
            <w:shd w:val="clear" w:color="auto" w:fill="000000" w:themeFill="text1"/>
          </w:tcPr>
          <w:p w14:paraId="2E57D1E7"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4B9C7841" w14:textId="77777777" w:rsidTr="00C413BE">
        <w:tc>
          <w:tcPr>
            <w:tcW w:w="2518" w:type="dxa"/>
          </w:tcPr>
          <w:p w14:paraId="2B0DBDC9"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9368516" w14:textId="7974216E" w:rsidR="001D145F" w:rsidRPr="000846F3" w:rsidRDefault="004910E1" w:rsidP="00C95BF4">
            <w:pPr>
              <w:spacing w:line="276" w:lineRule="auto"/>
              <w:jc w:val="both"/>
              <w:rPr>
                <w:rFonts w:ascii="Times New Roman" w:hAnsi="Times New Roman" w:cs="Times New Roman"/>
                <w:b/>
                <w:sz w:val="24"/>
                <w:szCs w:val="24"/>
              </w:rPr>
            </w:pPr>
            <w:r>
              <w:rPr>
                <w:rFonts w:ascii="Times New Roman" w:hAnsi="Times New Roman" w:cs="Times New Roman"/>
              </w:rPr>
              <w:t>Qué s</w:t>
            </w:r>
            <w:r w:rsidR="001D145F" w:rsidRPr="000846F3">
              <w:rPr>
                <w:rFonts w:ascii="Times New Roman" w:hAnsi="Times New Roman" w:cs="Times New Roman"/>
              </w:rPr>
              <w:t>e entiende por conflicto armado</w:t>
            </w:r>
          </w:p>
        </w:tc>
      </w:tr>
      <w:tr w:rsidR="001D145F" w:rsidRPr="000846F3" w14:paraId="1EE9920F" w14:textId="77777777" w:rsidTr="00C413BE">
        <w:tc>
          <w:tcPr>
            <w:tcW w:w="2518" w:type="dxa"/>
          </w:tcPr>
          <w:p w14:paraId="4CBE3898"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88DF709" w14:textId="77777777" w:rsidR="001D145F" w:rsidRDefault="001D145F" w:rsidP="00C95BF4">
            <w:pPr>
              <w:spacing w:line="276" w:lineRule="auto"/>
              <w:jc w:val="both"/>
              <w:rPr>
                <w:rFonts w:ascii="Times New Roman" w:hAnsi="Times New Roman" w:cs="Times New Roman"/>
              </w:rPr>
            </w:pPr>
          </w:p>
          <w:p w14:paraId="394AE99D" w14:textId="77777777" w:rsidR="001D145F" w:rsidRDefault="001D145F" w:rsidP="00C95BF4">
            <w:pPr>
              <w:pStyle w:val="Prrafodelista"/>
              <w:numPr>
                <w:ilvl w:val="0"/>
                <w:numId w:val="41"/>
              </w:numPr>
              <w:spacing w:line="276" w:lineRule="auto"/>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09F1019B" w14:textId="0CFB4F2A"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mínimo </w:t>
            </w:r>
            <w:r w:rsidRPr="000846F3">
              <w:rPr>
                <w:rFonts w:ascii="Times New Roman" w:hAnsi="Times New Roman" w:cs="Times New Roman"/>
              </w:rPr>
              <w:t xml:space="preserve">100 víctimas mortales en un año. </w:t>
            </w:r>
          </w:p>
          <w:p w14:paraId="7DD75B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49DAF5FB" w14:textId="55270A85"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w:t>
            </w:r>
            <w:r w:rsidR="0095560E">
              <w:rPr>
                <w:rFonts w:ascii="Times New Roman" w:hAnsi="Times New Roman" w:cs="Times New Roman"/>
              </w:rPr>
              <w:t xml:space="preserve">población, la violencia sexual, </w:t>
            </w:r>
            <w:r w:rsidRPr="000846F3">
              <w:rPr>
                <w:rFonts w:ascii="Times New Roman" w:hAnsi="Times New Roman" w:cs="Times New Roman"/>
              </w:rPr>
              <w:t xml:space="preserve">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0095560E">
              <w:rPr>
                <w:rFonts w:ascii="Times New Roman" w:hAnsi="Times New Roman" w:cs="Times New Roman"/>
              </w:rPr>
              <w:t>equilibrio psicológico d</w:t>
            </w:r>
            <w:r w:rsidRPr="000846F3">
              <w:rPr>
                <w:rFonts w:ascii="Times New Roman" w:hAnsi="Times New Roman" w:cs="Times New Roman"/>
              </w:rPr>
              <w:t>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701B7D6A" w14:textId="77777777" w:rsidR="001D145F" w:rsidRPr="000846F3" w:rsidRDefault="001D145F"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69A7468A" w14:textId="7F54B79A" w:rsidR="001D145F" w:rsidRPr="000846F3" w:rsidRDefault="0095560E" w:rsidP="00C95BF4">
            <w:pPr>
              <w:pStyle w:val="Prrafodelista"/>
              <w:numPr>
                <w:ilvl w:val="0"/>
                <w:numId w:val="38"/>
              </w:numPr>
              <w:spacing w:line="276" w:lineRule="auto"/>
              <w:jc w:val="both"/>
              <w:rPr>
                <w:rFonts w:ascii="Times New Roman" w:hAnsi="Times New Roman" w:cs="Times New Roman"/>
              </w:rPr>
            </w:pPr>
            <w:r>
              <w:rPr>
                <w:rFonts w:ascii="Times New Roman" w:hAnsi="Times New Roman" w:cs="Times New Roman"/>
              </w:rPr>
              <w:t>Los contendientes</w:t>
            </w:r>
            <w:r w:rsidR="001D145F" w:rsidRPr="000846F3">
              <w:rPr>
                <w:rFonts w:ascii="Times New Roman" w:hAnsi="Times New Roman" w:cs="Times New Roman"/>
              </w:rPr>
              <w:t xml:space="preserve"> </w:t>
            </w:r>
            <w:r>
              <w:rPr>
                <w:rFonts w:ascii="Times New Roman" w:hAnsi="Times New Roman" w:cs="Times New Roman"/>
              </w:rPr>
              <w:t xml:space="preserve">se </w:t>
            </w:r>
            <w:r w:rsidR="001D145F" w:rsidRPr="000846F3">
              <w:rPr>
                <w:rFonts w:ascii="Times New Roman" w:hAnsi="Times New Roman" w:cs="Times New Roman"/>
              </w:rPr>
              <w:t xml:space="preserve">oponen a la estructura </w:t>
            </w:r>
            <w:r w:rsidR="001D145F">
              <w:rPr>
                <w:rFonts w:ascii="Times New Roman" w:hAnsi="Times New Roman" w:cs="Times New Roman"/>
              </w:rPr>
              <w:t xml:space="preserve">militar, </w:t>
            </w:r>
            <w:r w:rsidR="001D145F" w:rsidRPr="000846F3">
              <w:rPr>
                <w:rFonts w:ascii="Times New Roman" w:hAnsi="Times New Roman" w:cs="Times New Roman"/>
              </w:rPr>
              <w:t>polític</w:t>
            </w:r>
            <w:r w:rsidR="001D145F">
              <w:rPr>
                <w:rFonts w:ascii="Times New Roman" w:hAnsi="Times New Roman" w:cs="Times New Roman"/>
              </w:rPr>
              <w:t>a</w:t>
            </w:r>
            <w:r w:rsidR="001D145F" w:rsidRPr="000846F3">
              <w:rPr>
                <w:rFonts w:ascii="Times New Roman" w:hAnsi="Times New Roman" w:cs="Times New Roman"/>
              </w:rPr>
              <w:t xml:space="preserve">, económica, social o ideológica de un Estado, o a la política de un gobierno. </w:t>
            </w:r>
          </w:p>
          <w:p w14:paraId="5149FFDD" w14:textId="182C85F9" w:rsidR="001D145F" w:rsidRPr="000846F3" w:rsidRDefault="001D145F" w:rsidP="0095560E">
            <w:pPr>
              <w:pStyle w:val="Prrafodelista"/>
              <w:numPr>
                <w:ilvl w:val="0"/>
                <w:numId w:val="38"/>
              </w:numPr>
              <w:spacing w:line="276" w:lineRule="auto"/>
              <w:jc w:val="both"/>
              <w:rPr>
                <w:rFonts w:ascii="Times New Roman" w:hAnsi="Times New Roman" w:cs="Times New Roman"/>
                <w:sz w:val="24"/>
                <w:szCs w:val="24"/>
              </w:rPr>
            </w:pPr>
            <w:r w:rsidRPr="000846F3">
              <w:rPr>
                <w:rFonts w:ascii="Times New Roman" w:hAnsi="Times New Roman" w:cs="Times New Roman"/>
              </w:rPr>
              <w:t>Existe una lucha p</w:t>
            </w:r>
            <w:r w:rsidR="0095560E">
              <w:rPr>
                <w:rFonts w:ascii="Times New Roman" w:hAnsi="Times New Roman" w:cs="Times New Roman"/>
              </w:rPr>
              <w:t>ara</w:t>
            </w:r>
            <w:r w:rsidRPr="000846F3">
              <w:rPr>
                <w:rFonts w:ascii="Times New Roman" w:hAnsi="Times New Roman" w:cs="Times New Roman"/>
              </w:rPr>
              <w:t xml:space="preserve"> debilitar a quienes ostentan el gobier</w:t>
            </w:r>
            <w:r>
              <w:rPr>
                <w:rFonts w:ascii="Times New Roman" w:hAnsi="Times New Roman" w:cs="Times New Roman"/>
              </w:rPr>
              <w:t>no y p</w:t>
            </w:r>
            <w:r w:rsidR="0095560E">
              <w:rPr>
                <w:rFonts w:ascii="Times New Roman" w:hAnsi="Times New Roman" w:cs="Times New Roman"/>
              </w:rPr>
              <w:t>ara</w:t>
            </w:r>
            <w:r>
              <w:rPr>
                <w:rFonts w:ascii="Times New Roman" w:hAnsi="Times New Roman" w:cs="Times New Roman"/>
              </w:rPr>
              <w:t xml:space="preserve"> controlar los recursos, la población o </w:t>
            </w:r>
            <w:r w:rsidRPr="000846F3">
              <w:rPr>
                <w:rFonts w:ascii="Times New Roman" w:hAnsi="Times New Roman" w:cs="Times New Roman"/>
              </w:rPr>
              <w:t>el territorio.</w:t>
            </w:r>
          </w:p>
        </w:tc>
      </w:tr>
    </w:tbl>
    <w:p w14:paraId="01951BF3" w14:textId="77777777" w:rsidR="001D145F" w:rsidRPr="000846F3" w:rsidRDefault="001D145F" w:rsidP="00C95BF4">
      <w:pPr>
        <w:spacing w:after="0" w:line="276" w:lineRule="auto"/>
        <w:jc w:val="both"/>
        <w:rPr>
          <w:rFonts w:ascii="Times New Roman" w:hAnsi="Times New Roman" w:cs="Times New Roman"/>
        </w:rPr>
      </w:pPr>
    </w:p>
    <w:p w14:paraId="443AFF0C" w14:textId="77777777" w:rsidR="00C24463" w:rsidRPr="00827189" w:rsidRDefault="00C2446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24463" w:rsidRPr="000846F3" w14:paraId="7ED94D19" w14:textId="77777777" w:rsidTr="008F6442">
        <w:tc>
          <w:tcPr>
            <w:tcW w:w="9033" w:type="dxa"/>
            <w:gridSpan w:val="2"/>
            <w:shd w:val="clear" w:color="auto" w:fill="0D0D0D" w:themeFill="text1" w:themeFillTint="F2"/>
          </w:tcPr>
          <w:p w14:paraId="2657515E" w14:textId="77777777" w:rsidR="00C24463" w:rsidRPr="000846F3" w:rsidRDefault="00C2446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24463" w:rsidRPr="000846F3" w14:paraId="666C095F" w14:textId="77777777" w:rsidTr="008F6442">
        <w:tc>
          <w:tcPr>
            <w:tcW w:w="2518" w:type="dxa"/>
          </w:tcPr>
          <w:p w14:paraId="716FC2FF" w14:textId="77777777" w:rsidR="00C24463" w:rsidRPr="000846F3" w:rsidRDefault="00C24463"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798A7D8" w14:textId="77777777" w:rsidR="00C24463" w:rsidRPr="000846F3" w:rsidRDefault="00C24463"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1_IMG10</w:t>
            </w:r>
          </w:p>
        </w:tc>
      </w:tr>
      <w:tr w:rsidR="00C24463" w:rsidRPr="002E0ED3" w14:paraId="396A8B26" w14:textId="77777777" w:rsidTr="008F6442">
        <w:tc>
          <w:tcPr>
            <w:tcW w:w="2518" w:type="dxa"/>
          </w:tcPr>
          <w:p w14:paraId="59B05DAC"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E06795B" w14:textId="77777777" w:rsidR="00C24463" w:rsidRPr="002E0ED3" w:rsidRDefault="00C24463" w:rsidP="00C95BF4">
            <w:pPr>
              <w:spacing w:line="276" w:lineRule="auto"/>
              <w:jc w:val="both"/>
              <w:rPr>
                <w:rFonts w:ascii="Times New Roman" w:hAnsi="Times New Roman" w:cs="Times New Roman"/>
                <w:color w:val="000000"/>
                <w:sz w:val="24"/>
                <w:szCs w:val="24"/>
                <w:lang w:val="es-CO"/>
              </w:rPr>
            </w:pPr>
            <w:r w:rsidRPr="002E0ED3">
              <w:rPr>
                <w:rFonts w:ascii="Times New Roman" w:hAnsi="Times New Roman" w:cs="Times New Roman"/>
                <w:color w:val="000000"/>
                <w:sz w:val="24"/>
                <w:szCs w:val="24"/>
                <w:lang w:val="es-CO"/>
              </w:rPr>
              <w:t xml:space="preserve">Milicianos irregulares que hacen explotar una </w:t>
            </w:r>
            <w:r>
              <w:rPr>
                <w:rFonts w:ascii="Times New Roman" w:hAnsi="Times New Roman" w:cs="Times New Roman"/>
                <w:color w:val="000000"/>
                <w:sz w:val="24"/>
                <w:szCs w:val="24"/>
                <w:lang w:val="es-CO"/>
              </w:rPr>
              <w:t xml:space="preserve">construcción </w:t>
            </w:r>
          </w:p>
        </w:tc>
      </w:tr>
      <w:tr w:rsidR="00C24463" w:rsidRPr="000846F3" w14:paraId="1E44B96D" w14:textId="77777777" w:rsidTr="008F6442">
        <w:tc>
          <w:tcPr>
            <w:tcW w:w="2518" w:type="dxa"/>
          </w:tcPr>
          <w:p w14:paraId="47690AA5"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3CA2D9E" w14:textId="77777777" w:rsidR="00C24463" w:rsidRPr="000846F3" w:rsidRDefault="00C24463" w:rsidP="00C95BF4">
            <w:pPr>
              <w:spacing w:line="276" w:lineRule="auto"/>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C24463" w:rsidRPr="000846F3" w14:paraId="0174225D" w14:textId="77777777" w:rsidTr="008F6442">
        <w:tc>
          <w:tcPr>
            <w:tcW w:w="2518" w:type="dxa"/>
          </w:tcPr>
          <w:p w14:paraId="4D8A58D3" w14:textId="77777777" w:rsidR="00C24463" w:rsidRPr="000846F3" w:rsidRDefault="00C24463"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Pie de imagen</w:t>
            </w:r>
          </w:p>
        </w:tc>
        <w:tc>
          <w:tcPr>
            <w:tcW w:w="6515" w:type="dxa"/>
          </w:tcPr>
          <w:p w14:paraId="4F7E6267" w14:textId="49DEE700" w:rsidR="00C24463" w:rsidRDefault="00C24463"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Diversos </w:t>
            </w:r>
            <w:r w:rsidRPr="00ED495A">
              <w:rPr>
                <w:rFonts w:ascii="Times New Roman" w:hAnsi="Times New Roman" w:cs="Times New Roman"/>
                <w:color w:val="000000"/>
                <w:sz w:val="24"/>
                <w:szCs w:val="24"/>
              </w:rPr>
              <w:t>informe</w:t>
            </w:r>
            <w:r>
              <w:rPr>
                <w:rFonts w:ascii="Times New Roman" w:hAnsi="Times New Roman" w:cs="Times New Roman"/>
                <w:color w:val="000000"/>
                <w:sz w:val="24"/>
                <w:szCs w:val="24"/>
              </w:rPr>
              <w:t>s</w:t>
            </w:r>
            <w:r w:rsidRPr="00ED495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señalan </w:t>
            </w:r>
            <w:r w:rsidRPr="00ED495A">
              <w:rPr>
                <w:rFonts w:ascii="Times New Roman" w:hAnsi="Times New Roman" w:cs="Times New Roman"/>
                <w:color w:val="000000"/>
                <w:sz w:val="24"/>
                <w:szCs w:val="24"/>
              </w:rPr>
              <w:t xml:space="preserve">que en el mundo hay más de </w:t>
            </w:r>
            <w:r>
              <w:rPr>
                <w:rFonts w:ascii="Times New Roman" w:hAnsi="Times New Roman" w:cs="Times New Roman"/>
                <w:color w:val="000000"/>
                <w:sz w:val="24"/>
                <w:szCs w:val="24"/>
              </w:rPr>
              <w:t>900</w:t>
            </w:r>
            <w:r w:rsidRPr="00ED495A">
              <w:rPr>
                <w:rFonts w:ascii="Times New Roman" w:hAnsi="Times New Roman" w:cs="Times New Roman"/>
                <w:color w:val="000000"/>
                <w:sz w:val="24"/>
                <w:szCs w:val="24"/>
              </w:rPr>
              <w:t xml:space="preserve"> millones de armas de fuego</w:t>
            </w:r>
            <w:r w:rsidR="0095560E">
              <w:rPr>
                <w:rFonts w:ascii="Times New Roman" w:hAnsi="Times New Roman" w:cs="Times New Roman"/>
                <w:color w:val="000000"/>
                <w:sz w:val="24"/>
                <w:szCs w:val="24"/>
              </w:rPr>
              <w:t>, de las cuales</w:t>
            </w:r>
            <w:r>
              <w:rPr>
                <w:rFonts w:ascii="Times New Roman" w:hAnsi="Times New Roman" w:cs="Times New Roman"/>
                <w:color w:val="000000"/>
                <w:sz w:val="24"/>
                <w:szCs w:val="24"/>
              </w:rPr>
              <w:t xml:space="preserve"> aproximadamente </w:t>
            </w:r>
            <w:r w:rsidRPr="00ED495A">
              <w:rPr>
                <w:rFonts w:ascii="Times New Roman" w:hAnsi="Times New Roman" w:cs="Times New Roman"/>
                <w:color w:val="000000"/>
                <w:sz w:val="24"/>
                <w:szCs w:val="24"/>
              </w:rPr>
              <w:t>7</w:t>
            </w:r>
            <w:r>
              <w:rPr>
                <w:rFonts w:ascii="Times New Roman" w:hAnsi="Times New Roman" w:cs="Times New Roman"/>
                <w:color w:val="000000"/>
                <w:sz w:val="24"/>
                <w:szCs w:val="24"/>
              </w:rPr>
              <w:t>0</w:t>
            </w:r>
            <w:r w:rsidR="00D9434C">
              <w:rPr>
                <w:rFonts w:ascii="Times New Roman" w:hAnsi="Times New Roman" w:cs="Times New Roman"/>
                <w:color w:val="000000"/>
                <w:sz w:val="24"/>
                <w:szCs w:val="24"/>
              </w:rPr>
              <w:t xml:space="preserve"> </w:t>
            </w:r>
            <w:r w:rsidRPr="00ED495A">
              <w:rPr>
                <w:rFonts w:ascii="Times New Roman" w:hAnsi="Times New Roman" w:cs="Times New Roman"/>
                <w:color w:val="000000"/>
                <w:sz w:val="24"/>
                <w:szCs w:val="24"/>
              </w:rPr>
              <w:t>% está en manos de civiles o paramilitares</w:t>
            </w:r>
            <w:r>
              <w:rPr>
                <w:rFonts w:ascii="Times New Roman" w:hAnsi="Times New Roman" w:cs="Times New Roman"/>
                <w:color w:val="000000"/>
                <w:sz w:val="24"/>
                <w:szCs w:val="24"/>
              </w:rPr>
              <w:t xml:space="preserve">. </w:t>
            </w:r>
          </w:p>
          <w:p w14:paraId="3E91FBC2" w14:textId="59BFDED0" w:rsidR="00C24463" w:rsidRPr="000846F3" w:rsidRDefault="00C24463" w:rsidP="0095560E">
            <w:pPr>
              <w:spacing w:line="276" w:lineRule="auto"/>
              <w:jc w:val="both"/>
              <w:rPr>
                <w:rFonts w:ascii="Times New Roman" w:hAnsi="Times New Roman" w:cs="Times New Roman"/>
                <w:color w:val="000000"/>
                <w:sz w:val="24"/>
                <w:szCs w:val="24"/>
              </w:rPr>
            </w:pPr>
            <w:r w:rsidRPr="002E0ED3">
              <w:rPr>
                <w:rFonts w:ascii="Times New Roman" w:hAnsi="Times New Roman" w:cs="Times New Roman"/>
                <w:color w:val="000000"/>
                <w:sz w:val="24"/>
                <w:szCs w:val="24"/>
              </w:rPr>
              <w:t xml:space="preserve">El tráfico </w:t>
            </w:r>
            <w:r>
              <w:rPr>
                <w:rFonts w:ascii="Times New Roman" w:hAnsi="Times New Roman" w:cs="Times New Roman"/>
                <w:color w:val="000000"/>
                <w:sz w:val="24"/>
                <w:szCs w:val="24"/>
              </w:rPr>
              <w:t xml:space="preserve">ilegal surte de armas a </w:t>
            </w:r>
            <w:r w:rsidRPr="002E0ED3">
              <w:rPr>
                <w:rFonts w:ascii="Times New Roman" w:hAnsi="Times New Roman" w:cs="Times New Roman"/>
                <w:color w:val="000000"/>
                <w:sz w:val="24"/>
                <w:szCs w:val="24"/>
              </w:rPr>
              <w:t>organizaciones delictivas, mercenarios, grupos terroristas</w:t>
            </w:r>
            <w:r>
              <w:rPr>
                <w:rFonts w:ascii="Times New Roman" w:hAnsi="Times New Roman" w:cs="Times New Roman"/>
                <w:color w:val="000000"/>
                <w:sz w:val="24"/>
                <w:szCs w:val="24"/>
              </w:rPr>
              <w:t xml:space="preserve"> y </w:t>
            </w:r>
            <w:r w:rsidRPr="002E0ED3">
              <w:rPr>
                <w:rFonts w:ascii="Times New Roman" w:hAnsi="Times New Roman" w:cs="Times New Roman"/>
                <w:color w:val="000000"/>
                <w:sz w:val="24"/>
                <w:szCs w:val="24"/>
              </w:rPr>
              <w:t>gobiernos dictatoriales</w:t>
            </w:r>
            <w:r>
              <w:rPr>
                <w:rFonts w:ascii="Times New Roman" w:hAnsi="Times New Roman" w:cs="Times New Roman"/>
                <w:color w:val="000000"/>
                <w:sz w:val="24"/>
                <w:szCs w:val="24"/>
              </w:rPr>
              <w:t xml:space="preserve">. Ello explica la expansión de </w:t>
            </w:r>
            <w:r w:rsidRPr="002E0ED3">
              <w:rPr>
                <w:rFonts w:ascii="Times New Roman" w:hAnsi="Times New Roman" w:cs="Times New Roman"/>
                <w:color w:val="000000"/>
                <w:sz w:val="24"/>
                <w:szCs w:val="24"/>
              </w:rPr>
              <w:t>la criminalidad</w:t>
            </w:r>
            <w:r>
              <w:rPr>
                <w:rFonts w:ascii="Times New Roman" w:hAnsi="Times New Roman" w:cs="Times New Roman"/>
                <w:color w:val="000000"/>
                <w:sz w:val="24"/>
                <w:szCs w:val="24"/>
              </w:rPr>
              <w:t xml:space="preserve"> y de los homicidios que han deteriorado la convivencia pacífica </w:t>
            </w:r>
            <w:r w:rsidRPr="002E0ED3">
              <w:rPr>
                <w:rFonts w:ascii="Times New Roman" w:hAnsi="Times New Roman" w:cs="Times New Roman"/>
                <w:color w:val="000000"/>
                <w:sz w:val="24"/>
                <w:szCs w:val="24"/>
              </w:rPr>
              <w:t>de las sociedades</w:t>
            </w:r>
            <w:r>
              <w:rPr>
                <w:rFonts w:ascii="Times New Roman" w:hAnsi="Times New Roman" w:cs="Times New Roman"/>
                <w:color w:val="000000"/>
                <w:sz w:val="24"/>
                <w:szCs w:val="24"/>
              </w:rPr>
              <w:t xml:space="preserve"> del siglo XXI.</w:t>
            </w:r>
          </w:p>
        </w:tc>
      </w:tr>
    </w:tbl>
    <w:p w14:paraId="5F56F7F0" w14:textId="77777777" w:rsidR="00C24463" w:rsidRPr="00827189" w:rsidRDefault="00C24463" w:rsidP="00C95BF4">
      <w:pPr>
        <w:pStyle w:val="Prrafodelista"/>
        <w:spacing w:after="0" w:line="276" w:lineRule="auto"/>
        <w:jc w:val="both"/>
        <w:rPr>
          <w:rFonts w:ascii="Times New Roman" w:hAnsi="Times New Roman" w:cs="Times New Roman"/>
        </w:rPr>
      </w:pPr>
    </w:p>
    <w:p w14:paraId="505DEC3A" w14:textId="77777777" w:rsidR="001D145F" w:rsidRDefault="001D145F" w:rsidP="00C95BF4">
      <w:pPr>
        <w:spacing w:after="0" w:line="276" w:lineRule="auto"/>
        <w:jc w:val="both"/>
        <w:rPr>
          <w:rFonts w:ascii="Times New Roman" w:hAnsi="Times New Roman" w:cs="Times New Roman"/>
        </w:rPr>
      </w:pPr>
    </w:p>
    <w:p w14:paraId="56A34632" w14:textId="36038D25"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w:t>
      </w:r>
      <w:r w:rsidR="001D145F">
        <w:rPr>
          <w:rFonts w:ascii="Times New Roman" w:hAnsi="Times New Roman" w:cs="Times New Roman"/>
        </w:rPr>
        <w:t xml:space="preserve">durante </w:t>
      </w:r>
      <w:r w:rsidRPr="000846F3">
        <w:rPr>
          <w:rFonts w:ascii="Times New Roman" w:hAnsi="Times New Roman" w:cs="Times New Roman"/>
        </w:rPr>
        <w:t xml:space="preserve">la guerra. Es el caso de los conflictos entre naciones. </w:t>
      </w:r>
    </w:p>
    <w:p w14:paraId="50C8BF2F" w14:textId="77777777" w:rsidR="00E56EE2" w:rsidRDefault="00E56EE2" w:rsidP="00C95BF4">
      <w:pPr>
        <w:spacing w:after="0" w:line="276" w:lineRule="auto"/>
        <w:jc w:val="both"/>
        <w:rPr>
          <w:rFonts w:ascii="Times New Roman" w:hAnsi="Times New Roman" w:cs="Times New Roman"/>
        </w:rPr>
      </w:pPr>
    </w:p>
    <w:p w14:paraId="405B51CE" w14:textId="046D0AFE" w:rsidR="00E56EE2" w:rsidRPr="000846F3" w:rsidRDefault="00E56EE2" w:rsidP="00C95BF4">
      <w:pPr>
        <w:spacing w:after="0" w:line="276" w:lineRule="auto"/>
        <w:jc w:val="both"/>
        <w:rPr>
          <w:rFonts w:ascii="Times New Roman" w:hAnsi="Times New Roman" w:cs="Times New Roman"/>
        </w:rPr>
      </w:pPr>
      <w:r w:rsidRPr="000846F3">
        <w:rPr>
          <w:rFonts w:ascii="Times New Roman" w:hAnsi="Times New Roman" w:cs="Times New Roman"/>
        </w:rPr>
        <w:t>Sin embargo, en otras ocasiones, en el contexto de grupos armados y desorganizados</w:t>
      </w:r>
      <w:r w:rsidR="0095560E">
        <w:rPr>
          <w:rFonts w:ascii="Times New Roman" w:hAnsi="Times New Roman" w:cs="Times New Roman"/>
        </w:rPr>
        <w:t>, una o más partes involucradas</w:t>
      </w:r>
      <w:r w:rsidRPr="000846F3">
        <w:rPr>
          <w:rFonts w:ascii="Times New Roman" w:hAnsi="Times New Roman" w:cs="Times New Roman"/>
        </w:rPr>
        <w:t xml:space="preserve"> deciden utilizar todos los medios posibles, incluso los más violentos, para conseguir sus objetivos, sin considerar el daño que puedan </w:t>
      </w:r>
      <w:r w:rsidR="0095560E">
        <w:rPr>
          <w:rFonts w:ascii="Times New Roman" w:hAnsi="Times New Roman" w:cs="Times New Roman"/>
        </w:rPr>
        <w:t>causarse a sí mismos y</w:t>
      </w:r>
      <w:r w:rsidRPr="000846F3">
        <w:rPr>
          <w:rFonts w:ascii="Times New Roman" w:hAnsi="Times New Roman" w:cs="Times New Roman"/>
        </w:rPr>
        <w:t xml:space="preserve"> </w:t>
      </w:r>
      <w:r w:rsidR="0095560E">
        <w:rPr>
          <w:rFonts w:ascii="Times New Roman" w:hAnsi="Times New Roman" w:cs="Times New Roman"/>
        </w:rPr>
        <w:t xml:space="preserve">a </w:t>
      </w:r>
      <w:r w:rsidRPr="000846F3">
        <w:rPr>
          <w:rFonts w:ascii="Times New Roman" w:hAnsi="Times New Roman" w:cs="Times New Roman"/>
        </w:rPr>
        <w:t xml:space="preserve">las partes no involucradas, o los perjuicios sobre la vida, </w:t>
      </w:r>
      <w:r w:rsidR="001D145F" w:rsidRPr="000846F3">
        <w:rPr>
          <w:rFonts w:ascii="Times New Roman" w:hAnsi="Times New Roman" w:cs="Times New Roman"/>
        </w:rPr>
        <w:t>la naturaleza</w:t>
      </w:r>
      <w:r w:rsidR="001D145F">
        <w:rPr>
          <w:rFonts w:ascii="Times New Roman" w:hAnsi="Times New Roman" w:cs="Times New Roman"/>
        </w:rPr>
        <w:t>,</w:t>
      </w:r>
      <w:r w:rsidR="001D145F" w:rsidRPr="000846F3">
        <w:rPr>
          <w:rFonts w:ascii="Times New Roman" w:hAnsi="Times New Roman" w:cs="Times New Roman"/>
        </w:rPr>
        <w:t xml:space="preserve"> </w:t>
      </w:r>
      <w:r w:rsidRPr="000846F3">
        <w:rPr>
          <w:rFonts w:ascii="Times New Roman" w:hAnsi="Times New Roman" w:cs="Times New Roman"/>
        </w:rPr>
        <w:t>la dignidad</w:t>
      </w:r>
      <w:r w:rsidR="001D145F">
        <w:rPr>
          <w:rFonts w:ascii="Times New Roman" w:hAnsi="Times New Roman" w:cs="Times New Roman"/>
        </w:rPr>
        <w:t xml:space="preserve"> y</w:t>
      </w:r>
      <w:r w:rsidRPr="000846F3">
        <w:rPr>
          <w:rFonts w:ascii="Times New Roman" w:hAnsi="Times New Roman" w:cs="Times New Roman"/>
        </w:rPr>
        <w:t xml:space="preserve"> el respeto </w:t>
      </w:r>
      <w:r w:rsidR="001D145F">
        <w:rPr>
          <w:rFonts w:ascii="Times New Roman" w:hAnsi="Times New Roman" w:cs="Times New Roman"/>
        </w:rPr>
        <w:t xml:space="preserve">a las </w:t>
      </w:r>
      <w:r w:rsidRPr="000846F3">
        <w:rPr>
          <w:rFonts w:ascii="Times New Roman" w:hAnsi="Times New Roman" w:cs="Times New Roman"/>
        </w:rPr>
        <w:t>personas</w:t>
      </w:r>
      <w:r w:rsidR="001D145F">
        <w:rPr>
          <w:rFonts w:ascii="Times New Roman" w:hAnsi="Times New Roman" w:cs="Times New Roman"/>
        </w:rPr>
        <w:t xml:space="preserve"> o </w:t>
      </w:r>
      <w:r w:rsidR="0095560E">
        <w:rPr>
          <w:rFonts w:ascii="Times New Roman" w:hAnsi="Times New Roman" w:cs="Times New Roman"/>
        </w:rPr>
        <w:t xml:space="preserve">a </w:t>
      </w:r>
      <w:r w:rsidR="001D145F">
        <w:rPr>
          <w:rFonts w:ascii="Times New Roman" w:hAnsi="Times New Roman" w:cs="Times New Roman"/>
        </w:rPr>
        <w:t>la conservación de bienes valiosos [</w:t>
      </w:r>
      <w:hyperlink r:id="rId25" w:history="1">
        <w:r w:rsidR="001D145F" w:rsidRPr="001D145F">
          <w:rPr>
            <w:rStyle w:val="Hipervnculo"/>
            <w:rFonts w:ascii="Times New Roman" w:hAnsi="Times New Roman" w:cs="Times New Roman"/>
          </w:rPr>
          <w:t>VER</w:t>
        </w:r>
      </w:hyperlink>
      <w:r w:rsidR="001D145F">
        <w:rPr>
          <w:rFonts w:ascii="Times New Roman" w:hAnsi="Times New Roman" w:cs="Times New Roman"/>
        </w:rPr>
        <w:t>].</w:t>
      </w:r>
    </w:p>
    <w:p w14:paraId="0A5E1C9D" w14:textId="77777777" w:rsidR="00E56EE2" w:rsidRPr="000846F3" w:rsidRDefault="00E56EE2" w:rsidP="00C95BF4">
      <w:pPr>
        <w:spacing w:after="0" w:line="276" w:lineRule="auto"/>
        <w:jc w:val="both"/>
        <w:rPr>
          <w:rFonts w:ascii="Times New Roman" w:hAnsi="Times New Roman" w:cs="Times New Roman"/>
        </w:rPr>
      </w:pPr>
    </w:p>
    <w:p w14:paraId="577C5F2B" w14:textId="6F1212F5" w:rsidR="00E56EE2" w:rsidRDefault="0095560E" w:rsidP="00C95BF4">
      <w:pPr>
        <w:spacing w:after="0" w:line="276" w:lineRule="auto"/>
        <w:jc w:val="both"/>
        <w:rPr>
          <w:rFonts w:ascii="Times New Roman" w:hAnsi="Times New Roman" w:cs="Times New Roman"/>
        </w:rPr>
      </w:pPr>
      <w:r>
        <w:rPr>
          <w:rFonts w:ascii="Times New Roman" w:hAnsi="Times New Roman" w:cs="Times New Roman"/>
        </w:rPr>
        <w:t>Estas</w:t>
      </w:r>
      <w:r w:rsidR="002D327A">
        <w:rPr>
          <w:rFonts w:ascii="Times New Roman" w:hAnsi="Times New Roman" w:cs="Times New Roman"/>
        </w:rPr>
        <w:t xml:space="preserve"> </w:t>
      </w:r>
      <w:r w:rsidR="00E56EE2" w:rsidRPr="000846F3">
        <w:rPr>
          <w:rFonts w:ascii="Times New Roman" w:hAnsi="Times New Roman" w:cs="Times New Roman"/>
        </w:rPr>
        <w:t xml:space="preserve">características dan forma al </w:t>
      </w:r>
      <w:r w:rsidR="00E56EE2" w:rsidRPr="002D327A">
        <w:rPr>
          <w:rFonts w:ascii="Times New Roman" w:hAnsi="Times New Roman" w:cs="Times New Roman"/>
          <w:b/>
        </w:rPr>
        <w:t>extremismo</w:t>
      </w:r>
      <w:r w:rsidR="002D327A">
        <w:rPr>
          <w:rFonts w:ascii="Times New Roman" w:hAnsi="Times New Roman" w:cs="Times New Roman"/>
        </w:rPr>
        <w:t xml:space="preserve"> y al </w:t>
      </w:r>
      <w:r w:rsidR="002D327A" w:rsidRPr="002D327A">
        <w:rPr>
          <w:rFonts w:ascii="Times New Roman" w:hAnsi="Times New Roman" w:cs="Times New Roman"/>
          <w:b/>
        </w:rPr>
        <w:t>fundamentalismo</w:t>
      </w:r>
      <w:r w:rsidR="00E56EE2" w:rsidRPr="000846F3">
        <w:rPr>
          <w:rFonts w:ascii="Times New Roman" w:hAnsi="Times New Roman" w:cs="Times New Roman"/>
        </w:rPr>
        <w:t xml:space="preserve">, es decir, </w:t>
      </w:r>
      <w:r>
        <w:rPr>
          <w:rFonts w:ascii="Times New Roman" w:hAnsi="Times New Roman" w:cs="Times New Roman"/>
        </w:rPr>
        <w:t xml:space="preserve">a doctrinas </w:t>
      </w:r>
      <w:r w:rsidR="00E56EE2" w:rsidRPr="000846F3">
        <w:rPr>
          <w:rFonts w:ascii="Times New Roman" w:hAnsi="Times New Roman" w:cs="Times New Roman"/>
        </w:rPr>
        <w:t xml:space="preserve">que pretenden imponerse </w:t>
      </w:r>
      <w:r w:rsidR="002D327A">
        <w:rPr>
          <w:rFonts w:ascii="Times New Roman" w:hAnsi="Times New Roman" w:cs="Times New Roman"/>
        </w:rPr>
        <w:t xml:space="preserve">por la fuerza </w:t>
      </w:r>
      <w:r w:rsidR="00E56EE2" w:rsidRPr="000846F3">
        <w:rPr>
          <w:rFonts w:ascii="Times New Roman" w:hAnsi="Times New Roman" w:cs="Times New Roman"/>
        </w:rPr>
        <w:t>como verdades únicas, y que, por lo tanto, niegan la existencia de puntos de vista diferentes.</w:t>
      </w:r>
      <w:r w:rsidR="00E56EE2">
        <w:rPr>
          <w:rFonts w:ascii="Times New Roman" w:hAnsi="Times New Roman" w:cs="Times New Roman"/>
        </w:rPr>
        <w:t xml:space="preserve"> </w:t>
      </w:r>
      <w:r w:rsidR="00E56EE2" w:rsidRPr="000846F3">
        <w:rPr>
          <w:rFonts w:ascii="Times New Roman" w:hAnsi="Times New Roman" w:cs="Times New Roman"/>
        </w:rPr>
        <w:t xml:space="preserve">Además, mediante </w:t>
      </w:r>
      <w:r w:rsidR="002D327A">
        <w:rPr>
          <w:rFonts w:ascii="Times New Roman" w:hAnsi="Times New Roman" w:cs="Times New Roman"/>
        </w:rPr>
        <w:t xml:space="preserve">la violencia </w:t>
      </w:r>
      <w:r w:rsidR="00E56EE2" w:rsidRPr="000846F3">
        <w:rPr>
          <w:rFonts w:ascii="Times New Roman" w:hAnsi="Times New Roman" w:cs="Times New Roman"/>
        </w:rPr>
        <w:t xml:space="preserve">pretenden infundir el temor y hasta eliminar a quienes no ven la realidad de la misma manera. </w:t>
      </w:r>
    </w:p>
    <w:p w14:paraId="74EBEF9A" w14:textId="77777777" w:rsidR="001D145F" w:rsidRDefault="001D145F" w:rsidP="00C95BF4">
      <w:pPr>
        <w:spacing w:after="0" w:line="276" w:lineRule="auto"/>
        <w:jc w:val="both"/>
        <w:rPr>
          <w:rFonts w:ascii="Times New Roman" w:hAnsi="Times New Roman" w:cs="Times New Roman"/>
        </w:rPr>
      </w:pPr>
    </w:p>
    <w:p w14:paraId="571107A9" w14:textId="77777777" w:rsidR="001D145F" w:rsidRDefault="001D145F"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1D145F" w:rsidRPr="000846F3" w14:paraId="4BEC134B" w14:textId="77777777" w:rsidTr="00C413BE">
        <w:tc>
          <w:tcPr>
            <w:tcW w:w="8978" w:type="dxa"/>
            <w:gridSpan w:val="2"/>
            <w:shd w:val="clear" w:color="auto" w:fill="000000" w:themeFill="text1"/>
          </w:tcPr>
          <w:p w14:paraId="435FC3EC" w14:textId="77777777" w:rsidR="001D145F" w:rsidRPr="000846F3" w:rsidRDefault="001D14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1D145F" w:rsidRPr="000846F3" w14:paraId="741D193E" w14:textId="77777777" w:rsidTr="00C413BE">
        <w:tc>
          <w:tcPr>
            <w:tcW w:w="2518" w:type="dxa"/>
          </w:tcPr>
          <w:p w14:paraId="3AAD06ED" w14:textId="77777777" w:rsidR="001D145F" w:rsidRPr="000846F3" w:rsidRDefault="001D14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AEF9468" w14:textId="77777777" w:rsidR="001D145F" w:rsidRPr="000846F3" w:rsidRDefault="001D145F" w:rsidP="00C95BF4">
            <w:pPr>
              <w:spacing w:line="276" w:lineRule="auto"/>
              <w:jc w:val="both"/>
              <w:rPr>
                <w:rFonts w:ascii="Times New Roman" w:hAnsi="Times New Roman" w:cs="Times New Roman"/>
                <w:b/>
                <w:sz w:val="24"/>
                <w:szCs w:val="24"/>
              </w:rPr>
            </w:pPr>
            <w:r>
              <w:rPr>
                <w:rFonts w:ascii="Times New Roman" w:hAnsi="Times New Roman" w:cs="Times New Roman"/>
              </w:rPr>
              <w:t>Ideologías como causas de</w:t>
            </w:r>
            <w:r w:rsidRPr="000846F3">
              <w:rPr>
                <w:rFonts w:ascii="Times New Roman" w:hAnsi="Times New Roman" w:cs="Times New Roman"/>
              </w:rPr>
              <w:t xml:space="preserve"> conflicto armado</w:t>
            </w:r>
          </w:p>
        </w:tc>
      </w:tr>
      <w:tr w:rsidR="001D145F" w:rsidRPr="000846F3" w14:paraId="6237EE12" w14:textId="77777777" w:rsidTr="00C413BE">
        <w:tc>
          <w:tcPr>
            <w:tcW w:w="2518" w:type="dxa"/>
          </w:tcPr>
          <w:p w14:paraId="1B5E59F5" w14:textId="77777777" w:rsidR="001D145F" w:rsidRPr="000846F3" w:rsidRDefault="001D14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ADDE5A" w14:textId="636EA394" w:rsidR="001D145F" w:rsidRPr="001D145F" w:rsidRDefault="001D145F" w:rsidP="00DE6299">
            <w:pPr>
              <w:spacing w:line="276" w:lineRule="auto"/>
              <w:jc w:val="both"/>
              <w:rPr>
                <w:rFonts w:ascii="Times New Roman" w:hAnsi="Times New Roman" w:cs="Times New Roman"/>
              </w:rPr>
            </w:pPr>
            <w:r w:rsidRPr="00827189">
              <w:rPr>
                <w:rFonts w:ascii="Times New Roman" w:hAnsi="Times New Roman" w:cs="Times New Roman"/>
              </w:rPr>
              <w:t xml:space="preserve">En </w:t>
            </w:r>
            <w:r>
              <w:rPr>
                <w:rFonts w:ascii="Times New Roman" w:hAnsi="Times New Roman" w:cs="Times New Roman"/>
              </w:rPr>
              <w:t xml:space="preserve">algunos </w:t>
            </w:r>
            <w:r w:rsidRPr="00827189">
              <w:rPr>
                <w:rFonts w:ascii="Times New Roman" w:hAnsi="Times New Roman" w:cs="Times New Roman"/>
              </w:rPr>
              <w:t xml:space="preserve">casos, lo que motiva la acción armada </w:t>
            </w:r>
            <w:r>
              <w:rPr>
                <w:rFonts w:ascii="Times New Roman" w:hAnsi="Times New Roman" w:cs="Times New Roman"/>
              </w:rPr>
              <w:t xml:space="preserve">es que </w:t>
            </w:r>
            <w:r w:rsidRPr="00827189">
              <w:rPr>
                <w:rFonts w:ascii="Times New Roman" w:hAnsi="Times New Roman" w:cs="Times New Roman"/>
              </w:rPr>
              <w:t xml:space="preserve">una de las partes </w:t>
            </w:r>
            <w:r>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Pr>
                <w:rFonts w:ascii="Times New Roman" w:hAnsi="Times New Roman" w:cs="Times New Roman"/>
              </w:rPr>
              <w:t xml:space="preserve">acción armada busca </w:t>
            </w:r>
            <w:r w:rsidRPr="00827189">
              <w:rPr>
                <w:rFonts w:ascii="Times New Roman" w:hAnsi="Times New Roman" w:cs="Times New Roman"/>
              </w:rPr>
              <w:t>el establecimiento de un sistema político y económico de tipo socialista</w:t>
            </w:r>
            <w:r>
              <w:rPr>
                <w:rFonts w:ascii="Times New Roman" w:hAnsi="Times New Roman" w:cs="Times New Roman"/>
              </w:rPr>
              <w:t>.</w:t>
            </w:r>
          </w:p>
        </w:tc>
      </w:tr>
    </w:tbl>
    <w:p w14:paraId="16B51E67" w14:textId="77777777" w:rsidR="001D145F" w:rsidRDefault="001D145F" w:rsidP="00C95BF4">
      <w:pPr>
        <w:spacing w:after="0" w:line="276" w:lineRule="auto"/>
        <w:jc w:val="both"/>
        <w:rPr>
          <w:rFonts w:ascii="Times New Roman" w:hAnsi="Times New Roman" w:cs="Times New Roman"/>
        </w:rPr>
      </w:pPr>
    </w:p>
    <w:p w14:paraId="3D5C248B" w14:textId="77777777" w:rsidR="001D145F" w:rsidRPr="000846F3" w:rsidRDefault="001D145F" w:rsidP="00C95BF4">
      <w:pPr>
        <w:spacing w:after="0" w:line="276" w:lineRule="auto"/>
        <w:jc w:val="both"/>
        <w:rPr>
          <w:rFonts w:ascii="Times New Roman" w:hAnsi="Times New Roman" w:cs="Times New Roman"/>
        </w:rPr>
      </w:pPr>
    </w:p>
    <w:p w14:paraId="621B1761" w14:textId="78407337" w:rsidR="001D145F" w:rsidRDefault="001D145F" w:rsidP="00C95BF4">
      <w:pPr>
        <w:spacing w:after="0" w:line="276" w:lineRule="auto"/>
        <w:jc w:val="both"/>
        <w:rPr>
          <w:rFonts w:ascii="Times New Roman" w:hAnsi="Times New Roman" w:cs="Times New Roman"/>
        </w:rPr>
      </w:pPr>
      <w:r w:rsidRPr="003E4E8A">
        <w:rPr>
          <w:rFonts w:ascii="Times New Roman" w:hAnsi="Times New Roman" w:cs="Times New Roman"/>
        </w:rPr>
        <w:t xml:space="preserve">En ciertos casos, los grupos armados no disponen de </w:t>
      </w:r>
      <w:r w:rsidR="003E4E8A">
        <w:rPr>
          <w:rFonts w:ascii="Times New Roman" w:hAnsi="Times New Roman" w:cs="Times New Roman"/>
        </w:rPr>
        <w:t xml:space="preserve">la </w:t>
      </w:r>
      <w:r w:rsidRPr="003E4E8A">
        <w:rPr>
          <w:rFonts w:ascii="Times New Roman" w:hAnsi="Times New Roman" w:cs="Times New Roman"/>
        </w:rPr>
        <w:t>capacidad bélica suficiente como para tomar</w:t>
      </w:r>
      <w:r w:rsidR="003E4E8A">
        <w:rPr>
          <w:rFonts w:ascii="Times New Roman" w:hAnsi="Times New Roman" w:cs="Times New Roman"/>
        </w:rPr>
        <w:t>se</w:t>
      </w:r>
      <w:r w:rsidRPr="003E4E8A">
        <w:rPr>
          <w:rFonts w:ascii="Times New Roman" w:hAnsi="Times New Roman" w:cs="Times New Roman"/>
        </w:rPr>
        <w:t xml:space="preserve"> el gobierno de un Estado, pero </w:t>
      </w:r>
      <w:r w:rsidR="003E4E8A">
        <w:rPr>
          <w:rFonts w:ascii="Times New Roman" w:hAnsi="Times New Roman" w:cs="Times New Roman"/>
        </w:rPr>
        <w:t xml:space="preserve">sí </w:t>
      </w:r>
      <w:r w:rsidRPr="003E4E8A">
        <w:rPr>
          <w:rFonts w:ascii="Times New Roman" w:hAnsi="Times New Roman" w:cs="Times New Roman"/>
        </w:rPr>
        <w:t xml:space="preserve">mantienen su actividad armada con el objetivo de erosionar al gobierno, y así mantener activas y visibles sus demandas. Este tipo de situación se reconoce en el ámbito de la conflictividad global como </w:t>
      </w:r>
      <w:r w:rsidRPr="003E4E8A">
        <w:rPr>
          <w:rFonts w:ascii="Times New Roman" w:hAnsi="Times New Roman" w:cs="Times New Roman"/>
          <w:b/>
        </w:rPr>
        <w:t>tensión</w:t>
      </w:r>
      <w:r w:rsidRPr="003E4E8A">
        <w:rPr>
          <w:rFonts w:ascii="Times New Roman" w:hAnsi="Times New Roman" w:cs="Times New Roman"/>
        </w:rPr>
        <w:t xml:space="preserve">, entendida como el resultado del encuentro entre dos o más actores que persiguen objetivos, </w:t>
      </w:r>
      <w:r w:rsidR="00564F88" w:rsidRPr="003E4E8A">
        <w:rPr>
          <w:rFonts w:ascii="Times New Roman" w:hAnsi="Times New Roman" w:cs="Times New Roman"/>
        </w:rPr>
        <w:t xml:space="preserve">y que </w:t>
      </w:r>
      <w:r w:rsidRPr="003E4E8A">
        <w:rPr>
          <w:rFonts w:ascii="Times New Roman" w:hAnsi="Times New Roman" w:cs="Times New Roman"/>
        </w:rPr>
        <w:t xml:space="preserve">conlleva altos </w:t>
      </w:r>
      <w:r w:rsidRPr="003E4E8A">
        <w:rPr>
          <w:rFonts w:ascii="Times New Roman" w:hAnsi="Times New Roman" w:cs="Times New Roman"/>
        </w:rPr>
        <w:lastRenderedPageBreak/>
        <w:t>niveles de movilización política, social o militar y/o un uso de la violencia con una intensidad que no alcanza la de un conflicto armado.</w:t>
      </w:r>
      <w:r w:rsidRPr="001D145F">
        <w:rPr>
          <w:rFonts w:ascii="Times New Roman" w:hAnsi="Times New Roman" w:cs="Times New Roman"/>
        </w:rPr>
        <w:t xml:space="preserve"> </w:t>
      </w:r>
    </w:p>
    <w:p w14:paraId="4E1604EB" w14:textId="77777777" w:rsidR="001D145F" w:rsidRDefault="001D145F" w:rsidP="00C95BF4">
      <w:pPr>
        <w:spacing w:after="0" w:line="276" w:lineRule="auto"/>
        <w:jc w:val="both"/>
        <w:rPr>
          <w:rFonts w:ascii="Times New Roman" w:hAnsi="Times New Roman" w:cs="Times New Roman"/>
        </w:rPr>
      </w:pPr>
    </w:p>
    <w:p w14:paraId="03C23FCB" w14:textId="77777777" w:rsidR="001D145F" w:rsidRDefault="001D145F" w:rsidP="00C95BF4">
      <w:pPr>
        <w:spacing w:after="0" w:line="276" w:lineRule="auto"/>
        <w:jc w:val="both"/>
        <w:rPr>
          <w:rFonts w:ascii="Times New Roman" w:hAnsi="Times New Roman" w:cs="Times New Roman"/>
        </w:rPr>
      </w:pPr>
    </w:p>
    <w:p w14:paraId="0FB7068B" w14:textId="77777777" w:rsidR="00B50C82" w:rsidRDefault="00B50C82" w:rsidP="00C95BF4">
      <w:pPr>
        <w:spacing w:after="0" w:line="276" w:lineRule="auto"/>
        <w:jc w:val="both"/>
        <w:rPr>
          <w:rFonts w:ascii="Times New Roman" w:hAnsi="Times New Roman" w:cs="Times New Roman"/>
        </w:rPr>
      </w:pPr>
    </w:p>
    <w:p w14:paraId="7B82B6CB" w14:textId="77777777" w:rsidR="00B50C82" w:rsidRPr="000846F3" w:rsidRDefault="00B50C82" w:rsidP="00C95BF4">
      <w:pPr>
        <w:spacing w:after="0" w:line="276" w:lineRule="auto"/>
        <w:jc w:val="both"/>
        <w:rPr>
          <w:rFonts w:ascii="Times New Roman" w:hAnsi="Times New Roman" w:cs="Times New Roman"/>
        </w:rPr>
      </w:pPr>
    </w:p>
    <w:p w14:paraId="4F026985" w14:textId="77777777" w:rsidR="00EC1ACD" w:rsidRPr="00F004D6" w:rsidRDefault="00EC1ACD"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4"/>
        <w:gridCol w:w="6354"/>
      </w:tblGrid>
      <w:tr w:rsidR="00EC1ACD" w:rsidRPr="00F004D6" w14:paraId="7C11DDD2" w14:textId="77777777" w:rsidTr="00607585">
        <w:tc>
          <w:tcPr>
            <w:tcW w:w="9054" w:type="dxa"/>
            <w:gridSpan w:val="2"/>
            <w:shd w:val="clear" w:color="auto" w:fill="000000" w:themeFill="text1"/>
          </w:tcPr>
          <w:p w14:paraId="2A96F3C0" w14:textId="77777777" w:rsidR="00EC1ACD" w:rsidRPr="00F004D6" w:rsidRDefault="00EC1ACD"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EC1ACD" w:rsidRPr="00F004D6" w14:paraId="5F43ECB2" w14:textId="77777777" w:rsidTr="00607585">
        <w:tc>
          <w:tcPr>
            <w:tcW w:w="2518" w:type="dxa"/>
          </w:tcPr>
          <w:p w14:paraId="5477AFA8"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0E9AAF4E" w14:textId="4E6DD1B9" w:rsidR="00EC1ACD" w:rsidRPr="00F004D6" w:rsidRDefault="00EC1A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EC1ACD" w:rsidRPr="00F004D6" w14:paraId="3B85424A" w14:textId="77777777" w:rsidTr="00607585">
        <w:tc>
          <w:tcPr>
            <w:tcW w:w="2518" w:type="dxa"/>
          </w:tcPr>
          <w:p w14:paraId="4BDC4CB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5D770EF2"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Eso 4/ Ciencias Sociales/El mundo actual / Los conflictos recientes/</w:t>
            </w:r>
          </w:p>
        </w:tc>
      </w:tr>
      <w:tr w:rsidR="00EC1ACD" w:rsidRPr="00F004D6" w14:paraId="441DCDB5" w14:textId="77777777" w:rsidTr="00607585">
        <w:tc>
          <w:tcPr>
            <w:tcW w:w="2518" w:type="dxa"/>
          </w:tcPr>
          <w:p w14:paraId="024CEBB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5BFAEB32" w14:textId="77777777" w:rsidR="00EC1ACD" w:rsidRPr="00F004D6" w:rsidRDefault="00EC1ACD" w:rsidP="00C95BF4">
            <w:pPr>
              <w:spacing w:line="276" w:lineRule="auto"/>
              <w:jc w:val="both"/>
              <w:rPr>
                <w:rFonts w:ascii="Times New Roman" w:hAnsi="Times New Roman" w:cs="Times New Roman"/>
                <w:color w:val="000000"/>
                <w:sz w:val="24"/>
                <w:szCs w:val="24"/>
              </w:rPr>
            </w:pPr>
          </w:p>
        </w:tc>
      </w:tr>
      <w:tr w:rsidR="00EC1ACD" w:rsidRPr="00F004D6" w14:paraId="6951807D" w14:textId="77777777" w:rsidTr="00607585">
        <w:tc>
          <w:tcPr>
            <w:tcW w:w="2518" w:type="dxa"/>
          </w:tcPr>
          <w:p w14:paraId="466982DA"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8CDC6D3"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Los conflictos recientes</w:t>
            </w:r>
          </w:p>
        </w:tc>
      </w:tr>
      <w:tr w:rsidR="00EC1ACD" w:rsidRPr="00F004D6" w14:paraId="60956A23" w14:textId="77777777" w:rsidTr="00607585">
        <w:tc>
          <w:tcPr>
            <w:tcW w:w="2518" w:type="dxa"/>
          </w:tcPr>
          <w:p w14:paraId="76BB3491"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06DC93D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Secuencia de imágenes que presenta los principales conflictos que han tenido lugar entre finales del siglo XX y comienzos del XXI</w:t>
            </w:r>
          </w:p>
          <w:p w14:paraId="5721626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99A9B"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6F3D102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4A2E026"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color w:val="000000"/>
                <w:sz w:val="24"/>
                <w:szCs w:val="24"/>
              </w:rPr>
              <w:t xml:space="preserve">Título: </w:t>
            </w:r>
            <w:r w:rsidRPr="00F004D6">
              <w:rPr>
                <w:rFonts w:ascii="Times New Roman" w:hAnsi="Times New Roman" w:cs="Times New Roman"/>
                <w:b/>
                <w:color w:val="000000"/>
                <w:sz w:val="24"/>
                <w:szCs w:val="24"/>
              </w:rPr>
              <w:t>Los conflictos recientes</w:t>
            </w:r>
          </w:p>
          <w:p w14:paraId="477DDC0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70058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5E90592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2B993A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30 minutos </w:t>
            </w:r>
          </w:p>
          <w:p w14:paraId="046216A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0BEC38"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5E71FB3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5BFECE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3EF1793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0C5395B" w14:textId="4CC7822F"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reconocer </w:t>
            </w:r>
            <w:r w:rsidR="009064E7">
              <w:rPr>
                <w:rFonts w:ascii="Times New Roman" w:hAnsi="Times New Roman" w:cs="Times New Roman"/>
                <w:color w:val="000000"/>
                <w:sz w:val="24"/>
                <w:szCs w:val="24"/>
              </w:rPr>
              <w:t>algunos</w:t>
            </w:r>
            <w:r w:rsidRPr="00F004D6">
              <w:rPr>
                <w:rFonts w:ascii="Times New Roman" w:hAnsi="Times New Roman" w:cs="Times New Roman"/>
                <w:color w:val="000000"/>
                <w:sz w:val="24"/>
                <w:szCs w:val="24"/>
              </w:rPr>
              <w:t xml:space="preserve"> elementos y relaciones </w:t>
            </w:r>
            <w:r w:rsidR="009064E7">
              <w:rPr>
                <w:rFonts w:ascii="Times New Roman" w:hAnsi="Times New Roman" w:cs="Times New Roman"/>
                <w:color w:val="000000"/>
                <w:sz w:val="24"/>
                <w:szCs w:val="24"/>
              </w:rPr>
              <w:t>de</w:t>
            </w:r>
            <w:r w:rsidRPr="00F004D6">
              <w:rPr>
                <w:rFonts w:ascii="Times New Roman" w:hAnsi="Times New Roman" w:cs="Times New Roman"/>
                <w:color w:val="000000"/>
                <w:sz w:val="24"/>
                <w:szCs w:val="24"/>
              </w:rPr>
              <w:t xml:space="preserve"> los conflictos contemporáneos. Las imágenes </w:t>
            </w:r>
            <w:r w:rsidR="009064E7">
              <w:rPr>
                <w:rFonts w:ascii="Times New Roman" w:hAnsi="Times New Roman" w:cs="Times New Roman"/>
                <w:color w:val="000000"/>
                <w:sz w:val="24"/>
                <w:szCs w:val="24"/>
              </w:rPr>
              <w:t>ofrecen un panorama de</w:t>
            </w:r>
            <w:r w:rsidRPr="00F004D6">
              <w:rPr>
                <w:rFonts w:ascii="Times New Roman" w:hAnsi="Times New Roman" w:cs="Times New Roman"/>
                <w:color w:val="000000"/>
                <w:sz w:val="24"/>
                <w:szCs w:val="24"/>
              </w:rPr>
              <w:t xml:space="preserve"> los escenarios, </w:t>
            </w:r>
            <w:r w:rsidR="009064E7">
              <w:rPr>
                <w:rFonts w:ascii="Times New Roman" w:hAnsi="Times New Roman" w:cs="Times New Roman"/>
                <w:color w:val="000000"/>
                <w:sz w:val="24"/>
                <w:szCs w:val="24"/>
              </w:rPr>
              <w:t xml:space="preserve">protagonistas y </w:t>
            </w:r>
            <w:r w:rsidRPr="00F004D6">
              <w:rPr>
                <w:rFonts w:ascii="Times New Roman" w:hAnsi="Times New Roman" w:cs="Times New Roman"/>
                <w:color w:val="000000"/>
                <w:sz w:val="24"/>
                <w:szCs w:val="24"/>
              </w:rPr>
              <w:t xml:space="preserve"> eventos </w:t>
            </w:r>
            <w:r w:rsidR="009064E7">
              <w:rPr>
                <w:rFonts w:ascii="Times New Roman" w:hAnsi="Times New Roman" w:cs="Times New Roman"/>
                <w:color w:val="000000"/>
                <w:sz w:val="24"/>
                <w:szCs w:val="24"/>
              </w:rPr>
              <w:t>relevantes</w:t>
            </w:r>
            <w:r w:rsidRPr="00F004D6">
              <w:rPr>
                <w:rFonts w:ascii="Times New Roman" w:hAnsi="Times New Roman" w:cs="Times New Roman"/>
                <w:color w:val="000000"/>
                <w:sz w:val="24"/>
                <w:szCs w:val="24"/>
              </w:rPr>
              <w:t xml:space="preserve"> de las guerras má</w:t>
            </w:r>
            <w:r w:rsidR="009064E7">
              <w:rPr>
                <w:rFonts w:ascii="Times New Roman" w:hAnsi="Times New Roman" w:cs="Times New Roman"/>
                <w:color w:val="000000"/>
                <w:sz w:val="24"/>
                <w:szCs w:val="24"/>
              </w:rPr>
              <w:t>s significativas en el mundo de</w:t>
            </w:r>
            <w:r w:rsidRPr="00F004D6">
              <w:rPr>
                <w:rFonts w:ascii="Times New Roman" w:hAnsi="Times New Roman" w:cs="Times New Roman"/>
                <w:color w:val="000000"/>
                <w:sz w:val="24"/>
                <w:szCs w:val="24"/>
              </w:rPr>
              <w:t xml:space="preserve"> final</w:t>
            </w:r>
            <w:r w:rsidR="009064E7">
              <w:rPr>
                <w:rFonts w:ascii="Times New Roman" w:hAnsi="Times New Roman" w:cs="Times New Roman"/>
                <w:color w:val="000000"/>
                <w:sz w:val="24"/>
                <w:szCs w:val="24"/>
              </w:rPr>
              <w:t xml:space="preserve">es </w:t>
            </w:r>
            <w:r w:rsidRPr="00F004D6">
              <w:rPr>
                <w:rFonts w:ascii="Times New Roman" w:hAnsi="Times New Roman" w:cs="Times New Roman"/>
                <w:color w:val="000000"/>
                <w:sz w:val="24"/>
                <w:szCs w:val="24"/>
              </w:rPr>
              <w:t xml:space="preserve"> del siglo XX y comienzo</w:t>
            </w:r>
            <w:r w:rsidR="009064E7">
              <w:rPr>
                <w:rFonts w:ascii="Times New Roman" w:hAnsi="Times New Roman" w:cs="Times New Roman"/>
                <w:color w:val="000000"/>
                <w:sz w:val="24"/>
                <w:szCs w:val="24"/>
              </w:rPr>
              <w:t>s</w:t>
            </w:r>
            <w:r w:rsidRPr="00F004D6">
              <w:rPr>
                <w:rFonts w:ascii="Times New Roman" w:hAnsi="Times New Roman" w:cs="Times New Roman"/>
                <w:color w:val="000000"/>
                <w:sz w:val="24"/>
                <w:szCs w:val="24"/>
              </w:rPr>
              <w:t xml:space="preserve"> del XXI.</w:t>
            </w:r>
          </w:p>
          <w:p w14:paraId="39363F3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124BF3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Durante la presentación:</w:t>
            </w:r>
          </w:p>
          <w:p w14:paraId="29C82900" w14:textId="7F7ECC54"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Se sugiere formular preguntas </w:t>
            </w:r>
            <w:r w:rsidR="009064E7">
              <w:rPr>
                <w:rFonts w:ascii="Times New Roman" w:hAnsi="Times New Roman" w:cs="Times New Roman"/>
                <w:color w:val="000000"/>
                <w:sz w:val="24"/>
                <w:szCs w:val="24"/>
              </w:rPr>
              <w:t xml:space="preserve">relacionadas con </w:t>
            </w:r>
            <w:r w:rsidRPr="00F004D6">
              <w:rPr>
                <w:rFonts w:ascii="Times New Roman" w:hAnsi="Times New Roman" w:cs="Times New Roman"/>
                <w:color w:val="000000"/>
                <w:sz w:val="24"/>
                <w:szCs w:val="24"/>
              </w:rPr>
              <w:t>los conflictos</w:t>
            </w:r>
            <w:r w:rsidR="009064E7">
              <w:rPr>
                <w:rFonts w:ascii="Times New Roman" w:hAnsi="Times New Roman" w:cs="Times New Roman"/>
                <w:color w:val="000000"/>
                <w:sz w:val="24"/>
                <w:szCs w:val="24"/>
              </w:rPr>
              <w:t xml:space="preserve"> estudiados</w:t>
            </w:r>
            <w:r w:rsidRPr="00F004D6">
              <w:rPr>
                <w:rFonts w:ascii="Times New Roman" w:hAnsi="Times New Roman" w:cs="Times New Roman"/>
                <w:color w:val="000000"/>
                <w:sz w:val="24"/>
                <w:szCs w:val="24"/>
              </w:rPr>
              <w:t xml:space="preserve">. Mediante las respuestas pueden identificarse cuáles son las explicaciones que los estudiantes dan a los conflictos y el conocimiento </w:t>
            </w:r>
            <w:r w:rsidR="009064E7">
              <w:rPr>
                <w:rFonts w:ascii="Times New Roman" w:hAnsi="Times New Roman" w:cs="Times New Roman"/>
                <w:color w:val="000000"/>
                <w:sz w:val="24"/>
                <w:szCs w:val="24"/>
              </w:rPr>
              <w:t xml:space="preserve">acerca </w:t>
            </w:r>
            <w:r w:rsidRPr="00F004D6">
              <w:rPr>
                <w:rFonts w:ascii="Times New Roman" w:hAnsi="Times New Roman" w:cs="Times New Roman"/>
                <w:color w:val="000000"/>
                <w:sz w:val="24"/>
                <w:szCs w:val="24"/>
              </w:rPr>
              <w:t xml:space="preserve">de la situación actual en la que </w:t>
            </w:r>
            <w:r w:rsidR="009064E7">
              <w:rPr>
                <w:rFonts w:ascii="Times New Roman" w:hAnsi="Times New Roman" w:cs="Times New Roman"/>
                <w:color w:val="000000"/>
                <w:sz w:val="24"/>
                <w:szCs w:val="24"/>
              </w:rPr>
              <w:t xml:space="preserve">éstos </w:t>
            </w:r>
            <w:r w:rsidRPr="00F004D6">
              <w:rPr>
                <w:rFonts w:ascii="Times New Roman" w:hAnsi="Times New Roman" w:cs="Times New Roman"/>
                <w:color w:val="000000"/>
                <w:sz w:val="24"/>
                <w:szCs w:val="24"/>
              </w:rPr>
              <w:t>se encuentran. Además, pueden referenciar otros conflictos más cercanos y recientes y establecer comparaciones.</w:t>
            </w:r>
          </w:p>
          <w:p w14:paraId="7ED9A94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F3F3505" w14:textId="63038DA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Pídales que intenten situar </w:t>
            </w:r>
            <w:r w:rsidR="009064E7">
              <w:rPr>
                <w:rFonts w:ascii="Times New Roman" w:hAnsi="Times New Roman" w:cs="Times New Roman"/>
                <w:color w:val="000000"/>
                <w:sz w:val="24"/>
                <w:szCs w:val="24"/>
              </w:rPr>
              <w:t xml:space="preserve">en los planos </w:t>
            </w:r>
            <w:r w:rsidRPr="00F004D6">
              <w:rPr>
                <w:rFonts w:ascii="Times New Roman" w:hAnsi="Times New Roman" w:cs="Times New Roman"/>
                <w:color w:val="000000"/>
                <w:sz w:val="24"/>
                <w:szCs w:val="24"/>
              </w:rPr>
              <w:t>geográfic</w:t>
            </w:r>
            <w:r w:rsidR="009064E7">
              <w:rPr>
                <w:rFonts w:ascii="Times New Roman" w:hAnsi="Times New Roman" w:cs="Times New Roman"/>
                <w:color w:val="000000"/>
                <w:sz w:val="24"/>
                <w:szCs w:val="24"/>
              </w:rPr>
              <w:t>o</w:t>
            </w:r>
            <w:r w:rsidRPr="00F004D6">
              <w:rPr>
                <w:rFonts w:ascii="Times New Roman" w:hAnsi="Times New Roman" w:cs="Times New Roman"/>
                <w:color w:val="000000"/>
                <w:sz w:val="24"/>
                <w:szCs w:val="24"/>
              </w:rPr>
              <w:t xml:space="preserve"> y temporal</w:t>
            </w:r>
            <w:r w:rsidR="009064E7">
              <w:rPr>
                <w:rFonts w:ascii="Times New Roman" w:hAnsi="Times New Roman" w:cs="Times New Roman"/>
                <w:color w:val="000000"/>
                <w:sz w:val="24"/>
                <w:szCs w:val="24"/>
              </w:rPr>
              <w:t xml:space="preserve">  cada uno de los conflictos;</w:t>
            </w:r>
            <w:r w:rsidRPr="00F004D6">
              <w:rPr>
                <w:rFonts w:ascii="Times New Roman" w:hAnsi="Times New Roman" w:cs="Times New Roman"/>
                <w:color w:val="000000"/>
                <w:sz w:val="24"/>
                <w:szCs w:val="24"/>
              </w:rPr>
              <w:t xml:space="preserve"> motívelos a reflexionar sobre las relaciones entre cada uno de </w:t>
            </w:r>
            <w:r w:rsidR="009064E7">
              <w:rPr>
                <w:rFonts w:ascii="Times New Roman" w:hAnsi="Times New Roman" w:cs="Times New Roman"/>
                <w:color w:val="000000"/>
                <w:sz w:val="24"/>
                <w:szCs w:val="24"/>
              </w:rPr>
              <w:t>ellos</w:t>
            </w:r>
            <w:r w:rsidRPr="00F004D6">
              <w:rPr>
                <w:rFonts w:ascii="Times New Roman" w:hAnsi="Times New Roman" w:cs="Times New Roman"/>
                <w:color w:val="000000"/>
                <w:sz w:val="24"/>
                <w:szCs w:val="24"/>
              </w:rPr>
              <w:t>, sus principales actores y</w:t>
            </w:r>
            <w:r w:rsidR="009064E7">
              <w:rPr>
                <w:rFonts w:ascii="Times New Roman" w:hAnsi="Times New Roman" w:cs="Times New Roman"/>
                <w:color w:val="000000"/>
                <w:sz w:val="24"/>
                <w:szCs w:val="24"/>
              </w:rPr>
              <w:t xml:space="preserve"> sus </w:t>
            </w:r>
            <w:r w:rsidRPr="00F004D6">
              <w:rPr>
                <w:rFonts w:ascii="Times New Roman" w:hAnsi="Times New Roman" w:cs="Times New Roman"/>
                <w:color w:val="000000"/>
                <w:sz w:val="24"/>
                <w:szCs w:val="24"/>
              </w:rPr>
              <w:t xml:space="preserve"> consecuencias. </w:t>
            </w:r>
          </w:p>
          <w:p w14:paraId="36E1FE5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6E67339"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Después de la presentación:</w:t>
            </w:r>
          </w:p>
          <w:p w14:paraId="21DF06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40D4B4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Para ampliar los conocimientos de los estudiantes sobre alguno de los conflictos recientes, se sugiere trabajar con los materiales que ofrece el </w:t>
            </w:r>
            <w:r w:rsidRPr="00F004D6">
              <w:rPr>
                <w:rFonts w:ascii="Times New Roman" w:hAnsi="Times New Roman" w:cs="Times New Roman"/>
                <w:i/>
                <w:color w:val="000000"/>
                <w:sz w:val="24"/>
                <w:szCs w:val="24"/>
              </w:rPr>
              <w:t>Genocide Studies Program</w:t>
            </w:r>
            <w:r w:rsidRPr="00F004D6">
              <w:rPr>
                <w:rFonts w:ascii="Times New Roman" w:hAnsi="Times New Roman" w:cs="Times New Roman"/>
                <w:color w:val="000000"/>
                <w:sz w:val="24"/>
                <w:szCs w:val="24"/>
              </w:rPr>
              <w:t xml:space="preserve"> del Centro </w:t>
            </w:r>
            <w:r w:rsidRPr="009064E7">
              <w:rPr>
                <w:rFonts w:ascii="Times New Roman" w:hAnsi="Times New Roman" w:cs="Times New Roman"/>
                <w:color w:val="000000"/>
                <w:sz w:val="24"/>
                <w:szCs w:val="24"/>
              </w:rPr>
              <w:t xml:space="preserve">MacMillan </w:t>
            </w:r>
            <w:r w:rsidRPr="00F004D6">
              <w:rPr>
                <w:rFonts w:ascii="Times New Roman" w:hAnsi="Times New Roman" w:cs="Times New Roman"/>
                <w:color w:val="000000"/>
                <w:sz w:val="24"/>
                <w:szCs w:val="24"/>
              </w:rPr>
              <w:t xml:space="preserve">para el Área de Estudios Internacionales de la Universidad de </w:t>
            </w:r>
            <w:r w:rsidRPr="009064E7">
              <w:rPr>
                <w:rFonts w:ascii="Times New Roman" w:hAnsi="Times New Roman" w:cs="Times New Roman"/>
                <w:color w:val="000000"/>
                <w:sz w:val="24"/>
                <w:szCs w:val="24"/>
              </w:rPr>
              <w:t>Yale.</w:t>
            </w:r>
            <w:r w:rsidRPr="00F004D6">
              <w:rPr>
                <w:rFonts w:ascii="Times New Roman" w:hAnsi="Times New Roman" w:cs="Times New Roman"/>
                <w:color w:val="000000"/>
                <w:sz w:val="24"/>
                <w:szCs w:val="24"/>
              </w:rPr>
              <w:t xml:space="preserve"> </w:t>
            </w:r>
          </w:p>
          <w:p w14:paraId="0D0E2DB4" w14:textId="46A6A3C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su página, en inglés, encontrarán investigaciones y mapas sobre algunos de los conflictos de los últimos sesenta años. Entre ellos, se sugiere trabajar sobre</w:t>
            </w:r>
            <w:r w:rsidR="00472B0B">
              <w:rPr>
                <w:rFonts w:ascii="Times New Roman" w:hAnsi="Times New Roman" w:cs="Times New Roman"/>
                <w:color w:val="000000"/>
                <w:sz w:val="24"/>
                <w:szCs w:val="24"/>
              </w:rPr>
              <w:t xml:space="preserve"> los siguientes</w:t>
            </w:r>
            <w:r w:rsidRPr="00F004D6">
              <w:rPr>
                <w:rFonts w:ascii="Times New Roman" w:hAnsi="Times New Roman" w:cs="Times New Roman"/>
                <w:color w:val="000000"/>
                <w:sz w:val="24"/>
                <w:szCs w:val="24"/>
              </w:rPr>
              <w:t>:</w:t>
            </w:r>
          </w:p>
          <w:p w14:paraId="73FC015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5CD6F15" w14:textId="78BDE734"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de Yugoslavia </w:t>
            </w:r>
            <w:hyperlink r:id="rId26" w:history="1">
              <w:r w:rsidR="00EC1ACD" w:rsidRPr="00F004D6">
                <w:rPr>
                  <w:rStyle w:val="Hipervnculo"/>
                  <w:rFonts w:ascii="Times New Roman" w:hAnsi="Times New Roman" w:cs="Times New Roman"/>
                  <w:sz w:val="24"/>
                  <w:szCs w:val="24"/>
                </w:rPr>
                <w:t>[</w:t>
              </w:r>
              <w:r w:rsidRPr="00F004D6">
                <w:rPr>
                  <w:rStyle w:val="Hipervnculo"/>
                  <w:rFonts w:ascii="Times New Roman" w:hAnsi="Times New Roman" w:cs="Times New Roman"/>
                  <w:sz w:val="24"/>
                  <w:szCs w:val="24"/>
                </w:rPr>
                <w:t>VER</w:t>
              </w:r>
              <w:r w:rsidR="00EC1ACD" w:rsidRPr="00F004D6">
                <w:rPr>
                  <w:rStyle w:val="Hipervnculo"/>
                  <w:rFonts w:ascii="Times New Roman" w:hAnsi="Times New Roman" w:cs="Times New Roman"/>
                  <w:sz w:val="24"/>
                  <w:szCs w:val="24"/>
                </w:rPr>
                <w:t>]</w:t>
              </w:r>
            </w:hyperlink>
            <w:r w:rsidR="00EC1ACD" w:rsidRPr="00F004D6">
              <w:rPr>
                <w:rFonts w:ascii="Times New Roman" w:hAnsi="Times New Roman" w:cs="Times New Roman"/>
                <w:color w:val="000000"/>
                <w:sz w:val="24"/>
                <w:szCs w:val="24"/>
              </w:rPr>
              <w:t>.</w:t>
            </w:r>
          </w:p>
          <w:p w14:paraId="552B3CE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6CBBC82" w14:textId="15976A24"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en Sudán </w:t>
            </w:r>
            <w:hyperlink r:id="rId27" w:history="1">
              <w:r w:rsidR="00EC1ACD" w:rsidRPr="00F004D6">
                <w:rPr>
                  <w:rStyle w:val="Hipervnculo"/>
                  <w:rFonts w:ascii="Times New Roman" w:hAnsi="Times New Roman" w:cs="Times New Roman"/>
                  <w:sz w:val="24"/>
                  <w:szCs w:val="24"/>
                </w:rPr>
                <w:t>[</w:t>
              </w:r>
              <w:r w:rsidRPr="00F004D6">
                <w:rPr>
                  <w:rStyle w:val="Hipervnculo"/>
                  <w:rFonts w:ascii="Times New Roman" w:hAnsi="Times New Roman" w:cs="Times New Roman"/>
                  <w:sz w:val="24"/>
                  <w:szCs w:val="24"/>
                </w:rPr>
                <w:t>VER</w:t>
              </w:r>
              <w:r w:rsidR="00EC1ACD" w:rsidRPr="00F004D6">
                <w:rPr>
                  <w:rStyle w:val="Hipervnculo"/>
                  <w:rFonts w:ascii="Times New Roman" w:hAnsi="Times New Roman" w:cs="Times New Roman"/>
                  <w:sz w:val="24"/>
                  <w:szCs w:val="24"/>
                </w:rPr>
                <w:t>]</w:t>
              </w:r>
            </w:hyperlink>
            <w:r w:rsidR="00EC1ACD" w:rsidRPr="00F004D6">
              <w:rPr>
                <w:rFonts w:ascii="Times New Roman" w:hAnsi="Times New Roman" w:cs="Times New Roman"/>
                <w:color w:val="000000"/>
                <w:sz w:val="24"/>
                <w:szCs w:val="24"/>
              </w:rPr>
              <w:t>.</w:t>
            </w:r>
          </w:p>
          <w:p w14:paraId="010BC49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815D9F" w14:textId="771500F7"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g</w:t>
            </w:r>
            <w:r w:rsidR="00EC1ACD" w:rsidRPr="00F004D6">
              <w:rPr>
                <w:rFonts w:ascii="Times New Roman" w:hAnsi="Times New Roman" w:cs="Times New Roman"/>
                <w:color w:val="000000"/>
                <w:sz w:val="24"/>
                <w:szCs w:val="24"/>
              </w:rPr>
              <w:t xml:space="preserve">uerra de Ruanda </w:t>
            </w:r>
            <w:hyperlink r:id="rId28" w:history="1">
              <w:r w:rsidRPr="00F004D6">
                <w:rPr>
                  <w:rStyle w:val="Hipervnculo"/>
                  <w:rFonts w:ascii="Times New Roman" w:hAnsi="Times New Roman" w:cs="Times New Roman"/>
                  <w:sz w:val="24"/>
                  <w:szCs w:val="24"/>
                </w:rPr>
                <w:t>[VER]</w:t>
              </w:r>
            </w:hyperlink>
            <w:r w:rsidR="00EC1ACD" w:rsidRPr="00F004D6">
              <w:rPr>
                <w:rFonts w:ascii="Times New Roman" w:hAnsi="Times New Roman" w:cs="Times New Roman"/>
                <w:color w:val="000000"/>
                <w:sz w:val="24"/>
                <w:szCs w:val="24"/>
              </w:rPr>
              <w:t>.</w:t>
            </w:r>
          </w:p>
          <w:p w14:paraId="6CF18044"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D29E67" w14:textId="1D278416" w:rsidR="00EC1ACD" w:rsidRPr="00F004D6" w:rsidRDefault="00EC1ACD"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Por otra</w:t>
            </w:r>
            <w:r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parte,</w:t>
            </w:r>
            <w:r w:rsidRPr="00F004D6">
              <w:rPr>
                <w:rFonts w:ascii="Times New Roman" w:hAnsi="Times New Roman" w:cs="Times New Roman"/>
                <w:color w:val="000000"/>
                <w:sz w:val="24"/>
                <w:szCs w:val="24"/>
              </w:rPr>
              <w:t xml:space="preserve"> también puede trabajar el video titulado </w:t>
            </w:r>
            <w:r w:rsidRPr="00F004D6">
              <w:rPr>
                <w:rFonts w:ascii="Times New Roman" w:hAnsi="Times New Roman" w:cs="Times New Roman"/>
                <w:i/>
                <w:color w:val="000000"/>
                <w:sz w:val="24"/>
                <w:szCs w:val="24"/>
              </w:rPr>
              <w:t>La guerra sin fin (Irak)</w:t>
            </w:r>
            <w:r w:rsidRPr="00F004D6">
              <w:rPr>
                <w:rFonts w:ascii="Times New Roman" w:hAnsi="Times New Roman" w:cs="Times New Roman"/>
                <w:color w:val="000000"/>
                <w:sz w:val="24"/>
                <w:szCs w:val="24"/>
              </w:rPr>
              <w:t xml:space="preserve"> </w:t>
            </w:r>
            <w:hyperlink r:id="rId29" w:history="1">
              <w:r w:rsidRPr="00F004D6">
                <w:rPr>
                  <w:rStyle w:val="Hipervnculo"/>
                  <w:rFonts w:ascii="Times New Roman" w:hAnsi="Times New Roman" w:cs="Times New Roman"/>
                  <w:sz w:val="24"/>
                  <w:szCs w:val="24"/>
                </w:rPr>
                <w:t>[</w:t>
              </w:r>
              <w:r w:rsidR="00472B0B" w:rsidRPr="00472B0B">
                <w:rPr>
                  <w:rStyle w:val="Hipervnculo"/>
                  <w:rFonts w:ascii="Times New Roman" w:hAnsi="Times New Roman" w:cs="Times New Roman"/>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en el que </w:t>
            </w:r>
            <w:r w:rsidR="00472B0B">
              <w:rPr>
                <w:rFonts w:ascii="Times New Roman" w:hAnsi="Times New Roman" w:cs="Times New Roman"/>
                <w:color w:val="000000"/>
                <w:sz w:val="24"/>
                <w:szCs w:val="24"/>
              </w:rPr>
              <w:t>aparece</w:t>
            </w:r>
            <w:r w:rsidRPr="00F004D6">
              <w:rPr>
                <w:rFonts w:ascii="Times New Roman" w:hAnsi="Times New Roman" w:cs="Times New Roman"/>
                <w:color w:val="000000"/>
                <w:sz w:val="24"/>
                <w:szCs w:val="24"/>
              </w:rPr>
              <w:t xml:space="preserve"> una </w:t>
            </w:r>
            <w:r w:rsidR="00472B0B">
              <w:rPr>
                <w:rFonts w:ascii="Times New Roman" w:hAnsi="Times New Roman" w:cs="Times New Roman"/>
                <w:color w:val="000000"/>
                <w:sz w:val="24"/>
                <w:szCs w:val="24"/>
              </w:rPr>
              <w:t>descripción de la guerra en el territorio iraquí</w:t>
            </w:r>
            <w:r w:rsidRPr="00F004D6">
              <w:rPr>
                <w:rFonts w:ascii="Times New Roman" w:hAnsi="Times New Roman" w:cs="Times New Roman"/>
                <w:color w:val="000000"/>
                <w:sz w:val="24"/>
                <w:szCs w:val="24"/>
              </w:rPr>
              <w:t xml:space="preserve">. </w:t>
            </w:r>
          </w:p>
          <w:p w14:paraId="361385E6" w14:textId="3AAD9B2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fin de profundizar en el conflicto árabe-israelí, se pueden consultar los mapas (en inglés) que ofrece la </w:t>
            </w:r>
            <w:r w:rsidRPr="00F004D6">
              <w:rPr>
                <w:rFonts w:ascii="Times New Roman" w:hAnsi="Times New Roman" w:cs="Times New Roman"/>
                <w:i/>
                <w:color w:val="000000"/>
                <w:sz w:val="24"/>
                <w:szCs w:val="24"/>
              </w:rPr>
              <w:t>Palestinian Academic Society for the Study of International Affairs</w:t>
            </w:r>
            <w:r w:rsidRPr="00F004D6">
              <w:rPr>
                <w:rFonts w:ascii="Times New Roman" w:hAnsi="Times New Roman" w:cs="Times New Roman"/>
                <w:color w:val="000000"/>
                <w:sz w:val="24"/>
                <w:szCs w:val="24"/>
              </w:rPr>
              <w:t xml:space="preserve"> </w:t>
            </w:r>
            <w:hyperlink r:id="rId30" w:history="1">
              <w:r w:rsidRPr="00F004D6">
                <w:rPr>
                  <w:rStyle w:val="Hipervnculo"/>
                  <w:rFonts w:ascii="Times New Roman" w:hAnsi="Times New Roman" w:cs="Times New Roman"/>
                  <w:sz w:val="24"/>
                  <w:szCs w:val="24"/>
                </w:rPr>
                <w:t>[</w:t>
              </w:r>
              <w:r w:rsidR="00472B0B" w:rsidRPr="00F004D6">
                <w:rPr>
                  <w:rStyle w:val="Hipervnculo"/>
                  <w:rFonts w:ascii="Times New Roman" w:hAnsi="Times New Roman" w:cs="Times New Roman"/>
                  <w:sz w:val="24"/>
                  <w:szCs w:val="24"/>
                </w:rPr>
                <w:t>VER</w:t>
              </w:r>
              <w:r w:rsidRPr="00F004D6">
                <w:rPr>
                  <w:rStyle w:val="Hipervnculo"/>
                  <w:rFonts w:ascii="Times New Roman" w:hAnsi="Times New Roman" w:cs="Times New Roman"/>
                  <w:sz w:val="24"/>
                  <w:szCs w:val="24"/>
                </w:rPr>
                <w:t>]</w:t>
              </w:r>
            </w:hyperlink>
            <w:r w:rsidRPr="00F004D6">
              <w:rPr>
                <w:rFonts w:ascii="Times New Roman" w:hAnsi="Times New Roman" w:cs="Times New Roman"/>
                <w:color w:val="000000"/>
                <w:sz w:val="24"/>
                <w:szCs w:val="24"/>
              </w:rPr>
              <w:t xml:space="preserve">. Proponga a los estudiantes que los analicen para </w:t>
            </w:r>
            <w:r w:rsidR="00472B0B">
              <w:rPr>
                <w:rFonts w:ascii="Times New Roman" w:hAnsi="Times New Roman" w:cs="Times New Roman"/>
                <w:color w:val="000000"/>
                <w:sz w:val="24"/>
                <w:szCs w:val="24"/>
              </w:rPr>
              <w:t xml:space="preserve">que adquieran una visión de </w:t>
            </w:r>
            <w:r w:rsidRPr="00F004D6">
              <w:rPr>
                <w:rFonts w:ascii="Times New Roman" w:hAnsi="Times New Roman" w:cs="Times New Roman"/>
                <w:color w:val="000000"/>
                <w:sz w:val="24"/>
                <w:szCs w:val="24"/>
              </w:rPr>
              <w:t xml:space="preserve">la evolución </w:t>
            </w:r>
            <w:r w:rsidR="00472B0B">
              <w:rPr>
                <w:rFonts w:ascii="Times New Roman" w:hAnsi="Times New Roman" w:cs="Times New Roman"/>
                <w:color w:val="000000"/>
                <w:sz w:val="24"/>
                <w:szCs w:val="24"/>
              </w:rPr>
              <w:t xml:space="preserve">espacial </w:t>
            </w:r>
            <w:r w:rsidRPr="00F004D6">
              <w:rPr>
                <w:rFonts w:ascii="Times New Roman" w:hAnsi="Times New Roman" w:cs="Times New Roman"/>
                <w:color w:val="000000"/>
                <w:sz w:val="24"/>
                <w:szCs w:val="24"/>
              </w:rPr>
              <w:t>del conflicto.</w:t>
            </w:r>
          </w:p>
          <w:p w14:paraId="2604900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168E0D" w14:textId="77777777" w:rsidR="00EC1ACD" w:rsidRPr="00F004D6" w:rsidRDefault="00EC1ACD"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345447F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Título: Los conflictos recientes</w:t>
            </w:r>
          </w:p>
          <w:p w14:paraId="20598DE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6A568C1"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Secuencia de imágenes que muestra situaciones y personajes reales de los principales conflictos armados que han tenido lugar desde el hundimiento de la URSS y el fin de la Guerra Fría en distintos territorios del planeta.</w:t>
            </w:r>
          </w:p>
          <w:p w14:paraId="32B0706F"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D60E4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6FEE2C8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2F317A"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historia actual abarca el período comprendido entre la caída del muro de Berlín y el final de la Guerra Fría, hasta la actualidad. </w:t>
            </w:r>
          </w:p>
          <w:p w14:paraId="7089E7AA"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7589567F" w14:textId="7DFE72EB" w:rsidR="00EC1ACD" w:rsidRPr="00F004D6" w:rsidRDefault="00472B0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Durante</w:t>
            </w:r>
            <w:r w:rsidR="00EC1ACD" w:rsidRPr="00F004D6">
              <w:rPr>
                <w:rFonts w:ascii="Times New Roman" w:hAnsi="Times New Roman" w:cs="Times New Roman"/>
                <w:color w:val="000000"/>
                <w:sz w:val="24"/>
                <w:szCs w:val="24"/>
              </w:rPr>
              <w:t xml:space="preserve"> las dos últimas décadas, </w:t>
            </w:r>
            <w:r>
              <w:rPr>
                <w:rFonts w:ascii="Times New Roman" w:hAnsi="Times New Roman" w:cs="Times New Roman"/>
                <w:color w:val="000000"/>
                <w:sz w:val="24"/>
                <w:szCs w:val="24"/>
              </w:rPr>
              <w:t>han estallado</w:t>
            </w:r>
            <w:r w:rsidR="00EC1ACD" w:rsidRPr="00F004D6">
              <w:rPr>
                <w:rFonts w:ascii="Times New Roman" w:hAnsi="Times New Roman" w:cs="Times New Roman"/>
                <w:color w:val="000000"/>
                <w:sz w:val="24"/>
                <w:szCs w:val="24"/>
              </w:rPr>
              <w:t xml:space="preserve"> </w:t>
            </w:r>
            <w:r>
              <w:rPr>
                <w:rFonts w:ascii="Times New Roman" w:hAnsi="Times New Roman" w:cs="Times New Roman"/>
                <w:color w:val="000000"/>
                <w:sz w:val="24"/>
                <w:szCs w:val="24"/>
              </w:rPr>
              <w:t>varios conflictos globales</w:t>
            </w:r>
            <w:r w:rsidR="00EC1ACD" w:rsidRPr="00F004D6">
              <w:rPr>
                <w:rFonts w:ascii="Times New Roman" w:hAnsi="Times New Roman" w:cs="Times New Roman"/>
                <w:color w:val="000000"/>
                <w:sz w:val="24"/>
                <w:szCs w:val="24"/>
              </w:rPr>
              <w:t xml:space="preserve"> caracterizados por la</w:t>
            </w:r>
            <w:r>
              <w:rPr>
                <w:rFonts w:ascii="Times New Roman" w:hAnsi="Times New Roman" w:cs="Times New Roman"/>
                <w:color w:val="000000"/>
                <w:sz w:val="24"/>
                <w:szCs w:val="24"/>
              </w:rPr>
              <w:t xml:space="preserve"> pugna</w:t>
            </w:r>
            <w:r w:rsidR="00EC1ACD" w:rsidRPr="00F004D6">
              <w:rPr>
                <w:rFonts w:ascii="Times New Roman" w:hAnsi="Times New Roman" w:cs="Times New Roman"/>
                <w:color w:val="000000"/>
                <w:sz w:val="24"/>
                <w:szCs w:val="24"/>
              </w:rPr>
              <w:t xml:space="preserve"> por el control de los recursos estratégicos (gas, petróleo, metales estratégicos), junto a las luchas nacionalistas, étnicas o religiosas y políticas.</w:t>
            </w:r>
          </w:p>
          <w:p w14:paraId="30C83C2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CB85AF2" w14:textId="77777777" w:rsidR="00EC1ACD"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Yugoslavia</w:t>
            </w:r>
          </w:p>
          <w:p w14:paraId="1785A0ED" w14:textId="2AAA4D6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primer gran conflicto que estalló tras la caída del muro fue la guerra de Yugoslavia. Justo cuando Europa celebraba el fin las consecuencias de la Segunda Guerra Mundial, el enfrentamiento civil </w:t>
            </w:r>
            <w:r w:rsidR="00FE68A9">
              <w:rPr>
                <w:rFonts w:ascii="Times New Roman" w:hAnsi="Times New Roman" w:cs="Times New Roman"/>
                <w:color w:val="000000"/>
                <w:sz w:val="24"/>
                <w:szCs w:val="24"/>
              </w:rPr>
              <w:t>detonó</w:t>
            </w:r>
            <w:r w:rsidRPr="00F004D6">
              <w:rPr>
                <w:rFonts w:ascii="Times New Roman" w:hAnsi="Times New Roman" w:cs="Times New Roman"/>
                <w:color w:val="000000"/>
                <w:sz w:val="24"/>
                <w:szCs w:val="24"/>
              </w:rPr>
              <w:t xml:space="preserve"> en los Balcanes.</w:t>
            </w:r>
          </w:p>
          <w:p w14:paraId="7C7B619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5CA2B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antigua Yugoslavia era un Estado compuesto por distintas federaciones. El fin de la Guerra Fría fue aprovechado por algunas repúblicas no serbias para proclamar su independencia: Croacia, Eslovenia, Macedonia (1991) y Bosnia-Herzegovina (1992).</w:t>
            </w:r>
          </w:p>
          <w:p w14:paraId="10DC43A5"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D1BC4A4" w14:textId="334411C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secesión de aqu</w:t>
            </w:r>
            <w:r w:rsidR="00FE68A9">
              <w:rPr>
                <w:rFonts w:ascii="Times New Roman" w:hAnsi="Times New Roman" w:cs="Times New Roman"/>
                <w:color w:val="000000"/>
                <w:sz w:val="24"/>
                <w:szCs w:val="24"/>
              </w:rPr>
              <w:t>ellos territorios fue respondida</w:t>
            </w:r>
            <w:r w:rsidRPr="00F004D6">
              <w:rPr>
                <w:rFonts w:ascii="Times New Roman" w:hAnsi="Times New Roman" w:cs="Times New Roman"/>
                <w:color w:val="000000"/>
                <w:sz w:val="24"/>
                <w:szCs w:val="24"/>
              </w:rPr>
              <w:t xml:space="preserve"> por el gobierno federal, controlado por Serbia, con el despliegue de tropas. Comenzaba así </w:t>
            </w:r>
            <w:r w:rsidR="00FE68A9">
              <w:rPr>
                <w:rFonts w:ascii="Times New Roman" w:hAnsi="Times New Roman" w:cs="Times New Roman"/>
                <w:color w:val="000000"/>
                <w:sz w:val="24"/>
                <w:szCs w:val="24"/>
              </w:rPr>
              <w:t>el conflicto de los Balcanes</w:t>
            </w:r>
            <w:r w:rsidRPr="00F004D6">
              <w:rPr>
                <w:rFonts w:ascii="Times New Roman" w:hAnsi="Times New Roman" w:cs="Times New Roman"/>
                <w:color w:val="000000"/>
                <w:sz w:val="24"/>
                <w:szCs w:val="24"/>
              </w:rPr>
              <w:t>.</w:t>
            </w:r>
          </w:p>
          <w:p w14:paraId="5D53AE2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E4D01A1" w14:textId="29F42C73"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Tras el reconocimiento internacional de la independencia de Eslovenia y Croacia (1992), Bosnia-Herzegovina </w:t>
            </w:r>
            <w:r w:rsidR="00FE68A9">
              <w:rPr>
                <w:rFonts w:ascii="Times New Roman" w:hAnsi="Times New Roman" w:cs="Times New Roman"/>
                <w:color w:val="000000"/>
                <w:sz w:val="24"/>
                <w:szCs w:val="24"/>
              </w:rPr>
              <w:t xml:space="preserve">padeció un duro conflicto </w:t>
            </w:r>
            <w:r w:rsidRPr="00F004D6">
              <w:rPr>
                <w:rFonts w:ascii="Times New Roman" w:hAnsi="Times New Roman" w:cs="Times New Roman"/>
                <w:color w:val="000000"/>
                <w:sz w:val="24"/>
                <w:szCs w:val="24"/>
              </w:rPr>
              <w:t>que enfrentó a bosnios y serbobosnios (apoyados por el ejército federal) en una guerra civil marcada por la</w:t>
            </w:r>
            <w:r w:rsidR="00FE68A9">
              <w:rPr>
                <w:rFonts w:ascii="Times New Roman" w:hAnsi="Times New Roman" w:cs="Times New Roman"/>
                <w:color w:val="000000"/>
                <w:sz w:val="24"/>
                <w:szCs w:val="24"/>
              </w:rPr>
              <w:t xml:space="preserve"> mal llamada</w:t>
            </w:r>
            <w:r w:rsidRPr="00F004D6">
              <w:rPr>
                <w:rFonts w:ascii="Times New Roman" w:hAnsi="Times New Roman" w:cs="Times New Roman"/>
                <w:color w:val="000000"/>
                <w:sz w:val="24"/>
                <w:szCs w:val="24"/>
              </w:rPr>
              <w:t xml:space="preserve"> </w:t>
            </w:r>
            <w:r w:rsidR="00FE68A9">
              <w:rPr>
                <w:rFonts w:ascii="Times New Roman" w:hAnsi="Times New Roman" w:cs="Times New Roman"/>
                <w:color w:val="000000"/>
                <w:sz w:val="24"/>
                <w:szCs w:val="24"/>
              </w:rPr>
              <w:t>“</w:t>
            </w:r>
            <w:r w:rsidRPr="00F004D6">
              <w:rPr>
                <w:rFonts w:ascii="Times New Roman" w:hAnsi="Times New Roman" w:cs="Times New Roman"/>
                <w:color w:val="000000"/>
                <w:sz w:val="24"/>
                <w:szCs w:val="24"/>
              </w:rPr>
              <w:t>limpieza</w:t>
            </w:r>
            <w:r w:rsidR="00FE68A9">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étnica practicada por los serbios.</w:t>
            </w:r>
          </w:p>
          <w:p w14:paraId="1B447A2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D0FA70D" w14:textId="75C467A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 xml:space="preserve">El conflicto llegó </w:t>
            </w:r>
            <w:r w:rsidR="00FE68A9">
              <w:rPr>
                <w:rFonts w:ascii="Times New Roman" w:hAnsi="Times New Roman" w:cs="Times New Roman"/>
                <w:color w:val="000000"/>
                <w:sz w:val="24"/>
                <w:szCs w:val="24"/>
              </w:rPr>
              <w:t xml:space="preserve">a su final </w:t>
            </w:r>
            <w:r w:rsidRPr="00F004D6">
              <w:rPr>
                <w:rFonts w:ascii="Times New Roman" w:hAnsi="Times New Roman" w:cs="Times New Roman"/>
                <w:color w:val="000000"/>
                <w:sz w:val="24"/>
                <w:szCs w:val="24"/>
              </w:rPr>
              <w:t>en 1995. Tras la intervención de la OTAN, que puso fin a la guerra, se firmaron los acuerdos de Dayton, que reconocieron la independencia de Bosnia-Herzegovina, mientras Serbia y Montenegro (independiente desde 2006) constituían un nuevo Estado: la República Federal de Yugoslavia.</w:t>
            </w:r>
          </w:p>
          <w:p w14:paraId="4C8878F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A963E8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conflicto árabe-israelí</w:t>
            </w:r>
          </w:p>
          <w:p w14:paraId="60E998DB"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1987 estalló la primera intifada. Los palestinos de Cisjordania y la Franja de Gaza se alzaron, armados con palos y piedras, contra la ocupación israelí.</w:t>
            </w:r>
          </w:p>
          <w:p w14:paraId="7C9A054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C8D746" w14:textId="0F5A6BC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Con el </w:t>
            </w:r>
            <w:r w:rsidR="00FE68A9">
              <w:rPr>
                <w:rFonts w:ascii="Times New Roman" w:hAnsi="Times New Roman" w:cs="Times New Roman"/>
                <w:color w:val="000000"/>
                <w:sz w:val="24"/>
                <w:szCs w:val="24"/>
              </w:rPr>
              <w:t>propósito</w:t>
            </w:r>
            <w:r w:rsidRPr="00F004D6">
              <w:rPr>
                <w:rFonts w:ascii="Times New Roman" w:hAnsi="Times New Roman" w:cs="Times New Roman"/>
                <w:color w:val="000000"/>
                <w:sz w:val="24"/>
                <w:szCs w:val="24"/>
              </w:rPr>
              <w:t xml:space="preserve"> de dar solución al conflicto se firmaron los acuerdos de Oslo (1993), </w:t>
            </w:r>
            <w:r w:rsidR="00FE68A9">
              <w:rPr>
                <w:rFonts w:ascii="Times New Roman" w:hAnsi="Times New Roman" w:cs="Times New Roman"/>
                <w:color w:val="000000"/>
                <w:sz w:val="24"/>
                <w:szCs w:val="24"/>
              </w:rPr>
              <w:t>mediante los cuales</w:t>
            </w:r>
            <w:r w:rsidRPr="00F004D6">
              <w:rPr>
                <w:rFonts w:ascii="Times New Roman" w:hAnsi="Times New Roman" w:cs="Times New Roman"/>
                <w:color w:val="000000"/>
                <w:sz w:val="24"/>
                <w:szCs w:val="24"/>
              </w:rPr>
              <w:t xml:space="preserve"> el primer ministro israelí Itzhak </w:t>
            </w:r>
            <w:r w:rsidR="00FE68A9">
              <w:rPr>
                <w:rFonts w:ascii="Times New Roman" w:hAnsi="Times New Roman" w:cs="Times New Roman"/>
                <w:color w:val="000000"/>
                <w:sz w:val="24"/>
                <w:szCs w:val="24"/>
              </w:rPr>
              <w:t>Rabin y el líder palestino</w:t>
            </w:r>
            <w:r w:rsidR="00DE1143">
              <w:rPr>
                <w:rFonts w:ascii="Times New Roman" w:hAnsi="Times New Roman" w:cs="Times New Roman"/>
                <w:color w:val="000000"/>
                <w:sz w:val="24"/>
                <w:szCs w:val="24"/>
              </w:rPr>
              <w:t xml:space="preserve"> Yase</w:t>
            </w:r>
            <w:r w:rsidR="00FE68A9">
              <w:rPr>
                <w:rFonts w:ascii="Times New Roman" w:hAnsi="Times New Roman" w:cs="Times New Roman"/>
                <w:color w:val="000000"/>
                <w:sz w:val="24"/>
                <w:szCs w:val="24"/>
              </w:rPr>
              <w:t>r Arafat</w:t>
            </w:r>
            <w:r w:rsidRPr="00F004D6">
              <w:rPr>
                <w:rFonts w:ascii="Times New Roman" w:hAnsi="Times New Roman" w:cs="Times New Roman"/>
                <w:color w:val="000000"/>
                <w:sz w:val="24"/>
                <w:szCs w:val="24"/>
              </w:rPr>
              <w:t xml:space="preserve"> acordaron el reconocimiento mutuo, así como la concesión de autonomía a los territorios palestinos.</w:t>
            </w:r>
          </w:p>
          <w:p w14:paraId="22F75CB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ABB7FD" w14:textId="72C2E34E"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Enseguida se creó la Autoridad Nacional Palestina (ANP), a cuy</w:t>
            </w:r>
            <w:r w:rsidR="00FE68A9">
              <w:rPr>
                <w:rFonts w:ascii="Times New Roman" w:hAnsi="Times New Roman" w:cs="Times New Roman"/>
                <w:color w:val="000000"/>
                <w:sz w:val="24"/>
                <w:szCs w:val="24"/>
              </w:rPr>
              <w:t>a cabeza se situaron Arafat</w:t>
            </w:r>
            <w:r w:rsidRPr="00F004D6">
              <w:rPr>
                <w:rFonts w:ascii="Times New Roman" w:hAnsi="Times New Roman" w:cs="Times New Roman"/>
                <w:color w:val="000000"/>
                <w:sz w:val="24"/>
                <w:szCs w:val="24"/>
              </w:rPr>
              <w:t xml:space="preserve"> y una policía autónoma. Sin embargo, el terrorismo palestino e israelí se convirtió en un importante obstáculo para lograr la paz en la zona (Rabin fue asesinado por un extremista judío en 1995).</w:t>
            </w:r>
          </w:p>
          <w:p w14:paraId="04BE158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4D248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los años que siguieron, la agresividad militar del Estado de Israel y su apoyo a los asentamientos ilegales de colonos en territorios palestinos agravó la situación hasta el punto que en el año 2000, tras la llegada al poder del ultranacionalista judío Ariel Sharon, se produjo el estallido de la segunda intifada.</w:t>
            </w:r>
          </w:p>
          <w:p w14:paraId="298011C3"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13625D4" w14:textId="399709B8"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Junto a </w:t>
            </w:r>
            <w:r w:rsidR="00FE68A9">
              <w:rPr>
                <w:rFonts w:ascii="Times New Roman" w:hAnsi="Times New Roman" w:cs="Times New Roman"/>
                <w:color w:val="000000"/>
                <w:sz w:val="24"/>
                <w:szCs w:val="24"/>
              </w:rPr>
              <w:t xml:space="preserve">todo </w:t>
            </w:r>
            <w:r w:rsidRPr="00F004D6">
              <w:rPr>
                <w:rFonts w:ascii="Times New Roman" w:hAnsi="Times New Roman" w:cs="Times New Roman"/>
                <w:color w:val="000000"/>
                <w:sz w:val="24"/>
                <w:szCs w:val="24"/>
              </w:rPr>
              <w:t>ello, uno de los problemas para la resolución del conflicto emana de la división interna de los propios palestinos. Cisjordania se encuentra bajo el control de la ANP, mientras que en la Franja de Gaza gobiernan los islamistas de Hamas.</w:t>
            </w:r>
          </w:p>
          <w:p w14:paraId="05561481"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525D4E36"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tensión y los ataques bélicos en la zona siguen produciéndose en la actualidad.</w:t>
            </w:r>
          </w:p>
          <w:p w14:paraId="608E540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F3B0F7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contra el terrorismo</w:t>
            </w:r>
          </w:p>
          <w:p w14:paraId="27CC865F" w14:textId="3228A868"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 xml:space="preserve">El 11 de septiembre de 2001 (11 S), la organización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estrelló dos aviones comerciales contra las Torres Gemelas del </w:t>
            </w:r>
            <w:r w:rsidRPr="009F2853">
              <w:rPr>
                <w:rFonts w:ascii="Times New Roman" w:hAnsi="Times New Roman" w:cs="Times New Roman"/>
                <w:color w:val="000000"/>
                <w:sz w:val="24"/>
                <w:szCs w:val="24"/>
              </w:rPr>
              <w:t>World Trade Center</w:t>
            </w:r>
            <w:r w:rsidRPr="00F004D6">
              <w:rPr>
                <w:rFonts w:ascii="Times New Roman" w:hAnsi="Times New Roman" w:cs="Times New Roman"/>
                <w:color w:val="000000"/>
                <w:sz w:val="24"/>
                <w:szCs w:val="24"/>
              </w:rPr>
              <w:t xml:space="preserve"> de Nueva York y un tercero c</w:t>
            </w:r>
            <w:r w:rsidR="009F2853">
              <w:rPr>
                <w:rFonts w:ascii="Times New Roman" w:hAnsi="Times New Roman" w:cs="Times New Roman"/>
                <w:color w:val="000000"/>
                <w:sz w:val="24"/>
                <w:szCs w:val="24"/>
              </w:rPr>
              <w:t>ontra el edificio del Pentágono</w:t>
            </w:r>
            <w:r w:rsidRPr="00F004D6">
              <w:rPr>
                <w:rFonts w:ascii="Times New Roman" w:hAnsi="Times New Roman" w:cs="Times New Roman"/>
                <w:color w:val="000000"/>
                <w:sz w:val="24"/>
                <w:szCs w:val="24"/>
              </w:rPr>
              <w:t xml:space="preserve"> en Washington (un cuarto avión, que tenía como objetivo la Casa Blanca, fue abatido por el e</w:t>
            </w:r>
            <w:r w:rsidR="009F2853">
              <w:rPr>
                <w:rFonts w:ascii="Times New Roman" w:hAnsi="Times New Roman" w:cs="Times New Roman"/>
                <w:color w:val="000000"/>
                <w:sz w:val="24"/>
                <w:szCs w:val="24"/>
              </w:rPr>
              <w:t>jército estadounidense en Pensi</w:t>
            </w:r>
            <w:r w:rsidRPr="00F004D6">
              <w:rPr>
                <w:rFonts w:ascii="Times New Roman" w:hAnsi="Times New Roman" w:cs="Times New Roman"/>
                <w:color w:val="000000"/>
                <w:sz w:val="24"/>
                <w:szCs w:val="24"/>
              </w:rPr>
              <w:t xml:space="preserve">lvania). </w:t>
            </w:r>
          </w:p>
          <w:p w14:paraId="6C4BAAF3"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acto fue respondido por el gobierno de Estados Unidos, presidido entonces por George W. Bush, con una declaración de guerra al terrorismo fundamentalista de la organización liderada por Osama Bin Laden.</w:t>
            </w:r>
          </w:p>
          <w:p w14:paraId="2DEA0E3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72FF0A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Afganistán</w:t>
            </w:r>
          </w:p>
          <w:p w14:paraId="55310C7D" w14:textId="6BE3D50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Bin Laden, líder de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era ya un perseguido por la justicia </w:t>
            </w:r>
            <w:r w:rsidR="009F2853">
              <w:rPr>
                <w:rFonts w:ascii="Times New Roman" w:hAnsi="Times New Roman" w:cs="Times New Roman"/>
                <w:color w:val="000000"/>
                <w:sz w:val="24"/>
                <w:szCs w:val="24"/>
              </w:rPr>
              <w:t>estadounidense</w:t>
            </w:r>
            <w:r w:rsidRPr="00F004D6">
              <w:rPr>
                <w:rFonts w:ascii="Times New Roman" w:hAnsi="Times New Roman" w:cs="Times New Roman"/>
                <w:color w:val="000000"/>
                <w:sz w:val="24"/>
                <w:szCs w:val="24"/>
              </w:rPr>
              <w:t xml:space="preserve"> cuando se produjeron los atentados del 11 S. Su refugio se</w:t>
            </w:r>
            <w:r w:rsidR="009F2853">
              <w:rPr>
                <w:rFonts w:ascii="Times New Roman" w:hAnsi="Times New Roman" w:cs="Times New Roman"/>
                <w:color w:val="000000"/>
                <w:sz w:val="24"/>
                <w:szCs w:val="24"/>
              </w:rPr>
              <w:t xml:space="preserve"> encontraba en Afganistán, una r</w:t>
            </w:r>
            <w:r w:rsidRPr="00F004D6">
              <w:rPr>
                <w:rFonts w:ascii="Times New Roman" w:hAnsi="Times New Roman" w:cs="Times New Roman"/>
                <w:color w:val="000000"/>
                <w:sz w:val="24"/>
                <w:szCs w:val="24"/>
              </w:rPr>
              <w:t>epública islámica controlada por los talibanes (fundamentalistas islámicos). Ante la negativa de aquellos a entregarlo a Estados Unidos, se inició una guerra que acabó con el derrocamiento del régimen afgano en diciembre de 2001, en el m</w:t>
            </w:r>
            <w:r w:rsidR="009F2853">
              <w:rPr>
                <w:rFonts w:ascii="Times New Roman" w:hAnsi="Times New Roman" w:cs="Times New Roman"/>
                <w:color w:val="000000"/>
                <w:sz w:val="24"/>
                <w:szCs w:val="24"/>
              </w:rPr>
              <w:t>arco de la denominada operación Libertad duradera</w:t>
            </w:r>
            <w:r w:rsidRPr="00F004D6">
              <w:rPr>
                <w:rFonts w:ascii="Times New Roman" w:hAnsi="Times New Roman" w:cs="Times New Roman"/>
                <w:color w:val="000000"/>
                <w:sz w:val="24"/>
                <w:szCs w:val="24"/>
              </w:rPr>
              <w:t>.</w:t>
            </w:r>
          </w:p>
          <w:p w14:paraId="55B909F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6C08B3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 pesar del derrocamiento del régimen talibán, los enfrentamientos con las milicias “insurgentes” continúan una década después, pues las fuerzas de la OTAN, a pesar de haber iniciado un repliegue progresivo, permanecen en el país.</w:t>
            </w:r>
          </w:p>
          <w:p w14:paraId="13AAB80C"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76354C4"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guerra de Iraq</w:t>
            </w:r>
          </w:p>
          <w:p w14:paraId="58B7A3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Tras el derrocamiento del régimen talibán y la formación de un gobierno de transición en Afganistán, el nuevo objetivo a batir en el contexto de la lucha contra el terrorismo fue Iraq.</w:t>
            </w:r>
          </w:p>
          <w:p w14:paraId="18108C6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DE64A77" w14:textId="5D74A48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2003, la administración Bush defendió la intervención militar contra el régimen de Sadam Hussein, a quien se acusaba de esconder unas armas </w:t>
            </w:r>
            <w:r w:rsidR="009F2853">
              <w:rPr>
                <w:rFonts w:ascii="Times New Roman" w:hAnsi="Times New Roman" w:cs="Times New Roman"/>
                <w:color w:val="000000"/>
                <w:sz w:val="24"/>
                <w:szCs w:val="24"/>
              </w:rPr>
              <w:t xml:space="preserve">químicas </w:t>
            </w:r>
            <w:r w:rsidRPr="00F004D6">
              <w:rPr>
                <w:rFonts w:ascii="Times New Roman" w:hAnsi="Times New Roman" w:cs="Times New Roman"/>
                <w:color w:val="000000"/>
                <w:sz w:val="24"/>
                <w:szCs w:val="24"/>
              </w:rPr>
              <w:t>de destrucción masiva que jamás se encontraron.</w:t>
            </w:r>
          </w:p>
          <w:p w14:paraId="16C3A0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9E8B6F5"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2003 y 2011, las tropas estadounidenses permanecieron en el país. Además de entregar al dictador al gobierno de transición que se formó tras su derrocamiento, Estados Unidos contribuyó a la construcción de un nuevo Estado, afín a sus intereses.</w:t>
            </w:r>
          </w:p>
          <w:p w14:paraId="1FBFB5D0"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8AEBA1E" w14:textId="4B5E4DF9"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incursión extranjera, sin embargo, desencadenó un conflicto civil que enfrentó a los chiitas con</w:t>
            </w:r>
            <w:r w:rsidR="00241626">
              <w:rPr>
                <w:rFonts w:ascii="Times New Roman" w:hAnsi="Times New Roman" w:cs="Times New Roman"/>
                <w:color w:val="000000"/>
                <w:sz w:val="24"/>
                <w:szCs w:val="24"/>
              </w:rPr>
              <w:t>tra</w:t>
            </w:r>
            <w:r w:rsidRPr="00F004D6">
              <w:rPr>
                <w:rFonts w:ascii="Times New Roman" w:hAnsi="Times New Roman" w:cs="Times New Roman"/>
                <w:color w:val="000000"/>
                <w:sz w:val="24"/>
                <w:szCs w:val="24"/>
              </w:rPr>
              <w:t xml:space="preserve"> el gobierno, mientras</w:t>
            </w:r>
            <w:r w:rsidR="00241626">
              <w:rPr>
                <w:rFonts w:ascii="Times New Roman" w:hAnsi="Times New Roman" w:cs="Times New Roman"/>
                <w:color w:val="000000"/>
                <w:sz w:val="24"/>
                <w:szCs w:val="24"/>
              </w:rPr>
              <w:t xml:space="preserve"> que</w:t>
            </w:r>
            <w:r w:rsidRPr="00F004D6">
              <w:rPr>
                <w:rFonts w:ascii="Times New Roman" w:hAnsi="Times New Roman" w:cs="Times New Roman"/>
                <w:color w:val="000000"/>
                <w:sz w:val="24"/>
                <w:szCs w:val="24"/>
              </w:rPr>
              <w:t xml:space="preserve"> de forma paralela continuaban </w:t>
            </w:r>
            <w:r w:rsidR="00241626">
              <w:rPr>
                <w:rFonts w:ascii="Times New Roman" w:hAnsi="Times New Roman" w:cs="Times New Roman"/>
                <w:color w:val="000000"/>
                <w:sz w:val="24"/>
                <w:szCs w:val="24"/>
              </w:rPr>
              <w:t xml:space="preserve">las </w:t>
            </w:r>
            <w:r w:rsidRPr="00F004D6">
              <w:rPr>
                <w:rFonts w:ascii="Times New Roman" w:hAnsi="Times New Roman" w:cs="Times New Roman"/>
                <w:color w:val="000000"/>
                <w:sz w:val="24"/>
                <w:szCs w:val="24"/>
              </w:rPr>
              <w:t>acciones terroristas, muchas de ellas contra la población civil.</w:t>
            </w:r>
          </w:p>
          <w:p w14:paraId="0226C44E"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244588A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en África </w:t>
            </w:r>
          </w:p>
          <w:p w14:paraId="1A99325D" w14:textId="52A8FB8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Las guerras africanas también </w:t>
            </w:r>
            <w:r w:rsidR="00241626">
              <w:rPr>
                <w:rFonts w:ascii="Times New Roman" w:hAnsi="Times New Roman" w:cs="Times New Roman"/>
                <w:color w:val="000000"/>
                <w:sz w:val="24"/>
                <w:szCs w:val="24"/>
              </w:rPr>
              <w:t xml:space="preserve">surgen por </w:t>
            </w:r>
            <w:r w:rsidRPr="00F004D6">
              <w:rPr>
                <w:rFonts w:ascii="Times New Roman" w:hAnsi="Times New Roman" w:cs="Times New Roman"/>
                <w:color w:val="000000"/>
                <w:sz w:val="24"/>
                <w:szCs w:val="24"/>
              </w:rPr>
              <w:t xml:space="preserve">el enfrentamiento entre fuerzas globales por el control de los recursos (agua, diamantes, coltán, madera, reservas energéticas). </w:t>
            </w:r>
            <w:r w:rsidR="00241626">
              <w:rPr>
                <w:rFonts w:ascii="Times New Roman" w:hAnsi="Times New Roman" w:cs="Times New Roman"/>
                <w:color w:val="000000"/>
                <w:sz w:val="24"/>
                <w:szCs w:val="24"/>
              </w:rPr>
              <w:t>En casi</w:t>
            </w:r>
            <w:r w:rsidRPr="00F004D6">
              <w:rPr>
                <w:rFonts w:ascii="Times New Roman" w:hAnsi="Times New Roman" w:cs="Times New Roman"/>
                <w:color w:val="000000"/>
                <w:sz w:val="24"/>
                <w:szCs w:val="24"/>
              </w:rPr>
              <w:t xml:space="preserve"> </w:t>
            </w:r>
            <w:r w:rsidR="00241626">
              <w:rPr>
                <w:rFonts w:ascii="Times New Roman" w:hAnsi="Times New Roman" w:cs="Times New Roman"/>
                <w:color w:val="000000"/>
                <w:sz w:val="24"/>
                <w:szCs w:val="24"/>
              </w:rPr>
              <w:t>todos</w:t>
            </w:r>
            <w:r w:rsidRPr="00F004D6">
              <w:rPr>
                <w:rFonts w:ascii="Times New Roman" w:hAnsi="Times New Roman" w:cs="Times New Roman"/>
                <w:color w:val="000000"/>
                <w:sz w:val="24"/>
                <w:szCs w:val="24"/>
              </w:rPr>
              <w:t xml:space="preserve"> los conflictos se ponen en juego los intereses de las grandes compañías occidentales.</w:t>
            </w:r>
          </w:p>
          <w:p w14:paraId="022DD848"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3CEE200" w14:textId="3569F71C"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Los conflictos más graves se produjeron en la República Democrática del Congo, donde en 1998 tuvo lugar la </w:t>
            </w:r>
            <w:r w:rsidR="00241626">
              <w:rPr>
                <w:rFonts w:ascii="Times New Roman" w:hAnsi="Times New Roman" w:cs="Times New Roman"/>
                <w:color w:val="000000"/>
                <w:sz w:val="24"/>
                <w:szCs w:val="24"/>
              </w:rPr>
              <w:t>denominada</w:t>
            </w:r>
            <w:r w:rsidRPr="00F004D6">
              <w:rPr>
                <w:rFonts w:ascii="Times New Roman" w:hAnsi="Times New Roman" w:cs="Times New Roman"/>
                <w:color w:val="000000"/>
                <w:sz w:val="24"/>
                <w:szCs w:val="24"/>
              </w:rPr>
              <w:t xml:space="preserve"> </w:t>
            </w:r>
            <w:r w:rsidR="00241626">
              <w:rPr>
                <w:rFonts w:ascii="Times New Roman" w:hAnsi="Times New Roman" w:cs="Times New Roman"/>
                <w:color w:val="000000"/>
                <w:sz w:val="24"/>
                <w:szCs w:val="24"/>
              </w:rPr>
              <w:t>Guerra Mundial Africana,</w:t>
            </w:r>
            <w:r w:rsidRPr="00F004D6">
              <w:rPr>
                <w:rFonts w:ascii="Times New Roman" w:hAnsi="Times New Roman" w:cs="Times New Roman"/>
                <w:color w:val="000000"/>
                <w:sz w:val="24"/>
                <w:szCs w:val="24"/>
              </w:rPr>
              <w:t xml:space="preserve"> en la que murieron casi cuatro millones de personas. Otros conflictos </w:t>
            </w:r>
            <w:r w:rsidR="00241626">
              <w:rPr>
                <w:rFonts w:ascii="Times New Roman" w:hAnsi="Times New Roman" w:cs="Times New Roman"/>
                <w:color w:val="000000"/>
                <w:sz w:val="24"/>
                <w:szCs w:val="24"/>
              </w:rPr>
              <w:t>han tenido como escenario a</w:t>
            </w:r>
            <w:r w:rsidRPr="00F004D6">
              <w:rPr>
                <w:rFonts w:ascii="Times New Roman" w:hAnsi="Times New Roman" w:cs="Times New Roman"/>
                <w:color w:val="000000"/>
                <w:sz w:val="24"/>
                <w:szCs w:val="24"/>
              </w:rPr>
              <w:t xml:space="preserve"> Liberia, Sierra Leona, Etiopía, Somalia, Ruanda, Burundi o Angola.</w:t>
            </w:r>
          </w:p>
          <w:p w14:paraId="22C0FB69"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6079BAB7"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revoluciones en el mundo árabe</w:t>
            </w:r>
          </w:p>
          <w:p w14:paraId="38FCFAF0" w14:textId="1A5C053B"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Entre 2010 y 2011, en un gran número de países del mundo árabe</w:t>
            </w:r>
            <w:r w:rsidR="0024162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 estallaron protestas populares contra los viejos regímenes. Los movimientos reclamaban mayores niveles de libertad y reformas políticas que condujesen a la democratización de </w:t>
            </w:r>
            <w:r w:rsidR="00241626">
              <w:rPr>
                <w:rFonts w:ascii="Times New Roman" w:hAnsi="Times New Roman" w:cs="Times New Roman"/>
                <w:color w:val="000000"/>
                <w:sz w:val="24"/>
                <w:szCs w:val="24"/>
              </w:rPr>
              <w:t>estos</w:t>
            </w:r>
            <w:r w:rsidRPr="00F004D6">
              <w:rPr>
                <w:rFonts w:ascii="Times New Roman" w:hAnsi="Times New Roman" w:cs="Times New Roman"/>
                <w:color w:val="000000"/>
                <w:sz w:val="24"/>
                <w:szCs w:val="24"/>
              </w:rPr>
              <w:t xml:space="preserve"> países.</w:t>
            </w:r>
          </w:p>
          <w:p w14:paraId="5C3397B6"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425008BE"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llamada Primavera Árabe hizo caer a dictadores como los de Túnez y Egipto, y forzó reformas políticas en países como Marruecos y Jordania. En otros territorios, las protestas desembocaron en guerras civiles.</w:t>
            </w:r>
          </w:p>
          <w:p w14:paraId="136C42E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B4E941F" w14:textId="0574DD06"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Libia: con el apoyo de las fuerzas de la OTAN, la oposición al régimen del dictado</w:t>
            </w:r>
            <w:r w:rsidR="00241626">
              <w:rPr>
                <w:rFonts w:ascii="Times New Roman" w:hAnsi="Times New Roman" w:cs="Times New Roman"/>
                <w:color w:val="000000"/>
                <w:sz w:val="24"/>
                <w:szCs w:val="24"/>
              </w:rPr>
              <w:t>r Muammar al-Gaddafi</w:t>
            </w:r>
            <w:r w:rsidRPr="00F004D6">
              <w:rPr>
                <w:rFonts w:ascii="Times New Roman" w:hAnsi="Times New Roman" w:cs="Times New Roman"/>
                <w:color w:val="000000"/>
                <w:sz w:val="24"/>
                <w:szCs w:val="24"/>
              </w:rPr>
              <w:t xml:space="preserve"> se enfrentó durante varios meses a los partidarios del dictador. Tras su captura y asesinato, se inició la transición hacia un nuevo régimen.</w:t>
            </w:r>
          </w:p>
          <w:p w14:paraId="50952FB2"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6538F9E" w14:textId="640537BD"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Siria: las protestas contra el régimen de Bashar al-Assad fueron respondidas con represión </w:t>
            </w:r>
            <w:r w:rsidR="00241626">
              <w:rPr>
                <w:rFonts w:ascii="Times New Roman" w:hAnsi="Times New Roman" w:cs="Times New Roman"/>
                <w:color w:val="000000"/>
                <w:sz w:val="24"/>
                <w:szCs w:val="24"/>
              </w:rPr>
              <w:t xml:space="preserve">por parte </w:t>
            </w:r>
            <w:r w:rsidRPr="00F004D6">
              <w:rPr>
                <w:rFonts w:ascii="Times New Roman" w:hAnsi="Times New Roman" w:cs="Times New Roman"/>
                <w:color w:val="000000"/>
                <w:sz w:val="24"/>
                <w:szCs w:val="24"/>
              </w:rPr>
              <w:t>del ejército sirio.</w:t>
            </w:r>
          </w:p>
          <w:p w14:paraId="4EB94C9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35BCB698" w14:textId="71AE1165"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En el caso egipcio, aunque se derrocó al dictador Hosni Mubarak, el poder continuó en manos de una junta militar que controla y tutela la transición hacia la democracia. En 2012 se celebraron elecciones libres y el islamista Muhammad Morsi obtuvo la victoria. En julio de 2013, una serie de masivas protestas que reclamaban su renuncia a la presidencia desemboc</w:t>
            </w:r>
            <w:r w:rsidR="00241626">
              <w:rPr>
                <w:rFonts w:ascii="Times New Roman" w:hAnsi="Times New Roman" w:cs="Times New Roman"/>
                <w:color w:val="000000"/>
                <w:sz w:val="24"/>
                <w:szCs w:val="24"/>
              </w:rPr>
              <w:t>ó</w:t>
            </w:r>
            <w:r w:rsidRPr="00F004D6">
              <w:rPr>
                <w:rFonts w:ascii="Times New Roman" w:hAnsi="Times New Roman" w:cs="Times New Roman"/>
                <w:color w:val="000000"/>
                <w:sz w:val="24"/>
                <w:szCs w:val="24"/>
              </w:rPr>
              <w:t xml:space="preserve"> en un golpe militar. Morsi fue derrocado y detenido junto a sus colaboradores más cercanos.</w:t>
            </w:r>
          </w:p>
          <w:p w14:paraId="23B5A85B"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0B087B4F" w14:textId="77777777" w:rsidR="00EC1ACD" w:rsidRPr="00F004D6" w:rsidRDefault="00EC1ACD"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Propuesta de trabajo: </w:t>
            </w:r>
          </w:p>
          <w:p w14:paraId="5F6F4DC7" w14:textId="77777777" w:rsidR="00EC1ACD" w:rsidRPr="00F004D6" w:rsidRDefault="00EC1ACD" w:rsidP="00C95BF4">
            <w:pPr>
              <w:spacing w:line="276" w:lineRule="auto"/>
              <w:jc w:val="both"/>
              <w:rPr>
                <w:rFonts w:ascii="Times New Roman" w:hAnsi="Times New Roman" w:cs="Times New Roman"/>
                <w:color w:val="000000"/>
                <w:sz w:val="24"/>
                <w:szCs w:val="24"/>
              </w:rPr>
            </w:pPr>
          </w:p>
          <w:p w14:paraId="1FDD5B90" w14:textId="0041D25A" w:rsid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 xml:space="preserve">Escoge uno de los conflictos recientes mencionados y analiza los </w:t>
            </w:r>
            <w:r w:rsidR="00241626">
              <w:rPr>
                <w:rFonts w:ascii="Times New Roman" w:hAnsi="Times New Roman" w:cs="Times New Roman"/>
                <w:color w:val="000000"/>
              </w:rPr>
              <w:t>factores</w:t>
            </w:r>
            <w:r w:rsidRPr="00DE1143">
              <w:rPr>
                <w:rFonts w:ascii="Times New Roman" w:hAnsi="Times New Roman" w:cs="Times New Roman"/>
                <w:color w:val="000000"/>
              </w:rPr>
              <w:t xml:space="preserve"> que lo </w:t>
            </w:r>
            <w:r w:rsidR="00241626">
              <w:rPr>
                <w:rFonts w:ascii="Times New Roman" w:hAnsi="Times New Roman" w:cs="Times New Roman"/>
                <w:color w:val="000000"/>
              </w:rPr>
              <w:t>desencadenan</w:t>
            </w:r>
            <w:r w:rsidRPr="00DE1143">
              <w:rPr>
                <w:rFonts w:ascii="Times New Roman" w:hAnsi="Times New Roman" w:cs="Times New Roman"/>
                <w:color w:val="000000"/>
              </w:rPr>
              <w:t xml:space="preserve">, desde lo económico, cultural y político. </w:t>
            </w:r>
          </w:p>
          <w:p w14:paraId="4C07C174" w14:textId="0A0E7357" w:rsidR="00EC1ACD" w:rsidRPr="00DE1143" w:rsidRDefault="00DE1143" w:rsidP="00C95BF4">
            <w:pPr>
              <w:pStyle w:val="Prrafodelista"/>
              <w:numPr>
                <w:ilvl w:val="0"/>
                <w:numId w:val="38"/>
              </w:numPr>
              <w:spacing w:line="276" w:lineRule="auto"/>
              <w:jc w:val="both"/>
              <w:rPr>
                <w:rFonts w:ascii="Times New Roman" w:hAnsi="Times New Roman" w:cs="Times New Roman"/>
                <w:color w:val="000000"/>
              </w:rPr>
            </w:pPr>
            <w:r w:rsidRPr="00DE1143">
              <w:rPr>
                <w:rFonts w:ascii="Times New Roman" w:hAnsi="Times New Roman" w:cs="Times New Roman"/>
                <w:color w:val="000000"/>
              </w:rPr>
              <w:t>Haz una propuesta de cómo estos conflictos pueden ser una oportunidad para cambios sociales.</w:t>
            </w:r>
          </w:p>
        </w:tc>
      </w:tr>
    </w:tbl>
    <w:p w14:paraId="5F15A93D" w14:textId="77777777" w:rsidR="00EC1ACD" w:rsidRPr="00F004D6" w:rsidRDefault="00EC1ACD" w:rsidP="00C95BF4">
      <w:pPr>
        <w:spacing w:after="0" w:line="276" w:lineRule="auto"/>
        <w:jc w:val="both"/>
        <w:rPr>
          <w:rFonts w:ascii="Times New Roman" w:hAnsi="Times New Roman" w:cs="Times New Roman"/>
          <w:b/>
        </w:rPr>
      </w:pPr>
    </w:p>
    <w:p w14:paraId="6056AD38" w14:textId="77777777" w:rsidR="00EC1ACD" w:rsidRDefault="00EC1ACD" w:rsidP="00C95BF4">
      <w:pPr>
        <w:spacing w:after="0" w:line="276" w:lineRule="auto"/>
        <w:jc w:val="both"/>
        <w:rPr>
          <w:rFonts w:ascii="Times New Roman" w:hAnsi="Times New Roman" w:cs="Times New Roman"/>
          <w:highlight w:val="yellow"/>
        </w:rPr>
      </w:pPr>
    </w:p>
    <w:p w14:paraId="78401F6C" w14:textId="77777777" w:rsidR="00EC1ACD" w:rsidRPr="00827189" w:rsidRDefault="00EC1ACD" w:rsidP="00C95BF4">
      <w:pPr>
        <w:spacing w:after="0" w:line="276" w:lineRule="auto"/>
        <w:jc w:val="both"/>
        <w:rPr>
          <w:rFonts w:ascii="Times New Roman" w:hAnsi="Times New Roman" w:cs="Times New Roman"/>
          <w:highlight w:val="yellow"/>
        </w:rPr>
      </w:pPr>
    </w:p>
    <w:p w14:paraId="2537EED4" w14:textId="15C7A1E2"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3</w:t>
      </w:r>
      <w:r w:rsidR="00603625">
        <w:rPr>
          <w:rFonts w:ascii="Times New Roman" w:hAnsi="Times New Roman" w:cs="Times New Roman"/>
          <w:b/>
        </w:rPr>
        <w:t>.</w:t>
      </w:r>
      <w:r w:rsidR="000642E8">
        <w:rPr>
          <w:rFonts w:ascii="Times New Roman" w:hAnsi="Times New Roman" w:cs="Times New Roman"/>
          <w:b/>
        </w:rPr>
        <w:t xml:space="preserve"> Los c</w:t>
      </w:r>
      <w:r w:rsidRPr="000846F3">
        <w:rPr>
          <w:rFonts w:ascii="Times New Roman" w:hAnsi="Times New Roman" w:cs="Times New Roman"/>
          <w:b/>
        </w:rPr>
        <w:t xml:space="preserve">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C95BF4">
      <w:pPr>
        <w:spacing w:after="0" w:line="276" w:lineRule="auto"/>
        <w:jc w:val="both"/>
        <w:rPr>
          <w:rFonts w:ascii="Times New Roman" w:hAnsi="Times New Roman" w:cs="Times New Roman"/>
          <w:b/>
        </w:rPr>
      </w:pPr>
    </w:p>
    <w:p w14:paraId="7B9BA132" w14:textId="65C3B3EB" w:rsidR="00B10586" w:rsidRPr="000846F3" w:rsidRDefault="009E3BED" w:rsidP="00C95BF4">
      <w:pPr>
        <w:spacing w:after="0" w:line="276" w:lineRule="auto"/>
        <w:jc w:val="both"/>
        <w:rPr>
          <w:rFonts w:ascii="Times New Roman" w:hAnsi="Times New Roman" w:cs="Times New Roman"/>
        </w:rPr>
      </w:pPr>
      <w:r>
        <w:rPr>
          <w:rFonts w:ascii="Times New Roman" w:hAnsi="Times New Roman" w:cs="Times New Roman"/>
        </w:rPr>
        <w:t>A</w:t>
      </w:r>
      <w:r w:rsidR="00B10586" w:rsidRPr="000846F3">
        <w:rPr>
          <w:rFonts w:ascii="Times New Roman" w:hAnsi="Times New Roman" w:cs="Times New Roman"/>
        </w:rPr>
        <w:t xml:space="preserve">lgunos de los conflictos más significativos </w:t>
      </w:r>
      <w:r w:rsidRPr="000846F3">
        <w:rPr>
          <w:rFonts w:ascii="Times New Roman" w:hAnsi="Times New Roman" w:cs="Times New Roman"/>
        </w:rPr>
        <w:t xml:space="preserve">en la actualidad </w:t>
      </w:r>
      <w:r w:rsidR="00B10586" w:rsidRPr="000846F3">
        <w:rPr>
          <w:rFonts w:ascii="Times New Roman" w:hAnsi="Times New Roman" w:cs="Times New Roman"/>
        </w:rPr>
        <w:t xml:space="preserve">se desarrollan </w:t>
      </w:r>
      <w:r w:rsidR="002B7966">
        <w:rPr>
          <w:rFonts w:ascii="Times New Roman" w:hAnsi="Times New Roman" w:cs="Times New Roman"/>
        </w:rPr>
        <w:t>en Eurasia</w:t>
      </w:r>
      <w:r w:rsidR="00B10586" w:rsidRPr="000846F3">
        <w:rPr>
          <w:rFonts w:ascii="Times New Roman" w:hAnsi="Times New Roman" w:cs="Times New Roman"/>
        </w:rPr>
        <w:t xml:space="preserve">. </w:t>
      </w:r>
      <w:r>
        <w:rPr>
          <w:rFonts w:ascii="Times New Roman" w:hAnsi="Times New Roman" w:cs="Times New Roman"/>
        </w:rPr>
        <w:t xml:space="preserve">Hay </w:t>
      </w:r>
      <w:r w:rsidR="00EF3EF1">
        <w:rPr>
          <w:rFonts w:ascii="Times New Roman" w:hAnsi="Times New Roman" w:cs="Times New Roman"/>
        </w:rPr>
        <w:t xml:space="preserve">casos </w:t>
      </w:r>
      <w:r w:rsidR="00B10586"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00B10586"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00B10586" w:rsidRPr="000846F3">
        <w:rPr>
          <w:rFonts w:ascii="Times New Roman" w:hAnsi="Times New Roman" w:cs="Times New Roman"/>
        </w:rPr>
        <w:t xml:space="preserve">intereses </w:t>
      </w:r>
      <w:r w:rsidR="002B7966">
        <w:rPr>
          <w:rFonts w:ascii="Times New Roman" w:hAnsi="Times New Roman" w:cs="Times New Roman"/>
        </w:rPr>
        <w:t>que desencadenan los conflictos.</w:t>
      </w:r>
      <w:r>
        <w:rPr>
          <w:rFonts w:ascii="Times New Roman" w:hAnsi="Times New Roman" w:cs="Times New Roman"/>
        </w:rPr>
        <w:t xml:space="preserve"> S</w:t>
      </w:r>
      <w:r w:rsidR="00B10586" w:rsidRPr="000846F3">
        <w:rPr>
          <w:rFonts w:ascii="Times New Roman" w:hAnsi="Times New Roman" w:cs="Times New Roman"/>
        </w:rPr>
        <w:t>e examinarán aquellos que</w:t>
      </w:r>
      <w:r>
        <w:rPr>
          <w:rFonts w:ascii="Times New Roman" w:hAnsi="Times New Roman" w:cs="Times New Roman"/>
        </w:rPr>
        <w:t xml:space="preserve"> </w:t>
      </w:r>
      <w:r w:rsidR="00B10586" w:rsidRPr="000846F3">
        <w:rPr>
          <w:rFonts w:ascii="Times New Roman" w:hAnsi="Times New Roman" w:cs="Times New Roman"/>
        </w:rPr>
        <w:t xml:space="preserve">involucran </w:t>
      </w:r>
      <w:r w:rsidR="002B7966">
        <w:rPr>
          <w:rFonts w:ascii="Times New Roman" w:hAnsi="Times New Roman" w:cs="Times New Roman"/>
        </w:rPr>
        <w:t xml:space="preserve">a un conjunto de fuerzas globales, </w:t>
      </w:r>
      <w:r w:rsidR="00B10586" w:rsidRPr="000846F3">
        <w:rPr>
          <w:rFonts w:ascii="Times New Roman" w:hAnsi="Times New Roman" w:cs="Times New Roman"/>
        </w:rPr>
        <w:t xml:space="preserve">que </w:t>
      </w:r>
      <w:r w:rsidR="002B7966">
        <w:rPr>
          <w:rFonts w:ascii="Times New Roman" w:hAnsi="Times New Roman" w:cs="Times New Roman"/>
        </w:rPr>
        <w:t xml:space="preserve">muchas veces </w:t>
      </w:r>
      <w:r w:rsidR="00B10586"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00B10586" w:rsidRPr="000846F3">
        <w:rPr>
          <w:rFonts w:ascii="Times New Roman" w:hAnsi="Times New Roman" w:cs="Times New Roman"/>
        </w:rPr>
        <w:t>evidentes</w:t>
      </w:r>
      <w:r w:rsidR="000642E8">
        <w:rPr>
          <w:rFonts w:ascii="Times New Roman" w:hAnsi="Times New Roman" w:cs="Times New Roman"/>
        </w:rPr>
        <w:t>, ni protagonicen de manera directa</w:t>
      </w:r>
      <w:r w:rsidR="002B7966">
        <w:rPr>
          <w:rFonts w:ascii="Times New Roman" w:hAnsi="Times New Roman" w:cs="Times New Roman"/>
        </w:rPr>
        <w:t xml:space="preserve"> los enfrentamientos</w:t>
      </w:r>
      <w:r w:rsidR="00B10586" w:rsidRPr="000846F3">
        <w:rPr>
          <w:rFonts w:ascii="Times New Roman" w:hAnsi="Times New Roman" w:cs="Times New Roman"/>
        </w:rPr>
        <w:t>.</w:t>
      </w:r>
    </w:p>
    <w:p w14:paraId="6C6AB7BC" w14:textId="77777777" w:rsidR="00B10586" w:rsidRDefault="00B10586" w:rsidP="00C95BF4">
      <w:pPr>
        <w:spacing w:after="0" w:line="276" w:lineRule="auto"/>
        <w:jc w:val="both"/>
        <w:rPr>
          <w:rFonts w:ascii="Times New Roman" w:hAnsi="Times New Roman" w:cs="Times New Roman"/>
        </w:rPr>
      </w:pPr>
    </w:p>
    <w:p w14:paraId="52AA95C4" w14:textId="5B569402" w:rsidR="009E3BED" w:rsidRDefault="000642E8" w:rsidP="00C95BF4">
      <w:pPr>
        <w:spacing w:after="0" w:line="276" w:lineRule="auto"/>
        <w:jc w:val="both"/>
        <w:rPr>
          <w:rFonts w:ascii="Times New Roman" w:hAnsi="Times New Roman" w:cs="Times New Roman"/>
        </w:rPr>
      </w:pPr>
      <w:r>
        <w:rPr>
          <w:rFonts w:ascii="Times New Roman" w:hAnsi="Times New Roman" w:cs="Times New Roman"/>
        </w:rPr>
        <w:t>La mayor parte</w:t>
      </w:r>
      <w:r w:rsidR="002B7966">
        <w:rPr>
          <w:rFonts w:ascii="Times New Roman" w:hAnsi="Times New Roman" w:cs="Times New Roman"/>
        </w:rPr>
        <w:t xml:space="preserve">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Pr>
          <w:rFonts w:ascii="Times New Roman" w:hAnsi="Times New Roman" w:cs="Times New Roman"/>
        </w:rPr>
        <w:t>,</w:t>
      </w:r>
      <w:r w:rsidR="009E3BED">
        <w:rPr>
          <w:rFonts w:ascii="Times New Roman" w:hAnsi="Times New Roman" w:cs="Times New Roman"/>
        </w:rPr>
        <w:t xml:space="preserve"> </w:t>
      </w:r>
      <w:r w:rsidR="00E10C85" w:rsidRPr="000846F3">
        <w:rPr>
          <w:rFonts w:ascii="Times New Roman" w:hAnsi="Times New Roman" w:cs="Times New Roman"/>
        </w:rPr>
        <w:t xml:space="preserve">se producen </w:t>
      </w:r>
      <w:r w:rsidR="002B7966">
        <w:rPr>
          <w:rFonts w:ascii="Times New Roman" w:hAnsi="Times New Roman" w:cs="Times New Roman"/>
        </w:rPr>
        <w:t xml:space="preserve">dentro de los límites de </w:t>
      </w:r>
      <w:r w:rsidR="00E10C85" w:rsidRPr="000846F3">
        <w:rPr>
          <w:rFonts w:ascii="Times New Roman" w:hAnsi="Times New Roman" w:cs="Times New Roman"/>
        </w:rPr>
        <w:t>un país</w:t>
      </w:r>
      <w:r w:rsidR="009E3BED">
        <w:rPr>
          <w:rFonts w:ascii="Times New Roman" w:hAnsi="Times New Roman" w:cs="Times New Roman"/>
        </w:rPr>
        <w:t xml:space="preserve">, es decir, es un </w:t>
      </w:r>
      <w:r w:rsidR="009E3BED" w:rsidRPr="009E3BED">
        <w:rPr>
          <w:rFonts w:ascii="Times New Roman" w:hAnsi="Times New Roman" w:cs="Times New Roman"/>
          <w:b/>
        </w:rPr>
        <w:t>conflicto interno</w:t>
      </w:r>
      <w:r w:rsidR="00E10C85" w:rsidRPr="000846F3">
        <w:rPr>
          <w:rFonts w:ascii="Times New Roman" w:hAnsi="Times New Roman" w:cs="Times New Roman"/>
        </w:rPr>
        <w:t xml:space="preserve">. </w:t>
      </w:r>
      <w:r w:rsidR="009E3BED">
        <w:rPr>
          <w:rFonts w:ascii="Times New Roman" w:hAnsi="Times New Roman" w:cs="Times New Roman"/>
        </w:rPr>
        <w:t>Otros conflictos</w:t>
      </w:r>
      <w:r w:rsidR="00C413BE">
        <w:rPr>
          <w:rFonts w:ascii="Times New Roman" w:hAnsi="Times New Roman" w:cs="Times New Roman"/>
        </w:rPr>
        <w:t>,</w:t>
      </w:r>
      <w:r w:rsidR="009E3BED">
        <w:rPr>
          <w:rFonts w:ascii="Times New Roman" w:hAnsi="Times New Roman" w:cs="Times New Roman"/>
        </w:rPr>
        <w:t xml:space="preserve"> en cambio</w:t>
      </w:r>
      <w:r w:rsidR="00C413BE">
        <w:rPr>
          <w:rFonts w:ascii="Times New Roman" w:hAnsi="Times New Roman" w:cs="Times New Roman"/>
        </w:rPr>
        <w:t>,</w:t>
      </w:r>
      <w:r w:rsidR="009E3BED">
        <w:rPr>
          <w:rFonts w:ascii="Times New Roman" w:hAnsi="Times New Roman" w:cs="Times New Roman"/>
        </w:rPr>
        <w:t xml:space="preserve"> </w:t>
      </w:r>
      <w:r w:rsidR="00C413BE">
        <w:rPr>
          <w:rFonts w:ascii="Times New Roman" w:hAnsi="Times New Roman" w:cs="Times New Roman"/>
        </w:rPr>
        <w:t>comienzan</w:t>
      </w:r>
      <w:r w:rsidR="009E3BED">
        <w:rPr>
          <w:rFonts w:ascii="Times New Roman" w:hAnsi="Times New Roman" w:cs="Times New Roman"/>
        </w:rPr>
        <w:t xml:space="preserve"> siendo internos</w:t>
      </w:r>
      <w:r w:rsidR="00827189">
        <w:rPr>
          <w:rFonts w:ascii="Times New Roman" w:hAnsi="Times New Roman" w:cs="Times New Roman"/>
        </w:rPr>
        <w:t xml:space="preserve"> </w:t>
      </w:r>
      <w:r w:rsidR="001F6272">
        <w:rPr>
          <w:rFonts w:ascii="Times New Roman" w:hAnsi="Times New Roman" w:cs="Times New Roman"/>
        </w:rPr>
        <w:t xml:space="preserve">y </w:t>
      </w:r>
      <w:r w:rsidR="00827189">
        <w:rPr>
          <w:rFonts w:ascii="Times New Roman" w:hAnsi="Times New Roman" w:cs="Times New Roman"/>
        </w:rPr>
        <w:t xml:space="preserve">luego se </w:t>
      </w:r>
      <w:r w:rsidR="009E3BED" w:rsidRPr="009E3BED">
        <w:rPr>
          <w:rFonts w:ascii="Times New Roman" w:hAnsi="Times New Roman" w:cs="Times New Roman"/>
          <w:b/>
        </w:rPr>
        <w:t>internacionalizan</w:t>
      </w:r>
      <w:r w:rsidR="00827189">
        <w:rPr>
          <w:rFonts w:ascii="Times New Roman" w:hAnsi="Times New Roman" w:cs="Times New Roman"/>
        </w:rPr>
        <w:t>.</w:t>
      </w:r>
    </w:p>
    <w:p w14:paraId="42327981" w14:textId="77777777" w:rsidR="009E3BED" w:rsidRDefault="009E3BED" w:rsidP="00C95BF4">
      <w:pPr>
        <w:spacing w:after="0" w:line="276" w:lineRule="auto"/>
        <w:jc w:val="both"/>
        <w:rPr>
          <w:rFonts w:ascii="Times New Roman" w:hAnsi="Times New Roman" w:cs="Times New Roman"/>
        </w:rPr>
      </w:pPr>
    </w:p>
    <w:p w14:paraId="454F4F2E" w14:textId="302A0CA7" w:rsidR="00E10C85" w:rsidRDefault="00E10C85"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000642E8">
        <w:rPr>
          <w:rFonts w:ascii="Times New Roman" w:hAnsi="Times New Roman" w:cs="Times New Roman"/>
        </w:rPr>
        <w:t xml:space="preserve">mantenimiento de la paz </w:t>
      </w:r>
      <w:r w:rsidRPr="000846F3">
        <w:rPr>
          <w:rFonts w:ascii="Times New Roman" w:hAnsi="Times New Roman" w:cs="Times New Roman"/>
        </w:rPr>
        <w:t xml:space="preserve"> </w:t>
      </w:r>
      <w:r w:rsidR="000642E8">
        <w:rPr>
          <w:rFonts w:ascii="Times New Roman" w:hAnsi="Times New Roman" w:cs="Times New Roman"/>
        </w:rPr>
        <w:t>y/</w:t>
      </w:r>
      <w:r w:rsidRPr="000846F3">
        <w:rPr>
          <w:rFonts w:ascii="Times New Roman" w:hAnsi="Times New Roman" w:cs="Times New Roman"/>
        </w:rPr>
        <w:t xml:space="preserve">o la utilización del territorio de países vecinos por parte de grupos armados de oposición. </w:t>
      </w:r>
    </w:p>
    <w:p w14:paraId="1940E128" w14:textId="77777777" w:rsidR="00E56EE2" w:rsidRPr="000846F3" w:rsidRDefault="00E56EE2" w:rsidP="00C95BF4">
      <w:pPr>
        <w:spacing w:after="0" w:line="276" w:lineRule="auto"/>
        <w:jc w:val="both"/>
        <w:rPr>
          <w:rFonts w:ascii="Times New Roman" w:hAnsi="Times New Roman" w:cs="Times New Roman"/>
        </w:rPr>
      </w:pPr>
    </w:p>
    <w:p w14:paraId="4C8D1C6B" w14:textId="243943C0"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C95BF4">
      <w:pPr>
        <w:spacing w:after="0" w:line="276" w:lineRule="auto"/>
        <w:jc w:val="both"/>
        <w:rPr>
          <w:rFonts w:ascii="Times New Roman" w:hAnsi="Times New Roman" w:cs="Times New Roman"/>
        </w:rPr>
      </w:pPr>
    </w:p>
    <w:p w14:paraId="51C8B76F" w14:textId="5A09ED17" w:rsidR="002B7966" w:rsidRPr="002B7966" w:rsidRDefault="003809EE" w:rsidP="00C95BF4">
      <w:pPr>
        <w:spacing w:after="0" w:line="276" w:lineRule="auto"/>
        <w:jc w:val="both"/>
        <w:rPr>
          <w:rFonts w:ascii="Times New Roman" w:hAnsi="Times New Roman" w:cs="Times New Roman"/>
        </w:rPr>
      </w:pPr>
      <w:r w:rsidRPr="003809EE">
        <w:rPr>
          <w:rFonts w:ascii="Times New Roman" w:hAnsi="Times New Roman" w:cs="Times New Roman"/>
        </w:rPr>
        <w:lastRenderedPageBreak/>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601D11">
        <w:rPr>
          <w:rFonts w:ascii="Times New Roman" w:hAnsi="Times New Roman" w:cs="Times New Roman"/>
        </w:rPr>
        <w:t xml:space="preserve"> de sus ciudadanos</w:t>
      </w:r>
      <w:r w:rsidR="00C413BE">
        <w:rPr>
          <w:rFonts w:ascii="Times New Roman" w:hAnsi="Times New Roman" w:cs="Times New Roman"/>
        </w:rPr>
        <w:t xml:space="preserve"> [</w:t>
      </w:r>
      <w:hyperlink r:id="rId31"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DE5008">
        <w:rPr>
          <w:rFonts w:ascii="Times New Roman" w:hAnsi="Times New Roman" w:cs="Times New Roman"/>
        </w:rPr>
        <w:t xml:space="preserve">, </w:t>
      </w:r>
      <w:r w:rsidR="000F7C6B" w:rsidRPr="002B7966">
        <w:rPr>
          <w:rFonts w:ascii="Times New Roman" w:hAnsi="Times New Roman" w:cs="Times New Roman"/>
        </w:rPr>
        <w:t xml:space="preserve">están </w:t>
      </w:r>
      <w:r w:rsidR="00601D11">
        <w:rPr>
          <w:rFonts w:ascii="Times New Roman" w:hAnsi="Times New Roman" w:cs="Times New Roman"/>
        </w:rPr>
        <w:t>fortaleciendo</w:t>
      </w:r>
      <w:r w:rsidR="000F7C6B" w:rsidRPr="002B7966">
        <w:rPr>
          <w:rFonts w:ascii="Times New Roman" w:hAnsi="Times New Roman" w:cs="Times New Roman"/>
        </w:rPr>
        <w:t xml:space="preserve">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C95BF4">
      <w:pPr>
        <w:spacing w:after="0" w:line="276" w:lineRule="auto"/>
        <w:jc w:val="both"/>
        <w:rPr>
          <w:rFonts w:ascii="Times New Roman" w:hAnsi="Times New Roman" w:cs="Times New Roman"/>
        </w:rPr>
      </w:pPr>
    </w:p>
    <w:p w14:paraId="526388D2" w14:textId="4BC42DEB" w:rsidR="000F7C6B" w:rsidRDefault="00C82304" w:rsidP="00C95BF4">
      <w:pPr>
        <w:spacing w:after="0" w:line="276" w:lineRule="auto"/>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601D11">
        <w:rPr>
          <w:rFonts w:ascii="Times New Roman" w:hAnsi="Times New Roman" w:cs="Times New Roman"/>
        </w:rPr>
        <w:t>rechazo a</w:t>
      </w:r>
      <w:r w:rsidR="00C413BE" w:rsidRPr="00601D11">
        <w:rPr>
          <w:rFonts w:ascii="Times New Roman" w:hAnsi="Times New Roman" w:cs="Times New Roman"/>
        </w:rPr>
        <w:t xml:space="preserve"> </w:t>
      </w:r>
      <w:r w:rsidR="002B7966" w:rsidRPr="00601D11">
        <w:rPr>
          <w:rFonts w:ascii="Times New Roman" w:hAnsi="Times New Roman" w:cs="Times New Roman"/>
        </w:rPr>
        <w:t>l</w:t>
      </w:r>
      <w:r w:rsidR="00C413BE" w:rsidRPr="00601D11">
        <w:rPr>
          <w:rFonts w:ascii="Times New Roman" w:hAnsi="Times New Roman" w:cs="Times New Roman"/>
        </w:rPr>
        <w:t>os</w:t>
      </w:r>
      <w:r w:rsidR="002B7966" w:rsidRPr="00601D11">
        <w:rPr>
          <w:rFonts w:ascii="Times New Roman" w:hAnsi="Times New Roman" w:cs="Times New Roman"/>
        </w:rPr>
        <w:t xml:space="preserve"> extranjero</w:t>
      </w:r>
      <w:r w:rsidR="00C413BE" w:rsidRPr="00601D11">
        <w:rPr>
          <w:rFonts w:ascii="Times New Roman" w:hAnsi="Times New Roman" w:cs="Times New Roman"/>
        </w:rPr>
        <w:t>s (</w:t>
      </w:r>
      <w:r w:rsidR="00C413BE">
        <w:rPr>
          <w:rFonts w:ascii="Times New Roman" w:hAnsi="Times New Roman" w:cs="Times New Roman"/>
          <w:b/>
        </w:rPr>
        <w:t>xenofobia</w:t>
      </w:r>
      <w:r w:rsidR="00C413BE" w:rsidRPr="00601D11">
        <w:rPr>
          <w:rFonts w:ascii="Times New Roman" w:hAnsi="Times New Roman" w:cs="Times New Roman"/>
        </w:rPr>
        <w:t>)</w:t>
      </w:r>
      <w:r w:rsidR="00601D11" w:rsidRPr="00601D11">
        <w:rPr>
          <w:rFonts w:ascii="Times New Roman" w:hAnsi="Times New Roman" w:cs="Times New Roman"/>
        </w:rPr>
        <w:t>,</w:t>
      </w:r>
      <w:r w:rsidR="002B7966" w:rsidRPr="002B7966">
        <w:rPr>
          <w:rFonts w:ascii="Times New Roman" w:hAnsi="Times New Roman" w:cs="Times New Roman"/>
        </w:rPr>
        <w:t xml:space="preserve"> </w:t>
      </w:r>
      <w:r w:rsidR="00601D11">
        <w:rPr>
          <w:rFonts w:ascii="Times New Roman" w:hAnsi="Times New Roman" w:cs="Times New Roman"/>
        </w:rPr>
        <w:t xml:space="preserve">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sidR="00601D11">
        <w:rPr>
          <w:rFonts w:ascii="Times New Roman" w:hAnsi="Times New Roman" w:cs="Times New Roman"/>
        </w:rPr>
        <w:t xml:space="preserve"> de los locales;</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eno que hay que tener en cuenta</w:t>
      </w:r>
      <w:r w:rsidR="00601D11">
        <w:rPr>
          <w:rFonts w:ascii="Times New Roman" w:hAnsi="Times New Roman" w:cs="Times New Roman"/>
        </w:rPr>
        <w:t>,</w:t>
      </w:r>
      <w:r w:rsidR="004620F0">
        <w:rPr>
          <w:rFonts w:ascii="Times New Roman" w:hAnsi="Times New Roman" w:cs="Times New Roman"/>
        </w:rPr>
        <w:t xml:space="preserve">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p w14:paraId="2106FEBB" w14:textId="77777777" w:rsidR="002E0ED3" w:rsidRDefault="002E0ED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658C3B3D" w:rsidR="00DE5008" w:rsidRPr="000846F3" w:rsidRDefault="00C413BE" w:rsidP="00C95BF4">
            <w:pPr>
              <w:spacing w:line="276" w:lineRule="auto"/>
              <w:jc w:val="both"/>
              <w:rPr>
                <w:rFonts w:ascii="Times New Roman" w:hAnsi="Times New Roman" w:cs="Times New Roman"/>
                <w:b/>
                <w:sz w:val="24"/>
                <w:szCs w:val="24"/>
              </w:rPr>
            </w:pPr>
            <w:r>
              <w:rPr>
                <w:rFonts w:ascii="Times New Roman" w:hAnsi="Times New Roman" w:cs="Times New Roman"/>
              </w:rPr>
              <w:t>D</w:t>
            </w:r>
            <w:r w:rsidR="00DE5008">
              <w:rPr>
                <w:rFonts w:ascii="Times New Roman" w:hAnsi="Times New Roman" w:cs="Times New Roman"/>
              </w:rPr>
              <w:t xml:space="preserve">urante el siglo XX, las </w:t>
            </w:r>
            <w:r w:rsidR="00DE5008" w:rsidRPr="000846F3">
              <w:rPr>
                <w:rFonts w:ascii="Times New Roman" w:hAnsi="Times New Roman" w:cs="Times New Roman"/>
              </w:rPr>
              <w:t xml:space="preserve">guerras </w:t>
            </w:r>
            <w:r w:rsidR="00DE5008">
              <w:rPr>
                <w:rFonts w:ascii="Times New Roman" w:hAnsi="Times New Roman" w:cs="Times New Roman"/>
              </w:rPr>
              <w:t xml:space="preserve">emprendidas </w:t>
            </w:r>
            <w:r w:rsidR="00DE5008" w:rsidRPr="000846F3">
              <w:rPr>
                <w:rFonts w:ascii="Times New Roman" w:hAnsi="Times New Roman" w:cs="Times New Roman"/>
              </w:rPr>
              <w:t xml:space="preserve">bajo </w:t>
            </w:r>
            <w:r w:rsidR="00DE5008">
              <w:rPr>
                <w:rFonts w:ascii="Times New Roman" w:hAnsi="Times New Roman" w:cs="Times New Roman"/>
              </w:rPr>
              <w:t xml:space="preserve">el estandarte </w:t>
            </w:r>
            <w:r w:rsidR="00DE5008" w:rsidRPr="000846F3">
              <w:rPr>
                <w:rFonts w:ascii="Times New Roman" w:hAnsi="Times New Roman" w:cs="Times New Roman"/>
              </w:rPr>
              <w:t xml:space="preserve">del nacionalismo casi </w:t>
            </w:r>
            <w:r w:rsidR="00601D11">
              <w:rPr>
                <w:rFonts w:ascii="Times New Roman" w:hAnsi="Times New Roman" w:cs="Times New Roman"/>
              </w:rPr>
              <w:t>destruyen a</w:t>
            </w:r>
            <w:r w:rsidR="00DE5008">
              <w:rPr>
                <w:rFonts w:ascii="Times New Roman" w:hAnsi="Times New Roman" w:cs="Times New Roman"/>
              </w:rPr>
              <w:t>l continente</w:t>
            </w:r>
            <w:r w:rsidR="00DE5008" w:rsidRPr="000846F3">
              <w:rPr>
                <w:rFonts w:ascii="Times New Roman" w:hAnsi="Times New Roman" w:cs="Times New Roman"/>
              </w:rPr>
              <w:t xml:space="preserve"> </w:t>
            </w:r>
            <w:r w:rsidR="00DE5008">
              <w:rPr>
                <w:rFonts w:ascii="Times New Roman" w:hAnsi="Times New Roman" w:cs="Times New Roman"/>
              </w:rPr>
              <w:t xml:space="preserve">europeo. Desde allí se tejieron </w:t>
            </w:r>
            <w:r w:rsidR="00DE5008" w:rsidRPr="000846F3">
              <w:rPr>
                <w:rFonts w:ascii="Times New Roman" w:hAnsi="Times New Roman" w:cs="Times New Roman"/>
              </w:rPr>
              <w:t>la</w:t>
            </w:r>
            <w:r w:rsidR="00DE5008">
              <w:rPr>
                <w:rFonts w:ascii="Times New Roman" w:hAnsi="Times New Roman" w:cs="Times New Roman"/>
              </w:rPr>
              <w:t>s</w:t>
            </w:r>
            <w:r w:rsidR="00DE5008" w:rsidRPr="000846F3">
              <w:rPr>
                <w:rFonts w:ascii="Times New Roman" w:hAnsi="Times New Roman" w:cs="Times New Roman"/>
              </w:rPr>
              <w:t xml:space="preserve"> confrontaci</w:t>
            </w:r>
            <w:r w:rsidR="00DE5008">
              <w:rPr>
                <w:rFonts w:ascii="Times New Roman" w:hAnsi="Times New Roman" w:cs="Times New Roman"/>
              </w:rPr>
              <w:t>ones</w:t>
            </w:r>
            <w:r w:rsidR="00DE5008" w:rsidRPr="000846F3">
              <w:rPr>
                <w:rFonts w:ascii="Times New Roman" w:hAnsi="Times New Roman" w:cs="Times New Roman"/>
              </w:rPr>
              <w:t>, la violencia política, la guerra civil</w:t>
            </w:r>
            <w:r w:rsidR="00DE5008">
              <w:rPr>
                <w:rFonts w:ascii="Times New Roman" w:hAnsi="Times New Roman" w:cs="Times New Roman"/>
              </w:rPr>
              <w:t xml:space="preserve"> y</w:t>
            </w:r>
            <w:r w:rsidR="00601D11">
              <w:rPr>
                <w:rFonts w:ascii="Times New Roman" w:hAnsi="Times New Roman" w:cs="Times New Roman"/>
              </w:rPr>
              <w:t>,</w:t>
            </w:r>
            <w:r w:rsidR="00DE5008">
              <w:rPr>
                <w:rFonts w:ascii="Times New Roman" w:hAnsi="Times New Roman" w:cs="Times New Roman"/>
              </w:rPr>
              <w:t xml:space="preserve"> en su momento más desbordado</w:t>
            </w:r>
            <w:r w:rsidR="00DE5008" w:rsidRPr="000846F3">
              <w:rPr>
                <w:rFonts w:ascii="Times New Roman" w:hAnsi="Times New Roman" w:cs="Times New Roman"/>
              </w:rPr>
              <w:t xml:space="preserve">, </w:t>
            </w:r>
            <w:r w:rsidR="00601D11">
              <w:rPr>
                <w:rFonts w:ascii="Times New Roman" w:hAnsi="Times New Roman" w:cs="Times New Roman"/>
              </w:rPr>
              <w:t>se generaron</w:t>
            </w:r>
            <w:r w:rsidR="00DE5008">
              <w:rPr>
                <w:rFonts w:ascii="Times New Roman" w:hAnsi="Times New Roman" w:cs="Times New Roman"/>
              </w:rPr>
              <w:t xml:space="preserve"> </w:t>
            </w:r>
            <w:r w:rsidR="00DE5008" w:rsidRPr="000846F3">
              <w:rPr>
                <w:rFonts w:ascii="Times New Roman" w:hAnsi="Times New Roman" w:cs="Times New Roman"/>
              </w:rPr>
              <w:t>el genocidio y el totalitarismo</w:t>
            </w:r>
            <w:r w:rsidR="00DE5008">
              <w:rPr>
                <w:rFonts w:ascii="Times New Roman" w:hAnsi="Times New Roman" w:cs="Times New Roman"/>
              </w:rPr>
              <w:t xml:space="preserve">. </w:t>
            </w:r>
          </w:p>
        </w:tc>
      </w:tr>
    </w:tbl>
    <w:p w14:paraId="6D208FF0" w14:textId="77777777" w:rsidR="00DE5008" w:rsidRDefault="00DE5008" w:rsidP="00C95BF4">
      <w:pPr>
        <w:spacing w:after="0" w:line="276" w:lineRule="auto"/>
        <w:jc w:val="both"/>
        <w:rPr>
          <w:rFonts w:ascii="Times New Roman" w:hAnsi="Times New Roman" w:cs="Times New Roman"/>
        </w:rPr>
      </w:pPr>
    </w:p>
    <w:p w14:paraId="32BF28DA" w14:textId="78B4128F" w:rsidR="00F97DD8" w:rsidRDefault="00C82304" w:rsidP="00C95BF4">
      <w:pPr>
        <w:spacing w:after="0" w:line="276" w:lineRule="auto"/>
        <w:jc w:val="both"/>
        <w:rPr>
          <w:rFonts w:ascii="Times New Roman" w:hAnsi="Times New Roman" w:cs="Times New Roman"/>
        </w:rPr>
      </w:pPr>
      <w:r>
        <w:rPr>
          <w:rFonts w:ascii="Times New Roman" w:hAnsi="Times New Roman" w:cs="Times New Roman"/>
        </w:rPr>
        <w:t>A pesar de</w:t>
      </w:r>
      <w:r w:rsidR="00C413BE">
        <w:rPr>
          <w:rFonts w:ascii="Times New Roman" w:hAnsi="Times New Roman" w:cs="Times New Roman"/>
        </w:rPr>
        <w:t xml:space="preserve"> los problemas que alguna vez trajo el nacionalismo</w:t>
      </w:r>
      <w:r>
        <w:rPr>
          <w:rFonts w:ascii="Times New Roman" w:hAnsi="Times New Roman" w:cs="Times New Roman"/>
        </w:rPr>
        <w:t xml:space="preserve">,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sidR="00C413BE">
        <w:rPr>
          <w:rFonts w:ascii="Times New Roman" w:hAnsi="Times New Roman" w:cs="Times New Roman"/>
        </w:rPr>
        <w:t>é</w:t>
      </w:r>
      <w:r>
        <w:rPr>
          <w:rFonts w:ascii="Times New Roman" w:hAnsi="Times New Roman" w:cs="Times New Roman"/>
        </w:rPr>
        <w:t>l</w:t>
      </w:r>
      <w:r w:rsidR="00F97DD8" w:rsidRPr="000846F3">
        <w:rPr>
          <w:rFonts w:ascii="Times New Roman" w:hAnsi="Times New Roman" w:cs="Times New Roman"/>
        </w:rPr>
        <w:t>,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una amenaza</w:t>
      </w:r>
      <w:r w:rsidR="00C8224B">
        <w:rPr>
          <w:rFonts w:ascii="Times New Roman" w:hAnsi="Times New Roman" w:cs="Times New Roman"/>
        </w:rPr>
        <w:t xml:space="preserve"> [</w:t>
      </w:r>
      <w:hyperlink r:id="rId32"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F97DD8" w:rsidRPr="000846F3">
        <w:rPr>
          <w:rFonts w:ascii="Times New Roman" w:hAnsi="Times New Roman" w:cs="Times New Roman"/>
        </w:rPr>
        <w:t xml:space="preserve">. </w:t>
      </w:r>
    </w:p>
    <w:p w14:paraId="66A8D369" w14:textId="77777777" w:rsidR="000F7C6B" w:rsidRDefault="000F7C6B"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7A9EE18A" w:rsidR="00DE5008" w:rsidRPr="000846F3" w:rsidRDefault="00DE5008" w:rsidP="00C95BF4">
            <w:pPr>
              <w:spacing w:line="276" w:lineRule="auto"/>
              <w:jc w:val="both"/>
              <w:rPr>
                <w:rFonts w:ascii="Times New Roman" w:hAnsi="Times New Roman" w:cs="Times New Roman"/>
                <w:sz w:val="24"/>
                <w:szCs w:val="24"/>
              </w:rPr>
            </w:pPr>
            <w:r>
              <w:rPr>
                <w:rFonts w:ascii="Times New Roman" w:hAnsi="Times New Roman" w:cs="Times New Roman"/>
              </w:rPr>
              <w:t xml:space="preserve">El resurgimiento </w:t>
            </w:r>
            <w:r w:rsidR="00601D11">
              <w:rPr>
                <w:rFonts w:ascii="Times New Roman" w:hAnsi="Times New Roman" w:cs="Times New Roman"/>
              </w:rPr>
              <w:t>del nacionalismo se manifiesta, en su forma más radicalizada,</w:t>
            </w:r>
            <w:r>
              <w:rPr>
                <w:rFonts w:ascii="Times New Roman" w:hAnsi="Times New Roman" w:cs="Times New Roman"/>
              </w:rPr>
              <w:t xml:space="preserve">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C95BF4">
      <w:pPr>
        <w:spacing w:after="0" w:line="276" w:lineRule="auto"/>
        <w:jc w:val="both"/>
        <w:rPr>
          <w:rFonts w:ascii="Times New Roman" w:hAnsi="Times New Roman" w:cs="Times New Roman"/>
        </w:rPr>
      </w:pPr>
    </w:p>
    <w:p w14:paraId="2F59A5CF" w14:textId="5F413646" w:rsidR="00230683" w:rsidRPr="000846F3" w:rsidRDefault="005A5733" w:rsidP="00C95BF4">
      <w:pPr>
        <w:spacing w:after="0" w:line="276" w:lineRule="auto"/>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601D11">
        <w:rPr>
          <w:rFonts w:ascii="Times New Roman" w:hAnsi="Times New Roman" w:cs="Times New Roman"/>
        </w:rPr>
        <w:t>Francia,</w:t>
      </w:r>
      <w:r w:rsidR="00230683" w:rsidRPr="000846F3">
        <w:rPr>
          <w:rFonts w:ascii="Times New Roman" w:hAnsi="Times New Roman" w:cs="Times New Roman"/>
        </w:rPr>
        <w:t xml:space="preserve">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w:t>
      </w:r>
      <w:r w:rsidR="00601D11">
        <w:rPr>
          <w:rFonts w:ascii="Times New Roman" w:hAnsi="Times New Roman" w:cs="Times New Roman"/>
        </w:rPr>
        <w:t>de manera estructural</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C95BF4">
      <w:pPr>
        <w:spacing w:after="0" w:line="276" w:lineRule="auto"/>
        <w:jc w:val="both"/>
        <w:rPr>
          <w:rFonts w:ascii="Times New Roman" w:hAnsi="Times New Roman" w:cs="Times New Roman"/>
        </w:rPr>
      </w:pPr>
    </w:p>
    <w:p w14:paraId="5BCAA1DE" w14:textId="56EC0B24" w:rsidR="00342BB8" w:rsidRDefault="00F97DD8" w:rsidP="00C95BF4">
      <w:pPr>
        <w:spacing w:after="0" w:line="276" w:lineRule="auto"/>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w:t>
      </w:r>
      <w:r w:rsidR="00601D11">
        <w:rPr>
          <w:rFonts w:ascii="Times New Roman" w:hAnsi="Times New Roman" w:cs="Times New Roman"/>
        </w:rPr>
        <w:t>r económico y financiero de la E</w:t>
      </w:r>
      <w:r w:rsidR="00230683" w:rsidRPr="000846F3">
        <w:rPr>
          <w:rFonts w:ascii="Times New Roman" w:hAnsi="Times New Roman" w:cs="Times New Roman"/>
        </w:rPr>
        <w:t>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Sin embargo</w:t>
      </w:r>
      <w:r w:rsidR="00C413BE">
        <w:rPr>
          <w:rFonts w:ascii="Times New Roman" w:hAnsi="Times New Roman" w:cs="Times New Roman"/>
        </w:rPr>
        <w:t>,</w:t>
      </w:r>
      <w:r>
        <w:rPr>
          <w:rFonts w:ascii="Times New Roman" w:hAnsi="Times New Roman" w:cs="Times New Roman"/>
        </w:rPr>
        <w:t xml:space="preserve">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601D11">
        <w:rPr>
          <w:rFonts w:ascii="Times New Roman" w:hAnsi="Times New Roman" w:cs="Times New Roman"/>
        </w:rPr>
        <w:t>,</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w:t>
      </w:r>
      <w:r w:rsidR="00C413BE">
        <w:rPr>
          <w:rFonts w:ascii="Times New Roman" w:hAnsi="Times New Roman" w:cs="Times New Roman"/>
        </w:rPr>
        <w:t>,</w:t>
      </w:r>
      <w:r w:rsidR="005A5733">
        <w:rPr>
          <w:rFonts w:ascii="Times New Roman" w:hAnsi="Times New Roman" w:cs="Times New Roman"/>
        </w:rPr>
        <w:t xml:space="preserve"> de los puestos de trabajo</w:t>
      </w:r>
      <w:r w:rsidR="00C413BE">
        <w:rPr>
          <w:rFonts w:ascii="Times New Roman" w:hAnsi="Times New Roman" w:cs="Times New Roman"/>
        </w:rPr>
        <w:t xml:space="preserve"> y la legislación para admisión de inmigrantes [</w:t>
      </w:r>
      <w:hyperlink r:id="rId33" w:history="1">
        <w:r w:rsidR="00C413BE" w:rsidRPr="00C413BE">
          <w:rPr>
            <w:rStyle w:val="Hipervnculo"/>
            <w:rFonts w:ascii="Times New Roman" w:hAnsi="Times New Roman" w:cs="Times New Roman"/>
          </w:rPr>
          <w:t>VER</w:t>
        </w:r>
      </w:hyperlink>
      <w:r w:rsidR="00C413BE">
        <w:rPr>
          <w:rFonts w:ascii="Times New Roman" w:hAnsi="Times New Roman" w:cs="Times New Roman"/>
        </w:rPr>
        <w:t>]</w:t>
      </w:r>
      <w:r w:rsidR="00230683" w:rsidRPr="000846F3">
        <w:rPr>
          <w:rFonts w:ascii="Times New Roman" w:hAnsi="Times New Roman" w:cs="Times New Roman"/>
        </w:rPr>
        <w:t xml:space="preserve">. </w:t>
      </w:r>
    </w:p>
    <w:p w14:paraId="4907270B" w14:textId="77777777" w:rsidR="00E84E36" w:rsidRDefault="00E84E36"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6D357B83"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730C7">
              <w:rPr>
                <w:rFonts w:ascii="Times New Roman" w:hAnsi="Times New Roman" w:cs="Times New Roman"/>
                <w:color w:val="000000"/>
                <w:sz w:val="24"/>
                <w:szCs w:val="24"/>
              </w:rPr>
              <w:t>_IMG11</w:t>
            </w:r>
          </w:p>
        </w:tc>
      </w:tr>
      <w:tr w:rsidR="00DA3480" w:rsidRPr="004661FF" w14:paraId="41E9F5ED" w14:textId="77777777" w:rsidTr="005A2B85">
        <w:tc>
          <w:tcPr>
            <w:tcW w:w="2518" w:type="dxa"/>
          </w:tcPr>
          <w:p w14:paraId="4B8F2E5C"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C970C36" w14:textId="5F8F43C1" w:rsidR="00526679" w:rsidRPr="0063503C" w:rsidRDefault="00526679" w:rsidP="00C95BF4">
            <w:pPr>
              <w:spacing w:line="276" w:lineRule="auto"/>
              <w:jc w:val="both"/>
              <w:rPr>
                <w:rFonts w:ascii="Times New Roman" w:hAnsi="Times New Roman" w:cs="Times New Roman"/>
                <w:color w:val="000000"/>
                <w:sz w:val="24"/>
                <w:szCs w:val="24"/>
                <w:lang w:val="es-CO"/>
              </w:rPr>
            </w:pPr>
            <w:r w:rsidRPr="00526679">
              <w:rPr>
                <w:rFonts w:ascii="Times New Roman" w:hAnsi="Times New Roman" w:cs="Times New Roman"/>
                <w:color w:val="000000"/>
                <w:sz w:val="24"/>
                <w:szCs w:val="24"/>
                <w:lang w:val="es-CO"/>
              </w:rPr>
              <w:t xml:space="preserve">Familia musulmana camina por una calle de Europa occidental </w:t>
            </w:r>
          </w:p>
          <w:p w14:paraId="4EF2566A" w14:textId="78C4A952" w:rsidR="00DA3480" w:rsidRPr="0063503C" w:rsidRDefault="00DA3480" w:rsidP="00C95BF4">
            <w:pPr>
              <w:spacing w:line="276" w:lineRule="auto"/>
              <w:jc w:val="both"/>
              <w:rPr>
                <w:rFonts w:ascii="Times New Roman" w:hAnsi="Times New Roman" w:cs="Times New Roman"/>
                <w:color w:val="000000"/>
                <w:sz w:val="24"/>
                <w:szCs w:val="24"/>
                <w:lang w:val="es-CO"/>
              </w:rPr>
            </w:pPr>
          </w:p>
        </w:tc>
      </w:tr>
      <w:tr w:rsidR="00DA3480" w:rsidRPr="000846F3" w14:paraId="2C192B60" w14:textId="77777777" w:rsidTr="005A2B85">
        <w:tc>
          <w:tcPr>
            <w:tcW w:w="2518" w:type="dxa"/>
          </w:tcPr>
          <w:p w14:paraId="478C61A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A29EB9" w14:textId="77777777" w:rsidR="00DA3480" w:rsidRPr="004661FF" w:rsidRDefault="00DA3480" w:rsidP="00C95BF4">
            <w:pPr>
              <w:spacing w:line="276" w:lineRule="auto"/>
              <w:jc w:val="both"/>
              <w:rPr>
                <w:rFonts w:ascii="Times New Roman" w:hAnsi="Times New Roman" w:cs="Times New Roman"/>
                <w:color w:val="000000"/>
                <w:sz w:val="24"/>
                <w:szCs w:val="24"/>
                <w:lang w:val="es-CO"/>
              </w:rPr>
            </w:pPr>
          </w:p>
          <w:p w14:paraId="6F8A6A33" w14:textId="04AD988A" w:rsidR="00DA3480" w:rsidRPr="000846F3" w:rsidRDefault="00526679" w:rsidP="00C95BF4">
            <w:pPr>
              <w:spacing w:line="276" w:lineRule="auto"/>
              <w:jc w:val="both"/>
              <w:rPr>
                <w:rFonts w:ascii="Times New Roman" w:hAnsi="Times New Roman" w:cs="Times New Roman"/>
                <w:color w:val="000000"/>
                <w:sz w:val="24"/>
                <w:szCs w:val="24"/>
              </w:rPr>
            </w:pPr>
            <w:r w:rsidRPr="00526679">
              <w:rPr>
                <w:rFonts w:ascii="Times New Roman" w:hAnsi="Times New Roman" w:cs="Times New Roman"/>
                <w:color w:val="000000"/>
                <w:sz w:val="24"/>
                <w:szCs w:val="24"/>
                <w:lang w:val="es-CO"/>
              </w:rPr>
              <w:t>Número de la imagen 229819552</w:t>
            </w:r>
          </w:p>
        </w:tc>
      </w:tr>
      <w:tr w:rsidR="00DA3480" w:rsidRPr="000846F3" w14:paraId="43CFEBB7" w14:textId="77777777" w:rsidTr="005A2B85">
        <w:tc>
          <w:tcPr>
            <w:tcW w:w="2518" w:type="dxa"/>
          </w:tcPr>
          <w:p w14:paraId="5CA1DDA9"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59FC6CAC" w:rsidR="00DA3480" w:rsidRPr="000846F3" w:rsidRDefault="00526679" w:rsidP="00601D11">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La </w:t>
            </w:r>
            <w:r w:rsidR="00C413BE">
              <w:rPr>
                <w:rFonts w:ascii="Times New Roman" w:hAnsi="Times New Roman" w:cs="Times New Roman"/>
                <w:color w:val="000000"/>
                <w:sz w:val="24"/>
                <w:szCs w:val="24"/>
              </w:rPr>
              <w:t>presencia</w:t>
            </w:r>
            <w:r>
              <w:rPr>
                <w:rFonts w:ascii="Times New Roman" w:hAnsi="Times New Roman" w:cs="Times New Roman"/>
                <w:color w:val="000000"/>
                <w:sz w:val="24"/>
                <w:szCs w:val="24"/>
              </w:rPr>
              <w:t xml:space="preserve"> de </w:t>
            </w:r>
            <w:r w:rsidR="002730C7">
              <w:rPr>
                <w:rFonts w:ascii="Times New Roman" w:hAnsi="Times New Roman" w:cs="Times New Roman"/>
                <w:color w:val="000000"/>
                <w:sz w:val="24"/>
                <w:szCs w:val="24"/>
              </w:rPr>
              <w:t xml:space="preserve">personas de </w:t>
            </w:r>
            <w:r w:rsidR="00601D11">
              <w:rPr>
                <w:rFonts w:ascii="Times New Roman" w:hAnsi="Times New Roman" w:cs="Times New Roman"/>
                <w:color w:val="000000"/>
                <w:sz w:val="24"/>
                <w:szCs w:val="24"/>
              </w:rPr>
              <w:t>otras culturas en</w:t>
            </w:r>
            <w:r>
              <w:rPr>
                <w:rFonts w:ascii="Times New Roman" w:hAnsi="Times New Roman" w:cs="Times New Roman"/>
                <w:color w:val="000000"/>
                <w:sz w:val="24"/>
                <w:szCs w:val="24"/>
              </w:rPr>
              <w:t xml:space="preserve"> las ciudades de Europa genera diversas reacciones. Muchas veces</w:t>
            </w:r>
            <w:r w:rsidR="002730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las costumbres y </w:t>
            </w:r>
            <w:r w:rsidR="00601D11">
              <w:rPr>
                <w:rFonts w:ascii="Times New Roman" w:hAnsi="Times New Roman" w:cs="Times New Roman"/>
                <w:color w:val="000000"/>
                <w:sz w:val="24"/>
                <w:szCs w:val="24"/>
              </w:rPr>
              <w:t xml:space="preserve">los </w:t>
            </w:r>
            <w:r>
              <w:rPr>
                <w:rFonts w:ascii="Times New Roman" w:hAnsi="Times New Roman" w:cs="Times New Roman"/>
                <w:color w:val="000000"/>
                <w:sz w:val="24"/>
                <w:szCs w:val="24"/>
              </w:rPr>
              <w:t xml:space="preserve">modos de vida de los extranjeros son vistos </w:t>
            </w:r>
            <w:r w:rsidR="00601D11">
              <w:rPr>
                <w:rFonts w:ascii="Times New Roman" w:hAnsi="Times New Roman" w:cs="Times New Roman"/>
                <w:color w:val="000000"/>
                <w:sz w:val="24"/>
                <w:szCs w:val="24"/>
              </w:rPr>
              <w:t>de manera prejuiciosa, lo que refuerza</w:t>
            </w:r>
            <w:r>
              <w:rPr>
                <w:rFonts w:ascii="Times New Roman" w:hAnsi="Times New Roman" w:cs="Times New Roman"/>
                <w:color w:val="000000"/>
                <w:sz w:val="24"/>
                <w:szCs w:val="24"/>
              </w:rPr>
              <w:t xml:space="preserve"> los nacionalismos.</w:t>
            </w:r>
          </w:p>
        </w:tc>
      </w:tr>
    </w:tbl>
    <w:p w14:paraId="1CBD026C" w14:textId="77777777" w:rsidR="00342BB8" w:rsidRDefault="00342BB8" w:rsidP="00C95BF4">
      <w:pPr>
        <w:spacing w:after="0" w:line="276" w:lineRule="auto"/>
        <w:jc w:val="both"/>
        <w:rPr>
          <w:rFonts w:ascii="Times New Roman" w:hAnsi="Times New Roman" w:cs="Times New Roman"/>
        </w:rPr>
      </w:pPr>
    </w:p>
    <w:p w14:paraId="540BD06B" w14:textId="0A8EFF2C" w:rsidR="000F7C6B" w:rsidRDefault="00230683" w:rsidP="00C95BF4">
      <w:pPr>
        <w:spacing w:after="0" w:line="276" w:lineRule="auto"/>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C413BE">
        <w:rPr>
          <w:rFonts w:ascii="Times New Roman" w:hAnsi="Times New Roman" w:cs="Times New Roman"/>
        </w:rPr>
        <w:t xml:space="preserve">durante la </w:t>
      </w:r>
      <w:r w:rsidR="005A5733">
        <w:rPr>
          <w:rFonts w:ascii="Times New Roman" w:hAnsi="Times New Roman" w:cs="Times New Roman"/>
        </w:rPr>
        <w:t xml:space="preserve">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0D566A">
        <w:rPr>
          <w:rFonts w:ascii="Times New Roman" w:hAnsi="Times New Roman" w:cs="Times New Roman"/>
        </w:rPr>
        <w:t xml:space="preserve"> de </w:t>
      </w:r>
      <w:r w:rsidR="005A5733">
        <w:rPr>
          <w:rFonts w:ascii="Times New Roman" w:hAnsi="Times New Roman" w:cs="Times New Roman"/>
        </w:rPr>
        <w:t>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desde 2008</w:t>
      </w:r>
      <w:r w:rsidR="000D566A">
        <w:rPr>
          <w:rFonts w:ascii="Times New Roman" w:hAnsi="Times New Roman" w:cs="Times New Roman"/>
        </w:rPr>
        <w:t>,</w:t>
      </w:r>
      <w:r w:rsidR="005A5733">
        <w:rPr>
          <w:rFonts w:ascii="Times New Roman" w:hAnsi="Times New Roman" w:cs="Times New Roman"/>
        </w:rPr>
        <w:t xml:space="preserve"> lo que se ha manifestado en </w:t>
      </w:r>
      <w:r w:rsidRPr="000846F3">
        <w:rPr>
          <w:rFonts w:ascii="Times New Roman" w:hAnsi="Times New Roman" w:cs="Times New Roman"/>
        </w:rPr>
        <w:t xml:space="preserve">un </w:t>
      </w:r>
      <w:r w:rsidR="000D566A">
        <w:rPr>
          <w:rFonts w:ascii="Times New Roman" w:hAnsi="Times New Roman" w:cs="Times New Roman"/>
        </w:rPr>
        <w:t xml:space="preserve">nivel </w:t>
      </w:r>
      <w:r w:rsidRPr="000846F3">
        <w:rPr>
          <w:rFonts w:ascii="Times New Roman" w:hAnsi="Times New Roman" w:cs="Times New Roman"/>
        </w:rPr>
        <w:t>de desempleo</w:t>
      </w:r>
      <w:r w:rsidR="00F97DD8">
        <w:rPr>
          <w:rFonts w:ascii="Times New Roman" w:hAnsi="Times New Roman" w:cs="Times New Roman"/>
        </w:rPr>
        <w:t xml:space="preserve"> </w:t>
      </w:r>
      <w:r w:rsidRPr="000846F3">
        <w:rPr>
          <w:rFonts w:ascii="Times New Roman" w:hAnsi="Times New Roman" w:cs="Times New Roman"/>
        </w:rPr>
        <w:t>sin precedentes</w:t>
      </w:r>
      <w:r w:rsidR="00C413BE">
        <w:rPr>
          <w:rFonts w:ascii="Times New Roman" w:hAnsi="Times New Roman" w:cs="Times New Roman"/>
        </w:rPr>
        <w:t xml:space="preserve">, como </w:t>
      </w:r>
      <w:r w:rsidR="000D566A">
        <w:rPr>
          <w:rFonts w:ascii="Times New Roman" w:hAnsi="Times New Roman" w:cs="Times New Roman"/>
        </w:rPr>
        <w:t>ocurre</w:t>
      </w:r>
      <w:r w:rsidR="00C413BE">
        <w:rPr>
          <w:rFonts w:ascii="Times New Roman" w:hAnsi="Times New Roman" w:cs="Times New Roman"/>
        </w:rPr>
        <w:t xml:space="preserve"> </w:t>
      </w:r>
      <w:r w:rsidR="000D566A">
        <w:rPr>
          <w:rFonts w:ascii="Times New Roman" w:hAnsi="Times New Roman" w:cs="Times New Roman"/>
        </w:rPr>
        <w:t>en</w:t>
      </w:r>
      <w:r w:rsidR="00C413BE">
        <w:rPr>
          <w:rFonts w:ascii="Times New Roman" w:hAnsi="Times New Roman" w:cs="Times New Roman"/>
        </w:rPr>
        <w:t xml:space="preserve"> Grecia.</w:t>
      </w:r>
    </w:p>
    <w:p w14:paraId="23C664C4" w14:textId="77777777" w:rsidR="000F7C6B" w:rsidRDefault="000F7C6B" w:rsidP="00C95BF4">
      <w:pPr>
        <w:spacing w:after="0" w:line="276" w:lineRule="auto"/>
        <w:jc w:val="both"/>
        <w:rPr>
          <w:rFonts w:ascii="Times New Roman" w:hAnsi="Times New Roman" w:cs="Times New Roman"/>
        </w:rPr>
      </w:pPr>
    </w:p>
    <w:p w14:paraId="67EBC87D" w14:textId="39F42434" w:rsidR="00A17366" w:rsidRDefault="00DE5008" w:rsidP="00C95BF4">
      <w:pPr>
        <w:spacing w:after="0" w:line="276" w:lineRule="auto"/>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0D566A">
        <w:rPr>
          <w:rFonts w:ascii="Times New Roman" w:hAnsi="Times New Roman" w:cs="Times New Roman"/>
        </w:rPr>
        <w:t>Así,</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C95BF4">
      <w:pPr>
        <w:spacing w:after="0" w:line="276" w:lineRule="auto"/>
        <w:jc w:val="both"/>
        <w:rPr>
          <w:rFonts w:ascii="Times New Roman" w:hAnsi="Times New Roman" w:cs="Times New Roman"/>
        </w:rPr>
      </w:pPr>
    </w:p>
    <w:p w14:paraId="105AC4EA" w14:textId="5B7743B1" w:rsidR="004620F0" w:rsidRDefault="003809EE" w:rsidP="00C95BF4">
      <w:pPr>
        <w:spacing w:after="0" w:line="276" w:lineRule="auto"/>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p w14:paraId="61799C32"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4"/>
        <w:gridCol w:w="6354"/>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6EF5795E"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C413BE">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commentRangeStart w:id="3"/>
            <w:r w:rsidRPr="000846F3">
              <w:rPr>
                <w:rFonts w:ascii="Times New Roman" w:hAnsi="Times New Roman" w:cs="Times New Roman"/>
                <w:color w:val="000000"/>
                <w:sz w:val="24"/>
                <w:szCs w:val="24"/>
              </w:rPr>
              <w:t>REC</w:t>
            </w:r>
            <w:r w:rsidR="00D5495D">
              <w:rPr>
                <w:rFonts w:ascii="Times New Roman" w:hAnsi="Times New Roman" w:cs="Times New Roman"/>
                <w:color w:val="000000"/>
                <w:sz w:val="24"/>
                <w:szCs w:val="24"/>
              </w:rPr>
              <w:t>11</w:t>
            </w:r>
            <w:r>
              <w:rPr>
                <w:rFonts w:ascii="Times New Roman" w:hAnsi="Times New Roman" w:cs="Times New Roman"/>
                <w:color w:val="000000"/>
                <w:sz w:val="24"/>
                <w:szCs w:val="24"/>
              </w:rPr>
              <w:t>0</w:t>
            </w:r>
            <w:commentRangeEnd w:id="3"/>
            <w:r w:rsidR="00C413BE">
              <w:rPr>
                <w:rStyle w:val="Refdecomentario"/>
                <w:rFonts w:ascii="Calibri" w:eastAsia="Calibri" w:hAnsi="Calibri" w:cs="Times New Roman"/>
              </w:rPr>
              <w:commentReference w:id="3"/>
            </w:r>
          </w:p>
        </w:tc>
      </w:tr>
      <w:tr w:rsidR="00926FCD" w:rsidRPr="000846F3" w14:paraId="21A12611" w14:textId="77777777" w:rsidTr="00453D56">
        <w:tc>
          <w:tcPr>
            <w:tcW w:w="2518" w:type="dxa"/>
          </w:tcPr>
          <w:p w14:paraId="340488B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6D5CFD4F"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r w:rsidR="0075038A">
              <w:rPr>
                <w:rFonts w:ascii="Times New Roman" w:hAnsi="Times New Roman" w:cs="Times New Roman"/>
                <w:color w:val="000000"/>
                <w:sz w:val="24"/>
                <w:szCs w:val="24"/>
              </w:rPr>
              <w:t>.</w:t>
            </w:r>
          </w:p>
        </w:tc>
      </w:tr>
    </w:tbl>
    <w:p w14:paraId="05AEDEF5" w14:textId="77777777" w:rsidR="00531B7D" w:rsidRDefault="00531B7D" w:rsidP="00C95BF4">
      <w:pPr>
        <w:spacing w:after="0" w:line="276" w:lineRule="auto"/>
        <w:jc w:val="both"/>
        <w:rPr>
          <w:rFonts w:ascii="Times New Roman" w:hAnsi="Times New Roman" w:cs="Times New Roman"/>
          <w:b/>
        </w:rPr>
      </w:pPr>
    </w:p>
    <w:p w14:paraId="025736BF" w14:textId="77777777" w:rsidR="00432873" w:rsidRPr="00F004D6" w:rsidRDefault="0043287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432873" w:rsidRPr="00F004D6" w14:paraId="1C24BD73" w14:textId="77777777" w:rsidTr="00607585">
        <w:tc>
          <w:tcPr>
            <w:tcW w:w="9033" w:type="dxa"/>
            <w:gridSpan w:val="2"/>
            <w:shd w:val="clear" w:color="auto" w:fill="000000" w:themeFill="text1"/>
          </w:tcPr>
          <w:p w14:paraId="66DBDFC7" w14:textId="77777777" w:rsidR="00432873" w:rsidRPr="00F004D6" w:rsidRDefault="00432873" w:rsidP="00C95BF4">
            <w:pPr>
              <w:spacing w:line="276" w:lineRule="auto"/>
              <w:jc w:val="center"/>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nuevo</w:t>
            </w:r>
          </w:p>
        </w:tc>
      </w:tr>
      <w:tr w:rsidR="00432873" w:rsidRPr="00F004D6" w14:paraId="311E0A6D" w14:textId="77777777" w:rsidTr="00607585">
        <w:tc>
          <w:tcPr>
            <w:tcW w:w="2518" w:type="dxa"/>
          </w:tcPr>
          <w:p w14:paraId="48849B53" w14:textId="77777777" w:rsidR="00432873" w:rsidRPr="00F004D6" w:rsidRDefault="00432873" w:rsidP="00C95BF4">
            <w:pPr>
              <w:spacing w:line="276" w:lineRule="auto"/>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15" w:type="dxa"/>
          </w:tcPr>
          <w:p w14:paraId="2247A1FC" w14:textId="004D3467" w:rsidR="00432873" w:rsidRPr="00F004D6" w:rsidRDefault="00432873" w:rsidP="00C95BF4">
            <w:pPr>
              <w:spacing w:line="276" w:lineRule="auto"/>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432873" w:rsidRPr="00F004D6" w14:paraId="757B5C57" w14:textId="77777777" w:rsidTr="00607585">
        <w:tc>
          <w:tcPr>
            <w:tcW w:w="2518" w:type="dxa"/>
          </w:tcPr>
          <w:p w14:paraId="6882D52E"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t>Título</w:t>
            </w:r>
          </w:p>
        </w:tc>
        <w:tc>
          <w:tcPr>
            <w:tcW w:w="6515" w:type="dxa"/>
          </w:tcPr>
          <w:p w14:paraId="7E3940E4"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sz w:val="24"/>
                <w:szCs w:val="24"/>
              </w:rPr>
              <w:t>Explora la crisis económica europea mediante el caso griego</w:t>
            </w:r>
          </w:p>
        </w:tc>
      </w:tr>
      <w:tr w:rsidR="00432873" w:rsidRPr="00F004D6" w14:paraId="622DF6DA" w14:textId="77777777" w:rsidTr="00607585">
        <w:tc>
          <w:tcPr>
            <w:tcW w:w="2518" w:type="dxa"/>
          </w:tcPr>
          <w:p w14:paraId="18927D01" w14:textId="77777777" w:rsidR="00432873" w:rsidRPr="00F004D6" w:rsidRDefault="00432873" w:rsidP="00C95BF4">
            <w:pPr>
              <w:spacing w:line="276" w:lineRule="auto"/>
              <w:rPr>
                <w:rFonts w:ascii="Times New Roman" w:hAnsi="Times New Roman" w:cs="Times New Roman"/>
                <w:color w:val="000000"/>
                <w:sz w:val="24"/>
                <w:szCs w:val="24"/>
              </w:rPr>
            </w:pPr>
            <w:r w:rsidRPr="00F004D6">
              <w:rPr>
                <w:rFonts w:ascii="Times New Roman" w:hAnsi="Times New Roman" w:cs="Times New Roman"/>
                <w:b/>
                <w:color w:val="000000"/>
                <w:sz w:val="24"/>
                <w:szCs w:val="24"/>
              </w:rPr>
              <w:lastRenderedPageBreak/>
              <w:t>Descripción</w:t>
            </w:r>
          </w:p>
        </w:tc>
        <w:tc>
          <w:tcPr>
            <w:tcW w:w="6515" w:type="dxa"/>
          </w:tcPr>
          <w:p w14:paraId="46D24B88" w14:textId="6AB39370"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 xml:space="preserve">Interactivo que permite comprender los factores involucrados en una crisis económica contemporánea </w:t>
            </w:r>
            <w:r w:rsidR="0075038A">
              <w:rPr>
                <w:rFonts w:ascii="Times New Roman" w:hAnsi="Times New Roman" w:cs="Times New Roman"/>
                <w:sz w:val="24"/>
                <w:szCs w:val="24"/>
              </w:rPr>
              <w:t>y estudiar los conceptos que la</w:t>
            </w:r>
            <w:r w:rsidRPr="00F004D6">
              <w:rPr>
                <w:rFonts w:ascii="Times New Roman" w:hAnsi="Times New Roman" w:cs="Times New Roman"/>
                <w:sz w:val="24"/>
                <w:szCs w:val="24"/>
              </w:rPr>
              <w:t xml:space="preserve"> explican.</w:t>
            </w:r>
          </w:p>
          <w:p w14:paraId="0CA874C7" w14:textId="77777777" w:rsidR="00432873" w:rsidRPr="00F004D6" w:rsidRDefault="00432873" w:rsidP="00C95BF4">
            <w:pPr>
              <w:spacing w:line="276" w:lineRule="auto"/>
              <w:rPr>
                <w:rFonts w:ascii="Times New Roman" w:hAnsi="Times New Roman" w:cs="Times New Roman"/>
                <w:sz w:val="24"/>
                <w:szCs w:val="24"/>
              </w:rPr>
            </w:pPr>
          </w:p>
          <w:p w14:paraId="3594BE00" w14:textId="77777777" w:rsidR="00432873" w:rsidRPr="00F004D6" w:rsidRDefault="00432873" w:rsidP="00C95BF4">
            <w:pPr>
              <w:spacing w:line="276" w:lineRule="auto"/>
              <w:rPr>
                <w:rFonts w:ascii="Times New Roman" w:hAnsi="Times New Roman" w:cs="Times New Roman"/>
                <w:sz w:val="24"/>
                <w:szCs w:val="24"/>
              </w:rPr>
            </w:pPr>
          </w:p>
          <w:p w14:paraId="7A22F807" w14:textId="27FB9779"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FICHA DEL PROFESOR</w:t>
            </w:r>
            <w:r w:rsidR="00DB0A91">
              <w:rPr>
                <w:rFonts w:ascii="Times New Roman" w:hAnsi="Times New Roman" w:cs="Times New Roman"/>
                <w:sz w:val="24"/>
                <w:szCs w:val="24"/>
              </w:rPr>
              <w:t>: en documento Word REC120</w:t>
            </w:r>
          </w:p>
          <w:p w14:paraId="7BEA1BD8" w14:textId="43CCEF0D" w:rsidR="00432873" w:rsidRPr="00F004D6" w:rsidRDefault="00432873" w:rsidP="00C95BF4">
            <w:pPr>
              <w:spacing w:line="276" w:lineRule="auto"/>
              <w:rPr>
                <w:rFonts w:ascii="Times New Roman" w:hAnsi="Times New Roman" w:cs="Times New Roman"/>
                <w:sz w:val="24"/>
                <w:szCs w:val="24"/>
              </w:rPr>
            </w:pPr>
            <w:r w:rsidRPr="00F004D6">
              <w:rPr>
                <w:rFonts w:ascii="Times New Roman" w:hAnsi="Times New Roman" w:cs="Times New Roman"/>
                <w:sz w:val="24"/>
                <w:szCs w:val="24"/>
              </w:rPr>
              <w:t xml:space="preserve">FICHA DEL </w:t>
            </w:r>
            <w:r>
              <w:rPr>
                <w:rFonts w:ascii="Times New Roman" w:hAnsi="Times New Roman" w:cs="Times New Roman"/>
                <w:sz w:val="24"/>
                <w:szCs w:val="24"/>
              </w:rPr>
              <w:t>ESTUDIANTE</w:t>
            </w:r>
            <w:r w:rsidR="0021237B">
              <w:rPr>
                <w:rFonts w:ascii="Times New Roman" w:hAnsi="Times New Roman" w:cs="Times New Roman"/>
                <w:sz w:val="24"/>
                <w:szCs w:val="24"/>
              </w:rPr>
              <w:t>: en documento Word REC120</w:t>
            </w:r>
          </w:p>
          <w:p w14:paraId="338A7818" w14:textId="77777777" w:rsidR="00432873" w:rsidRPr="00F004D6" w:rsidRDefault="00432873" w:rsidP="00C95BF4">
            <w:pPr>
              <w:spacing w:line="276" w:lineRule="auto"/>
              <w:rPr>
                <w:rFonts w:ascii="Times New Roman" w:hAnsi="Times New Roman" w:cs="Times New Roman"/>
                <w:sz w:val="24"/>
                <w:szCs w:val="24"/>
              </w:rPr>
            </w:pPr>
          </w:p>
        </w:tc>
      </w:tr>
    </w:tbl>
    <w:p w14:paraId="1863E3A3" w14:textId="77777777" w:rsidR="00432873" w:rsidRPr="00F004D6" w:rsidRDefault="00432873" w:rsidP="00C95BF4">
      <w:pPr>
        <w:spacing w:after="0" w:line="276" w:lineRule="auto"/>
        <w:jc w:val="both"/>
        <w:rPr>
          <w:rFonts w:ascii="Times New Roman" w:hAnsi="Times New Roman" w:cs="Times New Roman"/>
        </w:rPr>
      </w:pPr>
    </w:p>
    <w:p w14:paraId="7992731E" w14:textId="77777777" w:rsidR="00432873" w:rsidRDefault="00432873" w:rsidP="00C95BF4">
      <w:pPr>
        <w:spacing w:after="0" w:line="276" w:lineRule="auto"/>
        <w:jc w:val="both"/>
        <w:rPr>
          <w:rFonts w:ascii="Times New Roman" w:hAnsi="Times New Roman" w:cs="Times New Roman"/>
          <w:b/>
        </w:rPr>
      </w:pPr>
    </w:p>
    <w:p w14:paraId="2BBC804A" w14:textId="77777777" w:rsidR="00432873" w:rsidRPr="000846F3" w:rsidRDefault="00432873" w:rsidP="00C95BF4">
      <w:pPr>
        <w:spacing w:after="0" w:line="276" w:lineRule="auto"/>
        <w:jc w:val="both"/>
        <w:rPr>
          <w:rFonts w:ascii="Times New Roman" w:hAnsi="Times New Roman" w:cs="Times New Roman"/>
          <w:b/>
        </w:rPr>
      </w:pPr>
    </w:p>
    <w:p w14:paraId="5B15AB83" w14:textId="6724FBC9"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75038A">
        <w:rPr>
          <w:rFonts w:ascii="Times New Roman" w:hAnsi="Times New Roman" w:cs="Times New Roman"/>
          <w:b/>
        </w:rPr>
        <w:t xml:space="preserve"> 3.2 Las n</w:t>
      </w:r>
      <w:r w:rsidRPr="000846F3">
        <w:rPr>
          <w:rFonts w:ascii="Times New Roman" w:hAnsi="Times New Roman" w:cs="Times New Roman"/>
          <w:b/>
        </w:rPr>
        <w:t>uevas formas de fascismo recorren el corazón de Europa</w:t>
      </w:r>
    </w:p>
    <w:p w14:paraId="71CAFDAC" w14:textId="77777777" w:rsidR="00C7684A" w:rsidRPr="000846F3" w:rsidRDefault="00C7684A" w:rsidP="00C95BF4">
      <w:pPr>
        <w:spacing w:after="0" w:line="276" w:lineRule="auto"/>
        <w:jc w:val="both"/>
        <w:rPr>
          <w:rFonts w:ascii="Times New Roman" w:hAnsi="Times New Roman" w:cs="Times New Roman"/>
          <w:b/>
        </w:rPr>
      </w:pPr>
    </w:p>
    <w:p w14:paraId="48DEA02D" w14:textId="6A0E87CA" w:rsidR="00DE5008" w:rsidRDefault="00C26214" w:rsidP="00C95BF4">
      <w:pPr>
        <w:spacing w:after="0" w:line="276" w:lineRule="auto"/>
        <w:jc w:val="both"/>
        <w:rPr>
          <w:rFonts w:ascii="Times New Roman" w:hAnsi="Times New Roman" w:cs="Times New Roman"/>
        </w:rPr>
      </w:pPr>
      <w:r>
        <w:rPr>
          <w:rFonts w:ascii="Times New Roman" w:hAnsi="Times New Roman" w:cs="Times New Roman"/>
        </w:rPr>
        <w:t xml:space="preserve">Las tendencias de los últimos años 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 xml:space="preserve">vuelve a </w:t>
      </w:r>
      <w:r w:rsidR="0075038A">
        <w:rPr>
          <w:rFonts w:ascii="Times New Roman" w:hAnsi="Times New Roman" w:cs="Times New Roman"/>
        </w:rPr>
        <w:t>ponerse en boga</w:t>
      </w:r>
      <w:r w:rsidR="008A5008" w:rsidRPr="008A5008">
        <w:rPr>
          <w:rFonts w:ascii="Times New Roman" w:hAnsi="Times New Roman" w:cs="Times New Roman"/>
        </w:rPr>
        <w:t xml:space="preserv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p w14:paraId="116A111E"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11CDA6D7" w:rsidR="00DE5008" w:rsidRPr="000846F3" w:rsidRDefault="003F0495" w:rsidP="0075038A">
            <w:pPr>
              <w:spacing w:line="276" w:lineRule="auto"/>
              <w:jc w:val="both"/>
              <w:rPr>
                <w:rFonts w:ascii="Times New Roman" w:hAnsi="Times New Roman" w:cs="Times New Roman"/>
                <w:b/>
                <w:sz w:val="24"/>
                <w:szCs w:val="24"/>
              </w:rPr>
            </w:pPr>
            <w:r>
              <w:rPr>
                <w:rFonts w:ascii="Times New Roman" w:hAnsi="Times New Roman" w:cs="Times New Roman"/>
              </w:rPr>
              <w:t>U</w:t>
            </w:r>
            <w:r w:rsidR="00DE5008" w:rsidRPr="000846F3">
              <w:rPr>
                <w:rFonts w:ascii="Times New Roman" w:hAnsi="Times New Roman" w:cs="Times New Roman"/>
              </w:rPr>
              <w:t xml:space="preserve">na de las </w:t>
            </w:r>
            <w:r w:rsidR="00DE5008">
              <w:rPr>
                <w:rFonts w:ascii="Times New Roman" w:hAnsi="Times New Roman" w:cs="Times New Roman"/>
              </w:rPr>
              <w:t xml:space="preserve">razones </w:t>
            </w:r>
            <w:r w:rsidR="00DE5008" w:rsidRPr="000846F3">
              <w:rPr>
                <w:rFonts w:ascii="Times New Roman" w:hAnsi="Times New Roman" w:cs="Times New Roman"/>
              </w:rPr>
              <w:t xml:space="preserve">del fortalecimiento del nazismo alemán y del fascismo italiano </w:t>
            </w:r>
            <w:r w:rsidR="00DE5008">
              <w:rPr>
                <w:rFonts w:ascii="Times New Roman" w:hAnsi="Times New Roman" w:cs="Times New Roman"/>
              </w:rPr>
              <w:t xml:space="preserve">radicó en el </w:t>
            </w:r>
            <w:r w:rsidR="00DE5008" w:rsidRPr="000846F3">
              <w:rPr>
                <w:rFonts w:ascii="Times New Roman" w:hAnsi="Times New Roman" w:cs="Times New Roman"/>
              </w:rPr>
              <w:t>empobrecimiento de las clase</w:t>
            </w:r>
            <w:r w:rsidR="00DE5008">
              <w:rPr>
                <w:rFonts w:ascii="Times New Roman" w:hAnsi="Times New Roman" w:cs="Times New Roman"/>
              </w:rPr>
              <w:t>s</w:t>
            </w:r>
            <w:r w:rsidR="00DE5008" w:rsidRPr="000846F3">
              <w:rPr>
                <w:rFonts w:ascii="Times New Roman" w:hAnsi="Times New Roman" w:cs="Times New Roman"/>
              </w:rPr>
              <w:t xml:space="preserve"> populares </w:t>
            </w:r>
            <w:r w:rsidR="00DE5008">
              <w:rPr>
                <w:rFonts w:ascii="Times New Roman" w:hAnsi="Times New Roman" w:cs="Times New Roman"/>
              </w:rPr>
              <w:t xml:space="preserve">debido a la gran </w:t>
            </w:r>
            <w:r w:rsidR="00DE5008" w:rsidRPr="000846F3">
              <w:rPr>
                <w:rFonts w:ascii="Times New Roman" w:hAnsi="Times New Roman" w:cs="Times New Roman"/>
              </w:rPr>
              <w:t xml:space="preserve">la depresión </w:t>
            </w:r>
            <w:r w:rsidR="00DE5008">
              <w:rPr>
                <w:rFonts w:ascii="Times New Roman" w:hAnsi="Times New Roman" w:cs="Times New Roman"/>
              </w:rPr>
              <w:t xml:space="preserve">económica de </w:t>
            </w:r>
            <w:r w:rsidR="0075038A">
              <w:rPr>
                <w:rFonts w:ascii="Times New Roman" w:hAnsi="Times New Roman" w:cs="Times New Roman"/>
              </w:rPr>
              <w:t>la década de 1930</w:t>
            </w:r>
            <w:r w:rsidR="00DE5008">
              <w:rPr>
                <w:rFonts w:ascii="Times New Roman" w:hAnsi="Times New Roman" w:cs="Times New Roman"/>
              </w:rPr>
              <w:t>.</w:t>
            </w:r>
          </w:p>
        </w:tc>
      </w:tr>
    </w:tbl>
    <w:p w14:paraId="4E09AB76" w14:textId="77777777" w:rsidR="00DE5008" w:rsidRDefault="00DE500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7D90EEA6" w:rsidR="00652C60" w:rsidRPr="000846F3" w:rsidRDefault="0075038A" w:rsidP="0075038A">
            <w:pPr>
              <w:spacing w:line="276" w:lineRule="auto"/>
              <w:jc w:val="both"/>
              <w:rPr>
                <w:rFonts w:ascii="Times New Roman" w:hAnsi="Times New Roman" w:cs="Times New Roman"/>
                <w:sz w:val="24"/>
                <w:szCs w:val="24"/>
              </w:rPr>
            </w:pPr>
            <w:r>
              <w:rPr>
                <w:rFonts w:ascii="Times New Roman" w:hAnsi="Times New Roman" w:cs="Times New Roman"/>
              </w:rPr>
              <w:t>Hoy se conjuga</w:t>
            </w:r>
            <w:r w:rsidR="00652C60">
              <w:rPr>
                <w:rFonts w:ascii="Times New Roman" w:hAnsi="Times New Roman" w:cs="Times New Roman"/>
              </w:rPr>
              <w:t xml:space="preserve"> una serie de factores que </w:t>
            </w:r>
            <w:r w:rsidR="003F0495">
              <w:rPr>
                <w:rFonts w:ascii="Times New Roman" w:hAnsi="Times New Roman" w:cs="Times New Roman"/>
              </w:rPr>
              <w:t>promueven</w:t>
            </w:r>
            <w:r w:rsidR="00652C60">
              <w:rPr>
                <w:rFonts w:ascii="Times New Roman" w:hAnsi="Times New Roman" w:cs="Times New Roman"/>
              </w:rPr>
              <w:t xml:space="preserve"> la aparición de un clima </w:t>
            </w:r>
            <w:r w:rsidR="003F0495">
              <w:rPr>
                <w:rFonts w:ascii="Times New Roman" w:hAnsi="Times New Roman" w:cs="Times New Roman"/>
              </w:rPr>
              <w:t>adverso</w:t>
            </w:r>
            <w:r w:rsidR="00652C60">
              <w:rPr>
                <w:rFonts w:ascii="Times New Roman" w:hAnsi="Times New Roman" w:cs="Times New Roman"/>
              </w:rPr>
              <w:t xml:space="preserve"> </w:t>
            </w:r>
            <w:r w:rsidR="003F0495">
              <w:rPr>
                <w:rFonts w:ascii="Times New Roman" w:hAnsi="Times New Roman" w:cs="Times New Roman"/>
              </w:rPr>
              <w:t>para los</w:t>
            </w:r>
            <w:r w:rsidR="00652C60">
              <w:rPr>
                <w:rFonts w:ascii="Times New Roman" w:hAnsi="Times New Roman" w:cs="Times New Roman"/>
              </w:rPr>
              <w:t xml:space="preserve"> extranjeros en Europa</w:t>
            </w:r>
            <w:r w:rsidR="00652C60" w:rsidRPr="000846F3">
              <w:rPr>
                <w:rFonts w:ascii="Times New Roman" w:hAnsi="Times New Roman" w:cs="Times New Roman"/>
              </w:rPr>
              <w:t>.</w:t>
            </w:r>
            <w:r w:rsidR="00652C60">
              <w:rPr>
                <w:rFonts w:ascii="Times New Roman" w:hAnsi="Times New Roman" w:cs="Times New Roman"/>
              </w:rPr>
              <w:t xml:space="preserve"> El principal es el alto nivel de desempleo en las principales capitales del viejo continente. Otros factores son la migración </w:t>
            </w:r>
            <w:r>
              <w:rPr>
                <w:rFonts w:ascii="Times New Roman" w:hAnsi="Times New Roman" w:cs="Times New Roman"/>
              </w:rPr>
              <w:t>masiva de africanos y  latinoamericanos hacia las ciudades europeas;</w:t>
            </w:r>
            <w:r w:rsidR="00652C60">
              <w:rPr>
                <w:rFonts w:ascii="Times New Roman" w:hAnsi="Times New Roman" w:cs="Times New Roman"/>
              </w:rPr>
              <w:t xml:space="preserve"> pero</w:t>
            </w:r>
            <w:r>
              <w:rPr>
                <w:rFonts w:ascii="Times New Roman" w:hAnsi="Times New Roman" w:cs="Times New Roman"/>
              </w:rPr>
              <w:t>,</w:t>
            </w:r>
            <w:r w:rsidR="00652C60">
              <w:rPr>
                <w:rFonts w:ascii="Times New Roman" w:hAnsi="Times New Roman" w:cs="Times New Roman"/>
              </w:rPr>
              <w:t xml:space="preserve"> en particular, l</w:t>
            </w:r>
            <w:r w:rsidR="00652C60" w:rsidRPr="000846F3">
              <w:rPr>
                <w:rFonts w:ascii="Times New Roman" w:hAnsi="Times New Roman" w:cs="Times New Roman"/>
              </w:rPr>
              <w:t xml:space="preserve">a </w:t>
            </w:r>
            <w:r w:rsidR="00652C60">
              <w:rPr>
                <w:rFonts w:ascii="Times New Roman" w:hAnsi="Times New Roman" w:cs="Times New Roman"/>
              </w:rPr>
              <w:t xml:space="preserve">creciente presencia de la </w:t>
            </w:r>
            <w:r w:rsidR="00652C60" w:rsidRPr="000846F3">
              <w:rPr>
                <w:rFonts w:ascii="Times New Roman" w:hAnsi="Times New Roman" w:cs="Times New Roman"/>
              </w:rPr>
              <w:t>religi</w:t>
            </w:r>
            <w:r w:rsidR="00652C60">
              <w:rPr>
                <w:rFonts w:ascii="Times New Roman" w:hAnsi="Times New Roman" w:cs="Times New Roman"/>
              </w:rPr>
              <w:t xml:space="preserve">ón musulmana en Europa. La </w:t>
            </w:r>
            <w:r>
              <w:rPr>
                <w:rFonts w:ascii="Times New Roman" w:hAnsi="Times New Roman" w:cs="Times New Roman"/>
              </w:rPr>
              <w:t>influencia  del I</w:t>
            </w:r>
            <w:r w:rsidR="00652C60">
              <w:rPr>
                <w:rFonts w:ascii="Times New Roman" w:hAnsi="Times New Roman" w:cs="Times New Roman"/>
              </w:rPr>
              <w:t xml:space="preserve">slam se hace evidente en </w:t>
            </w:r>
            <w:r w:rsidR="00652C60" w:rsidRPr="000846F3">
              <w:rPr>
                <w:rFonts w:ascii="Times New Roman" w:hAnsi="Times New Roman" w:cs="Times New Roman"/>
              </w:rPr>
              <w:t>la construcción de mezquitas</w:t>
            </w:r>
            <w:r w:rsidR="00652C60">
              <w:rPr>
                <w:rFonts w:ascii="Times New Roman" w:hAnsi="Times New Roman" w:cs="Times New Roman"/>
              </w:rPr>
              <w:t xml:space="preserve"> y en </w:t>
            </w:r>
            <w:r w:rsidR="00652C60" w:rsidRPr="000846F3">
              <w:rPr>
                <w:rFonts w:ascii="Times New Roman" w:hAnsi="Times New Roman" w:cs="Times New Roman"/>
              </w:rPr>
              <w:t>el uso de</w:t>
            </w:r>
            <w:r w:rsidR="00652C60">
              <w:rPr>
                <w:rFonts w:ascii="Times New Roman" w:hAnsi="Times New Roman" w:cs="Times New Roman"/>
              </w:rPr>
              <w:t>l</w:t>
            </w:r>
            <w:r w:rsidR="00652C60" w:rsidRPr="000846F3">
              <w:rPr>
                <w:rFonts w:ascii="Times New Roman" w:hAnsi="Times New Roman" w:cs="Times New Roman"/>
              </w:rPr>
              <w:t xml:space="preserve"> velo </w:t>
            </w:r>
            <w:r w:rsidR="00652C60">
              <w:rPr>
                <w:rFonts w:ascii="Times New Roman" w:hAnsi="Times New Roman" w:cs="Times New Roman"/>
              </w:rPr>
              <w:t xml:space="preserve">islámico. También es relevante la </w:t>
            </w:r>
            <w:r>
              <w:rPr>
                <w:rFonts w:ascii="Times New Roman" w:hAnsi="Times New Roman" w:cs="Times New Roman"/>
              </w:rPr>
              <w:t>importancia</w:t>
            </w:r>
            <w:r w:rsidR="00652C60">
              <w:rPr>
                <w:rFonts w:ascii="Times New Roman" w:hAnsi="Times New Roman" w:cs="Times New Roman"/>
              </w:rPr>
              <w:t xml:space="preserve"> de la comunidad judía. </w:t>
            </w:r>
          </w:p>
        </w:tc>
      </w:tr>
    </w:tbl>
    <w:p w14:paraId="3255C256" w14:textId="77777777" w:rsidR="00652C60" w:rsidRDefault="00652C60" w:rsidP="00C95BF4">
      <w:pPr>
        <w:spacing w:after="0" w:line="276" w:lineRule="auto"/>
        <w:jc w:val="both"/>
        <w:rPr>
          <w:rFonts w:ascii="Times New Roman" w:hAnsi="Times New Roman" w:cs="Times New Roman"/>
        </w:rPr>
      </w:pPr>
    </w:p>
    <w:p w14:paraId="79D7165C" w14:textId="02428096" w:rsidR="00A04EDB" w:rsidRDefault="003720F2" w:rsidP="00C95BF4">
      <w:pPr>
        <w:spacing w:after="0" w:line="276" w:lineRule="auto"/>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movimientos </w:t>
      </w:r>
      <w:r w:rsidR="003F0495">
        <w:rPr>
          <w:rFonts w:ascii="Times New Roman" w:hAnsi="Times New Roman" w:cs="Times New Roman"/>
        </w:rPr>
        <w:t xml:space="preserve">fascistas </w:t>
      </w:r>
      <w:r w:rsidR="00C26214">
        <w:rPr>
          <w:rFonts w:ascii="Times New Roman" w:hAnsi="Times New Roman" w:cs="Times New Roman"/>
        </w:rPr>
        <w:t xml:space="preserve">se </w:t>
      </w:r>
      <w:r w:rsidR="0091201D">
        <w:rPr>
          <w:rFonts w:ascii="Times New Roman" w:hAnsi="Times New Roman" w:cs="Times New Roman"/>
        </w:rPr>
        <w:t xml:space="preserve">puede situar entre </w:t>
      </w:r>
      <w:r w:rsidR="0075038A">
        <w:rPr>
          <w:rFonts w:ascii="Times New Roman" w:hAnsi="Times New Roman" w:cs="Times New Roman"/>
        </w:rPr>
        <w:t xml:space="preserve">los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más </w:t>
      </w:r>
      <w:r w:rsidR="003F0495">
        <w:rPr>
          <w:rFonts w:ascii="Times New Roman" w:hAnsi="Times New Roman" w:cs="Times New Roman"/>
        </w:rPr>
        <w:t xml:space="preserve">afectados por </w:t>
      </w:r>
      <w:r w:rsidR="0091201D">
        <w:rPr>
          <w:rFonts w:ascii="Times New Roman" w:hAnsi="Times New Roman" w:cs="Times New Roman"/>
        </w:rPr>
        <w:t xml:space="preserve">la crisis, ya que ven reducidas sus expectativas vitales. </w:t>
      </w:r>
      <w:r w:rsidR="0075038A">
        <w:rPr>
          <w:rFonts w:ascii="Times New Roman" w:hAnsi="Times New Roman" w:cs="Times New Roman"/>
        </w:rPr>
        <w:t xml:space="preserve">Estos </w:t>
      </w:r>
      <w:r w:rsidR="0091201D">
        <w:rPr>
          <w:rFonts w:ascii="Times New Roman" w:hAnsi="Times New Roman" w:cs="Times New Roman"/>
        </w:rPr>
        <w:t xml:space="preserve"> grupos </w:t>
      </w:r>
      <w:r w:rsidR="0075038A">
        <w:rPr>
          <w:rFonts w:ascii="Times New Roman" w:hAnsi="Times New Roman" w:cs="Times New Roman"/>
        </w:rPr>
        <w:t>promueven</w:t>
      </w:r>
      <w:r w:rsidR="0091201D">
        <w:rPr>
          <w:rFonts w:ascii="Times New Roman" w:hAnsi="Times New Roman" w:cs="Times New Roman"/>
        </w:rPr>
        <w:t xml:space="preserve"> actividades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C95BF4">
      <w:pPr>
        <w:spacing w:after="0" w:line="276" w:lineRule="auto"/>
        <w:jc w:val="both"/>
        <w:rPr>
          <w:rFonts w:ascii="Times New Roman" w:hAnsi="Times New Roman" w:cs="Times New Roman"/>
        </w:rPr>
      </w:pPr>
    </w:p>
    <w:p w14:paraId="00958CF6" w14:textId="26726ABA" w:rsidR="008A5008" w:rsidRDefault="0075038A" w:rsidP="00C95BF4">
      <w:pPr>
        <w:spacing w:after="0" w:line="276" w:lineRule="auto"/>
        <w:jc w:val="both"/>
        <w:rPr>
          <w:rFonts w:ascii="Times New Roman" w:hAnsi="Times New Roman" w:cs="Times New Roman"/>
        </w:rPr>
      </w:pPr>
      <w:r>
        <w:rPr>
          <w:rFonts w:ascii="Times New Roman" w:hAnsi="Times New Roman" w:cs="Times New Roman"/>
        </w:rPr>
        <w:lastRenderedPageBreak/>
        <w:t>Aunque</w:t>
      </w:r>
      <w:r w:rsidR="003720F2">
        <w:rPr>
          <w:rFonts w:ascii="Times New Roman" w:hAnsi="Times New Roman" w:cs="Times New Roman"/>
        </w:rPr>
        <w:t xml:space="preserve"> n</w:t>
      </w:r>
      <w:r>
        <w:rPr>
          <w:rFonts w:ascii="Times New Roman" w:hAnsi="Times New Roman" w:cs="Times New Roman"/>
        </w:rPr>
        <w:t>o so</w:t>
      </w:r>
      <w:r w:rsidR="008E38D5">
        <w:rPr>
          <w:rFonts w:ascii="Times New Roman" w:hAnsi="Times New Roman" w:cs="Times New Roman"/>
        </w:rPr>
        <w:t>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sidR="003720F2">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sidR="003720F2">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w:t>
      </w:r>
      <w:r>
        <w:rPr>
          <w:rFonts w:ascii="Times New Roman" w:hAnsi="Times New Roman" w:cs="Times New Roman"/>
        </w:rPr>
        <w:t xml:space="preserve">las que </w:t>
      </w:r>
      <w:r w:rsidR="00A04EDB">
        <w:rPr>
          <w:rFonts w:ascii="Times New Roman" w:hAnsi="Times New Roman" w:cs="Times New Roman"/>
        </w:rPr>
        <w:t xml:space="preserve">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C95BF4">
      <w:pPr>
        <w:spacing w:after="0" w:line="276" w:lineRule="auto"/>
        <w:jc w:val="both"/>
        <w:rPr>
          <w:rFonts w:ascii="Times New Roman" w:hAnsi="Times New Roman" w:cs="Times New Roman"/>
        </w:rPr>
      </w:pPr>
    </w:p>
    <w:p w14:paraId="21302251" w14:textId="1E45E087" w:rsidR="008A5008" w:rsidRDefault="002B5DD5" w:rsidP="00C95BF4">
      <w:pPr>
        <w:spacing w:after="0" w:line="276" w:lineRule="auto"/>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a crisis de una clase políti</w:t>
      </w:r>
      <w:r w:rsidR="009C191B">
        <w:rPr>
          <w:rFonts w:ascii="Times New Roman" w:hAnsi="Times New Roman" w:cs="Times New Roman"/>
        </w:rPr>
        <w:t>ca tradicional desprestigiada y</w:t>
      </w:r>
      <w:r w:rsidR="008E38D5" w:rsidRPr="000846F3">
        <w:rPr>
          <w:rFonts w:ascii="Times New Roman" w:hAnsi="Times New Roman" w:cs="Times New Roman"/>
        </w:rPr>
        <w:t xml:space="preserve">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xml:space="preserve">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C95BF4">
      <w:pPr>
        <w:spacing w:after="0" w:line="276" w:lineRule="auto"/>
        <w:jc w:val="both"/>
        <w:rPr>
          <w:rFonts w:ascii="Times New Roman" w:hAnsi="Times New Roman" w:cs="Times New Roman"/>
        </w:rPr>
      </w:pPr>
    </w:p>
    <w:p w14:paraId="2E453410" w14:textId="60402EA9" w:rsidR="00C26214" w:rsidRDefault="009C191B" w:rsidP="00C95BF4">
      <w:pPr>
        <w:spacing w:after="0" w:line="276" w:lineRule="auto"/>
        <w:jc w:val="both"/>
        <w:rPr>
          <w:rFonts w:ascii="Times New Roman" w:hAnsi="Times New Roman" w:cs="Times New Roman"/>
        </w:rPr>
      </w:pPr>
      <w:r>
        <w:rPr>
          <w:rFonts w:ascii="Times New Roman" w:hAnsi="Times New Roman" w:cs="Times New Roman"/>
        </w:rPr>
        <w:t>Est</w:t>
      </w:r>
      <w:r w:rsidR="008A5008">
        <w:rPr>
          <w:rFonts w:ascii="Times New Roman" w:hAnsi="Times New Roman" w:cs="Times New Roman"/>
        </w:rPr>
        <w:t xml:space="preserve">os partidos perciben </w:t>
      </w:r>
      <w:r w:rsidR="00C26214" w:rsidRPr="000846F3">
        <w:rPr>
          <w:rFonts w:ascii="Times New Roman" w:hAnsi="Times New Roman" w:cs="Times New Roman"/>
        </w:rPr>
        <w:t xml:space="preserve">la inmigración como </w:t>
      </w:r>
      <w:r w:rsidR="008A5008">
        <w:rPr>
          <w:rFonts w:ascii="Times New Roman" w:hAnsi="Times New Roman" w:cs="Times New Roman"/>
        </w:rPr>
        <w:t xml:space="preserve">una </w:t>
      </w:r>
      <w:r w:rsidR="00C26214" w:rsidRPr="000846F3">
        <w:rPr>
          <w:rFonts w:ascii="Times New Roman" w:hAnsi="Times New Roman" w:cs="Times New Roman"/>
        </w:rPr>
        <w:t>amenaza</w:t>
      </w:r>
      <w:r w:rsidR="008A5008">
        <w:rPr>
          <w:rFonts w:ascii="Times New Roman" w:hAnsi="Times New Roman" w:cs="Times New Roman"/>
        </w:rPr>
        <w:t xml:space="preserve"> y </w:t>
      </w:r>
      <w:r w:rsidR="00C26214" w:rsidRPr="000846F3">
        <w:rPr>
          <w:rFonts w:ascii="Times New Roman" w:hAnsi="Times New Roman" w:cs="Times New Roman"/>
        </w:rPr>
        <w:t>prom</w:t>
      </w:r>
      <w:r w:rsidR="008A5008">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sidR="008A5008">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sidR="008A5008">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sidR="008A5008">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sidR="003F0495">
        <w:rPr>
          <w:rFonts w:ascii="Times New Roman" w:hAnsi="Times New Roman" w:cs="Times New Roman"/>
        </w:rPr>
        <w:t>B</w:t>
      </w:r>
      <w:r w:rsidR="003F0495" w:rsidRPr="000846F3">
        <w:rPr>
          <w:rFonts w:ascii="Times New Roman" w:hAnsi="Times New Roman" w:cs="Times New Roman"/>
        </w:rPr>
        <w:t xml:space="preserve">asados en la </w:t>
      </w:r>
      <w:r w:rsidR="003F0495" w:rsidRPr="002B5DD5">
        <w:rPr>
          <w:rFonts w:ascii="Times New Roman" w:hAnsi="Times New Roman" w:cs="Times New Roman"/>
          <w:b/>
        </w:rPr>
        <w:t>islamofobia</w:t>
      </w:r>
      <w:r w:rsidR="003F0495">
        <w:rPr>
          <w:rFonts w:ascii="Times New Roman" w:hAnsi="Times New Roman" w:cs="Times New Roman"/>
          <w:b/>
        </w:rPr>
        <w:t>,</w:t>
      </w:r>
      <w:r w:rsidR="003F0495">
        <w:rPr>
          <w:rFonts w:ascii="Times New Roman" w:hAnsi="Times New Roman" w:cs="Times New Roman"/>
        </w:rPr>
        <w:t xml:space="preserve"> t</w:t>
      </w:r>
      <w:r w:rsidR="008A5008">
        <w:rPr>
          <w:rFonts w:ascii="Times New Roman" w:hAnsi="Times New Roman" w:cs="Times New Roman"/>
        </w:rPr>
        <w:t>ambién d</w:t>
      </w:r>
      <w:r w:rsidR="00C26214" w:rsidRPr="000846F3">
        <w:rPr>
          <w:rFonts w:ascii="Times New Roman" w:hAnsi="Times New Roman" w:cs="Times New Roman"/>
        </w:rPr>
        <w:t>ifunde</w:t>
      </w:r>
      <w:r w:rsidR="008A5008">
        <w:rPr>
          <w:rFonts w:ascii="Times New Roman" w:hAnsi="Times New Roman" w:cs="Times New Roman"/>
        </w:rPr>
        <w:t>n</w:t>
      </w:r>
      <w:r w:rsidR="00C26214" w:rsidRPr="000846F3">
        <w:rPr>
          <w:rFonts w:ascii="Times New Roman" w:hAnsi="Times New Roman" w:cs="Times New Roman"/>
        </w:rPr>
        <w:t xml:space="preserve"> estereotipos</w:t>
      </w:r>
      <w:r>
        <w:rPr>
          <w:rFonts w:ascii="Times New Roman" w:hAnsi="Times New Roman" w:cs="Times New Roman"/>
        </w:rPr>
        <w:t>,</w:t>
      </w:r>
      <w:r w:rsidR="00C26214" w:rsidRPr="000846F3">
        <w:rPr>
          <w:rFonts w:ascii="Times New Roman" w:hAnsi="Times New Roman" w:cs="Times New Roman"/>
        </w:rPr>
        <w:t xml:space="preserve">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sidR="008A5008">
        <w:rPr>
          <w:rFonts w:ascii="Times New Roman" w:hAnsi="Times New Roman" w:cs="Times New Roman"/>
        </w:rPr>
        <w:t xml:space="preserve">, </w:t>
      </w:r>
      <w:r w:rsidR="003F0495">
        <w:rPr>
          <w:rFonts w:ascii="Times New Roman" w:hAnsi="Times New Roman" w:cs="Times New Roman"/>
        </w:rPr>
        <w:t>a quienes señalan</w:t>
      </w:r>
      <w:r w:rsidR="008A5008">
        <w:rPr>
          <w:rFonts w:ascii="Times New Roman" w:hAnsi="Times New Roman" w:cs="Times New Roman"/>
        </w:rPr>
        <w:t xml:space="preserve">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p w14:paraId="2D1F7568"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43514AEE" w:rsidR="00DA3480"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3480"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12</w:t>
            </w:r>
          </w:p>
        </w:tc>
      </w:tr>
      <w:tr w:rsidR="00DA3480" w:rsidRPr="003F0495" w14:paraId="10B95E95" w14:textId="77777777" w:rsidTr="005A2B85">
        <w:tc>
          <w:tcPr>
            <w:tcW w:w="2518" w:type="dxa"/>
          </w:tcPr>
          <w:p w14:paraId="20B1E8B8"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0235126" w14:textId="368EEA68" w:rsidR="00DA3480" w:rsidRPr="00BE2295" w:rsidDel="003F0495" w:rsidRDefault="00C529D1" w:rsidP="00C95BF4">
            <w:pPr>
              <w:spacing w:line="276" w:lineRule="auto"/>
              <w:jc w:val="both"/>
              <w:rPr>
                <w:del w:id="4" w:author="Flor Buitrago" w:date="2015-03-11T17:05:00Z"/>
                <w:rFonts w:ascii="Times New Roman" w:hAnsi="Times New Roman" w:cs="Times New Roman"/>
                <w:color w:val="000000"/>
                <w:sz w:val="24"/>
                <w:szCs w:val="24"/>
                <w:lang w:val="en-US"/>
              </w:rPr>
            </w:pPr>
            <w:del w:id="5" w:author="Flor Buitrago" w:date="2015-03-11T17:05:00Z">
              <w:r w:rsidRPr="00BE2295" w:rsidDel="003F0495">
                <w:rPr>
                  <w:rFonts w:ascii="Times New Roman" w:hAnsi="Times New Roman" w:cs="Times New Roman"/>
                  <w:color w:val="000000"/>
                  <w:sz w:val="24"/>
                  <w:szCs w:val="24"/>
                  <w:lang w:val="en-US"/>
                </w:rPr>
                <w:delText xml:space="preserve">Dos niños albanokosovares refugiados en España, ante un cartel contra la discriminación </w:delText>
              </w:r>
              <w:commentRangeStart w:id="6"/>
              <w:r w:rsidRPr="00BE2295" w:rsidDel="003F0495">
                <w:rPr>
                  <w:rFonts w:ascii="Times New Roman" w:hAnsi="Times New Roman" w:cs="Times New Roman"/>
                  <w:color w:val="000000"/>
                  <w:sz w:val="24"/>
                  <w:szCs w:val="24"/>
                  <w:lang w:val="en-US"/>
                </w:rPr>
                <w:delText>racial</w:delText>
              </w:r>
            </w:del>
            <w:commentRangeEnd w:id="6"/>
            <w:r w:rsidR="003F0495">
              <w:rPr>
                <w:rStyle w:val="Refdecomentario"/>
                <w:rFonts w:ascii="Calibri" w:eastAsia="Calibri" w:hAnsi="Calibri" w:cs="Times New Roman"/>
              </w:rPr>
              <w:commentReference w:id="6"/>
            </w:r>
          </w:p>
          <w:p w14:paraId="15ED1425" w14:textId="77777777" w:rsidR="003F0495" w:rsidRPr="00BE2295" w:rsidRDefault="003F0495" w:rsidP="00C95BF4">
            <w:pPr>
              <w:spacing w:line="276" w:lineRule="auto"/>
              <w:jc w:val="both"/>
              <w:rPr>
                <w:rFonts w:ascii="Times New Roman" w:hAnsi="Times New Roman" w:cs="Times New Roman"/>
                <w:color w:val="000000"/>
                <w:sz w:val="24"/>
                <w:szCs w:val="24"/>
                <w:lang w:val="en-US"/>
              </w:rPr>
            </w:pPr>
          </w:p>
          <w:p w14:paraId="07425EDC" w14:textId="77777777" w:rsidR="003F0495" w:rsidRDefault="003F0495" w:rsidP="00C95BF4">
            <w:pPr>
              <w:pStyle w:val="Ttulo1"/>
              <w:shd w:val="clear" w:color="auto" w:fill="FFFFFF"/>
              <w:spacing w:before="2" w:after="2" w:line="276" w:lineRule="auto"/>
              <w:outlineLvl w:val="0"/>
              <w:rPr>
                <w:rFonts w:ascii="Helvetica" w:hAnsi="Helvetica"/>
                <w:b w:val="0"/>
                <w:bCs/>
                <w:color w:val="333333"/>
                <w:sz w:val="24"/>
                <w:szCs w:val="24"/>
                <w:lang w:val="en-US"/>
              </w:rPr>
            </w:pPr>
            <w:r w:rsidRPr="003F0495">
              <w:rPr>
                <w:rFonts w:ascii="Helvetica" w:hAnsi="Helvetica"/>
                <w:b w:val="0"/>
                <w:bCs/>
                <w:color w:val="333333"/>
                <w:sz w:val="24"/>
                <w:szCs w:val="24"/>
                <w:lang w:val="en-US"/>
              </w:rPr>
              <w:t>ATHENS GREECE March 22, 2014. About 5,000 people marched through central Athens during an anti-racist, anti-fascism protest to celebrate the International Day for Elimination of Racial Discrimination</w:t>
            </w:r>
          </w:p>
          <w:p w14:paraId="5C90079E" w14:textId="242E6688" w:rsidR="003F0495" w:rsidRPr="003F0495" w:rsidRDefault="003F0495" w:rsidP="00C95BF4">
            <w:pPr>
              <w:pStyle w:val="Ttulo1"/>
              <w:shd w:val="clear" w:color="auto" w:fill="FFFFFF"/>
              <w:spacing w:before="2" w:after="2" w:line="276" w:lineRule="auto"/>
              <w:outlineLvl w:val="0"/>
              <w:rPr>
                <w:rFonts w:ascii="Helvetica" w:hAnsi="Helvetica"/>
                <w:b w:val="0"/>
                <w:color w:val="333333"/>
                <w:sz w:val="24"/>
                <w:szCs w:val="24"/>
                <w:lang w:val="es-CO"/>
              </w:rPr>
            </w:pPr>
            <w:r w:rsidRPr="003F0495">
              <w:rPr>
                <w:rFonts w:ascii="Helvetica" w:hAnsi="Helvetica"/>
                <w:b w:val="0"/>
                <w:bCs/>
                <w:color w:val="333333"/>
                <w:sz w:val="24"/>
                <w:szCs w:val="24"/>
                <w:lang w:val="es-CO"/>
              </w:rPr>
              <w:t>Marcha letrero “Stop neo-fascism”</w:t>
            </w:r>
          </w:p>
          <w:p w14:paraId="64399942" w14:textId="1998F3EE" w:rsidR="003F0495" w:rsidRPr="003F0495" w:rsidRDefault="003F0495" w:rsidP="00C95BF4">
            <w:pPr>
              <w:spacing w:line="276" w:lineRule="auto"/>
              <w:jc w:val="both"/>
              <w:rPr>
                <w:rFonts w:ascii="Times New Roman" w:hAnsi="Times New Roman" w:cs="Times New Roman"/>
                <w:color w:val="000000"/>
                <w:sz w:val="24"/>
                <w:szCs w:val="24"/>
                <w:lang w:val="es-CO"/>
              </w:rPr>
            </w:pPr>
          </w:p>
        </w:tc>
      </w:tr>
      <w:tr w:rsidR="00DA3480" w:rsidRPr="000846F3" w14:paraId="068F5185" w14:textId="77777777" w:rsidTr="005A2B85">
        <w:tc>
          <w:tcPr>
            <w:tcW w:w="2518" w:type="dxa"/>
          </w:tcPr>
          <w:p w14:paraId="183DE52E" w14:textId="77777777" w:rsidR="00DA3480" w:rsidRDefault="00DA3480"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 Shutterstock (o URL o la ruta en AulaPlaneta)</w:t>
            </w:r>
          </w:p>
          <w:p w14:paraId="326E394B" w14:textId="3FD4F455" w:rsidR="003F0495" w:rsidRPr="000846F3" w:rsidRDefault="003F0495" w:rsidP="00C95BF4">
            <w:pPr>
              <w:spacing w:line="276" w:lineRule="auto"/>
              <w:jc w:val="both"/>
              <w:rPr>
                <w:rFonts w:ascii="Times New Roman" w:hAnsi="Times New Roman" w:cs="Times New Roman"/>
                <w:color w:val="000000"/>
                <w:sz w:val="24"/>
                <w:szCs w:val="24"/>
              </w:rPr>
            </w:pPr>
          </w:p>
        </w:tc>
        <w:tc>
          <w:tcPr>
            <w:tcW w:w="6515" w:type="dxa"/>
          </w:tcPr>
          <w:p w14:paraId="5BCB2879" w14:textId="06DF3FE5" w:rsidR="00DA3480" w:rsidDel="003F0495" w:rsidRDefault="00C529D1" w:rsidP="00C95BF4">
            <w:pPr>
              <w:spacing w:line="276" w:lineRule="auto"/>
              <w:jc w:val="both"/>
              <w:rPr>
                <w:del w:id="7" w:author="Flor Buitrago" w:date="2015-03-11T17:05:00Z"/>
                <w:rFonts w:ascii="Times New Roman" w:hAnsi="Times New Roman" w:cs="Times New Roman"/>
                <w:color w:val="000000"/>
                <w:sz w:val="24"/>
                <w:szCs w:val="24"/>
              </w:rPr>
            </w:pPr>
            <w:del w:id="8" w:author="Flor Buitrago" w:date="2015-03-11T17:05:00Z">
              <w:r w:rsidDel="003F0495">
                <w:rPr>
                  <w:rFonts w:ascii="Times New Roman" w:hAnsi="Times New Roman" w:cs="Times New Roman"/>
                  <w:color w:val="000000"/>
                  <w:sz w:val="24"/>
                  <w:szCs w:val="24"/>
                </w:rPr>
                <w:delText>Aula Planeta/Banco de contenidos/</w:delText>
              </w:r>
              <w:r w:rsidRPr="00C529D1" w:rsidDel="003F0495">
                <w:rPr>
                  <w:rFonts w:ascii="Times New Roman" w:hAnsi="Times New Roman" w:cs="Times New Roman"/>
                  <w:color w:val="000000"/>
                  <w:sz w:val="24"/>
                  <w:szCs w:val="24"/>
                </w:rPr>
                <w:delText xml:space="preserve"> Dos niños albanokosovares refugiados en España</w:delText>
              </w:r>
            </w:del>
          </w:p>
          <w:p w14:paraId="1BDC8034" w14:textId="77777777" w:rsidR="003F0495" w:rsidRDefault="003F0495" w:rsidP="00C95BF4">
            <w:pPr>
              <w:spacing w:line="276" w:lineRule="auto"/>
              <w:jc w:val="both"/>
              <w:rPr>
                <w:rFonts w:ascii="Times New Roman" w:hAnsi="Times New Roman" w:cs="Times New Roman"/>
                <w:color w:val="000000"/>
                <w:sz w:val="24"/>
                <w:szCs w:val="24"/>
              </w:rPr>
            </w:pPr>
          </w:p>
          <w:p w14:paraId="4998D0CE" w14:textId="35635C34" w:rsidR="003F0495" w:rsidRPr="000846F3" w:rsidRDefault="003F0495" w:rsidP="00C95BF4">
            <w:pPr>
              <w:spacing w:line="276" w:lineRule="auto"/>
              <w:jc w:val="both"/>
              <w:rPr>
                <w:rFonts w:ascii="Times New Roman" w:hAnsi="Times New Roman" w:cs="Times New Roman"/>
                <w:color w:val="000000"/>
                <w:sz w:val="24"/>
                <w:szCs w:val="24"/>
              </w:rPr>
            </w:pPr>
            <w:r>
              <w:rPr>
                <w:rFonts w:ascii="Arial" w:hAnsi="Arial" w:cs="Arial"/>
                <w:color w:val="333333"/>
                <w:sz w:val="18"/>
                <w:szCs w:val="18"/>
                <w:shd w:val="clear" w:color="auto" w:fill="FFFFFF"/>
              </w:rPr>
              <w:t>183107462</w:t>
            </w:r>
          </w:p>
        </w:tc>
      </w:tr>
      <w:tr w:rsidR="00DA3480" w:rsidRPr="000846F3" w14:paraId="6F84C6E7" w14:textId="77777777" w:rsidTr="005A2B85">
        <w:tc>
          <w:tcPr>
            <w:tcW w:w="2518" w:type="dxa"/>
          </w:tcPr>
          <w:p w14:paraId="43371742" w14:textId="77777777" w:rsidR="00DA3480" w:rsidRPr="000846F3" w:rsidRDefault="00DA3480"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722A5052" w:rsidR="00DA3480" w:rsidRPr="000846F3" w:rsidRDefault="00722B5B" w:rsidP="00AA260D">
            <w:pPr>
              <w:spacing w:line="276" w:lineRule="auto"/>
              <w:jc w:val="both"/>
              <w:rPr>
                <w:rFonts w:ascii="Times New Roman" w:hAnsi="Times New Roman" w:cs="Times New Roman"/>
                <w:color w:val="000000"/>
                <w:sz w:val="24"/>
                <w:szCs w:val="24"/>
              </w:rPr>
            </w:pPr>
            <w:r w:rsidRPr="00722B5B">
              <w:rPr>
                <w:rFonts w:ascii="Times New Roman" w:hAnsi="Times New Roman" w:cs="Times New Roman"/>
                <w:color w:val="000000"/>
                <w:sz w:val="24"/>
                <w:szCs w:val="24"/>
              </w:rPr>
              <w:t xml:space="preserve">En </w:t>
            </w:r>
            <w:r>
              <w:rPr>
                <w:rFonts w:ascii="Times New Roman" w:hAnsi="Times New Roman" w:cs="Times New Roman"/>
                <w:color w:val="000000"/>
                <w:sz w:val="24"/>
                <w:szCs w:val="24"/>
              </w:rPr>
              <w:t>años recientes</w:t>
            </w:r>
            <w:r w:rsidR="00AA260D">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la inmigración ha </w:t>
            </w:r>
            <w:r>
              <w:rPr>
                <w:rFonts w:ascii="Times New Roman" w:hAnsi="Times New Roman" w:cs="Times New Roman"/>
                <w:color w:val="000000"/>
                <w:sz w:val="24"/>
                <w:szCs w:val="24"/>
              </w:rPr>
              <w:t xml:space="preserve">pasado a ser el </w:t>
            </w:r>
            <w:r w:rsidRPr="00722B5B">
              <w:rPr>
                <w:rFonts w:ascii="Times New Roman" w:hAnsi="Times New Roman" w:cs="Times New Roman"/>
                <w:color w:val="000000"/>
                <w:sz w:val="24"/>
                <w:szCs w:val="24"/>
              </w:rPr>
              <w:t xml:space="preserve">tema </w:t>
            </w:r>
            <w:r>
              <w:rPr>
                <w:rFonts w:ascii="Times New Roman" w:hAnsi="Times New Roman" w:cs="Times New Roman"/>
                <w:color w:val="000000"/>
                <w:sz w:val="24"/>
                <w:szCs w:val="24"/>
              </w:rPr>
              <w:t xml:space="preserve">clave </w:t>
            </w:r>
            <w:r w:rsidR="00AA260D">
              <w:rPr>
                <w:rFonts w:ascii="Times New Roman" w:hAnsi="Times New Roman" w:cs="Times New Roman"/>
                <w:color w:val="000000"/>
                <w:sz w:val="24"/>
                <w:szCs w:val="24"/>
              </w:rPr>
              <w:t>en</w:t>
            </w:r>
            <w:r w:rsidRPr="00722B5B">
              <w:rPr>
                <w:rFonts w:ascii="Times New Roman" w:hAnsi="Times New Roman" w:cs="Times New Roman"/>
                <w:color w:val="000000"/>
                <w:sz w:val="24"/>
                <w:szCs w:val="24"/>
              </w:rPr>
              <w:t xml:space="preserve"> los </w:t>
            </w:r>
            <w:r>
              <w:rPr>
                <w:rFonts w:ascii="Times New Roman" w:hAnsi="Times New Roman" w:cs="Times New Roman"/>
                <w:color w:val="000000"/>
                <w:sz w:val="24"/>
                <w:szCs w:val="24"/>
              </w:rPr>
              <w:t>g</w:t>
            </w:r>
            <w:r w:rsidRPr="00722B5B">
              <w:rPr>
                <w:rFonts w:ascii="Times New Roman" w:hAnsi="Times New Roman" w:cs="Times New Roman"/>
                <w:color w:val="000000"/>
                <w:sz w:val="24"/>
                <w:szCs w:val="24"/>
              </w:rPr>
              <w:t xml:space="preserve">obiernos </w:t>
            </w:r>
            <w:r>
              <w:rPr>
                <w:rFonts w:ascii="Times New Roman" w:hAnsi="Times New Roman" w:cs="Times New Roman"/>
                <w:color w:val="000000"/>
                <w:sz w:val="24"/>
                <w:szCs w:val="24"/>
              </w:rPr>
              <w:t>de Eur</w:t>
            </w:r>
            <w:r w:rsidR="003F0495">
              <w:rPr>
                <w:rFonts w:ascii="Times New Roman" w:hAnsi="Times New Roman" w:cs="Times New Roman"/>
                <w:color w:val="000000"/>
                <w:sz w:val="24"/>
                <w:szCs w:val="24"/>
              </w:rPr>
              <w:t>asia</w:t>
            </w:r>
            <w:r>
              <w:rPr>
                <w:rFonts w:ascii="Times New Roman" w:hAnsi="Times New Roman" w:cs="Times New Roman"/>
                <w:color w:val="000000"/>
                <w:sz w:val="24"/>
                <w:szCs w:val="24"/>
              </w:rPr>
              <w:t>.</w:t>
            </w:r>
            <w:r>
              <w:t xml:space="preserve"> </w:t>
            </w:r>
            <w:r w:rsidR="00AA260D">
              <w:rPr>
                <w:rFonts w:ascii="Times New Roman" w:hAnsi="Times New Roman" w:cs="Times New Roman"/>
                <w:color w:val="000000"/>
                <w:sz w:val="24"/>
                <w:szCs w:val="24"/>
              </w:rPr>
              <w:t>En la actualidad,</w:t>
            </w:r>
            <w:r>
              <w:rPr>
                <w:rFonts w:ascii="Times New Roman" w:hAnsi="Times New Roman" w:cs="Times New Roman"/>
                <w:color w:val="000000"/>
                <w:sz w:val="24"/>
                <w:szCs w:val="24"/>
              </w:rPr>
              <w:t xml:space="preserve"> a</w:t>
            </w:r>
            <w:r w:rsidRPr="00722B5B">
              <w:rPr>
                <w:rFonts w:ascii="Times New Roman" w:hAnsi="Times New Roman" w:cs="Times New Roman"/>
                <w:color w:val="000000"/>
                <w:sz w:val="24"/>
                <w:szCs w:val="24"/>
              </w:rPr>
              <w:t xml:space="preserve"> los </w:t>
            </w:r>
            <w:r w:rsidR="00AA260D">
              <w:rPr>
                <w:rFonts w:ascii="Times New Roman" w:hAnsi="Times New Roman" w:cs="Times New Roman"/>
                <w:color w:val="000000"/>
                <w:sz w:val="24"/>
                <w:szCs w:val="24"/>
              </w:rPr>
              <w:t>e</w:t>
            </w:r>
            <w:r w:rsidRPr="00722B5B">
              <w:rPr>
                <w:rFonts w:ascii="Times New Roman" w:hAnsi="Times New Roman" w:cs="Times New Roman"/>
                <w:color w:val="000000"/>
                <w:sz w:val="24"/>
                <w:szCs w:val="24"/>
              </w:rPr>
              <w:t xml:space="preserve">migrantes los </w:t>
            </w:r>
            <w:r>
              <w:rPr>
                <w:rFonts w:ascii="Times New Roman" w:hAnsi="Times New Roman" w:cs="Times New Roman"/>
                <w:color w:val="000000"/>
                <w:sz w:val="24"/>
                <w:szCs w:val="24"/>
              </w:rPr>
              <w:t xml:space="preserve">agobia </w:t>
            </w:r>
            <w:r w:rsidRPr="00722B5B">
              <w:rPr>
                <w:rFonts w:ascii="Times New Roman" w:hAnsi="Times New Roman" w:cs="Times New Roman"/>
                <w:color w:val="000000"/>
                <w:sz w:val="24"/>
                <w:szCs w:val="24"/>
              </w:rPr>
              <w:t>el desempleo</w:t>
            </w:r>
            <w:r w:rsidR="00AA260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AA260D">
              <w:rPr>
                <w:rFonts w:ascii="Times New Roman" w:hAnsi="Times New Roman" w:cs="Times New Roman"/>
                <w:color w:val="000000"/>
                <w:sz w:val="24"/>
                <w:szCs w:val="24"/>
              </w:rPr>
              <w:t>además de</w:t>
            </w:r>
            <w:r>
              <w:rPr>
                <w:rFonts w:ascii="Times New Roman" w:hAnsi="Times New Roman" w:cs="Times New Roman"/>
                <w:color w:val="000000"/>
                <w:sz w:val="24"/>
                <w:szCs w:val="24"/>
              </w:rPr>
              <w:t xml:space="preserve"> </w:t>
            </w:r>
            <w:r w:rsidRPr="00722B5B">
              <w:rPr>
                <w:rFonts w:ascii="Times New Roman" w:hAnsi="Times New Roman" w:cs="Times New Roman"/>
                <w:color w:val="000000"/>
                <w:sz w:val="24"/>
                <w:szCs w:val="24"/>
              </w:rPr>
              <w:t xml:space="preserve">las medidas punitivas </w:t>
            </w:r>
            <w:r>
              <w:rPr>
                <w:rFonts w:ascii="Times New Roman" w:hAnsi="Times New Roman" w:cs="Times New Roman"/>
                <w:color w:val="000000"/>
                <w:sz w:val="24"/>
                <w:szCs w:val="24"/>
              </w:rPr>
              <w:t xml:space="preserve">que los gobiernos toman contra </w:t>
            </w:r>
            <w:r w:rsidRPr="00722B5B">
              <w:rPr>
                <w:rFonts w:ascii="Times New Roman" w:hAnsi="Times New Roman" w:cs="Times New Roman"/>
                <w:color w:val="000000"/>
                <w:sz w:val="24"/>
                <w:szCs w:val="24"/>
              </w:rPr>
              <w:t>ellos</w:t>
            </w:r>
            <w:r>
              <w:rPr>
                <w:rFonts w:ascii="Times New Roman" w:hAnsi="Times New Roman" w:cs="Times New Roman"/>
                <w:color w:val="000000"/>
                <w:sz w:val="24"/>
                <w:szCs w:val="24"/>
              </w:rPr>
              <w:t>. Se han convertido en los “</w:t>
            </w:r>
            <w:r w:rsidRPr="00722B5B">
              <w:rPr>
                <w:rFonts w:ascii="Times New Roman" w:hAnsi="Times New Roman" w:cs="Times New Roman"/>
                <w:color w:val="000000"/>
                <w:sz w:val="24"/>
                <w:szCs w:val="24"/>
              </w:rPr>
              <w:t>chivos expiatorios</w:t>
            </w:r>
            <w:r>
              <w:rPr>
                <w:rFonts w:ascii="Times New Roman" w:hAnsi="Times New Roman" w:cs="Times New Roman"/>
                <w:color w:val="000000"/>
                <w:sz w:val="24"/>
                <w:szCs w:val="24"/>
              </w:rPr>
              <w:t>”</w:t>
            </w:r>
            <w:r w:rsidRPr="00722B5B">
              <w:rPr>
                <w:rFonts w:ascii="Times New Roman" w:hAnsi="Times New Roman" w:cs="Times New Roman"/>
                <w:color w:val="000000"/>
                <w:sz w:val="24"/>
                <w:szCs w:val="24"/>
              </w:rPr>
              <w:t xml:space="preserve"> de los problemas económicos de </w:t>
            </w:r>
            <w:r w:rsidR="003F0495">
              <w:rPr>
                <w:rFonts w:ascii="Times New Roman" w:hAnsi="Times New Roman" w:cs="Times New Roman"/>
                <w:color w:val="000000"/>
                <w:sz w:val="24"/>
                <w:szCs w:val="24"/>
              </w:rPr>
              <w:t>la región</w:t>
            </w:r>
            <w:r>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 la imagen, marcha del 22 de marzo de 2014 en Atenas</w:t>
            </w:r>
            <w:r w:rsidR="00AA260D">
              <w:rPr>
                <w:rFonts w:ascii="Times New Roman" w:hAnsi="Times New Roman" w:cs="Times New Roman"/>
                <w:color w:val="000000"/>
                <w:sz w:val="24"/>
                <w:szCs w:val="24"/>
              </w:rPr>
              <w:t>,</w:t>
            </w:r>
            <w:r w:rsidR="003F0495">
              <w:rPr>
                <w:rFonts w:ascii="Times New Roman" w:hAnsi="Times New Roman" w:cs="Times New Roman"/>
                <w:color w:val="000000"/>
                <w:sz w:val="24"/>
                <w:szCs w:val="24"/>
              </w:rPr>
              <w:t xml:space="preserve"> en</w:t>
            </w:r>
            <w:r w:rsidR="00AA260D">
              <w:rPr>
                <w:rFonts w:ascii="Times New Roman" w:hAnsi="Times New Roman" w:cs="Times New Roman"/>
                <w:color w:val="000000"/>
                <w:sz w:val="24"/>
                <w:szCs w:val="24"/>
              </w:rPr>
              <w:t xml:space="preserve"> el marco de la</w:t>
            </w:r>
            <w:r w:rsidR="003F0495">
              <w:rPr>
                <w:rFonts w:ascii="Times New Roman" w:hAnsi="Times New Roman" w:cs="Times New Roman"/>
                <w:color w:val="000000"/>
                <w:sz w:val="24"/>
                <w:szCs w:val="24"/>
              </w:rPr>
              <w:t xml:space="preserve"> celebración del Día Internacional por la Eliminación de la Discriminación Racial. </w:t>
            </w:r>
            <w:del w:id="9" w:author="Flor Buitrago" w:date="2015-03-11T17:05:00Z">
              <w:r w:rsidDel="003F0495">
                <w:rPr>
                  <w:rFonts w:ascii="Times New Roman" w:hAnsi="Times New Roman" w:cs="Times New Roman"/>
                  <w:color w:val="000000"/>
                  <w:sz w:val="24"/>
                  <w:szCs w:val="24"/>
                </w:rPr>
                <w:delText xml:space="preserve"> En la imagen se observa </w:delText>
              </w:r>
              <w:r w:rsidR="00C529D1" w:rsidDel="003F0495">
                <w:rPr>
                  <w:rFonts w:ascii="Times New Roman" w:hAnsi="Times New Roman" w:cs="Times New Roman"/>
                  <w:color w:val="000000"/>
                  <w:sz w:val="24"/>
                  <w:szCs w:val="24"/>
                </w:rPr>
                <w:delText>a d</w:delText>
              </w:r>
              <w:r w:rsidR="00C529D1" w:rsidRPr="00C529D1" w:rsidDel="003F0495">
                <w:rPr>
                  <w:rFonts w:ascii="Times New Roman" w:hAnsi="Times New Roman" w:cs="Times New Roman"/>
                  <w:color w:val="000000"/>
                  <w:sz w:val="24"/>
                  <w:szCs w:val="24"/>
                </w:rPr>
                <w:delText>os niños albanokosovares refugiados en España, ante un cartel contra la discriminación racial</w:delText>
              </w:r>
            </w:del>
            <w:r w:rsidR="00C529D1" w:rsidRPr="00C529D1">
              <w:rPr>
                <w:rFonts w:ascii="Times New Roman" w:hAnsi="Times New Roman" w:cs="Times New Roman"/>
                <w:color w:val="000000"/>
                <w:sz w:val="24"/>
                <w:szCs w:val="24"/>
              </w:rPr>
              <w:t xml:space="preserve">. </w:t>
            </w:r>
          </w:p>
        </w:tc>
      </w:tr>
    </w:tbl>
    <w:p w14:paraId="2FEB1D82" w14:textId="77777777" w:rsidR="00C26214" w:rsidRDefault="00C26214" w:rsidP="00C95BF4">
      <w:pPr>
        <w:spacing w:after="0" w:line="276" w:lineRule="auto"/>
        <w:jc w:val="both"/>
        <w:rPr>
          <w:rFonts w:ascii="Times New Roman" w:hAnsi="Times New Roman" w:cs="Times New Roman"/>
        </w:rPr>
      </w:pPr>
    </w:p>
    <w:p w14:paraId="747F51D8" w14:textId="420313BB" w:rsidR="00C26214" w:rsidRDefault="00C26214" w:rsidP="00C95BF4">
      <w:pPr>
        <w:spacing w:after="0" w:line="276" w:lineRule="auto"/>
        <w:jc w:val="both"/>
        <w:rPr>
          <w:rFonts w:ascii="Times New Roman" w:hAnsi="Times New Roman" w:cs="Times New Roman"/>
        </w:rPr>
      </w:pPr>
      <w:r>
        <w:rPr>
          <w:rFonts w:ascii="Times New Roman" w:hAnsi="Times New Roman" w:cs="Times New Roman"/>
        </w:rPr>
        <w:lastRenderedPageBreak/>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w:t>
      </w:r>
      <w:r w:rsidR="00AA260D">
        <w:rPr>
          <w:rFonts w:ascii="Times New Roman" w:hAnsi="Times New Roman" w:cs="Times New Roman"/>
        </w:rPr>
        <w:t>do, Dinamarca, Austria, Grecia,</w:t>
      </w:r>
      <w:r w:rsidRPr="000846F3">
        <w:rPr>
          <w:rFonts w:ascii="Times New Roman" w:hAnsi="Times New Roman" w:cs="Times New Roman"/>
        </w:rPr>
        <w:t xml:space="preserve">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C95BF4">
      <w:pPr>
        <w:spacing w:after="0" w:line="276" w:lineRule="auto"/>
        <w:jc w:val="both"/>
        <w:rPr>
          <w:rFonts w:ascii="Times New Roman" w:hAnsi="Times New Roman" w:cs="Times New Roman"/>
        </w:rPr>
      </w:pPr>
    </w:p>
    <w:p w14:paraId="6AFC26C6" w14:textId="633C8559" w:rsidR="00AE1BC7" w:rsidRDefault="00C26214" w:rsidP="00C95BF4">
      <w:pPr>
        <w:spacing w:after="0" w:line="276" w:lineRule="auto"/>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w:t>
      </w:r>
      <w:r w:rsidR="00AA260D">
        <w:rPr>
          <w:rFonts w:ascii="Times New Roman" w:hAnsi="Times New Roman" w:cs="Times New Roman"/>
        </w:rPr>
        <w:t xml:space="preserve">de esta tendencia, </w:t>
      </w:r>
      <w:r w:rsidR="008A5008">
        <w:rPr>
          <w:rFonts w:ascii="Times New Roman" w:hAnsi="Times New Roman" w:cs="Times New Roman"/>
        </w:rPr>
        <w:t xml:space="preserve">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AA260D">
        <w:rPr>
          <w:rFonts w:ascii="Times New Roman" w:hAnsi="Times New Roman" w:cs="Times New Roman"/>
        </w:rPr>
        <w:t>;</w:t>
      </w:r>
      <w:r w:rsidR="008A5008">
        <w:rPr>
          <w:rFonts w:ascii="Times New Roman" w:hAnsi="Times New Roman" w:cs="Times New Roman"/>
        </w:rPr>
        <w:t xml:space="preserve">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C95BF4">
      <w:pPr>
        <w:spacing w:after="0" w:line="276" w:lineRule="auto"/>
        <w:jc w:val="both"/>
        <w:rPr>
          <w:rFonts w:ascii="Times New Roman" w:hAnsi="Times New Roman" w:cs="Times New Roman"/>
        </w:rPr>
      </w:pPr>
    </w:p>
    <w:p w14:paraId="4521EBAA" w14:textId="057E10F6" w:rsidR="002B5DD5" w:rsidRDefault="00AA260D" w:rsidP="00C95BF4">
      <w:pPr>
        <w:spacing w:after="0" w:line="276" w:lineRule="auto"/>
        <w:jc w:val="both"/>
        <w:rPr>
          <w:rFonts w:ascii="Times New Roman" w:hAnsi="Times New Roman" w:cs="Times New Roman"/>
        </w:rPr>
      </w:pPr>
      <w:r>
        <w:rPr>
          <w:rFonts w:ascii="Times New Roman" w:hAnsi="Times New Roman" w:cs="Times New Roman"/>
        </w:rPr>
        <w:t>La presión de estos</w:t>
      </w:r>
      <w:r w:rsidR="00C26214">
        <w:rPr>
          <w:rFonts w:ascii="Times New Roman" w:hAnsi="Times New Roman" w:cs="Times New Roman"/>
        </w:rPr>
        <w:t xml:space="preserve"> partidos </w:t>
      </w:r>
      <w:r w:rsidR="008A5008">
        <w:rPr>
          <w:rFonts w:ascii="Times New Roman" w:hAnsi="Times New Roman" w:cs="Times New Roman"/>
        </w:rPr>
        <w:t xml:space="preserve">sobre las políticas de gobierno </w:t>
      </w:r>
      <w:r w:rsidR="00C26214">
        <w:rPr>
          <w:rFonts w:ascii="Times New Roman" w:hAnsi="Times New Roman" w:cs="Times New Roman"/>
        </w:rPr>
        <w:t xml:space="preserve">ha </w:t>
      </w:r>
      <w:r>
        <w:rPr>
          <w:rFonts w:ascii="Times New Roman" w:hAnsi="Times New Roman" w:cs="Times New Roman"/>
        </w:rPr>
        <w:t>dado</w:t>
      </w:r>
      <w:r w:rsidR="00C26214">
        <w:rPr>
          <w:rFonts w:ascii="Times New Roman" w:hAnsi="Times New Roman" w:cs="Times New Roman"/>
        </w:rPr>
        <w:t xml:space="preserve"> como </w:t>
      </w:r>
      <w:r w:rsidR="00AE1BC7" w:rsidRPr="000846F3">
        <w:rPr>
          <w:rFonts w:ascii="Times New Roman" w:hAnsi="Times New Roman" w:cs="Times New Roman"/>
        </w:rPr>
        <w:t xml:space="preserve">resultado un mayor control migratorio </w:t>
      </w:r>
      <w:r>
        <w:rPr>
          <w:rFonts w:ascii="Times New Roman" w:hAnsi="Times New Roman" w:cs="Times New Roman"/>
        </w:rPr>
        <w:t>e</w:t>
      </w:r>
      <w:r w:rsidR="008A5008">
        <w:rPr>
          <w:rFonts w:ascii="Times New Roman" w:hAnsi="Times New Roman" w:cs="Times New Roman"/>
        </w:rPr>
        <w:t xml:space="preserve"> incluso</w:t>
      </w:r>
      <w:r>
        <w:rPr>
          <w:rFonts w:ascii="Times New Roman" w:hAnsi="Times New Roman" w:cs="Times New Roman"/>
        </w:rPr>
        <w:t xml:space="preserve"> ha logrado</w:t>
      </w:r>
      <w:r w:rsidR="008A5008">
        <w:rPr>
          <w:rFonts w:ascii="Times New Roman" w:hAnsi="Times New Roman" w:cs="Times New Roman"/>
        </w:rPr>
        <w:t xml:space="preserve"> </w:t>
      </w:r>
      <w:r>
        <w:rPr>
          <w:rFonts w:ascii="Times New Roman" w:hAnsi="Times New Roman" w:cs="Times New Roman"/>
        </w:rPr>
        <w:t xml:space="preserve">que se tomen </w:t>
      </w:r>
      <w:r w:rsidR="008A5008">
        <w:rPr>
          <w:rFonts w:ascii="Times New Roman" w:hAnsi="Times New Roman" w:cs="Times New Roman"/>
        </w:rPr>
        <w:t xml:space="preserve">medidas como el </w:t>
      </w:r>
      <w:r w:rsidR="00C26214"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00C26214" w:rsidRPr="00C26214">
        <w:rPr>
          <w:rFonts w:ascii="Times New Roman" w:hAnsi="Times New Roman" w:cs="Times New Roman"/>
        </w:rPr>
        <w:t xml:space="preserve">leyes </w:t>
      </w:r>
      <w:r>
        <w:rPr>
          <w:rFonts w:ascii="Times New Roman" w:hAnsi="Times New Roman" w:cs="Times New Roman"/>
        </w:rPr>
        <w:t>anti</w:t>
      </w:r>
      <w:r w:rsidR="008A5008">
        <w:rPr>
          <w:rFonts w:ascii="Times New Roman" w:hAnsi="Times New Roman" w:cs="Times New Roman"/>
        </w:rPr>
        <w:t xml:space="preserve">migratorias </w:t>
      </w:r>
      <w:r w:rsidR="00C36D75">
        <w:rPr>
          <w:rFonts w:ascii="Times New Roman" w:hAnsi="Times New Roman" w:cs="Times New Roman"/>
        </w:rPr>
        <w:t xml:space="preserve">han sido </w:t>
      </w:r>
      <w:r w:rsidR="00C26214" w:rsidRPr="00C26214">
        <w:rPr>
          <w:rFonts w:ascii="Times New Roman" w:hAnsi="Times New Roman" w:cs="Times New Roman"/>
        </w:rPr>
        <w:t>reforzadas con medidas policivas</w:t>
      </w:r>
      <w:r w:rsidR="008A5008">
        <w:rPr>
          <w:rFonts w:ascii="Times New Roman" w:hAnsi="Times New Roman" w:cs="Times New Roman"/>
        </w:rPr>
        <w:t>.</w:t>
      </w:r>
      <w:r w:rsidR="00C26214" w:rsidRPr="00C26214">
        <w:rPr>
          <w:rFonts w:ascii="Times New Roman" w:hAnsi="Times New Roman" w:cs="Times New Roman"/>
        </w:rPr>
        <w:t xml:space="preserve"> </w:t>
      </w:r>
    </w:p>
    <w:p w14:paraId="52036C6A" w14:textId="77777777" w:rsidR="002B5DD5" w:rsidRDefault="002B5DD5" w:rsidP="00C95BF4">
      <w:pPr>
        <w:spacing w:after="0" w:line="276" w:lineRule="auto"/>
        <w:jc w:val="both"/>
        <w:rPr>
          <w:rFonts w:ascii="Times New Roman" w:hAnsi="Times New Roman" w:cs="Times New Roman"/>
        </w:rPr>
      </w:pPr>
    </w:p>
    <w:p w14:paraId="642C84D2" w14:textId="58407C22" w:rsidR="008E38D5"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Es paradójico que mientras que en el continente se abren las puertas para la </w:t>
      </w:r>
      <w:r w:rsidRPr="00652C60">
        <w:rPr>
          <w:rFonts w:ascii="Times New Roman" w:hAnsi="Times New Roman" w:cs="Times New Roman"/>
          <w:b/>
        </w:rPr>
        <w:t>libre entrada y salida de flujos de dinero</w:t>
      </w:r>
      <w:r w:rsidR="00AA260D">
        <w:rPr>
          <w:rFonts w:ascii="Times New Roman" w:hAnsi="Times New Roman" w:cs="Times New Roman"/>
        </w:rPr>
        <w:t>, al mismo tiempo se limiten y se condene</w:t>
      </w:r>
      <w:r>
        <w:rPr>
          <w:rFonts w:ascii="Times New Roman" w:hAnsi="Times New Roman" w:cs="Times New Roman"/>
        </w:rPr>
        <w:t xml:space="preserve">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C95BF4">
      <w:pPr>
        <w:spacing w:after="0" w:line="276" w:lineRule="auto"/>
        <w:jc w:val="both"/>
        <w:rPr>
          <w:rFonts w:ascii="Times New Roman" w:hAnsi="Times New Roman" w:cs="Times New Roman"/>
        </w:rPr>
      </w:pPr>
    </w:p>
    <w:p w14:paraId="702611F2" w14:textId="36A5B5E6" w:rsidR="00230683" w:rsidRPr="000846F3" w:rsidRDefault="00C36D75"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AA260D">
        <w:rPr>
          <w:rFonts w:ascii="Times New Roman" w:hAnsi="Times New Roman" w:cs="Times New Roman"/>
        </w:rPr>
        <w:t>aunque</w:t>
      </w:r>
      <w:r w:rsidR="008A5008">
        <w:rPr>
          <w:rFonts w:ascii="Times New Roman" w:hAnsi="Times New Roman" w:cs="Times New Roman"/>
        </w:rPr>
        <w:t xml:space="preserve"> </w:t>
      </w:r>
      <w:r>
        <w:rPr>
          <w:rFonts w:ascii="Times New Roman" w:hAnsi="Times New Roman" w:cs="Times New Roman"/>
        </w:rPr>
        <w:t xml:space="preserve">al mismo tiempo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2"/>
        <w:gridCol w:w="635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543C5F1B" w:rsidR="0028637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13</w:t>
            </w:r>
            <w:r w:rsidR="00DA4D78">
              <w:rPr>
                <w:rFonts w:ascii="Times New Roman" w:hAnsi="Times New Roman" w:cs="Times New Roman"/>
                <w:color w:val="000000"/>
                <w:sz w:val="24"/>
                <w:szCs w:val="24"/>
              </w:rPr>
              <w:t>0</w:t>
            </w:r>
          </w:p>
        </w:tc>
      </w:tr>
      <w:tr w:rsidR="00286376" w:rsidRPr="000846F3" w14:paraId="1307C6EE" w14:textId="77777777" w:rsidTr="00453D56">
        <w:tc>
          <w:tcPr>
            <w:tcW w:w="2518" w:type="dxa"/>
          </w:tcPr>
          <w:p w14:paraId="02E19AB4"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C95BF4">
            <w:pPr>
              <w:spacing w:line="276" w:lineRule="auto"/>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7C2B6654" w:rsidR="00286376" w:rsidRPr="00AA260D" w:rsidRDefault="00E81230" w:rsidP="00C95BF4">
            <w:pPr>
              <w:spacing w:line="276" w:lineRule="auto"/>
              <w:jc w:val="both"/>
              <w:rPr>
                <w:rFonts w:ascii="Times New Roman" w:hAnsi="Times New Roman" w:cs="Times New Roman"/>
                <w:b/>
                <w:color w:val="000000"/>
                <w:sz w:val="24"/>
                <w:szCs w:val="24"/>
              </w:rPr>
            </w:pPr>
            <w:r w:rsidRPr="00AA260D">
              <w:rPr>
                <w:rFonts w:ascii="Times New Roman" w:hAnsi="Times New Roman" w:cs="Times New Roman"/>
                <w:sz w:val="24"/>
                <w:szCs w:val="24"/>
                <w:lang w:val="es-ES_tradnl"/>
              </w:rPr>
              <w:t>Conoce expresiones de xenofobia y racismo en la Europa actual</w:t>
            </w:r>
          </w:p>
        </w:tc>
      </w:tr>
      <w:tr w:rsidR="00286376" w:rsidRPr="000846F3" w14:paraId="4B2E3F52" w14:textId="77777777" w:rsidTr="00453D56">
        <w:tc>
          <w:tcPr>
            <w:tcW w:w="2518" w:type="dxa"/>
          </w:tcPr>
          <w:p w14:paraId="3CC0D20A" w14:textId="77777777" w:rsidR="00286376" w:rsidRPr="000846F3" w:rsidRDefault="0028637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7D20B01" w:rsidR="00286376" w:rsidRPr="000846F3" w:rsidRDefault="00286376" w:rsidP="00C95BF4">
            <w:pPr>
              <w:spacing w:line="276" w:lineRule="auto"/>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r w:rsidR="00AA260D">
              <w:rPr>
                <w:rFonts w:ascii="Times New Roman" w:hAnsi="Times New Roman" w:cs="Times New Roman"/>
                <w:color w:val="000000"/>
                <w:sz w:val="24"/>
                <w:szCs w:val="24"/>
              </w:rPr>
              <w:t>.</w:t>
            </w:r>
          </w:p>
        </w:tc>
      </w:tr>
    </w:tbl>
    <w:p w14:paraId="631025E0" w14:textId="77777777" w:rsidR="00E65950" w:rsidRDefault="00E65950" w:rsidP="00C95BF4">
      <w:pPr>
        <w:spacing w:after="0" w:line="276" w:lineRule="auto"/>
        <w:jc w:val="both"/>
        <w:rPr>
          <w:rFonts w:ascii="Times New Roman" w:hAnsi="Times New Roman" w:cs="Times New Roman"/>
        </w:rPr>
      </w:pPr>
    </w:p>
    <w:p w14:paraId="041EA1B4" w14:textId="77777777" w:rsidR="00952BAF" w:rsidRPr="000846F3" w:rsidRDefault="00952BAF" w:rsidP="00C95BF4">
      <w:pPr>
        <w:spacing w:after="0" w:line="276" w:lineRule="auto"/>
        <w:jc w:val="both"/>
        <w:rPr>
          <w:rFonts w:ascii="Times New Roman" w:hAnsi="Times New Roman" w:cs="Times New Roman"/>
        </w:rPr>
      </w:pPr>
    </w:p>
    <w:p w14:paraId="44B94FAA" w14:textId="2AF16F22"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w:t>
      </w:r>
      <w:r w:rsidR="00952BAF">
        <w:rPr>
          <w:rFonts w:ascii="Times New Roman" w:hAnsi="Times New Roman" w:cs="Times New Roman"/>
          <w:b/>
        </w:rPr>
        <w:t>TAN</w:t>
      </w:r>
    </w:p>
    <w:p w14:paraId="157AB529" w14:textId="77777777" w:rsidR="00B73694" w:rsidRDefault="00B73694" w:rsidP="00C95BF4">
      <w:pPr>
        <w:spacing w:after="0" w:line="276" w:lineRule="auto"/>
        <w:jc w:val="both"/>
        <w:rPr>
          <w:rFonts w:ascii="Times New Roman" w:hAnsi="Times New Roman" w:cs="Times New Roman"/>
        </w:rPr>
      </w:pPr>
    </w:p>
    <w:p w14:paraId="4C94C360" w14:textId="1BC2726E" w:rsidR="00B73694" w:rsidRDefault="00B73694" w:rsidP="00C95BF4">
      <w:pPr>
        <w:spacing w:after="0" w:line="276" w:lineRule="auto"/>
        <w:jc w:val="both"/>
        <w:rPr>
          <w:rFonts w:ascii="Times New Roman" w:hAnsi="Times New Roman" w:cs="Times New Roman"/>
        </w:rPr>
      </w:pPr>
      <w:r>
        <w:rPr>
          <w:rFonts w:ascii="Times New Roman" w:hAnsi="Times New Roman" w:cs="Times New Roman"/>
        </w:rPr>
        <w:t>Tras la caída de la Unión Soviética, durante la década de</w:t>
      </w:r>
      <w:r w:rsidR="00AA260D">
        <w:rPr>
          <w:rFonts w:ascii="Times New Roman" w:hAnsi="Times New Roman" w:cs="Times New Roman"/>
        </w:rPr>
        <w:t xml:space="preserve"> 1990</w:t>
      </w:r>
      <w:r>
        <w:rPr>
          <w:rFonts w:ascii="Times New Roman" w:hAnsi="Times New Roman" w:cs="Times New Roman"/>
        </w:rPr>
        <w:t xml:space="preserve">,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06067D">
        <w:rPr>
          <w:rFonts w:ascii="Times New Roman" w:hAnsi="Times New Roman" w:cs="Times New Roman"/>
        </w:rPr>
        <w:t xml:space="preserve"> [</w:t>
      </w:r>
      <w:hyperlink r:id="rId34"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231D26">
        <w:rPr>
          <w:rFonts w:ascii="Times New Roman" w:hAnsi="Times New Roman" w:cs="Times New Roman"/>
        </w:rPr>
        <w:t xml:space="preserve">. </w:t>
      </w:r>
      <w:r w:rsidR="00231D26">
        <w:rPr>
          <w:rFonts w:ascii="Times New Roman" w:hAnsi="Times New Roman" w:cs="Times New Roman"/>
        </w:rPr>
        <w:lastRenderedPageBreak/>
        <w:t xml:space="preserve">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como un gigante económico y como un protagonista de primer orden en la construcción del mundo global</w:t>
      </w:r>
      <w:r w:rsidR="009241BF">
        <w:rPr>
          <w:rFonts w:ascii="Times New Roman" w:hAnsi="Times New Roman" w:cs="Times New Roman"/>
        </w:rPr>
        <w:t xml:space="preserve"> [</w:t>
      </w:r>
      <w:hyperlink r:id="rId35" w:history="1">
        <w:r w:rsidR="009241BF" w:rsidRPr="009241BF">
          <w:rPr>
            <w:rStyle w:val="Hipervnculo"/>
            <w:rFonts w:ascii="Times New Roman" w:hAnsi="Times New Roman" w:cs="Times New Roman"/>
          </w:rPr>
          <w:t>VER</w:t>
        </w:r>
      </w:hyperlink>
      <w:r w:rsidR="009241BF">
        <w:rPr>
          <w:rFonts w:ascii="Times New Roman" w:hAnsi="Times New Roman" w:cs="Times New Roman"/>
        </w:rPr>
        <w:t>]</w:t>
      </w:r>
      <w:r>
        <w:rPr>
          <w:rFonts w:ascii="Times New Roman" w:hAnsi="Times New Roman" w:cs="Times New Roman"/>
        </w:rPr>
        <w:t xml:space="preserve">. </w:t>
      </w:r>
    </w:p>
    <w:p w14:paraId="71B05A07" w14:textId="77777777" w:rsidR="00B73694" w:rsidRDefault="00B73694" w:rsidP="00C95BF4">
      <w:pPr>
        <w:spacing w:after="0" w:line="276" w:lineRule="auto"/>
        <w:jc w:val="both"/>
        <w:rPr>
          <w:rFonts w:ascii="Times New Roman" w:hAnsi="Times New Roman" w:cs="Times New Roman"/>
        </w:rPr>
      </w:pPr>
    </w:p>
    <w:p w14:paraId="150469FA" w14:textId="741A6984" w:rsidR="009E6FB4" w:rsidRDefault="00B73694" w:rsidP="00C95BF4">
      <w:pPr>
        <w:spacing w:after="0" w:line="276" w:lineRule="auto"/>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 xml:space="preserve">mayores reservas de gas natural, la segunda mayor </w:t>
      </w:r>
      <w:r w:rsidR="0003114D">
        <w:rPr>
          <w:rFonts w:ascii="Times New Roman" w:hAnsi="Times New Roman" w:cs="Times New Roman"/>
        </w:rPr>
        <w:t xml:space="preserve">reserva </w:t>
      </w:r>
      <w:r w:rsidRPr="000846F3">
        <w:rPr>
          <w:rFonts w:ascii="Times New Roman" w:hAnsi="Times New Roman" w:cs="Times New Roman"/>
        </w:rPr>
        <w:t>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superpotencia energética</w:t>
      </w:r>
      <w:r w:rsidR="00F56C52">
        <w:rPr>
          <w:rFonts w:ascii="Times New Roman" w:hAnsi="Times New Roman" w:cs="Times New Roman"/>
        </w:rPr>
        <w:t>.</w:t>
      </w:r>
      <w:r w:rsidRPr="000846F3">
        <w:rPr>
          <w:rFonts w:ascii="Times New Roman" w:hAnsi="Times New Roman" w:cs="Times New Roman"/>
        </w:rPr>
        <w:t xml:space="preserve"> </w:t>
      </w:r>
    </w:p>
    <w:p w14:paraId="067AB471" w14:textId="77777777" w:rsidR="009E6FB4" w:rsidRDefault="009E6FB4" w:rsidP="00C95BF4">
      <w:pPr>
        <w:spacing w:after="0" w:line="276" w:lineRule="auto"/>
        <w:jc w:val="both"/>
        <w:rPr>
          <w:rFonts w:ascii="Times New Roman" w:hAnsi="Times New Roman" w:cs="Times New Roman"/>
        </w:rPr>
      </w:pPr>
    </w:p>
    <w:p w14:paraId="783F8AA1" w14:textId="5393A1C7" w:rsidR="00B73694" w:rsidRDefault="0003114D" w:rsidP="00C95BF4">
      <w:pPr>
        <w:spacing w:after="0" w:line="276" w:lineRule="auto"/>
        <w:jc w:val="both"/>
        <w:rPr>
          <w:rFonts w:ascii="Times New Roman" w:hAnsi="Times New Roman" w:cs="Times New Roman"/>
        </w:rPr>
      </w:pPr>
      <w:r>
        <w:rPr>
          <w:rFonts w:ascii="Times New Roman" w:hAnsi="Times New Roman" w:cs="Times New Roman"/>
        </w:rPr>
        <w:t>En la actualidad,</w:t>
      </w:r>
      <w:r w:rsidR="00B73694">
        <w:rPr>
          <w:rFonts w:ascii="Times New Roman" w:hAnsi="Times New Roman" w:cs="Times New Roman"/>
        </w:rPr>
        <w:t xml:space="preserve"> Rusia</w:t>
      </w:r>
      <w:r w:rsidR="00231D26">
        <w:rPr>
          <w:rFonts w:ascii="Times New Roman" w:hAnsi="Times New Roman" w:cs="Times New Roman"/>
        </w:rPr>
        <w:t xml:space="preserve">, </w:t>
      </w:r>
      <w:r w:rsidR="00B73694">
        <w:rPr>
          <w:rFonts w:ascii="Times New Roman" w:hAnsi="Times New Roman" w:cs="Times New Roman"/>
        </w:rPr>
        <w:t>considerada la séptima economía del mundo</w:t>
      </w:r>
      <w:r w:rsidR="00B73694" w:rsidRPr="000846F3">
        <w:rPr>
          <w:rFonts w:ascii="Times New Roman" w:hAnsi="Times New Roman" w:cs="Times New Roman"/>
        </w:rPr>
        <w:t xml:space="preserve">, </w:t>
      </w:r>
      <w:r w:rsidR="00B73694">
        <w:rPr>
          <w:rFonts w:ascii="Times New Roman" w:hAnsi="Times New Roman" w:cs="Times New Roman"/>
        </w:rPr>
        <w:t xml:space="preserve">detenta </w:t>
      </w:r>
      <w:r w:rsidR="00B73694" w:rsidRPr="000846F3">
        <w:rPr>
          <w:rFonts w:ascii="Times New Roman" w:hAnsi="Times New Roman" w:cs="Times New Roman"/>
        </w:rPr>
        <w:t>el tercer presupuesto militar más grande del mundo</w:t>
      </w:r>
      <w:r w:rsidR="00B73694">
        <w:rPr>
          <w:rFonts w:ascii="Times New Roman" w:hAnsi="Times New Roman" w:cs="Times New Roman"/>
        </w:rPr>
        <w:t xml:space="preserve"> y e</w:t>
      </w:r>
      <w:r w:rsidR="00F56C52">
        <w:rPr>
          <w:rFonts w:ascii="Times New Roman" w:hAnsi="Times New Roman" w:cs="Times New Roman"/>
        </w:rPr>
        <w:t>s una</w:t>
      </w:r>
      <w:r w:rsidR="00B73694" w:rsidRPr="000846F3">
        <w:rPr>
          <w:rFonts w:ascii="Times New Roman" w:hAnsi="Times New Roman" w:cs="Times New Roman"/>
        </w:rPr>
        <w:t xml:space="preserve"> de l</w:t>
      </w:r>
      <w:r w:rsidR="00B73694">
        <w:rPr>
          <w:rFonts w:ascii="Times New Roman" w:hAnsi="Times New Roman" w:cs="Times New Roman"/>
        </w:rPr>
        <w:t xml:space="preserve">as cinco naciones </w:t>
      </w:r>
      <w:r w:rsidR="00B73694" w:rsidRPr="000846F3">
        <w:rPr>
          <w:rFonts w:ascii="Times New Roman" w:hAnsi="Times New Roman" w:cs="Times New Roman"/>
        </w:rPr>
        <w:t>con armas nucleares</w:t>
      </w:r>
      <w:r w:rsidR="00B73694">
        <w:rPr>
          <w:rFonts w:ascii="Times New Roman" w:hAnsi="Times New Roman" w:cs="Times New Roman"/>
        </w:rPr>
        <w:t xml:space="preserve">. Además cuenta con </w:t>
      </w:r>
      <w:r w:rsidR="00B73694" w:rsidRPr="000846F3">
        <w:rPr>
          <w:rFonts w:ascii="Times New Roman" w:hAnsi="Times New Roman" w:cs="Times New Roman"/>
        </w:rPr>
        <w:t xml:space="preserve">el mayor arsenal de armas de destrucción masiva del mundo. </w:t>
      </w:r>
    </w:p>
    <w:p w14:paraId="4F08228F"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64E7DBD2"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730C7">
              <w:rPr>
                <w:rFonts w:ascii="Times New Roman" w:hAnsi="Times New Roman" w:cs="Times New Roman"/>
                <w:color w:val="000000"/>
                <w:sz w:val="24"/>
                <w:szCs w:val="24"/>
              </w:rPr>
              <w:t>_01_IMG13</w:t>
            </w:r>
          </w:p>
        </w:tc>
      </w:tr>
      <w:tr w:rsidR="00E6412F" w:rsidRPr="00C529D1" w14:paraId="5A75AB39" w14:textId="77777777" w:rsidTr="005A2B85">
        <w:tc>
          <w:tcPr>
            <w:tcW w:w="2518" w:type="dxa"/>
          </w:tcPr>
          <w:p w14:paraId="21AB0B1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64F92D0" w14:textId="2E2F1D5D" w:rsidR="00C529D1" w:rsidRPr="00C529D1"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Yacimiento petrolífero y de gas en Siberia</w:t>
            </w:r>
            <w:r>
              <w:rPr>
                <w:rFonts w:ascii="Times New Roman" w:hAnsi="Times New Roman" w:cs="Times New Roman"/>
                <w:color w:val="000000"/>
                <w:sz w:val="24"/>
                <w:szCs w:val="24"/>
                <w:lang w:val="es-CO"/>
              </w:rPr>
              <w:t xml:space="preserve">. Extracción en invierno. </w:t>
            </w:r>
          </w:p>
          <w:p w14:paraId="55C00E94" w14:textId="77777777" w:rsidR="00C529D1" w:rsidRPr="00C529D1" w:rsidRDefault="00C529D1" w:rsidP="00C95BF4">
            <w:pPr>
              <w:spacing w:line="276" w:lineRule="auto"/>
              <w:jc w:val="both"/>
              <w:rPr>
                <w:rFonts w:ascii="Times New Roman" w:hAnsi="Times New Roman" w:cs="Times New Roman"/>
                <w:color w:val="000000"/>
                <w:sz w:val="24"/>
                <w:szCs w:val="24"/>
                <w:lang w:val="es-CO"/>
              </w:rPr>
            </w:pPr>
          </w:p>
          <w:p w14:paraId="39D5CF12" w14:textId="1FE90FBB" w:rsidR="00E6412F" w:rsidRPr="00C529D1" w:rsidRDefault="00E6412F" w:rsidP="00C95BF4">
            <w:pPr>
              <w:spacing w:line="276" w:lineRule="auto"/>
              <w:jc w:val="both"/>
              <w:rPr>
                <w:rFonts w:ascii="Times New Roman" w:hAnsi="Times New Roman" w:cs="Times New Roman"/>
                <w:color w:val="000000"/>
                <w:sz w:val="24"/>
                <w:szCs w:val="24"/>
                <w:lang w:val="es-CO"/>
              </w:rPr>
            </w:pPr>
          </w:p>
        </w:tc>
      </w:tr>
      <w:tr w:rsidR="00E6412F" w:rsidRPr="000846F3" w14:paraId="69C079F3" w14:textId="77777777" w:rsidTr="005A2B85">
        <w:tc>
          <w:tcPr>
            <w:tcW w:w="2518" w:type="dxa"/>
          </w:tcPr>
          <w:p w14:paraId="6F3680B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280D3B5" w14:textId="4B0D467C" w:rsidR="00E6412F" w:rsidRPr="004661FF" w:rsidRDefault="00C529D1" w:rsidP="00C95BF4">
            <w:pPr>
              <w:spacing w:line="276" w:lineRule="auto"/>
              <w:jc w:val="both"/>
              <w:rPr>
                <w:rFonts w:ascii="Times New Roman" w:hAnsi="Times New Roman" w:cs="Times New Roman"/>
                <w:color w:val="000000"/>
                <w:sz w:val="24"/>
                <w:szCs w:val="24"/>
                <w:lang w:val="es-CO"/>
              </w:rPr>
            </w:pPr>
            <w:r w:rsidRPr="00C529D1">
              <w:rPr>
                <w:rFonts w:ascii="Times New Roman" w:hAnsi="Times New Roman" w:cs="Times New Roman"/>
                <w:color w:val="000000"/>
                <w:sz w:val="24"/>
                <w:szCs w:val="24"/>
                <w:lang w:val="es-CO"/>
              </w:rPr>
              <w:t>Número de la imagen 156632204</w:t>
            </w:r>
          </w:p>
          <w:p w14:paraId="18F42873" w14:textId="5755DCCF" w:rsidR="00E6412F" w:rsidRPr="000846F3" w:rsidRDefault="00E6412F" w:rsidP="00C95BF4">
            <w:pPr>
              <w:spacing w:line="276" w:lineRule="auto"/>
              <w:jc w:val="both"/>
              <w:rPr>
                <w:rFonts w:ascii="Times New Roman" w:hAnsi="Times New Roman" w:cs="Times New Roman"/>
                <w:color w:val="000000"/>
                <w:sz w:val="24"/>
                <w:szCs w:val="24"/>
              </w:rPr>
            </w:pPr>
          </w:p>
        </w:tc>
      </w:tr>
      <w:tr w:rsidR="00E6412F" w:rsidRPr="0003114D" w14:paraId="11689F2C" w14:textId="77777777" w:rsidTr="005A2B85">
        <w:tc>
          <w:tcPr>
            <w:tcW w:w="2518" w:type="dxa"/>
          </w:tcPr>
          <w:p w14:paraId="181345A2"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0750CF55" w:rsidR="00E6412F" w:rsidRPr="000846F3" w:rsidRDefault="00E6412F" w:rsidP="0003114D">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Rusia es considerada una </w:t>
            </w:r>
            <w:r w:rsidR="001C4915">
              <w:rPr>
                <w:rFonts w:ascii="Times New Roman" w:hAnsi="Times New Roman" w:cs="Times New Roman"/>
                <w:color w:val="000000"/>
                <w:sz w:val="24"/>
                <w:szCs w:val="24"/>
              </w:rPr>
              <w:t>super</w:t>
            </w:r>
            <w:r>
              <w:rPr>
                <w:rFonts w:ascii="Times New Roman" w:hAnsi="Times New Roman" w:cs="Times New Roman"/>
                <w:color w:val="000000"/>
                <w:sz w:val="24"/>
                <w:szCs w:val="24"/>
              </w:rPr>
              <w:t>potencia energética global</w:t>
            </w:r>
            <w:r w:rsidR="00C529D1">
              <w:rPr>
                <w:rFonts w:ascii="Times New Roman" w:hAnsi="Times New Roman" w:cs="Times New Roman"/>
                <w:color w:val="000000"/>
                <w:sz w:val="24"/>
                <w:szCs w:val="24"/>
              </w:rPr>
              <w:t xml:space="preserve">. Cuenta con </w:t>
            </w:r>
            <w:r w:rsidR="00C529D1" w:rsidRPr="00C529D1">
              <w:rPr>
                <w:rFonts w:ascii="Times New Roman" w:hAnsi="Times New Roman" w:cs="Times New Roman"/>
                <w:color w:val="000000"/>
                <w:sz w:val="24"/>
                <w:szCs w:val="24"/>
              </w:rPr>
              <w:t xml:space="preserve">13 % de las reservas mundiales de crudo. </w:t>
            </w:r>
            <w:r w:rsidR="00C529D1">
              <w:rPr>
                <w:rFonts w:ascii="Times New Roman" w:hAnsi="Times New Roman" w:cs="Times New Roman"/>
                <w:color w:val="000000"/>
                <w:sz w:val="24"/>
                <w:szCs w:val="24"/>
              </w:rPr>
              <w:t xml:space="preserve">La mayor parte se localiza </w:t>
            </w:r>
            <w:r w:rsidR="00C529D1" w:rsidRPr="00C529D1">
              <w:rPr>
                <w:rFonts w:ascii="Times New Roman" w:hAnsi="Times New Roman" w:cs="Times New Roman"/>
                <w:color w:val="000000"/>
                <w:sz w:val="24"/>
                <w:szCs w:val="24"/>
              </w:rPr>
              <w:t xml:space="preserve">en las zonas de los Urales y </w:t>
            </w:r>
            <w:r w:rsidR="00C529D1">
              <w:rPr>
                <w:rFonts w:ascii="Times New Roman" w:hAnsi="Times New Roman" w:cs="Times New Roman"/>
                <w:color w:val="000000"/>
                <w:sz w:val="24"/>
                <w:szCs w:val="24"/>
              </w:rPr>
              <w:t xml:space="preserve">de </w:t>
            </w:r>
            <w:r w:rsidR="00C529D1" w:rsidRPr="00C529D1">
              <w:rPr>
                <w:rFonts w:ascii="Times New Roman" w:hAnsi="Times New Roman" w:cs="Times New Roman"/>
                <w:color w:val="000000"/>
                <w:sz w:val="24"/>
                <w:szCs w:val="24"/>
              </w:rPr>
              <w:t xml:space="preserve">Siberia, lo que facilita las exportaciones hacia el </w:t>
            </w:r>
            <w:r w:rsidR="0003114D">
              <w:rPr>
                <w:rFonts w:ascii="Times New Roman" w:hAnsi="Times New Roman" w:cs="Times New Roman"/>
                <w:color w:val="000000"/>
                <w:sz w:val="24"/>
                <w:szCs w:val="24"/>
              </w:rPr>
              <w:t>oriente</w:t>
            </w:r>
            <w:r w:rsidR="00C529D1" w:rsidRPr="00C529D1">
              <w:rPr>
                <w:rFonts w:ascii="Times New Roman" w:hAnsi="Times New Roman" w:cs="Times New Roman"/>
                <w:color w:val="000000"/>
                <w:sz w:val="24"/>
                <w:szCs w:val="24"/>
              </w:rPr>
              <w:t xml:space="preserve"> </w:t>
            </w:r>
            <w:r w:rsidR="0003114D">
              <w:rPr>
                <w:rFonts w:ascii="Times New Roman" w:hAnsi="Times New Roman" w:cs="Times New Roman"/>
                <w:color w:val="000000"/>
                <w:sz w:val="24"/>
                <w:szCs w:val="24"/>
              </w:rPr>
              <w:t>y</w:t>
            </w:r>
            <w:r w:rsidR="00C529D1" w:rsidRPr="00C529D1">
              <w:rPr>
                <w:rFonts w:ascii="Times New Roman" w:hAnsi="Times New Roman" w:cs="Times New Roman"/>
                <w:color w:val="000000"/>
                <w:sz w:val="24"/>
                <w:szCs w:val="24"/>
              </w:rPr>
              <w:t xml:space="preserve"> el </w:t>
            </w:r>
            <w:r w:rsidR="0003114D">
              <w:rPr>
                <w:rFonts w:ascii="Times New Roman" w:hAnsi="Times New Roman" w:cs="Times New Roman"/>
                <w:color w:val="000000"/>
                <w:sz w:val="24"/>
                <w:szCs w:val="24"/>
              </w:rPr>
              <w:t>occidente</w:t>
            </w:r>
            <w:r w:rsidR="00C529D1" w:rsidRPr="00C529D1">
              <w:rPr>
                <w:rFonts w:ascii="Times New Roman" w:hAnsi="Times New Roman" w:cs="Times New Roman"/>
                <w:color w:val="000000"/>
                <w:sz w:val="24"/>
                <w:szCs w:val="24"/>
              </w:rPr>
              <w:t>.</w:t>
            </w:r>
            <w:r w:rsidR="00C529D1">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C</w:t>
            </w:r>
            <w:r w:rsidR="00C529D1" w:rsidRPr="00C529D1">
              <w:rPr>
                <w:rFonts w:ascii="Times New Roman" w:hAnsi="Times New Roman" w:cs="Times New Roman"/>
                <w:color w:val="000000"/>
                <w:sz w:val="24"/>
                <w:szCs w:val="24"/>
              </w:rPr>
              <w:t xml:space="preserve">on la </w:t>
            </w:r>
            <w:r w:rsidR="001C4915">
              <w:rPr>
                <w:rFonts w:ascii="Times New Roman" w:hAnsi="Times New Roman" w:cs="Times New Roman"/>
                <w:color w:val="000000"/>
                <w:sz w:val="24"/>
                <w:szCs w:val="24"/>
              </w:rPr>
              <w:t>terminación e</w:t>
            </w:r>
            <w:r w:rsidR="001C4915" w:rsidRPr="00C529D1">
              <w:rPr>
                <w:rFonts w:ascii="Times New Roman" w:hAnsi="Times New Roman" w:cs="Times New Roman"/>
                <w:color w:val="000000"/>
                <w:sz w:val="24"/>
                <w:szCs w:val="24"/>
              </w:rPr>
              <w:t xml:space="preserve">n 2010 </w:t>
            </w:r>
            <w:r w:rsidR="00C529D1" w:rsidRPr="00C529D1">
              <w:rPr>
                <w:rFonts w:ascii="Times New Roman" w:hAnsi="Times New Roman" w:cs="Times New Roman"/>
                <w:color w:val="000000"/>
                <w:sz w:val="24"/>
                <w:szCs w:val="24"/>
              </w:rPr>
              <w:t xml:space="preserve">del oleoducto que une los yacimientos de Siberia con el </w:t>
            </w:r>
            <w:r w:rsidR="001C4915">
              <w:rPr>
                <w:rFonts w:ascii="Times New Roman" w:hAnsi="Times New Roman" w:cs="Times New Roman"/>
                <w:color w:val="000000"/>
                <w:sz w:val="24"/>
                <w:szCs w:val="24"/>
              </w:rPr>
              <w:t>L</w:t>
            </w:r>
            <w:r w:rsidR="00C529D1" w:rsidRPr="00C529D1">
              <w:rPr>
                <w:rFonts w:ascii="Times New Roman" w:hAnsi="Times New Roman" w:cs="Times New Roman"/>
                <w:color w:val="000000"/>
                <w:sz w:val="24"/>
                <w:szCs w:val="24"/>
              </w:rPr>
              <w:t>ejano Oriente</w:t>
            </w:r>
            <w:r w:rsidR="00F56C52">
              <w:rPr>
                <w:rFonts w:ascii="Times New Roman" w:hAnsi="Times New Roman" w:cs="Times New Roman"/>
                <w:color w:val="000000"/>
                <w:sz w:val="24"/>
                <w:szCs w:val="24"/>
              </w:rPr>
              <w:t>,</w:t>
            </w:r>
            <w:r w:rsidR="00C529D1" w:rsidRPr="00C529D1">
              <w:rPr>
                <w:rFonts w:ascii="Times New Roman" w:hAnsi="Times New Roman" w:cs="Times New Roman"/>
                <w:color w:val="000000"/>
                <w:sz w:val="24"/>
                <w:szCs w:val="24"/>
              </w:rPr>
              <w:t xml:space="preserve"> </w:t>
            </w:r>
            <w:r w:rsidR="00F56C52">
              <w:rPr>
                <w:rFonts w:ascii="Times New Roman" w:hAnsi="Times New Roman" w:cs="Times New Roman"/>
                <w:color w:val="000000"/>
                <w:sz w:val="24"/>
                <w:szCs w:val="24"/>
              </w:rPr>
              <w:t xml:space="preserve">el bombeo de crudo aumentó en </w:t>
            </w:r>
            <w:r w:rsidR="001C4915">
              <w:rPr>
                <w:rFonts w:ascii="Times New Roman" w:hAnsi="Times New Roman" w:cs="Times New Roman"/>
                <w:color w:val="000000"/>
                <w:sz w:val="24"/>
                <w:szCs w:val="24"/>
              </w:rPr>
              <w:t>50</w:t>
            </w:r>
            <w:r w:rsidR="00D9434C">
              <w:rPr>
                <w:rFonts w:ascii="Times New Roman" w:hAnsi="Times New Roman" w:cs="Times New Roman"/>
                <w:color w:val="000000"/>
                <w:sz w:val="24"/>
                <w:szCs w:val="24"/>
              </w:rPr>
              <w:t xml:space="preserve"> </w:t>
            </w:r>
            <w:r w:rsidR="00C529D1" w:rsidRPr="00C529D1">
              <w:rPr>
                <w:rFonts w:ascii="Times New Roman" w:hAnsi="Times New Roman" w:cs="Times New Roman"/>
                <w:color w:val="000000"/>
                <w:sz w:val="24"/>
                <w:szCs w:val="24"/>
              </w:rPr>
              <w:t>%</w:t>
            </w:r>
          </w:p>
        </w:tc>
      </w:tr>
    </w:tbl>
    <w:p w14:paraId="410CEA5C" w14:textId="77777777" w:rsidR="00B73694" w:rsidRDefault="00B73694" w:rsidP="00C95BF4">
      <w:pPr>
        <w:spacing w:after="0" w:line="276" w:lineRule="auto"/>
        <w:jc w:val="both"/>
        <w:rPr>
          <w:rFonts w:ascii="Times New Roman" w:hAnsi="Times New Roman" w:cs="Times New Roman"/>
        </w:rPr>
      </w:pPr>
    </w:p>
    <w:p w14:paraId="594655AB" w14:textId="4B86782B" w:rsidR="00194384" w:rsidRDefault="00652C60" w:rsidP="00C95BF4">
      <w:pPr>
        <w:spacing w:after="0" w:line="276" w:lineRule="auto"/>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03114D">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03114D">
        <w:rPr>
          <w:rFonts w:ascii="Times New Roman" w:hAnsi="Times New Roman" w:cs="Times New Roman"/>
        </w:rPr>
        <w:t>–</w:t>
      </w:r>
      <w:r w:rsidR="00194384" w:rsidRPr="000846F3">
        <w:rPr>
          <w:rFonts w:ascii="Times New Roman" w:hAnsi="Times New Roman" w:cs="Times New Roman"/>
        </w:rPr>
        <w:t xml:space="preserve"> y que </w:t>
      </w:r>
      <w:r w:rsidR="0003114D">
        <w:rPr>
          <w:rFonts w:ascii="Times New Roman" w:hAnsi="Times New Roman" w:cs="Times New Roman"/>
        </w:rPr>
        <w:t xml:space="preserve">comprende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03114D">
        <w:rPr>
          <w:rFonts w:ascii="Times New Roman" w:hAnsi="Times New Roman" w:cs="Times New Roman"/>
        </w:rPr>
        <w:t>nico, ampliable a otros E</w:t>
      </w:r>
      <w:r w:rsidR="00194384" w:rsidRPr="00194384">
        <w:rPr>
          <w:rFonts w:ascii="Times New Roman" w:hAnsi="Times New Roman" w:cs="Times New Roman"/>
        </w:rPr>
        <w:t>stados de la Comunidad Económica Eurasiática y la Comunidad de Estados Independientes</w:t>
      </w:r>
      <w:r w:rsidR="00F56C52">
        <w:rPr>
          <w:rFonts w:ascii="Times New Roman" w:hAnsi="Times New Roman" w:cs="Times New Roman"/>
        </w:rPr>
        <w:t xml:space="preserve"> [</w:t>
      </w:r>
      <w:hyperlink r:id="rId36"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194384" w:rsidRPr="00194384">
        <w:rPr>
          <w:rFonts w:ascii="Times New Roman" w:hAnsi="Times New Roman" w:cs="Times New Roman"/>
        </w:rPr>
        <w:t xml:space="preserve">. </w:t>
      </w:r>
    </w:p>
    <w:p w14:paraId="225CD007" w14:textId="77777777" w:rsidR="00194384" w:rsidRDefault="00194384" w:rsidP="00C95BF4">
      <w:pPr>
        <w:spacing w:after="0" w:line="276" w:lineRule="auto"/>
        <w:jc w:val="both"/>
        <w:rPr>
          <w:rFonts w:ascii="Times New Roman" w:hAnsi="Times New Roman" w:cs="Times New Roman"/>
        </w:rPr>
      </w:pPr>
    </w:p>
    <w:p w14:paraId="2B46E1DF" w14:textId="421E87C0" w:rsidR="00194384" w:rsidRPr="000846F3" w:rsidRDefault="00194384" w:rsidP="00C95BF4">
      <w:pPr>
        <w:spacing w:after="0" w:line="276" w:lineRule="auto"/>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w:t>
      </w:r>
      <w:r w:rsidR="0003114D">
        <w:rPr>
          <w:rFonts w:ascii="Times New Roman" w:hAnsi="Times New Roman" w:cs="Times New Roman"/>
        </w:rPr>
        <w:t>esta</w:t>
      </w:r>
      <w:r>
        <w:rPr>
          <w:rFonts w:ascii="Times New Roman" w:hAnsi="Times New Roman" w:cs="Times New Roman"/>
        </w:rPr>
        <w:t xml:space="preserve">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xml:space="preserve">, porque sin ella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sidR="0003114D">
        <w:rPr>
          <w:rFonts w:ascii="Times New Roman" w:hAnsi="Times New Roman" w:cs="Times New Roman"/>
        </w:rPr>
        <w:t xml:space="preserve">Lo que </w:t>
      </w:r>
      <w:r>
        <w:rPr>
          <w:rFonts w:ascii="Times New Roman" w:hAnsi="Times New Roman" w:cs="Times New Roman"/>
        </w:rPr>
        <w:t xml:space="preserve"> </w:t>
      </w:r>
      <w:r>
        <w:rPr>
          <w:rFonts w:ascii="Times New Roman" w:hAnsi="Times New Roman" w:cs="Times New Roman"/>
        </w:rPr>
        <w:lastRenderedPageBreak/>
        <w:t xml:space="preserve">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w:t>
      </w:r>
      <w:r w:rsidR="0003114D">
        <w:rPr>
          <w:rFonts w:ascii="Times New Roman" w:hAnsi="Times New Roman" w:cs="Times New Roman"/>
        </w:rPr>
        <w:t>TAN</w:t>
      </w:r>
      <w:r w:rsidR="00F56C52">
        <w:rPr>
          <w:rFonts w:ascii="Times New Roman" w:hAnsi="Times New Roman" w:cs="Times New Roman"/>
        </w:rPr>
        <w:t xml:space="preserve"> [</w:t>
      </w:r>
      <w:hyperlink r:id="rId37"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Pr>
          <w:rFonts w:ascii="Times New Roman" w:hAnsi="Times New Roman" w:cs="Times New Roman"/>
        </w:rPr>
        <w:t>, en particular con Estados Unidos y la U</w:t>
      </w:r>
      <w:r w:rsidR="00F56C52">
        <w:rPr>
          <w:rFonts w:ascii="Times New Roman" w:hAnsi="Times New Roman" w:cs="Times New Roman"/>
        </w:rPr>
        <w:t xml:space="preserve">nión </w:t>
      </w:r>
      <w:r>
        <w:rPr>
          <w:rFonts w:ascii="Times New Roman" w:hAnsi="Times New Roman" w:cs="Times New Roman"/>
        </w:rPr>
        <w:t>E</w:t>
      </w:r>
      <w:r w:rsidR="00F56C52">
        <w:rPr>
          <w:rFonts w:ascii="Times New Roman" w:hAnsi="Times New Roman" w:cs="Times New Roman"/>
        </w:rPr>
        <w:t>uropea</w:t>
      </w:r>
      <w:r w:rsidR="0003114D">
        <w:rPr>
          <w:rFonts w:ascii="Times New Roman" w:hAnsi="Times New Roman" w:cs="Times New Roman"/>
        </w:rPr>
        <w:t>,</w:t>
      </w:r>
      <w:r>
        <w:rPr>
          <w:rFonts w:ascii="Times New Roman" w:hAnsi="Times New Roman" w:cs="Times New Roman"/>
        </w:rPr>
        <w:t xml:space="preserve"> por controlar </w:t>
      </w:r>
      <w:r w:rsidR="0003114D">
        <w:rPr>
          <w:rFonts w:ascii="Times New Roman" w:hAnsi="Times New Roman" w:cs="Times New Roman"/>
        </w:rPr>
        <w:t>este</w:t>
      </w:r>
      <w:r>
        <w:rPr>
          <w:rFonts w:ascii="Times New Roman" w:hAnsi="Times New Roman" w:cs="Times New Roman"/>
        </w:rPr>
        <w:t xml:space="preserve"> territorio.</w:t>
      </w:r>
      <w:r w:rsidRPr="00401E86">
        <w:rPr>
          <w:rFonts w:ascii="Times New Roman" w:hAnsi="Times New Roman" w:cs="Times New Roman"/>
        </w:rPr>
        <w:t xml:space="preserve"> </w:t>
      </w:r>
    </w:p>
    <w:p w14:paraId="5953E647" w14:textId="77777777" w:rsidR="00194384" w:rsidRDefault="00194384" w:rsidP="00C95BF4">
      <w:pPr>
        <w:spacing w:after="0" w:line="276" w:lineRule="auto"/>
        <w:jc w:val="both"/>
        <w:rPr>
          <w:rFonts w:ascii="Times New Roman" w:hAnsi="Times New Roman" w:cs="Times New Roman"/>
        </w:rPr>
      </w:pPr>
    </w:p>
    <w:p w14:paraId="1F23F3A1" w14:textId="417D18B0" w:rsidR="002665C0" w:rsidRDefault="002665C0" w:rsidP="00C95BF4">
      <w:pPr>
        <w:spacing w:after="0" w:line="276" w:lineRule="auto"/>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de Rusia</w:t>
      </w:r>
      <w:r w:rsidR="00DF2E1C">
        <w:rPr>
          <w:rFonts w:ascii="Times New Roman" w:hAnsi="Times New Roman" w:cs="Times New Roman"/>
        </w:rPr>
        <w:t xml:space="preserve"> –</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sidR="00DF2E1C">
        <w:rPr>
          <w:rFonts w:ascii="Times New Roman" w:hAnsi="Times New Roman" w:cs="Times New Roman"/>
        </w:rPr>
        <w:t>–</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DF2E1C">
        <w:rPr>
          <w:rFonts w:ascii="Times New Roman" w:hAnsi="Times New Roman" w:cs="Times New Roman"/>
        </w:rPr>
        <w:t>Esta</w:t>
      </w:r>
      <w:r w:rsidR="005051AA">
        <w:rPr>
          <w:rFonts w:ascii="Times New Roman" w:hAnsi="Times New Roman" w:cs="Times New Roman"/>
        </w:rPr>
        <w:t xml:space="preserve">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como </w:t>
      </w:r>
      <w:r w:rsidR="00DF2E1C">
        <w:rPr>
          <w:rFonts w:ascii="Times New Roman" w:hAnsi="Times New Roman" w:cs="Times New Roman"/>
        </w:rPr>
        <w:t>Serbia o Iraq, las cuales</w:t>
      </w:r>
      <w:r>
        <w:rPr>
          <w:rFonts w:ascii="Times New Roman" w:hAnsi="Times New Roman" w:cs="Times New Roman"/>
        </w:rPr>
        <w:t xml:space="preserve"> fueron </w:t>
      </w:r>
      <w:r w:rsidR="00DF2E1C">
        <w:rPr>
          <w:rFonts w:ascii="Times New Roman" w:hAnsi="Times New Roman" w:cs="Times New Roman"/>
        </w:rPr>
        <w:t>emprendidas</w:t>
      </w:r>
      <w:r>
        <w:rPr>
          <w:rFonts w:ascii="Times New Roman" w:hAnsi="Times New Roman" w:cs="Times New Roman"/>
        </w:rPr>
        <w:t xml:space="preserve">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C95BF4">
      <w:pPr>
        <w:spacing w:after="0" w:line="276" w:lineRule="auto"/>
        <w:jc w:val="both"/>
        <w:rPr>
          <w:rFonts w:ascii="Times New Roman" w:hAnsi="Times New Roman" w:cs="Times New Roman"/>
        </w:rPr>
      </w:pPr>
    </w:p>
    <w:p w14:paraId="1CB47C72" w14:textId="222D7A18" w:rsidR="005051AA" w:rsidRDefault="00401E86" w:rsidP="00C95BF4">
      <w:pPr>
        <w:spacing w:after="0" w:line="276" w:lineRule="auto"/>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DF2E1C">
        <w:rPr>
          <w:rFonts w:ascii="Times New Roman" w:hAnsi="Times New Roman" w:cs="Times New Roman"/>
        </w:rPr>
        <w:t>las actuales</w:t>
      </w:r>
      <w:r w:rsidR="002665C0">
        <w:rPr>
          <w:rFonts w:ascii="Times New Roman" w:hAnsi="Times New Roman" w:cs="Times New Roman"/>
        </w:rPr>
        <w:t xml:space="preserv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los líderes de la O</w:t>
      </w:r>
      <w:r w:rsidR="00DF2E1C">
        <w:rPr>
          <w:rFonts w:ascii="Times New Roman" w:hAnsi="Times New Roman" w:cs="Times New Roman"/>
        </w:rPr>
        <w:t>TAN</w:t>
      </w:r>
      <w:r w:rsidR="009E6FB4">
        <w:rPr>
          <w:rFonts w:ascii="Times New Roman" w:hAnsi="Times New Roman" w:cs="Times New Roman"/>
        </w:rPr>
        <w:t xml:space="preserve">. </w:t>
      </w:r>
    </w:p>
    <w:p w14:paraId="2E0BDF56" w14:textId="77777777" w:rsidR="005051AA" w:rsidRDefault="005051AA" w:rsidP="00C95BF4">
      <w:pPr>
        <w:spacing w:after="0" w:line="276" w:lineRule="auto"/>
        <w:jc w:val="both"/>
        <w:rPr>
          <w:rFonts w:ascii="Times New Roman" w:hAnsi="Times New Roman" w:cs="Times New Roman"/>
        </w:rPr>
      </w:pPr>
    </w:p>
    <w:p w14:paraId="4FC76B29" w14:textId="0A14FD42" w:rsidR="005051AA" w:rsidRDefault="009E6FB4" w:rsidP="00C95BF4">
      <w:pPr>
        <w:spacing w:after="0" w:line="276" w:lineRule="auto"/>
        <w:jc w:val="both"/>
        <w:rPr>
          <w:rFonts w:ascii="Times New Roman" w:hAnsi="Times New Roman" w:cs="Times New Roman"/>
        </w:rPr>
      </w:pPr>
      <w:r>
        <w:rPr>
          <w:rFonts w:ascii="Times New Roman" w:hAnsi="Times New Roman" w:cs="Times New Roman"/>
        </w:rPr>
        <w:t xml:space="preserve">Tras las intervenciones en Ucrania,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 xml:space="preserve">arremetieron contra la economía </w:t>
      </w:r>
      <w:r w:rsidR="00F56C52">
        <w:rPr>
          <w:rFonts w:ascii="Times New Roman" w:hAnsi="Times New Roman" w:cs="Times New Roman"/>
        </w:rPr>
        <w:t>r</w:t>
      </w:r>
      <w:r w:rsidR="005A7649">
        <w:rPr>
          <w:rFonts w:ascii="Times New Roman" w:hAnsi="Times New Roman" w:cs="Times New Roman"/>
        </w:rPr>
        <w:t>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C95BF4">
      <w:pPr>
        <w:spacing w:after="0" w:line="276" w:lineRule="auto"/>
        <w:jc w:val="both"/>
        <w:rPr>
          <w:rFonts w:ascii="Times New Roman" w:hAnsi="Times New Roman" w:cs="Times New Roman"/>
        </w:rPr>
      </w:pPr>
    </w:p>
    <w:p w14:paraId="40E2FEE5" w14:textId="31796C82" w:rsidR="005051AA" w:rsidRDefault="00DF2E1C" w:rsidP="00C95BF4">
      <w:pPr>
        <w:spacing w:after="0" w:line="276" w:lineRule="auto"/>
        <w:jc w:val="both"/>
        <w:rPr>
          <w:rFonts w:ascii="Times New Roman" w:hAnsi="Times New Roman" w:cs="Times New Roman"/>
        </w:rPr>
      </w:pPr>
      <w:r>
        <w:rPr>
          <w:rFonts w:ascii="Times New Roman" w:hAnsi="Times New Roman" w:cs="Times New Roman"/>
        </w:rPr>
        <w:t>Estas sanciones 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 xml:space="preserve">la congelación de activos y propiedades </w:t>
      </w:r>
      <w:r>
        <w:rPr>
          <w:rFonts w:ascii="Times New Roman" w:hAnsi="Times New Roman" w:cs="Times New Roman"/>
        </w:rPr>
        <w:t xml:space="preserve">rusas </w:t>
      </w:r>
      <w:r w:rsidR="008D236A" w:rsidRPr="008D236A">
        <w:rPr>
          <w:rFonts w:ascii="Times New Roman" w:hAnsi="Times New Roman" w:cs="Times New Roman"/>
        </w:rPr>
        <w:t>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323598">
        <w:rPr>
          <w:rFonts w:ascii="Times New Roman" w:hAnsi="Times New Roman" w:cs="Times New Roman"/>
        </w:rPr>
        <w:t>debilitar y aislar a la economía rusa</w:t>
      </w:r>
      <w:r w:rsidR="007536EE">
        <w:rPr>
          <w:rFonts w:ascii="Times New Roman" w:hAnsi="Times New Roman" w:cs="Times New Roman"/>
        </w:rPr>
        <w:t xml:space="preserve">, para así </w:t>
      </w:r>
      <w:r w:rsidR="00323598">
        <w:rPr>
          <w:rFonts w:ascii="Times New Roman" w:hAnsi="Times New Roman" w:cs="Times New Roman"/>
        </w:rPr>
        <w:t>ob</w:t>
      </w:r>
      <w:r w:rsidR="007536EE">
        <w:rPr>
          <w:rFonts w:ascii="Times New Roman" w:hAnsi="Times New Roman" w:cs="Times New Roman"/>
        </w:rPr>
        <w:t xml:space="preserve">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ha </w:t>
      </w:r>
      <w:r w:rsidR="00323598">
        <w:rPr>
          <w:rFonts w:ascii="Times New Roman" w:hAnsi="Times New Roman" w:cs="Times New Roman"/>
        </w:rPr>
        <w:t>sido el ingreso en</w:t>
      </w:r>
      <w:r w:rsidR="00BE2295">
        <w:rPr>
          <w:rFonts w:ascii="Times New Roman" w:hAnsi="Times New Roman" w:cs="Times New Roman"/>
        </w:rPr>
        <w:t xml:space="preserve"> la OTAN</w:t>
      </w:r>
      <w:r w:rsidR="005051AA">
        <w:rPr>
          <w:rFonts w:ascii="Times New Roman" w:hAnsi="Times New Roman" w:cs="Times New Roman"/>
        </w:rPr>
        <w:t xml:space="preserve">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l antiguo Pacto de Varsovia</w:t>
      </w:r>
      <w:r w:rsidR="00F56C52">
        <w:rPr>
          <w:rFonts w:ascii="Times New Roman" w:hAnsi="Times New Roman" w:cs="Times New Roman"/>
        </w:rPr>
        <w:t xml:space="preserve"> [</w:t>
      </w:r>
      <w:hyperlink r:id="rId38" w:history="1">
        <w:r w:rsidR="00F56C52" w:rsidRPr="00F56C52">
          <w:rPr>
            <w:rStyle w:val="Hipervnculo"/>
            <w:rFonts w:ascii="Times New Roman" w:hAnsi="Times New Roman" w:cs="Times New Roman"/>
          </w:rPr>
          <w:t>VER</w:t>
        </w:r>
      </w:hyperlink>
      <w:r w:rsidR="00F56C52">
        <w:rPr>
          <w:rFonts w:ascii="Times New Roman" w:hAnsi="Times New Roman" w:cs="Times New Roman"/>
        </w:rPr>
        <w:t>]</w:t>
      </w:r>
      <w:r w:rsidR="005051AA" w:rsidRPr="000846F3">
        <w:rPr>
          <w:rFonts w:ascii="Times New Roman" w:hAnsi="Times New Roman" w:cs="Times New Roman"/>
        </w:rPr>
        <w:t xml:space="preserve">. </w:t>
      </w:r>
    </w:p>
    <w:p w14:paraId="700D14C7" w14:textId="77777777" w:rsidR="005051AA" w:rsidRDefault="005051AA" w:rsidP="00C95BF4">
      <w:pPr>
        <w:spacing w:after="0" w:line="276" w:lineRule="auto"/>
        <w:jc w:val="both"/>
        <w:rPr>
          <w:rFonts w:ascii="Times New Roman" w:hAnsi="Times New Roman" w:cs="Times New Roman"/>
        </w:rPr>
      </w:pPr>
    </w:p>
    <w:p w14:paraId="1104E604" w14:textId="7633F46E" w:rsidR="003C6E16" w:rsidRDefault="003C6E16" w:rsidP="00C95BF4">
      <w:pPr>
        <w:spacing w:after="0" w:line="276" w:lineRule="auto"/>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00323598">
        <w:rPr>
          <w:rFonts w:ascii="Times New Roman" w:hAnsi="Times New Roman" w:cs="Times New Roman"/>
        </w:rPr>
        <w:t>a los</w:t>
      </w:r>
      <w:r w:rsidRPr="003C6E16">
        <w:rPr>
          <w:rFonts w:ascii="Times New Roman" w:hAnsi="Times New Roman" w:cs="Times New Roman"/>
        </w:rPr>
        <w:t xml:space="preserve"> sector</w:t>
      </w:r>
      <w:r w:rsidR="00323598">
        <w:rPr>
          <w:rFonts w:ascii="Times New Roman" w:hAnsi="Times New Roman" w:cs="Times New Roman"/>
        </w:rPr>
        <w:t>es</w:t>
      </w:r>
      <w:r w:rsidRPr="003C6E16">
        <w:rPr>
          <w:rFonts w:ascii="Times New Roman" w:hAnsi="Times New Roman" w:cs="Times New Roman"/>
        </w:rPr>
        <w:t xml:space="preserve"> agrícola y alimentario </w:t>
      </w:r>
      <w:r w:rsidR="00323598">
        <w:rPr>
          <w:rFonts w:ascii="Times New Roman" w:hAnsi="Times New Roman" w:cs="Times New Roman"/>
        </w:rPr>
        <w:t>de Estados Unidos y Europa. Lo que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embutidos, legumbres, hortalizas, lácteos, verduras y fruta</w:t>
      </w:r>
      <w:r w:rsidR="00323598">
        <w:rPr>
          <w:rFonts w:ascii="Times New Roman" w:hAnsi="Times New Roman" w:cs="Times New Roman"/>
        </w:rPr>
        <w:t>s</w:t>
      </w:r>
      <w:r w:rsidRPr="003C6E16">
        <w:rPr>
          <w:rFonts w:ascii="Times New Roman" w:hAnsi="Times New Roman" w:cs="Times New Roman"/>
        </w:rPr>
        <w:t xml:space="preserve">.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p w14:paraId="489174AB"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51A3C6F9" w:rsidR="000F4A50" w:rsidRPr="000846F3" w:rsidRDefault="000F4A50" w:rsidP="00C95BF4">
            <w:pPr>
              <w:spacing w:line="276" w:lineRule="auto"/>
              <w:jc w:val="both"/>
              <w:rPr>
                <w:rFonts w:ascii="Times New Roman" w:hAnsi="Times New Roman" w:cs="Times New Roman"/>
                <w:sz w:val="24"/>
                <w:szCs w:val="24"/>
              </w:rPr>
            </w:pPr>
            <w:r>
              <w:rPr>
                <w:rFonts w:ascii="Times New Roman" w:hAnsi="Times New Roman" w:cs="Times New Roman"/>
              </w:rPr>
              <w:t>Los movimientos geop</w:t>
            </w:r>
            <w:r w:rsidR="00F56C52">
              <w:rPr>
                <w:rFonts w:ascii="Times New Roman" w:hAnsi="Times New Roman" w:cs="Times New Roman"/>
              </w:rPr>
              <w:t>olíticos que involucran a Rusia</w:t>
            </w:r>
            <w:r>
              <w:rPr>
                <w:rFonts w:ascii="Times New Roman" w:hAnsi="Times New Roman" w:cs="Times New Roman"/>
              </w:rPr>
              <w:t xml:space="preserve"> prefiguran un conflicto </w:t>
            </w:r>
            <w:r w:rsidRPr="000846F3">
              <w:rPr>
                <w:rFonts w:ascii="Times New Roman" w:hAnsi="Times New Roman" w:cs="Times New Roman"/>
              </w:rPr>
              <w:t xml:space="preserve">entre </w:t>
            </w:r>
            <w:r>
              <w:rPr>
                <w:rFonts w:ascii="Times New Roman" w:hAnsi="Times New Roman" w:cs="Times New Roman"/>
              </w:rPr>
              <w:t>dos fuerzas globales: la primera, liderada por Rusia</w:t>
            </w:r>
            <w:r w:rsidR="00323598">
              <w:rPr>
                <w:rFonts w:ascii="Times New Roman" w:hAnsi="Times New Roman" w:cs="Times New Roman"/>
              </w:rPr>
              <w:t xml:space="preserve">, </w:t>
            </w:r>
            <w:r>
              <w:rPr>
                <w:rFonts w:ascii="Times New Roman" w:hAnsi="Times New Roman" w:cs="Times New Roman"/>
              </w:rPr>
              <w:t xml:space="preserve">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w:t>
            </w:r>
            <w:r>
              <w:rPr>
                <w:rFonts w:ascii="Times New Roman" w:hAnsi="Times New Roman" w:cs="Times New Roman"/>
              </w:rPr>
              <w:lastRenderedPageBreak/>
              <w:t xml:space="preserve">gran poder </w:t>
            </w:r>
            <w:r w:rsidRPr="000846F3">
              <w:rPr>
                <w:rFonts w:ascii="Times New Roman" w:hAnsi="Times New Roman" w:cs="Times New Roman"/>
              </w:rPr>
              <w:t xml:space="preserve">marítimo </w:t>
            </w:r>
            <w:r>
              <w:rPr>
                <w:rFonts w:ascii="Times New Roman" w:hAnsi="Times New Roman" w:cs="Times New Roman"/>
              </w:rPr>
              <w:t xml:space="preserve">e influencia en </w:t>
            </w:r>
            <w:r w:rsidR="00323598">
              <w:rPr>
                <w:rFonts w:ascii="Times New Roman" w:hAnsi="Times New Roman" w:cs="Times New Roman"/>
              </w:rPr>
              <w:t xml:space="preserve">la </w:t>
            </w:r>
            <w:r>
              <w:rPr>
                <w:rFonts w:ascii="Times New Roman" w:hAnsi="Times New Roman" w:cs="Times New Roman"/>
              </w:rPr>
              <w:t>Europa occidental y</w:t>
            </w:r>
            <w:r w:rsidR="00323598">
              <w:rPr>
                <w:rFonts w:ascii="Times New Roman" w:hAnsi="Times New Roman" w:cs="Times New Roman"/>
              </w:rPr>
              <w:t xml:space="preserve"> la </w:t>
            </w:r>
            <w:r>
              <w:rPr>
                <w:rFonts w:ascii="Times New Roman" w:hAnsi="Times New Roman" w:cs="Times New Roman"/>
              </w:rPr>
              <w:t xml:space="preserve"> mediterránea. </w:t>
            </w:r>
          </w:p>
        </w:tc>
      </w:tr>
    </w:tbl>
    <w:p w14:paraId="30D9F7CC" w14:textId="77777777" w:rsidR="00401E86" w:rsidRDefault="00401E86" w:rsidP="00C95BF4">
      <w:pPr>
        <w:spacing w:after="0" w:line="276" w:lineRule="auto"/>
        <w:jc w:val="both"/>
        <w:rPr>
          <w:rFonts w:ascii="Times New Roman" w:hAnsi="Times New Roman" w:cs="Times New Roman"/>
        </w:rPr>
      </w:pPr>
    </w:p>
    <w:p w14:paraId="65C6A4C6" w14:textId="6C3390DA" w:rsidR="005051AA" w:rsidRDefault="007536EE" w:rsidP="00C95BF4">
      <w:pPr>
        <w:spacing w:after="0" w:line="276" w:lineRule="auto"/>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w:t>
      </w:r>
      <w:r w:rsidR="00323598">
        <w:rPr>
          <w:rFonts w:ascii="Times New Roman" w:hAnsi="Times New Roman" w:cs="Times New Roman"/>
        </w:rPr>
        <w:t xml:space="preserve">Esta </w:t>
      </w:r>
      <w:r w:rsidR="00BE2059">
        <w:rPr>
          <w:rFonts w:ascii="Times New Roman" w:hAnsi="Times New Roman" w:cs="Times New Roman"/>
        </w:rPr>
        <w:t xml:space="preserve"> acción </w:t>
      </w:r>
      <w:r w:rsidR="005051AA">
        <w:rPr>
          <w:rFonts w:ascii="Times New Roman" w:hAnsi="Times New Roman" w:cs="Times New Roman"/>
        </w:rPr>
        <w:t xml:space="preserve">ha generado </w:t>
      </w:r>
      <w:r w:rsidR="00323598">
        <w:rPr>
          <w:rFonts w:ascii="Times New Roman" w:hAnsi="Times New Roman" w:cs="Times New Roman"/>
        </w:rPr>
        <w:t xml:space="preserve">como respuesta </w:t>
      </w:r>
      <w:r w:rsidR="005051AA">
        <w:rPr>
          <w:rFonts w:ascii="Times New Roman" w:hAnsi="Times New Roman" w:cs="Times New Roman"/>
        </w:rPr>
        <w:t xml:space="preserve">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p>
    <w:p w14:paraId="0F35A9CD" w14:textId="77777777" w:rsidR="002730C7" w:rsidRPr="000846F3"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77A695F" w:rsidR="00926FCD" w:rsidRPr="000846F3" w:rsidRDefault="00DA4D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F56C52">
              <w:rPr>
                <w:rFonts w:ascii="Times New Roman" w:hAnsi="Times New Roman" w:cs="Times New Roman"/>
                <w:color w:val="000000"/>
                <w:sz w:val="24"/>
                <w:szCs w:val="24"/>
              </w:rPr>
              <w:t>_</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14</w:t>
            </w:r>
            <w:r>
              <w:rPr>
                <w:rFonts w:ascii="Times New Roman" w:hAnsi="Times New Roman" w:cs="Times New Roman"/>
                <w:color w:val="000000"/>
                <w:sz w:val="24"/>
                <w:szCs w:val="24"/>
              </w:rPr>
              <w:t>0</w:t>
            </w:r>
          </w:p>
        </w:tc>
      </w:tr>
      <w:tr w:rsidR="00926FCD" w:rsidRPr="000846F3" w14:paraId="57C481E5" w14:textId="77777777" w:rsidTr="00453D56">
        <w:tc>
          <w:tcPr>
            <w:tcW w:w="2518" w:type="dxa"/>
          </w:tcPr>
          <w:p w14:paraId="672240F4"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582C504" w:rsidR="00926FCD" w:rsidRPr="00926FCD" w:rsidRDefault="00926FCD" w:rsidP="00323598">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w:t>
            </w:r>
            <w:r w:rsidR="00323598">
              <w:rPr>
                <w:rFonts w:ascii="Times New Roman" w:hAnsi="Times New Roman" w:cs="Times New Roman"/>
                <w:b/>
                <w:color w:val="000000"/>
                <w:sz w:val="24"/>
                <w:szCs w:val="24"/>
              </w:rPr>
              <w:t>TAN</w:t>
            </w:r>
          </w:p>
        </w:tc>
      </w:tr>
      <w:tr w:rsidR="00926FCD" w:rsidRPr="000846F3" w14:paraId="6BCC23BB" w14:textId="77777777" w:rsidTr="00453D56">
        <w:tc>
          <w:tcPr>
            <w:tcW w:w="2518" w:type="dxa"/>
          </w:tcPr>
          <w:p w14:paraId="28B80902"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C95BF4">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C95BF4">
      <w:pPr>
        <w:spacing w:after="0" w:line="276" w:lineRule="auto"/>
        <w:jc w:val="both"/>
        <w:rPr>
          <w:rFonts w:ascii="Times New Roman" w:hAnsi="Times New Roman" w:cs="Times New Roman"/>
        </w:rPr>
      </w:pPr>
    </w:p>
    <w:p w14:paraId="5D13CF29" w14:textId="77777777" w:rsidR="003F25DE" w:rsidRDefault="003F25DE" w:rsidP="00C95BF4">
      <w:pPr>
        <w:spacing w:after="0" w:line="276" w:lineRule="auto"/>
        <w:jc w:val="both"/>
        <w:rPr>
          <w:rFonts w:ascii="Times New Roman" w:hAnsi="Times New Roman" w:cs="Times New Roman"/>
        </w:rPr>
      </w:pPr>
    </w:p>
    <w:p w14:paraId="5A602E50" w14:textId="2672AE32"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b/>
        </w:rPr>
        <w:t>3</w:t>
      </w:r>
      <w:r w:rsidR="005D1738" w:rsidRPr="000846F3">
        <w:rPr>
          <w:rFonts w:ascii="Times New Roman" w:hAnsi="Times New Roman" w:cs="Times New Roman"/>
          <w:b/>
        </w:rPr>
        <w:t>.</w:t>
      </w:r>
      <w:r w:rsidRPr="000846F3">
        <w:rPr>
          <w:rFonts w:ascii="Times New Roman" w:hAnsi="Times New Roman" w:cs="Times New Roman"/>
          <w:b/>
        </w:rPr>
        <w:t>3</w:t>
      </w:r>
      <w:r w:rsidR="005D1738" w:rsidRPr="000846F3">
        <w:rPr>
          <w:rFonts w:ascii="Times New Roman" w:hAnsi="Times New Roman" w:cs="Times New Roman"/>
          <w:b/>
        </w:rPr>
        <w:t>.1</w:t>
      </w:r>
      <w:r w:rsidRPr="000846F3">
        <w:rPr>
          <w:rFonts w:ascii="Times New Roman" w:hAnsi="Times New Roman" w:cs="Times New Roman"/>
          <w:b/>
        </w:rPr>
        <w:t xml:space="preserve"> Ucrania</w:t>
      </w:r>
    </w:p>
    <w:p w14:paraId="66D030BF" w14:textId="77777777" w:rsidR="00FF159E" w:rsidRDefault="00FF159E" w:rsidP="00C95BF4">
      <w:pPr>
        <w:spacing w:after="0" w:line="276" w:lineRule="auto"/>
        <w:jc w:val="both"/>
        <w:rPr>
          <w:rFonts w:ascii="Times New Roman" w:hAnsi="Times New Roman" w:cs="Times New Roman"/>
        </w:rPr>
      </w:pPr>
    </w:p>
    <w:p w14:paraId="3A07734B" w14:textId="611D5E0F" w:rsidR="00FF159E" w:rsidRPr="000F4A50"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 xml:space="preserve">Ucrania es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w:t>
      </w:r>
      <w:r w:rsidR="00BE2295">
        <w:rPr>
          <w:rFonts w:ascii="Times New Roman" w:hAnsi="Times New Roman" w:cs="Times New Roman"/>
        </w:rPr>
        <w:t>“</w:t>
      </w:r>
      <w:r w:rsidR="00FF159E" w:rsidRPr="000F4A50">
        <w:rPr>
          <w:rFonts w:ascii="Times New Roman" w:hAnsi="Times New Roman" w:cs="Times New Roman"/>
        </w:rPr>
        <w:t xml:space="preserve">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00BE2295">
        <w:rPr>
          <w:rFonts w:ascii="Times New Roman" w:hAnsi="Times New Roman" w:cs="Times New Roman"/>
        </w:rPr>
        <w:t>”</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703626">
        <w:rPr>
          <w:rFonts w:ascii="Times New Roman" w:hAnsi="Times New Roman" w:cs="Times New Roman"/>
        </w:rPr>
        <w:t>ertilidad de sus tierras;</w:t>
      </w:r>
      <w:r w:rsidR="00FF159E" w:rsidRPr="000F4A50">
        <w:rPr>
          <w:rFonts w:ascii="Times New Roman" w:hAnsi="Times New Roman" w:cs="Times New Roman"/>
        </w:rPr>
        <w:t xml:space="preserve">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w:t>
      </w:r>
      <w:r w:rsidR="00BE2295">
        <w:rPr>
          <w:rFonts w:ascii="Times New Roman" w:hAnsi="Times New Roman" w:cs="Times New Roman"/>
        </w:rPr>
        <w:t>la disolución</w:t>
      </w:r>
      <w:r w:rsidR="00FF159E" w:rsidRPr="000F4A50">
        <w:rPr>
          <w:rFonts w:ascii="Times New Roman" w:hAnsi="Times New Roman" w:cs="Times New Roman"/>
        </w:rPr>
        <w:t xml:space="preserve"> de la </w:t>
      </w:r>
      <w:r w:rsidR="00BE2295">
        <w:rPr>
          <w:rFonts w:ascii="Times New Roman" w:hAnsi="Times New Roman" w:cs="Times New Roman"/>
        </w:rPr>
        <w:t>Unión de Repúblicas Socialistas Soviéticas (</w:t>
      </w:r>
      <w:r w:rsidR="00FF159E" w:rsidRPr="000F4A50">
        <w:rPr>
          <w:rFonts w:ascii="Times New Roman" w:hAnsi="Times New Roman" w:cs="Times New Roman"/>
        </w:rPr>
        <w:t>URSS</w:t>
      </w:r>
      <w:r w:rsidR="00BE2295">
        <w:rPr>
          <w:rFonts w:ascii="Times New Roman" w:hAnsi="Times New Roman" w:cs="Times New Roman"/>
        </w:rPr>
        <w:t>)</w:t>
      </w:r>
      <w:r w:rsidR="00FF159E" w:rsidRPr="000F4A50">
        <w:rPr>
          <w:rFonts w:ascii="Times New Roman" w:hAnsi="Times New Roman" w:cs="Times New Roman"/>
        </w:rPr>
        <w:t xml:space="preserve">. </w:t>
      </w:r>
    </w:p>
    <w:p w14:paraId="4ADED984" w14:textId="77777777" w:rsidR="00FF159E" w:rsidRPr="000F4A50" w:rsidRDefault="00FF159E" w:rsidP="00C95BF4">
      <w:pPr>
        <w:spacing w:after="0" w:line="276" w:lineRule="auto"/>
        <w:jc w:val="both"/>
        <w:rPr>
          <w:rFonts w:ascii="Times New Roman" w:hAnsi="Times New Roman" w:cs="Times New Roman"/>
        </w:rPr>
      </w:pPr>
    </w:p>
    <w:p w14:paraId="545D3D14" w14:textId="78433752" w:rsidR="00FF159E" w:rsidRDefault="00FF159E" w:rsidP="00C95BF4">
      <w:pPr>
        <w:spacing w:after="0" w:line="276" w:lineRule="auto"/>
        <w:jc w:val="both"/>
        <w:rPr>
          <w:rFonts w:ascii="Times New Roman" w:hAnsi="Times New Roman" w:cs="Times New Roman"/>
        </w:rPr>
      </w:pPr>
      <w:r w:rsidRPr="000F4A50">
        <w:rPr>
          <w:rFonts w:ascii="Times New Roman" w:hAnsi="Times New Roman" w:cs="Times New Roman"/>
        </w:rPr>
        <w:t xml:space="preserve">Hoy,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sidR="00BE2295">
        <w:rPr>
          <w:rFonts w:ascii="Times New Roman" w:hAnsi="Times New Roman" w:cs="Times New Roman"/>
        </w:rPr>
        <w:t>TAN</w:t>
      </w:r>
      <w:r>
        <w:rPr>
          <w:rFonts w:ascii="Times New Roman" w:hAnsi="Times New Roman" w:cs="Times New Roman"/>
        </w:rPr>
        <w:t xml:space="preserve">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w:t>
      </w:r>
      <w:r w:rsidR="00BE2295">
        <w:rPr>
          <w:rFonts w:ascii="Times New Roman" w:hAnsi="Times New Roman" w:cs="Times New Roman"/>
        </w:rPr>
        <w:t>,</w:t>
      </w:r>
      <w:r w:rsidR="000F4A50">
        <w:rPr>
          <w:rFonts w:ascii="Times New Roman" w:hAnsi="Times New Roman" w:cs="Times New Roman"/>
        </w:rPr>
        <w:t xml:space="preserv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w:t>
      </w:r>
      <w:r w:rsidR="00703626">
        <w:rPr>
          <w:rFonts w:ascii="Times New Roman" w:hAnsi="Times New Roman" w:cs="Times New Roman"/>
        </w:rPr>
        <w:t xml:space="preserve">persisten </w:t>
      </w:r>
      <w:r w:rsidR="00BB3D3C" w:rsidRPr="00BB3D3C">
        <w:rPr>
          <w:rFonts w:ascii="Times New Roman" w:hAnsi="Times New Roman" w:cs="Times New Roman"/>
        </w:rPr>
        <w:t>ten</w:t>
      </w:r>
      <w:r w:rsidR="00703626">
        <w:rPr>
          <w:rFonts w:ascii="Times New Roman" w:hAnsi="Times New Roman" w:cs="Times New Roman"/>
        </w:rPr>
        <w:t>siones internas que no ha</w:t>
      </w:r>
      <w:r w:rsidR="00BB3D3C" w:rsidRPr="00BB3D3C">
        <w:rPr>
          <w:rFonts w:ascii="Times New Roman" w:hAnsi="Times New Roman" w:cs="Times New Roman"/>
        </w:rPr>
        <w:t xml:space="preserve"> logrado resolver desde el colapso de la Unión Soviética en 1991.</w:t>
      </w:r>
    </w:p>
    <w:p w14:paraId="18BFE39C"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5E027344"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14</w:t>
            </w:r>
          </w:p>
        </w:tc>
      </w:tr>
      <w:tr w:rsidR="00E6412F" w:rsidRPr="001C4915" w14:paraId="3EE8BB71" w14:textId="77777777" w:rsidTr="005A2B85">
        <w:tc>
          <w:tcPr>
            <w:tcW w:w="2518" w:type="dxa"/>
          </w:tcPr>
          <w:p w14:paraId="395B899F"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421BCB05" w:rsidR="00E6412F" w:rsidRPr="001C4915" w:rsidRDefault="001C4915" w:rsidP="00C95BF4">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 xml:space="preserve">Manifestaciones en </w:t>
            </w:r>
            <w:r w:rsidR="00E6412F" w:rsidRPr="001C4915">
              <w:rPr>
                <w:rFonts w:ascii="Times New Roman" w:hAnsi="Times New Roman" w:cs="Times New Roman"/>
                <w:color w:val="000000"/>
                <w:sz w:val="24"/>
                <w:szCs w:val="24"/>
                <w:lang w:val="es-CO"/>
              </w:rPr>
              <w:t>K</w:t>
            </w:r>
            <w:r w:rsidRPr="001C4915">
              <w:rPr>
                <w:rFonts w:ascii="Times New Roman" w:hAnsi="Times New Roman" w:cs="Times New Roman"/>
                <w:color w:val="000000"/>
                <w:sz w:val="24"/>
                <w:szCs w:val="24"/>
                <w:lang w:val="es-CO"/>
              </w:rPr>
              <w:t>iev</w:t>
            </w:r>
            <w:r w:rsidR="00E6412F" w:rsidRPr="001C4915">
              <w:rPr>
                <w:rFonts w:ascii="Times New Roman" w:hAnsi="Times New Roman" w:cs="Times New Roman"/>
                <w:color w:val="000000"/>
                <w:sz w:val="24"/>
                <w:szCs w:val="24"/>
                <w:lang w:val="es-CO"/>
              </w:rPr>
              <w:t>, U</w:t>
            </w:r>
            <w:r w:rsidRPr="001C4915">
              <w:rPr>
                <w:rFonts w:ascii="Times New Roman" w:hAnsi="Times New Roman" w:cs="Times New Roman"/>
                <w:color w:val="000000"/>
                <w:sz w:val="24"/>
                <w:szCs w:val="24"/>
                <w:lang w:val="es-CO"/>
              </w:rPr>
              <w:t>crania</w:t>
            </w:r>
            <w:r w:rsidR="00E6412F" w:rsidRPr="001C4915">
              <w:rPr>
                <w:rFonts w:ascii="Times New Roman" w:hAnsi="Times New Roman" w:cs="Times New Roman"/>
                <w:color w:val="000000"/>
                <w:sz w:val="24"/>
                <w:szCs w:val="24"/>
                <w:lang w:val="es-CO"/>
              </w:rPr>
              <w:t xml:space="preserve">, </w:t>
            </w:r>
            <w:r w:rsidRPr="001C4915">
              <w:rPr>
                <w:rFonts w:ascii="Times New Roman" w:hAnsi="Times New Roman" w:cs="Times New Roman"/>
                <w:color w:val="000000"/>
                <w:sz w:val="24"/>
                <w:szCs w:val="24"/>
                <w:lang w:val="es-CO"/>
              </w:rPr>
              <w:t xml:space="preserve">durante </w:t>
            </w:r>
            <w:r w:rsidR="00E6412F" w:rsidRPr="001C4915">
              <w:rPr>
                <w:rFonts w:ascii="Times New Roman" w:hAnsi="Times New Roman" w:cs="Times New Roman"/>
                <w:color w:val="000000"/>
                <w:sz w:val="24"/>
                <w:szCs w:val="24"/>
                <w:lang w:val="es-CO"/>
              </w:rPr>
              <w:t>2014.</w:t>
            </w:r>
          </w:p>
        </w:tc>
      </w:tr>
      <w:tr w:rsidR="00E6412F" w:rsidRPr="000846F3" w14:paraId="75BC11FC" w14:textId="77777777" w:rsidTr="005A2B85">
        <w:tc>
          <w:tcPr>
            <w:tcW w:w="2518" w:type="dxa"/>
          </w:tcPr>
          <w:p w14:paraId="016BC0BC"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639E4D0" w14:textId="77777777" w:rsidR="00E6412F" w:rsidRPr="004661FF" w:rsidRDefault="00E6412F" w:rsidP="00C95BF4">
            <w:pPr>
              <w:spacing w:line="276" w:lineRule="auto"/>
              <w:jc w:val="both"/>
              <w:rPr>
                <w:rFonts w:ascii="Times New Roman" w:hAnsi="Times New Roman" w:cs="Times New Roman"/>
                <w:color w:val="000000"/>
                <w:sz w:val="24"/>
                <w:szCs w:val="24"/>
                <w:lang w:val="es-CO"/>
              </w:rPr>
            </w:pPr>
          </w:p>
          <w:p w14:paraId="1DCDA83E" w14:textId="260BE8FD" w:rsidR="00E6412F" w:rsidRPr="000846F3" w:rsidRDefault="00E6412F" w:rsidP="00C95BF4">
            <w:pPr>
              <w:spacing w:line="276" w:lineRule="auto"/>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lang w:val="en-US"/>
              </w:rPr>
              <w:t>Número de la imagen 174318044</w:t>
            </w:r>
          </w:p>
        </w:tc>
      </w:tr>
      <w:tr w:rsidR="00E6412F" w:rsidRPr="000846F3" w14:paraId="28756832" w14:textId="77777777" w:rsidTr="005A2B85">
        <w:tc>
          <w:tcPr>
            <w:tcW w:w="2518" w:type="dxa"/>
          </w:tcPr>
          <w:p w14:paraId="4B0AF67B"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5359D9F7" w:rsidR="00E6412F" w:rsidRPr="000846F3" w:rsidRDefault="00E6412F"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Kiev en 2014</w:t>
            </w:r>
            <w:r w:rsidR="001C4915">
              <w:rPr>
                <w:rFonts w:ascii="Times New Roman" w:hAnsi="Times New Roman" w:cs="Times New Roman"/>
                <w:color w:val="000000"/>
                <w:sz w:val="24"/>
                <w:szCs w:val="24"/>
              </w:rPr>
              <w:t xml:space="preserve">. Los </w:t>
            </w:r>
            <w:r w:rsidR="001C4915" w:rsidRPr="001C4915">
              <w:rPr>
                <w:rFonts w:ascii="Times New Roman" w:hAnsi="Times New Roman" w:cs="Times New Roman"/>
                <w:color w:val="000000"/>
                <w:sz w:val="24"/>
                <w:szCs w:val="24"/>
              </w:rPr>
              <w:t>disturbios europeísta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y nacionalista</w:t>
            </w:r>
            <w:r w:rsidR="001C4915">
              <w:rPr>
                <w:rFonts w:ascii="Times New Roman" w:hAnsi="Times New Roman" w:cs="Times New Roman"/>
                <w:color w:val="000000"/>
                <w:sz w:val="24"/>
                <w:szCs w:val="24"/>
              </w:rPr>
              <w:t>s</w:t>
            </w:r>
            <w:r w:rsidR="001C4915" w:rsidRPr="001C4915">
              <w:rPr>
                <w:rFonts w:ascii="Times New Roman" w:hAnsi="Times New Roman" w:cs="Times New Roman"/>
                <w:color w:val="000000"/>
                <w:sz w:val="24"/>
                <w:szCs w:val="24"/>
              </w:rPr>
              <w:t xml:space="preserve"> en Ucrania derrocaron al presidente electo Víktor Yanukóvich</w:t>
            </w:r>
            <w:r w:rsidR="00703626">
              <w:rPr>
                <w:rFonts w:ascii="Times New Roman" w:hAnsi="Times New Roman" w:cs="Times New Roman"/>
                <w:color w:val="000000"/>
                <w:sz w:val="24"/>
                <w:szCs w:val="24"/>
              </w:rPr>
              <w:t>,</w:t>
            </w:r>
            <w:r w:rsidR="001C4915" w:rsidRPr="001C4915">
              <w:rPr>
                <w:rFonts w:ascii="Times New Roman" w:hAnsi="Times New Roman" w:cs="Times New Roman"/>
                <w:color w:val="000000"/>
                <w:sz w:val="24"/>
                <w:szCs w:val="24"/>
              </w:rPr>
              <w:t xml:space="preserve"> </w:t>
            </w:r>
            <w:r w:rsidR="001C4915">
              <w:rPr>
                <w:rFonts w:ascii="Times New Roman" w:hAnsi="Times New Roman" w:cs="Times New Roman"/>
                <w:color w:val="000000"/>
                <w:sz w:val="24"/>
                <w:szCs w:val="24"/>
              </w:rPr>
              <w:t xml:space="preserve">quien representaba al sector </w:t>
            </w:r>
            <w:r w:rsidR="001C4915" w:rsidRPr="001C4915">
              <w:rPr>
                <w:rFonts w:ascii="Times New Roman" w:hAnsi="Times New Roman" w:cs="Times New Roman"/>
                <w:color w:val="000000"/>
                <w:sz w:val="24"/>
                <w:szCs w:val="24"/>
              </w:rPr>
              <w:t>pro</w:t>
            </w:r>
            <w:r w:rsidR="00424FF6">
              <w:rPr>
                <w:rFonts w:ascii="Times New Roman" w:hAnsi="Times New Roman" w:cs="Times New Roman"/>
                <w:color w:val="000000"/>
                <w:sz w:val="24"/>
                <w:szCs w:val="24"/>
              </w:rPr>
              <w:t>r</w:t>
            </w:r>
            <w:r w:rsidR="001C4915" w:rsidRPr="001C4915">
              <w:rPr>
                <w:rFonts w:ascii="Times New Roman" w:hAnsi="Times New Roman" w:cs="Times New Roman"/>
                <w:color w:val="000000"/>
                <w:sz w:val="24"/>
                <w:szCs w:val="24"/>
              </w:rPr>
              <w:t>ruso</w:t>
            </w:r>
            <w:r w:rsidR="001C4915">
              <w:rPr>
                <w:rFonts w:ascii="Times New Roman" w:hAnsi="Times New Roman" w:cs="Times New Roman"/>
                <w:color w:val="000000"/>
                <w:sz w:val="24"/>
                <w:szCs w:val="24"/>
              </w:rPr>
              <w:t xml:space="preserve">. </w:t>
            </w:r>
            <w:r w:rsidR="002730C7">
              <w:rPr>
                <w:rFonts w:ascii="Times New Roman" w:hAnsi="Times New Roman" w:cs="Times New Roman"/>
                <w:color w:val="000000"/>
                <w:sz w:val="24"/>
                <w:szCs w:val="24"/>
              </w:rPr>
              <w:t xml:space="preserve">Las </w:t>
            </w:r>
            <w:r w:rsidR="002730C7">
              <w:rPr>
                <w:rFonts w:ascii="Times New Roman" w:hAnsi="Times New Roman" w:cs="Times New Roman"/>
                <w:color w:val="000000"/>
                <w:sz w:val="24"/>
                <w:szCs w:val="24"/>
              </w:rPr>
              <w:lastRenderedPageBreak/>
              <w:t>manifestacio</w:t>
            </w:r>
            <w:r w:rsidR="00703626">
              <w:rPr>
                <w:rFonts w:ascii="Times New Roman" w:hAnsi="Times New Roman" w:cs="Times New Roman"/>
                <w:color w:val="000000"/>
                <w:sz w:val="24"/>
                <w:szCs w:val="24"/>
              </w:rPr>
              <w:t>nes dieron lugar a un</w:t>
            </w:r>
            <w:r w:rsidR="002730C7">
              <w:rPr>
                <w:rFonts w:ascii="Times New Roman" w:hAnsi="Times New Roman" w:cs="Times New Roman"/>
                <w:color w:val="000000"/>
                <w:sz w:val="24"/>
                <w:szCs w:val="24"/>
              </w:rPr>
              <w:t xml:space="preserve"> movimiento social denominado Euromaidán.</w:t>
            </w:r>
            <w:r w:rsidR="001C4915" w:rsidRPr="001C49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p>
        </w:tc>
      </w:tr>
    </w:tbl>
    <w:p w14:paraId="185A27F5" w14:textId="77777777" w:rsidR="004A6EBB" w:rsidRDefault="004A6EBB" w:rsidP="00C95BF4">
      <w:pPr>
        <w:spacing w:after="0" w:line="276" w:lineRule="auto"/>
        <w:jc w:val="both"/>
        <w:rPr>
          <w:rFonts w:ascii="Times New Roman" w:hAnsi="Times New Roman" w:cs="Times New Roman"/>
        </w:rPr>
      </w:pPr>
    </w:p>
    <w:p w14:paraId="1F3DD73B" w14:textId="390BCC32" w:rsidR="00BB3D3C" w:rsidRDefault="004A6EBB" w:rsidP="00C95BF4">
      <w:pPr>
        <w:spacing w:after="0" w:line="276" w:lineRule="auto"/>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w:t>
      </w:r>
      <w:r w:rsidR="00703626">
        <w:rPr>
          <w:rFonts w:ascii="Times New Roman" w:hAnsi="Times New Roman" w:cs="Times New Roman"/>
        </w:rPr>
        <w:t>,</w:t>
      </w:r>
      <w:r w:rsidRPr="004A6EBB">
        <w:rPr>
          <w:rFonts w:ascii="Times New Roman" w:hAnsi="Times New Roman" w:cs="Times New Roman"/>
        </w:rPr>
        <w:t xml:space="preserve"> con el objeto de suscribir acuerdos de asociación con ellos</w:t>
      </w:r>
      <w:r w:rsidR="00BE2295">
        <w:rPr>
          <w:rFonts w:ascii="Times New Roman" w:hAnsi="Times New Roman" w:cs="Times New Roman"/>
        </w:rPr>
        <w:t>.</w:t>
      </w:r>
    </w:p>
    <w:p w14:paraId="3190BAC7" w14:textId="77777777" w:rsidR="004A6EBB" w:rsidRDefault="004A6EBB" w:rsidP="00C95BF4">
      <w:pPr>
        <w:spacing w:after="0" w:line="276" w:lineRule="auto"/>
        <w:jc w:val="both"/>
        <w:rPr>
          <w:rFonts w:ascii="Times New Roman" w:hAnsi="Times New Roman" w:cs="Times New Roman"/>
        </w:rPr>
      </w:pPr>
    </w:p>
    <w:p w14:paraId="5F6381B2" w14:textId="137CBD61" w:rsidR="00FF159E" w:rsidRDefault="00BB3D3C" w:rsidP="00C95BF4">
      <w:pPr>
        <w:spacing w:after="0" w:line="276" w:lineRule="auto"/>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es la Unión Aduanera</w:t>
      </w:r>
      <w:r w:rsidR="00703626">
        <w:rPr>
          <w:rFonts w:ascii="Times New Roman" w:hAnsi="Times New Roman" w:cs="Times New Roman"/>
        </w:rPr>
        <w:t>,</w:t>
      </w:r>
      <w:r w:rsidRPr="00BB3D3C">
        <w:rPr>
          <w:rFonts w:ascii="Times New Roman" w:hAnsi="Times New Roman" w:cs="Times New Roman"/>
        </w:rPr>
        <w:t xml:space="preserve">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Por otra parte</w:t>
      </w:r>
      <w:r w:rsidR="00703626">
        <w:rPr>
          <w:rFonts w:ascii="Times New Roman" w:hAnsi="Times New Roman" w:cs="Times New Roman"/>
        </w:rPr>
        <w:t>,</w:t>
      </w:r>
      <w:r>
        <w:rPr>
          <w:rFonts w:ascii="Times New Roman" w:hAnsi="Times New Roman" w:cs="Times New Roman"/>
        </w:rPr>
        <w:t xml:space="preserve"> </w:t>
      </w:r>
      <w:r w:rsidRPr="00BB3D3C">
        <w:rPr>
          <w:rFonts w:ascii="Times New Roman" w:hAnsi="Times New Roman" w:cs="Times New Roman"/>
        </w:rPr>
        <w:t xml:space="preserve">Rusia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00703626">
        <w:rPr>
          <w:rFonts w:ascii="Times New Roman" w:hAnsi="Times New Roman" w:cs="Times New Roman"/>
        </w:rPr>
        <w:t xml:space="preserve">el </w:t>
      </w:r>
      <w:r w:rsidRPr="00BB3D3C">
        <w:rPr>
          <w:rFonts w:ascii="Times New Roman" w:hAnsi="Times New Roman" w:cs="Times New Roman"/>
        </w:rPr>
        <w:t>85</w:t>
      </w:r>
      <w:r w:rsidR="00D9434C">
        <w:rPr>
          <w:rFonts w:ascii="Times New Roman" w:hAnsi="Times New Roman" w:cs="Times New Roman"/>
        </w:rPr>
        <w:t xml:space="preserve"> %</w:t>
      </w:r>
      <w:r w:rsidRPr="00BB3D3C">
        <w:rPr>
          <w:rFonts w:ascii="Times New Roman" w:hAnsi="Times New Roman" w:cs="Times New Roman"/>
        </w:rPr>
        <w:t xml:space="preserve"> del gas ruso que consume Europa pasa a través de Ucrania</w:t>
      </w:r>
      <w:r w:rsidR="00705294">
        <w:rPr>
          <w:rFonts w:ascii="Times New Roman" w:hAnsi="Times New Roman" w:cs="Times New Roman"/>
        </w:rPr>
        <w:t xml:space="preserve"> [</w:t>
      </w:r>
      <w:hyperlink r:id="rId3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Pr="00BB3D3C">
        <w:rPr>
          <w:rFonts w:ascii="Times New Roman" w:hAnsi="Times New Roman" w:cs="Times New Roman"/>
        </w:rPr>
        <w:t xml:space="preserve">. </w:t>
      </w:r>
    </w:p>
    <w:p w14:paraId="659FEC74"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1102909"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Ucrania se encuentra dividida entre quienes anhelan integrarse a la Unión Europea y quienes quieren estar bajo influencia </w:t>
            </w:r>
            <w:r w:rsidR="00BE2295" w:rsidRPr="00BE2295">
              <w:rPr>
                <w:rFonts w:ascii="Times New Roman" w:hAnsi="Times New Roman" w:cs="Times New Roman"/>
              </w:rPr>
              <w:t>de R</w:t>
            </w:r>
            <w:r w:rsidRPr="00BE2295">
              <w:rPr>
                <w:rFonts w:ascii="Times New Roman" w:hAnsi="Times New Roman" w:cs="Times New Roman"/>
              </w:rPr>
              <w:t>us</w:t>
            </w:r>
            <w:r w:rsidR="00BE2295" w:rsidRPr="00BE2295">
              <w:rPr>
                <w:rFonts w:ascii="Times New Roman" w:hAnsi="Times New Roman" w:cs="Times New Roman"/>
              </w:rPr>
              <w:t>i</w:t>
            </w:r>
            <w:r w:rsidRPr="00BE2295">
              <w:rPr>
                <w:rFonts w:ascii="Times New Roman" w:hAnsi="Times New Roman" w:cs="Times New Roman"/>
              </w:rPr>
              <w:t xml:space="preserve">a. Pareciese que a cada lado del río Dniéper hubiese una Ucrania diferente. </w:t>
            </w:r>
          </w:p>
          <w:p w14:paraId="7E264420" w14:textId="099AF480" w:rsidR="003C675F" w:rsidRPr="00BE2295" w:rsidRDefault="003C675F" w:rsidP="00C95BF4">
            <w:pPr>
              <w:spacing w:line="276" w:lineRule="auto"/>
              <w:jc w:val="both"/>
              <w:rPr>
                <w:rFonts w:ascii="Times New Roman" w:hAnsi="Times New Roman" w:cs="Times New Roman"/>
              </w:rPr>
            </w:pPr>
            <w:r w:rsidRPr="00BE2295">
              <w:rPr>
                <w:rFonts w:ascii="Times New Roman" w:hAnsi="Times New Roman" w:cs="Times New Roman"/>
              </w:rPr>
              <w:t xml:space="preserve">Una es pro occidental, cristiana-católica, de habla ucraniana y </w:t>
            </w:r>
            <w:r w:rsidR="00BE2295" w:rsidRPr="00BE2295">
              <w:rPr>
                <w:rFonts w:ascii="Times New Roman" w:hAnsi="Times New Roman" w:cs="Times New Roman"/>
              </w:rPr>
              <w:t>nacionalist</w:t>
            </w:r>
            <w:r w:rsidR="00BE2295">
              <w:rPr>
                <w:rFonts w:ascii="Times New Roman" w:hAnsi="Times New Roman" w:cs="Times New Roman"/>
              </w:rPr>
              <w:t>a</w:t>
            </w:r>
            <w:r w:rsidR="0055458A">
              <w:rPr>
                <w:rFonts w:ascii="Times New Roman" w:hAnsi="Times New Roman" w:cs="Times New Roman"/>
              </w:rPr>
              <w:t>,</w:t>
            </w:r>
            <w:r w:rsidR="00BE2295">
              <w:rPr>
                <w:rFonts w:ascii="Times New Roman" w:hAnsi="Times New Roman" w:cs="Times New Roman"/>
              </w:rPr>
              <w:t xml:space="preserve"> que </w:t>
            </w:r>
            <w:r w:rsidRPr="00BE2295">
              <w:rPr>
                <w:rFonts w:ascii="Times New Roman" w:hAnsi="Times New Roman" w:cs="Times New Roman"/>
              </w:rPr>
              <w:t xml:space="preserve">ve con recelo a Rusia. </w:t>
            </w:r>
          </w:p>
          <w:p w14:paraId="0C5E8C71" w14:textId="3B7CB8B4" w:rsidR="003C675F" w:rsidRPr="00BE2295" w:rsidRDefault="0055458A" w:rsidP="00C95BF4">
            <w:pPr>
              <w:spacing w:line="276" w:lineRule="auto"/>
              <w:jc w:val="both"/>
              <w:rPr>
                <w:rFonts w:ascii="Times New Roman" w:hAnsi="Times New Roman" w:cs="Times New Roman"/>
                <w:sz w:val="24"/>
                <w:szCs w:val="24"/>
              </w:rPr>
            </w:pPr>
            <w:r>
              <w:rPr>
                <w:rFonts w:ascii="Times New Roman" w:hAnsi="Times New Roman" w:cs="Times New Roman"/>
              </w:rPr>
              <w:t>La o</w:t>
            </w:r>
            <w:r w:rsidR="003C675F" w:rsidRPr="00BE2295">
              <w:rPr>
                <w:rFonts w:ascii="Times New Roman" w:hAnsi="Times New Roman" w:cs="Times New Roman"/>
              </w:rPr>
              <w:t xml:space="preserve">tra </w:t>
            </w:r>
            <w:r>
              <w:rPr>
                <w:rFonts w:ascii="Times New Roman" w:hAnsi="Times New Roman" w:cs="Times New Roman"/>
              </w:rPr>
              <w:t xml:space="preserve">es </w:t>
            </w:r>
            <w:r w:rsidR="003C675F" w:rsidRPr="00BE2295">
              <w:rPr>
                <w:rFonts w:ascii="Times New Roman" w:hAnsi="Times New Roman" w:cs="Times New Roman"/>
              </w:rPr>
              <w:t>suroriental, ortodoxa</w:t>
            </w:r>
            <w:r w:rsidR="00BE2295">
              <w:rPr>
                <w:rFonts w:ascii="Times New Roman" w:hAnsi="Times New Roman" w:cs="Times New Roman"/>
              </w:rPr>
              <w:t>,</w:t>
            </w:r>
            <w:r>
              <w:rPr>
                <w:rFonts w:ascii="Times New Roman" w:hAnsi="Times New Roman" w:cs="Times New Roman"/>
              </w:rPr>
              <w:t xml:space="preserve"> de habla rusa</w:t>
            </w:r>
            <w:r w:rsidR="003C675F" w:rsidRPr="00BE2295">
              <w:rPr>
                <w:rFonts w:ascii="Times New Roman" w:hAnsi="Times New Roman" w:cs="Times New Roman"/>
              </w:rPr>
              <w:t xml:space="preserve"> </w:t>
            </w:r>
            <w:r w:rsidR="00BE2295">
              <w:rPr>
                <w:rFonts w:ascii="Times New Roman" w:hAnsi="Times New Roman" w:cs="Times New Roman"/>
              </w:rPr>
              <w:t xml:space="preserve">y con </w:t>
            </w:r>
            <w:r w:rsidR="003C675F" w:rsidRPr="00BE2295">
              <w:rPr>
                <w:rFonts w:ascii="Times New Roman" w:hAnsi="Times New Roman" w:cs="Times New Roman"/>
              </w:rPr>
              <w:t>fuertes afinidades con Rusia</w:t>
            </w:r>
            <w:r w:rsidR="00BE2295">
              <w:rPr>
                <w:rFonts w:ascii="Times New Roman" w:hAnsi="Times New Roman" w:cs="Times New Roman"/>
              </w:rPr>
              <w:t>,</w:t>
            </w:r>
            <w:r w:rsidR="003C675F" w:rsidRPr="00BE2295">
              <w:rPr>
                <w:rFonts w:ascii="Times New Roman" w:hAnsi="Times New Roman" w:cs="Times New Roman"/>
              </w:rPr>
              <w:t xml:space="preserve"> y</w:t>
            </w:r>
            <w:r w:rsidR="00BE2295">
              <w:rPr>
                <w:rFonts w:ascii="Times New Roman" w:hAnsi="Times New Roman" w:cs="Times New Roman"/>
              </w:rPr>
              <w:t>a que</w:t>
            </w:r>
            <w:r w:rsidR="003C675F" w:rsidRPr="00BE2295">
              <w:rPr>
                <w:rFonts w:ascii="Times New Roman" w:hAnsi="Times New Roman" w:cs="Times New Roman"/>
              </w:rPr>
              <w:t xml:space="preserve"> la considera garantía para su estabilidad y su seguridad.</w:t>
            </w:r>
          </w:p>
        </w:tc>
      </w:tr>
    </w:tbl>
    <w:p w14:paraId="1ED99098" w14:textId="77777777" w:rsidR="00BB3D3C" w:rsidRDefault="00BB3D3C" w:rsidP="00C95BF4">
      <w:pPr>
        <w:spacing w:after="0" w:line="276" w:lineRule="auto"/>
        <w:jc w:val="both"/>
        <w:rPr>
          <w:rFonts w:ascii="Times New Roman" w:hAnsi="Times New Roman" w:cs="Times New Roman"/>
        </w:rPr>
      </w:pPr>
    </w:p>
    <w:p w14:paraId="33A6F620" w14:textId="0D007F66" w:rsidR="0076203B" w:rsidRPr="0050373F" w:rsidRDefault="00BE2295" w:rsidP="00C95BF4">
      <w:pPr>
        <w:spacing w:after="0" w:line="276" w:lineRule="auto"/>
        <w:jc w:val="both"/>
        <w:rPr>
          <w:rFonts w:ascii="Times New Roman" w:hAnsi="Times New Roman" w:cs="Times New Roman"/>
        </w:rPr>
      </w:pPr>
      <w:r>
        <w:rPr>
          <w:rFonts w:ascii="Times New Roman" w:hAnsi="Times New Roman" w:cs="Times New Roman"/>
        </w:rPr>
        <w:t>En 2013, l</w:t>
      </w:r>
      <w:r w:rsidR="00FF159E" w:rsidRPr="0050373F">
        <w:rPr>
          <w:rFonts w:ascii="Times New Roman" w:hAnsi="Times New Roman" w:cs="Times New Roman"/>
        </w:rPr>
        <w:t>os pro</w:t>
      </w:r>
      <w:r>
        <w:rPr>
          <w:rFonts w:ascii="Times New Roman" w:hAnsi="Times New Roman" w:cs="Times New Roman"/>
        </w:rPr>
        <w:t xml:space="preserve"> </w:t>
      </w:r>
      <w:r w:rsidR="00FF159E" w:rsidRPr="0050373F">
        <w:rPr>
          <w:rFonts w:ascii="Times New Roman" w:hAnsi="Times New Roman" w:cs="Times New Roman"/>
        </w:rPr>
        <w:t xml:space="preserve">occidentales, </w:t>
      </w:r>
      <w:r w:rsidR="0076203B" w:rsidRPr="0050373F">
        <w:rPr>
          <w:rFonts w:ascii="Times New Roman" w:hAnsi="Times New Roman" w:cs="Times New Roman"/>
        </w:rPr>
        <w:t>reuni</w:t>
      </w:r>
      <w:r w:rsidR="00FF159E"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semanas</w:t>
      </w:r>
      <w:r>
        <w:rPr>
          <w:rFonts w:ascii="Times New Roman" w:hAnsi="Times New Roman" w:cs="Times New Roman"/>
        </w:rPr>
        <w:t xml:space="preserve"> </w:t>
      </w:r>
      <w:r w:rsidR="0076203B" w:rsidRPr="0050373F">
        <w:rPr>
          <w:rFonts w:ascii="Times New Roman" w:hAnsi="Times New Roman" w:cs="Times New Roman"/>
        </w:rPr>
        <w:t xml:space="preserve">en la </w:t>
      </w:r>
      <w:r>
        <w:rPr>
          <w:rFonts w:ascii="Times New Roman" w:hAnsi="Times New Roman" w:cs="Times New Roman"/>
        </w:rPr>
        <w:t>P</w:t>
      </w:r>
      <w:r w:rsidR="0076203B" w:rsidRPr="0050373F">
        <w:rPr>
          <w:rFonts w:ascii="Times New Roman" w:hAnsi="Times New Roman" w:cs="Times New Roman"/>
        </w:rPr>
        <w:t>laza de la Independencia</w:t>
      </w:r>
      <w:r>
        <w:rPr>
          <w:rFonts w:ascii="Times New Roman" w:hAnsi="Times New Roman" w:cs="Times New Roman"/>
        </w:rPr>
        <w:t>,</w:t>
      </w:r>
      <w:r w:rsidR="0076203B" w:rsidRPr="0050373F">
        <w:rPr>
          <w:rFonts w:ascii="Times New Roman" w:hAnsi="Times New Roman" w:cs="Times New Roman"/>
        </w:rPr>
        <w:t xml:space="preserve"> </w:t>
      </w:r>
      <w:r w:rsidR="00FF159E" w:rsidRPr="0050373F">
        <w:rPr>
          <w:rFonts w:ascii="Times New Roman" w:hAnsi="Times New Roman" w:cs="Times New Roman"/>
        </w:rPr>
        <w:t xml:space="preserve">dieron </w:t>
      </w:r>
      <w:r w:rsidR="00AE69EB">
        <w:rPr>
          <w:rFonts w:ascii="Times New Roman" w:hAnsi="Times New Roman" w:cs="Times New Roman"/>
        </w:rPr>
        <w:t xml:space="preserve">vida </w:t>
      </w:r>
      <w:r w:rsidR="00FF159E" w:rsidRPr="0050373F">
        <w:rPr>
          <w:rFonts w:ascii="Times New Roman" w:hAnsi="Times New Roman" w:cs="Times New Roman"/>
        </w:rPr>
        <w:t xml:space="preserve">al </w:t>
      </w:r>
      <w:r w:rsidR="00934CDB" w:rsidRPr="0050373F">
        <w:rPr>
          <w:rFonts w:ascii="Times New Roman" w:hAnsi="Times New Roman" w:cs="Times New Roman"/>
        </w:rPr>
        <w:t xml:space="preserve">movimiento político </w:t>
      </w:r>
      <w:r w:rsidR="00FF159E" w:rsidRPr="0050373F">
        <w:rPr>
          <w:rFonts w:ascii="Times New Roman" w:hAnsi="Times New Roman" w:cs="Times New Roman"/>
        </w:rPr>
        <w:t xml:space="preserve">conocido como </w:t>
      </w:r>
      <w:r w:rsidR="0076203B" w:rsidRPr="0050373F">
        <w:rPr>
          <w:rFonts w:ascii="Times New Roman" w:hAnsi="Times New Roman" w:cs="Times New Roman"/>
        </w:rPr>
        <w:t xml:space="preserve">Euromaidán.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w:t>
      </w:r>
      <w:r w:rsidR="00AE69EB">
        <w:rPr>
          <w:rFonts w:ascii="Times New Roman" w:hAnsi="Times New Roman" w:cs="Times New Roman"/>
        </w:rPr>
        <w:t xml:space="preserve"> Víktor Yanukóvich</w:t>
      </w:r>
      <w:r w:rsidR="00453742" w:rsidRPr="0050373F">
        <w:rPr>
          <w:rFonts w:ascii="Times New Roman" w:hAnsi="Times New Roman" w:cs="Times New Roman"/>
        </w:rPr>
        <w:t>, proclive a los intereses de Rusia</w:t>
      </w:r>
      <w:r w:rsidR="00AE69EB">
        <w:rPr>
          <w:rFonts w:ascii="Times New Roman" w:hAnsi="Times New Roman" w:cs="Times New Roman"/>
        </w:rPr>
        <w:t>,</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w:t>
      </w:r>
      <w:r>
        <w:rPr>
          <w:rFonts w:ascii="Times New Roman" w:hAnsi="Times New Roman" w:cs="Times New Roman"/>
        </w:rPr>
        <w:t xml:space="preserve">nión </w:t>
      </w:r>
      <w:r w:rsidR="00453742" w:rsidRPr="0050373F">
        <w:rPr>
          <w:rFonts w:ascii="Times New Roman" w:hAnsi="Times New Roman" w:cs="Times New Roman"/>
        </w:rPr>
        <w:t>E</w:t>
      </w:r>
      <w:r>
        <w:rPr>
          <w:rFonts w:ascii="Times New Roman" w:hAnsi="Times New Roman" w:cs="Times New Roman"/>
        </w:rPr>
        <w:t>uropea</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Finalmente</w:t>
      </w:r>
      <w:r w:rsidR="00AE69EB">
        <w:rPr>
          <w:rFonts w:ascii="Times New Roman" w:hAnsi="Times New Roman" w:cs="Times New Roman"/>
        </w:rPr>
        <w:t>,</w:t>
      </w:r>
      <w:r w:rsidR="00934CDB" w:rsidRPr="0050373F">
        <w:rPr>
          <w:rFonts w:ascii="Times New Roman" w:hAnsi="Times New Roman" w:cs="Times New Roman"/>
        </w:rPr>
        <w:t xml:space="preserve"> </w:t>
      </w:r>
      <w:r w:rsidR="0050373F" w:rsidRPr="0050373F">
        <w:rPr>
          <w:rFonts w:ascii="Times New Roman" w:hAnsi="Times New Roman" w:cs="Times New Roman"/>
        </w:rPr>
        <w:t>su gobierno</w:t>
      </w:r>
      <w:r w:rsidR="00AE69EB">
        <w:rPr>
          <w:rFonts w:ascii="Times New Roman" w:hAnsi="Times New Roman" w:cs="Times New Roman"/>
        </w:rPr>
        <w:t xml:space="preserve"> cayó</w:t>
      </w:r>
      <w:r w:rsidR="0050373F" w:rsidRPr="0050373F">
        <w:rPr>
          <w:rFonts w:ascii="Times New Roman" w:hAnsi="Times New Roman" w:cs="Times New Roman"/>
        </w:rPr>
        <w:t>,</w:t>
      </w:r>
      <w:r w:rsidR="0050373F">
        <w:rPr>
          <w:rFonts w:ascii="Times New Roman" w:hAnsi="Times New Roman" w:cs="Times New Roman"/>
        </w:rPr>
        <w:t xml:space="preserve"> lo </w:t>
      </w:r>
      <w:r w:rsidR="00AE69EB">
        <w:rPr>
          <w:rFonts w:ascii="Times New Roman" w:hAnsi="Times New Roman" w:cs="Times New Roman"/>
        </w:rPr>
        <w:t xml:space="preserve">que significa </w:t>
      </w:r>
      <w:r w:rsidR="0050373F">
        <w:rPr>
          <w:rFonts w:ascii="Times New Roman" w:hAnsi="Times New Roman" w:cs="Times New Roman"/>
        </w:rPr>
        <w:t xml:space="preserve">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C95BF4">
      <w:pPr>
        <w:spacing w:after="0" w:line="276" w:lineRule="auto"/>
        <w:jc w:val="both"/>
        <w:rPr>
          <w:rFonts w:ascii="Times New Roman" w:hAnsi="Times New Roman" w:cs="Times New Roman"/>
        </w:rPr>
      </w:pPr>
    </w:p>
    <w:p w14:paraId="2D489418" w14:textId="5843AE83" w:rsidR="00453742" w:rsidRDefault="00FF159E" w:rsidP="00C95BF4">
      <w:pPr>
        <w:spacing w:after="0" w:line="276" w:lineRule="auto"/>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w:t>
      </w:r>
      <w:r w:rsidR="00BE2295">
        <w:rPr>
          <w:rFonts w:ascii="Times New Roman" w:hAnsi="Times New Roman" w:cs="Times New Roman"/>
        </w:rPr>
        <w:t>una</w:t>
      </w:r>
      <w:r w:rsidR="00453742">
        <w:rPr>
          <w:rFonts w:ascii="Times New Roman" w:hAnsi="Times New Roman" w:cs="Times New Roman"/>
        </w:rPr>
        <w:t xml:space="preserve">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w:t>
      </w:r>
      <w:r w:rsidR="00AE69EB">
        <w:rPr>
          <w:rFonts w:ascii="Times New Roman" w:hAnsi="Times New Roman" w:cs="Times New Roman"/>
        </w:rPr>
        <w:t>donde</w:t>
      </w:r>
      <w:r w:rsidR="00453742">
        <w:rPr>
          <w:rFonts w:ascii="Times New Roman" w:hAnsi="Times New Roman" w:cs="Times New Roman"/>
        </w:rPr>
        <w:t xml:space="preserve"> vive una </w:t>
      </w:r>
      <w:r w:rsidR="00AE69EB">
        <w:rPr>
          <w:rFonts w:ascii="Times New Roman" w:hAnsi="Times New Roman" w:cs="Times New Roman"/>
        </w:rPr>
        <w:t xml:space="preserve">gran </w:t>
      </w:r>
      <w:r w:rsidR="00453742">
        <w:rPr>
          <w:rFonts w:ascii="Times New Roman" w:hAnsi="Times New Roman" w:cs="Times New Roman"/>
        </w:rPr>
        <w:t xml:space="preserve">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C95BF4">
      <w:pPr>
        <w:spacing w:after="0" w:line="276" w:lineRule="auto"/>
        <w:jc w:val="both"/>
        <w:rPr>
          <w:rFonts w:ascii="Times New Roman" w:hAnsi="Times New Roman" w:cs="Times New Roman"/>
        </w:rPr>
      </w:pPr>
    </w:p>
    <w:p w14:paraId="09F544E0" w14:textId="5FEAE35B" w:rsidR="004D0922" w:rsidRPr="000846F3" w:rsidRDefault="0076203B" w:rsidP="00C95BF4">
      <w:pPr>
        <w:spacing w:after="0" w:line="276" w:lineRule="auto"/>
        <w:jc w:val="both"/>
        <w:rPr>
          <w:rFonts w:ascii="Times New Roman" w:hAnsi="Times New Roman" w:cs="Times New Roman"/>
        </w:rPr>
      </w:pPr>
      <w:r w:rsidRPr="0076203B">
        <w:rPr>
          <w:rFonts w:ascii="Times New Roman" w:hAnsi="Times New Roman" w:cs="Times New Roman"/>
        </w:rPr>
        <w:t>Crimea es un</w:t>
      </w:r>
      <w:r w:rsidR="00AE69EB">
        <w:rPr>
          <w:rFonts w:ascii="Times New Roman" w:hAnsi="Times New Roman" w:cs="Times New Roman"/>
        </w:rPr>
        <w:t>a región estratégica,</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AE69EB">
        <w:rPr>
          <w:rFonts w:ascii="Times New Roman" w:hAnsi="Times New Roman" w:cs="Times New Roman"/>
        </w:rPr>
        <w:t>además usufructuará</w:t>
      </w:r>
      <w:r w:rsidR="00453742">
        <w:rPr>
          <w:rFonts w:ascii="Times New Roman" w:hAnsi="Times New Roman" w:cs="Times New Roman"/>
        </w:rPr>
        <w:t xml:space="preserve">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w:t>
      </w:r>
      <w:r w:rsidR="00AE69EB">
        <w:rPr>
          <w:rFonts w:ascii="Times New Roman" w:hAnsi="Times New Roman" w:cs="Times New Roman"/>
        </w:rPr>
        <w:t xml:space="preserve">esta </w:t>
      </w:r>
      <w:r w:rsidR="00453742">
        <w:rPr>
          <w:rFonts w:ascii="Times New Roman" w:hAnsi="Times New Roman" w:cs="Times New Roman"/>
        </w:rPr>
        <w:t xml:space="preserve">situación y </w:t>
      </w:r>
      <w:r w:rsidRPr="0076203B">
        <w:rPr>
          <w:rFonts w:ascii="Times New Roman" w:hAnsi="Times New Roman" w:cs="Times New Roman"/>
        </w:rPr>
        <w:t xml:space="preserve">envió </w:t>
      </w:r>
      <w:r w:rsidR="00453742">
        <w:rPr>
          <w:rFonts w:ascii="Times New Roman" w:hAnsi="Times New Roman" w:cs="Times New Roman"/>
        </w:rPr>
        <w:t>a sus tropas</w:t>
      </w:r>
      <w:r w:rsidR="00AE69EB">
        <w:rPr>
          <w:rFonts w:ascii="Times New Roman" w:hAnsi="Times New Roman" w:cs="Times New Roman"/>
        </w:rPr>
        <w:t>,</w:t>
      </w:r>
      <w:r w:rsidR="00453742">
        <w:rPr>
          <w:rFonts w:ascii="Times New Roman" w:hAnsi="Times New Roman" w:cs="Times New Roman"/>
        </w:rPr>
        <w:t xml:space="preserve"> las cuales </w:t>
      </w:r>
      <w:r w:rsidR="00AE69EB">
        <w:rPr>
          <w:rFonts w:ascii="Times New Roman" w:hAnsi="Times New Roman" w:cs="Times New Roman"/>
        </w:rPr>
        <w:t>ganaron</w:t>
      </w:r>
      <w:r w:rsidR="00453742">
        <w:rPr>
          <w:rFonts w:ascii="Times New Roman" w:hAnsi="Times New Roman" w:cs="Times New Roman"/>
        </w:rPr>
        <w:t xml:space="preserve">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 xml:space="preserve">antes </w:t>
      </w:r>
      <w:r w:rsidRPr="0076203B">
        <w:rPr>
          <w:rFonts w:ascii="Times New Roman" w:hAnsi="Times New Roman" w:cs="Times New Roman"/>
        </w:rPr>
        <w:lastRenderedPageBreak/>
        <w:t>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marzo de 2014</w:t>
      </w:r>
      <w:r w:rsidR="00AE69EB">
        <w:rPr>
          <w:rFonts w:ascii="Times New Roman" w:hAnsi="Times New Roman" w:cs="Times New Roman"/>
        </w:rPr>
        <w:t>,</w:t>
      </w:r>
      <w:r w:rsidR="004D0922" w:rsidRPr="000846F3">
        <w:rPr>
          <w:rFonts w:ascii="Times New Roman" w:hAnsi="Times New Roman" w:cs="Times New Roman"/>
        </w:rPr>
        <w:t xml:space="preserve"> Rusia </w:t>
      </w:r>
      <w:r w:rsidR="00BE2295">
        <w:rPr>
          <w:rFonts w:ascii="Times New Roman" w:hAnsi="Times New Roman" w:cs="Times New Roman"/>
        </w:rPr>
        <w:t>anexó a sus territorios</w:t>
      </w:r>
      <w:r w:rsidR="00AE69EB">
        <w:rPr>
          <w:rFonts w:ascii="Times New Roman" w:hAnsi="Times New Roman" w:cs="Times New Roman"/>
        </w:rPr>
        <w:t xml:space="preserve"> a</w:t>
      </w:r>
      <w:r w:rsidR="004D0922" w:rsidRPr="000846F3">
        <w:rPr>
          <w:rFonts w:ascii="Times New Roman" w:hAnsi="Times New Roman" w:cs="Times New Roman"/>
        </w:rPr>
        <w:t xml:space="preserve"> Crimea</w:t>
      </w:r>
      <w:r>
        <w:rPr>
          <w:rFonts w:ascii="Times New Roman" w:hAnsi="Times New Roman" w:cs="Times New Roman"/>
        </w:rPr>
        <w:t xml:space="preserve"> </w:t>
      </w:r>
      <w:r w:rsidR="004D0922" w:rsidRPr="000846F3">
        <w:rPr>
          <w:rFonts w:ascii="Times New Roman" w:hAnsi="Times New Roman" w:cs="Times New Roman"/>
        </w:rPr>
        <w:t xml:space="preserve">y </w:t>
      </w:r>
      <w:r w:rsidR="00AE69EB">
        <w:rPr>
          <w:rFonts w:ascii="Times New Roman" w:hAnsi="Times New Roman" w:cs="Times New Roman"/>
        </w:rPr>
        <w:t xml:space="preserve">a </w:t>
      </w:r>
      <w:r w:rsidR="004D0922" w:rsidRPr="000846F3">
        <w:rPr>
          <w:rFonts w:ascii="Times New Roman" w:hAnsi="Times New Roman" w:cs="Times New Roman"/>
        </w:rPr>
        <w:t>la ciudad de Sebastopol.</w:t>
      </w:r>
    </w:p>
    <w:p w14:paraId="032B1675" w14:textId="77777777" w:rsidR="004D0922" w:rsidRDefault="004D0922" w:rsidP="00C95BF4">
      <w:pPr>
        <w:spacing w:after="0" w:line="276" w:lineRule="auto"/>
        <w:jc w:val="both"/>
        <w:rPr>
          <w:rFonts w:ascii="Times New Roman" w:hAnsi="Times New Roman" w:cs="Times New Roman"/>
        </w:rPr>
      </w:pPr>
    </w:p>
    <w:p w14:paraId="4C394C89" w14:textId="7BC5E75B" w:rsidR="002665C0" w:rsidRDefault="00E1153F" w:rsidP="00C95BF4">
      <w:pPr>
        <w:spacing w:after="0" w:line="276" w:lineRule="auto"/>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sidR="00AE69EB">
        <w:rPr>
          <w:rFonts w:ascii="Times New Roman" w:hAnsi="Times New Roman" w:cs="Times New Roman"/>
        </w:rPr>
        <w:t>a</w:t>
      </w:r>
      <w:r>
        <w:rPr>
          <w:rFonts w:ascii="Times New Roman" w:hAnsi="Times New Roman" w:cs="Times New Roman"/>
        </w:rPr>
        <w:t xml:space="preserv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C95BF4">
      <w:pPr>
        <w:spacing w:after="0" w:line="276" w:lineRule="auto"/>
        <w:jc w:val="both"/>
        <w:rPr>
          <w:rFonts w:ascii="Times New Roman" w:hAnsi="Times New Roman" w:cs="Times New Roman"/>
        </w:rPr>
      </w:pPr>
    </w:p>
    <w:p w14:paraId="087DDD2D" w14:textId="24D28922" w:rsidR="00FF159E" w:rsidRPr="00FF159E" w:rsidRDefault="00E1153F" w:rsidP="00C95BF4">
      <w:pPr>
        <w:spacing w:after="0" w:line="276" w:lineRule="auto"/>
        <w:jc w:val="both"/>
        <w:rPr>
          <w:rFonts w:ascii="Times New Roman" w:hAnsi="Times New Roman" w:cs="Times New Roman"/>
          <w:lang w:val="es-CO"/>
        </w:rPr>
      </w:pPr>
      <w:r>
        <w:rPr>
          <w:rFonts w:ascii="Times New Roman" w:hAnsi="Times New Roman" w:cs="Times New Roman"/>
          <w:lang w:val="es-CO"/>
        </w:rPr>
        <w:t xml:space="preserve">Por otra parte, </w:t>
      </w:r>
      <w:r w:rsidR="00BE2295">
        <w:rPr>
          <w:rFonts w:ascii="Times New Roman" w:hAnsi="Times New Roman" w:cs="Times New Roman"/>
          <w:lang w:val="es-CO"/>
        </w:rPr>
        <w:t xml:space="preserve">Lugansk y Donetsk, </w:t>
      </w:r>
      <w:r>
        <w:rPr>
          <w:rFonts w:ascii="Times New Roman" w:hAnsi="Times New Roman" w:cs="Times New Roman"/>
          <w:lang w:val="es-CO"/>
        </w:rPr>
        <w:t>regiones de Ucrania limítrofes con Rusia</w:t>
      </w:r>
      <w:r w:rsidR="00BE2295">
        <w:rPr>
          <w:rFonts w:ascii="Times New Roman" w:hAnsi="Times New Roman" w:cs="Times New Roman"/>
          <w:lang w:val="es-CO"/>
        </w:rPr>
        <w:t xml:space="preserve">, </w:t>
      </w:r>
      <w:r>
        <w:rPr>
          <w:rFonts w:ascii="Times New Roman" w:hAnsi="Times New Roman" w:cs="Times New Roman"/>
          <w:lang w:val="es-CO"/>
        </w:rPr>
        <w:t xml:space="preserve">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AE69EB">
        <w:rPr>
          <w:rFonts w:ascii="Times New Roman" w:hAnsi="Times New Roman" w:cs="Times New Roman"/>
          <w:lang w:val="es-CO"/>
        </w:rPr>
        <w:t>Esta</w:t>
      </w:r>
      <w:r w:rsidR="00BB3D3C">
        <w:rPr>
          <w:rFonts w:ascii="Times New Roman" w:hAnsi="Times New Roman" w:cs="Times New Roman"/>
          <w:lang w:val="es-CO"/>
        </w:rPr>
        <w:t xml:space="preserve">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w:t>
      </w:r>
      <w:r w:rsidR="00AE69EB">
        <w:rPr>
          <w:rFonts w:ascii="Times New Roman" w:hAnsi="Times New Roman" w:cs="Times New Roman"/>
          <w:lang w:val="es-CO"/>
        </w:rPr>
        <w:t xml:space="preserve"> </w:t>
      </w:r>
      <w:r w:rsidR="00BB3D3C" w:rsidRPr="00BB3D3C">
        <w:rPr>
          <w:rFonts w:ascii="Times New Roman" w:hAnsi="Times New Roman" w:cs="Times New Roman"/>
          <w:lang w:val="es-CO"/>
        </w:rPr>
        <w:t>rusos.</w:t>
      </w:r>
    </w:p>
    <w:p w14:paraId="2B3AB4C6" w14:textId="77777777" w:rsidR="00BE2295" w:rsidRDefault="00BE2295" w:rsidP="00C95BF4">
      <w:pPr>
        <w:spacing w:after="0" w:line="276" w:lineRule="auto"/>
        <w:jc w:val="both"/>
        <w:rPr>
          <w:rFonts w:ascii="Times New Roman" w:hAnsi="Times New Roman" w:cs="Times New Roman"/>
          <w:lang w:val="es-CO"/>
        </w:rPr>
      </w:pPr>
    </w:p>
    <w:p w14:paraId="76CCBCD4" w14:textId="4EC0F131" w:rsidR="00FF159E" w:rsidRDefault="00FF159E" w:rsidP="00C95BF4">
      <w:pPr>
        <w:spacing w:after="0" w:line="276" w:lineRule="auto"/>
        <w:jc w:val="both"/>
        <w:rPr>
          <w:rFonts w:ascii="Times New Roman" w:hAnsi="Times New Roman" w:cs="Times New Roman"/>
          <w:lang w:val="es-CO"/>
        </w:rPr>
      </w:pPr>
      <w:r w:rsidRPr="00FF159E">
        <w:rPr>
          <w:rFonts w:ascii="Times New Roman" w:hAnsi="Times New Roman" w:cs="Times New Roman"/>
          <w:lang w:val="es-CO"/>
        </w:rPr>
        <w:t xml:space="preserve">Los rebeldes </w:t>
      </w:r>
      <w:r w:rsidR="00AE69EB">
        <w:rPr>
          <w:rFonts w:ascii="Times New Roman" w:hAnsi="Times New Roman" w:cs="Times New Roman"/>
          <w:lang w:val="es-CO"/>
        </w:rPr>
        <w:t>leales a Rusia</w:t>
      </w:r>
      <w:r w:rsidRPr="00FF159E">
        <w:rPr>
          <w:rFonts w:ascii="Times New Roman" w:hAnsi="Times New Roman" w:cs="Times New Roman"/>
          <w:lang w:val="es-CO"/>
        </w:rPr>
        <w:t xml:space="preserve">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febrero de 2015</w:t>
      </w:r>
      <w:r w:rsidR="00E90B7D">
        <w:rPr>
          <w:rFonts w:ascii="Times New Roman" w:hAnsi="Times New Roman" w:cs="Times New Roman"/>
          <w:lang w:val="es-CO"/>
        </w:rPr>
        <w:t xml:space="preserve"> </w:t>
      </w:r>
      <w:r w:rsidR="00BE2295">
        <w:rPr>
          <w:rFonts w:ascii="Times New Roman" w:hAnsi="Times New Roman" w:cs="Times New Roman"/>
          <w:lang w:val="es-CO"/>
        </w:rPr>
        <w:t>[</w:t>
      </w:r>
      <w:hyperlink r:id="rId40" w:history="1">
        <w:r w:rsidR="00BE2295" w:rsidRPr="00BE2295">
          <w:rPr>
            <w:rStyle w:val="Hipervnculo"/>
            <w:rFonts w:ascii="Times New Roman" w:hAnsi="Times New Roman" w:cs="Times New Roman"/>
            <w:lang w:val="es-CO"/>
          </w:rPr>
          <w:t>VER</w:t>
        </w:r>
      </w:hyperlink>
      <w:r w:rsidR="00BE2295">
        <w:rPr>
          <w:rFonts w:ascii="Times New Roman" w:hAnsi="Times New Roman" w:cs="Times New Roman"/>
          <w:lang w:val="es-CO"/>
        </w:rPr>
        <w:t>]</w:t>
      </w:r>
      <w:r w:rsidR="00AE69EB">
        <w:rPr>
          <w:rFonts w:ascii="Times New Roman" w:hAnsi="Times New Roman" w:cs="Times New Roman"/>
          <w:lang w:val="es-CO"/>
        </w:rPr>
        <w:t>.</w:t>
      </w:r>
    </w:p>
    <w:p w14:paraId="58034FAB" w14:textId="77777777" w:rsidR="0050373F" w:rsidRPr="00FF159E" w:rsidRDefault="0050373F" w:rsidP="00C95BF4">
      <w:pPr>
        <w:spacing w:after="0" w:line="276" w:lineRule="auto"/>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477"/>
        <w:gridCol w:w="6351"/>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7843CCE" w:rsidR="00251BC6"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D5495D">
              <w:rPr>
                <w:rFonts w:ascii="Times New Roman" w:hAnsi="Times New Roman" w:cs="Times New Roman"/>
                <w:color w:val="000000"/>
                <w:sz w:val="24"/>
                <w:szCs w:val="24"/>
              </w:rPr>
              <w:t>15</w:t>
            </w:r>
            <w:r w:rsidR="00DA4D78">
              <w:rPr>
                <w:rFonts w:ascii="Times New Roman" w:hAnsi="Times New Roman" w:cs="Times New Roman"/>
                <w:color w:val="000000"/>
                <w:sz w:val="24"/>
                <w:szCs w:val="24"/>
              </w:rPr>
              <w:t>0</w:t>
            </w:r>
          </w:p>
        </w:tc>
      </w:tr>
      <w:tr w:rsidR="00251BC6" w:rsidRPr="000846F3" w14:paraId="612F3C1F" w14:textId="77777777" w:rsidTr="00453D56">
        <w:tc>
          <w:tcPr>
            <w:tcW w:w="2518" w:type="dxa"/>
          </w:tcPr>
          <w:p w14:paraId="2108C9D0"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4AC1F62" w:rsidR="00251BC6" w:rsidRPr="00926FCD" w:rsidRDefault="00251BC6" w:rsidP="00AE69EB">
            <w:pPr>
              <w:spacing w:line="276"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w:t>
            </w:r>
            <w:r w:rsidR="00AE69EB">
              <w:rPr>
                <w:rFonts w:ascii="Times New Roman" w:hAnsi="Times New Roman" w:cs="Times New Roman"/>
                <w:b/>
                <w:color w:val="000000"/>
                <w:sz w:val="24"/>
                <w:szCs w:val="24"/>
              </w:rPr>
              <w:t xml:space="preserve"> en torno al conflicto entre Rusia y </w:t>
            </w:r>
            <w:r w:rsidRPr="00251BC6">
              <w:rPr>
                <w:rFonts w:ascii="Times New Roman" w:hAnsi="Times New Roman" w:cs="Times New Roman"/>
                <w:b/>
                <w:color w:val="000000"/>
                <w:sz w:val="24"/>
                <w:szCs w:val="24"/>
              </w:rPr>
              <w:t>Ucrania</w:t>
            </w:r>
          </w:p>
        </w:tc>
      </w:tr>
      <w:tr w:rsidR="00251BC6" w:rsidRPr="000846F3" w14:paraId="497C3C23" w14:textId="77777777" w:rsidTr="00453D56">
        <w:tc>
          <w:tcPr>
            <w:tcW w:w="2518" w:type="dxa"/>
          </w:tcPr>
          <w:p w14:paraId="6C2258F6" w14:textId="77777777" w:rsidR="00251BC6" w:rsidRPr="000846F3" w:rsidRDefault="00251BC6"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58E7A595" w:rsidR="00251BC6" w:rsidRPr="000846F3" w:rsidRDefault="00251BC6" w:rsidP="00AE69EB">
            <w:pPr>
              <w:spacing w:line="276"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 xml:space="preserve">Ejercicio que desarrolla las habilidades para </w:t>
            </w:r>
            <w:r w:rsidR="00AE69EB">
              <w:rPr>
                <w:rFonts w:ascii="Times New Roman" w:hAnsi="Times New Roman" w:cs="Times New Roman"/>
                <w:color w:val="000000"/>
                <w:sz w:val="24"/>
                <w:szCs w:val="24"/>
              </w:rPr>
              <w:t>recabar</w:t>
            </w:r>
            <w:r w:rsidRPr="00251BC6">
              <w:rPr>
                <w:rFonts w:ascii="Times New Roman" w:hAnsi="Times New Roman" w:cs="Times New Roman"/>
                <w:color w:val="000000"/>
                <w:sz w:val="24"/>
                <w:szCs w:val="24"/>
              </w:rPr>
              <w:t xml:space="preserve"> información y organizarla </w:t>
            </w:r>
            <w:r w:rsidR="00AE69EB">
              <w:rPr>
                <w:rFonts w:ascii="Times New Roman" w:hAnsi="Times New Roman" w:cs="Times New Roman"/>
                <w:color w:val="000000"/>
                <w:sz w:val="24"/>
                <w:szCs w:val="24"/>
              </w:rPr>
              <w:t>de manera cronológica</w:t>
            </w:r>
            <w:r w:rsidR="00BE2295">
              <w:rPr>
                <w:rFonts w:ascii="Times New Roman" w:hAnsi="Times New Roman" w:cs="Times New Roman"/>
                <w:color w:val="000000"/>
                <w:sz w:val="24"/>
                <w:szCs w:val="24"/>
              </w:rPr>
              <w:t xml:space="preserve">. </w:t>
            </w:r>
          </w:p>
        </w:tc>
      </w:tr>
    </w:tbl>
    <w:p w14:paraId="0AB4090A" w14:textId="77777777" w:rsidR="003C6E16" w:rsidRPr="000846F3" w:rsidRDefault="003C6E16" w:rsidP="00C95BF4">
      <w:pPr>
        <w:spacing w:after="0" w:line="276" w:lineRule="auto"/>
        <w:jc w:val="both"/>
        <w:rPr>
          <w:rFonts w:ascii="Times New Roman" w:hAnsi="Times New Roman" w:cs="Times New Roman"/>
          <w:highlight w:val="yellow"/>
        </w:rPr>
      </w:pPr>
    </w:p>
    <w:p w14:paraId="4773C583" w14:textId="228313BA" w:rsidR="00C7684A" w:rsidRPr="000846F3" w:rsidRDefault="0030017C" w:rsidP="00C95BF4">
      <w:pPr>
        <w:spacing w:after="0" w:line="276" w:lineRule="auto"/>
        <w:jc w:val="both"/>
        <w:rPr>
          <w:rFonts w:ascii="Times New Roman" w:hAnsi="Times New Roman" w:cs="Times New Roman"/>
          <w:b/>
        </w:rPr>
      </w:pPr>
      <w:r>
        <w:rPr>
          <w:rFonts w:ascii="Times New Roman" w:hAnsi="Times New Roman" w:cs="Times New Roman"/>
          <w:b/>
        </w:rPr>
        <w:t>3.3.2</w:t>
      </w:r>
      <w:r w:rsidR="00C7684A" w:rsidRPr="000846F3">
        <w:rPr>
          <w:rFonts w:ascii="Times New Roman" w:hAnsi="Times New Roman" w:cs="Times New Roman"/>
          <w:b/>
        </w:rPr>
        <w:t xml:space="preserve"> Georgia</w:t>
      </w:r>
    </w:p>
    <w:p w14:paraId="4436D56C" w14:textId="77777777" w:rsidR="00CF27B7" w:rsidRDefault="00CF27B7" w:rsidP="00C95BF4">
      <w:pPr>
        <w:spacing w:after="0" w:line="276" w:lineRule="auto"/>
        <w:jc w:val="both"/>
        <w:rPr>
          <w:rFonts w:ascii="Times New Roman" w:hAnsi="Times New Roman" w:cs="Times New Roman"/>
        </w:rPr>
      </w:pPr>
    </w:p>
    <w:p w14:paraId="35441A6F" w14:textId="77777777" w:rsidR="005E621C" w:rsidRDefault="0017206E" w:rsidP="00C95BF4">
      <w:pPr>
        <w:spacing w:after="0" w:line="276" w:lineRule="auto"/>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C95BF4">
      <w:pPr>
        <w:spacing w:after="0" w:line="276" w:lineRule="auto"/>
        <w:jc w:val="both"/>
        <w:rPr>
          <w:rFonts w:ascii="Times New Roman" w:hAnsi="Times New Roman" w:cs="Times New Roman"/>
        </w:rPr>
      </w:pPr>
    </w:p>
    <w:p w14:paraId="6DA6DB9D" w14:textId="23424FD1" w:rsidR="005E621C" w:rsidRDefault="00A769BB" w:rsidP="00C95BF4">
      <w:pPr>
        <w:spacing w:after="0" w:line="276" w:lineRule="auto"/>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5A23AE">
        <w:rPr>
          <w:rFonts w:ascii="Times New Roman" w:hAnsi="Times New Roman" w:cs="Times New Roman"/>
        </w:rPr>
        <w:t>en</w:t>
      </w:r>
      <w:r w:rsidR="00C344BC">
        <w:rPr>
          <w:rFonts w:ascii="Times New Roman" w:hAnsi="Times New Roman" w:cs="Times New Roman"/>
        </w:rPr>
        <w:t xml:space="preserve"> </w:t>
      </w:r>
      <w:r w:rsidR="005050CD">
        <w:rPr>
          <w:rFonts w:ascii="Times New Roman" w:hAnsi="Times New Roman" w:cs="Times New Roman"/>
        </w:rPr>
        <w:t>escenario de las disputas entre Rusia y la O</w:t>
      </w:r>
      <w:r w:rsidR="00BE2295">
        <w:rPr>
          <w:rFonts w:ascii="Times New Roman" w:hAnsi="Times New Roman" w:cs="Times New Roman"/>
        </w:rPr>
        <w:t>TAN</w:t>
      </w:r>
      <w:r w:rsidR="005050CD">
        <w:rPr>
          <w:rFonts w:ascii="Times New Roman" w:hAnsi="Times New Roman" w:cs="Times New Roman"/>
        </w:rPr>
        <w:t xml:space="preserve">.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w:t>
      </w:r>
      <w:r w:rsidR="005A23AE">
        <w:rPr>
          <w:rFonts w:ascii="Times New Roman" w:hAnsi="Times New Roman" w:cs="Times New Roman"/>
        </w:rPr>
        <w:t xml:space="preserve">que </w:t>
      </w:r>
      <w:r w:rsidR="005E621C">
        <w:rPr>
          <w:rFonts w:ascii="Times New Roman" w:hAnsi="Times New Roman" w:cs="Times New Roman"/>
        </w:rPr>
        <w:t xml:space="preserve"> </w:t>
      </w:r>
      <w:r w:rsidR="005A23AE">
        <w:rPr>
          <w:rFonts w:ascii="Times New Roman" w:hAnsi="Times New Roman" w:cs="Times New Roman"/>
        </w:rPr>
        <w:t>beneficia</w:t>
      </w:r>
      <w:r w:rsidR="005E621C">
        <w:rPr>
          <w:rFonts w:ascii="Times New Roman" w:hAnsi="Times New Roman" w:cs="Times New Roman"/>
        </w:rPr>
        <w:t xml:space="preserve"> </w:t>
      </w:r>
      <w:r w:rsidR="005A23AE">
        <w:rPr>
          <w:rFonts w:ascii="Times New Roman" w:hAnsi="Times New Roman" w:cs="Times New Roman"/>
        </w:rPr>
        <w:t>a</w:t>
      </w:r>
      <w:r w:rsidR="005E621C">
        <w:rPr>
          <w:rFonts w:ascii="Times New Roman" w:hAnsi="Times New Roman" w:cs="Times New Roman"/>
        </w:rPr>
        <w:t xml:space="preserve"> Rusia </w:t>
      </w:r>
      <w:r w:rsidR="005A23AE">
        <w:rPr>
          <w:rFonts w:ascii="Times New Roman" w:hAnsi="Times New Roman" w:cs="Times New Roman"/>
        </w:rPr>
        <w:t>y</w:t>
      </w:r>
      <w:r w:rsidR="005E621C">
        <w:rPr>
          <w:rFonts w:ascii="Times New Roman" w:hAnsi="Times New Roman" w:cs="Times New Roman"/>
        </w:rPr>
        <w:t xml:space="preserve"> Estados Unidos, naciones que cuentan con gasoductos en el país. </w:t>
      </w:r>
    </w:p>
    <w:p w14:paraId="7B72D42E" w14:textId="77777777" w:rsidR="00BC03B1" w:rsidRDefault="00BC03B1" w:rsidP="00C95BF4">
      <w:pPr>
        <w:spacing w:after="0" w:line="276" w:lineRule="auto"/>
        <w:jc w:val="both"/>
        <w:rPr>
          <w:rFonts w:ascii="Times New Roman" w:hAnsi="Times New Roman" w:cs="Times New Roman"/>
        </w:rPr>
      </w:pPr>
    </w:p>
    <w:p w14:paraId="58BFBD5F" w14:textId="29711B8A" w:rsidR="00C344BC" w:rsidRDefault="00C344BC" w:rsidP="00C95BF4">
      <w:pPr>
        <w:spacing w:after="0" w:line="276" w:lineRule="auto"/>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w:t>
      </w:r>
      <w:r w:rsidR="005A23AE">
        <w:rPr>
          <w:rFonts w:ascii="Times New Roman" w:hAnsi="Times New Roman" w:cs="Times New Roman"/>
        </w:rPr>
        <w:t>de 1990</w:t>
      </w:r>
      <w:r>
        <w:rPr>
          <w:rFonts w:ascii="Times New Roman" w:hAnsi="Times New Roman" w:cs="Times New Roman"/>
        </w:rPr>
        <w:t xml:space="preserve">,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5A23AE">
        <w:rPr>
          <w:rFonts w:ascii="Times New Roman" w:hAnsi="Times New Roman" w:cs="Times New Roman"/>
        </w:rPr>
        <w:t>Alrededor de</w:t>
      </w:r>
      <w:r w:rsidR="00BC03B1">
        <w:rPr>
          <w:rFonts w:ascii="Times New Roman" w:hAnsi="Times New Roman" w:cs="Times New Roman"/>
        </w:rPr>
        <w:t xml:space="preserve"> </w:t>
      </w:r>
      <w:r w:rsidR="005E621C">
        <w:rPr>
          <w:rFonts w:ascii="Times New Roman" w:hAnsi="Times New Roman" w:cs="Times New Roman"/>
        </w:rPr>
        <w:t>350.000</w:t>
      </w:r>
      <w:r w:rsidR="00BC03B1" w:rsidRPr="00BC03B1">
        <w:rPr>
          <w:rFonts w:ascii="Times New Roman" w:hAnsi="Times New Roman" w:cs="Times New Roman"/>
        </w:rPr>
        <w:t xml:space="preserve"> </w:t>
      </w:r>
      <w:r w:rsidR="005E621C">
        <w:rPr>
          <w:rFonts w:ascii="Times New Roman" w:hAnsi="Times New Roman" w:cs="Times New Roman"/>
        </w:rPr>
        <w:t xml:space="preserve">georgianos </w:t>
      </w:r>
      <w:r w:rsidR="005A23AE">
        <w:rPr>
          <w:rFonts w:ascii="Times New Roman" w:hAnsi="Times New Roman" w:cs="Times New Roman"/>
        </w:rPr>
        <w:t xml:space="preserve">fueron </w:t>
      </w:r>
      <w:r w:rsidR="00BC03B1">
        <w:rPr>
          <w:rFonts w:ascii="Times New Roman" w:hAnsi="Times New Roman" w:cs="Times New Roman"/>
        </w:rPr>
        <w:t xml:space="preserve">convertidos en rusos. </w:t>
      </w:r>
    </w:p>
    <w:p w14:paraId="3A8E95C4" w14:textId="77777777" w:rsidR="008D743C" w:rsidRDefault="008D743C" w:rsidP="00C95BF4">
      <w:pPr>
        <w:spacing w:after="0" w:line="276" w:lineRule="auto"/>
        <w:jc w:val="both"/>
        <w:rPr>
          <w:rFonts w:ascii="Times New Roman" w:hAnsi="Times New Roman" w:cs="Times New Roman"/>
        </w:rPr>
      </w:pPr>
    </w:p>
    <w:p w14:paraId="0C10EBC9" w14:textId="0C0A2E94" w:rsidR="00F11A69" w:rsidRDefault="00F11A69" w:rsidP="00C95BF4">
      <w:pPr>
        <w:spacing w:after="0" w:line="276" w:lineRule="auto"/>
        <w:jc w:val="both"/>
        <w:rPr>
          <w:rFonts w:ascii="Times New Roman" w:hAnsi="Times New Roman" w:cs="Times New Roman"/>
        </w:rPr>
      </w:pPr>
      <w:r>
        <w:rPr>
          <w:rFonts w:ascii="Times New Roman" w:hAnsi="Times New Roman" w:cs="Times New Roman"/>
        </w:rPr>
        <w:t>Por su parte, la O</w:t>
      </w:r>
      <w:r w:rsidR="00BE2295">
        <w:rPr>
          <w:rFonts w:ascii="Times New Roman" w:hAnsi="Times New Roman" w:cs="Times New Roman"/>
        </w:rPr>
        <w:t>TAN</w:t>
      </w:r>
      <w:r>
        <w:rPr>
          <w:rFonts w:ascii="Times New Roman" w:hAnsi="Times New Roman" w:cs="Times New Roman"/>
        </w:rPr>
        <w:t xml:space="preserve">, en su cumbre de </w:t>
      </w:r>
      <w:r w:rsidRPr="005050CD">
        <w:rPr>
          <w:rFonts w:ascii="Times New Roman" w:hAnsi="Times New Roman" w:cs="Times New Roman"/>
        </w:rPr>
        <w:t>2008</w:t>
      </w:r>
      <w:r>
        <w:rPr>
          <w:rFonts w:ascii="Times New Roman" w:hAnsi="Times New Roman" w:cs="Times New Roman"/>
        </w:rPr>
        <w:t xml:space="preserve">, dio su aprobación para </w:t>
      </w:r>
      <w:r w:rsidR="005A23AE">
        <w:rPr>
          <w:rFonts w:ascii="Times New Roman" w:hAnsi="Times New Roman" w:cs="Times New Roman"/>
        </w:rPr>
        <w:t>que Georgia entrara en</w:t>
      </w:r>
      <w:r w:rsidRPr="005050CD">
        <w:rPr>
          <w:rFonts w:ascii="Times New Roman" w:hAnsi="Times New Roman" w:cs="Times New Roman"/>
        </w:rPr>
        <w:t xml:space="preserve"> la </w:t>
      </w:r>
      <w:r>
        <w:rPr>
          <w:rFonts w:ascii="Times New Roman" w:hAnsi="Times New Roman" w:cs="Times New Roman"/>
        </w:rPr>
        <w:t>organización</w:t>
      </w:r>
      <w:r w:rsidR="00BE2295">
        <w:rPr>
          <w:rFonts w:ascii="Times New Roman" w:hAnsi="Times New Roman" w:cs="Times New Roman"/>
        </w:rPr>
        <w:t xml:space="preserve">, </w:t>
      </w:r>
      <w:r w:rsidR="005A23AE">
        <w:rPr>
          <w:rFonts w:ascii="Times New Roman" w:hAnsi="Times New Roman" w:cs="Times New Roman"/>
        </w:rPr>
        <w:t>pues este país</w:t>
      </w:r>
      <w:r w:rsidR="00BE2295">
        <w:rPr>
          <w:rFonts w:ascii="Times New Roman" w:hAnsi="Times New Roman" w:cs="Times New Roman"/>
        </w:rPr>
        <w:t xml:space="preserve"> </w:t>
      </w:r>
      <w:r>
        <w:rPr>
          <w:rFonts w:ascii="Times New Roman" w:hAnsi="Times New Roman" w:cs="Times New Roman"/>
        </w:rPr>
        <w:t xml:space="preserve">antes había sido parte del </w:t>
      </w:r>
      <w:r w:rsidR="00BE2295">
        <w:rPr>
          <w:rFonts w:ascii="Times New Roman" w:hAnsi="Times New Roman" w:cs="Times New Roman"/>
        </w:rPr>
        <w:t>P</w:t>
      </w:r>
      <w:r>
        <w:rPr>
          <w:rFonts w:ascii="Times New Roman" w:hAnsi="Times New Roman" w:cs="Times New Roman"/>
        </w:rPr>
        <w:t>acto de Varsovia</w:t>
      </w:r>
      <w:r w:rsidR="00847481">
        <w:rPr>
          <w:rFonts w:ascii="Times New Roman" w:hAnsi="Times New Roman" w:cs="Times New Roman"/>
        </w:rPr>
        <w:t xml:space="preserve"> [</w:t>
      </w:r>
      <w:hyperlink r:id="rId41"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Pr>
          <w:rFonts w:ascii="Times New Roman" w:hAnsi="Times New Roman" w:cs="Times New Roman"/>
        </w:rPr>
        <w:t xml:space="preserve">. Asimismo, la </w:t>
      </w:r>
      <w:r w:rsidRPr="0039695F">
        <w:rPr>
          <w:rFonts w:ascii="Times New Roman" w:hAnsi="Times New Roman" w:cs="Times New Roman"/>
        </w:rPr>
        <w:t>elección del</w:t>
      </w:r>
      <w:r w:rsidR="00BE2295">
        <w:rPr>
          <w:rFonts w:ascii="Times New Roman" w:hAnsi="Times New Roman" w:cs="Times New Roman"/>
        </w:rPr>
        <w:t xml:space="preserve"> presidente Saakashvili en 2006</w:t>
      </w:r>
      <w:r w:rsidRPr="0039695F">
        <w:rPr>
          <w:rFonts w:ascii="Times New Roman" w:hAnsi="Times New Roman" w:cs="Times New Roman"/>
        </w:rPr>
        <w:t xml:space="preserve"> </w:t>
      </w:r>
      <w:r>
        <w:rPr>
          <w:rFonts w:ascii="Times New Roman" w:hAnsi="Times New Roman" w:cs="Times New Roman"/>
        </w:rPr>
        <w:t xml:space="preserve">promovió un discurso </w:t>
      </w:r>
      <w:r w:rsidRPr="0039695F">
        <w:rPr>
          <w:rFonts w:ascii="Times New Roman" w:hAnsi="Times New Roman" w:cs="Times New Roman"/>
        </w:rPr>
        <w:t>nacionalista y anti</w:t>
      </w:r>
      <w:r w:rsidR="00BE2295">
        <w:rPr>
          <w:rFonts w:ascii="Times New Roman" w:hAnsi="Times New Roman" w:cs="Times New Roman"/>
        </w:rPr>
        <w:t>r</w:t>
      </w:r>
      <w:r>
        <w:rPr>
          <w:rFonts w:ascii="Times New Roman" w:hAnsi="Times New Roman" w:cs="Times New Roman"/>
        </w:rPr>
        <w:t xml:space="preserve">ruso.  </w:t>
      </w:r>
    </w:p>
    <w:p w14:paraId="487F0D94" w14:textId="77777777" w:rsidR="008D743C" w:rsidRPr="00606C49" w:rsidRDefault="008D743C"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8D743C" w:rsidRPr="000846F3" w14:paraId="1328442B" w14:textId="77777777" w:rsidTr="004661FF">
        <w:tc>
          <w:tcPr>
            <w:tcW w:w="9033" w:type="dxa"/>
            <w:gridSpan w:val="2"/>
            <w:shd w:val="clear" w:color="auto" w:fill="0D0D0D" w:themeFill="text1" w:themeFillTint="F2"/>
          </w:tcPr>
          <w:p w14:paraId="4D38B298" w14:textId="77777777" w:rsidR="008D743C" w:rsidRPr="000846F3" w:rsidRDefault="008D743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8D743C" w:rsidRPr="000846F3" w14:paraId="128A983E" w14:textId="77777777" w:rsidTr="004661FF">
        <w:tc>
          <w:tcPr>
            <w:tcW w:w="2518" w:type="dxa"/>
          </w:tcPr>
          <w:p w14:paraId="0ACBDC06" w14:textId="77777777" w:rsidR="008D743C" w:rsidRPr="000846F3" w:rsidRDefault="008D743C"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C480B6" w14:textId="0CEC58B8" w:rsidR="008D743C"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D743C" w:rsidRPr="000846F3">
              <w:rPr>
                <w:rFonts w:ascii="Times New Roman" w:hAnsi="Times New Roman" w:cs="Times New Roman"/>
                <w:color w:val="000000"/>
                <w:sz w:val="24"/>
                <w:szCs w:val="24"/>
              </w:rPr>
              <w:t>_0</w:t>
            </w:r>
            <w:r w:rsidR="008D743C">
              <w:rPr>
                <w:rFonts w:ascii="Times New Roman" w:hAnsi="Times New Roman" w:cs="Times New Roman"/>
                <w:color w:val="000000"/>
                <w:sz w:val="24"/>
                <w:szCs w:val="24"/>
              </w:rPr>
              <w:t>1</w:t>
            </w:r>
            <w:r w:rsidR="008D743C"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15</w:t>
            </w:r>
          </w:p>
        </w:tc>
      </w:tr>
      <w:tr w:rsidR="008D743C" w:rsidRPr="0037129A" w14:paraId="7F147E7F" w14:textId="77777777" w:rsidTr="004661FF">
        <w:tc>
          <w:tcPr>
            <w:tcW w:w="2518" w:type="dxa"/>
          </w:tcPr>
          <w:p w14:paraId="69FF38FE"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3A6A7F" w14:textId="0307864C" w:rsidR="008D743C" w:rsidRPr="0037129A" w:rsidRDefault="001C4915" w:rsidP="00C95BF4">
            <w:pPr>
              <w:spacing w:line="276"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Mapa de Georgia</w:t>
            </w:r>
          </w:p>
        </w:tc>
      </w:tr>
      <w:tr w:rsidR="008D743C" w:rsidRPr="000846F3" w14:paraId="1C700E85" w14:textId="77777777" w:rsidTr="004661FF">
        <w:tc>
          <w:tcPr>
            <w:tcW w:w="2518" w:type="dxa"/>
          </w:tcPr>
          <w:p w14:paraId="5045D1C9"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8CB106" w14:textId="44F9F7DF" w:rsidR="008D743C" w:rsidRPr="000846F3" w:rsidRDefault="00BE229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En Atlas Planeta, tomar sección que corresponda a la imagen Shutter: </w:t>
            </w:r>
            <w:commentRangeStart w:id="10"/>
            <w:r w:rsidR="008D743C" w:rsidRPr="00BE2295">
              <w:rPr>
                <w:rFonts w:ascii="Times New Roman" w:hAnsi="Times New Roman" w:cs="Times New Roman"/>
                <w:color w:val="000000"/>
                <w:sz w:val="24"/>
                <w:szCs w:val="24"/>
                <w:lang w:val="es-CO"/>
              </w:rPr>
              <w:t>153901205</w:t>
            </w:r>
            <w:commentRangeEnd w:id="10"/>
            <w:r w:rsidR="00F11A69">
              <w:rPr>
                <w:rStyle w:val="Refdecomentario"/>
                <w:rFonts w:ascii="Calibri" w:eastAsia="Calibri" w:hAnsi="Calibri" w:cs="Times New Roman"/>
              </w:rPr>
              <w:commentReference w:id="10"/>
            </w:r>
            <w:r>
              <w:rPr>
                <w:rFonts w:ascii="Times New Roman" w:hAnsi="Times New Roman" w:cs="Times New Roman"/>
                <w:color w:val="000000"/>
                <w:sz w:val="24"/>
                <w:szCs w:val="24"/>
                <w:lang w:val="es-CO"/>
              </w:rPr>
              <w:t>. En caso de no hallarse, el mapa de Shutter deberá traducirse y ser revisado por el corrector de estilo.</w:t>
            </w:r>
          </w:p>
        </w:tc>
      </w:tr>
      <w:tr w:rsidR="008D743C" w:rsidRPr="000846F3" w14:paraId="279EA8C1" w14:textId="77777777" w:rsidTr="004661FF">
        <w:tc>
          <w:tcPr>
            <w:tcW w:w="2518" w:type="dxa"/>
          </w:tcPr>
          <w:p w14:paraId="11E9C7E8" w14:textId="77777777" w:rsidR="008D743C" w:rsidRPr="000846F3" w:rsidRDefault="008D743C"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50A6BC9D" w14:textId="673B8E58" w:rsidR="00F11A69" w:rsidRPr="000846F3" w:rsidRDefault="008D743C" w:rsidP="003F7FA8">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r w:rsidR="00F11A69">
              <w:rPr>
                <w:rFonts w:ascii="Times New Roman" w:hAnsi="Times New Roman" w:cs="Times New Roman"/>
                <w:color w:val="000000"/>
                <w:sz w:val="24"/>
                <w:szCs w:val="24"/>
              </w:rPr>
              <w:t xml:space="preserve">. </w:t>
            </w:r>
            <w:r w:rsidR="00F11A69">
              <w:rPr>
                <w:rFonts w:ascii="Times New Roman" w:hAnsi="Times New Roman" w:cs="Times New Roman"/>
              </w:rPr>
              <w:t xml:space="preserve">Inmediatamente después de </w:t>
            </w:r>
            <w:r w:rsidR="005A23AE">
              <w:rPr>
                <w:rFonts w:ascii="Times New Roman" w:hAnsi="Times New Roman" w:cs="Times New Roman"/>
              </w:rPr>
              <w:t xml:space="preserve">la </w:t>
            </w:r>
            <w:r w:rsidR="00F11A69" w:rsidRPr="0039695F">
              <w:rPr>
                <w:rFonts w:ascii="Times New Roman" w:hAnsi="Times New Roman" w:cs="Times New Roman"/>
              </w:rPr>
              <w:t>elección del presidente Saakashvili en 2006</w:t>
            </w:r>
            <w:r w:rsidR="00F11A69">
              <w:rPr>
                <w:rFonts w:ascii="Times New Roman" w:hAnsi="Times New Roman" w:cs="Times New Roman"/>
              </w:rPr>
              <w:t>, en l</w:t>
            </w:r>
            <w:r w:rsidR="00F11A69" w:rsidRPr="00CF27B7">
              <w:rPr>
                <w:rFonts w:ascii="Times New Roman" w:hAnsi="Times New Roman" w:cs="Times New Roman"/>
              </w:rPr>
              <w:t xml:space="preserve">as regiones </w:t>
            </w:r>
            <w:r w:rsidR="00F11A69">
              <w:rPr>
                <w:rFonts w:ascii="Times New Roman" w:hAnsi="Times New Roman" w:cs="Times New Roman"/>
              </w:rPr>
              <w:t xml:space="preserve">georgianas </w:t>
            </w:r>
            <w:r w:rsidR="00F11A69" w:rsidRPr="00CF27B7">
              <w:rPr>
                <w:rFonts w:ascii="Times New Roman" w:hAnsi="Times New Roman" w:cs="Times New Roman"/>
              </w:rPr>
              <w:t>de Abjasia</w:t>
            </w:r>
            <w:r w:rsidR="00F11A69">
              <w:rPr>
                <w:rFonts w:ascii="Times New Roman" w:hAnsi="Times New Roman" w:cs="Times New Roman"/>
              </w:rPr>
              <w:t xml:space="preserve"> y </w:t>
            </w:r>
            <w:r w:rsidR="00F11A69" w:rsidRPr="00CF27B7">
              <w:rPr>
                <w:rFonts w:ascii="Times New Roman" w:hAnsi="Times New Roman" w:cs="Times New Roman"/>
              </w:rPr>
              <w:t>Osetia del Sur</w:t>
            </w:r>
            <w:r w:rsidR="00F11A69">
              <w:rPr>
                <w:rFonts w:ascii="Times New Roman" w:hAnsi="Times New Roman" w:cs="Times New Roman"/>
              </w:rPr>
              <w:t xml:space="preserve"> </w:t>
            </w:r>
            <w:r w:rsidR="005A23AE">
              <w:rPr>
                <w:rFonts w:ascii="Times New Roman" w:hAnsi="Times New Roman" w:cs="Times New Roman"/>
              </w:rPr>
              <w:t>–</w:t>
            </w:r>
            <w:r w:rsidR="00F11A69">
              <w:rPr>
                <w:rFonts w:ascii="Times New Roman" w:hAnsi="Times New Roman" w:cs="Times New Roman"/>
              </w:rPr>
              <w:t xml:space="preserve">territorios limítrofes con Rusia y de relevancia </w:t>
            </w:r>
            <w:r w:rsidR="00F11A69" w:rsidRPr="0017206E">
              <w:rPr>
                <w:rFonts w:ascii="Times New Roman" w:hAnsi="Times New Roman" w:cs="Times New Roman"/>
              </w:rPr>
              <w:t xml:space="preserve">estratégica </w:t>
            </w:r>
            <w:r w:rsidR="00F11A69">
              <w:rPr>
                <w:rFonts w:ascii="Times New Roman" w:hAnsi="Times New Roman" w:cs="Times New Roman"/>
              </w:rPr>
              <w:t xml:space="preserve">para el </w:t>
            </w:r>
            <w:r w:rsidR="00F11A69" w:rsidRPr="0017206E">
              <w:rPr>
                <w:rFonts w:ascii="Times New Roman" w:hAnsi="Times New Roman" w:cs="Times New Roman"/>
              </w:rPr>
              <w:t>transporte energético</w:t>
            </w:r>
            <w:r w:rsidR="005A23AE">
              <w:rPr>
                <w:rFonts w:ascii="Times New Roman" w:hAnsi="Times New Roman" w:cs="Times New Roman"/>
              </w:rPr>
              <w:t xml:space="preserve">– </w:t>
            </w:r>
            <w:r w:rsidR="00F11A69">
              <w:rPr>
                <w:rFonts w:ascii="Times New Roman" w:hAnsi="Times New Roman" w:cs="Times New Roman"/>
              </w:rPr>
              <w:t xml:space="preserve"> emergieron </w:t>
            </w:r>
            <w:r w:rsidR="00F11A69" w:rsidRPr="00CF27B7">
              <w:rPr>
                <w:rFonts w:ascii="Times New Roman" w:hAnsi="Times New Roman" w:cs="Times New Roman"/>
              </w:rPr>
              <w:t xml:space="preserve">movimientos separatistas </w:t>
            </w:r>
            <w:r w:rsidR="00F11A69">
              <w:rPr>
                <w:rFonts w:ascii="Times New Roman" w:hAnsi="Times New Roman" w:cs="Times New Roman"/>
              </w:rPr>
              <w:t xml:space="preserve">respaldados por Rusia. </w:t>
            </w:r>
            <w:r w:rsidR="00BE2295">
              <w:rPr>
                <w:rFonts w:ascii="Times New Roman" w:hAnsi="Times New Roman" w:cs="Times New Roman"/>
              </w:rPr>
              <w:t xml:space="preserve">Estos </w:t>
            </w:r>
            <w:r w:rsidR="00F11A69">
              <w:rPr>
                <w:rFonts w:ascii="Times New Roman" w:hAnsi="Times New Roman" w:cs="Times New Roman"/>
              </w:rPr>
              <w:t xml:space="preserve">movimientos reivindicaron </w:t>
            </w:r>
            <w:r w:rsidR="00F11A69" w:rsidRPr="00CF27B7">
              <w:rPr>
                <w:rFonts w:ascii="Times New Roman" w:hAnsi="Times New Roman" w:cs="Times New Roman"/>
              </w:rPr>
              <w:t xml:space="preserve">su reconocimiento </w:t>
            </w:r>
            <w:r w:rsidR="00F11A69">
              <w:rPr>
                <w:rFonts w:ascii="Times New Roman" w:hAnsi="Times New Roman" w:cs="Times New Roman"/>
              </w:rPr>
              <w:t xml:space="preserve">como naciones independientes de Georgia. </w:t>
            </w:r>
            <w:r w:rsidR="003F7FA8">
              <w:rPr>
                <w:rFonts w:ascii="Times New Roman" w:hAnsi="Times New Roman" w:cs="Times New Roman"/>
              </w:rPr>
              <w:t>Aunque estos territorios desde hace mucho han mostrado afinidades e inclinaciones hacia su integración con Rusia.</w:t>
            </w:r>
          </w:p>
        </w:tc>
      </w:tr>
    </w:tbl>
    <w:p w14:paraId="0CBCC62A" w14:textId="77777777" w:rsidR="008D743C" w:rsidRDefault="008D743C" w:rsidP="00C95BF4">
      <w:pPr>
        <w:spacing w:after="0" w:line="276" w:lineRule="auto"/>
        <w:jc w:val="both"/>
        <w:rPr>
          <w:rFonts w:ascii="Times New Roman" w:hAnsi="Times New Roman" w:cs="Times New Roman"/>
        </w:rPr>
      </w:pPr>
    </w:p>
    <w:p w14:paraId="14A2B94E" w14:textId="3F6722F3" w:rsidR="00327B3E" w:rsidRDefault="00416108" w:rsidP="00C95BF4">
      <w:pPr>
        <w:spacing w:after="0" w:line="276" w:lineRule="auto"/>
        <w:jc w:val="both"/>
        <w:rPr>
          <w:rFonts w:ascii="Times New Roman" w:hAnsi="Times New Roman" w:cs="Times New Roman"/>
        </w:rPr>
      </w:pPr>
      <w:r>
        <w:rPr>
          <w:rFonts w:ascii="Times New Roman" w:hAnsi="Times New Roman" w:cs="Times New Roman"/>
        </w:rPr>
        <w:t xml:space="preserve">En </w:t>
      </w:r>
      <w:r w:rsidR="00155D4E">
        <w:rPr>
          <w:rFonts w:ascii="Times New Roman" w:hAnsi="Times New Roman" w:cs="Times New Roman"/>
        </w:rPr>
        <w:t>2006</w:t>
      </w:r>
      <w:r w:rsidR="005E621C">
        <w:rPr>
          <w:rFonts w:ascii="Times New Roman" w:hAnsi="Times New Roman" w:cs="Times New Roman"/>
        </w:rPr>
        <w:t>,</w:t>
      </w:r>
      <w:r w:rsidR="0017206E">
        <w:rPr>
          <w:rFonts w:ascii="Times New Roman" w:hAnsi="Times New Roman" w:cs="Times New Roman"/>
        </w:rPr>
        <w:t xml:space="preserve"> </w:t>
      </w:r>
      <w:r w:rsidR="00606C49" w:rsidRPr="00606C49">
        <w:rPr>
          <w:rFonts w:ascii="Times New Roman" w:hAnsi="Times New Roman" w:cs="Times New Roman"/>
        </w:rPr>
        <w:t xml:space="preserve">Rusia </w:t>
      </w:r>
      <w:r w:rsidR="002C3FEC">
        <w:rPr>
          <w:rFonts w:ascii="Times New Roman" w:hAnsi="Times New Roman" w:cs="Times New Roman"/>
        </w:rPr>
        <w:t>y</w:t>
      </w:r>
      <w:r w:rsidR="00606C49" w:rsidRPr="00606C49">
        <w:rPr>
          <w:rFonts w:ascii="Times New Roman" w:hAnsi="Times New Roman" w:cs="Times New Roman"/>
        </w:rPr>
        <w:t xml:space="preserve">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2C3FEC">
        <w:rPr>
          <w:rFonts w:ascii="Times New Roman" w:hAnsi="Times New Roman" w:cs="Times New Roman"/>
        </w:rPr>
        <w:t>esas</w:t>
      </w:r>
      <w:r w:rsidR="00606C49">
        <w:rPr>
          <w:rFonts w:ascii="Times New Roman" w:hAnsi="Times New Roman" w:cs="Times New Roman"/>
        </w:rPr>
        <w:t xml:space="preserve"> regiones. Finalmente </w:t>
      </w:r>
      <w:r w:rsidR="005E621C">
        <w:rPr>
          <w:rFonts w:ascii="Times New Roman" w:hAnsi="Times New Roman" w:cs="Times New Roman"/>
        </w:rPr>
        <w:t xml:space="preserve">se </w:t>
      </w:r>
      <w:r>
        <w:rPr>
          <w:rFonts w:ascii="Times New Roman" w:hAnsi="Times New Roman" w:cs="Times New Roman"/>
        </w:rPr>
        <w:t>reactivaro</w:t>
      </w:r>
      <w:r w:rsidR="003F7FA8">
        <w:rPr>
          <w:rFonts w:ascii="Times New Roman" w:hAnsi="Times New Roman" w:cs="Times New Roman"/>
        </w:rPr>
        <w:t xml:space="preserve">n los enfrentamientos armados, lo que dio </w:t>
      </w:r>
      <w:r>
        <w:rPr>
          <w:rFonts w:ascii="Times New Roman" w:hAnsi="Times New Roman" w:cs="Times New Roman"/>
        </w:rPr>
        <w:t xml:space="preserve">lugar a combates </w:t>
      </w:r>
      <w:r w:rsidR="005E621C">
        <w:rPr>
          <w:rFonts w:ascii="Times New Roman" w:hAnsi="Times New Roman" w:cs="Times New Roman"/>
        </w:rPr>
        <w:t xml:space="preserve">por el control de </w:t>
      </w:r>
      <w:r w:rsidR="00606C49" w:rsidRPr="00606C49">
        <w:rPr>
          <w:rFonts w:ascii="Times New Roman" w:hAnsi="Times New Roman" w:cs="Times New Roman"/>
        </w:rPr>
        <w:t>Tsjinval</w:t>
      </w:r>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C95BF4">
      <w:pPr>
        <w:spacing w:after="0" w:line="276" w:lineRule="auto"/>
        <w:jc w:val="both"/>
        <w:rPr>
          <w:rFonts w:ascii="Times New Roman" w:hAnsi="Times New Roman" w:cs="Times New Roman"/>
        </w:rPr>
      </w:pPr>
    </w:p>
    <w:p w14:paraId="7318699C" w14:textId="41ABA852" w:rsidR="00606C49" w:rsidRDefault="005E621C" w:rsidP="00C95BF4">
      <w:pPr>
        <w:spacing w:after="0" w:line="276" w:lineRule="auto"/>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p w14:paraId="23F50A85" w14:textId="77777777" w:rsidR="008D743C" w:rsidRDefault="008D743C" w:rsidP="00C95BF4">
      <w:pPr>
        <w:spacing w:after="0" w:line="276" w:lineRule="auto"/>
        <w:jc w:val="both"/>
        <w:rPr>
          <w:rFonts w:ascii="Times New Roman" w:hAnsi="Times New Roman" w:cs="Times New Roman"/>
        </w:rPr>
      </w:pPr>
    </w:p>
    <w:p w14:paraId="4F5450C5" w14:textId="5E4A6618" w:rsidR="00416108" w:rsidRPr="00D114F6" w:rsidRDefault="00606C49" w:rsidP="00C95BF4">
      <w:pPr>
        <w:spacing w:after="0" w:line="276" w:lineRule="auto"/>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 xml:space="preserve">a </w:t>
      </w:r>
      <w:r w:rsidR="003F7FA8">
        <w:rPr>
          <w:rFonts w:ascii="Times New Roman" w:hAnsi="Times New Roman" w:cs="Times New Roman"/>
        </w:rPr>
        <w:t>“</w:t>
      </w:r>
      <w:r w:rsidR="0017206E" w:rsidRPr="00D114F6">
        <w:rPr>
          <w:rFonts w:ascii="Times New Roman" w:hAnsi="Times New Roman" w:cs="Times New Roman"/>
        </w:rPr>
        <w:t>limpieza</w:t>
      </w:r>
      <w:r w:rsidR="003F7FA8">
        <w:rPr>
          <w:rFonts w:ascii="Times New Roman" w:hAnsi="Times New Roman" w:cs="Times New Roman"/>
        </w:rPr>
        <w:t>”</w:t>
      </w:r>
      <w:r w:rsidR="0017206E" w:rsidRPr="00D114F6">
        <w:rPr>
          <w:rFonts w:ascii="Times New Roman" w:hAnsi="Times New Roman" w:cs="Times New Roman"/>
        </w:rPr>
        <w:t xml:space="preserve">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w:t>
      </w:r>
      <w:r w:rsidR="003F7FA8">
        <w:rPr>
          <w:rFonts w:ascii="Times New Roman" w:hAnsi="Times New Roman" w:cs="Times New Roman"/>
        </w:rPr>
        <w:t>lo que ha conducido a</w:t>
      </w:r>
      <w:r w:rsidR="00673DE6">
        <w:rPr>
          <w:rFonts w:ascii="Times New Roman" w:hAnsi="Times New Roman" w:cs="Times New Roman"/>
        </w:rPr>
        <w:t xml:space="preserve"> situaciones </w:t>
      </w:r>
      <w:r w:rsidR="003F7FA8">
        <w:rPr>
          <w:rFonts w:ascii="Times New Roman" w:hAnsi="Times New Roman" w:cs="Times New Roman"/>
        </w:rPr>
        <w:t xml:space="preserve">extremas, </w:t>
      </w:r>
      <w:r w:rsidR="00673DE6">
        <w:rPr>
          <w:rFonts w:ascii="Times New Roman" w:hAnsi="Times New Roman" w:cs="Times New Roman"/>
        </w:rPr>
        <w:t xml:space="preserve">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r w:rsidR="0039695F" w:rsidRPr="00D114F6">
        <w:rPr>
          <w:rFonts w:ascii="Times New Roman" w:hAnsi="Times New Roman" w:cs="Times New Roman"/>
        </w:rPr>
        <w:t>Gori</w:t>
      </w:r>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esde 2012</w:t>
      </w:r>
      <w:r w:rsidR="003F7FA8">
        <w:rPr>
          <w:rFonts w:ascii="Times New Roman" w:hAnsi="Times New Roman" w:cs="Times New Roman"/>
        </w:rPr>
        <w:t>,</w:t>
      </w:r>
      <w:r w:rsidR="00416108" w:rsidRPr="00D114F6">
        <w:rPr>
          <w:rFonts w:ascii="Times New Roman" w:hAnsi="Times New Roman" w:cs="Times New Roman"/>
        </w:rPr>
        <w:t xml:space="preserve">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funciona en la ciudad de Kutaisi</w:t>
      </w:r>
      <w:r w:rsidR="00E90B7D">
        <w:rPr>
          <w:rFonts w:ascii="Times New Roman" w:hAnsi="Times New Roman" w:cs="Times New Roman"/>
        </w:rPr>
        <w:t xml:space="preserve"> [</w:t>
      </w:r>
      <w:hyperlink r:id="rId42"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416108" w:rsidRPr="00D114F6">
        <w:rPr>
          <w:rFonts w:ascii="Times New Roman" w:hAnsi="Times New Roman" w:cs="Times New Roman"/>
        </w:rPr>
        <w:t>.</w:t>
      </w:r>
    </w:p>
    <w:p w14:paraId="00353CBB" w14:textId="34D2F30A" w:rsidR="00416108" w:rsidRDefault="00416108" w:rsidP="00C95BF4">
      <w:pPr>
        <w:spacing w:after="0" w:line="276" w:lineRule="auto"/>
        <w:jc w:val="both"/>
        <w:rPr>
          <w:rFonts w:ascii="Times New Roman" w:hAnsi="Times New Roman" w:cs="Times New Roman"/>
          <w:highlight w:val="yellow"/>
        </w:rPr>
      </w:pPr>
    </w:p>
    <w:p w14:paraId="591F49C3" w14:textId="77777777" w:rsidR="00BE2295" w:rsidRPr="000846F3" w:rsidRDefault="00BE2295" w:rsidP="00C95BF4">
      <w:pPr>
        <w:spacing w:after="0" w:line="276" w:lineRule="auto"/>
        <w:jc w:val="both"/>
        <w:rPr>
          <w:rFonts w:ascii="Times New Roman" w:hAnsi="Times New Roman" w:cs="Times New Roman"/>
          <w:highlight w:val="yellow"/>
        </w:rPr>
      </w:pPr>
    </w:p>
    <w:p w14:paraId="56713EE6" w14:textId="19989579" w:rsidR="00C7684A" w:rsidRDefault="00C344BC" w:rsidP="00C95BF4">
      <w:pPr>
        <w:spacing w:after="0" w:line="276" w:lineRule="auto"/>
        <w:jc w:val="both"/>
        <w:rPr>
          <w:rFonts w:ascii="Times New Roman" w:hAnsi="Times New Roman" w:cs="Times New Roman"/>
          <w:b/>
        </w:rPr>
      </w:pPr>
      <w:r>
        <w:rPr>
          <w:rFonts w:ascii="Times New Roman" w:hAnsi="Times New Roman" w:cs="Times New Roman"/>
          <w:b/>
        </w:rPr>
        <w:t>3.3.</w:t>
      </w:r>
      <w:r w:rsidR="0030017C">
        <w:rPr>
          <w:rFonts w:ascii="Times New Roman" w:hAnsi="Times New Roman" w:cs="Times New Roman"/>
          <w:b/>
        </w:rPr>
        <w:t>3</w:t>
      </w:r>
      <w:r w:rsidR="00C7684A" w:rsidRPr="000846F3">
        <w:rPr>
          <w:rFonts w:ascii="Times New Roman" w:hAnsi="Times New Roman" w:cs="Times New Roman"/>
          <w:b/>
        </w:rPr>
        <w:t xml:space="preserve"> Chechenia</w:t>
      </w:r>
    </w:p>
    <w:p w14:paraId="10BE578E" w14:textId="77777777" w:rsidR="00673DE6" w:rsidRDefault="00673DE6" w:rsidP="00C95BF4">
      <w:pPr>
        <w:spacing w:after="0" w:line="276" w:lineRule="auto"/>
        <w:jc w:val="both"/>
        <w:rPr>
          <w:rFonts w:ascii="Times New Roman" w:hAnsi="Times New Roman" w:cs="Times New Roman"/>
        </w:rPr>
      </w:pPr>
    </w:p>
    <w:p w14:paraId="676B9F3C" w14:textId="1CE422F3" w:rsidR="00761BCA" w:rsidRDefault="00BE2295" w:rsidP="00C95BF4">
      <w:pPr>
        <w:spacing w:after="0" w:line="276" w:lineRule="auto"/>
        <w:jc w:val="both"/>
        <w:rPr>
          <w:rFonts w:ascii="Times New Roman" w:hAnsi="Times New Roman" w:cs="Times New Roman"/>
        </w:rPr>
      </w:pPr>
      <w:r>
        <w:rPr>
          <w:rFonts w:ascii="Times New Roman" w:hAnsi="Times New Roman" w:cs="Times New Roman"/>
        </w:rPr>
        <w:t>El pueblo checheno</w:t>
      </w:r>
      <w:r w:rsidR="00673DE6">
        <w:rPr>
          <w:rFonts w:ascii="Times New Roman" w:hAnsi="Times New Roman" w:cs="Times New Roman"/>
        </w:rPr>
        <w:t xml:space="preserve"> </w:t>
      </w:r>
      <w:r w:rsidR="00761BCA" w:rsidRPr="00761BCA">
        <w:rPr>
          <w:rFonts w:ascii="Times New Roman" w:hAnsi="Times New Roman" w:cs="Times New Roman"/>
        </w:rPr>
        <w:t xml:space="preserve">se </w:t>
      </w:r>
      <w:r w:rsidR="00673DE6">
        <w:rPr>
          <w:rFonts w:ascii="Times New Roman" w:hAnsi="Times New Roman" w:cs="Times New Roman"/>
        </w:rPr>
        <w:t xml:space="preserve">ha enfrentado </w:t>
      </w:r>
      <w:r w:rsidR="00120F66">
        <w:rPr>
          <w:rFonts w:ascii="Times New Roman" w:hAnsi="Times New Roman" w:cs="Times New Roman"/>
        </w:rPr>
        <w:t xml:space="preserve">desde el siglo XIX </w:t>
      </w:r>
      <w:r w:rsidR="00673DE6">
        <w:rPr>
          <w:rFonts w:ascii="Times New Roman" w:hAnsi="Times New Roman" w:cs="Times New Roman"/>
        </w:rPr>
        <w:t>a Rusia</w:t>
      </w:r>
      <w:r w:rsidR="003F7FA8">
        <w:rPr>
          <w:rFonts w:ascii="Times New Roman" w:hAnsi="Times New Roman" w:cs="Times New Roman"/>
        </w:rPr>
        <w:t>, por</w:t>
      </w:r>
      <w:r w:rsidR="00120F66">
        <w:rPr>
          <w:rFonts w:ascii="Times New Roman" w:hAnsi="Times New Roman" w:cs="Times New Roman"/>
        </w:rPr>
        <w:t xml:space="preserve"> motivo</w:t>
      </w:r>
      <w:r w:rsidR="003F7FA8">
        <w:rPr>
          <w:rFonts w:ascii="Times New Roman" w:hAnsi="Times New Roman" w:cs="Times New Roman"/>
        </w:rPr>
        <w:t>s</w:t>
      </w:r>
      <w:r w:rsidR="00120F66">
        <w:rPr>
          <w:rFonts w:ascii="Times New Roman" w:hAnsi="Times New Roman" w:cs="Times New Roman"/>
        </w:rPr>
        <w:t xml:space="preserve">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3F7FA8">
        <w:rPr>
          <w:rFonts w:ascii="Times New Roman" w:hAnsi="Times New Roman" w:cs="Times New Roman"/>
        </w:rPr>
        <w:t>entre ambos países</w:t>
      </w:r>
      <w:r w:rsidR="006A6CFB">
        <w:rPr>
          <w:rFonts w:ascii="Times New Roman" w:hAnsi="Times New Roman" w:cs="Times New Roman"/>
        </w:rPr>
        <w:t>. L</w:t>
      </w:r>
      <w:r w:rsidR="00120F66">
        <w:rPr>
          <w:rFonts w:ascii="Times New Roman" w:hAnsi="Times New Roman" w:cs="Times New Roman"/>
        </w:rPr>
        <w:t>o</w:t>
      </w:r>
      <w:r w:rsidR="002F23FB">
        <w:rPr>
          <w:rFonts w:ascii="Times New Roman" w:hAnsi="Times New Roman" w:cs="Times New Roman"/>
        </w:rPr>
        <w:t>s sentimientos antir</w:t>
      </w:r>
      <w:r w:rsidR="006A6CFB">
        <w:rPr>
          <w:rFonts w:ascii="Times New Roman" w:hAnsi="Times New Roman" w:cs="Times New Roman"/>
        </w:rPr>
        <w:t>rusos crecieron a</w:t>
      </w:r>
      <w:r w:rsidR="00673DE6">
        <w:rPr>
          <w:rFonts w:ascii="Times New Roman" w:hAnsi="Times New Roman" w:cs="Times New Roman"/>
        </w:rPr>
        <w:t xml:space="preserve"> mediados de siglo XX</w:t>
      </w:r>
      <w:r w:rsidR="006A6CFB">
        <w:rPr>
          <w:rFonts w:ascii="Times New Roman" w:hAnsi="Times New Roman" w:cs="Times New Roman"/>
        </w:rPr>
        <w:t xml:space="preserve">, cuando </w:t>
      </w:r>
      <w:r w:rsidR="00673DE6">
        <w:rPr>
          <w:rFonts w:ascii="Times New Roman" w:hAnsi="Times New Roman" w:cs="Times New Roman"/>
        </w:rPr>
        <w:t>Stalin l</w:t>
      </w:r>
      <w:r w:rsidR="002F23FB">
        <w:rPr>
          <w:rFonts w:ascii="Times New Roman" w:hAnsi="Times New Roman" w:cs="Times New Roman"/>
        </w:rPr>
        <w:t>o</w:t>
      </w:r>
      <w:r w:rsidR="00673DE6">
        <w:rPr>
          <w:rFonts w:ascii="Times New Roman" w:hAnsi="Times New Roman" w:cs="Times New Roman"/>
        </w:rPr>
        <w:t>s acusó</w:t>
      </w:r>
      <w:r w:rsidR="002674C3" w:rsidRPr="002674C3">
        <w:rPr>
          <w:rFonts w:ascii="Times New Roman" w:hAnsi="Times New Roman" w:cs="Times New Roman"/>
        </w:rPr>
        <w:t xml:space="preserve"> de </w:t>
      </w:r>
      <w:r w:rsidR="00673DE6">
        <w:rPr>
          <w:rFonts w:ascii="Times New Roman" w:hAnsi="Times New Roman" w:cs="Times New Roman"/>
        </w:rPr>
        <w:t xml:space="preserve">haber </w:t>
      </w:r>
      <w:r w:rsidR="002674C3" w:rsidRPr="002674C3">
        <w:rPr>
          <w:rFonts w:ascii="Times New Roman" w:hAnsi="Times New Roman" w:cs="Times New Roman"/>
        </w:rPr>
        <w:t>colabora</w:t>
      </w:r>
      <w:r w:rsidR="00673DE6">
        <w:rPr>
          <w:rFonts w:ascii="Times New Roman" w:hAnsi="Times New Roman" w:cs="Times New Roman"/>
        </w:rPr>
        <w:t xml:space="preserve">do </w:t>
      </w:r>
      <w:r w:rsidR="002674C3" w:rsidRPr="002674C3">
        <w:rPr>
          <w:rFonts w:ascii="Times New Roman" w:hAnsi="Times New Roman" w:cs="Times New Roman"/>
        </w:rPr>
        <w:t xml:space="preserve">con </w:t>
      </w:r>
      <w:r w:rsidR="00673DE6">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sidR="00673DE6">
        <w:rPr>
          <w:rFonts w:ascii="Times New Roman" w:hAnsi="Times New Roman" w:cs="Times New Roman"/>
        </w:rPr>
        <w:t xml:space="preserve"> hacia la</w:t>
      </w:r>
      <w:r w:rsidR="00F434F1">
        <w:rPr>
          <w:rFonts w:ascii="Times New Roman" w:hAnsi="Times New Roman" w:cs="Times New Roman"/>
        </w:rPr>
        <w:t xml:space="preserve"> región </w:t>
      </w:r>
      <w:r w:rsidR="00673DE6">
        <w:rPr>
          <w:rFonts w:ascii="Times New Roman" w:hAnsi="Times New Roman" w:cs="Times New Roman"/>
        </w:rPr>
        <w:t>de Siberia</w:t>
      </w:r>
      <w:r w:rsidR="002674C3" w:rsidRPr="002674C3">
        <w:rPr>
          <w:rFonts w:ascii="Times New Roman" w:hAnsi="Times New Roman" w:cs="Times New Roman"/>
        </w:rPr>
        <w:t>.</w:t>
      </w:r>
    </w:p>
    <w:p w14:paraId="0C50B981" w14:textId="77777777" w:rsidR="00673DE6" w:rsidRDefault="00673DE6" w:rsidP="00C95BF4">
      <w:pPr>
        <w:spacing w:after="0" w:line="276" w:lineRule="auto"/>
        <w:jc w:val="both"/>
        <w:rPr>
          <w:rFonts w:ascii="Times New Roman" w:hAnsi="Times New Roman" w:cs="Times New Roman"/>
        </w:rPr>
      </w:pPr>
    </w:p>
    <w:p w14:paraId="733D4A98" w14:textId="69F05785" w:rsidR="00673DE6" w:rsidRPr="00120F66" w:rsidRDefault="00673DE6" w:rsidP="00C95BF4">
      <w:pPr>
        <w:spacing w:after="0" w:line="276" w:lineRule="auto"/>
        <w:jc w:val="both"/>
        <w:rPr>
          <w:rFonts w:ascii="Times New Roman" w:hAnsi="Times New Roman" w:cs="Times New Roman"/>
        </w:rPr>
      </w:pPr>
      <w:r w:rsidRPr="00120F66">
        <w:rPr>
          <w:rFonts w:ascii="Times New Roman" w:hAnsi="Times New Roman" w:cs="Times New Roman"/>
        </w:rPr>
        <w:lastRenderedPageBreak/>
        <w:t xml:space="preserve">Tras </w:t>
      </w:r>
      <w:r w:rsidR="00F434F1">
        <w:rPr>
          <w:rFonts w:ascii="Times New Roman" w:hAnsi="Times New Roman" w:cs="Times New Roman"/>
        </w:rPr>
        <w:t>la caída</w:t>
      </w:r>
      <w:r w:rsidRPr="00120F66">
        <w:rPr>
          <w:rFonts w:ascii="Times New Roman" w:hAnsi="Times New Roman" w:cs="Times New Roman"/>
        </w:rPr>
        <w:t xml:space="preserve">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F434F1">
        <w:rPr>
          <w:rFonts w:ascii="Times New Roman" w:hAnsi="Times New Roman" w:cs="Times New Roman"/>
        </w:rPr>
        <w:t xml:space="preserve">los chechenos centran </w:t>
      </w:r>
      <w:r w:rsidR="006A6CFB" w:rsidRPr="00120F66">
        <w:rPr>
          <w:rFonts w:ascii="Times New Roman" w:hAnsi="Times New Roman" w:cs="Times New Roman"/>
        </w:rPr>
        <w:t>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2F23FB">
        <w:rPr>
          <w:rFonts w:ascii="Times New Roman" w:hAnsi="Times New Roman" w:cs="Times New Roman"/>
        </w:rPr>
        <w:t>.</w:t>
      </w:r>
    </w:p>
    <w:p w14:paraId="3453C96B" w14:textId="77777777" w:rsidR="00673DE6" w:rsidRDefault="00673DE6" w:rsidP="00C95BF4">
      <w:pPr>
        <w:spacing w:after="0" w:line="276" w:lineRule="auto"/>
        <w:jc w:val="both"/>
        <w:rPr>
          <w:rFonts w:ascii="Times New Roman" w:hAnsi="Times New Roman" w:cs="Times New Roman"/>
        </w:rPr>
      </w:pPr>
    </w:p>
    <w:p w14:paraId="29821D36" w14:textId="76FF13EF" w:rsidR="00673DE6" w:rsidRDefault="00673DE6" w:rsidP="00C95BF4">
      <w:pPr>
        <w:spacing w:after="0" w:line="276" w:lineRule="auto"/>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w:t>
      </w:r>
      <w:r w:rsidR="00F434F1">
        <w:rPr>
          <w:rFonts w:ascii="Times New Roman" w:hAnsi="Times New Roman" w:cs="Times New Roman"/>
        </w:rPr>
        <w:t>esta</w:t>
      </w:r>
      <w:r w:rsidR="00C344BC" w:rsidRPr="00C344BC">
        <w:rPr>
          <w:rFonts w:ascii="Times New Roman" w:hAnsi="Times New Roman" w:cs="Times New Roman"/>
        </w:rPr>
        <w:t xml:space="preserve"> religión</w:t>
      </w:r>
      <w:r>
        <w:rPr>
          <w:rFonts w:ascii="Times New Roman" w:hAnsi="Times New Roman" w:cs="Times New Roman"/>
        </w:rPr>
        <w:t xml:space="preserve">.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de su política</w:t>
      </w:r>
      <w:r w:rsidR="00C344BC" w:rsidRPr="00C344BC">
        <w:rPr>
          <w:rFonts w:ascii="Times New Roman" w:hAnsi="Times New Roman" w:cs="Times New Roman"/>
        </w:rPr>
        <w:t xml:space="preserve">. </w:t>
      </w:r>
    </w:p>
    <w:p w14:paraId="51FE66A1" w14:textId="77777777" w:rsidR="00673DE6" w:rsidRDefault="00673DE6" w:rsidP="00C95BF4">
      <w:pPr>
        <w:spacing w:after="0" w:line="276" w:lineRule="auto"/>
        <w:jc w:val="both"/>
        <w:rPr>
          <w:rFonts w:ascii="Times New Roman" w:hAnsi="Times New Roman" w:cs="Times New Roman"/>
        </w:rPr>
      </w:pPr>
    </w:p>
    <w:p w14:paraId="380372DA" w14:textId="1218BA61" w:rsidR="00C344BC" w:rsidRDefault="00673DE6" w:rsidP="00C95BF4">
      <w:pPr>
        <w:spacing w:after="0" w:line="276" w:lineRule="auto"/>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w:t>
      </w:r>
      <w:r w:rsidR="00F434F1">
        <w:rPr>
          <w:rFonts w:ascii="Times New Roman" w:hAnsi="Times New Roman" w:cs="Times New Roman"/>
        </w:rPr>
        <w:t xml:space="preserve">más </w:t>
      </w:r>
      <w:r w:rsidR="00B37852">
        <w:rPr>
          <w:rFonts w:ascii="Times New Roman" w:hAnsi="Times New Roman" w:cs="Times New Roman"/>
        </w:rPr>
        <w:t xml:space="preserve">se </w:t>
      </w:r>
      <w:r w:rsidR="00C344BC" w:rsidRPr="00C344BC">
        <w:rPr>
          <w:rFonts w:ascii="Times New Roman" w:hAnsi="Times New Roman" w:cs="Times New Roman"/>
        </w:rPr>
        <w:t>conv</w:t>
      </w:r>
      <w:r w:rsidR="00B37852">
        <w:rPr>
          <w:rFonts w:ascii="Times New Roman" w:hAnsi="Times New Roman" w:cs="Times New Roman"/>
        </w:rPr>
        <w:t xml:space="preserve">ierte en </w:t>
      </w:r>
      <w:r w:rsidR="00C344BC" w:rsidRPr="00C344BC">
        <w:rPr>
          <w:rFonts w:ascii="Times New Roman" w:hAnsi="Times New Roman" w:cs="Times New Roman"/>
        </w:rPr>
        <w:t xml:space="preserve">un Estado </w:t>
      </w:r>
      <w:r w:rsidR="002F23FB">
        <w:rPr>
          <w:rFonts w:ascii="Times New Roman" w:hAnsi="Times New Roman" w:cs="Times New Roman"/>
        </w:rPr>
        <w:t xml:space="preserve">que se identifica con la religión </w:t>
      </w:r>
      <w:r w:rsidR="00120F66">
        <w:rPr>
          <w:rFonts w:ascii="Times New Roman" w:hAnsi="Times New Roman" w:cs="Times New Roman"/>
        </w:rPr>
        <w:t>i</w:t>
      </w:r>
      <w:r w:rsidR="00C344BC" w:rsidRPr="00C344BC">
        <w:rPr>
          <w:rFonts w:ascii="Times New Roman" w:hAnsi="Times New Roman" w:cs="Times New Roman"/>
        </w:rPr>
        <w:t>slámic</w:t>
      </w:r>
      <w:r w:rsidR="002F23FB">
        <w:rPr>
          <w:rFonts w:ascii="Times New Roman" w:hAnsi="Times New Roman" w:cs="Times New Roman"/>
        </w:rPr>
        <w:t>a</w:t>
      </w:r>
      <w:r w:rsidR="00C344BC" w:rsidRPr="00C344BC">
        <w:rPr>
          <w:rFonts w:ascii="Times New Roman" w:hAnsi="Times New Roman" w:cs="Times New Roman"/>
        </w:rPr>
        <w:t xml:space="preserve">. La enseñanza laica ha sido sustituida por la islámica, </w:t>
      </w:r>
      <w:r w:rsidR="00F434F1">
        <w:rPr>
          <w:rFonts w:ascii="Times New Roman" w:hAnsi="Times New Roman" w:cs="Times New Roman"/>
        </w:rPr>
        <w:t xml:space="preserve">allí </w:t>
      </w:r>
      <w:r w:rsidR="00C344BC" w:rsidRPr="00C344BC">
        <w:rPr>
          <w:rFonts w:ascii="Times New Roman" w:hAnsi="Times New Roman" w:cs="Times New Roman"/>
        </w:rPr>
        <w:t xml:space="preserve">el aprendizaje del </w:t>
      </w:r>
      <w:r w:rsidR="00C344BC" w:rsidRPr="00F434F1">
        <w:rPr>
          <w:rFonts w:ascii="Times New Roman" w:hAnsi="Times New Roman" w:cs="Times New Roman"/>
          <w:i/>
        </w:rPr>
        <w:t>Corán</w:t>
      </w:r>
      <w:r w:rsidR="00C344BC" w:rsidRPr="00C344BC">
        <w:rPr>
          <w:rFonts w:ascii="Times New Roman" w:hAnsi="Times New Roman" w:cs="Times New Roman"/>
        </w:rPr>
        <w:t xml:space="preserve">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w:t>
      </w:r>
      <w:r w:rsidR="00F434F1">
        <w:rPr>
          <w:rFonts w:ascii="Times New Roman" w:hAnsi="Times New Roman" w:cs="Times New Roman"/>
        </w:rPr>
        <w:t>,</w:t>
      </w:r>
      <w:r w:rsidR="00C344BC" w:rsidRPr="00C344BC">
        <w:rPr>
          <w:rFonts w:ascii="Times New Roman" w:hAnsi="Times New Roman" w:cs="Times New Roman"/>
        </w:rPr>
        <w:t xml:space="preserve">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r>
        <w:rPr>
          <w:rFonts w:ascii="Times New Roman" w:hAnsi="Times New Roman" w:cs="Times New Roman"/>
        </w:rPr>
        <w:t>, son inapelables.</w:t>
      </w:r>
    </w:p>
    <w:p w14:paraId="4104C653"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4CB3B07E" w:rsidR="00C067B8" w:rsidRDefault="002F23FB" w:rsidP="00C95BF4">
            <w:pPr>
              <w:spacing w:line="276" w:lineRule="auto"/>
              <w:jc w:val="both"/>
            </w:pPr>
            <w:r>
              <w:rPr>
                <w:rFonts w:ascii="Times New Roman" w:hAnsi="Times New Roman" w:cs="Times New Roman"/>
              </w:rPr>
              <w:t>No</w:t>
            </w:r>
            <w:r w:rsidR="00C067B8">
              <w:rPr>
                <w:rFonts w:ascii="Times New Roman" w:hAnsi="Times New Roman" w:cs="Times New Roman"/>
              </w:rPr>
              <w:t xml:space="preserve"> hay que perder de vista los factores económicos. Chechenia es una región rica</w:t>
            </w:r>
            <w:r w:rsidR="00C067B8" w:rsidRPr="00B37852">
              <w:rPr>
                <w:rFonts w:ascii="Times New Roman" w:hAnsi="Times New Roman" w:cs="Times New Roman"/>
              </w:rPr>
              <w:t xml:space="preserve"> en petróleo</w:t>
            </w:r>
            <w:r w:rsidR="00C067B8">
              <w:rPr>
                <w:rFonts w:ascii="Times New Roman" w:hAnsi="Times New Roman" w:cs="Times New Roman"/>
              </w:rPr>
              <w:t xml:space="preserve">. Además, </w:t>
            </w:r>
            <w:r w:rsidR="00F434F1">
              <w:rPr>
                <w:rFonts w:ascii="Times New Roman" w:hAnsi="Times New Roman" w:cs="Times New Roman"/>
              </w:rPr>
              <w:t xml:space="preserve">cuenta con </w:t>
            </w:r>
            <w:r w:rsidR="00C067B8">
              <w:rPr>
                <w:rFonts w:ascii="Times New Roman" w:hAnsi="Times New Roman" w:cs="Times New Roman"/>
              </w:rPr>
              <w:t xml:space="preserve">un oleoducto que cruza el </w:t>
            </w:r>
            <w:r w:rsidR="00C067B8" w:rsidRPr="002674C3">
              <w:rPr>
                <w:rFonts w:ascii="Times New Roman" w:hAnsi="Times New Roman" w:cs="Times New Roman"/>
              </w:rPr>
              <w:t>Cáucaso</w:t>
            </w:r>
            <w:r w:rsidR="00C067B8">
              <w:rPr>
                <w:rFonts w:ascii="Times New Roman" w:hAnsi="Times New Roman" w:cs="Times New Roman"/>
              </w:rPr>
              <w:t xml:space="preserve"> y </w:t>
            </w:r>
            <w:r>
              <w:rPr>
                <w:rFonts w:ascii="Times New Roman" w:hAnsi="Times New Roman" w:cs="Times New Roman"/>
              </w:rPr>
              <w:t>atraviesa</w:t>
            </w:r>
            <w:r w:rsidR="00C067B8" w:rsidRPr="002674C3">
              <w:rPr>
                <w:rFonts w:ascii="Times New Roman" w:hAnsi="Times New Roman" w:cs="Times New Roman"/>
              </w:rPr>
              <w:t xml:space="preserve"> </w:t>
            </w:r>
            <w:r w:rsidR="00F434F1">
              <w:rPr>
                <w:rFonts w:ascii="Times New Roman" w:hAnsi="Times New Roman" w:cs="Times New Roman"/>
              </w:rPr>
              <w:t xml:space="preserve">a </w:t>
            </w:r>
            <w:r w:rsidR="00C067B8">
              <w:rPr>
                <w:rFonts w:ascii="Times New Roman" w:hAnsi="Times New Roman" w:cs="Times New Roman"/>
              </w:rPr>
              <w:t xml:space="preserve">Chechenia </w:t>
            </w:r>
            <w:r w:rsidR="00C067B8" w:rsidRPr="002674C3">
              <w:rPr>
                <w:rFonts w:ascii="Times New Roman" w:hAnsi="Times New Roman" w:cs="Times New Roman"/>
              </w:rPr>
              <w:t>transportando el petróleo de los campos de la región del Mar Caspio</w:t>
            </w:r>
            <w:r w:rsidR="00F434F1">
              <w:rPr>
                <w:rFonts w:ascii="Times New Roman" w:hAnsi="Times New Roman" w:cs="Times New Roman"/>
              </w:rPr>
              <w:t>,</w:t>
            </w:r>
            <w:r w:rsidR="00C067B8">
              <w:rPr>
                <w:rFonts w:ascii="Times New Roman" w:hAnsi="Times New Roman" w:cs="Times New Roman"/>
              </w:rPr>
              <w:t xml:space="preserve"> donde Estados Unidos tiene intereses energéticos. Desde esa perspectiva, </w:t>
            </w:r>
            <w:r w:rsidR="00C067B8" w:rsidRPr="002674C3">
              <w:rPr>
                <w:rFonts w:ascii="Times New Roman" w:hAnsi="Times New Roman" w:cs="Times New Roman"/>
              </w:rPr>
              <w:t xml:space="preserve">Chechenia </w:t>
            </w:r>
            <w:r w:rsidR="00C067B8">
              <w:rPr>
                <w:rFonts w:ascii="Times New Roman" w:hAnsi="Times New Roman" w:cs="Times New Roman"/>
              </w:rPr>
              <w:t xml:space="preserve">es una pieza del ajedrez </w:t>
            </w:r>
            <w:r w:rsidR="00C067B8" w:rsidRPr="002674C3">
              <w:rPr>
                <w:rFonts w:ascii="Times New Roman" w:hAnsi="Times New Roman" w:cs="Times New Roman"/>
              </w:rPr>
              <w:t xml:space="preserve">al que cada </w:t>
            </w:r>
            <w:r w:rsidR="00C067B8">
              <w:rPr>
                <w:rFonts w:ascii="Times New Roman" w:hAnsi="Times New Roman" w:cs="Times New Roman"/>
              </w:rPr>
              <w:t xml:space="preserve">potencia </w:t>
            </w:r>
            <w:r w:rsidR="00C067B8" w:rsidRPr="002674C3">
              <w:rPr>
                <w:rFonts w:ascii="Times New Roman" w:hAnsi="Times New Roman" w:cs="Times New Roman"/>
              </w:rPr>
              <w:t xml:space="preserve">utiliza </w:t>
            </w:r>
            <w:r w:rsidR="00C067B8">
              <w:rPr>
                <w:rFonts w:ascii="Times New Roman" w:hAnsi="Times New Roman" w:cs="Times New Roman"/>
              </w:rPr>
              <w:t xml:space="preserve">según sus </w:t>
            </w:r>
            <w:r w:rsidR="00C067B8" w:rsidRPr="002674C3">
              <w:rPr>
                <w:rFonts w:ascii="Times New Roman" w:hAnsi="Times New Roman" w:cs="Times New Roman"/>
              </w:rPr>
              <w:t>necesidades</w:t>
            </w:r>
            <w:r w:rsidR="00C067B8">
              <w:rPr>
                <w:rFonts w:ascii="Times New Roman" w:hAnsi="Times New Roman" w:cs="Times New Roman"/>
              </w:rPr>
              <w:t>.</w:t>
            </w:r>
            <w:r w:rsidR="00C067B8" w:rsidRPr="00CF5B2B">
              <w:t xml:space="preserve"> </w:t>
            </w:r>
          </w:p>
          <w:p w14:paraId="016228FF" w14:textId="639ECBD6" w:rsidR="00C067B8" w:rsidRPr="000846F3" w:rsidRDefault="00C067B8" w:rsidP="00F434F1">
            <w:pPr>
              <w:spacing w:line="276" w:lineRule="auto"/>
              <w:jc w:val="both"/>
              <w:rPr>
                <w:rFonts w:ascii="Times New Roman" w:hAnsi="Times New Roman" w:cs="Times New Roman"/>
                <w:b/>
                <w:sz w:val="24"/>
                <w:szCs w:val="24"/>
              </w:rPr>
            </w:pPr>
            <w:r w:rsidRPr="00CF5B2B">
              <w:rPr>
                <w:rFonts w:ascii="Times New Roman" w:hAnsi="Times New Roman" w:cs="Times New Roman"/>
              </w:rPr>
              <w:t>Las inmensas reservas petroleras del mar Caspio y de las ex</w:t>
            </w:r>
            <w:r w:rsidR="002F23FB">
              <w:rPr>
                <w:rFonts w:ascii="Times New Roman" w:hAnsi="Times New Roman" w:cs="Times New Roman"/>
              </w:rPr>
              <w:t xml:space="preserve"> </w:t>
            </w:r>
            <w:r w:rsidRPr="00CF5B2B">
              <w:rPr>
                <w:rFonts w:ascii="Times New Roman" w:hAnsi="Times New Roman" w:cs="Times New Roman"/>
              </w:rPr>
              <w:t>repúblicas soviéticas de Kazajstán, Azerba</w:t>
            </w:r>
            <w:r w:rsidR="00236F65">
              <w:rPr>
                <w:rFonts w:ascii="Times New Roman" w:hAnsi="Times New Roman" w:cs="Times New Roman"/>
              </w:rPr>
              <w:t>iy</w:t>
            </w:r>
            <w:r w:rsidR="00F434F1">
              <w:rPr>
                <w:rFonts w:ascii="Times New Roman" w:hAnsi="Times New Roman" w:cs="Times New Roman"/>
              </w:rPr>
              <w:t>án, Turkmenistán y Uzbekistán</w:t>
            </w:r>
            <w:r w:rsidRPr="00CF5B2B">
              <w:rPr>
                <w:rFonts w:ascii="Times New Roman" w:hAnsi="Times New Roman" w:cs="Times New Roman"/>
              </w:rPr>
              <w:t xml:space="preserve">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C95BF4">
      <w:pPr>
        <w:spacing w:after="0" w:line="276" w:lineRule="auto"/>
        <w:jc w:val="both"/>
      </w:pPr>
    </w:p>
    <w:p w14:paraId="4CA1832E" w14:textId="0E758135" w:rsidR="00120F66" w:rsidRDefault="00B37852" w:rsidP="00C95BF4">
      <w:pPr>
        <w:spacing w:after="0" w:line="276" w:lineRule="auto"/>
        <w:jc w:val="both"/>
        <w:rPr>
          <w:rFonts w:ascii="Times New Roman" w:hAnsi="Times New Roman" w:cs="Times New Roman"/>
        </w:rPr>
      </w:pPr>
      <w:r>
        <w:rPr>
          <w:rFonts w:ascii="Times New Roman" w:hAnsi="Times New Roman" w:cs="Times New Roman"/>
        </w:rPr>
        <w:t>Tras la primer</w:t>
      </w:r>
      <w:r w:rsidR="00236F65">
        <w:rPr>
          <w:rFonts w:ascii="Times New Roman" w:hAnsi="Times New Roman" w:cs="Times New Roman"/>
        </w:rPr>
        <w:t>a</w:t>
      </w:r>
      <w:r>
        <w:rPr>
          <w:rFonts w:ascii="Times New Roman" w:hAnsi="Times New Roman" w:cs="Times New Roman"/>
        </w:rPr>
        <w:t xml:space="preserve"> guerra </w:t>
      </w:r>
      <w:r w:rsidR="00CF4C46">
        <w:rPr>
          <w:rFonts w:ascii="Times New Roman" w:hAnsi="Times New Roman" w:cs="Times New Roman"/>
        </w:rPr>
        <w:t>ocurrida entre</w:t>
      </w:r>
      <w:r>
        <w:rPr>
          <w:rFonts w:ascii="Times New Roman" w:hAnsi="Times New Roman" w:cs="Times New Roman"/>
        </w:rPr>
        <w:t xml:space="preserve">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C95BF4">
      <w:pPr>
        <w:spacing w:after="0" w:line="276" w:lineRule="auto"/>
        <w:jc w:val="both"/>
        <w:rPr>
          <w:rFonts w:ascii="Times New Roman" w:hAnsi="Times New Roman" w:cs="Times New Roman"/>
        </w:rPr>
      </w:pPr>
    </w:p>
    <w:p w14:paraId="16004912" w14:textId="1A0AA12D" w:rsidR="00CF4C46" w:rsidRDefault="00B37852" w:rsidP="00C95BF4">
      <w:pPr>
        <w:spacing w:after="0" w:line="276" w:lineRule="auto"/>
        <w:jc w:val="both"/>
        <w:rPr>
          <w:rFonts w:ascii="Times New Roman" w:hAnsi="Times New Roman" w:cs="Times New Roman"/>
        </w:rPr>
      </w:pPr>
      <w:r>
        <w:rPr>
          <w:rFonts w:ascii="Times New Roman" w:hAnsi="Times New Roman" w:cs="Times New Roman"/>
        </w:rPr>
        <w:t>Sin embargo</w:t>
      </w:r>
      <w:r w:rsidR="00236F65">
        <w:rPr>
          <w:rFonts w:ascii="Times New Roman" w:hAnsi="Times New Roman" w:cs="Times New Roman"/>
        </w:rPr>
        <w:t>,</w:t>
      </w:r>
      <w:r>
        <w:rPr>
          <w:rFonts w:ascii="Times New Roman" w:hAnsi="Times New Roman" w:cs="Times New Roman"/>
        </w:rPr>
        <w:t xml:space="preserve">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w:t>
      </w:r>
      <w:r w:rsidR="00236F65">
        <w:rPr>
          <w:rFonts w:ascii="Times New Roman" w:hAnsi="Times New Roman" w:cs="Times New Roman"/>
        </w:rPr>
        <w:t>,</w:t>
      </w:r>
      <w:r w:rsidR="00CF4C46" w:rsidRPr="002674C3">
        <w:rPr>
          <w:rFonts w:ascii="Times New Roman" w:hAnsi="Times New Roman" w:cs="Times New Roman"/>
        </w:rPr>
        <w:t xml:space="preserve"> </w:t>
      </w:r>
      <w:r w:rsidR="00236F65">
        <w:rPr>
          <w:rFonts w:ascii="Times New Roman" w:hAnsi="Times New Roman" w:cs="Times New Roman"/>
        </w:rPr>
        <w:t xml:space="preserve">Chechenia </w:t>
      </w:r>
      <w:r w:rsidR="00CF4C46" w:rsidRPr="002674C3">
        <w:rPr>
          <w:rFonts w:ascii="Times New Roman" w:hAnsi="Times New Roman" w:cs="Times New Roman"/>
        </w:rPr>
        <w:t>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C95BF4">
      <w:pPr>
        <w:spacing w:after="0" w:line="276" w:lineRule="auto"/>
        <w:jc w:val="both"/>
        <w:rPr>
          <w:rFonts w:ascii="Times New Roman" w:hAnsi="Times New Roman" w:cs="Times New Roman"/>
        </w:rPr>
      </w:pPr>
    </w:p>
    <w:p w14:paraId="656C955C" w14:textId="0B072D12" w:rsidR="006639F2" w:rsidRDefault="006639F2" w:rsidP="00C95BF4">
      <w:pPr>
        <w:spacing w:after="0" w:line="276" w:lineRule="auto"/>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w:t>
      </w:r>
      <w:r w:rsidR="00236F65">
        <w:rPr>
          <w:rFonts w:ascii="Times New Roman" w:hAnsi="Times New Roman" w:cs="Times New Roman"/>
        </w:rPr>
        <w:t xml:space="preserve">los </w:t>
      </w:r>
      <w:r w:rsidR="001C5CCC">
        <w:rPr>
          <w:rFonts w:ascii="Times New Roman" w:hAnsi="Times New Roman" w:cs="Times New Roman"/>
        </w:rPr>
        <w:t xml:space="preserve">fundamentalistas islámicos. </w:t>
      </w:r>
      <w:r w:rsidR="00236F65">
        <w:rPr>
          <w:rFonts w:ascii="Times New Roman" w:hAnsi="Times New Roman" w:cs="Times New Roman"/>
        </w:rPr>
        <w:t>Se</w:t>
      </w:r>
      <w:r w:rsidR="005D60D0">
        <w:rPr>
          <w:rFonts w:ascii="Times New Roman" w:hAnsi="Times New Roman" w:cs="Times New Roman"/>
        </w:rPr>
        <w:t xml:space="preserve"> i</w:t>
      </w:r>
      <w:r w:rsidR="001C5CCC">
        <w:rPr>
          <w:rFonts w:ascii="Times New Roman" w:hAnsi="Times New Roman" w:cs="Times New Roman"/>
        </w:rPr>
        <w:t>nici</w:t>
      </w:r>
      <w:r w:rsidR="00236F65">
        <w:rPr>
          <w:rFonts w:ascii="Times New Roman" w:hAnsi="Times New Roman" w:cs="Times New Roman"/>
        </w:rPr>
        <w:t>ó</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236F65">
        <w:rPr>
          <w:rFonts w:ascii="Times New Roman" w:hAnsi="Times New Roman" w:cs="Times New Roman"/>
        </w:rPr>
        <w:t>,</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C95BF4">
      <w:pPr>
        <w:spacing w:after="0" w:line="276" w:lineRule="auto"/>
        <w:jc w:val="both"/>
        <w:rPr>
          <w:rFonts w:ascii="Times New Roman" w:hAnsi="Times New Roman" w:cs="Times New Roman"/>
        </w:rPr>
      </w:pPr>
    </w:p>
    <w:p w14:paraId="2C938472" w14:textId="2E1F8614" w:rsidR="00CF5B2B" w:rsidRDefault="001C5CCC"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En </w:t>
      </w:r>
      <w:r w:rsidR="005D60D0">
        <w:rPr>
          <w:rFonts w:ascii="Times New Roman" w:hAnsi="Times New Roman" w:cs="Times New Roman"/>
        </w:rPr>
        <w:t xml:space="preserve">medio de un bloqueo informativo, </w:t>
      </w:r>
      <w:r>
        <w:rPr>
          <w:rFonts w:ascii="Times New Roman" w:hAnsi="Times New Roman" w:cs="Times New Roman"/>
        </w:rPr>
        <w:t xml:space="preserve">Grosni, la capital, fue destruida </w:t>
      </w:r>
      <w:r w:rsidR="005D60D0">
        <w:rPr>
          <w:rFonts w:ascii="Times New Roman" w:hAnsi="Times New Roman" w:cs="Times New Roman"/>
        </w:rPr>
        <w:t xml:space="preserve">en </w:t>
      </w:r>
      <w:r w:rsidR="002F23FB">
        <w:rPr>
          <w:rFonts w:ascii="Times New Roman" w:hAnsi="Times New Roman" w:cs="Times New Roman"/>
        </w:rPr>
        <w:t xml:space="preserve">el año </w:t>
      </w:r>
      <w:r w:rsidR="005D60D0">
        <w:rPr>
          <w:rFonts w:ascii="Times New Roman" w:hAnsi="Times New Roman" w:cs="Times New Roman"/>
        </w:rPr>
        <w:t xml:space="preserve">2000 </w:t>
      </w:r>
      <w:r w:rsidR="00236F65">
        <w:rPr>
          <w:rFonts w:ascii="Times New Roman" w:hAnsi="Times New Roman" w:cs="Times New Roman"/>
        </w:rPr>
        <w:t xml:space="preserve">por </w:t>
      </w:r>
      <w:r>
        <w:rPr>
          <w:rFonts w:ascii="Times New Roman" w:hAnsi="Times New Roman" w:cs="Times New Roman"/>
        </w:rPr>
        <w:t xml:space="preserve"> bombardeos aéreos</w:t>
      </w:r>
      <w:r w:rsidR="005D60D0">
        <w:rPr>
          <w:rFonts w:ascii="Times New Roman" w:hAnsi="Times New Roman" w:cs="Times New Roman"/>
        </w:rPr>
        <w:t xml:space="preserve">. Así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236F65">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236F65">
        <w:rPr>
          <w:rFonts w:ascii="Times New Roman" w:hAnsi="Times New Roman" w:cs="Times New Roman"/>
        </w:rPr>
        <w:t>del</w:t>
      </w:r>
      <w:r w:rsidR="00CF5B2B">
        <w:rPr>
          <w:rFonts w:ascii="Times New Roman" w:hAnsi="Times New Roman" w:cs="Times New Roman"/>
        </w:rPr>
        <w:t xml:space="preserve">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 xml:space="preserve">s y desde allí </w:t>
      </w:r>
      <w:r w:rsidR="00236F65">
        <w:rPr>
          <w:rFonts w:ascii="Times New Roman" w:hAnsi="Times New Roman" w:cs="Times New Roman"/>
        </w:rPr>
        <w:t xml:space="preserve">lanzaron una ofensiva de </w:t>
      </w:r>
      <w:r w:rsidR="00CF5B2B" w:rsidRPr="00CF5B2B">
        <w:rPr>
          <w:rFonts w:ascii="Times New Roman" w:hAnsi="Times New Roman" w:cs="Times New Roman"/>
        </w:rPr>
        <w:t xml:space="preserve">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p w14:paraId="6F392ED9" w14:textId="77777777" w:rsidR="002730C7" w:rsidRDefault="002730C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3F81EC1F" w:rsidR="00E6412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6412F"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sidR="002730C7">
              <w:rPr>
                <w:rFonts w:ascii="Times New Roman" w:hAnsi="Times New Roman" w:cs="Times New Roman"/>
                <w:color w:val="000000"/>
                <w:sz w:val="24"/>
                <w:szCs w:val="24"/>
              </w:rPr>
              <w:t>16</w:t>
            </w:r>
          </w:p>
        </w:tc>
      </w:tr>
      <w:tr w:rsidR="00E6412F" w:rsidRPr="001C4915" w14:paraId="58C64BB0" w14:textId="77777777" w:rsidTr="005A2B85">
        <w:tc>
          <w:tcPr>
            <w:tcW w:w="2518" w:type="dxa"/>
          </w:tcPr>
          <w:p w14:paraId="1257A019"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3EC37E86" w:rsidR="00E6412F" w:rsidRPr="001C4915" w:rsidRDefault="001C4915" w:rsidP="004670D7">
            <w:pPr>
              <w:spacing w:line="276" w:lineRule="auto"/>
              <w:jc w:val="both"/>
              <w:rPr>
                <w:rFonts w:ascii="Times New Roman" w:hAnsi="Times New Roman" w:cs="Times New Roman"/>
                <w:color w:val="000000"/>
                <w:sz w:val="24"/>
                <w:szCs w:val="24"/>
                <w:lang w:val="es-CO"/>
              </w:rPr>
            </w:pPr>
            <w:r w:rsidRPr="001C4915">
              <w:rPr>
                <w:rFonts w:ascii="Times New Roman" w:hAnsi="Times New Roman" w:cs="Times New Roman"/>
                <w:color w:val="000000"/>
                <w:sz w:val="24"/>
                <w:szCs w:val="24"/>
                <w:lang w:val="es-CO"/>
              </w:rPr>
              <w:t>República Autónoma de Chechenia</w:t>
            </w:r>
            <w:r w:rsidR="004670D7">
              <w:rPr>
                <w:rFonts w:ascii="Times New Roman" w:hAnsi="Times New Roman" w:cs="Times New Roman"/>
                <w:color w:val="000000"/>
                <w:sz w:val="24"/>
                <w:szCs w:val="24"/>
                <w:lang w:val="es-CO"/>
              </w:rPr>
              <w:t>.</w:t>
            </w:r>
            <w:r w:rsidRPr="001C4915">
              <w:rPr>
                <w:rFonts w:ascii="Times New Roman" w:hAnsi="Times New Roman" w:cs="Times New Roman"/>
                <w:color w:val="000000"/>
                <w:sz w:val="24"/>
                <w:szCs w:val="24"/>
                <w:lang w:val="es-CO"/>
              </w:rPr>
              <w:t xml:space="preserve"> Grozni tras un ataque aéreo ruso, 1999</w:t>
            </w:r>
            <w:r>
              <w:rPr>
                <w:rFonts w:ascii="Times New Roman" w:hAnsi="Times New Roman" w:cs="Times New Roman"/>
                <w:color w:val="000000"/>
                <w:sz w:val="24"/>
                <w:szCs w:val="24"/>
                <w:lang w:val="es-CO"/>
              </w:rPr>
              <w:t>.</w:t>
            </w:r>
          </w:p>
        </w:tc>
      </w:tr>
      <w:tr w:rsidR="00E6412F" w:rsidRPr="000846F3" w14:paraId="02CB088B" w14:textId="77777777" w:rsidTr="005A2B85">
        <w:tc>
          <w:tcPr>
            <w:tcW w:w="2518" w:type="dxa"/>
          </w:tcPr>
          <w:p w14:paraId="4A5293E6"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D00CD26" w14:textId="7272F62C" w:rsidR="00E6412F" w:rsidRPr="000846F3" w:rsidRDefault="001C491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Aula Planeta/ Banco de </w:t>
            </w:r>
            <w:r w:rsidR="00A37700">
              <w:rPr>
                <w:rFonts w:ascii="Times New Roman" w:hAnsi="Times New Roman" w:cs="Times New Roman"/>
                <w:color w:val="000000"/>
                <w:sz w:val="24"/>
                <w:szCs w:val="24"/>
              </w:rPr>
              <w:t>contenidos</w:t>
            </w:r>
            <w:r>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población de Grozni tras un ataque aéreo ruso, 1999</w:t>
            </w:r>
            <w:r>
              <w:rPr>
                <w:rFonts w:ascii="Times New Roman" w:hAnsi="Times New Roman" w:cs="Times New Roman"/>
                <w:color w:val="000000"/>
                <w:sz w:val="24"/>
                <w:szCs w:val="24"/>
              </w:rPr>
              <w:t>.</w:t>
            </w:r>
          </w:p>
        </w:tc>
      </w:tr>
      <w:tr w:rsidR="00E6412F" w:rsidRPr="000846F3" w14:paraId="3B449C5F" w14:textId="77777777" w:rsidTr="005A2B85">
        <w:tc>
          <w:tcPr>
            <w:tcW w:w="2518" w:type="dxa"/>
          </w:tcPr>
          <w:p w14:paraId="421378E3" w14:textId="77777777" w:rsidR="00E6412F" w:rsidRPr="000846F3" w:rsidRDefault="00E6412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76904841" w:rsidR="00E6412F" w:rsidRPr="000846F3" w:rsidRDefault="001C4915" w:rsidP="004670D7">
            <w:pPr>
              <w:spacing w:line="276" w:lineRule="auto"/>
              <w:jc w:val="both"/>
              <w:rPr>
                <w:rFonts w:ascii="Times New Roman" w:hAnsi="Times New Roman" w:cs="Times New Roman"/>
                <w:color w:val="000000"/>
                <w:sz w:val="24"/>
                <w:szCs w:val="24"/>
              </w:rPr>
            </w:pPr>
            <w:r w:rsidRPr="001C4915">
              <w:rPr>
                <w:rFonts w:ascii="Times New Roman" w:hAnsi="Times New Roman" w:cs="Times New Roman"/>
                <w:color w:val="000000"/>
                <w:sz w:val="24"/>
                <w:szCs w:val="24"/>
              </w:rPr>
              <w:t>República Autónoma de Chechenia</w:t>
            </w:r>
            <w:r>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w:t>
            </w:r>
            <w:r w:rsidR="003E0E77">
              <w:rPr>
                <w:rFonts w:ascii="Times New Roman" w:hAnsi="Times New Roman" w:cs="Times New Roman"/>
                <w:color w:val="000000"/>
                <w:sz w:val="24"/>
                <w:szCs w:val="24"/>
              </w:rPr>
              <w:t>En la imagen se ve l</w:t>
            </w:r>
            <w:r w:rsidRPr="001C4915">
              <w:rPr>
                <w:rFonts w:ascii="Times New Roman" w:hAnsi="Times New Roman" w:cs="Times New Roman"/>
                <w:color w:val="000000"/>
                <w:sz w:val="24"/>
                <w:szCs w:val="24"/>
              </w:rPr>
              <w:t xml:space="preserve">a </w:t>
            </w:r>
            <w:r w:rsidR="003E0E77">
              <w:rPr>
                <w:rFonts w:ascii="Times New Roman" w:hAnsi="Times New Roman" w:cs="Times New Roman"/>
                <w:color w:val="000000"/>
                <w:sz w:val="24"/>
                <w:szCs w:val="24"/>
              </w:rPr>
              <w:t xml:space="preserve">ciudad </w:t>
            </w:r>
            <w:r w:rsidRPr="001C4915">
              <w:rPr>
                <w:rFonts w:ascii="Times New Roman" w:hAnsi="Times New Roman" w:cs="Times New Roman"/>
                <w:color w:val="000000"/>
                <w:sz w:val="24"/>
                <w:szCs w:val="24"/>
              </w:rPr>
              <w:t>de Grozni tras un ataque aéreo ruso</w:t>
            </w:r>
            <w:r>
              <w:rPr>
                <w:rFonts w:ascii="Times New Roman" w:hAnsi="Times New Roman" w:cs="Times New Roman"/>
                <w:color w:val="000000"/>
                <w:sz w:val="24"/>
                <w:szCs w:val="24"/>
              </w:rPr>
              <w:t xml:space="preserve"> en </w:t>
            </w:r>
            <w:r w:rsidRPr="001C4915">
              <w:rPr>
                <w:rFonts w:ascii="Times New Roman" w:hAnsi="Times New Roman" w:cs="Times New Roman"/>
                <w:color w:val="000000"/>
                <w:sz w:val="24"/>
                <w:szCs w:val="24"/>
              </w:rPr>
              <w:t>1999</w:t>
            </w:r>
            <w:r>
              <w:rPr>
                <w:rFonts w:ascii="Times New Roman" w:hAnsi="Times New Roman" w:cs="Times New Roman"/>
                <w:color w:val="000000"/>
                <w:sz w:val="24"/>
                <w:szCs w:val="24"/>
              </w:rPr>
              <w:t xml:space="preserve">. </w:t>
            </w:r>
            <w:r w:rsidR="00432E82">
              <w:rPr>
                <w:rFonts w:ascii="Times New Roman" w:hAnsi="Times New Roman" w:cs="Times New Roman"/>
                <w:color w:val="000000"/>
                <w:sz w:val="24"/>
                <w:szCs w:val="24"/>
              </w:rPr>
              <w:t xml:space="preserve">La batalla </w:t>
            </w:r>
            <w:r w:rsidR="002F23FB">
              <w:rPr>
                <w:rFonts w:ascii="Times New Roman" w:hAnsi="Times New Roman" w:cs="Times New Roman"/>
                <w:color w:val="000000"/>
                <w:sz w:val="24"/>
                <w:szCs w:val="24"/>
              </w:rPr>
              <w:t>dejó</w:t>
            </w:r>
            <w:r w:rsidRPr="001C4915">
              <w:rPr>
                <w:rFonts w:ascii="Times New Roman" w:hAnsi="Times New Roman" w:cs="Times New Roman"/>
                <w:color w:val="000000"/>
                <w:sz w:val="24"/>
                <w:szCs w:val="24"/>
              </w:rPr>
              <w:t xml:space="preserve"> la ciudad devastada</w:t>
            </w:r>
            <w:r w:rsidR="00432E82">
              <w:rPr>
                <w:rFonts w:ascii="Times New Roman" w:hAnsi="Times New Roman" w:cs="Times New Roman"/>
                <w:color w:val="000000"/>
                <w:sz w:val="24"/>
                <w:szCs w:val="24"/>
              </w:rPr>
              <w:t xml:space="preserve">. </w:t>
            </w:r>
            <w:r w:rsidRPr="001C4915">
              <w:rPr>
                <w:rFonts w:ascii="Times New Roman" w:hAnsi="Times New Roman" w:cs="Times New Roman"/>
                <w:color w:val="000000"/>
                <w:sz w:val="24"/>
                <w:szCs w:val="24"/>
              </w:rPr>
              <w:t>En 2003</w:t>
            </w:r>
            <w:r w:rsidR="004670D7">
              <w:rPr>
                <w:rFonts w:ascii="Times New Roman" w:hAnsi="Times New Roman" w:cs="Times New Roman"/>
                <w:color w:val="000000"/>
                <w:sz w:val="24"/>
                <w:szCs w:val="24"/>
              </w:rPr>
              <w:t>,</w:t>
            </w:r>
            <w:r w:rsidRPr="001C4915">
              <w:rPr>
                <w:rFonts w:ascii="Times New Roman" w:hAnsi="Times New Roman" w:cs="Times New Roman"/>
                <w:color w:val="000000"/>
                <w:sz w:val="24"/>
                <w:szCs w:val="24"/>
              </w:rPr>
              <w:t xml:space="preserve"> la </w:t>
            </w:r>
            <w:r w:rsidR="00432E82">
              <w:rPr>
                <w:rFonts w:ascii="Times New Roman" w:hAnsi="Times New Roman" w:cs="Times New Roman"/>
                <w:color w:val="000000"/>
                <w:sz w:val="24"/>
                <w:szCs w:val="24"/>
              </w:rPr>
              <w:t xml:space="preserve">ONU denominó a </w:t>
            </w:r>
            <w:r w:rsidRPr="001C4915">
              <w:rPr>
                <w:rFonts w:ascii="Times New Roman" w:hAnsi="Times New Roman" w:cs="Times New Roman"/>
                <w:color w:val="000000"/>
                <w:sz w:val="24"/>
                <w:szCs w:val="24"/>
              </w:rPr>
              <w:t xml:space="preserve">Grozni </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la ciudad más destruida de la Tierra</w:t>
            </w:r>
            <w:r w:rsidR="00432E82">
              <w:rPr>
                <w:rFonts w:ascii="Times New Roman" w:hAnsi="Times New Roman" w:cs="Times New Roman"/>
                <w:color w:val="000000"/>
                <w:sz w:val="24"/>
                <w:szCs w:val="24"/>
              </w:rPr>
              <w:t>”</w:t>
            </w:r>
            <w:r w:rsidRPr="001C4915">
              <w:rPr>
                <w:rFonts w:ascii="Times New Roman" w:hAnsi="Times New Roman" w:cs="Times New Roman"/>
                <w:color w:val="000000"/>
                <w:sz w:val="24"/>
                <w:szCs w:val="24"/>
              </w:rPr>
              <w:t>.</w:t>
            </w:r>
          </w:p>
        </w:tc>
      </w:tr>
    </w:tbl>
    <w:p w14:paraId="4689B665" w14:textId="77777777" w:rsidR="00CF5B2B" w:rsidRDefault="00CF5B2B" w:rsidP="00C95BF4">
      <w:pPr>
        <w:spacing w:after="0" w:line="276" w:lineRule="auto"/>
        <w:jc w:val="both"/>
        <w:rPr>
          <w:rFonts w:ascii="Times New Roman" w:hAnsi="Times New Roman" w:cs="Times New Roman"/>
        </w:rPr>
      </w:pPr>
    </w:p>
    <w:p w14:paraId="692F5B56" w14:textId="24A1614D" w:rsidR="00EF485E" w:rsidRDefault="00070BF3" w:rsidP="00C95BF4">
      <w:pPr>
        <w:spacing w:after="0" w:line="276" w:lineRule="auto"/>
        <w:jc w:val="both"/>
        <w:rPr>
          <w:rFonts w:ascii="Times New Roman" w:hAnsi="Times New Roman" w:cs="Times New Roman"/>
        </w:rPr>
      </w:pPr>
      <w:r w:rsidRPr="00761BCA">
        <w:rPr>
          <w:rFonts w:ascii="Times New Roman" w:hAnsi="Times New Roman" w:cs="Times New Roman"/>
        </w:rPr>
        <w:t xml:space="preserve">En 2002, </w:t>
      </w:r>
      <w:r w:rsidR="002F23FB">
        <w:rPr>
          <w:rFonts w:ascii="Times New Roman" w:hAnsi="Times New Roman" w:cs="Times New Roman"/>
        </w:rPr>
        <w:t>un grupo armado checheno</w:t>
      </w:r>
      <w:r w:rsidR="002F23FB" w:rsidRPr="002674C3">
        <w:rPr>
          <w:rFonts w:ascii="Times New Roman" w:hAnsi="Times New Roman" w:cs="Times New Roman"/>
        </w:rPr>
        <w:t xml:space="preserve"> </w:t>
      </w:r>
      <w:r w:rsidR="002F23FB">
        <w:rPr>
          <w:rFonts w:ascii="Times New Roman" w:hAnsi="Times New Roman" w:cs="Times New Roman"/>
        </w:rPr>
        <w:t xml:space="preserve">tomó por </w:t>
      </w:r>
      <w:r w:rsidRPr="002674C3">
        <w:rPr>
          <w:rFonts w:ascii="Times New Roman" w:hAnsi="Times New Roman" w:cs="Times New Roman"/>
        </w:rPr>
        <w:t>asalto al teatro de Moscú</w:t>
      </w:r>
      <w:r>
        <w:rPr>
          <w:rFonts w:ascii="Times New Roman" w:hAnsi="Times New Roman" w:cs="Times New Roman"/>
        </w:rPr>
        <w:t xml:space="preserve">, </w:t>
      </w:r>
      <w:r w:rsidR="00EF485E">
        <w:rPr>
          <w:rFonts w:ascii="Times New Roman" w:hAnsi="Times New Roman" w:cs="Times New Roman"/>
        </w:rPr>
        <w:t>exigie</w:t>
      </w:r>
      <w:r w:rsidR="002F23FB">
        <w:rPr>
          <w:rFonts w:ascii="Times New Roman" w:hAnsi="Times New Roman" w:cs="Times New Roman"/>
        </w:rPr>
        <w:t>ndo</w:t>
      </w:r>
      <w:r w:rsidR="00EF485E">
        <w:rPr>
          <w:rFonts w:ascii="Times New Roman" w:hAnsi="Times New Roman" w:cs="Times New Roman"/>
        </w:rPr>
        <w:t xml:space="preserve">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w:t>
      </w:r>
      <w:r w:rsidR="00E03E36">
        <w:rPr>
          <w:rFonts w:ascii="Times New Roman" w:hAnsi="Times New Roman" w:cs="Times New Roman"/>
        </w:rPr>
        <w:t>,</w:t>
      </w:r>
      <w:r w:rsidR="00EF485E">
        <w:rPr>
          <w:rFonts w:ascii="Times New Roman" w:hAnsi="Times New Roman" w:cs="Times New Roman"/>
        </w:rPr>
        <w:t xml:space="preserve"> el episodio tuvo un desenlace trá</w:t>
      </w:r>
      <w:r w:rsidR="00E03E36">
        <w:rPr>
          <w:rFonts w:ascii="Times New Roman" w:hAnsi="Times New Roman" w:cs="Times New Roman"/>
        </w:rPr>
        <w:t>gico y</w:t>
      </w:r>
      <w:r w:rsidR="00EF485E">
        <w:rPr>
          <w:rFonts w:ascii="Times New Roman" w:hAnsi="Times New Roman" w:cs="Times New Roman"/>
        </w:rPr>
        <w:t xml:space="preserve">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atentados, secuestros y emboscadas de</w:t>
      </w:r>
      <w:r w:rsidR="00E03E36">
        <w:rPr>
          <w:rFonts w:ascii="Times New Roman" w:hAnsi="Times New Roman" w:cs="Times New Roman"/>
        </w:rPr>
        <w:t xml:space="preserve"> parte de</w:t>
      </w:r>
      <w:r w:rsidR="00EF485E" w:rsidRPr="002674C3">
        <w:rPr>
          <w:rFonts w:ascii="Times New Roman" w:hAnsi="Times New Roman" w:cs="Times New Roman"/>
        </w:rPr>
        <w:t xml:space="preserve"> la guerrilla chechena</w:t>
      </w:r>
      <w:r w:rsidR="00E03E36">
        <w:rPr>
          <w:rFonts w:ascii="Times New Roman" w:hAnsi="Times New Roman" w:cs="Times New Roman"/>
        </w:rPr>
        <w:t>,</w:t>
      </w:r>
      <w:r w:rsidR="00EF485E" w:rsidRPr="002674C3">
        <w:rPr>
          <w:rFonts w:ascii="Times New Roman" w:hAnsi="Times New Roman" w:cs="Times New Roman"/>
        </w:rPr>
        <w:t xml:space="preserve"> </w:t>
      </w:r>
      <w:r w:rsidR="00E03E36">
        <w:rPr>
          <w:rFonts w:ascii="Times New Roman" w:hAnsi="Times New Roman" w:cs="Times New Roman"/>
        </w:rPr>
        <w:t xml:space="preserve">los cuales </w:t>
      </w:r>
      <w:r w:rsidRPr="00761BCA">
        <w:rPr>
          <w:rFonts w:ascii="Times New Roman" w:hAnsi="Times New Roman" w:cs="Times New Roman"/>
        </w:rPr>
        <w:t xml:space="preserve">destruyeron la sede central del gobierno prorruso en Grozni. </w:t>
      </w:r>
      <w:r w:rsidR="00CF5B2B">
        <w:rPr>
          <w:rFonts w:ascii="Times New Roman" w:hAnsi="Times New Roman" w:cs="Times New Roman"/>
        </w:rPr>
        <w:t>En 2004</w:t>
      </w:r>
      <w:r w:rsidR="00E03E36">
        <w:rPr>
          <w:rFonts w:ascii="Times New Roman" w:hAnsi="Times New Roman" w:cs="Times New Roman"/>
        </w:rPr>
        <w:t>,</w:t>
      </w:r>
      <w:r w:rsidR="00CF5B2B">
        <w:rPr>
          <w:rFonts w:ascii="Times New Roman" w:hAnsi="Times New Roman" w:cs="Times New Roman"/>
        </w:rPr>
        <w:t xml:space="preserve"> </w:t>
      </w:r>
      <w:r w:rsidR="00E03E36">
        <w:rPr>
          <w:rFonts w:ascii="Times New Roman" w:hAnsi="Times New Roman" w:cs="Times New Roman"/>
        </w:rPr>
        <w:t xml:space="preserve">la escalada de violencia de los radicales chechenos continuó: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E03E36">
        <w:rPr>
          <w:rFonts w:ascii="Times New Roman" w:hAnsi="Times New Roman" w:cs="Times New Roman"/>
        </w:rPr>
        <w:t>colegio provocó</w:t>
      </w:r>
      <w:r w:rsidR="00CF5B2B" w:rsidRPr="00CF5B2B">
        <w:rPr>
          <w:rFonts w:ascii="Times New Roman" w:hAnsi="Times New Roman" w:cs="Times New Roman"/>
        </w:rPr>
        <w:t xml:space="preserve">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 xml:space="preserve">lo reemplazó en 2007 </w:t>
      </w:r>
      <w:r w:rsidR="00E03E36">
        <w:rPr>
          <w:rFonts w:ascii="Times New Roman" w:hAnsi="Times New Roman" w:cs="Times New Roman"/>
        </w:rPr>
        <w:t xml:space="preserve">en la presidencia </w:t>
      </w:r>
      <w:r w:rsidR="00847481">
        <w:rPr>
          <w:rFonts w:ascii="Times New Roman" w:hAnsi="Times New Roman" w:cs="Times New Roman"/>
        </w:rPr>
        <w:t>[</w:t>
      </w:r>
      <w:hyperlink r:id="rId43" w:history="1">
        <w:r w:rsidR="00847481" w:rsidRPr="00847481">
          <w:rPr>
            <w:rStyle w:val="Hipervnculo"/>
            <w:rFonts w:ascii="Times New Roman" w:hAnsi="Times New Roman" w:cs="Times New Roman"/>
          </w:rPr>
          <w:t>VER</w:t>
        </w:r>
      </w:hyperlink>
      <w:r w:rsidR="00847481">
        <w:rPr>
          <w:rFonts w:ascii="Times New Roman" w:hAnsi="Times New Roman" w:cs="Times New Roman"/>
        </w:rPr>
        <w:t>]</w:t>
      </w:r>
      <w:r w:rsidR="009D6B84" w:rsidRPr="00761BCA">
        <w:rPr>
          <w:rFonts w:ascii="Times New Roman" w:hAnsi="Times New Roman" w:cs="Times New Roman"/>
        </w:rPr>
        <w:t>.</w:t>
      </w:r>
      <w:r w:rsidR="001C5CCC">
        <w:rPr>
          <w:rFonts w:ascii="Times New Roman" w:hAnsi="Times New Roman" w:cs="Times New Roman"/>
        </w:rPr>
        <w:t xml:space="preserve"> </w:t>
      </w:r>
    </w:p>
    <w:p w14:paraId="3B24E1A4" w14:textId="77777777" w:rsidR="00EF485E" w:rsidRDefault="00EF485E" w:rsidP="00C95BF4">
      <w:pPr>
        <w:spacing w:after="0" w:line="276" w:lineRule="auto"/>
        <w:jc w:val="both"/>
        <w:rPr>
          <w:rFonts w:ascii="Times New Roman" w:hAnsi="Times New Roman" w:cs="Times New Roman"/>
        </w:rPr>
      </w:pPr>
    </w:p>
    <w:p w14:paraId="0274B0D9" w14:textId="35C26110" w:rsidR="00761BCA" w:rsidRDefault="00761BCA" w:rsidP="00C95BF4">
      <w:pPr>
        <w:spacing w:after="0" w:line="276" w:lineRule="auto"/>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w:t>
      </w:r>
      <w:r w:rsidR="00E03E36">
        <w:rPr>
          <w:rFonts w:ascii="Times New Roman" w:hAnsi="Times New Roman" w:cs="Times New Roman"/>
        </w:rPr>
        <w:t>terminó</w:t>
      </w:r>
      <w:r w:rsidRPr="00761BCA">
        <w:rPr>
          <w:rFonts w:ascii="Times New Roman" w:hAnsi="Times New Roman" w:cs="Times New Roman"/>
        </w:rPr>
        <w:t xml:space="preserve"> </w:t>
      </w:r>
      <w:r w:rsidR="00E03E36">
        <w:rPr>
          <w:rFonts w:ascii="Times New Roman" w:hAnsi="Times New Roman" w:cs="Times New Roman"/>
        </w:rPr>
        <w:t>de manera oficial</w:t>
      </w:r>
      <w:r w:rsidRPr="00761BCA">
        <w:rPr>
          <w:rFonts w:ascii="Times New Roman" w:hAnsi="Times New Roman" w:cs="Times New Roman"/>
        </w:rPr>
        <w:t xml:space="preserv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F72BD1">
        <w:rPr>
          <w:rFonts w:ascii="Times New Roman" w:hAnsi="Times New Roman" w:cs="Times New Roman"/>
        </w:rPr>
        <w:t xml:space="preserve"> </w:t>
      </w:r>
      <w:r w:rsidRPr="00761BCA">
        <w:rPr>
          <w:rFonts w:ascii="Times New Roman" w:hAnsi="Times New Roman" w:cs="Times New Roman"/>
        </w:rPr>
        <w:t>000 y 50</w:t>
      </w:r>
      <w:r w:rsidR="00F72BD1">
        <w:rPr>
          <w:rFonts w:ascii="Times New Roman" w:hAnsi="Times New Roman" w:cs="Times New Roman"/>
        </w:rPr>
        <w:t xml:space="preserve"> </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 xml:space="preserve">igue </w:t>
      </w:r>
      <w:r w:rsidR="00E03E36">
        <w:rPr>
          <w:rFonts w:ascii="Times New Roman" w:hAnsi="Times New Roman" w:cs="Times New Roman"/>
        </w:rPr>
        <w:t>teniendo</w:t>
      </w:r>
      <w:r w:rsidRPr="00761BCA">
        <w:rPr>
          <w:rFonts w:ascii="Times New Roman" w:hAnsi="Times New Roman" w:cs="Times New Roman"/>
        </w:rPr>
        <w:t xml:space="preserve"> una situación inestable. La gue</w:t>
      </w:r>
      <w:r w:rsidR="00E03E36">
        <w:rPr>
          <w:rFonts w:ascii="Times New Roman" w:hAnsi="Times New Roman" w:cs="Times New Roman"/>
        </w:rPr>
        <w:t>rrilla continúa</w:t>
      </w:r>
      <w:r w:rsidR="0040180D">
        <w:rPr>
          <w:rFonts w:ascii="Times New Roman" w:hAnsi="Times New Roman" w:cs="Times New Roman"/>
        </w:rPr>
        <w:t xml:space="preserve"> sus operaciones. </w:t>
      </w:r>
      <w:r w:rsidRPr="00761BCA">
        <w:rPr>
          <w:rFonts w:ascii="Times New Roman" w:hAnsi="Times New Roman" w:cs="Times New Roman"/>
        </w:rPr>
        <w:t>La estrategia actual de los rebeldes es cometer ataques terroristas fuera de Chechenia</w:t>
      </w:r>
      <w:r w:rsidR="00C8224B">
        <w:rPr>
          <w:rFonts w:ascii="Times New Roman" w:hAnsi="Times New Roman" w:cs="Times New Roman"/>
        </w:rPr>
        <w:t xml:space="preserve"> [</w:t>
      </w:r>
      <w:hyperlink r:id="rId44" w:history="1">
        <w:r w:rsidR="0006067D" w:rsidRPr="002F23FB">
          <w:rPr>
            <w:rStyle w:val="Hipervnculo"/>
            <w:rFonts w:ascii="Times New Roman" w:hAnsi="Times New Roman" w:cs="Times New Roman"/>
          </w:rPr>
          <w:t>VER</w:t>
        </w:r>
      </w:hyperlink>
      <w:r w:rsidR="00C8224B">
        <w:rPr>
          <w:rFonts w:ascii="Times New Roman" w:hAnsi="Times New Roman" w:cs="Times New Roman"/>
        </w:rPr>
        <w:t>]</w:t>
      </w:r>
      <w:r w:rsidRPr="00761BCA">
        <w:rPr>
          <w:rFonts w:ascii="Times New Roman" w:hAnsi="Times New Roman" w:cs="Times New Roman"/>
        </w:rPr>
        <w:t>.</w:t>
      </w:r>
    </w:p>
    <w:p w14:paraId="761461D9" w14:textId="77777777" w:rsidR="00C7684A" w:rsidRDefault="00C7684A" w:rsidP="00C95BF4">
      <w:pPr>
        <w:spacing w:after="0" w:line="276" w:lineRule="auto"/>
        <w:jc w:val="both"/>
        <w:rPr>
          <w:rFonts w:ascii="Times New Roman" w:hAnsi="Times New Roman" w:cs="Times New Roman"/>
          <w:highlight w:val="yellow"/>
        </w:rPr>
      </w:pPr>
    </w:p>
    <w:p w14:paraId="0DAB00B4" w14:textId="77777777" w:rsidR="00C24463" w:rsidRPr="000846F3" w:rsidRDefault="00C24463" w:rsidP="00C95BF4">
      <w:pPr>
        <w:spacing w:after="0" w:line="276" w:lineRule="auto"/>
        <w:jc w:val="both"/>
        <w:rPr>
          <w:rFonts w:ascii="Times New Roman" w:hAnsi="Times New Roman" w:cs="Times New Roman"/>
          <w:highlight w:val="yellow"/>
        </w:rPr>
      </w:pPr>
    </w:p>
    <w:p w14:paraId="3CC16AE5" w14:textId="525A5F74"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003B17DC">
        <w:rPr>
          <w:rFonts w:ascii="Times New Roman" w:hAnsi="Times New Roman" w:cs="Times New Roman"/>
          <w:b/>
        </w:rPr>
        <w:t xml:space="preserve"> La representación de los</w:t>
      </w:r>
      <w:r w:rsidRPr="000846F3">
        <w:rPr>
          <w:rFonts w:ascii="Times New Roman" w:hAnsi="Times New Roman" w:cs="Times New Roman"/>
          <w:b/>
        </w:rPr>
        <w:t xml:space="preserve"> musulmanes desde la cultura occidental</w:t>
      </w:r>
    </w:p>
    <w:p w14:paraId="44EBC0AF" w14:textId="77777777" w:rsidR="00D46701" w:rsidRDefault="00D46701" w:rsidP="00C95BF4">
      <w:pPr>
        <w:spacing w:after="0" w:line="276" w:lineRule="auto"/>
        <w:jc w:val="both"/>
        <w:rPr>
          <w:rFonts w:ascii="Times New Roman" w:hAnsi="Times New Roman" w:cs="Times New Roman"/>
        </w:rPr>
      </w:pPr>
    </w:p>
    <w:p w14:paraId="214ECF71" w14:textId="30414F3B" w:rsidR="00D46701" w:rsidRDefault="00882D78" w:rsidP="00C95BF4">
      <w:pPr>
        <w:spacing w:after="0" w:line="276" w:lineRule="auto"/>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 xml:space="preserve">e la cultura occidental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xml:space="preserve">, e incluso como si </w:t>
      </w:r>
      <w:r w:rsidR="003B17DC">
        <w:rPr>
          <w:rFonts w:ascii="Times New Roman" w:hAnsi="Times New Roman" w:cs="Times New Roman"/>
        </w:rPr>
        <w:t>estuviesen</w:t>
      </w:r>
      <w:r w:rsidR="003C675F">
        <w:rPr>
          <w:rFonts w:ascii="Times New Roman" w:hAnsi="Times New Roman" w:cs="Times New Roman"/>
        </w:rPr>
        <w:t xml:space="preserve"> más atrasados en el camino al desarrollo</w:t>
      </w:r>
      <w:r w:rsidR="002F23FB">
        <w:rPr>
          <w:rFonts w:ascii="Times New Roman" w:hAnsi="Times New Roman" w:cs="Times New Roman"/>
        </w:rPr>
        <w:t>.</w:t>
      </w:r>
    </w:p>
    <w:p w14:paraId="7A198ED1" w14:textId="77777777" w:rsidR="00D46701" w:rsidRDefault="00D46701" w:rsidP="00C95BF4">
      <w:pPr>
        <w:spacing w:after="0" w:line="276" w:lineRule="auto"/>
        <w:jc w:val="both"/>
        <w:rPr>
          <w:rFonts w:ascii="Times New Roman" w:hAnsi="Times New Roman" w:cs="Times New Roman"/>
        </w:rPr>
      </w:pPr>
    </w:p>
    <w:p w14:paraId="03FC1E0D" w14:textId="137791F3"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lastRenderedPageBreak/>
        <w:t>La acción conjunta de los medios de comunicación, de</w:t>
      </w:r>
      <w:r w:rsidR="003B17DC">
        <w:rPr>
          <w:rFonts w:ascii="Times New Roman" w:hAnsi="Times New Roman" w:cs="Times New Roman"/>
        </w:rPr>
        <w:t xml:space="preserve"> las instituciones políticas,</w:t>
      </w:r>
      <w:r>
        <w:rPr>
          <w:rFonts w:ascii="Times New Roman" w:hAnsi="Times New Roman" w:cs="Times New Roman"/>
        </w:rPr>
        <w:t xml:space="preserve"> </w:t>
      </w:r>
      <w:r w:rsidR="0086563C">
        <w:rPr>
          <w:rFonts w:ascii="Times New Roman" w:hAnsi="Times New Roman" w:cs="Times New Roman"/>
        </w:rPr>
        <w:t xml:space="preserve">de </w:t>
      </w:r>
      <w:r w:rsidR="003B17DC">
        <w:rPr>
          <w:rFonts w:ascii="Times New Roman" w:hAnsi="Times New Roman" w:cs="Times New Roman"/>
        </w:rPr>
        <w:t>los currículos universitarios</w:t>
      </w:r>
      <w:r>
        <w:rPr>
          <w:rFonts w:ascii="Times New Roman" w:hAnsi="Times New Roman" w:cs="Times New Roman"/>
        </w:rPr>
        <w:t xml:space="preserve"> y</w:t>
      </w:r>
      <w:r w:rsidR="003B17DC">
        <w:rPr>
          <w:rFonts w:ascii="Times New Roman" w:hAnsi="Times New Roman" w:cs="Times New Roman"/>
        </w:rPr>
        <w:t>,</w:t>
      </w:r>
      <w:r>
        <w:rPr>
          <w:rFonts w:ascii="Times New Roman" w:hAnsi="Times New Roman" w:cs="Times New Roman"/>
        </w:rPr>
        <w:t xml:space="preserve"> en general</w:t>
      </w:r>
      <w:r w:rsidR="0086563C">
        <w:rPr>
          <w:rFonts w:ascii="Times New Roman" w:hAnsi="Times New Roman" w:cs="Times New Roman"/>
        </w:rPr>
        <w:t>,</w:t>
      </w:r>
      <w:r>
        <w:rPr>
          <w:rFonts w:ascii="Times New Roman" w:hAnsi="Times New Roman" w:cs="Times New Roman"/>
        </w:rPr>
        <w:t xml:space="preserve"> el uso cotidiano del leng</w:t>
      </w:r>
      <w:r w:rsidR="003B17DC">
        <w:rPr>
          <w:rFonts w:ascii="Times New Roman" w:hAnsi="Times New Roman" w:cs="Times New Roman"/>
        </w:rPr>
        <w:t xml:space="preserve">uaje en las relaciones sociales </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C95BF4">
      <w:pPr>
        <w:spacing w:after="0" w:line="276" w:lineRule="auto"/>
        <w:jc w:val="both"/>
        <w:rPr>
          <w:rFonts w:ascii="Times New Roman" w:hAnsi="Times New Roman" w:cs="Times New Roman"/>
        </w:rPr>
      </w:pPr>
    </w:p>
    <w:p w14:paraId="0D139FF2" w14:textId="6D26CD00" w:rsidR="00D46701" w:rsidRDefault="00D46701" w:rsidP="00C95BF4">
      <w:pPr>
        <w:spacing w:after="0" w:line="276" w:lineRule="auto"/>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w:t>
      </w:r>
      <w:r w:rsidR="003B17DC">
        <w:rPr>
          <w:rFonts w:ascii="Times New Roman" w:hAnsi="Times New Roman" w:cs="Times New Roman"/>
        </w:rPr>
        <w:t xml:space="preserve"> a</w:t>
      </w:r>
      <w:r w:rsidRPr="00D46701">
        <w:rPr>
          <w:rFonts w:ascii="Times New Roman" w:hAnsi="Times New Roman" w:cs="Times New Roman"/>
        </w:rPr>
        <w:t xml:space="preserve"> la cultura árabe, sobre ser musulmán o ser practicante de la fe islámica</w:t>
      </w:r>
      <w:r w:rsidR="005D3A9B">
        <w:rPr>
          <w:rFonts w:ascii="Times New Roman" w:hAnsi="Times New Roman" w:cs="Times New Roman"/>
        </w:rPr>
        <w:t xml:space="preserve"> </w:t>
      </w:r>
      <w:r w:rsidR="00D3660B">
        <w:rPr>
          <w:rFonts w:ascii="Times New Roman" w:hAnsi="Times New Roman" w:cs="Times New Roman"/>
        </w:rPr>
        <w:t>[</w:t>
      </w:r>
      <w:hyperlink r:id="rId45" w:history="1">
        <w:r w:rsidR="00D3660B" w:rsidRPr="00D3660B">
          <w:rPr>
            <w:rStyle w:val="Hipervnculo"/>
            <w:rFonts w:ascii="Times New Roman" w:hAnsi="Times New Roman" w:cs="Times New Roman"/>
          </w:rPr>
          <w:t>VER</w:t>
        </w:r>
      </w:hyperlink>
      <w:r w:rsidR="00D3660B">
        <w:rPr>
          <w:rFonts w:ascii="Times New Roman" w:hAnsi="Times New Roman" w:cs="Times New Roman"/>
        </w:rPr>
        <w:t>].</w:t>
      </w:r>
    </w:p>
    <w:p w14:paraId="13AFA791" w14:textId="77777777" w:rsidR="00D46701" w:rsidRDefault="00D46701" w:rsidP="00C95BF4">
      <w:pPr>
        <w:spacing w:after="0" w:line="276" w:lineRule="auto"/>
        <w:jc w:val="both"/>
        <w:rPr>
          <w:rFonts w:ascii="Times New Roman" w:hAnsi="Times New Roman" w:cs="Times New Roman"/>
        </w:rPr>
      </w:pPr>
    </w:p>
    <w:p w14:paraId="67BB59C0" w14:textId="77777777" w:rsidR="00651F3E" w:rsidRDefault="00651F3E"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651F3E" w:rsidRPr="000846F3" w14:paraId="53D1D230" w14:textId="77777777" w:rsidTr="00E86943">
        <w:tc>
          <w:tcPr>
            <w:tcW w:w="9033" w:type="dxa"/>
            <w:gridSpan w:val="2"/>
            <w:shd w:val="clear" w:color="auto" w:fill="0D0D0D" w:themeFill="text1" w:themeFillTint="F2"/>
          </w:tcPr>
          <w:p w14:paraId="196F09A6"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651F3E" w:rsidRPr="000846F3" w14:paraId="553F25A9" w14:textId="77777777" w:rsidTr="00E86943">
        <w:tc>
          <w:tcPr>
            <w:tcW w:w="2518" w:type="dxa"/>
          </w:tcPr>
          <w:p w14:paraId="33794DB6"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FA70387" w14:textId="670834A8" w:rsidR="00651F3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651F3E" w:rsidRPr="000846F3">
              <w:rPr>
                <w:rFonts w:ascii="Times New Roman" w:hAnsi="Times New Roman" w:cs="Times New Roman"/>
                <w:color w:val="000000"/>
                <w:sz w:val="24"/>
                <w:szCs w:val="24"/>
              </w:rPr>
              <w:t>_0</w:t>
            </w:r>
            <w:r w:rsidR="00651F3E">
              <w:rPr>
                <w:rFonts w:ascii="Times New Roman" w:hAnsi="Times New Roman" w:cs="Times New Roman"/>
                <w:color w:val="000000"/>
                <w:sz w:val="24"/>
                <w:szCs w:val="24"/>
              </w:rPr>
              <w:t>1</w:t>
            </w:r>
            <w:r w:rsidR="00651F3E"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17</w:t>
            </w:r>
          </w:p>
        </w:tc>
      </w:tr>
      <w:tr w:rsidR="00651F3E" w:rsidRPr="0037129A" w14:paraId="0C39A657" w14:textId="77777777" w:rsidTr="00E86943">
        <w:tc>
          <w:tcPr>
            <w:tcW w:w="2518" w:type="dxa"/>
          </w:tcPr>
          <w:p w14:paraId="7294B98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9D8665" w14:textId="77777777" w:rsidR="00651F3E" w:rsidRPr="00303024" w:rsidRDefault="00651F3E" w:rsidP="00C95BF4">
            <w:pPr>
              <w:spacing w:line="276" w:lineRule="auto"/>
              <w:jc w:val="both"/>
              <w:rPr>
                <w:rFonts w:ascii="Times New Roman" w:hAnsi="Times New Roman" w:cs="Times New Roman"/>
                <w:color w:val="000000"/>
                <w:sz w:val="24"/>
                <w:szCs w:val="24"/>
                <w:lang w:val="es-CO"/>
              </w:rPr>
            </w:pPr>
            <w:r w:rsidRPr="00303024">
              <w:rPr>
                <w:rFonts w:ascii="Times New Roman" w:hAnsi="Times New Roman" w:cs="Times New Roman"/>
                <w:color w:val="000000"/>
                <w:sz w:val="24"/>
                <w:szCs w:val="24"/>
              </w:rPr>
              <w:t>La hora de la oración en una congregación de mujeres musulmanas.</w:t>
            </w:r>
          </w:p>
        </w:tc>
      </w:tr>
      <w:tr w:rsidR="00651F3E" w:rsidRPr="000846F3" w14:paraId="55EE44E7" w14:textId="77777777" w:rsidTr="00E86943">
        <w:tc>
          <w:tcPr>
            <w:tcW w:w="2518" w:type="dxa"/>
          </w:tcPr>
          <w:p w14:paraId="1AAEFC53"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612AFC7" w14:textId="77777777"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Aula planeta/Banco de contenidos/</w:t>
            </w:r>
            <w:r w:rsidRPr="00303024">
              <w:rPr>
                <w:rFonts w:ascii="Times New Roman" w:hAnsi="Times New Roman" w:cs="Times New Roman"/>
                <w:color w:val="000000"/>
                <w:sz w:val="24"/>
                <w:szCs w:val="24"/>
              </w:rPr>
              <w:t>La hora de la oración en una congregación de mujeres musulmanas.</w:t>
            </w:r>
          </w:p>
        </w:tc>
      </w:tr>
      <w:tr w:rsidR="00651F3E" w:rsidRPr="000846F3" w14:paraId="442126E1" w14:textId="77777777" w:rsidTr="00E86943">
        <w:tc>
          <w:tcPr>
            <w:tcW w:w="2518" w:type="dxa"/>
          </w:tcPr>
          <w:p w14:paraId="30D62311"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20C1227" w14:textId="4FAF763A"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la imagen se aprecia l</w:t>
            </w:r>
            <w:r w:rsidRPr="00303024">
              <w:rPr>
                <w:rFonts w:ascii="Times New Roman" w:hAnsi="Times New Roman" w:cs="Times New Roman"/>
                <w:color w:val="000000"/>
                <w:sz w:val="24"/>
                <w:szCs w:val="24"/>
              </w:rPr>
              <w:t>a hora de la oración en una con</w:t>
            </w:r>
            <w:r>
              <w:rPr>
                <w:rFonts w:ascii="Times New Roman" w:hAnsi="Times New Roman" w:cs="Times New Roman"/>
                <w:color w:val="000000"/>
                <w:sz w:val="24"/>
                <w:szCs w:val="24"/>
              </w:rPr>
              <w:t xml:space="preserve">gregación de mujeres musulmanas. Tanto chiitas como sunitas encuentran en el </w:t>
            </w:r>
            <w:r w:rsidRPr="00D62399">
              <w:rPr>
                <w:rFonts w:ascii="Times New Roman" w:hAnsi="Times New Roman" w:cs="Times New Roman"/>
                <w:i/>
                <w:color w:val="000000"/>
                <w:sz w:val="24"/>
                <w:szCs w:val="24"/>
              </w:rPr>
              <w:t xml:space="preserve">Corán </w:t>
            </w:r>
            <w:r>
              <w:rPr>
                <w:rFonts w:ascii="Times New Roman" w:hAnsi="Times New Roman" w:cs="Times New Roman"/>
                <w:color w:val="000000"/>
                <w:sz w:val="24"/>
                <w:szCs w:val="24"/>
              </w:rPr>
              <w:t xml:space="preserve">su fuente de autoridad </w:t>
            </w:r>
            <w:r w:rsidR="00D62399">
              <w:rPr>
                <w:rFonts w:ascii="Times New Roman" w:hAnsi="Times New Roman" w:cs="Times New Roman"/>
                <w:color w:val="000000"/>
                <w:sz w:val="24"/>
                <w:szCs w:val="24"/>
              </w:rPr>
              <w:t xml:space="preserve">y consuelo </w:t>
            </w:r>
            <w:r>
              <w:rPr>
                <w:rFonts w:ascii="Times New Roman" w:hAnsi="Times New Roman" w:cs="Times New Roman"/>
                <w:color w:val="000000"/>
                <w:sz w:val="24"/>
                <w:szCs w:val="24"/>
              </w:rPr>
              <w:t>espiritual.</w:t>
            </w:r>
          </w:p>
        </w:tc>
      </w:tr>
    </w:tbl>
    <w:p w14:paraId="46DD4EDE" w14:textId="77777777" w:rsidR="00651F3E" w:rsidRDefault="00651F3E" w:rsidP="00C95BF4">
      <w:pPr>
        <w:spacing w:line="276" w:lineRule="auto"/>
        <w:jc w:val="both"/>
        <w:rPr>
          <w:rFonts w:ascii="Times New Roman" w:hAnsi="Times New Roman" w:cs="Times New Roman"/>
        </w:rPr>
      </w:pPr>
    </w:p>
    <w:p w14:paraId="5DDB61A2" w14:textId="5C040A85" w:rsidR="00E37BAA" w:rsidRDefault="00D46701" w:rsidP="00C95BF4">
      <w:pPr>
        <w:spacing w:after="0" w:line="276" w:lineRule="auto"/>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w:t>
      </w:r>
      <w:r w:rsidR="00D62399">
        <w:rPr>
          <w:rFonts w:ascii="Times New Roman" w:hAnsi="Times New Roman" w:cs="Times New Roman"/>
        </w:rPr>
        <w:t xml:space="preserve">Este </w:t>
      </w:r>
      <w:r>
        <w:rPr>
          <w:rFonts w:ascii="Times New Roman" w:hAnsi="Times New Roman" w:cs="Times New Roman"/>
        </w:rPr>
        <w:t xml:space="preserve">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como ocurre hoy en Europa occidental.</w:t>
      </w:r>
      <w:r w:rsidR="00E37BAA">
        <w:rPr>
          <w:rFonts w:ascii="Times New Roman" w:hAnsi="Times New Roman" w:cs="Times New Roman"/>
        </w:rPr>
        <w:t xml:space="preserve"> </w:t>
      </w:r>
    </w:p>
    <w:p w14:paraId="063987AF" w14:textId="77777777" w:rsidR="00E37BAA" w:rsidRDefault="00E37BAA" w:rsidP="00C95BF4">
      <w:pPr>
        <w:spacing w:after="0" w:line="276" w:lineRule="auto"/>
        <w:jc w:val="both"/>
        <w:rPr>
          <w:rFonts w:ascii="Times New Roman" w:hAnsi="Times New Roman" w:cs="Times New Roman"/>
        </w:rPr>
      </w:pPr>
    </w:p>
    <w:p w14:paraId="4333D00A" w14:textId="3183DEFF" w:rsidR="0086563C" w:rsidRDefault="00E37BAA" w:rsidP="00C95BF4">
      <w:pPr>
        <w:spacing w:after="0" w:line="276" w:lineRule="auto"/>
        <w:jc w:val="both"/>
        <w:rPr>
          <w:rFonts w:ascii="Times New Roman" w:hAnsi="Times New Roman" w:cs="Times New Roman"/>
        </w:rPr>
      </w:pPr>
      <w:r>
        <w:rPr>
          <w:rFonts w:ascii="Times New Roman" w:hAnsi="Times New Roman" w:cs="Times New Roman"/>
        </w:rPr>
        <w:t xml:space="preserve">La imagen que se proyecta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D62399">
        <w:rPr>
          <w:rFonts w:ascii="Times New Roman" w:hAnsi="Times New Roman" w:cs="Times New Roman"/>
        </w:rPr>
        <w:t>Los</w:t>
      </w:r>
      <w:r w:rsidR="00734E10">
        <w:rPr>
          <w:rFonts w:ascii="Times New Roman" w:hAnsi="Times New Roman" w:cs="Times New Roman"/>
        </w:rPr>
        <w:t xml:space="preserve"> noticieros </w:t>
      </w:r>
      <w:r w:rsidR="00D62399">
        <w:rPr>
          <w:rFonts w:ascii="Times New Roman" w:hAnsi="Times New Roman" w:cs="Times New Roman"/>
        </w:rPr>
        <w:t>tienden</w:t>
      </w:r>
      <w:r w:rsidR="0086563C">
        <w:rPr>
          <w:rFonts w:ascii="Times New Roman" w:hAnsi="Times New Roman" w:cs="Times New Roman"/>
        </w:rPr>
        <w:t xml:space="preserve">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sidR="00D62399">
        <w:rPr>
          <w:rFonts w:ascii="Times New Roman" w:hAnsi="Times New Roman" w:cs="Times New Roman"/>
        </w:rPr>
        <w:t>”</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002F23FB" w:rsidRPr="009F2853">
        <w:rPr>
          <w:rFonts w:ascii="Times New Roman" w:hAnsi="Times New Roman" w:cs="Times New Roman"/>
        </w:rPr>
        <w:t>Al Qae</w:t>
      </w:r>
      <w:r w:rsidRPr="009F2853">
        <w:rPr>
          <w:rFonts w:ascii="Times New Roman" w:hAnsi="Times New Roman" w:cs="Times New Roman"/>
        </w:rPr>
        <w:t>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5F85DE5A" w:rsidR="002567B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567B8"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sidR="00E86943">
              <w:rPr>
                <w:rFonts w:ascii="Times New Roman" w:hAnsi="Times New Roman" w:cs="Times New Roman"/>
                <w:color w:val="000000"/>
                <w:sz w:val="24"/>
                <w:szCs w:val="24"/>
              </w:rPr>
              <w:t>18</w:t>
            </w:r>
          </w:p>
        </w:tc>
      </w:tr>
      <w:tr w:rsidR="002567B8" w:rsidRPr="00432E82" w14:paraId="06C57310" w14:textId="77777777" w:rsidTr="005A2B85">
        <w:tc>
          <w:tcPr>
            <w:tcW w:w="2518" w:type="dxa"/>
          </w:tcPr>
          <w:p w14:paraId="048DD159"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4C7829B1" w:rsidR="002567B8" w:rsidRPr="00432E82" w:rsidRDefault="00432E82" w:rsidP="00C95BF4">
            <w:pPr>
              <w:spacing w:line="276" w:lineRule="auto"/>
              <w:jc w:val="both"/>
              <w:rPr>
                <w:rFonts w:ascii="Times New Roman" w:hAnsi="Times New Roman" w:cs="Times New Roman"/>
                <w:color w:val="000000"/>
                <w:sz w:val="24"/>
                <w:szCs w:val="24"/>
                <w:lang w:val="es-CO"/>
              </w:rPr>
            </w:pPr>
            <w:r w:rsidRPr="00432E82">
              <w:rPr>
                <w:rFonts w:ascii="Times New Roman" w:hAnsi="Times New Roman" w:cs="Times New Roman"/>
                <w:color w:val="000000"/>
                <w:sz w:val="24"/>
                <w:szCs w:val="24"/>
                <w:lang w:val="es-CO"/>
              </w:rPr>
              <w:t>Pakistán</w:t>
            </w:r>
            <w:r>
              <w:rPr>
                <w:rFonts w:ascii="Times New Roman" w:hAnsi="Times New Roman" w:cs="Times New Roman"/>
                <w:color w:val="000000"/>
                <w:sz w:val="24"/>
                <w:szCs w:val="24"/>
                <w:lang w:val="es-CO"/>
              </w:rPr>
              <w:t xml:space="preserve">, 2015. Manifestantes </w:t>
            </w:r>
            <w:r w:rsidRPr="00432E82">
              <w:rPr>
                <w:rFonts w:ascii="Times New Roman" w:hAnsi="Times New Roman" w:cs="Times New Roman"/>
                <w:color w:val="000000"/>
                <w:sz w:val="24"/>
                <w:szCs w:val="24"/>
                <w:lang w:val="es-CO"/>
              </w:rPr>
              <w:t>cantan consignas contra la publicación de caricaturas blasfemas en la revista francesa Charlie Hebdo</w:t>
            </w:r>
            <w:r>
              <w:rPr>
                <w:rFonts w:ascii="Times New Roman" w:hAnsi="Times New Roman" w:cs="Times New Roman"/>
                <w:color w:val="000000"/>
                <w:sz w:val="24"/>
                <w:szCs w:val="24"/>
                <w:lang w:val="es-CO"/>
              </w:rPr>
              <w:t>.</w:t>
            </w:r>
          </w:p>
        </w:tc>
      </w:tr>
      <w:tr w:rsidR="002567B8" w:rsidRPr="000846F3" w14:paraId="0B7ADDDD" w14:textId="77777777" w:rsidTr="005A2B85">
        <w:tc>
          <w:tcPr>
            <w:tcW w:w="2518" w:type="dxa"/>
          </w:tcPr>
          <w:p w14:paraId="5FDBF2DE"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Código Shutterstock (o URL o la ruta en AulaPlaneta)</w:t>
            </w:r>
          </w:p>
        </w:tc>
        <w:tc>
          <w:tcPr>
            <w:tcW w:w="6515" w:type="dxa"/>
          </w:tcPr>
          <w:p w14:paraId="1401287C" w14:textId="18820FAC" w:rsidR="002567B8" w:rsidRPr="000846F3" w:rsidRDefault="00432E82" w:rsidP="00C95BF4">
            <w:pPr>
              <w:spacing w:line="276" w:lineRule="auto"/>
              <w:jc w:val="both"/>
              <w:rPr>
                <w:rFonts w:ascii="Times New Roman" w:hAnsi="Times New Roman" w:cs="Times New Roman"/>
                <w:color w:val="000000"/>
                <w:sz w:val="24"/>
                <w:szCs w:val="24"/>
              </w:rPr>
            </w:pPr>
            <w:r w:rsidRPr="00432E82">
              <w:rPr>
                <w:rFonts w:ascii="Times New Roman" w:hAnsi="Times New Roman" w:cs="Times New Roman"/>
                <w:color w:val="000000"/>
                <w:sz w:val="24"/>
                <w:szCs w:val="24"/>
                <w:lang w:val="es-CO"/>
              </w:rPr>
              <w:t>Número de la imagen 245952592</w:t>
            </w:r>
          </w:p>
        </w:tc>
      </w:tr>
      <w:tr w:rsidR="002567B8" w:rsidRPr="003E0E77" w14:paraId="73FDC24F" w14:textId="77777777" w:rsidTr="005A2B85">
        <w:tc>
          <w:tcPr>
            <w:tcW w:w="2518" w:type="dxa"/>
          </w:tcPr>
          <w:p w14:paraId="039E1F56" w14:textId="77777777" w:rsidR="002567B8" w:rsidRPr="000846F3" w:rsidRDefault="002567B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2B0EB295" w:rsidR="002567B8" w:rsidRPr="000846F3" w:rsidRDefault="002567B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Los estereotipos sobre los musulmanes favorecen la </w:t>
            </w:r>
            <w:r w:rsidR="00432E82">
              <w:rPr>
                <w:rFonts w:ascii="Times New Roman" w:hAnsi="Times New Roman" w:cs="Times New Roman"/>
                <w:color w:val="000000"/>
                <w:sz w:val="24"/>
                <w:szCs w:val="24"/>
              </w:rPr>
              <w:t xml:space="preserve">polarización cultural. En </w:t>
            </w:r>
            <w:r w:rsidR="00432E82" w:rsidRPr="00432E82">
              <w:rPr>
                <w:rFonts w:ascii="Times New Roman" w:hAnsi="Times New Roman" w:cs="Times New Roman"/>
                <w:color w:val="000000"/>
                <w:sz w:val="24"/>
                <w:szCs w:val="24"/>
              </w:rPr>
              <w:t>2015</w:t>
            </w:r>
            <w:r w:rsidR="00D62399">
              <w:rPr>
                <w:rFonts w:ascii="Times New Roman" w:hAnsi="Times New Roman" w:cs="Times New Roman"/>
                <w:color w:val="000000"/>
                <w:sz w:val="24"/>
                <w:szCs w:val="24"/>
              </w:rPr>
              <w:t>,</w:t>
            </w:r>
            <w:r w:rsidR="00432E82">
              <w:rPr>
                <w:rFonts w:ascii="Times New Roman" w:hAnsi="Times New Roman" w:cs="Times New Roman"/>
                <w:color w:val="000000"/>
                <w:sz w:val="24"/>
                <w:szCs w:val="24"/>
              </w:rPr>
              <w:t xml:space="preserve"> millones de m</w:t>
            </w:r>
            <w:r w:rsidR="00432E82" w:rsidRPr="00432E82">
              <w:rPr>
                <w:rFonts w:ascii="Times New Roman" w:hAnsi="Times New Roman" w:cs="Times New Roman"/>
                <w:color w:val="000000"/>
                <w:sz w:val="24"/>
                <w:szCs w:val="24"/>
              </w:rPr>
              <w:t xml:space="preserve">anifestantes </w:t>
            </w:r>
            <w:r w:rsidR="003E0E77">
              <w:rPr>
                <w:rFonts w:ascii="Times New Roman" w:hAnsi="Times New Roman" w:cs="Times New Roman"/>
                <w:color w:val="000000"/>
                <w:sz w:val="24"/>
                <w:szCs w:val="24"/>
              </w:rPr>
              <w:t xml:space="preserve">musulmanes </w:t>
            </w:r>
            <w:r w:rsidR="00432E82">
              <w:rPr>
                <w:rFonts w:ascii="Times New Roman" w:hAnsi="Times New Roman" w:cs="Times New Roman"/>
                <w:color w:val="000000"/>
                <w:sz w:val="24"/>
                <w:szCs w:val="24"/>
              </w:rPr>
              <w:t xml:space="preserve">salieron a las calles de </w:t>
            </w:r>
            <w:r w:rsidR="003E0E77">
              <w:rPr>
                <w:rFonts w:ascii="Times New Roman" w:hAnsi="Times New Roman" w:cs="Times New Roman"/>
                <w:color w:val="000000"/>
                <w:sz w:val="24"/>
                <w:szCs w:val="24"/>
              </w:rPr>
              <w:t xml:space="preserve">sus </w:t>
            </w:r>
            <w:r w:rsidR="00432E82">
              <w:rPr>
                <w:rFonts w:ascii="Times New Roman" w:hAnsi="Times New Roman" w:cs="Times New Roman"/>
                <w:color w:val="000000"/>
                <w:sz w:val="24"/>
                <w:szCs w:val="24"/>
              </w:rPr>
              <w:t xml:space="preserve">países para protestar </w:t>
            </w:r>
            <w:r w:rsidR="00432E82" w:rsidRPr="00432E82">
              <w:rPr>
                <w:rFonts w:ascii="Times New Roman" w:hAnsi="Times New Roman" w:cs="Times New Roman"/>
                <w:color w:val="000000"/>
                <w:sz w:val="24"/>
                <w:szCs w:val="24"/>
              </w:rPr>
              <w:t xml:space="preserve">contra la publicación de caricaturas </w:t>
            </w:r>
            <w:r w:rsidR="00432E82">
              <w:rPr>
                <w:rFonts w:ascii="Times New Roman" w:hAnsi="Times New Roman" w:cs="Times New Roman"/>
                <w:color w:val="000000"/>
                <w:sz w:val="24"/>
                <w:szCs w:val="24"/>
              </w:rPr>
              <w:t xml:space="preserve">de Mahoma </w:t>
            </w:r>
            <w:r w:rsidR="00432E82" w:rsidRPr="00432E82">
              <w:rPr>
                <w:rFonts w:ascii="Times New Roman" w:hAnsi="Times New Roman" w:cs="Times New Roman"/>
                <w:color w:val="000000"/>
                <w:sz w:val="24"/>
                <w:szCs w:val="24"/>
              </w:rPr>
              <w:t xml:space="preserve">en la revista francesa </w:t>
            </w:r>
            <w:r w:rsidR="00432E82" w:rsidRPr="003E0E77">
              <w:rPr>
                <w:rFonts w:ascii="Times New Roman" w:hAnsi="Times New Roman" w:cs="Times New Roman"/>
                <w:i/>
                <w:color w:val="000000"/>
                <w:sz w:val="24"/>
                <w:szCs w:val="24"/>
              </w:rPr>
              <w:t>Charlie Hebdo</w:t>
            </w:r>
            <w:r w:rsidR="00432E82" w:rsidRPr="00432E82">
              <w:rPr>
                <w:rFonts w:ascii="Times New Roman" w:hAnsi="Times New Roman" w:cs="Times New Roman"/>
                <w:color w:val="000000"/>
                <w:sz w:val="24"/>
                <w:szCs w:val="24"/>
              </w:rPr>
              <w:t>.</w:t>
            </w:r>
            <w:r w:rsidR="003E0E77">
              <w:rPr>
                <w:rFonts w:ascii="Times New Roman" w:hAnsi="Times New Roman" w:cs="Times New Roman"/>
                <w:color w:val="000000"/>
                <w:sz w:val="24"/>
                <w:szCs w:val="24"/>
              </w:rPr>
              <w:t xml:space="preserve"> A su vez, en las calles de los países occidentales multitudinarias manifestaciones apoyaron la libertad de prensa. </w:t>
            </w:r>
          </w:p>
        </w:tc>
      </w:tr>
    </w:tbl>
    <w:p w14:paraId="3ED3CF30" w14:textId="093C7A17" w:rsidR="00734E10" w:rsidRDefault="00734E10" w:rsidP="00C95BF4">
      <w:pPr>
        <w:spacing w:after="0" w:line="276" w:lineRule="auto"/>
        <w:jc w:val="both"/>
        <w:rPr>
          <w:rFonts w:ascii="Times New Roman" w:hAnsi="Times New Roman" w:cs="Times New Roman"/>
        </w:rPr>
      </w:pPr>
    </w:p>
    <w:p w14:paraId="05C2436C" w14:textId="5640A83B" w:rsidR="0086563C" w:rsidRDefault="00841B4A" w:rsidP="00C95BF4">
      <w:pPr>
        <w:spacing w:after="0" w:line="276" w:lineRule="auto"/>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008665FA">
        <w:rPr>
          <w:rFonts w:ascii="Times New Roman" w:hAnsi="Times New Roman" w:cs="Times New Roman"/>
        </w:rPr>
        <w:t>crea un estigma y constituye</w:t>
      </w:r>
      <w:r w:rsidRPr="00841B4A">
        <w:rPr>
          <w:rFonts w:ascii="Times New Roman" w:hAnsi="Times New Roman" w:cs="Times New Roman"/>
        </w:rPr>
        <w:t xml:space="preserve">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w:t>
      </w:r>
      <w:r w:rsidR="008665FA">
        <w:rPr>
          <w:rFonts w:ascii="Times New Roman" w:hAnsi="Times New Roman" w:cs="Times New Roman"/>
        </w:rPr>
        <w:t>esa</w:t>
      </w:r>
      <w:r w:rsidR="00734E10">
        <w:rPr>
          <w:rFonts w:ascii="Times New Roman" w:hAnsi="Times New Roman" w:cs="Times New Roman"/>
        </w:rPr>
        <w:t xml:space="preserve"> situación a todas las musulmanas. </w:t>
      </w:r>
    </w:p>
    <w:p w14:paraId="2A2D43F1" w14:textId="77777777" w:rsidR="0086563C" w:rsidRDefault="0086563C" w:rsidP="00C95BF4">
      <w:pPr>
        <w:spacing w:after="0" w:line="276" w:lineRule="auto"/>
        <w:jc w:val="both"/>
        <w:rPr>
          <w:rFonts w:ascii="Times New Roman" w:hAnsi="Times New Roman" w:cs="Times New Roman"/>
        </w:rPr>
      </w:pPr>
    </w:p>
    <w:p w14:paraId="54ADC0BE" w14:textId="0982C916" w:rsidR="00734E10" w:rsidRPr="0070673E" w:rsidRDefault="00734E10" w:rsidP="00C95BF4">
      <w:pPr>
        <w:spacing w:after="0" w:line="276" w:lineRule="auto"/>
        <w:jc w:val="both"/>
        <w:rPr>
          <w:rFonts w:ascii="Times New Roman" w:hAnsi="Times New Roman" w:cs="Times New Roman"/>
        </w:rPr>
      </w:pPr>
      <w:r w:rsidRPr="00734E10">
        <w:rPr>
          <w:rFonts w:ascii="Times New Roman" w:hAnsi="Times New Roman" w:cs="Times New Roman"/>
        </w:rPr>
        <w:t xml:space="preserve">El tratamiento que dan los </w:t>
      </w:r>
      <w:r w:rsidR="00D3660B">
        <w:rPr>
          <w:rFonts w:ascii="Times New Roman" w:hAnsi="Times New Roman" w:cs="Times New Roman"/>
        </w:rPr>
        <w:t>medios de comunicación</w:t>
      </w:r>
      <w:r w:rsidRPr="00734E10">
        <w:rPr>
          <w:rFonts w:ascii="Times New Roman" w:hAnsi="Times New Roman" w:cs="Times New Roman"/>
        </w:rPr>
        <w:t xml:space="preserve"> </w:t>
      </w:r>
      <w:r w:rsidR="00D3660B">
        <w:rPr>
          <w:rFonts w:ascii="Times New Roman" w:hAnsi="Times New Roman" w:cs="Times New Roman"/>
        </w:rPr>
        <w:t>[</w:t>
      </w:r>
      <w:hyperlink r:id="rId46" w:history="1">
        <w:r w:rsidR="00D3660B" w:rsidRPr="005D3A9B">
          <w:rPr>
            <w:rStyle w:val="Hipervnculo"/>
            <w:rFonts w:ascii="Times New Roman" w:hAnsi="Times New Roman" w:cs="Times New Roman"/>
          </w:rPr>
          <w:t>VER</w:t>
        </w:r>
      </w:hyperlink>
      <w:r w:rsidR="00D3660B">
        <w:rPr>
          <w:rFonts w:ascii="Times New Roman" w:hAnsi="Times New Roman" w:cs="Times New Roman"/>
        </w:rPr>
        <w:t xml:space="preserve">] </w:t>
      </w:r>
      <w:r w:rsidRPr="00734E10">
        <w:rPr>
          <w:rFonts w:ascii="Times New Roman" w:hAnsi="Times New Roman" w:cs="Times New Roman"/>
        </w:rPr>
        <w:t xml:space="preserve">a las </w:t>
      </w:r>
      <w:r w:rsidR="003C675F">
        <w:rPr>
          <w:rFonts w:ascii="Times New Roman" w:hAnsi="Times New Roman" w:cs="Times New Roman"/>
        </w:rPr>
        <w:t xml:space="preserve">acciones de </w:t>
      </w:r>
      <w:r w:rsidR="002F23FB">
        <w:rPr>
          <w:rFonts w:ascii="Times New Roman" w:hAnsi="Times New Roman" w:cs="Times New Roman"/>
        </w:rPr>
        <w:t>grupos vinculados al terrorismo</w:t>
      </w:r>
      <w:r w:rsidR="003C675F">
        <w:rPr>
          <w:rFonts w:ascii="Times New Roman" w:hAnsi="Times New Roman" w:cs="Times New Roman"/>
        </w:rPr>
        <w:t xml:space="preserve">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C95BF4">
      <w:pPr>
        <w:spacing w:after="0" w:line="276" w:lineRule="auto"/>
        <w:jc w:val="both"/>
        <w:rPr>
          <w:rFonts w:ascii="Times New Roman" w:hAnsi="Times New Roman" w:cs="Times New Roman"/>
        </w:rPr>
      </w:pPr>
    </w:p>
    <w:p w14:paraId="343F17C6" w14:textId="7E009DBF" w:rsidR="00734E10" w:rsidRDefault="0086563C" w:rsidP="00C95BF4">
      <w:pPr>
        <w:spacing w:after="0" w:line="276" w:lineRule="auto"/>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2F23FB">
        <w:rPr>
          <w:rFonts w:ascii="Times New Roman" w:hAnsi="Times New Roman" w:cs="Times New Roman"/>
        </w:rPr>
        <w:t xml:space="preserve">directamente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C95BF4">
      <w:pPr>
        <w:spacing w:after="0" w:line="276" w:lineRule="auto"/>
        <w:jc w:val="both"/>
        <w:rPr>
          <w:rFonts w:ascii="Times New Roman" w:hAnsi="Times New Roman" w:cs="Times New Roman"/>
        </w:rPr>
      </w:pPr>
    </w:p>
    <w:p w14:paraId="0A42CD3B" w14:textId="4B9860AC" w:rsidR="00841B4A" w:rsidRDefault="00841B4A" w:rsidP="00C95BF4">
      <w:pPr>
        <w:spacing w:after="0" w:line="276" w:lineRule="auto"/>
        <w:jc w:val="both"/>
        <w:rPr>
          <w:rFonts w:ascii="Times New Roman" w:hAnsi="Times New Roman" w:cs="Times New Roman"/>
        </w:rPr>
      </w:pPr>
      <w:r>
        <w:rPr>
          <w:rFonts w:ascii="Times New Roman" w:hAnsi="Times New Roman" w:cs="Times New Roman"/>
        </w:rPr>
        <w:t>L</w:t>
      </w:r>
      <w:r w:rsidR="008665FA">
        <w:rPr>
          <w:rFonts w:ascii="Times New Roman" w:hAnsi="Times New Roman" w:cs="Times New Roman"/>
        </w:rPr>
        <w:t>a asimilación entre Islam y terrorismo provoca</w:t>
      </w:r>
      <w:r w:rsidRPr="0070673E">
        <w:rPr>
          <w:rFonts w:ascii="Times New Roman" w:hAnsi="Times New Roman" w:cs="Times New Roman"/>
        </w:rPr>
        <w:t xml:space="preserve">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w:t>
      </w:r>
      <w:r w:rsidR="008665FA">
        <w:rPr>
          <w:rFonts w:ascii="Times New Roman" w:hAnsi="Times New Roman" w:cs="Times New Roman"/>
        </w:rPr>
        <w:t xml:space="preserve">con base </w:t>
      </w:r>
      <w:r w:rsidRPr="0070673E">
        <w:rPr>
          <w:rFonts w:ascii="Times New Roman" w:hAnsi="Times New Roman" w:cs="Times New Roman"/>
        </w:rPr>
        <w:t xml:space="preserve">en las indicaciones del </w:t>
      </w:r>
      <w:r w:rsidRPr="008665FA">
        <w:rPr>
          <w:rFonts w:ascii="Times New Roman" w:hAnsi="Times New Roman" w:cs="Times New Roman"/>
          <w:i/>
        </w:rPr>
        <w:t>Corán</w:t>
      </w:r>
      <w:r w:rsidRPr="0070673E">
        <w:rPr>
          <w:rFonts w:ascii="Times New Roman" w:hAnsi="Times New Roman" w:cs="Times New Roman"/>
        </w:rPr>
        <w:t xml:space="preserve">. </w:t>
      </w:r>
    </w:p>
    <w:p w14:paraId="14048E70"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48275AF" w:rsidR="003C675F" w:rsidRPr="000846F3" w:rsidRDefault="00A850E6"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Los estereotipos sobre el I</w:t>
            </w:r>
            <w:r w:rsidR="003C675F">
              <w:rPr>
                <w:rFonts w:ascii="Times New Roman" w:hAnsi="Times New Roman" w:cs="Times New Roman"/>
                <w:b/>
                <w:sz w:val="24"/>
                <w:szCs w:val="24"/>
              </w:rPr>
              <w:t>slam</w:t>
            </w:r>
          </w:p>
        </w:tc>
      </w:tr>
      <w:tr w:rsidR="003C675F" w:rsidRPr="000846F3" w14:paraId="34F35620" w14:textId="77777777" w:rsidTr="005A2B85">
        <w:tc>
          <w:tcPr>
            <w:tcW w:w="2518" w:type="dxa"/>
          </w:tcPr>
          <w:p w14:paraId="7FCDDCAD" w14:textId="77777777" w:rsidR="003C675F" w:rsidRPr="000846F3" w:rsidRDefault="003C675F"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8B0B134"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xml:space="preserve">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28D6326A" w:rsidR="003C675F" w:rsidRDefault="003C675F" w:rsidP="00C95BF4">
            <w:pPr>
              <w:spacing w:line="276" w:lineRule="auto"/>
              <w:jc w:val="both"/>
              <w:rPr>
                <w:rFonts w:ascii="Times New Roman" w:hAnsi="Times New Roman" w:cs="Times New Roman"/>
              </w:rPr>
            </w:pPr>
            <w:r>
              <w:rPr>
                <w:rFonts w:ascii="Times New Roman" w:hAnsi="Times New Roman" w:cs="Times New Roman"/>
              </w:rPr>
              <w:t xml:space="preserve">La repetición de </w:t>
            </w:r>
            <w:r w:rsidR="008665FA">
              <w:rPr>
                <w:rFonts w:ascii="Times New Roman" w:hAnsi="Times New Roman" w:cs="Times New Roman"/>
              </w:rPr>
              <w:t>estos</w:t>
            </w:r>
            <w:r>
              <w:rPr>
                <w:rFonts w:ascii="Times New Roman" w:hAnsi="Times New Roman" w:cs="Times New Roman"/>
              </w:rPr>
              <w:t xml:space="preserve">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sidR="008665FA">
              <w:rPr>
                <w:rFonts w:ascii="Times New Roman" w:hAnsi="Times New Roman" w:cs="Times New Roman"/>
              </w:rPr>
              <w:t xml:space="preserve"> y sobre todo que </w:t>
            </w:r>
            <w:r>
              <w:rPr>
                <w:rFonts w:ascii="Times New Roman" w:hAnsi="Times New Roman" w:cs="Times New Roman"/>
              </w:rPr>
              <w:t xml:space="preserve">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sidR="002F23FB">
              <w:rPr>
                <w:rFonts w:ascii="Times New Roman" w:hAnsi="Times New Roman" w:cs="Times New Roman"/>
              </w:rPr>
              <w:t>.</w:t>
            </w:r>
          </w:p>
          <w:p w14:paraId="1797C87E" w14:textId="1A20D200" w:rsidR="003C675F" w:rsidRPr="000846F3" w:rsidRDefault="003C675F" w:rsidP="00C95BF4">
            <w:pPr>
              <w:spacing w:line="276" w:lineRule="auto"/>
              <w:jc w:val="both"/>
              <w:rPr>
                <w:rFonts w:ascii="Times New Roman" w:hAnsi="Times New Roman" w:cs="Times New Roman"/>
                <w:sz w:val="24"/>
                <w:szCs w:val="24"/>
              </w:rPr>
            </w:pPr>
            <w:r w:rsidRPr="0070673E">
              <w:rPr>
                <w:rFonts w:ascii="Times New Roman" w:hAnsi="Times New Roman" w:cs="Times New Roman"/>
              </w:rPr>
              <w:lastRenderedPageBreak/>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C95BF4">
      <w:pPr>
        <w:spacing w:after="0" w:line="276" w:lineRule="auto"/>
        <w:jc w:val="both"/>
        <w:rPr>
          <w:rFonts w:ascii="Times New Roman" w:hAnsi="Times New Roman" w:cs="Times New Roman"/>
        </w:rPr>
      </w:pPr>
    </w:p>
    <w:p w14:paraId="5DF59938" w14:textId="3F7AA902" w:rsidR="00734E10" w:rsidRDefault="00734E10" w:rsidP="00C95BF4">
      <w:pPr>
        <w:spacing w:after="0" w:line="276" w:lineRule="auto"/>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w:t>
      </w:r>
      <w:r w:rsidR="002F23FB">
        <w:rPr>
          <w:rFonts w:ascii="Times New Roman" w:hAnsi="Times New Roman" w:cs="Times New Roman"/>
        </w:rPr>
        <w:t xml:space="preserve">justifican sus acciones </w:t>
      </w:r>
      <w:r>
        <w:rPr>
          <w:rFonts w:ascii="Times New Roman" w:hAnsi="Times New Roman" w:cs="Times New Roman"/>
        </w:rPr>
        <w:t xml:space="preserve">sobre territorios </w:t>
      </w:r>
      <w:r w:rsidR="002F23FB">
        <w:rPr>
          <w:rFonts w:ascii="Times New Roman" w:hAnsi="Times New Roman" w:cs="Times New Roman"/>
        </w:rPr>
        <w:t xml:space="preserve">ocupados por </w:t>
      </w:r>
      <w:r w:rsidR="008665FA">
        <w:rPr>
          <w:rFonts w:ascii="Times New Roman" w:hAnsi="Times New Roman" w:cs="Times New Roman"/>
        </w:rPr>
        <w:t>poblaciones musulmanas</w:t>
      </w:r>
      <w:r>
        <w:rPr>
          <w:rFonts w:ascii="Times New Roman" w:hAnsi="Times New Roman" w:cs="Times New Roman"/>
        </w:rPr>
        <w:t xml:space="preserve"> con base </w:t>
      </w:r>
      <w:r w:rsidR="008665FA">
        <w:rPr>
          <w:rFonts w:ascii="Times New Roman" w:hAnsi="Times New Roman" w:cs="Times New Roman"/>
        </w:rPr>
        <w:t xml:space="preserve">en </w:t>
      </w:r>
      <w:r w:rsidR="002F23FB">
        <w:rPr>
          <w:rFonts w:ascii="Times New Roman" w:hAnsi="Times New Roman" w:cs="Times New Roman"/>
        </w:rPr>
        <w:t xml:space="preserve">una </w:t>
      </w:r>
      <w:r>
        <w:rPr>
          <w:rFonts w:ascii="Times New Roman" w:hAnsi="Times New Roman" w:cs="Times New Roman"/>
        </w:rPr>
        <w:t xml:space="preserve">imagen </w:t>
      </w:r>
      <w:r w:rsidR="002F23FB">
        <w:rPr>
          <w:rFonts w:ascii="Times New Roman" w:hAnsi="Times New Roman" w:cs="Times New Roman"/>
        </w:rPr>
        <w:t>sesgada</w:t>
      </w:r>
      <w:r>
        <w:rPr>
          <w:rFonts w:ascii="Times New Roman" w:hAnsi="Times New Roman" w:cs="Times New Roman"/>
        </w:rPr>
        <w:t xml:space="preserve"> del mundo </w:t>
      </w:r>
      <w:r w:rsidRPr="00B1037F">
        <w:rPr>
          <w:rFonts w:ascii="Times New Roman" w:hAnsi="Times New Roman" w:cs="Times New Roman"/>
        </w:rPr>
        <w:t xml:space="preserve">islámico, </w:t>
      </w:r>
      <w:r w:rsidR="008665FA">
        <w:rPr>
          <w:rFonts w:ascii="Times New Roman" w:hAnsi="Times New Roman" w:cs="Times New Roman"/>
        </w:rPr>
        <w:t xml:space="preserve">que los hace </w:t>
      </w:r>
      <w:r>
        <w:rPr>
          <w:rFonts w:ascii="Times New Roman" w:hAnsi="Times New Roman" w:cs="Times New Roman"/>
        </w:rPr>
        <w:t xml:space="preserve">ver como </w:t>
      </w:r>
      <w:r w:rsidR="002F23FB">
        <w:rPr>
          <w:rFonts w:ascii="Times New Roman" w:hAnsi="Times New Roman" w:cs="Times New Roman"/>
        </w:rPr>
        <w:t>peligrosos</w:t>
      </w:r>
      <w:r w:rsidR="0086563C">
        <w:rPr>
          <w:rFonts w:ascii="Times New Roman" w:hAnsi="Times New Roman" w:cs="Times New Roman"/>
        </w:rPr>
        <w:t xml:space="preserve"> para la vida </w:t>
      </w:r>
      <w:r w:rsidR="002F23FB">
        <w:rPr>
          <w:rFonts w:ascii="Times New Roman" w:hAnsi="Times New Roman" w:cs="Times New Roman"/>
        </w:rPr>
        <w:t>o</w:t>
      </w:r>
      <w:r>
        <w:rPr>
          <w:rFonts w:ascii="Times New Roman" w:hAnsi="Times New Roman" w:cs="Times New Roman"/>
        </w:rPr>
        <w:t>ccident</w:t>
      </w:r>
      <w:r w:rsidR="0086563C">
        <w:rPr>
          <w:rFonts w:ascii="Times New Roman" w:hAnsi="Times New Roman" w:cs="Times New Roman"/>
        </w:rPr>
        <w:t>al</w:t>
      </w:r>
      <w:r>
        <w:rPr>
          <w:rFonts w:ascii="Times New Roman" w:hAnsi="Times New Roman" w:cs="Times New Roman"/>
        </w:rPr>
        <w:t xml:space="preserve">. </w:t>
      </w:r>
    </w:p>
    <w:p w14:paraId="1E31701A" w14:textId="77777777" w:rsidR="005E7D55" w:rsidRDefault="005E7D55" w:rsidP="00C95BF4">
      <w:pPr>
        <w:spacing w:after="0" w:line="276" w:lineRule="auto"/>
        <w:jc w:val="both"/>
        <w:rPr>
          <w:rFonts w:ascii="Times New Roman" w:hAnsi="Times New Roman" w:cs="Times New Roman"/>
          <w:b/>
        </w:rPr>
      </w:pPr>
    </w:p>
    <w:p w14:paraId="0AFDCC73"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66"/>
        <w:gridCol w:w="6362"/>
      </w:tblGrid>
      <w:tr w:rsidR="005E7D55" w:rsidRPr="00F004D6" w14:paraId="1A435A72" w14:textId="77777777" w:rsidTr="00607585">
        <w:tc>
          <w:tcPr>
            <w:tcW w:w="9054" w:type="dxa"/>
            <w:gridSpan w:val="2"/>
            <w:shd w:val="clear" w:color="auto" w:fill="000000" w:themeFill="text1"/>
          </w:tcPr>
          <w:p w14:paraId="459904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375E9114" w14:textId="77777777" w:rsidTr="00607585">
        <w:tc>
          <w:tcPr>
            <w:tcW w:w="2518" w:type="dxa"/>
          </w:tcPr>
          <w:p w14:paraId="24F17E3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F82C8CF" w14:textId="7893B799"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5E7D55" w:rsidRPr="00F004D6" w14:paraId="43B5A9F7" w14:textId="77777777" w:rsidTr="00607585">
        <w:tc>
          <w:tcPr>
            <w:tcW w:w="2518" w:type="dxa"/>
          </w:tcPr>
          <w:p w14:paraId="41F08AF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4410631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Cuarto Eso/Ciencias Sociales/El mundo actual/El mundo islámico: entre la tradición y el cambio</w:t>
            </w:r>
          </w:p>
        </w:tc>
      </w:tr>
      <w:tr w:rsidR="005E7D55" w:rsidRPr="00F004D6" w14:paraId="24A00222" w14:textId="77777777" w:rsidTr="00607585">
        <w:tc>
          <w:tcPr>
            <w:tcW w:w="2518" w:type="dxa"/>
          </w:tcPr>
          <w:p w14:paraId="2B464F4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435D56B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ED4EC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Protesta contra el régimen de Hosni Mubarak en la plaza Tahrir de El Cairo, Egipto (1 de febrero de 2011).</w:t>
            </w:r>
          </w:p>
          <w:p w14:paraId="7991DAEB"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B886AC5"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 xml:space="preserve">[Eliminar] </w:t>
            </w:r>
            <w:r w:rsidRPr="00F004D6">
              <w:rPr>
                <w:rFonts w:ascii="Times New Roman" w:hAnsi="Times New Roman" w:cs="Times New Roman"/>
                <w:color w:val="000000"/>
                <w:sz w:val="24"/>
                <w:szCs w:val="24"/>
                <w:lang w:val="es-CO"/>
              </w:rPr>
              <w:t>imagen de:</w:t>
            </w:r>
          </w:p>
          <w:p w14:paraId="6B74FC1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Osama Bin Laden.</w:t>
            </w:r>
          </w:p>
          <w:p w14:paraId="01F7767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D89708E"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[Eliminar]</w:t>
            </w:r>
            <w:r w:rsidRPr="00F004D6">
              <w:rPr>
                <w:rFonts w:ascii="Times New Roman" w:hAnsi="Times New Roman" w:cs="Times New Roman"/>
                <w:color w:val="000000"/>
                <w:sz w:val="24"/>
                <w:szCs w:val="24"/>
                <w:lang w:val="es-CO"/>
              </w:rPr>
              <w:t xml:space="preserve"> imagen de:</w:t>
            </w:r>
          </w:p>
          <w:p w14:paraId="6CAFB494"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000000"/>
                <w:sz w:val="24"/>
                <w:szCs w:val="24"/>
                <w:lang w:val="es-CO"/>
              </w:rPr>
              <w:t xml:space="preserve">USA Today y otros rotativos estadounidenses publican la noticia de la muerte de Bin Laden (2 de mayo de 2011). </w:t>
            </w:r>
          </w:p>
          <w:p w14:paraId="2BAF7D11"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065DACDA"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r w:rsidRPr="00F004D6">
              <w:rPr>
                <w:rFonts w:ascii="Times New Roman" w:hAnsi="Times New Roman" w:cs="Times New Roman"/>
                <w:color w:val="FF0000"/>
                <w:sz w:val="24"/>
                <w:szCs w:val="24"/>
                <w:lang w:val="es-CO"/>
              </w:rPr>
              <w:t>[Introducir imágenes]:</w:t>
            </w:r>
          </w:p>
          <w:p w14:paraId="52BCD919"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31E16CE0" w14:textId="77777777" w:rsidR="005E7D55" w:rsidRPr="00F004D6" w:rsidRDefault="005E7D55" w:rsidP="00C95BF4">
            <w:pPr>
              <w:spacing w:line="276" w:lineRule="auto"/>
              <w:jc w:val="both"/>
              <w:rPr>
                <w:rFonts w:ascii="Times New Roman" w:hAnsi="Times New Roman" w:cs="Times New Roman"/>
                <w:color w:val="000000"/>
                <w:lang w:val="es-CO"/>
              </w:rPr>
            </w:pPr>
            <w:r w:rsidRPr="00F004D6">
              <w:rPr>
                <w:rFonts w:ascii="Times New Roman" w:hAnsi="Times New Roman" w:cs="Times New Roman"/>
                <w:color w:val="000000"/>
                <w:lang w:val="es-CO"/>
              </w:rPr>
              <w:t>Túnez, nación que está logrando su transición a la democracia</w:t>
            </w:r>
          </w:p>
          <w:p w14:paraId="301A8A38"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252124117</w:t>
            </w:r>
          </w:p>
          <w:p w14:paraId="034E9720"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CS_11_01_REC160_IMG01.jpg</w:t>
            </w:r>
          </w:p>
          <w:p w14:paraId="2C82DE11"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05354CB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8CC5E5E" w14:textId="27949390" w:rsidR="005E7D55" w:rsidRPr="00F004D6" w:rsidRDefault="008665FA" w:rsidP="00C95BF4">
            <w:pPr>
              <w:spacing w:line="276" w:lineRule="auto"/>
              <w:jc w:val="both"/>
              <w:rPr>
                <w:rFonts w:ascii="Times New Roman" w:hAnsi="Times New Roman" w:cs="Times New Roman"/>
                <w:color w:val="000000"/>
              </w:rPr>
            </w:pPr>
            <w:r>
              <w:rPr>
                <w:rFonts w:ascii="Times New Roman" w:hAnsi="Times New Roman" w:cs="Times New Roman"/>
                <w:color w:val="000000"/>
                <w:lang w:val="es-CO"/>
              </w:rPr>
              <w:t>Karbala, Iraq</w:t>
            </w:r>
            <w:r w:rsidR="005E7D55" w:rsidRPr="00F004D6">
              <w:rPr>
                <w:rFonts w:ascii="Times New Roman" w:hAnsi="Times New Roman" w:cs="Times New Roman"/>
                <w:color w:val="000000"/>
                <w:lang w:val="es-CO"/>
              </w:rPr>
              <w:t xml:space="preserve">, la mezquita sagrada del </w:t>
            </w:r>
            <w:r w:rsidR="00635224">
              <w:rPr>
                <w:rFonts w:ascii="Times New Roman" w:hAnsi="Times New Roman" w:cs="Times New Roman"/>
                <w:color w:val="000000"/>
              </w:rPr>
              <w:t>I</w:t>
            </w:r>
            <w:r w:rsidR="005E7D55" w:rsidRPr="00F004D6">
              <w:rPr>
                <w:rFonts w:ascii="Times New Roman" w:hAnsi="Times New Roman" w:cs="Times New Roman"/>
                <w:color w:val="000000"/>
              </w:rPr>
              <w:t xml:space="preserve">mán </w:t>
            </w:r>
            <w:r w:rsidR="00AA5FE0">
              <w:rPr>
                <w:rFonts w:ascii="Times New Roman" w:hAnsi="Times New Roman" w:cs="Times New Roman"/>
                <w:color w:val="000000"/>
              </w:rPr>
              <w:t>Hussein</w:t>
            </w:r>
            <w:r w:rsidR="005E7D55" w:rsidRPr="00F004D6">
              <w:rPr>
                <w:rFonts w:ascii="Times New Roman" w:hAnsi="Times New Roman" w:cs="Times New Roman"/>
                <w:color w:val="000000"/>
              </w:rPr>
              <w:t>. Centro espiritual chiita.</w:t>
            </w:r>
          </w:p>
          <w:p w14:paraId="034D3935" w14:textId="77777777"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Número de la imagen 233433742</w:t>
            </w:r>
          </w:p>
          <w:p w14:paraId="17A5F28B" w14:textId="77777777" w:rsidR="003D701B" w:rsidRDefault="003D701B" w:rsidP="00C95BF4">
            <w:pPr>
              <w:spacing w:line="276" w:lineRule="auto"/>
              <w:jc w:val="both"/>
              <w:rPr>
                <w:rFonts w:ascii="Century Gothic" w:hAnsi="Century Gothic"/>
                <w:sz w:val="20"/>
                <w:szCs w:val="20"/>
              </w:rPr>
            </w:pPr>
            <w:r>
              <w:rPr>
                <w:rFonts w:ascii="Century Gothic" w:hAnsi="Century Gothic"/>
                <w:sz w:val="20"/>
                <w:szCs w:val="20"/>
              </w:rPr>
              <w:t>CS_11_01_REC160_IMG02.jpg</w:t>
            </w:r>
          </w:p>
          <w:p w14:paraId="79085A19" w14:textId="77777777" w:rsidR="003D701B" w:rsidRPr="00F004D6" w:rsidRDefault="003D701B" w:rsidP="00C95BF4">
            <w:pPr>
              <w:spacing w:line="276" w:lineRule="auto"/>
              <w:jc w:val="both"/>
              <w:rPr>
                <w:rFonts w:ascii="Times New Roman" w:hAnsi="Times New Roman" w:cs="Times New Roman"/>
                <w:color w:val="000000"/>
                <w:sz w:val="24"/>
                <w:szCs w:val="24"/>
              </w:rPr>
            </w:pPr>
          </w:p>
          <w:p w14:paraId="44985FCD"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6104EEB0" w14:textId="77777777" w:rsidTr="00607585">
        <w:tc>
          <w:tcPr>
            <w:tcW w:w="2518" w:type="dxa"/>
          </w:tcPr>
          <w:p w14:paraId="297EA7D9"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7AF9ECF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El mundo islámico: entre la tradición y el cambio</w:t>
            </w:r>
          </w:p>
        </w:tc>
      </w:tr>
      <w:tr w:rsidR="005E7D55" w:rsidRPr="00F004D6" w14:paraId="6DD20F28" w14:textId="77777777" w:rsidTr="00607585">
        <w:tc>
          <w:tcPr>
            <w:tcW w:w="2518" w:type="dxa"/>
          </w:tcPr>
          <w:p w14:paraId="1545B4E0"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2E38AE2C" w14:textId="2DF53888"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Galería de imágenes qu</w:t>
            </w:r>
            <w:r w:rsidR="008665FA">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4F7E9B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7704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lastRenderedPageBreak/>
              <w:t>Ficha del profesor</w:t>
            </w:r>
          </w:p>
          <w:p w14:paraId="4F0B16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6199D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7658ED2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C8FF093" w14:textId="49001545"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Galería de imágenes qu</w:t>
            </w:r>
            <w:r w:rsidR="008665FA">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490D22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0A6F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60 minutos </w:t>
            </w:r>
          </w:p>
          <w:p w14:paraId="1AC2514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B430A9"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ABB9B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49BB71"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09A8C98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B46F91C" w14:textId="71026F4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8665FA">
              <w:rPr>
                <w:rFonts w:ascii="Times New Roman" w:hAnsi="Times New Roman" w:cs="Times New Roman"/>
                <w:color w:val="000000"/>
                <w:sz w:val="24"/>
                <w:szCs w:val="24"/>
              </w:rPr>
              <w:t xml:space="preserve">Mostrar </w:t>
            </w:r>
            <w:r w:rsidRPr="00F004D6">
              <w:rPr>
                <w:rFonts w:ascii="Times New Roman" w:hAnsi="Times New Roman" w:cs="Times New Roman"/>
                <w:color w:val="000000"/>
                <w:sz w:val="24"/>
                <w:szCs w:val="24"/>
              </w:rPr>
              <w:t xml:space="preserve">los desafíos a los que se enfrenta el mundo musulmán en el siglo XXI, desde la conjugación de modernidad y tradición hasta la lucha por la democracia. </w:t>
            </w:r>
          </w:p>
          <w:p w14:paraId="5CCF773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1C92B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Antes de la presentación:</w:t>
            </w:r>
          </w:p>
          <w:p w14:paraId="4934DF8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710E1A" w14:textId="61E23406"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Como pas</w:t>
            </w:r>
            <w:r w:rsidR="008665FA">
              <w:rPr>
                <w:rFonts w:ascii="Times New Roman" w:hAnsi="Times New Roman" w:cs="Times New Roman"/>
                <w:color w:val="000000"/>
                <w:sz w:val="24"/>
                <w:szCs w:val="24"/>
              </w:rPr>
              <w:t>o previo al trabajo interactivo</w:t>
            </w:r>
            <w:r w:rsidRPr="00F004D6">
              <w:rPr>
                <w:rFonts w:ascii="Times New Roman" w:hAnsi="Times New Roman" w:cs="Times New Roman"/>
                <w:color w:val="000000"/>
                <w:sz w:val="24"/>
                <w:szCs w:val="24"/>
              </w:rPr>
              <w:t xml:space="preserve"> se sugiere ver el documental sobre la tradición islámica (dos partes) </w:t>
            </w:r>
            <w:commentRangeStart w:id="11"/>
            <w:r w:rsidRPr="00F004D6">
              <w:rPr>
                <w:rFonts w:ascii="Times New Roman" w:hAnsi="Times New Roman" w:cs="Times New Roman"/>
                <w:color w:val="000000"/>
                <w:sz w:val="24"/>
                <w:szCs w:val="24"/>
              </w:rPr>
              <w:t>[VER] [VER]</w:t>
            </w:r>
          </w:p>
          <w:p w14:paraId="6836A1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Luego, contrastar la tradición con los aspectos más modernos de la sociedad islámica, mediante la presentación del video que describe el caso de Dubai [VER].</w:t>
            </w:r>
            <w:commentRangeEnd w:id="11"/>
            <w:r w:rsidR="006660DC">
              <w:rPr>
                <w:rStyle w:val="Refdecomentario"/>
                <w:rFonts w:ascii="Calibri" w:eastAsia="Calibri" w:hAnsi="Calibri" w:cs="Times New Roman"/>
              </w:rPr>
              <w:commentReference w:id="11"/>
            </w:r>
          </w:p>
          <w:p w14:paraId="12EA5C0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3D9BD4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propuesta de imágenes del interactivo es la siguiente:</w:t>
            </w:r>
          </w:p>
          <w:p w14:paraId="134032B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0E6D7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1. Recep Tayyip Erdogan, primer ministro de Turquía desde 2003.</w:t>
            </w:r>
          </w:p>
          <w:p w14:paraId="52F178D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6824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2. Mahmud Ahmadineyad, presidente de Irán desde 2005.</w:t>
            </w:r>
          </w:p>
          <w:p w14:paraId="38B025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90D03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3. Afganas cubiertas con burka comprando joyas en un mercado local.</w:t>
            </w:r>
          </w:p>
          <w:p w14:paraId="469116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21358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4. Jóvenes musulmanas asiáticas en una cafetería.</w:t>
            </w:r>
          </w:p>
          <w:p w14:paraId="601088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5623ECB" w14:textId="66B17B1A"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5. Cambio democrático en Túnez</w:t>
            </w:r>
            <w:r w:rsidR="005E7D55" w:rsidRPr="00F004D6">
              <w:rPr>
                <w:rFonts w:ascii="Times New Roman" w:hAnsi="Times New Roman" w:cs="Times New Roman"/>
                <w:color w:val="000000"/>
                <w:sz w:val="24"/>
                <w:szCs w:val="24"/>
              </w:rPr>
              <w:t xml:space="preserve"> tras los movimientos sociales de diciembre de 2010.</w:t>
            </w:r>
          </w:p>
          <w:p w14:paraId="550FE9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E74580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6. Protesta contra el régimen de Muammar al-Gaddafi ante la embajada de Libia en Malta (22 de febrero de 2011).</w:t>
            </w:r>
          </w:p>
          <w:p w14:paraId="3061D0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37DDFB8"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7. Peregrinos en la Gran Mezquita de La Meca.</w:t>
            </w:r>
          </w:p>
          <w:p w14:paraId="7EFC547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141ED31" w14:textId="02C1089F"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8. Vista de la mezquita del Imán </w:t>
            </w:r>
            <w:r w:rsidR="00AA5FE0">
              <w:rPr>
                <w:rFonts w:ascii="Times New Roman" w:hAnsi="Times New Roman" w:cs="Times New Roman"/>
                <w:color w:val="000000"/>
                <w:sz w:val="24"/>
                <w:szCs w:val="24"/>
              </w:rPr>
              <w:t>Hussein</w:t>
            </w:r>
            <w:r>
              <w:rPr>
                <w:rFonts w:ascii="Times New Roman" w:hAnsi="Times New Roman" w:cs="Times New Roman"/>
                <w:color w:val="000000"/>
                <w:sz w:val="24"/>
                <w:szCs w:val="24"/>
              </w:rPr>
              <w:t xml:space="preserve"> en Iraq</w:t>
            </w:r>
            <w:r w:rsidR="005E7D55" w:rsidRPr="00F004D6">
              <w:rPr>
                <w:rFonts w:ascii="Times New Roman" w:hAnsi="Times New Roman" w:cs="Times New Roman"/>
                <w:color w:val="000000"/>
                <w:sz w:val="24"/>
                <w:szCs w:val="24"/>
              </w:rPr>
              <w:t>.</w:t>
            </w:r>
            <w:r w:rsidR="005E7D55" w:rsidRPr="00F004D6">
              <w:rPr>
                <w:rFonts w:ascii="Times New Roman" w:hAnsi="Times New Roman" w:cs="Times New Roman"/>
                <w:sz w:val="24"/>
                <w:szCs w:val="24"/>
              </w:rPr>
              <w:t xml:space="preserve"> </w:t>
            </w:r>
            <w:r w:rsidR="005E7D55" w:rsidRPr="00F004D6">
              <w:rPr>
                <w:rFonts w:ascii="Times New Roman" w:hAnsi="Times New Roman" w:cs="Times New Roman"/>
                <w:color w:val="000000"/>
                <w:sz w:val="24"/>
                <w:szCs w:val="24"/>
              </w:rPr>
              <w:t>Centro espiritual chiita.</w:t>
            </w:r>
          </w:p>
          <w:p w14:paraId="49354A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C664849" w14:textId="3F5E5E8D"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10. El I</w:t>
            </w:r>
            <w:r w:rsidR="005E7D55" w:rsidRPr="00F004D6">
              <w:rPr>
                <w:rFonts w:ascii="Times New Roman" w:hAnsi="Times New Roman" w:cs="Times New Roman"/>
                <w:color w:val="000000"/>
                <w:sz w:val="24"/>
                <w:szCs w:val="24"/>
              </w:rPr>
              <w:t>slam en el mundo actual.</w:t>
            </w:r>
          </w:p>
          <w:p w14:paraId="1AEFEC8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1514F2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Durante la presentación:</w:t>
            </w:r>
          </w:p>
          <w:p w14:paraId="27577FA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2C86795" w14:textId="511ABF87" w:rsidR="005E7D55" w:rsidRPr="00F004D6" w:rsidRDefault="0063522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 el objetivo</w:t>
            </w:r>
            <w:r w:rsidR="005E7D55" w:rsidRPr="00F004D6">
              <w:rPr>
                <w:rFonts w:ascii="Times New Roman" w:hAnsi="Times New Roman" w:cs="Times New Roman"/>
                <w:color w:val="000000"/>
                <w:sz w:val="24"/>
                <w:szCs w:val="24"/>
              </w:rPr>
              <w:t xml:space="preserve"> de sacar el mayor partido a las imágenes y, al tiempo, lograr que los </w:t>
            </w:r>
            <w:r w:rsidR="008972E9">
              <w:rPr>
                <w:rFonts w:ascii="Times New Roman" w:hAnsi="Times New Roman" w:cs="Times New Roman"/>
                <w:color w:val="000000"/>
                <w:sz w:val="24"/>
                <w:szCs w:val="24"/>
              </w:rPr>
              <w:t>estudia</w:t>
            </w:r>
            <w:r w:rsidR="00562767">
              <w:rPr>
                <w:rFonts w:ascii="Times New Roman" w:hAnsi="Times New Roman" w:cs="Times New Roman"/>
                <w:color w:val="000000"/>
                <w:sz w:val="24"/>
                <w:szCs w:val="24"/>
              </w:rPr>
              <w:t>ntes reflexionen sobre el I</w:t>
            </w:r>
            <w:r w:rsidR="005E7D55" w:rsidRPr="00F004D6">
              <w:rPr>
                <w:rFonts w:ascii="Times New Roman" w:hAnsi="Times New Roman" w:cs="Times New Roman"/>
                <w:color w:val="000000"/>
                <w:sz w:val="24"/>
                <w:szCs w:val="24"/>
              </w:rPr>
              <w:t xml:space="preserve">slam y el mundo islámico, se propone </w:t>
            </w:r>
            <w:r w:rsidR="00562767">
              <w:rPr>
                <w:rFonts w:ascii="Times New Roman" w:hAnsi="Times New Roman" w:cs="Times New Roman"/>
                <w:color w:val="000000"/>
                <w:sz w:val="24"/>
                <w:szCs w:val="24"/>
              </w:rPr>
              <w:t xml:space="preserve">hacer </w:t>
            </w:r>
            <w:r w:rsidR="005E7D55" w:rsidRPr="00F004D6">
              <w:rPr>
                <w:rFonts w:ascii="Times New Roman" w:hAnsi="Times New Roman" w:cs="Times New Roman"/>
                <w:color w:val="000000"/>
                <w:sz w:val="24"/>
                <w:szCs w:val="24"/>
              </w:rPr>
              <w:t>un comentario conjunto.</w:t>
            </w:r>
          </w:p>
          <w:p w14:paraId="3D3A9C8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C93BDAA" w14:textId="09D1E33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Se sugiere com</w:t>
            </w:r>
            <w:r w:rsidR="00562767">
              <w:rPr>
                <w:rFonts w:ascii="Times New Roman" w:hAnsi="Times New Roman" w:cs="Times New Roman"/>
                <w:color w:val="000000"/>
                <w:sz w:val="24"/>
                <w:szCs w:val="24"/>
              </w:rPr>
              <w:t>enzar por analizar el mapa del I</w:t>
            </w:r>
            <w:r w:rsidRPr="00F004D6">
              <w:rPr>
                <w:rFonts w:ascii="Times New Roman" w:hAnsi="Times New Roman" w:cs="Times New Roman"/>
                <w:color w:val="000000"/>
                <w:sz w:val="24"/>
                <w:szCs w:val="24"/>
              </w:rPr>
              <w:t>slam en el mundo actual (imagen 9). Destaque la extensión que ocupan los territorios de mayoría musulm</w:t>
            </w:r>
            <w:r w:rsidR="00562767">
              <w:rPr>
                <w:rFonts w:ascii="Times New Roman" w:hAnsi="Times New Roman" w:cs="Times New Roman"/>
                <w:color w:val="000000"/>
                <w:sz w:val="24"/>
                <w:szCs w:val="24"/>
              </w:rPr>
              <w:t>ana. No olvide hacer énfasis en que el I</w:t>
            </w:r>
            <w:r w:rsidRPr="00F004D6">
              <w:rPr>
                <w:rFonts w:ascii="Times New Roman" w:hAnsi="Times New Roman" w:cs="Times New Roman"/>
                <w:color w:val="000000"/>
                <w:sz w:val="24"/>
                <w:szCs w:val="24"/>
              </w:rPr>
              <w:t xml:space="preserve">slam no es un bloque monolítico, sino que existen dos grandes grupos: chiitas </w:t>
            </w:r>
            <w:r w:rsidR="008E5987">
              <w:rPr>
                <w:rFonts w:ascii="Times New Roman" w:hAnsi="Times New Roman" w:cs="Times New Roman"/>
                <w:color w:val="000000"/>
                <w:sz w:val="24"/>
                <w:szCs w:val="24"/>
              </w:rPr>
              <w:t>y sun</w:t>
            </w:r>
            <w:r w:rsidR="00562767">
              <w:rPr>
                <w:rFonts w:ascii="Times New Roman" w:hAnsi="Times New Roman" w:cs="Times New Roman"/>
                <w:color w:val="000000"/>
                <w:sz w:val="24"/>
                <w:szCs w:val="24"/>
              </w:rPr>
              <w:t>itas. Tampoco deje de recordar</w:t>
            </w:r>
            <w:r w:rsidR="00562767" w:rsidRPr="00F004D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 xml:space="preserve"> que árabe y musulmán no son sinónimos.</w:t>
            </w:r>
          </w:p>
          <w:p w14:paraId="1ADFD5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8080F06" w14:textId="75664924"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Es probable que muchos de los </w:t>
            </w:r>
            <w:r w:rsidR="00562767">
              <w:rPr>
                <w:rFonts w:ascii="Times New Roman" w:hAnsi="Times New Roman" w:cs="Times New Roman"/>
                <w:color w:val="000000"/>
                <w:sz w:val="24"/>
                <w:szCs w:val="24"/>
              </w:rPr>
              <w:t>estudiantes conciban el I</w:t>
            </w:r>
            <w:r w:rsidRPr="00F004D6">
              <w:rPr>
                <w:rFonts w:ascii="Times New Roman" w:hAnsi="Times New Roman" w:cs="Times New Roman"/>
                <w:color w:val="000000"/>
                <w:sz w:val="24"/>
                <w:szCs w:val="24"/>
              </w:rPr>
              <w:t>slam como un mundo homogéneo. Con el fin de llamar la atención sobre las diferencias que existen, pida a sus estudiantes que comparen las siguientes parejas de imágenes:</w:t>
            </w:r>
          </w:p>
          <w:p w14:paraId="0835174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7CB8856" w14:textId="47D5F198"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1 y 2: Turquía e Irán representan dos modelos de Estado distintos dentro del mundo musulmán. Mientras </w:t>
            </w:r>
            <w:r w:rsidR="00562767">
              <w:rPr>
                <w:rFonts w:ascii="Times New Roman" w:hAnsi="Times New Roman" w:cs="Times New Roman"/>
                <w:color w:val="000000"/>
                <w:sz w:val="24"/>
                <w:szCs w:val="24"/>
              </w:rPr>
              <w:t>el  primero</w:t>
            </w:r>
            <w:r w:rsidRPr="00F004D6">
              <w:rPr>
                <w:rFonts w:ascii="Times New Roman" w:hAnsi="Times New Roman" w:cs="Times New Roman"/>
                <w:color w:val="000000"/>
                <w:sz w:val="24"/>
                <w:szCs w:val="24"/>
              </w:rPr>
              <w:t xml:space="preserve"> es una democracia laica próxima </w:t>
            </w:r>
            <w:r w:rsidR="00562767">
              <w:rPr>
                <w:rFonts w:ascii="Times New Roman" w:hAnsi="Times New Roman" w:cs="Times New Roman"/>
                <w:color w:val="000000"/>
                <w:sz w:val="24"/>
                <w:szCs w:val="24"/>
              </w:rPr>
              <w:t>a Occidente, el segundo es una r</w:t>
            </w:r>
            <w:r w:rsidRPr="00F004D6">
              <w:rPr>
                <w:rFonts w:ascii="Times New Roman" w:hAnsi="Times New Roman" w:cs="Times New Roman"/>
                <w:color w:val="000000"/>
                <w:sz w:val="24"/>
                <w:szCs w:val="24"/>
              </w:rPr>
              <w:t xml:space="preserve">epública islámica controlada por los ayatolás. Guíe a los estudiantes para que reflexionen sobre </w:t>
            </w:r>
            <w:r w:rsidR="00562767">
              <w:rPr>
                <w:rFonts w:ascii="Times New Roman" w:hAnsi="Times New Roman" w:cs="Times New Roman"/>
                <w:color w:val="000000"/>
                <w:sz w:val="24"/>
                <w:szCs w:val="24"/>
              </w:rPr>
              <w:t>este</w:t>
            </w:r>
            <w:r w:rsidRPr="00F004D6">
              <w:rPr>
                <w:rFonts w:ascii="Times New Roman" w:hAnsi="Times New Roman" w:cs="Times New Roman"/>
                <w:color w:val="000000"/>
                <w:sz w:val="24"/>
                <w:szCs w:val="24"/>
              </w:rPr>
              <w:t xml:space="preserve"> contraste. </w:t>
            </w:r>
          </w:p>
          <w:p w14:paraId="563A414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E637C1" w14:textId="00B64E50"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Imágenes 3 y 4: El lugar que ocupan en su sociedad las mujeres musulmanas varía en función del territorio al cual se haga referencia. Pida a los estudiantes que reflexionen sobre el papel </w:t>
            </w:r>
            <w:r w:rsidR="00562767">
              <w:rPr>
                <w:rFonts w:ascii="Times New Roman" w:hAnsi="Times New Roman" w:cs="Times New Roman"/>
                <w:color w:val="000000"/>
                <w:sz w:val="24"/>
                <w:szCs w:val="24"/>
              </w:rPr>
              <w:t>de</w:t>
            </w:r>
            <w:r w:rsidRPr="00F004D6">
              <w:rPr>
                <w:rFonts w:ascii="Times New Roman" w:hAnsi="Times New Roman" w:cs="Times New Roman"/>
                <w:color w:val="000000"/>
                <w:sz w:val="24"/>
                <w:szCs w:val="24"/>
              </w:rPr>
              <w:t xml:space="preserve"> la mujer en los distintos países de mayoría musulmana y sobre </w:t>
            </w:r>
            <w:r w:rsidRPr="00F004D6">
              <w:rPr>
                <w:rFonts w:ascii="Times New Roman" w:hAnsi="Times New Roman" w:cs="Times New Roman"/>
                <w:color w:val="000000"/>
                <w:sz w:val="24"/>
                <w:szCs w:val="24"/>
              </w:rPr>
              <w:lastRenderedPageBreak/>
              <w:t>las diferencias con la situación de las mujeres en el mundo occidental.</w:t>
            </w:r>
          </w:p>
          <w:p w14:paraId="01F5922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F39324" w14:textId="4920171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-Imágenes 5 y 6: Túnez y Libia son dos de las naciones que protagonizaron movimientos populares antiautoritarios en el mundo árabe. </w:t>
            </w:r>
            <w:r w:rsidR="00562767">
              <w:rPr>
                <w:rFonts w:ascii="Times New Roman" w:hAnsi="Times New Roman" w:cs="Times New Roman"/>
                <w:color w:val="000000"/>
                <w:sz w:val="24"/>
                <w:szCs w:val="24"/>
              </w:rPr>
              <w:t>Oriente</w:t>
            </w:r>
            <w:r w:rsidRPr="00F004D6">
              <w:rPr>
                <w:rFonts w:ascii="Times New Roman" w:hAnsi="Times New Roman" w:cs="Times New Roman"/>
                <w:color w:val="000000"/>
                <w:sz w:val="24"/>
                <w:szCs w:val="24"/>
              </w:rPr>
              <w:t xml:space="preserve"> un debate con los estudiantes medi</w:t>
            </w:r>
            <w:r w:rsidR="006660DC">
              <w:rPr>
                <w:rFonts w:ascii="Times New Roman" w:hAnsi="Times New Roman" w:cs="Times New Roman"/>
                <w:color w:val="000000"/>
                <w:sz w:val="24"/>
                <w:szCs w:val="24"/>
              </w:rPr>
              <w:t>a</w:t>
            </w:r>
            <w:r w:rsidRPr="00F004D6">
              <w:rPr>
                <w:rFonts w:ascii="Times New Roman" w:hAnsi="Times New Roman" w:cs="Times New Roman"/>
                <w:color w:val="000000"/>
                <w:sz w:val="24"/>
                <w:szCs w:val="24"/>
              </w:rPr>
              <w:t xml:space="preserve">nte el cual comparen el rumbo que tomaron las protestas populares en Túnez, con el camino que tomaron las manifestaciones en Libia.  </w:t>
            </w:r>
          </w:p>
          <w:p w14:paraId="4F60AA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A84E8A4" w14:textId="05D4003F" w:rsidR="005E7D55" w:rsidRPr="00F004D6" w:rsidRDefault="0056276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Imágenes 7 y 8:</w:t>
            </w:r>
            <w:r w:rsidR="005E7D55" w:rsidRPr="00F004D6">
              <w:rPr>
                <w:rFonts w:ascii="Times New Roman" w:hAnsi="Times New Roman" w:cs="Times New Roman"/>
                <w:color w:val="000000"/>
                <w:sz w:val="24"/>
                <w:szCs w:val="24"/>
              </w:rPr>
              <w:t xml:space="preserve"> Guíe a los estudiantes para que comparen las tradiciones islámicas sunita y chii</w:t>
            </w:r>
            <w:r>
              <w:rPr>
                <w:rFonts w:ascii="Times New Roman" w:hAnsi="Times New Roman" w:cs="Times New Roman"/>
                <w:color w:val="000000"/>
                <w:sz w:val="24"/>
                <w:szCs w:val="24"/>
              </w:rPr>
              <w:t>ta. La primera representada en L</w:t>
            </w:r>
            <w:r w:rsidR="005E7D55" w:rsidRPr="00F004D6">
              <w:rPr>
                <w:rFonts w:ascii="Times New Roman" w:hAnsi="Times New Roman" w:cs="Times New Roman"/>
                <w:color w:val="000000"/>
                <w:sz w:val="24"/>
                <w:szCs w:val="24"/>
              </w:rPr>
              <w:t xml:space="preserve">a Meca, ciudad sagrada ubicada en el </w:t>
            </w:r>
            <w:r>
              <w:rPr>
                <w:rFonts w:ascii="Times New Roman" w:hAnsi="Times New Roman" w:cs="Times New Roman"/>
                <w:color w:val="000000"/>
                <w:sz w:val="24"/>
                <w:szCs w:val="24"/>
              </w:rPr>
              <w:t>núcleo del sunismo: Arabia Saudita</w:t>
            </w:r>
            <w:r w:rsidR="005E7D55" w:rsidRPr="00F004D6">
              <w:rPr>
                <w:rFonts w:ascii="Times New Roman" w:hAnsi="Times New Roman" w:cs="Times New Roman"/>
                <w:color w:val="000000"/>
                <w:sz w:val="24"/>
                <w:szCs w:val="24"/>
              </w:rPr>
              <w:t>. La segunda, r</w:t>
            </w:r>
            <w:r>
              <w:rPr>
                <w:rFonts w:ascii="Times New Roman" w:hAnsi="Times New Roman" w:cs="Times New Roman"/>
                <w:color w:val="000000"/>
                <w:sz w:val="24"/>
                <w:szCs w:val="24"/>
              </w:rPr>
              <w:t>epresentada en la mezquita del I</w:t>
            </w:r>
            <w:r w:rsidR="005E7D55" w:rsidRPr="00F004D6">
              <w:rPr>
                <w:rFonts w:ascii="Times New Roman" w:hAnsi="Times New Roman" w:cs="Times New Roman"/>
                <w:color w:val="000000"/>
                <w:sz w:val="24"/>
                <w:szCs w:val="24"/>
              </w:rPr>
              <w:t xml:space="preserve">mán </w:t>
            </w:r>
            <w:r w:rsidR="00AA5FE0">
              <w:rPr>
                <w:rFonts w:ascii="Times New Roman" w:hAnsi="Times New Roman" w:cs="Times New Roman"/>
                <w:color w:val="000000"/>
                <w:sz w:val="24"/>
                <w:szCs w:val="24"/>
              </w:rPr>
              <w:t>Hussein</w:t>
            </w:r>
            <w:r w:rsidR="005E7D55" w:rsidRPr="00F004D6">
              <w:rPr>
                <w:rFonts w:ascii="Times New Roman" w:hAnsi="Times New Roman" w:cs="Times New Roman"/>
                <w:color w:val="000000"/>
                <w:sz w:val="24"/>
                <w:szCs w:val="24"/>
              </w:rPr>
              <w:t>.</w:t>
            </w:r>
          </w:p>
          <w:p w14:paraId="67DDAC9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E326AC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Después de la presentación: </w:t>
            </w:r>
          </w:p>
          <w:p w14:paraId="2F382DC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94166C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Pida a sus estudiantes que se informen en los noticieros occidentales sobre eventos relacionados con el mundo musulmán.</w:t>
            </w:r>
          </w:p>
          <w:p w14:paraId="7D103282" w14:textId="4DB6B8DA" w:rsidR="005E7D55" w:rsidRPr="00F004D6" w:rsidRDefault="0056276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Luego haga que</w:t>
            </w:r>
            <w:r w:rsidR="005E7D55" w:rsidRPr="00F004D6">
              <w:rPr>
                <w:rFonts w:ascii="Times New Roman" w:hAnsi="Times New Roman" w:cs="Times New Roman"/>
                <w:color w:val="000000"/>
                <w:sz w:val="24"/>
                <w:szCs w:val="24"/>
              </w:rPr>
              <w:t xml:space="preserve"> identifi</w:t>
            </w:r>
            <w:r>
              <w:rPr>
                <w:rFonts w:ascii="Times New Roman" w:hAnsi="Times New Roman" w:cs="Times New Roman"/>
                <w:color w:val="000000"/>
                <w:sz w:val="24"/>
                <w:szCs w:val="24"/>
              </w:rPr>
              <w:t>quen en los discursos noticiosos</w:t>
            </w:r>
            <w:r w:rsidR="005E7D55" w:rsidRPr="00F004D6">
              <w:rPr>
                <w:rFonts w:ascii="Times New Roman" w:hAnsi="Times New Roman" w:cs="Times New Roman"/>
                <w:color w:val="000000"/>
                <w:sz w:val="24"/>
                <w:szCs w:val="24"/>
              </w:rPr>
              <w:t xml:space="preserve"> las ocasiones en que se trata al mundo musulmán como si fuera homogéneo y unitario.</w:t>
            </w:r>
          </w:p>
          <w:p w14:paraId="716EA61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p>
          <w:p w14:paraId="3CE71D7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09625F5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F01872"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Título: El mundo islámico: entre la tradición y el cambio</w:t>
            </w:r>
          </w:p>
          <w:p w14:paraId="1EE69BB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FF08E34" w14:textId="6C98CB7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Descripción: Galería de imágenes qu</w:t>
            </w:r>
            <w:r w:rsidR="00562767">
              <w:rPr>
                <w:rFonts w:ascii="Times New Roman" w:hAnsi="Times New Roman" w:cs="Times New Roman"/>
                <w:color w:val="000000"/>
                <w:sz w:val="24"/>
                <w:szCs w:val="24"/>
              </w:rPr>
              <w:t>e ayuda a reflexionar sobre el I</w:t>
            </w:r>
            <w:r w:rsidRPr="00F004D6">
              <w:rPr>
                <w:rFonts w:ascii="Times New Roman" w:hAnsi="Times New Roman" w:cs="Times New Roman"/>
                <w:color w:val="000000"/>
                <w:sz w:val="24"/>
                <w:szCs w:val="24"/>
              </w:rPr>
              <w:t xml:space="preserve">slam actual y sus tensiones internas entre tradición y cambio. </w:t>
            </w:r>
          </w:p>
          <w:p w14:paraId="1A8C28C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E0408A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4BCC72F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62489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actual</w:t>
            </w:r>
          </w:p>
          <w:p w14:paraId="3E8795C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28AEEA7" w14:textId="433B8B4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fin de la Guerra Fría representó también el final de un mundo</w:t>
            </w:r>
            <w:r w:rsidR="00562767">
              <w:rPr>
                <w:rFonts w:ascii="Times New Roman" w:hAnsi="Times New Roman" w:cs="Times New Roman"/>
                <w:color w:val="000000"/>
                <w:sz w:val="24"/>
                <w:szCs w:val="24"/>
              </w:rPr>
              <w:t xml:space="preserve"> compuesto por</w:t>
            </w:r>
            <w:r w:rsidRPr="00F004D6">
              <w:rPr>
                <w:rFonts w:ascii="Times New Roman" w:hAnsi="Times New Roman" w:cs="Times New Roman"/>
                <w:color w:val="000000"/>
                <w:sz w:val="24"/>
                <w:szCs w:val="24"/>
              </w:rPr>
              <w:t xml:space="preserve"> bloques</w:t>
            </w:r>
            <w:r w:rsidR="00562767">
              <w:rPr>
                <w:rFonts w:ascii="Times New Roman" w:hAnsi="Times New Roman" w:cs="Times New Roman"/>
                <w:color w:val="000000"/>
                <w:sz w:val="24"/>
                <w:szCs w:val="24"/>
              </w:rPr>
              <w:t xml:space="preserve"> de países</w:t>
            </w:r>
            <w:r w:rsidRPr="00F004D6">
              <w:rPr>
                <w:rFonts w:ascii="Times New Roman" w:hAnsi="Times New Roman" w:cs="Times New Roman"/>
                <w:color w:val="000000"/>
                <w:sz w:val="24"/>
                <w:szCs w:val="24"/>
              </w:rPr>
              <w:t>. La desaparición de la URSS hizo que Estados Unidos se convirtiese en la única superpotencia de un mundo que aceleró su avance hacia la globalización.</w:t>
            </w:r>
          </w:p>
          <w:p w14:paraId="56F26F4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A5003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lastRenderedPageBreak/>
              <w:t>Sin embargo, el fin de la Guerra Fría no supuso la desaparición de las tensiones y conflictos, los cuales se han visto agravados desde entonces por el aumento de las desigualdades entre los países desarrollados y los países en vías de desarrollo.</w:t>
            </w:r>
          </w:p>
          <w:p w14:paraId="2E071C7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1DD0309" w14:textId="42DF7D82"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mundo islámico, que se extiende desde África occidental hasta el Sudeste asiático, tampoco pudo mantenerse al margen del proceso de globalización, el cual</w:t>
            </w:r>
            <w:r w:rsidR="00562767">
              <w:rPr>
                <w:rFonts w:ascii="Times New Roman" w:hAnsi="Times New Roman" w:cs="Times New Roman"/>
                <w:color w:val="000000"/>
                <w:sz w:val="24"/>
                <w:szCs w:val="24"/>
              </w:rPr>
              <w:t xml:space="preserve"> los</w:t>
            </w:r>
            <w:r w:rsidRPr="00F004D6">
              <w:rPr>
                <w:rFonts w:ascii="Times New Roman" w:hAnsi="Times New Roman" w:cs="Times New Roman"/>
                <w:color w:val="000000"/>
                <w:sz w:val="24"/>
                <w:szCs w:val="24"/>
              </w:rPr>
              <w:t xml:space="preserve"> ha hecho, durante las dos últimas décadas, debatirse entre la tradición y la modernidad.</w:t>
            </w:r>
          </w:p>
          <w:p w14:paraId="76CA545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13B420" w14:textId="4D3B2A7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Desde la última etapa de la descolonización (década de 1970), apenas se han producido cambios en los regímenes políticos del mundo islámico. La mayor parte de los grupos q</w:t>
            </w:r>
            <w:r w:rsidR="00562767">
              <w:rPr>
                <w:rFonts w:ascii="Times New Roman" w:hAnsi="Times New Roman" w:cs="Times New Roman"/>
                <w:color w:val="000000"/>
                <w:sz w:val="24"/>
                <w:szCs w:val="24"/>
              </w:rPr>
              <w:t>ue estaban entonces en el poder</w:t>
            </w:r>
            <w:r w:rsidRPr="00F004D6">
              <w:rPr>
                <w:rFonts w:ascii="Times New Roman" w:hAnsi="Times New Roman" w:cs="Times New Roman"/>
                <w:color w:val="000000"/>
                <w:sz w:val="24"/>
                <w:szCs w:val="24"/>
              </w:rPr>
              <w:t xml:space="preserve"> se mantienen, décadas después, </w:t>
            </w:r>
            <w:r w:rsidR="00712E32">
              <w:rPr>
                <w:rFonts w:ascii="Times New Roman" w:hAnsi="Times New Roman" w:cs="Times New Roman"/>
                <w:color w:val="000000"/>
                <w:sz w:val="24"/>
                <w:szCs w:val="24"/>
              </w:rPr>
              <w:t>al mando</w:t>
            </w:r>
            <w:r w:rsidRPr="00F004D6">
              <w:rPr>
                <w:rFonts w:ascii="Times New Roman" w:hAnsi="Times New Roman" w:cs="Times New Roman"/>
                <w:color w:val="000000"/>
                <w:sz w:val="24"/>
                <w:szCs w:val="24"/>
              </w:rPr>
              <w:t>.</w:t>
            </w:r>
          </w:p>
          <w:p w14:paraId="4DF213F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AF459CC"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Estos regímenes, a excepción de Turquía, se encuentran bajo el control de:</w:t>
            </w:r>
          </w:p>
          <w:p w14:paraId="6B25BEF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21D3F50" w14:textId="29329D0F"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Las f</w:t>
            </w:r>
            <w:r w:rsidR="005E7D55" w:rsidRPr="00F004D6">
              <w:rPr>
                <w:rFonts w:ascii="Times New Roman" w:hAnsi="Times New Roman" w:cs="Times New Roman"/>
                <w:color w:val="000000"/>
                <w:sz w:val="24"/>
                <w:szCs w:val="24"/>
              </w:rPr>
              <w:t>amilias reales: presentan distintos grados de apertura.</w:t>
            </w:r>
          </w:p>
          <w:p w14:paraId="5712B18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330B314" w14:textId="02613711"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g</w:t>
            </w:r>
            <w:r w:rsidR="005E7D55" w:rsidRPr="00F004D6">
              <w:rPr>
                <w:rFonts w:ascii="Times New Roman" w:hAnsi="Times New Roman" w:cs="Times New Roman"/>
                <w:color w:val="000000"/>
                <w:sz w:val="24"/>
                <w:szCs w:val="24"/>
              </w:rPr>
              <w:t>rupos tribales: ejercen el control sobre regiones concretas.</w:t>
            </w:r>
          </w:p>
          <w:p w14:paraId="7E52BA7D"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6C93E67" w14:textId="5DAE84B9"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g</w:t>
            </w:r>
            <w:r w:rsidR="005E7D55" w:rsidRPr="00F004D6">
              <w:rPr>
                <w:rFonts w:ascii="Times New Roman" w:hAnsi="Times New Roman" w:cs="Times New Roman"/>
                <w:color w:val="000000"/>
                <w:sz w:val="24"/>
                <w:szCs w:val="24"/>
              </w:rPr>
              <w:t>rupos de poder: juntas militares, partido único y teocracia.</w:t>
            </w:r>
          </w:p>
          <w:p w14:paraId="316BE30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2F1C682" w14:textId="62FA67C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 forma paralela, mientras estos regímenes se mantenían en </w:t>
            </w:r>
            <w:r w:rsidR="004478D5">
              <w:rPr>
                <w:rFonts w:ascii="Times New Roman" w:hAnsi="Times New Roman" w:cs="Times New Roman"/>
                <w:color w:val="000000"/>
                <w:sz w:val="24"/>
                <w:szCs w:val="24"/>
              </w:rPr>
              <w:t>la inmovilidad</w:t>
            </w:r>
            <w:r w:rsidRPr="00F004D6">
              <w:rPr>
                <w:rFonts w:ascii="Times New Roman" w:hAnsi="Times New Roman" w:cs="Times New Roman"/>
                <w:color w:val="000000"/>
                <w:sz w:val="24"/>
                <w:szCs w:val="24"/>
              </w:rPr>
              <w:t>, las sociedades que gobernaban han experimentado una rápida transformación motivada por:</w:t>
            </w:r>
          </w:p>
          <w:p w14:paraId="605934D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94C8D6B" w14:textId="55EFC2F2"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a</w:t>
            </w:r>
            <w:r w:rsidR="005E7D55" w:rsidRPr="00F004D6">
              <w:rPr>
                <w:rFonts w:ascii="Times New Roman" w:hAnsi="Times New Roman" w:cs="Times New Roman"/>
                <w:color w:val="000000"/>
                <w:sz w:val="24"/>
                <w:szCs w:val="24"/>
              </w:rPr>
              <w:t>umento de la población.</w:t>
            </w:r>
          </w:p>
          <w:p w14:paraId="68DA2A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4B04C69" w14:textId="0004F613"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prevalencia de la p</w:t>
            </w:r>
            <w:r w:rsidR="005E7D55" w:rsidRPr="00F004D6">
              <w:rPr>
                <w:rFonts w:ascii="Times New Roman" w:hAnsi="Times New Roman" w:cs="Times New Roman"/>
                <w:color w:val="000000"/>
                <w:sz w:val="24"/>
                <w:szCs w:val="24"/>
              </w:rPr>
              <w:t>oblación joven.</w:t>
            </w:r>
          </w:p>
          <w:p w14:paraId="4A700E7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E7DF85" w14:textId="74828EA0"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t</w:t>
            </w:r>
            <w:r w:rsidR="005E7D55" w:rsidRPr="00F004D6">
              <w:rPr>
                <w:rFonts w:ascii="Times New Roman" w:hAnsi="Times New Roman" w:cs="Times New Roman"/>
                <w:color w:val="000000"/>
                <w:sz w:val="24"/>
                <w:szCs w:val="24"/>
              </w:rPr>
              <w:t>ransformación del campo.</w:t>
            </w:r>
          </w:p>
          <w:p w14:paraId="2576C790"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D29569" w14:textId="445D73DE"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La u</w:t>
            </w:r>
            <w:r w:rsidR="005E7D55" w:rsidRPr="00F004D6">
              <w:rPr>
                <w:rFonts w:ascii="Times New Roman" w:hAnsi="Times New Roman" w:cs="Times New Roman"/>
                <w:color w:val="000000"/>
                <w:sz w:val="24"/>
                <w:szCs w:val="24"/>
              </w:rPr>
              <w:t>rbanización creciente.</w:t>
            </w:r>
          </w:p>
          <w:p w14:paraId="21BABC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3DF69A7" w14:textId="5A4DA7D6"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m</w:t>
            </w:r>
            <w:r w:rsidR="005E7D55" w:rsidRPr="00F004D6">
              <w:rPr>
                <w:rFonts w:ascii="Times New Roman" w:hAnsi="Times New Roman" w:cs="Times New Roman"/>
                <w:color w:val="000000"/>
                <w:sz w:val="24"/>
                <w:szCs w:val="24"/>
              </w:rPr>
              <w:t>ayor ac</w:t>
            </w:r>
            <w:r>
              <w:rPr>
                <w:rFonts w:ascii="Times New Roman" w:hAnsi="Times New Roman" w:cs="Times New Roman"/>
                <w:color w:val="000000"/>
                <w:sz w:val="24"/>
                <w:szCs w:val="24"/>
              </w:rPr>
              <w:t>ceso a la información. Junto a i</w:t>
            </w:r>
            <w:r w:rsidR="005E7D55" w:rsidRPr="00F004D6">
              <w:rPr>
                <w:rFonts w:ascii="Times New Roman" w:hAnsi="Times New Roman" w:cs="Times New Roman"/>
                <w:color w:val="000000"/>
                <w:sz w:val="24"/>
                <w:szCs w:val="24"/>
              </w:rPr>
              <w:t xml:space="preserve">nternet y la telefonía móvil, </w:t>
            </w:r>
            <w:r>
              <w:rPr>
                <w:rFonts w:ascii="Times New Roman" w:hAnsi="Times New Roman" w:cs="Times New Roman"/>
                <w:color w:val="000000"/>
                <w:sz w:val="24"/>
                <w:szCs w:val="24"/>
              </w:rPr>
              <w:t>cadenas televisivas</w:t>
            </w:r>
            <w:r w:rsidR="005E7D55" w:rsidRPr="00F004D6">
              <w:rPr>
                <w:rFonts w:ascii="Times New Roman" w:hAnsi="Times New Roman" w:cs="Times New Roman"/>
                <w:color w:val="000000"/>
                <w:sz w:val="24"/>
                <w:szCs w:val="24"/>
              </w:rPr>
              <w:t xml:space="preserve"> como Al-Jazeera y Al-Arabiya han desempeñado un papel determinante en la difusión de información, a escala global, desde una perspectiva árabe.</w:t>
            </w:r>
          </w:p>
          <w:p w14:paraId="7CE4E0A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38ADD8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El islamismo</w:t>
            </w:r>
          </w:p>
          <w:p w14:paraId="316157E4" w14:textId="7A4EBBA6"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w:t>
            </w:r>
            <w:r w:rsidR="004478D5">
              <w:rPr>
                <w:rFonts w:ascii="Times New Roman" w:hAnsi="Times New Roman" w:cs="Times New Roman"/>
                <w:color w:val="000000"/>
                <w:sz w:val="24"/>
                <w:szCs w:val="24"/>
              </w:rPr>
              <w:t xml:space="preserve"> parte</w:t>
            </w:r>
            <w:r w:rsidRPr="00F004D6">
              <w:rPr>
                <w:rFonts w:ascii="Times New Roman" w:hAnsi="Times New Roman" w:cs="Times New Roman"/>
                <w:color w:val="000000"/>
                <w:sz w:val="24"/>
                <w:szCs w:val="24"/>
              </w:rPr>
              <w:t xml:space="preserve"> de estos regímenes cuenta (o contó) con el apoyo de los países occidentales, que ven en ellos el mejor modo de contener el avance del fundamentalismo y el terrorismo islámico.</w:t>
            </w:r>
          </w:p>
          <w:p w14:paraId="7E75833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D36E5EF" w14:textId="66C33C55" w:rsidR="005E7D55" w:rsidRPr="00F004D6" w:rsidRDefault="004478D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concepto de islamismo</w:t>
            </w:r>
            <w:r w:rsidR="005E7D55" w:rsidRPr="00F004D6">
              <w:rPr>
                <w:rFonts w:ascii="Times New Roman" w:hAnsi="Times New Roman" w:cs="Times New Roman"/>
                <w:color w:val="000000"/>
                <w:sz w:val="24"/>
                <w:szCs w:val="24"/>
              </w:rPr>
              <w:t xml:space="preserve"> tiende a asociarse </w:t>
            </w:r>
            <w:r>
              <w:rPr>
                <w:rFonts w:ascii="Times New Roman" w:hAnsi="Times New Roman" w:cs="Times New Roman"/>
                <w:color w:val="000000"/>
                <w:sz w:val="24"/>
                <w:szCs w:val="24"/>
              </w:rPr>
              <w:t>con</w:t>
            </w:r>
            <w:r w:rsidR="005E7D55" w:rsidRPr="00F004D6">
              <w:rPr>
                <w:rFonts w:ascii="Times New Roman" w:hAnsi="Times New Roman" w:cs="Times New Roman"/>
                <w:color w:val="000000"/>
                <w:sz w:val="24"/>
                <w:szCs w:val="24"/>
              </w:rPr>
              <w:t xml:space="preserve"> fanatismo religioso, sobre todo después de los atentados del </w:t>
            </w:r>
            <w:r>
              <w:rPr>
                <w:rFonts w:ascii="Times New Roman" w:hAnsi="Times New Roman" w:cs="Times New Roman"/>
                <w:color w:val="000000"/>
                <w:sz w:val="24"/>
                <w:szCs w:val="24"/>
              </w:rPr>
              <w:t>11</w:t>
            </w:r>
            <w:r w:rsidR="005E7D55" w:rsidRPr="00F004D6">
              <w:rPr>
                <w:rFonts w:ascii="Times New Roman" w:hAnsi="Times New Roman" w:cs="Times New Roman"/>
                <w:color w:val="000000"/>
                <w:sz w:val="24"/>
                <w:szCs w:val="24"/>
              </w:rPr>
              <w:t xml:space="preserve"> de septiembre de 2001 (11 S), que hicieron que Estados Unidos transformase su antigua lucha contra el comunismo </w:t>
            </w:r>
            <w:r>
              <w:rPr>
                <w:rFonts w:ascii="Times New Roman" w:hAnsi="Times New Roman" w:cs="Times New Roman"/>
                <w:color w:val="000000"/>
                <w:sz w:val="24"/>
                <w:szCs w:val="24"/>
              </w:rPr>
              <w:t>en</w:t>
            </w:r>
            <w:r w:rsidR="005E7D55" w:rsidRPr="00F004D6">
              <w:rPr>
                <w:rFonts w:ascii="Times New Roman" w:hAnsi="Times New Roman" w:cs="Times New Roman"/>
                <w:color w:val="000000"/>
                <w:sz w:val="24"/>
                <w:szCs w:val="24"/>
              </w:rPr>
              <w:t xml:space="preserve"> guerra contra el terrorismo global, entendido como terrorismo islamista.</w:t>
            </w:r>
          </w:p>
          <w:p w14:paraId="3E1FFAD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BE6A4B4" w14:textId="56D7F84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El islamismo es, en realidad, una tendencia política que defiende, frente a los regímenes que ostentan el poder de forma autoritaria, la instauración de la </w:t>
            </w:r>
            <w:r w:rsidRPr="004478D5">
              <w:rPr>
                <w:rFonts w:ascii="Times New Roman" w:hAnsi="Times New Roman" w:cs="Times New Roman"/>
                <w:i/>
                <w:color w:val="000000"/>
                <w:sz w:val="24"/>
                <w:szCs w:val="24"/>
              </w:rPr>
              <w:t>sharia</w:t>
            </w:r>
            <w:r w:rsidRPr="00F004D6">
              <w:rPr>
                <w:rFonts w:ascii="Times New Roman" w:hAnsi="Times New Roman" w:cs="Times New Roman"/>
                <w:color w:val="000000"/>
                <w:sz w:val="24"/>
                <w:szCs w:val="24"/>
              </w:rPr>
              <w:t xml:space="preserve"> (ley islámica). Esta es concebida como la herramienta que debe servir para controlar y limitar la arbitrariedad de esos gobie</w:t>
            </w:r>
            <w:r w:rsidR="004478D5">
              <w:rPr>
                <w:rFonts w:ascii="Times New Roman" w:hAnsi="Times New Roman" w:cs="Times New Roman"/>
                <w:color w:val="000000"/>
                <w:sz w:val="24"/>
                <w:szCs w:val="24"/>
              </w:rPr>
              <w:t>rnos y recuperar, con ello, el i</w:t>
            </w:r>
            <w:r w:rsidRPr="00F004D6">
              <w:rPr>
                <w:rFonts w:ascii="Times New Roman" w:hAnsi="Times New Roman" w:cs="Times New Roman"/>
                <w:color w:val="000000"/>
                <w:sz w:val="24"/>
                <w:szCs w:val="24"/>
              </w:rPr>
              <w:t>mperio de la ley.</w:t>
            </w:r>
          </w:p>
          <w:p w14:paraId="0A4979B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FD0145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Dentro de esta corriente se encuentran distintas tendencias que van desde las posiciones moderadas que aceptan la conjugación de la tradición islámica con la democracia, hasta aquellas posturas más radicales que defienden una aplicación literal de la ley islámica como un código regulador de la convivencia.</w:t>
            </w:r>
          </w:p>
          <w:p w14:paraId="2CA813E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7118D9E" w14:textId="5761A543"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el extremo se encuentran</w:t>
            </w:r>
            <w:r w:rsidR="004478D5">
              <w:rPr>
                <w:rFonts w:ascii="Times New Roman" w:hAnsi="Times New Roman" w:cs="Times New Roman"/>
                <w:color w:val="000000"/>
                <w:sz w:val="24"/>
                <w:szCs w:val="24"/>
              </w:rPr>
              <w:t xml:space="preserve"> los fundamentalistas islámicos</w:t>
            </w:r>
            <w:r w:rsidRPr="00F004D6">
              <w:rPr>
                <w:rFonts w:ascii="Times New Roman" w:hAnsi="Times New Roman" w:cs="Times New Roman"/>
                <w:color w:val="000000"/>
                <w:sz w:val="24"/>
                <w:szCs w:val="24"/>
              </w:rPr>
              <w:t xml:space="preserve"> que apuestan por la </w:t>
            </w:r>
            <w:r w:rsidRPr="004478D5">
              <w:rPr>
                <w:rFonts w:ascii="Times New Roman" w:hAnsi="Times New Roman" w:cs="Times New Roman"/>
                <w:i/>
                <w:color w:val="000000"/>
                <w:sz w:val="24"/>
                <w:szCs w:val="24"/>
              </w:rPr>
              <w:t>yihad</w:t>
            </w:r>
            <w:r w:rsidRPr="00F004D6">
              <w:rPr>
                <w:rFonts w:ascii="Times New Roman" w:hAnsi="Times New Roman" w:cs="Times New Roman"/>
                <w:color w:val="000000"/>
                <w:sz w:val="24"/>
                <w:szCs w:val="24"/>
              </w:rPr>
              <w:t xml:space="preserve"> o guerra santa (concretada en acciones terroristas) como vía para combatir a los occ</w:t>
            </w:r>
            <w:r w:rsidR="004478D5">
              <w:rPr>
                <w:rFonts w:ascii="Times New Roman" w:hAnsi="Times New Roman" w:cs="Times New Roman"/>
                <w:color w:val="000000"/>
                <w:sz w:val="24"/>
                <w:szCs w:val="24"/>
              </w:rPr>
              <w:t>identales y a los enemigos del I</w:t>
            </w:r>
            <w:r w:rsidRPr="00F004D6">
              <w:rPr>
                <w:rFonts w:ascii="Times New Roman" w:hAnsi="Times New Roman" w:cs="Times New Roman"/>
                <w:color w:val="000000"/>
                <w:sz w:val="24"/>
                <w:szCs w:val="24"/>
              </w:rPr>
              <w:t>slam.</w:t>
            </w:r>
          </w:p>
          <w:p w14:paraId="0772BF6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58261741" w14:textId="2124D8D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milicia islamista más destacada es </w:t>
            </w:r>
            <w:r w:rsidR="004D46E4">
              <w:rPr>
                <w:rFonts w:ascii="Times New Roman" w:hAnsi="Times New Roman" w:cs="Times New Roman"/>
                <w:color w:val="000000"/>
                <w:sz w:val="24"/>
                <w:szCs w:val="24"/>
              </w:rPr>
              <w:t>Al Qaeda</w:t>
            </w:r>
            <w:r w:rsidRPr="00F004D6">
              <w:rPr>
                <w:rFonts w:ascii="Times New Roman" w:hAnsi="Times New Roman" w:cs="Times New Roman"/>
                <w:color w:val="000000"/>
                <w:sz w:val="24"/>
                <w:szCs w:val="24"/>
              </w:rPr>
              <w:t xml:space="preserve">, creada por Osama Bin Laden. El germen de esta organización se encuentra en la guerra de Afganistán (1979-1989). Grupos de combatientes procedentes del mundo árabe, los </w:t>
            </w:r>
            <w:r w:rsidRPr="00F004D6">
              <w:rPr>
                <w:rFonts w:ascii="Times New Roman" w:hAnsi="Times New Roman" w:cs="Times New Roman"/>
                <w:i/>
                <w:color w:val="000000"/>
                <w:sz w:val="24"/>
                <w:szCs w:val="24"/>
              </w:rPr>
              <w:t>mujahiddin</w:t>
            </w:r>
            <w:r w:rsidRPr="00F004D6">
              <w:rPr>
                <w:rFonts w:ascii="Times New Roman" w:hAnsi="Times New Roman" w:cs="Times New Roman"/>
                <w:color w:val="000000"/>
                <w:sz w:val="24"/>
                <w:szCs w:val="24"/>
              </w:rPr>
              <w:t>, lucharon en el país asiático contra las tropas soviéticas en la fase final de la Guerra Fría.</w:t>
            </w:r>
          </w:p>
          <w:p w14:paraId="4856F8F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B9A3290" w14:textId="151A94BE" w:rsidR="005E7D55"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organización de Bin Laden ha sido responsable de diversos atentados</w:t>
            </w:r>
            <w:r w:rsidR="004478D5">
              <w:rPr>
                <w:rFonts w:ascii="Times New Roman" w:hAnsi="Times New Roman" w:cs="Times New Roman"/>
                <w:color w:val="000000"/>
                <w:sz w:val="24"/>
                <w:szCs w:val="24"/>
              </w:rPr>
              <w:t xml:space="preserve"> no solo</w:t>
            </w:r>
            <w:r w:rsidRPr="00F004D6">
              <w:rPr>
                <w:rFonts w:ascii="Times New Roman" w:hAnsi="Times New Roman" w:cs="Times New Roman"/>
                <w:color w:val="000000"/>
                <w:sz w:val="24"/>
                <w:szCs w:val="24"/>
              </w:rPr>
              <w:t xml:space="preserve"> en países occidentales </w:t>
            </w:r>
            <w:r w:rsidR="004478D5">
              <w:rPr>
                <w:rFonts w:ascii="Times New Roman" w:hAnsi="Times New Roman" w:cs="Times New Roman"/>
                <w:color w:val="000000"/>
                <w:sz w:val="24"/>
                <w:szCs w:val="24"/>
              </w:rPr>
              <w:t xml:space="preserve">sino en países  </w:t>
            </w:r>
            <w:r w:rsidR="004478D5">
              <w:rPr>
                <w:rFonts w:ascii="Times New Roman" w:hAnsi="Times New Roman" w:cs="Times New Roman"/>
                <w:color w:val="000000"/>
                <w:sz w:val="24"/>
                <w:szCs w:val="24"/>
              </w:rPr>
              <w:lastRenderedPageBreak/>
              <w:t>musulmanas, que pueden ser considerados enemigos del I</w:t>
            </w:r>
            <w:r w:rsidRPr="00F004D6">
              <w:rPr>
                <w:rFonts w:ascii="Times New Roman" w:hAnsi="Times New Roman" w:cs="Times New Roman"/>
                <w:color w:val="000000"/>
                <w:sz w:val="24"/>
                <w:szCs w:val="24"/>
              </w:rPr>
              <w:t xml:space="preserve">slam. El mayor fue el 11 S, aunque también se produjeron otras acciones terroristas como los atentados del </w:t>
            </w:r>
            <w:r w:rsidR="004478D5">
              <w:rPr>
                <w:rFonts w:ascii="Times New Roman" w:hAnsi="Times New Roman" w:cs="Times New Roman"/>
                <w:color w:val="000000"/>
                <w:sz w:val="24"/>
                <w:szCs w:val="24"/>
              </w:rPr>
              <w:t>11</w:t>
            </w:r>
            <w:r w:rsidRPr="00F004D6">
              <w:rPr>
                <w:rFonts w:ascii="Times New Roman" w:hAnsi="Times New Roman" w:cs="Times New Roman"/>
                <w:color w:val="000000"/>
                <w:sz w:val="24"/>
                <w:szCs w:val="24"/>
              </w:rPr>
              <w:t xml:space="preserve"> de marzo de 2004 (11 M) en la red de cercanías de Madrid o en el metro de Londres (7 de julio de 2005, 7 J). También existen grupos yihadistas en África y Asia.</w:t>
            </w:r>
          </w:p>
          <w:p w14:paraId="37C90841" w14:textId="77777777" w:rsidR="004478D5" w:rsidRPr="00F004D6" w:rsidRDefault="004478D5" w:rsidP="00C95BF4">
            <w:pPr>
              <w:spacing w:line="276" w:lineRule="auto"/>
              <w:jc w:val="both"/>
              <w:rPr>
                <w:rFonts w:ascii="Times New Roman" w:hAnsi="Times New Roman" w:cs="Times New Roman"/>
                <w:color w:val="000000"/>
                <w:sz w:val="24"/>
                <w:szCs w:val="24"/>
              </w:rPr>
            </w:pPr>
          </w:p>
          <w:p w14:paraId="75928A7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crisis mundial y la Primavera árabe</w:t>
            </w:r>
          </w:p>
          <w:p w14:paraId="11D5D982" w14:textId="78129CE3"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Despu</w:t>
            </w:r>
            <w:r w:rsidR="00CE7696">
              <w:rPr>
                <w:rFonts w:ascii="Times New Roman" w:hAnsi="Times New Roman" w:cs="Times New Roman"/>
                <w:color w:val="000000"/>
                <w:sz w:val="24"/>
                <w:szCs w:val="24"/>
              </w:rPr>
              <w:t>és del 11 de septiembre de 2001</w:t>
            </w:r>
            <w:r w:rsidRPr="00F004D6">
              <w:rPr>
                <w:rFonts w:ascii="Times New Roman" w:hAnsi="Times New Roman" w:cs="Times New Roman"/>
                <w:color w:val="000000"/>
                <w:sz w:val="24"/>
                <w:szCs w:val="24"/>
              </w:rPr>
              <w:t xml:space="preserve"> aumentaron los recelos respecto al mundo islámico en Occidente, donde se produjo un aumento de la islamofobia. Esto impidió ver los cambios que se estaban produciendo en las sociedades </w:t>
            </w:r>
            <w:r w:rsidR="00CE7696">
              <w:rPr>
                <w:rFonts w:ascii="Times New Roman" w:hAnsi="Times New Roman" w:cs="Times New Roman"/>
                <w:color w:val="000000"/>
                <w:sz w:val="24"/>
                <w:szCs w:val="24"/>
              </w:rPr>
              <w:t xml:space="preserve">de </w:t>
            </w:r>
            <w:r w:rsidRPr="00F004D6">
              <w:rPr>
                <w:rFonts w:ascii="Times New Roman" w:hAnsi="Times New Roman" w:cs="Times New Roman"/>
                <w:color w:val="000000"/>
                <w:sz w:val="24"/>
                <w:szCs w:val="24"/>
              </w:rPr>
              <w:t xml:space="preserve">los países del Magreb y Oriente Medio, pero la crisis económica mundial y los problemas </w:t>
            </w:r>
            <w:r w:rsidR="00CE7696">
              <w:rPr>
                <w:rFonts w:ascii="Times New Roman" w:hAnsi="Times New Roman" w:cs="Times New Roman"/>
                <w:color w:val="000000"/>
                <w:sz w:val="24"/>
                <w:szCs w:val="24"/>
              </w:rPr>
              <w:t>internos</w:t>
            </w:r>
            <w:r w:rsidRPr="00F004D6">
              <w:rPr>
                <w:rFonts w:ascii="Times New Roman" w:hAnsi="Times New Roman" w:cs="Times New Roman"/>
                <w:color w:val="000000"/>
                <w:sz w:val="24"/>
                <w:szCs w:val="24"/>
              </w:rPr>
              <w:t xml:space="preserve"> hicieron estallar la revuelta contra los viejos regímenes en gran número de países de estos territorios.</w:t>
            </w:r>
          </w:p>
          <w:p w14:paraId="54061C9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833721" w14:textId="6C7C5880"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 el contexto de la crisis global (2010), la desesperación de un joven universitario tunecino sin perspectivas de futuro le llevó a </w:t>
            </w:r>
            <w:r w:rsidR="00CE7696">
              <w:rPr>
                <w:rFonts w:ascii="Times New Roman" w:hAnsi="Times New Roman" w:cs="Times New Roman"/>
                <w:color w:val="000000"/>
                <w:sz w:val="24"/>
                <w:szCs w:val="24"/>
              </w:rPr>
              <w:t>incinerarse</w:t>
            </w:r>
            <w:r w:rsidRPr="00F004D6">
              <w:rPr>
                <w:rFonts w:ascii="Times New Roman" w:hAnsi="Times New Roman" w:cs="Times New Roman"/>
                <w:color w:val="000000"/>
                <w:sz w:val="24"/>
                <w:szCs w:val="24"/>
              </w:rPr>
              <w:t xml:space="preserve"> a lo bonzo en plena calle</w:t>
            </w:r>
            <w:r w:rsidR="00CE7696">
              <w:rPr>
                <w:rFonts w:ascii="Times New Roman" w:hAnsi="Times New Roman" w:cs="Times New Roman"/>
                <w:color w:val="000000"/>
                <w:sz w:val="24"/>
                <w:szCs w:val="24"/>
              </w:rPr>
              <w:t xml:space="preserve"> como forma de protesta</w:t>
            </w:r>
            <w:r w:rsidRPr="00F004D6">
              <w:rPr>
                <w:rFonts w:ascii="Times New Roman" w:hAnsi="Times New Roman" w:cs="Times New Roman"/>
                <w:color w:val="000000"/>
                <w:sz w:val="24"/>
                <w:szCs w:val="24"/>
              </w:rPr>
              <w:t>. Esto desencadenó una ola de revueltas en toda la región. Los jóvenes de las clases medias se levantaron contra los viejos regímenes para protestar contra la corrupción de sus autoridades y reclamar una democratización de sus países. En todo este fenómeno, los medios de comunicación (la televisión</w:t>
            </w:r>
            <w:r w:rsidR="00CE7696">
              <w:rPr>
                <w:rFonts w:ascii="Times New Roman" w:hAnsi="Times New Roman" w:cs="Times New Roman"/>
                <w:color w:val="000000"/>
                <w:sz w:val="24"/>
                <w:szCs w:val="24"/>
              </w:rPr>
              <w:t>, la radio,  los teléfonos móviles, la i</w:t>
            </w:r>
            <w:r w:rsidRPr="00F004D6">
              <w:rPr>
                <w:rFonts w:ascii="Times New Roman" w:hAnsi="Times New Roman" w:cs="Times New Roman"/>
                <w:color w:val="000000"/>
                <w:sz w:val="24"/>
                <w:szCs w:val="24"/>
              </w:rPr>
              <w:t>nternet y las redes sociales) han tenido un papel clave.</w:t>
            </w:r>
          </w:p>
          <w:p w14:paraId="09E6ACE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3F16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distintas revueltas populares corrieron suertes distintas, aunque el fenómeno permitió hablar de “Primavera árabe”. Esta se saldó con la caída de dictadores como los de Túnez y Egipto, la muerte del libio Muammar al-Gaddafi o los cambios constitucionales en Marruecos.</w:t>
            </w:r>
          </w:p>
        </w:tc>
      </w:tr>
    </w:tbl>
    <w:p w14:paraId="2E9C57A9" w14:textId="77777777" w:rsidR="005E7D55" w:rsidRDefault="005E7D55" w:rsidP="00C95BF4">
      <w:pPr>
        <w:spacing w:after="0" w:line="276" w:lineRule="auto"/>
        <w:jc w:val="both"/>
        <w:rPr>
          <w:rFonts w:ascii="Times New Roman" w:hAnsi="Times New Roman" w:cs="Times New Roman"/>
          <w:b/>
        </w:rPr>
      </w:pPr>
    </w:p>
    <w:p w14:paraId="69A6592E" w14:textId="77777777" w:rsidR="005E7D55" w:rsidRDefault="005E7D55" w:rsidP="00C95BF4">
      <w:pPr>
        <w:spacing w:after="0" w:line="276" w:lineRule="auto"/>
        <w:jc w:val="both"/>
        <w:rPr>
          <w:rFonts w:ascii="Times New Roman" w:hAnsi="Times New Roman" w:cs="Times New Roman"/>
          <w:b/>
        </w:rPr>
      </w:pPr>
    </w:p>
    <w:p w14:paraId="2DB81B58" w14:textId="77777777" w:rsidR="005E7D55" w:rsidRDefault="005E7D55" w:rsidP="00C95BF4">
      <w:pPr>
        <w:spacing w:after="0" w:line="276" w:lineRule="auto"/>
        <w:jc w:val="both"/>
        <w:rPr>
          <w:rFonts w:ascii="Times New Roman" w:hAnsi="Times New Roman" w:cs="Times New Roman"/>
          <w:b/>
        </w:rPr>
      </w:pPr>
    </w:p>
    <w:p w14:paraId="72F11399" w14:textId="45BA2F9C" w:rsidR="00C7684A"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005419FE">
        <w:rPr>
          <w:rFonts w:ascii="Times New Roman" w:hAnsi="Times New Roman" w:cs="Times New Roman"/>
          <w:b/>
        </w:rPr>
        <w:t xml:space="preserve"> Los c</w:t>
      </w:r>
      <w:r w:rsidRPr="000846F3">
        <w:rPr>
          <w:rFonts w:ascii="Times New Roman" w:hAnsi="Times New Roman" w:cs="Times New Roman"/>
          <w:b/>
        </w:rPr>
        <w:t>hiitas</w:t>
      </w:r>
      <w:r w:rsidR="00B2232A">
        <w:rPr>
          <w:rFonts w:ascii="Times New Roman" w:hAnsi="Times New Roman" w:cs="Times New Roman"/>
          <w:b/>
        </w:rPr>
        <w:t xml:space="preserve"> y </w:t>
      </w:r>
      <w:r w:rsidR="005419FE">
        <w:rPr>
          <w:rFonts w:ascii="Times New Roman" w:hAnsi="Times New Roman" w:cs="Times New Roman"/>
          <w:b/>
        </w:rPr>
        <w:t xml:space="preserve">los </w:t>
      </w:r>
      <w:r w:rsidR="008E5987">
        <w:rPr>
          <w:rFonts w:ascii="Times New Roman" w:hAnsi="Times New Roman" w:cs="Times New Roman"/>
          <w:b/>
        </w:rPr>
        <w:t>sun</w:t>
      </w:r>
      <w:r w:rsidRPr="000846F3">
        <w:rPr>
          <w:rFonts w:ascii="Times New Roman" w:hAnsi="Times New Roman" w:cs="Times New Roman"/>
          <w:b/>
        </w:rPr>
        <w:t>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C95BF4">
      <w:pPr>
        <w:spacing w:after="0" w:line="276" w:lineRule="auto"/>
        <w:jc w:val="both"/>
        <w:rPr>
          <w:rFonts w:ascii="Times New Roman" w:hAnsi="Times New Roman" w:cs="Times New Roman"/>
        </w:rPr>
      </w:pPr>
    </w:p>
    <w:p w14:paraId="538090A7" w14:textId="2FC2405A" w:rsidR="009E6502" w:rsidRDefault="004D6ACC" w:rsidP="00C95BF4">
      <w:pPr>
        <w:spacing w:line="276" w:lineRule="auto"/>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5525BB">
        <w:rPr>
          <w:rFonts w:ascii="Times New Roman" w:hAnsi="Times New Roman" w:cs="Times New Roman"/>
        </w:rPr>
        <w:t xml:space="preserve"> la s</w:t>
      </w:r>
      <w:r w:rsidR="009E6502" w:rsidRPr="009E6502">
        <w:rPr>
          <w:rFonts w:ascii="Times New Roman" w:hAnsi="Times New Roman" w:cs="Times New Roman"/>
        </w:rPr>
        <w:t>u</w:t>
      </w:r>
      <w:r w:rsidR="005525BB">
        <w:rPr>
          <w:rFonts w:ascii="Times New Roman" w:hAnsi="Times New Roman" w:cs="Times New Roman"/>
        </w:rPr>
        <w:t>nita y la c</w:t>
      </w:r>
      <w:r w:rsidR="009E6502" w:rsidRPr="009E6502">
        <w:rPr>
          <w:rFonts w:ascii="Times New Roman" w:hAnsi="Times New Roman" w:cs="Times New Roman"/>
        </w:rPr>
        <w:t xml:space="preserve">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lastRenderedPageBreak/>
        <w:t>c</w:t>
      </w:r>
      <w:r w:rsidR="008E5987">
        <w:rPr>
          <w:rFonts w:ascii="Times New Roman" w:hAnsi="Times New Roman" w:cs="Times New Roman"/>
        </w:rPr>
        <w:t>hiitas y sun</w:t>
      </w:r>
      <w:r w:rsidR="00880CE5">
        <w:rPr>
          <w:rFonts w:ascii="Times New Roman" w:hAnsi="Times New Roman" w:cs="Times New Roman"/>
        </w:rPr>
        <w:t xml:space="preserve">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sus diferencias </w:t>
      </w:r>
      <w:r w:rsidR="00B2232A">
        <w:rPr>
          <w:rFonts w:ascii="Times New Roman" w:hAnsi="Times New Roman" w:cs="Times New Roman"/>
        </w:rPr>
        <w:t>tienen</w:t>
      </w:r>
      <w:r w:rsidR="009E6502">
        <w:rPr>
          <w:rFonts w:ascii="Times New Roman" w:hAnsi="Times New Roman" w:cs="Times New Roman"/>
        </w:rPr>
        <w:t xml:space="preserve"> repercusiones </w:t>
      </w:r>
      <w:r w:rsidR="005525BB">
        <w:rPr>
          <w:rFonts w:ascii="Times New Roman" w:hAnsi="Times New Roman" w:cs="Times New Roman"/>
        </w:rPr>
        <w:t xml:space="preserve">no solo </w:t>
      </w:r>
      <w:r w:rsidR="009E6502">
        <w:rPr>
          <w:rFonts w:ascii="Times New Roman" w:hAnsi="Times New Roman" w:cs="Times New Roman"/>
        </w:rPr>
        <w:t xml:space="preserve">en el </w:t>
      </w:r>
      <w:r w:rsidR="009E6502" w:rsidRPr="004D6ACC">
        <w:rPr>
          <w:rFonts w:ascii="Times New Roman" w:hAnsi="Times New Roman" w:cs="Times New Roman"/>
        </w:rPr>
        <w:t>mundo musulmán</w:t>
      </w:r>
      <w:r w:rsidR="005525BB">
        <w:rPr>
          <w:rFonts w:ascii="Times New Roman" w:hAnsi="Times New Roman" w:cs="Times New Roman"/>
        </w:rPr>
        <w:t xml:space="preserve"> sino en todo el mundo globalizado</w:t>
      </w:r>
      <w:r w:rsidR="009E6502" w:rsidRPr="004D6ACC">
        <w:rPr>
          <w:rFonts w:ascii="Times New Roman" w:hAnsi="Times New Roman" w:cs="Times New Roman"/>
        </w:rPr>
        <w:t xml:space="preserve">. </w:t>
      </w:r>
    </w:p>
    <w:p w14:paraId="4D15C043" w14:textId="5B5EF825" w:rsidR="0051458F" w:rsidRDefault="009E6502" w:rsidP="00C95BF4">
      <w:pPr>
        <w:spacing w:line="276" w:lineRule="auto"/>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ita</w:t>
      </w:r>
      <w:r w:rsidR="00495453">
        <w:rPr>
          <w:rFonts w:ascii="Times New Roman" w:hAnsi="Times New Roman" w:cs="Times New Roman"/>
        </w:rPr>
        <w:t>/</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525BB">
        <w:rPr>
          <w:rFonts w:ascii="Times New Roman" w:hAnsi="Times New Roman" w:cs="Times New Roman"/>
        </w:rPr>
        <w:t xml:space="preserve">sea sunita </w:t>
      </w:r>
      <w:r w:rsidR="0051458F">
        <w:rPr>
          <w:rFonts w:ascii="Times New Roman" w:hAnsi="Times New Roman" w:cs="Times New Roman"/>
        </w:rPr>
        <w:t xml:space="preserve"> tiene importantes implicaciones para la comprensión de </w:t>
      </w:r>
      <w:r w:rsidR="005525BB">
        <w:rPr>
          <w:rFonts w:ascii="Times New Roman" w:hAnsi="Times New Roman" w:cs="Times New Roman"/>
        </w:rPr>
        <w:t xml:space="preserve">estos </w:t>
      </w:r>
      <w:r w:rsidR="0051458F">
        <w:rPr>
          <w:rFonts w:ascii="Times New Roman" w:hAnsi="Times New Roman" w:cs="Times New Roman"/>
        </w:rPr>
        <w:t>conflictos</w:t>
      </w:r>
      <w:r w:rsidR="0006067D">
        <w:rPr>
          <w:rFonts w:ascii="Times New Roman" w:hAnsi="Times New Roman" w:cs="Times New Roman"/>
        </w:rPr>
        <w:t xml:space="preserve"> [</w:t>
      </w:r>
      <w:hyperlink r:id="rId47"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51458F">
        <w:rPr>
          <w:rFonts w:ascii="Times New Roman" w:hAnsi="Times New Roman" w:cs="Times New Roman"/>
        </w:rPr>
        <w:t>.</w:t>
      </w:r>
    </w:p>
    <w:p w14:paraId="2EE04283" w14:textId="77777777" w:rsidR="00FE6FD6" w:rsidRDefault="00FE6FD6"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00B46B90" w:rsidR="002A3BAC" w:rsidRPr="000846F3" w:rsidRDefault="005525BB"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Chiitas y </w:t>
            </w:r>
            <w:r w:rsidR="008E5987">
              <w:rPr>
                <w:rFonts w:ascii="Times New Roman" w:hAnsi="Times New Roman" w:cs="Times New Roman"/>
                <w:b/>
                <w:sz w:val="24"/>
                <w:szCs w:val="24"/>
              </w:rPr>
              <w:t>sunita</w:t>
            </w:r>
            <w:r w:rsidR="002A3BAC">
              <w:rPr>
                <w:rFonts w:ascii="Times New Roman" w:hAnsi="Times New Roman" w:cs="Times New Roman"/>
                <w:b/>
                <w:sz w:val="24"/>
                <w:szCs w:val="24"/>
              </w:rPr>
              <w:t xml:space="preserve">s </w:t>
            </w:r>
          </w:p>
        </w:tc>
      </w:tr>
      <w:tr w:rsidR="002A3BAC" w:rsidRPr="000846F3" w14:paraId="3D1437F0" w14:textId="77777777" w:rsidTr="005A2B85">
        <w:tc>
          <w:tcPr>
            <w:tcW w:w="2518" w:type="dxa"/>
          </w:tcPr>
          <w:p w14:paraId="5379370F"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15DB5EBB" w14:textId="403F0B34" w:rsidR="003E0E77" w:rsidRDefault="002A3BAC" w:rsidP="00C95BF4">
            <w:pPr>
              <w:spacing w:line="276" w:lineRule="auto"/>
              <w:jc w:val="both"/>
              <w:rPr>
                <w:rFonts w:ascii="Times New Roman" w:hAnsi="Times New Roman" w:cs="Times New Roman"/>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w:t>
            </w:r>
            <w:r w:rsidR="00FE6FD6">
              <w:rPr>
                <w:rFonts w:ascii="Times New Roman" w:hAnsi="Times New Roman" w:cs="Times New Roman"/>
              </w:rPr>
              <w:t>afectado a t</w:t>
            </w:r>
            <w:r>
              <w:rPr>
                <w:rFonts w:ascii="Times New Roman" w:hAnsi="Times New Roman" w:cs="Times New Roman"/>
              </w:rPr>
              <w:t xml:space="preserve">odos los países vecinos. </w:t>
            </w:r>
            <w:r w:rsidRPr="0051458F">
              <w:rPr>
                <w:rFonts w:ascii="Times New Roman" w:hAnsi="Times New Roman" w:cs="Times New Roman"/>
              </w:rPr>
              <w:t xml:space="preserve">Desde una perspectiva étnica, los </w:t>
            </w:r>
            <w:r w:rsidR="003E0E77">
              <w:rPr>
                <w:rFonts w:ascii="Times New Roman" w:hAnsi="Times New Roman" w:cs="Times New Roman"/>
              </w:rPr>
              <w:t>sunitas</w:t>
            </w:r>
            <w:r w:rsidRPr="0051458F">
              <w:rPr>
                <w:rFonts w:ascii="Times New Roman" w:hAnsi="Times New Roman" w:cs="Times New Roman"/>
              </w:rPr>
              <w:t xml:space="preserve"> son musulmanes de origen árabe, mientras</w:t>
            </w:r>
            <w:r>
              <w:rPr>
                <w:rFonts w:ascii="Times New Roman" w:hAnsi="Times New Roman" w:cs="Times New Roman"/>
              </w:rPr>
              <w:t xml:space="preserve"> que los </w:t>
            </w:r>
            <w:r w:rsidR="003E0E77">
              <w:rPr>
                <w:rFonts w:ascii="Times New Roman" w:hAnsi="Times New Roman" w:cs="Times New Roman"/>
              </w:rPr>
              <w:t>chiitas</w:t>
            </w:r>
            <w:r w:rsidR="00FE6FD6">
              <w:rPr>
                <w:rFonts w:ascii="Times New Roman" w:hAnsi="Times New Roman" w:cs="Times New Roman"/>
              </w:rPr>
              <w:t xml:space="preserve"> son </w:t>
            </w:r>
            <w:r w:rsidRPr="0051458F">
              <w:rPr>
                <w:rFonts w:ascii="Times New Roman" w:hAnsi="Times New Roman" w:cs="Times New Roman"/>
              </w:rPr>
              <w:t>de origen persa</w:t>
            </w:r>
            <w:r>
              <w:rPr>
                <w:rFonts w:ascii="Times New Roman" w:hAnsi="Times New Roman" w:cs="Times New Roman"/>
              </w:rPr>
              <w:t xml:space="preserve">. </w:t>
            </w:r>
          </w:p>
          <w:p w14:paraId="6C420DB1" w14:textId="4D9DB39D" w:rsidR="002A3BAC" w:rsidRPr="000846F3" w:rsidRDefault="002A3BAC" w:rsidP="005525BB">
            <w:pPr>
              <w:spacing w:line="276" w:lineRule="auto"/>
              <w:jc w:val="both"/>
              <w:rPr>
                <w:rFonts w:ascii="Times New Roman" w:hAnsi="Times New Roman" w:cs="Times New Roman"/>
                <w:sz w:val="24"/>
                <w:szCs w:val="24"/>
              </w:rPr>
            </w:pPr>
            <w:r w:rsidRPr="005E447A">
              <w:rPr>
                <w:rFonts w:ascii="Times New Roman" w:hAnsi="Times New Roman" w:cs="Times New Roman"/>
              </w:rPr>
              <w:t>Arabia Saudita es el centro religioso del</w:t>
            </w:r>
            <w:r>
              <w:rPr>
                <w:rFonts w:ascii="Times New Roman" w:hAnsi="Times New Roman" w:cs="Times New Roman"/>
              </w:rPr>
              <w:t xml:space="preserve"> </w:t>
            </w:r>
            <w:r w:rsidRPr="005E447A">
              <w:rPr>
                <w:rFonts w:ascii="Times New Roman" w:hAnsi="Times New Roman" w:cs="Times New Roman"/>
              </w:rPr>
              <w:t>sunismo</w:t>
            </w:r>
            <w:r>
              <w:rPr>
                <w:rFonts w:ascii="Times New Roman" w:hAnsi="Times New Roman" w:cs="Times New Roman"/>
              </w:rPr>
              <w:t xml:space="preserve">, </w:t>
            </w:r>
            <w:r w:rsidRPr="005E447A">
              <w:rPr>
                <w:rFonts w:ascii="Times New Roman" w:hAnsi="Times New Roman" w:cs="Times New Roman"/>
              </w:rPr>
              <w:t>mientras que 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9"/>
        <w:gridCol w:w="6339"/>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77A9EBBE" w:rsidR="002A3BAC" w:rsidRPr="000846F3" w:rsidRDefault="00FE6FD6" w:rsidP="005525BB">
            <w:pPr>
              <w:spacing w:line="276" w:lineRule="auto"/>
              <w:jc w:val="both"/>
              <w:rPr>
                <w:rFonts w:ascii="Times New Roman" w:hAnsi="Times New Roman" w:cs="Times New Roman"/>
                <w:b/>
                <w:sz w:val="24"/>
                <w:szCs w:val="24"/>
              </w:rPr>
            </w:pPr>
            <w:r>
              <w:rPr>
                <w:rFonts w:ascii="Times New Roman" w:hAnsi="Times New Roman" w:cs="Times New Roman"/>
              </w:rPr>
              <w:t>L</w:t>
            </w:r>
            <w:r w:rsidR="002A3BAC">
              <w:rPr>
                <w:rFonts w:ascii="Times New Roman" w:hAnsi="Times New Roman" w:cs="Times New Roman"/>
              </w:rPr>
              <w:t xml:space="preserve">os conflictos </w:t>
            </w:r>
            <w:r w:rsidR="005525BB">
              <w:rPr>
                <w:rFonts w:ascii="Times New Roman" w:hAnsi="Times New Roman" w:cs="Times New Roman"/>
              </w:rPr>
              <w:t xml:space="preserve">actuales </w:t>
            </w:r>
            <w:r w:rsidR="002A3BAC">
              <w:rPr>
                <w:rFonts w:ascii="Times New Roman" w:hAnsi="Times New Roman" w:cs="Times New Roman"/>
              </w:rPr>
              <w:t xml:space="preserve">entre </w:t>
            </w:r>
            <w:r w:rsidR="002A3BAC" w:rsidRPr="008A4799">
              <w:rPr>
                <w:rFonts w:ascii="Times New Roman" w:hAnsi="Times New Roman" w:cs="Times New Roman"/>
              </w:rPr>
              <w:t>suníes</w:t>
            </w:r>
            <w:r>
              <w:rPr>
                <w:rFonts w:ascii="Times New Roman" w:hAnsi="Times New Roman" w:cs="Times New Roman"/>
              </w:rPr>
              <w:t xml:space="preserve"> y</w:t>
            </w:r>
            <w:r w:rsidR="002A3BAC">
              <w:rPr>
                <w:rFonts w:ascii="Times New Roman" w:hAnsi="Times New Roman" w:cs="Times New Roman"/>
              </w:rPr>
              <w:t xml:space="preserve"> </w:t>
            </w:r>
            <w:r w:rsidR="002A3BAC" w:rsidRPr="008A4799">
              <w:rPr>
                <w:rFonts w:ascii="Times New Roman" w:hAnsi="Times New Roman" w:cs="Times New Roman"/>
              </w:rPr>
              <w:t xml:space="preserve">chiíes </w:t>
            </w:r>
            <w:r w:rsidR="002A3BAC">
              <w:rPr>
                <w:rFonts w:ascii="Times New Roman" w:hAnsi="Times New Roman" w:cs="Times New Roman"/>
              </w:rPr>
              <w:t>son</w:t>
            </w:r>
            <w:r w:rsidR="002A3BAC" w:rsidRPr="008A4799">
              <w:rPr>
                <w:rFonts w:ascii="Times New Roman" w:hAnsi="Times New Roman" w:cs="Times New Roman"/>
              </w:rPr>
              <w:t xml:space="preserve">, en </w:t>
            </w:r>
            <w:r w:rsidR="002A3BAC">
              <w:rPr>
                <w:rFonts w:ascii="Times New Roman" w:hAnsi="Times New Roman" w:cs="Times New Roman"/>
              </w:rPr>
              <w:t xml:space="preserve">buena </w:t>
            </w:r>
            <w:r w:rsidR="002A3BAC" w:rsidRPr="008A4799">
              <w:rPr>
                <w:rFonts w:ascii="Times New Roman" w:hAnsi="Times New Roman" w:cs="Times New Roman"/>
              </w:rPr>
              <w:t>medida, un</w:t>
            </w:r>
            <w:r w:rsidR="002A3BAC">
              <w:rPr>
                <w:rFonts w:ascii="Times New Roman" w:hAnsi="Times New Roman" w:cs="Times New Roman"/>
              </w:rPr>
              <w:t>a</w:t>
            </w:r>
            <w:r w:rsidR="002A3BAC" w:rsidRPr="008A4799">
              <w:rPr>
                <w:rFonts w:ascii="Times New Roman" w:hAnsi="Times New Roman" w:cs="Times New Roman"/>
              </w:rPr>
              <w:t xml:space="preserve"> </w:t>
            </w:r>
            <w:r w:rsidR="002A3BAC">
              <w:rPr>
                <w:rFonts w:ascii="Times New Roman" w:hAnsi="Times New Roman" w:cs="Times New Roman"/>
              </w:rPr>
              <w:t>herencia de las divisiones territoriales y de las fronteras impuestas por las potenci</w:t>
            </w:r>
            <w:r>
              <w:rPr>
                <w:rFonts w:ascii="Times New Roman" w:hAnsi="Times New Roman" w:cs="Times New Roman"/>
              </w:rPr>
              <w:t>as europeas durante el s</w:t>
            </w:r>
            <w:r w:rsidR="002A3BAC">
              <w:rPr>
                <w:rFonts w:ascii="Times New Roman" w:hAnsi="Times New Roman" w:cs="Times New Roman"/>
              </w:rPr>
              <w:t>iglo XX</w:t>
            </w:r>
            <w:r w:rsidR="005525BB">
              <w:rPr>
                <w:rFonts w:ascii="Times New Roman" w:hAnsi="Times New Roman" w:cs="Times New Roman"/>
              </w:rPr>
              <w:t>,</w:t>
            </w:r>
            <w:r w:rsidR="002A3BAC">
              <w:rPr>
                <w:rFonts w:ascii="Times New Roman" w:hAnsi="Times New Roman" w:cs="Times New Roman"/>
              </w:rPr>
              <w:t xml:space="preserve"> cuando ejercieron el colonialismo sobre los territorios musulmanes. </w:t>
            </w:r>
            <w:r w:rsidR="002A3BAC" w:rsidRPr="00F7109F">
              <w:rPr>
                <w:rFonts w:ascii="Times New Roman" w:hAnsi="Times New Roman" w:cs="Times New Roman"/>
              </w:rPr>
              <w:t xml:space="preserve">El mapa del Medio Oriente </w:t>
            </w:r>
            <w:r w:rsidR="005525BB">
              <w:rPr>
                <w:rFonts w:ascii="Times New Roman" w:hAnsi="Times New Roman" w:cs="Times New Roman"/>
              </w:rPr>
              <w:t>fue trazado por</w:t>
            </w:r>
            <w:r w:rsidR="002A3BAC" w:rsidRPr="00F7109F">
              <w:rPr>
                <w:rFonts w:ascii="Times New Roman" w:hAnsi="Times New Roman" w:cs="Times New Roman"/>
              </w:rPr>
              <w:t xml:space="preserve"> Francia </w:t>
            </w:r>
            <w:r w:rsidR="002A3BAC">
              <w:rPr>
                <w:rFonts w:ascii="Times New Roman" w:hAnsi="Times New Roman" w:cs="Times New Roman"/>
              </w:rPr>
              <w:t xml:space="preserve">y </w:t>
            </w:r>
            <w:r w:rsidR="005525BB">
              <w:rPr>
                <w:rFonts w:ascii="Times New Roman" w:hAnsi="Times New Roman" w:cs="Times New Roman"/>
              </w:rPr>
              <w:t xml:space="preserve">el </w:t>
            </w:r>
            <w:r w:rsidR="002A3BAC" w:rsidRPr="00F7109F">
              <w:rPr>
                <w:rFonts w:ascii="Times New Roman" w:hAnsi="Times New Roman" w:cs="Times New Roman"/>
              </w:rPr>
              <w:t>Reino Unido a mediados de la Primera Guerra Mundial</w:t>
            </w:r>
            <w:r w:rsidR="002A3BAC">
              <w:rPr>
                <w:rFonts w:ascii="Times New Roman" w:hAnsi="Times New Roman" w:cs="Times New Roman"/>
              </w:rPr>
              <w:t>.</w:t>
            </w:r>
            <w:r w:rsidR="002A3BAC" w:rsidRPr="00F7109F">
              <w:rPr>
                <w:rFonts w:ascii="Times New Roman" w:hAnsi="Times New Roman" w:cs="Times New Roman"/>
              </w:rPr>
              <w:t xml:space="preserve"> </w:t>
            </w:r>
            <w:r w:rsidR="002A3BAC">
              <w:rPr>
                <w:rFonts w:ascii="Times New Roman" w:hAnsi="Times New Roman" w:cs="Times New Roman"/>
              </w:rPr>
              <w:t>E</w:t>
            </w:r>
            <w:r w:rsidR="002A3BAC" w:rsidRPr="00F7109F">
              <w:rPr>
                <w:rFonts w:ascii="Times New Roman" w:hAnsi="Times New Roman" w:cs="Times New Roman"/>
              </w:rPr>
              <w:t>ntonces se crearon Estados</w:t>
            </w:r>
            <w:r w:rsidR="002A3BAC">
              <w:rPr>
                <w:rFonts w:ascii="Times New Roman" w:hAnsi="Times New Roman" w:cs="Times New Roman"/>
              </w:rPr>
              <w:t xml:space="preserve"> </w:t>
            </w:r>
            <w:r w:rsidR="005525BB">
              <w:rPr>
                <w:rFonts w:ascii="Times New Roman" w:hAnsi="Times New Roman" w:cs="Times New Roman"/>
              </w:rPr>
              <w:t>como Siria e Iraq</w:t>
            </w:r>
            <w:r w:rsidR="002A3BAC">
              <w:rPr>
                <w:rFonts w:ascii="Times New Roman" w:hAnsi="Times New Roman" w:cs="Times New Roman"/>
              </w:rPr>
              <w:t>.</w:t>
            </w:r>
          </w:p>
        </w:tc>
      </w:tr>
    </w:tbl>
    <w:p w14:paraId="3B5D1C2D" w14:textId="77777777" w:rsidR="002A3BAC" w:rsidRDefault="002A3BAC" w:rsidP="00C95BF4">
      <w:pPr>
        <w:spacing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4"/>
        <w:gridCol w:w="6354"/>
      </w:tblGrid>
      <w:tr w:rsidR="00490B03" w:rsidRPr="000846F3" w14:paraId="51704B82" w14:textId="77777777" w:rsidTr="00453D56">
        <w:tc>
          <w:tcPr>
            <w:tcW w:w="9054" w:type="dxa"/>
            <w:gridSpan w:val="2"/>
            <w:shd w:val="clear" w:color="auto" w:fill="000000" w:themeFill="text1"/>
          </w:tcPr>
          <w:p w14:paraId="2987951D" w14:textId="6EBA65A2" w:rsidR="00490B03" w:rsidRPr="000846F3" w:rsidRDefault="00490B03" w:rsidP="00C95BF4">
            <w:pPr>
              <w:spacing w:line="276" w:lineRule="auto"/>
              <w:jc w:val="both"/>
              <w:rPr>
                <w:rFonts w:ascii="Times New Roman" w:hAnsi="Times New Roman" w:cs="Times New Roman"/>
                <w:b/>
                <w:color w:val="FFFFFF" w:themeColor="background1"/>
                <w:sz w:val="24"/>
                <w:szCs w:val="24"/>
              </w:rPr>
            </w:pPr>
            <w:del w:id="12" w:author="Flor Buitrago" w:date="2015-03-12T16:32:00Z">
              <w:r w:rsidRPr="000846F3" w:rsidDel="00C40D7F">
                <w:rPr>
                  <w:rFonts w:ascii="Times New Roman" w:hAnsi="Times New Roman" w:cs="Times New Roman"/>
                  <w:b/>
                  <w:color w:val="FFFFFF" w:themeColor="background1"/>
                  <w:sz w:val="24"/>
                  <w:szCs w:val="24"/>
                </w:rPr>
                <w:delText>Profundiza: recurso aprovechado</w:delText>
              </w:r>
            </w:del>
          </w:p>
        </w:tc>
      </w:tr>
      <w:tr w:rsidR="00490B03" w:rsidRPr="000846F3" w14:paraId="0C54F730" w14:textId="77777777" w:rsidTr="00453D56">
        <w:tc>
          <w:tcPr>
            <w:tcW w:w="2518" w:type="dxa"/>
          </w:tcPr>
          <w:p w14:paraId="5C0D8920" w14:textId="1AEDD301" w:rsidR="00490B03" w:rsidRPr="000846F3" w:rsidRDefault="00490B03" w:rsidP="00C95BF4">
            <w:pPr>
              <w:spacing w:line="276" w:lineRule="auto"/>
              <w:jc w:val="both"/>
              <w:rPr>
                <w:rFonts w:ascii="Times New Roman" w:hAnsi="Times New Roman" w:cs="Times New Roman"/>
                <w:b/>
                <w:color w:val="000000"/>
                <w:sz w:val="24"/>
                <w:szCs w:val="24"/>
              </w:rPr>
            </w:pPr>
            <w:del w:id="13" w:author="Flor Buitrago" w:date="2015-03-12T16:32:00Z">
              <w:r w:rsidRPr="000846F3" w:rsidDel="00C40D7F">
                <w:rPr>
                  <w:rFonts w:ascii="Times New Roman" w:hAnsi="Times New Roman" w:cs="Times New Roman"/>
                  <w:b/>
                  <w:color w:val="000000"/>
                  <w:sz w:val="24"/>
                  <w:szCs w:val="24"/>
                </w:rPr>
                <w:delText>Código</w:delText>
              </w:r>
            </w:del>
          </w:p>
        </w:tc>
        <w:tc>
          <w:tcPr>
            <w:tcW w:w="6536" w:type="dxa"/>
          </w:tcPr>
          <w:p w14:paraId="0E5274BC" w14:textId="29188011" w:rsidR="00490B03"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del w:id="14" w:author="Flor Buitrago" w:date="2015-03-12T16:32:00Z">
              <w:r w:rsidR="00DA4D78" w:rsidRPr="000846F3" w:rsidDel="00C40D7F">
                <w:rPr>
                  <w:rFonts w:ascii="Times New Roman" w:hAnsi="Times New Roman" w:cs="Times New Roman"/>
                  <w:color w:val="000000"/>
                  <w:sz w:val="24"/>
                  <w:szCs w:val="24"/>
                </w:rPr>
                <w:delText>_0</w:delText>
              </w:r>
              <w:r w:rsidR="00DA4D78" w:rsidDel="00C40D7F">
                <w:rPr>
                  <w:rFonts w:ascii="Times New Roman" w:hAnsi="Times New Roman" w:cs="Times New Roman"/>
                  <w:color w:val="000000"/>
                  <w:sz w:val="24"/>
                  <w:szCs w:val="24"/>
                </w:rPr>
                <w:delText>1</w:delText>
              </w:r>
              <w:r w:rsidR="00DA4D78" w:rsidRPr="000846F3" w:rsidDel="00C40D7F">
                <w:rPr>
                  <w:rFonts w:ascii="Times New Roman" w:hAnsi="Times New Roman" w:cs="Times New Roman"/>
                  <w:color w:val="000000"/>
                  <w:sz w:val="24"/>
                  <w:szCs w:val="24"/>
                </w:rPr>
                <w:delText>_REC</w:delText>
              </w:r>
              <w:r w:rsidR="00DA4D78" w:rsidDel="00C40D7F">
                <w:rPr>
                  <w:rFonts w:ascii="Times New Roman" w:hAnsi="Times New Roman" w:cs="Times New Roman"/>
                  <w:color w:val="000000"/>
                  <w:sz w:val="24"/>
                  <w:szCs w:val="24"/>
                </w:rPr>
                <w:delText>190</w:delText>
              </w:r>
            </w:del>
          </w:p>
        </w:tc>
      </w:tr>
      <w:tr w:rsidR="00490B03" w:rsidRPr="000846F3" w14:paraId="38E65C67" w14:textId="77777777" w:rsidTr="00453D56">
        <w:tc>
          <w:tcPr>
            <w:tcW w:w="2518" w:type="dxa"/>
          </w:tcPr>
          <w:p w14:paraId="329BAA54" w14:textId="361C49B8" w:rsidR="00490B03" w:rsidRPr="000846F3" w:rsidRDefault="00490B03" w:rsidP="00C95BF4">
            <w:pPr>
              <w:spacing w:line="276" w:lineRule="auto"/>
              <w:jc w:val="both"/>
              <w:rPr>
                <w:rFonts w:ascii="Times New Roman" w:hAnsi="Times New Roman" w:cs="Times New Roman"/>
                <w:color w:val="000000"/>
                <w:sz w:val="24"/>
                <w:szCs w:val="24"/>
              </w:rPr>
            </w:pPr>
            <w:del w:id="15" w:author="Flor Buitrago" w:date="2015-03-12T16:32:00Z">
              <w:r w:rsidRPr="000846F3" w:rsidDel="00C40D7F">
                <w:rPr>
                  <w:rFonts w:ascii="Times New Roman" w:hAnsi="Times New Roman" w:cs="Times New Roman"/>
                  <w:b/>
                  <w:color w:val="000000"/>
                  <w:sz w:val="24"/>
                  <w:szCs w:val="24"/>
                </w:rPr>
                <w:delText>Ubicación en Aula Planeta</w:delText>
              </w:r>
            </w:del>
          </w:p>
        </w:tc>
        <w:tc>
          <w:tcPr>
            <w:tcW w:w="6536" w:type="dxa"/>
          </w:tcPr>
          <w:p w14:paraId="18E233B5" w14:textId="6ED9D70F" w:rsidR="00490B03" w:rsidRPr="000846F3" w:rsidRDefault="00490B03" w:rsidP="00C95BF4">
            <w:pPr>
              <w:spacing w:line="276" w:lineRule="auto"/>
              <w:jc w:val="both"/>
              <w:rPr>
                <w:rFonts w:ascii="Times New Roman" w:hAnsi="Times New Roman" w:cs="Times New Roman"/>
                <w:color w:val="000000"/>
                <w:sz w:val="24"/>
                <w:szCs w:val="24"/>
              </w:rPr>
            </w:pPr>
            <w:del w:id="16" w:author="Flor Buitrago" w:date="2015-03-12T16:32:00Z">
              <w:r w:rsidDel="00C40D7F">
                <w:rPr>
                  <w:rFonts w:ascii="Times New Roman" w:hAnsi="Times New Roman" w:cs="Times New Roman"/>
                  <w:color w:val="000000"/>
                  <w:sz w:val="24"/>
                  <w:szCs w:val="24"/>
                </w:rPr>
                <w:delText xml:space="preserve">Eso 4/ ciencias sociales/ El </w:delText>
              </w:r>
              <w:r w:rsidR="00E65950" w:rsidDel="00C40D7F">
                <w:rPr>
                  <w:rFonts w:ascii="Times New Roman" w:hAnsi="Times New Roman" w:cs="Times New Roman"/>
                  <w:color w:val="000000"/>
                  <w:sz w:val="24"/>
                  <w:szCs w:val="24"/>
                </w:rPr>
                <w:delText xml:space="preserve">imperialismo y la primera guerra mundial/ </w:delText>
              </w:r>
              <w:r w:rsidR="00E65950" w:rsidRPr="00E65950" w:rsidDel="00C40D7F">
                <w:rPr>
                  <w:rFonts w:ascii="Times New Roman" w:hAnsi="Times New Roman" w:cs="Times New Roman"/>
                  <w:color w:val="000000"/>
                  <w:sz w:val="24"/>
                  <w:szCs w:val="24"/>
                </w:rPr>
                <w:delText>El reparto de Asia</w:delText>
              </w:r>
            </w:del>
          </w:p>
        </w:tc>
      </w:tr>
      <w:tr w:rsidR="00490B03" w:rsidRPr="000846F3" w14:paraId="6B712CC8" w14:textId="77777777" w:rsidTr="00453D56">
        <w:tc>
          <w:tcPr>
            <w:tcW w:w="2518" w:type="dxa"/>
          </w:tcPr>
          <w:p w14:paraId="7873B75A" w14:textId="7644E7A4" w:rsidR="00490B03" w:rsidRPr="000846F3" w:rsidRDefault="00490B03" w:rsidP="00C95BF4">
            <w:pPr>
              <w:spacing w:line="276" w:lineRule="auto"/>
              <w:jc w:val="both"/>
              <w:rPr>
                <w:rFonts w:ascii="Times New Roman" w:hAnsi="Times New Roman" w:cs="Times New Roman"/>
                <w:color w:val="000000"/>
                <w:sz w:val="24"/>
                <w:szCs w:val="24"/>
              </w:rPr>
            </w:pPr>
            <w:del w:id="17" w:author="Flor Buitrago" w:date="2015-03-12T16:32:00Z">
              <w:r w:rsidRPr="000846F3" w:rsidDel="00C40D7F">
                <w:rPr>
                  <w:rFonts w:ascii="Times New Roman" w:hAnsi="Times New Roman" w:cs="Times New Roman"/>
                  <w:b/>
                  <w:color w:val="000000"/>
                  <w:sz w:val="24"/>
                  <w:szCs w:val="24"/>
                </w:rPr>
                <w:delText>Cambio (descripción o capturas de pantallas)</w:delText>
              </w:r>
            </w:del>
          </w:p>
        </w:tc>
        <w:tc>
          <w:tcPr>
            <w:tcW w:w="6536" w:type="dxa"/>
          </w:tcPr>
          <w:p w14:paraId="0A4DF308" w14:textId="77777777" w:rsidR="00490B03" w:rsidRPr="000846F3" w:rsidRDefault="00490B03" w:rsidP="00C95BF4">
            <w:pPr>
              <w:spacing w:line="276" w:lineRule="auto"/>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2FA1B0D9" w:rsidR="00490B03" w:rsidRPr="000846F3" w:rsidRDefault="00490B03" w:rsidP="00C95BF4">
            <w:pPr>
              <w:spacing w:line="276" w:lineRule="auto"/>
              <w:jc w:val="both"/>
              <w:rPr>
                <w:rFonts w:ascii="Times New Roman" w:hAnsi="Times New Roman" w:cs="Times New Roman"/>
                <w:b/>
                <w:color w:val="000000"/>
                <w:sz w:val="24"/>
                <w:szCs w:val="24"/>
              </w:rPr>
            </w:pPr>
            <w:del w:id="18" w:author="Flor Buitrago" w:date="2015-03-12T16:32:00Z">
              <w:r w:rsidRPr="000846F3" w:rsidDel="00C40D7F">
                <w:rPr>
                  <w:rFonts w:ascii="Times New Roman" w:hAnsi="Times New Roman" w:cs="Times New Roman"/>
                  <w:b/>
                  <w:color w:val="000000"/>
                  <w:sz w:val="24"/>
                  <w:szCs w:val="24"/>
                </w:rPr>
                <w:delText>Título</w:delText>
              </w:r>
            </w:del>
          </w:p>
        </w:tc>
        <w:tc>
          <w:tcPr>
            <w:tcW w:w="6536" w:type="dxa"/>
          </w:tcPr>
          <w:p w14:paraId="141D39D9" w14:textId="1C1A14EE" w:rsidR="00490B03" w:rsidRPr="00FD2DBD" w:rsidRDefault="00490B03" w:rsidP="00C95BF4">
            <w:pPr>
              <w:spacing w:line="276" w:lineRule="auto"/>
              <w:jc w:val="both"/>
              <w:rPr>
                <w:rFonts w:ascii="Times New Roman" w:hAnsi="Times New Roman" w:cs="Times New Roman"/>
                <w:b/>
                <w:color w:val="000000"/>
                <w:sz w:val="24"/>
                <w:szCs w:val="24"/>
              </w:rPr>
            </w:pPr>
            <w:del w:id="19" w:author="Flor Buitrago" w:date="2015-03-12T16:32:00Z">
              <w:r w:rsidRPr="00490B03" w:rsidDel="00C40D7F">
                <w:rPr>
                  <w:rFonts w:ascii="Times New Roman" w:hAnsi="Times New Roman" w:cs="Times New Roman"/>
                  <w:b/>
                  <w:color w:val="000000"/>
                  <w:sz w:val="24"/>
                  <w:szCs w:val="24"/>
                </w:rPr>
                <w:delText xml:space="preserve">El reparto de </w:delText>
              </w:r>
              <w:commentRangeStart w:id="20"/>
              <w:r w:rsidRPr="00490B03" w:rsidDel="00C40D7F">
                <w:rPr>
                  <w:rFonts w:ascii="Times New Roman" w:hAnsi="Times New Roman" w:cs="Times New Roman"/>
                  <w:b/>
                  <w:color w:val="000000"/>
                  <w:sz w:val="24"/>
                  <w:szCs w:val="24"/>
                </w:rPr>
                <w:delText>Asia</w:delText>
              </w:r>
              <w:commentRangeEnd w:id="20"/>
              <w:r w:rsidR="009E3AAD" w:rsidDel="00C40D7F">
                <w:rPr>
                  <w:rStyle w:val="Refdecomentario"/>
                  <w:rFonts w:ascii="Calibri" w:eastAsia="Calibri" w:hAnsi="Calibri" w:cs="Times New Roman"/>
                </w:rPr>
                <w:commentReference w:id="20"/>
              </w:r>
            </w:del>
          </w:p>
        </w:tc>
      </w:tr>
      <w:tr w:rsidR="00490B03" w:rsidRPr="000846F3" w14:paraId="02921486" w14:textId="77777777" w:rsidTr="00453D56">
        <w:tc>
          <w:tcPr>
            <w:tcW w:w="2518" w:type="dxa"/>
          </w:tcPr>
          <w:p w14:paraId="15C5C269" w14:textId="53FB3DA3" w:rsidR="00490B03" w:rsidRPr="000846F3" w:rsidRDefault="00490B03" w:rsidP="00C95BF4">
            <w:pPr>
              <w:spacing w:line="276" w:lineRule="auto"/>
              <w:jc w:val="both"/>
              <w:rPr>
                <w:rFonts w:ascii="Times New Roman" w:hAnsi="Times New Roman" w:cs="Times New Roman"/>
                <w:b/>
                <w:color w:val="000000"/>
                <w:sz w:val="24"/>
                <w:szCs w:val="24"/>
              </w:rPr>
            </w:pPr>
            <w:del w:id="21" w:author="Flor Buitrago" w:date="2015-03-12T16:32:00Z">
              <w:r w:rsidRPr="000846F3" w:rsidDel="00C40D7F">
                <w:rPr>
                  <w:rFonts w:ascii="Times New Roman" w:hAnsi="Times New Roman" w:cs="Times New Roman"/>
                  <w:b/>
                  <w:color w:val="000000"/>
                  <w:sz w:val="24"/>
                  <w:szCs w:val="24"/>
                </w:rPr>
                <w:delText>Descripción</w:delText>
              </w:r>
            </w:del>
          </w:p>
        </w:tc>
        <w:tc>
          <w:tcPr>
            <w:tcW w:w="6536" w:type="dxa"/>
          </w:tcPr>
          <w:p w14:paraId="5EBFE3C6" w14:textId="690A4C1F" w:rsidR="00490B03" w:rsidRPr="000846F3" w:rsidRDefault="00E65950" w:rsidP="00C95BF4">
            <w:pPr>
              <w:spacing w:line="276" w:lineRule="auto"/>
              <w:jc w:val="both"/>
              <w:rPr>
                <w:rFonts w:ascii="Times New Roman" w:hAnsi="Times New Roman" w:cs="Times New Roman"/>
                <w:color w:val="000000"/>
                <w:sz w:val="24"/>
                <w:szCs w:val="24"/>
              </w:rPr>
            </w:pPr>
            <w:del w:id="22" w:author="Flor Buitrago" w:date="2015-03-12T16:32:00Z">
              <w:r w:rsidRPr="00E65950" w:rsidDel="00C40D7F">
                <w:rPr>
                  <w:rFonts w:ascii="Times New Roman" w:hAnsi="Times New Roman" w:cs="Times New Roman"/>
                  <w:color w:val="000000"/>
                  <w:sz w:val="24"/>
                  <w:szCs w:val="24"/>
                </w:rPr>
                <w:delText>Animación que indica cómo se repartió el continente asiático entre las potencias coloniales europeas</w:delText>
              </w:r>
            </w:del>
          </w:p>
        </w:tc>
      </w:tr>
    </w:tbl>
    <w:p w14:paraId="62CB7B33" w14:textId="77777777" w:rsidR="00651F3E" w:rsidRDefault="00651F3E" w:rsidP="00C95BF4">
      <w:pPr>
        <w:spacing w:line="276" w:lineRule="auto"/>
        <w:jc w:val="both"/>
        <w:rPr>
          <w:rFonts w:ascii="Times New Roman" w:hAnsi="Times New Roman" w:cs="Times New Roman"/>
        </w:rPr>
      </w:pPr>
    </w:p>
    <w:p w14:paraId="62C0A2F2" w14:textId="77777777" w:rsidR="00651F3E" w:rsidRDefault="00651F3E" w:rsidP="00C95BF4">
      <w:pPr>
        <w:spacing w:after="0" w:line="276" w:lineRule="auto"/>
        <w:jc w:val="both"/>
        <w:rPr>
          <w:rFonts w:ascii="Times New Roman" w:hAnsi="Times New Roman" w:cs="Times New Roman"/>
        </w:rPr>
      </w:pPr>
    </w:p>
    <w:tbl>
      <w:tblPr>
        <w:tblStyle w:val="Tablaconcuadrcula"/>
        <w:tblW w:w="0" w:type="auto"/>
        <w:tblLayout w:type="fixed"/>
        <w:tblLook w:val="04A0" w:firstRow="1" w:lastRow="0" w:firstColumn="1" w:lastColumn="0" w:noHBand="0" w:noVBand="1"/>
      </w:tblPr>
      <w:tblGrid>
        <w:gridCol w:w="2518"/>
        <w:gridCol w:w="6536"/>
      </w:tblGrid>
      <w:tr w:rsidR="00651F3E" w:rsidRPr="000846F3" w14:paraId="6A3E9E33" w14:textId="77777777" w:rsidTr="00651F3E">
        <w:tc>
          <w:tcPr>
            <w:tcW w:w="9054" w:type="dxa"/>
            <w:gridSpan w:val="2"/>
            <w:shd w:val="clear" w:color="auto" w:fill="0D0D0D" w:themeFill="text1" w:themeFillTint="F2"/>
          </w:tcPr>
          <w:p w14:paraId="133819B3" w14:textId="77777777" w:rsidR="00651F3E" w:rsidRPr="000846F3" w:rsidRDefault="00651F3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lastRenderedPageBreak/>
              <w:t>Imagen (fotografía, gráfica o ilustración)</w:t>
            </w:r>
          </w:p>
        </w:tc>
      </w:tr>
      <w:tr w:rsidR="00651F3E" w:rsidRPr="000846F3" w14:paraId="00F15480" w14:textId="77777777" w:rsidTr="00651F3E">
        <w:tc>
          <w:tcPr>
            <w:tcW w:w="2518" w:type="dxa"/>
          </w:tcPr>
          <w:p w14:paraId="7F47F0E0" w14:textId="77777777" w:rsidR="00651F3E" w:rsidRPr="000846F3" w:rsidRDefault="00651F3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5F0C63A" w14:textId="189A55A1" w:rsidR="00651F3E" w:rsidRPr="000846F3" w:rsidRDefault="00651F3E"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Pr="00651F3E">
              <w:rPr>
                <w:rFonts w:ascii="Times New Roman" w:hAnsi="Times New Roman" w:cs="Times New Roman"/>
                <w:color w:val="000000"/>
                <w:sz w:val="24"/>
                <w:szCs w:val="24"/>
                <w:highlight w:val="yellow"/>
              </w:rPr>
              <w:t>IMG</w:t>
            </w:r>
            <w:r w:rsidR="00E86943">
              <w:rPr>
                <w:rFonts w:ascii="Times New Roman" w:hAnsi="Times New Roman" w:cs="Times New Roman"/>
                <w:color w:val="000000"/>
                <w:sz w:val="24"/>
                <w:szCs w:val="24"/>
              </w:rPr>
              <w:t>19</w:t>
            </w:r>
          </w:p>
        </w:tc>
      </w:tr>
      <w:tr w:rsidR="00651F3E" w:rsidRPr="00432E82" w14:paraId="52856912" w14:textId="77777777" w:rsidTr="00651F3E">
        <w:tc>
          <w:tcPr>
            <w:tcW w:w="2518" w:type="dxa"/>
          </w:tcPr>
          <w:p w14:paraId="4543532B"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36" w:type="dxa"/>
          </w:tcPr>
          <w:p w14:paraId="42DA79F4" w14:textId="3CD52C35" w:rsidR="00651F3E" w:rsidRPr="00432E82" w:rsidRDefault="00D21B4D" w:rsidP="00C95BF4">
            <w:pPr>
              <w:spacing w:line="276" w:lineRule="auto"/>
              <w:jc w:val="both"/>
              <w:rPr>
                <w:rFonts w:ascii="Times New Roman" w:hAnsi="Times New Roman" w:cs="Times New Roman"/>
                <w:color w:val="000000"/>
                <w:sz w:val="24"/>
                <w:szCs w:val="24"/>
                <w:lang w:val="es-CO"/>
              </w:rPr>
            </w:pPr>
            <w:r w:rsidRPr="00651F3E">
              <w:rPr>
                <w:rFonts w:ascii="Times New Roman" w:hAnsi="Times New Roman" w:cs="Times New Roman"/>
                <w:color w:val="000000"/>
                <w:sz w:val="24"/>
                <w:szCs w:val="24"/>
              </w:rPr>
              <w:t>El Islam en el mundo actual</w:t>
            </w:r>
          </w:p>
        </w:tc>
      </w:tr>
      <w:tr w:rsidR="00651F3E" w:rsidRPr="000846F3" w14:paraId="41E94AF5" w14:textId="77777777" w:rsidTr="00651F3E">
        <w:tc>
          <w:tcPr>
            <w:tcW w:w="2518" w:type="dxa"/>
          </w:tcPr>
          <w:p w14:paraId="631CB2CD"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36" w:type="dxa"/>
          </w:tcPr>
          <w:p w14:paraId="3E658F99" w14:textId="77777777" w:rsidR="00651F3E" w:rsidRDefault="006C229C" w:rsidP="00C95BF4">
            <w:pPr>
              <w:spacing w:line="276" w:lineRule="auto"/>
              <w:jc w:val="both"/>
              <w:rPr>
                <w:rFonts w:ascii="Times New Roman" w:hAnsi="Times New Roman" w:cs="Times New Roman"/>
              </w:rPr>
            </w:pPr>
            <w:hyperlink r:id="rId48" w:history="1">
              <w:r w:rsidR="00651F3E" w:rsidRPr="002946BA">
                <w:rPr>
                  <w:rStyle w:val="Hipervnculo"/>
                  <w:rFonts w:ascii="Times New Roman" w:hAnsi="Times New Roman" w:cs="Times New Roman"/>
                </w:rPr>
                <w:t>http://aulaplaneta.planetasaber.com/encyclopedia/default.asp?idpack=8&amp;idpil=000LKS01&amp;ruta=Buscador</w:t>
              </w:r>
            </w:hyperlink>
          </w:p>
          <w:p w14:paraId="5F044574" w14:textId="12988DC6" w:rsidR="00651F3E" w:rsidRPr="000846F3" w:rsidRDefault="00651F3E"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Aula Planeta / Banco de Contenidos / El Islam en el mundo actual</w:t>
            </w:r>
          </w:p>
        </w:tc>
      </w:tr>
      <w:tr w:rsidR="00651F3E" w:rsidRPr="003E0E77" w14:paraId="41B45F07" w14:textId="77777777" w:rsidTr="00651F3E">
        <w:tc>
          <w:tcPr>
            <w:tcW w:w="2518" w:type="dxa"/>
          </w:tcPr>
          <w:p w14:paraId="2DED6E59" w14:textId="77777777" w:rsidR="00651F3E" w:rsidRPr="000846F3" w:rsidRDefault="00651F3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36" w:type="dxa"/>
          </w:tcPr>
          <w:p w14:paraId="2E1A54C9" w14:textId="77777777" w:rsidR="00651F3E" w:rsidRPr="00651F3E" w:rsidRDefault="00651F3E" w:rsidP="00C95BF4">
            <w:pPr>
              <w:spacing w:line="276" w:lineRule="auto"/>
              <w:jc w:val="both"/>
              <w:rPr>
                <w:rFonts w:ascii="Times New Roman" w:hAnsi="Times New Roman" w:cs="Times New Roman"/>
                <w:color w:val="000000"/>
                <w:sz w:val="24"/>
                <w:szCs w:val="24"/>
              </w:rPr>
            </w:pPr>
            <w:r w:rsidRPr="00651F3E">
              <w:rPr>
                <w:rFonts w:ascii="Times New Roman" w:hAnsi="Times New Roman" w:cs="Times New Roman"/>
                <w:color w:val="000000"/>
                <w:sz w:val="24"/>
                <w:szCs w:val="24"/>
              </w:rPr>
              <w:t xml:space="preserve">El Islam en el mundo actual. </w:t>
            </w:r>
          </w:p>
          <w:p w14:paraId="08AF21E7" w14:textId="449B435F" w:rsidR="00651F3E" w:rsidRPr="000846F3" w:rsidRDefault="005525BB" w:rsidP="005525BB">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Islam, originado en el siglo</w:t>
            </w:r>
            <w:r w:rsidR="00651F3E" w:rsidRPr="00651F3E">
              <w:rPr>
                <w:rFonts w:ascii="Times New Roman" w:hAnsi="Times New Roman" w:cs="Times New Roman"/>
                <w:color w:val="000000"/>
                <w:sz w:val="24"/>
                <w:szCs w:val="24"/>
              </w:rPr>
              <w:t xml:space="preserve"> VI en la península de Arabia, se extiende </w:t>
            </w:r>
            <w:r>
              <w:rPr>
                <w:rFonts w:ascii="Times New Roman" w:hAnsi="Times New Roman" w:cs="Times New Roman"/>
                <w:color w:val="000000"/>
                <w:sz w:val="24"/>
                <w:szCs w:val="24"/>
              </w:rPr>
              <w:t>hoy</w:t>
            </w:r>
            <w:r w:rsidR="00651F3E" w:rsidRPr="00651F3E">
              <w:rPr>
                <w:rFonts w:ascii="Times New Roman" w:hAnsi="Times New Roman" w:cs="Times New Roman"/>
                <w:color w:val="000000"/>
                <w:sz w:val="24"/>
                <w:szCs w:val="24"/>
              </w:rPr>
              <w:t xml:space="preserve"> por Oriente Próximo, África, Asia central, India, Indochina, Indonesia y Filipinas. La doctrina islámica proporciona creencias y normas que cohesionan social y políticamente a los pueblos creyentes.</w:t>
            </w:r>
            <w:r w:rsidR="00651F3E">
              <w:rPr>
                <w:rFonts w:ascii="Times New Roman" w:hAnsi="Times New Roman" w:cs="Times New Roman"/>
                <w:color w:val="000000"/>
                <w:sz w:val="24"/>
                <w:szCs w:val="24"/>
              </w:rPr>
              <w:t xml:space="preserve"> Observa las regiones en que se presenta </w:t>
            </w:r>
            <w:r w:rsidR="00894650">
              <w:rPr>
                <w:rFonts w:ascii="Times New Roman" w:hAnsi="Times New Roman" w:cs="Times New Roman"/>
                <w:color w:val="000000"/>
                <w:sz w:val="24"/>
                <w:szCs w:val="24"/>
              </w:rPr>
              <w:t>la división entre sunitas y chiitas</w:t>
            </w:r>
            <w:r w:rsidR="00651F3E">
              <w:rPr>
                <w:rFonts w:ascii="Times New Roman" w:hAnsi="Times New Roman" w:cs="Times New Roman"/>
                <w:color w:val="000000"/>
                <w:sz w:val="24"/>
                <w:szCs w:val="24"/>
              </w:rPr>
              <w:t>.</w:t>
            </w:r>
          </w:p>
        </w:tc>
      </w:tr>
    </w:tbl>
    <w:p w14:paraId="3FAE6DA7" w14:textId="77777777" w:rsidR="00651F3E" w:rsidRDefault="00651F3E" w:rsidP="00C95BF4">
      <w:pPr>
        <w:spacing w:after="0" w:line="276" w:lineRule="auto"/>
        <w:jc w:val="both"/>
        <w:rPr>
          <w:rFonts w:ascii="Times New Roman" w:hAnsi="Times New Roman" w:cs="Times New Roman"/>
        </w:rPr>
      </w:pPr>
    </w:p>
    <w:p w14:paraId="2A5429A0" w14:textId="5E1DCF6A" w:rsidR="0051458F" w:rsidRDefault="0051458F" w:rsidP="00C95BF4">
      <w:pPr>
        <w:spacing w:line="276" w:lineRule="auto"/>
        <w:jc w:val="both"/>
        <w:rPr>
          <w:rFonts w:ascii="Times New Roman" w:hAnsi="Times New Roman" w:cs="Times New Roman"/>
        </w:rPr>
      </w:pPr>
      <w:r>
        <w:rPr>
          <w:rFonts w:ascii="Times New Roman" w:hAnsi="Times New Roman" w:cs="Times New Roman"/>
        </w:rPr>
        <w:t xml:space="preserve">Tampoco hay que olvidar que </w:t>
      </w:r>
      <w:r w:rsidR="006B0883" w:rsidRPr="00C769C1">
        <w:rPr>
          <w:rFonts w:ascii="Times New Roman" w:hAnsi="Times New Roman" w:cs="Times New Roman"/>
        </w:rPr>
        <w:t>las guerras en Oriente Medio</w:t>
      </w:r>
      <w:r w:rsidR="006B0883">
        <w:rPr>
          <w:rFonts w:ascii="Times New Roman" w:hAnsi="Times New Roman" w:cs="Times New Roman"/>
        </w:rPr>
        <w:t xml:space="preserve"> </w:t>
      </w:r>
      <w:r>
        <w:rPr>
          <w:rFonts w:ascii="Times New Roman" w:hAnsi="Times New Roman" w:cs="Times New Roman"/>
        </w:rPr>
        <w:t xml:space="preserve">se han </w:t>
      </w:r>
      <w:r w:rsidRPr="00C769C1">
        <w:rPr>
          <w:rFonts w:ascii="Times New Roman" w:hAnsi="Times New Roman" w:cs="Times New Roman"/>
        </w:rPr>
        <w:t>alimentado</w:t>
      </w:r>
      <w:r w:rsidR="006B0883" w:rsidRPr="006B0883">
        <w:rPr>
          <w:rFonts w:ascii="Times New Roman" w:hAnsi="Times New Roman" w:cs="Times New Roman"/>
        </w:rPr>
        <w:t xml:space="preserve"> </w:t>
      </w:r>
      <w:r w:rsidR="006B0883">
        <w:rPr>
          <w:rFonts w:ascii="Times New Roman" w:hAnsi="Times New Roman" w:cs="Times New Roman"/>
        </w:rPr>
        <w:t>desde ambos grupos</w:t>
      </w:r>
      <w:r>
        <w:rPr>
          <w:rFonts w:ascii="Times New Roman" w:hAnsi="Times New Roman" w:cs="Times New Roman"/>
        </w:rPr>
        <w:t xml:space="preserve">. Por ejemplo, organizaciones </w:t>
      </w:r>
      <w:r w:rsidRPr="00C769C1">
        <w:rPr>
          <w:rFonts w:ascii="Times New Roman" w:hAnsi="Times New Roman" w:cs="Times New Roman"/>
        </w:rPr>
        <w:t xml:space="preserve">como Hezbollah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s. Por otra parte</w:t>
      </w:r>
      <w:r w:rsidR="006B0883">
        <w:rPr>
          <w:rFonts w:ascii="Times New Roman" w:hAnsi="Times New Roman" w:cs="Times New Roman"/>
        </w:rPr>
        <w:t>,</w:t>
      </w:r>
      <w:r>
        <w:rPr>
          <w:rFonts w:ascii="Times New Roman" w:hAnsi="Times New Roman" w:cs="Times New Roman"/>
        </w:rPr>
        <w:t xml:space="preserv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113B4E1B" w:rsidR="00F94554" w:rsidRDefault="0051458F" w:rsidP="00C95BF4">
      <w:pPr>
        <w:spacing w:line="276" w:lineRule="auto"/>
        <w:jc w:val="both"/>
        <w:rPr>
          <w:rFonts w:ascii="Times New Roman" w:hAnsi="Times New Roman" w:cs="Times New Roman"/>
        </w:rPr>
      </w:pPr>
      <w:r>
        <w:rPr>
          <w:rFonts w:ascii="Times New Roman" w:hAnsi="Times New Roman" w:cs="Times New Roman"/>
        </w:rPr>
        <w:t>Sin embargo, los do</w:t>
      </w:r>
      <w:r w:rsidR="00894650">
        <w:rPr>
          <w:rFonts w:ascii="Times New Roman" w:hAnsi="Times New Roman" w:cs="Times New Roman"/>
        </w:rPr>
        <w:t>s grupos tienen mucho en común. A</w:t>
      </w:r>
      <w:r w:rsidR="009E6502" w:rsidRPr="0051458F">
        <w:rPr>
          <w:rFonts w:ascii="Times New Roman" w:hAnsi="Times New Roman" w:cs="Times New Roman"/>
        </w:rPr>
        <w:t>mbos son musulmanes y se rigen por el</w:t>
      </w:r>
      <w:r w:rsidR="009E6502" w:rsidRPr="00894650">
        <w:rPr>
          <w:rFonts w:ascii="Times New Roman" w:hAnsi="Times New Roman" w:cs="Times New Roman"/>
          <w:i/>
        </w:rPr>
        <w:t xml:space="preserve"> Corán</w:t>
      </w:r>
      <w:r w:rsidR="009E6502" w:rsidRPr="0051458F">
        <w:rPr>
          <w:rFonts w:ascii="Times New Roman" w:hAnsi="Times New Roman" w:cs="Times New Roman"/>
        </w:rPr>
        <w:t xml:space="preserve">.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w:t>
      </w:r>
      <w:r w:rsidR="00894650">
        <w:rPr>
          <w:rFonts w:ascii="Times New Roman" w:hAnsi="Times New Roman" w:cs="Times New Roman"/>
        </w:rPr>
        <w:t>–</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sidR="00894650">
        <w:rPr>
          <w:rFonts w:ascii="Times New Roman" w:hAnsi="Times New Roman" w:cs="Times New Roman"/>
        </w:rPr>
        <w:t>–</w:t>
      </w:r>
      <w:r w:rsidR="00F94554" w:rsidRPr="00246E54">
        <w:rPr>
          <w:rFonts w:ascii="Times New Roman" w:hAnsi="Times New Roman" w:cs="Times New Roman"/>
        </w:rPr>
        <w:t xml:space="preserve"> coexisten </w:t>
      </w:r>
      <w:r w:rsidR="00894650">
        <w:rPr>
          <w:rFonts w:ascii="Times New Roman" w:hAnsi="Times New Roman" w:cs="Times New Roman"/>
        </w:rPr>
        <w:t>de manera pacífica</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65FDE954" w:rsidR="002A3BAC" w:rsidRPr="000846F3" w:rsidRDefault="002B20D8" w:rsidP="002B20D8">
            <w:pPr>
              <w:spacing w:line="276" w:lineRule="auto"/>
              <w:jc w:val="both"/>
              <w:rPr>
                <w:rFonts w:ascii="Times New Roman" w:hAnsi="Times New Roman" w:cs="Times New Roman"/>
                <w:sz w:val="24"/>
                <w:szCs w:val="24"/>
              </w:rPr>
            </w:pPr>
            <w:r>
              <w:rPr>
                <w:rFonts w:ascii="Times New Roman" w:hAnsi="Times New Roman" w:cs="Times New Roman"/>
              </w:rPr>
              <w:t>En el presente,</w:t>
            </w:r>
            <w:r w:rsidR="002A3BAC" w:rsidRPr="008C58E5">
              <w:rPr>
                <w:rFonts w:ascii="Times New Roman" w:hAnsi="Times New Roman" w:cs="Times New Roman"/>
              </w:rPr>
              <w:t xml:space="preserve"> </w:t>
            </w:r>
            <w:r w:rsidR="002A3BAC">
              <w:rPr>
                <w:rFonts w:ascii="Times New Roman" w:hAnsi="Times New Roman" w:cs="Times New Roman"/>
              </w:rPr>
              <w:t xml:space="preserve">el factor </w:t>
            </w:r>
            <w:r w:rsidR="002A3BAC" w:rsidRPr="008C58E5">
              <w:rPr>
                <w:rFonts w:ascii="Times New Roman" w:hAnsi="Times New Roman" w:cs="Times New Roman"/>
              </w:rPr>
              <w:t xml:space="preserve">principal </w:t>
            </w:r>
            <w:r w:rsidR="002A3BAC">
              <w:rPr>
                <w:rFonts w:ascii="Times New Roman" w:hAnsi="Times New Roman" w:cs="Times New Roman"/>
              </w:rPr>
              <w:t xml:space="preserve">que los diferencia </w:t>
            </w:r>
            <w:r w:rsidR="002A3BAC" w:rsidRPr="008C58E5">
              <w:rPr>
                <w:rFonts w:ascii="Times New Roman" w:hAnsi="Times New Roman" w:cs="Times New Roman"/>
              </w:rPr>
              <w:t>no radica en</w:t>
            </w:r>
            <w:r>
              <w:rPr>
                <w:rFonts w:ascii="Times New Roman" w:hAnsi="Times New Roman" w:cs="Times New Roman"/>
              </w:rPr>
              <w:t xml:space="preserve"> el factor religioso o étnico, </w:t>
            </w:r>
            <w:r w:rsidR="002A3BAC" w:rsidRPr="008C58E5">
              <w:rPr>
                <w:rFonts w:ascii="Times New Roman" w:hAnsi="Times New Roman" w:cs="Times New Roman"/>
              </w:rPr>
              <w:t xml:space="preserve">sino en </w:t>
            </w:r>
            <w:r w:rsidR="002A3BAC">
              <w:rPr>
                <w:rFonts w:ascii="Times New Roman" w:hAnsi="Times New Roman" w:cs="Times New Roman"/>
              </w:rPr>
              <w:t xml:space="preserve">la forma </w:t>
            </w:r>
            <w:r>
              <w:rPr>
                <w:rFonts w:ascii="Times New Roman" w:hAnsi="Times New Roman" w:cs="Times New Roman"/>
              </w:rPr>
              <w:t xml:space="preserve">en </w:t>
            </w:r>
            <w:r w:rsidR="002A3BAC">
              <w:rPr>
                <w:rFonts w:ascii="Times New Roman" w:hAnsi="Times New Roman" w:cs="Times New Roman"/>
              </w:rPr>
              <w:t xml:space="preserve">que conciben el </w:t>
            </w:r>
            <w:r w:rsidR="00C40D7F">
              <w:rPr>
                <w:rFonts w:ascii="Times New Roman" w:hAnsi="Times New Roman" w:cs="Times New Roman"/>
              </w:rPr>
              <w:t>Estado. Mientras que</w:t>
            </w:r>
            <w:r w:rsidR="002A3BAC" w:rsidRPr="008C58E5">
              <w:rPr>
                <w:rFonts w:ascii="Times New Roman" w:hAnsi="Times New Roman" w:cs="Times New Roman"/>
              </w:rPr>
              <w:t xml:space="preserve"> los sunitas </w:t>
            </w:r>
            <w:r w:rsidR="00C40D7F">
              <w:rPr>
                <w:rFonts w:ascii="Times New Roman" w:hAnsi="Times New Roman" w:cs="Times New Roman"/>
              </w:rPr>
              <w:t xml:space="preserve">promueven un </w:t>
            </w:r>
            <w:r w:rsidR="00C40D7F" w:rsidRPr="008C58E5">
              <w:rPr>
                <w:rFonts w:ascii="Times New Roman" w:hAnsi="Times New Roman" w:cs="Times New Roman"/>
              </w:rPr>
              <w:t>Estado secular</w:t>
            </w:r>
            <w:r w:rsidR="00C40D7F">
              <w:rPr>
                <w:rFonts w:ascii="Times New Roman" w:hAnsi="Times New Roman" w:cs="Times New Roman"/>
              </w:rPr>
              <w:t>, es decir</w:t>
            </w:r>
            <w:r>
              <w:rPr>
                <w:rFonts w:ascii="Times New Roman" w:hAnsi="Times New Roman" w:cs="Times New Roman"/>
              </w:rPr>
              <w:t>, uno en el que</w:t>
            </w:r>
            <w:r w:rsidR="00C40D7F">
              <w:rPr>
                <w:rFonts w:ascii="Times New Roman" w:hAnsi="Times New Roman" w:cs="Times New Roman"/>
              </w:rPr>
              <w:t xml:space="preserve"> haya</w:t>
            </w:r>
            <w:r w:rsidR="00C40D7F" w:rsidRPr="008C58E5">
              <w:rPr>
                <w:rFonts w:ascii="Times New Roman" w:hAnsi="Times New Roman" w:cs="Times New Roman"/>
              </w:rPr>
              <w:t xml:space="preserve"> </w:t>
            </w:r>
            <w:r w:rsidR="002A3BAC" w:rsidRPr="008C58E5">
              <w:rPr>
                <w:rFonts w:ascii="Times New Roman" w:hAnsi="Times New Roman" w:cs="Times New Roman"/>
              </w:rPr>
              <w:t>separación entre el Estado y la religión</w:t>
            </w:r>
            <w:r>
              <w:rPr>
                <w:rFonts w:ascii="Times New Roman" w:hAnsi="Times New Roman" w:cs="Times New Roman"/>
              </w:rPr>
              <w:t>,</w:t>
            </w:r>
            <w:r w:rsidR="002A3BAC" w:rsidRPr="008C58E5">
              <w:rPr>
                <w:rFonts w:ascii="Times New Roman" w:hAnsi="Times New Roman" w:cs="Times New Roman"/>
              </w:rPr>
              <w:t xml:space="preserve"> </w:t>
            </w:r>
            <w:r w:rsidR="00C40D7F">
              <w:rPr>
                <w:rFonts w:ascii="Times New Roman" w:hAnsi="Times New Roman" w:cs="Times New Roman"/>
              </w:rPr>
              <w:t xml:space="preserve">los chiitas promueven un Estado teocrático, es decir, </w:t>
            </w:r>
            <w:r w:rsidR="002A3BAC">
              <w:rPr>
                <w:rFonts w:ascii="Times New Roman" w:hAnsi="Times New Roman" w:cs="Times New Roman"/>
              </w:rPr>
              <w:t xml:space="preserve">aquel </w:t>
            </w:r>
            <w:r w:rsidR="00C40D7F">
              <w:rPr>
                <w:rFonts w:ascii="Times New Roman" w:hAnsi="Times New Roman" w:cs="Times New Roman"/>
              </w:rPr>
              <w:t xml:space="preserve">donde </w:t>
            </w:r>
            <w:r w:rsidR="002A3BAC" w:rsidRPr="008C58E5">
              <w:rPr>
                <w:rFonts w:ascii="Times New Roman" w:hAnsi="Times New Roman" w:cs="Times New Roman"/>
              </w:rPr>
              <w:t>converge</w:t>
            </w:r>
            <w:r w:rsidR="00C40D7F">
              <w:rPr>
                <w:rFonts w:ascii="Times New Roman" w:hAnsi="Times New Roman" w:cs="Times New Roman"/>
              </w:rPr>
              <w:t xml:space="preserve"> la fe con el proyecto político.</w:t>
            </w:r>
          </w:p>
        </w:tc>
      </w:tr>
    </w:tbl>
    <w:p w14:paraId="56ECCFF0" w14:textId="77777777" w:rsidR="002A3BAC" w:rsidRDefault="002A3BAC" w:rsidP="00C95BF4">
      <w:pPr>
        <w:spacing w:line="276" w:lineRule="auto"/>
        <w:jc w:val="both"/>
        <w:rPr>
          <w:rFonts w:ascii="Times New Roman" w:hAnsi="Times New Roman" w:cs="Times New Roman"/>
          <w:b/>
        </w:rPr>
      </w:pPr>
    </w:p>
    <w:p w14:paraId="543C5F1A" w14:textId="1C364044" w:rsidR="00A25208" w:rsidRDefault="00453D56" w:rsidP="00C95BF4">
      <w:pPr>
        <w:spacing w:line="276" w:lineRule="auto"/>
        <w:jc w:val="both"/>
        <w:rPr>
          <w:rFonts w:ascii="Times New Roman" w:hAnsi="Times New Roman" w:cs="Times New Roman"/>
        </w:rPr>
      </w:pPr>
      <w:r>
        <w:rPr>
          <w:rFonts w:ascii="Times New Roman" w:hAnsi="Times New Roman" w:cs="Times New Roman"/>
          <w:b/>
        </w:rPr>
        <w:t xml:space="preserve">3.5.1 </w:t>
      </w:r>
      <w:r w:rsidR="002B20D8">
        <w:rPr>
          <w:rFonts w:ascii="Times New Roman" w:hAnsi="Times New Roman" w:cs="Times New Roman"/>
          <w:b/>
        </w:rPr>
        <w:t>Los c</w:t>
      </w:r>
      <w:r w:rsidR="00286376" w:rsidRPr="00A25208">
        <w:rPr>
          <w:rFonts w:ascii="Times New Roman" w:hAnsi="Times New Roman" w:cs="Times New Roman"/>
          <w:b/>
        </w:rPr>
        <w:t>hiitas</w:t>
      </w:r>
      <w:r w:rsidR="00A25208">
        <w:rPr>
          <w:rFonts w:ascii="Times New Roman" w:hAnsi="Times New Roman" w:cs="Times New Roman"/>
        </w:rPr>
        <w:t xml:space="preserve"> </w:t>
      </w:r>
    </w:p>
    <w:p w14:paraId="722AC8CE" w14:textId="3379E830" w:rsidR="00C769C1" w:rsidRDefault="00CD3B86" w:rsidP="00C95BF4">
      <w:pPr>
        <w:spacing w:line="276" w:lineRule="auto"/>
        <w:jc w:val="both"/>
        <w:rPr>
          <w:rFonts w:ascii="Times New Roman" w:hAnsi="Times New Roman" w:cs="Times New Roman"/>
        </w:rPr>
      </w:pPr>
      <w:r>
        <w:rPr>
          <w:rFonts w:ascii="Times New Roman" w:hAnsi="Times New Roman" w:cs="Times New Roman"/>
        </w:rPr>
        <w:t>Los chiitas c</w:t>
      </w:r>
      <w:r w:rsidR="00413EBF">
        <w:rPr>
          <w:rFonts w:ascii="Times New Roman" w:hAnsi="Times New Roman" w:cs="Times New Roman"/>
        </w:rPr>
        <w:t xml:space="preserve">onstituyen </w:t>
      </w:r>
      <w:r w:rsidR="008C58E5">
        <w:rPr>
          <w:rFonts w:ascii="Times New Roman" w:hAnsi="Times New Roman" w:cs="Times New Roman"/>
        </w:rPr>
        <w:t xml:space="preserve">aproximadamente </w:t>
      </w:r>
      <w:r w:rsidR="002B20D8">
        <w:rPr>
          <w:rFonts w:ascii="Times New Roman" w:hAnsi="Times New Roman" w:cs="Times New Roman"/>
        </w:rPr>
        <w:t>15</w:t>
      </w:r>
      <w:r w:rsidR="00D9434C">
        <w:rPr>
          <w:rFonts w:ascii="Times New Roman" w:hAnsi="Times New Roman" w:cs="Times New Roman"/>
        </w:rPr>
        <w:t xml:space="preserve"> </w:t>
      </w:r>
      <w:r w:rsidR="00C769C1" w:rsidRPr="00413EBF">
        <w:rPr>
          <w:rFonts w:ascii="Times New Roman" w:hAnsi="Times New Roman" w:cs="Times New Roman"/>
        </w:rPr>
        <w:t>% de los musulmanes</w:t>
      </w:r>
      <w:r w:rsidR="00413EBF">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 xml:space="preserve">mayoría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2B20D8">
        <w:rPr>
          <w:rFonts w:ascii="Times New Roman" w:hAnsi="Times New Roman" w:cs="Times New Roman"/>
          <w:lang w:val="es-CO"/>
        </w:rPr>
        <w:t>Iraq</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53C819A2" w:rsidR="00413EBF" w:rsidRPr="008A4799" w:rsidRDefault="00B77BEF" w:rsidP="00C95BF4">
      <w:pPr>
        <w:spacing w:line="276" w:lineRule="auto"/>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sidR="002B20D8">
        <w:rPr>
          <w:rFonts w:ascii="Times New Roman" w:hAnsi="Times New Roman" w:cs="Times New Roman"/>
        </w:rPr>
        <w:t>, como Irán e Iraq</w:t>
      </w:r>
      <w:r>
        <w:rPr>
          <w:rFonts w:ascii="Times New Roman" w:hAnsi="Times New Roman" w:cs="Times New Roman"/>
        </w:rPr>
        <w:t>. As</w:t>
      </w:r>
      <w:r w:rsidR="00CD3B86">
        <w:rPr>
          <w:rFonts w:ascii="Times New Roman" w:hAnsi="Times New Roman" w:cs="Times New Roman"/>
        </w:rPr>
        <w:t>i</w:t>
      </w:r>
      <w:r>
        <w:rPr>
          <w:rFonts w:ascii="Times New Roman" w:hAnsi="Times New Roman" w:cs="Times New Roman"/>
        </w:rPr>
        <w:t>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w:t>
      </w:r>
      <w:r w:rsidR="009B3DF0" w:rsidRPr="00F30760">
        <w:rPr>
          <w:rFonts w:ascii="Times New Roman" w:hAnsi="Times New Roman" w:cs="Times New Roman"/>
        </w:rPr>
        <w:lastRenderedPageBreak/>
        <w:t xml:space="preserve">grandes </w:t>
      </w:r>
      <w:r w:rsidR="00F257C0">
        <w:rPr>
          <w:rFonts w:ascii="Times New Roman" w:hAnsi="Times New Roman" w:cs="Times New Roman"/>
        </w:rPr>
        <w:t>de Iraq</w:t>
      </w:r>
      <w:r w:rsidR="00C769C1" w:rsidRPr="00F30760">
        <w:rPr>
          <w:rFonts w:ascii="Times New Roman" w:hAnsi="Times New Roman" w:cs="Times New Roman"/>
        </w:rPr>
        <w:t xml:space="preserve"> </w:t>
      </w:r>
      <w:r w:rsidR="009B3DF0" w:rsidRPr="00F30760">
        <w:rPr>
          <w:rFonts w:ascii="Times New Roman" w:hAnsi="Times New Roman" w:cs="Times New Roman"/>
        </w:rPr>
        <w:t xml:space="preserve">se encuentran en </w:t>
      </w:r>
      <w:r w:rsidR="00413EBF">
        <w:rPr>
          <w:rFonts w:ascii="Times New Roman" w:hAnsi="Times New Roman" w:cs="Times New Roman"/>
        </w:rPr>
        <w:t xml:space="preserve">zonas chiitas, </w:t>
      </w:r>
      <w:r w:rsidR="00F257C0">
        <w:rPr>
          <w:rFonts w:ascii="Times New Roman" w:hAnsi="Times New Roman" w:cs="Times New Roman"/>
        </w:rPr>
        <w:t xml:space="preserve">y hay más de dos millones de </w:t>
      </w:r>
      <w:r w:rsidR="00413EBF" w:rsidRPr="002A3BAC">
        <w:rPr>
          <w:rFonts w:ascii="Times New Roman" w:hAnsi="Times New Roman" w:cs="Times New Roman"/>
          <w:b/>
          <w:i/>
        </w:rPr>
        <w:t>twelvers</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8"/>
        <w:gridCol w:w="634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59BA1A87" w:rsidR="002A3BAC" w:rsidRPr="000846F3" w:rsidRDefault="002A3BAC" w:rsidP="00F257C0">
            <w:pPr>
              <w:spacing w:line="276" w:lineRule="auto"/>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1979</w:t>
            </w:r>
            <w:r w:rsidR="00651F3E">
              <w:rPr>
                <w:rFonts w:ascii="Times New Roman" w:hAnsi="Times New Roman" w:cs="Times New Roman"/>
              </w:rPr>
              <w:t>-</w:t>
            </w:r>
            <w:r w:rsidRPr="009B3DF0">
              <w:rPr>
                <w:rFonts w:ascii="Times New Roman" w:hAnsi="Times New Roman" w:cs="Times New Roman"/>
              </w:rPr>
              <w:t>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sidR="00F257C0">
              <w:rPr>
                <w:rFonts w:ascii="Times New Roman" w:hAnsi="Times New Roman" w:cs="Times New Roman"/>
              </w:rPr>
              <w:t>en Iraq</w:t>
            </w:r>
            <w:r w:rsidR="00651F3E">
              <w:rPr>
                <w:rFonts w:ascii="Times New Roman" w:hAnsi="Times New Roman" w:cs="Times New Roman"/>
              </w:rPr>
              <w:t>.</w:t>
            </w:r>
            <w:r>
              <w:rPr>
                <w:rFonts w:ascii="Times New Roman" w:hAnsi="Times New Roman" w:cs="Times New Roman"/>
              </w:rPr>
              <w:t xml:space="preserve"> </w:t>
            </w:r>
            <w:r w:rsidR="00F257C0">
              <w:rPr>
                <w:rFonts w:ascii="Times New Roman" w:hAnsi="Times New Roman" w:cs="Times New Roman"/>
              </w:rPr>
              <w:t>Hoy</w:t>
            </w:r>
            <w:r w:rsidRPr="009B3DF0">
              <w:rPr>
                <w:rFonts w:ascii="Times New Roman" w:hAnsi="Times New Roman" w:cs="Times New Roman"/>
              </w:rPr>
              <w:t>, los chiitas están en el poder</w:t>
            </w:r>
            <w:r>
              <w:rPr>
                <w:rFonts w:ascii="Times New Roman" w:hAnsi="Times New Roman" w:cs="Times New Roman"/>
              </w:rPr>
              <w:t xml:space="preserve"> y </w:t>
            </w:r>
            <w:commentRangeStart w:id="23"/>
            <w:r>
              <w:rPr>
                <w:rFonts w:ascii="Times New Roman" w:hAnsi="Times New Roman" w:cs="Times New Roman"/>
              </w:rPr>
              <w:t xml:space="preserve">ahora </w:t>
            </w:r>
            <w:commentRangeEnd w:id="23"/>
            <w:r w:rsidR="00651F3E">
              <w:rPr>
                <w:rStyle w:val="Refdecomentario"/>
                <w:rFonts w:ascii="Calibri" w:eastAsia="Calibri" w:hAnsi="Calibri" w:cs="Times New Roman"/>
              </w:rPr>
              <w:commentReference w:id="23"/>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00F257C0">
              <w:rPr>
                <w:rFonts w:ascii="Times New Roman" w:hAnsi="Times New Roman" w:cs="Times New Roman"/>
              </w:rPr>
              <w:t>mediante el uso de</w:t>
            </w:r>
            <w:r w:rsidRPr="009B3DF0">
              <w:rPr>
                <w:rFonts w:ascii="Times New Roman" w:hAnsi="Times New Roman" w:cs="Times New Roman"/>
              </w:rPr>
              <w:t xml:space="preserve"> las f</w:t>
            </w:r>
            <w:r>
              <w:rPr>
                <w:rFonts w:ascii="Times New Roman" w:hAnsi="Times New Roman" w:cs="Times New Roman"/>
              </w:rPr>
              <w:t xml:space="preserve">uerzas de seguridad </w:t>
            </w:r>
            <w:r w:rsidR="005D3A9B">
              <w:rPr>
                <w:rFonts w:ascii="Times New Roman" w:hAnsi="Times New Roman" w:cs="Times New Roman"/>
              </w:rPr>
              <w:t>[</w:t>
            </w:r>
            <w:hyperlink r:id="rId49"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Pr="009B3DF0">
              <w:rPr>
                <w:rFonts w:ascii="Times New Roman" w:hAnsi="Times New Roman" w:cs="Times New Roman"/>
              </w:rPr>
              <w:t>.</w:t>
            </w:r>
          </w:p>
        </w:tc>
      </w:tr>
    </w:tbl>
    <w:p w14:paraId="20878504" w14:textId="77777777" w:rsidR="002A3BAC" w:rsidRDefault="002A3BAC" w:rsidP="00C95BF4">
      <w:pPr>
        <w:spacing w:line="276" w:lineRule="auto"/>
        <w:jc w:val="both"/>
        <w:rPr>
          <w:rFonts w:ascii="Times New Roman" w:hAnsi="Times New Roman" w:cs="Times New Roman"/>
        </w:rPr>
      </w:pPr>
    </w:p>
    <w:p w14:paraId="6989E1CD" w14:textId="15B03FEB" w:rsidR="007F385C" w:rsidRDefault="00B77BEF"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F257C0">
        <w:rPr>
          <w:rFonts w:ascii="Times New Roman" w:hAnsi="Times New Roman" w:cs="Times New Roman"/>
        </w:rPr>
        <w:t xml:space="preserve">; </w:t>
      </w:r>
      <w:r w:rsidR="008C58E5">
        <w:rPr>
          <w:rFonts w:ascii="Times New Roman" w:hAnsi="Times New Roman" w:cs="Times New Roman"/>
        </w:rPr>
        <w:t>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w:t>
      </w:r>
      <w:r w:rsidR="00F257C0">
        <w:rPr>
          <w:rFonts w:ascii="Times New Roman" w:hAnsi="Times New Roman" w:cs="Times New Roman"/>
        </w:rPr>
        <w:t xml:space="preserve">libro sagrado </w:t>
      </w:r>
      <w:r w:rsidR="008C58E5">
        <w:rPr>
          <w:rFonts w:ascii="Times New Roman" w:hAnsi="Times New Roman" w:cs="Times New Roman"/>
        </w:rPr>
        <w:t xml:space="preserve">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4620C388" w:rsidR="0058465E"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sidR="00D21B4D">
              <w:rPr>
                <w:rFonts w:ascii="Times New Roman" w:hAnsi="Times New Roman" w:cs="Times New Roman"/>
                <w:color w:val="000000"/>
                <w:sz w:val="24"/>
                <w:szCs w:val="24"/>
              </w:rPr>
              <w:t>20</w:t>
            </w:r>
          </w:p>
        </w:tc>
      </w:tr>
      <w:tr w:rsidR="0058465E" w:rsidRPr="003E0E77" w14:paraId="69107ACD" w14:textId="77777777" w:rsidTr="005A2B85">
        <w:tc>
          <w:tcPr>
            <w:tcW w:w="2518" w:type="dxa"/>
          </w:tcPr>
          <w:p w14:paraId="2BE5B0BC"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6CDF8020" w:rsidR="0058465E" w:rsidRPr="003E0E77" w:rsidRDefault="003E0E77"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Musulmanes chiitas en la procesión de  la celebraci</w:t>
            </w:r>
            <w:r>
              <w:rPr>
                <w:rFonts w:ascii="Times New Roman" w:hAnsi="Times New Roman" w:cs="Times New Roman"/>
                <w:color w:val="000000"/>
                <w:sz w:val="24"/>
                <w:szCs w:val="24"/>
                <w:lang w:val="es-CO"/>
              </w:rPr>
              <w:t xml:space="preserve">ón del Ashura en </w:t>
            </w:r>
            <w:r w:rsidR="0058465E"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0058465E"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0058465E" w:rsidRPr="003E0E77">
              <w:rPr>
                <w:rFonts w:ascii="Times New Roman" w:hAnsi="Times New Roman" w:cs="Times New Roman"/>
                <w:color w:val="000000"/>
                <w:sz w:val="24"/>
                <w:szCs w:val="24"/>
                <w:lang w:val="es-CO"/>
              </w:rPr>
              <w:t>ngeles, California</w:t>
            </w:r>
          </w:p>
        </w:tc>
      </w:tr>
      <w:tr w:rsidR="0058465E" w:rsidRPr="000846F3" w14:paraId="60BD92D9" w14:textId="77777777" w:rsidTr="005A2B85">
        <w:tc>
          <w:tcPr>
            <w:tcW w:w="2518" w:type="dxa"/>
          </w:tcPr>
          <w:p w14:paraId="3843EFD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554ED2" w14:textId="06B11387" w:rsidR="0058465E" w:rsidRPr="000846F3" w:rsidRDefault="0058465E" w:rsidP="00C95BF4">
            <w:pPr>
              <w:spacing w:line="276" w:lineRule="auto"/>
              <w:jc w:val="both"/>
              <w:rPr>
                <w:rFonts w:ascii="Times New Roman" w:hAnsi="Times New Roman" w:cs="Times New Roman"/>
                <w:color w:val="000000"/>
                <w:sz w:val="24"/>
                <w:szCs w:val="24"/>
              </w:rPr>
            </w:pPr>
            <w:r w:rsidRPr="0058465E">
              <w:rPr>
                <w:rFonts w:ascii="Times New Roman" w:hAnsi="Times New Roman" w:cs="Times New Roman"/>
                <w:color w:val="000000"/>
                <w:sz w:val="24"/>
                <w:szCs w:val="24"/>
                <w:lang w:val="en-US"/>
              </w:rPr>
              <w:t>Número de la imagen 124269760</w:t>
            </w:r>
          </w:p>
        </w:tc>
      </w:tr>
      <w:tr w:rsidR="0058465E" w:rsidRPr="000846F3" w14:paraId="5BC552A8" w14:textId="77777777" w:rsidTr="005A2B85">
        <w:tc>
          <w:tcPr>
            <w:tcW w:w="2518" w:type="dxa"/>
          </w:tcPr>
          <w:p w14:paraId="63B77063"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0996979" w14:textId="5CEEF789" w:rsidR="007B4E83" w:rsidRDefault="007B4E83" w:rsidP="00C95BF4">
            <w:pPr>
              <w:spacing w:line="276" w:lineRule="auto"/>
              <w:jc w:val="both"/>
              <w:rPr>
                <w:rFonts w:ascii="Times New Roman" w:hAnsi="Times New Roman" w:cs="Times New Roman"/>
              </w:rPr>
            </w:pPr>
            <w:r w:rsidRPr="003E0E77">
              <w:rPr>
                <w:rFonts w:ascii="Times New Roman" w:hAnsi="Times New Roman" w:cs="Times New Roman"/>
                <w:color w:val="000000"/>
                <w:sz w:val="24"/>
                <w:szCs w:val="24"/>
                <w:lang w:val="es-CO"/>
              </w:rPr>
              <w:t xml:space="preserve">Musulmanes chiitas </w:t>
            </w:r>
            <w:r w:rsidR="00F257C0">
              <w:rPr>
                <w:rFonts w:ascii="Times New Roman" w:hAnsi="Times New Roman" w:cs="Times New Roman"/>
                <w:color w:val="000000"/>
                <w:sz w:val="24"/>
                <w:szCs w:val="24"/>
                <w:lang w:val="es-CO"/>
              </w:rPr>
              <w:t xml:space="preserve">durante la procesión por </w:t>
            </w:r>
            <w:r w:rsidRPr="003E0E77">
              <w:rPr>
                <w:rFonts w:ascii="Times New Roman" w:hAnsi="Times New Roman" w:cs="Times New Roman"/>
                <w:color w:val="000000"/>
                <w:sz w:val="24"/>
                <w:szCs w:val="24"/>
                <w:lang w:val="es-CO"/>
              </w:rPr>
              <w:t>la celebraci</w:t>
            </w:r>
            <w:r>
              <w:rPr>
                <w:rFonts w:ascii="Times New Roman" w:hAnsi="Times New Roman" w:cs="Times New Roman"/>
                <w:color w:val="000000"/>
                <w:sz w:val="24"/>
                <w:szCs w:val="24"/>
                <w:lang w:val="es-CO"/>
              </w:rPr>
              <w:t>ón de</w:t>
            </w:r>
            <w:r w:rsidR="00F257C0">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l</w:t>
            </w:r>
            <w:r w:rsidR="00F257C0">
              <w:rPr>
                <w:rFonts w:ascii="Times New Roman" w:hAnsi="Times New Roman" w:cs="Times New Roman"/>
                <w:color w:val="000000"/>
                <w:sz w:val="24"/>
                <w:szCs w:val="24"/>
                <w:lang w:val="es-CO"/>
              </w:rPr>
              <w:t>a</w:t>
            </w:r>
            <w:r>
              <w:rPr>
                <w:rFonts w:ascii="Times New Roman" w:hAnsi="Times New Roman" w:cs="Times New Roman"/>
                <w:color w:val="000000"/>
                <w:sz w:val="24"/>
                <w:szCs w:val="24"/>
                <w:lang w:val="es-CO"/>
              </w:rPr>
              <w:t xml:space="preserve"> </w:t>
            </w:r>
            <w:r w:rsidRPr="00F257C0">
              <w:rPr>
                <w:rFonts w:ascii="Times New Roman" w:hAnsi="Times New Roman" w:cs="Times New Roman"/>
                <w:i/>
                <w:color w:val="000000"/>
                <w:sz w:val="24"/>
                <w:szCs w:val="24"/>
                <w:lang w:val="es-CO"/>
              </w:rPr>
              <w:t>Ashura</w:t>
            </w:r>
            <w:r>
              <w:rPr>
                <w:rFonts w:ascii="Times New Roman" w:hAnsi="Times New Roman" w:cs="Times New Roman"/>
                <w:color w:val="000000"/>
                <w:sz w:val="24"/>
                <w:szCs w:val="24"/>
                <w:lang w:val="es-CO"/>
              </w:rPr>
              <w:t xml:space="preserve"> en </w:t>
            </w:r>
            <w:r w:rsidRPr="003E0E77">
              <w:rPr>
                <w:rFonts w:ascii="Times New Roman" w:hAnsi="Times New Roman" w:cs="Times New Roman"/>
                <w:color w:val="000000"/>
                <w:sz w:val="24"/>
                <w:szCs w:val="24"/>
                <w:lang w:val="es-CO"/>
              </w:rPr>
              <w:t xml:space="preserve">2012 </w:t>
            </w:r>
            <w:r>
              <w:rPr>
                <w:rFonts w:ascii="Times New Roman" w:hAnsi="Times New Roman" w:cs="Times New Roman"/>
                <w:color w:val="000000"/>
                <w:sz w:val="24"/>
                <w:szCs w:val="24"/>
                <w:lang w:val="es-CO"/>
              </w:rPr>
              <w:t xml:space="preserve">en </w:t>
            </w:r>
            <w:r w:rsidRPr="003E0E77">
              <w:rPr>
                <w:rFonts w:ascii="Times New Roman" w:hAnsi="Times New Roman" w:cs="Times New Roman"/>
                <w:color w:val="000000"/>
                <w:sz w:val="24"/>
                <w:szCs w:val="24"/>
                <w:lang w:val="es-CO"/>
              </w:rPr>
              <w:t xml:space="preserve">Los </w:t>
            </w:r>
            <w:r>
              <w:rPr>
                <w:rFonts w:ascii="Times New Roman" w:hAnsi="Times New Roman" w:cs="Times New Roman"/>
                <w:color w:val="000000"/>
                <w:sz w:val="24"/>
                <w:szCs w:val="24"/>
                <w:lang w:val="es-CO"/>
              </w:rPr>
              <w:t>Á</w:t>
            </w:r>
            <w:r w:rsidRPr="003E0E77">
              <w:rPr>
                <w:rFonts w:ascii="Times New Roman" w:hAnsi="Times New Roman" w:cs="Times New Roman"/>
                <w:color w:val="000000"/>
                <w:sz w:val="24"/>
                <w:szCs w:val="24"/>
                <w:lang w:val="es-CO"/>
              </w:rPr>
              <w:t>ngeles, California</w:t>
            </w:r>
            <w:r>
              <w:rPr>
                <w:rFonts w:ascii="Times New Roman" w:hAnsi="Times New Roman" w:cs="Times New Roman"/>
                <w:color w:val="000000"/>
                <w:sz w:val="24"/>
                <w:szCs w:val="24"/>
                <w:lang w:val="es-CO"/>
              </w:rPr>
              <w:t>.</w:t>
            </w:r>
          </w:p>
          <w:p w14:paraId="5B280990" w14:textId="531FD363" w:rsidR="00303024" w:rsidRDefault="0058465E" w:rsidP="00C95BF4">
            <w:pPr>
              <w:spacing w:line="276" w:lineRule="auto"/>
              <w:jc w:val="both"/>
              <w:rPr>
                <w:rFonts w:ascii="Times New Roman" w:hAnsi="Times New Roman" w:cs="Times New Roman"/>
              </w:rPr>
            </w:pPr>
            <w:r>
              <w:rPr>
                <w:rFonts w:ascii="Times New Roman" w:hAnsi="Times New Roman" w:cs="Times New Roman"/>
              </w:rPr>
              <w:t>La particularidad religiosa de los chiitas radica en la importancia de sus líderes espirituales</w:t>
            </w:r>
            <w:r w:rsidR="00303024">
              <w:rPr>
                <w:rFonts w:ascii="Times New Roman" w:hAnsi="Times New Roman" w:cs="Times New Roman"/>
              </w:rPr>
              <w:t>. En la imagen</w:t>
            </w:r>
            <w:r w:rsidR="00F257C0">
              <w:rPr>
                <w:rFonts w:ascii="Times New Roman" w:hAnsi="Times New Roman" w:cs="Times New Roman"/>
              </w:rPr>
              <w:t>,</w:t>
            </w:r>
            <w:r w:rsidR="00303024">
              <w:rPr>
                <w:rFonts w:ascii="Times New Roman" w:hAnsi="Times New Roman" w:cs="Times New Roman"/>
              </w:rPr>
              <w:t xml:space="preserve"> una escena de la celebración de la </w:t>
            </w:r>
            <w:r w:rsidR="00303024" w:rsidRPr="00F257C0">
              <w:rPr>
                <w:rFonts w:ascii="Times New Roman" w:hAnsi="Times New Roman" w:cs="Times New Roman"/>
                <w:i/>
              </w:rPr>
              <w:t>Ashura</w:t>
            </w:r>
            <w:r w:rsidR="00303024">
              <w:rPr>
                <w:rFonts w:ascii="Times New Roman" w:hAnsi="Times New Roman" w:cs="Times New Roman"/>
              </w:rPr>
              <w:t xml:space="preserve">, </w:t>
            </w:r>
            <w:r w:rsidR="00303024" w:rsidRPr="00303024">
              <w:rPr>
                <w:rFonts w:ascii="Times New Roman" w:hAnsi="Times New Roman" w:cs="Times New Roman"/>
              </w:rPr>
              <w:t>una festividad en la que s</w:t>
            </w:r>
            <w:r w:rsidR="00303024">
              <w:rPr>
                <w:rFonts w:ascii="Times New Roman" w:hAnsi="Times New Roman" w:cs="Times New Roman"/>
              </w:rPr>
              <w:t>e recuerda el sacrificio de</w:t>
            </w:r>
            <w:r w:rsidR="00F257C0">
              <w:rPr>
                <w:rFonts w:ascii="Times New Roman" w:hAnsi="Times New Roman" w:cs="Times New Roman"/>
              </w:rPr>
              <w:t>l</w:t>
            </w:r>
            <w:r w:rsidR="00303024">
              <w:rPr>
                <w:rFonts w:ascii="Times New Roman" w:hAnsi="Times New Roman" w:cs="Times New Roman"/>
              </w:rPr>
              <w:t xml:space="preserve"> </w:t>
            </w:r>
            <w:r w:rsidR="003E0E77">
              <w:rPr>
                <w:rFonts w:ascii="Times New Roman" w:hAnsi="Times New Roman" w:cs="Times New Roman"/>
              </w:rPr>
              <w:t>Imán</w:t>
            </w:r>
            <w:r w:rsidR="00AA5FE0">
              <w:rPr>
                <w:rFonts w:ascii="Times New Roman" w:hAnsi="Times New Roman" w:cs="Times New Roman"/>
              </w:rPr>
              <w:t xml:space="preserve"> Hussein</w:t>
            </w:r>
            <w:r w:rsidR="00303024" w:rsidRPr="00303024">
              <w:rPr>
                <w:rFonts w:ascii="Times New Roman" w:hAnsi="Times New Roman" w:cs="Times New Roman"/>
              </w:rPr>
              <w:t xml:space="preserve">, líder espiritual de esta fracción musulmana. </w:t>
            </w:r>
          </w:p>
          <w:p w14:paraId="0F5F72D7" w14:textId="46540721" w:rsidR="0058465E" w:rsidRPr="000846F3" w:rsidRDefault="00303024" w:rsidP="00F257C0">
            <w:pPr>
              <w:spacing w:line="276" w:lineRule="auto"/>
              <w:jc w:val="both"/>
              <w:rPr>
                <w:rFonts w:ascii="Times New Roman" w:hAnsi="Times New Roman" w:cs="Times New Roman"/>
                <w:color w:val="000000"/>
                <w:sz w:val="24"/>
                <w:szCs w:val="24"/>
              </w:rPr>
            </w:pPr>
            <w:r>
              <w:rPr>
                <w:rFonts w:ascii="Times New Roman" w:hAnsi="Times New Roman" w:cs="Times New Roman"/>
              </w:rPr>
              <w:t xml:space="preserve">La festividad incluye </w:t>
            </w:r>
            <w:r w:rsidRPr="00303024">
              <w:rPr>
                <w:rFonts w:ascii="Times New Roman" w:hAnsi="Times New Roman" w:cs="Times New Roman"/>
              </w:rPr>
              <w:t>desfile</w:t>
            </w:r>
            <w:r w:rsidR="00F257C0">
              <w:rPr>
                <w:rFonts w:ascii="Times New Roman" w:hAnsi="Times New Roman" w:cs="Times New Roman"/>
              </w:rPr>
              <w:t>s, procesiones, manifestaciones y flagelaciones</w:t>
            </w:r>
            <w:r w:rsidRPr="00303024">
              <w:rPr>
                <w:rFonts w:ascii="Times New Roman" w:hAnsi="Times New Roman" w:cs="Times New Roman"/>
              </w:rPr>
              <w:t xml:space="preserve">, </w:t>
            </w:r>
            <w:r w:rsidR="00F257C0">
              <w:rPr>
                <w:rFonts w:ascii="Times New Roman" w:hAnsi="Times New Roman" w:cs="Times New Roman"/>
              </w:rPr>
              <w:t>como signo</w:t>
            </w:r>
            <w:r w:rsidRPr="00303024">
              <w:rPr>
                <w:rFonts w:ascii="Times New Roman" w:hAnsi="Times New Roman" w:cs="Times New Roman"/>
              </w:rPr>
              <w:t xml:space="preserve"> de resistencia y justicia. Países como </w:t>
            </w:r>
            <w:r w:rsidR="003E0E77" w:rsidRPr="00303024">
              <w:rPr>
                <w:rFonts w:ascii="Times New Roman" w:hAnsi="Times New Roman" w:cs="Times New Roman"/>
              </w:rPr>
              <w:t>Afganistán</w:t>
            </w:r>
            <w:r w:rsidRPr="00303024">
              <w:rPr>
                <w:rFonts w:ascii="Times New Roman" w:hAnsi="Times New Roman" w:cs="Times New Roman"/>
              </w:rPr>
              <w:t xml:space="preserve">, </w:t>
            </w:r>
            <w:r w:rsidR="003E0E77" w:rsidRPr="00303024">
              <w:rPr>
                <w:rFonts w:ascii="Times New Roman" w:hAnsi="Times New Roman" w:cs="Times New Roman"/>
              </w:rPr>
              <w:t>Pakistán</w:t>
            </w:r>
            <w:r w:rsidRPr="00303024">
              <w:rPr>
                <w:rFonts w:ascii="Times New Roman" w:hAnsi="Times New Roman" w:cs="Times New Roman"/>
              </w:rPr>
              <w:t>, India, Birmania e Irak se suma</w:t>
            </w:r>
            <w:r>
              <w:rPr>
                <w:rFonts w:ascii="Times New Roman" w:hAnsi="Times New Roman" w:cs="Times New Roman"/>
              </w:rPr>
              <w:t xml:space="preserve">n </w:t>
            </w:r>
            <w:r w:rsidRPr="00303024">
              <w:rPr>
                <w:rFonts w:ascii="Times New Roman" w:hAnsi="Times New Roman" w:cs="Times New Roman"/>
              </w:rPr>
              <w:t>a las festividades</w:t>
            </w:r>
            <w:r>
              <w:rPr>
                <w:rFonts w:ascii="Times New Roman" w:hAnsi="Times New Roman" w:cs="Times New Roman"/>
              </w:rPr>
              <w:t>.</w:t>
            </w:r>
          </w:p>
        </w:tc>
      </w:tr>
    </w:tbl>
    <w:p w14:paraId="21862371" w14:textId="77777777" w:rsidR="002567B8" w:rsidRDefault="002567B8" w:rsidP="00C95BF4">
      <w:pPr>
        <w:spacing w:line="276" w:lineRule="auto"/>
        <w:jc w:val="both"/>
        <w:rPr>
          <w:rFonts w:ascii="Times New Roman" w:hAnsi="Times New Roman" w:cs="Times New Roman"/>
        </w:rPr>
      </w:pPr>
    </w:p>
    <w:p w14:paraId="0E7041EC" w14:textId="06FD6126" w:rsidR="00413EBF" w:rsidRDefault="008C58E5" w:rsidP="00C95BF4">
      <w:pPr>
        <w:spacing w:line="276" w:lineRule="auto"/>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amente</w:t>
      </w:r>
      <w:r w:rsidR="00AA5FE0">
        <w:rPr>
          <w:rFonts w:ascii="Times New Roman" w:hAnsi="Times New Roman" w:cs="Times New Roman"/>
        </w:rPr>
        <w:t>,</w:t>
      </w:r>
      <w:r>
        <w:rPr>
          <w:rFonts w:ascii="Times New Roman" w:hAnsi="Times New Roman" w:cs="Times New Roman"/>
        </w:rPr>
        <w:t xml:space="preserv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4E121EEE" w:rsidR="00B16DA8" w:rsidRDefault="00B16DA8" w:rsidP="00C95BF4">
      <w:pPr>
        <w:spacing w:line="276" w:lineRule="auto"/>
        <w:jc w:val="both"/>
        <w:rPr>
          <w:rFonts w:ascii="Times New Roman" w:hAnsi="Times New Roman" w:cs="Times New Roman"/>
        </w:rPr>
      </w:pPr>
      <w:r>
        <w:rPr>
          <w:rFonts w:ascii="Times New Roman" w:hAnsi="Times New Roman" w:cs="Times New Roman"/>
        </w:rPr>
        <w:t>Con el tiempo</w:t>
      </w:r>
      <w:r w:rsidR="00B5779D">
        <w:rPr>
          <w:rFonts w:ascii="Times New Roman" w:hAnsi="Times New Roman" w:cs="Times New Roman"/>
        </w:rPr>
        <w:t>,</w:t>
      </w:r>
      <w:r>
        <w:rPr>
          <w:rFonts w:ascii="Times New Roman" w:hAnsi="Times New Roman" w:cs="Times New Roman"/>
        </w:rPr>
        <w:t xml:space="preserve"> los </w:t>
      </w:r>
      <w:r w:rsidR="00B5779D">
        <w:rPr>
          <w:rFonts w:ascii="Times New Roman" w:hAnsi="Times New Roman" w:cs="Times New Roman"/>
        </w:rPr>
        <w:t>chiita</w:t>
      </w:r>
      <w:r w:rsidRPr="003C12AE">
        <w:rPr>
          <w:rFonts w:ascii="Times New Roman" w:hAnsi="Times New Roman" w:cs="Times New Roman"/>
        </w:rPr>
        <w:t xml:space="preserve">s se dividieron </w:t>
      </w:r>
      <w:r w:rsidR="00B5779D">
        <w:rPr>
          <w:rFonts w:ascii="Times New Roman" w:hAnsi="Times New Roman" w:cs="Times New Roman"/>
        </w:rPr>
        <w:t>a su interior y formaron</w:t>
      </w:r>
      <w:r w:rsidRPr="003C12AE">
        <w:rPr>
          <w:rFonts w:ascii="Times New Roman" w:hAnsi="Times New Roman" w:cs="Times New Roman"/>
        </w:rPr>
        <w:t xml:space="preserve"> sectas</w:t>
      </w:r>
      <w:r w:rsidR="003B148D">
        <w:rPr>
          <w:rFonts w:ascii="Times New Roman" w:hAnsi="Times New Roman" w:cs="Times New Roman"/>
        </w:rPr>
        <w:t>.</w:t>
      </w:r>
      <w:r>
        <w:rPr>
          <w:rFonts w:ascii="Times New Roman" w:hAnsi="Times New Roman" w:cs="Times New Roman"/>
        </w:rPr>
        <w:t xml:space="preserve"> La más grande es la de los </w:t>
      </w:r>
      <w:r w:rsidRPr="007F385C">
        <w:rPr>
          <w:rFonts w:ascii="Times New Roman" w:hAnsi="Times New Roman" w:cs="Times New Roman"/>
        </w:rPr>
        <w:t xml:space="preserve">imamíes o duodecimanos,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los zaydíes y los ismailíes</w:t>
      </w:r>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9"/>
        <w:gridCol w:w="6339"/>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lastRenderedPageBreak/>
              <w:t>Contenido</w:t>
            </w:r>
          </w:p>
        </w:tc>
        <w:tc>
          <w:tcPr>
            <w:tcW w:w="6460" w:type="dxa"/>
          </w:tcPr>
          <w:p w14:paraId="7E207CC5" w14:textId="4CC8EE36" w:rsidR="002A3BAC" w:rsidRPr="000846F3" w:rsidRDefault="002A3BAC" w:rsidP="00C04D28">
            <w:pPr>
              <w:spacing w:line="276" w:lineRule="auto"/>
              <w:jc w:val="both"/>
              <w:rPr>
                <w:rFonts w:ascii="Times New Roman" w:hAnsi="Times New Roman" w:cs="Times New Roman"/>
                <w:b/>
                <w:sz w:val="24"/>
                <w:szCs w:val="24"/>
              </w:rPr>
            </w:pPr>
            <w:r w:rsidRPr="002A3BAC">
              <w:rPr>
                <w:rFonts w:ascii="Times New Roman" w:hAnsi="Times New Roman" w:cs="Times New Roman"/>
              </w:rPr>
              <w:t xml:space="preserve">La batalla </w:t>
            </w:r>
            <w:r w:rsidR="00C04D28">
              <w:rPr>
                <w:rFonts w:ascii="Times New Roman" w:hAnsi="Times New Roman" w:cs="Times New Roman"/>
              </w:rPr>
              <w:t xml:space="preserve">de </w:t>
            </w:r>
            <w:r w:rsidRPr="002A3BAC">
              <w:rPr>
                <w:rFonts w:ascii="Times New Roman" w:hAnsi="Times New Roman" w:cs="Times New Roman"/>
              </w:rPr>
              <w:t>Karbala en el año 680 d.</w:t>
            </w:r>
            <w:r w:rsidR="00C04D28">
              <w:rPr>
                <w:rFonts w:ascii="Times New Roman" w:hAnsi="Times New Roman" w:cs="Times New Roman"/>
              </w:rPr>
              <w:t xml:space="preserve"> </w:t>
            </w:r>
            <w:r w:rsidRPr="002A3BAC">
              <w:rPr>
                <w:rFonts w:ascii="Times New Roman" w:hAnsi="Times New Roman" w:cs="Times New Roman"/>
              </w:rPr>
              <w:t>C. marcó un punto de inflexión en la historia islámica</w:t>
            </w:r>
            <w:r w:rsidR="00C04D28">
              <w:rPr>
                <w:rFonts w:ascii="Times New Roman" w:hAnsi="Times New Roman" w:cs="Times New Roman"/>
              </w:rPr>
              <w:t>,</w:t>
            </w:r>
            <w:r w:rsidRPr="002A3BAC">
              <w:rPr>
                <w:rFonts w:ascii="Times New Roman" w:hAnsi="Times New Roman" w:cs="Times New Roman"/>
              </w:rPr>
              <w:t xml:space="preserve"> ya que </w:t>
            </w:r>
            <w:r w:rsidR="00C04D28">
              <w:rPr>
                <w:rFonts w:ascii="Times New Roman" w:hAnsi="Times New Roman" w:cs="Times New Roman"/>
              </w:rPr>
              <w:t xml:space="preserve">constituyó </w:t>
            </w:r>
            <w:r w:rsidRPr="002A3BAC">
              <w:rPr>
                <w:rFonts w:ascii="Times New Roman" w:hAnsi="Times New Roman" w:cs="Times New Roman"/>
              </w:rPr>
              <w:t xml:space="preserve">la </w:t>
            </w:r>
            <w:r w:rsidR="00C04D28">
              <w:rPr>
                <w:rFonts w:ascii="Times New Roman" w:hAnsi="Times New Roman" w:cs="Times New Roman"/>
              </w:rPr>
              <w:t>derrota de los seguidores de Alí</w:t>
            </w:r>
            <w:r w:rsidRPr="002A3BAC">
              <w:rPr>
                <w:rFonts w:ascii="Times New Roman" w:hAnsi="Times New Roman" w:cs="Times New Roman"/>
              </w:rPr>
              <w:t xml:space="preserve">, el descendiente directo de Mahoma. En </w:t>
            </w:r>
            <w:r w:rsidR="00C04D28">
              <w:rPr>
                <w:rFonts w:ascii="Times New Roman" w:hAnsi="Times New Roman" w:cs="Times New Roman"/>
              </w:rPr>
              <w:t>esa</w:t>
            </w:r>
            <w:r w:rsidRPr="002A3BAC">
              <w:rPr>
                <w:rFonts w:ascii="Times New Roman" w:hAnsi="Times New Roman" w:cs="Times New Roman"/>
              </w:rPr>
              <w:t xml:space="preserve"> batalla</w:t>
            </w:r>
            <w:r w:rsidR="00C04D28">
              <w:rPr>
                <w:rFonts w:ascii="Times New Roman" w:hAnsi="Times New Roman" w:cs="Times New Roman"/>
              </w:rPr>
              <w:t>,</w:t>
            </w:r>
            <w:r w:rsidRPr="002A3BAC">
              <w:rPr>
                <w:rFonts w:ascii="Times New Roman" w:hAnsi="Times New Roman" w:cs="Times New Roman"/>
              </w:rPr>
              <w:t xml:space="preserve"> perdió la vida incluso su hijo Hussein. Desde entonces se fundó la identidad</w:t>
            </w:r>
            <w:r w:rsidR="00C04D28">
              <w:rPr>
                <w:rFonts w:ascii="Times New Roman" w:hAnsi="Times New Roman" w:cs="Times New Roman"/>
              </w:rPr>
              <w:t xml:space="preserve"> de los</w:t>
            </w:r>
            <w:r w:rsidRPr="002A3BAC">
              <w:rPr>
                <w:rFonts w:ascii="Times New Roman" w:hAnsi="Times New Roman" w:cs="Times New Roman"/>
              </w:rPr>
              <w:t xml:space="preserve"> chiita</w:t>
            </w:r>
            <w:r w:rsidR="00C04D28">
              <w:rPr>
                <w:rFonts w:ascii="Times New Roman" w:hAnsi="Times New Roman" w:cs="Times New Roman"/>
              </w:rPr>
              <w:t>s,</w:t>
            </w:r>
            <w:r w:rsidRPr="002A3BAC">
              <w:rPr>
                <w:rFonts w:ascii="Times New Roman" w:hAnsi="Times New Roman" w:cs="Times New Roman"/>
              </w:rPr>
              <w:t xml:space="preserve"> quienes cada año lloran el martiri</w:t>
            </w:r>
            <w:r w:rsidR="00C04D28">
              <w:rPr>
                <w:rFonts w:ascii="Times New Roman" w:hAnsi="Times New Roman" w:cs="Times New Roman"/>
              </w:rPr>
              <w:t>o de Hussein en la ceremonia de la</w:t>
            </w:r>
            <w:r w:rsidRPr="002A3BAC">
              <w:rPr>
                <w:rFonts w:ascii="Times New Roman" w:hAnsi="Times New Roman" w:cs="Times New Roman"/>
              </w:rPr>
              <w:t xml:space="preserve"> </w:t>
            </w:r>
            <w:r w:rsidRPr="00C04D28">
              <w:rPr>
                <w:rFonts w:ascii="Times New Roman" w:hAnsi="Times New Roman" w:cs="Times New Roman"/>
                <w:i/>
              </w:rPr>
              <w:t>Ashura</w:t>
            </w:r>
            <w:r w:rsidR="0006067D">
              <w:rPr>
                <w:rFonts w:ascii="Times New Roman" w:hAnsi="Times New Roman" w:cs="Times New Roman"/>
              </w:rPr>
              <w:t xml:space="preserve"> [</w:t>
            </w:r>
            <w:hyperlink r:id="rId50"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Pr="002A3BAC">
              <w:rPr>
                <w:rFonts w:ascii="Times New Roman" w:hAnsi="Times New Roman" w:cs="Times New Roman"/>
              </w:rPr>
              <w:t xml:space="preserve">. </w:t>
            </w:r>
          </w:p>
        </w:tc>
      </w:tr>
    </w:tbl>
    <w:p w14:paraId="3FD5503D" w14:textId="77777777" w:rsidR="002A3BAC" w:rsidRDefault="002A3BAC" w:rsidP="00C95BF4">
      <w:pPr>
        <w:spacing w:line="276" w:lineRule="auto"/>
        <w:jc w:val="both"/>
        <w:rPr>
          <w:rFonts w:ascii="Times New Roman" w:hAnsi="Times New Roman" w:cs="Times New Roman"/>
          <w:b/>
        </w:rPr>
      </w:pPr>
    </w:p>
    <w:p w14:paraId="42D29BA4" w14:textId="7DF936BA" w:rsidR="007F385C" w:rsidRPr="008972E9" w:rsidRDefault="00453D56" w:rsidP="00C95BF4">
      <w:pPr>
        <w:spacing w:line="276" w:lineRule="auto"/>
        <w:jc w:val="both"/>
        <w:rPr>
          <w:rFonts w:ascii="Times New Roman" w:hAnsi="Times New Roman" w:cs="Times New Roman"/>
        </w:rPr>
      </w:pPr>
      <w:r w:rsidRPr="008972E9">
        <w:rPr>
          <w:rFonts w:ascii="Times New Roman" w:hAnsi="Times New Roman" w:cs="Times New Roman"/>
          <w:b/>
        </w:rPr>
        <w:t xml:space="preserve">3.5.2 </w:t>
      </w:r>
      <w:r w:rsidR="006C229C">
        <w:rPr>
          <w:rFonts w:ascii="Times New Roman" w:hAnsi="Times New Roman" w:cs="Times New Roman"/>
          <w:b/>
        </w:rPr>
        <w:t>Los s</w:t>
      </w:r>
      <w:r w:rsidR="008A4799" w:rsidRPr="008972E9">
        <w:rPr>
          <w:rFonts w:ascii="Times New Roman" w:hAnsi="Times New Roman" w:cs="Times New Roman"/>
          <w:b/>
        </w:rPr>
        <w:t>un</w:t>
      </w:r>
      <w:r w:rsidR="00391DB2" w:rsidRPr="008972E9">
        <w:rPr>
          <w:rFonts w:ascii="Times New Roman" w:hAnsi="Times New Roman" w:cs="Times New Roman"/>
          <w:b/>
        </w:rPr>
        <w:t xml:space="preserve">itas </w:t>
      </w:r>
    </w:p>
    <w:p w14:paraId="11B96983" w14:textId="6CBEAAF2" w:rsidR="00C769C1" w:rsidRPr="008972E9" w:rsidRDefault="00246E54" w:rsidP="00C95BF4">
      <w:pPr>
        <w:spacing w:line="276" w:lineRule="auto"/>
        <w:jc w:val="both"/>
        <w:rPr>
          <w:rFonts w:ascii="Times New Roman" w:hAnsi="Times New Roman" w:cs="Times New Roman"/>
        </w:rPr>
      </w:pPr>
      <w:r w:rsidRPr="008972E9">
        <w:rPr>
          <w:rFonts w:ascii="Times New Roman" w:hAnsi="Times New Roman" w:cs="Times New Roman"/>
        </w:rPr>
        <w:t xml:space="preserve">Los sunitas </w:t>
      </w:r>
      <w:r w:rsidR="00B16DA8" w:rsidRPr="008972E9">
        <w:rPr>
          <w:rFonts w:ascii="Times New Roman" w:hAnsi="Times New Roman" w:cs="Times New Roman"/>
        </w:rPr>
        <w:t xml:space="preserve">constituyen </w:t>
      </w:r>
      <w:r w:rsidR="004E349D" w:rsidRPr="008972E9">
        <w:rPr>
          <w:rFonts w:ascii="Times New Roman" w:hAnsi="Times New Roman" w:cs="Times New Roman"/>
        </w:rPr>
        <w:t>el grupo musulmán mayoritario</w:t>
      </w:r>
      <w:r w:rsidR="00C46FAA">
        <w:rPr>
          <w:rFonts w:ascii="Times New Roman" w:hAnsi="Times New Roman" w:cs="Times New Roman"/>
        </w:rPr>
        <w:t xml:space="preserve">, al que pertenece </w:t>
      </w:r>
      <w:r w:rsidR="004E349D" w:rsidRPr="008972E9">
        <w:rPr>
          <w:rFonts w:ascii="Times New Roman" w:hAnsi="Times New Roman" w:cs="Times New Roman"/>
        </w:rPr>
        <w:t>85</w:t>
      </w:r>
      <w:r w:rsidR="00D9434C">
        <w:rPr>
          <w:rFonts w:ascii="Times New Roman" w:hAnsi="Times New Roman" w:cs="Times New Roman"/>
        </w:rPr>
        <w:t xml:space="preserve"> %</w:t>
      </w:r>
      <w:r w:rsidR="00C46FAA">
        <w:rPr>
          <w:rFonts w:ascii="Times New Roman" w:hAnsi="Times New Roman" w:cs="Times New Roman"/>
        </w:rPr>
        <w:t xml:space="preserve"> </w:t>
      </w:r>
      <w:r w:rsidR="00391DB2" w:rsidRPr="008972E9">
        <w:rPr>
          <w:rFonts w:ascii="Times New Roman" w:hAnsi="Times New Roman" w:cs="Times New Roman"/>
        </w:rPr>
        <w:t>del mundo islámico</w:t>
      </w:r>
      <w:r w:rsidR="007B4E83" w:rsidRPr="008972E9">
        <w:rPr>
          <w:rFonts w:ascii="Times New Roman" w:hAnsi="Times New Roman" w:cs="Times New Roman"/>
        </w:rPr>
        <w:t>; s</w:t>
      </w:r>
      <w:r w:rsidR="00C46FAA">
        <w:rPr>
          <w:rFonts w:ascii="Times New Roman" w:hAnsi="Times New Roman" w:cs="Times New Roman"/>
        </w:rPr>
        <w:t xml:space="preserve">e </w:t>
      </w:r>
      <w:r w:rsidR="004E349D" w:rsidRPr="008972E9">
        <w:rPr>
          <w:rFonts w:ascii="Times New Roman" w:hAnsi="Times New Roman" w:cs="Times New Roman"/>
        </w:rPr>
        <w:t xml:space="preserve">ubican principalmente en </w:t>
      </w:r>
      <w:r w:rsidR="00C769C1" w:rsidRPr="008972E9">
        <w:rPr>
          <w:rFonts w:ascii="Times New Roman" w:hAnsi="Times New Roman" w:cs="Times New Roman"/>
        </w:rPr>
        <w:t xml:space="preserve">Arabia Saudita, Afganistán, Pakistán, Jordania, Kuwait, Yemen, Emiratos Árabes Unidos, Egipto, Túnez, </w:t>
      </w:r>
      <w:r w:rsidR="004E349D" w:rsidRPr="008972E9">
        <w:rPr>
          <w:rFonts w:ascii="Times New Roman" w:hAnsi="Times New Roman" w:cs="Times New Roman"/>
        </w:rPr>
        <w:t>C</w:t>
      </w:r>
      <w:r w:rsidR="00C769C1" w:rsidRPr="008972E9">
        <w:rPr>
          <w:rFonts w:ascii="Times New Roman" w:hAnsi="Times New Roman" w:cs="Times New Roman"/>
        </w:rPr>
        <w:t>atar, Libia</w:t>
      </w:r>
      <w:r w:rsidR="004E349D" w:rsidRPr="008972E9">
        <w:rPr>
          <w:rFonts w:ascii="Times New Roman" w:hAnsi="Times New Roman" w:cs="Times New Roman"/>
        </w:rPr>
        <w:t xml:space="preserve"> y </w:t>
      </w:r>
      <w:r w:rsidR="00C769C1" w:rsidRPr="008972E9">
        <w:rPr>
          <w:rFonts w:ascii="Times New Roman" w:hAnsi="Times New Roman" w:cs="Times New Roman"/>
        </w:rPr>
        <w:t xml:space="preserve">Turquía. </w:t>
      </w:r>
      <w:r w:rsidR="004E349D" w:rsidRPr="008972E9">
        <w:rPr>
          <w:rFonts w:ascii="Times New Roman" w:hAnsi="Times New Roman" w:cs="Times New Roman"/>
        </w:rPr>
        <w:t xml:space="preserve">Un país </w:t>
      </w:r>
      <w:r w:rsidR="00C769C1" w:rsidRPr="008972E9">
        <w:rPr>
          <w:rFonts w:ascii="Times New Roman" w:hAnsi="Times New Roman" w:cs="Times New Roman"/>
        </w:rPr>
        <w:t xml:space="preserve">con predominio sunita y </w:t>
      </w:r>
      <w:r w:rsidR="004E349D" w:rsidRPr="008972E9">
        <w:rPr>
          <w:rFonts w:ascii="Times New Roman" w:hAnsi="Times New Roman" w:cs="Times New Roman"/>
        </w:rPr>
        <w:t>g</w:t>
      </w:r>
      <w:r w:rsidR="005214EB">
        <w:rPr>
          <w:rFonts w:ascii="Times New Roman" w:hAnsi="Times New Roman" w:cs="Times New Roman"/>
        </w:rPr>
        <w:t>obierno chii</w:t>
      </w:r>
      <w:r w:rsidR="00C769C1" w:rsidRPr="008972E9">
        <w:rPr>
          <w:rFonts w:ascii="Times New Roman" w:hAnsi="Times New Roman" w:cs="Times New Roman"/>
        </w:rPr>
        <w:t>ta</w:t>
      </w:r>
      <w:r w:rsidR="004E349D" w:rsidRPr="008972E9">
        <w:rPr>
          <w:rFonts w:ascii="Times New Roman" w:hAnsi="Times New Roman" w:cs="Times New Roman"/>
        </w:rPr>
        <w:t xml:space="preserve"> es </w:t>
      </w:r>
      <w:r w:rsidR="00C769C1" w:rsidRPr="008972E9">
        <w:rPr>
          <w:rFonts w:ascii="Times New Roman" w:hAnsi="Times New Roman" w:cs="Times New Roman"/>
        </w:rPr>
        <w:t>Siria</w:t>
      </w:r>
      <w:r w:rsidR="004E349D" w:rsidRPr="008972E9">
        <w:rPr>
          <w:rFonts w:ascii="Times New Roman" w:hAnsi="Times New Roman" w:cs="Times New Roman"/>
        </w:rPr>
        <w:t xml:space="preserve">. </w:t>
      </w:r>
    </w:p>
    <w:p w14:paraId="575E1613" w14:textId="04007209" w:rsidR="009B3DF0" w:rsidRPr="008972E9" w:rsidRDefault="005214EB" w:rsidP="00C95BF4">
      <w:pPr>
        <w:spacing w:line="276" w:lineRule="auto"/>
        <w:jc w:val="both"/>
        <w:rPr>
          <w:rFonts w:ascii="Times New Roman" w:hAnsi="Times New Roman" w:cs="Times New Roman"/>
        </w:rPr>
      </w:pPr>
      <w:r>
        <w:rPr>
          <w:rFonts w:ascii="Times New Roman" w:hAnsi="Times New Roman" w:cs="Times New Roman"/>
        </w:rPr>
        <w:t>En Iraq</w:t>
      </w:r>
      <w:r w:rsidR="00C8224B" w:rsidRPr="008972E9">
        <w:rPr>
          <w:rFonts w:ascii="Times New Roman" w:hAnsi="Times New Roman" w:cs="Times New Roman"/>
        </w:rPr>
        <w:t xml:space="preserve"> [</w:t>
      </w:r>
      <w:hyperlink r:id="rId51" w:history="1">
        <w:r w:rsidR="00C8224B" w:rsidRPr="008972E9">
          <w:rPr>
            <w:rStyle w:val="Hipervnculo"/>
            <w:rFonts w:ascii="Times New Roman" w:hAnsi="Times New Roman" w:cs="Times New Roman"/>
          </w:rPr>
          <w:t>VER</w:t>
        </w:r>
      </w:hyperlink>
      <w:r w:rsidR="00C8224B" w:rsidRPr="008972E9">
        <w:rPr>
          <w:rFonts w:ascii="Times New Roman" w:hAnsi="Times New Roman" w:cs="Times New Roman"/>
        </w:rPr>
        <w:t>]</w:t>
      </w:r>
      <w:r>
        <w:rPr>
          <w:rFonts w:ascii="Times New Roman" w:hAnsi="Times New Roman" w:cs="Times New Roman"/>
        </w:rPr>
        <w:t>,</w:t>
      </w:r>
      <w:r w:rsidR="004E349D" w:rsidRPr="008972E9">
        <w:rPr>
          <w:rFonts w:ascii="Times New Roman" w:hAnsi="Times New Roman" w:cs="Times New Roman"/>
        </w:rPr>
        <w:t xml:space="preserve"> l</w:t>
      </w:r>
      <w:r w:rsidR="004D6ACC" w:rsidRPr="008972E9">
        <w:rPr>
          <w:rFonts w:ascii="Times New Roman" w:hAnsi="Times New Roman" w:cs="Times New Roman"/>
        </w:rPr>
        <w:t>os sunitas</w:t>
      </w:r>
      <w:r>
        <w:rPr>
          <w:rFonts w:ascii="Times New Roman" w:hAnsi="Times New Roman" w:cs="Times New Roman"/>
        </w:rPr>
        <w:t>,</w:t>
      </w:r>
      <w:r w:rsidR="004D6ACC" w:rsidRPr="008972E9">
        <w:rPr>
          <w:rFonts w:ascii="Times New Roman" w:hAnsi="Times New Roman" w:cs="Times New Roman"/>
        </w:rPr>
        <w:t xml:space="preserve"> </w:t>
      </w:r>
      <w:r>
        <w:rPr>
          <w:rFonts w:ascii="Times New Roman" w:hAnsi="Times New Roman" w:cs="Times New Roman"/>
        </w:rPr>
        <w:t xml:space="preserve">que fueron </w:t>
      </w:r>
      <w:r w:rsidR="004D6ACC" w:rsidRPr="008972E9">
        <w:rPr>
          <w:rFonts w:ascii="Times New Roman" w:hAnsi="Times New Roman" w:cs="Times New Roman"/>
        </w:rPr>
        <w:t>derrocados en 2003</w:t>
      </w:r>
      <w:r w:rsidR="00B16DA8" w:rsidRPr="008972E9">
        <w:rPr>
          <w:rFonts w:ascii="Times New Roman" w:hAnsi="Times New Roman" w:cs="Times New Roman"/>
        </w:rPr>
        <w:t xml:space="preserve"> </w:t>
      </w:r>
      <w:r>
        <w:rPr>
          <w:rFonts w:ascii="Times New Roman" w:hAnsi="Times New Roman" w:cs="Times New Roman"/>
        </w:rPr>
        <w:t>por la intervención estadounidense,</w:t>
      </w:r>
      <w:r w:rsidR="00B16DA8" w:rsidRPr="008972E9">
        <w:rPr>
          <w:rFonts w:ascii="Times New Roman" w:hAnsi="Times New Roman" w:cs="Times New Roman"/>
        </w:rPr>
        <w:t xml:space="preserve"> reactivaron su animadversión </w:t>
      </w:r>
      <w:r>
        <w:rPr>
          <w:rFonts w:ascii="Times New Roman" w:hAnsi="Times New Roman" w:cs="Times New Roman"/>
        </w:rPr>
        <w:t>hacia</w:t>
      </w:r>
      <w:r w:rsidR="00B16DA8" w:rsidRPr="008972E9">
        <w:rPr>
          <w:rFonts w:ascii="Times New Roman" w:hAnsi="Times New Roman" w:cs="Times New Roman"/>
        </w:rPr>
        <w:t xml:space="preserve"> los </w:t>
      </w:r>
      <w:r w:rsidR="004D6ACC" w:rsidRPr="008972E9">
        <w:rPr>
          <w:rFonts w:ascii="Times New Roman" w:hAnsi="Times New Roman" w:cs="Times New Roman"/>
        </w:rPr>
        <w:t xml:space="preserve">chiitas, </w:t>
      </w:r>
      <w:r w:rsidR="00B16DA8" w:rsidRPr="008972E9">
        <w:rPr>
          <w:rFonts w:ascii="Times New Roman" w:hAnsi="Times New Roman" w:cs="Times New Roman"/>
        </w:rPr>
        <w:t xml:space="preserve">quienes </w:t>
      </w:r>
      <w:r>
        <w:rPr>
          <w:rFonts w:ascii="Times New Roman" w:hAnsi="Times New Roman" w:cs="Times New Roman"/>
        </w:rPr>
        <w:t xml:space="preserve">en su momento </w:t>
      </w:r>
      <w:r w:rsidR="00B16DA8" w:rsidRPr="008972E9">
        <w:rPr>
          <w:rFonts w:ascii="Times New Roman" w:hAnsi="Times New Roman" w:cs="Times New Roman"/>
        </w:rPr>
        <w:t>fueron apoyados y entronizados en el gobierno</w:t>
      </w:r>
      <w:r w:rsidR="00847481" w:rsidRPr="008972E9">
        <w:rPr>
          <w:rFonts w:ascii="Times New Roman" w:hAnsi="Times New Roman" w:cs="Times New Roman"/>
        </w:rPr>
        <w:t xml:space="preserve"> con el apoyo de las tropas estadounidenses [</w:t>
      </w:r>
      <w:hyperlink r:id="rId52" w:history="1">
        <w:r w:rsidR="00847481" w:rsidRPr="008972E9">
          <w:rPr>
            <w:rStyle w:val="Hipervnculo"/>
            <w:rFonts w:ascii="Times New Roman" w:hAnsi="Times New Roman" w:cs="Times New Roman"/>
          </w:rPr>
          <w:t>VER</w:t>
        </w:r>
      </w:hyperlink>
      <w:r w:rsidR="00847481" w:rsidRPr="008972E9">
        <w:rPr>
          <w:rFonts w:ascii="Times New Roman" w:hAnsi="Times New Roman" w:cs="Times New Roman"/>
        </w:rPr>
        <w:t>]</w:t>
      </w:r>
      <w:r w:rsidR="00B16DA8" w:rsidRPr="008972E9">
        <w:rPr>
          <w:rFonts w:ascii="Times New Roman" w:hAnsi="Times New Roman" w:cs="Times New Roman"/>
        </w:rPr>
        <w:t xml:space="preserve">. </w:t>
      </w:r>
      <w:r>
        <w:rPr>
          <w:rFonts w:ascii="Times New Roman" w:hAnsi="Times New Roman" w:cs="Times New Roman"/>
        </w:rPr>
        <w:t>Este hecho</w:t>
      </w:r>
      <w:r w:rsidR="00B16DA8" w:rsidRPr="008972E9">
        <w:rPr>
          <w:rFonts w:ascii="Times New Roman" w:hAnsi="Times New Roman" w:cs="Times New Roman"/>
        </w:rPr>
        <w:t xml:space="preserve"> </w:t>
      </w:r>
      <w:r w:rsidR="004D6ACC" w:rsidRPr="008972E9">
        <w:rPr>
          <w:rFonts w:ascii="Times New Roman" w:hAnsi="Times New Roman" w:cs="Times New Roman"/>
        </w:rPr>
        <w:t>creó un</w:t>
      </w:r>
      <w:r w:rsidR="00B16DA8" w:rsidRPr="008972E9">
        <w:rPr>
          <w:rFonts w:ascii="Times New Roman" w:hAnsi="Times New Roman" w:cs="Times New Roman"/>
        </w:rPr>
        <w:t>a</w:t>
      </w:r>
      <w:r w:rsidR="004D6ACC" w:rsidRPr="008972E9">
        <w:rPr>
          <w:rFonts w:ascii="Times New Roman" w:hAnsi="Times New Roman" w:cs="Times New Roman"/>
        </w:rPr>
        <w:t xml:space="preserve"> espiral de violencia</w:t>
      </w:r>
      <w:r w:rsidR="00B16DA8" w:rsidRPr="008972E9">
        <w:rPr>
          <w:rFonts w:ascii="Times New Roman" w:hAnsi="Times New Roman" w:cs="Times New Roman"/>
        </w:rPr>
        <w:t>. Por ejemplo, l</w:t>
      </w:r>
      <w:r w:rsidR="009B3DF0" w:rsidRPr="008972E9">
        <w:rPr>
          <w:rFonts w:ascii="Times New Roman" w:hAnsi="Times New Roman" w:cs="Times New Roman"/>
        </w:rPr>
        <w:t xml:space="preserve">os </w:t>
      </w:r>
      <w:r w:rsidR="007B4E83" w:rsidRPr="008972E9">
        <w:rPr>
          <w:rFonts w:ascii="Times New Roman" w:hAnsi="Times New Roman" w:cs="Times New Roman"/>
        </w:rPr>
        <w:t>miembros</w:t>
      </w:r>
      <w:r w:rsidR="009B3DF0" w:rsidRPr="008972E9">
        <w:rPr>
          <w:rFonts w:ascii="Times New Roman" w:hAnsi="Times New Roman" w:cs="Times New Roman"/>
        </w:rPr>
        <w:t xml:space="preserve"> de</w:t>
      </w:r>
      <w:r w:rsidR="008D5BB3" w:rsidRPr="008972E9">
        <w:rPr>
          <w:rFonts w:ascii="Times New Roman" w:hAnsi="Times New Roman" w:cs="Times New Roman"/>
        </w:rPr>
        <w:t xml:space="preserve"> la milicia del Estado Islámico</w:t>
      </w:r>
      <w:r w:rsidR="009B3DF0" w:rsidRPr="008972E9">
        <w:rPr>
          <w:rFonts w:ascii="Times New Roman" w:hAnsi="Times New Roman" w:cs="Times New Roman"/>
        </w:rPr>
        <w:t xml:space="preserve">, </w:t>
      </w:r>
      <w:r w:rsidR="008D5BB3" w:rsidRPr="008972E9">
        <w:rPr>
          <w:rFonts w:ascii="Times New Roman" w:hAnsi="Times New Roman" w:cs="Times New Roman"/>
        </w:rPr>
        <w:t xml:space="preserve">quienes </w:t>
      </w:r>
      <w:r>
        <w:rPr>
          <w:rFonts w:ascii="Times New Roman" w:hAnsi="Times New Roman" w:cs="Times New Roman"/>
        </w:rPr>
        <w:t>han participado</w:t>
      </w:r>
      <w:r w:rsidR="00B16DA8" w:rsidRPr="008972E9">
        <w:rPr>
          <w:rFonts w:ascii="Times New Roman" w:hAnsi="Times New Roman" w:cs="Times New Roman"/>
        </w:rPr>
        <w:t xml:space="preserve"> </w:t>
      </w:r>
      <w:r>
        <w:rPr>
          <w:rFonts w:ascii="Times New Roman" w:hAnsi="Times New Roman" w:cs="Times New Roman"/>
        </w:rPr>
        <w:t>de manera activa</w:t>
      </w:r>
      <w:r w:rsidR="00B16DA8" w:rsidRPr="008972E9">
        <w:rPr>
          <w:rFonts w:ascii="Times New Roman" w:hAnsi="Times New Roman" w:cs="Times New Roman"/>
        </w:rPr>
        <w:t xml:space="preserve"> en la guerra civil iraquí, </w:t>
      </w:r>
      <w:r w:rsidR="009B3DF0" w:rsidRPr="008972E9">
        <w:rPr>
          <w:rFonts w:ascii="Times New Roman" w:hAnsi="Times New Roman" w:cs="Times New Roman"/>
        </w:rPr>
        <w:t>son</w:t>
      </w:r>
      <w:r w:rsidR="00B16DA8" w:rsidRPr="008972E9">
        <w:rPr>
          <w:rFonts w:ascii="Times New Roman" w:hAnsi="Times New Roman" w:cs="Times New Roman"/>
        </w:rPr>
        <w:t>,</w:t>
      </w:r>
      <w:r w:rsidR="009B3DF0" w:rsidRPr="008972E9">
        <w:rPr>
          <w:rFonts w:ascii="Times New Roman" w:hAnsi="Times New Roman" w:cs="Times New Roman"/>
        </w:rPr>
        <w:t xml:space="preserve"> en gran parte</w:t>
      </w:r>
      <w:r w:rsidR="00B16DA8" w:rsidRPr="008972E9">
        <w:rPr>
          <w:rFonts w:ascii="Times New Roman" w:hAnsi="Times New Roman" w:cs="Times New Roman"/>
        </w:rPr>
        <w:t>,</w:t>
      </w:r>
      <w:r w:rsidR="009B3DF0" w:rsidRPr="008972E9">
        <w:rPr>
          <w:rFonts w:ascii="Times New Roman" w:hAnsi="Times New Roman" w:cs="Times New Roman"/>
        </w:rPr>
        <w:t xml:space="preserve"> sunitas radicales.</w:t>
      </w:r>
    </w:p>
    <w:p w14:paraId="68307F75" w14:textId="5CA6BF5A" w:rsidR="00391DB2" w:rsidRPr="004E349D" w:rsidRDefault="008C747E" w:rsidP="00C95BF4">
      <w:pPr>
        <w:spacing w:line="276" w:lineRule="auto"/>
        <w:jc w:val="both"/>
        <w:rPr>
          <w:rFonts w:ascii="Times New Roman" w:hAnsi="Times New Roman" w:cs="Times New Roman"/>
        </w:rPr>
      </w:pPr>
      <w:r w:rsidRPr="00230A8E">
        <w:rPr>
          <w:rFonts w:ascii="Times New Roman" w:hAnsi="Times New Roman" w:cs="Times New Roman"/>
        </w:rPr>
        <w:t>L</w:t>
      </w:r>
      <w:r w:rsidR="00391DB2" w:rsidRPr="00230A8E">
        <w:rPr>
          <w:rFonts w:ascii="Times New Roman" w:hAnsi="Times New Roman" w:cs="Times New Roman"/>
        </w:rPr>
        <w:t>os sunitas</w:t>
      </w:r>
      <w:r w:rsidRPr="00230A8E">
        <w:rPr>
          <w:rFonts w:ascii="Times New Roman" w:hAnsi="Times New Roman" w:cs="Times New Roman"/>
        </w:rPr>
        <w:t xml:space="preserve"> </w:t>
      </w:r>
      <w:r w:rsidR="00391DB2" w:rsidRPr="00230A8E">
        <w:rPr>
          <w:rFonts w:ascii="Times New Roman" w:hAnsi="Times New Roman" w:cs="Times New Roman"/>
        </w:rPr>
        <w:t>diferencian el gobierno religioso del gobierno civil</w:t>
      </w:r>
      <w:r w:rsidRPr="00230A8E">
        <w:rPr>
          <w:rFonts w:ascii="Times New Roman" w:hAnsi="Times New Roman" w:cs="Times New Roman"/>
        </w:rPr>
        <w:t xml:space="preserve"> y su líder tiene poca injerencia en asuntos políticos, a menos que haga parte del </w:t>
      </w:r>
      <w:r w:rsidR="00230A8E">
        <w:rPr>
          <w:rFonts w:ascii="Times New Roman" w:hAnsi="Times New Roman" w:cs="Times New Roman"/>
        </w:rPr>
        <w:t>poder en ese momento</w:t>
      </w:r>
      <w:r w:rsidR="00391DB2" w:rsidRPr="00230A8E">
        <w:rPr>
          <w:rFonts w:ascii="Times New Roman" w:hAnsi="Times New Roman" w:cs="Times New Roman"/>
        </w:rPr>
        <w:t xml:space="preserve">. </w:t>
      </w:r>
      <w:r>
        <w:t xml:space="preserve">Los sunitas, </w:t>
      </w:r>
      <w:r w:rsidR="00230A8E">
        <w:t>al contrario de los chiitas,</w:t>
      </w:r>
      <w:r>
        <w:t xml:space="preserve"> se organizan </w:t>
      </w:r>
      <w:r w:rsidR="00230A8E">
        <w:t>de manera independiente, no cuentan con</w:t>
      </w:r>
      <w:r>
        <w:t xml:space="preserve"> una organización formal, sino un </w:t>
      </w:r>
      <w:r w:rsidR="00230A8E">
        <w:t xml:space="preserve"> grupo</w:t>
      </w:r>
      <w:r>
        <w:t xml:space="preserve"> de </w:t>
      </w:r>
      <w:r w:rsidR="00230A8E">
        <w:t>hombres doctos</w:t>
      </w:r>
      <w:r>
        <w:t xml:space="preserve"> y estudiosos</w:t>
      </w:r>
      <w:r w:rsidR="00230A8E">
        <w:t>, que son</w:t>
      </w:r>
      <w:r>
        <w:t xml:space="preserve"> quienes </w:t>
      </w:r>
      <w:r w:rsidR="00230A8E">
        <w:t>predican</w:t>
      </w:r>
      <w:r>
        <w:t xml:space="preserve"> y deciden.</w:t>
      </w:r>
    </w:p>
    <w:tbl>
      <w:tblPr>
        <w:tblStyle w:val="Tablaconcuadrcula"/>
        <w:tblW w:w="0" w:type="auto"/>
        <w:tblLook w:val="04A0" w:firstRow="1" w:lastRow="0" w:firstColumn="1" w:lastColumn="0" w:noHBand="0" w:noVBand="1"/>
      </w:tblPr>
      <w:tblGrid>
        <w:gridCol w:w="2482"/>
        <w:gridCol w:w="6346"/>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1005217A" w:rsidR="0058465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58465E" w:rsidRPr="000846F3">
              <w:rPr>
                <w:rFonts w:ascii="Times New Roman" w:hAnsi="Times New Roman" w:cs="Times New Roman"/>
                <w:color w:val="000000"/>
                <w:sz w:val="24"/>
                <w:szCs w:val="24"/>
              </w:rPr>
              <w:t>_0</w:t>
            </w:r>
            <w:r w:rsidR="002C0BCD">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21</w:t>
            </w:r>
          </w:p>
        </w:tc>
      </w:tr>
      <w:tr w:rsidR="0058465E" w:rsidRPr="00A37700" w14:paraId="5CAF1FE9" w14:textId="77777777" w:rsidTr="005A2B85">
        <w:tc>
          <w:tcPr>
            <w:tcW w:w="2518" w:type="dxa"/>
          </w:tcPr>
          <w:p w14:paraId="6BD3BB5A"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EE3ECB" w14:textId="34086DCE" w:rsidR="00606382" w:rsidRPr="00A37700" w:rsidRDefault="00A37700" w:rsidP="00C95BF4">
            <w:pPr>
              <w:spacing w:line="276" w:lineRule="auto"/>
              <w:jc w:val="both"/>
              <w:rPr>
                <w:rFonts w:ascii="Times New Roman" w:hAnsi="Times New Roman" w:cs="Times New Roman"/>
                <w:color w:val="000000"/>
                <w:sz w:val="24"/>
                <w:szCs w:val="24"/>
                <w:lang w:val="es-CO"/>
              </w:rPr>
            </w:pPr>
            <w:r w:rsidRPr="00A37700">
              <w:rPr>
                <w:rFonts w:ascii="Times New Roman" w:hAnsi="Times New Roman" w:cs="Times New Roman"/>
                <w:color w:val="000000"/>
                <w:sz w:val="24"/>
                <w:szCs w:val="24"/>
                <w:lang w:val="es-CO"/>
              </w:rPr>
              <w:t>Mezquita del profeta en Medina, Arabia Saud</w:t>
            </w:r>
            <w:r w:rsidR="008E5723">
              <w:rPr>
                <w:rFonts w:ascii="Times New Roman" w:hAnsi="Times New Roman" w:cs="Times New Roman"/>
                <w:color w:val="000000"/>
                <w:sz w:val="24"/>
                <w:szCs w:val="24"/>
                <w:lang w:val="es-CO"/>
              </w:rPr>
              <w:t>ita</w:t>
            </w:r>
            <w:r>
              <w:rPr>
                <w:rFonts w:ascii="Times New Roman" w:hAnsi="Times New Roman" w:cs="Times New Roman"/>
                <w:color w:val="000000"/>
                <w:sz w:val="24"/>
                <w:szCs w:val="24"/>
                <w:lang w:val="es-CO"/>
              </w:rPr>
              <w:t>.</w:t>
            </w:r>
          </w:p>
          <w:p w14:paraId="34C74BAE" w14:textId="438F91A0" w:rsidR="0058465E" w:rsidRPr="00A37700" w:rsidRDefault="0058465E" w:rsidP="00C95BF4">
            <w:pPr>
              <w:spacing w:line="276" w:lineRule="auto"/>
              <w:jc w:val="both"/>
              <w:rPr>
                <w:rFonts w:ascii="Times New Roman" w:hAnsi="Times New Roman" w:cs="Times New Roman"/>
                <w:color w:val="000000"/>
                <w:sz w:val="24"/>
                <w:szCs w:val="24"/>
                <w:lang w:val="es-CO"/>
              </w:rPr>
            </w:pPr>
          </w:p>
        </w:tc>
      </w:tr>
      <w:tr w:rsidR="0058465E" w:rsidRPr="000846F3" w14:paraId="546F7F01" w14:textId="77777777" w:rsidTr="005A2B85">
        <w:tc>
          <w:tcPr>
            <w:tcW w:w="2518" w:type="dxa"/>
          </w:tcPr>
          <w:p w14:paraId="4568155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5D28AC7" w14:textId="77777777" w:rsidR="00606382" w:rsidRPr="0063503C" w:rsidRDefault="00606382" w:rsidP="00C95BF4">
            <w:pPr>
              <w:spacing w:line="276" w:lineRule="auto"/>
              <w:jc w:val="both"/>
              <w:rPr>
                <w:rFonts w:ascii="Times New Roman" w:hAnsi="Times New Roman" w:cs="Times New Roman"/>
                <w:color w:val="000000"/>
                <w:sz w:val="24"/>
                <w:szCs w:val="24"/>
                <w:lang w:val="es-CO"/>
              </w:rPr>
            </w:pPr>
          </w:p>
          <w:p w14:paraId="4507B9CB" w14:textId="3AA3598F" w:rsidR="0058465E" w:rsidRPr="000846F3" w:rsidRDefault="00606382" w:rsidP="00C95BF4">
            <w:pPr>
              <w:spacing w:line="276" w:lineRule="auto"/>
              <w:jc w:val="both"/>
              <w:rPr>
                <w:rFonts w:ascii="Times New Roman" w:hAnsi="Times New Roman" w:cs="Times New Roman"/>
                <w:color w:val="000000"/>
                <w:sz w:val="24"/>
                <w:szCs w:val="24"/>
              </w:rPr>
            </w:pPr>
            <w:r w:rsidRPr="00606382">
              <w:rPr>
                <w:rFonts w:ascii="Times New Roman" w:hAnsi="Times New Roman" w:cs="Times New Roman"/>
                <w:color w:val="000000"/>
                <w:sz w:val="24"/>
                <w:szCs w:val="24"/>
                <w:lang w:val="es-CO"/>
              </w:rPr>
              <w:t>Número de la imagen 137289560</w:t>
            </w:r>
          </w:p>
        </w:tc>
      </w:tr>
      <w:tr w:rsidR="0058465E" w:rsidRPr="000846F3" w14:paraId="68584C7E" w14:textId="77777777" w:rsidTr="005A2B85">
        <w:tc>
          <w:tcPr>
            <w:tcW w:w="2518" w:type="dxa"/>
          </w:tcPr>
          <w:p w14:paraId="54683688" w14:textId="77777777" w:rsidR="0058465E" w:rsidRPr="000846F3" w:rsidRDefault="0058465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40A901F8" w:rsidR="0058465E" w:rsidRPr="000846F3" w:rsidRDefault="0058465E" w:rsidP="008E572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Arabia saudita es la capital espiritual del mundo sunita</w:t>
            </w:r>
            <w:r w:rsidR="00635FFD">
              <w:rPr>
                <w:rFonts w:ascii="Times New Roman" w:hAnsi="Times New Roman" w:cs="Times New Roman"/>
                <w:color w:val="000000"/>
                <w:sz w:val="24"/>
                <w:szCs w:val="24"/>
              </w:rPr>
              <w:t xml:space="preserve">. </w:t>
            </w:r>
            <w:r w:rsidR="00606382">
              <w:rPr>
                <w:rFonts w:ascii="Times New Roman" w:hAnsi="Times New Roman" w:cs="Times New Roman"/>
                <w:color w:val="000000"/>
                <w:sz w:val="24"/>
                <w:szCs w:val="24"/>
              </w:rPr>
              <w:t xml:space="preserve">En la imagen se aprecia </w:t>
            </w:r>
            <w:r w:rsidR="00606382" w:rsidRPr="00606382">
              <w:rPr>
                <w:rFonts w:ascii="Times New Roman" w:hAnsi="Times New Roman" w:cs="Times New Roman"/>
                <w:color w:val="000000"/>
                <w:sz w:val="24"/>
                <w:szCs w:val="24"/>
              </w:rPr>
              <w:t>la Mezquita del Profeta, construida en Medina</w:t>
            </w:r>
            <w:r w:rsidR="00A37700">
              <w:rPr>
                <w:rFonts w:ascii="Times New Roman" w:hAnsi="Times New Roman" w:cs="Times New Roman"/>
                <w:color w:val="000000"/>
                <w:sz w:val="24"/>
                <w:szCs w:val="24"/>
              </w:rPr>
              <w:t xml:space="preserve">, </w:t>
            </w:r>
            <w:r w:rsidR="00A37700" w:rsidRPr="00606382">
              <w:rPr>
                <w:rFonts w:ascii="Times New Roman" w:hAnsi="Times New Roman" w:cs="Times New Roman"/>
                <w:color w:val="000000"/>
                <w:sz w:val="24"/>
                <w:szCs w:val="24"/>
              </w:rPr>
              <w:t xml:space="preserve">la ciudad </w:t>
            </w:r>
            <w:r w:rsidR="00A37700">
              <w:rPr>
                <w:rFonts w:ascii="Times New Roman" w:hAnsi="Times New Roman" w:cs="Times New Roman"/>
                <w:color w:val="000000"/>
                <w:sz w:val="24"/>
                <w:szCs w:val="24"/>
              </w:rPr>
              <w:t>s</w:t>
            </w:r>
            <w:r w:rsidR="00A37700" w:rsidRPr="00606382">
              <w:rPr>
                <w:rFonts w:ascii="Times New Roman" w:hAnsi="Times New Roman" w:cs="Times New Roman"/>
                <w:color w:val="000000"/>
                <w:sz w:val="24"/>
                <w:szCs w:val="24"/>
              </w:rPr>
              <w:t xml:space="preserve">agrada más importante del </w:t>
            </w:r>
            <w:r w:rsidR="008E5723">
              <w:rPr>
                <w:rFonts w:ascii="Times New Roman" w:hAnsi="Times New Roman" w:cs="Times New Roman"/>
                <w:color w:val="000000"/>
                <w:sz w:val="24"/>
                <w:szCs w:val="24"/>
              </w:rPr>
              <w:t xml:space="preserve">sunismo, porque </w:t>
            </w:r>
            <w:r w:rsidR="00606382">
              <w:rPr>
                <w:rFonts w:ascii="Times New Roman" w:hAnsi="Times New Roman" w:cs="Times New Roman"/>
                <w:color w:val="000000"/>
                <w:sz w:val="24"/>
                <w:szCs w:val="24"/>
              </w:rPr>
              <w:t xml:space="preserve"> </w:t>
            </w:r>
            <w:r w:rsidR="00A37700">
              <w:rPr>
                <w:rFonts w:ascii="Times New Roman" w:hAnsi="Times New Roman" w:cs="Times New Roman"/>
                <w:color w:val="000000"/>
                <w:sz w:val="24"/>
                <w:szCs w:val="24"/>
              </w:rPr>
              <w:t>a</w:t>
            </w:r>
            <w:r w:rsidR="00A37700" w:rsidRPr="00606382">
              <w:rPr>
                <w:rFonts w:ascii="Times New Roman" w:hAnsi="Times New Roman" w:cs="Times New Roman"/>
                <w:color w:val="000000"/>
                <w:sz w:val="24"/>
                <w:szCs w:val="24"/>
              </w:rPr>
              <w:t>llí se encuentra la tumba de Mahoma</w:t>
            </w:r>
            <w:r w:rsidR="00A37700">
              <w:rPr>
                <w:rFonts w:ascii="Times New Roman" w:hAnsi="Times New Roman" w:cs="Times New Roman"/>
                <w:color w:val="000000"/>
                <w:sz w:val="24"/>
                <w:szCs w:val="24"/>
              </w:rPr>
              <w:t>. E</w:t>
            </w:r>
            <w:r w:rsidR="00606382" w:rsidRPr="00606382">
              <w:rPr>
                <w:rFonts w:ascii="Times New Roman" w:hAnsi="Times New Roman" w:cs="Times New Roman"/>
                <w:color w:val="000000"/>
                <w:sz w:val="24"/>
                <w:szCs w:val="24"/>
              </w:rPr>
              <w:t>s el segundo lugar más sagrado del Islam</w:t>
            </w:r>
            <w:r w:rsidR="00606382">
              <w:rPr>
                <w:rFonts w:ascii="Times New Roman" w:hAnsi="Times New Roman" w:cs="Times New Roman"/>
                <w:color w:val="000000"/>
                <w:sz w:val="24"/>
                <w:szCs w:val="24"/>
              </w:rPr>
              <w:t xml:space="preserve"> </w:t>
            </w:r>
            <w:r w:rsidR="00606382" w:rsidRPr="00606382">
              <w:rPr>
                <w:rFonts w:ascii="Times New Roman" w:hAnsi="Times New Roman" w:cs="Times New Roman"/>
                <w:color w:val="000000"/>
                <w:sz w:val="24"/>
                <w:szCs w:val="24"/>
              </w:rPr>
              <w:t>y una de las mezquitas más grandes del mundo</w:t>
            </w:r>
            <w:r w:rsidR="00606382">
              <w:rPr>
                <w:rFonts w:ascii="Times New Roman" w:hAnsi="Times New Roman" w:cs="Times New Roman"/>
                <w:color w:val="000000"/>
                <w:sz w:val="24"/>
                <w:szCs w:val="24"/>
              </w:rPr>
              <w:t xml:space="preserve">. </w:t>
            </w:r>
            <w:r w:rsidR="00A37700" w:rsidRPr="00A37700">
              <w:rPr>
                <w:rFonts w:ascii="Times New Roman" w:hAnsi="Times New Roman" w:cs="Times New Roman"/>
                <w:color w:val="000000"/>
                <w:sz w:val="24"/>
                <w:szCs w:val="24"/>
              </w:rPr>
              <w:t xml:space="preserve">Una de las características más notables de </w:t>
            </w:r>
            <w:r w:rsidR="008E5723">
              <w:rPr>
                <w:rFonts w:ascii="Times New Roman" w:hAnsi="Times New Roman" w:cs="Times New Roman"/>
                <w:color w:val="000000"/>
                <w:sz w:val="24"/>
                <w:szCs w:val="24"/>
              </w:rPr>
              <w:t>esta construcción</w:t>
            </w:r>
            <w:r w:rsidR="00A37700" w:rsidRPr="00A37700">
              <w:rPr>
                <w:rFonts w:ascii="Times New Roman" w:hAnsi="Times New Roman" w:cs="Times New Roman"/>
                <w:color w:val="000000"/>
                <w:sz w:val="24"/>
                <w:szCs w:val="24"/>
              </w:rPr>
              <w:t xml:space="preserve"> es la cúpula verde</w:t>
            </w:r>
            <w:r w:rsidR="00A37700">
              <w:rPr>
                <w:rFonts w:ascii="Times New Roman" w:hAnsi="Times New Roman" w:cs="Times New Roman"/>
                <w:color w:val="000000"/>
                <w:sz w:val="24"/>
                <w:szCs w:val="24"/>
              </w:rPr>
              <w:t xml:space="preserve">. </w:t>
            </w:r>
          </w:p>
        </w:tc>
      </w:tr>
    </w:tbl>
    <w:p w14:paraId="3D7971BF" w14:textId="77777777" w:rsidR="0058465E" w:rsidRDefault="0058465E" w:rsidP="00C95BF4">
      <w:pPr>
        <w:spacing w:line="276" w:lineRule="auto"/>
        <w:jc w:val="both"/>
        <w:rPr>
          <w:rFonts w:ascii="Times New Roman" w:hAnsi="Times New Roman" w:cs="Times New Roman"/>
        </w:rPr>
      </w:pPr>
    </w:p>
    <w:p w14:paraId="5ED8FE4A" w14:textId="246AF290" w:rsidR="00C769C1" w:rsidRPr="00B16DA8" w:rsidRDefault="00B16DA8" w:rsidP="00C95BF4">
      <w:pPr>
        <w:spacing w:line="276" w:lineRule="auto"/>
        <w:jc w:val="both"/>
        <w:rPr>
          <w:rFonts w:ascii="Times New Roman" w:hAnsi="Times New Roman" w:cs="Times New Roman"/>
        </w:rPr>
      </w:pPr>
      <w:r w:rsidRPr="00B16DA8">
        <w:rPr>
          <w:rFonts w:ascii="Times New Roman" w:hAnsi="Times New Roman" w:cs="Times New Roman"/>
        </w:rPr>
        <w:lastRenderedPageBreak/>
        <w:t xml:space="preserve">Los </w:t>
      </w:r>
      <w:r w:rsidR="008E5987">
        <w:rPr>
          <w:rFonts w:ascii="Times New Roman" w:hAnsi="Times New Roman" w:cs="Times New Roman"/>
        </w:rPr>
        <w:t>sunita</w:t>
      </w:r>
      <w:r w:rsidRPr="00B16DA8">
        <w:rPr>
          <w:rFonts w:ascii="Times New Roman" w:hAnsi="Times New Roman" w:cs="Times New Roman"/>
        </w:rPr>
        <w:t xml:space="preserve">s también </w:t>
      </w:r>
      <w:r w:rsidR="008E5723">
        <w:rPr>
          <w:rFonts w:ascii="Times New Roman" w:hAnsi="Times New Roman" w:cs="Times New Roman"/>
        </w:rPr>
        <w:t>tienen divisiones internas</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r w:rsidR="00C769C1" w:rsidRPr="008D5BB3">
        <w:rPr>
          <w:rFonts w:ascii="Times New Roman" w:hAnsi="Times New Roman" w:cs="Times New Roman"/>
          <w:i/>
        </w:rPr>
        <w:t>wahhabista</w:t>
      </w:r>
      <w:r>
        <w:rPr>
          <w:rFonts w:ascii="Times New Roman" w:hAnsi="Times New Roman" w:cs="Times New Roman"/>
        </w:rPr>
        <w:t>,</w:t>
      </w:r>
      <w:r w:rsidR="00C769C1" w:rsidRPr="00B16DA8">
        <w:rPr>
          <w:rFonts w:ascii="Times New Roman" w:hAnsi="Times New Roman" w:cs="Times New Roman"/>
        </w:rPr>
        <w:t xml:space="preserve"> </w:t>
      </w:r>
      <w:r w:rsidR="008E5723">
        <w:rPr>
          <w:rFonts w:ascii="Times New Roman" w:hAnsi="Times New Roman" w:cs="Times New Roman"/>
        </w:rPr>
        <w:t>que florece en especial</w:t>
      </w:r>
      <w:r>
        <w:rPr>
          <w:rFonts w:ascii="Times New Roman" w:hAnsi="Times New Roman" w:cs="Times New Roman"/>
        </w:rPr>
        <w:t xml:space="preserve">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w:t>
      </w:r>
      <w:r w:rsidR="008E5723">
        <w:rPr>
          <w:rFonts w:ascii="Times New Roman" w:hAnsi="Times New Roman" w:cs="Times New Roman"/>
        </w:rPr>
        <w:t>propugna por</w:t>
      </w:r>
      <w:r>
        <w:rPr>
          <w:rFonts w:ascii="Times New Roman" w:hAnsi="Times New Roman" w:cs="Times New Roman"/>
        </w:rPr>
        <w:t xml:space="preserve"> una </w:t>
      </w:r>
      <w:r w:rsidR="008E5723">
        <w:rPr>
          <w:rFonts w:ascii="Times New Roman" w:hAnsi="Times New Roman" w:cs="Times New Roman"/>
        </w:rPr>
        <w:t xml:space="preserve">tendencia </w:t>
      </w:r>
      <w:r>
        <w:rPr>
          <w:rFonts w:ascii="Times New Roman" w:hAnsi="Times New Roman" w:cs="Times New Roman"/>
        </w:rPr>
        <w:t xml:space="preserve"> puritanista, es decir</w:t>
      </w:r>
      <w:r w:rsidR="008E5723">
        <w:rPr>
          <w:rFonts w:ascii="Times New Roman" w:hAnsi="Times New Roman" w:cs="Times New Roman"/>
        </w:rPr>
        <w:t>,</w:t>
      </w:r>
      <w:r>
        <w:rPr>
          <w:rFonts w:ascii="Times New Roman" w:hAnsi="Times New Roman" w:cs="Times New Roman"/>
        </w:rPr>
        <w:t xml:space="preserve"> un </w:t>
      </w:r>
      <w:r w:rsidR="00C769C1" w:rsidRPr="00B16DA8">
        <w:rPr>
          <w:rFonts w:ascii="Times New Roman" w:hAnsi="Times New Roman" w:cs="Times New Roman"/>
        </w:rPr>
        <w:t>regreso</w:t>
      </w:r>
      <w:r w:rsidR="007B4E83">
        <w:rPr>
          <w:rFonts w:ascii="Times New Roman" w:hAnsi="Times New Roman" w:cs="Times New Roman"/>
        </w:rPr>
        <w:t xml:space="preserve"> a los valores originarios del I</w:t>
      </w:r>
      <w:r w:rsidR="00C769C1" w:rsidRPr="00B16DA8">
        <w:rPr>
          <w:rFonts w:ascii="Times New Roman" w:hAnsi="Times New Roman" w:cs="Times New Roman"/>
        </w:rPr>
        <w:t>slam</w:t>
      </w:r>
      <w:r>
        <w:rPr>
          <w:rFonts w:ascii="Times New Roman" w:hAnsi="Times New Roman" w:cs="Times New Roman"/>
        </w:rPr>
        <w:t xml:space="preserve">. </w:t>
      </w:r>
      <w:r w:rsidR="00C769C1" w:rsidRPr="00B16DA8">
        <w:rPr>
          <w:rFonts w:ascii="Times New Roman" w:hAnsi="Times New Roman" w:cs="Times New Roman"/>
        </w:rPr>
        <w:t xml:space="preserve"> </w:t>
      </w:r>
      <w:r w:rsidR="008E5723">
        <w:rPr>
          <w:rFonts w:ascii="Times New Roman" w:hAnsi="Times New Roman" w:cs="Times New Roman"/>
        </w:rPr>
        <w:t>Esta</w:t>
      </w:r>
      <w:r>
        <w:rPr>
          <w:rFonts w:ascii="Times New Roman" w:hAnsi="Times New Roman" w:cs="Times New Roman"/>
        </w:rPr>
        <w:t xml:space="preserve">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terroristas como </w:t>
      </w:r>
      <w:r w:rsidR="00391DB2" w:rsidRPr="008D5BB3">
        <w:rPr>
          <w:rFonts w:ascii="Times New Roman" w:hAnsi="Times New Roman" w:cs="Times New Roman"/>
          <w:i/>
        </w:rPr>
        <w:t xml:space="preserve">Al Qaeda, </w:t>
      </w:r>
      <w:r w:rsidR="00C769C1" w:rsidRPr="008D5BB3">
        <w:rPr>
          <w:rFonts w:ascii="Times New Roman" w:hAnsi="Times New Roman" w:cs="Times New Roman"/>
          <w:i/>
        </w:rPr>
        <w:t>Boko Haram</w:t>
      </w:r>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xml:space="preserve"> se alinean con</w:t>
      </w:r>
      <w:r w:rsidR="000D3A4F">
        <w:rPr>
          <w:rFonts w:ascii="Times New Roman" w:hAnsi="Times New Roman" w:cs="Times New Roman"/>
        </w:rPr>
        <w:t xml:space="preserve"> los postulados de esta tendencia</w:t>
      </w:r>
      <w:r w:rsidR="00391DB2">
        <w:rPr>
          <w:rFonts w:ascii="Times New Roman" w:hAnsi="Times New Roman" w:cs="Times New Roman"/>
        </w:rPr>
        <w:t>.</w:t>
      </w:r>
    </w:p>
    <w:p w14:paraId="15AE15A7" w14:textId="58E55943" w:rsidR="00391DB2" w:rsidRDefault="00391DB2" w:rsidP="00C95BF4">
      <w:pPr>
        <w:spacing w:line="276" w:lineRule="auto"/>
        <w:jc w:val="both"/>
        <w:rPr>
          <w:rFonts w:ascii="Times New Roman" w:hAnsi="Times New Roman" w:cs="Times New Roman"/>
        </w:rPr>
      </w:pPr>
      <w:r w:rsidRPr="00F37257">
        <w:rPr>
          <w:rFonts w:ascii="Times New Roman" w:hAnsi="Times New Roman" w:cs="Times New Roman"/>
        </w:rPr>
        <w:t>Históricament</w:t>
      </w:r>
      <w:r w:rsidR="007B4E83" w:rsidRPr="00F37257">
        <w:rPr>
          <w:rFonts w:ascii="Times New Roman" w:hAnsi="Times New Roman" w:cs="Times New Roman"/>
        </w:rPr>
        <w:t>e, su separación de los chiitas</w:t>
      </w:r>
      <w:r w:rsidR="00F37257" w:rsidRPr="00F37257">
        <w:rPr>
          <w:rFonts w:ascii="Times New Roman" w:hAnsi="Times New Roman" w:cs="Times New Roman"/>
        </w:rPr>
        <w:t xml:space="preserve"> se fundamenta</w:t>
      </w:r>
      <w:r w:rsidRPr="00F37257">
        <w:rPr>
          <w:rFonts w:ascii="Times New Roman" w:hAnsi="Times New Roman" w:cs="Times New Roman"/>
        </w:rPr>
        <w:t xml:space="preserve"> en la creencia </w:t>
      </w:r>
      <w:r w:rsidR="000D3A4F" w:rsidRPr="00F37257">
        <w:rPr>
          <w:rFonts w:ascii="Times New Roman" w:hAnsi="Times New Roman" w:cs="Times New Roman"/>
        </w:rPr>
        <w:t>de</w:t>
      </w:r>
      <w:r w:rsidRPr="00F37257">
        <w:rPr>
          <w:rFonts w:ascii="Times New Roman" w:hAnsi="Times New Roman" w:cs="Times New Roman"/>
        </w:rPr>
        <w:t xml:space="preserve"> que </w:t>
      </w:r>
      <w:r w:rsidR="008A4799" w:rsidRPr="00F37257">
        <w:rPr>
          <w:rFonts w:ascii="Times New Roman" w:hAnsi="Times New Roman" w:cs="Times New Roman"/>
        </w:rPr>
        <w:t>Mahoma no nombró un sucesor, y que el mejor de sus fieles puede guiar a la comunidad</w:t>
      </w:r>
      <w:r w:rsidRPr="00F37257">
        <w:rPr>
          <w:rFonts w:ascii="Times New Roman" w:hAnsi="Times New Roman" w:cs="Times New Roman"/>
        </w:rPr>
        <w:t xml:space="preserve"> y debe ser elegido por </w:t>
      </w:r>
      <w:r w:rsidR="00327A7B" w:rsidRPr="00F37257">
        <w:rPr>
          <w:rFonts w:ascii="Times New Roman" w:hAnsi="Times New Roman" w:cs="Times New Roman"/>
        </w:rPr>
        <w:t>consenso</w:t>
      </w:r>
      <w:r w:rsidRPr="00F37257">
        <w:rPr>
          <w:rFonts w:ascii="Times New Roman" w:hAnsi="Times New Roman" w:cs="Times New Roman"/>
        </w:rPr>
        <w:t xml:space="preserve">. El culto a los santos está </w:t>
      </w:r>
      <w:r w:rsidR="007B4E83" w:rsidRPr="00F37257">
        <w:rPr>
          <w:rFonts w:ascii="Times New Roman" w:hAnsi="Times New Roman" w:cs="Times New Roman"/>
        </w:rPr>
        <w:t>prohibido en el sunismo.</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7"/>
        <w:gridCol w:w="6341"/>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131F0BA3" w:rsidR="008D5BB3" w:rsidRPr="000846F3" w:rsidRDefault="000D3A4F" w:rsidP="00F37257">
            <w:pPr>
              <w:spacing w:line="276" w:lineRule="auto"/>
              <w:jc w:val="both"/>
              <w:rPr>
                <w:rFonts w:ascii="Times New Roman" w:hAnsi="Times New Roman" w:cs="Times New Roman"/>
                <w:b/>
                <w:sz w:val="24"/>
                <w:szCs w:val="24"/>
              </w:rPr>
            </w:pPr>
            <w:r>
              <w:rPr>
                <w:rFonts w:ascii="Times New Roman" w:hAnsi="Times New Roman" w:cs="Times New Roman"/>
              </w:rPr>
              <w:t>L</w:t>
            </w:r>
            <w:r w:rsidR="001E24D0">
              <w:rPr>
                <w:rFonts w:ascii="Times New Roman" w:hAnsi="Times New Roman" w:cs="Times New Roman"/>
              </w:rPr>
              <w:t>a denominación</w:t>
            </w:r>
            <w:r>
              <w:rPr>
                <w:rFonts w:ascii="Times New Roman" w:hAnsi="Times New Roman" w:cs="Times New Roman"/>
              </w:rPr>
              <w:t xml:space="preserve"> sunita</w:t>
            </w:r>
            <w:r w:rsidR="007B4E83" w:rsidRPr="007B4E83">
              <w:rPr>
                <w:rFonts w:ascii="Times New Roman" w:hAnsi="Times New Roman" w:cs="Times New Roman"/>
              </w:rPr>
              <w:t xml:space="preserve">s </w:t>
            </w:r>
            <w:r w:rsidR="001E24D0">
              <w:rPr>
                <w:rFonts w:ascii="Times New Roman" w:hAnsi="Times New Roman" w:cs="Times New Roman"/>
              </w:rPr>
              <w:t>viene de</w:t>
            </w:r>
            <w:r w:rsidR="007B4E83" w:rsidRPr="007B4E83">
              <w:rPr>
                <w:rFonts w:ascii="Times New Roman" w:hAnsi="Times New Roman" w:cs="Times New Roman"/>
              </w:rPr>
              <w:t xml:space="preserve"> </w:t>
            </w:r>
            <w:r w:rsidR="007B4E83" w:rsidRPr="001E24D0">
              <w:rPr>
                <w:rFonts w:ascii="Times New Roman" w:hAnsi="Times New Roman" w:cs="Times New Roman"/>
                <w:i/>
              </w:rPr>
              <w:t>Sunna</w:t>
            </w:r>
            <w:r w:rsidR="007B4E83" w:rsidRPr="007B4E83">
              <w:rPr>
                <w:rFonts w:ascii="Times New Roman" w:hAnsi="Times New Roman" w:cs="Times New Roman"/>
              </w:rPr>
              <w:t xml:space="preserve">, </w:t>
            </w:r>
            <w:r w:rsidR="001E24D0">
              <w:rPr>
                <w:rFonts w:ascii="Times New Roman" w:hAnsi="Times New Roman" w:cs="Times New Roman"/>
              </w:rPr>
              <w:t xml:space="preserve">que es el </w:t>
            </w:r>
            <w:r w:rsidR="007B4E83">
              <w:rPr>
                <w:rFonts w:ascii="Times New Roman" w:hAnsi="Times New Roman" w:cs="Times New Roman"/>
              </w:rPr>
              <w:t>nombre que recibe</w:t>
            </w:r>
            <w:r w:rsidR="001E24D0">
              <w:rPr>
                <w:rFonts w:ascii="Times New Roman" w:hAnsi="Times New Roman" w:cs="Times New Roman"/>
              </w:rPr>
              <w:t>n</w:t>
            </w:r>
            <w:r w:rsidR="007B4E83">
              <w:rPr>
                <w:rFonts w:ascii="Times New Roman" w:hAnsi="Times New Roman" w:cs="Times New Roman"/>
              </w:rPr>
              <w:t xml:space="preserve"> </w:t>
            </w:r>
            <w:r w:rsidR="001E24D0">
              <w:rPr>
                <w:rFonts w:ascii="Times New Roman" w:hAnsi="Times New Roman" w:cs="Times New Roman"/>
              </w:rPr>
              <w:t xml:space="preserve">las enseñanzas de Mahoma y los acontecimientos alrededor de </w:t>
            </w:r>
            <w:r w:rsidR="007B4E83" w:rsidRPr="007B4E83">
              <w:rPr>
                <w:rFonts w:ascii="Times New Roman" w:hAnsi="Times New Roman" w:cs="Times New Roman"/>
              </w:rPr>
              <w:t xml:space="preserve"> </w:t>
            </w:r>
            <w:r w:rsidR="00F37257">
              <w:rPr>
                <w:rFonts w:ascii="Times New Roman" w:hAnsi="Times New Roman" w:cs="Times New Roman"/>
              </w:rPr>
              <w:t>la vida del</w:t>
            </w:r>
            <w:r w:rsidR="001E24D0">
              <w:rPr>
                <w:rFonts w:ascii="Times New Roman" w:hAnsi="Times New Roman" w:cs="Times New Roman"/>
              </w:rPr>
              <w:t xml:space="preserve"> profeta</w:t>
            </w:r>
            <w:r w:rsidR="008E5987">
              <w:rPr>
                <w:rFonts w:ascii="Times New Roman" w:hAnsi="Times New Roman" w:cs="Times New Roman"/>
              </w:rPr>
              <w:t xml:space="preserve"> y los primitivos musulmanes</w:t>
            </w:r>
            <w:r w:rsidR="001E24D0">
              <w:rPr>
                <w:rFonts w:ascii="Times New Roman" w:hAnsi="Times New Roman" w:cs="Times New Roman"/>
              </w:rPr>
              <w:t>,</w:t>
            </w:r>
            <w:r w:rsidR="00F37257">
              <w:rPr>
                <w:rFonts w:ascii="Times New Roman" w:hAnsi="Times New Roman" w:cs="Times New Roman"/>
              </w:rPr>
              <w:t xml:space="preserve"> que durante siglos se han transmitido de una generación a otra</w:t>
            </w:r>
            <w:r w:rsidR="007B4E83" w:rsidRPr="007B4E83">
              <w:rPr>
                <w:rFonts w:ascii="Times New Roman" w:hAnsi="Times New Roman" w:cs="Times New Roman"/>
              </w:rPr>
              <w:t xml:space="preserve">. </w:t>
            </w:r>
            <w:r w:rsidR="00F37257">
              <w:rPr>
                <w:rFonts w:ascii="Times New Roman" w:hAnsi="Times New Roman" w:cs="Times New Roman"/>
              </w:rPr>
              <w:t>Es decir que sus creencias no</w:t>
            </w:r>
            <w:r w:rsidR="007B4E83" w:rsidRPr="007B4E83">
              <w:rPr>
                <w:rFonts w:ascii="Times New Roman" w:hAnsi="Times New Roman" w:cs="Times New Roman"/>
              </w:rPr>
              <w:t xml:space="preserve"> sólo se basan en el </w:t>
            </w:r>
            <w:r w:rsidR="007B4E83" w:rsidRPr="00F37257">
              <w:rPr>
                <w:rFonts w:ascii="Times New Roman" w:hAnsi="Times New Roman" w:cs="Times New Roman"/>
                <w:i/>
              </w:rPr>
              <w:t>Corán</w:t>
            </w:r>
            <w:r w:rsidR="007B4E83" w:rsidRPr="007B4E83">
              <w:rPr>
                <w:rFonts w:ascii="Times New Roman" w:hAnsi="Times New Roman" w:cs="Times New Roman"/>
              </w:rPr>
              <w:t xml:space="preserve"> sino también en la </w:t>
            </w:r>
            <w:r w:rsidR="00F37257">
              <w:rPr>
                <w:rFonts w:ascii="Times New Roman" w:hAnsi="Times New Roman" w:cs="Times New Roman"/>
              </w:rPr>
              <w:t xml:space="preserve">tradición oral de la </w:t>
            </w:r>
            <w:r w:rsidR="007B4E83" w:rsidRPr="00F37257">
              <w:rPr>
                <w:rFonts w:ascii="Times New Roman" w:hAnsi="Times New Roman" w:cs="Times New Roman"/>
                <w:i/>
              </w:rPr>
              <w:t>Sunna</w:t>
            </w:r>
            <w:r w:rsidR="007B4E83" w:rsidRPr="007B4E83">
              <w:rPr>
                <w:rFonts w:ascii="Times New Roman" w:hAnsi="Times New Roman" w:cs="Times New Roman"/>
              </w:rPr>
              <w:t>.</w:t>
            </w:r>
          </w:p>
        </w:tc>
      </w:tr>
    </w:tbl>
    <w:p w14:paraId="366841AB" w14:textId="018BD4A9" w:rsidR="00391DB2" w:rsidRDefault="008A4799" w:rsidP="00C95BF4">
      <w:pPr>
        <w:spacing w:line="276" w:lineRule="auto"/>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77"/>
        <w:gridCol w:w="6351"/>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51F4995E" w:rsidR="00926FCD"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17</w:t>
            </w:r>
            <w:r w:rsidR="00DA4D78">
              <w:rPr>
                <w:rFonts w:ascii="Times New Roman" w:hAnsi="Times New Roman" w:cs="Times New Roman"/>
                <w:color w:val="000000"/>
                <w:sz w:val="24"/>
                <w:szCs w:val="24"/>
              </w:rPr>
              <w:t>0</w:t>
            </w:r>
          </w:p>
        </w:tc>
      </w:tr>
      <w:tr w:rsidR="00926FCD" w:rsidRPr="000846F3" w14:paraId="3D5BA6C3" w14:textId="77777777" w:rsidTr="00453D56">
        <w:tc>
          <w:tcPr>
            <w:tcW w:w="2518" w:type="dxa"/>
          </w:tcPr>
          <w:p w14:paraId="6EF164F3"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C95BF4">
            <w:pPr>
              <w:spacing w:line="276"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54F6A31A" w:rsidR="00926FCD" w:rsidRPr="000846F3" w:rsidRDefault="00926FCD" w:rsidP="00F37257">
            <w:pPr>
              <w:spacing w:line="276"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 xml:space="preserve">Ejercicio mediante el cual se caracterizan </w:t>
            </w:r>
            <w:r w:rsidR="00F37257">
              <w:rPr>
                <w:rFonts w:ascii="Times New Roman" w:hAnsi="Times New Roman" w:cs="Times New Roman"/>
                <w:color w:val="000000"/>
                <w:sz w:val="24"/>
                <w:szCs w:val="24"/>
              </w:rPr>
              <w:t>los dos grupos</w:t>
            </w:r>
            <w:r w:rsidRPr="00926FCD">
              <w:rPr>
                <w:rFonts w:ascii="Times New Roman" w:hAnsi="Times New Roman" w:cs="Times New Roman"/>
                <w:color w:val="000000"/>
                <w:sz w:val="24"/>
                <w:szCs w:val="24"/>
              </w:rPr>
              <w:t xml:space="preserve"> más importantes dentro del Islam</w:t>
            </w:r>
            <w:r w:rsidR="00F37257">
              <w:rPr>
                <w:rFonts w:ascii="Times New Roman" w:hAnsi="Times New Roman" w:cs="Times New Roman"/>
                <w:color w:val="000000"/>
                <w:sz w:val="24"/>
                <w:szCs w:val="24"/>
              </w:rPr>
              <w:t>.</w:t>
            </w:r>
          </w:p>
        </w:tc>
      </w:tr>
    </w:tbl>
    <w:p w14:paraId="57D5CFF9" w14:textId="77777777" w:rsidR="00926FCD" w:rsidRDefault="00926FCD" w:rsidP="00C95BF4">
      <w:pPr>
        <w:spacing w:line="276" w:lineRule="auto"/>
        <w:jc w:val="both"/>
        <w:rPr>
          <w:rFonts w:ascii="Times New Roman" w:hAnsi="Times New Roman" w:cs="Times New Roman"/>
        </w:rPr>
      </w:pPr>
    </w:p>
    <w:p w14:paraId="2F904490" w14:textId="27E5A76F"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las milicias de </w:t>
      </w:r>
      <w:r w:rsidR="00F37257">
        <w:rPr>
          <w:rFonts w:ascii="Times New Roman" w:hAnsi="Times New Roman" w:cs="Times New Roman"/>
          <w:b/>
        </w:rPr>
        <w:t xml:space="preserve">Al </w:t>
      </w:r>
      <w:r w:rsidRPr="000846F3">
        <w:rPr>
          <w:rFonts w:ascii="Times New Roman" w:hAnsi="Times New Roman" w:cs="Times New Roman"/>
          <w:b/>
        </w:rPr>
        <w:t>Qaeda</w:t>
      </w:r>
    </w:p>
    <w:p w14:paraId="54C7C3CE" w14:textId="77777777" w:rsidR="00780B9C" w:rsidRDefault="00780B9C" w:rsidP="00C95BF4">
      <w:pPr>
        <w:spacing w:after="0" w:line="276" w:lineRule="auto"/>
        <w:jc w:val="both"/>
        <w:rPr>
          <w:rFonts w:ascii="Times New Roman" w:hAnsi="Times New Roman" w:cs="Times New Roman"/>
        </w:rPr>
      </w:pPr>
      <w:bookmarkStart w:id="24" w:name="_GoBack"/>
      <w:bookmarkEnd w:id="24"/>
    </w:p>
    <w:p w14:paraId="7A45F358" w14:textId="3E69CA67"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Tras los atentados contra el </w:t>
      </w:r>
      <w:r w:rsidRPr="008D5BB3">
        <w:rPr>
          <w:rFonts w:ascii="Times New Roman" w:hAnsi="Times New Roman" w:cs="Times New Roman"/>
          <w:i/>
        </w:rPr>
        <w:t>World Trade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w:t>
      </w:r>
      <w:r w:rsidR="00F37257">
        <w:rPr>
          <w:rFonts w:ascii="Times New Roman" w:hAnsi="Times New Roman" w:cs="Times New Roman"/>
        </w:rPr>
        <w:t>destinadas a</w:t>
      </w:r>
      <w:r>
        <w:rPr>
          <w:rFonts w:ascii="Times New Roman" w:hAnsi="Times New Roman" w:cs="Times New Roman"/>
        </w:rPr>
        <w:t xml:space="preserve"> neutralizar a los grupos armados </w:t>
      </w:r>
      <w:r w:rsidR="00F37257">
        <w:rPr>
          <w:rFonts w:ascii="Times New Roman" w:hAnsi="Times New Roman" w:cs="Times New Roman"/>
        </w:rPr>
        <w:t xml:space="preserve">que pudieran tener </w:t>
      </w:r>
      <w:r>
        <w:rPr>
          <w:rFonts w:ascii="Times New Roman" w:hAnsi="Times New Roman" w:cs="Times New Roman"/>
        </w:rPr>
        <w:t xml:space="preserve">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C95BF4">
      <w:pPr>
        <w:spacing w:after="0" w:line="276" w:lineRule="auto"/>
        <w:jc w:val="both"/>
        <w:rPr>
          <w:rFonts w:ascii="Times New Roman" w:hAnsi="Times New Roman" w:cs="Times New Roman"/>
        </w:rPr>
      </w:pPr>
    </w:p>
    <w:p w14:paraId="773A586F" w14:textId="58C1B103" w:rsidR="007875A8" w:rsidRDefault="007875A8" w:rsidP="00C95BF4">
      <w:pPr>
        <w:spacing w:after="0" w:line="276" w:lineRule="auto"/>
        <w:jc w:val="both"/>
        <w:rPr>
          <w:rFonts w:ascii="Times New Roman" w:hAnsi="Times New Roman" w:cs="Times New Roman"/>
        </w:rPr>
      </w:pPr>
      <w:r>
        <w:rPr>
          <w:rFonts w:ascii="Times New Roman" w:hAnsi="Times New Roman" w:cs="Times New Roman"/>
        </w:rPr>
        <w:t xml:space="preserve">Un objetivo primario de la operación militar fue la intervención en Afganistán, país </w:t>
      </w:r>
      <w:r w:rsidR="00F37257">
        <w:rPr>
          <w:rFonts w:ascii="Times New Roman" w:hAnsi="Times New Roman" w:cs="Times New Roman"/>
        </w:rPr>
        <w:t>considerado un</w:t>
      </w:r>
      <w:r>
        <w:rPr>
          <w:rFonts w:ascii="Times New Roman" w:hAnsi="Times New Roman" w:cs="Times New Roman"/>
        </w:rPr>
        <w:t xml:space="preserve"> refugio para </w:t>
      </w:r>
      <w:r w:rsidR="00F37257">
        <w:rPr>
          <w:rFonts w:ascii="Times New Roman" w:hAnsi="Times New Roman" w:cs="Times New Roman"/>
        </w:rPr>
        <w:t xml:space="preserve">las </w:t>
      </w:r>
      <w:r>
        <w:rPr>
          <w:rFonts w:ascii="Times New Roman" w:hAnsi="Times New Roman" w:cs="Times New Roman"/>
        </w:rPr>
        <w:t>organizaciones radicales</w:t>
      </w:r>
      <w:r w:rsidR="00D4028B">
        <w:rPr>
          <w:rFonts w:ascii="Times New Roman" w:hAnsi="Times New Roman" w:cs="Times New Roman"/>
        </w:rPr>
        <w:t xml:space="preserve"> armadas</w:t>
      </w:r>
      <w:r w:rsidR="00F37257">
        <w:rPr>
          <w:rFonts w:ascii="Times New Roman" w:hAnsi="Times New Roman" w:cs="Times New Roman"/>
        </w:rPr>
        <w:t>;</w:t>
      </w:r>
      <w:r w:rsidR="00D4028B">
        <w:rPr>
          <w:rFonts w:ascii="Times New Roman" w:hAnsi="Times New Roman" w:cs="Times New Roman"/>
        </w:rPr>
        <w:t xml:space="preserve"> su gobierno fue acusado </w:t>
      </w:r>
      <w:r w:rsidR="00F37257">
        <w:rPr>
          <w:rFonts w:ascii="Times New Roman" w:hAnsi="Times New Roman" w:cs="Times New Roman"/>
        </w:rPr>
        <w:t>apoyar</w:t>
      </w:r>
      <w:r w:rsidR="00D4028B">
        <w:rPr>
          <w:rFonts w:ascii="Times New Roman" w:hAnsi="Times New Roman" w:cs="Times New Roman"/>
        </w:rPr>
        <w:t xml:space="preserve"> a quienes ejecutaron los atentados.  </w:t>
      </w:r>
    </w:p>
    <w:p w14:paraId="26A30F67" w14:textId="77777777" w:rsidR="00D4028B" w:rsidRDefault="00D4028B" w:rsidP="00C95BF4">
      <w:pPr>
        <w:spacing w:after="0" w:line="276" w:lineRule="auto"/>
        <w:jc w:val="both"/>
        <w:rPr>
          <w:rFonts w:ascii="Times New Roman" w:hAnsi="Times New Roman" w:cs="Times New Roman"/>
        </w:rPr>
      </w:pPr>
    </w:p>
    <w:p w14:paraId="2308E0C1" w14:textId="73C97BB5" w:rsidR="00D4028B" w:rsidRPr="008D5BB3" w:rsidRDefault="00D4028B" w:rsidP="00C95BF4">
      <w:pPr>
        <w:spacing w:after="0" w:line="276" w:lineRule="auto"/>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Al Qaeda</w:t>
      </w:r>
      <w:r w:rsidR="00D53D8D">
        <w:rPr>
          <w:rFonts w:ascii="Times New Roman" w:hAnsi="Times New Roman" w:cs="Times New Roman"/>
        </w:rPr>
        <w:t>,</w:t>
      </w:r>
      <w:r w:rsidRPr="00815175">
        <w:rPr>
          <w:rFonts w:ascii="Times New Roman" w:hAnsi="Times New Roman" w:cs="Times New Roman"/>
        </w:rPr>
        <w:t xml:space="preserve"> </w:t>
      </w:r>
      <w:r w:rsidR="00F37257">
        <w:rPr>
          <w:rFonts w:ascii="Times New Roman" w:hAnsi="Times New Roman" w:cs="Times New Roman"/>
        </w:rPr>
        <w:t xml:space="preserve">organización </w:t>
      </w:r>
      <w:r w:rsidRPr="00815175">
        <w:rPr>
          <w:rFonts w:ascii="Times New Roman" w:hAnsi="Times New Roman" w:cs="Times New Roman"/>
        </w:rPr>
        <w:t>encabezada por Osama Bin Laden</w:t>
      </w:r>
      <w:r w:rsidR="00F37257">
        <w:rPr>
          <w:rFonts w:ascii="Times New Roman" w:hAnsi="Times New Roman" w:cs="Times New Roman"/>
        </w:rPr>
        <w:t xml:space="preserve">, que </w:t>
      </w:r>
      <w:r>
        <w:rPr>
          <w:rFonts w:ascii="Times New Roman" w:hAnsi="Times New Roman" w:cs="Times New Roman"/>
        </w:rPr>
        <w:t xml:space="preserve"> </w:t>
      </w:r>
      <w:r w:rsidR="00F37257">
        <w:rPr>
          <w:rFonts w:ascii="Times New Roman" w:hAnsi="Times New Roman" w:cs="Times New Roman"/>
        </w:rPr>
        <w:t>tuvo como origen el</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 xml:space="preserve">gimen político islamista radical </w:t>
      </w:r>
      <w:r w:rsidR="004D46E4">
        <w:rPr>
          <w:rFonts w:ascii="Times New Roman" w:hAnsi="Times New Roman" w:cs="Times New Roman"/>
        </w:rPr>
        <w:t>comandado por</w:t>
      </w:r>
      <w:r w:rsidRPr="00815175">
        <w:rPr>
          <w:rFonts w:ascii="Times New Roman" w:hAnsi="Times New Roman" w:cs="Times New Roman"/>
        </w:rPr>
        <w:t xml:space="preserve"> los talibanes</w:t>
      </w:r>
      <w:r>
        <w:rPr>
          <w:rFonts w:ascii="Times New Roman" w:hAnsi="Times New Roman" w:cs="Times New Roman"/>
        </w:rPr>
        <w:t xml:space="preserve"> en </w:t>
      </w:r>
      <w:r>
        <w:rPr>
          <w:rFonts w:ascii="Times New Roman" w:hAnsi="Times New Roman" w:cs="Times New Roman"/>
        </w:rPr>
        <w:lastRenderedPageBreak/>
        <w:t>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4D46E4" w:rsidRPr="004D46E4">
        <w:rPr>
          <w:rFonts w:ascii="Times New Roman" w:hAnsi="Times New Roman" w:cs="Times New Roman"/>
        </w:rPr>
        <w:t xml:space="preserve">Al </w:t>
      </w:r>
      <w:r w:rsidR="00E65428" w:rsidRPr="004D46E4">
        <w:rPr>
          <w:rFonts w:ascii="Times New Roman" w:hAnsi="Times New Roman" w:cs="Times New Roman"/>
        </w:rPr>
        <w:t>Qaeda.</w:t>
      </w:r>
    </w:p>
    <w:p w14:paraId="48B9AA49" w14:textId="77777777" w:rsidR="00D4028B" w:rsidRPr="008D5BB3" w:rsidRDefault="00D4028B" w:rsidP="00C95BF4">
      <w:pPr>
        <w:spacing w:after="0" w:line="276" w:lineRule="auto"/>
        <w:jc w:val="both"/>
        <w:rPr>
          <w:rFonts w:ascii="Times New Roman" w:hAnsi="Times New Roman" w:cs="Times New Roman"/>
          <w:i/>
        </w:rPr>
      </w:pPr>
    </w:p>
    <w:p w14:paraId="2E1DDA70" w14:textId="5E8F53D3" w:rsidR="00D4028B" w:rsidRDefault="00D4028B" w:rsidP="00C95BF4">
      <w:pPr>
        <w:spacing w:after="0" w:line="276" w:lineRule="auto"/>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 xml:space="preserve">tras la retirada del ejército de la URSS a finales de </w:t>
      </w:r>
      <w:r w:rsidR="004D46E4">
        <w:rPr>
          <w:rFonts w:ascii="Times New Roman" w:hAnsi="Times New Roman" w:cs="Times New Roman"/>
        </w:rPr>
        <w:t>la década de 1980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004D46E4">
        <w:rPr>
          <w:rFonts w:ascii="Times New Roman" w:hAnsi="Times New Roman" w:cs="Times New Roman"/>
        </w:rPr>
        <w:t>antiiraníes, antichiitas y pro</w:t>
      </w:r>
      <w:r w:rsidRPr="00D4028B">
        <w:rPr>
          <w:rFonts w:ascii="Times New Roman" w:hAnsi="Times New Roman" w:cs="Times New Roman"/>
        </w:rPr>
        <w:t xml:space="preserve">occidentales. </w:t>
      </w:r>
    </w:p>
    <w:p w14:paraId="3C92FBE9" w14:textId="77777777" w:rsidR="00D4028B" w:rsidRDefault="00D4028B" w:rsidP="00C95BF4">
      <w:pPr>
        <w:spacing w:after="0" w:line="276" w:lineRule="auto"/>
        <w:jc w:val="both"/>
        <w:rPr>
          <w:rFonts w:ascii="Times New Roman" w:hAnsi="Times New Roman" w:cs="Times New Roman"/>
        </w:rPr>
      </w:pPr>
    </w:p>
    <w:p w14:paraId="3913544A" w14:textId="03BA5DDC" w:rsidR="00E65428" w:rsidRDefault="00D4028B" w:rsidP="00C95BF4">
      <w:pPr>
        <w:spacing w:after="0" w:line="276" w:lineRule="auto"/>
        <w:jc w:val="both"/>
        <w:rPr>
          <w:rFonts w:ascii="Times New Roman" w:hAnsi="Times New Roman" w:cs="Times New Roman"/>
        </w:rPr>
      </w:pPr>
      <w:r>
        <w:rPr>
          <w:rFonts w:ascii="Times New Roman" w:hAnsi="Times New Roman" w:cs="Times New Roman"/>
        </w:rPr>
        <w:t xml:space="preserve">En la década </w:t>
      </w:r>
      <w:r w:rsidR="004D46E4">
        <w:rPr>
          <w:rFonts w:ascii="Times New Roman" w:hAnsi="Times New Roman" w:cs="Times New Roman"/>
        </w:rPr>
        <w:t>de 1990</w:t>
      </w:r>
      <w:r>
        <w:rPr>
          <w:rFonts w:ascii="Times New Roman" w:hAnsi="Times New Roman" w:cs="Times New Roman"/>
        </w:rPr>
        <w:t xml:space="preserve">, los talibanes </w:t>
      </w:r>
      <w:r w:rsidR="004D46E4">
        <w:rPr>
          <w:rFonts w:ascii="Times New Roman" w:hAnsi="Times New Roman" w:cs="Times New Roman"/>
        </w:rPr>
        <w:t>pasaron 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r w:rsidRPr="00721BB7">
        <w:rPr>
          <w:rFonts w:ascii="Times New Roman" w:hAnsi="Times New Roman" w:cs="Times New Roman"/>
          <w:i/>
        </w:rPr>
        <w:t>pashtun</w:t>
      </w:r>
      <w:r>
        <w:rPr>
          <w:rFonts w:ascii="Times New Roman" w:hAnsi="Times New Roman" w:cs="Times New Roman"/>
        </w:rPr>
        <w:t xml:space="preserve">, </w:t>
      </w:r>
      <w:r w:rsidR="004D46E4">
        <w:rPr>
          <w:rFonts w:ascii="Times New Roman" w:hAnsi="Times New Roman" w:cs="Times New Roman"/>
        </w:rPr>
        <w:t xml:space="preserve">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4D46E4">
        <w:rPr>
          <w:rFonts w:ascii="Times New Roman" w:hAnsi="Times New Roman" w:cs="Times New Roman"/>
        </w:rPr>
        <w:t>En la actualidad, e</w:t>
      </w:r>
      <w:r w:rsidR="00E65428">
        <w:rPr>
          <w:rFonts w:ascii="Times New Roman" w:hAnsi="Times New Roman" w:cs="Times New Roman"/>
        </w:rPr>
        <w:t xml:space="preserv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manera de franquicias. </w:t>
      </w:r>
    </w:p>
    <w:p w14:paraId="1BCD07AC"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54115954" w:rsidR="00983FAB" w:rsidRPr="000846F3" w:rsidRDefault="002C0BC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22</w:t>
            </w:r>
          </w:p>
        </w:tc>
      </w:tr>
      <w:tr w:rsidR="00983FAB" w:rsidRPr="0037129A" w14:paraId="6BAF5FCF" w14:textId="77777777" w:rsidTr="005A2B85">
        <w:tc>
          <w:tcPr>
            <w:tcW w:w="2518" w:type="dxa"/>
          </w:tcPr>
          <w:p w14:paraId="5851FD6D"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DC24038" w14:textId="1FAF6D48" w:rsidR="00C72F65" w:rsidRPr="00C72F65" w:rsidRDefault="00C72F65" w:rsidP="00C95BF4">
            <w:pPr>
              <w:spacing w:line="276" w:lineRule="auto"/>
              <w:jc w:val="both"/>
              <w:rPr>
                <w:rFonts w:ascii="Times New Roman" w:hAnsi="Times New Roman" w:cs="Times New Roman"/>
                <w:color w:val="000000"/>
                <w:sz w:val="24"/>
                <w:szCs w:val="24"/>
                <w:lang w:val="es-CO"/>
              </w:rPr>
            </w:pPr>
            <w:r w:rsidRPr="00C72F65">
              <w:rPr>
                <w:rFonts w:ascii="Times New Roman" w:hAnsi="Times New Roman" w:cs="Times New Roman"/>
                <w:color w:val="000000"/>
                <w:sz w:val="24"/>
                <w:szCs w:val="24"/>
                <w:lang w:val="es-CO"/>
              </w:rPr>
              <w:t>Kabul, Afganistán, vista de las características del territorio</w:t>
            </w:r>
            <w:r w:rsidR="004D46E4">
              <w:rPr>
                <w:rFonts w:ascii="Times New Roman" w:hAnsi="Times New Roman" w:cs="Times New Roman"/>
                <w:color w:val="000000"/>
                <w:sz w:val="24"/>
                <w:szCs w:val="24"/>
                <w:lang w:val="es-CO"/>
              </w:rPr>
              <w:t>.</w:t>
            </w:r>
          </w:p>
          <w:p w14:paraId="5C7410A5" w14:textId="6772BA46" w:rsidR="00983FAB" w:rsidRPr="00C72F65" w:rsidRDefault="00983FAB" w:rsidP="00C95BF4">
            <w:pPr>
              <w:spacing w:line="276" w:lineRule="auto"/>
              <w:jc w:val="both"/>
              <w:rPr>
                <w:rFonts w:ascii="Times New Roman" w:hAnsi="Times New Roman" w:cs="Times New Roman"/>
                <w:color w:val="000000"/>
                <w:sz w:val="24"/>
                <w:szCs w:val="24"/>
                <w:lang w:val="es-CO"/>
              </w:rPr>
            </w:pPr>
          </w:p>
        </w:tc>
      </w:tr>
      <w:tr w:rsidR="00983FAB" w:rsidRPr="000846F3" w14:paraId="659CB3A1" w14:textId="77777777" w:rsidTr="005A2B85">
        <w:tc>
          <w:tcPr>
            <w:tcW w:w="2518" w:type="dxa"/>
          </w:tcPr>
          <w:p w14:paraId="41FB682F"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7610D03" w14:textId="213CF00D" w:rsidR="00C72F65" w:rsidRDefault="00C72F65" w:rsidP="00C95BF4">
            <w:pPr>
              <w:spacing w:line="276" w:lineRule="auto"/>
              <w:jc w:val="both"/>
              <w:rPr>
                <w:rFonts w:ascii="Times New Roman" w:hAnsi="Times New Roman" w:cs="Times New Roman"/>
                <w:color w:val="000000"/>
                <w:sz w:val="24"/>
                <w:szCs w:val="24"/>
                <w:lang w:val="en-US"/>
              </w:rPr>
            </w:pPr>
            <w:r w:rsidRPr="00C72F65">
              <w:rPr>
                <w:rFonts w:ascii="Times New Roman" w:hAnsi="Times New Roman" w:cs="Times New Roman"/>
                <w:color w:val="000000"/>
                <w:sz w:val="24"/>
                <w:szCs w:val="24"/>
                <w:lang w:val="es-CO"/>
              </w:rPr>
              <w:t>Número de la imagen 112491824</w:t>
            </w:r>
          </w:p>
          <w:p w14:paraId="64D8A0C6" w14:textId="39D1F2E6"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734355F5" w14:textId="77777777" w:rsidTr="005A2B85">
        <w:tc>
          <w:tcPr>
            <w:tcW w:w="2518" w:type="dxa"/>
          </w:tcPr>
          <w:p w14:paraId="47A41050"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6839AA75" w:rsidR="00983FAB" w:rsidRPr="000846F3" w:rsidRDefault="00983FAB" w:rsidP="004D46E4">
            <w:pPr>
              <w:spacing w:line="276" w:lineRule="auto"/>
              <w:jc w:val="both"/>
              <w:rPr>
                <w:rFonts w:ascii="Times New Roman" w:hAnsi="Times New Roman" w:cs="Times New Roman"/>
                <w:color w:val="000000"/>
                <w:sz w:val="24"/>
                <w:szCs w:val="24"/>
              </w:rPr>
            </w:pPr>
            <w:r w:rsidRPr="000775D6">
              <w:rPr>
                <w:rFonts w:ascii="Times New Roman" w:hAnsi="Times New Roman" w:cs="Times New Roman"/>
              </w:rPr>
              <w:t xml:space="preserve">Afganistán </w:t>
            </w:r>
            <w:r w:rsidR="004D46E4">
              <w:rPr>
                <w:rFonts w:ascii="Times New Roman" w:hAnsi="Times New Roman" w:cs="Times New Roman"/>
              </w:rPr>
              <w:t>es</w:t>
            </w:r>
            <w:r>
              <w:rPr>
                <w:rFonts w:ascii="Times New Roman" w:hAnsi="Times New Roman" w:cs="Times New Roman"/>
              </w:rPr>
              <w:t xml:space="preserve">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004D46E4">
              <w:rPr>
                <w:rFonts w:ascii="Times New Roman" w:hAnsi="Times New Roman" w:cs="Times New Roman"/>
              </w:rPr>
              <w:t>. Muchas veces l</w:t>
            </w:r>
            <w:r w:rsidR="00C72F65">
              <w:rPr>
                <w:rFonts w:ascii="Times New Roman" w:hAnsi="Times New Roman" w:cs="Times New Roman"/>
              </w:rPr>
              <w:t xml:space="preserve">as características del territorio determinan la forma </w:t>
            </w:r>
            <w:r w:rsidR="004D46E4">
              <w:rPr>
                <w:rFonts w:ascii="Times New Roman" w:hAnsi="Times New Roman" w:cs="Times New Roman"/>
              </w:rPr>
              <w:t>como</w:t>
            </w:r>
            <w:r w:rsidR="00C72F65">
              <w:rPr>
                <w:rFonts w:ascii="Times New Roman" w:hAnsi="Times New Roman" w:cs="Times New Roman"/>
              </w:rPr>
              <w:t xml:space="preserve"> se </w:t>
            </w:r>
            <w:r w:rsidR="004D46E4">
              <w:rPr>
                <w:rFonts w:ascii="Times New Roman" w:hAnsi="Times New Roman" w:cs="Times New Roman"/>
              </w:rPr>
              <w:t>desarrollan</w:t>
            </w:r>
            <w:r w:rsidR="00C72F65">
              <w:rPr>
                <w:rFonts w:ascii="Times New Roman" w:hAnsi="Times New Roman" w:cs="Times New Roman"/>
              </w:rPr>
              <w:t xml:space="preserve"> los conflictos y favorecen a quienes saben adaptarse mejor.</w:t>
            </w:r>
          </w:p>
        </w:tc>
      </w:tr>
    </w:tbl>
    <w:p w14:paraId="02440BD4" w14:textId="77777777" w:rsidR="00E65428" w:rsidRDefault="00E65428" w:rsidP="00C95BF4">
      <w:pPr>
        <w:spacing w:after="0" w:line="276" w:lineRule="auto"/>
        <w:jc w:val="both"/>
        <w:rPr>
          <w:rFonts w:ascii="Times New Roman" w:hAnsi="Times New Roman" w:cs="Times New Roman"/>
        </w:rPr>
      </w:pPr>
    </w:p>
    <w:p w14:paraId="1239B6E8" w14:textId="66366B6E" w:rsidR="00D45DB4" w:rsidRDefault="004D46E4" w:rsidP="00C95BF4">
      <w:pPr>
        <w:spacing w:after="0" w:line="276" w:lineRule="auto"/>
        <w:jc w:val="both"/>
        <w:rPr>
          <w:rFonts w:ascii="Times New Roman" w:hAnsi="Times New Roman" w:cs="Times New Roman"/>
        </w:rPr>
      </w:pPr>
      <w:r w:rsidRPr="004D46E4">
        <w:rPr>
          <w:rFonts w:ascii="Times New Roman" w:hAnsi="Times New Roman" w:cs="Times New Roman"/>
        </w:rPr>
        <w:t xml:space="preserve">Al </w:t>
      </w:r>
      <w:r w:rsidR="00E65428" w:rsidRPr="004D46E4">
        <w:rPr>
          <w:rFonts w:ascii="Times New Roman" w:hAnsi="Times New Roman" w:cs="Times New Roman"/>
        </w:rPr>
        <w:t xml:space="preserve">Qaeda </w:t>
      </w:r>
      <w:r>
        <w:rPr>
          <w:rFonts w:ascii="Times New Roman" w:hAnsi="Times New Roman" w:cs="Times New Roman"/>
        </w:rPr>
        <w:t xml:space="preserve">y </w:t>
      </w:r>
      <w:r w:rsidR="00E65428" w:rsidRPr="004D46E4">
        <w:rPr>
          <w:rFonts w:ascii="Times New Roman" w:hAnsi="Times New Roman" w:cs="Times New Roman"/>
        </w:rPr>
        <w:t>los talibanes afganos pretenden acabar con la</w:t>
      </w:r>
      <w:r w:rsidR="00497F3B" w:rsidRPr="004D46E4">
        <w:rPr>
          <w:rFonts w:ascii="Times New Roman" w:hAnsi="Times New Roman" w:cs="Times New Roman"/>
        </w:rPr>
        <w:t xml:space="preserve"> influencia extranjera en </w:t>
      </w:r>
      <w:r>
        <w:rPr>
          <w:rFonts w:ascii="Times New Roman" w:hAnsi="Times New Roman" w:cs="Times New Roman"/>
        </w:rPr>
        <w:t xml:space="preserve">el </w:t>
      </w:r>
      <w:r w:rsidR="00497F3B" w:rsidRPr="004D46E4">
        <w:rPr>
          <w:rFonts w:ascii="Times New Roman" w:hAnsi="Times New Roman" w:cs="Times New Roman"/>
        </w:rPr>
        <w:t xml:space="preserve">territorio afgano. </w:t>
      </w:r>
      <w:r w:rsidRPr="004D46E4">
        <w:rPr>
          <w:rFonts w:ascii="Times New Roman" w:hAnsi="Times New Roman" w:cs="Times New Roman"/>
        </w:rPr>
        <w:t xml:space="preserve">Al </w:t>
      </w:r>
      <w:r w:rsidR="00E65428" w:rsidRPr="004D46E4">
        <w:rPr>
          <w:rFonts w:ascii="Times New Roman" w:hAnsi="Times New Roman" w:cs="Times New Roman"/>
        </w:rPr>
        <w:t>Qa</w:t>
      </w:r>
      <w:r w:rsidR="00721BB7" w:rsidRPr="004D46E4">
        <w:rPr>
          <w:rFonts w:ascii="Times New Roman" w:hAnsi="Times New Roman" w:cs="Times New Roman"/>
        </w:rPr>
        <w:t>e</w:t>
      </w:r>
      <w:r w:rsidR="00E65428" w:rsidRPr="004D46E4">
        <w:rPr>
          <w:rFonts w:ascii="Times New Roman" w:hAnsi="Times New Roman" w:cs="Times New Roman"/>
        </w:rPr>
        <w:t>da</w:t>
      </w:r>
      <w:r w:rsidR="00E65428" w:rsidRPr="00E65428">
        <w:rPr>
          <w:rFonts w:ascii="Times New Roman" w:hAnsi="Times New Roman" w:cs="Times New Roman"/>
        </w:rPr>
        <w:t xml:space="preserve"> funciona como una corporación a la que </w:t>
      </w:r>
      <w:r w:rsidR="00497F3B">
        <w:rPr>
          <w:rFonts w:ascii="Times New Roman" w:hAnsi="Times New Roman" w:cs="Times New Roman"/>
        </w:rPr>
        <w:t xml:space="preserve">se </w:t>
      </w:r>
      <w:r w:rsidR="00E65428" w:rsidRPr="00E65428">
        <w:rPr>
          <w:rFonts w:ascii="Times New Roman" w:hAnsi="Times New Roman" w:cs="Times New Roman"/>
        </w:rPr>
        <w:t>integra</w:t>
      </w:r>
      <w:r w:rsidR="00497F3B">
        <w:rPr>
          <w:rFonts w:ascii="Times New Roman" w:hAnsi="Times New Roman" w:cs="Times New Roman"/>
        </w:rPr>
        <w:t xml:space="preserve">n diversas milicias </w:t>
      </w:r>
      <w:r w:rsidR="00E65428"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Pr>
          <w:rFonts w:ascii="Times New Roman" w:hAnsi="Times New Roman" w:cs="Times New Roman"/>
        </w:rPr>
        <w:t>Ha llegado</w:t>
      </w:r>
      <w:r w:rsidR="00497F3B">
        <w:rPr>
          <w:rFonts w:ascii="Times New Roman" w:hAnsi="Times New Roman" w:cs="Times New Roman"/>
        </w:rPr>
        <w:t xml:space="preserve"> a tener </w:t>
      </w:r>
      <w:r w:rsidR="00E65428" w:rsidRPr="00E65428">
        <w:rPr>
          <w:rFonts w:ascii="Times New Roman" w:hAnsi="Times New Roman" w:cs="Times New Roman"/>
        </w:rPr>
        <w:t>miembros en más de 60 países</w:t>
      </w:r>
      <w:r w:rsidR="00497F3B">
        <w:rPr>
          <w:rFonts w:ascii="Times New Roman" w:hAnsi="Times New Roman" w:cs="Times New Roman"/>
        </w:rPr>
        <w:t xml:space="preserve">. </w:t>
      </w:r>
      <w:r>
        <w:rPr>
          <w:rFonts w:ascii="Times New Roman" w:hAnsi="Times New Roman" w:cs="Times New Roman"/>
        </w:rPr>
        <w:t xml:space="preserve">Esta </w:t>
      </w:r>
      <w:r w:rsidR="00497F3B">
        <w:rPr>
          <w:rFonts w:ascii="Times New Roman" w:hAnsi="Times New Roman" w:cs="Times New Roman"/>
        </w:rPr>
        <w:t xml:space="preserve">organización </w:t>
      </w:r>
      <w:r w:rsidR="00D45DB4">
        <w:rPr>
          <w:rFonts w:ascii="Times New Roman" w:hAnsi="Times New Roman" w:cs="Times New Roman"/>
        </w:rPr>
        <w:t>i</w:t>
      </w:r>
      <w:r w:rsidR="00E65428" w:rsidRPr="00D4028B">
        <w:rPr>
          <w:rFonts w:ascii="Times New Roman" w:hAnsi="Times New Roman" w:cs="Times New Roman"/>
        </w:rPr>
        <w:t>ncentiv</w:t>
      </w:r>
      <w:r>
        <w:rPr>
          <w:rFonts w:ascii="Times New Roman" w:hAnsi="Times New Roman" w:cs="Times New Roman"/>
        </w:rPr>
        <w:t>a</w:t>
      </w:r>
      <w:r w:rsidR="00E65428" w:rsidRPr="00D4028B">
        <w:rPr>
          <w:rFonts w:ascii="Times New Roman" w:hAnsi="Times New Roman" w:cs="Times New Roman"/>
        </w:rPr>
        <w:t xml:space="preserve"> la producción y el tráfico </w:t>
      </w:r>
      <w:r w:rsidR="00D45DB4">
        <w:rPr>
          <w:rFonts w:ascii="Times New Roman" w:hAnsi="Times New Roman" w:cs="Times New Roman"/>
        </w:rPr>
        <w:t>de heroína</w:t>
      </w:r>
      <w:r>
        <w:rPr>
          <w:rFonts w:ascii="Times New Roman" w:hAnsi="Times New Roman" w:cs="Times New Roman"/>
        </w:rPr>
        <w:t xml:space="preserve">, pues la consideran </w:t>
      </w:r>
      <w:r w:rsidR="00D45DB4">
        <w:rPr>
          <w:rFonts w:ascii="Times New Roman" w:hAnsi="Times New Roman" w:cs="Times New Roman"/>
        </w:rPr>
        <w:t xml:space="preserve"> </w:t>
      </w:r>
      <w:r w:rsidR="00E65428" w:rsidRPr="00D4028B">
        <w:rPr>
          <w:rFonts w:ascii="Times New Roman" w:hAnsi="Times New Roman" w:cs="Times New Roman"/>
        </w:rPr>
        <w:t>un arma en su guerra contra Occidente</w:t>
      </w:r>
      <w:r w:rsidR="00D45DB4">
        <w:rPr>
          <w:rFonts w:ascii="Times New Roman" w:hAnsi="Times New Roman" w:cs="Times New Roman"/>
        </w:rPr>
        <w:t>.</w:t>
      </w:r>
      <w:r w:rsidR="00E65428" w:rsidRPr="00D4028B">
        <w:rPr>
          <w:rFonts w:ascii="Times New Roman" w:hAnsi="Times New Roman" w:cs="Times New Roman"/>
        </w:rPr>
        <w:t xml:space="preserve"> </w:t>
      </w:r>
      <w:r>
        <w:rPr>
          <w:rFonts w:ascii="Times New Roman" w:hAnsi="Times New Roman" w:cs="Times New Roman"/>
        </w:rPr>
        <w:t>Hoy</w:t>
      </w:r>
      <w:r w:rsidR="00D45DB4">
        <w:rPr>
          <w:rFonts w:ascii="Times New Roman" w:hAnsi="Times New Roman" w:cs="Times New Roman"/>
        </w:rPr>
        <w:t xml:space="preserve">,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Pr>
          <w:rFonts w:ascii="Times New Roman" w:hAnsi="Times New Roman" w:cs="Times New Roman"/>
        </w:rPr>
        <w:t xml:space="preserve"> d</w:t>
      </w:r>
      <w:r w:rsidR="00D45DB4">
        <w:rPr>
          <w:rFonts w:ascii="Times New Roman" w:hAnsi="Times New Roman" w:cs="Times New Roman"/>
        </w:rPr>
        <w:t>el mundo</w:t>
      </w:r>
      <w:r w:rsidR="00A37700">
        <w:rPr>
          <w:rFonts w:ascii="Times New Roman" w:hAnsi="Times New Roman" w:cs="Times New Roman"/>
        </w:rPr>
        <w:t xml:space="preserve"> [</w:t>
      </w:r>
      <w:hyperlink r:id="rId53" w:history="1">
        <w:r w:rsidR="00A37700" w:rsidRPr="002E4D8D">
          <w:rPr>
            <w:rStyle w:val="Hipervnculo"/>
            <w:rFonts w:ascii="Times New Roman" w:hAnsi="Times New Roman" w:cs="Times New Roman"/>
          </w:rPr>
          <w:t>VER</w:t>
        </w:r>
      </w:hyperlink>
      <w:r w:rsidR="00A37700">
        <w:rPr>
          <w:rFonts w:ascii="Times New Roman" w:hAnsi="Times New Roman" w:cs="Times New Roman"/>
        </w:rPr>
        <w:t>]</w:t>
      </w:r>
      <w:r w:rsidR="00D45DB4">
        <w:rPr>
          <w:rFonts w:ascii="Times New Roman" w:hAnsi="Times New Roman" w:cs="Times New Roman"/>
        </w:rPr>
        <w:t>.</w:t>
      </w:r>
    </w:p>
    <w:p w14:paraId="3DDFE450" w14:textId="77777777" w:rsidR="00395AA9" w:rsidRDefault="00395AA9" w:rsidP="00C95BF4">
      <w:pPr>
        <w:spacing w:after="0" w:line="276" w:lineRule="auto"/>
        <w:jc w:val="both"/>
        <w:rPr>
          <w:rFonts w:ascii="Times New Roman" w:hAnsi="Times New Roman" w:cs="Times New Roman"/>
        </w:rPr>
      </w:pPr>
    </w:p>
    <w:p w14:paraId="64C73142" w14:textId="6C2B48EF" w:rsidR="00D4028B" w:rsidRDefault="00395AA9" w:rsidP="00C95BF4">
      <w:pPr>
        <w:spacing w:after="0" w:line="276" w:lineRule="auto"/>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Talibán imp</w:t>
      </w:r>
      <w:r w:rsidR="00E6155B">
        <w:rPr>
          <w:rFonts w:ascii="Times New Roman" w:hAnsi="Times New Roman" w:cs="Times New Roman"/>
        </w:rPr>
        <w:t>one</w:t>
      </w:r>
      <w:r w:rsidRPr="00395AA9">
        <w:rPr>
          <w:rFonts w:ascii="Times New Roman" w:hAnsi="Times New Roman" w:cs="Times New Roman"/>
        </w:rPr>
        <w:t xml:space="preserve">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00E6155B">
        <w:rPr>
          <w:rFonts w:ascii="Times New Roman" w:hAnsi="Times New Roman" w:cs="Times New Roman"/>
        </w:rPr>
        <w:t xml:space="preserve">están </w:t>
      </w:r>
      <w:r w:rsidRPr="00395AA9">
        <w:rPr>
          <w:rFonts w:ascii="Times New Roman" w:hAnsi="Times New Roman" w:cs="Times New Roman"/>
        </w:rPr>
        <w:t xml:space="preserve">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00E6155B">
        <w:rPr>
          <w:rFonts w:ascii="Times New Roman" w:hAnsi="Times New Roman" w:cs="Times New Roman"/>
        </w:rPr>
        <w:t>han destruido</w:t>
      </w:r>
      <w:r>
        <w:rPr>
          <w:rFonts w:ascii="Times New Roman" w:hAnsi="Times New Roman" w:cs="Times New Roman"/>
        </w:rPr>
        <w:t xml:space="preserve"> edificios valiosos por su arquitectura y </w:t>
      </w:r>
      <w:r w:rsidRPr="00395AA9">
        <w:rPr>
          <w:rFonts w:ascii="Times New Roman" w:hAnsi="Times New Roman" w:cs="Times New Roman"/>
        </w:rPr>
        <w:t>estatuas rel</w:t>
      </w:r>
      <w:r>
        <w:rPr>
          <w:rFonts w:ascii="Times New Roman" w:hAnsi="Times New Roman" w:cs="Times New Roman"/>
        </w:rPr>
        <w:t>igiosas</w:t>
      </w:r>
      <w:r w:rsidR="00E6155B">
        <w:rPr>
          <w:rFonts w:ascii="Times New Roman" w:hAnsi="Times New Roman" w:cs="Times New Roman"/>
        </w:rPr>
        <w:t xml:space="preserve"> consideradas patrimonio de la humanidad</w:t>
      </w:r>
      <w:r w:rsidR="007F2D25">
        <w:rPr>
          <w:rFonts w:ascii="Times New Roman" w:hAnsi="Times New Roman" w:cs="Times New Roman"/>
        </w:rPr>
        <w:t xml:space="preserve"> [</w:t>
      </w:r>
      <w:hyperlink r:id="rId54" w:anchor=".VQIQTfmG-So" w:history="1">
        <w:r w:rsidR="007F2D25" w:rsidRPr="002E4D8D">
          <w:rPr>
            <w:rStyle w:val="Hipervnculo"/>
            <w:rFonts w:ascii="Times New Roman" w:hAnsi="Times New Roman" w:cs="Times New Roman"/>
          </w:rPr>
          <w:t>VER</w:t>
        </w:r>
      </w:hyperlink>
      <w:r w:rsidR="007F2D25">
        <w:rPr>
          <w:rFonts w:ascii="Times New Roman" w:hAnsi="Times New Roman" w:cs="Times New Roman"/>
        </w:rPr>
        <w:t>]</w:t>
      </w:r>
      <w:r w:rsidRPr="00395AA9">
        <w:rPr>
          <w:rFonts w:ascii="Times New Roman" w:hAnsi="Times New Roman" w:cs="Times New Roman"/>
        </w:rPr>
        <w:t>.</w:t>
      </w:r>
    </w:p>
    <w:p w14:paraId="35F89F9E" w14:textId="77777777" w:rsidR="00A37700" w:rsidRPr="00D4028B" w:rsidRDefault="00A37700"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6"/>
        <w:gridCol w:w="6342"/>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4BE94B0E" w:rsidR="00721BB7" w:rsidRPr="000846F3" w:rsidRDefault="00E6155B" w:rsidP="002B7E3E">
            <w:pPr>
              <w:spacing w:line="276" w:lineRule="auto"/>
              <w:jc w:val="both"/>
              <w:rPr>
                <w:rFonts w:ascii="Times New Roman" w:hAnsi="Times New Roman" w:cs="Times New Roman"/>
                <w:b/>
                <w:sz w:val="24"/>
                <w:szCs w:val="24"/>
              </w:rPr>
            </w:pPr>
            <w:r>
              <w:rPr>
                <w:rFonts w:ascii="Times New Roman" w:hAnsi="Times New Roman" w:cs="Times New Roman"/>
              </w:rPr>
              <w:t>E</w:t>
            </w:r>
            <w:r w:rsidR="00721BB7">
              <w:rPr>
                <w:rFonts w:ascii="Times New Roman" w:hAnsi="Times New Roman" w:cs="Times New Roman"/>
              </w:rPr>
              <w:t xml:space="preserve">l territorio de </w:t>
            </w:r>
            <w:r w:rsidR="00721BB7" w:rsidRPr="000775D6">
              <w:rPr>
                <w:rFonts w:ascii="Times New Roman" w:hAnsi="Times New Roman" w:cs="Times New Roman"/>
              </w:rPr>
              <w:t>Afganistán es</w:t>
            </w:r>
            <w:r w:rsidR="00721BB7">
              <w:rPr>
                <w:rFonts w:ascii="Times New Roman" w:hAnsi="Times New Roman" w:cs="Times New Roman"/>
              </w:rPr>
              <w:t xml:space="preserve">tá formado principalmente por una región </w:t>
            </w:r>
            <w:r w:rsidR="00721BB7" w:rsidRPr="000775D6">
              <w:rPr>
                <w:rFonts w:ascii="Times New Roman" w:hAnsi="Times New Roman" w:cs="Times New Roman"/>
              </w:rPr>
              <w:t>montaños</w:t>
            </w:r>
            <w:r w:rsidR="00721BB7">
              <w:rPr>
                <w:rFonts w:ascii="Times New Roman" w:hAnsi="Times New Roman" w:cs="Times New Roman"/>
              </w:rPr>
              <w:t>a</w:t>
            </w:r>
            <w:r w:rsidR="00721BB7" w:rsidRPr="000775D6">
              <w:rPr>
                <w:rFonts w:ascii="Times New Roman" w:hAnsi="Times New Roman" w:cs="Times New Roman"/>
              </w:rPr>
              <w:t xml:space="preserve"> inaccesible</w:t>
            </w:r>
            <w:r w:rsidR="00721BB7">
              <w:rPr>
                <w:rFonts w:ascii="Times New Roman" w:hAnsi="Times New Roman" w:cs="Times New Roman"/>
              </w:rPr>
              <w:t xml:space="preserve"> y </w:t>
            </w:r>
            <w:r w:rsidR="00721BB7" w:rsidRPr="000775D6">
              <w:rPr>
                <w:rFonts w:ascii="Times New Roman" w:hAnsi="Times New Roman" w:cs="Times New Roman"/>
              </w:rPr>
              <w:t>árid</w:t>
            </w:r>
            <w:r w:rsidR="00721BB7">
              <w:rPr>
                <w:rFonts w:ascii="Times New Roman" w:hAnsi="Times New Roman" w:cs="Times New Roman"/>
              </w:rPr>
              <w:t>a</w:t>
            </w:r>
            <w:r w:rsidR="00721BB7" w:rsidRPr="000775D6">
              <w:rPr>
                <w:rFonts w:ascii="Times New Roman" w:hAnsi="Times New Roman" w:cs="Times New Roman"/>
              </w:rPr>
              <w:t xml:space="preserve">. </w:t>
            </w:r>
            <w:r w:rsidR="00721BB7">
              <w:rPr>
                <w:rFonts w:ascii="Times New Roman" w:hAnsi="Times New Roman" w:cs="Times New Roman"/>
              </w:rPr>
              <w:t xml:space="preserve">Geopolíticamente, su territorio cobra relevancia en Asia central dado que posee </w:t>
            </w:r>
            <w:r w:rsidR="00721BB7" w:rsidRPr="000775D6">
              <w:rPr>
                <w:rFonts w:ascii="Times New Roman" w:hAnsi="Times New Roman" w:cs="Times New Roman"/>
              </w:rPr>
              <w:t xml:space="preserve">reservas </w:t>
            </w:r>
            <w:r w:rsidR="00721BB7">
              <w:rPr>
                <w:rFonts w:ascii="Times New Roman" w:hAnsi="Times New Roman" w:cs="Times New Roman"/>
              </w:rPr>
              <w:t xml:space="preserve">de </w:t>
            </w:r>
            <w:r w:rsidR="00721BB7" w:rsidRPr="000775D6">
              <w:rPr>
                <w:rFonts w:ascii="Times New Roman" w:hAnsi="Times New Roman" w:cs="Times New Roman"/>
              </w:rPr>
              <w:t xml:space="preserve">minerales de </w:t>
            </w:r>
            <w:r w:rsidR="00721BB7" w:rsidRPr="000775D6">
              <w:rPr>
                <w:rFonts w:ascii="Times New Roman" w:hAnsi="Times New Roman" w:cs="Times New Roman"/>
              </w:rPr>
              <w:lastRenderedPageBreak/>
              <w:t>alto valor estratégico</w:t>
            </w:r>
            <w:r w:rsidR="00721BB7">
              <w:rPr>
                <w:rFonts w:ascii="Times New Roman" w:hAnsi="Times New Roman" w:cs="Times New Roman"/>
              </w:rPr>
              <w:t xml:space="preserve"> y también porque </w:t>
            </w:r>
            <w:r w:rsidR="00721BB7" w:rsidRPr="00894F39">
              <w:rPr>
                <w:rFonts w:ascii="Times New Roman" w:hAnsi="Times New Roman" w:cs="Times New Roman"/>
              </w:rPr>
              <w:t xml:space="preserve">el </w:t>
            </w:r>
            <w:r w:rsidR="00721BB7">
              <w:rPr>
                <w:rFonts w:ascii="Times New Roman" w:hAnsi="Times New Roman" w:cs="Times New Roman"/>
              </w:rPr>
              <w:t xml:space="preserve">sistema de </w:t>
            </w:r>
            <w:r w:rsidR="00721BB7" w:rsidRPr="00894F39">
              <w:rPr>
                <w:rFonts w:ascii="Times New Roman" w:hAnsi="Times New Roman" w:cs="Times New Roman"/>
              </w:rPr>
              <w:t>transporte de</w:t>
            </w:r>
            <w:r w:rsidR="00721BB7">
              <w:rPr>
                <w:rFonts w:ascii="Times New Roman" w:hAnsi="Times New Roman" w:cs="Times New Roman"/>
              </w:rPr>
              <w:t>l</w:t>
            </w:r>
            <w:r w:rsidR="00721BB7" w:rsidRPr="00894F39">
              <w:rPr>
                <w:rFonts w:ascii="Times New Roman" w:hAnsi="Times New Roman" w:cs="Times New Roman"/>
              </w:rPr>
              <w:t xml:space="preserve"> petróleo </w:t>
            </w:r>
            <w:r w:rsidR="002B7E3E">
              <w:rPr>
                <w:rFonts w:ascii="Times New Roman" w:hAnsi="Times New Roman" w:cs="Times New Roman"/>
              </w:rPr>
              <w:t>de</w:t>
            </w:r>
            <w:r w:rsidR="00721BB7" w:rsidRPr="00894F39">
              <w:rPr>
                <w:rFonts w:ascii="Times New Roman" w:hAnsi="Times New Roman" w:cs="Times New Roman"/>
              </w:rPr>
              <w:t xml:space="preserve"> Asia Central </w:t>
            </w:r>
            <w:r w:rsidR="00721BB7">
              <w:rPr>
                <w:rFonts w:ascii="Times New Roman" w:hAnsi="Times New Roman" w:cs="Times New Roman"/>
              </w:rPr>
              <w:t>debe pasar por suelo a</w:t>
            </w:r>
            <w:r w:rsidR="00721BB7" w:rsidRPr="00894F39">
              <w:rPr>
                <w:rFonts w:ascii="Times New Roman" w:hAnsi="Times New Roman" w:cs="Times New Roman"/>
              </w:rPr>
              <w:t>fgan</w:t>
            </w:r>
            <w:r w:rsidR="00721BB7">
              <w:rPr>
                <w:rFonts w:ascii="Times New Roman" w:hAnsi="Times New Roman" w:cs="Times New Roman"/>
              </w:rPr>
              <w:t xml:space="preserve">o. </w:t>
            </w:r>
          </w:p>
        </w:tc>
      </w:tr>
    </w:tbl>
    <w:p w14:paraId="06B3C97A" w14:textId="77777777" w:rsidR="007875A8" w:rsidRDefault="007875A8" w:rsidP="00C95BF4">
      <w:pPr>
        <w:spacing w:after="0" w:line="276" w:lineRule="auto"/>
        <w:jc w:val="both"/>
        <w:rPr>
          <w:rFonts w:ascii="Times New Roman" w:hAnsi="Times New Roman" w:cs="Times New Roman"/>
        </w:rPr>
      </w:pPr>
    </w:p>
    <w:p w14:paraId="50175FF6" w14:textId="6635C87A" w:rsidR="00D45DB4" w:rsidRDefault="00815175" w:rsidP="00C95BF4">
      <w:pPr>
        <w:spacing w:after="0" w:line="276" w:lineRule="auto"/>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2B7E3E">
        <w:rPr>
          <w:rFonts w:ascii="Times New Roman" w:hAnsi="Times New Roman" w:cs="Times New Roman"/>
        </w:rPr>
        <w:t xml:space="preserve">. Las fuerzas armadas estadounidenses, </w:t>
      </w:r>
      <w:r w:rsidR="002B7E3E" w:rsidRPr="00815175">
        <w:rPr>
          <w:rFonts w:ascii="Times New Roman" w:hAnsi="Times New Roman" w:cs="Times New Roman"/>
        </w:rPr>
        <w:t>con el apoyo de la O</w:t>
      </w:r>
      <w:r w:rsidR="002B7E3E">
        <w:rPr>
          <w:rFonts w:ascii="Times New Roman" w:hAnsi="Times New Roman" w:cs="Times New Roman"/>
        </w:rPr>
        <w:t xml:space="preserve">TAN </w:t>
      </w:r>
      <w:r w:rsidR="002B7E3E" w:rsidRPr="00815175">
        <w:rPr>
          <w:rFonts w:ascii="Times New Roman" w:hAnsi="Times New Roman" w:cs="Times New Roman"/>
        </w:rPr>
        <w:t>y Pakistán</w:t>
      </w:r>
      <w:r w:rsidR="002B7E3E">
        <w:rPr>
          <w:rFonts w:ascii="Times New Roman" w:hAnsi="Times New Roman" w:cs="Times New Roman"/>
        </w:rPr>
        <w:t>,</w:t>
      </w:r>
      <w:r w:rsidR="00D45DB4">
        <w:rPr>
          <w:rFonts w:ascii="Times New Roman" w:hAnsi="Times New Roman" w:cs="Times New Roman"/>
        </w:rPr>
        <w:t xml:space="preserve"> </w:t>
      </w:r>
      <w:r w:rsidR="002B7E3E">
        <w:rPr>
          <w:rFonts w:ascii="Times New Roman" w:hAnsi="Times New Roman" w:cs="Times New Roman"/>
        </w:rPr>
        <w:t>invadieron</w:t>
      </w:r>
      <w:r w:rsidR="00D45DB4">
        <w:rPr>
          <w:rFonts w:ascii="Times New Roman" w:hAnsi="Times New Roman" w:cs="Times New Roman"/>
        </w:rPr>
        <w:t xml:space="preserve"> </w:t>
      </w:r>
      <w:r w:rsidRPr="00815175">
        <w:rPr>
          <w:rFonts w:ascii="Times New Roman" w:hAnsi="Times New Roman" w:cs="Times New Roman"/>
        </w:rPr>
        <w:t>el país y derroca</w:t>
      </w:r>
      <w:r w:rsidR="002B7E3E">
        <w:rPr>
          <w:rFonts w:ascii="Times New Roman" w:hAnsi="Times New Roman" w:cs="Times New Roman"/>
        </w:rPr>
        <w:t>ron</w:t>
      </w:r>
      <w:r w:rsidRPr="00815175">
        <w:rPr>
          <w:rFonts w:ascii="Times New Roman" w:hAnsi="Times New Roman" w:cs="Times New Roman"/>
        </w:rPr>
        <w:t xml:space="preserve"> al régimen talibán</w:t>
      </w:r>
      <w:r w:rsidR="00D45DB4">
        <w:rPr>
          <w:rFonts w:ascii="Times New Roman" w:hAnsi="Times New Roman" w:cs="Times New Roman"/>
        </w:rPr>
        <w:t xml:space="preserve">. 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w:t>
      </w:r>
      <w:r w:rsidR="002B7E3E">
        <w:rPr>
          <w:rFonts w:ascii="Times New Roman" w:hAnsi="Times New Roman" w:cs="Times New Roman"/>
        </w:rPr>
        <w:t>,</w:t>
      </w:r>
      <w:r w:rsidRPr="00815175">
        <w:rPr>
          <w:rFonts w:ascii="Times New Roman" w:hAnsi="Times New Roman" w:cs="Times New Roman"/>
        </w:rPr>
        <w:t xml:space="preserve">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w:t>
      </w:r>
      <w:r w:rsidRPr="00C72F65">
        <w:rPr>
          <w:rFonts w:ascii="Times New Roman" w:hAnsi="Times New Roman" w:cs="Times New Roman"/>
        </w:rPr>
        <w:t>había</w:t>
      </w:r>
      <w:r w:rsidRPr="00815175">
        <w:rPr>
          <w:rFonts w:ascii="Times New Roman" w:hAnsi="Times New Roman" w:cs="Times New Roman"/>
        </w:rPr>
        <w:t xml:space="preserve"> ganado la guerra.</w:t>
      </w:r>
      <w:r w:rsidRPr="00815175">
        <w:t xml:space="preserve"> </w:t>
      </w:r>
    </w:p>
    <w:p w14:paraId="057EAE09" w14:textId="77777777" w:rsidR="006C175A" w:rsidRDefault="006C175A"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72F65" w:rsidRPr="000846F3" w14:paraId="2BCE9DBB" w14:textId="77777777" w:rsidTr="00ED495A">
        <w:tc>
          <w:tcPr>
            <w:tcW w:w="9033" w:type="dxa"/>
            <w:gridSpan w:val="2"/>
            <w:shd w:val="clear" w:color="auto" w:fill="0D0D0D" w:themeFill="text1" w:themeFillTint="F2"/>
          </w:tcPr>
          <w:p w14:paraId="3CA1F206"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67461471" w14:textId="77777777" w:rsidTr="00ED495A">
        <w:tc>
          <w:tcPr>
            <w:tcW w:w="2518" w:type="dxa"/>
          </w:tcPr>
          <w:p w14:paraId="3085E8B3"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C3CE5BC" w14:textId="3EE095E1" w:rsidR="00C72F65" w:rsidRPr="003E0E77" w:rsidRDefault="00D21B4D"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CS_11_01_IMG23</w:t>
            </w:r>
          </w:p>
        </w:tc>
      </w:tr>
      <w:tr w:rsidR="00C72F65" w:rsidRPr="0037129A" w14:paraId="75B1B2B9" w14:textId="77777777" w:rsidTr="00ED495A">
        <w:tc>
          <w:tcPr>
            <w:tcW w:w="2518" w:type="dxa"/>
          </w:tcPr>
          <w:p w14:paraId="068B2745"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0E36D" w14:textId="3858ED60" w:rsidR="00C72F65" w:rsidRPr="003E0E77" w:rsidRDefault="00C72F65" w:rsidP="00C95BF4">
            <w:pPr>
              <w:spacing w:line="276" w:lineRule="auto"/>
              <w:jc w:val="both"/>
              <w:rPr>
                <w:rFonts w:ascii="Times New Roman" w:hAnsi="Times New Roman" w:cs="Times New Roman"/>
                <w:color w:val="000000"/>
                <w:sz w:val="24"/>
                <w:szCs w:val="24"/>
                <w:lang w:val="es-CO"/>
              </w:rPr>
            </w:pPr>
            <w:r w:rsidRPr="003E0E77">
              <w:rPr>
                <w:rFonts w:ascii="Times New Roman" w:hAnsi="Times New Roman" w:cs="Times New Roman"/>
                <w:color w:val="000000"/>
                <w:sz w:val="24"/>
                <w:szCs w:val="24"/>
                <w:lang w:val="es-CO"/>
              </w:rPr>
              <w:t>Caravana de talibanes durante la guerra de Afganistán</w:t>
            </w:r>
            <w:r w:rsidR="002B7E3E">
              <w:rPr>
                <w:rFonts w:ascii="Times New Roman" w:hAnsi="Times New Roman" w:cs="Times New Roman"/>
                <w:color w:val="000000"/>
                <w:sz w:val="24"/>
                <w:szCs w:val="24"/>
                <w:lang w:val="es-CO"/>
              </w:rPr>
              <w:t>.</w:t>
            </w:r>
          </w:p>
        </w:tc>
      </w:tr>
      <w:tr w:rsidR="00C72F65" w:rsidRPr="000846F3" w14:paraId="66F0F2BE" w14:textId="77777777" w:rsidTr="00ED495A">
        <w:tc>
          <w:tcPr>
            <w:tcW w:w="2518" w:type="dxa"/>
          </w:tcPr>
          <w:p w14:paraId="3D22533A"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629A6CD" w14:textId="04D67AC9" w:rsidR="00C72F65" w:rsidRPr="000846F3" w:rsidRDefault="00C72F6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C72F65">
              <w:rPr>
                <w:rFonts w:ascii="Times New Roman" w:hAnsi="Times New Roman" w:cs="Times New Roman"/>
                <w:color w:val="000000"/>
                <w:sz w:val="24"/>
                <w:szCs w:val="24"/>
              </w:rPr>
              <w:t>Caravana de talibanes durante la guerra de Afganistán contra la Alianza del Norte y EUA, en Khanabad, Afganistán</w:t>
            </w:r>
            <w:r w:rsidR="007F2D25">
              <w:rPr>
                <w:rFonts w:ascii="Times New Roman" w:hAnsi="Times New Roman" w:cs="Times New Roman"/>
                <w:color w:val="000000"/>
                <w:sz w:val="24"/>
                <w:szCs w:val="24"/>
              </w:rPr>
              <w:t xml:space="preserve">. </w:t>
            </w:r>
          </w:p>
        </w:tc>
      </w:tr>
      <w:tr w:rsidR="00C72F65" w:rsidRPr="00C72F65" w14:paraId="55652F0B" w14:textId="77777777" w:rsidTr="00ED495A">
        <w:tc>
          <w:tcPr>
            <w:tcW w:w="2518" w:type="dxa"/>
          </w:tcPr>
          <w:p w14:paraId="449D4EEC"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1E97CCA" w14:textId="16117B79" w:rsidR="00C72F65" w:rsidRPr="000846F3" w:rsidRDefault="00C72F65" w:rsidP="00B94983">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 xml:space="preserve">Caravana de talibanes </w:t>
            </w:r>
            <w:r w:rsidR="00625A3A" w:rsidRPr="00C72F65">
              <w:rPr>
                <w:rFonts w:ascii="Times New Roman" w:hAnsi="Times New Roman" w:cs="Times New Roman"/>
              </w:rPr>
              <w:t xml:space="preserve">en Khanabad </w:t>
            </w:r>
            <w:r w:rsidRPr="00C72F65">
              <w:rPr>
                <w:rFonts w:ascii="Times New Roman" w:hAnsi="Times New Roman" w:cs="Times New Roman"/>
              </w:rPr>
              <w:t>durante la guerra de Afganistán contra la Alianza del Norte y E</w:t>
            </w:r>
            <w:r w:rsidR="00625A3A">
              <w:rPr>
                <w:rFonts w:ascii="Times New Roman" w:hAnsi="Times New Roman" w:cs="Times New Roman"/>
              </w:rPr>
              <w:t>stados Unidos</w:t>
            </w:r>
            <w:r>
              <w:rPr>
                <w:rFonts w:ascii="Times New Roman" w:hAnsi="Times New Roman" w:cs="Times New Roman"/>
              </w:rPr>
              <w:t xml:space="preserve">. Los grupos armados talibanes </w:t>
            </w:r>
            <w:r w:rsidR="00625A3A">
              <w:rPr>
                <w:rFonts w:ascii="Times New Roman" w:hAnsi="Times New Roman" w:cs="Times New Roman"/>
              </w:rPr>
              <w:t xml:space="preserve">no tienen una organización típica </w:t>
            </w:r>
            <w:r>
              <w:rPr>
                <w:rFonts w:ascii="Times New Roman" w:hAnsi="Times New Roman" w:cs="Times New Roman"/>
              </w:rPr>
              <w:t>de un ejército regular.</w:t>
            </w:r>
            <w:r w:rsidR="007F2D25">
              <w:t xml:space="preserve"> Su </w:t>
            </w:r>
            <w:r w:rsidR="007F2D25" w:rsidRPr="007F2D25">
              <w:rPr>
                <w:rFonts w:ascii="Times New Roman" w:hAnsi="Times New Roman" w:cs="Times New Roman"/>
              </w:rPr>
              <w:t>idea de sociedad está basada en interpretaciones extremistas de</w:t>
            </w:r>
            <w:r w:rsidR="00B94983">
              <w:rPr>
                <w:rFonts w:ascii="Times New Roman" w:hAnsi="Times New Roman" w:cs="Times New Roman"/>
              </w:rPr>
              <w:t>l islamismo, lo que lleva a que sus ciudadanos vivan en un constante estado de represión</w:t>
            </w:r>
            <w:r w:rsidR="007F2D25">
              <w:rPr>
                <w:rFonts w:ascii="Times New Roman" w:hAnsi="Times New Roman" w:cs="Times New Roman"/>
              </w:rPr>
              <w:t>.</w:t>
            </w:r>
            <w:r w:rsidR="007F2D25" w:rsidRPr="007F2D25">
              <w:rPr>
                <w:rFonts w:ascii="Times New Roman" w:hAnsi="Times New Roman" w:cs="Times New Roman"/>
              </w:rPr>
              <w:t xml:space="preserve"> </w:t>
            </w:r>
          </w:p>
        </w:tc>
      </w:tr>
    </w:tbl>
    <w:p w14:paraId="17C1C7C3" w14:textId="77777777" w:rsidR="00C72F65" w:rsidRDefault="00C72F65" w:rsidP="00C95BF4">
      <w:pPr>
        <w:spacing w:after="0" w:line="276" w:lineRule="auto"/>
        <w:jc w:val="both"/>
        <w:rPr>
          <w:rFonts w:ascii="Times New Roman" w:hAnsi="Times New Roman" w:cs="Times New Roman"/>
        </w:rPr>
      </w:pPr>
    </w:p>
    <w:p w14:paraId="001947A7" w14:textId="77777777" w:rsidR="00C72F65" w:rsidRDefault="00C72F65" w:rsidP="00C95BF4">
      <w:pPr>
        <w:spacing w:after="0" w:line="276" w:lineRule="auto"/>
        <w:jc w:val="both"/>
        <w:rPr>
          <w:rFonts w:ascii="Times New Roman" w:hAnsi="Times New Roman" w:cs="Times New Roman"/>
        </w:rPr>
      </w:pPr>
    </w:p>
    <w:p w14:paraId="555BB441" w14:textId="4A09DD4A" w:rsidR="00B212B9" w:rsidRDefault="00D45DB4" w:rsidP="00C95BF4">
      <w:pPr>
        <w:spacing w:after="0" w:line="276" w:lineRule="auto"/>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in embargo</w:t>
      </w:r>
      <w:r w:rsidR="00B94983">
        <w:rPr>
          <w:rFonts w:ascii="Times New Roman" w:hAnsi="Times New Roman" w:cs="Times New Roman"/>
        </w:rPr>
        <w:t>,</w:t>
      </w:r>
      <w:r w:rsidR="00195856">
        <w:rPr>
          <w:rFonts w:ascii="Times New Roman" w:hAnsi="Times New Roman" w:cs="Times New Roman"/>
        </w:rPr>
        <w:t xml:space="preserve">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sidR="002E4D8D">
        <w:rPr>
          <w:rFonts w:ascii="Times New Roman" w:hAnsi="Times New Roman" w:cs="Times New Roman"/>
        </w:rPr>
        <w:t>,</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ha</w:t>
      </w:r>
      <w:r w:rsidR="00B94983">
        <w:rPr>
          <w:rFonts w:ascii="Times New Roman" w:hAnsi="Times New Roman" w:cs="Times New Roman"/>
        </w:rPr>
        <w:t>n</w:t>
      </w:r>
      <w:r w:rsidR="00721BB7">
        <w:rPr>
          <w:rFonts w:ascii="Times New Roman" w:hAnsi="Times New Roman" w:cs="Times New Roman"/>
        </w:rPr>
        <w:t xml:space="preserve">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w:t>
      </w:r>
      <w:r w:rsidR="00B94983">
        <w:rPr>
          <w:rFonts w:ascii="Times New Roman" w:hAnsi="Times New Roman" w:cs="Times New Roman"/>
        </w:rPr>
        <w:t>sus</w:t>
      </w:r>
      <w:r w:rsidR="00B212B9" w:rsidRPr="000846F3">
        <w:rPr>
          <w:rFonts w:ascii="Times New Roman" w:hAnsi="Times New Roman" w:cs="Times New Roman"/>
        </w:rPr>
        <w:t xml:space="preserve">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249B5A80" w14:textId="77777777" w:rsidR="00C72F65" w:rsidRDefault="00C72F6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C72F65" w:rsidRPr="000846F3" w14:paraId="64BFE322" w14:textId="77777777" w:rsidTr="00ED495A">
        <w:tc>
          <w:tcPr>
            <w:tcW w:w="9033" w:type="dxa"/>
            <w:gridSpan w:val="2"/>
            <w:shd w:val="clear" w:color="auto" w:fill="0D0D0D" w:themeFill="text1" w:themeFillTint="F2"/>
          </w:tcPr>
          <w:p w14:paraId="401E4813" w14:textId="77777777" w:rsidR="00C72F65" w:rsidRPr="000846F3" w:rsidRDefault="00C72F65"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C72F65" w:rsidRPr="000846F3" w14:paraId="54CE0805" w14:textId="77777777" w:rsidTr="00ED495A">
        <w:tc>
          <w:tcPr>
            <w:tcW w:w="2518" w:type="dxa"/>
          </w:tcPr>
          <w:p w14:paraId="30796E36" w14:textId="77777777" w:rsidR="00C72F65" w:rsidRPr="000846F3" w:rsidRDefault="00C72F65"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D85E5CF" w14:textId="43034BE6" w:rsidR="00C72F65" w:rsidRPr="00C72F65" w:rsidRDefault="00E62EB0" w:rsidP="00C95BF4">
            <w:pPr>
              <w:spacing w:line="276" w:lineRule="auto"/>
              <w:jc w:val="both"/>
              <w:rPr>
                <w:rFonts w:ascii="Times New Roman" w:hAnsi="Times New Roman" w:cs="Times New Roman"/>
                <w:b/>
                <w:color w:val="000000"/>
                <w:sz w:val="24"/>
                <w:szCs w:val="24"/>
                <w:highlight w:val="yellow"/>
              </w:rPr>
            </w:pPr>
            <w:r>
              <w:rPr>
                <w:rFonts w:ascii="Times New Roman" w:hAnsi="Times New Roman" w:cs="Times New Roman"/>
                <w:color w:val="000000"/>
                <w:sz w:val="24"/>
                <w:szCs w:val="24"/>
              </w:rPr>
              <w:t>CS_11</w:t>
            </w:r>
            <w:r w:rsidR="003E0E77" w:rsidRPr="003E0E77">
              <w:rPr>
                <w:rFonts w:ascii="Times New Roman" w:hAnsi="Times New Roman" w:cs="Times New Roman"/>
                <w:color w:val="000000"/>
                <w:sz w:val="24"/>
                <w:szCs w:val="24"/>
              </w:rPr>
              <w:t>_01_IMG23</w:t>
            </w:r>
          </w:p>
        </w:tc>
      </w:tr>
      <w:tr w:rsidR="00C72F65" w:rsidRPr="0037129A" w14:paraId="4A13D640" w14:textId="77777777" w:rsidTr="00ED495A">
        <w:tc>
          <w:tcPr>
            <w:tcW w:w="2518" w:type="dxa"/>
          </w:tcPr>
          <w:p w14:paraId="7F168F24"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F7E446D" w14:textId="777B3C31" w:rsidR="00C72F65" w:rsidRPr="00C72F65" w:rsidRDefault="0043543B" w:rsidP="00C95BF4">
            <w:pPr>
              <w:spacing w:line="276" w:lineRule="auto"/>
              <w:jc w:val="both"/>
              <w:rPr>
                <w:rFonts w:ascii="Times New Roman" w:hAnsi="Times New Roman" w:cs="Times New Roman"/>
                <w:color w:val="000000"/>
                <w:sz w:val="24"/>
                <w:szCs w:val="24"/>
                <w:lang w:val="es-CO"/>
              </w:rPr>
            </w:pPr>
            <w:r w:rsidRPr="0043543B">
              <w:rPr>
                <w:rFonts w:ascii="Times New Roman" w:hAnsi="Times New Roman" w:cs="Times New Roman"/>
                <w:color w:val="000000"/>
                <w:sz w:val="24"/>
                <w:szCs w:val="24"/>
                <w:lang w:val="es-CO"/>
              </w:rPr>
              <w:t>Manifestantes actuando en las calles de Peshawar (Pakistán), en octubre de 2001, como protesta por los ataques aéreos estadounidenses contra el ejército talibán de Afganistán</w:t>
            </w:r>
            <w:r w:rsidR="00B94983">
              <w:rPr>
                <w:rFonts w:ascii="Times New Roman" w:hAnsi="Times New Roman" w:cs="Times New Roman"/>
                <w:color w:val="000000"/>
                <w:sz w:val="24"/>
                <w:szCs w:val="24"/>
                <w:lang w:val="es-CO"/>
              </w:rPr>
              <w:t>.</w:t>
            </w:r>
          </w:p>
        </w:tc>
      </w:tr>
      <w:tr w:rsidR="00C72F65" w:rsidRPr="000846F3" w14:paraId="4319092D" w14:textId="77777777" w:rsidTr="00ED495A">
        <w:tc>
          <w:tcPr>
            <w:tcW w:w="2518" w:type="dxa"/>
          </w:tcPr>
          <w:p w14:paraId="760F281E"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E83030E" w14:textId="56C87CA2" w:rsidR="00C72F65" w:rsidRPr="000846F3" w:rsidRDefault="0043543B"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Banco de contenidos/ </w:t>
            </w:r>
            <w:r w:rsidRPr="0043543B">
              <w:rPr>
                <w:rFonts w:ascii="Times New Roman" w:hAnsi="Times New Roman" w:cs="Times New Roman"/>
                <w:color w:val="000000"/>
                <w:sz w:val="24"/>
                <w:szCs w:val="24"/>
              </w:rPr>
              <w:t xml:space="preserve">Las acciones violentas se originan en marcos sociales propicios, como aquellos que generan conductas de confrontación. </w:t>
            </w:r>
          </w:p>
        </w:tc>
      </w:tr>
      <w:tr w:rsidR="00C72F65" w:rsidRPr="00C72F65" w14:paraId="5EC77333" w14:textId="77777777" w:rsidTr="00ED495A">
        <w:tc>
          <w:tcPr>
            <w:tcW w:w="2518" w:type="dxa"/>
          </w:tcPr>
          <w:p w14:paraId="3281DC10" w14:textId="77777777" w:rsidR="00C72F65" w:rsidRPr="000846F3" w:rsidRDefault="00C72F65"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AE42E0D" w14:textId="17FFB38C" w:rsidR="00C72F65" w:rsidRPr="000846F3" w:rsidRDefault="00C72F65" w:rsidP="00B94983">
            <w:pPr>
              <w:spacing w:line="276" w:lineRule="auto"/>
              <w:jc w:val="both"/>
              <w:rPr>
                <w:rFonts w:ascii="Times New Roman" w:hAnsi="Times New Roman" w:cs="Times New Roman"/>
                <w:color w:val="000000"/>
                <w:sz w:val="24"/>
                <w:szCs w:val="24"/>
              </w:rPr>
            </w:pPr>
            <w:r w:rsidRPr="00C72F65">
              <w:rPr>
                <w:rFonts w:ascii="Times New Roman" w:hAnsi="Times New Roman" w:cs="Times New Roman"/>
              </w:rPr>
              <w:t xml:space="preserve">Las acciones violentas se originan en </w:t>
            </w:r>
            <w:r w:rsidR="00B94983">
              <w:rPr>
                <w:rFonts w:ascii="Times New Roman" w:hAnsi="Times New Roman" w:cs="Times New Roman"/>
              </w:rPr>
              <w:t>contextos</w:t>
            </w:r>
            <w:r w:rsidRPr="00C72F65">
              <w:rPr>
                <w:rFonts w:ascii="Times New Roman" w:hAnsi="Times New Roman" w:cs="Times New Roman"/>
              </w:rPr>
              <w:t xml:space="preserve"> sociales propicios, </w:t>
            </w:r>
            <w:r w:rsidR="00B94983">
              <w:rPr>
                <w:rFonts w:ascii="Times New Roman" w:hAnsi="Times New Roman" w:cs="Times New Roman"/>
              </w:rPr>
              <w:t>que son los que permiten</w:t>
            </w:r>
            <w:r w:rsidR="0043543B">
              <w:rPr>
                <w:rFonts w:ascii="Times New Roman" w:hAnsi="Times New Roman" w:cs="Times New Roman"/>
              </w:rPr>
              <w:t xml:space="preserve"> </w:t>
            </w:r>
            <w:r w:rsidR="00B94983">
              <w:rPr>
                <w:rFonts w:ascii="Times New Roman" w:hAnsi="Times New Roman" w:cs="Times New Roman"/>
              </w:rPr>
              <w:t>alimentar</w:t>
            </w:r>
            <w:r w:rsidR="0043543B">
              <w:rPr>
                <w:rFonts w:ascii="Times New Roman" w:hAnsi="Times New Roman" w:cs="Times New Roman"/>
              </w:rPr>
              <w:t xml:space="preserve"> las tensiones </w:t>
            </w:r>
            <w:r w:rsidR="00B94983">
              <w:rPr>
                <w:rFonts w:ascii="Times New Roman" w:hAnsi="Times New Roman" w:cs="Times New Roman"/>
              </w:rPr>
              <w:t>en</w:t>
            </w:r>
            <w:r w:rsidR="0043543B">
              <w:rPr>
                <w:rFonts w:ascii="Times New Roman" w:hAnsi="Times New Roman" w:cs="Times New Roman"/>
              </w:rPr>
              <w:t xml:space="preserve"> cada bando. En la foto</w:t>
            </w:r>
            <w:r w:rsidR="00B94983">
              <w:rPr>
                <w:rFonts w:ascii="Times New Roman" w:hAnsi="Times New Roman" w:cs="Times New Roman"/>
              </w:rPr>
              <w:t>grafía se observa la reacción de la población civil</w:t>
            </w:r>
            <w:r w:rsidR="0043543B">
              <w:rPr>
                <w:rFonts w:ascii="Times New Roman" w:hAnsi="Times New Roman" w:cs="Times New Roman"/>
              </w:rPr>
              <w:t xml:space="preserve"> </w:t>
            </w:r>
            <w:r w:rsidRPr="00C72F65">
              <w:rPr>
                <w:rFonts w:ascii="Times New Roman" w:hAnsi="Times New Roman" w:cs="Times New Roman"/>
              </w:rPr>
              <w:t xml:space="preserve">en las calles de Peshawar (Pakistán), en octubre de 2001, </w:t>
            </w:r>
            <w:r w:rsidR="0043543B">
              <w:rPr>
                <w:rFonts w:ascii="Times New Roman" w:hAnsi="Times New Roman" w:cs="Times New Roman"/>
              </w:rPr>
              <w:t>cuando</w:t>
            </w:r>
            <w:r w:rsidR="00B94983">
              <w:rPr>
                <w:rFonts w:ascii="Times New Roman" w:hAnsi="Times New Roman" w:cs="Times New Roman"/>
              </w:rPr>
              <w:t xml:space="preserve"> la gente protestó  por </w:t>
            </w:r>
            <w:r w:rsidR="0043543B">
              <w:rPr>
                <w:rFonts w:ascii="Times New Roman" w:hAnsi="Times New Roman" w:cs="Times New Roman"/>
              </w:rPr>
              <w:t xml:space="preserve"> </w:t>
            </w:r>
            <w:r w:rsidRPr="00C72F65">
              <w:rPr>
                <w:rFonts w:ascii="Times New Roman" w:hAnsi="Times New Roman" w:cs="Times New Roman"/>
              </w:rPr>
              <w:lastRenderedPageBreak/>
              <w:t>los ataques aéreos estadounidenses contra el ejército talibán de Afganistán.</w:t>
            </w:r>
          </w:p>
        </w:tc>
      </w:tr>
    </w:tbl>
    <w:p w14:paraId="3F75D1F4" w14:textId="77777777" w:rsidR="00C72F65" w:rsidRPr="00C72F65" w:rsidRDefault="00C72F65" w:rsidP="00C95BF4">
      <w:pPr>
        <w:spacing w:after="0" w:line="276" w:lineRule="auto"/>
        <w:jc w:val="both"/>
        <w:rPr>
          <w:rFonts w:ascii="Times New Roman" w:hAnsi="Times New Roman" w:cs="Times New Roman"/>
          <w:lang w:val="es-MX"/>
        </w:rPr>
      </w:pPr>
    </w:p>
    <w:p w14:paraId="1F61FA90" w14:textId="4B6AA57E" w:rsidR="00815175" w:rsidRPr="00B212B9" w:rsidRDefault="00815175" w:rsidP="00C95BF4">
      <w:pPr>
        <w:spacing w:after="0" w:line="276" w:lineRule="auto"/>
        <w:jc w:val="both"/>
      </w:pPr>
    </w:p>
    <w:p w14:paraId="69714DD4" w14:textId="5339BB2C" w:rsidR="00B212B9" w:rsidRDefault="00D45DB4" w:rsidP="00C95BF4">
      <w:pPr>
        <w:spacing w:after="0" w:line="276" w:lineRule="auto"/>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Bin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w:t>
      </w:r>
      <w:r w:rsidR="00495453">
        <w:rPr>
          <w:rFonts w:ascii="Times New Roman" w:hAnsi="Times New Roman" w:cs="Times New Roman"/>
        </w:rPr>
        <w:t xml:space="preserve">stados </w:t>
      </w:r>
      <w:r w:rsidRPr="00815175">
        <w:rPr>
          <w:rFonts w:ascii="Times New Roman" w:hAnsi="Times New Roman" w:cs="Times New Roman"/>
        </w:rPr>
        <w:t>U</w:t>
      </w:r>
      <w:r w:rsidR="00495453">
        <w:rPr>
          <w:rFonts w:ascii="Times New Roman" w:hAnsi="Times New Roman" w:cs="Times New Roman"/>
        </w:rPr>
        <w:t>nidos</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sidR="00E90B7D">
        <w:rPr>
          <w:rFonts w:ascii="Times New Roman" w:hAnsi="Times New Roman" w:cs="Times New Roman"/>
        </w:rPr>
        <w:t xml:space="preserve"> [</w:t>
      </w:r>
      <w:hyperlink r:id="rId55"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las instituciones</w:t>
      </w:r>
      <w:r w:rsidR="002E4D8D">
        <w:rPr>
          <w:rFonts w:ascii="Times New Roman" w:hAnsi="Times New Roman" w:cs="Times New Roman"/>
        </w:rPr>
        <w:t>.</w:t>
      </w:r>
    </w:p>
    <w:p w14:paraId="54B76B49" w14:textId="77777777" w:rsidR="00D45DB4" w:rsidRDefault="00D45DB4" w:rsidP="00C95BF4">
      <w:pPr>
        <w:spacing w:after="0" w:line="276" w:lineRule="auto"/>
        <w:jc w:val="both"/>
        <w:rPr>
          <w:rFonts w:ascii="Times New Roman" w:hAnsi="Times New Roman" w:cs="Times New Roman"/>
        </w:rPr>
      </w:pPr>
    </w:p>
    <w:p w14:paraId="7E7E76DD" w14:textId="5E6E8181" w:rsidR="0059559B" w:rsidRDefault="00815175" w:rsidP="00C95BF4">
      <w:pPr>
        <w:spacing w:after="0" w:line="276" w:lineRule="auto"/>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diciembre de 2014</w:t>
      </w:r>
      <w:r w:rsidR="00B94983">
        <w:rPr>
          <w:rFonts w:ascii="Times New Roman" w:hAnsi="Times New Roman" w:cs="Times New Roman"/>
        </w:rPr>
        <w:t>,</w:t>
      </w:r>
      <w:r w:rsidRPr="00815175">
        <w:rPr>
          <w:rFonts w:ascii="Times New Roman" w:hAnsi="Times New Roman" w:cs="Times New Roman"/>
        </w:rPr>
        <w:t xml:space="preserve">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B94983">
        <w:rPr>
          <w:rFonts w:ascii="Times New Roman" w:hAnsi="Times New Roman" w:cs="Times New Roman"/>
        </w:rPr>
        <w:t xml:space="preserve"> y</w:t>
      </w:r>
      <w:r w:rsidR="00D45DB4">
        <w:rPr>
          <w:rFonts w:ascii="Times New Roman" w:hAnsi="Times New Roman" w:cs="Times New Roman"/>
        </w:rPr>
        <w:t xml:space="preserve"> sacó la mayor parte de sus tropas</w:t>
      </w:r>
      <w:r w:rsidR="00B94983">
        <w:rPr>
          <w:rFonts w:ascii="Times New Roman" w:hAnsi="Times New Roman" w:cs="Times New Roman"/>
        </w:rPr>
        <w:t>; así que</w:t>
      </w:r>
      <w:r w:rsidR="00D45DB4">
        <w:rPr>
          <w:rFonts w:ascii="Times New Roman" w:hAnsi="Times New Roman" w:cs="Times New Roman"/>
        </w:rPr>
        <w:t xml:space="preserve">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4D46E4" w:rsidRPr="00B94983">
        <w:rPr>
          <w:rFonts w:ascii="Times New Roman" w:hAnsi="Times New Roman" w:cs="Times New Roman"/>
        </w:rPr>
        <w:t>Al Qaeda</w:t>
      </w:r>
      <w:r w:rsidR="00B94983">
        <w:rPr>
          <w:rFonts w:ascii="Times New Roman" w:hAnsi="Times New Roman" w:cs="Times New Roman"/>
        </w:rPr>
        <w:t>,</w:t>
      </w:r>
      <w:r w:rsidR="0059559B" w:rsidRPr="0059559B">
        <w:rPr>
          <w:rFonts w:ascii="Times New Roman" w:hAnsi="Times New Roman" w:cs="Times New Roman"/>
        </w:rPr>
        <w:t xml:space="preserve"> </w:t>
      </w:r>
      <w:r w:rsidR="00D45DB4">
        <w:rPr>
          <w:rFonts w:ascii="Times New Roman" w:hAnsi="Times New Roman" w:cs="Times New Roman"/>
        </w:rPr>
        <w:t>los grupos</w:t>
      </w:r>
      <w:r w:rsidR="00B94983">
        <w:rPr>
          <w:rFonts w:ascii="Times New Roman" w:hAnsi="Times New Roman" w:cs="Times New Roman"/>
        </w:rPr>
        <w:t xml:space="preserve"> radicales</w:t>
      </w:r>
      <w:r w:rsidR="00D45DB4">
        <w:rPr>
          <w:rFonts w:ascii="Times New Roman" w:hAnsi="Times New Roman" w:cs="Times New Roman"/>
        </w:rPr>
        <w:t xml:space="preserve"> </w:t>
      </w:r>
      <w:r w:rsidR="0059559B" w:rsidRPr="0059559B">
        <w:rPr>
          <w:rFonts w:ascii="Times New Roman" w:hAnsi="Times New Roman" w:cs="Times New Roman"/>
        </w:rPr>
        <w:t>ha</w:t>
      </w:r>
      <w:r w:rsidR="00B94983">
        <w:rPr>
          <w:rFonts w:ascii="Times New Roman" w:hAnsi="Times New Roman" w:cs="Times New Roman"/>
        </w:rPr>
        <w:t>n encontrado</w:t>
      </w:r>
      <w:r w:rsidR="0059559B" w:rsidRPr="0059559B">
        <w:rPr>
          <w:rFonts w:ascii="Times New Roman" w:hAnsi="Times New Roman" w:cs="Times New Roman"/>
        </w:rPr>
        <w:t xml:space="preserve"> </w:t>
      </w:r>
      <w:r w:rsidR="00B94983">
        <w:rPr>
          <w:rFonts w:ascii="Times New Roman" w:hAnsi="Times New Roman" w:cs="Times New Roman"/>
        </w:rPr>
        <w:t>refugio</w:t>
      </w:r>
      <w:r w:rsidR="00D45DB4">
        <w:rPr>
          <w:rFonts w:ascii="Times New Roman" w:hAnsi="Times New Roman" w:cs="Times New Roman"/>
        </w:rPr>
        <w:t xml:space="preserve"> </w:t>
      </w:r>
      <w:r w:rsidR="0059559B" w:rsidRPr="0059559B">
        <w:rPr>
          <w:rFonts w:ascii="Times New Roman" w:hAnsi="Times New Roman" w:cs="Times New Roman"/>
        </w:rPr>
        <w:t xml:space="preserve">en Yemen </w:t>
      </w:r>
      <w:r w:rsidR="00D45DB4">
        <w:rPr>
          <w:rFonts w:ascii="Times New Roman" w:hAnsi="Times New Roman" w:cs="Times New Roman"/>
        </w:rPr>
        <w:t xml:space="preserve">y </w:t>
      </w:r>
      <w:r w:rsidR="0059559B" w:rsidRPr="0059559B">
        <w:rPr>
          <w:rFonts w:ascii="Times New Roman" w:hAnsi="Times New Roman" w:cs="Times New Roman"/>
        </w:rPr>
        <w:t>Somalia</w:t>
      </w:r>
      <w:r w:rsidR="00C8224B">
        <w:rPr>
          <w:rFonts w:ascii="Times New Roman" w:hAnsi="Times New Roman" w:cs="Times New Roman"/>
        </w:rPr>
        <w:t xml:space="preserve"> [</w:t>
      </w:r>
      <w:hyperlink r:id="rId56" w:history="1">
        <w:r w:rsidR="00C8224B" w:rsidRPr="00C8224B">
          <w:rPr>
            <w:rStyle w:val="Hipervnculo"/>
            <w:rFonts w:ascii="Times New Roman" w:hAnsi="Times New Roman" w:cs="Times New Roman"/>
          </w:rPr>
          <w:t>VER</w:t>
        </w:r>
      </w:hyperlink>
      <w:r w:rsidR="00C8224B">
        <w:rPr>
          <w:rFonts w:ascii="Times New Roman" w:hAnsi="Times New Roman" w:cs="Times New Roman"/>
        </w:rPr>
        <w:t>]</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0A11BD18"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18</w:t>
            </w:r>
            <w:r w:rsidR="00DA4D78">
              <w:rPr>
                <w:rFonts w:ascii="Times New Roman" w:hAnsi="Times New Roman" w:cs="Times New Roman"/>
                <w:color w:val="000000"/>
                <w:sz w:val="24"/>
                <w:szCs w:val="24"/>
              </w:rPr>
              <w:t>0</w:t>
            </w:r>
          </w:p>
        </w:tc>
      </w:tr>
      <w:tr w:rsidR="001E54D7" w:rsidRPr="000846F3" w14:paraId="1E1025E2" w14:textId="77777777" w:rsidTr="00453D56">
        <w:tc>
          <w:tcPr>
            <w:tcW w:w="2518" w:type="dxa"/>
          </w:tcPr>
          <w:p w14:paraId="0842B84F"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506B2028"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r w:rsidR="00B94983">
              <w:rPr>
                <w:rFonts w:ascii="Times New Roman" w:hAnsi="Times New Roman" w:cs="Times New Roman"/>
                <w:color w:val="000000"/>
                <w:sz w:val="24"/>
                <w:szCs w:val="24"/>
              </w:rPr>
              <w:t>.</w:t>
            </w:r>
          </w:p>
        </w:tc>
      </w:tr>
    </w:tbl>
    <w:p w14:paraId="2EF62B38" w14:textId="77777777" w:rsidR="00B212B9" w:rsidRDefault="00B212B9" w:rsidP="00C95BF4">
      <w:pPr>
        <w:spacing w:after="0" w:line="276" w:lineRule="auto"/>
        <w:jc w:val="both"/>
        <w:rPr>
          <w:rFonts w:ascii="Times New Roman" w:hAnsi="Times New Roman" w:cs="Times New Roman"/>
          <w:highlight w:val="yellow"/>
        </w:rPr>
      </w:pPr>
    </w:p>
    <w:p w14:paraId="4CA321C7" w14:textId="4F6C08C2" w:rsidR="00C7684A" w:rsidRPr="000846F3" w:rsidRDefault="00B212B9"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C95BF4">
      <w:pPr>
        <w:spacing w:after="0" w:line="276" w:lineRule="auto"/>
        <w:jc w:val="both"/>
        <w:rPr>
          <w:rFonts w:ascii="Times New Roman" w:hAnsi="Times New Roman" w:cs="Times New Roman"/>
        </w:rPr>
      </w:pPr>
    </w:p>
    <w:p w14:paraId="1952EBB3" w14:textId="1996B259" w:rsidR="00585706"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Bouazizi,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y 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C95BF4">
      <w:pPr>
        <w:spacing w:after="0" w:line="276" w:lineRule="auto"/>
        <w:jc w:val="both"/>
        <w:rPr>
          <w:rFonts w:ascii="Times New Roman" w:hAnsi="Times New Roman" w:cs="Times New Roman"/>
        </w:rPr>
      </w:pPr>
    </w:p>
    <w:p w14:paraId="077FF803" w14:textId="69A1F918" w:rsidR="009A073A" w:rsidRDefault="00585706" w:rsidP="00C95BF4">
      <w:pPr>
        <w:spacing w:after="0" w:line="276" w:lineRule="auto"/>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 xml:space="preserve">autoritario de Túnez, el cual había </w:t>
      </w:r>
      <w:r w:rsidR="009968D2">
        <w:rPr>
          <w:rFonts w:ascii="Times New Roman" w:hAnsi="Times New Roman" w:cs="Times New Roman"/>
        </w:rPr>
        <w:t>permanecido en el poder durante</w:t>
      </w:r>
      <w:r w:rsidR="00715681">
        <w:rPr>
          <w:rFonts w:ascii="Times New Roman" w:hAnsi="Times New Roman" w:cs="Times New Roman"/>
        </w:rPr>
        <w:t xml:space="preserve"> </w:t>
      </w:r>
      <w:r w:rsidR="009968D2">
        <w:rPr>
          <w:rFonts w:ascii="Times New Roman" w:hAnsi="Times New Roman" w:cs="Times New Roman"/>
        </w:rPr>
        <w:t>25</w:t>
      </w:r>
      <w:r w:rsidR="00715681">
        <w:rPr>
          <w:rFonts w:ascii="Times New Roman" w:hAnsi="Times New Roman" w:cs="Times New Roman"/>
        </w:rPr>
        <w:t xml:space="preserve">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r w:rsidR="005D3A9B">
        <w:rPr>
          <w:rFonts w:ascii="Times New Roman" w:hAnsi="Times New Roman" w:cs="Times New Roman"/>
        </w:rPr>
        <w:t xml:space="preserve"> [</w:t>
      </w:r>
      <w:hyperlink r:id="rId57"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9822BE" w:rsidRPr="009822BE">
        <w:rPr>
          <w:rFonts w:ascii="Times New Roman" w:hAnsi="Times New Roman" w:cs="Times New Roman"/>
        </w:rPr>
        <w:t>.</w:t>
      </w:r>
    </w:p>
    <w:p w14:paraId="49724316" w14:textId="77777777" w:rsidR="009A073A" w:rsidRDefault="009A073A" w:rsidP="00C95BF4">
      <w:pPr>
        <w:spacing w:after="0" w:line="276" w:lineRule="auto"/>
        <w:jc w:val="both"/>
        <w:rPr>
          <w:rFonts w:ascii="Times New Roman" w:hAnsi="Times New Roman" w:cs="Times New Roman"/>
        </w:rPr>
      </w:pPr>
    </w:p>
    <w:p w14:paraId="3C8B30E0" w14:textId="0E106EFE" w:rsidR="00A61A9A" w:rsidRDefault="009968D2" w:rsidP="00C95BF4">
      <w:pPr>
        <w:spacing w:after="0" w:line="276" w:lineRule="auto"/>
        <w:jc w:val="both"/>
        <w:rPr>
          <w:rFonts w:ascii="Times New Roman" w:hAnsi="Times New Roman" w:cs="Times New Roman"/>
        </w:rPr>
      </w:pPr>
      <w:r>
        <w:rPr>
          <w:rFonts w:ascii="Times New Roman" w:hAnsi="Times New Roman" w:cs="Times New Roman"/>
        </w:rPr>
        <w:t>Este</w:t>
      </w:r>
      <w:r w:rsidR="00A61A9A">
        <w:rPr>
          <w:rFonts w:ascii="Times New Roman" w:hAnsi="Times New Roman" w:cs="Times New Roman"/>
        </w:rPr>
        <w:t xml:space="preserve"> movimiento social </w:t>
      </w:r>
      <w:r>
        <w:rPr>
          <w:rFonts w:ascii="Times New Roman" w:hAnsi="Times New Roman" w:cs="Times New Roman"/>
        </w:rPr>
        <w:t>se replicó</w:t>
      </w:r>
      <w:r w:rsidR="00E60871" w:rsidRPr="00E60871">
        <w:rPr>
          <w:rFonts w:ascii="Times New Roman" w:hAnsi="Times New Roman" w:cs="Times New Roman"/>
        </w:rPr>
        <w:t xml:space="preserve"> en forma de movilizaciones antiautoritarias</w:t>
      </w:r>
      <w:r w:rsidR="00E60871">
        <w:rPr>
          <w:rFonts w:ascii="Times New Roman" w:hAnsi="Times New Roman" w:cs="Times New Roman"/>
        </w:rPr>
        <w:t>,</w:t>
      </w:r>
      <w:r w:rsidR="00CF616E">
        <w:rPr>
          <w:rFonts w:ascii="Times New Roman" w:hAnsi="Times New Roman" w:cs="Times New Roman"/>
        </w:rPr>
        <w:t xml:space="preserv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sidR="00A61A9A">
        <w:rPr>
          <w:rFonts w:ascii="Times New Roman" w:hAnsi="Times New Roman" w:cs="Times New Roman"/>
        </w:rPr>
        <w:t xml:space="preserve">y </w:t>
      </w:r>
      <w:r w:rsidR="00CF616E">
        <w:rPr>
          <w:rFonts w:ascii="Times New Roman" w:hAnsi="Times New Roman" w:cs="Times New Roman"/>
        </w:rPr>
        <w:t xml:space="preserve">hasta el </w:t>
      </w:r>
      <w:r w:rsidR="00A61A9A">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Pr>
          <w:rFonts w:ascii="Times New Roman" w:hAnsi="Times New Roman" w:cs="Times New Roman"/>
        </w:rPr>
        <w:t xml:space="preserve"> Omán, Jordania y </w:t>
      </w:r>
      <w:r w:rsidR="006D1089" w:rsidRPr="00543750">
        <w:rPr>
          <w:rFonts w:ascii="Times New Roman" w:hAnsi="Times New Roman" w:cs="Times New Roman"/>
        </w:rPr>
        <w:t>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Pr>
          <w:rFonts w:ascii="Times New Roman" w:hAnsi="Times New Roman" w:cs="Times New Roman"/>
        </w:rPr>
        <w:t>lo que dio</w:t>
      </w:r>
      <w:r w:rsidR="00543750" w:rsidRPr="00543750">
        <w:rPr>
          <w:rFonts w:ascii="Times New Roman" w:hAnsi="Times New Roman" w:cs="Times New Roman"/>
        </w:rPr>
        <w:t xml:space="preserve"> </w:t>
      </w:r>
      <w:r w:rsidR="00A61A9A">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w:t>
      </w:r>
      <w:r>
        <w:rPr>
          <w:rFonts w:ascii="Times New Roman" w:hAnsi="Times New Roman" w:cs="Times New Roman"/>
        </w:rPr>
        <w:t>“La p</w:t>
      </w:r>
      <w:r w:rsidR="00543750" w:rsidRPr="00543750">
        <w:rPr>
          <w:rFonts w:ascii="Times New Roman" w:hAnsi="Times New Roman" w:cs="Times New Roman"/>
        </w:rPr>
        <w:t xml:space="preserve">rimavera </w:t>
      </w:r>
      <w:r>
        <w:rPr>
          <w:rFonts w:ascii="Times New Roman" w:hAnsi="Times New Roman" w:cs="Times New Roman"/>
        </w:rPr>
        <w:t>á</w:t>
      </w:r>
      <w:r w:rsidR="00543750" w:rsidRPr="00543750">
        <w:rPr>
          <w:rFonts w:ascii="Times New Roman" w:hAnsi="Times New Roman" w:cs="Times New Roman"/>
        </w:rPr>
        <w:t xml:space="preserve">rabe”. </w:t>
      </w:r>
    </w:p>
    <w:p w14:paraId="7F2B6DD2" w14:textId="77777777" w:rsidR="006D1089" w:rsidRDefault="006D1089" w:rsidP="00C95BF4">
      <w:pPr>
        <w:spacing w:after="0" w:line="276" w:lineRule="auto"/>
        <w:jc w:val="both"/>
        <w:rPr>
          <w:rFonts w:ascii="Times New Roman" w:hAnsi="Times New Roman" w:cs="Times New Roman"/>
        </w:rPr>
      </w:pPr>
    </w:p>
    <w:p w14:paraId="1FFB2437" w14:textId="3D68ED54" w:rsidR="007E4712" w:rsidRDefault="00CF616E" w:rsidP="00C95BF4">
      <w:pPr>
        <w:spacing w:after="0" w:line="276" w:lineRule="auto"/>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06067D">
        <w:rPr>
          <w:rFonts w:ascii="Times New Roman" w:hAnsi="Times New Roman" w:cs="Times New Roman"/>
        </w:rPr>
        <w:t xml:space="preserve"> [</w:t>
      </w:r>
      <w:hyperlink r:id="rId58" w:history="1">
        <w:r w:rsidR="0006067D" w:rsidRPr="0006067D">
          <w:rPr>
            <w:rStyle w:val="Hipervnculo"/>
            <w:rFonts w:ascii="Times New Roman" w:hAnsi="Times New Roman" w:cs="Times New Roman"/>
          </w:rPr>
          <w:t>VER</w:t>
        </w:r>
      </w:hyperlink>
      <w:r w:rsidR="0006067D">
        <w:rPr>
          <w:rFonts w:ascii="Times New Roman" w:hAnsi="Times New Roman" w:cs="Times New Roman"/>
        </w:rPr>
        <w:t>]</w:t>
      </w:r>
      <w:r w:rsidR="00CA5850">
        <w:rPr>
          <w:rFonts w:ascii="Times New Roman" w:hAnsi="Times New Roman" w:cs="Times New Roman"/>
        </w:rPr>
        <w:t>,</w:t>
      </w:r>
      <w:r w:rsidR="009A073A">
        <w:rPr>
          <w:rFonts w:ascii="Times New Roman" w:hAnsi="Times New Roman" w:cs="Times New Roman"/>
        </w:rPr>
        <w:t xml:space="preserve"> sin antecedentes en </w:t>
      </w:r>
      <w:r w:rsidR="009968D2">
        <w:rPr>
          <w:rFonts w:ascii="Times New Roman" w:hAnsi="Times New Roman" w:cs="Times New Roman"/>
        </w:rPr>
        <w:t xml:space="preserve">el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w:t>
      </w:r>
      <w:r w:rsidR="009968D2">
        <w:rPr>
          <w:rFonts w:ascii="Times New Roman" w:hAnsi="Times New Roman" w:cs="Times New Roman"/>
        </w:rPr>
        <w:t>y generó</w:t>
      </w:r>
      <w:r>
        <w:rPr>
          <w:rFonts w:ascii="Times New Roman" w:hAnsi="Times New Roman" w:cs="Times New Roman"/>
        </w:rPr>
        <w:t xml:space="preserve">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las acciones represivas de los gobiernos.</w:t>
      </w:r>
    </w:p>
    <w:p w14:paraId="3076AA93" w14:textId="00A92561" w:rsidR="009A073A" w:rsidRDefault="00E60871"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 </w:t>
      </w:r>
    </w:p>
    <w:tbl>
      <w:tblPr>
        <w:tblStyle w:val="Tablaconcuadrcula"/>
        <w:tblW w:w="0" w:type="auto"/>
        <w:tblLook w:val="04A0" w:firstRow="1" w:lastRow="0" w:firstColumn="1" w:lastColumn="0" w:noHBand="0" w:noVBand="1"/>
      </w:tblPr>
      <w:tblGrid>
        <w:gridCol w:w="2482"/>
        <w:gridCol w:w="6346"/>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ABCD1E" w:rsidR="00B34088" w:rsidRPr="000846F3" w:rsidRDefault="002B38E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21B4D">
              <w:rPr>
                <w:rFonts w:ascii="Times New Roman" w:hAnsi="Times New Roman" w:cs="Times New Roman"/>
                <w:color w:val="000000"/>
                <w:sz w:val="24"/>
                <w:szCs w:val="24"/>
              </w:rPr>
              <w:t>_</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25</w:t>
            </w:r>
          </w:p>
        </w:tc>
      </w:tr>
      <w:tr w:rsidR="00B34088" w:rsidRPr="007F2D25" w14:paraId="740154B6" w14:textId="77777777" w:rsidTr="005A2B85">
        <w:tc>
          <w:tcPr>
            <w:tcW w:w="2518" w:type="dxa"/>
          </w:tcPr>
          <w:p w14:paraId="47738DB2"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1E1E2300" w:rsidR="00B34088" w:rsidRPr="007F2D25" w:rsidRDefault="007F2D25" w:rsidP="00C95BF4">
            <w:pPr>
              <w:spacing w:line="276" w:lineRule="auto"/>
              <w:jc w:val="both"/>
              <w:rPr>
                <w:rFonts w:ascii="Times New Roman" w:hAnsi="Times New Roman" w:cs="Times New Roman"/>
                <w:color w:val="000000"/>
                <w:sz w:val="24"/>
                <w:szCs w:val="24"/>
                <w:lang w:val="es-CO"/>
              </w:rPr>
            </w:pPr>
            <w:r w:rsidRPr="007F2D25">
              <w:rPr>
                <w:rFonts w:ascii="Times New Roman" w:hAnsi="Times New Roman" w:cs="Times New Roman"/>
                <w:color w:val="000000"/>
                <w:sz w:val="24"/>
                <w:szCs w:val="24"/>
                <w:lang w:val="es-CO"/>
              </w:rPr>
              <w:t xml:space="preserve">El Cairo, Egipto - 22 de noviembre </w:t>
            </w:r>
            <w:r>
              <w:rPr>
                <w:rFonts w:ascii="Times New Roman" w:hAnsi="Times New Roman" w:cs="Times New Roman"/>
                <w:color w:val="000000"/>
                <w:sz w:val="24"/>
                <w:szCs w:val="24"/>
                <w:lang w:val="es-CO"/>
              </w:rPr>
              <w:t>de 2011.</w:t>
            </w:r>
            <w:r w:rsidRPr="007F2D25">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lang w:val="es-CO"/>
              </w:rPr>
              <w:t>M</w:t>
            </w:r>
            <w:r w:rsidRPr="007F2D25">
              <w:rPr>
                <w:rFonts w:ascii="Times New Roman" w:hAnsi="Times New Roman" w:cs="Times New Roman"/>
                <w:color w:val="000000"/>
                <w:sz w:val="24"/>
                <w:szCs w:val="24"/>
                <w:lang w:val="es-CO"/>
              </w:rPr>
              <w:t xml:space="preserve">iles de manifestantes </w:t>
            </w:r>
            <w:r>
              <w:rPr>
                <w:rFonts w:ascii="Times New Roman" w:hAnsi="Times New Roman" w:cs="Times New Roman"/>
                <w:color w:val="000000"/>
                <w:sz w:val="24"/>
                <w:szCs w:val="24"/>
                <w:lang w:val="es-CO"/>
              </w:rPr>
              <w:t xml:space="preserve">en </w:t>
            </w:r>
            <w:r w:rsidRPr="007F2D25">
              <w:rPr>
                <w:rFonts w:ascii="Times New Roman" w:hAnsi="Times New Roman" w:cs="Times New Roman"/>
                <w:color w:val="000000"/>
                <w:sz w:val="24"/>
                <w:szCs w:val="24"/>
                <w:lang w:val="es-CO"/>
              </w:rPr>
              <w:t>la plaza Tahrir</w:t>
            </w:r>
            <w:r>
              <w:rPr>
                <w:rFonts w:ascii="Times New Roman" w:hAnsi="Times New Roman" w:cs="Times New Roman"/>
                <w:color w:val="000000"/>
                <w:sz w:val="24"/>
                <w:szCs w:val="24"/>
                <w:lang w:val="es-CO"/>
              </w:rPr>
              <w:t xml:space="preserve">. </w:t>
            </w:r>
          </w:p>
        </w:tc>
      </w:tr>
      <w:tr w:rsidR="00B34088" w:rsidRPr="000846F3" w14:paraId="5E09C03D" w14:textId="77777777" w:rsidTr="005A2B85">
        <w:tc>
          <w:tcPr>
            <w:tcW w:w="2518" w:type="dxa"/>
          </w:tcPr>
          <w:p w14:paraId="721BBE8E"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D6A31EB" w14:textId="33504CCF" w:rsidR="00B34088" w:rsidRPr="000846F3" w:rsidRDefault="00B34088" w:rsidP="00C95BF4">
            <w:pPr>
              <w:spacing w:line="276" w:lineRule="auto"/>
              <w:jc w:val="both"/>
              <w:rPr>
                <w:rFonts w:ascii="Times New Roman" w:hAnsi="Times New Roman" w:cs="Times New Roman"/>
                <w:color w:val="000000"/>
                <w:sz w:val="24"/>
                <w:szCs w:val="24"/>
              </w:rPr>
            </w:pPr>
            <w:r w:rsidRPr="007F2D25">
              <w:rPr>
                <w:rFonts w:ascii="Times New Roman" w:hAnsi="Times New Roman" w:cs="Times New Roman"/>
                <w:color w:val="000000"/>
                <w:sz w:val="24"/>
                <w:szCs w:val="24"/>
                <w:lang w:val="es-CO"/>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63F8A8FF" w:rsidR="00B34088" w:rsidRPr="000846F3" w:rsidRDefault="00B34088" w:rsidP="009968D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Manifestaciones en la plaza de Tah</w:t>
            </w:r>
            <w:r w:rsidR="003E0E77">
              <w:rPr>
                <w:rFonts w:ascii="Times New Roman" w:hAnsi="Times New Roman" w:cs="Times New Roman"/>
                <w:color w:val="000000"/>
                <w:sz w:val="24"/>
                <w:szCs w:val="24"/>
              </w:rPr>
              <w:t>ri</w:t>
            </w:r>
            <w:r>
              <w:rPr>
                <w:rFonts w:ascii="Times New Roman" w:hAnsi="Times New Roman" w:cs="Times New Roman"/>
                <w:color w:val="000000"/>
                <w:sz w:val="24"/>
                <w:szCs w:val="24"/>
              </w:rPr>
              <w:t>r, Egipto</w:t>
            </w:r>
            <w:r w:rsidR="00E83118">
              <w:rPr>
                <w:rFonts w:ascii="Times New Roman" w:hAnsi="Times New Roman" w:cs="Times New Roman"/>
                <w:color w:val="000000"/>
                <w:sz w:val="24"/>
                <w:szCs w:val="24"/>
              </w:rPr>
              <w:t xml:space="preserve">. El </w:t>
            </w:r>
            <w:r w:rsidR="00E83118" w:rsidRPr="00E83118">
              <w:rPr>
                <w:rFonts w:ascii="Times New Roman" w:hAnsi="Times New Roman" w:cs="Times New Roman"/>
                <w:color w:val="000000"/>
                <w:sz w:val="24"/>
                <w:szCs w:val="24"/>
              </w:rPr>
              <w:t xml:space="preserve">22 de noviembre </w:t>
            </w:r>
            <w:r w:rsidR="00E83118">
              <w:rPr>
                <w:rFonts w:ascii="Times New Roman" w:hAnsi="Times New Roman" w:cs="Times New Roman"/>
                <w:color w:val="000000"/>
                <w:sz w:val="24"/>
                <w:szCs w:val="24"/>
              </w:rPr>
              <w:t>de 2011</w:t>
            </w:r>
            <w:r w:rsidR="00E83118" w:rsidRPr="00E83118">
              <w:rPr>
                <w:rFonts w:ascii="Times New Roman" w:hAnsi="Times New Roman" w:cs="Times New Roman"/>
                <w:color w:val="000000"/>
                <w:sz w:val="24"/>
                <w:szCs w:val="24"/>
              </w:rPr>
              <w:t>, miles de manifestantes acudieron a la plaza Tah</w:t>
            </w:r>
            <w:r w:rsidR="00E83118">
              <w:rPr>
                <w:rFonts w:ascii="Times New Roman" w:hAnsi="Times New Roman" w:cs="Times New Roman"/>
                <w:color w:val="000000"/>
                <w:sz w:val="24"/>
                <w:szCs w:val="24"/>
              </w:rPr>
              <w:t>ri</w:t>
            </w:r>
            <w:r w:rsidR="00E83118" w:rsidRPr="00E83118">
              <w:rPr>
                <w:rFonts w:ascii="Times New Roman" w:hAnsi="Times New Roman" w:cs="Times New Roman"/>
                <w:color w:val="000000"/>
                <w:sz w:val="24"/>
                <w:szCs w:val="24"/>
              </w:rPr>
              <w:t>r de El Cairo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Las </w:t>
            </w:r>
            <w:r w:rsidR="009968D2">
              <w:rPr>
                <w:rFonts w:ascii="Times New Roman" w:hAnsi="Times New Roman" w:cs="Times New Roman"/>
                <w:color w:val="000000"/>
                <w:sz w:val="24"/>
                <w:szCs w:val="24"/>
              </w:rPr>
              <w:t>concentraciones</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 xml:space="preserve">exigían </w:t>
            </w:r>
            <w:r w:rsidR="00E83118" w:rsidRPr="00E83118">
              <w:rPr>
                <w:rFonts w:ascii="Times New Roman" w:hAnsi="Times New Roman" w:cs="Times New Roman"/>
                <w:color w:val="000000"/>
                <w:sz w:val="24"/>
                <w:szCs w:val="24"/>
              </w:rPr>
              <w:t>la dimisión de la Junta Militar y el traspaso del poder a una autoridad civil.</w:t>
            </w:r>
            <w:r w:rsidR="00E83118">
              <w:rPr>
                <w:rFonts w:ascii="Times New Roman" w:hAnsi="Times New Roman" w:cs="Times New Roman"/>
                <w:color w:val="000000"/>
                <w:sz w:val="24"/>
                <w:szCs w:val="24"/>
              </w:rPr>
              <w:t xml:space="preserve"> La represión del gobierno causó cientos de </w:t>
            </w:r>
            <w:r w:rsidR="00E83118" w:rsidRPr="00E83118">
              <w:rPr>
                <w:rFonts w:ascii="Times New Roman" w:hAnsi="Times New Roman" w:cs="Times New Roman"/>
                <w:color w:val="000000"/>
                <w:sz w:val="24"/>
                <w:szCs w:val="24"/>
              </w:rPr>
              <w:t>muertos y heridos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w:t>
            </w:r>
            <w:r w:rsidR="00E83118">
              <w:rPr>
                <w:rFonts w:ascii="Times New Roman" w:hAnsi="Times New Roman" w:cs="Times New Roman"/>
                <w:color w:val="000000"/>
                <w:sz w:val="24"/>
                <w:szCs w:val="24"/>
              </w:rPr>
              <w:t>A comienzo del año 2012</w:t>
            </w:r>
            <w:r w:rsidR="009968D2">
              <w:rPr>
                <w:rFonts w:ascii="Times New Roman" w:hAnsi="Times New Roman" w:cs="Times New Roman"/>
                <w:color w:val="000000"/>
                <w:sz w:val="24"/>
                <w:szCs w:val="24"/>
              </w:rPr>
              <w:t>, Hosni</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Mubarak</w:t>
            </w:r>
            <w:r w:rsidR="00E83118">
              <w:rPr>
                <w:rFonts w:ascii="Times New Roman" w:hAnsi="Times New Roman" w:cs="Times New Roman"/>
                <w:color w:val="000000"/>
                <w:sz w:val="24"/>
                <w:szCs w:val="24"/>
              </w:rPr>
              <w:t xml:space="preserve">, líder del gobierno, </w:t>
            </w:r>
            <w:r w:rsidR="00E83118" w:rsidRPr="00E83118">
              <w:rPr>
                <w:rFonts w:ascii="Times New Roman" w:hAnsi="Times New Roman" w:cs="Times New Roman"/>
                <w:color w:val="000000"/>
                <w:sz w:val="24"/>
                <w:szCs w:val="24"/>
              </w:rPr>
              <w:t>dimitió</w:t>
            </w:r>
            <w:r w:rsidR="00E83118">
              <w:rPr>
                <w:rFonts w:ascii="Times New Roman" w:hAnsi="Times New Roman" w:cs="Times New Roman"/>
                <w:color w:val="000000"/>
                <w:sz w:val="24"/>
                <w:szCs w:val="24"/>
              </w:rPr>
              <w:t>.</w:t>
            </w:r>
          </w:p>
        </w:tc>
      </w:tr>
    </w:tbl>
    <w:p w14:paraId="2F5E236D" w14:textId="77777777" w:rsidR="00E60871" w:rsidRDefault="00E60871" w:rsidP="00C95BF4">
      <w:pPr>
        <w:spacing w:after="0" w:line="276" w:lineRule="auto"/>
        <w:jc w:val="both"/>
        <w:rPr>
          <w:rFonts w:ascii="Times New Roman" w:hAnsi="Times New Roman" w:cs="Times New Roman"/>
        </w:rPr>
      </w:pPr>
    </w:p>
    <w:p w14:paraId="408CA137" w14:textId="187E1F64" w:rsidR="00645837" w:rsidRDefault="00F95FD1" w:rsidP="00C95BF4">
      <w:pPr>
        <w:spacing w:after="0" w:line="276" w:lineRule="auto"/>
        <w:jc w:val="both"/>
        <w:rPr>
          <w:rFonts w:ascii="Times New Roman" w:hAnsi="Times New Roman" w:cs="Times New Roman"/>
        </w:rPr>
      </w:pPr>
      <w:r>
        <w:rPr>
          <w:rFonts w:ascii="Times New Roman" w:hAnsi="Times New Roman" w:cs="Times New Roman"/>
        </w:rPr>
        <w:t>Esta</w:t>
      </w:r>
      <w:r w:rsidR="009A073A" w:rsidRPr="009A073A">
        <w:rPr>
          <w:rFonts w:ascii="Times New Roman" w:hAnsi="Times New Roman" w:cs="Times New Roman"/>
        </w:rPr>
        <w:t xml:space="preserve"> </w:t>
      </w:r>
      <w:r w:rsidR="009A073A">
        <w:rPr>
          <w:rFonts w:ascii="Times New Roman" w:hAnsi="Times New Roman" w:cs="Times New Roman"/>
        </w:rPr>
        <w:t xml:space="preserve">serie </w:t>
      </w:r>
      <w:r w:rsidR="009A073A" w:rsidRPr="009A073A">
        <w:rPr>
          <w:rFonts w:ascii="Times New Roman" w:hAnsi="Times New Roman" w:cs="Times New Roman"/>
        </w:rPr>
        <w:t>de conflictos</w:t>
      </w:r>
      <w:r w:rsidR="00CF616E">
        <w:rPr>
          <w:rFonts w:ascii="Times New Roman" w:hAnsi="Times New Roman" w:cs="Times New Roman"/>
        </w:rPr>
        <w:t xml:space="preserve"> tuvo en común la lucha de diferentes sectores sociales, en particular los jóvenes, </w:t>
      </w:r>
      <w:r>
        <w:rPr>
          <w:rFonts w:ascii="Times New Roman" w:hAnsi="Times New Roman" w:cs="Times New Roman"/>
        </w:rPr>
        <w:t>para</w:t>
      </w:r>
      <w:r w:rsidR="009A073A">
        <w:rPr>
          <w:rFonts w:ascii="Times New Roman" w:hAnsi="Times New Roman" w:cs="Times New Roman"/>
        </w:rPr>
        <w:t xml:space="preserve"> mejorar </w:t>
      </w:r>
      <w:r w:rsidR="00CF616E">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w:t>
      </w:r>
      <w:r>
        <w:rPr>
          <w:rFonts w:ascii="Times New Roman" w:hAnsi="Times New Roman" w:cs="Times New Roman"/>
        </w:rPr>
        <w:t xml:space="preserve">las </w:t>
      </w:r>
      <w:r w:rsidR="00D23041">
        <w:rPr>
          <w:rFonts w:ascii="Times New Roman" w:hAnsi="Times New Roman" w:cs="Times New Roman"/>
        </w:rPr>
        <w:t xml:space="preserve">redes de comunicación en internet. </w:t>
      </w:r>
    </w:p>
    <w:p w14:paraId="7998442C" w14:textId="6E119B90" w:rsidR="009A073A" w:rsidRDefault="009A073A" w:rsidP="00C95BF4">
      <w:pPr>
        <w:spacing w:after="0" w:line="276" w:lineRule="auto"/>
        <w:jc w:val="both"/>
        <w:rPr>
          <w:rFonts w:ascii="Times New Roman" w:hAnsi="Times New Roman" w:cs="Times New Roman"/>
        </w:rPr>
      </w:pPr>
      <w:r>
        <w:rPr>
          <w:rFonts w:ascii="Times New Roman" w:hAnsi="Times New Roman" w:cs="Times New Roman"/>
        </w:rPr>
        <w:t xml:space="preserve"> </w:t>
      </w:r>
    </w:p>
    <w:p w14:paraId="13EB2C4F" w14:textId="0484476C" w:rsidR="00CF616E" w:rsidRDefault="00645837" w:rsidP="00C95BF4">
      <w:pPr>
        <w:spacing w:after="0" w:line="276" w:lineRule="auto"/>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w:t>
      </w:r>
      <w:r w:rsidR="00F95FD1">
        <w:rPr>
          <w:rFonts w:ascii="Times New Roman" w:hAnsi="Times New Roman" w:cs="Times New Roman"/>
        </w:rPr>
        <w:t xml:space="preserve">muchos </w:t>
      </w:r>
      <w:r w:rsidR="00CA5850">
        <w:rPr>
          <w:rFonts w:ascii="Times New Roman" w:hAnsi="Times New Roman" w:cs="Times New Roman"/>
        </w:rPr>
        <w:t xml:space="preserve">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w:t>
      </w:r>
      <w:r w:rsidR="00F95FD1">
        <w:rPr>
          <w:rFonts w:ascii="Times New Roman" w:hAnsi="Times New Roman" w:cs="Times New Roman"/>
        </w:rPr>
        <w:t>de</w:t>
      </w:r>
      <w:r w:rsidR="00DA13F1">
        <w:rPr>
          <w:rFonts w:ascii="Times New Roman" w:hAnsi="Times New Roman" w:cs="Times New Roman"/>
        </w:rPr>
        <w:t xml:space="preserve"> los procesos electorales, </w:t>
      </w:r>
      <w:r w:rsidR="00F95FD1">
        <w:rPr>
          <w:rFonts w:ascii="Times New Roman" w:hAnsi="Times New Roman" w:cs="Times New Roman"/>
        </w:rPr>
        <w:t>con lo que</w:t>
      </w:r>
      <w:r w:rsidR="00DA13F1">
        <w:rPr>
          <w:rFonts w:ascii="Times New Roman" w:hAnsi="Times New Roman" w:cs="Times New Roman"/>
        </w:rPr>
        <w:t xml:space="preserve"> </w:t>
      </w:r>
      <w:r w:rsidR="00CF616E" w:rsidRPr="00CF616E">
        <w:rPr>
          <w:rFonts w:ascii="Times New Roman" w:hAnsi="Times New Roman" w:cs="Times New Roman"/>
        </w:rPr>
        <w:t xml:space="preserve">quienes derribaron </w:t>
      </w:r>
      <w:r w:rsidR="00F95FD1">
        <w:rPr>
          <w:rFonts w:ascii="Times New Roman" w:hAnsi="Times New Roman" w:cs="Times New Roman"/>
        </w:rPr>
        <w:t xml:space="preserve">a </w:t>
      </w:r>
      <w:r w:rsidR="00CF616E" w:rsidRPr="00CF616E">
        <w:rPr>
          <w:rFonts w:ascii="Times New Roman" w:hAnsi="Times New Roman" w:cs="Times New Roman"/>
        </w:rPr>
        <w:t>la dictadura</w:t>
      </w:r>
      <w:r w:rsidR="00F95FD1">
        <w:rPr>
          <w:rFonts w:ascii="Times New Roman" w:hAnsi="Times New Roman" w:cs="Times New Roman"/>
        </w:rPr>
        <w:t xml:space="preserve"> quedaron como minoría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C95BF4">
      <w:pPr>
        <w:spacing w:after="0" w:line="276" w:lineRule="auto"/>
        <w:jc w:val="both"/>
        <w:rPr>
          <w:rFonts w:ascii="Times New Roman" w:hAnsi="Times New Roman" w:cs="Times New Roman"/>
        </w:rPr>
      </w:pPr>
    </w:p>
    <w:p w14:paraId="22DABEA8" w14:textId="3C67F242" w:rsidR="00645837" w:rsidRDefault="00D23041" w:rsidP="00C95BF4">
      <w:pPr>
        <w:spacing w:after="0" w:line="276" w:lineRule="auto"/>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w:t>
      </w:r>
      <w:r w:rsidR="00F95FD1">
        <w:rPr>
          <w:rFonts w:ascii="Times New Roman" w:hAnsi="Times New Roman" w:cs="Times New Roman"/>
        </w:rPr>
        <w:t>Este</w:t>
      </w:r>
      <w:r>
        <w:rPr>
          <w:rFonts w:ascii="Times New Roman" w:hAnsi="Times New Roman" w:cs="Times New Roman"/>
        </w:rPr>
        <w:t xml:space="preserve">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7"/>
        <w:gridCol w:w="6341"/>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C95BF4">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C95BF4">
            <w:pPr>
              <w:spacing w:line="276"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1741E332" w:rsidR="00721BB7" w:rsidRDefault="00C40C81" w:rsidP="00C95BF4">
            <w:pPr>
              <w:spacing w:line="276" w:lineRule="auto"/>
              <w:jc w:val="both"/>
              <w:rPr>
                <w:rFonts w:ascii="Times New Roman" w:hAnsi="Times New Roman" w:cs="Times New Roman"/>
              </w:rPr>
            </w:pPr>
            <w:r>
              <w:rPr>
                <w:rFonts w:ascii="Times New Roman" w:hAnsi="Times New Roman" w:cs="Times New Roman"/>
              </w:rPr>
              <w:t>E</w:t>
            </w:r>
            <w:r w:rsidR="00721BB7">
              <w:rPr>
                <w:rFonts w:ascii="Times New Roman" w:hAnsi="Times New Roman" w:cs="Times New Roman"/>
              </w:rPr>
              <w:t xml:space="preserve">n los países </w:t>
            </w:r>
            <w:r>
              <w:rPr>
                <w:rFonts w:ascii="Times New Roman" w:hAnsi="Times New Roman" w:cs="Times New Roman"/>
              </w:rPr>
              <w:t>donde floreció “La</w:t>
            </w:r>
            <w:r w:rsidR="00721BB7">
              <w:rPr>
                <w:rFonts w:ascii="Times New Roman" w:hAnsi="Times New Roman" w:cs="Times New Roman"/>
              </w:rPr>
              <w:t xml:space="preserve"> </w:t>
            </w:r>
            <w:r>
              <w:rPr>
                <w:rFonts w:ascii="Times New Roman" w:hAnsi="Times New Roman" w:cs="Times New Roman"/>
              </w:rPr>
              <w:t>primavera árabe”</w:t>
            </w:r>
            <w:r w:rsidR="00721BB7">
              <w:rPr>
                <w:rFonts w:ascii="Times New Roman" w:hAnsi="Times New Roman" w:cs="Times New Roman"/>
              </w:rPr>
              <w:t xml:space="preserve"> se descompusieron las instituciones de </w:t>
            </w:r>
            <w:r w:rsidR="00721BB7" w:rsidRPr="00681234">
              <w:rPr>
                <w:rFonts w:ascii="Times New Roman" w:hAnsi="Times New Roman" w:cs="Times New Roman"/>
              </w:rPr>
              <w:t>gobierno</w:t>
            </w:r>
            <w:r w:rsidR="00721BB7">
              <w:rPr>
                <w:rFonts w:ascii="Times New Roman" w:hAnsi="Times New Roman" w:cs="Times New Roman"/>
              </w:rPr>
              <w:t xml:space="preserve"> y la población se </w:t>
            </w:r>
            <w:r w:rsidR="00721BB7" w:rsidRPr="00681234">
              <w:rPr>
                <w:rFonts w:ascii="Times New Roman" w:hAnsi="Times New Roman" w:cs="Times New Roman"/>
              </w:rPr>
              <w:t>divi</w:t>
            </w:r>
            <w:r w:rsidR="00721BB7">
              <w:rPr>
                <w:rFonts w:ascii="Times New Roman" w:hAnsi="Times New Roman" w:cs="Times New Roman"/>
              </w:rPr>
              <w:t xml:space="preserve">dió </w:t>
            </w:r>
            <w:r w:rsidR="00721BB7" w:rsidRPr="00681234">
              <w:rPr>
                <w:rFonts w:ascii="Times New Roman" w:hAnsi="Times New Roman" w:cs="Times New Roman"/>
              </w:rPr>
              <w:t>en facciones</w:t>
            </w:r>
            <w:r>
              <w:rPr>
                <w:rFonts w:ascii="Times New Roman" w:hAnsi="Times New Roman" w:cs="Times New Roman"/>
              </w:rPr>
              <w:t>, lo que dio</w:t>
            </w:r>
            <w:r w:rsidR="00721BB7">
              <w:rPr>
                <w:rFonts w:ascii="Times New Roman" w:hAnsi="Times New Roman" w:cs="Times New Roman"/>
              </w:rPr>
              <w:t xml:space="preserve"> inicio a </w:t>
            </w:r>
            <w:r w:rsidR="00721BB7" w:rsidRPr="00681234">
              <w:rPr>
                <w:rFonts w:ascii="Times New Roman" w:hAnsi="Times New Roman" w:cs="Times New Roman"/>
              </w:rPr>
              <w:t>guerras civiles</w:t>
            </w:r>
            <w:r w:rsidR="00721BB7">
              <w:rPr>
                <w:rFonts w:ascii="Times New Roman" w:hAnsi="Times New Roman" w:cs="Times New Roman"/>
              </w:rPr>
              <w:t xml:space="preserve">. </w:t>
            </w:r>
            <w:r>
              <w:rPr>
                <w:rFonts w:ascii="Times New Roman" w:hAnsi="Times New Roman" w:cs="Times New Roman"/>
              </w:rPr>
              <w:t>Estas confrontaciones</w:t>
            </w:r>
            <w:r w:rsidR="00721BB7">
              <w:rPr>
                <w:rFonts w:ascii="Times New Roman" w:hAnsi="Times New Roman" w:cs="Times New Roman"/>
              </w:rPr>
              <w:t xml:space="preserve"> se caracterizan por d</w:t>
            </w:r>
            <w:r w:rsidR="00721BB7" w:rsidRPr="00CF616E">
              <w:rPr>
                <w:rFonts w:ascii="Times New Roman" w:hAnsi="Times New Roman" w:cs="Times New Roman"/>
              </w:rPr>
              <w:t>ivisiones tribales</w:t>
            </w:r>
            <w:r w:rsidR="00721BB7">
              <w:rPr>
                <w:rFonts w:ascii="Times New Roman" w:hAnsi="Times New Roman" w:cs="Times New Roman"/>
              </w:rPr>
              <w:t xml:space="preserve"> y tensiones sectarias</w:t>
            </w:r>
            <w:r w:rsidR="00721BB7" w:rsidRPr="00AF63EE">
              <w:rPr>
                <w:rFonts w:ascii="Times New Roman" w:hAnsi="Times New Roman" w:cs="Times New Roman"/>
              </w:rPr>
              <w:t xml:space="preserve"> crecientes entre los sunitas y </w:t>
            </w:r>
            <w:r w:rsidR="00721BB7">
              <w:rPr>
                <w:rFonts w:ascii="Times New Roman" w:hAnsi="Times New Roman" w:cs="Times New Roman"/>
              </w:rPr>
              <w:t xml:space="preserve">los </w:t>
            </w:r>
            <w:r w:rsidR="00721BB7" w:rsidRPr="00AF63EE">
              <w:rPr>
                <w:rFonts w:ascii="Times New Roman" w:hAnsi="Times New Roman" w:cs="Times New Roman"/>
              </w:rPr>
              <w:t xml:space="preserve">chiitas </w:t>
            </w:r>
            <w:r>
              <w:rPr>
                <w:rFonts w:ascii="Times New Roman" w:hAnsi="Times New Roman" w:cs="Times New Roman"/>
              </w:rPr>
              <w:t>de</w:t>
            </w:r>
            <w:r w:rsidR="00721BB7" w:rsidRPr="00AF63EE">
              <w:rPr>
                <w:rFonts w:ascii="Times New Roman" w:hAnsi="Times New Roman" w:cs="Times New Roman"/>
              </w:rPr>
              <w:t xml:space="preserve"> la región. </w:t>
            </w:r>
          </w:p>
          <w:p w14:paraId="6CF695AD" w14:textId="5F84D204" w:rsidR="00721BB7" w:rsidRPr="000846F3" w:rsidRDefault="00A34B60" w:rsidP="00C95BF4">
            <w:pPr>
              <w:spacing w:line="276" w:lineRule="auto"/>
              <w:jc w:val="both"/>
              <w:rPr>
                <w:rFonts w:ascii="Times New Roman" w:hAnsi="Times New Roman" w:cs="Times New Roman"/>
                <w:sz w:val="24"/>
                <w:szCs w:val="24"/>
              </w:rPr>
            </w:pPr>
            <w:r>
              <w:rPr>
                <w:rFonts w:ascii="Times New Roman" w:hAnsi="Times New Roman" w:cs="Times New Roman"/>
              </w:rPr>
              <w:t>Estos</w:t>
            </w:r>
            <w:r w:rsidR="00721BB7">
              <w:rPr>
                <w:rFonts w:ascii="Times New Roman" w:hAnsi="Times New Roman" w:cs="Times New Roman"/>
              </w:rPr>
              <w:t xml:space="preserve"> conflictos involucran </w:t>
            </w:r>
            <w:r w:rsidR="00721BB7" w:rsidRPr="00681234">
              <w:rPr>
                <w:rFonts w:ascii="Times New Roman" w:hAnsi="Times New Roman" w:cs="Times New Roman"/>
              </w:rPr>
              <w:t>un amplio abanico de actores no estatales armados</w:t>
            </w:r>
            <w:r w:rsidR="00721BB7">
              <w:rPr>
                <w:rFonts w:ascii="Times New Roman" w:hAnsi="Times New Roman" w:cs="Times New Roman"/>
              </w:rPr>
              <w:t xml:space="preserve"> como las </w:t>
            </w:r>
            <w:r w:rsidR="00721BB7" w:rsidRPr="00681234">
              <w:rPr>
                <w:rFonts w:ascii="Times New Roman" w:hAnsi="Times New Roman" w:cs="Times New Roman"/>
              </w:rPr>
              <w:t>milicias</w:t>
            </w:r>
            <w:r w:rsidR="00721BB7">
              <w:rPr>
                <w:rFonts w:ascii="Times New Roman" w:hAnsi="Times New Roman" w:cs="Times New Roman"/>
              </w:rPr>
              <w:t xml:space="preserve"> y </w:t>
            </w:r>
            <w:r w:rsidR="00721BB7" w:rsidRPr="00681234">
              <w:rPr>
                <w:rFonts w:ascii="Times New Roman" w:hAnsi="Times New Roman" w:cs="Times New Roman"/>
              </w:rPr>
              <w:t>los grupos yihadistas,</w:t>
            </w:r>
            <w:r w:rsidR="00721BB7">
              <w:rPr>
                <w:rFonts w:ascii="Times New Roman" w:hAnsi="Times New Roman" w:cs="Times New Roman"/>
              </w:rPr>
              <w:t xml:space="preserve"> </w:t>
            </w:r>
            <w:r w:rsidR="00291607">
              <w:rPr>
                <w:rFonts w:ascii="Times New Roman" w:hAnsi="Times New Roman" w:cs="Times New Roman"/>
              </w:rPr>
              <w:t xml:space="preserve">afines a </w:t>
            </w:r>
            <w:r w:rsidR="004D46E4">
              <w:rPr>
                <w:rFonts w:ascii="Times New Roman" w:hAnsi="Times New Roman" w:cs="Times New Roman"/>
              </w:rPr>
              <w:t>Al Qaeda</w:t>
            </w:r>
            <w:r>
              <w:rPr>
                <w:rFonts w:ascii="Times New Roman" w:hAnsi="Times New Roman" w:cs="Times New Roman"/>
              </w:rPr>
              <w:t xml:space="preserve"> </w:t>
            </w:r>
            <w:r w:rsidR="00721BB7" w:rsidRPr="00AA3E96">
              <w:rPr>
                <w:rFonts w:ascii="Times New Roman" w:hAnsi="Times New Roman" w:cs="Times New Roman"/>
              </w:rPr>
              <w:t xml:space="preserve"> y el Estado Islámico</w:t>
            </w:r>
            <w:r w:rsidR="00721BB7">
              <w:rPr>
                <w:rFonts w:ascii="Times New Roman" w:hAnsi="Times New Roman" w:cs="Times New Roman"/>
              </w:rPr>
              <w:t>,</w:t>
            </w:r>
            <w:r w:rsidR="00721BB7" w:rsidRPr="00AA3E96">
              <w:rPr>
                <w:rFonts w:ascii="Times New Roman" w:hAnsi="Times New Roman" w:cs="Times New Roman"/>
              </w:rPr>
              <w:t xml:space="preserve"> soldados </w:t>
            </w:r>
            <w:r w:rsidR="00721BB7">
              <w:rPr>
                <w:rFonts w:ascii="Times New Roman" w:hAnsi="Times New Roman" w:cs="Times New Roman"/>
              </w:rPr>
              <w:t xml:space="preserve">mercenarios, </w:t>
            </w:r>
            <w:r w:rsidR="00721BB7" w:rsidRPr="00AA3E96">
              <w:rPr>
                <w:rFonts w:ascii="Times New Roman" w:hAnsi="Times New Roman" w:cs="Times New Roman"/>
              </w:rPr>
              <w:t>jóvenes radicalizados</w:t>
            </w:r>
            <w:r>
              <w:rPr>
                <w:rFonts w:ascii="Times New Roman" w:hAnsi="Times New Roman" w:cs="Times New Roman"/>
              </w:rPr>
              <w:t>, líderes religiosos</w:t>
            </w:r>
            <w:r w:rsidR="00721BB7">
              <w:rPr>
                <w:rFonts w:ascii="Times New Roman" w:hAnsi="Times New Roman" w:cs="Times New Roman"/>
              </w:rPr>
              <w:t xml:space="preserve"> </w:t>
            </w:r>
            <w:r w:rsidR="00721BB7" w:rsidRPr="00AA3E96">
              <w:rPr>
                <w:rFonts w:ascii="Times New Roman" w:hAnsi="Times New Roman" w:cs="Times New Roman"/>
              </w:rPr>
              <w:t>y trafican</w:t>
            </w:r>
            <w:r w:rsidR="00721BB7">
              <w:rPr>
                <w:rFonts w:ascii="Times New Roman" w:hAnsi="Times New Roman" w:cs="Times New Roman"/>
              </w:rPr>
              <w:t xml:space="preserve">tes de drogas, armas y personas. Los grupos </w:t>
            </w:r>
            <w:r w:rsidR="00721BB7">
              <w:rPr>
                <w:rFonts w:ascii="Times New Roman" w:hAnsi="Times New Roman" w:cs="Times New Roman"/>
              </w:rPr>
              <w:lastRenderedPageBreak/>
              <w:t xml:space="preserve">armados </w:t>
            </w:r>
            <w:r w:rsidR="00721BB7" w:rsidRPr="00681234">
              <w:rPr>
                <w:rFonts w:ascii="Times New Roman" w:hAnsi="Times New Roman" w:cs="Times New Roman"/>
              </w:rPr>
              <w:t xml:space="preserve">se han apoderado de partes significativas del territorio </w:t>
            </w:r>
            <w:r w:rsidR="00721BB7">
              <w:rPr>
                <w:rFonts w:ascii="Times New Roman" w:hAnsi="Times New Roman" w:cs="Times New Roman"/>
              </w:rPr>
              <w:t xml:space="preserve">en el que </w:t>
            </w:r>
            <w:r w:rsidR="00721BB7" w:rsidRPr="00681234">
              <w:rPr>
                <w:rFonts w:ascii="Times New Roman" w:hAnsi="Times New Roman" w:cs="Times New Roman"/>
              </w:rPr>
              <w:t xml:space="preserve">imponen su ley </w:t>
            </w:r>
            <w:r w:rsidR="00721BB7">
              <w:rPr>
                <w:rFonts w:ascii="Times New Roman" w:hAnsi="Times New Roman" w:cs="Times New Roman"/>
              </w:rPr>
              <w:t xml:space="preserve">y </w:t>
            </w:r>
            <w:r w:rsidR="00721BB7" w:rsidRPr="00681234">
              <w:rPr>
                <w:rFonts w:ascii="Times New Roman" w:hAnsi="Times New Roman" w:cs="Times New Roman"/>
              </w:rPr>
              <w:t xml:space="preserve">cometen todo tipo de atentados </w:t>
            </w:r>
            <w:r w:rsidR="00721BB7">
              <w:rPr>
                <w:rFonts w:ascii="Times New Roman" w:hAnsi="Times New Roman" w:cs="Times New Roman"/>
              </w:rPr>
              <w:t xml:space="preserve">y </w:t>
            </w:r>
            <w:r>
              <w:rPr>
                <w:rFonts w:ascii="Times New Roman" w:hAnsi="Times New Roman" w:cs="Times New Roman"/>
              </w:rPr>
              <w:t xml:space="preserve">ejercen </w:t>
            </w:r>
            <w:r w:rsidR="00721BB7">
              <w:rPr>
                <w:rFonts w:ascii="Times New Roman" w:hAnsi="Times New Roman" w:cs="Times New Roman"/>
              </w:rPr>
              <w:t xml:space="preserve">violencia </w:t>
            </w:r>
            <w:r w:rsidR="00721BB7" w:rsidRPr="00681234">
              <w:rPr>
                <w:rFonts w:ascii="Times New Roman" w:hAnsi="Times New Roman" w:cs="Times New Roman"/>
              </w:rPr>
              <w:t>contra la población civil.</w:t>
            </w:r>
          </w:p>
        </w:tc>
      </w:tr>
    </w:tbl>
    <w:p w14:paraId="73890529" w14:textId="77777777" w:rsidR="00681234" w:rsidRDefault="00681234" w:rsidP="00C95BF4">
      <w:pPr>
        <w:spacing w:after="0" w:line="276" w:lineRule="auto"/>
        <w:jc w:val="both"/>
        <w:rPr>
          <w:rFonts w:ascii="Times New Roman" w:hAnsi="Times New Roman" w:cs="Times New Roman"/>
        </w:rPr>
      </w:pPr>
    </w:p>
    <w:p w14:paraId="4DC4070C" w14:textId="47B148CC" w:rsidR="00681234" w:rsidRDefault="00681234" w:rsidP="00C95BF4">
      <w:pPr>
        <w:spacing w:after="0" w:line="276" w:lineRule="auto"/>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C95BF4">
      <w:pPr>
        <w:spacing w:after="0" w:line="276" w:lineRule="auto"/>
        <w:jc w:val="both"/>
        <w:rPr>
          <w:rFonts w:ascii="Times New Roman" w:hAnsi="Times New Roman" w:cs="Times New Roman"/>
        </w:rPr>
      </w:pPr>
    </w:p>
    <w:p w14:paraId="2AB41D3E" w14:textId="2EF5D3EC" w:rsidR="00AA3E96" w:rsidRDefault="00A34B60" w:rsidP="00C95BF4">
      <w:pPr>
        <w:spacing w:after="0" w:line="276" w:lineRule="auto"/>
        <w:jc w:val="both"/>
        <w:rPr>
          <w:rFonts w:ascii="Times New Roman" w:hAnsi="Times New Roman" w:cs="Times New Roman"/>
        </w:rPr>
      </w:pPr>
      <w:r>
        <w:rPr>
          <w:rFonts w:ascii="Times New Roman" w:hAnsi="Times New Roman" w:cs="Times New Roman"/>
        </w:rPr>
        <w:t>L</w:t>
      </w:r>
      <w:r w:rsidR="00681234">
        <w:rPr>
          <w:rFonts w:ascii="Times New Roman" w:hAnsi="Times New Roman" w:cs="Times New Roman"/>
        </w:rPr>
        <w:t xml:space="preserve">as guerras civiles en </w:t>
      </w:r>
      <w:r w:rsidR="009822BE" w:rsidRPr="009822BE">
        <w:rPr>
          <w:rFonts w:ascii="Times New Roman" w:hAnsi="Times New Roman" w:cs="Times New Roman"/>
        </w:rPr>
        <w:t>Siria</w:t>
      </w:r>
      <w:r>
        <w:rPr>
          <w:rFonts w:ascii="Times New Roman" w:hAnsi="Times New Roman" w:cs="Times New Roman"/>
        </w:rPr>
        <w:t xml:space="preserve"> e Iraq</w:t>
      </w:r>
      <w:r w:rsidR="00681234">
        <w:rPr>
          <w:rFonts w:ascii="Times New Roman" w:hAnsi="Times New Roman" w:cs="Times New Roman"/>
        </w:rPr>
        <w:t xml:space="preserve"> son particularmente graves</w:t>
      </w:r>
      <w:r w:rsidR="00E90B7D">
        <w:rPr>
          <w:rFonts w:ascii="Times New Roman" w:hAnsi="Times New Roman" w:cs="Times New Roman"/>
        </w:rPr>
        <w:t xml:space="preserve"> [</w:t>
      </w:r>
      <w:hyperlink r:id="rId59"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sidR="00AA3E96">
        <w:rPr>
          <w:rFonts w:ascii="Times New Roman" w:hAnsi="Times New Roman" w:cs="Times New Roman"/>
        </w:rPr>
        <w:t>. E</w:t>
      </w:r>
      <w:r>
        <w:rPr>
          <w:rFonts w:ascii="Times New Roman" w:hAnsi="Times New Roman" w:cs="Times New Roman"/>
        </w:rPr>
        <w:t>stos países se encuentran</w:t>
      </w:r>
      <w:r w:rsidR="00681234">
        <w:rPr>
          <w:rFonts w:ascii="Times New Roman" w:hAnsi="Times New Roman" w:cs="Times New Roman"/>
        </w:rPr>
        <w:t xml:space="preserve"> inmersos en una </w:t>
      </w:r>
      <w:r w:rsidR="00681234"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00681234" w:rsidRPr="00E60871">
        <w:rPr>
          <w:rFonts w:ascii="Times New Roman" w:hAnsi="Times New Roman" w:cs="Times New Roman"/>
        </w:rPr>
        <w:t>que no ha tocado fondo.</w:t>
      </w:r>
      <w:r w:rsidR="00681234">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Pr>
          <w:rFonts w:ascii="Times New Roman" w:hAnsi="Times New Roman" w:cs="Times New Roman"/>
        </w:rPr>
        <w:t xml:space="preserve"> Allí</w:t>
      </w:r>
      <w:r w:rsidR="00AA3E96">
        <w:rPr>
          <w:rFonts w:ascii="Times New Roman" w:hAnsi="Times New Roman" w:cs="Times New Roman"/>
        </w:rPr>
        <w:t xml:space="preserve"> se ha intensificado e</w:t>
      </w:r>
      <w:r w:rsidR="00681234" w:rsidRPr="009A073A">
        <w:rPr>
          <w:rFonts w:ascii="Times New Roman" w:hAnsi="Times New Roman" w:cs="Times New Roman"/>
        </w:rPr>
        <w:t xml:space="preserve">l </w:t>
      </w:r>
      <w:r w:rsidR="00AA3E96">
        <w:rPr>
          <w:rFonts w:ascii="Times New Roman" w:hAnsi="Times New Roman" w:cs="Times New Roman"/>
        </w:rPr>
        <w:t xml:space="preserve">conflicto </w:t>
      </w:r>
      <w:r w:rsidR="00681234" w:rsidRPr="009A073A">
        <w:rPr>
          <w:rFonts w:ascii="Times New Roman" w:hAnsi="Times New Roman" w:cs="Times New Roman"/>
        </w:rPr>
        <w:t xml:space="preserve">bélico </w:t>
      </w:r>
      <w:r w:rsidR="00AA3E96">
        <w:rPr>
          <w:rFonts w:ascii="Times New Roman" w:hAnsi="Times New Roman" w:cs="Times New Roman"/>
        </w:rPr>
        <w:t xml:space="preserve">y se </w:t>
      </w:r>
      <w:r w:rsidR="00681234"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p w14:paraId="23F7FD04"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7980AC9B" w:rsidR="00B34088"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B34088"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26</w:t>
            </w:r>
          </w:p>
        </w:tc>
      </w:tr>
      <w:tr w:rsidR="00B34088" w:rsidRPr="00E83118" w14:paraId="0345EAB4" w14:textId="77777777" w:rsidTr="005A2B85">
        <w:tc>
          <w:tcPr>
            <w:tcW w:w="2518" w:type="dxa"/>
          </w:tcPr>
          <w:p w14:paraId="7CD7985C"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6E124DC3" w:rsidR="00B34088" w:rsidRPr="00E83118" w:rsidRDefault="00E83118" w:rsidP="00A34B60">
            <w:pPr>
              <w:spacing w:line="276" w:lineRule="auto"/>
              <w:jc w:val="both"/>
              <w:rPr>
                <w:rFonts w:ascii="Times New Roman" w:hAnsi="Times New Roman" w:cs="Times New Roman"/>
                <w:color w:val="000000"/>
                <w:sz w:val="24"/>
                <w:szCs w:val="24"/>
                <w:lang w:val="es-CO"/>
              </w:rPr>
            </w:pPr>
            <w:r w:rsidRPr="00E83118">
              <w:rPr>
                <w:rFonts w:ascii="Times New Roman" w:hAnsi="Times New Roman" w:cs="Times New Roman"/>
                <w:color w:val="000000"/>
                <w:sz w:val="24"/>
                <w:szCs w:val="24"/>
                <w:lang w:val="es-CO"/>
              </w:rPr>
              <w:t xml:space="preserve">Alepo, Siria, 09 de julio </w:t>
            </w:r>
            <w:r>
              <w:rPr>
                <w:rFonts w:ascii="Times New Roman" w:hAnsi="Times New Roman" w:cs="Times New Roman"/>
                <w:color w:val="000000"/>
                <w:sz w:val="24"/>
                <w:szCs w:val="24"/>
                <w:lang w:val="es-CO"/>
              </w:rPr>
              <w:t>de 2009. E</w:t>
            </w:r>
            <w:r w:rsidR="00A34B60">
              <w:rPr>
                <w:rFonts w:ascii="Times New Roman" w:hAnsi="Times New Roman" w:cs="Times New Roman"/>
                <w:color w:val="000000"/>
                <w:sz w:val="24"/>
                <w:szCs w:val="24"/>
                <w:lang w:val="es-CO"/>
              </w:rPr>
              <w:t>n el barrio de Bab- al-Tarik</w:t>
            </w:r>
            <w:r w:rsidRPr="00E83118">
              <w:rPr>
                <w:rFonts w:ascii="Times New Roman" w:hAnsi="Times New Roman" w:cs="Times New Roman"/>
                <w:color w:val="000000"/>
                <w:sz w:val="24"/>
                <w:szCs w:val="24"/>
                <w:lang w:val="es-CO"/>
              </w:rPr>
              <w:t>, a pesar de la guerra</w:t>
            </w:r>
            <w:r w:rsidR="00A34B60">
              <w:rPr>
                <w:rFonts w:ascii="Times New Roman" w:hAnsi="Times New Roman" w:cs="Times New Roman"/>
                <w:color w:val="000000"/>
                <w:sz w:val="24"/>
                <w:szCs w:val="24"/>
                <w:lang w:val="es-CO"/>
              </w:rPr>
              <w:t>,</w:t>
            </w:r>
            <w:r w:rsidRPr="00E83118">
              <w:rPr>
                <w:rFonts w:ascii="Times New Roman" w:hAnsi="Times New Roman" w:cs="Times New Roman"/>
                <w:color w:val="000000"/>
                <w:sz w:val="24"/>
                <w:szCs w:val="24"/>
                <w:lang w:val="es-CO"/>
              </w:rPr>
              <w:t xml:space="preserve"> los niños continúan caminando libres por las calles</w:t>
            </w:r>
            <w:r w:rsidR="00B34088" w:rsidRPr="00E83118">
              <w:rPr>
                <w:rFonts w:ascii="Times New Roman" w:hAnsi="Times New Roman" w:cs="Times New Roman"/>
                <w:color w:val="000000"/>
                <w:sz w:val="24"/>
                <w:szCs w:val="24"/>
                <w:lang w:val="es-CO"/>
              </w:rPr>
              <w:t>.</w:t>
            </w:r>
          </w:p>
        </w:tc>
      </w:tr>
      <w:tr w:rsidR="00B34088" w:rsidRPr="000846F3" w14:paraId="766D9050" w14:textId="77777777" w:rsidTr="005A2B85">
        <w:tc>
          <w:tcPr>
            <w:tcW w:w="2518" w:type="dxa"/>
          </w:tcPr>
          <w:p w14:paraId="2C49BDDB"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053276" w14:textId="77777777" w:rsidR="00B34088" w:rsidRPr="000846F3" w:rsidRDefault="00B34088" w:rsidP="00C95BF4">
            <w:pPr>
              <w:spacing w:line="276" w:lineRule="auto"/>
              <w:jc w:val="both"/>
              <w:rPr>
                <w:rFonts w:ascii="Times New Roman" w:hAnsi="Times New Roman" w:cs="Times New Roman"/>
                <w:color w:val="000000"/>
                <w:sz w:val="24"/>
                <w:szCs w:val="24"/>
              </w:rPr>
            </w:pPr>
            <w:r w:rsidRPr="00E83118">
              <w:rPr>
                <w:rFonts w:ascii="Times New Roman" w:hAnsi="Times New Roman" w:cs="Times New Roman"/>
                <w:color w:val="000000"/>
                <w:sz w:val="24"/>
                <w:szCs w:val="24"/>
                <w:lang w:val="es-CO"/>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048366FB" w:rsidR="00B34088" w:rsidRPr="000846F3" w:rsidRDefault="00B34088" w:rsidP="00A34B60">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r w:rsidR="00E83118">
              <w:rPr>
                <w:rFonts w:ascii="Times New Roman" w:hAnsi="Times New Roman" w:cs="Times New Roman"/>
                <w:color w:val="000000"/>
                <w:sz w:val="24"/>
                <w:szCs w:val="24"/>
              </w:rPr>
              <w:t>. U</w:t>
            </w:r>
            <w:r w:rsidR="00E83118" w:rsidRPr="00E83118">
              <w:rPr>
                <w:rFonts w:ascii="Times New Roman" w:hAnsi="Times New Roman" w:cs="Times New Roman"/>
                <w:color w:val="000000"/>
                <w:sz w:val="24"/>
                <w:szCs w:val="24"/>
              </w:rPr>
              <w:t xml:space="preserve">na generación de niños está en riesgo </w:t>
            </w:r>
            <w:r w:rsidR="00E83118">
              <w:rPr>
                <w:rFonts w:ascii="Times New Roman" w:hAnsi="Times New Roman" w:cs="Times New Roman"/>
                <w:color w:val="000000"/>
                <w:sz w:val="24"/>
                <w:szCs w:val="24"/>
              </w:rPr>
              <w:t xml:space="preserve">debido a los </w:t>
            </w:r>
            <w:r w:rsidR="00E83118" w:rsidRPr="00E83118">
              <w:rPr>
                <w:rFonts w:ascii="Times New Roman" w:hAnsi="Times New Roman" w:cs="Times New Roman"/>
                <w:color w:val="000000"/>
                <w:sz w:val="24"/>
                <w:szCs w:val="24"/>
              </w:rPr>
              <w:t xml:space="preserve">años de guerra </w:t>
            </w:r>
            <w:r w:rsidR="00E83118">
              <w:rPr>
                <w:rFonts w:ascii="Times New Roman" w:hAnsi="Times New Roman" w:cs="Times New Roman"/>
                <w:color w:val="000000"/>
                <w:sz w:val="24"/>
                <w:szCs w:val="24"/>
              </w:rPr>
              <w:t xml:space="preserve">que afectan por lo menos a </w:t>
            </w:r>
            <w:r w:rsidR="00E83118" w:rsidRPr="00E83118">
              <w:rPr>
                <w:rFonts w:ascii="Times New Roman" w:hAnsi="Times New Roman" w:cs="Times New Roman"/>
                <w:color w:val="000000"/>
                <w:sz w:val="24"/>
                <w:szCs w:val="24"/>
              </w:rPr>
              <w:t>5,6 millones de niños</w:t>
            </w:r>
            <w:r w:rsidR="00A34B60">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qu</w:t>
            </w:r>
            <w:r w:rsidR="00E83118">
              <w:rPr>
                <w:rFonts w:ascii="Times New Roman" w:hAnsi="Times New Roman" w:cs="Times New Roman"/>
                <w:color w:val="000000"/>
                <w:sz w:val="24"/>
                <w:szCs w:val="24"/>
              </w:rPr>
              <w:t xml:space="preserve">ienes padecen </w:t>
            </w:r>
            <w:r w:rsidR="00E83118" w:rsidRPr="00E83118">
              <w:rPr>
                <w:rFonts w:ascii="Times New Roman" w:hAnsi="Times New Roman" w:cs="Times New Roman"/>
                <w:color w:val="000000"/>
                <w:sz w:val="24"/>
                <w:szCs w:val="24"/>
              </w:rPr>
              <w:t>situaciones extremas</w:t>
            </w:r>
            <w:r w:rsidR="00E83118">
              <w:rPr>
                <w:rFonts w:ascii="Times New Roman" w:hAnsi="Times New Roman" w:cs="Times New Roman"/>
                <w:color w:val="000000"/>
                <w:sz w:val="24"/>
                <w:szCs w:val="24"/>
              </w:rPr>
              <w:t>:</w:t>
            </w:r>
            <w:r w:rsidR="00E83118" w:rsidRPr="00E83118">
              <w:rPr>
                <w:rFonts w:ascii="Times New Roman" w:hAnsi="Times New Roman" w:cs="Times New Roman"/>
                <w:color w:val="000000"/>
                <w:sz w:val="24"/>
                <w:szCs w:val="24"/>
              </w:rPr>
              <w:t xml:space="preserve"> pobreza, desplazamiento y estado de sitio</w:t>
            </w:r>
            <w:r w:rsidR="00E83118">
              <w:rPr>
                <w:rFonts w:ascii="Times New Roman" w:hAnsi="Times New Roman" w:cs="Times New Roman"/>
                <w:color w:val="000000"/>
                <w:sz w:val="24"/>
                <w:szCs w:val="24"/>
              </w:rPr>
              <w:t xml:space="preserve">. </w:t>
            </w:r>
            <w:r w:rsidR="00E83118" w:rsidRPr="00E83118">
              <w:rPr>
                <w:rFonts w:ascii="Times New Roman" w:hAnsi="Times New Roman" w:cs="Times New Roman"/>
                <w:color w:val="000000"/>
                <w:sz w:val="24"/>
                <w:szCs w:val="24"/>
              </w:rPr>
              <w:t xml:space="preserve">1,9 millones de niños </w:t>
            </w:r>
            <w:r w:rsidR="00E83118">
              <w:rPr>
                <w:rFonts w:ascii="Times New Roman" w:hAnsi="Times New Roman" w:cs="Times New Roman"/>
                <w:color w:val="000000"/>
                <w:sz w:val="24"/>
                <w:szCs w:val="24"/>
              </w:rPr>
              <w:t xml:space="preserve">sirios </w:t>
            </w:r>
            <w:r w:rsidR="00E83118" w:rsidRPr="00E83118">
              <w:rPr>
                <w:rFonts w:ascii="Times New Roman" w:hAnsi="Times New Roman" w:cs="Times New Roman"/>
                <w:color w:val="000000"/>
                <w:sz w:val="24"/>
                <w:szCs w:val="24"/>
              </w:rPr>
              <w:t>viven ahora</w:t>
            </w:r>
            <w:r w:rsidR="00A34B60">
              <w:rPr>
                <w:rFonts w:ascii="Times New Roman" w:hAnsi="Times New Roman" w:cs="Times New Roman"/>
                <w:color w:val="000000"/>
                <w:sz w:val="24"/>
                <w:szCs w:val="24"/>
              </w:rPr>
              <w:t xml:space="preserve"> como</w:t>
            </w:r>
            <w:r w:rsidR="00E83118" w:rsidRPr="00E83118">
              <w:rPr>
                <w:rFonts w:ascii="Times New Roman" w:hAnsi="Times New Roman" w:cs="Times New Roman"/>
                <w:color w:val="000000"/>
                <w:sz w:val="24"/>
                <w:szCs w:val="24"/>
              </w:rPr>
              <w:t xml:space="preserve"> refu</w:t>
            </w:r>
            <w:r w:rsidR="00A34B60">
              <w:rPr>
                <w:rFonts w:ascii="Times New Roman" w:hAnsi="Times New Roman" w:cs="Times New Roman"/>
                <w:color w:val="000000"/>
                <w:sz w:val="24"/>
                <w:szCs w:val="24"/>
              </w:rPr>
              <w:t>giados en Líbano, Jordania, Iraq</w:t>
            </w:r>
            <w:r w:rsidR="00E83118" w:rsidRPr="00E83118">
              <w:rPr>
                <w:rFonts w:ascii="Times New Roman" w:hAnsi="Times New Roman" w:cs="Times New Roman"/>
                <w:color w:val="000000"/>
                <w:sz w:val="24"/>
                <w:szCs w:val="24"/>
              </w:rPr>
              <w:t>, Turquía, Egipto y otros países del norte de África.</w:t>
            </w:r>
          </w:p>
        </w:tc>
      </w:tr>
    </w:tbl>
    <w:p w14:paraId="5DB3AD14" w14:textId="77777777" w:rsidR="00AA3E96" w:rsidRDefault="00AA3E96" w:rsidP="00C95BF4">
      <w:pPr>
        <w:spacing w:after="0" w:line="276" w:lineRule="auto"/>
        <w:jc w:val="both"/>
        <w:rPr>
          <w:rFonts w:ascii="Times New Roman" w:hAnsi="Times New Roman" w:cs="Times New Roman"/>
        </w:rPr>
      </w:pPr>
    </w:p>
    <w:p w14:paraId="0C3F0981" w14:textId="180A9C4B" w:rsidR="00AF63EE" w:rsidRDefault="00AA3E96"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C994989"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19</w:t>
            </w:r>
            <w:r w:rsidR="00DA4D78">
              <w:rPr>
                <w:rFonts w:ascii="Times New Roman" w:hAnsi="Times New Roman" w:cs="Times New Roman"/>
                <w:color w:val="000000"/>
                <w:sz w:val="24"/>
                <w:szCs w:val="24"/>
              </w:rPr>
              <w:t>0</w:t>
            </w:r>
          </w:p>
        </w:tc>
      </w:tr>
      <w:tr w:rsidR="001E54D7" w:rsidRPr="000846F3" w14:paraId="5BB9BA11" w14:textId="77777777" w:rsidTr="00453D56">
        <w:tc>
          <w:tcPr>
            <w:tcW w:w="2518" w:type="dxa"/>
          </w:tcPr>
          <w:p w14:paraId="2B753CE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2A596C6F"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 xml:space="preserve">Analiza el movimiento social conocido como </w:t>
            </w:r>
            <w:r w:rsidR="002B1BB4">
              <w:rPr>
                <w:rFonts w:ascii="Times New Roman" w:hAnsi="Times New Roman" w:cs="Times New Roman"/>
                <w:b/>
                <w:color w:val="000000"/>
                <w:sz w:val="24"/>
                <w:szCs w:val="24"/>
              </w:rPr>
              <w:t xml:space="preserve">“La </w:t>
            </w:r>
            <w:r w:rsidRPr="001E54D7">
              <w:rPr>
                <w:rFonts w:ascii="Times New Roman" w:hAnsi="Times New Roman" w:cs="Times New Roman"/>
                <w:b/>
                <w:color w:val="000000"/>
                <w:sz w:val="24"/>
                <w:szCs w:val="24"/>
              </w:rPr>
              <w:t>primavera árabe”</w:t>
            </w:r>
          </w:p>
        </w:tc>
      </w:tr>
      <w:tr w:rsidR="001E54D7" w:rsidRPr="000846F3" w14:paraId="36C2124A" w14:textId="77777777" w:rsidTr="00453D56">
        <w:tc>
          <w:tcPr>
            <w:tcW w:w="2518" w:type="dxa"/>
          </w:tcPr>
          <w:p w14:paraId="7F23F3D1"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37D93949"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r w:rsidR="00331AB5">
              <w:rPr>
                <w:rFonts w:ascii="Times New Roman" w:hAnsi="Times New Roman" w:cs="Times New Roman"/>
                <w:color w:val="000000"/>
                <w:sz w:val="24"/>
                <w:szCs w:val="24"/>
              </w:rPr>
              <w:t>.</w:t>
            </w:r>
          </w:p>
        </w:tc>
      </w:tr>
    </w:tbl>
    <w:p w14:paraId="44C4714E" w14:textId="77777777" w:rsidR="00AA3E96" w:rsidRDefault="00AA3E96" w:rsidP="00C95BF4">
      <w:pPr>
        <w:spacing w:after="0" w:line="276" w:lineRule="auto"/>
        <w:jc w:val="both"/>
        <w:rPr>
          <w:rFonts w:ascii="Times New Roman" w:hAnsi="Times New Roman" w:cs="Times New Roman"/>
        </w:rPr>
      </w:pPr>
    </w:p>
    <w:p w14:paraId="02081149" w14:textId="77777777" w:rsidR="005E7D55" w:rsidRPr="00F004D6" w:rsidRDefault="005E7D55" w:rsidP="00C95BF4">
      <w:pPr>
        <w:spacing w:after="0" w:line="276" w:lineRule="auto"/>
        <w:jc w:val="both"/>
        <w:rPr>
          <w:rFonts w:ascii="Times New Roman" w:hAnsi="Times New Roman" w:cs="Times New Roman"/>
        </w:rPr>
      </w:pPr>
    </w:p>
    <w:p w14:paraId="0A8BC16A" w14:textId="77777777" w:rsidR="005E7D55" w:rsidRPr="00F004D6" w:rsidRDefault="005E7D55"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313"/>
        <w:gridCol w:w="6515"/>
      </w:tblGrid>
      <w:tr w:rsidR="005E7D55" w:rsidRPr="00F004D6" w14:paraId="26F2F5D4" w14:textId="77777777" w:rsidTr="00607585">
        <w:tc>
          <w:tcPr>
            <w:tcW w:w="9054" w:type="dxa"/>
            <w:gridSpan w:val="2"/>
            <w:shd w:val="clear" w:color="auto" w:fill="000000" w:themeFill="text1"/>
          </w:tcPr>
          <w:p w14:paraId="2E87B336" w14:textId="77777777" w:rsidR="005E7D55" w:rsidRPr="00F004D6" w:rsidRDefault="005E7D55" w:rsidP="00C95BF4">
            <w:pPr>
              <w:spacing w:line="276" w:lineRule="auto"/>
              <w:jc w:val="both"/>
              <w:rPr>
                <w:rFonts w:ascii="Times New Roman" w:hAnsi="Times New Roman" w:cs="Times New Roman"/>
                <w:b/>
                <w:color w:val="FFFFFF" w:themeColor="background1"/>
                <w:sz w:val="24"/>
                <w:szCs w:val="24"/>
              </w:rPr>
            </w:pPr>
            <w:r w:rsidRPr="00F004D6">
              <w:rPr>
                <w:rFonts w:ascii="Times New Roman" w:hAnsi="Times New Roman" w:cs="Times New Roman"/>
                <w:b/>
                <w:color w:val="FFFFFF" w:themeColor="background1"/>
                <w:sz w:val="24"/>
                <w:szCs w:val="24"/>
              </w:rPr>
              <w:t>Profundiza: recurso aprovechado</w:t>
            </w:r>
          </w:p>
        </w:tc>
      </w:tr>
      <w:tr w:rsidR="005E7D55" w:rsidRPr="00F004D6" w14:paraId="7966CA09" w14:textId="77777777" w:rsidTr="00607585">
        <w:tc>
          <w:tcPr>
            <w:tcW w:w="2518" w:type="dxa"/>
          </w:tcPr>
          <w:p w14:paraId="51CD7ABA"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Código</w:t>
            </w:r>
          </w:p>
        </w:tc>
        <w:tc>
          <w:tcPr>
            <w:tcW w:w="6536" w:type="dxa"/>
          </w:tcPr>
          <w:p w14:paraId="52EA1650" w14:textId="1BFB3B30" w:rsidR="005E7D55" w:rsidRPr="00F004D6" w:rsidRDefault="005E7D55"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5E7D55" w:rsidRPr="00F004D6" w14:paraId="7BB24EA7" w14:textId="77777777" w:rsidTr="00607585">
        <w:tc>
          <w:tcPr>
            <w:tcW w:w="2518" w:type="dxa"/>
          </w:tcPr>
          <w:p w14:paraId="7761A657"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Ubicación en Aula Planeta</w:t>
            </w:r>
          </w:p>
        </w:tc>
        <w:tc>
          <w:tcPr>
            <w:tcW w:w="6536" w:type="dxa"/>
          </w:tcPr>
          <w:p w14:paraId="7837472C" w14:textId="390A8D5B"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Eso 3/ Ciencias Sociales/El mundo actual: cambios y contrastes / La </w:t>
            </w:r>
            <w:r w:rsidR="00331AB5" w:rsidRPr="00F004D6">
              <w:rPr>
                <w:rFonts w:ascii="Times New Roman" w:hAnsi="Times New Roman" w:cs="Times New Roman"/>
                <w:color w:val="000000"/>
                <w:sz w:val="24"/>
                <w:szCs w:val="24"/>
              </w:rPr>
              <w:t>primavera árábe</w:t>
            </w:r>
            <w:r w:rsidRPr="00F004D6">
              <w:rPr>
                <w:rFonts w:ascii="Times New Roman" w:hAnsi="Times New Roman" w:cs="Times New Roman"/>
                <w:color w:val="000000"/>
                <w:sz w:val="24"/>
                <w:szCs w:val="24"/>
              </w:rPr>
              <w:t>/</w:t>
            </w:r>
          </w:p>
        </w:tc>
      </w:tr>
      <w:tr w:rsidR="005E7D55" w:rsidRPr="00F004D6" w14:paraId="4627B4D6" w14:textId="77777777" w:rsidTr="00607585">
        <w:tc>
          <w:tcPr>
            <w:tcW w:w="2518" w:type="dxa"/>
          </w:tcPr>
          <w:p w14:paraId="02805DA0"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b/>
                <w:color w:val="000000"/>
                <w:sz w:val="24"/>
                <w:szCs w:val="24"/>
              </w:rPr>
              <w:t>Cambio (descripción o capturas de pantallas)</w:t>
            </w:r>
          </w:p>
        </w:tc>
        <w:tc>
          <w:tcPr>
            <w:tcW w:w="6536" w:type="dxa"/>
          </w:tcPr>
          <w:p w14:paraId="11946778" w14:textId="77777777" w:rsidR="005E7D55" w:rsidRPr="00F004D6" w:rsidRDefault="005E7D55" w:rsidP="00C95BF4">
            <w:pPr>
              <w:spacing w:line="276" w:lineRule="auto"/>
              <w:jc w:val="both"/>
              <w:rPr>
                <w:ins w:id="25" w:author="Flor Buitrago" w:date="2015-03-12T17:58:00Z"/>
                <w:rFonts w:ascii="Times New Roman" w:hAnsi="Times New Roman" w:cs="Times New Roman"/>
                <w:color w:val="000000"/>
                <w:sz w:val="24"/>
                <w:szCs w:val="24"/>
              </w:rPr>
            </w:pPr>
            <w:ins w:id="26" w:author="Flor Buitrago" w:date="2015-03-12T17:58:00Z">
              <w:r w:rsidRPr="00F004D6">
                <w:rPr>
                  <w:rFonts w:ascii="Times New Roman" w:hAnsi="Times New Roman" w:cs="Times New Roman"/>
                  <w:color w:val="000000"/>
                  <w:sz w:val="24"/>
                  <w:szCs w:val="24"/>
                </w:rPr>
                <w:t>Pestaña Tarea:</w:t>
              </w:r>
            </w:ins>
          </w:p>
          <w:p w14:paraId="05521DBF" w14:textId="77777777" w:rsidR="005E7D55" w:rsidRPr="00F004D6" w:rsidRDefault="005E7D55" w:rsidP="00C95BF4">
            <w:pPr>
              <w:spacing w:line="276" w:lineRule="auto"/>
              <w:jc w:val="both"/>
              <w:rPr>
                <w:ins w:id="27" w:author="Flor Buitrago" w:date="2015-03-12T17:58:00Z"/>
                <w:rFonts w:ascii="Times New Roman" w:hAnsi="Times New Roman" w:cs="Times New Roman"/>
                <w:color w:val="000000"/>
                <w:sz w:val="24"/>
                <w:szCs w:val="24"/>
              </w:rPr>
            </w:pPr>
          </w:p>
          <w:p w14:paraId="3A4BE6E1" w14:textId="77777777" w:rsidR="005E7D55" w:rsidRPr="00F004D6" w:rsidRDefault="005E7D55" w:rsidP="00C95BF4">
            <w:pPr>
              <w:spacing w:line="276" w:lineRule="auto"/>
              <w:jc w:val="both"/>
              <w:rPr>
                <w:ins w:id="28" w:author="Flor Buitrago" w:date="2015-03-12T17:58:00Z"/>
                <w:rFonts w:ascii="Times New Roman" w:hAnsi="Times New Roman" w:cs="Times New Roman"/>
                <w:color w:val="000000"/>
                <w:sz w:val="24"/>
                <w:szCs w:val="24"/>
              </w:rPr>
            </w:pPr>
            <w:ins w:id="29" w:author="Flor Buitrago" w:date="2015-03-12T17:58:00Z">
              <w:r w:rsidRPr="00F004D6">
                <w:rPr>
                  <w:rFonts w:ascii="Times New Roman" w:hAnsi="Times New Roman" w:cs="Times New Roman"/>
                  <w:color w:val="000000"/>
                  <w:sz w:val="24"/>
                  <w:szCs w:val="24"/>
                </w:rPr>
                <w:t>Realizad --- Realiza</w:t>
              </w:r>
            </w:ins>
          </w:p>
          <w:p w14:paraId="0CE50BF3" w14:textId="77777777" w:rsidR="005E7D55" w:rsidRPr="00F004D6" w:rsidRDefault="005E7D55" w:rsidP="00C95BF4">
            <w:pPr>
              <w:spacing w:line="276" w:lineRule="auto"/>
              <w:jc w:val="both"/>
              <w:rPr>
                <w:ins w:id="30" w:author="Flor Buitrago" w:date="2015-03-12T17:58:00Z"/>
                <w:rFonts w:ascii="Times New Roman" w:hAnsi="Times New Roman" w:cs="Times New Roman"/>
                <w:color w:val="000000"/>
                <w:sz w:val="24"/>
                <w:szCs w:val="24"/>
              </w:rPr>
            </w:pPr>
            <w:ins w:id="31" w:author="Flor Buitrago" w:date="2015-03-12T17:58:00Z">
              <w:r w:rsidRPr="00F004D6">
                <w:rPr>
                  <w:rFonts w:ascii="Times New Roman" w:hAnsi="Times New Roman" w:cs="Times New Roman"/>
                  <w:color w:val="000000"/>
                  <w:sz w:val="24"/>
                  <w:szCs w:val="24"/>
                </w:rPr>
                <w:t>Deberéis --- Deberán</w:t>
              </w:r>
            </w:ins>
          </w:p>
          <w:p w14:paraId="4A082452" w14:textId="77777777" w:rsidR="005E7D55" w:rsidRPr="00F004D6" w:rsidRDefault="005E7D55" w:rsidP="00C95BF4">
            <w:pPr>
              <w:spacing w:line="276" w:lineRule="auto"/>
              <w:jc w:val="both"/>
              <w:rPr>
                <w:ins w:id="32" w:author="Flor Buitrago" w:date="2015-03-12T17:58:00Z"/>
                <w:rFonts w:ascii="Times New Roman" w:hAnsi="Times New Roman" w:cs="Times New Roman"/>
                <w:color w:val="000000"/>
                <w:sz w:val="24"/>
                <w:szCs w:val="24"/>
              </w:rPr>
            </w:pPr>
          </w:p>
          <w:p w14:paraId="35663CB9" w14:textId="77777777" w:rsidR="005E7D55" w:rsidRPr="00F004D6" w:rsidRDefault="005E7D55" w:rsidP="00C95BF4">
            <w:pPr>
              <w:spacing w:line="276" w:lineRule="auto"/>
              <w:jc w:val="both"/>
              <w:rPr>
                <w:ins w:id="33" w:author="Flor Buitrago" w:date="2015-03-12T17:58:00Z"/>
                <w:rFonts w:ascii="Times New Roman" w:hAnsi="Times New Roman" w:cs="Times New Roman"/>
                <w:color w:val="000000"/>
                <w:sz w:val="24"/>
                <w:szCs w:val="24"/>
              </w:rPr>
            </w:pPr>
            <w:ins w:id="34" w:author="Flor Buitrago" w:date="2015-03-12T17:58:00Z">
              <w:r w:rsidRPr="00F004D6">
                <w:rPr>
                  <w:rFonts w:ascii="Times New Roman" w:hAnsi="Times New Roman" w:cs="Times New Roman"/>
                  <w:color w:val="000000"/>
                  <w:sz w:val="24"/>
                  <w:szCs w:val="24"/>
                </w:rPr>
                <w:t>Pestaña Proceso:</w:t>
              </w:r>
            </w:ins>
          </w:p>
          <w:p w14:paraId="2E34645E" w14:textId="77777777" w:rsidR="005E7D55" w:rsidRPr="00F004D6" w:rsidRDefault="005E7D55" w:rsidP="00C95BF4">
            <w:pPr>
              <w:spacing w:line="276" w:lineRule="auto"/>
              <w:jc w:val="both"/>
              <w:rPr>
                <w:ins w:id="35" w:author="Flor Buitrago" w:date="2015-03-12T17:58:00Z"/>
                <w:rFonts w:ascii="Times New Roman" w:hAnsi="Times New Roman" w:cs="Times New Roman"/>
                <w:color w:val="000000"/>
                <w:sz w:val="24"/>
                <w:szCs w:val="24"/>
              </w:rPr>
            </w:pPr>
            <w:ins w:id="36" w:author="Flor Buitrago" w:date="2015-03-12T17:58:00Z">
              <w:r w:rsidRPr="00F004D6">
                <w:rPr>
                  <w:rFonts w:ascii="Times New Roman" w:hAnsi="Times New Roman" w:cs="Times New Roman"/>
                  <w:color w:val="000000"/>
                  <w:sz w:val="24"/>
                  <w:szCs w:val="24"/>
                </w:rPr>
                <w:t>podéis --- pueden</w:t>
              </w:r>
            </w:ins>
          </w:p>
          <w:p w14:paraId="2AFB37DA" w14:textId="77777777" w:rsidR="005E7D55" w:rsidRPr="00F004D6" w:rsidRDefault="005E7D55" w:rsidP="00C95BF4">
            <w:pPr>
              <w:spacing w:line="276" w:lineRule="auto"/>
              <w:jc w:val="both"/>
              <w:rPr>
                <w:ins w:id="37" w:author="Flor Buitrago" w:date="2015-03-12T17:58:00Z"/>
                <w:rFonts w:ascii="Times New Roman" w:hAnsi="Times New Roman" w:cs="Times New Roman"/>
                <w:color w:val="000000"/>
                <w:sz w:val="24"/>
                <w:szCs w:val="24"/>
              </w:rPr>
            </w:pPr>
            <w:ins w:id="38" w:author="Flor Buitrago" w:date="2015-03-12T17:58:00Z">
              <w:r w:rsidRPr="00F004D6">
                <w:rPr>
                  <w:rFonts w:ascii="Times New Roman" w:hAnsi="Times New Roman" w:cs="Times New Roman"/>
                  <w:color w:val="000000"/>
                  <w:sz w:val="24"/>
                  <w:szCs w:val="24"/>
                </w:rPr>
                <w:t>Recordad --- Recuerda</w:t>
              </w:r>
            </w:ins>
          </w:p>
          <w:p w14:paraId="029A6789" w14:textId="77777777" w:rsidR="005E7D55" w:rsidRPr="00F004D6" w:rsidRDefault="005E7D55" w:rsidP="00C95BF4">
            <w:pPr>
              <w:spacing w:line="276" w:lineRule="auto"/>
              <w:jc w:val="both"/>
              <w:rPr>
                <w:ins w:id="39" w:author="Flor Buitrago" w:date="2015-03-12T17:58:00Z"/>
                <w:rFonts w:ascii="Times New Roman" w:hAnsi="Times New Roman" w:cs="Times New Roman"/>
                <w:color w:val="000000"/>
                <w:sz w:val="24"/>
                <w:szCs w:val="24"/>
              </w:rPr>
            </w:pPr>
            <w:ins w:id="40" w:author="Flor Buitrago" w:date="2015-03-12T17:58:00Z">
              <w:r w:rsidRPr="00F004D6">
                <w:rPr>
                  <w:rFonts w:ascii="Times New Roman" w:hAnsi="Times New Roman" w:cs="Times New Roman"/>
                  <w:color w:val="000000"/>
                  <w:sz w:val="24"/>
                  <w:szCs w:val="24"/>
                </w:rPr>
                <w:t>olvidéis --- olvides</w:t>
              </w:r>
            </w:ins>
          </w:p>
          <w:p w14:paraId="7882B53A" w14:textId="77777777" w:rsidR="005E7D55" w:rsidRPr="00F004D6" w:rsidRDefault="005E7D55" w:rsidP="00C95BF4">
            <w:pPr>
              <w:spacing w:line="276" w:lineRule="auto"/>
              <w:jc w:val="both"/>
              <w:rPr>
                <w:ins w:id="41" w:author="Flor Buitrago" w:date="2015-03-12T17:58:00Z"/>
                <w:rFonts w:ascii="Times New Roman" w:hAnsi="Times New Roman" w:cs="Times New Roman"/>
                <w:color w:val="000000"/>
                <w:sz w:val="24"/>
                <w:szCs w:val="24"/>
              </w:rPr>
            </w:pPr>
            <w:ins w:id="42" w:author="Flor Buitrago" w:date="2015-03-12T17:58:00Z">
              <w:r w:rsidRPr="00F004D6">
                <w:rPr>
                  <w:rFonts w:ascii="Times New Roman" w:hAnsi="Times New Roman" w:cs="Times New Roman"/>
                  <w:color w:val="000000"/>
                  <w:sz w:val="24"/>
                  <w:szCs w:val="24"/>
                </w:rPr>
                <w:t>deberéis --- deberán</w:t>
              </w:r>
            </w:ins>
          </w:p>
          <w:p w14:paraId="496F76B2" w14:textId="77777777" w:rsidR="005E7D55" w:rsidRPr="00F004D6" w:rsidRDefault="005E7D55" w:rsidP="00C95BF4">
            <w:pPr>
              <w:spacing w:line="276" w:lineRule="auto"/>
              <w:jc w:val="both"/>
              <w:rPr>
                <w:ins w:id="43" w:author="Flor Buitrago" w:date="2015-03-12T17:58:00Z"/>
                <w:rFonts w:ascii="Times New Roman" w:hAnsi="Times New Roman" w:cs="Times New Roman"/>
                <w:color w:val="000000"/>
                <w:sz w:val="24"/>
                <w:szCs w:val="24"/>
              </w:rPr>
            </w:pPr>
          </w:p>
          <w:p w14:paraId="5429688C" w14:textId="77777777" w:rsidR="005E7D55" w:rsidRPr="00F004D6" w:rsidRDefault="005E7D55" w:rsidP="00C95BF4">
            <w:pPr>
              <w:spacing w:line="276" w:lineRule="auto"/>
              <w:jc w:val="both"/>
              <w:rPr>
                <w:ins w:id="44" w:author="Flor Buitrago" w:date="2015-03-12T17:58:00Z"/>
                <w:rFonts w:ascii="Times New Roman" w:hAnsi="Times New Roman" w:cs="Times New Roman"/>
                <w:color w:val="000000"/>
                <w:sz w:val="24"/>
                <w:szCs w:val="24"/>
              </w:rPr>
            </w:pPr>
            <w:ins w:id="45" w:author="Flor Buitrago" w:date="2015-03-12T17:58:00Z">
              <w:r w:rsidRPr="00F004D6">
                <w:rPr>
                  <w:rFonts w:ascii="Times New Roman" w:hAnsi="Times New Roman" w:cs="Times New Roman"/>
                  <w:color w:val="000000"/>
                  <w:sz w:val="24"/>
                  <w:szCs w:val="24"/>
                </w:rPr>
                <w:t>Pestaña Conclusión:</w:t>
              </w:r>
            </w:ins>
          </w:p>
          <w:p w14:paraId="539CB38D" w14:textId="77777777" w:rsidR="005E7D55" w:rsidRPr="00F004D6" w:rsidRDefault="005E7D55" w:rsidP="00C95BF4">
            <w:pPr>
              <w:spacing w:line="276" w:lineRule="auto"/>
              <w:jc w:val="both"/>
              <w:rPr>
                <w:ins w:id="46" w:author="Flor Buitrago" w:date="2015-03-12T17:58:00Z"/>
                <w:rFonts w:ascii="Times New Roman" w:hAnsi="Times New Roman" w:cs="Times New Roman"/>
                <w:color w:val="000000"/>
                <w:sz w:val="24"/>
                <w:szCs w:val="24"/>
              </w:rPr>
            </w:pPr>
            <w:ins w:id="47" w:author="Flor Buitrago" w:date="2015-03-12T17:58:00Z">
              <w:r w:rsidRPr="00F004D6">
                <w:rPr>
                  <w:rFonts w:ascii="Times New Roman" w:hAnsi="Times New Roman" w:cs="Times New Roman"/>
                  <w:color w:val="000000"/>
                  <w:sz w:val="24"/>
                  <w:szCs w:val="24"/>
                </w:rPr>
                <w:t>sabéis --- saben</w:t>
              </w:r>
            </w:ins>
          </w:p>
          <w:p w14:paraId="3DA10941" w14:textId="77777777" w:rsidR="005E7D55" w:rsidRPr="00F004D6" w:rsidRDefault="005E7D55" w:rsidP="00C95BF4">
            <w:pPr>
              <w:spacing w:line="276" w:lineRule="auto"/>
              <w:jc w:val="both"/>
              <w:rPr>
                <w:ins w:id="48" w:author="Flor Buitrago" w:date="2015-03-12T17:58:00Z"/>
                <w:rFonts w:ascii="Times New Roman" w:hAnsi="Times New Roman" w:cs="Times New Roman"/>
                <w:color w:val="000000"/>
                <w:sz w:val="24"/>
                <w:szCs w:val="24"/>
              </w:rPr>
            </w:pPr>
            <w:ins w:id="49" w:author="Flor Buitrago" w:date="2015-03-12T17:58:00Z">
              <w:r w:rsidRPr="00F004D6">
                <w:rPr>
                  <w:rFonts w:ascii="Times New Roman" w:hAnsi="Times New Roman" w:cs="Times New Roman"/>
                  <w:color w:val="000000"/>
                  <w:sz w:val="24"/>
                  <w:szCs w:val="24"/>
                </w:rPr>
                <w:t>Habéis --- Han</w:t>
              </w:r>
            </w:ins>
          </w:p>
          <w:p w14:paraId="65ECE511" w14:textId="77777777" w:rsidR="005E7D55" w:rsidRPr="00F004D6" w:rsidRDefault="005E7D55" w:rsidP="00C95BF4">
            <w:pPr>
              <w:spacing w:line="276" w:lineRule="auto"/>
              <w:jc w:val="both"/>
              <w:rPr>
                <w:ins w:id="50" w:author="Flor Buitrago" w:date="2015-03-12T17:58:00Z"/>
                <w:rFonts w:ascii="Times New Roman" w:hAnsi="Times New Roman" w:cs="Times New Roman"/>
                <w:color w:val="000000"/>
                <w:sz w:val="24"/>
                <w:szCs w:val="24"/>
              </w:rPr>
            </w:pPr>
            <w:ins w:id="51" w:author="Flor Buitrago" w:date="2015-03-12T17:58:00Z">
              <w:r w:rsidRPr="00F004D6">
                <w:rPr>
                  <w:rFonts w:ascii="Times New Roman" w:hAnsi="Times New Roman" w:cs="Times New Roman"/>
                  <w:color w:val="000000"/>
                  <w:sz w:val="24"/>
                  <w:szCs w:val="24"/>
                </w:rPr>
                <w:t>También habéis --- También has</w:t>
              </w:r>
            </w:ins>
          </w:p>
          <w:p w14:paraId="4C1CB0F1" w14:textId="77777777" w:rsidR="005E7D55" w:rsidRPr="00F004D6" w:rsidRDefault="005E7D55" w:rsidP="00C95BF4">
            <w:pPr>
              <w:spacing w:line="276" w:lineRule="auto"/>
              <w:jc w:val="both"/>
              <w:rPr>
                <w:ins w:id="52" w:author="Flor Buitrago" w:date="2015-03-12T17:58:00Z"/>
                <w:rFonts w:ascii="Times New Roman" w:hAnsi="Times New Roman" w:cs="Times New Roman"/>
                <w:color w:val="000000"/>
                <w:sz w:val="24"/>
                <w:szCs w:val="24"/>
              </w:rPr>
            </w:pPr>
            <w:ins w:id="53" w:author="Flor Buitrago" w:date="2015-03-12T17:58:00Z">
              <w:r w:rsidRPr="00F004D6">
                <w:rPr>
                  <w:rFonts w:ascii="Times New Roman" w:hAnsi="Times New Roman" w:cs="Times New Roman"/>
                  <w:color w:val="000000"/>
                  <w:sz w:val="24"/>
                  <w:szCs w:val="24"/>
                </w:rPr>
                <w:t>Además, habéis --- Además, has</w:t>
              </w:r>
            </w:ins>
          </w:p>
          <w:p w14:paraId="03BCD962" w14:textId="77777777" w:rsidR="005E7D55" w:rsidRPr="00F004D6" w:rsidRDefault="005E7D55" w:rsidP="00C95BF4">
            <w:pPr>
              <w:spacing w:line="276" w:lineRule="auto"/>
              <w:jc w:val="both"/>
              <w:rPr>
                <w:ins w:id="54" w:author="Flor Buitrago" w:date="2015-03-12T17:58:00Z"/>
                <w:rFonts w:ascii="Times New Roman" w:hAnsi="Times New Roman" w:cs="Times New Roman"/>
                <w:color w:val="000000"/>
                <w:sz w:val="24"/>
                <w:szCs w:val="24"/>
              </w:rPr>
            </w:pPr>
            <w:ins w:id="55" w:author="Flor Buitrago" w:date="2015-03-12T17:58:00Z">
              <w:r w:rsidRPr="00F004D6">
                <w:rPr>
                  <w:rFonts w:ascii="Times New Roman" w:hAnsi="Times New Roman" w:cs="Times New Roman"/>
                  <w:color w:val="000000"/>
                  <w:sz w:val="24"/>
                  <w:szCs w:val="24"/>
                </w:rPr>
                <w:t>reciente en base a --- reciente con base en</w:t>
              </w:r>
            </w:ins>
          </w:p>
          <w:p w14:paraId="7EEC312E" w14:textId="77777777" w:rsidR="005E7D55" w:rsidRPr="00F004D6" w:rsidRDefault="005E7D55" w:rsidP="00C95BF4">
            <w:pPr>
              <w:spacing w:line="276" w:lineRule="auto"/>
              <w:jc w:val="both"/>
              <w:rPr>
                <w:rFonts w:ascii="Times New Roman" w:hAnsi="Times New Roman" w:cs="Times New Roman"/>
                <w:color w:val="000000"/>
                <w:sz w:val="24"/>
                <w:szCs w:val="24"/>
              </w:rPr>
            </w:pPr>
          </w:p>
        </w:tc>
      </w:tr>
      <w:tr w:rsidR="005E7D55" w:rsidRPr="00F004D6" w14:paraId="30FD9103" w14:textId="77777777" w:rsidTr="00607585">
        <w:tc>
          <w:tcPr>
            <w:tcW w:w="2518" w:type="dxa"/>
          </w:tcPr>
          <w:p w14:paraId="7C514AC8"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Título</w:t>
            </w:r>
          </w:p>
        </w:tc>
        <w:tc>
          <w:tcPr>
            <w:tcW w:w="6536" w:type="dxa"/>
          </w:tcPr>
          <w:p w14:paraId="55AEE114" w14:textId="26A9A079" w:rsidR="005E7D55" w:rsidRPr="00F004D6" w:rsidRDefault="00331AB5" w:rsidP="00C95BF4">
            <w:pPr>
              <w:spacing w:line="276"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La p</w:t>
            </w:r>
            <w:r w:rsidR="005E7D55" w:rsidRPr="00F004D6">
              <w:rPr>
                <w:rFonts w:ascii="Times New Roman" w:hAnsi="Times New Roman" w:cs="Times New Roman"/>
                <w:b/>
                <w:color w:val="000000"/>
                <w:sz w:val="24"/>
                <w:szCs w:val="24"/>
              </w:rPr>
              <w:t>rimavera árabe</w:t>
            </w:r>
          </w:p>
        </w:tc>
      </w:tr>
      <w:tr w:rsidR="005E7D55" w:rsidRPr="00F004D6" w14:paraId="561C0B24" w14:textId="77777777" w:rsidTr="00607585">
        <w:tc>
          <w:tcPr>
            <w:tcW w:w="2518" w:type="dxa"/>
          </w:tcPr>
          <w:p w14:paraId="0AB0E447"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Descripción</w:t>
            </w:r>
          </w:p>
        </w:tc>
        <w:tc>
          <w:tcPr>
            <w:tcW w:w="6536" w:type="dxa"/>
          </w:tcPr>
          <w:p w14:paraId="3F323682" w14:textId="3C0CEFF4"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Webquest sobre las revoluciones que estallaron en África del Norte y Oriente </w:t>
            </w:r>
            <w:r w:rsidR="00331AB5">
              <w:rPr>
                <w:rFonts w:ascii="Times New Roman" w:hAnsi="Times New Roman" w:cs="Times New Roman"/>
                <w:color w:val="000000"/>
                <w:sz w:val="24"/>
                <w:szCs w:val="24"/>
              </w:rPr>
              <w:t>Medio</w:t>
            </w:r>
            <w:r w:rsidR="00331AB5" w:rsidRPr="00F004D6">
              <w:rPr>
                <w:rFonts w:ascii="Times New Roman" w:hAnsi="Times New Roman" w:cs="Times New Roman"/>
                <w:color w:val="000000"/>
                <w:sz w:val="24"/>
                <w:szCs w:val="24"/>
              </w:rPr>
              <w:t xml:space="preserve"> </w:t>
            </w:r>
            <w:r w:rsidRPr="00F004D6">
              <w:rPr>
                <w:rFonts w:ascii="Times New Roman" w:hAnsi="Times New Roman" w:cs="Times New Roman"/>
                <w:color w:val="000000"/>
                <w:sz w:val="24"/>
                <w:szCs w:val="24"/>
              </w:rPr>
              <w:t>a finales de 2010</w:t>
            </w:r>
            <w:r w:rsidR="00331AB5">
              <w:rPr>
                <w:rFonts w:ascii="Times New Roman" w:hAnsi="Times New Roman" w:cs="Times New Roman"/>
                <w:color w:val="000000"/>
                <w:sz w:val="24"/>
                <w:szCs w:val="24"/>
              </w:rPr>
              <w:t>.</w:t>
            </w:r>
          </w:p>
          <w:p w14:paraId="0461F4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CE782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profesor</w:t>
            </w:r>
          </w:p>
          <w:p w14:paraId="188BFA5E" w14:textId="77777777" w:rsidR="005E7D55" w:rsidRPr="00F004D6" w:rsidRDefault="005E7D55" w:rsidP="00C95BF4">
            <w:pPr>
              <w:spacing w:line="276" w:lineRule="auto"/>
              <w:jc w:val="both"/>
              <w:rPr>
                <w:rFonts w:ascii="Times New Roman" w:hAnsi="Times New Roman" w:cs="Times New Roman"/>
                <w:b/>
                <w:color w:val="000000"/>
                <w:sz w:val="24"/>
                <w:szCs w:val="24"/>
              </w:rPr>
            </w:pPr>
          </w:p>
          <w:p w14:paraId="4D109661" w14:textId="542C3C8D" w:rsidR="005E7D55" w:rsidRPr="00F004D6" w:rsidRDefault="00331AB5"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Título: La p</w:t>
            </w:r>
            <w:r w:rsidR="005E7D55" w:rsidRPr="00F004D6">
              <w:rPr>
                <w:rFonts w:ascii="Times New Roman" w:hAnsi="Times New Roman" w:cs="Times New Roman"/>
                <w:color w:val="000000"/>
                <w:sz w:val="24"/>
                <w:szCs w:val="24"/>
              </w:rPr>
              <w:t xml:space="preserve">rimavera árabe </w:t>
            </w:r>
          </w:p>
          <w:p w14:paraId="1065E3D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FE2E927" w14:textId="7F5B36D4"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r w:rsidRPr="00F004D6">
              <w:rPr>
                <w:rFonts w:ascii="Times New Roman" w:hAnsi="Times New Roman" w:cs="Times New Roman"/>
                <w:i/>
                <w:color w:val="000000"/>
                <w:sz w:val="24"/>
                <w:szCs w:val="24"/>
              </w:rPr>
              <w:t>Webquest</w:t>
            </w:r>
            <w:r w:rsidRPr="00F004D6">
              <w:rPr>
                <w:rFonts w:ascii="Times New Roman" w:hAnsi="Times New Roman" w:cs="Times New Roman"/>
                <w:color w:val="000000"/>
                <w:sz w:val="24"/>
                <w:szCs w:val="24"/>
              </w:rPr>
              <w:t xml:space="preserve"> sobre las revoluciones que estallaron en África del Norte y Oriente</w:t>
            </w:r>
            <w:r w:rsidR="00331AB5" w:rsidRPr="00F004D6">
              <w:rPr>
                <w:rFonts w:ascii="Times New Roman" w:hAnsi="Times New Roman" w:cs="Times New Roman"/>
                <w:color w:val="000000"/>
                <w:sz w:val="24"/>
                <w:szCs w:val="24"/>
              </w:rPr>
              <w:t xml:space="preserve"> </w:t>
            </w:r>
            <w:r w:rsidR="00331AB5">
              <w:rPr>
                <w:rFonts w:ascii="Times New Roman" w:hAnsi="Times New Roman" w:cs="Times New Roman"/>
                <w:color w:val="000000"/>
                <w:sz w:val="24"/>
                <w:szCs w:val="24"/>
              </w:rPr>
              <w:t>Medio</w:t>
            </w:r>
            <w:r w:rsidRPr="00F004D6">
              <w:rPr>
                <w:rFonts w:ascii="Times New Roman" w:hAnsi="Times New Roman" w:cs="Times New Roman"/>
                <w:color w:val="000000"/>
                <w:sz w:val="24"/>
                <w:szCs w:val="24"/>
              </w:rPr>
              <w:t xml:space="preserve"> a finales de 2010</w:t>
            </w:r>
            <w:r w:rsidR="00331AB5">
              <w:rPr>
                <w:rFonts w:ascii="Times New Roman" w:hAnsi="Times New Roman" w:cs="Times New Roman"/>
                <w:color w:val="000000"/>
                <w:sz w:val="24"/>
                <w:szCs w:val="24"/>
              </w:rPr>
              <w:t>.</w:t>
            </w:r>
          </w:p>
          <w:p w14:paraId="2F17578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D85D87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Temporalización: 120 minutos </w:t>
            </w:r>
          </w:p>
          <w:p w14:paraId="02CF3CAF"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357B00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Tipo de recurso: Secuencia de imágenes </w:t>
            </w:r>
          </w:p>
          <w:p w14:paraId="360A08EB"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A04E534"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Competencia social y ciudadana  </w:t>
            </w:r>
          </w:p>
          <w:p w14:paraId="68D9E0D1"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992A578" w14:textId="575E46F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Objetivo: </w:t>
            </w:r>
            <w:r w:rsidR="00331AB5">
              <w:rPr>
                <w:rFonts w:ascii="Times New Roman" w:hAnsi="Times New Roman" w:cs="Times New Roman"/>
                <w:color w:val="000000"/>
                <w:sz w:val="24"/>
                <w:szCs w:val="24"/>
              </w:rPr>
              <w:t>Investigar sobre la p</w:t>
            </w:r>
            <w:r w:rsidRPr="00F004D6">
              <w:rPr>
                <w:rFonts w:ascii="Times New Roman" w:hAnsi="Times New Roman" w:cs="Times New Roman"/>
                <w:color w:val="000000"/>
                <w:sz w:val="24"/>
                <w:szCs w:val="24"/>
              </w:rPr>
              <w:t>rimavera árabe, pormenorizando las situaciones y características diferenciales de cada uno de los países donde se produjeron revueltas populares contra algunos de los regímenes autoritarios de África del Norte</w:t>
            </w:r>
            <w:r w:rsidR="00331AB5">
              <w:rPr>
                <w:rFonts w:ascii="Times New Roman" w:hAnsi="Times New Roman" w:cs="Times New Roman"/>
                <w:color w:val="000000"/>
                <w:sz w:val="24"/>
                <w:szCs w:val="24"/>
              </w:rPr>
              <w:t xml:space="preserve"> y</w:t>
            </w:r>
            <w:r w:rsidRPr="00F004D6">
              <w:rPr>
                <w:rFonts w:ascii="Times New Roman" w:hAnsi="Times New Roman" w:cs="Times New Roman"/>
                <w:color w:val="000000"/>
                <w:sz w:val="24"/>
                <w:szCs w:val="24"/>
              </w:rPr>
              <w:t xml:space="preserve"> </w:t>
            </w:r>
            <w:r w:rsidR="00331AB5">
              <w:rPr>
                <w:rFonts w:ascii="Times New Roman" w:hAnsi="Times New Roman" w:cs="Times New Roman"/>
                <w:color w:val="000000"/>
                <w:sz w:val="24"/>
                <w:szCs w:val="24"/>
              </w:rPr>
              <w:t>Oriente Medio</w:t>
            </w:r>
            <w:r w:rsidRPr="00F004D6">
              <w:rPr>
                <w:rFonts w:ascii="Times New Roman" w:hAnsi="Times New Roman" w:cs="Times New Roman"/>
                <w:color w:val="000000"/>
                <w:sz w:val="24"/>
                <w:szCs w:val="24"/>
              </w:rPr>
              <w:t xml:space="preserve">.  </w:t>
            </w:r>
          </w:p>
          <w:p w14:paraId="59E2A384"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Antes de la presentación</w:t>
            </w:r>
          </w:p>
          <w:p w14:paraId="66A7DE43" w14:textId="1DABD50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Como paso previo, </w:t>
            </w:r>
            <w:r w:rsidRPr="00F004D6">
              <w:rPr>
                <w:rFonts w:ascii="Times New Roman" w:eastAsia="Times New Roman" w:hAnsi="Times New Roman" w:cs="Times New Roman"/>
                <w:sz w:val="24"/>
                <w:szCs w:val="24"/>
                <w:lang w:val="es-CO" w:eastAsia="es-CO"/>
              </w:rPr>
              <w:t xml:space="preserve">pida a los estudiantes que </w:t>
            </w:r>
            <w:r w:rsidRPr="006120BD">
              <w:rPr>
                <w:rFonts w:ascii="Times New Roman" w:eastAsia="Times New Roman" w:hAnsi="Times New Roman" w:cs="Times New Roman"/>
                <w:sz w:val="24"/>
                <w:szCs w:val="24"/>
                <w:lang w:val="es-CO" w:eastAsia="es-CO"/>
              </w:rPr>
              <w:t xml:space="preserve">expongan las ideas </w:t>
            </w:r>
            <w:r w:rsidRPr="00F004D6">
              <w:rPr>
                <w:rFonts w:ascii="Times New Roman" w:eastAsia="Times New Roman" w:hAnsi="Times New Roman" w:cs="Times New Roman"/>
                <w:sz w:val="24"/>
                <w:szCs w:val="24"/>
                <w:lang w:val="es-CO" w:eastAsia="es-CO"/>
              </w:rPr>
              <w:t xml:space="preserve">previas </w:t>
            </w:r>
            <w:r w:rsidRPr="006120BD">
              <w:rPr>
                <w:rFonts w:ascii="Times New Roman" w:eastAsia="Times New Roman" w:hAnsi="Times New Roman" w:cs="Times New Roman"/>
                <w:sz w:val="24"/>
                <w:szCs w:val="24"/>
                <w:lang w:val="es-CO" w:eastAsia="es-CO"/>
              </w:rPr>
              <w:t>que tengan sobre la realidad política y social de los países</w:t>
            </w:r>
            <w:r w:rsidR="00331AB5">
              <w:rPr>
                <w:rFonts w:ascii="Times New Roman" w:eastAsia="Times New Roman" w:hAnsi="Times New Roman" w:cs="Times New Roman"/>
                <w:sz w:val="24"/>
                <w:szCs w:val="24"/>
                <w:lang w:val="es-CO" w:eastAsia="es-CO"/>
              </w:rPr>
              <w:t xml:space="preserve"> de África del Norte y </w:t>
            </w:r>
            <w:r w:rsidRPr="006120BD">
              <w:rPr>
                <w:rFonts w:ascii="Times New Roman" w:eastAsia="Times New Roman" w:hAnsi="Times New Roman" w:cs="Times New Roman"/>
                <w:sz w:val="24"/>
                <w:szCs w:val="24"/>
                <w:lang w:val="es-CO" w:eastAsia="es-CO"/>
              </w:rPr>
              <w:t>Oriente</w:t>
            </w:r>
            <w:r w:rsidR="00331AB5">
              <w:rPr>
                <w:rFonts w:ascii="Times New Roman" w:eastAsia="Times New Roman" w:hAnsi="Times New Roman" w:cs="Times New Roman"/>
                <w:sz w:val="24"/>
                <w:szCs w:val="24"/>
                <w:lang w:val="es-CO" w:eastAsia="es-CO"/>
              </w:rPr>
              <w:t xml:space="preserve"> Medio</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Luego, pídales</w:t>
            </w:r>
            <w:r w:rsidRPr="006120BD">
              <w:rPr>
                <w:rFonts w:ascii="Times New Roman" w:eastAsia="Times New Roman" w:hAnsi="Times New Roman" w:cs="Times New Roman"/>
                <w:sz w:val="24"/>
                <w:szCs w:val="24"/>
                <w:lang w:val="es-CO" w:eastAsia="es-CO"/>
              </w:rPr>
              <w:t xml:space="preserve"> que </w:t>
            </w:r>
            <w:r w:rsidRPr="00F004D6">
              <w:rPr>
                <w:rFonts w:ascii="Times New Roman" w:eastAsia="Times New Roman" w:hAnsi="Times New Roman" w:cs="Times New Roman"/>
                <w:sz w:val="24"/>
                <w:szCs w:val="24"/>
                <w:lang w:val="es-CO" w:eastAsia="es-CO"/>
              </w:rPr>
              <w:t xml:space="preserve">busquen y compartan información </w:t>
            </w:r>
            <w:r w:rsidRPr="006120BD">
              <w:rPr>
                <w:rFonts w:ascii="Times New Roman" w:eastAsia="Times New Roman" w:hAnsi="Times New Roman" w:cs="Times New Roman"/>
                <w:sz w:val="24"/>
                <w:szCs w:val="24"/>
                <w:lang w:val="es-CO" w:eastAsia="es-CO"/>
              </w:rPr>
              <w:t xml:space="preserve">sobre </w:t>
            </w:r>
            <w:r w:rsidRPr="00F004D6">
              <w:rPr>
                <w:rFonts w:ascii="Times New Roman" w:eastAsia="Times New Roman" w:hAnsi="Times New Roman" w:cs="Times New Roman"/>
                <w:sz w:val="24"/>
                <w:szCs w:val="24"/>
                <w:lang w:val="es-CO" w:eastAsia="es-CO"/>
              </w:rPr>
              <w:t>los países árabes.</w:t>
            </w:r>
          </w:p>
          <w:p w14:paraId="51068BFA" w14:textId="45A90E7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Dado que tiende a confundirse </w:t>
            </w:r>
            <w:r w:rsidRPr="00331AB5">
              <w:rPr>
                <w:rFonts w:ascii="Times New Roman" w:eastAsia="Times New Roman" w:hAnsi="Times New Roman" w:cs="Times New Roman"/>
                <w:b/>
                <w:iCs/>
                <w:sz w:val="24"/>
                <w:szCs w:val="24"/>
                <w:lang w:val="es-CO" w:eastAsia="es-CO"/>
              </w:rPr>
              <w:t>árabe</w:t>
            </w:r>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(perteneciente a una etnia originaria de la península de Arabia y que habla la lengua árabe) con</w:t>
            </w:r>
            <w:r w:rsidRPr="00F004D6">
              <w:rPr>
                <w:rFonts w:ascii="Times New Roman" w:eastAsia="Times New Roman" w:hAnsi="Times New Roman" w:cs="Times New Roman"/>
                <w:sz w:val="24"/>
                <w:szCs w:val="24"/>
                <w:lang w:val="es-CO" w:eastAsia="es-CO"/>
              </w:rPr>
              <w:t xml:space="preserve"> </w:t>
            </w:r>
            <w:r w:rsidRPr="00331AB5">
              <w:rPr>
                <w:rFonts w:ascii="Times New Roman" w:eastAsia="Times New Roman" w:hAnsi="Times New Roman" w:cs="Times New Roman"/>
                <w:b/>
                <w:iCs/>
                <w:sz w:val="24"/>
                <w:szCs w:val="24"/>
                <w:lang w:val="es-CO" w:eastAsia="es-CO"/>
              </w:rPr>
              <w:t>musulmán</w:t>
            </w:r>
            <w:r w:rsidRPr="006120BD">
              <w:rPr>
                <w:rFonts w:ascii="Times New Roman" w:eastAsia="Times New Roman" w:hAnsi="Times New Roman" w:cs="Times New Roman"/>
                <w:i/>
                <w:iCs/>
                <w:sz w:val="24"/>
                <w:szCs w:val="24"/>
                <w:lang w:val="es-CO" w:eastAsia="es-CO"/>
              </w:rPr>
              <w:t> </w:t>
            </w:r>
            <w:r w:rsidRPr="006120BD">
              <w:rPr>
                <w:rFonts w:ascii="Times New Roman" w:eastAsia="Times New Roman" w:hAnsi="Times New Roman" w:cs="Times New Roman"/>
                <w:sz w:val="24"/>
                <w:szCs w:val="24"/>
                <w:lang w:val="es-CO" w:eastAsia="es-CO"/>
              </w:rPr>
              <w:t>(segui</w:t>
            </w:r>
            <w:r w:rsidR="00331AB5">
              <w:rPr>
                <w:rFonts w:ascii="Times New Roman" w:eastAsia="Times New Roman" w:hAnsi="Times New Roman" w:cs="Times New Roman"/>
                <w:sz w:val="24"/>
                <w:szCs w:val="24"/>
                <w:lang w:val="es-CO" w:eastAsia="es-CO"/>
              </w:rPr>
              <w:t>dor de la religión musulmana o I</w:t>
            </w:r>
            <w:r w:rsidRPr="006120BD">
              <w:rPr>
                <w:rFonts w:ascii="Times New Roman" w:eastAsia="Times New Roman" w:hAnsi="Times New Roman" w:cs="Times New Roman"/>
                <w:sz w:val="24"/>
                <w:szCs w:val="24"/>
                <w:lang w:val="es-CO" w:eastAsia="es-CO"/>
              </w:rPr>
              <w:t xml:space="preserve">slam), </w:t>
            </w:r>
            <w:r w:rsidRPr="00F004D6">
              <w:rPr>
                <w:rFonts w:ascii="Times New Roman" w:eastAsia="Times New Roman" w:hAnsi="Times New Roman" w:cs="Times New Roman"/>
                <w:sz w:val="24"/>
                <w:szCs w:val="24"/>
                <w:lang w:val="es-CO" w:eastAsia="es-CO"/>
              </w:rPr>
              <w:t xml:space="preserve">se propone que se </w:t>
            </w:r>
            <w:r w:rsidR="00331AB5">
              <w:rPr>
                <w:rFonts w:ascii="Times New Roman" w:eastAsia="Times New Roman" w:hAnsi="Times New Roman" w:cs="Times New Roman"/>
                <w:sz w:val="24"/>
                <w:szCs w:val="24"/>
                <w:lang w:val="es-CO" w:eastAsia="es-CO"/>
              </w:rPr>
              <w:t xml:space="preserve">promueva </w:t>
            </w:r>
            <w:r w:rsidRPr="00F004D6">
              <w:rPr>
                <w:rFonts w:ascii="Times New Roman" w:eastAsia="Times New Roman" w:hAnsi="Times New Roman" w:cs="Times New Roman"/>
                <w:sz w:val="24"/>
                <w:szCs w:val="24"/>
                <w:lang w:val="es-CO" w:eastAsia="es-CO"/>
              </w:rPr>
              <w:t xml:space="preserve">un debate mediante el cual se precise </w:t>
            </w:r>
            <w:r w:rsidRPr="006120BD">
              <w:rPr>
                <w:rFonts w:ascii="Times New Roman" w:eastAsia="Times New Roman" w:hAnsi="Times New Roman" w:cs="Times New Roman"/>
                <w:sz w:val="24"/>
                <w:szCs w:val="24"/>
                <w:lang w:val="es-CO" w:eastAsia="es-CO"/>
              </w:rPr>
              <w:t>la diferencia entre ambos términos.</w:t>
            </w:r>
          </w:p>
          <w:p w14:paraId="0334D548" w14:textId="023C2B3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Recuerd</w:t>
            </w:r>
            <w:r w:rsidRPr="00F004D6">
              <w:rPr>
                <w:rFonts w:ascii="Times New Roman" w:eastAsia="Times New Roman" w:hAnsi="Times New Roman" w:cs="Times New Roman"/>
                <w:sz w:val="24"/>
                <w:szCs w:val="24"/>
                <w:lang w:val="es-CO" w:eastAsia="es-CO"/>
              </w:rPr>
              <w:t>e</w:t>
            </w:r>
            <w:r w:rsidRPr="006120BD">
              <w:rPr>
                <w:rFonts w:ascii="Times New Roman" w:eastAsia="Times New Roman" w:hAnsi="Times New Roman" w:cs="Times New Roman"/>
                <w:sz w:val="24"/>
                <w:szCs w:val="24"/>
                <w:lang w:val="es-CO" w:eastAsia="es-CO"/>
              </w:rPr>
              <w:t xml:space="preserve"> que, aunque la mayoría de árabes son musulmanes, también hay árabes que no lo son. Del mismo modo, en muchos territorios de mayoría musulmana, </w:t>
            </w:r>
            <w:r w:rsidR="00331AB5">
              <w:rPr>
                <w:rFonts w:ascii="Times New Roman" w:eastAsia="Times New Roman" w:hAnsi="Times New Roman" w:cs="Times New Roman"/>
                <w:sz w:val="24"/>
                <w:szCs w:val="24"/>
                <w:lang w:val="es-CO" w:eastAsia="es-CO"/>
              </w:rPr>
              <w:t xml:space="preserve">gran </w:t>
            </w:r>
            <w:r w:rsidRPr="006120BD">
              <w:rPr>
                <w:rFonts w:ascii="Times New Roman" w:eastAsia="Times New Roman" w:hAnsi="Times New Roman" w:cs="Times New Roman"/>
                <w:sz w:val="24"/>
                <w:szCs w:val="24"/>
                <w:lang w:val="es-CO" w:eastAsia="es-CO"/>
              </w:rPr>
              <w:t>parte de la población pertenece a otras etnias no árabes (Irán, Pakistán, Indonesia, etc</w:t>
            </w:r>
            <w:r w:rsidRPr="00F004D6">
              <w:rPr>
                <w:rFonts w:ascii="Times New Roman" w:eastAsia="Times New Roman" w:hAnsi="Times New Roman" w:cs="Times New Roman"/>
                <w:sz w:val="24"/>
                <w:szCs w:val="24"/>
                <w:lang w:val="es-CO" w:eastAsia="es-CO"/>
              </w:rPr>
              <w:t>étera</w:t>
            </w:r>
            <w:r w:rsidRPr="006120BD">
              <w:rPr>
                <w:rFonts w:ascii="Times New Roman" w:eastAsia="Times New Roman" w:hAnsi="Times New Roman" w:cs="Times New Roman"/>
                <w:sz w:val="24"/>
                <w:szCs w:val="24"/>
                <w:lang w:val="es-CO" w:eastAsia="es-CO"/>
              </w:rPr>
              <w:t>).</w:t>
            </w:r>
          </w:p>
          <w:p w14:paraId="1CE6EE5F" w14:textId="77777777" w:rsidR="005E7D55" w:rsidRPr="00F004D6"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También debe tenerse en cuenta que en los países de África del Norte existen importantes sectores de población que no son de origen árabe, sino beréber o </w:t>
            </w:r>
            <w:r w:rsidRPr="00331AB5">
              <w:rPr>
                <w:rFonts w:ascii="Times New Roman" w:eastAsia="Times New Roman" w:hAnsi="Times New Roman" w:cs="Times New Roman"/>
                <w:i/>
                <w:sz w:val="24"/>
                <w:szCs w:val="24"/>
                <w:lang w:val="es-CO" w:eastAsia="es-CO"/>
              </w:rPr>
              <w:t>amazigh</w:t>
            </w:r>
            <w:r w:rsidRPr="006120BD">
              <w:rPr>
                <w:rFonts w:ascii="Times New Roman" w:eastAsia="Times New Roman" w:hAnsi="Times New Roman" w:cs="Times New Roman"/>
                <w:sz w:val="24"/>
                <w:szCs w:val="24"/>
                <w:lang w:val="es-CO" w:eastAsia="es-CO"/>
              </w:rPr>
              <w:t>. Estos poseen una lengua y cultura propias, aunque presentan un alto grado de arabización. </w:t>
            </w:r>
          </w:p>
          <w:p w14:paraId="6253635E" w14:textId="6344C2C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También es clave resaltar que en </w:t>
            </w:r>
            <w:r w:rsidR="009F2187">
              <w:rPr>
                <w:rFonts w:ascii="Times New Roman" w:eastAsia="Times New Roman" w:hAnsi="Times New Roman" w:cs="Times New Roman"/>
                <w:sz w:val="24"/>
                <w:szCs w:val="24"/>
                <w:lang w:val="es-CO" w:eastAsia="es-CO"/>
              </w:rPr>
              <w:t xml:space="preserve">varios </w:t>
            </w:r>
            <w:r w:rsidRPr="00F004D6">
              <w:rPr>
                <w:rFonts w:ascii="Times New Roman" w:eastAsia="Times New Roman" w:hAnsi="Times New Roman" w:cs="Times New Roman"/>
                <w:sz w:val="24"/>
                <w:szCs w:val="24"/>
                <w:lang w:val="es-CO" w:eastAsia="es-CO"/>
              </w:rPr>
              <w:t>países musulmanes existen importantes minorías católicas</w:t>
            </w:r>
            <w:r w:rsidR="009F2187">
              <w:rPr>
                <w:rFonts w:ascii="Times New Roman" w:eastAsia="Times New Roman" w:hAnsi="Times New Roman" w:cs="Times New Roman"/>
                <w:sz w:val="24"/>
                <w:szCs w:val="24"/>
                <w:lang w:val="es-CO" w:eastAsia="es-CO"/>
              </w:rPr>
              <w:t>.</w:t>
            </w:r>
          </w:p>
          <w:p w14:paraId="3417E81D" w14:textId="77777777" w:rsidR="005E7D55" w:rsidRPr="006120BD" w:rsidRDefault="005E7D55" w:rsidP="00C95BF4">
            <w:pPr>
              <w:shd w:val="clear" w:color="auto" w:fill="FFFFFF"/>
              <w:spacing w:before="375"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Durante la presentación</w:t>
            </w:r>
          </w:p>
          <w:p w14:paraId="143067A5" w14:textId="5056BBB9"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Se sugiere </w:t>
            </w:r>
            <w:r w:rsidRPr="006120BD">
              <w:rPr>
                <w:rFonts w:ascii="Times New Roman" w:eastAsia="Times New Roman" w:hAnsi="Times New Roman" w:cs="Times New Roman"/>
                <w:sz w:val="24"/>
                <w:szCs w:val="24"/>
                <w:lang w:val="es-CO" w:eastAsia="es-CO"/>
              </w:rPr>
              <w:t xml:space="preserve">comenzar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los distintos apartados de los que consta la </w:t>
            </w:r>
            <w:r w:rsidRPr="006120BD">
              <w:rPr>
                <w:rFonts w:ascii="Times New Roman" w:eastAsia="Times New Roman" w:hAnsi="Times New Roman" w:cs="Times New Roman"/>
                <w:i/>
                <w:iCs/>
                <w:sz w:val="24"/>
                <w:szCs w:val="24"/>
                <w:lang w:val="es-CO" w:eastAsia="es-CO"/>
              </w:rPr>
              <w:t>webquest</w:t>
            </w:r>
            <w:r w:rsidRPr="006120BD">
              <w:rPr>
                <w:rFonts w:ascii="Times New Roman" w:eastAsia="Times New Roman" w:hAnsi="Times New Roman" w:cs="Times New Roman"/>
                <w:sz w:val="24"/>
                <w:szCs w:val="24"/>
                <w:lang w:val="es-CO" w:eastAsia="es-CO"/>
              </w:rPr>
              <w:t xml:space="preserve">. </w:t>
            </w:r>
            <w:r w:rsidR="009F2187">
              <w:rPr>
                <w:rFonts w:ascii="Times New Roman" w:eastAsia="Times New Roman" w:hAnsi="Times New Roman" w:cs="Times New Roman"/>
                <w:sz w:val="24"/>
                <w:szCs w:val="24"/>
                <w:lang w:val="es-CO" w:eastAsia="es-CO"/>
              </w:rPr>
              <w:t>Así</w:t>
            </w:r>
            <w:r w:rsidRPr="006120BD">
              <w:rPr>
                <w:rFonts w:ascii="Times New Roman" w:eastAsia="Times New Roman" w:hAnsi="Times New Roman" w:cs="Times New Roman"/>
                <w:sz w:val="24"/>
                <w:szCs w:val="24"/>
                <w:lang w:val="es-CO" w:eastAsia="es-CO"/>
              </w:rPr>
              <w:t xml:space="preserve"> podrá resolver las dudas </w:t>
            </w:r>
            <w:r w:rsidR="009F2187">
              <w:rPr>
                <w:rFonts w:ascii="Times New Roman" w:eastAsia="Times New Roman" w:hAnsi="Times New Roman" w:cs="Times New Roman"/>
                <w:sz w:val="24"/>
                <w:szCs w:val="24"/>
                <w:lang w:val="es-CO" w:eastAsia="es-CO"/>
              </w:rPr>
              <w:t>de</w:t>
            </w:r>
            <w:r w:rsidRPr="006120BD">
              <w:rPr>
                <w:rFonts w:ascii="Times New Roman" w:eastAsia="Times New Roman" w:hAnsi="Times New Roman" w:cs="Times New Roman"/>
                <w:sz w:val="24"/>
                <w:szCs w:val="24"/>
                <w:lang w:val="es-CO" w:eastAsia="es-CO"/>
              </w:rPr>
              <w:t xml:space="preserve"> los </w:t>
            </w:r>
            <w:r w:rsidR="009F2187">
              <w:rPr>
                <w:rFonts w:ascii="Times New Roman" w:eastAsia="Times New Roman" w:hAnsi="Times New Roman" w:cs="Times New Roman"/>
                <w:sz w:val="24"/>
                <w:szCs w:val="24"/>
                <w:lang w:val="es-CO" w:eastAsia="es-CO"/>
              </w:rPr>
              <w:t>estudiantes</w:t>
            </w:r>
            <w:r w:rsidRPr="006120BD">
              <w:rPr>
                <w:rFonts w:ascii="Times New Roman" w:eastAsia="Times New Roman" w:hAnsi="Times New Roman" w:cs="Times New Roman"/>
                <w:sz w:val="24"/>
                <w:szCs w:val="24"/>
                <w:lang w:val="es-CO" w:eastAsia="es-CO"/>
              </w:rPr>
              <w:t xml:space="preserve"> sobre los objetivos del tema de estudio, el plan de trabajo propuesto y los aspectos en los que deben centrar su atención.</w:t>
            </w:r>
          </w:p>
          <w:p w14:paraId="2004E6E1"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lastRenderedPageBreak/>
              <w:t>Una vez hecha la </w:t>
            </w:r>
            <w:r w:rsidRPr="006120BD">
              <w:rPr>
                <w:rFonts w:ascii="Times New Roman" w:eastAsia="Times New Roman" w:hAnsi="Times New Roman" w:cs="Times New Roman"/>
                <w:b/>
                <w:bCs/>
                <w:sz w:val="24"/>
                <w:szCs w:val="24"/>
                <w:lang w:val="es-CO" w:eastAsia="es-CO"/>
              </w:rPr>
              <w:t>Introducción</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w:t>
            </w:r>
            <w:r w:rsidRPr="006120BD">
              <w:rPr>
                <w:rFonts w:ascii="Times New Roman" w:eastAsia="Times New Roman" w:hAnsi="Times New Roman" w:cs="Times New Roman"/>
                <w:sz w:val="24"/>
                <w:szCs w:val="24"/>
                <w:lang w:val="es-CO" w:eastAsia="es-CO"/>
              </w:rPr>
              <w:t>e sug</w:t>
            </w:r>
            <w:r w:rsidRPr="00F004D6">
              <w:rPr>
                <w:rFonts w:ascii="Times New Roman" w:eastAsia="Times New Roman" w:hAnsi="Times New Roman" w:cs="Times New Roman"/>
                <w:sz w:val="24"/>
                <w:szCs w:val="24"/>
                <w:lang w:val="es-CO" w:eastAsia="es-CO"/>
              </w:rPr>
              <w:t xml:space="preserve">iere </w:t>
            </w:r>
            <w:r w:rsidRPr="006120BD">
              <w:rPr>
                <w:rFonts w:ascii="Times New Roman" w:eastAsia="Times New Roman" w:hAnsi="Times New Roman" w:cs="Times New Roman"/>
                <w:sz w:val="24"/>
                <w:szCs w:val="24"/>
                <w:lang w:val="es-CO" w:eastAsia="es-CO"/>
              </w:rPr>
              <w:t>coment</w:t>
            </w:r>
            <w:r w:rsidRPr="00F004D6">
              <w:rPr>
                <w:rFonts w:ascii="Times New Roman" w:eastAsia="Times New Roman" w:hAnsi="Times New Roman" w:cs="Times New Roman"/>
                <w:sz w:val="24"/>
                <w:szCs w:val="24"/>
                <w:lang w:val="es-CO" w:eastAsia="es-CO"/>
              </w:rPr>
              <w:t xml:space="preserve">ar </w:t>
            </w:r>
            <w:r w:rsidRPr="006120BD">
              <w:rPr>
                <w:rFonts w:ascii="Times New Roman" w:eastAsia="Times New Roman" w:hAnsi="Times New Roman" w:cs="Times New Roman"/>
                <w:sz w:val="24"/>
                <w:szCs w:val="24"/>
                <w:lang w:val="es-CO" w:eastAsia="es-CO"/>
              </w:rPr>
              <w:t>con l</w:t>
            </w:r>
            <w:r w:rsidRPr="00F004D6">
              <w:rPr>
                <w:rFonts w:ascii="Times New Roman" w:eastAsia="Times New Roman" w:hAnsi="Times New Roman" w:cs="Times New Roman"/>
                <w:sz w:val="24"/>
                <w:szCs w:val="24"/>
                <w:lang w:val="es-CO" w:eastAsia="es-CO"/>
              </w:rPr>
              <w:t xml:space="preserve">os estudiantes </w:t>
            </w:r>
            <w:r w:rsidRPr="006120BD">
              <w:rPr>
                <w:rFonts w:ascii="Times New Roman" w:eastAsia="Times New Roman" w:hAnsi="Times New Roman" w:cs="Times New Roman"/>
                <w:sz w:val="24"/>
                <w:szCs w:val="24"/>
                <w:lang w:val="es-CO" w:eastAsia="es-CO"/>
              </w:rPr>
              <w:t>los términos propuestos en la </w:t>
            </w:r>
            <w:r w:rsidRPr="006120BD">
              <w:rPr>
                <w:rFonts w:ascii="Times New Roman" w:eastAsia="Times New Roman" w:hAnsi="Times New Roman" w:cs="Times New Roman"/>
                <w:b/>
                <w:bCs/>
                <w:sz w:val="24"/>
                <w:szCs w:val="24"/>
                <w:lang w:val="es-CO" w:eastAsia="es-CO"/>
              </w:rPr>
              <w:t>Tarea</w:t>
            </w:r>
            <w:r w:rsidRPr="00F004D6">
              <w:rPr>
                <w:rFonts w:ascii="Times New Roman" w:eastAsia="Times New Roman" w:hAnsi="Times New Roman" w:cs="Times New Roman"/>
                <w:b/>
                <w:bCs/>
                <w:sz w:val="24"/>
                <w:szCs w:val="24"/>
                <w:lang w:val="es-CO" w:eastAsia="es-CO"/>
              </w:rPr>
              <w:t>,</w:t>
            </w:r>
            <w:r w:rsidRPr="006120BD">
              <w:rPr>
                <w:rFonts w:ascii="Times New Roman" w:eastAsia="Times New Roman" w:hAnsi="Times New Roman" w:cs="Times New Roman"/>
                <w:b/>
                <w:bCs/>
                <w:sz w:val="24"/>
                <w:szCs w:val="24"/>
                <w:lang w:val="es-CO" w:eastAsia="es-CO"/>
              </w:rPr>
              <w:t> </w:t>
            </w:r>
            <w:r w:rsidRPr="006120BD">
              <w:rPr>
                <w:rFonts w:ascii="Times New Roman" w:eastAsia="Times New Roman" w:hAnsi="Times New Roman" w:cs="Times New Roman"/>
                <w:sz w:val="24"/>
                <w:szCs w:val="24"/>
                <w:lang w:val="es-CO" w:eastAsia="es-CO"/>
              </w:rPr>
              <w:t xml:space="preserve">para que </w:t>
            </w:r>
            <w:r w:rsidRPr="00F004D6">
              <w:rPr>
                <w:rFonts w:ascii="Times New Roman" w:eastAsia="Times New Roman" w:hAnsi="Times New Roman" w:cs="Times New Roman"/>
                <w:sz w:val="24"/>
                <w:szCs w:val="24"/>
                <w:lang w:val="es-CO" w:eastAsia="es-CO"/>
              </w:rPr>
              <w:t xml:space="preserve">así </w:t>
            </w:r>
            <w:r w:rsidRPr="006120BD">
              <w:rPr>
                <w:rFonts w:ascii="Times New Roman" w:eastAsia="Times New Roman" w:hAnsi="Times New Roman" w:cs="Times New Roman"/>
                <w:sz w:val="24"/>
                <w:szCs w:val="24"/>
                <w:lang w:val="es-CO" w:eastAsia="es-CO"/>
              </w:rPr>
              <w:t>emp</w:t>
            </w:r>
            <w:r w:rsidRPr="00F004D6">
              <w:rPr>
                <w:rFonts w:ascii="Times New Roman" w:eastAsia="Times New Roman" w:hAnsi="Times New Roman" w:cs="Times New Roman"/>
                <w:sz w:val="24"/>
                <w:szCs w:val="24"/>
                <w:lang w:val="es-CO" w:eastAsia="es-CO"/>
              </w:rPr>
              <w:t xml:space="preserve">iecen </w:t>
            </w:r>
            <w:r w:rsidRPr="006120BD">
              <w:rPr>
                <w:rFonts w:ascii="Times New Roman" w:eastAsia="Times New Roman" w:hAnsi="Times New Roman" w:cs="Times New Roman"/>
                <w:sz w:val="24"/>
                <w:szCs w:val="24"/>
                <w:lang w:val="es-CO" w:eastAsia="es-CO"/>
              </w:rPr>
              <w:t>a trabajar de forma autónoma:</w:t>
            </w:r>
          </w:p>
          <w:p w14:paraId="771A1994"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Formación de </w:t>
            </w:r>
            <w:r w:rsidRPr="00F004D6">
              <w:rPr>
                <w:rFonts w:ascii="Times New Roman" w:eastAsia="Times New Roman" w:hAnsi="Times New Roman" w:cs="Times New Roman"/>
                <w:sz w:val="24"/>
                <w:szCs w:val="24"/>
                <w:lang w:val="es-CO" w:eastAsia="es-CO"/>
              </w:rPr>
              <w:t xml:space="preserve">seis </w:t>
            </w:r>
            <w:r w:rsidRPr="006120BD">
              <w:rPr>
                <w:rFonts w:ascii="Times New Roman" w:eastAsia="Times New Roman" w:hAnsi="Times New Roman" w:cs="Times New Roman"/>
                <w:sz w:val="24"/>
                <w:szCs w:val="24"/>
                <w:lang w:val="es-CO" w:eastAsia="es-CO"/>
              </w:rPr>
              <w:t xml:space="preserve">grupos de trabajo. </w:t>
            </w:r>
          </w:p>
          <w:p w14:paraId="3F544CC9" w14:textId="1E056C35"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Explicación de la tarea que habrá de </w:t>
            </w:r>
            <w:r w:rsidR="009F2187">
              <w:rPr>
                <w:rFonts w:ascii="Times New Roman" w:eastAsia="Times New Roman" w:hAnsi="Times New Roman" w:cs="Times New Roman"/>
                <w:sz w:val="24"/>
                <w:szCs w:val="24"/>
                <w:lang w:val="es-CO" w:eastAsia="es-CO"/>
              </w:rPr>
              <w:t>emprender</w:t>
            </w:r>
            <w:r w:rsidRPr="006120BD">
              <w:rPr>
                <w:rFonts w:ascii="Times New Roman" w:eastAsia="Times New Roman" w:hAnsi="Times New Roman" w:cs="Times New Roman"/>
                <w:sz w:val="24"/>
                <w:szCs w:val="24"/>
                <w:lang w:val="es-CO" w:eastAsia="es-CO"/>
              </w:rPr>
              <w:t> cada grupo.</w:t>
            </w:r>
          </w:p>
          <w:p w14:paraId="201284FA" w14:textId="48BA10EE"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 Descripción de los materiales que deben entregar o presentar. La propuesta incluye un informe por escrito y </w:t>
            </w:r>
            <w:r w:rsidR="009F2187">
              <w:rPr>
                <w:rFonts w:ascii="Times New Roman" w:eastAsia="Times New Roman" w:hAnsi="Times New Roman" w:cs="Times New Roman"/>
                <w:sz w:val="24"/>
                <w:szCs w:val="24"/>
                <w:lang w:val="es-CO" w:eastAsia="es-CO"/>
              </w:rPr>
              <w:t>la</w:t>
            </w:r>
            <w:r w:rsidRPr="006120BD">
              <w:rPr>
                <w:rFonts w:ascii="Times New Roman" w:eastAsia="Times New Roman" w:hAnsi="Times New Roman" w:cs="Times New Roman"/>
                <w:sz w:val="24"/>
                <w:szCs w:val="24"/>
                <w:lang w:val="es-CO" w:eastAsia="es-CO"/>
              </w:rPr>
              <w:t xml:space="preserve"> defensa </w:t>
            </w:r>
            <w:r w:rsidR="009F2187">
              <w:rPr>
                <w:rFonts w:ascii="Times New Roman" w:eastAsia="Times New Roman" w:hAnsi="Times New Roman" w:cs="Times New Roman"/>
                <w:sz w:val="24"/>
                <w:szCs w:val="24"/>
                <w:lang w:val="es-CO" w:eastAsia="es-CO"/>
              </w:rPr>
              <w:t xml:space="preserve">de sus postulados </w:t>
            </w:r>
            <w:r w:rsidRPr="006120BD">
              <w:rPr>
                <w:rFonts w:ascii="Times New Roman" w:eastAsia="Times New Roman" w:hAnsi="Times New Roman" w:cs="Times New Roman"/>
                <w:sz w:val="24"/>
                <w:szCs w:val="24"/>
                <w:lang w:val="es-CO" w:eastAsia="es-CO"/>
              </w:rPr>
              <w:t xml:space="preserve">ante </w:t>
            </w:r>
            <w:r w:rsidRPr="00F004D6">
              <w:rPr>
                <w:rFonts w:ascii="Times New Roman" w:eastAsia="Times New Roman" w:hAnsi="Times New Roman" w:cs="Times New Roman"/>
                <w:sz w:val="24"/>
                <w:szCs w:val="24"/>
                <w:lang w:val="es-CO" w:eastAsia="es-CO"/>
              </w:rPr>
              <w:t xml:space="preserve">sus compañeros </w:t>
            </w:r>
            <w:r w:rsidRPr="006120BD">
              <w:rPr>
                <w:rFonts w:ascii="Times New Roman" w:eastAsia="Times New Roman" w:hAnsi="Times New Roman" w:cs="Times New Roman"/>
                <w:sz w:val="24"/>
                <w:szCs w:val="24"/>
                <w:lang w:val="es-CO" w:eastAsia="es-CO"/>
              </w:rPr>
              <w:t xml:space="preserve">(se puede acompañar </w:t>
            </w:r>
            <w:r w:rsidRPr="00F004D6">
              <w:rPr>
                <w:rFonts w:ascii="Times New Roman" w:eastAsia="Times New Roman" w:hAnsi="Times New Roman" w:cs="Times New Roman"/>
                <w:sz w:val="24"/>
                <w:szCs w:val="24"/>
                <w:lang w:val="es-CO" w:eastAsia="es-CO"/>
              </w:rPr>
              <w:t xml:space="preserve">con </w:t>
            </w:r>
            <w:r w:rsidRPr="006120BD">
              <w:rPr>
                <w:rFonts w:ascii="Times New Roman" w:eastAsia="Times New Roman" w:hAnsi="Times New Roman" w:cs="Times New Roman"/>
                <w:sz w:val="24"/>
                <w:szCs w:val="24"/>
                <w:lang w:val="es-CO" w:eastAsia="es-CO"/>
              </w:rPr>
              <w:t>una presentación de diapositivas).</w:t>
            </w:r>
          </w:p>
          <w:p w14:paraId="01842904" w14:textId="2A6BC8F4"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 xml:space="preserve">Cuando </w:t>
            </w:r>
            <w:r w:rsidRPr="00F004D6">
              <w:rPr>
                <w:rFonts w:ascii="Times New Roman" w:eastAsia="Times New Roman" w:hAnsi="Times New Roman" w:cs="Times New Roman"/>
                <w:sz w:val="24"/>
                <w:szCs w:val="24"/>
                <w:lang w:val="es-CO" w:eastAsia="es-CO"/>
              </w:rPr>
              <w:t xml:space="preserve">llegue </w:t>
            </w:r>
            <w:r w:rsidRPr="006120BD">
              <w:rPr>
                <w:rFonts w:ascii="Times New Roman" w:eastAsia="Times New Roman" w:hAnsi="Times New Roman" w:cs="Times New Roman"/>
                <w:sz w:val="24"/>
                <w:szCs w:val="24"/>
                <w:lang w:val="es-CO" w:eastAsia="es-CO"/>
              </w:rPr>
              <w:t>a</w:t>
            </w:r>
            <w:r w:rsidRPr="00F004D6">
              <w:rPr>
                <w:rFonts w:ascii="Times New Roman" w:eastAsia="Times New Roman" w:hAnsi="Times New Roman" w:cs="Times New Roman"/>
                <w:sz w:val="24"/>
                <w:szCs w:val="24"/>
                <w:lang w:val="es-CO" w:eastAsia="es-CO"/>
              </w:rPr>
              <w:t xml:space="preserve"> </w:t>
            </w:r>
            <w:r w:rsidRPr="006120BD">
              <w:rPr>
                <w:rFonts w:ascii="Times New Roman" w:eastAsia="Times New Roman" w:hAnsi="Times New Roman" w:cs="Times New Roman"/>
                <w:sz w:val="24"/>
                <w:szCs w:val="24"/>
                <w:lang w:val="es-CO" w:eastAsia="es-CO"/>
              </w:rPr>
              <w:t>l</w:t>
            </w:r>
            <w:r w:rsidRPr="00F004D6">
              <w:rPr>
                <w:rFonts w:ascii="Times New Roman" w:eastAsia="Times New Roman" w:hAnsi="Times New Roman" w:cs="Times New Roman"/>
                <w:sz w:val="24"/>
                <w:szCs w:val="24"/>
                <w:lang w:val="es-CO" w:eastAsia="es-CO"/>
              </w:rPr>
              <w:t xml:space="preserve">a pestaña </w:t>
            </w:r>
            <w:r w:rsidRPr="006120BD">
              <w:rPr>
                <w:rFonts w:ascii="Times New Roman" w:eastAsia="Times New Roman" w:hAnsi="Times New Roman" w:cs="Times New Roman"/>
                <w:b/>
                <w:bCs/>
                <w:sz w:val="24"/>
                <w:szCs w:val="24"/>
                <w:lang w:val="es-CO" w:eastAsia="es-CO"/>
              </w:rPr>
              <w:t>Proceso</w:t>
            </w:r>
            <w:r w:rsidRPr="006120BD">
              <w:rPr>
                <w:rFonts w:ascii="Times New Roman" w:eastAsia="Times New Roman" w:hAnsi="Times New Roman" w:cs="Times New Roman"/>
                <w:sz w:val="24"/>
                <w:szCs w:val="24"/>
                <w:lang w:val="es-CO" w:eastAsia="es-CO"/>
              </w:rPr>
              <w:t xml:space="preserve">, puede </w:t>
            </w:r>
            <w:r w:rsidR="009F2187">
              <w:rPr>
                <w:rFonts w:ascii="Times New Roman" w:eastAsia="Times New Roman" w:hAnsi="Times New Roman" w:cs="Times New Roman"/>
                <w:sz w:val="24"/>
                <w:szCs w:val="24"/>
                <w:lang w:val="es-CO" w:eastAsia="es-CO"/>
              </w:rPr>
              <w:t xml:space="preserve">dar </w:t>
            </w:r>
            <w:r w:rsidRPr="006120BD">
              <w:rPr>
                <w:rFonts w:ascii="Times New Roman" w:eastAsia="Times New Roman" w:hAnsi="Times New Roman" w:cs="Times New Roman"/>
                <w:sz w:val="24"/>
                <w:szCs w:val="24"/>
                <w:lang w:val="es-CO" w:eastAsia="es-CO"/>
              </w:rPr>
              <w:t xml:space="preserve">una breve explicación de la información que los </w:t>
            </w:r>
            <w:r w:rsidR="009F2187">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pueden encontrar en las </w:t>
            </w:r>
            <w:r w:rsidRPr="00F004D6">
              <w:rPr>
                <w:rFonts w:ascii="Times New Roman" w:eastAsia="Times New Roman" w:hAnsi="Times New Roman" w:cs="Times New Roman"/>
                <w:sz w:val="24"/>
                <w:szCs w:val="24"/>
                <w:lang w:val="es-CO" w:eastAsia="es-CO"/>
              </w:rPr>
              <w:t xml:space="preserve">páginas </w:t>
            </w:r>
            <w:r w:rsidRPr="009F2187">
              <w:rPr>
                <w:rFonts w:ascii="Times New Roman" w:eastAsia="Times New Roman" w:hAnsi="Times New Roman" w:cs="Times New Roman"/>
                <w:sz w:val="24"/>
                <w:szCs w:val="24"/>
                <w:lang w:val="es-CO" w:eastAsia="es-CO"/>
              </w:rPr>
              <w:t>web</w:t>
            </w:r>
            <w:r w:rsidRPr="006120BD">
              <w:rPr>
                <w:rFonts w:ascii="Times New Roman" w:eastAsia="Times New Roman" w:hAnsi="Times New Roman" w:cs="Times New Roman"/>
                <w:sz w:val="24"/>
                <w:szCs w:val="24"/>
                <w:lang w:val="es-CO" w:eastAsia="es-CO"/>
              </w:rPr>
              <w:t xml:space="preserve"> propuestas. También puede explicitar el modo en que cada </w:t>
            </w:r>
            <w:r w:rsidRPr="00F004D6">
              <w:rPr>
                <w:rFonts w:ascii="Times New Roman" w:eastAsia="Times New Roman" w:hAnsi="Times New Roman" w:cs="Times New Roman"/>
                <w:sz w:val="24"/>
                <w:szCs w:val="24"/>
                <w:lang w:val="es-CO" w:eastAsia="es-CO"/>
              </w:rPr>
              <w:t xml:space="preserve">página web </w:t>
            </w:r>
            <w:r w:rsidRPr="006120BD">
              <w:rPr>
                <w:rFonts w:ascii="Times New Roman" w:eastAsia="Times New Roman" w:hAnsi="Times New Roman" w:cs="Times New Roman"/>
                <w:sz w:val="24"/>
                <w:szCs w:val="24"/>
                <w:lang w:val="es-CO" w:eastAsia="es-CO"/>
              </w:rPr>
              <w:t xml:space="preserve">ayuda a completar el análisis de los aspectos específicos </w:t>
            </w:r>
            <w:r w:rsidRPr="00F004D6">
              <w:rPr>
                <w:rFonts w:ascii="Times New Roman" w:eastAsia="Times New Roman" w:hAnsi="Times New Roman" w:cs="Times New Roman"/>
                <w:sz w:val="24"/>
                <w:szCs w:val="24"/>
                <w:lang w:val="es-CO" w:eastAsia="es-CO"/>
              </w:rPr>
              <w:t xml:space="preserve">objeto de </w:t>
            </w:r>
            <w:r w:rsidRPr="006120BD">
              <w:rPr>
                <w:rFonts w:ascii="Times New Roman" w:eastAsia="Times New Roman" w:hAnsi="Times New Roman" w:cs="Times New Roman"/>
                <w:sz w:val="24"/>
                <w:szCs w:val="24"/>
                <w:lang w:val="es-CO" w:eastAsia="es-CO"/>
              </w:rPr>
              <w:t>an</w:t>
            </w:r>
            <w:r w:rsidRPr="00F004D6">
              <w:rPr>
                <w:rFonts w:ascii="Times New Roman" w:eastAsia="Times New Roman" w:hAnsi="Times New Roman" w:cs="Times New Roman"/>
                <w:sz w:val="24"/>
                <w:szCs w:val="24"/>
                <w:lang w:val="es-CO" w:eastAsia="es-CO"/>
              </w:rPr>
              <w:t>álisis</w:t>
            </w:r>
            <w:r w:rsidRPr="006120BD">
              <w:rPr>
                <w:rFonts w:ascii="Times New Roman" w:eastAsia="Times New Roman" w:hAnsi="Times New Roman" w:cs="Times New Roman"/>
                <w:sz w:val="24"/>
                <w:szCs w:val="24"/>
                <w:lang w:val="es-CO" w:eastAsia="es-CO"/>
              </w:rPr>
              <w:t>.</w:t>
            </w:r>
          </w:p>
          <w:p w14:paraId="462628CA"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R</w:t>
            </w:r>
            <w:r w:rsidRPr="006120BD">
              <w:rPr>
                <w:rFonts w:ascii="Times New Roman" w:eastAsia="Times New Roman" w:hAnsi="Times New Roman" w:cs="Times New Roman"/>
                <w:sz w:val="24"/>
                <w:szCs w:val="24"/>
                <w:lang w:val="es-CO" w:eastAsia="es-CO"/>
              </w:rPr>
              <w:t>ec</w:t>
            </w:r>
            <w:r w:rsidRPr="00F004D6">
              <w:rPr>
                <w:rFonts w:ascii="Times New Roman" w:eastAsia="Times New Roman" w:hAnsi="Times New Roman" w:cs="Times New Roman"/>
                <w:sz w:val="24"/>
                <w:szCs w:val="24"/>
                <w:lang w:val="es-CO" w:eastAsia="es-CO"/>
              </w:rPr>
              <w:t xml:space="preserve">uérdeles </w:t>
            </w:r>
            <w:r w:rsidRPr="006120BD">
              <w:rPr>
                <w:rFonts w:ascii="Times New Roman" w:eastAsia="Times New Roman" w:hAnsi="Times New Roman" w:cs="Times New Roman"/>
                <w:sz w:val="24"/>
                <w:szCs w:val="24"/>
                <w:lang w:val="es-CO" w:eastAsia="es-CO"/>
              </w:rPr>
              <w:t>que a</w:t>
            </w:r>
            <w:r w:rsidRPr="00F004D6">
              <w:rPr>
                <w:rFonts w:ascii="Times New Roman" w:eastAsia="Times New Roman" w:hAnsi="Times New Roman" w:cs="Times New Roman"/>
                <w:sz w:val="24"/>
                <w:szCs w:val="24"/>
                <w:lang w:val="es-CO" w:eastAsia="es-CO"/>
              </w:rPr>
              <w:t xml:space="preserve">l momento de trabajar </w:t>
            </w:r>
            <w:r w:rsidRPr="006120BD">
              <w:rPr>
                <w:rFonts w:ascii="Times New Roman" w:eastAsia="Times New Roman" w:hAnsi="Times New Roman" w:cs="Times New Roman"/>
                <w:sz w:val="24"/>
                <w:szCs w:val="24"/>
                <w:lang w:val="es-CO" w:eastAsia="es-CO"/>
              </w:rPr>
              <w:t xml:space="preserve">deberán tener presente la </w:t>
            </w:r>
            <w:r w:rsidRPr="00F004D6">
              <w:rPr>
                <w:rFonts w:ascii="Times New Roman" w:eastAsia="Times New Roman" w:hAnsi="Times New Roman" w:cs="Times New Roman"/>
                <w:sz w:val="24"/>
                <w:szCs w:val="24"/>
                <w:lang w:val="es-CO" w:eastAsia="es-CO"/>
              </w:rPr>
              <w:t>con</w:t>
            </w:r>
            <w:r w:rsidRPr="006120BD">
              <w:rPr>
                <w:rFonts w:ascii="Times New Roman" w:eastAsia="Times New Roman" w:hAnsi="Times New Roman" w:cs="Times New Roman"/>
                <w:sz w:val="24"/>
                <w:szCs w:val="24"/>
                <w:lang w:val="es-CO" w:eastAsia="es-CO"/>
              </w:rPr>
              <w:t>fiabilidad de las fuentes consultadas, la correcta selección y organización de la información y la claridad y concisión de sus conclusiones.</w:t>
            </w:r>
          </w:p>
          <w:p w14:paraId="40F798E9" w14:textId="0A8ABA6C"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6120BD">
              <w:rPr>
                <w:rFonts w:ascii="Times New Roman" w:eastAsia="Times New Roman" w:hAnsi="Times New Roman" w:cs="Times New Roman"/>
                <w:sz w:val="24"/>
                <w:szCs w:val="24"/>
                <w:lang w:val="es-CO" w:eastAsia="es-CO"/>
              </w:rPr>
              <w:t>El tiempo estimado para la realización de esta </w:t>
            </w:r>
            <w:r w:rsidRPr="006120BD">
              <w:rPr>
                <w:rFonts w:ascii="Times New Roman" w:eastAsia="Times New Roman" w:hAnsi="Times New Roman" w:cs="Times New Roman"/>
                <w:i/>
                <w:iCs/>
                <w:sz w:val="24"/>
                <w:szCs w:val="24"/>
                <w:lang w:val="es-CO" w:eastAsia="es-CO"/>
              </w:rPr>
              <w:t>webquest </w:t>
            </w:r>
            <w:r w:rsidRPr="006120BD">
              <w:rPr>
                <w:rFonts w:ascii="Times New Roman" w:eastAsia="Times New Roman" w:hAnsi="Times New Roman" w:cs="Times New Roman"/>
                <w:sz w:val="24"/>
                <w:szCs w:val="24"/>
                <w:lang w:val="es-CO" w:eastAsia="es-CO"/>
              </w:rPr>
              <w:t>es de dos sesiones en el aula: una para orienta</w:t>
            </w:r>
            <w:r w:rsidRPr="00F004D6">
              <w:rPr>
                <w:rFonts w:ascii="Times New Roman" w:eastAsia="Times New Roman" w:hAnsi="Times New Roman" w:cs="Times New Roman"/>
                <w:sz w:val="24"/>
                <w:szCs w:val="24"/>
                <w:lang w:val="es-CO" w:eastAsia="es-CO"/>
              </w:rPr>
              <w:t xml:space="preserve">rlos </w:t>
            </w:r>
            <w:r w:rsidRPr="006120BD">
              <w:rPr>
                <w:rFonts w:ascii="Times New Roman" w:eastAsia="Times New Roman" w:hAnsi="Times New Roman" w:cs="Times New Roman"/>
                <w:sz w:val="24"/>
                <w:szCs w:val="24"/>
                <w:lang w:val="es-CO" w:eastAsia="es-CO"/>
              </w:rPr>
              <w:t>y otra para</w:t>
            </w:r>
            <w:r w:rsidR="009F2187">
              <w:rPr>
                <w:rFonts w:ascii="Times New Roman" w:eastAsia="Times New Roman" w:hAnsi="Times New Roman" w:cs="Times New Roman"/>
                <w:sz w:val="24"/>
                <w:szCs w:val="24"/>
                <w:lang w:val="es-CO" w:eastAsia="es-CO"/>
              </w:rPr>
              <w:t xml:space="preserve"> llevar a cabo</w:t>
            </w:r>
            <w:r w:rsidRPr="006120BD">
              <w:rPr>
                <w:rFonts w:ascii="Times New Roman" w:eastAsia="Times New Roman" w:hAnsi="Times New Roman" w:cs="Times New Roman"/>
                <w:sz w:val="24"/>
                <w:szCs w:val="24"/>
                <w:lang w:val="es-CO" w:eastAsia="es-CO"/>
              </w:rPr>
              <w:t xml:space="preserve"> la exposición de las conclusiones de los distintos grupos. Los </w:t>
            </w:r>
            <w:r w:rsidRPr="00F004D6">
              <w:rPr>
                <w:rFonts w:ascii="Times New Roman" w:eastAsia="Times New Roman" w:hAnsi="Times New Roman" w:cs="Times New Roman"/>
                <w:sz w:val="24"/>
                <w:szCs w:val="24"/>
                <w:lang w:val="es-CO" w:eastAsia="es-CO"/>
              </w:rPr>
              <w:t xml:space="preserve">estudiantes </w:t>
            </w:r>
            <w:r w:rsidRPr="006120BD">
              <w:rPr>
                <w:rFonts w:ascii="Times New Roman" w:eastAsia="Times New Roman" w:hAnsi="Times New Roman" w:cs="Times New Roman"/>
                <w:sz w:val="24"/>
                <w:szCs w:val="24"/>
                <w:lang w:val="es-CO" w:eastAsia="es-CO"/>
              </w:rPr>
              <w:t xml:space="preserve">tendrán una semana para preparar </w:t>
            </w:r>
            <w:r w:rsidRPr="00F004D6">
              <w:rPr>
                <w:rFonts w:ascii="Times New Roman" w:eastAsia="Times New Roman" w:hAnsi="Times New Roman" w:cs="Times New Roman"/>
                <w:sz w:val="24"/>
                <w:szCs w:val="24"/>
                <w:lang w:val="es-CO" w:eastAsia="es-CO"/>
              </w:rPr>
              <w:t xml:space="preserve">en casa </w:t>
            </w:r>
            <w:r w:rsidR="009F2187">
              <w:rPr>
                <w:rFonts w:ascii="Times New Roman" w:eastAsia="Times New Roman" w:hAnsi="Times New Roman" w:cs="Times New Roman"/>
                <w:sz w:val="24"/>
                <w:szCs w:val="24"/>
                <w:lang w:val="es-CO" w:eastAsia="es-CO"/>
              </w:rPr>
              <w:t>la tarea asignada.</w:t>
            </w:r>
          </w:p>
          <w:p w14:paraId="75B20B8B" w14:textId="77777777" w:rsidR="005E7D55" w:rsidRPr="006120BD" w:rsidRDefault="005E7D55" w:rsidP="00C95BF4">
            <w:pPr>
              <w:shd w:val="clear" w:color="auto" w:fill="FFFFFF"/>
              <w:spacing w:after="100" w:afterAutospacing="1" w:line="276" w:lineRule="auto"/>
              <w:jc w:val="both"/>
              <w:rPr>
                <w:rFonts w:ascii="Times New Roman" w:eastAsia="Times New Roman" w:hAnsi="Times New Roman" w:cs="Times New Roman"/>
                <w:sz w:val="24"/>
                <w:szCs w:val="24"/>
                <w:lang w:val="es-CO" w:eastAsia="es-CO"/>
              </w:rPr>
            </w:pPr>
            <w:r w:rsidRPr="00F004D6">
              <w:rPr>
                <w:rFonts w:ascii="Times New Roman" w:eastAsia="Times New Roman" w:hAnsi="Times New Roman" w:cs="Times New Roman"/>
                <w:sz w:val="24"/>
                <w:szCs w:val="24"/>
                <w:lang w:val="es-CO" w:eastAsia="es-CO"/>
              </w:rPr>
              <w:t xml:space="preserve">Los criterios propuestos para </w:t>
            </w:r>
            <w:r w:rsidRPr="006120BD">
              <w:rPr>
                <w:rFonts w:ascii="Times New Roman" w:eastAsia="Times New Roman" w:hAnsi="Times New Roman" w:cs="Times New Roman"/>
                <w:sz w:val="24"/>
                <w:szCs w:val="24"/>
                <w:lang w:val="es-CO" w:eastAsia="es-CO"/>
              </w:rPr>
              <w:t>evaluar la </w:t>
            </w:r>
            <w:r w:rsidRPr="006120BD">
              <w:rPr>
                <w:rFonts w:ascii="Times New Roman" w:eastAsia="Times New Roman" w:hAnsi="Times New Roman" w:cs="Times New Roman"/>
                <w:i/>
                <w:iCs/>
                <w:sz w:val="24"/>
                <w:szCs w:val="24"/>
                <w:lang w:val="es-CO" w:eastAsia="es-CO"/>
              </w:rPr>
              <w:t>webquest </w:t>
            </w:r>
            <w:r w:rsidRPr="006120BD">
              <w:rPr>
                <w:rFonts w:ascii="Times New Roman" w:eastAsia="Times New Roman" w:hAnsi="Times New Roman" w:cs="Times New Roman"/>
                <w:sz w:val="24"/>
                <w:szCs w:val="24"/>
                <w:lang w:val="es-CO" w:eastAsia="es-CO"/>
              </w:rPr>
              <w:t xml:space="preserve"> </w:t>
            </w:r>
            <w:r w:rsidRPr="00F004D6">
              <w:rPr>
                <w:rFonts w:ascii="Times New Roman" w:eastAsia="Times New Roman" w:hAnsi="Times New Roman" w:cs="Times New Roman"/>
                <w:sz w:val="24"/>
                <w:szCs w:val="24"/>
                <w:lang w:val="es-CO" w:eastAsia="es-CO"/>
              </w:rPr>
              <w:t>son</w:t>
            </w:r>
            <w:r w:rsidRPr="006120BD">
              <w:rPr>
                <w:rFonts w:ascii="Times New Roman" w:eastAsia="Times New Roman" w:hAnsi="Times New Roman" w:cs="Times New Roman"/>
                <w:sz w:val="24"/>
                <w:szCs w:val="24"/>
                <w:lang w:val="es-CO" w:eastAsia="es-CO"/>
              </w:rPr>
              <w:t>:</w:t>
            </w:r>
          </w:p>
          <w:tbl>
            <w:tblPr>
              <w:tblW w:w="6030" w:type="dxa"/>
              <w:shd w:val="clear" w:color="auto" w:fill="FFFFFF"/>
              <w:tblCellMar>
                <w:top w:w="15" w:type="dxa"/>
                <w:left w:w="15" w:type="dxa"/>
                <w:bottom w:w="15" w:type="dxa"/>
                <w:right w:w="15" w:type="dxa"/>
              </w:tblCellMar>
              <w:tblLook w:val="04A0" w:firstRow="1" w:lastRow="0" w:firstColumn="1" w:lastColumn="0" w:noHBand="0" w:noVBand="1"/>
            </w:tblPr>
            <w:tblGrid>
              <w:gridCol w:w="3104"/>
              <w:gridCol w:w="630"/>
              <w:gridCol w:w="630"/>
              <w:gridCol w:w="630"/>
              <w:gridCol w:w="630"/>
              <w:gridCol w:w="570"/>
            </w:tblGrid>
            <w:tr w:rsidR="005E7D55" w:rsidRPr="00F004D6" w14:paraId="4029301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71B8B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CRITERIOS/VALORACIÓN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C87A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1     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9E2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2     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48D6F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3     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C9C3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4     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B126C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5  </w:t>
                  </w:r>
                  <w:r w:rsidRPr="006120BD">
                    <w:rPr>
                      <w:rFonts w:ascii="Times New Roman" w:eastAsia="Times New Roman" w:hAnsi="Times New Roman" w:cs="Times New Roman"/>
                      <w:b/>
                      <w:bCs/>
                      <w:lang w:val="es-CO" w:eastAsia="es-CO"/>
                    </w:rPr>
                    <w:t>  </w:t>
                  </w:r>
                </w:p>
              </w:tc>
            </w:tr>
            <w:tr w:rsidR="005E7D55" w:rsidRPr="00F004D6" w14:paraId="379D107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273BE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Contenido de la presentación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30BF7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2E0FD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21D21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A859E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3163F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01AB89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8DD04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Nivel de conocimiento e identificación de los contenidos principales: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7C9B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D53FD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3062C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93E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EB1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6F833B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C282057"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lastRenderedPageBreak/>
                    <w:t>- Adecuación de los contenidos a los objetivos propuestos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6D9F3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82EE1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F560D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F9018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5F79AB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808572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E4619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Redacción del texto: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800E6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9B67D7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F8C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82280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B466E7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3FF65E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03FBC9"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Corrección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F239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D651BF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AEEB0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20307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3D695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A621385"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7F44DD0"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Estructura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5A260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77222A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926E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667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EB3B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A431D4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3AC4F" w14:textId="24525C8A"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Aport</w:t>
                  </w:r>
                  <w:r w:rsidR="009F2187">
                    <w:rPr>
                      <w:rFonts w:ascii="Times New Roman" w:eastAsia="Times New Roman" w:hAnsi="Times New Roman" w:cs="Times New Roman"/>
                      <w:lang w:val="es-CO" w:eastAsia="es-CO"/>
                    </w:rPr>
                    <w:t>es propio</w:t>
                  </w:r>
                  <w:r w:rsidRPr="006120BD">
                    <w:rPr>
                      <w:rFonts w:ascii="Times New Roman" w:eastAsia="Times New Roman" w:hAnsi="Times New Roman" w:cs="Times New Roman"/>
                      <w:lang w:val="es-CO" w:eastAsia="es-CO"/>
                    </w:rPr>
                    <w: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F46281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7DE36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8AFFA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07F6E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B88E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0E0F51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C7389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Terminología utilizada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4D390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52412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99E40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CD0A1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08639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EB01BE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426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Calidad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A2B5B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6082D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89B06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6404D6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BE581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C76116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52AAB9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esquematización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053D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127B1A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AD6597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C32D3E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F7AB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39943D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885CD85"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Otros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2A36E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889EE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5924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08E3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F3DF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FE1BA5E"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CD36E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Diseño de la presentación de diapositivas: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C0DA1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17AB25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B1795B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D80B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5462AB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935689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B7AD13"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Orden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76E5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6D1FC6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0CC65E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6E96D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99D0E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19B0DDA"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9D142"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Claridad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DD7C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F0162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E8F519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9E78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774A99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F648DA3"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6F31AC"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contenido visual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8D166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DA6F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20BC85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910C32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31BDF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48154D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9A96D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Uso de distintos lenguajes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8995A7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2FA4E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4D6E5F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406A8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94483C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41D6407"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0A0C898"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creatividad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33C5F2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E1B901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274C22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448A07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141CB3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0643EAA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934E1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Exposición oral: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27916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0246C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6328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E2008E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E0238A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69BC9B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68E0B44"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expresión ante los compañeros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253208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14639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B3E662F"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3E3055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750ECD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6ED69D1C"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95DC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Capacidad de trabajo cooperativo: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D27BA8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82AFA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3DD92A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64F27C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B57F0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49646178"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56212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Respuesta a los roles o funciones dentro del grupo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54290E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5BD256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450276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04452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8DCCA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2B921172"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AFC186E"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Nivel de participación de cada miembro en el proceso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441F3A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12D104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8D65FF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32D51D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A97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528E16C9"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DB3FB5D" w14:textId="65067FE3"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Grado de integración de</w:t>
                  </w:r>
                  <w:r w:rsidR="009F2187">
                    <w:rPr>
                      <w:rFonts w:ascii="Times New Roman" w:eastAsia="Times New Roman" w:hAnsi="Times New Roman" w:cs="Times New Roman"/>
                      <w:lang w:val="es-CO" w:eastAsia="es-CO"/>
                    </w:rPr>
                    <w:t xml:space="preserve">l </w:t>
                  </w:r>
                  <w:r w:rsidRPr="006120BD">
                    <w:rPr>
                      <w:rFonts w:ascii="Times New Roman" w:eastAsia="Times New Roman" w:hAnsi="Times New Roman" w:cs="Times New Roman"/>
                      <w:lang w:val="es-CO" w:eastAsia="es-CO"/>
                    </w:rPr>
                    <w:t xml:space="preserve"> equipo</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CBED41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FDA22E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E7A07D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8C33C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FAB1D4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D74EC5D"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00D047F" w14:textId="541463C7"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lastRenderedPageBreak/>
                    <w:t xml:space="preserve">- Conocimiento </w:t>
                  </w:r>
                  <w:r w:rsidR="009F2187">
                    <w:rPr>
                      <w:rFonts w:ascii="Times New Roman" w:eastAsia="Times New Roman" w:hAnsi="Times New Roman" w:cs="Times New Roman"/>
                      <w:lang w:val="es-CO" w:eastAsia="es-CO"/>
                    </w:rPr>
                    <w:t>d</w:t>
                  </w:r>
                  <w:r w:rsidRPr="006120BD">
                    <w:rPr>
                      <w:rFonts w:ascii="Times New Roman" w:eastAsia="Times New Roman" w:hAnsi="Times New Roman" w:cs="Times New Roman"/>
                      <w:lang w:val="es-CO" w:eastAsia="es-CO"/>
                    </w:rPr>
                    <w:t>el uso de las herramientas colaborativas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E72500E"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27613B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6DEF2E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218595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B282088"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301D1690"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99CA40C"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Valoración de otros aspectos: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94E285D"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266F66F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ACE73F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D42A65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0F41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7227DA4"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6F76256"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Ampliación de información relacionada con los objetivos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B846249"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0BB4F01"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CD2B3F4"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A4E6246"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7C1CC79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71365376"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013AF1FF" w14:textId="3BFCAEFE" w:rsidR="005E7D55" w:rsidRPr="006120BD" w:rsidRDefault="005E7D55" w:rsidP="009F2187">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xml:space="preserve">- Propuestas de múltiples perspectivas </w:t>
                  </w:r>
                  <w:r w:rsidR="009F2187">
                    <w:rPr>
                      <w:rFonts w:ascii="Times New Roman" w:eastAsia="Times New Roman" w:hAnsi="Times New Roman" w:cs="Times New Roman"/>
                      <w:lang w:val="es-CO" w:eastAsia="es-CO"/>
                    </w:rPr>
                    <w:t>para</w:t>
                  </w:r>
                  <w:r w:rsidRPr="006120BD">
                    <w:rPr>
                      <w:rFonts w:ascii="Times New Roman" w:eastAsia="Times New Roman" w:hAnsi="Times New Roman" w:cs="Times New Roman"/>
                      <w:lang w:val="es-CO" w:eastAsia="es-CO"/>
                    </w:rPr>
                    <w:t xml:space="preserve"> abordar el tema</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D62690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363FD85"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E01C3A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4BC1D42"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1FBB584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r w:rsidR="005E7D55" w:rsidRPr="00F004D6" w14:paraId="182DF2FB" w14:textId="77777777" w:rsidTr="00607585">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C2CD47F" w14:textId="77777777" w:rsidR="005E7D55" w:rsidRPr="006120BD" w:rsidRDefault="005E7D55" w:rsidP="00C95BF4">
                  <w:pPr>
                    <w:spacing w:after="100" w:afterAutospacing="1"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Capacidad de análisis crítico de la información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6EE0E513"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44C0FB0B"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3A6BB9A0"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1BD06CA"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105" w:type="dxa"/>
                    <w:bottom w:w="60" w:type="dxa"/>
                    <w:right w:w="105" w:type="dxa"/>
                  </w:tcMar>
                  <w:vAlign w:val="center"/>
                  <w:hideMark/>
                </w:tcPr>
                <w:p w14:paraId="5BBA6127" w14:textId="77777777" w:rsidR="005E7D55" w:rsidRPr="006120BD" w:rsidRDefault="005E7D55" w:rsidP="00C95BF4">
                  <w:pPr>
                    <w:spacing w:after="0" w:line="276" w:lineRule="auto"/>
                    <w:rPr>
                      <w:rFonts w:ascii="Times New Roman" w:eastAsia="Times New Roman" w:hAnsi="Times New Roman" w:cs="Times New Roman"/>
                      <w:lang w:val="es-CO" w:eastAsia="es-CO"/>
                    </w:rPr>
                  </w:pPr>
                  <w:r w:rsidRPr="006120BD">
                    <w:rPr>
                      <w:rFonts w:ascii="Times New Roman" w:eastAsia="Times New Roman" w:hAnsi="Times New Roman" w:cs="Times New Roman"/>
                      <w:lang w:val="es-CO" w:eastAsia="es-CO"/>
                    </w:rPr>
                    <w:t> </w:t>
                  </w:r>
                </w:p>
              </w:tc>
            </w:tr>
          </w:tbl>
          <w:p w14:paraId="35CF4A8C" w14:textId="77777777" w:rsidR="005E7D55" w:rsidRPr="00F004D6" w:rsidRDefault="005E7D55" w:rsidP="00C95BF4">
            <w:pPr>
              <w:spacing w:line="276" w:lineRule="auto"/>
              <w:jc w:val="both"/>
              <w:rPr>
                <w:rFonts w:ascii="Times New Roman" w:hAnsi="Times New Roman" w:cs="Times New Roman"/>
                <w:color w:val="000000"/>
                <w:sz w:val="24"/>
                <w:szCs w:val="24"/>
                <w:lang w:val="es-CO"/>
              </w:rPr>
            </w:pPr>
          </w:p>
          <w:p w14:paraId="6C6B9BA6" w14:textId="77777777" w:rsidR="005E7D55" w:rsidRPr="00F004D6" w:rsidRDefault="005E7D55" w:rsidP="00C95BF4">
            <w:pPr>
              <w:spacing w:line="276" w:lineRule="auto"/>
              <w:jc w:val="both"/>
              <w:rPr>
                <w:rFonts w:ascii="Times New Roman" w:hAnsi="Times New Roman" w:cs="Times New Roman"/>
                <w:b/>
                <w:color w:val="000000"/>
                <w:sz w:val="24"/>
                <w:szCs w:val="24"/>
              </w:rPr>
            </w:pPr>
            <w:r w:rsidRPr="00F004D6">
              <w:rPr>
                <w:rFonts w:ascii="Times New Roman" w:hAnsi="Times New Roman" w:cs="Times New Roman"/>
                <w:b/>
                <w:color w:val="000000"/>
                <w:sz w:val="24"/>
                <w:szCs w:val="24"/>
              </w:rPr>
              <w:t>Ficha del estudiante</w:t>
            </w:r>
          </w:p>
          <w:p w14:paraId="773F1162"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98AD3F6" w14:textId="00CB255F" w:rsidR="005E7D55" w:rsidRPr="00F004D6" w:rsidRDefault="009F2187"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Título: La p</w:t>
            </w:r>
            <w:r w:rsidR="005E7D55" w:rsidRPr="00F004D6">
              <w:rPr>
                <w:rFonts w:ascii="Times New Roman" w:hAnsi="Times New Roman" w:cs="Times New Roman"/>
                <w:color w:val="000000"/>
                <w:sz w:val="24"/>
                <w:szCs w:val="24"/>
              </w:rPr>
              <w:t xml:space="preserve">rimavera árabe </w:t>
            </w:r>
          </w:p>
          <w:p w14:paraId="6DF26BD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8201164" w14:textId="7CB398D1"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Descripción: </w:t>
            </w:r>
            <w:r w:rsidRPr="00F004D6">
              <w:rPr>
                <w:rFonts w:ascii="Times New Roman" w:hAnsi="Times New Roman" w:cs="Times New Roman"/>
                <w:i/>
                <w:color w:val="000000"/>
                <w:sz w:val="24"/>
                <w:szCs w:val="24"/>
              </w:rPr>
              <w:t>Webquest</w:t>
            </w:r>
            <w:r w:rsidRPr="00F004D6">
              <w:rPr>
                <w:rFonts w:ascii="Times New Roman" w:hAnsi="Times New Roman" w:cs="Times New Roman"/>
                <w:color w:val="000000"/>
                <w:sz w:val="24"/>
                <w:szCs w:val="24"/>
              </w:rPr>
              <w:t xml:space="preserve"> sobre las revoluciones que es</w:t>
            </w:r>
            <w:r w:rsidR="009F2187">
              <w:rPr>
                <w:rFonts w:ascii="Times New Roman" w:hAnsi="Times New Roman" w:cs="Times New Roman"/>
                <w:color w:val="000000"/>
                <w:sz w:val="24"/>
                <w:szCs w:val="24"/>
              </w:rPr>
              <w:t xml:space="preserve">tallaron en África del Norte y </w:t>
            </w:r>
            <w:r w:rsidRPr="00F004D6">
              <w:rPr>
                <w:rFonts w:ascii="Times New Roman" w:hAnsi="Times New Roman" w:cs="Times New Roman"/>
                <w:color w:val="000000"/>
                <w:sz w:val="24"/>
                <w:szCs w:val="24"/>
              </w:rPr>
              <w:t xml:space="preserve">Oriente </w:t>
            </w:r>
            <w:r w:rsidR="009F2187">
              <w:rPr>
                <w:rFonts w:ascii="Times New Roman" w:hAnsi="Times New Roman" w:cs="Times New Roman"/>
                <w:color w:val="000000"/>
                <w:sz w:val="24"/>
                <w:szCs w:val="24"/>
              </w:rPr>
              <w:t xml:space="preserve">Medio </w:t>
            </w:r>
            <w:r w:rsidRPr="00F004D6">
              <w:rPr>
                <w:rFonts w:ascii="Times New Roman" w:hAnsi="Times New Roman" w:cs="Times New Roman"/>
                <w:color w:val="000000"/>
                <w:sz w:val="24"/>
                <w:szCs w:val="24"/>
              </w:rPr>
              <w:t>a finales de 2010</w:t>
            </w:r>
            <w:r w:rsidR="009F2187">
              <w:rPr>
                <w:rFonts w:ascii="Times New Roman" w:hAnsi="Times New Roman" w:cs="Times New Roman"/>
                <w:color w:val="000000"/>
                <w:sz w:val="24"/>
                <w:szCs w:val="24"/>
              </w:rPr>
              <w:t>.</w:t>
            </w:r>
          </w:p>
          <w:p w14:paraId="5147ED9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F727F8A"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Contextualización</w:t>
            </w:r>
          </w:p>
          <w:p w14:paraId="7693A81F"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Las revueltas en el mundo árabe</w:t>
            </w:r>
          </w:p>
          <w:p w14:paraId="19A5A90C" w14:textId="1CDBBEF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Entre los años 2010 y 2011, en un contexto global de crisis económica, en diversos países de África del Norte y Oriente </w:t>
            </w:r>
            <w:r w:rsidR="008A4BCC">
              <w:rPr>
                <w:rFonts w:ascii="Times New Roman" w:hAnsi="Times New Roman" w:cs="Times New Roman"/>
                <w:color w:val="000000"/>
                <w:sz w:val="24"/>
                <w:szCs w:val="24"/>
              </w:rPr>
              <w:t xml:space="preserve">Medio </w:t>
            </w:r>
            <w:r w:rsidRPr="00F004D6">
              <w:rPr>
                <w:rFonts w:ascii="Times New Roman" w:hAnsi="Times New Roman" w:cs="Times New Roman"/>
                <w:color w:val="000000"/>
                <w:sz w:val="24"/>
                <w:szCs w:val="24"/>
              </w:rPr>
              <w:t>se produjo una serie de revueltas y protestas popula</w:t>
            </w:r>
            <w:r w:rsidR="008A4BCC">
              <w:rPr>
                <w:rFonts w:ascii="Times New Roman" w:hAnsi="Times New Roman" w:cs="Times New Roman"/>
                <w:color w:val="000000"/>
                <w:sz w:val="24"/>
                <w:szCs w:val="24"/>
              </w:rPr>
              <w:t>res que fueron denominadas “La p</w:t>
            </w:r>
            <w:r w:rsidRPr="00F004D6">
              <w:rPr>
                <w:rFonts w:ascii="Times New Roman" w:hAnsi="Times New Roman" w:cs="Times New Roman"/>
                <w:color w:val="000000"/>
                <w:sz w:val="24"/>
                <w:szCs w:val="24"/>
              </w:rPr>
              <w:t>rimavera árabe</w:t>
            </w:r>
            <w:r w:rsidR="008A4BCC">
              <w:rPr>
                <w:rFonts w:ascii="Times New Roman" w:hAnsi="Times New Roman" w:cs="Times New Roman"/>
                <w:color w:val="000000"/>
                <w:sz w:val="24"/>
                <w:szCs w:val="24"/>
              </w:rPr>
              <w:t>”</w:t>
            </w:r>
            <w:r w:rsidRPr="00F004D6">
              <w:rPr>
                <w:rFonts w:ascii="Times New Roman" w:hAnsi="Times New Roman" w:cs="Times New Roman"/>
                <w:color w:val="000000"/>
                <w:sz w:val="24"/>
                <w:szCs w:val="24"/>
              </w:rPr>
              <w:t xml:space="preserve"> por los medios de comunicación.</w:t>
            </w:r>
          </w:p>
          <w:p w14:paraId="0352E78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E8932C3"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En diciembre de 2010, un joven tunecino acuciado por las deudas se suicidó prendiéndose fuego, hecho que se ha considerado el desencadenante de las primeras protestas en Túnez. Una oleada de manifestaciones, protestas y ataques a sedes oficiales culminó con la caída del régimen.</w:t>
            </w:r>
          </w:p>
          <w:p w14:paraId="106D1AF7"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4B04215"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La oleada de protestas no tardó en extenderse a otros países islámicos, como Argelia, Egipto (se saldaron con la caída del gobierno), Yemen (los enfrentamientos entre defensores y opositores del gobierno alcanzaron altas cotas de violencia), Siria (con miles de víctimas mortales por la represión del régimen) o </w:t>
            </w:r>
            <w:r w:rsidRPr="00F004D6">
              <w:rPr>
                <w:rFonts w:ascii="Times New Roman" w:hAnsi="Times New Roman" w:cs="Times New Roman"/>
                <w:color w:val="000000"/>
                <w:sz w:val="24"/>
                <w:szCs w:val="24"/>
              </w:rPr>
              <w:lastRenderedPageBreak/>
              <w:t>Libia (las tensiones desembocaron en una guerra civil que provocó un cambio de régimen político).</w:t>
            </w:r>
          </w:p>
          <w:p w14:paraId="38E3FCFE"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D6D5C31" w14:textId="3E72DDDF"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Los motivos que llevaron a las poblaciones de estos país</w:t>
            </w:r>
            <w:r w:rsidR="008A4BCC">
              <w:rPr>
                <w:rFonts w:ascii="Times New Roman" w:hAnsi="Times New Roman" w:cs="Times New Roman"/>
                <w:color w:val="000000"/>
                <w:sz w:val="24"/>
                <w:szCs w:val="24"/>
              </w:rPr>
              <w:t>es a la revuelta son diversos. Se d</w:t>
            </w:r>
            <w:r w:rsidRPr="00F004D6">
              <w:rPr>
                <w:rFonts w:ascii="Times New Roman" w:hAnsi="Times New Roman" w:cs="Times New Roman"/>
                <w:color w:val="000000"/>
                <w:sz w:val="24"/>
                <w:szCs w:val="24"/>
              </w:rPr>
              <w:t>estacan:</w:t>
            </w:r>
          </w:p>
          <w:p w14:paraId="077674F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66719479" w14:textId="1E7F1FC5"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a</w:t>
            </w:r>
            <w:r w:rsidR="005E7D55" w:rsidRPr="00F004D6">
              <w:rPr>
                <w:rFonts w:ascii="Times New Roman" w:hAnsi="Times New Roman" w:cs="Times New Roman"/>
                <w:color w:val="000000"/>
                <w:sz w:val="24"/>
                <w:szCs w:val="24"/>
              </w:rPr>
              <w:t xml:space="preserve">ltos niveles de desempleo, sobre todo entre los jóvenes, en ocasiones </w:t>
            </w:r>
            <w:r>
              <w:rPr>
                <w:rFonts w:ascii="Times New Roman" w:hAnsi="Times New Roman" w:cs="Times New Roman"/>
                <w:color w:val="000000"/>
                <w:sz w:val="24"/>
                <w:szCs w:val="24"/>
              </w:rPr>
              <w:t>con  una buena formación académica</w:t>
            </w:r>
            <w:r w:rsidR="005E7D55" w:rsidRPr="00F004D6">
              <w:rPr>
                <w:rFonts w:ascii="Times New Roman" w:hAnsi="Times New Roman" w:cs="Times New Roman"/>
                <w:color w:val="000000"/>
                <w:sz w:val="24"/>
                <w:szCs w:val="24"/>
              </w:rPr>
              <w:t>, pero sin perspectivas de futuro.</w:t>
            </w:r>
          </w:p>
          <w:p w14:paraId="2E59CC0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45F451B3" w14:textId="2C08F299"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Los r</w:t>
            </w:r>
            <w:r w:rsidR="005E7D55" w:rsidRPr="00F004D6">
              <w:rPr>
                <w:rFonts w:ascii="Times New Roman" w:hAnsi="Times New Roman" w:cs="Times New Roman"/>
                <w:color w:val="000000"/>
                <w:sz w:val="24"/>
                <w:szCs w:val="24"/>
              </w:rPr>
              <w:t>egímenes políticos autoritarios y corruptos.</w:t>
            </w:r>
          </w:p>
          <w:p w14:paraId="48EF2C39"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1A806BA3" w14:textId="516A2558" w:rsidR="005E7D55" w:rsidRPr="00F004D6" w:rsidRDefault="008A4BCC"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El e</w:t>
            </w:r>
            <w:r w:rsidR="005E7D55" w:rsidRPr="00F004D6">
              <w:rPr>
                <w:rFonts w:ascii="Times New Roman" w:hAnsi="Times New Roman" w:cs="Times New Roman"/>
                <w:color w:val="000000"/>
                <w:sz w:val="24"/>
                <w:szCs w:val="24"/>
              </w:rPr>
              <w:t>ncarecimiento de</w:t>
            </w:r>
            <w:r>
              <w:rPr>
                <w:rFonts w:ascii="Times New Roman" w:hAnsi="Times New Roman" w:cs="Times New Roman"/>
                <w:color w:val="000000"/>
                <w:sz w:val="24"/>
                <w:szCs w:val="24"/>
              </w:rPr>
              <w:t>l nivel de vida</w:t>
            </w:r>
            <w:r w:rsidR="005E7D55" w:rsidRPr="00F004D6">
              <w:rPr>
                <w:rFonts w:ascii="Times New Roman" w:hAnsi="Times New Roman" w:cs="Times New Roman"/>
                <w:color w:val="000000"/>
                <w:sz w:val="24"/>
                <w:szCs w:val="24"/>
              </w:rPr>
              <w:t>, en especial de los productos de primera necesidad.</w:t>
            </w:r>
          </w:p>
          <w:p w14:paraId="4BAE1964"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10EE9C" w14:textId="4E18402A"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La mayoría de los manifestant</w:t>
            </w:r>
            <w:r w:rsidR="008A4BCC">
              <w:rPr>
                <w:rFonts w:ascii="Times New Roman" w:hAnsi="Times New Roman" w:cs="Times New Roman"/>
                <w:color w:val="000000"/>
                <w:sz w:val="24"/>
                <w:szCs w:val="24"/>
              </w:rPr>
              <w:t>es eran jóvenes que utilizaron la i</w:t>
            </w:r>
            <w:r w:rsidRPr="00F004D6">
              <w:rPr>
                <w:rFonts w:ascii="Times New Roman" w:hAnsi="Times New Roman" w:cs="Times New Roman"/>
                <w:color w:val="000000"/>
                <w:sz w:val="24"/>
                <w:szCs w:val="24"/>
              </w:rPr>
              <w:t xml:space="preserve">nternet y las redes sociales para organizar y convocar las movilizaciones. Reclamaban una democratización de los regímenes que gobernaban sus países y una mejora de las condiciones de vida (empleo, </w:t>
            </w:r>
            <w:r w:rsidR="003D0B79">
              <w:rPr>
                <w:rFonts w:ascii="Times New Roman" w:hAnsi="Times New Roman" w:cs="Times New Roman"/>
                <w:color w:val="000000"/>
                <w:sz w:val="24"/>
                <w:szCs w:val="24"/>
              </w:rPr>
              <w:t>estabilidad de los precios, etcétera</w:t>
            </w:r>
            <w:r w:rsidRPr="00F004D6">
              <w:rPr>
                <w:rFonts w:ascii="Times New Roman" w:hAnsi="Times New Roman" w:cs="Times New Roman"/>
                <w:color w:val="000000"/>
                <w:sz w:val="24"/>
                <w:szCs w:val="24"/>
              </w:rPr>
              <w:t>).</w:t>
            </w:r>
          </w:p>
          <w:p w14:paraId="319EDC58"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677F79B" w14:textId="1303A4CC"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Si quieres saber más sobre </w:t>
            </w:r>
            <w:r w:rsidR="003D0B79">
              <w:rPr>
                <w:rFonts w:ascii="Times New Roman" w:hAnsi="Times New Roman" w:cs="Times New Roman"/>
                <w:color w:val="000000"/>
                <w:sz w:val="24"/>
                <w:szCs w:val="24"/>
              </w:rPr>
              <w:t>este tema</w:t>
            </w:r>
            <w:r w:rsidRPr="00F004D6">
              <w:rPr>
                <w:rFonts w:ascii="Times New Roman" w:hAnsi="Times New Roman" w:cs="Times New Roman"/>
                <w:color w:val="000000"/>
                <w:sz w:val="24"/>
                <w:szCs w:val="24"/>
              </w:rPr>
              <w:t>, te proponemos la lectura de al</w:t>
            </w:r>
            <w:r w:rsidR="003D0B79">
              <w:rPr>
                <w:rFonts w:ascii="Times New Roman" w:hAnsi="Times New Roman" w:cs="Times New Roman"/>
                <w:color w:val="000000"/>
                <w:sz w:val="24"/>
                <w:szCs w:val="24"/>
              </w:rPr>
              <w:t>gunos materiales publicados en i</w:t>
            </w:r>
            <w:r w:rsidRPr="00F004D6">
              <w:rPr>
                <w:rFonts w:ascii="Times New Roman" w:hAnsi="Times New Roman" w:cs="Times New Roman"/>
                <w:color w:val="000000"/>
                <w:sz w:val="24"/>
                <w:szCs w:val="24"/>
              </w:rPr>
              <w:t>nternet:</w:t>
            </w:r>
          </w:p>
          <w:p w14:paraId="3362D4C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1894CC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Revuelta en el mundo árabe</w:t>
            </w:r>
            <w:r w:rsidRPr="00F004D6">
              <w:rPr>
                <w:rFonts w:ascii="Times New Roman" w:hAnsi="Times New Roman" w:cs="Times New Roman"/>
                <w:color w:val="000000"/>
                <w:sz w:val="24"/>
                <w:szCs w:val="24"/>
              </w:rPr>
              <w:t xml:space="preserve">, en El Mundo </w:t>
            </w:r>
            <w:hyperlink r:id="rId60"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3B534583"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049E768E"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El año de las revueltas</w:t>
            </w:r>
            <w:r w:rsidRPr="00F004D6">
              <w:rPr>
                <w:rFonts w:ascii="Times New Roman" w:hAnsi="Times New Roman" w:cs="Times New Roman"/>
                <w:color w:val="000000"/>
                <w:sz w:val="24"/>
                <w:szCs w:val="24"/>
              </w:rPr>
              <w:t xml:space="preserve">, en El País </w:t>
            </w:r>
            <w:hyperlink r:id="rId61"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4E36CF65"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7BF3D2B" w14:textId="06A17AF2"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E7D55" w:rsidRPr="003D0B79">
              <w:rPr>
                <w:rFonts w:ascii="Times New Roman" w:hAnsi="Times New Roman" w:cs="Times New Roman"/>
                <w:i/>
                <w:color w:val="000000"/>
                <w:sz w:val="24"/>
                <w:szCs w:val="24"/>
              </w:rPr>
              <w:t>Cinco cau</w:t>
            </w:r>
            <w:r w:rsidRPr="003D0B79">
              <w:rPr>
                <w:rFonts w:ascii="Times New Roman" w:hAnsi="Times New Roman" w:cs="Times New Roman"/>
                <w:i/>
                <w:color w:val="000000"/>
                <w:sz w:val="24"/>
                <w:szCs w:val="24"/>
              </w:rPr>
              <w:t>sas de la insurrección árabe</w:t>
            </w:r>
            <w:r w:rsidR="005E7D55" w:rsidRPr="00F004D6">
              <w:rPr>
                <w:rFonts w:ascii="Times New Roman" w:hAnsi="Times New Roman" w:cs="Times New Roman"/>
                <w:color w:val="000000"/>
                <w:sz w:val="24"/>
                <w:szCs w:val="24"/>
              </w:rPr>
              <w:t xml:space="preserve">, en Le Monde Diplomatique </w:t>
            </w:r>
            <w:hyperlink r:id="rId62"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6E9A6E8A"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358F8EC2" w14:textId="144D669C"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El viento de la Primavera árabe</w:t>
            </w:r>
            <w:r w:rsidR="005E7D55" w:rsidRPr="00F004D6">
              <w:rPr>
                <w:rFonts w:ascii="Times New Roman" w:hAnsi="Times New Roman" w:cs="Times New Roman"/>
                <w:color w:val="000000"/>
                <w:sz w:val="24"/>
                <w:szCs w:val="24"/>
              </w:rPr>
              <w:t xml:space="preserve">, en Webislam </w:t>
            </w:r>
            <w:hyperlink r:id="rId63"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5F646E3C"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2AE5D1C2" w14:textId="31CFB1F5" w:rsidR="005E7D55" w:rsidRPr="00F004D6" w:rsidRDefault="003D0B79"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¿Primavera árabe?</w:t>
            </w:r>
            <w:r w:rsidR="005E7D55" w:rsidRPr="003D0B79">
              <w:rPr>
                <w:rFonts w:ascii="Times New Roman" w:hAnsi="Times New Roman" w:cs="Times New Roman"/>
                <w:i/>
                <w:color w:val="000000"/>
                <w:sz w:val="24"/>
                <w:szCs w:val="24"/>
              </w:rPr>
              <w:t>,</w:t>
            </w:r>
            <w:r w:rsidR="005E7D55" w:rsidRPr="00F004D6">
              <w:rPr>
                <w:rFonts w:ascii="Times New Roman" w:hAnsi="Times New Roman" w:cs="Times New Roman"/>
                <w:color w:val="000000"/>
                <w:sz w:val="24"/>
                <w:szCs w:val="24"/>
              </w:rPr>
              <w:t xml:space="preserve"> en Letras Libres </w:t>
            </w:r>
            <w:hyperlink r:id="rId64" w:history="1">
              <w:r w:rsidR="005E7D55" w:rsidRPr="00F004D6">
                <w:rPr>
                  <w:rStyle w:val="Hipervnculo"/>
                  <w:rFonts w:ascii="Times New Roman" w:hAnsi="Times New Roman" w:cs="Times New Roman"/>
                  <w:sz w:val="24"/>
                  <w:szCs w:val="24"/>
                </w:rPr>
                <w:t>[VER]</w:t>
              </w:r>
            </w:hyperlink>
            <w:r w:rsidR="005E7D55" w:rsidRPr="00F004D6">
              <w:rPr>
                <w:rFonts w:ascii="Times New Roman" w:hAnsi="Times New Roman" w:cs="Times New Roman"/>
                <w:color w:val="000000"/>
                <w:sz w:val="24"/>
                <w:szCs w:val="24"/>
              </w:rPr>
              <w:t>.</w:t>
            </w:r>
          </w:p>
          <w:p w14:paraId="4DACD0C6" w14:textId="77777777" w:rsidR="005E7D55" w:rsidRPr="00F004D6" w:rsidRDefault="005E7D55" w:rsidP="00C95BF4">
            <w:pPr>
              <w:spacing w:line="276" w:lineRule="auto"/>
              <w:jc w:val="both"/>
              <w:rPr>
                <w:rFonts w:ascii="Times New Roman" w:hAnsi="Times New Roman" w:cs="Times New Roman"/>
                <w:color w:val="000000"/>
                <w:sz w:val="24"/>
                <w:szCs w:val="24"/>
              </w:rPr>
            </w:pPr>
          </w:p>
          <w:p w14:paraId="79D218D6" w14:textId="77777777" w:rsidR="005E7D55" w:rsidRPr="00F004D6" w:rsidRDefault="005E7D55" w:rsidP="00C95BF4">
            <w:pPr>
              <w:spacing w:line="276" w:lineRule="auto"/>
              <w:jc w:val="both"/>
              <w:rPr>
                <w:rFonts w:ascii="Times New Roman" w:hAnsi="Times New Roman" w:cs="Times New Roman"/>
                <w:color w:val="000000"/>
                <w:sz w:val="24"/>
                <w:szCs w:val="24"/>
              </w:rPr>
            </w:pPr>
            <w:r w:rsidRPr="00F004D6">
              <w:rPr>
                <w:rFonts w:ascii="Times New Roman" w:hAnsi="Times New Roman" w:cs="Times New Roman"/>
                <w:color w:val="000000"/>
                <w:sz w:val="24"/>
                <w:szCs w:val="24"/>
              </w:rPr>
              <w:t xml:space="preserve">- </w:t>
            </w:r>
            <w:r w:rsidRPr="003D0B79">
              <w:rPr>
                <w:rFonts w:ascii="Times New Roman" w:hAnsi="Times New Roman" w:cs="Times New Roman"/>
                <w:i/>
                <w:color w:val="000000"/>
                <w:sz w:val="24"/>
                <w:szCs w:val="24"/>
              </w:rPr>
              <w:t>Revueltas en el mundo árabe</w:t>
            </w:r>
            <w:r w:rsidRPr="00F004D6">
              <w:rPr>
                <w:rFonts w:ascii="Times New Roman" w:hAnsi="Times New Roman" w:cs="Times New Roman"/>
                <w:color w:val="000000"/>
                <w:sz w:val="24"/>
                <w:szCs w:val="24"/>
              </w:rPr>
              <w:t xml:space="preserve">, en RTVE </w:t>
            </w:r>
            <w:hyperlink r:id="rId65" w:history="1">
              <w:r w:rsidRPr="00F004D6">
                <w:rPr>
                  <w:rStyle w:val="Hipervnculo"/>
                  <w:rFonts w:ascii="Times New Roman" w:hAnsi="Times New Roman" w:cs="Times New Roman"/>
                  <w:sz w:val="24"/>
                  <w:szCs w:val="24"/>
                </w:rPr>
                <w:t>[VER]</w:t>
              </w:r>
            </w:hyperlink>
            <w:r w:rsidRPr="00F004D6">
              <w:rPr>
                <w:rFonts w:ascii="Times New Roman" w:hAnsi="Times New Roman" w:cs="Times New Roman"/>
                <w:color w:val="000000"/>
                <w:sz w:val="24"/>
                <w:szCs w:val="24"/>
              </w:rPr>
              <w:t>.</w:t>
            </w:r>
          </w:p>
          <w:p w14:paraId="0C0FD2F0" w14:textId="77777777" w:rsidR="005E7D55" w:rsidRPr="00F004D6" w:rsidRDefault="005E7D55" w:rsidP="00C95BF4">
            <w:pPr>
              <w:spacing w:line="276" w:lineRule="auto"/>
              <w:jc w:val="both"/>
              <w:rPr>
                <w:rFonts w:ascii="Times New Roman" w:hAnsi="Times New Roman" w:cs="Times New Roman"/>
                <w:color w:val="000000"/>
                <w:sz w:val="24"/>
                <w:szCs w:val="24"/>
              </w:rPr>
            </w:pPr>
          </w:p>
        </w:tc>
      </w:tr>
    </w:tbl>
    <w:p w14:paraId="0CE448A3" w14:textId="77777777" w:rsidR="005E7D55" w:rsidRDefault="005E7D55" w:rsidP="00C95BF4">
      <w:pPr>
        <w:spacing w:after="0" w:line="276" w:lineRule="auto"/>
        <w:jc w:val="both"/>
        <w:rPr>
          <w:rFonts w:ascii="Times New Roman" w:hAnsi="Times New Roman" w:cs="Times New Roman"/>
          <w:highlight w:val="yellow"/>
        </w:rPr>
      </w:pPr>
    </w:p>
    <w:p w14:paraId="205D2BAE" w14:textId="77777777" w:rsidR="005E7D55" w:rsidRDefault="005E7D55" w:rsidP="00C95BF4">
      <w:pPr>
        <w:spacing w:after="0" w:line="276" w:lineRule="auto"/>
        <w:jc w:val="both"/>
        <w:rPr>
          <w:rFonts w:ascii="Times New Roman" w:hAnsi="Times New Roman" w:cs="Times New Roman"/>
          <w:highlight w:val="yellow"/>
        </w:rPr>
      </w:pPr>
    </w:p>
    <w:p w14:paraId="31616FBA" w14:textId="77777777" w:rsidR="005E7D55" w:rsidRPr="000846F3" w:rsidRDefault="005E7D55" w:rsidP="00C95BF4">
      <w:pPr>
        <w:spacing w:after="0" w:line="276" w:lineRule="auto"/>
        <w:jc w:val="both"/>
        <w:rPr>
          <w:rFonts w:ascii="Times New Roman" w:hAnsi="Times New Roman" w:cs="Times New Roman"/>
          <w:highlight w:val="yellow"/>
        </w:rPr>
      </w:pPr>
    </w:p>
    <w:p w14:paraId="2953A47D" w14:textId="6998FD26"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C95BF4">
      <w:pPr>
        <w:spacing w:after="0" w:line="276" w:lineRule="auto"/>
        <w:jc w:val="both"/>
        <w:rPr>
          <w:rFonts w:ascii="Times New Roman" w:hAnsi="Times New Roman" w:cs="Times New Roman"/>
        </w:rPr>
      </w:pPr>
    </w:p>
    <w:p w14:paraId="7C5DEA3D" w14:textId="49F9FC31" w:rsidR="005B2EC8" w:rsidRDefault="003D0B79" w:rsidP="00C95BF4">
      <w:pPr>
        <w:spacing w:after="0" w:line="276" w:lineRule="auto"/>
        <w:jc w:val="both"/>
        <w:rPr>
          <w:rFonts w:ascii="Times New Roman" w:hAnsi="Times New Roman" w:cs="Times New Roman"/>
        </w:rPr>
      </w:pPr>
      <w:r>
        <w:rPr>
          <w:rFonts w:ascii="Times New Roman" w:hAnsi="Times New Roman" w:cs="Times New Roman"/>
        </w:rPr>
        <w:t xml:space="preserve">El denominado </w:t>
      </w:r>
      <w:r w:rsidR="00CE1FAB">
        <w:rPr>
          <w:rFonts w:ascii="Times New Roman" w:hAnsi="Times New Roman" w:cs="Times New Roman"/>
        </w:rPr>
        <w:t>p</w:t>
      </w:r>
      <w:r w:rsidR="00695659" w:rsidRPr="00695659">
        <w:rPr>
          <w:rFonts w:ascii="Times New Roman" w:hAnsi="Times New Roman" w:cs="Times New Roman"/>
        </w:rPr>
        <w:t xml:space="preserve">rograma nuclear </w:t>
      </w:r>
      <w:r w:rsidR="00695659">
        <w:rPr>
          <w:rFonts w:ascii="Times New Roman" w:hAnsi="Times New Roman" w:cs="Times New Roman"/>
        </w:rPr>
        <w:t>ir</w:t>
      </w:r>
      <w:r w:rsidR="00CE1FAB">
        <w:rPr>
          <w:rFonts w:ascii="Times New Roman" w:hAnsi="Times New Roman" w:cs="Times New Roman"/>
        </w:rPr>
        <w:t>a</w:t>
      </w:r>
      <w:r w:rsidR="00695659">
        <w:rPr>
          <w:rFonts w:ascii="Times New Roman" w:hAnsi="Times New Roman" w:cs="Times New Roman"/>
        </w:rPr>
        <w:t>ní</w:t>
      </w:r>
      <w:r w:rsidR="00CE1FAB">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w:t>
      </w:r>
      <w:r>
        <w:rPr>
          <w:rFonts w:ascii="Times New Roman" w:hAnsi="Times New Roman" w:cs="Times New Roman"/>
        </w:rPr>
        <w:t xml:space="preserve">de manera </w:t>
      </w:r>
      <w:r w:rsidR="005B2EC8">
        <w:rPr>
          <w:rFonts w:ascii="Times New Roman" w:hAnsi="Times New Roman" w:cs="Times New Roman"/>
        </w:rPr>
        <w:t xml:space="preserve">sustancial </w:t>
      </w:r>
      <w:r w:rsidR="005B2EC8" w:rsidRPr="005B2EC8">
        <w:rPr>
          <w:rFonts w:ascii="Times New Roman" w:hAnsi="Times New Roman" w:cs="Times New Roman"/>
        </w:rPr>
        <w:t>el</w:t>
      </w:r>
      <w:r w:rsidR="005B2EC8">
        <w:rPr>
          <w:rFonts w:ascii="Times New Roman" w:hAnsi="Times New Roman" w:cs="Times New Roman"/>
        </w:rPr>
        <w:t xml:space="preserve"> </w:t>
      </w:r>
      <w:r w:rsidR="00F72BD1" w:rsidRPr="00721BB7">
        <w:rPr>
          <w:rFonts w:ascii="Times New Roman" w:hAnsi="Times New Roman" w:cs="Times New Roman"/>
          <w:b/>
          <w:i/>
        </w:rPr>
        <w:t>statu</w:t>
      </w:r>
      <w:r w:rsidR="005B2EC8" w:rsidRPr="00721BB7">
        <w:rPr>
          <w:rFonts w:ascii="Times New Roman" w:hAnsi="Times New Roman" w:cs="Times New Roman"/>
          <w:b/>
          <w:i/>
        </w:rPr>
        <w:t xml:space="preserve"> quo</w:t>
      </w:r>
      <w:r w:rsidR="005B2EC8">
        <w:rPr>
          <w:rFonts w:ascii="Times New Roman" w:hAnsi="Times New Roman" w:cs="Times New Roman"/>
        </w:rPr>
        <w:t xml:space="preserve"> regional</w:t>
      </w:r>
      <w:r w:rsidR="005D3A9B">
        <w:rPr>
          <w:rFonts w:ascii="Times New Roman" w:hAnsi="Times New Roman" w:cs="Times New Roman"/>
        </w:rPr>
        <w:t xml:space="preserve"> [</w:t>
      </w:r>
      <w:hyperlink r:id="rId66" w:history="1">
        <w:r w:rsidR="005D3A9B" w:rsidRPr="005D3A9B">
          <w:rPr>
            <w:rStyle w:val="Hipervnculo"/>
            <w:rFonts w:ascii="Times New Roman" w:hAnsi="Times New Roman" w:cs="Times New Roman"/>
          </w:rPr>
          <w:t>VER</w:t>
        </w:r>
      </w:hyperlink>
      <w:r w:rsidR="005D3A9B">
        <w:rPr>
          <w:rFonts w:ascii="Times New Roman" w:hAnsi="Times New Roman" w:cs="Times New Roman"/>
        </w:rPr>
        <w:t>]</w:t>
      </w:r>
      <w:r w:rsidR="005B2EC8">
        <w:rPr>
          <w:rFonts w:ascii="Times New Roman" w:hAnsi="Times New Roman" w:cs="Times New Roman"/>
        </w:rPr>
        <w:t xml:space="preserve">. </w:t>
      </w:r>
    </w:p>
    <w:p w14:paraId="12661F7A" w14:textId="77777777" w:rsidR="00E83118" w:rsidRDefault="00E83118"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8"/>
        <w:gridCol w:w="634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69B106DD" w:rsidR="00721BB7" w:rsidRPr="000846F3" w:rsidRDefault="00721BB7" w:rsidP="00300B8E">
            <w:pPr>
              <w:spacing w:line="276" w:lineRule="auto"/>
              <w:jc w:val="both"/>
              <w:rPr>
                <w:rFonts w:ascii="Times New Roman" w:hAnsi="Times New Roman" w:cs="Times New Roman"/>
                <w:b/>
                <w:sz w:val="24"/>
                <w:szCs w:val="24"/>
              </w:rPr>
            </w:pPr>
            <w:r>
              <w:rPr>
                <w:rFonts w:ascii="Times New Roman" w:hAnsi="Times New Roman" w:cs="Times New Roman"/>
              </w:rPr>
              <w:t>Irán posee 40</w:t>
            </w:r>
            <w:r w:rsidR="00D9434C">
              <w:rPr>
                <w:rFonts w:ascii="Times New Roman" w:hAnsi="Times New Roman" w:cs="Times New Roman"/>
              </w:rPr>
              <w:t xml:space="preserve"> </w:t>
            </w:r>
            <w:r>
              <w:rPr>
                <w:rFonts w:ascii="Times New Roman" w:hAnsi="Times New Roman" w:cs="Times New Roman"/>
              </w:rPr>
              <w:t xml:space="preserve">% de los recursos petroleros y de gas de Oriente Medio y es el cuarto productor mundial del crudo. También es la capital espiritual de los musulmanes chiitas, quienes tienen un conflicto histórico con los </w:t>
            </w:r>
            <w:r w:rsidR="008E5987">
              <w:rPr>
                <w:rFonts w:ascii="Times New Roman" w:hAnsi="Times New Roman" w:cs="Times New Roman"/>
              </w:rPr>
              <w:t>sunita</w:t>
            </w:r>
            <w:r>
              <w:rPr>
                <w:rFonts w:ascii="Times New Roman" w:hAnsi="Times New Roman" w:cs="Times New Roman"/>
              </w:rPr>
              <w:t>s. Asimismo</w:t>
            </w:r>
            <w:r w:rsidR="001C623B">
              <w:rPr>
                <w:rFonts w:ascii="Times New Roman" w:hAnsi="Times New Roman" w:cs="Times New Roman"/>
              </w:rPr>
              <w:t>, Irán</w:t>
            </w:r>
            <w:r>
              <w:rPr>
                <w:rFonts w:ascii="Times New Roman" w:hAnsi="Times New Roman" w:cs="Times New Roman"/>
              </w:rPr>
              <w:t xml:space="preserve"> controla </w:t>
            </w:r>
            <w:r w:rsidRPr="005E447A">
              <w:rPr>
                <w:rFonts w:ascii="Times New Roman" w:hAnsi="Times New Roman" w:cs="Times New Roman"/>
              </w:rPr>
              <w:t>el Estrecho de Ormuz</w:t>
            </w:r>
            <w:r>
              <w:rPr>
                <w:rFonts w:ascii="Times New Roman" w:hAnsi="Times New Roman" w:cs="Times New Roman"/>
              </w:rPr>
              <w:t xml:space="preserve">, </w:t>
            </w:r>
            <w:r w:rsidRPr="00433C88">
              <w:rPr>
                <w:rFonts w:ascii="Times New Roman" w:hAnsi="Times New Roman" w:cs="Times New Roman"/>
              </w:rPr>
              <w:t>camino de entrada y salida hacia el Golfo Pérsico</w:t>
            </w:r>
            <w:r w:rsidR="00300B8E">
              <w:rPr>
                <w:rFonts w:ascii="Times New Roman" w:hAnsi="Times New Roman" w:cs="Times New Roman"/>
              </w:rPr>
              <w:t>,</w:t>
            </w:r>
            <w:r w:rsidRPr="00433C88">
              <w:rPr>
                <w:rFonts w:ascii="Times New Roman" w:hAnsi="Times New Roman" w:cs="Times New Roman"/>
              </w:rPr>
              <w:t xml:space="preserve"> por donde transita la mitad del come</w:t>
            </w:r>
            <w:r w:rsidR="001C623B">
              <w:rPr>
                <w:rFonts w:ascii="Times New Roman" w:hAnsi="Times New Roman" w:cs="Times New Roman"/>
              </w:rPr>
              <w:t>rcio mundial de hidrocarburos.</w:t>
            </w:r>
          </w:p>
        </w:tc>
      </w:tr>
    </w:tbl>
    <w:p w14:paraId="7CF2D56D" w14:textId="77777777" w:rsidR="00433C88" w:rsidRDefault="00433C88" w:rsidP="00C95BF4">
      <w:pPr>
        <w:spacing w:after="0" w:line="276" w:lineRule="auto"/>
        <w:jc w:val="both"/>
        <w:rPr>
          <w:rFonts w:ascii="Times New Roman" w:hAnsi="Times New Roman" w:cs="Times New Roman"/>
        </w:rPr>
      </w:pPr>
    </w:p>
    <w:p w14:paraId="1C1C6B11" w14:textId="2D53DBBE"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w:t>
      </w:r>
      <w:r w:rsidR="00300B8E">
        <w:rPr>
          <w:rFonts w:ascii="Times New Roman" w:hAnsi="Times New Roman" w:cs="Times New Roman"/>
        </w:rPr>
        <w:t xml:space="preserve">a de uranio, un reactor nuclear </w:t>
      </w:r>
      <w:r w:rsidR="00D96B3B" w:rsidRPr="00D96B3B">
        <w:rPr>
          <w:rFonts w:ascii="Times New Roman" w:hAnsi="Times New Roman" w:cs="Times New Roman"/>
        </w:rPr>
        <w:t xml:space="preserve">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C95BF4">
      <w:pPr>
        <w:spacing w:after="0" w:line="276" w:lineRule="auto"/>
        <w:jc w:val="both"/>
        <w:rPr>
          <w:rFonts w:ascii="Times New Roman" w:hAnsi="Times New Roman" w:cs="Times New Roman"/>
        </w:rPr>
      </w:pPr>
    </w:p>
    <w:p w14:paraId="715D1770" w14:textId="4D378DA6"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El bloque liderado por </w:t>
      </w:r>
      <w:r w:rsidR="001C623B">
        <w:rPr>
          <w:rFonts w:ascii="Times New Roman" w:hAnsi="Times New Roman" w:cs="Times New Roman"/>
        </w:rPr>
        <w:t>Estados Unidos e Israel</w:t>
      </w:r>
      <w:r w:rsidRPr="005E447A">
        <w:rPr>
          <w:rFonts w:ascii="Times New Roman" w:hAnsi="Times New Roman" w:cs="Times New Roman"/>
        </w:rPr>
        <w:t xml:space="preserve">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C95BF4">
      <w:pPr>
        <w:spacing w:after="0" w:line="276" w:lineRule="auto"/>
        <w:jc w:val="both"/>
        <w:rPr>
          <w:rFonts w:ascii="Times New Roman" w:hAnsi="Times New Roman" w:cs="Times New Roman"/>
        </w:rPr>
      </w:pPr>
    </w:p>
    <w:p w14:paraId="0C95AD6E" w14:textId="202AE5CF" w:rsidR="001B2D3D"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300B8E">
        <w:rPr>
          <w:rFonts w:ascii="Times New Roman" w:hAnsi="Times New Roman" w:cs="Times New Roman"/>
        </w:rPr>
        <w:t>, pues afirma que este su usa</w:t>
      </w:r>
      <w:r w:rsidR="001B2D3D">
        <w:rPr>
          <w:rFonts w:ascii="Times New Roman" w:hAnsi="Times New Roman" w:cs="Times New Roman"/>
        </w:rPr>
        <w:t xml:space="preserve"> para desarrollar</w:t>
      </w:r>
      <w:r w:rsidR="00300B8E">
        <w:rPr>
          <w:rFonts w:ascii="Times New Roman" w:hAnsi="Times New Roman" w:cs="Times New Roman"/>
        </w:rPr>
        <w:t xml:space="preserve"> su</w:t>
      </w:r>
      <w:r w:rsidR="001B2D3D" w:rsidRPr="001B2D3D">
        <w:rPr>
          <w:rFonts w:ascii="Times New Roman" w:hAnsi="Times New Roman" w:cs="Times New Roman"/>
        </w:rPr>
        <w:t xml:space="preserve">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ya q</w:t>
      </w:r>
      <w:r w:rsidR="001C623B">
        <w:rPr>
          <w:rFonts w:ascii="Times New Roman" w:hAnsi="Times New Roman" w:cs="Times New Roman"/>
        </w:rPr>
        <w:t>ue Israel posee armas atómicas.</w:t>
      </w:r>
    </w:p>
    <w:p w14:paraId="50498DDC" w14:textId="6AA665A0" w:rsidR="00433C88" w:rsidRDefault="00433C88" w:rsidP="00C95BF4">
      <w:pPr>
        <w:spacing w:after="0" w:line="276" w:lineRule="auto"/>
        <w:jc w:val="both"/>
        <w:rPr>
          <w:rFonts w:ascii="Times New Roman" w:hAnsi="Times New Roman" w:cs="Times New Roman"/>
        </w:rPr>
      </w:pPr>
    </w:p>
    <w:p w14:paraId="215B67FF" w14:textId="6D652A4D" w:rsidR="00433C88" w:rsidRDefault="00433C88" w:rsidP="00C95BF4">
      <w:pPr>
        <w:spacing w:after="0" w:line="276" w:lineRule="auto"/>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300B8E">
        <w:rPr>
          <w:rFonts w:ascii="Times New Roman" w:hAnsi="Times New Roman" w:cs="Times New Roman"/>
        </w:rPr>
        <w:t xml:space="preserve">promover </w:t>
      </w:r>
      <w:r w:rsidR="001B2D3D">
        <w:rPr>
          <w:rFonts w:ascii="Times New Roman" w:hAnsi="Times New Roman" w:cs="Times New Roman"/>
        </w:rPr>
        <w:t xml:space="preserve">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 xml:space="preserve">amenazó con </w:t>
      </w:r>
      <w:r w:rsidR="00300B8E">
        <w:rPr>
          <w:rFonts w:ascii="Times New Roman" w:hAnsi="Times New Roman" w:cs="Times New Roman"/>
        </w:rPr>
        <w:t xml:space="preserve">efectuar </w:t>
      </w:r>
      <w:r w:rsidR="00AB23DB" w:rsidRPr="00AB23DB">
        <w:rPr>
          <w:rFonts w:ascii="Times New Roman" w:hAnsi="Times New Roman" w:cs="Times New Roman"/>
        </w:rPr>
        <w:t>acciones militares contra los complejos nucleares de Irán</w:t>
      </w:r>
      <w:r w:rsidR="003E0E77">
        <w:rPr>
          <w:rFonts w:ascii="Times New Roman" w:hAnsi="Times New Roman" w:cs="Times New Roman"/>
        </w:rPr>
        <w:t>.</w:t>
      </w:r>
    </w:p>
    <w:p w14:paraId="0DEFF05E" w14:textId="77777777" w:rsidR="003E0E77"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69F586C3"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2B38E0">
              <w:rPr>
                <w:rFonts w:ascii="Times New Roman" w:hAnsi="Times New Roman" w:cs="Times New Roman"/>
                <w:color w:val="000000"/>
                <w:sz w:val="24"/>
                <w:szCs w:val="24"/>
              </w:rPr>
              <w:t>_01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27</w:t>
            </w:r>
          </w:p>
        </w:tc>
      </w:tr>
      <w:tr w:rsidR="00983FAB" w:rsidRPr="0037129A" w14:paraId="18A74810" w14:textId="77777777" w:rsidTr="005A2B85">
        <w:tc>
          <w:tcPr>
            <w:tcW w:w="2518" w:type="dxa"/>
          </w:tcPr>
          <w:p w14:paraId="6F7F3B38"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BA00BBF" w:rsidR="00983FAB" w:rsidRPr="003E7849" w:rsidRDefault="003E7849" w:rsidP="00C95BF4">
            <w:pPr>
              <w:spacing w:line="276" w:lineRule="auto"/>
              <w:jc w:val="both"/>
              <w:rPr>
                <w:rFonts w:ascii="Times New Roman" w:hAnsi="Times New Roman" w:cs="Times New Roman"/>
                <w:color w:val="000000"/>
                <w:sz w:val="24"/>
                <w:szCs w:val="24"/>
                <w:lang w:val="es-CO"/>
              </w:rPr>
            </w:pPr>
            <w:r w:rsidRPr="003E7849">
              <w:rPr>
                <w:rFonts w:ascii="Times New Roman" w:hAnsi="Times New Roman" w:cs="Times New Roman"/>
                <w:color w:val="000000"/>
                <w:sz w:val="24"/>
                <w:szCs w:val="24"/>
                <w:lang w:val="es-CO"/>
              </w:rPr>
              <w:t xml:space="preserve">Representación </w:t>
            </w:r>
            <w:r>
              <w:rPr>
                <w:rFonts w:ascii="Times New Roman" w:hAnsi="Times New Roman" w:cs="Times New Roman"/>
                <w:color w:val="000000"/>
                <w:sz w:val="24"/>
                <w:szCs w:val="24"/>
                <w:lang w:val="es-CO"/>
              </w:rPr>
              <w:t xml:space="preserve">caricaturesca </w:t>
            </w:r>
            <w:r w:rsidRPr="003E7849">
              <w:rPr>
                <w:rFonts w:ascii="Times New Roman" w:hAnsi="Times New Roman" w:cs="Times New Roman"/>
                <w:color w:val="000000"/>
                <w:sz w:val="24"/>
                <w:szCs w:val="24"/>
                <w:lang w:val="es-CO"/>
              </w:rPr>
              <w:t xml:space="preserve">de los protagonistas </w:t>
            </w:r>
            <w:r>
              <w:rPr>
                <w:rFonts w:ascii="Times New Roman" w:hAnsi="Times New Roman" w:cs="Times New Roman"/>
                <w:color w:val="000000"/>
                <w:sz w:val="24"/>
                <w:szCs w:val="24"/>
                <w:lang w:val="es-CO"/>
              </w:rPr>
              <w:t>del conflicto por el programa nuclear de Irán.</w:t>
            </w:r>
          </w:p>
        </w:tc>
      </w:tr>
      <w:tr w:rsidR="00983FAB" w:rsidRPr="000846F3" w14:paraId="0A47A9DA" w14:textId="77777777" w:rsidTr="005A2B85">
        <w:tc>
          <w:tcPr>
            <w:tcW w:w="2518" w:type="dxa"/>
          </w:tcPr>
          <w:p w14:paraId="64843BE4"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EF928D" w14:textId="77777777" w:rsidR="00B34088" w:rsidRPr="004661FF" w:rsidRDefault="00B34088" w:rsidP="00C95BF4">
            <w:pPr>
              <w:spacing w:line="276" w:lineRule="auto"/>
              <w:jc w:val="both"/>
              <w:rPr>
                <w:rFonts w:ascii="Times New Roman" w:hAnsi="Times New Roman" w:cs="Times New Roman"/>
                <w:color w:val="000000"/>
                <w:sz w:val="24"/>
                <w:szCs w:val="24"/>
                <w:lang w:val="es-CO"/>
              </w:rPr>
            </w:pPr>
          </w:p>
          <w:p w14:paraId="3FFA8EDE" w14:textId="06D5FD93" w:rsidR="00983FAB" w:rsidRPr="000846F3" w:rsidRDefault="00B34088" w:rsidP="00C95BF4">
            <w:pPr>
              <w:spacing w:line="276" w:lineRule="auto"/>
              <w:jc w:val="both"/>
              <w:rPr>
                <w:rFonts w:ascii="Times New Roman" w:hAnsi="Times New Roman" w:cs="Times New Roman"/>
                <w:color w:val="000000"/>
                <w:sz w:val="24"/>
                <w:szCs w:val="24"/>
              </w:rPr>
            </w:pPr>
            <w:r w:rsidRPr="003E7849">
              <w:rPr>
                <w:rFonts w:ascii="Times New Roman" w:hAnsi="Times New Roman" w:cs="Times New Roman"/>
                <w:color w:val="000000"/>
                <w:sz w:val="24"/>
                <w:szCs w:val="24"/>
                <w:lang w:val="es-CO"/>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7DCABB7B" w:rsidR="00983FAB" w:rsidRPr="000846F3" w:rsidRDefault="00B34088"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desarrollo del programa nuclear enfrenta a Irán, Estados Unidos e Israel</w:t>
            </w:r>
            <w:r w:rsidR="003E7849">
              <w:rPr>
                <w:rFonts w:ascii="Times New Roman" w:hAnsi="Times New Roman" w:cs="Times New Roman"/>
                <w:color w:val="000000"/>
                <w:sz w:val="24"/>
                <w:szCs w:val="24"/>
              </w:rPr>
              <w:t xml:space="preserve">. Para </w:t>
            </w:r>
            <w:r w:rsidR="003E7849" w:rsidRPr="003E7849">
              <w:rPr>
                <w:rFonts w:ascii="Times New Roman" w:hAnsi="Times New Roman" w:cs="Times New Roman"/>
                <w:color w:val="000000"/>
                <w:sz w:val="24"/>
                <w:szCs w:val="24"/>
              </w:rPr>
              <w:t xml:space="preserve">Israel, </w:t>
            </w:r>
            <w:r w:rsidR="003E7849">
              <w:rPr>
                <w:rFonts w:ascii="Times New Roman" w:hAnsi="Times New Roman" w:cs="Times New Roman"/>
                <w:color w:val="000000"/>
                <w:sz w:val="24"/>
                <w:szCs w:val="24"/>
              </w:rPr>
              <w:t xml:space="preserve">Irán es una “piedra en el zapato” </w:t>
            </w:r>
            <w:r w:rsidR="003E7849">
              <w:rPr>
                <w:rFonts w:ascii="Times New Roman" w:hAnsi="Times New Roman" w:cs="Times New Roman"/>
                <w:color w:val="000000"/>
                <w:sz w:val="24"/>
                <w:szCs w:val="24"/>
              </w:rPr>
              <w:lastRenderedPageBreak/>
              <w:t xml:space="preserve">porque representa la </w:t>
            </w:r>
            <w:r w:rsidR="003E7849" w:rsidRPr="003E7849">
              <w:rPr>
                <w:rFonts w:ascii="Times New Roman" w:hAnsi="Times New Roman" w:cs="Times New Roman"/>
                <w:color w:val="000000"/>
                <w:sz w:val="24"/>
                <w:szCs w:val="24"/>
              </w:rPr>
              <w:t>amenaza de un</w:t>
            </w:r>
            <w:r w:rsidR="003E7849">
              <w:rPr>
                <w:rFonts w:ascii="Times New Roman" w:hAnsi="Times New Roman" w:cs="Times New Roman"/>
                <w:color w:val="000000"/>
                <w:sz w:val="24"/>
                <w:szCs w:val="24"/>
              </w:rPr>
              <w:t xml:space="preserve"> ataque </w:t>
            </w:r>
            <w:r w:rsidR="003E7849" w:rsidRPr="003E7849">
              <w:rPr>
                <w:rFonts w:ascii="Times New Roman" w:hAnsi="Times New Roman" w:cs="Times New Roman"/>
                <w:color w:val="000000"/>
                <w:sz w:val="24"/>
                <w:szCs w:val="24"/>
              </w:rPr>
              <w:t>nuclear</w:t>
            </w:r>
            <w:r w:rsidR="003E7849">
              <w:rPr>
                <w:rFonts w:ascii="Times New Roman" w:hAnsi="Times New Roman" w:cs="Times New Roman"/>
                <w:color w:val="000000"/>
                <w:sz w:val="24"/>
                <w:szCs w:val="24"/>
              </w:rPr>
              <w:t>. Por su parte, Estados Unidos pretende “envolver” a Irán en negociaciones con el objetivo de neutralizar su desarrollo atóm</w:t>
            </w:r>
            <w:r w:rsidR="00300B8E">
              <w:rPr>
                <w:rFonts w:ascii="Times New Roman" w:hAnsi="Times New Roman" w:cs="Times New Roman"/>
                <w:color w:val="000000"/>
                <w:sz w:val="24"/>
                <w:szCs w:val="24"/>
              </w:rPr>
              <w:t>ico.  Mientras tanto Irán adopta</w:t>
            </w:r>
            <w:r w:rsidR="003E7849">
              <w:rPr>
                <w:rFonts w:ascii="Times New Roman" w:hAnsi="Times New Roman" w:cs="Times New Roman"/>
                <w:color w:val="000000"/>
                <w:sz w:val="24"/>
                <w:szCs w:val="24"/>
              </w:rPr>
              <w:t xml:space="preserve"> una política de “puño de hierro” para defender la neutralidad de su programa nuclear.  </w:t>
            </w:r>
          </w:p>
        </w:tc>
      </w:tr>
    </w:tbl>
    <w:p w14:paraId="442A8964" w14:textId="77777777" w:rsidR="00433C88" w:rsidRDefault="00433C88" w:rsidP="00C95BF4">
      <w:pPr>
        <w:spacing w:after="0" w:line="276" w:lineRule="auto"/>
        <w:jc w:val="both"/>
        <w:rPr>
          <w:rFonts w:ascii="Times New Roman" w:hAnsi="Times New Roman" w:cs="Times New Roman"/>
        </w:rPr>
      </w:pPr>
    </w:p>
    <w:p w14:paraId="700DB2F7" w14:textId="1623E4C1" w:rsidR="00433C88" w:rsidRPr="00CE1FA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entidades</w:t>
      </w:r>
      <w:r w:rsidR="001C623B">
        <w:rPr>
          <w:rFonts w:ascii="Times New Roman" w:hAnsi="Times New Roman" w:cs="Times New Roman"/>
        </w:rPr>
        <w:t xml:space="preserve"> iraníes</w:t>
      </w:r>
      <w:r w:rsidRPr="00AB23DB">
        <w:rPr>
          <w:rFonts w:ascii="Times New Roman" w:hAnsi="Times New Roman" w:cs="Times New Roman"/>
        </w:rPr>
        <w:t xml:space="preserve"> </w:t>
      </w:r>
      <w:r>
        <w:rPr>
          <w:rFonts w:ascii="Times New Roman" w:hAnsi="Times New Roman" w:cs="Times New Roman"/>
        </w:rPr>
        <w:t>y el embargo del petróleo. También l</w:t>
      </w:r>
      <w:r w:rsidRPr="00AB23DB">
        <w:rPr>
          <w:rFonts w:ascii="Times New Roman" w:hAnsi="Times New Roman" w:cs="Times New Roman"/>
        </w:rPr>
        <w:t>os gobiernos francés,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w:t>
      </w:r>
      <w:r w:rsidR="009C0D50">
        <w:rPr>
          <w:rFonts w:ascii="Times New Roman" w:hAnsi="Times New Roman" w:cs="Times New Roman"/>
        </w:rPr>
        <w:t>cesar</w:t>
      </w:r>
      <w:r w:rsidR="00433C88">
        <w:rPr>
          <w:rFonts w:ascii="Times New Roman" w:hAnsi="Times New Roman" w:cs="Times New Roman"/>
        </w:rPr>
        <w:t xml:space="preserve">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r w:rsidR="001C623B">
        <w:rPr>
          <w:rFonts w:ascii="Times New Roman" w:hAnsi="Times New Roman" w:cs="Times New Roman"/>
        </w:rPr>
        <w:t>[</w:t>
      </w:r>
      <w:hyperlink r:id="rId67" w:history="1">
        <w:r w:rsidR="00273B9D" w:rsidRPr="00273B9D">
          <w:rPr>
            <w:rStyle w:val="Hipervnculo"/>
            <w:rFonts w:ascii="Times New Roman" w:hAnsi="Times New Roman" w:cs="Times New Roman"/>
          </w:rPr>
          <w:t>VER</w:t>
        </w:r>
      </w:hyperlink>
      <w:r w:rsidR="001C623B">
        <w:rPr>
          <w:rFonts w:ascii="Times New Roman" w:hAnsi="Times New Roman" w:cs="Times New Roman"/>
        </w:rPr>
        <w:t>].</w:t>
      </w:r>
    </w:p>
    <w:p w14:paraId="1BD7F652" w14:textId="77777777" w:rsidR="00684B28" w:rsidRPr="00684B28" w:rsidRDefault="00684B28" w:rsidP="00C95BF4">
      <w:pPr>
        <w:spacing w:after="0" w:line="276" w:lineRule="auto"/>
        <w:jc w:val="both"/>
        <w:rPr>
          <w:rFonts w:ascii="Times New Roman" w:hAnsi="Times New Roman" w:cs="Times New Roman"/>
        </w:rPr>
      </w:pPr>
    </w:p>
    <w:p w14:paraId="583C4373" w14:textId="3A7D986F" w:rsidR="00684B28" w:rsidRDefault="001B2D3D" w:rsidP="00C95BF4">
      <w:pPr>
        <w:spacing w:after="0" w:line="276" w:lineRule="auto"/>
        <w:jc w:val="both"/>
        <w:rPr>
          <w:rFonts w:ascii="Times New Roman" w:hAnsi="Times New Roman" w:cs="Times New Roman"/>
        </w:rPr>
      </w:pPr>
      <w:r>
        <w:rPr>
          <w:rFonts w:ascii="Times New Roman" w:hAnsi="Times New Roman" w:cs="Times New Roman"/>
        </w:rPr>
        <w:t>Recientemente</w:t>
      </w:r>
      <w:r w:rsidR="009C0D50">
        <w:rPr>
          <w:rFonts w:ascii="Times New Roman" w:hAnsi="Times New Roman" w:cs="Times New Roman"/>
        </w:rPr>
        <w:t>,</w:t>
      </w:r>
      <w:r>
        <w:rPr>
          <w:rFonts w:ascii="Times New Roman" w:hAnsi="Times New Roman" w:cs="Times New Roman"/>
        </w:rPr>
        <w:t xml:space="preserv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w:t>
      </w:r>
      <w:r w:rsidR="00364554">
        <w:rPr>
          <w:rFonts w:ascii="Times New Roman" w:hAnsi="Times New Roman" w:cs="Times New Roman"/>
        </w:rPr>
        <w:t>stados Unidos</w:t>
      </w:r>
      <w:r w:rsidRPr="00CE1FAB">
        <w:rPr>
          <w:rFonts w:ascii="Times New Roman" w:hAnsi="Times New Roman" w:cs="Times New Roman"/>
        </w:rPr>
        <w:t>,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w:t>
      </w:r>
      <w:r w:rsidR="009C0D50">
        <w:rPr>
          <w:rFonts w:ascii="Times New Roman" w:hAnsi="Times New Roman" w:cs="Times New Roman"/>
        </w:rPr>
        <w:t>par</w:t>
      </w:r>
      <w:r>
        <w:rPr>
          <w:rFonts w:ascii="Times New Roman" w:hAnsi="Times New Roman" w:cs="Times New Roman"/>
        </w:rPr>
        <w:t>a negociar salidas con</w:t>
      </w:r>
      <w:r w:rsidR="009C0D50">
        <w:rPr>
          <w:rFonts w:ascii="Times New Roman" w:hAnsi="Times New Roman" w:cs="Times New Roman"/>
        </w:rPr>
        <w:t xml:space="preserve"> respecto a</w:t>
      </w:r>
      <w:r>
        <w:rPr>
          <w:rFonts w:ascii="Times New Roman" w:hAnsi="Times New Roman" w:cs="Times New Roman"/>
        </w:rPr>
        <w:t xml:space="preserve"> Irán</w:t>
      </w:r>
      <w:r w:rsidR="009C0D50">
        <w:rPr>
          <w:rFonts w:ascii="Times New Roman" w:hAnsi="Times New Roman" w:cs="Times New Roman"/>
        </w:rPr>
        <w:t>, en</w:t>
      </w:r>
      <w:r>
        <w:rPr>
          <w:rFonts w:ascii="Times New Roman" w:hAnsi="Times New Roman" w:cs="Times New Roman"/>
        </w:rPr>
        <w:t xml:space="preserve">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C95BF4">
      <w:pPr>
        <w:spacing w:after="0" w:line="276" w:lineRule="auto"/>
        <w:jc w:val="both"/>
        <w:rPr>
          <w:rFonts w:ascii="Times New Roman" w:hAnsi="Times New Roman" w:cs="Times New Roman"/>
        </w:rPr>
      </w:pPr>
    </w:p>
    <w:p w14:paraId="761E48C0" w14:textId="2A8A6412" w:rsidR="00AB23DB" w:rsidRDefault="00AB23DB" w:rsidP="00C95BF4">
      <w:pPr>
        <w:spacing w:after="0" w:line="276" w:lineRule="auto"/>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w:t>
      </w:r>
      <w:r w:rsidR="009C0D50">
        <w:rPr>
          <w:rFonts w:ascii="Times New Roman" w:hAnsi="Times New Roman" w:cs="Times New Roman"/>
        </w:rPr>
        <w:t>buscar</w:t>
      </w:r>
      <w:r>
        <w:rPr>
          <w:rFonts w:ascii="Times New Roman" w:hAnsi="Times New Roman" w:cs="Times New Roman"/>
        </w:rPr>
        <w:t xml:space="preserve"> una solución </w:t>
      </w:r>
      <w:r w:rsidR="009C0D50">
        <w:rPr>
          <w:rFonts w:ascii="Times New Roman" w:hAnsi="Times New Roman" w:cs="Times New Roman"/>
        </w:rPr>
        <w:t>al</w:t>
      </w:r>
      <w:r>
        <w:rPr>
          <w:rFonts w:ascii="Times New Roman" w:hAnsi="Times New Roman" w:cs="Times New Roman"/>
        </w:rPr>
        <w:t xml:space="preserve">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sidR="00E90B7D">
        <w:rPr>
          <w:rFonts w:ascii="Times New Roman" w:hAnsi="Times New Roman" w:cs="Times New Roman"/>
        </w:rPr>
        <w:t xml:space="preserve"> [</w:t>
      </w:r>
      <w:hyperlink r:id="rId68" w:history="1">
        <w:r w:rsidR="00E90B7D" w:rsidRPr="00E90B7D">
          <w:rPr>
            <w:rStyle w:val="Hipervnculo"/>
            <w:rFonts w:ascii="Times New Roman" w:hAnsi="Times New Roman" w:cs="Times New Roman"/>
          </w:rPr>
          <w:t>VER</w:t>
        </w:r>
      </w:hyperlink>
      <w:r w:rsidR="00E90B7D">
        <w:rPr>
          <w:rFonts w:ascii="Times New Roman" w:hAnsi="Times New Roman" w:cs="Times New Roman"/>
        </w:rPr>
        <w:t>]</w:t>
      </w:r>
      <w:r>
        <w:rPr>
          <w:rFonts w:ascii="Times New Roman" w:hAnsi="Times New Roman" w:cs="Times New Roman"/>
        </w:rPr>
        <w:t>.</w:t>
      </w:r>
    </w:p>
    <w:p w14:paraId="5389E584" w14:textId="65264EEA" w:rsidR="00DE001D" w:rsidRDefault="00DE001D" w:rsidP="00C95BF4">
      <w:pPr>
        <w:spacing w:after="0" w:line="276" w:lineRule="auto"/>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1F542A1E"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21</w:t>
            </w:r>
            <w:r w:rsidR="00DA4D78">
              <w:rPr>
                <w:rFonts w:ascii="Times New Roman" w:hAnsi="Times New Roman" w:cs="Times New Roman"/>
                <w:color w:val="000000"/>
                <w:sz w:val="24"/>
                <w:szCs w:val="24"/>
              </w:rPr>
              <w:t>0</w:t>
            </w:r>
          </w:p>
        </w:tc>
      </w:tr>
      <w:tr w:rsidR="001E54D7" w:rsidRPr="000846F3" w14:paraId="0013C4FB" w14:textId="77777777" w:rsidTr="00453D56">
        <w:tc>
          <w:tcPr>
            <w:tcW w:w="2518" w:type="dxa"/>
          </w:tcPr>
          <w:p w14:paraId="0BCAF2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1A2DD84A"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r w:rsidR="009C0D50">
              <w:rPr>
                <w:rFonts w:ascii="Times New Roman" w:hAnsi="Times New Roman" w:cs="Times New Roman"/>
                <w:color w:val="000000"/>
                <w:sz w:val="24"/>
                <w:szCs w:val="24"/>
              </w:rPr>
              <w:t>.</w:t>
            </w:r>
          </w:p>
        </w:tc>
      </w:tr>
    </w:tbl>
    <w:p w14:paraId="448DEC05" w14:textId="77777777" w:rsidR="001E54D7" w:rsidRDefault="001E54D7" w:rsidP="00C95BF4">
      <w:pPr>
        <w:spacing w:after="0" w:line="276" w:lineRule="auto"/>
        <w:jc w:val="both"/>
        <w:rPr>
          <w:rStyle w:val="Hipervnculo"/>
          <w:rFonts w:ascii="Times New Roman" w:hAnsi="Times New Roman" w:cs="Times New Roman"/>
        </w:rPr>
      </w:pPr>
    </w:p>
    <w:p w14:paraId="13A44BB1" w14:textId="77777777" w:rsidR="001E54D7" w:rsidRDefault="001E54D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13A8ECD6"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22</w:t>
            </w:r>
            <w:r w:rsidR="00DA4D78">
              <w:rPr>
                <w:rFonts w:ascii="Times New Roman" w:hAnsi="Times New Roman" w:cs="Times New Roman"/>
                <w:color w:val="000000"/>
                <w:sz w:val="24"/>
                <w:szCs w:val="24"/>
              </w:rPr>
              <w:t>0</w:t>
            </w:r>
          </w:p>
        </w:tc>
      </w:tr>
      <w:tr w:rsidR="001E54D7" w:rsidRPr="000846F3" w14:paraId="0C632C1F" w14:textId="77777777" w:rsidTr="00453D56">
        <w:tc>
          <w:tcPr>
            <w:tcW w:w="2518" w:type="dxa"/>
          </w:tcPr>
          <w:p w14:paraId="70831B98"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0A2BA9D9" w:rsidR="001E54D7" w:rsidRPr="000846F3" w:rsidRDefault="001E54D7" w:rsidP="00C95BF4">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w:t>
            </w:r>
            <w:r w:rsidR="009C0D50">
              <w:rPr>
                <w:rFonts w:ascii="Times New Roman" w:hAnsi="Times New Roman" w:cs="Times New Roman"/>
                <w:color w:val="000000"/>
                <w:sz w:val="24"/>
                <w:szCs w:val="24"/>
              </w:rPr>
              <w:t xml:space="preserve">se en </w:t>
            </w:r>
            <w:r w:rsidRPr="001E54D7">
              <w:rPr>
                <w:rFonts w:ascii="Times New Roman" w:hAnsi="Times New Roman" w:cs="Times New Roman"/>
                <w:color w:val="000000"/>
                <w:sz w:val="24"/>
                <w:szCs w:val="24"/>
              </w:rPr>
              <w:t xml:space="preserve"> el planteamiento de hipótesis</w:t>
            </w:r>
            <w:r w:rsidR="009C0D50">
              <w:rPr>
                <w:rFonts w:ascii="Times New Roman" w:hAnsi="Times New Roman" w:cs="Times New Roman"/>
                <w:color w:val="000000"/>
                <w:sz w:val="24"/>
                <w:szCs w:val="24"/>
              </w:rPr>
              <w:t>.</w:t>
            </w:r>
          </w:p>
        </w:tc>
      </w:tr>
    </w:tbl>
    <w:p w14:paraId="6C36EC57" w14:textId="77777777" w:rsidR="00DE001D" w:rsidRDefault="00DE001D" w:rsidP="00C95BF4">
      <w:pPr>
        <w:spacing w:after="0" w:line="276" w:lineRule="auto"/>
        <w:jc w:val="both"/>
        <w:rPr>
          <w:rFonts w:ascii="Times New Roman" w:hAnsi="Times New Roman" w:cs="Times New Roman"/>
          <w:highlight w:val="yellow"/>
        </w:rPr>
      </w:pPr>
    </w:p>
    <w:p w14:paraId="70058EB9" w14:textId="77777777" w:rsidR="00364554" w:rsidRDefault="00364554" w:rsidP="00C95BF4">
      <w:pPr>
        <w:spacing w:after="0" w:line="276" w:lineRule="auto"/>
        <w:jc w:val="both"/>
        <w:rPr>
          <w:rFonts w:ascii="Times New Roman" w:hAnsi="Times New Roman" w:cs="Times New Roman"/>
          <w:highlight w:val="yellow"/>
        </w:rPr>
      </w:pPr>
    </w:p>
    <w:p w14:paraId="20413FD4" w14:textId="77777777" w:rsidR="00364554" w:rsidRDefault="00364554" w:rsidP="00C95BF4">
      <w:pPr>
        <w:spacing w:after="0" w:line="276" w:lineRule="auto"/>
        <w:jc w:val="both"/>
        <w:rPr>
          <w:rFonts w:ascii="Times New Roman" w:hAnsi="Times New Roman" w:cs="Times New Roman"/>
          <w:highlight w:val="yellow"/>
        </w:rPr>
      </w:pPr>
    </w:p>
    <w:p w14:paraId="08DA170C" w14:textId="2555A717" w:rsidR="00C7684A" w:rsidRPr="000846F3" w:rsidRDefault="00C7684A"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C95BF4">
      <w:pPr>
        <w:spacing w:line="276" w:lineRule="auto"/>
        <w:jc w:val="both"/>
        <w:rPr>
          <w:rFonts w:ascii="Times New Roman" w:hAnsi="Times New Roman" w:cs="Times New Roman"/>
        </w:rPr>
      </w:pPr>
    </w:p>
    <w:p w14:paraId="406B74EC" w14:textId="2E759DF5" w:rsidR="00F11600" w:rsidRDefault="00395AA9" w:rsidP="00C95BF4">
      <w:pPr>
        <w:spacing w:line="276" w:lineRule="auto"/>
        <w:jc w:val="both"/>
        <w:rPr>
          <w:rFonts w:ascii="Times New Roman" w:hAnsi="Times New Roman" w:cs="Times New Roman"/>
        </w:rPr>
      </w:pPr>
      <w:r>
        <w:rPr>
          <w:rFonts w:ascii="Times New Roman" w:hAnsi="Times New Roman" w:cs="Times New Roman"/>
        </w:rPr>
        <w:lastRenderedPageBreak/>
        <w:t xml:space="preserve">El Estado Islámico </w:t>
      </w:r>
      <w:r w:rsidR="005A77F5">
        <w:rPr>
          <w:rFonts w:ascii="Times New Roman" w:hAnsi="Times New Roman" w:cs="Times New Roman"/>
        </w:rPr>
        <w:t xml:space="preserve">(EI) </w:t>
      </w:r>
      <w:r w:rsidR="00562653">
        <w:rPr>
          <w:rFonts w:ascii="Times New Roman" w:hAnsi="Times New Roman" w:cs="Times New Roman"/>
        </w:rPr>
        <w:t xml:space="preserve">es una </w:t>
      </w:r>
      <w:r w:rsidR="00A11491">
        <w:rPr>
          <w:rFonts w:ascii="Times New Roman" w:hAnsi="Times New Roman" w:cs="Times New Roman"/>
        </w:rPr>
        <w:t xml:space="preserve">enorme </w:t>
      </w:r>
      <w:r w:rsidR="00C73CBB">
        <w:rPr>
          <w:rFonts w:ascii="Times New Roman" w:hAnsi="Times New Roman" w:cs="Times New Roman"/>
        </w:rPr>
        <w:t xml:space="preserve">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r w:rsidR="00562653" w:rsidRPr="00721BB7">
        <w:rPr>
          <w:rFonts w:ascii="Times New Roman" w:hAnsi="Times New Roman" w:cs="Times New Roman"/>
          <w:b/>
        </w:rPr>
        <w:t>yihadista</w:t>
      </w:r>
      <w:r w:rsidR="003B41BC" w:rsidRPr="00721BB7">
        <w:rPr>
          <w:rFonts w:ascii="Times New Roman" w:hAnsi="Times New Roman" w:cs="Times New Roman"/>
          <w:b/>
        </w:rPr>
        <w:t>s</w:t>
      </w:r>
      <w:r w:rsidR="00562653">
        <w:rPr>
          <w:rFonts w:ascii="Times New Roman" w:hAnsi="Times New Roman" w:cs="Times New Roman"/>
        </w:rPr>
        <w:t xml:space="preserve"> sun</w:t>
      </w:r>
      <w:r w:rsidR="003B41BC">
        <w:rPr>
          <w:rFonts w:ascii="Times New Roman" w:hAnsi="Times New Roman" w:cs="Times New Roman"/>
        </w:rPr>
        <w:t>itas</w:t>
      </w:r>
      <w:r w:rsidR="00A11491">
        <w:rPr>
          <w:rFonts w:ascii="Times New Roman" w:hAnsi="Times New Roman" w:cs="Times New Roman"/>
        </w:rPr>
        <w:t xml:space="preserve">, </w:t>
      </w:r>
      <w:r w:rsidR="00855F27">
        <w:rPr>
          <w:rFonts w:ascii="Times New Roman" w:hAnsi="Times New Roman" w:cs="Times New Roman"/>
        </w:rPr>
        <w:t>que</w:t>
      </w:r>
      <w:r w:rsidR="003B41BC">
        <w:rPr>
          <w:rFonts w:ascii="Times New Roman" w:hAnsi="Times New Roman" w:cs="Times New Roman"/>
        </w:rPr>
        <w:t>,</w:t>
      </w:r>
      <w:r w:rsidR="00855F27">
        <w:rPr>
          <w:rFonts w:ascii="Times New Roman" w:hAnsi="Times New Roman" w:cs="Times New Roman"/>
        </w:rPr>
        <w:t xml:space="preserve"> a medida que creció, cambió de nombre y estrategia. </w:t>
      </w:r>
      <w:r w:rsidR="005A77F5">
        <w:rPr>
          <w:rFonts w:ascii="Times New Roman" w:hAnsi="Times New Roman" w:cs="Times New Roman"/>
        </w:rPr>
        <w:t>En la actualidad, reúne</w:t>
      </w:r>
      <w:r w:rsidR="00F11600">
        <w:rPr>
          <w:rFonts w:ascii="Times New Roman" w:hAnsi="Times New Roman" w:cs="Times New Roman"/>
        </w:rPr>
        <w:t xml:space="preserve">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pagados como mercenarios. </w:t>
      </w:r>
    </w:p>
    <w:p w14:paraId="207A16EE" w14:textId="5491EEDE" w:rsidR="00C37A28" w:rsidRDefault="00C37A28" w:rsidP="00C95BF4">
      <w:pPr>
        <w:spacing w:line="276" w:lineRule="auto"/>
        <w:jc w:val="both"/>
        <w:rPr>
          <w:rFonts w:ascii="Times New Roman" w:hAnsi="Times New Roman" w:cs="Times New Roman"/>
        </w:rPr>
      </w:pPr>
      <w:r>
        <w:rPr>
          <w:rFonts w:ascii="Times New Roman" w:hAnsi="Times New Roman" w:cs="Times New Roman"/>
        </w:rPr>
        <w:t>Al comienzo</w:t>
      </w:r>
      <w:r w:rsidR="005A77F5">
        <w:rPr>
          <w:rFonts w:ascii="Times New Roman" w:hAnsi="Times New Roman" w:cs="Times New Roman"/>
        </w:rPr>
        <w:t>,</w:t>
      </w:r>
      <w:r>
        <w:rPr>
          <w:rFonts w:ascii="Times New Roman" w:hAnsi="Times New Roman" w:cs="Times New Roman"/>
        </w:rPr>
        <w:t xml:space="preserve"> el grupo se nutrió de los reductos militares que quedaron de </w:t>
      </w:r>
      <w:r w:rsidRPr="00442670">
        <w:rPr>
          <w:rFonts w:ascii="Times New Roman" w:hAnsi="Times New Roman" w:cs="Times New Roman"/>
        </w:rPr>
        <w:t xml:space="preserve">la agrupación </w:t>
      </w:r>
      <w:r w:rsidR="004D46E4" w:rsidRPr="005A77F5">
        <w:rPr>
          <w:rFonts w:ascii="Times New Roman" w:hAnsi="Times New Roman" w:cs="Times New Roman"/>
        </w:rPr>
        <w:t>Al Qaeda</w:t>
      </w:r>
      <w:r w:rsidR="005A77F5">
        <w:rPr>
          <w:rFonts w:ascii="Times New Roman" w:hAnsi="Times New Roman" w:cs="Times New Roman"/>
        </w:rPr>
        <w:t xml:space="preserve"> en Iraq</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w:t>
      </w:r>
      <w:r w:rsidR="008E5987">
        <w:rPr>
          <w:rFonts w:ascii="Times New Roman" w:hAnsi="Times New Roman" w:cs="Times New Roman"/>
        </w:rPr>
        <w:t>n encontró apoyo entre sun</w:t>
      </w:r>
      <w:r w:rsidR="005A77F5">
        <w:rPr>
          <w:rFonts w:ascii="Times New Roman" w:hAnsi="Times New Roman" w:cs="Times New Roman"/>
        </w:rPr>
        <w:t>itas</w:t>
      </w:r>
      <w:r>
        <w:rPr>
          <w:rFonts w:ascii="Times New Roman" w:hAnsi="Times New Roman" w:cs="Times New Roman"/>
        </w:rPr>
        <w:t xml:space="preserve">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488"/>
        <w:gridCol w:w="634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C95BF4">
            <w:pPr>
              <w:spacing w:line="276"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715D96F8" w:rsidR="00721BB7" w:rsidRPr="000846F3" w:rsidRDefault="00A852BE" w:rsidP="005A77F5">
            <w:pPr>
              <w:spacing w:line="276" w:lineRule="auto"/>
              <w:jc w:val="both"/>
              <w:rPr>
                <w:rFonts w:ascii="Times New Roman" w:hAnsi="Times New Roman" w:cs="Times New Roman"/>
                <w:b/>
                <w:sz w:val="24"/>
                <w:szCs w:val="24"/>
              </w:rPr>
            </w:pPr>
            <w:r>
              <w:rPr>
                <w:rFonts w:ascii="Times New Roman" w:hAnsi="Times New Roman" w:cs="Times New Roman"/>
              </w:rPr>
              <w:t>L</w:t>
            </w:r>
            <w:r w:rsidR="00721BB7" w:rsidRPr="00103737">
              <w:rPr>
                <w:rFonts w:ascii="Times New Roman" w:hAnsi="Times New Roman" w:cs="Times New Roman"/>
              </w:rPr>
              <w:t>a in</w:t>
            </w:r>
            <w:r w:rsidR="00721BB7">
              <w:rPr>
                <w:rFonts w:ascii="Times New Roman" w:hAnsi="Times New Roman" w:cs="Times New Roman"/>
              </w:rPr>
              <w:t xml:space="preserve">tervención estadounidense a </w:t>
            </w:r>
            <w:r w:rsidR="005A77F5">
              <w:rPr>
                <w:rFonts w:ascii="Times New Roman" w:hAnsi="Times New Roman" w:cs="Times New Roman"/>
              </w:rPr>
              <w:t>Iraq</w:t>
            </w:r>
            <w:r w:rsidR="00721BB7">
              <w:rPr>
                <w:rFonts w:ascii="Times New Roman" w:hAnsi="Times New Roman" w:cs="Times New Roman"/>
              </w:rPr>
              <w:t xml:space="preserve"> se justificó </w:t>
            </w:r>
            <w:r w:rsidR="005A77F5">
              <w:rPr>
                <w:rFonts w:ascii="Times New Roman" w:hAnsi="Times New Roman" w:cs="Times New Roman"/>
              </w:rPr>
              <w:t>mediante</w:t>
            </w:r>
            <w:r w:rsidR="00721BB7">
              <w:rPr>
                <w:rFonts w:ascii="Times New Roman" w:hAnsi="Times New Roman" w:cs="Times New Roman"/>
              </w:rPr>
              <w:t xml:space="preserve"> la afirmación del gobierno estadounidense de que Irak poseía </w:t>
            </w:r>
            <w:r w:rsidR="00721BB7" w:rsidRPr="00855F27">
              <w:rPr>
                <w:rFonts w:ascii="Times New Roman" w:hAnsi="Times New Roman" w:cs="Times New Roman"/>
              </w:rPr>
              <w:t>armas de destrucción masiva</w:t>
            </w:r>
            <w:r w:rsidR="00721BB7">
              <w:rPr>
                <w:rFonts w:ascii="Times New Roman" w:hAnsi="Times New Roman" w:cs="Times New Roman"/>
              </w:rPr>
              <w:t xml:space="preserve">. Por ello desataron una intervención militar y </w:t>
            </w:r>
            <w:r w:rsidR="00721BB7" w:rsidRPr="00855F27">
              <w:rPr>
                <w:rFonts w:ascii="Times New Roman" w:hAnsi="Times New Roman" w:cs="Times New Roman"/>
              </w:rPr>
              <w:t>derroca</w:t>
            </w:r>
            <w:r w:rsidR="00721BB7">
              <w:rPr>
                <w:rFonts w:ascii="Times New Roman" w:hAnsi="Times New Roman" w:cs="Times New Roman"/>
              </w:rPr>
              <w:t>ron a</w:t>
            </w:r>
            <w:r w:rsidR="00721BB7" w:rsidRPr="00855F27">
              <w:rPr>
                <w:rFonts w:ascii="Times New Roman" w:hAnsi="Times New Roman" w:cs="Times New Roman"/>
              </w:rPr>
              <w:t>l gobierno de Sad</w:t>
            </w:r>
            <w:r w:rsidR="00721BB7">
              <w:rPr>
                <w:rFonts w:ascii="Times New Roman" w:hAnsi="Times New Roman" w:cs="Times New Roman"/>
              </w:rPr>
              <w:t xml:space="preserve">am Hussein. </w:t>
            </w:r>
            <w:r w:rsidR="005A77F5">
              <w:rPr>
                <w:rFonts w:ascii="Times New Roman" w:hAnsi="Times New Roman" w:cs="Times New Roman"/>
              </w:rPr>
              <w:t>Al final, estas</w:t>
            </w:r>
            <w:r w:rsidR="00721BB7">
              <w:rPr>
                <w:rFonts w:ascii="Times New Roman" w:hAnsi="Times New Roman" w:cs="Times New Roman"/>
              </w:rPr>
              <w:t xml:space="preserve"> armas nunca se encontraron</w:t>
            </w:r>
            <w:r w:rsidR="00495453">
              <w:rPr>
                <w:rFonts w:ascii="Times New Roman" w:hAnsi="Times New Roman" w:cs="Times New Roman"/>
              </w:rPr>
              <w:t xml:space="preserve"> </w:t>
            </w:r>
            <w:r w:rsidR="00705294">
              <w:rPr>
                <w:rFonts w:ascii="Times New Roman" w:hAnsi="Times New Roman" w:cs="Times New Roman"/>
              </w:rPr>
              <w:t>[</w:t>
            </w:r>
            <w:hyperlink r:id="rId69" w:history="1">
              <w:r w:rsidR="00705294" w:rsidRPr="00705294">
                <w:rPr>
                  <w:rStyle w:val="Hipervnculo"/>
                  <w:rFonts w:ascii="Times New Roman" w:hAnsi="Times New Roman" w:cs="Times New Roman"/>
                </w:rPr>
                <w:t>VER</w:t>
              </w:r>
            </w:hyperlink>
            <w:r w:rsidR="00705294">
              <w:rPr>
                <w:rFonts w:ascii="Times New Roman" w:hAnsi="Times New Roman" w:cs="Times New Roman"/>
              </w:rPr>
              <w:t>]</w:t>
            </w:r>
            <w:r w:rsidR="00721BB7">
              <w:rPr>
                <w:rFonts w:ascii="Times New Roman" w:hAnsi="Times New Roman" w:cs="Times New Roman"/>
              </w:rPr>
              <w:t xml:space="preserve">. </w:t>
            </w:r>
          </w:p>
        </w:tc>
      </w:tr>
    </w:tbl>
    <w:p w14:paraId="1CD968D7" w14:textId="77777777" w:rsidR="00721BB7" w:rsidRDefault="00721BB7" w:rsidP="00C95BF4">
      <w:pPr>
        <w:spacing w:line="276" w:lineRule="auto"/>
        <w:jc w:val="both"/>
        <w:rPr>
          <w:rFonts w:ascii="Times New Roman" w:hAnsi="Times New Roman" w:cs="Times New Roman"/>
        </w:rPr>
      </w:pPr>
    </w:p>
    <w:p w14:paraId="60005700" w14:textId="5CF347A3" w:rsidR="00C37A28" w:rsidRDefault="00C37A28" w:rsidP="00C95BF4">
      <w:pPr>
        <w:spacing w:line="276" w:lineRule="auto"/>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00A852BE">
        <w:rPr>
          <w:rFonts w:ascii="Times New Roman" w:hAnsi="Times New Roman" w:cs="Times New Roman"/>
        </w:rPr>
        <w:t>extremista del Is</w:t>
      </w:r>
      <w:r w:rsidRPr="00442670">
        <w:rPr>
          <w:rFonts w:ascii="Times New Roman" w:hAnsi="Times New Roman" w:cs="Times New Roman"/>
        </w:rPr>
        <w:t>lam</w:t>
      </w:r>
      <w:r>
        <w:rPr>
          <w:rFonts w:ascii="Times New Roman" w:hAnsi="Times New Roman" w:cs="Times New Roman"/>
        </w:rPr>
        <w:t xml:space="preserve">. Se consideran </w:t>
      </w:r>
      <w:r w:rsidRPr="00442670">
        <w:rPr>
          <w:rFonts w:ascii="Times New Roman" w:hAnsi="Times New Roman" w:cs="Times New Roman"/>
        </w:rPr>
        <w:t xml:space="preserve">los únicos creyentes </w:t>
      </w:r>
      <w:r>
        <w:rPr>
          <w:rFonts w:ascii="Times New Roman" w:hAnsi="Times New Roman" w:cs="Times New Roman"/>
        </w:rPr>
        <w:t>verdaderos</w:t>
      </w:r>
      <w:r w:rsidR="005A77F5">
        <w:rPr>
          <w:rFonts w:ascii="Times New Roman" w:hAnsi="Times New Roman" w:cs="Times New Roman"/>
        </w:rPr>
        <w:t>,</w:t>
      </w:r>
      <w:r>
        <w:rPr>
          <w:rFonts w:ascii="Times New Roman" w:hAnsi="Times New Roman" w:cs="Times New Roman"/>
        </w:rPr>
        <w:t xml:space="preserve"> </w:t>
      </w:r>
      <w:r w:rsidR="005A77F5">
        <w:rPr>
          <w:rFonts w:ascii="Times New Roman" w:hAnsi="Times New Roman" w:cs="Times New Roman"/>
        </w:rPr>
        <w:t>los</w:t>
      </w:r>
      <w:r>
        <w:rPr>
          <w:rFonts w:ascii="Times New Roman" w:hAnsi="Times New Roman" w:cs="Times New Roman"/>
        </w:rPr>
        <w:t xml:space="preserve"> llamados a restaurar la pureza del islamismo frente a la contaminación que representan las vertientes chiitas del Islam</w:t>
      </w:r>
      <w:r w:rsidR="005A77F5">
        <w:rPr>
          <w:rFonts w:ascii="Times New Roman" w:hAnsi="Times New Roman" w:cs="Times New Roman"/>
        </w:rPr>
        <w:t xml:space="preserve"> y</w:t>
      </w:r>
      <w:r>
        <w:rPr>
          <w:rFonts w:ascii="Times New Roman" w:hAnsi="Times New Roman" w:cs="Times New Roman"/>
        </w:rPr>
        <w:t xml:space="preserve"> las influencias occidentales</w:t>
      </w:r>
      <w:r w:rsidR="005A77F5">
        <w:rPr>
          <w:rFonts w:ascii="Times New Roman" w:hAnsi="Times New Roman" w:cs="Times New Roman"/>
        </w:rPr>
        <w:t xml:space="preserve"> en el mundo musulmán</w:t>
      </w:r>
      <w:r>
        <w:rPr>
          <w:rFonts w:ascii="Times New Roman" w:hAnsi="Times New Roman" w:cs="Times New Roman"/>
        </w:rPr>
        <w:t>.</w:t>
      </w:r>
    </w:p>
    <w:p w14:paraId="180718BB" w14:textId="075656A5" w:rsidR="000E3098" w:rsidRDefault="00C37A28" w:rsidP="00C95BF4">
      <w:pPr>
        <w:spacing w:line="276" w:lineRule="auto"/>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sidR="005A77F5">
        <w:rPr>
          <w:rFonts w:ascii="Times New Roman" w:hAnsi="Times New Roman" w:cs="Times New Roman"/>
        </w:rPr>
        <w:t>, así l</w:t>
      </w:r>
      <w:r w:rsidR="004065EF">
        <w:rPr>
          <w:rFonts w:ascii="Times New Roman" w:hAnsi="Times New Roman" w:cs="Times New Roman"/>
        </w:rPr>
        <w:t xml:space="preserve">egitiman sus </w:t>
      </w:r>
      <w:r w:rsidR="004065EF" w:rsidRPr="00442670">
        <w:rPr>
          <w:rFonts w:ascii="Times New Roman" w:hAnsi="Times New Roman" w:cs="Times New Roman"/>
        </w:rPr>
        <w:t>ataques contra otros musulmanes</w:t>
      </w:r>
      <w:r w:rsidR="005A77F5">
        <w:rPr>
          <w:rFonts w:ascii="Times New Roman" w:hAnsi="Times New Roman" w:cs="Times New Roman"/>
        </w:rPr>
        <w:t>.</w:t>
      </w:r>
      <w:r w:rsidR="00855F27">
        <w:rPr>
          <w:rFonts w:ascii="Times New Roman" w:hAnsi="Times New Roman" w:cs="Times New Roman"/>
        </w:rPr>
        <w:t xml:space="preserve"> </w:t>
      </w:r>
      <w:r w:rsidR="005A77F5">
        <w:rPr>
          <w:rFonts w:ascii="Times New Roman" w:hAnsi="Times New Roman" w:cs="Times New Roman"/>
        </w:rPr>
        <w:t xml:space="preserve">Sin ningún reparo, llevan </w:t>
      </w:r>
      <w:r w:rsidR="00855F27" w:rsidRPr="00A61943">
        <w:rPr>
          <w:rFonts w:ascii="Times New Roman" w:hAnsi="Times New Roman" w:cs="Times New Roman"/>
        </w:rPr>
        <w:t>a cabo ejecuciones públicas y destruyen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5A77F5">
        <w:rPr>
          <w:rFonts w:ascii="Times New Roman" w:hAnsi="Times New Roman" w:cs="Times New Roman"/>
        </w:rPr>
        <w:t xml:space="preserve"> </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20CFD0A0" w:rsidR="000E3098" w:rsidRDefault="000E3098" w:rsidP="00C95BF4">
      <w:pPr>
        <w:spacing w:line="276" w:lineRule="auto"/>
        <w:jc w:val="both"/>
        <w:rPr>
          <w:rFonts w:ascii="Times New Roman" w:hAnsi="Times New Roman" w:cs="Times New Roman"/>
        </w:rPr>
      </w:pPr>
      <w:r w:rsidRPr="000E3098">
        <w:rPr>
          <w:rFonts w:ascii="Times New Roman" w:hAnsi="Times New Roman" w:cs="Times New Roman"/>
        </w:rPr>
        <w:t>Reclama la autoridad religiosa sobre todos los musulmanes del mundo y su propósito es reunir los territorios habitados po</w:t>
      </w:r>
      <w:r w:rsidR="005A77F5">
        <w:rPr>
          <w:rFonts w:ascii="Times New Roman" w:hAnsi="Times New Roman" w:cs="Times New Roman"/>
        </w:rPr>
        <w:t>r musulmanes</w:t>
      </w:r>
      <w:r w:rsidR="0038400B">
        <w:rPr>
          <w:rFonts w:ascii="Times New Roman" w:hAnsi="Times New Roman" w:cs="Times New Roman"/>
        </w:rPr>
        <w:t>,</w:t>
      </w:r>
      <w:r w:rsidR="005A77F5">
        <w:rPr>
          <w:rFonts w:ascii="Times New Roman" w:hAnsi="Times New Roman" w:cs="Times New Roman"/>
        </w:rPr>
        <w:t xml:space="preserve"> comenzando con Iraq</w:t>
      </w:r>
      <w:r w:rsidRPr="000E3098">
        <w:rPr>
          <w:rFonts w:ascii="Times New Roman" w:hAnsi="Times New Roman" w:cs="Times New Roman"/>
        </w:rPr>
        <w:t xml:space="preserve">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4DDD25F4"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Es un grupo que hoy controla grandes recursos económicos. Se calcula que </w:t>
      </w:r>
      <w:r w:rsidRPr="00A346DE">
        <w:rPr>
          <w:rFonts w:ascii="Times New Roman" w:hAnsi="Times New Roman" w:cs="Times New Roman"/>
        </w:rPr>
        <w:t xml:space="preserve">poseen </w:t>
      </w:r>
      <w:r w:rsidR="00721BB7" w:rsidRPr="00A346DE">
        <w:rPr>
          <w:rFonts w:ascii="Times New Roman" w:hAnsi="Times New Roman" w:cs="Times New Roman"/>
        </w:rPr>
        <w:t xml:space="preserve">dos mil </w:t>
      </w:r>
      <w:r w:rsidRPr="00A346DE">
        <w:rPr>
          <w:rFonts w:ascii="Times New Roman" w:hAnsi="Times New Roman" w:cs="Times New Roman"/>
        </w:rPr>
        <w:t xml:space="preserve">millones de dólares y que </w:t>
      </w:r>
      <w:r w:rsidR="0038400B" w:rsidRPr="00A346DE">
        <w:rPr>
          <w:rFonts w:ascii="Times New Roman" w:hAnsi="Times New Roman" w:cs="Times New Roman"/>
        </w:rPr>
        <w:t xml:space="preserve">a diario </w:t>
      </w:r>
      <w:r w:rsidRPr="00A346DE">
        <w:rPr>
          <w:rFonts w:ascii="Times New Roman" w:hAnsi="Times New Roman" w:cs="Times New Roman"/>
        </w:rPr>
        <w:t xml:space="preserve">agregan </w:t>
      </w:r>
      <w:r w:rsidR="0038400B" w:rsidRPr="00A346DE">
        <w:rPr>
          <w:rFonts w:ascii="Times New Roman" w:hAnsi="Times New Roman" w:cs="Times New Roman"/>
        </w:rPr>
        <w:t>dos millones de dólares</w:t>
      </w:r>
      <w:r w:rsidRPr="00A346DE">
        <w:rPr>
          <w:rFonts w:ascii="Times New Roman" w:hAnsi="Times New Roman" w:cs="Times New Roman"/>
        </w:rPr>
        <w:t xml:space="preserve"> por la venta de p</w:t>
      </w:r>
      <w:r w:rsidRPr="00442670">
        <w:rPr>
          <w:rFonts w:ascii="Times New Roman" w:hAnsi="Times New Roman" w:cs="Times New Roman"/>
        </w:rPr>
        <w:t xml:space="preserve">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sidR="0038400B">
        <w:rPr>
          <w:rFonts w:ascii="Times New Roman" w:hAnsi="Times New Roman" w:cs="Times New Roman"/>
        </w:rPr>
        <w:t>. El Estado Islámico c</w:t>
      </w:r>
      <w:r w:rsidRPr="00F11600">
        <w:rPr>
          <w:rFonts w:ascii="Times New Roman" w:hAnsi="Times New Roman" w:cs="Times New Roman"/>
        </w:rPr>
        <w:t xml:space="preserve">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482"/>
        <w:gridCol w:w="6346"/>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12E34E31"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D21B4D">
              <w:rPr>
                <w:rFonts w:ascii="Times New Roman" w:hAnsi="Times New Roman" w:cs="Times New Roman"/>
                <w:color w:val="000000"/>
                <w:sz w:val="24"/>
                <w:szCs w:val="24"/>
              </w:rPr>
              <w:t>28</w:t>
            </w:r>
          </w:p>
        </w:tc>
      </w:tr>
      <w:tr w:rsidR="00983FAB" w:rsidRPr="00285ED4" w14:paraId="392CD824" w14:textId="77777777" w:rsidTr="005A2B85">
        <w:tc>
          <w:tcPr>
            <w:tcW w:w="2518" w:type="dxa"/>
          </w:tcPr>
          <w:p w14:paraId="363106E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Descripción</w:t>
            </w:r>
          </w:p>
        </w:tc>
        <w:tc>
          <w:tcPr>
            <w:tcW w:w="6515" w:type="dxa"/>
          </w:tcPr>
          <w:p w14:paraId="11E27EF3" w14:textId="0B1D6084" w:rsidR="00983FAB" w:rsidRPr="00285ED4" w:rsidRDefault="00285ED4" w:rsidP="00C95BF4">
            <w:pPr>
              <w:spacing w:line="276"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grupo yihadista sunita</w:t>
            </w:r>
            <w:r>
              <w:rPr>
                <w:rFonts w:ascii="Times New Roman" w:hAnsi="Times New Roman" w:cs="Times New Roman"/>
                <w:color w:val="000000"/>
                <w:sz w:val="24"/>
                <w:szCs w:val="24"/>
                <w:lang w:val="es-CO"/>
              </w:rPr>
              <w:t xml:space="preserve">. </w:t>
            </w:r>
          </w:p>
        </w:tc>
      </w:tr>
      <w:tr w:rsidR="00983FAB" w:rsidRPr="000846F3" w14:paraId="4ADAE6F1" w14:textId="77777777" w:rsidTr="005A2B85">
        <w:tc>
          <w:tcPr>
            <w:tcW w:w="2518" w:type="dxa"/>
          </w:tcPr>
          <w:p w14:paraId="086CA8D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1CA2B63" w14:textId="77777777" w:rsidR="00285ED4" w:rsidRDefault="00285ED4" w:rsidP="00C95BF4">
            <w:pPr>
              <w:spacing w:line="276" w:lineRule="auto"/>
              <w:jc w:val="both"/>
              <w:rPr>
                <w:rFonts w:ascii="Times New Roman" w:hAnsi="Times New Roman" w:cs="Times New Roman"/>
                <w:color w:val="000000"/>
                <w:sz w:val="24"/>
                <w:szCs w:val="24"/>
                <w:lang w:val="es-CO"/>
              </w:rPr>
            </w:pPr>
          </w:p>
          <w:p w14:paraId="21BC1B9A" w14:textId="5CEB938A" w:rsidR="00273B9D" w:rsidRPr="004661FF" w:rsidRDefault="00285ED4" w:rsidP="00C95BF4">
            <w:pPr>
              <w:spacing w:line="276" w:lineRule="auto"/>
              <w:jc w:val="both"/>
              <w:rPr>
                <w:rFonts w:ascii="Times New Roman" w:hAnsi="Times New Roman" w:cs="Times New Roman"/>
                <w:color w:val="000000"/>
                <w:sz w:val="24"/>
                <w:szCs w:val="24"/>
                <w:lang w:val="es-CO"/>
              </w:rPr>
            </w:pPr>
            <w:r w:rsidRPr="00285ED4">
              <w:rPr>
                <w:rFonts w:ascii="Times New Roman" w:hAnsi="Times New Roman" w:cs="Times New Roman"/>
                <w:color w:val="000000"/>
                <w:sz w:val="24"/>
                <w:szCs w:val="24"/>
                <w:lang w:val="es-CO"/>
              </w:rPr>
              <w:t>Número de la imagen 237997351</w:t>
            </w:r>
          </w:p>
          <w:p w14:paraId="4B95BF5B" w14:textId="548808E5" w:rsidR="00983FAB" w:rsidRPr="000846F3" w:rsidRDefault="00983FAB" w:rsidP="00C95BF4">
            <w:pPr>
              <w:spacing w:line="276" w:lineRule="auto"/>
              <w:jc w:val="both"/>
              <w:rPr>
                <w:rFonts w:ascii="Times New Roman" w:hAnsi="Times New Roman" w:cs="Times New Roman"/>
                <w:color w:val="000000"/>
                <w:sz w:val="24"/>
                <w:szCs w:val="24"/>
              </w:rPr>
            </w:pPr>
          </w:p>
        </w:tc>
      </w:tr>
      <w:tr w:rsidR="00983FAB" w:rsidRPr="000846F3" w14:paraId="53F6BE27" w14:textId="77777777" w:rsidTr="005A2B85">
        <w:tc>
          <w:tcPr>
            <w:tcW w:w="2518" w:type="dxa"/>
          </w:tcPr>
          <w:p w14:paraId="4ADA8012"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30058991" w:rsidR="00983FAB" w:rsidRPr="000846F3" w:rsidRDefault="00285ED4" w:rsidP="002E4303">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s-CO"/>
              </w:rPr>
              <w:t xml:space="preserve">Bandera del </w:t>
            </w:r>
            <w:r w:rsidRPr="00285ED4">
              <w:rPr>
                <w:rFonts w:ascii="Times New Roman" w:hAnsi="Times New Roman" w:cs="Times New Roman"/>
                <w:color w:val="000000"/>
                <w:sz w:val="24"/>
                <w:szCs w:val="24"/>
                <w:lang w:val="es-CO"/>
              </w:rPr>
              <w:t>Estado Islámico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grupo yihadista sunita </w:t>
            </w:r>
            <w:r w:rsidR="002E4303">
              <w:rPr>
                <w:rFonts w:ascii="Times New Roman" w:hAnsi="Times New Roman" w:cs="Times New Roman"/>
                <w:color w:val="000000"/>
                <w:sz w:val="24"/>
                <w:szCs w:val="24"/>
                <w:lang w:val="es-CO"/>
              </w:rPr>
              <w:t>auto</w:t>
            </w:r>
            <w:r w:rsidRPr="00285ED4">
              <w:rPr>
                <w:rFonts w:ascii="Times New Roman" w:hAnsi="Times New Roman" w:cs="Times New Roman"/>
                <w:color w:val="000000"/>
                <w:sz w:val="24"/>
                <w:szCs w:val="24"/>
                <w:lang w:val="es-CO"/>
              </w:rPr>
              <w:t>proclam</w:t>
            </w:r>
            <w:r>
              <w:rPr>
                <w:rFonts w:ascii="Times New Roman" w:hAnsi="Times New Roman" w:cs="Times New Roman"/>
                <w:color w:val="000000"/>
                <w:sz w:val="24"/>
                <w:szCs w:val="24"/>
                <w:lang w:val="es-CO"/>
              </w:rPr>
              <w:t xml:space="preserve">ado </w:t>
            </w:r>
            <w:r w:rsidRPr="00285ED4">
              <w:rPr>
                <w:rFonts w:ascii="Times New Roman" w:hAnsi="Times New Roman" w:cs="Times New Roman"/>
                <w:color w:val="000000"/>
                <w:sz w:val="24"/>
                <w:szCs w:val="24"/>
                <w:lang w:val="es-CO"/>
              </w:rPr>
              <w:t>como un califato</w:t>
            </w:r>
            <w:r>
              <w:rPr>
                <w:rFonts w:ascii="Times New Roman" w:hAnsi="Times New Roman" w:cs="Times New Roman"/>
                <w:color w:val="000000"/>
                <w:sz w:val="24"/>
                <w:szCs w:val="24"/>
                <w:lang w:val="es-CO"/>
              </w:rPr>
              <w:t xml:space="preserve">. </w:t>
            </w:r>
            <w:r w:rsidRPr="00285ED4">
              <w:rPr>
                <w:rFonts w:ascii="Times New Roman" w:hAnsi="Times New Roman" w:cs="Times New Roman"/>
                <w:color w:val="000000"/>
                <w:sz w:val="24"/>
                <w:szCs w:val="24"/>
                <w:lang w:val="es-CO"/>
              </w:rPr>
              <w:t xml:space="preserve"> </w:t>
            </w:r>
            <w:r>
              <w:rPr>
                <w:rFonts w:ascii="Times New Roman" w:hAnsi="Times New Roman" w:cs="Times New Roman"/>
                <w:color w:val="000000"/>
                <w:sz w:val="24"/>
                <w:szCs w:val="24"/>
              </w:rPr>
              <w:t xml:space="preserve">La bandera </w:t>
            </w:r>
            <w:r w:rsidR="002E4303">
              <w:rPr>
                <w:rFonts w:ascii="Times New Roman" w:hAnsi="Times New Roman" w:cs="Times New Roman"/>
                <w:color w:val="000000"/>
                <w:sz w:val="24"/>
                <w:szCs w:val="24"/>
              </w:rPr>
              <w:t>porta</w:t>
            </w:r>
            <w:r>
              <w:rPr>
                <w:rFonts w:ascii="Times New Roman" w:hAnsi="Times New Roman" w:cs="Times New Roman"/>
                <w:color w:val="000000"/>
                <w:sz w:val="24"/>
                <w:szCs w:val="24"/>
              </w:rPr>
              <w:t xml:space="preserve"> el </w:t>
            </w:r>
            <w:r w:rsidRPr="00285ED4">
              <w:rPr>
                <w:rFonts w:ascii="Times New Roman" w:hAnsi="Times New Roman" w:cs="Times New Roman"/>
                <w:color w:val="000000"/>
                <w:sz w:val="24"/>
                <w:szCs w:val="24"/>
              </w:rPr>
              <w:t>color negro</w:t>
            </w:r>
            <w:r>
              <w:rPr>
                <w:rFonts w:ascii="Times New Roman" w:hAnsi="Times New Roman" w:cs="Times New Roman"/>
                <w:color w:val="000000"/>
                <w:sz w:val="24"/>
                <w:szCs w:val="24"/>
              </w:rPr>
              <w:t xml:space="preserve">, </w:t>
            </w:r>
            <w:r w:rsidRPr="00285ED4">
              <w:rPr>
                <w:rFonts w:ascii="Times New Roman" w:hAnsi="Times New Roman" w:cs="Times New Roman"/>
                <w:color w:val="000000"/>
                <w:sz w:val="24"/>
                <w:szCs w:val="24"/>
              </w:rPr>
              <w:t xml:space="preserve">característico de la </w:t>
            </w:r>
            <w:r w:rsidRPr="00285ED4">
              <w:rPr>
                <w:rFonts w:ascii="Times New Roman" w:hAnsi="Times New Roman" w:cs="Times New Roman"/>
                <w:i/>
                <w:color w:val="000000"/>
                <w:sz w:val="24"/>
                <w:szCs w:val="24"/>
              </w:rPr>
              <w:t>yihad</w:t>
            </w:r>
            <w:r w:rsidRPr="00285ED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El texto en árabe </w:t>
            </w:r>
            <w:r w:rsidRPr="00285ED4">
              <w:rPr>
                <w:rFonts w:ascii="Times New Roman" w:hAnsi="Times New Roman" w:cs="Times New Roman"/>
                <w:color w:val="000000"/>
                <w:sz w:val="24"/>
                <w:szCs w:val="24"/>
              </w:rPr>
              <w:t>escrit</w:t>
            </w:r>
            <w:r>
              <w:rPr>
                <w:rFonts w:ascii="Times New Roman" w:hAnsi="Times New Roman" w:cs="Times New Roman"/>
                <w:color w:val="000000"/>
                <w:sz w:val="24"/>
                <w:szCs w:val="24"/>
              </w:rPr>
              <w:t>o</w:t>
            </w:r>
            <w:r w:rsidRPr="00285ED4">
              <w:rPr>
                <w:rFonts w:ascii="Times New Roman" w:hAnsi="Times New Roman" w:cs="Times New Roman"/>
                <w:color w:val="000000"/>
                <w:sz w:val="24"/>
                <w:szCs w:val="24"/>
              </w:rPr>
              <w:t xml:space="preserve"> en color blanco</w:t>
            </w:r>
            <w:r>
              <w:rPr>
                <w:rFonts w:ascii="Times New Roman" w:hAnsi="Times New Roman" w:cs="Times New Roman"/>
                <w:color w:val="000000"/>
                <w:sz w:val="24"/>
                <w:szCs w:val="24"/>
              </w:rPr>
              <w:t xml:space="preserve"> dice</w:t>
            </w:r>
            <w:r w:rsidR="002E4303">
              <w:rPr>
                <w:rFonts w:ascii="Times New Roman" w:hAnsi="Times New Roman" w:cs="Times New Roman"/>
                <w:color w:val="000000"/>
                <w:sz w:val="24"/>
                <w:szCs w:val="24"/>
              </w:rPr>
              <w:t>:</w:t>
            </w:r>
            <w:r w:rsidRPr="00285ED4">
              <w:rPr>
                <w:rFonts w:ascii="Times New Roman" w:hAnsi="Times New Roman" w:cs="Times New Roman"/>
                <w:color w:val="000000"/>
                <w:sz w:val="24"/>
                <w:szCs w:val="24"/>
              </w:rPr>
              <w:t xml:space="preserve"> “</w:t>
            </w:r>
            <w:r w:rsidRPr="002E4303">
              <w:rPr>
                <w:rFonts w:ascii="Times New Roman" w:hAnsi="Times New Roman" w:cs="Times New Roman"/>
                <w:i/>
                <w:color w:val="000000"/>
                <w:sz w:val="24"/>
                <w:szCs w:val="24"/>
              </w:rPr>
              <w:t>Ilaha, illa-llah</w:t>
            </w:r>
            <w:r w:rsidRPr="00285ED4">
              <w:rPr>
                <w:rFonts w:ascii="Times New Roman" w:hAnsi="Times New Roman" w:cs="Times New Roman"/>
                <w:color w:val="000000"/>
                <w:sz w:val="24"/>
                <w:szCs w:val="24"/>
              </w:rPr>
              <w:t xml:space="preserve">”, que </w:t>
            </w:r>
            <w:r>
              <w:rPr>
                <w:rFonts w:ascii="Times New Roman" w:hAnsi="Times New Roman" w:cs="Times New Roman"/>
                <w:color w:val="000000"/>
                <w:sz w:val="24"/>
                <w:szCs w:val="24"/>
              </w:rPr>
              <w:t xml:space="preserve">se </w:t>
            </w:r>
            <w:r w:rsidRPr="00285ED4">
              <w:rPr>
                <w:rFonts w:ascii="Times New Roman" w:hAnsi="Times New Roman" w:cs="Times New Roman"/>
                <w:color w:val="000000"/>
                <w:sz w:val="24"/>
                <w:szCs w:val="24"/>
              </w:rPr>
              <w:t>traduc</w:t>
            </w:r>
            <w:r>
              <w:rPr>
                <w:rFonts w:ascii="Times New Roman" w:hAnsi="Times New Roman" w:cs="Times New Roman"/>
                <w:color w:val="000000"/>
                <w:sz w:val="24"/>
                <w:szCs w:val="24"/>
              </w:rPr>
              <w:t>e</w:t>
            </w:r>
            <w:r w:rsidR="002E4303">
              <w:rPr>
                <w:rFonts w:ascii="Times New Roman" w:hAnsi="Times New Roman" w:cs="Times New Roman"/>
                <w:color w:val="000000"/>
                <w:sz w:val="24"/>
                <w:szCs w:val="24"/>
              </w:rPr>
              <w:t>:</w:t>
            </w:r>
            <w:r w:rsidRPr="00285ED4">
              <w:rPr>
                <w:rFonts w:ascii="Times New Roman" w:hAnsi="Times New Roman" w:cs="Times New Roman"/>
                <w:color w:val="000000"/>
                <w:sz w:val="24"/>
                <w:szCs w:val="24"/>
              </w:rPr>
              <w:t xml:space="preserve"> “</w:t>
            </w:r>
            <w:r w:rsidR="002E4303">
              <w:rPr>
                <w:rFonts w:ascii="Times New Roman" w:hAnsi="Times New Roman" w:cs="Times New Roman"/>
                <w:color w:val="000000"/>
                <w:sz w:val="24"/>
                <w:szCs w:val="24"/>
              </w:rPr>
              <w:t>N</w:t>
            </w:r>
            <w:r w:rsidRPr="00285ED4">
              <w:rPr>
                <w:rFonts w:ascii="Times New Roman" w:hAnsi="Times New Roman" w:cs="Times New Roman"/>
                <w:color w:val="000000"/>
                <w:sz w:val="24"/>
                <w:szCs w:val="24"/>
              </w:rPr>
              <w:t xml:space="preserve">o hay más </w:t>
            </w:r>
            <w:r>
              <w:rPr>
                <w:rFonts w:ascii="Times New Roman" w:hAnsi="Times New Roman" w:cs="Times New Roman"/>
                <w:color w:val="000000"/>
                <w:sz w:val="24"/>
                <w:szCs w:val="24"/>
              </w:rPr>
              <w:t xml:space="preserve">Dios que Alá”, </w:t>
            </w:r>
            <w:r w:rsidRPr="00285ED4">
              <w:rPr>
                <w:rFonts w:ascii="Times New Roman" w:hAnsi="Times New Roman" w:cs="Times New Roman"/>
                <w:color w:val="000000"/>
                <w:sz w:val="24"/>
                <w:szCs w:val="24"/>
              </w:rPr>
              <w:t xml:space="preserve"> declaración de fe en un único Dios y la profecía de Mahoma.</w:t>
            </w:r>
          </w:p>
        </w:tc>
      </w:tr>
    </w:tbl>
    <w:p w14:paraId="37685D39" w14:textId="77777777" w:rsidR="00983FAB" w:rsidRDefault="00983FAB" w:rsidP="00C95BF4">
      <w:pPr>
        <w:spacing w:line="276" w:lineRule="auto"/>
        <w:jc w:val="both"/>
        <w:rPr>
          <w:rFonts w:ascii="Times New Roman" w:hAnsi="Times New Roman" w:cs="Times New Roman"/>
        </w:rPr>
      </w:pPr>
    </w:p>
    <w:p w14:paraId="2AB0236D" w14:textId="77777777"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24A0EB35" w:rsidR="00F11600" w:rsidRDefault="00F11600" w:rsidP="00C95BF4">
      <w:pPr>
        <w:spacing w:line="276" w:lineRule="auto"/>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Incluso su acción ha llegado a Europa</w:t>
      </w:r>
      <w:r w:rsidR="004920CD">
        <w:rPr>
          <w:rFonts w:ascii="Times New Roman" w:hAnsi="Times New Roman" w:cs="Times New Roman"/>
        </w:rPr>
        <w:t>,</w:t>
      </w:r>
      <w:r>
        <w:rPr>
          <w:rFonts w:ascii="Times New Roman" w:hAnsi="Times New Roman" w:cs="Times New Roman"/>
        </w:rPr>
        <w:t xml:space="preserve"> en donde han asesinado a periodistas y caricaturistas que</w:t>
      </w:r>
      <w:r w:rsidR="004920CD">
        <w:rPr>
          <w:rFonts w:ascii="Times New Roman" w:hAnsi="Times New Roman" w:cs="Times New Roman"/>
        </w:rPr>
        <w:t>,</w:t>
      </w:r>
      <w:r>
        <w:rPr>
          <w:rFonts w:ascii="Times New Roman" w:hAnsi="Times New Roman" w:cs="Times New Roman"/>
        </w:rPr>
        <w:t xml:space="preserve"> desde su punto de vista, ofenden su religión. </w:t>
      </w:r>
    </w:p>
    <w:p w14:paraId="5FA6FFF8" w14:textId="5C1042A3" w:rsidR="00F11600" w:rsidRDefault="004920CD" w:rsidP="00C95BF4">
      <w:pPr>
        <w:spacing w:line="276" w:lineRule="auto"/>
        <w:jc w:val="both"/>
        <w:rPr>
          <w:rFonts w:ascii="Times New Roman" w:hAnsi="Times New Roman" w:cs="Times New Roman"/>
        </w:rPr>
      </w:pPr>
      <w:r>
        <w:rPr>
          <w:rFonts w:ascii="Times New Roman" w:hAnsi="Times New Roman" w:cs="Times New Roman"/>
        </w:rPr>
        <w:t>El Estado I</w:t>
      </w:r>
      <w:r w:rsidR="00C46745">
        <w:rPr>
          <w:rFonts w:ascii="Times New Roman" w:hAnsi="Times New Roman" w:cs="Times New Roman"/>
        </w:rPr>
        <w:t xml:space="preserve">slámico se fortaleció a partir </w:t>
      </w:r>
      <w:r w:rsidR="00F11600">
        <w:rPr>
          <w:rFonts w:ascii="Times New Roman" w:hAnsi="Times New Roman" w:cs="Times New Roman"/>
        </w:rPr>
        <w:t>del estallido</w:t>
      </w:r>
      <w:r w:rsidR="00C46745">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sidR="00C46745">
        <w:rPr>
          <w:rFonts w:ascii="Times New Roman" w:hAnsi="Times New Roman" w:cs="Times New Roman"/>
        </w:rPr>
        <w:t xml:space="preserve">. </w:t>
      </w:r>
      <w:r w:rsidR="00F11600">
        <w:rPr>
          <w:rFonts w:ascii="Times New Roman" w:hAnsi="Times New Roman" w:cs="Times New Roman"/>
        </w:rPr>
        <w:t xml:space="preserve">Declaró </w:t>
      </w:r>
      <w:r>
        <w:rPr>
          <w:rFonts w:ascii="Times New Roman" w:hAnsi="Times New Roman" w:cs="Times New Roman"/>
        </w:rPr>
        <w:t>su soberanía sobre Iraq</w:t>
      </w:r>
      <w:r w:rsidR="00F11600" w:rsidRPr="00103737">
        <w:rPr>
          <w:rFonts w:ascii="Times New Roman" w:hAnsi="Times New Roman" w:cs="Times New Roman"/>
        </w:rPr>
        <w:t xml:space="preserve">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1DD9AF23" w:rsidR="00A61943" w:rsidRDefault="00C46745" w:rsidP="00C95BF4">
      <w:pPr>
        <w:spacing w:line="276" w:lineRule="auto"/>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2014</w:t>
      </w:r>
      <w:r w:rsidR="004920CD">
        <w:rPr>
          <w:rFonts w:ascii="Times New Roman" w:hAnsi="Times New Roman" w:cs="Times New Roman"/>
        </w:rPr>
        <w:t>,</w:t>
      </w:r>
      <w:r w:rsidR="004065EF" w:rsidRPr="009A32D5">
        <w:rPr>
          <w:rFonts w:ascii="Times New Roman" w:hAnsi="Times New Roman" w:cs="Times New Roman"/>
        </w:rPr>
        <w:t xml:space="preserve"> </w:t>
      </w:r>
      <w:r w:rsidR="004065EF" w:rsidRPr="004065EF">
        <w:rPr>
          <w:rFonts w:ascii="Times New Roman" w:hAnsi="Times New Roman" w:cs="Times New Roman"/>
        </w:rPr>
        <w:t>controla</w:t>
      </w:r>
      <w:r w:rsidR="00A852BE">
        <w:rPr>
          <w:rFonts w:ascii="Times New Roman" w:hAnsi="Times New Roman" w:cs="Times New Roman"/>
        </w:rPr>
        <w:t>ba</w:t>
      </w:r>
      <w:r w:rsidR="004065EF" w:rsidRPr="004065EF">
        <w:rPr>
          <w:rFonts w:ascii="Times New Roman" w:hAnsi="Times New Roman" w:cs="Times New Roman"/>
        </w:rPr>
        <w:t xml:space="preserve"> ocho provincias </w:t>
      </w:r>
      <w:r w:rsidR="00C73CBB">
        <w:rPr>
          <w:rFonts w:ascii="Times New Roman" w:hAnsi="Times New Roman" w:cs="Times New Roman"/>
        </w:rPr>
        <w:t>en la zona limítrofe entre S</w:t>
      </w:r>
      <w:r w:rsidR="004920CD">
        <w:rPr>
          <w:rFonts w:ascii="Times New Roman" w:hAnsi="Times New Roman" w:cs="Times New Roman"/>
        </w:rPr>
        <w:t>iria</w:t>
      </w:r>
      <w:r w:rsidR="004065EF" w:rsidRPr="004065EF">
        <w:rPr>
          <w:rFonts w:ascii="Times New Roman" w:hAnsi="Times New Roman" w:cs="Times New Roman"/>
        </w:rPr>
        <w:t xml:space="preserve"> e </w:t>
      </w:r>
      <w:r w:rsidR="00C73CBB">
        <w:rPr>
          <w:rFonts w:ascii="Times New Roman" w:hAnsi="Times New Roman" w:cs="Times New Roman"/>
        </w:rPr>
        <w:t>I</w:t>
      </w:r>
      <w:r w:rsidR="004065EF" w:rsidRPr="004065EF">
        <w:rPr>
          <w:rFonts w:ascii="Times New Roman" w:hAnsi="Times New Roman" w:cs="Times New Roman"/>
        </w:rPr>
        <w:t>ra</w:t>
      </w:r>
      <w:r w:rsidR="004920CD">
        <w:rPr>
          <w:rFonts w:ascii="Times New Roman" w:hAnsi="Times New Roman" w:cs="Times New Roman"/>
        </w:rPr>
        <w:t>q</w:t>
      </w:r>
      <w:r w:rsidR="00A852BE">
        <w:rPr>
          <w:rFonts w:ascii="Times New Roman" w:hAnsi="Times New Roman" w:cs="Times New Roman"/>
        </w:rPr>
        <w:t xml:space="preserve"> y gobernaba</w:t>
      </w:r>
      <w:r w:rsidR="004065EF" w:rsidRPr="004065EF">
        <w:rPr>
          <w:rFonts w:ascii="Times New Roman" w:hAnsi="Times New Roman" w:cs="Times New Roman"/>
        </w:rPr>
        <w:t xml:space="preserve">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920CD">
        <w:rPr>
          <w:rFonts w:ascii="Times New Roman" w:hAnsi="Times New Roman" w:cs="Times New Roman"/>
        </w:rPr>
        <w:t>la segunda ciudad de Iraq</w:t>
      </w:r>
      <w:r w:rsidR="00495453">
        <w:rPr>
          <w:rFonts w:ascii="Times New Roman" w:hAnsi="Times New Roman" w:cs="Times New Roman"/>
        </w:rPr>
        <w:t xml:space="preserve"> [</w:t>
      </w:r>
      <w:hyperlink r:id="rId70" w:history="1">
        <w:r w:rsidR="00495453" w:rsidRPr="00495453">
          <w:rPr>
            <w:rStyle w:val="Hipervnculo"/>
            <w:rFonts w:ascii="Times New Roman" w:hAnsi="Times New Roman" w:cs="Times New Roman"/>
          </w:rPr>
          <w:t>VER</w:t>
        </w:r>
      </w:hyperlink>
      <w:r w:rsidR="00495453">
        <w:rPr>
          <w:rFonts w:ascii="Times New Roman" w:hAnsi="Times New Roman" w:cs="Times New Roman"/>
        </w:rPr>
        <w:t>]</w:t>
      </w:r>
      <w:r w:rsidR="00F11600">
        <w:rPr>
          <w:rFonts w:ascii="Times New Roman" w:hAnsi="Times New Roman" w:cs="Times New Roman"/>
        </w:rPr>
        <w:t>.</w:t>
      </w:r>
    </w:p>
    <w:p w14:paraId="767AE034" w14:textId="2B98380C" w:rsidR="009A32D5" w:rsidRDefault="00A61943" w:rsidP="00C95BF4">
      <w:pPr>
        <w:spacing w:line="276" w:lineRule="auto"/>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4920CD">
        <w:rPr>
          <w:rFonts w:ascii="Times New Roman" w:hAnsi="Times New Roman" w:cs="Times New Roman"/>
        </w:rPr>
        <w:t>más allá de Iraq</w:t>
      </w:r>
      <w:r w:rsidR="00855F27" w:rsidRPr="009A32D5">
        <w:rPr>
          <w:rFonts w:ascii="Times New Roman" w:hAnsi="Times New Roman" w:cs="Times New Roman"/>
        </w:rPr>
        <w:t xml:space="preserve">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6F12EB">
        <w:rPr>
          <w:rFonts w:ascii="Times New Roman" w:hAnsi="Times New Roman" w:cs="Times New Roman"/>
        </w:rPr>
        <w:t xml:space="preserve">a los jóvenes, incluso de nacionalidades europeas, </w:t>
      </w:r>
      <w:r w:rsidR="00B212B9" w:rsidRPr="000775D6">
        <w:rPr>
          <w:rFonts w:ascii="Times New Roman" w:hAnsi="Times New Roman" w:cs="Times New Roman"/>
        </w:rPr>
        <w:t>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36B6010" w14:textId="77777777" w:rsidR="00A852BE" w:rsidRDefault="00A852BE" w:rsidP="00C95BF4">
      <w:pPr>
        <w:spacing w:line="276" w:lineRule="auto"/>
        <w:jc w:val="both"/>
        <w:rPr>
          <w:rFonts w:ascii="Times New Roman" w:hAnsi="Times New Roman" w:cs="Times New Roman"/>
        </w:rPr>
      </w:pPr>
    </w:p>
    <w:p w14:paraId="6AD66BC9" w14:textId="5F573870" w:rsidR="00EC3D88" w:rsidRPr="000846F3" w:rsidRDefault="002B38E0" w:rsidP="00C95BF4">
      <w:pPr>
        <w:spacing w:after="0" w:line="276" w:lineRule="auto"/>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C95BF4">
      <w:pPr>
        <w:spacing w:after="0" w:line="276" w:lineRule="auto"/>
        <w:jc w:val="both"/>
        <w:rPr>
          <w:rFonts w:ascii="Times New Roman" w:hAnsi="Times New Roman" w:cs="Times New Roman"/>
        </w:rPr>
      </w:pPr>
    </w:p>
    <w:p w14:paraId="33073015" w14:textId="331B59D0" w:rsidR="00B822DB" w:rsidRDefault="009D664A" w:rsidP="00C95BF4">
      <w:pPr>
        <w:spacing w:after="0" w:line="276" w:lineRule="auto"/>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en torno al papel de las mujeres en la cultur</w:t>
      </w:r>
      <w:r w:rsidR="006F12EB">
        <w:rPr>
          <w:rFonts w:ascii="Times New Roman" w:hAnsi="Times New Roman" w:cs="Times New Roman"/>
        </w:rPr>
        <w:t>a musulmana. Un debate que cobra</w:t>
      </w:r>
      <w:r w:rsidR="00F013AB">
        <w:rPr>
          <w:rFonts w:ascii="Times New Roman" w:hAnsi="Times New Roman" w:cs="Times New Roman"/>
        </w:rPr>
        <w:t xml:space="preserve"> especial resonancia y difusión en el siglo XXI </w:t>
      </w:r>
      <w:r w:rsidR="006F12EB">
        <w:rPr>
          <w:rFonts w:ascii="Times New Roman" w:hAnsi="Times New Roman" w:cs="Times New Roman"/>
        </w:rPr>
        <w:t>es</w:t>
      </w:r>
      <w:r w:rsidR="00F013AB">
        <w:rPr>
          <w:rFonts w:ascii="Times New Roman" w:hAnsi="Times New Roman" w:cs="Times New Roman"/>
        </w:rPr>
        <w:t xml:space="preserve"> </w:t>
      </w:r>
      <w:r w:rsidR="00B1037F" w:rsidRPr="00B1037F">
        <w:rPr>
          <w:rFonts w:ascii="Times New Roman" w:hAnsi="Times New Roman" w:cs="Times New Roman"/>
        </w:rPr>
        <w:t>el uso</w:t>
      </w:r>
      <w:r w:rsidR="00F013AB">
        <w:rPr>
          <w:rFonts w:ascii="Times New Roman" w:hAnsi="Times New Roman" w:cs="Times New Roman"/>
        </w:rPr>
        <w:t xml:space="preserve"> </w:t>
      </w:r>
      <w:r w:rsidR="006F12EB">
        <w:rPr>
          <w:rFonts w:ascii="Times New Roman" w:hAnsi="Times New Roman" w:cs="Times New Roman"/>
        </w:rPr>
        <w:t>–</w:t>
      </w:r>
      <w:r w:rsidR="00F013AB">
        <w:rPr>
          <w:rFonts w:ascii="Times New Roman" w:hAnsi="Times New Roman" w:cs="Times New Roman"/>
        </w:rPr>
        <w:t>unas veces impuesto</w:t>
      </w:r>
      <w:r w:rsidR="006F12EB">
        <w:rPr>
          <w:rFonts w:ascii="Times New Roman" w:hAnsi="Times New Roman" w:cs="Times New Roman"/>
        </w:rPr>
        <w:t>, algunas aceptado</w:t>
      </w:r>
      <w:r w:rsidR="00F013AB">
        <w:rPr>
          <w:rFonts w:ascii="Times New Roman" w:hAnsi="Times New Roman" w:cs="Times New Roman"/>
        </w:rPr>
        <w:t xml:space="preserve"> y otras prohibido</w:t>
      </w:r>
      <w:r w:rsidR="006F12EB">
        <w:rPr>
          <w:rFonts w:ascii="Times New Roman" w:hAnsi="Times New Roman" w:cs="Times New Roman"/>
        </w:rPr>
        <w:t xml:space="preserve">– </w:t>
      </w:r>
      <w:r w:rsidR="00F013AB">
        <w:rPr>
          <w:rFonts w:ascii="Times New Roman" w:hAnsi="Times New Roman" w:cs="Times New Roman"/>
        </w:rPr>
        <w:t xml:space="preserve">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C95BF4">
      <w:pPr>
        <w:spacing w:after="0" w:line="276" w:lineRule="auto"/>
        <w:jc w:val="both"/>
        <w:rPr>
          <w:rFonts w:ascii="Times New Roman" w:hAnsi="Times New Roman" w:cs="Times New Roman"/>
        </w:rPr>
      </w:pPr>
    </w:p>
    <w:p w14:paraId="17EDA312" w14:textId="07326CCC"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Históricamente, todas las culturas han codificado el vestido para las mujeres </w:t>
      </w:r>
      <w:r w:rsidR="006F12EB">
        <w:rPr>
          <w:rFonts w:ascii="Times New Roman" w:hAnsi="Times New Roman" w:cs="Times New Roman"/>
        </w:rPr>
        <w:t>y los hombres. Es decir</w:t>
      </w:r>
      <w:r>
        <w:rPr>
          <w:rFonts w:ascii="Times New Roman" w:hAnsi="Times New Roman" w:cs="Times New Roman"/>
        </w:rPr>
        <w:t xml:space="preserve">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w:t>
      </w:r>
      <w:r w:rsidR="006F12EB">
        <w:rPr>
          <w:rFonts w:ascii="Times New Roman" w:hAnsi="Times New Roman" w:cs="Times New Roman"/>
        </w:rPr>
        <w:t>para ambos sexos</w:t>
      </w:r>
      <w:r w:rsidRPr="00F013AB">
        <w:rPr>
          <w:rFonts w:ascii="Times New Roman" w:hAnsi="Times New Roman" w:cs="Times New Roman"/>
        </w:rPr>
        <w:t xml:space="preserve">. </w:t>
      </w:r>
    </w:p>
    <w:p w14:paraId="111AD352" w14:textId="77777777" w:rsidR="003E0E77" w:rsidRPr="00F013AB" w:rsidRDefault="003E0E77"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82"/>
        <w:gridCol w:w="6346"/>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4DEE32E5" w:rsidR="00983FAB"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983FAB" w:rsidRPr="000846F3">
              <w:rPr>
                <w:rFonts w:ascii="Times New Roman" w:hAnsi="Times New Roman" w:cs="Times New Roman"/>
                <w:color w:val="000000"/>
                <w:sz w:val="24"/>
                <w:szCs w:val="24"/>
              </w:rPr>
              <w:t>_0</w:t>
            </w:r>
            <w:r w:rsidR="002B38E0">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sidR="003E0E77">
              <w:rPr>
                <w:rFonts w:ascii="Times New Roman" w:hAnsi="Times New Roman" w:cs="Times New Roman"/>
                <w:color w:val="000000"/>
                <w:sz w:val="24"/>
                <w:szCs w:val="24"/>
              </w:rPr>
              <w:t>2</w:t>
            </w:r>
            <w:r w:rsidR="00BF1782">
              <w:rPr>
                <w:rFonts w:ascii="Times New Roman" w:hAnsi="Times New Roman" w:cs="Times New Roman"/>
                <w:color w:val="000000"/>
                <w:sz w:val="24"/>
                <w:szCs w:val="24"/>
              </w:rPr>
              <w:t>9</w:t>
            </w:r>
          </w:p>
        </w:tc>
      </w:tr>
      <w:tr w:rsidR="00983FAB" w:rsidRPr="003F5D25" w14:paraId="4D043D6A" w14:textId="77777777" w:rsidTr="005A2B85">
        <w:tc>
          <w:tcPr>
            <w:tcW w:w="2518" w:type="dxa"/>
          </w:tcPr>
          <w:p w14:paraId="1C054CAC"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3484949E" w:rsidR="00983FAB" w:rsidRPr="003F5D25" w:rsidRDefault="003F5D25" w:rsidP="00C95BF4">
            <w:pPr>
              <w:spacing w:line="276" w:lineRule="auto"/>
              <w:jc w:val="both"/>
              <w:rPr>
                <w:rFonts w:ascii="Times New Roman" w:hAnsi="Times New Roman" w:cs="Times New Roman"/>
                <w:color w:val="000000"/>
                <w:sz w:val="24"/>
                <w:szCs w:val="24"/>
                <w:lang w:val="es-CO"/>
              </w:rPr>
            </w:pPr>
            <w:r w:rsidRPr="003F5D25">
              <w:rPr>
                <w:rFonts w:ascii="Times New Roman" w:hAnsi="Times New Roman" w:cs="Times New Roman"/>
                <w:color w:val="000000"/>
                <w:sz w:val="24"/>
                <w:szCs w:val="24"/>
                <w:lang w:val="es-CO"/>
              </w:rPr>
              <w:t>Mujer árabe portando el velo isl</w:t>
            </w:r>
            <w:r>
              <w:rPr>
                <w:rFonts w:ascii="Times New Roman" w:hAnsi="Times New Roman" w:cs="Times New Roman"/>
                <w:color w:val="000000"/>
                <w:sz w:val="24"/>
                <w:szCs w:val="24"/>
                <w:lang w:val="es-CO"/>
              </w:rPr>
              <w:t>ámico</w:t>
            </w:r>
            <w:r w:rsidR="006F12EB">
              <w:rPr>
                <w:rFonts w:ascii="Times New Roman" w:hAnsi="Times New Roman" w:cs="Times New Roman"/>
                <w:color w:val="000000"/>
                <w:sz w:val="24"/>
                <w:szCs w:val="24"/>
                <w:lang w:val="es-CO"/>
              </w:rPr>
              <w:t>.</w:t>
            </w:r>
          </w:p>
        </w:tc>
      </w:tr>
      <w:tr w:rsidR="00983FAB" w:rsidRPr="000846F3" w14:paraId="46C05BAB" w14:textId="77777777" w:rsidTr="005A2B85">
        <w:tc>
          <w:tcPr>
            <w:tcW w:w="2518" w:type="dxa"/>
          </w:tcPr>
          <w:p w14:paraId="36B4F947"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AC71BC" w14:textId="77777777" w:rsidR="00983FAB" w:rsidRPr="004661FF" w:rsidRDefault="00983FAB" w:rsidP="00C95BF4">
            <w:pPr>
              <w:spacing w:line="276" w:lineRule="auto"/>
              <w:jc w:val="both"/>
              <w:rPr>
                <w:rFonts w:ascii="Times New Roman" w:hAnsi="Times New Roman" w:cs="Times New Roman"/>
                <w:color w:val="000000"/>
                <w:sz w:val="24"/>
                <w:szCs w:val="24"/>
                <w:lang w:val="es-CO"/>
              </w:rPr>
            </w:pPr>
          </w:p>
          <w:p w14:paraId="57CBF69A" w14:textId="5E942D70" w:rsidR="00983FAB" w:rsidRPr="000846F3" w:rsidRDefault="00983FAB" w:rsidP="00C95BF4">
            <w:pPr>
              <w:spacing w:line="276" w:lineRule="auto"/>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176201183</w:t>
            </w:r>
          </w:p>
        </w:tc>
      </w:tr>
      <w:tr w:rsidR="00983FAB" w:rsidRPr="000846F3" w14:paraId="11012984" w14:textId="77777777" w:rsidTr="005A2B85">
        <w:tc>
          <w:tcPr>
            <w:tcW w:w="2518" w:type="dxa"/>
          </w:tcPr>
          <w:p w14:paraId="5C899446" w14:textId="77777777" w:rsidR="00983FAB" w:rsidRPr="000846F3" w:rsidRDefault="00983FAB"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2382FCA1" w:rsidR="00983FAB" w:rsidRPr="000846F3" w:rsidRDefault="00983FAB" w:rsidP="006F12EB">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velo islámico en </w:t>
            </w:r>
            <w:r w:rsidR="006F12EB">
              <w:rPr>
                <w:rFonts w:ascii="Times New Roman" w:hAnsi="Times New Roman" w:cs="Times New Roman"/>
                <w:color w:val="000000"/>
                <w:sz w:val="24"/>
                <w:szCs w:val="24"/>
              </w:rPr>
              <w:t xml:space="preserve">algunas </w:t>
            </w:r>
            <w:r>
              <w:rPr>
                <w:rFonts w:ascii="Times New Roman" w:hAnsi="Times New Roman" w:cs="Times New Roman"/>
                <w:color w:val="000000"/>
                <w:sz w:val="24"/>
                <w:szCs w:val="24"/>
              </w:rPr>
              <w:t>ciudades occ</w:t>
            </w:r>
            <w:r w:rsidR="006F12EB">
              <w:rPr>
                <w:rFonts w:ascii="Times New Roman" w:hAnsi="Times New Roman" w:cs="Times New Roman"/>
                <w:color w:val="000000"/>
                <w:sz w:val="24"/>
                <w:szCs w:val="24"/>
              </w:rPr>
              <w:t>identales ha causado reacciones</w:t>
            </w:r>
            <w:r>
              <w:rPr>
                <w:rFonts w:ascii="Times New Roman" w:hAnsi="Times New Roman" w:cs="Times New Roman"/>
                <w:color w:val="000000"/>
                <w:sz w:val="24"/>
                <w:szCs w:val="24"/>
              </w:rPr>
              <w:t xml:space="preserve"> que incluso llegan a </w:t>
            </w:r>
            <w:r w:rsidR="006F12EB">
              <w:rPr>
                <w:rFonts w:ascii="Times New Roman" w:hAnsi="Times New Roman" w:cs="Times New Roman"/>
                <w:color w:val="000000"/>
                <w:sz w:val="24"/>
                <w:szCs w:val="24"/>
              </w:rPr>
              <w:t>tomar decisiones sobre su uso</w:t>
            </w:r>
            <w:r w:rsidR="003F5D25">
              <w:rPr>
                <w:rFonts w:ascii="Times New Roman" w:hAnsi="Times New Roman" w:cs="Times New Roman"/>
                <w:color w:val="000000"/>
                <w:sz w:val="24"/>
                <w:szCs w:val="24"/>
              </w:rPr>
              <w:t xml:space="preserve">, como en </w:t>
            </w:r>
            <w:r w:rsidR="006F12EB">
              <w:rPr>
                <w:rFonts w:ascii="Times New Roman" w:hAnsi="Times New Roman" w:cs="Times New Roman"/>
                <w:color w:val="000000"/>
                <w:sz w:val="24"/>
                <w:szCs w:val="24"/>
              </w:rPr>
              <w:t>Francia</w:t>
            </w:r>
            <w:r w:rsidR="003F5D25" w:rsidRPr="003F5D25">
              <w:rPr>
                <w:rFonts w:ascii="Times New Roman" w:hAnsi="Times New Roman" w:cs="Times New Roman"/>
                <w:color w:val="000000"/>
                <w:sz w:val="24"/>
                <w:szCs w:val="24"/>
              </w:rPr>
              <w:t xml:space="preserve"> </w:t>
            </w:r>
            <w:r w:rsidR="003F5D25">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 xml:space="preserve">Bélgica, </w:t>
            </w:r>
            <w:r w:rsidR="003F5D25">
              <w:rPr>
                <w:rFonts w:ascii="Times New Roman" w:hAnsi="Times New Roman" w:cs="Times New Roman"/>
                <w:color w:val="000000"/>
                <w:sz w:val="24"/>
                <w:szCs w:val="24"/>
              </w:rPr>
              <w:t xml:space="preserve">donde se </w:t>
            </w:r>
            <w:r w:rsidR="003F5D25" w:rsidRPr="003F5D25">
              <w:rPr>
                <w:rFonts w:ascii="Times New Roman" w:hAnsi="Times New Roman" w:cs="Times New Roman"/>
                <w:color w:val="000000"/>
                <w:sz w:val="24"/>
                <w:szCs w:val="24"/>
              </w:rPr>
              <w:t>prohíbe l</w:t>
            </w:r>
            <w:r w:rsidR="006F12EB">
              <w:rPr>
                <w:rFonts w:ascii="Times New Roman" w:hAnsi="Times New Roman" w:cs="Times New Roman"/>
                <w:color w:val="000000"/>
                <w:sz w:val="24"/>
                <w:szCs w:val="24"/>
              </w:rPr>
              <w:t>ucir</w:t>
            </w:r>
            <w:r w:rsidR="003F5D25" w:rsidRPr="003F5D25">
              <w:rPr>
                <w:rFonts w:ascii="Times New Roman" w:hAnsi="Times New Roman" w:cs="Times New Roman"/>
                <w:color w:val="000000"/>
                <w:sz w:val="24"/>
                <w:szCs w:val="24"/>
              </w:rPr>
              <w:t xml:space="preserve"> este tipo de prenda en dependencias públicas </w:t>
            </w:r>
            <w:r w:rsidR="006F12EB">
              <w:rPr>
                <w:rFonts w:ascii="Times New Roman" w:hAnsi="Times New Roman" w:cs="Times New Roman"/>
                <w:color w:val="000000"/>
                <w:sz w:val="24"/>
                <w:szCs w:val="24"/>
              </w:rPr>
              <w:t xml:space="preserve">y </w:t>
            </w:r>
            <w:r w:rsidR="003F5D25" w:rsidRPr="003F5D25">
              <w:rPr>
                <w:rFonts w:ascii="Times New Roman" w:hAnsi="Times New Roman" w:cs="Times New Roman"/>
                <w:color w:val="000000"/>
                <w:sz w:val="24"/>
                <w:szCs w:val="24"/>
              </w:rPr>
              <w:t>en la calle</w:t>
            </w:r>
            <w:r w:rsidR="003F5D25">
              <w:rPr>
                <w:rFonts w:ascii="Times New Roman" w:hAnsi="Times New Roman" w:cs="Times New Roman"/>
                <w:color w:val="000000"/>
                <w:sz w:val="24"/>
                <w:szCs w:val="24"/>
              </w:rPr>
              <w:t xml:space="preserve">. </w:t>
            </w:r>
            <w:r w:rsidR="003F5D25" w:rsidRPr="003F5D25">
              <w:rPr>
                <w:rFonts w:ascii="Times New Roman" w:hAnsi="Times New Roman" w:cs="Times New Roman"/>
                <w:color w:val="000000"/>
                <w:sz w:val="24"/>
                <w:szCs w:val="24"/>
              </w:rPr>
              <w:t>De no cumplirla, se establecen multas de hasta 150 euros o un curso de ciudadanía.</w:t>
            </w:r>
            <w:r w:rsidR="003F5D25">
              <w:t xml:space="preserve"> </w:t>
            </w:r>
            <w:r w:rsidR="003F5D25" w:rsidRPr="003F5D25">
              <w:rPr>
                <w:rFonts w:ascii="Times New Roman" w:hAnsi="Times New Roman" w:cs="Times New Roman"/>
                <w:color w:val="000000"/>
                <w:sz w:val="24"/>
                <w:szCs w:val="24"/>
              </w:rPr>
              <w:t>Desde 2004, está prohibido en las escuelas de primaria y secundaria llevar velos en la cabeza, así como cualquier símbolo religioso.</w:t>
            </w:r>
          </w:p>
        </w:tc>
      </w:tr>
    </w:tbl>
    <w:p w14:paraId="11CF2774" w14:textId="77777777" w:rsidR="00F013AB" w:rsidRDefault="00F013AB" w:rsidP="00C95BF4">
      <w:pPr>
        <w:spacing w:after="0" w:line="276" w:lineRule="auto"/>
        <w:jc w:val="both"/>
        <w:rPr>
          <w:rFonts w:ascii="Times New Roman" w:hAnsi="Times New Roman" w:cs="Times New Roman"/>
        </w:rPr>
      </w:pPr>
    </w:p>
    <w:p w14:paraId="39DCC583" w14:textId="28D8BFDC" w:rsidR="00796A34" w:rsidRDefault="00CE685F" w:rsidP="00C95BF4">
      <w:pPr>
        <w:spacing w:after="0" w:line="276" w:lineRule="auto"/>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r w:rsidR="00F013AB" w:rsidRPr="00721BB7">
        <w:rPr>
          <w:rFonts w:ascii="Times New Roman" w:hAnsi="Times New Roman" w:cs="Times New Roman"/>
          <w:i/>
        </w:rPr>
        <w:t>hiyab, chador, niqab</w:t>
      </w:r>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D653A9">
        <w:rPr>
          <w:rFonts w:ascii="Times New Roman" w:hAnsi="Times New Roman" w:cs="Times New Roman"/>
        </w:rPr>
        <w:t>y</w:t>
      </w:r>
      <w:r w:rsidR="00C14FCF">
        <w:rPr>
          <w:rFonts w:ascii="Times New Roman" w:hAnsi="Times New Roman" w:cs="Times New Roman"/>
        </w:rPr>
        <w:t xml:space="preserve">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 xml:space="preserve">el modo de usarlo: unas veces </w:t>
      </w:r>
      <w:r w:rsidR="00D653A9">
        <w:rPr>
          <w:rFonts w:ascii="Times New Roman" w:hAnsi="Times New Roman" w:cs="Times New Roman"/>
        </w:rPr>
        <w:t>debe cubrir</w:t>
      </w:r>
      <w:r w:rsidR="00C14FCF">
        <w:rPr>
          <w:rFonts w:ascii="Times New Roman" w:hAnsi="Times New Roman" w:cs="Times New Roman"/>
        </w:rPr>
        <w:t xml:space="preserve">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F013AB">
        <w:rPr>
          <w:rFonts w:ascii="Times New Roman" w:hAnsi="Times New Roman" w:cs="Times New Roman"/>
        </w:rPr>
        <w:t xml:space="preserve"> y</w:t>
      </w:r>
      <w:r w:rsidR="00D653A9">
        <w:rPr>
          <w:rFonts w:ascii="Times New Roman" w:hAnsi="Times New Roman" w:cs="Times New Roman"/>
        </w:rPr>
        <w:t>,</w:t>
      </w:r>
      <w:r w:rsidR="00F013AB">
        <w:rPr>
          <w:rFonts w:ascii="Times New Roman" w:hAnsi="Times New Roman" w:cs="Times New Roman"/>
        </w:rPr>
        <w:t xml:space="preserve">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C95BF4">
      <w:pPr>
        <w:spacing w:after="0" w:line="276" w:lineRule="auto"/>
        <w:jc w:val="both"/>
        <w:rPr>
          <w:rFonts w:ascii="Times New Roman" w:hAnsi="Times New Roman" w:cs="Times New Roman"/>
        </w:rPr>
      </w:pPr>
    </w:p>
    <w:p w14:paraId="669EA5F6" w14:textId="3094522F" w:rsidR="00C14FCF" w:rsidRDefault="00D653A9" w:rsidP="00C95BF4">
      <w:pPr>
        <w:spacing w:after="0" w:line="276" w:lineRule="auto"/>
        <w:jc w:val="both"/>
        <w:rPr>
          <w:rFonts w:ascii="Times New Roman" w:hAnsi="Times New Roman" w:cs="Times New Roman"/>
        </w:rPr>
      </w:pPr>
      <w:r>
        <w:rPr>
          <w:rFonts w:ascii="Times New Roman" w:hAnsi="Times New Roman" w:cs="Times New Roman"/>
        </w:rPr>
        <w:t>El debate radica</w:t>
      </w:r>
      <w:r w:rsidR="00F013AB">
        <w:rPr>
          <w:rFonts w:ascii="Times New Roman" w:hAnsi="Times New Roman" w:cs="Times New Roman"/>
        </w:rPr>
        <w:t xml:space="preserve"> en la crítica que </w:t>
      </w:r>
      <w:r w:rsidR="00C14FCF">
        <w:rPr>
          <w:rFonts w:ascii="Times New Roman" w:hAnsi="Times New Roman" w:cs="Times New Roman"/>
        </w:rPr>
        <w:t xml:space="preserve">algunas voces del </w:t>
      </w:r>
      <w:r w:rsidR="00F013AB">
        <w:rPr>
          <w:rFonts w:ascii="Times New Roman" w:hAnsi="Times New Roman" w:cs="Times New Roman"/>
        </w:rPr>
        <w:t>mundo occidental</w:t>
      </w:r>
      <w:r>
        <w:rPr>
          <w:rFonts w:ascii="Times New Roman" w:hAnsi="Times New Roman" w:cs="Times New Roman"/>
        </w:rPr>
        <w:t xml:space="preserve"> han levantado</w:t>
      </w:r>
      <w:r w:rsidR="00C14FCF">
        <w:rPr>
          <w:rFonts w:ascii="Times New Roman" w:hAnsi="Times New Roman" w:cs="Times New Roman"/>
        </w:rPr>
        <w:t xml:space="preserve"> </w:t>
      </w:r>
      <w:r w:rsidR="00F013AB">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sidR="00F013AB">
        <w:rPr>
          <w:rFonts w:ascii="Times New Roman" w:hAnsi="Times New Roman" w:cs="Times New Roman"/>
        </w:rPr>
        <w:t>. Se ve en ello una imposición que restring</w:t>
      </w:r>
      <w:r>
        <w:rPr>
          <w:rFonts w:ascii="Times New Roman" w:hAnsi="Times New Roman" w:cs="Times New Roman"/>
        </w:rPr>
        <w:t>e</w:t>
      </w:r>
      <w:r w:rsidR="00F013AB">
        <w:rPr>
          <w:rFonts w:ascii="Times New Roman" w:hAnsi="Times New Roman" w:cs="Times New Roman"/>
        </w:rPr>
        <w:t xml:space="preserve"> la libertad de las mujeres y </w:t>
      </w:r>
      <w:r w:rsidR="00C14FCF">
        <w:rPr>
          <w:rFonts w:ascii="Times New Roman" w:hAnsi="Times New Roman" w:cs="Times New Roman"/>
        </w:rPr>
        <w:t xml:space="preserve">también </w:t>
      </w:r>
      <w:r>
        <w:rPr>
          <w:rFonts w:ascii="Times New Roman" w:hAnsi="Times New Roman" w:cs="Times New Roman"/>
        </w:rPr>
        <w:t xml:space="preserve">como </w:t>
      </w:r>
      <w:r w:rsidR="00F013AB" w:rsidRPr="00B1037F">
        <w:rPr>
          <w:rFonts w:ascii="Times New Roman" w:hAnsi="Times New Roman" w:cs="Times New Roman"/>
        </w:rPr>
        <w:t>un símbolo de discriminaci</w:t>
      </w:r>
      <w:r w:rsidR="00F013AB">
        <w:rPr>
          <w:rFonts w:ascii="Times New Roman" w:hAnsi="Times New Roman" w:cs="Times New Roman"/>
        </w:rPr>
        <w:t xml:space="preserve">ón. </w:t>
      </w:r>
    </w:p>
    <w:p w14:paraId="2F6BD45A" w14:textId="77777777" w:rsidR="00C14FCF" w:rsidRDefault="00C14FCF" w:rsidP="00C95BF4">
      <w:pPr>
        <w:spacing w:after="0" w:line="276" w:lineRule="auto"/>
        <w:jc w:val="both"/>
        <w:rPr>
          <w:rFonts w:ascii="Times New Roman" w:hAnsi="Times New Roman" w:cs="Times New Roman"/>
        </w:rPr>
      </w:pPr>
    </w:p>
    <w:p w14:paraId="23D31EAB" w14:textId="02D43C1A"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Hay que de</w:t>
      </w:r>
      <w:r w:rsidR="003B524E">
        <w:rPr>
          <w:rFonts w:ascii="Times New Roman" w:hAnsi="Times New Roman" w:cs="Times New Roman"/>
        </w:rPr>
        <w:t>stacar que con la globalización</w:t>
      </w:r>
      <w:r>
        <w:rPr>
          <w:rFonts w:ascii="Times New Roman" w:hAnsi="Times New Roman" w:cs="Times New Roman"/>
        </w:rPr>
        <w:t xml:space="preserve"> muchas familias musulmanas han emigrado especialmente hacia Europa, y al llegar a </w:t>
      </w:r>
      <w:r w:rsidR="00A850A3">
        <w:rPr>
          <w:rFonts w:ascii="Times New Roman" w:hAnsi="Times New Roman" w:cs="Times New Roman"/>
        </w:rPr>
        <w:t>estas ciudades</w:t>
      </w:r>
      <w:r>
        <w:rPr>
          <w:rFonts w:ascii="Times New Roman" w:hAnsi="Times New Roman" w:cs="Times New Roman"/>
        </w:rPr>
        <w:t xml:space="preserve"> el uso del velo no ha pasado </w:t>
      </w:r>
      <w:r w:rsidR="00A850A3">
        <w:rPr>
          <w:rFonts w:ascii="Times New Roman" w:hAnsi="Times New Roman" w:cs="Times New Roman"/>
        </w:rPr>
        <w:t>inadvertido</w:t>
      </w:r>
      <w:r>
        <w:rPr>
          <w:rFonts w:ascii="Times New Roman" w:hAnsi="Times New Roman" w:cs="Times New Roman"/>
        </w:rPr>
        <w:t xml:space="preserve">. </w:t>
      </w:r>
    </w:p>
    <w:p w14:paraId="582FBB3F" w14:textId="77777777" w:rsidR="00F013AB" w:rsidRDefault="00F013AB" w:rsidP="00C95BF4">
      <w:pPr>
        <w:spacing w:after="0" w:line="276" w:lineRule="auto"/>
        <w:jc w:val="both"/>
        <w:rPr>
          <w:rFonts w:ascii="Times New Roman" w:hAnsi="Times New Roman" w:cs="Times New Roman"/>
        </w:rPr>
      </w:pPr>
    </w:p>
    <w:p w14:paraId="0585BFEA" w14:textId="7E8D496D"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 xml:space="preserve">Por su parte, dentro de la cultura musulmana el </w:t>
      </w:r>
      <w:r w:rsidR="00A850A3">
        <w:rPr>
          <w:rFonts w:ascii="Times New Roman" w:hAnsi="Times New Roman" w:cs="Times New Roman"/>
        </w:rPr>
        <w:t>empleo</w:t>
      </w:r>
      <w:r>
        <w:rPr>
          <w:rFonts w:ascii="Times New Roman" w:hAnsi="Times New Roman" w:cs="Times New Roman"/>
        </w:rPr>
        <w:t xml:space="preserve">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w:t>
      </w:r>
      <w:r w:rsidR="00A850A3">
        <w:rPr>
          <w:rFonts w:ascii="Times New Roman" w:hAnsi="Times New Roman" w:cs="Times New Roman"/>
        </w:rPr>
        <w:t xml:space="preserve">a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A850A3">
        <w:rPr>
          <w:rFonts w:ascii="Times New Roman" w:hAnsi="Times New Roman" w:cs="Times New Roman"/>
        </w:rPr>
        <w:t>Es decir</w:t>
      </w:r>
      <w:r w:rsidR="002F25BC">
        <w:rPr>
          <w:rFonts w:ascii="Times New Roman" w:hAnsi="Times New Roman" w:cs="Times New Roman"/>
        </w:rPr>
        <w:t xml:space="preserve"> que el uso del velo en la cultura musulmana tiene un significado diferente </w:t>
      </w:r>
      <w:r w:rsidR="00A850A3">
        <w:rPr>
          <w:rFonts w:ascii="Times New Roman" w:hAnsi="Times New Roman" w:cs="Times New Roman"/>
        </w:rPr>
        <w:t xml:space="preserve">al </w:t>
      </w:r>
      <w:r w:rsidR="006E7345">
        <w:rPr>
          <w:rFonts w:ascii="Times New Roman" w:hAnsi="Times New Roman" w:cs="Times New Roman"/>
        </w:rPr>
        <w:t xml:space="preserve">que </w:t>
      </w:r>
      <w:r w:rsidR="00A850A3">
        <w:rPr>
          <w:rFonts w:ascii="Times New Roman" w:hAnsi="Times New Roman" w:cs="Times New Roman"/>
        </w:rPr>
        <w:t xml:space="preserve">posee </w:t>
      </w:r>
      <w:r w:rsidR="006E7345">
        <w:rPr>
          <w:rFonts w:ascii="Times New Roman" w:hAnsi="Times New Roman" w:cs="Times New Roman"/>
        </w:rPr>
        <w:t xml:space="preserve">en el mundo occidental.  </w:t>
      </w:r>
    </w:p>
    <w:p w14:paraId="0DC4F676" w14:textId="1DB35004" w:rsidR="00F013AB" w:rsidRDefault="00F013AB" w:rsidP="00C95BF4">
      <w:pPr>
        <w:spacing w:after="0" w:line="276" w:lineRule="auto"/>
        <w:jc w:val="both"/>
        <w:rPr>
          <w:rFonts w:ascii="Times New Roman" w:hAnsi="Times New Roman" w:cs="Times New Roman"/>
        </w:rPr>
      </w:pPr>
    </w:p>
    <w:p w14:paraId="24610859" w14:textId="6247970B"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lastRenderedPageBreak/>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públicas occidentales a las que asisten hijas de musulmanes. A su vez, otras voces, desde el mundo musulmán</w:t>
      </w:r>
      <w:r w:rsidR="00A850A3">
        <w:rPr>
          <w:rFonts w:ascii="Times New Roman" w:hAnsi="Times New Roman" w:cs="Times New Roman"/>
        </w:rPr>
        <w:t>,</w:t>
      </w:r>
      <w:r>
        <w:rPr>
          <w:rFonts w:ascii="Times New Roman" w:hAnsi="Times New Roman" w:cs="Times New Roman"/>
        </w:rPr>
        <w:t xml:space="preserve"> </w:t>
      </w:r>
      <w:r w:rsidRPr="00B1037F">
        <w:rPr>
          <w:rFonts w:ascii="Times New Roman" w:hAnsi="Times New Roman" w:cs="Times New Roman"/>
        </w:rPr>
        <w:t>permit</w:t>
      </w:r>
      <w:r w:rsidR="00A850A3">
        <w:rPr>
          <w:rFonts w:ascii="Times New Roman" w:hAnsi="Times New Roman" w:cs="Times New Roman"/>
        </w:rPr>
        <w:t>en</w:t>
      </w:r>
      <w:r>
        <w:rPr>
          <w:rFonts w:ascii="Times New Roman" w:hAnsi="Times New Roman" w:cs="Times New Roman"/>
        </w:rPr>
        <w:t xml:space="preserve">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C95BF4">
      <w:pPr>
        <w:spacing w:after="0" w:line="276" w:lineRule="auto"/>
        <w:jc w:val="both"/>
        <w:rPr>
          <w:rFonts w:ascii="Times New Roman" w:hAnsi="Times New Roman" w:cs="Times New Roman"/>
        </w:rPr>
      </w:pPr>
    </w:p>
    <w:p w14:paraId="397891BD" w14:textId="49B9FCBF" w:rsidR="00F013AB" w:rsidRDefault="00F013AB" w:rsidP="00C95BF4">
      <w:pPr>
        <w:spacing w:after="0" w:line="276" w:lineRule="auto"/>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 xml:space="preserve">s verdad que </w:t>
      </w:r>
      <w:r>
        <w:rPr>
          <w:rFonts w:ascii="Times New Roman" w:hAnsi="Times New Roman" w:cs="Times New Roman"/>
        </w:rPr>
        <w:t>el ascenso al poder</w:t>
      </w:r>
      <w:r w:rsidR="00A850A3">
        <w:rPr>
          <w:rFonts w:ascii="Times New Roman" w:hAnsi="Times New Roman" w:cs="Times New Roman"/>
        </w:rPr>
        <w:t xml:space="preserve"> de</w:t>
      </w:r>
      <w:r>
        <w:rPr>
          <w:rFonts w:ascii="Times New Roman" w:hAnsi="Times New Roman" w:cs="Times New Roman"/>
        </w:rPr>
        <w:t xml:space="preserve"> grupos extremistas en algunas regiones de Oriente </w:t>
      </w:r>
      <w:r w:rsidR="00A850A3">
        <w:rPr>
          <w:rFonts w:ascii="Times New Roman" w:hAnsi="Times New Roman" w:cs="Times New Roman"/>
        </w:rPr>
        <w:t>M</w:t>
      </w:r>
      <w:r>
        <w:rPr>
          <w:rFonts w:ascii="Times New Roman" w:hAnsi="Times New Roman" w:cs="Times New Roman"/>
        </w:rPr>
        <w:t xml:space="preserve">edio </w:t>
      </w:r>
      <w:r w:rsidR="00A850A3">
        <w:rPr>
          <w:rFonts w:ascii="Times New Roman" w:hAnsi="Times New Roman" w:cs="Times New Roman"/>
        </w:rPr>
        <w:t xml:space="preserve">ha </w:t>
      </w:r>
      <w:r>
        <w:rPr>
          <w:rFonts w:ascii="Times New Roman" w:hAnsi="Times New Roman" w:cs="Times New Roman"/>
        </w:rPr>
        <w:t>signific</w:t>
      </w:r>
      <w:r w:rsidR="00A850A3">
        <w:rPr>
          <w:rFonts w:ascii="Times New Roman" w:hAnsi="Times New Roman" w:cs="Times New Roman"/>
        </w:rPr>
        <w:t>ado</w:t>
      </w:r>
      <w:r>
        <w:rPr>
          <w:rFonts w:ascii="Times New Roman" w:hAnsi="Times New Roman" w:cs="Times New Roman"/>
        </w:rPr>
        <w:t xml:space="preserve"> la instauración de prácticas opresivas contra las mujeres, como e</w:t>
      </w:r>
      <w:r w:rsidR="00A850A3">
        <w:rPr>
          <w:rFonts w:ascii="Times New Roman" w:hAnsi="Times New Roman" w:cs="Times New Roman"/>
        </w:rPr>
        <w:t>s</w:t>
      </w:r>
      <w:r>
        <w:rPr>
          <w:rFonts w:ascii="Times New Roman" w:hAnsi="Times New Roman" w:cs="Times New Roman"/>
        </w:rPr>
        <w:t xml:space="preserve">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sidR="00246D6A">
        <w:rPr>
          <w:rFonts w:ascii="Times New Roman" w:hAnsi="Times New Roman" w:cs="Times New Roman"/>
        </w:rPr>
        <w:t xml:space="preserve">. </w:t>
      </w: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246D6A">
        <w:rPr>
          <w:rFonts w:ascii="Times New Roman" w:hAnsi="Times New Roman" w:cs="Times New Roman"/>
        </w:rPr>
        <w:t>el</w:t>
      </w:r>
      <w:r w:rsidR="00F62161">
        <w:rPr>
          <w:rFonts w:ascii="Times New Roman" w:hAnsi="Times New Roman" w:cs="Times New Roman"/>
        </w:rPr>
        <w:t xml:space="preserve">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w:t>
      </w:r>
      <w:r w:rsidR="00246D6A">
        <w:rPr>
          <w:rFonts w:ascii="Times New Roman" w:hAnsi="Times New Roman" w:cs="Times New Roman"/>
        </w:rPr>
        <w:t>de manera paulatina</w:t>
      </w:r>
      <w:r w:rsidR="00B40AB2">
        <w:rPr>
          <w:rFonts w:ascii="Times New Roman" w:hAnsi="Times New Roman" w:cs="Times New Roman"/>
        </w:rPr>
        <w:t xml:space="preserv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C95BF4">
      <w:pPr>
        <w:spacing w:after="0" w:line="276" w:lineRule="auto"/>
        <w:jc w:val="both"/>
        <w:rPr>
          <w:rFonts w:ascii="Times New Roman" w:hAnsi="Times New Roman" w:cs="Times New Roman"/>
        </w:rPr>
      </w:pPr>
    </w:p>
    <w:p w14:paraId="491DACD2" w14:textId="3E8D7579" w:rsidR="00C14FCF" w:rsidRDefault="00C14FCF" w:rsidP="00C95BF4">
      <w:pPr>
        <w:spacing w:after="0" w:line="276" w:lineRule="auto"/>
        <w:jc w:val="both"/>
        <w:rPr>
          <w:rFonts w:ascii="Times New Roman" w:hAnsi="Times New Roman" w:cs="Times New Roman"/>
        </w:rPr>
      </w:pPr>
      <w:r>
        <w:rPr>
          <w:rFonts w:ascii="Times New Roman" w:hAnsi="Times New Roman" w:cs="Times New Roman"/>
        </w:rPr>
        <w:t>Algunas claves para enriquecer el debat</w:t>
      </w:r>
      <w:r w:rsidR="00246D6A">
        <w:rPr>
          <w:rFonts w:ascii="Times New Roman" w:hAnsi="Times New Roman" w:cs="Times New Roman"/>
        </w:rPr>
        <w:t>e incluyen las siguientes ideas: no so</w:t>
      </w:r>
      <w:r w:rsidR="00F013AB">
        <w:rPr>
          <w:rFonts w:ascii="Times New Roman" w:hAnsi="Times New Roman" w:cs="Times New Roman"/>
        </w:rPr>
        <w:t xml:space="preserve">lo en las sociedades musulmanas se establecen códigos culturales para el vestuario. </w:t>
      </w:r>
      <w:r w:rsidR="00246D6A">
        <w:rPr>
          <w:rFonts w:ascii="Times New Roman" w:hAnsi="Times New Roman" w:cs="Times New Roman"/>
        </w:rPr>
        <w:t>La opresión basada en el género</w:t>
      </w:r>
      <w:r w:rsidR="00F62161">
        <w:rPr>
          <w:rFonts w:ascii="Times New Roman" w:hAnsi="Times New Roman" w:cs="Times New Roman"/>
        </w:rPr>
        <w:t xml:space="preserve"> también es un  problema en el mundo occidental</w:t>
      </w:r>
      <w:r w:rsidR="00246D6A">
        <w:rPr>
          <w:rFonts w:ascii="Times New Roman" w:hAnsi="Times New Roman" w:cs="Times New Roman"/>
        </w:rPr>
        <w:t>,</w:t>
      </w:r>
      <w:r w:rsidR="00F62161">
        <w:rPr>
          <w:rFonts w:ascii="Times New Roman" w:hAnsi="Times New Roman" w:cs="Times New Roman"/>
        </w:rPr>
        <w:t xml:space="preserve">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C95BF4">
      <w:pPr>
        <w:spacing w:after="0" w:line="276" w:lineRule="auto"/>
        <w:jc w:val="both"/>
        <w:rPr>
          <w:rFonts w:ascii="Times New Roman" w:hAnsi="Times New Roman" w:cs="Times New Roman"/>
        </w:rPr>
      </w:pPr>
    </w:p>
    <w:p w14:paraId="1A31FDC7" w14:textId="717AE426" w:rsidR="0065290F" w:rsidRDefault="00C14FCF" w:rsidP="00C95BF4">
      <w:pPr>
        <w:spacing w:after="0" w:line="276" w:lineRule="auto"/>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para los hombres </w:t>
      </w:r>
      <w:r w:rsidR="00F62161">
        <w:rPr>
          <w:rFonts w:ascii="Times New Roman" w:hAnsi="Times New Roman" w:cs="Times New Roman"/>
        </w:rPr>
        <w:t xml:space="preserve">musulmanes </w:t>
      </w:r>
      <w:r w:rsidR="00246D6A">
        <w:rPr>
          <w:rFonts w:ascii="Times New Roman" w:hAnsi="Times New Roman" w:cs="Times New Roman"/>
        </w:rPr>
        <w:t xml:space="preserve">también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246D6A">
        <w:rPr>
          <w:rFonts w:ascii="Times New Roman" w:hAnsi="Times New Roman" w:cs="Times New Roman"/>
        </w:rPr>
        <w:t>que reconocer que</w:t>
      </w:r>
      <w:r w:rsidR="00F013AB">
        <w:rPr>
          <w:rFonts w:ascii="Times New Roman" w:hAnsi="Times New Roman" w:cs="Times New Roman"/>
        </w:rPr>
        <w:t xml:space="preserve"> </w:t>
      </w:r>
      <w:r w:rsidR="00246D6A">
        <w:rPr>
          <w:rFonts w:ascii="Times New Roman" w:hAnsi="Times New Roman" w:cs="Times New Roman"/>
        </w:rPr>
        <w:t>en</w:t>
      </w:r>
      <w:r w:rsidR="00F013AB">
        <w:rPr>
          <w:rFonts w:ascii="Times New Roman" w:hAnsi="Times New Roman" w:cs="Times New Roman"/>
        </w:rPr>
        <w:t xml:space="preserve"> la cultura cristiana, durante alguna época y en algunas ocasiones</w:t>
      </w:r>
      <w:r w:rsidR="00246D6A">
        <w:rPr>
          <w:rFonts w:ascii="Times New Roman" w:hAnsi="Times New Roman" w:cs="Times New Roman"/>
        </w:rPr>
        <w:t>,</w:t>
      </w:r>
      <w:r w:rsidR="00F013AB">
        <w:rPr>
          <w:rFonts w:ascii="Times New Roman" w:hAnsi="Times New Roman" w:cs="Times New Roman"/>
        </w:rPr>
        <w:t xml:space="preserve"> se usó un </w:t>
      </w:r>
      <w:r w:rsidR="00246D6A">
        <w:rPr>
          <w:rFonts w:ascii="Times New Roman" w:hAnsi="Times New Roman" w:cs="Times New Roman"/>
        </w:rPr>
        <w:t>manto</w:t>
      </w:r>
      <w:r w:rsidR="00F013AB" w:rsidRPr="00CE685F">
        <w:rPr>
          <w:rFonts w:ascii="Times New Roman" w:hAnsi="Times New Roman" w:cs="Times New Roman"/>
        </w:rPr>
        <w:t xml:space="preserve">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 donde es obligatorio.</w:t>
      </w:r>
    </w:p>
    <w:p w14:paraId="371501E0" w14:textId="77777777" w:rsidR="00AF5522" w:rsidRDefault="00AF5522" w:rsidP="00C95BF4">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477"/>
        <w:gridCol w:w="6351"/>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5D5C6602" w:rsidR="001E54D7"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DA4D78" w:rsidRPr="000846F3">
              <w:rPr>
                <w:rFonts w:ascii="Times New Roman" w:hAnsi="Times New Roman" w:cs="Times New Roman"/>
                <w:color w:val="000000"/>
                <w:sz w:val="24"/>
                <w:szCs w:val="24"/>
              </w:rPr>
              <w:t>_0</w:t>
            </w:r>
            <w:r w:rsidR="00DA4D78">
              <w:rPr>
                <w:rFonts w:ascii="Times New Roman" w:hAnsi="Times New Roman" w:cs="Times New Roman"/>
                <w:color w:val="000000"/>
                <w:sz w:val="24"/>
                <w:szCs w:val="24"/>
              </w:rPr>
              <w:t>1</w:t>
            </w:r>
            <w:r w:rsidR="00DA4D78" w:rsidRPr="000846F3">
              <w:rPr>
                <w:rFonts w:ascii="Times New Roman" w:hAnsi="Times New Roman" w:cs="Times New Roman"/>
                <w:color w:val="000000"/>
                <w:sz w:val="24"/>
                <w:szCs w:val="24"/>
              </w:rPr>
              <w:t>_REC</w:t>
            </w:r>
            <w:r w:rsidR="00185158">
              <w:rPr>
                <w:rFonts w:ascii="Times New Roman" w:hAnsi="Times New Roman" w:cs="Times New Roman"/>
                <w:color w:val="000000"/>
                <w:sz w:val="24"/>
                <w:szCs w:val="24"/>
              </w:rPr>
              <w:t>23</w:t>
            </w:r>
            <w:r w:rsidR="00DA4D78">
              <w:rPr>
                <w:rFonts w:ascii="Times New Roman" w:hAnsi="Times New Roman" w:cs="Times New Roman"/>
                <w:color w:val="000000"/>
                <w:sz w:val="24"/>
                <w:szCs w:val="24"/>
              </w:rPr>
              <w:t>0</w:t>
            </w:r>
          </w:p>
        </w:tc>
      </w:tr>
      <w:tr w:rsidR="001E54D7" w:rsidRPr="000846F3" w14:paraId="6C01544F" w14:textId="77777777" w:rsidTr="00453D56">
        <w:tc>
          <w:tcPr>
            <w:tcW w:w="2518" w:type="dxa"/>
          </w:tcPr>
          <w:p w14:paraId="77F57ACE"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C95BF4">
            <w:pPr>
              <w:spacing w:line="276"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54DFFAC8" w:rsidR="001E54D7" w:rsidRPr="000846F3" w:rsidRDefault="001E54D7" w:rsidP="00246D6A">
            <w:pPr>
              <w:spacing w:line="276"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 xml:space="preserve">Actividad que permite reconocer los conceptos y tradiciones asociadas </w:t>
            </w:r>
            <w:r w:rsidR="00246D6A">
              <w:rPr>
                <w:rFonts w:ascii="Times New Roman" w:hAnsi="Times New Roman" w:cs="Times New Roman"/>
                <w:color w:val="000000"/>
                <w:sz w:val="24"/>
                <w:szCs w:val="24"/>
              </w:rPr>
              <w:t>con e</w:t>
            </w:r>
            <w:r w:rsidRPr="001E54D7">
              <w:rPr>
                <w:rFonts w:ascii="Times New Roman" w:hAnsi="Times New Roman" w:cs="Times New Roman"/>
                <w:color w:val="000000"/>
                <w:sz w:val="24"/>
                <w:szCs w:val="24"/>
              </w:rPr>
              <w:t>l uso del velo islámico</w:t>
            </w:r>
            <w:r w:rsidR="00246D6A">
              <w:rPr>
                <w:rFonts w:ascii="Times New Roman" w:hAnsi="Times New Roman" w:cs="Times New Roman"/>
                <w:color w:val="000000"/>
                <w:sz w:val="24"/>
                <w:szCs w:val="24"/>
              </w:rPr>
              <w:t>.</w:t>
            </w:r>
          </w:p>
        </w:tc>
      </w:tr>
    </w:tbl>
    <w:p w14:paraId="198FF96E" w14:textId="77777777" w:rsidR="001E54D7" w:rsidRDefault="001E54D7" w:rsidP="00C95BF4">
      <w:pPr>
        <w:spacing w:line="276" w:lineRule="auto"/>
        <w:jc w:val="both"/>
        <w:rPr>
          <w:rFonts w:ascii="Times New Roman" w:hAnsi="Times New Roman" w:cs="Times New Roman"/>
          <w:highlight w:val="yellow"/>
        </w:rPr>
      </w:pPr>
    </w:p>
    <w:p w14:paraId="409F1451" w14:textId="77777777" w:rsidR="008F6442" w:rsidRPr="000846F3" w:rsidRDefault="008F6442"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8F6442" w:rsidRPr="000846F3" w14:paraId="42A5E7E9" w14:textId="77777777" w:rsidTr="008F6442">
        <w:tc>
          <w:tcPr>
            <w:tcW w:w="9033" w:type="dxa"/>
            <w:gridSpan w:val="2"/>
            <w:shd w:val="clear" w:color="auto" w:fill="000000" w:themeFill="text1"/>
          </w:tcPr>
          <w:p w14:paraId="31DB3C52" w14:textId="41FDDB6C" w:rsidR="008F6442" w:rsidRPr="000846F3" w:rsidRDefault="008F6442"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8F6442" w:rsidRPr="000846F3" w14:paraId="009F6D04" w14:textId="77777777" w:rsidTr="008F6442">
        <w:tc>
          <w:tcPr>
            <w:tcW w:w="2518" w:type="dxa"/>
          </w:tcPr>
          <w:p w14:paraId="71BEB27A" w14:textId="77777777" w:rsidR="008F6442" w:rsidRPr="000846F3" w:rsidRDefault="008F6442"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BD1F48C" w14:textId="77777777" w:rsidR="008F6442" w:rsidRPr="000846F3" w:rsidRDefault="008F6442"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5</w:t>
            </w:r>
            <w:r w:rsidRPr="002B38E0">
              <w:rPr>
                <w:rFonts w:ascii="Times New Roman" w:hAnsi="Times New Roman" w:cs="Times New Roman"/>
                <w:color w:val="000000"/>
                <w:sz w:val="24"/>
                <w:szCs w:val="24"/>
              </w:rPr>
              <w:t>0</w:t>
            </w:r>
          </w:p>
        </w:tc>
      </w:tr>
      <w:tr w:rsidR="008F6442" w:rsidRPr="000846F3" w14:paraId="4C9E9B14" w14:textId="77777777" w:rsidTr="008F6442">
        <w:tc>
          <w:tcPr>
            <w:tcW w:w="2518" w:type="dxa"/>
          </w:tcPr>
          <w:p w14:paraId="7F25D0DF"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8CAF179" w14:textId="4412525C" w:rsidR="008F6442" w:rsidRPr="008F6442" w:rsidRDefault="008F6442"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w:t>
            </w:r>
          </w:p>
        </w:tc>
      </w:tr>
      <w:tr w:rsidR="008F6442" w:rsidRPr="000846F3" w14:paraId="2505B923" w14:textId="77777777" w:rsidTr="008F6442">
        <w:tc>
          <w:tcPr>
            <w:tcW w:w="2518" w:type="dxa"/>
          </w:tcPr>
          <w:p w14:paraId="7BB02C39" w14:textId="77777777" w:rsidR="008F6442" w:rsidRPr="000846F3" w:rsidRDefault="008F6442"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09D7E5E" w14:textId="171088A9" w:rsidR="008F6442" w:rsidRPr="000846F3" w:rsidRDefault="008F6442"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sidR="00B47378">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los conflictos globales</w:t>
            </w:r>
            <w:r w:rsidR="00246D6A">
              <w:rPr>
                <w:rFonts w:ascii="Times New Roman" w:hAnsi="Times New Roman" w:cs="Times New Roman"/>
                <w:color w:val="000000"/>
                <w:sz w:val="24"/>
                <w:szCs w:val="24"/>
              </w:rPr>
              <w:t>.</w:t>
            </w:r>
          </w:p>
        </w:tc>
      </w:tr>
    </w:tbl>
    <w:p w14:paraId="679C3726" w14:textId="77777777" w:rsidR="008F6442" w:rsidRDefault="008F6442" w:rsidP="00C95BF4">
      <w:pPr>
        <w:spacing w:after="0" w:line="276" w:lineRule="auto"/>
        <w:jc w:val="both"/>
        <w:rPr>
          <w:rFonts w:ascii="Times New Roman" w:hAnsi="Times New Roman" w:cs="Times New Roman"/>
          <w:highlight w:val="yellow"/>
        </w:rPr>
      </w:pPr>
    </w:p>
    <w:p w14:paraId="54D04293" w14:textId="77777777" w:rsidR="00B47378" w:rsidRPr="000846F3" w:rsidRDefault="00B4737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B47378" w:rsidRPr="000846F3" w14:paraId="3A6B6AF0" w14:textId="77777777" w:rsidTr="00607585">
        <w:tc>
          <w:tcPr>
            <w:tcW w:w="9033" w:type="dxa"/>
            <w:gridSpan w:val="2"/>
            <w:shd w:val="clear" w:color="auto" w:fill="000000" w:themeFill="text1"/>
          </w:tcPr>
          <w:p w14:paraId="5496DB64" w14:textId="77777777" w:rsidR="00B47378" w:rsidRPr="000846F3" w:rsidRDefault="00B4737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Competencias</w:t>
            </w:r>
            <w:r w:rsidRPr="000846F3">
              <w:rPr>
                <w:rFonts w:ascii="Times New Roman" w:hAnsi="Times New Roman" w:cs="Times New Roman"/>
                <w:b/>
                <w:color w:val="FFFFFF" w:themeColor="background1"/>
                <w:sz w:val="24"/>
                <w:szCs w:val="24"/>
              </w:rPr>
              <w:t>: recurso nuevo</w:t>
            </w:r>
          </w:p>
        </w:tc>
      </w:tr>
      <w:tr w:rsidR="00B47378" w:rsidRPr="000846F3" w14:paraId="45B4ED0E" w14:textId="77777777" w:rsidTr="00607585">
        <w:tc>
          <w:tcPr>
            <w:tcW w:w="2518" w:type="dxa"/>
          </w:tcPr>
          <w:p w14:paraId="45F24A56" w14:textId="77777777" w:rsidR="00B47378" w:rsidRPr="000846F3" w:rsidRDefault="00B4737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lastRenderedPageBreak/>
              <w:t>Código</w:t>
            </w:r>
          </w:p>
        </w:tc>
        <w:tc>
          <w:tcPr>
            <w:tcW w:w="6515" w:type="dxa"/>
          </w:tcPr>
          <w:p w14:paraId="7B1A9437" w14:textId="7B4EF55B" w:rsidR="00B47378" w:rsidRPr="000846F3" w:rsidRDefault="00B4737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6</w:t>
            </w:r>
            <w:r w:rsidRPr="002B38E0">
              <w:rPr>
                <w:rFonts w:ascii="Times New Roman" w:hAnsi="Times New Roman" w:cs="Times New Roman"/>
                <w:color w:val="000000"/>
                <w:sz w:val="24"/>
                <w:szCs w:val="24"/>
              </w:rPr>
              <w:t>0</w:t>
            </w:r>
          </w:p>
        </w:tc>
      </w:tr>
      <w:tr w:rsidR="00B47378" w:rsidRPr="000846F3" w14:paraId="695E0F3A" w14:textId="77777777" w:rsidTr="00607585">
        <w:tc>
          <w:tcPr>
            <w:tcW w:w="2518" w:type="dxa"/>
          </w:tcPr>
          <w:p w14:paraId="48F6FB4A"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613317B" w14:textId="1F278DDC" w:rsidR="00B47378" w:rsidRPr="008F6442" w:rsidRDefault="00B47378" w:rsidP="00C95BF4">
            <w:pPr>
              <w:spacing w:line="276" w:lineRule="auto"/>
              <w:rPr>
                <w:rFonts w:ascii="Arial" w:hAnsi="Arial" w:cs="Arial"/>
                <w:sz w:val="18"/>
                <w:szCs w:val="18"/>
                <w:lang w:val="es-ES_tradnl"/>
              </w:rPr>
            </w:pPr>
            <w:r>
              <w:rPr>
                <w:rFonts w:ascii="Arial" w:hAnsi="Arial" w:cs="Arial"/>
                <w:sz w:val="18"/>
                <w:szCs w:val="18"/>
                <w:lang w:val="es-ES_tradnl"/>
              </w:rPr>
              <w:t>Conoce tus competencias para comprender conflictos globales II</w:t>
            </w:r>
          </w:p>
        </w:tc>
      </w:tr>
      <w:tr w:rsidR="00B47378" w:rsidRPr="000846F3" w14:paraId="563C062F" w14:textId="77777777" w:rsidTr="00607585">
        <w:tc>
          <w:tcPr>
            <w:tcW w:w="2518" w:type="dxa"/>
          </w:tcPr>
          <w:p w14:paraId="587B1237" w14:textId="77777777" w:rsidR="00B47378" w:rsidRPr="000846F3" w:rsidRDefault="00B4737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476A246" w14:textId="6ECF0570" w:rsidR="00B47378" w:rsidRPr="000846F3" w:rsidRDefault="00B47378"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w:t>
            </w:r>
            <w:r>
              <w:rPr>
                <w:rFonts w:ascii="Times New Roman" w:hAnsi="Times New Roman" w:cs="Times New Roman"/>
                <w:color w:val="000000"/>
                <w:sz w:val="24"/>
                <w:szCs w:val="24"/>
              </w:rPr>
              <w:t>revisar</w:t>
            </w:r>
            <w:r w:rsidRPr="002B38E0">
              <w:rPr>
                <w:rFonts w:ascii="Times New Roman" w:hAnsi="Times New Roman" w:cs="Times New Roman"/>
                <w:color w:val="000000"/>
                <w:sz w:val="24"/>
                <w:szCs w:val="24"/>
              </w:rPr>
              <w:t xml:space="preserve">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los conflictos globales</w:t>
            </w:r>
            <w:r w:rsidR="00246D6A">
              <w:rPr>
                <w:rFonts w:ascii="Times New Roman" w:hAnsi="Times New Roman" w:cs="Times New Roman"/>
                <w:color w:val="000000"/>
                <w:sz w:val="24"/>
                <w:szCs w:val="24"/>
              </w:rPr>
              <w:t>.</w:t>
            </w:r>
          </w:p>
        </w:tc>
      </w:tr>
    </w:tbl>
    <w:p w14:paraId="57C62019" w14:textId="77777777" w:rsidR="00B47378" w:rsidRDefault="00B47378" w:rsidP="00C95BF4">
      <w:pPr>
        <w:spacing w:after="0" w:line="276" w:lineRule="auto"/>
        <w:jc w:val="both"/>
        <w:rPr>
          <w:rFonts w:ascii="Times New Roman" w:hAnsi="Times New Roman" w:cs="Times New Roman"/>
          <w:highlight w:val="yellow"/>
        </w:rPr>
      </w:pPr>
    </w:p>
    <w:p w14:paraId="4D19E3BA" w14:textId="77777777" w:rsidR="00F76F38" w:rsidRPr="000846F3" w:rsidRDefault="00F76F38"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F76F38" w:rsidRPr="000846F3" w14:paraId="0AAC16C3" w14:textId="77777777" w:rsidTr="00607585">
        <w:tc>
          <w:tcPr>
            <w:tcW w:w="9033" w:type="dxa"/>
            <w:gridSpan w:val="2"/>
            <w:shd w:val="clear" w:color="auto" w:fill="000000" w:themeFill="text1"/>
          </w:tcPr>
          <w:p w14:paraId="75424709" w14:textId="40283F1C" w:rsidR="00F76F38" w:rsidRPr="000846F3" w:rsidRDefault="00F76F38" w:rsidP="00C95BF4">
            <w:pPr>
              <w:spacing w:line="276" w:lineRule="auto"/>
              <w:jc w:val="both"/>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Proyecto</w:t>
            </w:r>
            <w:r w:rsidRPr="000846F3">
              <w:rPr>
                <w:rFonts w:ascii="Times New Roman" w:hAnsi="Times New Roman" w:cs="Times New Roman"/>
                <w:b/>
                <w:color w:val="FFFFFF" w:themeColor="background1"/>
                <w:sz w:val="24"/>
                <w:szCs w:val="24"/>
              </w:rPr>
              <w:t>: recurso nuevo</w:t>
            </w:r>
          </w:p>
        </w:tc>
      </w:tr>
      <w:tr w:rsidR="00F76F38" w:rsidRPr="000846F3" w14:paraId="683624DB" w14:textId="77777777" w:rsidTr="00607585">
        <w:tc>
          <w:tcPr>
            <w:tcW w:w="2518" w:type="dxa"/>
          </w:tcPr>
          <w:p w14:paraId="06F1FF4D" w14:textId="77777777" w:rsidR="00F76F38" w:rsidRPr="000846F3" w:rsidRDefault="00F76F38"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DBD2E4" w14:textId="056A24B5" w:rsidR="00F76F38" w:rsidRPr="000846F3" w:rsidRDefault="00F76F38"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Pr="002B38E0">
              <w:rPr>
                <w:rFonts w:ascii="Times New Roman" w:hAnsi="Times New Roman" w:cs="Times New Roman"/>
                <w:color w:val="000000"/>
                <w:sz w:val="24"/>
                <w:szCs w:val="24"/>
              </w:rPr>
              <w:t>_01_CO_REC2</w:t>
            </w:r>
            <w:r>
              <w:rPr>
                <w:rFonts w:ascii="Times New Roman" w:hAnsi="Times New Roman" w:cs="Times New Roman"/>
                <w:color w:val="000000"/>
                <w:sz w:val="24"/>
                <w:szCs w:val="24"/>
              </w:rPr>
              <w:t>7</w:t>
            </w:r>
            <w:r w:rsidRPr="002B38E0">
              <w:rPr>
                <w:rFonts w:ascii="Times New Roman" w:hAnsi="Times New Roman" w:cs="Times New Roman"/>
                <w:color w:val="000000"/>
                <w:sz w:val="24"/>
                <w:szCs w:val="24"/>
              </w:rPr>
              <w:t>0</w:t>
            </w:r>
          </w:p>
        </w:tc>
      </w:tr>
      <w:tr w:rsidR="00F76F38" w:rsidRPr="000846F3" w14:paraId="774C8BCB" w14:textId="77777777" w:rsidTr="00607585">
        <w:tc>
          <w:tcPr>
            <w:tcW w:w="2518" w:type="dxa"/>
          </w:tcPr>
          <w:p w14:paraId="0030CFF6"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BA6C125" w14:textId="0C62A90A" w:rsidR="00F76F38" w:rsidRPr="008F6442" w:rsidRDefault="008B345C" w:rsidP="00C95BF4">
            <w:pPr>
              <w:spacing w:line="276" w:lineRule="auto"/>
              <w:rPr>
                <w:rFonts w:ascii="Arial" w:hAnsi="Arial" w:cs="Arial"/>
                <w:sz w:val="18"/>
                <w:szCs w:val="18"/>
                <w:lang w:val="es-ES_tradnl"/>
              </w:rPr>
            </w:pPr>
            <w:r w:rsidRPr="00246D6A">
              <w:rPr>
                <w:rFonts w:ascii="Arial" w:hAnsi="Arial" w:cs="Arial"/>
                <w:sz w:val="18"/>
                <w:szCs w:val="18"/>
                <w:highlight w:val="magenta"/>
                <w:lang w:val="es-ES_tradnl"/>
              </w:rPr>
              <w:t>Proyecto: ….</w:t>
            </w:r>
          </w:p>
        </w:tc>
      </w:tr>
      <w:tr w:rsidR="00F76F38" w:rsidRPr="000846F3" w14:paraId="097A1BA4" w14:textId="77777777" w:rsidTr="00607585">
        <w:tc>
          <w:tcPr>
            <w:tcW w:w="2518" w:type="dxa"/>
          </w:tcPr>
          <w:p w14:paraId="4E9BF3CA" w14:textId="77777777" w:rsidR="00F76F38" w:rsidRPr="000846F3" w:rsidRDefault="00F76F38"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E46EC3" w14:textId="0DB32852" w:rsidR="00F76F38" w:rsidRPr="000846F3" w:rsidRDefault="00F76F38" w:rsidP="00C95BF4">
            <w:pPr>
              <w:spacing w:line="276" w:lineRule="auto"/>
              <w:jc w:val="both"/>
              <w:rPr>
                <w:rFonts w:ascii="Times New Roman" w:hAnsi="Times New Roman" w:cs="Times New Roman"/>
                <w:color w:val="000000"/>
                <w:sz w:val="24"/>
                <w:szCs w:val="24"/>
              </w:rPr>
            </w:pPr>
          </w:p>
        </w:tc>
      </w:tr>
    </w:tbl>
    <w:p w14:paraId="2C830C2A" w14:textId="77777777" w:rsidR="00F76F38" w:rsidRDefault="00F76F38" w:rsidP="00C95BF4">
      <w:pPr>
        <w:spacing w:after="0" w:line="276" w:lineRule="auto"/>
        <w:jc w:val="both"/>
        <w:rPr>
          <w:rFonts w:ascii="Times New Roman" w:hAnsi="Times New Roman" w:cs="Times New Roman"/>
          <w:highlight w:val="yellow"/>
        </w:rPr>
      </w:pPr>
    </w:p>
    <w:p w14:paraId="0619C0FA" w14:textId="77777777" w:rsidR="008F6442" w:rsidRDefault="008F6442" w:rsidP="00C95BF4">
      <w:pPr>
        <w:spacing w:line="276" w:lineRule="auto"/>
        <w:jc w:val="both"/>
        <w:rPr>
          <w:rFonts w:ascii="Times New Roman" w:hAnsi="Times New Roman" w:cs="Times New Roman"/>
          <w:highlight w:val="yellow"/>
        </w:rPr>
      </w:pPr>
    </w:p>
    <w:p w14:paraId="250CE461" w14:textId="77777777" w:rsidR="008F6442" w:rsidRDefault="008F6442" w:rsidP="00C95BF4">
      <w:pPr>
        <w:spacing w:line="276" w:lineRule="auto"/>
        <w:jc w:val="both"/>
        <w:rPr>
          <w:rFonts w:ascii="Times New Roman" w:hAnsi="Times New Roman" w:cs="Times New Roman"/>
          <w:highlight w:val="yellow"/>
        </w:rPr>
      </w:pPr>
    </w:p>
    <w:p w14:paraId="1ED7AB69" w14:textId="30968670" w:rsidR="00054A93" w:rsidRPr="000846F3" w:rsidRDefault="001E54D7" w:rsidP="00C95BF4">
      <w:pPr>
        <w:spacing w:line="276" w:lineRule="auto"/>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473"/>
        <w:gridCol w:w="6355"/>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6E2A6E97"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8F6442">
              <w:rPr>
                <w:rFonts w:ascii="Times New Roman" w:hAnsi="Times New Roman" w:cs="Times New Roman"/>
                <w:color w:val="000000"/>
                <w:sz w:val="24"/>
                <w:szCs w:val="24"/>
              </w:rPr>
              <w:t>_01_</w:t>
            </w:r>
            <w:commentRangeStart w:id="56"/>
            <w:r w:rsidR="008F6442">
              <w:rPr>
                <w:rFonts w:ascii="Times New Roman" w:hAnsi="Times New Roman" w:cs="Times New Roman"/>
                <w:color w:val="000000"/>
                <w:sz w:val="24"/>
                <w:szCs w:val="24"/>
              </w:rPr>
              <w:t>REC24</w:t>
            </w:r>
            <w:r w:rsidR="00345D00" w:rsidRPr="00345D00">
              <w:rPr>
                <w:rFonts w:ascii="Times New Roman" w:hAnsi="Times New Roman" w:cs="Times New Roman"/>
                <w:color w:val="000000"/>
                <w:sz w:val="24"/>
                <w:szCs w:val="24"/>
              </w:rPr>
              <w:t>0</w:t>
            </w:r>
            <w:commentRangeEnd w:id="56"/>
            <w:r w:rsidR="004C0304">
              <w:rPr>
                <w:rStyle w:val="Refdecomentario"/>
                <w:rFonts w:ascii="Calibri" w:eastAsia="Calibri" w:hAnsi="Calibri" w:cs="Times New Roman"/>
              </w:rPr>
              <w:commentReference w:id="56"/>
            </w:r>
          </w:p>
        </w:tc>
      </w:tr>
      <w:tr w:rsidR="00134A9E" w:rsidRPr="000846F3" w14:paraId="181F52A6" w14:textId="77777777" w:rsidTr="00CF08D1">
        <w:tc>
          <w:tcPr>
            <w:tcW w:w="2518" w:type="dxa"/>
          </w:tcPr>
          <w:p w14:paraId="4246924B"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C95BF4">
            <w:pPr>
              <w:spacing w:line="276" w:lineRule="auto"/>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5EC98CF3" w:rsidR="00134A9E" w:rsidRPr="000846F3" w:rsidRDefault="00345D00"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w:t>
            </w:r>
            <w:r w:rsidR="00246D6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tc>
      </w:tr>
    </w:tbl>
    <w:p w14:paraId="52D7A3C0" w14:textId="77777777" w:rsidR="00054A93" w:rsidRPr="000846F3" w:rsidRDefault="00054A93" w:rsidP="00C95BF4">
      <w:pPr>
        <w:spacing w:after="0" w:line="276"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473"/>
        <w:gridCol w:w="635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38DD90F1" w:rsidR="00134A9E"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4C0304">
              <w:rPr>
                <w:rFonts w:ascii="Times New Roman" w:hAnsi="Times New Roman" w:cs="Times New Roman"/>
                <w:color w:val="000000"/>
                <w:sz w:val="24"/>
                <w:szCs w:val="24"/>
              </w:rPr>
              <w:t>_01_CO_REC280</w:t>
            </w:r>
          </w:p>
        </w:tc>
      </w:tr>
      <w:tr w:rsidR="00134A9E" w:rsidRPr="000846F3" w14:paraId="38269999" w14:textId="77777777" w:rsidTr="00CF08D1">
        <w:tc>
          <w:tcPr>
            <w:tcW w:w="2518" w:type="dxa"/>
          </w:tcPr>
          <w:p w14:paraId="35CCBF58"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4DD3B88E" w:rsidR="00134A9E"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w:t>
            </w:r>
          </w:p>
        </w:tc>
      </w:tr>
      <w:tr w:rsidR="00134A9E" w:rsidRPr="000846F3" w14:paraId="680DAD81" w14:textId="77777777" w:rsidTr="00CF08D1">
        <w:tc>
          <w:tcPr>
            <w:tcW w:w="2518" w:type="dxa"/>
          </w:tcPr>
          <w:p w14:paraId="3BDF4C16" w14:textId="77777777" w:rsidR="00134A9E" w:rsidRPr="000846F3" w:rsidRDefault="00134A9E"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32542E8D" w:rsidR="00134A9E" w:rsidRPr="000846F3" w:rsidRDefault="002B38E0" w:rsidP="00246D6A">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Actividad que permite evaluar </w:t>
            </w:r>
            <w:r w:rsidR="00246D6A">
              <w:rPr>
                <w:rFonts w:ascii="Times New Roman" w:hAnsi="Times New Roman" w:cs="Times New Roman"/>
                <w:color w:val="000000"/>
                <w:sz w:val="24"/>
                <w:szCs w:val="24"/>
              </w:rPr>
              <w:t>los</w:t>
            </w:r>
            <w:r w:rsidRPr="002B38E0">
              <w:rPr>
                <w:rFonts w:ascii="Times New Roman" w:hAnsi="Times New Roman" w:cs="Times New Roman"/>
                <w:color w:val="000000"/>
                <w:sz w:val="24"/>
                <w:szCs w:val="24"/>
              </w:rPr>
              <w:t xml:space="preserve"> conocimientos sobre e</w:t>
            </w:r>
            <w:r w:rsidR="004C0304">
              <w:rPr>
                <w:rFonts w:ascii="Times New Roman" w:hAnsi="Times New Roman" w:cs="Times New Roman"/>
                <w:color w:val="000000"/>
                <w:sz w:val="24"/>
                <w:szCs w:val="24"/>
              </w:rPr>
              <w:t xml:space="preserve">l </w:t>
            </w:r>
            <w:r w:rsidR="00246D6A">
              <w:rPr>
                <w:rFonts w:ascii="Times New Roman" w:hAnsi="Times New Roman" w:cs="Times New Roman"/>
                <w:color w:val="000000"/>
                <w:sz w:val="24"/>
                <w:szCs w:val="24"/>
              </w:rPr>
              <w:t xml:space="preserve">Nuevo  Orden Mundial </w:t>
            </w:r>
            <w:r w:rsidR="004C0304">
              <w:rPr>
                <w:rFonts w:ascii="Times New Roman" w:hAnsi="Times New Roman" w:cs="Times New Roman"/>
                <w:color w:val="000000"/>
                <w:sz w:val="24"/>
                <w:szCs w:val="24"/>
              </w:rPr>
              <w:t xml:space="preserve">y las claves para comprender </w:t>
            </w:r>
            <w:r w:rsidR="00246D6A">
              <w:rPr>
                <w:rFonts w:ascii="Times New Roman" w:hAnsi="Times New Roman" w:cs="Times New Roman"/>
                <w:color w:val="000000"/>
                <w:sz w:val="24"/>
                <w:szCs w:val="24"/>
              </w:rPr>
              <w:t xml:space="preserve">los </w:t>
            </w:r>
            <w:r w:rsidR="004C0304">
              <w:rPr>
                <w:rFonts w:ascii="Times New Roman" w:hAnsi="Times New Roman" w:cs="Times New Roman"/>
                <w:color w:val="000000"/>
                <w:sz w:val="24"/>
                <w:szCs w:val="24"/>
              </w:rPr>
              <w:t>conflictos del siglo XXI</w:t>
            </w:r>
            <w:r w:rsidR="00246D6A">
              <w:rPr>
                <w:rFonts w:ascii="Times New Roman" w:hAnsi="Times New Roman" w:cs="Times New Roman"/>
                <w:color w:val="000000"/>
                <w:sz w:val="24"/>
                <w:szCs w:val="24"/>
              </w:rPr>
              <w:t>.</w:t>
            </w:r>
          </w:p>
        </w:tc>
      </w:tr>
    </w:tbl>
    <w:p w14:paraId="6BF6CAE0" w14:textId="77777777" w:rsidR="00134A9E" w:rsidRDefault="00134A9E" w:rsidP="00C95BF4">
      <w:pPr>
        <w:spacing w:after="0" w:line="276" w:lineRule="auto"/>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654854B0" w:rsidR="0002674F" w:rsidRPr="000846F3" w:rsidRDefault="00E62EB0" w:rsidP="00C95BF4">
            <w:pPr>
              <w:spacing w:line="276"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CS_11</w:t>
            </w:r>
            <w:r w:rsidR="00E901CD">
              <w:rPr>
                <w:rFonts w:ascii="Times New Roman" w:hAnsi="Times New Roman" w:cs="Times New Roman"/>
                <w:color w:val="000000"/>
                <w:sz w:val="24"/>
                <w:szCs w:val="24"/>
              </w:rPr>
              <w:t>_01_CO_REC29</w:t>
            </w:r>
            <w:r w:rsidR="00137EBA">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B3E395D" w:rsidR="0002674F" w:rsidRPr="000846F3" w:rsidRDefault="004C0304" w:rsidP="00C95BF4">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Evaluación II</w:t>
            </w:r>
          </w:p>
        </w:tc>
      </w:tr>
      <w:tr w:rsidR="0002674F" w:rsidRPr="000846F3" w14:paraId="6307C6F9" w14:textId="77777777" w:rsidTr="00041729">
        <w:trPr>
          <w:trHeight w:val="1126"/>
        </w:trPr>
        <w:tc>
          <w:tcPr>
            <w:tcW w:w="1333" w:type="dxa"/>
          </w:tcPr>
          <w:p w14:paraId="44DBF40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229AE0C4" w:rsidR="0002674F" w:rsidRPr="000846F3" w:rsidRDefault="0002674F" w:rsidP="00484857">
            <w:pPr>
              <w:spacing w:line="276"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 xml:space="preserve">Ejercicio que te permite autoevaluar tus conocimientos sobre los conflictos </w:t>
            </w:r>
            <w:r w:rsidR="004C0304">
              <w:rPr>
                <w:rFonts w:ascii="Times New Roman" w:hAnsi="Times New Roman" w:cs="Times New Roman"/>
                <w:color w:val="000000"/>
                <w:sz w:val="24"/>
                <w:szCs w:val="24"/>
              </w:rPr>
              <w:t>bélicos actuales en Eurasia</w:t>
            </w:r>
            <w:r w:rsidR="00484857">
              <w:rPr>
                <w:rFonts w:ascii="Times New Roman" w:hAnsi="Times New Roman" w:cs="Times New Roman"/>
                <w:color w:val="000000"/>
                <w:sz w:val="24"/>
                <w:szCs w:val="24"/>
              </w:rPr>
              <w:t>.</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C95BF4">
            <w:pPr>
              <w:spacing w:line="276"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60ADC98B" w:rsidR="0002674F" w:rsidRPr="000846F3" w:rsidRDefault="0002674F" w:rsidP="00C95BF4">
            <w:pPr>
              <w:spacing w:line="276" w:lineRule="auto"/>
              <w:jc w:val="both"/>
              <w:rPr>
                <w:rFonts w:ascii="Times New Roman" w:hAnsi="Times New Roman" w:cs="Times New Roman"/>
                <w:b/>
                <w:color w:val="000000"/>
                <w:sz w:val="24"/>
                <w:szCs w:val="24"/>
              </w:rPr>
            </w:pPr>
          </w:p>
        </w:tc>
      </w:tr>
      <w:tr w:rsidR="0002674F" w:rsidRPr="000846F3" w14:paraId="71DBED5C" w14:textId="77777777" w:rsidTr="00041729">
        <w:tc>
          <w:tcPr>
            <w:tcW w:w="1333" w:type="dxa"/>
          </w:tcPr>
          <w:p w14:paraId="111D0B12"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Web 01</w:t>
            </w:r>
          </w:p>
        </w:tc>
        <w:tc>
          <w:tcPr>
            <w:tcW w:w="2744" w:type="dxa"/>
          </w:tcPr>
          <w:p w14:paraId="223E6BD6" w14:textId="4705C792" w:rsidR="0002674F" w:rsidRPr="003F5D25" w:rsidRDefault="00484857" w:rsidP="00C95BF4">
            <w:pPr>
              <w:spacing w:line="276" w:lineRule="auto"/>
              <w:jc w:val="both"/>
              <w:rPr>
                <w:rFonts w:ascii="Times New Roman" w:hAnsi="Times New Roman" w:cs="Times New Roman"/>
                <w:color w:val="BFBFBF" w:themeColor="background1" w:themeShade="BF"/>
                <w:sz w:val="24"/>
                <w:szCs w:val="24"/>
              </w:rPr>
            </w:pPr>
            <w:r>
              <w:rPr>
                <w:rFonts w:ascii="Times New Roman" w:hAnsi="Times New Roman" w:cs="Times New Roman"/>
                <w:sz w:val="24"/>
                <w:szCs w:val="24"/>
              </w:rPr>
              <w:t>Estado I</w:t>
            </w:r>
            <w:r w:rsidR="00532E81" w:rsidRPr="003F5D25">
              <w:rPr>
                <w:rFonts w:ascii="Times New Roman" w:hAnsi="Times New Roman" w:cs="Times New Roman"/>
                <w:sz w:val="24"/>
                <w:szCs w:val="24"/>
              </w:rPr>
              <w:t>slámico</w:t>
            </w:r>
            <w:r>
              <w:rPr>
                <w:rFonts w:ascii="Times New Roman" w:hAnsi="Times New Roman" w:cs="Times New Roman"/>
                <w:sz w:val="24"/>
                <w:szCs w:val="24"/>
              </w:rPr>
              <w:t>,</w:t>
            </w:r>
            <w:r w:rsidR="00532E81" w:rsidRPr="003F5D25">
              <w:rPr>
                <w:rFonts w:ascii="Times New Roman" w:hAnsi="Times New Roman" w:cs="Times New Roman"/>
                <w:sz w:val="24"/>
                <w:szCs w:val="24"/>
              </w:rPr>
              <w:t xml:space="preserve"> la amenaza se extiende</w:t>
            </w:r>
          </w:p>
        </w:tc>
        <w:tc>
          <w:tcPr>
            <w:tcW w:w="4977" w:type="dxa"/>
          </w:tcPr>
          <w:p w14:paraId="54B8DB75" w14:textId="55853CC1" w:rsidR="0002674F" w:rsidRPr="003F5D25" w:rsidRDefault="006C229C" w:rsidP="00C95BF4">
            <w:pPr>
              <w:spacing w:line="276" w:lineRule="auto"/>
              <w:jc w:val="both"/>
              <w:rPr>
                <w:rFonts w:ascii="Times New Roman" w:hAnsi="Times New Roman" w:cs="Times New Roman"/>
                <w:sz w:val="24"/>
                <w:szCs w:val="24"/>
              </w:rPr>
            </w:pPr>
            <w:hyperlink r:id="rId71" w:history="1">
              <w:r w:rsidR="00532E81" w:rsidRPr="003F5D25">
                <w:rPr>
                  <w:rStyle w:val="Hipervnculo"/>
                  <w:rFonts w:ascii="Times New Roman" w:hAnsi="Times New Roman" w:cs="Times New Roman"/>
                  <w:sz w:val="24"/>
                  <w:szCs w:val="24"/>
                </w:rPr>
                <w:t>http://www.elespectador.com/noticias/elmundo/estado-islamico-amenaza-se-extiende-articulo-546054</w:t>
              </w:r>
            </w:hyperlink>
          </w:p>
          <w:p w14:paraId="2095FB62" w14:textId="77777777" w:rsidR="00532E81" w:rsidRPr="003F5D25" w:rsidRDefault="00532E81" w:rsidP="00C95BF4">
            <w:pPr>
              <w:spacing w:line="276" w:lineRule="auto"/>
              <w:jc w:val="both"/>
              <w:rPr>
                <w:rFonts w:ascii="Times New Roman" w:hAnsi="Times New Roman" w:cs="Times New Roman"/>
                <w:sz w:val="24"/>
                <w:szCs w:val="24"/>
              </w:rPr>
            </w:pPr>
          </w:p>
          <w:p w14:paraId="4FBBC75C" w14:textId="74F777B9" w:rsidR="00532E81" w:rsidRPr="003F5D25" w:rsidRDefault="00532E81"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C95BF4">
            <w:pPr>
              <w:spacing w:line="276"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2D72A15E"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Mapa de los confl</w:t>
            </w:r>
            <w:r w:rsidR="001B0F30">
              <w:rPr>
                <w:rFonts w:ascii="Times New Roman" w:hAnsi="Times New Roman" w:cs="Times New Roman"/>
                <w:sz w:val="24"/>
                <w:szCs w:val="24"/>
              </w:rPr>
              <w:t>i</w:t>
            </w:r>
            <w:r w:rsidRPr="003F5D25">
              <w:rPr>
                <w:rFonts w:ascii="Times New Roman" w:hAnsi="Times New Roman" w:cs="Times New Roman"/>
                <w:sz w:val="24"/>
                <w:szCs w:val="24"/>
              </w:rPr>
              <w:t xml:space="preserve">ctos mundiales </w:t>
            </w:r>
          </w:p>
        </w:tc>
        <w:tc>
          <w:tcPr>
            <w:tcW w:w="4977" w:type="dxa"/>
          </w:tcPr>
          <w:p w14:paraId="63C24B1F" w14:textId="77777777" w:rsidR="00532E81" w:rsidRPr="003F5D25" w:rsidRDefault="006C229C" w:rsidP="00C95BF4">
            <w:pPr>
              <w:spacing w:line="276" w:lineRule="auto"/>
              <w:jc w:val="both"/>
              <w:rPr>
                <w:rStyle w:val="Hipervnculo"/>
                <w:rFonts w:ascii="Times New Roman" w:hAnsi="Times New Roman" w:cs="Times New Roman"/>
                <w:sz w:val="24"/>
                <w:szCs w:val="24"/>
              </w:rPr>
            </w:pPr>
            <w:hyperlink r:id="rId72" w:history="1">
              <w:r w:rsidR="00532E81" w:rsidRPr="003F5D25">
                <w:rPr>
                  <w:rStyle w:val="Hipervnculo"/>
                  <w:rFonts w:ascii="Times New Roman" w:hAnsi="Times New Roman" w:cs="Times New Roman"/>
                  <w:sz w:val="24"/>
                  <w:szCs w:val="24"/>
                </w:rPr>
                <w:t>http://elpais.com/elpais/2013/12/27/media/1388174643_201224.html</w:t>
              </w:r>
            </w:hyperlink>
          </w:p>
          <w:p w14:paraId="2FC8D973" w14:textId="77777777" w:rsidR="00532E81" w:rsidRPr="003F5D25" w:rsidRDefault="00532E81" w:rsidP="00C95BF4">
            <w:pPr>
              <w:spacing w:line="276" w:lineRule="auto"/>
              <w:jc w:val="both"/>
              <w:rPr>
                <w:rFonts w:ascii="Times New Roman" w:hAnsi="Times New Roman" w:cs="Times New Roman"/>
                <w:sz w:val="24"/>
                <w:szCs w:val="24"/>
              </w:rPr>
            </w:pPr>
          </w:p>
          <w:p w14:paraId="3F483838" w14:textId="3C60AC64" w:rsidR="0002674F" w:rsidRPr="003F5D25" w:rsidRDefault="0002674F" w:rsidP="00C95BF4">
            <w:pPr>
              <w:spacing w:line="276" w:lineRule="auto"/>
              <w:jc w:val="both"/>
              <w:rPr>
                <w:rFonts w:ascii="Times New Roman" w:hAnsi="Times New Roman" w:cs="Times New Roman"/>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C95BF4">
            <w:pPr>
              <w:spacing w:line="276"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3F5D25" w:rsidRDefault="00532E81" w:rsidP="00C95BF4">
            <w:pPr>
              <w:spacing w:line="276" w:lineRule="auto"/>
              <w:jc w:val="both"/>
              <w:rPr>
                <w:rFonts w:ascii="Times New Roman" w:hAnsi="Times New Roman" w:cs="Times New Roman"/>
                <w:color w:val="BFBFBF" w:themeColor="background1" w:themeShade="BF"/>
                <w:sz w:val="24"/>
                <w:szCs w:val="24"/>
              </w:rPr>
            </w:pPr>
            <w:r w:rsidRPr="003F5D25">
              <w:rPr>
                <w:rFonts w:ascii="Times New Roman" w:hAnsi="Times New Roman" w:cs="Times New Roman"/>
                <w:sz w:val="24"/>
                <w:szCs w:val="24"/>
              </w:rPr>
              <w:t xml:space="preserve">Chiitas y sunitas </w:t>
            </w:r>
          </w:p>
        </w:tc>
        <w:tc>
          <w:tcPr>
            <w:tcW w:w="4977" w:type="dxa"/>
          </w:tcPr>
          <w:p w14:paraId="4AD679CC" w14:textId="77777777" w:rsidR="00532E81" w:rsidRPr="003F5D25" w:rsidRDefault="006C229C" w:rsidP="00C95BF4">
            <w:pPr>
              <w:spacing w:line="276" w:lineRule="auto"/>
              <w:jc w:val="both"/>
              <w:rPr>
                <w:rFonts w:ascii="Times New Roman" w:hAnsi="Times New Roman" w:cs="Times New Roman"/>
                <w:sz w:val="24"/>
                <w:szCs w:val="24"/>
              </w:rPr>
            </w:pPr>
            <w:hyperlink r:id="rId73" w:history="1">
              <w:r w:rsidR="00532E81" w:rsidRPr="003F5D25">
                <w:rPr>
                  <w:rStyle w:val="Hipervnculo"/>
                  <w:rFonts w:ascii="Times New Roman" w:hAnsi="Times New Roman" w:cs="Times New Roman"/>
                  <w:sz w:val="24"/>
                  <w:szCs w:val="24"/>
                </w:rPr>
                <w:t>http://www.taringa.net/posts/apuntes-y-monografias/17512650/Islam-Geopolitica-de-la-division-sunita-chiita.html</w:t>
              </w:r>
            </w:hyperlink>
          </w:p>
          <w:p w14:paraId="3682CD12" w14:textId="44AD74C5" w:rsidR="0002674F" w:rsidRPr="003F5D25" w:rsidRDefault="0002674F" w:rsidP="00C95BF4">
            <w:pPr>
              <w:spacing w:line="276" w:lineRule="auto"/>
              <w:jc w:val="both"/>
              <w:rPr>
                <w:rFonts w:ascii="Times New Roman" w:hAnsi="Times New Roman" w:cs="Times New Roman"/>
                <w:sz w:val="24"/>
                <w:szCs w:val="24"/>
              </w:rPr>
            </w:pPr>
          </w:p>
        </w:tc>
      </w:tr>
    </w:tbl>
    <w:p w14:paraId="0DB6C8AD" w14:textId="77777777" w:rsidR="00134A9E" w:rsidRPr="000846F3" w:rsidRDefault="00134A9E" w:rsidP="00C95BF4">
      <w:pPr>
        <w:spacing w:after="0" w:line="276" w:lineRule="auto"/>
        <w:jc w:val="both"/>
        <w:rPr>
          <w:rFonts w:ascii="Times New Roman" w:hAnsi="Times New Roman" w:cs="Times New Roman"/>
          <w:highlight w:val="yellow"/>
        </w:rPr>
      </w:pPr>
    </w:p>
    <w:sectPr w:rsidR="00134A9E" w:rsidRPr="000846F3" w:rsidSect="00FC30C2">
      <w:headerReference w:type="even" r:id="rId74"/>
      <w:headerReference w:type="default" r:id="rId75"/>
      <w:pgSz w:w="12240" w:h="15840"/>
      <w:pgMar w:top="1417" w:right="1701" w:bottom="1417" w:left="1701"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lor Buitrago" w:date="2015-03-10T15:23:00Z" w:initials="FB">
    <w:p w14:paraId="115D7CF6" w14:textId="4E8E1563" w:rsidR="006C229C" w:rsidRDefault="006C229C">
      <w:pPr>
        <w:pStyle w:val="Textocomentario"/>
      </w:pPr>
      <w:r>
        <w:rPr>
          <w:rStyle w:val="Refdecomentario"/>
        </w:rPr>
        <w:annotationRef/>
      </w:r>
      <w:r>
        <w:t>Hasta aquí Estilo Gladys, prueba.</w:t>
      </w:r>
    </w:p>
  </w:comment>
  <w:comment w:id="1" w:author="Flor Buitrago" w:date="2015-03-22T12:20:00Z" w:initials="FB">
    <w:p w14:paraId="7484D53C" w14:textId="3CA3CFF6" w:rsidR="006C229C" w:rsidRDefault="006C229C">
      <w:pPr>
        <w:pStyle w:val="Textocomentario"/>
      </w:pPr>
      <w:r>
        <w:rPr>
          <w:rStyle w:val="Refdecomentario"/>
        </w:rPr>
        <w:annotationRef/>
      </w:r>
      <w:r>
        <w:t>Contiene más o menos 18 imágenes. Ok solicitud de imágenes</w:t>
      </w:r>
    </w:p>
  </w:comment>
  <w:comment w:id="2" w:author="Flor Buitrago" w:date="2015-03-17T07:21:00Z" w:initials="FB">
    <w:p w14:paraId="1D120167" w14:textId="75AE5399" w:rsidR="006C229C" w:rsidRDefault="006C229C">
      <w:pPr>
        <w:pStyle w:val="Textocomentario"/>
      </w:pPr>
      <w:r>
        <w:rPr>
          <w:rStyle w:val="Refdecomentario"/>
        </w:rPr>
        <w:annotationRef/>
      </w:r>
      <w:r>
        <w:t>Usa imagen</w:t>
      </w:r>
    </w:p>
  </w:comment>
  <w:comment w:id="3" w:author="Flor Buitrago" w:date="2015-03-11T16:44:00Z" w:initials="FB">
    <w:p w14:paraId="374606B1" w14:textId="44B905B1" w:rsidR="006C229C" w:rsidRDefault="006C229C">
      <w:pPr>
        <w:pStyle w:val="Textocomentario"/>
      </w:pPr>
      <w:r>
        <w:rPr>
          <w:rStyle w:val="Refdecomentario"/>
        </w:rPr>
        <w:annotationRef/>
      </w:r>
      <w:r>
        <w:t>OK, No necesita ajuste</w:t>
      </w:r>
    </w:p>
  </w:comment>
  <w:comment w:id="6" w:author="Flor Buitrago" w:date="2015-03-11T17:07:00Z" w:initials="FB">
    <w:p w14:paraId="0A89D7F5" w14:textId="295FD58B" w:rsidR="006C229C" w:rsidRDefault="006C229C">
      <w:pPr>
        <w:pStyle w:val="Textocomentario"/>
      </w:pPr>
      <w:r>
        <w:rPr>
          <w:rStyle w:val="Refdecomentario"/>
        </w:rPr>
        <w:annotationRef/>
      </w:r>
      <w:r>
        <w:t>Cleme: la única sección que dejé con control de cambios, por si prefieres la foto que proponía el autor</w:t>
      </w:r>
    </w:p>
  </w:comment>
  <w:comment w:id="10" w:author="Flor Buitrago" w:date="2015-03-05T16:17:00Z" w:initials="FB">
    <w:p w14:paraId="5B7F1C1D" w14:textId="593B76C2" w:rsidR="006C229C" w:rsidRDefault="006C229C">
      <w:pPr>
        <w:pStyle w:val="Textocomentario"/>
      </w:pPr>
      <w:r>
        <w:rPr>
          <w:rStyle w:val="Refdecomentario"/>
        </w:rPr>
        <w:annotationRef/>
      </w:r>
      <w:r>
        <w:t>YO. Preguntarle a Cleme: hay que traducir mapa y debe ser cotejado por el corrector.</w:t>
      </w:r>
    </w:p>
  </w:comment>
  <w:comment w:id="11" w:author="Flor Buitrago" w:date="2015-03-23T10:53:00Z" w:initials="FB">
    <w:p w14:paraId="575EEE06" w14:textId="4C4238F0" w:rsidR="006C229C" w:rsidRDefault="006C229C">
      <w:pPr>
        <w:pStyle w:val="Textocomentario"/>
      </w:pPr>
      <w:r>
        <w:rPr>
          <w:rStyle w:val="Refdecomentario"/>
        </w:rPr>
        <w:annotationRef/>
      </w:r>
      <w:r>
        <w:t>El autor debe enviar los vínculso nuevamente, porque no están activos</w:t>
      </w:r>
    </w:p>
  </w:comment>
  <w:comment w:id="20" w:author="Flor Buitrago" w:date="2015-03-12T16:27:00Z" w:initials="FB">
    <w:p w14:paraId="3CFAA629" w14:textId="2638388C" w:rsidR="006C229C" w:rsidRDefault="006C229C">
      <w:pPr>
        <w:pStyle w:val="Textocomentario"/>
      </w:pPr>
      <w:r>
        <w:rPr>
          <w:rStyle w:val="Refdecomentario"/>
        </w:rPr>
        <w:annotationRef/>
      </w:r>
      <w:r>
        <w:t>Aquí no tiene nada que ver con sunitas-chiitas. Este Profundiza sale.</w:t>
      </w:r>
    </w:p>
  </w:comment>
  <w:comment w:id="23" w:author="Flor Buitrago" w:date="2015-03-12T16:56:00Z" w:initials="FB">
    <w:p w14:paraId="75D3FC35" w14:textId="77777777" w:rsidR="006C229C" w:rsidRDefault="006C229C">
      <w:pPr>
        <w:pStyle w:val="Textocomentario"/>
      </w:pPr>
      <w:r>
        <w:rPr>
          <w:rStyle w:val="Refdecomentario"/>
        </w:rPr>
        <w:annotationRef/>
      </w:r>
      <w:r>
        <w:t>Para ser de ahora la noticia del VER es muy vieja, del 2005.</w:t>
      </w:r>
    </w:p>
    <w:p w14:paraId="0897964B" w14:textId="151F6D49" w:rsidR="006C229C" w:rsidRDefault="006C229C">
      <w:pPr>
        <w:pStyle w:val="Textocomentario"/>
      </w:pPr>
      <w:r>
        <w:t>Cambiar o quitar.</w:t>
      </w:r>
    </w:p>
  </w:comment>
  <w:comment w:id="56" w:author="Flor Buitrago" w:date="2015-03-23T11:20:00Z" w:initials="FB">
    <w:p w14:paraId="5636248D" w14:textId="41E6731F" w:rsidR="006C229C" w:rsidRDefault="006C229C">
      <w:pPr>
        <w:pStyle w:val="Textocomentario"/>
      </w:pPr>
      <w:r>
        <w:rPr>
          <w:rStyle w:val="Refdecomentario"/>
        </w:rPr>
        <w:annotationRef/>
      </w:r>
      <w:r>
        <w:t>El autor entregó en formato jpg, no sé por qué se enredó para usar FreeMind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D7CF6" w15:done="0"/>
  <w15:commentEx w15:paraId="7484D53C" w15:done="0"/>
  <w15:commentEx w15:paraId="1D120167" w15:done="0"/>
  <w15:commentEx w15:paraId="374606B1" w15:done="0"/>
  <w15:commentEx w15:paraId="0A89D7F5" w15:done="0"/>
  <w15:commentEx w15:paraId="5B7F1C1D" w15:done="0"/>
  <w15:commentEx w15:paraId="575EEE06" w15:done="0"/>
  <w15:commentEx w15:paraId="3CFAA629" w15:done="0"/>
  <w15:commentEx w15:paraId="0897964B" w15:done="0"/>
  <w15:commentEx w15:paraId="563624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F1772" w14:textId="77777777" w:rsidR="00C30877" w:rsidRDefault="00C30877">
      <w:pPr>
        <w:spacing w:after="0"/>
      </w:pPr>
      <w:r>
        <w:separator/>
      </w:r>
    </w:p>
  </w:endnote>
  <w:endnote w:type="continuationSeparator" w:id="0">
    <w:p w14:paraId="75A10EE2" w14:textId="77777777" w:rsidR="00C30877" w:rsidRDefault="00C308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464793" w14:textId="77777777" w:rsidR="00C30877" w:rsidRDefault="00C30877">
      <w:pPr>
        <w:spacing w:after="0"/>
      </w:pPr>
      <w:r>
        <w:separator/>
      </w:r>
    </w:p>
  </w:footnote>
  <w:footnote w:type="continuationSeparator" w:id="0">
    <w:p w14:paraId="4F55BA73" w14:textId="77777777" w:rsidR="00C30877" w:rsidRDefault="00C3087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6C229C" w:rsidRDefault="006C229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6C229C" w:rsidRDefault="006C229C"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6C229C" w:rsidRDefault="006C229C"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46986">
      <w:rPr>
        <w:rStyle w:val="Nmerodepgina"/>
        <w:noProof/>
      </w:rPr>
      <w:t>2</w:t>
    </w:r>
    <w:r>
      <w:rPr>
        <w:rStyle w:val="Nmerodepgina"/>
      </w:rPr>
      <w:fldChar w:fldCharType="end"/>
    </w:r>
  </w:p>
  <w:p w14:paraId="5F223E2B" w14:textId="60F69033" w:rsidR="006C229C" w:rsidRPr="00F16D37" w:rsidRDefault="006C229C" w:rsidP="0004489C">
    <w:pPr>
      <w:pStyle w:val="Encabezado"/>
      <w:ind w:right="360"/>
      <w:rPr>
        <w:sz w:val="20"/>
        <w:szCs w:val="20"/>
      </w:rPr>
    </w:pPr>
    <w:r w:rsidRPr="004661FF">
      <w:rPr>
        <w:rFonts w:ascii="Times" w:hAnsi="Times"/>
        <w:sz w:val="20"/>
        <w:szCs w:val="20"/>
        <w:highlight w:val="yellow"/>
        <w:lang w:val="es-CO"/>
      </w:rPr>
      <w:t>[GUION CS_11_01_CO]</w:t>
    </w:r>
    <w:r w:rsidRPr="004661FF">
      <w:rPr>
        <w:rFonts w:ascii="Times" w:hAnsi="Times"/>
        <w:sz w:val="20"/>
        <w:szCs w:val="20"/>
        <w:lang w:val="es-CO"/>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BB77F76"/>
    <w:multiLevelType w:val="hybridMultilevel"/>
    <w:tmpl w:val="2EBADC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1"/>
  </w:num>
  <w:num w:numId="7">
    <w:abstractNumId w:val="6"/>
  </w:num>
  <w:num w:numId="8">
    <w:abstractNumId w:val="15"/>
  </w:num>
  <w:num w:numId="9">
    <w:abstractNumId w:val="30"/>
  </w:num>
  <w:num w:numId="10">
    <w:abstractNumId w:val="4"/>
  </w:num>
  <w:num w:numId="11">
    <w:abstractNumId w:val="20"/>
  </w:num>
  <w:num w:numId="12">
    <w:abstractNumId w:val="38"/>
  </w:num>
  <w:num w:numId="13">
    <w:abstractNumId w:val="19"/>
  </w:num>
  <w:num w:numId="14">
    <w:abstractNumId w:val="21"/>
  </w:num>
  <w:num w:numId="15">
    <w:abstractNumId w:val="36"/>
  </w:num>
  <w:num w:numId="16">
    <w:abstractNumId w:val="34"/>
  </w:num>
  <w:num w:numId="17">
    <w:abstractNumId w:val="39"/>
  </w:num>
  <w:num w:numId="18">
    <w:abstractNumId w:val="24"/>
  </w:num>
  <w:num w:numId="19">
    <w:abstractNumId w:val="17"/>
  </w:num>
  <w:num w:numId="20">
    <w:abstractNumId w:val="8"/>
  </w:num>
  <w:num w:numId="21">
    <w:abstractNumId w:val="41"/>
  </w:num>
  <w:num w:numId="22">
    <w:abstractNumId w:val="9"/>
  </w:num>
  <w:num w:numId="23">
    <w:abstractNumId w:val="1"/>
  </w:num>
  <w:num w:numId="24">
    <w:abstractNumId w:val="29"/>
  </w:num>
  <w:num w:numId="25">
    <w:abstractNumId w:val="26"/>
  </w:num>
  <w:num w:numId="26">
    <w:abstractNumId w:val="33"/>
  </w:num>
  <w:num w:numId="27">
    <w:abstractNumId w:val="12"/>
  </w:num>
  <w:num w:numId="28">
    <w:abstractNumId w:val="7"/>
  </w:num>
  <w:num w:numId="29">
    <w:abstractNumId w:val="18"/>
  </w:num>
  <w:num w:numId="30">
    <w:abstractNumId w:val="0"/>
  </w:num>
  <w:num w:numId="31">
    <w:abstractNumId w:val="35"/>
  </w:num>
  <w:num w:numId="32">
    <w:abstractNumId w:val="5"/>
  </w:num>
  <w:num w:numId="33">
    <w:abstractNumId w:val="37"/>
  </w:num>
  <w:num w:numId="34">
    <w:abstractNumId w:val="14"/>
  </w:num>
  <w:num w:numId="35">
    <w:abstractNumId w:val="13"/>
  </w:num>
  <w:num w:numId="36">
    <w:abstractNumId w:val="40"/>
  </w:num>
  <w:num w:numId="37">
    <w:abstractNumId w:val="31"/>
  </w:num>
  <w:num w:numId="38">
    <w:abstractNumId w:val="32"/>
  </w:num>
  <w:num w:numId="39">
    <w:abstractNumId w:val="27"/>
  </w:num>
  <w:num w:numId="40">
    <w:abstractNumId w:val="25"/>
  </w:num>
  <w:num w:numId="41">
    <w:abstractNumId w:val="28"/>
  </w:num>
  <w:num w:numId="4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5"/>
    <w:rsid w:val="000024C6"/>
    <w:rsid w:val="00003A91"/>
    <w:rsid w:val="000040E5"/>
    <w:rsid w:val="000045EE"/>
    <w:rsid w:val="000063E9"/>
    <w:rsid w:val="000064E2"/>
    <w:rsid w:val="00006AB5"/>
    <w:rsid w:val="0001067F"/>
    <w:rsid w:val="00012056"/>
    <w:rsid w:val="00016025"/>
    <w:rsid w:val="00016723"/>
    <w:rsid w:val="000170D6"/>
    <w:rsid w:val="00017237"/>
    <w:rsid w:val="000177F1"/>
    <w:rsid w:val="0002674F"/>
    <w:rsid w:val="000277F7"/>
    <w:rsid w:val="000278CC"/>
    <w:rsid w:val="00030E2D"/>
    <w:rsid w:val="0003114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986"/>
    <w:rsid w:val="00046EB5"/>
    <w:rsid w:val="00046F41"/>
    <w:rsid w:val="00047627"/>
    <w:rsid w:val="000512C7"/>
    <w:rsid w:val="0005320A"/>
    <w:rsid w:val="00053744"/>
    <w:rsid w:val="00054A93"/>
    <w:rsid w:val="000559C7"/>
    <w:rsid w:val="0005679F"/>
    <w:rsid w:val="00056BFD"/>
    <w:rsid w:val="00056FCF"/>
    <w:rsid w:val="000573A2"/>
    <w:rsid w:val="00057679"/>
    <w:rsid w:val="0006067D"/>
    <w:rsid w:val="000629EA"/>
    <w:rsid w:val="00063500"/>
    <w:rsid w:val="000642E8"/>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092F"/>
    <w:rsid w:val="000B2DD2"/>
    <w:rsid w:val="000B5A8D"/>
    <w:rsid w:val="000B5B67"/>
    <w:rsid w:val="000C0B3F"/>
    <w:rsid w:val="000C4BAB"/>
    <w:rsid w:val="000C602F"/>
    <w:rsid w:val="000D0E70"/>
    <w:rsid w:val="000D22B7"/>
    <w:rsid w:val="000D2D3F"/>
    <w:rsid w:val="000D3304"/>
    <w:rsid w:val="000D3343"/>
    <w:rsid w:val="000D3A4F"/>
    <w:rsid w:val="000D3AAA"/>
    <w:rsid w:val="000D5083"/>
    <w:rsid w:val="000D566A"/>
    <w:rsid w:val="000D76CE"/>
    <w:rsid w:val="000D78C3"/>
    <w:rsid w:val="000E1629"/>
    <w:rsid w:val="000E1E66"/>
    <w:rsid w:val="000E21F8"/>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04F6A"/>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37EBA"/>
    <w:rsid w:val="00140B08"/>
    <w:rsid w:val="00140D65"/>
    <w:rsid w:val="001435BE"/>
    <w:rsid w:val="00144013"/>
    <w:rsid w:val="001457BD"/>
    <w:rsid w:val="00145C6C"/>
    <w:rsid w:val="001470C6"/>
    <w:rsid w:val="00147210"/>
    <w:rsid w:val="00147D40"/>
    <w:rsid w:val="00150A19"/>
    <w:rsid w:val="00152DB8"/>
    <w:rsid w:val="00155D4E"/>
    <w:rsid w:val="00155DDA"/>
    <w:rsid w:val="001561C2"/>
    <w:rsid w:val="00161D0A"/>
    <w:rsid w:val="00163E0E"/>
    <w:rsid w:val="00164C58"/>
    <w:rsid w:val="001669D5"/>
    <w:rsid w:val="0017206E"/>
    <w:rsid w:val="001738BE"/>
    <w:rsid w:val="00175AA8"/>
    <w:rsid w:val="00177A1F"/>
    <w:rsid w:val="00183DD1"/>
    <w:rsid w:val="00183EBC"/>
    <w:rsid w:val="0018426E"/>
    <w:rsid w:val="00185158"/>
    <w:rsid w:val="0018784F"/>
    <w:rsid w:val="00187FA2"/>
    <w:rsid w:val="00190538"/>
    <w:rsid w:val="00193B1C"/>
    <w:rsid w:val="00194384"/>
    <w:rsid w:val="0019469F"/>
    <w:rsid w:val="00195856"/>
    <w:rsid w:val="00195E54"/>
    <w:rsid w:val="001A2B3A"/>
    <w:rsid w:val="001A42BD"/>
    <w:rsid w:val="001A4664"/>
    <w:rsid w:val="001A5E30"/>
    <w:rsid w:val="001A7234"/>
    <w:rsid w:val="001B0F30"/>
    <w:rsid w:val="001B1F44"/>
    <w:rsid w:val="001B2D3D"/>
    <w:rsid w:val="001B30C3"/>
    <w:rsid w:val="001B37F8"/>
    <w:rsid w:val="001B3DAF"/>
    <w:rsid w:val="001B4371"/>
    <w:rsid w:val="001B68F0"/>
    <w:rsid w:val="001B6E0E"/>
    <w:rsid w:val="001B7B1B"/>
    <w:rsid w:val="001C161B"/>
    <w:rsid w:val="001C1E8B"/>
    <w:rsid w:val="001C1F6B"/>
    <w:rsid w:val="001C4915"/>
    <w:rsid w:val="001C5CCC"/>
    <w:rsid w:val="001C6229"/>
    <w:rsid w:val="001C623B"/>
    <w:rsid w:val="001D1455"/>
    <w:rsid w:val="001D145F"/>
    <w:rsid w:val="001D42D1"/>
    <w:rsid w:val="001D49CD"/>
    <w:rsid w:val="001D54D1"/>
    <w:rsid w:val="001D6E31"/>
    <w:rsid w:val="001E24D0"/>
    <w:rsid w:val="001E54D7"/>
    <w:rsid w:val="001E615C"/>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37B"/>
    <w:rsid w:val="00212435"/>
    <w:rsid w:val="00212459"/>
    <w:rsid w:val="00214515"/>
    <w:rsid w:val="002168A9"/>
    <w:rsid w:val="00217088"/>
    <w:rsid w:val="002209FB"/>
    <w:rsid w:val="00220ED6"/>
    <w:rsid w:val="00221339"/>
    <w:rsid w:val="0022326D"/>
    <w:rsid w:val="00224ACD"/>
    <w:rsid w:val="0022539C"/>
    <w:rsid w:val="00225492"/>
    <w:rsid w:val="00225D8B"/>
    <w:rsid w:val="0023016E"/>
    <w:rsid w:val="00230683"/>
    <w:rsid w:val="00230A8E"/>
    <w:rsid w:val="00230B4F"/>
    <w:rsid w:val="00231057"/>
    <w:rsid w:val="00231D26"/>
    <w:rsid w:val="00232291"/>
    <w:rsid w:val="00232A51"/>
    <w:rsid w:val="00232FA8"/>
    <w:rsid w:val="00236F65"/>
    <w:rsid w:val="0023765B"/>
    <w:rsid w:val="002406F9"/>
    <w:rsid w:val="00241462"/>
    <w:rsid w:val="00241626"/>
    <w:rsid w:val="00243875"/>
    <w:rsid w:val="00244336"/>
    <w:rsid w:val="00246D6A"/>
    <w:rsid w:val="00246E54"/>
    <w:rsid w:val="002514C9"/>
    <w:rsid w:val="00251BC6"/>
    <w:rsid w:val="00252A72"/>
    <w:rsid w:val="00252FA5"/>
    <w:rsid w:val="002567B8"/>
    <w:rsid w:val="00257DDB"/>
    <w:rsid w:val="002632B2"/>
    <w:rsid w:val="00264B58"/>
    <w:rsid w:val="00265A1A"/>
    <w:rsid w:val="002665C0"/>
    <w:rsid w:val="002674C3"/>
    <w:rsid w:val="00272066"/>
    <w:rsid w:val="00273007"/>
    <w:rsid w:val="002730C7"/>
    <w:rsid w:val="00273B9D"/>
    <w:rsid w:val="00276C9D"/>
    <w:rsid w:val="00282854"/>
    <w:rsid w:val="00285778"/>
    <w:rsid w:val="00285811"/>
    <w:rsid w:val="00285ED4"/>
    <w:rsid w:val="00286376"/>
    <w:rsid w:val="00290027"/>
    <w:rsid w:val="002910F3"/>
    <w:rsid w:val="00291283"/>
    <w:rsid w:val="00291607"/>
    <w:rsid w:val="002939C5"/>
    <w:rsid w:val="00293F75"/>
    <w:rsid w:val="00295A1D"/>
    <w:rsid w:val="00296BF8"/>
    <w:rsid w:val="00296E6A"/>
    <w:rsid w:val="002973CB"/>
    <w:rsid w:val="0029780C"/>
    <w:rsid w:val="002A07B3"/>
    <w:rsid w:val="002A098C"/>
    <w:rsid w:val="002A1E54"/>
    <w:rsid w:val="002A2216"/>
    <w:rsid w:val="002A239D"/>
    <w:rsid w:val="002A239E"/>
    <w:rsid w:val="002A3BAC"/>
    <w:rsid w:val="002A5ABA"/>
    <w:rsid w:val="002A6B17"/>
    <w:rsid w:val="002A768B"/>
    <w:rsid w:val="002B0148"/>
    <w:rsid w:val="002B0F59"/>
    <w:rsid w:val="002B1BB4"/>
    <w:rsid w:val="002B20D8"/>
    <w:rsid w:val="002B253B"/>
    <w:rsid w:val="002B38E0"/>
    <w:rsid w:val="002B5DD5"/>
    <w:rsid w:val="002B6DBC"/>
    <w:rsid w:val="002B7966"/>
    <w:rsid w:val="002B7E3E"/>
    <w:rsid w:val="002B7F2B"/>
    <w:rsid w:val="002B7FC2"/>
    <w:rsid w:val="002C0BCD"/>
    <w:rsid w:val="002C194D"/>
    <w:rsid w:val="002C2770"/>
    <w:rsid w:val="002C3FEC"/>
    <w:rsid w:val="002C5ADE"/>
    <w:rsid w:val="002C7D17"/>
    <w:rsid w:val="002D1656"/>
    <w:rsid w:val="002D2B46"/>
    <w:rsid w:val="002D2FE7"/>
    <w:rsid w:val="002D327A"/>
    <w:rsid w:val="002D7ACE"/>
    <w:rsid w:val="002D7B6A"/>
    <w:rsid w:val="002E0A3A"/>
    <w:rsid w:val="002E0ED3"/>
    <w:rsid w:val="002E0FFD"/>
    <w:rsid w:val="002E33D3"/>
    <w:rsid w:val="002E34D4"/>
    <w:rsid w:val="002E3F4C"/>
    <w:rsid w:val="002E4303"/>
    <w:rsid w:val="002E4D8D"/>
    <w:rsid w:val="002E6184"/>
    <w:rsid w:val="002E7393"/>
    <w:rsid w:val="002F23FB"/>
    <w:rsid w:val="002F25BC"/>
    <w:rsid w:val="002F3FB5"/>
    <w:rsid w:val="002F46D2"/>
    <w:rsid w:val="002F6A7F"/>
    <w:rsid w:val="002F6AF9"/>
    <w:rsid w:val="0030017C"/>
    <w:rsid w:val="00300B8E"/>
    <w:rsid w:val="00303024"/>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598"/>
    <w:rsid w:val="00323B2C"/>
    <w:rsid w:val="0032436C"/>
    <w:rsid w:val="00324E6A"/>
    <w:rsid w:val="00325653"/>
    <w:rsid w:val="00326FC9"/>
    <w:rsid w:val="00327549"/>
    <w:rsid w:val="00327A7B"/>
    <w:rsid w:val="00327B3E"/>
    <w:rsid w:val="0033015E"/>
    <w:rsid w:val="00331AB5"/>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377B"/>
    <w:rsid w:val="003556F1"/>
    <w:rsid w:val="00356434"/>
    <w:rsid w:val="0036055C"/>
    <w:rsid w:val="00361FD2"/>
    <w:rsid w:val="00362BCE"/>
    <w:rsid w:val="0036393A"/>
    <w:rsid w:val="00364554"/>
    <w:rsid w:val="00365A47"/>
    <w:rsid w:val="0036644C"/>
    <w:rsid w:val="00370824"/>
    <w:rsid w:val="003720F2"/>
    <w:rsid w:val="00372209"/>
    <w:rsid w:val="00376179"/>
    <w:rsid w:val="00376B66"/>
    <w:rsid w:val="003809EE"/>
    <w:rsid w:val="003812EB"/>
    <w:rsid w:val="003820D7"/>
    <w:rsid w:val="0038315B"/>
    <w:rsid w:val="0038400B"/>
    <w:rsid w:val="0038456F"/>
    <w:rsid w:val="00385C30"/>
    <w:rsid w:val="00385E3E"/>
    <w:rsid w:val="0038697C"/>
    <w:rsid w:val="00386A17"/>
    <w:rsid w:val="00386A5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148D"/>
    <w:rsid w:val="003B17DC"/>
    <w:rsid w:val="003B2140"/>
    <w:rsid w:val="003B28B6"/>
    <w:rsid w:val="003B34BB"/>
    <w:rsid w:val="003B3975"/>
    <w:rsid w:val="003B41BC"/>
    <w:rsid w:val="003B524E"/>
    <w:rsid w:val="003B6E27"/>
    <w:rsid w:val="003B6FCC"/>
    <w:rsid w:val="003B7400"/>
    <w:rsid w:val="003B7E6A"/>
    <w:rsid w:val="003C0290"/>
    <w:rsid w:val="003C12AE"/>
    <w:rsid w:val="003C20B8"/>
    <w:rsid w:val="003C2A40"/>
    <w:rsid w:val="003C2B9F"/>
    <w:rsid w:val="003C2D6D"/>
    <w:rsid w:val="003C306F"/>
    <w:rsid w:val="003C3417"/>
    <w:rsid w:val="003C50CE"/>
    <w:rsid w:val="003C675F"/>
    <w:rsid w:val="003C6ADD"/>
    <w:rsid w:val="003C6C1F"/>
    <w:rsid w:val="003C6E16"/>
    <w:rsid w:val="003C6F49"/>
    <w:rsid w:val="003D099A"/>
    <w:rsid w:val="003D0B79"/>
    <w:rsid w:val="003D0B91"/>
    <w:rsid w:val="003D1377"/>
    <w:rsid w:val="003D362C"/>
    <w:rsid w:val="003D3BB6"/>
    <w:rsid w:val="003D4688"/>
    <w:rsid w:val="003D4A73"/>
    <w:rsid w:val="003D6CDF"/>
    <w:rsid w:val="003D701B"/>
    <w:rsid w:val="003E024E"/>
    <w:rsid w:val="003E036B"/>
    <w:rsid w:val="003E0E77"/>
    <w:rsid w:val="003E1651"/>
    <w:rsid w:val="003E1BE1"/>
    <w:rsid w:val="003E39CA"/>
    <w:rsid w:val="003E4626"/>
    <w:rsid w:val="003E4E8A"/>
    <w:rsid w:val="003E7849"/>
    <w:rsid w:val="003F0495"/>
    <w:rsid w:val="003F0686"/>
    <w:rsid w:val="003F1B3A"/>
    <w:rsid w:val="003F25DE"/>
    <w:rsid w:val="003F2984"/>
    <w:rsid w:val="003F2F74"/>
    <w:rsid w:val="003F3EE5"/>
    <w:rsid w:val="003F3F46"/>
    <w:rsid w:val="003F42C3"/>
    <w:rsid w:val="003F5D25"/>
    <w:rsid w:val="003F6E14"/>
    <w:rsid w:val="003F7179"/>
    <w:rsid w:val="003F7FA8"/>
    <w:rsid w:val="0040180D"/>
    <w:rsid w:val="00401E86"/>
    <w:rsid w:val="00404CF7"/>
    <w:rsid w:val="004065EF"/>
    <w:rsid w:val="00407C56"/>
    <w:rsid w:val="00413EBF"/>
    <w:rsid w:val="00416108"/>
    <w:rsid w:val="00416B09"/>
    <w:rsid w:val="00417D01"/>
    <w:rsid w:val="00424FF6"/>
    <w:rsid w:val="0042512A"/>
    <w:rsid w:val="00425943"/>
    <w:rsid w:val="004274ED"/>
    <w:rsid w:val="004274FA"/>
    <w:rsid w:val="00431177"/>
    <w:rsid w:val="00432873"/>
    <w:rsid w:val="00432E82"/>
    <w:rsid w:val="00433C88"/>
    <w:rsid w:val="00434EED"/>
    <w:rsid w:val="00435114"/>
    <w:rsid w:val="0043543B"/>
    <w:rsid w:val="00436E0A"/>
    <w:rsid w:val="00440AF7"/>
    <w:rsid w:val="00442670"/>
    <w:rsid w:val="0044311C"/>
    <w:rsid w:val="0044314A"/>
    <w:rsid w:val="004434F2"/>
    <w:rsid w:val="00445797"/>
    <w:rsid w:val="00446FBC"/>
    <w:rsid w:val="004478D5"/>
    <w:rsid w:val="004506D7"/>
    <w:rsid w:val="00453742"/>
    <w:rsid w:val="00453D0F"/>
    <w:rsid w:val="00453D56"/>
    <w:rsid w:val="00453DA5"/>
    <w:rsid w:val="00455E58"/>
    <w:rsid w:val="0046182F"/>
    <w:rsid w:val="00461BC5"/>
    <w:rsid w:val="004620F0"/>
    <w:rsid w:val="0046300A"/>
    <w:rsid w:val="004661FF"/>
    <w:rsid w:val="0046708B"/>
    <w:rsid w:val="004670D7"/>
    <w:rsid w:val="00470FBE"/>
    <w:rsid w:val="00472159"/>
    <w:rsid w:val="004725E5"/>
    <w:rsid w:val="00472B0B"/>
    <w:rsid w:val="00474E38"/>
    <w:rsid w:val="004756AC"/>
    <w:rsid w:val="0047645C"/>
    <w:rsid w:val="004802CB"/>
    <w:rsid w:val="0048119B"/>
    <w:rsid w:val="00482535"/>
    <w:rsid w:val="00484857"/>
    <w:rsid w:val="00484A58"/>
    <w:rsid w:val="0048783D"/>
    <w:rsid w:val="0048796F"/>
    <w:rsid w:val="004905D5"/>
    <w:rsid w:val="00490B03"/>
    <w:rsid w:val="004910E1"/>
    <w:rsid w:val="00491E50"/>
    <w:rsid w:val="004920CD"/>
    <w:rsid w:val="00493A29"/>
    <w:rsid w:val="00493EBC"/>
    <w:rsid w:val="00494824"/>
    <w:rsid w:val="00495453"/>
    <w:rsid w:val="00495C67"/>
    <w:rsid w:val="00497F3B"/>
    <w:rsid w:val="004A1F3F"/>
    <w:rsid w:val="004A2722"/>
    <w:rsid w:val="004A3952"/>
    <w:rsid w:val="004A4334"/>
    <w:rsid w:val="004A4794"/>
    <w:rsid w:val="004A5F60"/>
    <w:rsid w:val="004A6044"/>
    <w:rsid w:val="004A6E6E"/>
    <w:rsid w:val="004A6EBB"/>
    <w:rsid w:val="004A712B"/>
    <w:rsid w:val="004B1AD3"/>
    <w:rsid w:val="004B21D1"/>
    <w:rsid w:val="004B3939"/>
    <w:rsid w:val="004B47F2"/>
    <w:rsid w:val="004B6B94"/>
    <w:rsid w:val="004B7F8D"/>
    <w:rsid w:val="004C0304"/>
    <w:rsid w:val="004C2881"/>
    <w:rsid w:val="004C369D"/>
    <w:rsid w:val="004C46B1"/>
    <w:rsid w:val="004C4869"/>
    <w:rsid w:val="004C6D40"/>
    <w:rsid w:val="004C7D0C"/>
    <w:rsid w:val="004D0922"/>
    <w:rsid w:val="004D3002"/>
    <w:rsid w:val="004D46E4"/>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0EF0"/>
    <w:rsid w:val="005113BC"/>
    <w:rsid w:val="00512FAD"/>
    <w:rsid w:val="005132E7"/>
    <w:rsid w:val="00513D1A"/>
    <w:rsid w:val="005141D9"/>
    <w:rsid w:val="0051458F"/>
    <w:rsid w:val="00515332"/>
    <w:rsid w:val="005158CD"/>
    <w:rsid w:val="005167CF"/>
    <w:rsid w:val="005170F4"/>
    <w:rsid w:val="00517426"/>
    <w:rsid w:val="00520E54"/>
    <w:rsid w:val="005214EB"/>
    <w:rsid w:val="00521FFB"/>
    <w:rsid w:val="005223F2"/>
    <w:rsid w:val="00522E49"/>
    <w:rsid w:val="00523EF5"/>
    <w:rsid w:val="00525BD4"/>
    <w:rsid w:val="00526679"/>
    <w:rsid w:val="005273B3"/>
    <w:rsid w:val="005312FC"/>
    <w:rsid w:val="005319D0"/>
    <w:rsid w:val="00531B7D"/>
    <w:rsid w:val="00531CF8"/>
    <w:rsid w:val="00532694"/>
    <w:rsid w:val="00532E81"/>
    <w:rsid w:val="0053396A"/>
    <w:rsid w:val="00534051"/>
    <w:rsid w:val="005343E0"/>
    <w:rsid w:val="0053587B"/>
    <w:rsid w:val="005407D1"/>
    <w:rsid w:val="00541888"/>
    <w:rsid w:val="005419FE"/>
    <w:rsid w:val="00541D80"/>
    <w:rsid w:val="00542B09"/>
    <w:rsid w:val="00542BF6"/>
    <w:rsid w:val="00543750"/>
    <w:rsid w:val="0054390E"/>
    <w:rsid w:val="00545BE9"/>
    <w:rsid w:val="00550059"/>
    <w:rsid w:val="00550796"/>
    <w:rsid w:val="00550CBB"/>
    <w:rsid w:val="005525BB"/>
    <w:rsid w:val="0055382D"/>
    <w:rsid w:val="0055458A"/>
    <w:rsid w:val="0055565F"/>
    <w:rsid w:val="005556BA"/>
    <w:rsid w:val="0055598D"/>
    <w:rsid w:val="00556554"/>
    <w:rsid w:val="00556DDB"/>
    <w:rsid w:val="00557707"/>
    <w:rsid w:val="00557DB9"/>
    <w:rsid w:val="005611AC"/>
    <w:rsid w:val="00561243"/>
    <w:rsid w:val="00561431"/>
    <w:rsid w:val="00562653"/>
    <w:rsid w:val="00562767"/>
    <w:rsid w:val="0056322B"/>
    <w:rsid w:val="0056372C"/>
    <w:rsid w:val="00564275"/>
    <w:rsid w:val="00564F88"/>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3AE"/>
    <w:rsid w:val="005A25A3"/>
    <w:rsid w:val="005A2B85"/>
    <w:rsid w:val="005A3457"/>
    <w:rsid w:val="005A3B16"/>
    <w:rsid w:val="005A40CA"/>
    <w:rsid w:val="005A4C1A"/>
    <w:rsid w:val="005A5733"/>
    <w:rsid w:val="005A729F"/>
    <w:rsid w:val="005A7649"/>
    <w:rsid w:val="005A77F5"/>
    <w:rsid w:val="005A7F8F"/>
    <w:rsid w:val="005B1109"/>
    <w:rsid w:val="005B2EC8"/>
    <w:rsid w:val="005B35C1"/>
    <w:rsid w:val="005B5C7C"/>
    <w:rsid w:val="005B61F4"/>
    <w:rsid w:val="005B648B"/>
    <w:rsid w:val="005B6E01"/>
    <w:rsid w:val="005C048F"/>
    <w:rsid w:val="005C0797"/>
    <w:rsid w:val="005C2112"/>
    <w:rsid w:val="005C2681"/>
    <w:rsid w:val="005C40A1"/>
    <w:rsid w:val="005D1738"/>
    <w:rsid w:val="005D3558"/>
    <w:rsid w:val="005D3A9B"/>
    <w:rsid w:val="005D3C97"/>
    <w:rsid w:val="005D3FA9"/>
    <w:rsid w:val="005D4960"/>
    <w:rsid w:val="005D4BD0"/>
    <w:rsid w:val="005D60D0"/>
    <w:rsid w:val="005D70EA"/>
    <w:rsid w:val="005D783D"/>
    <w:rsid w:val="005E227B"/>
    <w:rsid w:val="005E40AA"/>
    <w:rsid w:val="005E447A"/>
    <w:rsid w:val="005E5246"/>
    <w:rsid w:val="005E621C"/>
    <w:rsid w:val="005E7549"/>
    <w:rsid w:val="005E7B36"/>
    <w:rsid w:val="005E7C7A"/>
    <w:rsid w:val="005E7D55"/>
    <w:rsid w:val="005F118D"/>
    <w:rsid w:val="005F219C"/>
    <w:rsid w:val="005F226C"/>
    <w:rsid w:val="005F4DA4"/>
    <w:rsid w:val="00600CE9"/>
    <w:rsid w:val="00601256"/>
    <w:rsid w:val="00601D11"/>
    <w:rsid w:val="00603625"/>
    <w:rsid w:val="00604376"/>
    <w:rsid w:val="00605A4C"/>
    <w:rsid w:val="00606382"/>
    <w:rsid w:val="00606C49"/>
    <w:rsid w:val="00607585"/>
    <w:rsid w:val="00610EBA"/>
    <w:rsid w:val="00611B84"/>
    <w:rsid w:val="00612D36"/>
    <w:rsid w:val="006141AB"/>
    <w:rsid w:val="00616DBC"/>
    <w:rsid w:val="00617216"/>
    <w:rsid w:val="0061799C"/>
    <w:rsid w:val="00620174"/>
    <w:rsid w:val="00621979"/>
    <w:rsid w:val="00621E6A"/>
    <w:rsid w:val="00622ADD"/>
    <w:rsid w:val="00623593"/>
    <w:rsid w:val="006242A7"/>
    <w:rsid w:val="0062484A"/>
    <w:rsid w:val="00625A3A"/>
    <w:rsid w:val="00626C9A"/>
    <w:rsid w:val="006346A2"/>
    <w:rsid w:val="0063503C"/>
    <w:rsid w:val="00635224"/>
    <w:rsid w:val="00635401"/>
    <w:rsid w:val="00635FFD"/>
    <w:rsid w:val="00637159"/>
    <w:rsid w:val="006417E5"/>
    <w:rsid w:val="00642768"/>
    <w:rsid w:val="00645669"/>
    <w:rsid w:val="00645837"/>
    <w:rsid w:val="00646EB0"/>
    <w:rsid w:val="0065038E"/>
    <w:rsid w:val="00651F3E"/>
    <w:rsid w:val="0065290F"/>
    <w:rsid w:val="00652C60"/>
    <w:rsid w:val="00653297"/>
    <w:rsid w:val="00655608"/>
    <w:rsid w:val="006603DE"/>
    <w:rsid w:val="00661F2D"/>
    <w:rsid w:val="006639F2"/>
    <w:rsid w:val="006660DC"/>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883"/>
    <w:rsid w:val="006B0904"/>
    <w:rsid w:val="006B0FA4"/>
    <w:rsid w:val="006B4A29"/>
    <w:rsid w:val="006B4CD5"/>
    <w:rsid w:val="006B7323"/>
    <w:rsid w:val="006C075F"/>
    <w:rsid w:val="006C0DDD"/>
    <w:rsid w:val="006C175A"/>
    <w:rsid w:val="006C17DF"/>
    <w:rsid w:val="006C229C"/>
    <w:rsid w:val="006C46A1"/>
    <w:rsid w:val="006C690F"/>
    <w:rsid w:val="006D1089"/>
    <w:rsid w:val="006D1A71"/>
    <w:rsid w:val="006D24A3"/>
    <w:rsid w:val="006D3E7D"/>
    <w:rsid w:val="006D4074"/>
    <w:rsid w:val="006D547C"/>
    <w:rsid w:val="006E04FF"/>
    <w:rsid w:val="006E213A"/>
    <w:rsid w:val="006E2F68"/>
    <w:rsid w:val="006E3DFC"/>
    <w:rsid w:val="006E3FCB"/>
    <w:rsid w:val="006E4F00"/>
    <w:rsid w:val="006E5D16"/>
    <w:rsid w:val="006E5F47"/>
    <w:rsid w:val="006E7345"/>
    <w:rsid w:val="006E73F7"/>
    <w:rsid w:val="006E7704"/>
    <w:rsid w:val="006F12EB"/>
    <w:rsid w:val="006F3F0A"/>
    <w:rsid w:val="006F7D3C"/>
    <w:rsid w:val="00700CC3"/>
    <w:rsid w:val="00701175"/>
    <w:rsid w:val="0070244F"/>
    <w:rsid w:val="00702D33"/>
    <w:rsid w:val="00703626"/>
    <w:rsid w:val="00703674"/>
    <w:rsid w:val="00704D28"/>
    <w:rsid w:val="00705294"/>
    <w:rsid w:val="0070673E"/>
    <w:rsid w:val="00706A0F"/>
    <w:rsid w:val="00706AB7"/>
    <w:rsid w:val="00706FEB"/>
    <w:rsid w:val="00706FF5"/>
    <w:rsid w:val="007070AC"/>
    <w:rsid w:val="007109CF"/>
    <w:rsid w:val="007114E8"/>
    <w:rsid w:val="00712E32"/>
    <w:rsid w:val="00714644"/>
    <w:rsid w:val="00715681"/>
    <w:rsid w:val="00721BB7"/>
    <w:rsid w:val="00722B5B"/>
    <w:rsid w:val="00723E98"/>
    <w:rsid w:val="00724705"/>
    <w:rsid w:val="00724CA8"/>
    <w:rsid w:val="00725D66"/>
    <w:rsid w:val="0072620A"/>
    <w:rsid w:val="00726376"/>
    <w:rsid w:val="00727E96"/>
    <w:rsid w:val="007309B5"/>
    <w:rsid w:val="007311BE"/>
    <w:rsid w:val="007323E5"/>
    <w:rsid w:val="00734E10"/>
    <w:rsid w:val="00736471"/>
    <w:rsid w:val="00736490"/>
    <w:rsid w:val="0073733C"/>
    <w:rsid w:val="007407EA"/>
    <w:rsid w:val="007415A9"/>
    <w:rsid w:val="00741C41"/>
    <w:rsid w:val="00742AE7"/>
    <w:rsid w:val="00742DFC"/>
    <w:rsid w:val="007447EB"/>
    <w:rsid w:val="007454E3"/>
    <w:rsid w:val="00745B8C"/>
    <w:rsid w:val="007466A1"/>
    <w:rsid w:val="0074710A"/>
    <w:rsid w:val="00747361"/>
    <w:rsid w:val="0075038A"/>
    <w:rsid w:val="00751EDB"/>
    <w:rsid w:val="007530AF"/>
    <w:rsid w:val="007536EE"/>
    <w:rsid w:val="0075379D"/>
    <w:rsid w:val="00753E7B"/>
    <w:rsid w:val="0075553B"/>
    <w:rsid w:val="00756AC9"/>
    <w:rsid w:val="007574BF"/>
    <w:rsid w:val="00761BCA"/>
    <w:rsid w:val="0076203B"/>
    <w:rsid w:val="00762786"/>
    <w:rsid w:val="00762A23"/>
    <w:rsid w:val="007652A2"/>
    <w:rsid w:val="0077084B"/>
    <w:rsid w:val="00771660"/>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5494"/>
    <w:rsid w:val="007A6FCA"/>
    <w:rsid w:val="007A7625"/>
    <w:rsid w:val="007A7CAD"/>
    <w:rsid w:val="007B08A6"/>
    <w:rsid w:val="007B0BEE"/>
    <w:rsid w:val="007B2236"/>
    <w:rsid w:val="007B341F"/>
    <w:rsid w:val="007B4E83"/>
    <w:rsid w:val="007C192C"/>
    <w:rsid w:val="007C5226"/>
    <w:rsid w:val="007D2046"/>
    <w:rsid w:val="007D3733"/>
    <w:rsid w:val="007D546C"/>
    <w:rsid w:val="007E1D74"/>
    <w:rsid w:val="007E2359"/>
    <w:rsid w:val="007E24B0"/>
    <w:rsid w:val="007E4712"/>
    <w:rsid w:val="007E6B4B"/>
    <w:rsid w:val="007F0867"/>
    <w:rsid w:val="007F1299"/>
    <w:rsid w:val="007F27B1"/>
    <w:rsid w:val="007F2B3E"/>
    <w:rsid w:val="007F2D25"/>
    <w:rsid w:val="007F385C"/>
    <w:rsid w:val="007F4768"/>
    <w:rsid w:val="007F4CA9"/>
    <w:rsid w:val="007F51B3"/>
    <w:rsid w:val="007F6A35"/>
    <w:rsid w:val="00800ED8"/>
    <w:rsid w:val="00804B8D"/>
    <w:rsid w:val="00806DFA"/>
    <w:rsid w:val="00807486"/>
    <w:rsid w:val="00810A81"/>
    <w:rsid w:val="008119A3"/>
    <w:rsid w:val="00812894"/>
    <w:rsid w:val="008134F7"/>
    <w:rsid w:val="00815175"/>
    <w:rsid w:val="00816A2D"/>
    <w:rsid w:val="0081772D"/>
    <w:rsid w:val="00820E89"/>
    <w:rsid w:val="008213F5"/>
    <w:rsid w:val="00821CEC"/>
    <w:rsid w:val="00823A0D"/>
    <w:rsid w:val="00824A11"/>
    <w:rsid w:val="00825532"/>
    <w:rsid w:val="00825CB6"/>
    <w:rsid w:val="0082620B"/>
    <w:rsid w:val="00826289"/>
    <w:rsid w:val="00827189"/>
    <w:rsid w:val="0082771A"/>
    <w:rsid w:val="008278AE"/>
    <w:rsid w:val="00827F9B"/>
    <w:rsid w:val="00830978"/>
    <w:rsid w:val="00833317"/>
    <w:rsid w:val="00834AF9"/>
    <w:rsid w:val="008368D2"/>
    <w:rsid w:val="008411DE"/>
    <w:rsid w:val="00841B4A"/>
    <w:rsid w:val="008420C8"/>
    <w:rsid w:val="008421CC"/>
    <w:rsid w:val="00842252"/>
    <w:rsid w:val="0084479D"/>
    <w:rsid w:val="0084599F"/>
    <w:rsid w:val="00845E19"/>
    <w:rsid w:val="00847481"/>
    <w:rsid w:val="008476F6"/>
    <w:rsid w:val="00847EA7"/>
    <w:rsid w:val="00850A49"/>
    <w:rsid w:val="00851ED5"/>
    <w:rsid w:val="00854B41"/>
    <w:rsid w:val="00855F27"/>
    <w:rsid w:val="008603E5"/>
    <w:rsid w:val="00860DD7"/>
    <w:rsid w:val="008648CE"/>
    <w:rsid w:val="00864B03"/>
    <w:rsid w:val="00864FE2"/>
    <w:rsid w:val="0086563C"/>
    <w:rsid w:val="0086569F"/>
    <w:rsid w:val="00865B4C"/>
    <w:rsid w:val="008665FA"/>
    <w:rsid w:val="00867FD4"/>
    <w:rsid w:val="00871D79"/>
    <w:rsid w:val="008726AB"/>
    <w:rsid w:val="0087270D"/>
    <w:rsid w:val="00875612"/>
    <w:rsid w:val="00880CE5"/>
    <w:rsid w:val="008819B4"/>
    <w:rsid w:val="008825B3"/>
    <w:rsid w:val="0088291C"/>
    <w:rsid w:val="00882CE5"/>
    <w:rsid w:val="00882D78"/>
    <w:rsid w:val="0089249E"/>
    <w:rsid w:val="0089265D"/>
    <w:rsid w:val="00893017"/>
    <w:rsid w:val="00894650"/>
    <w:rsid w:val="00894F39"/>
    <w:rsid w:val="008969D0"/>
    <w:rsid w:val="008972E9"/>
    <w:rsid w:val="008A00D9"/>
    <w:rsid w:val="008A0D4A"/>
    <w:rsid w:val="008A1BD7"/>
    <w:rsid w:val="008A2FE0"/>
    <w:rsid w:val="008A4799"/>
    <w:rsid w:val="008A4BCC"/>
    <w:rsid w:val="008A4D14"/>
    <w:rsid w:val="008A5008"/>
    <w:rsid w:val="008A51E7"/>
    <w:rsid w:val="008B03F7"/>
    <w:rsid w:val="008B345C"/>
    <w:rsid w:val="008B4C96"/>
    <w:rsid w:val="008B6F21"/>
    <w:rsid w:val="008B78B3"/>
    <w:rsid w:val="008C184A"/>
    <w:rsid w:val="008C1B5B"/>
    <w:rsid w:val="008C26C1"/>
    <w:rsid w:val="008C2F46"/>
    <w:rsid w:val="008C3C24"/>
    <w:rsid w:val="008C4647"/>
    <w:rsid w:val="008C58E5"/>
    <w:rsid w:val="008C5F56"/>
    <w:rsid w:val="008C6D7A"/>
    <w:rsid w:val="008C747E"/>
    <w:rsid w:val="008D1CD0"/>
    <w:rsid w:val="008D236A"/>
    <w:rsid w:val="008D33F3"/>
    <w:rsid w:val="008D3BFF"/>
    <w:rsid w:val="008D3EFF"/>
    <w:rsid w:val="008D4A75"/>
    <w:rsid w:val="008D4E2E"/>
    <w:rsid w:val="008D5541"/>
    <w:rsid w:val="008D5BB3"/>
    <w:rsid w:val="008D6275"/>
    <w:rsid w:val="008D6FD5"/>
    <w:rsid w:val="008D743C"/>
    <w:rsid w:val="008E38D5"/>
    <w:rsid w:val="008E3BDD"/>
    <w:rsid w:val="008E43FD"/>
    <w:rsid w:val="008E5723"/>
    <w:rsid w:val="008E5987"/>
    <w:rsid w:val="008E5A55"/>
    <w:rsid w:val="008F04B5"/>
    <w:rsid w:val="008F2DC1"/>
    <w:rsid w:val="008F3316"/>
    <w:rsid w:val="008F4989"/>
    <w:rsid w:val="008F4B10"/>
    <w:rsid w:val="008F6442"/>
    <w:rsid w:val="00900FD3"/>
    <w:rsid w:val="0090354D"/>
    <w:rsid w:val="009037BD"/>
    <w:rsid w:val="00904A13"/>
    <w:rsid w:val="00905D75"/>
    <w:rsid w:val="00905F4B"/>
    <w:rsid w:val="009064E7"/>
    <w:rsid w:val="00906CE6"/>
    <w:rsid w:val="009074D5"/>
    <w:rsid w:val="00907EC6"/>
    <w:rsid w:val="009116CC"/>
    <w:rsid w:val="0091201D"/>
    <w:rsid w:val="00912EB2"/>
    <w:rsid w:val="00913615"/>
    <w:rsid w:val="009153F5"/>
    <w:rsid w:val="00922320"/>
    <w:rsid w:val="009241BF"/>
    <w:rsid w:val="0092516F"/>
    <w:rsid w:val="00925CF4"/>
    <w:rsid w:val="00926343"/>
    <w:rsid w:val="00926FCD"/>
    <w:rsid w:val="00927CC1"/>
    <w:rsid w:val="009312D0"/>
    <w:rsid w:val="00932347"/>
    <w:rsid w:val="0093241A"/>
    <w:rsid w:val="00932B1F"/>
    <w:rsid w:val="00933631"/>
    <w:rsid w:val="00934AE3"/>
    <w:rsid w:val="00934CDB"/>
    <w:rsid w:val="0093732D"/>
    <w:rsid w:val="0093751E"/>
    <w:rsid w:val="00937DA9"/>
    <w:rsid w:val="00942AF2"/>
    <w:rsid w:val="00945604"/>
    <w:rsid w:val="00945E72"/>
    <w:rsid w:val="0095051E"/>
    <w:rsid w:val="00951363"/>
    <w:rsid w:val="00952817"/>
    <w:rsid w:val="00952A91"/>
    <w:rsid w:val="00952BAF"/>
    <w:rsid w:val="0095345F"/>
    <w:rsid w:val="0095355B"/>
    <w:rsid w:val="00955009"/>
    <w:rsid w:val="0095560E"/>
    <w:rsid w:val="009604C5"/>
    <w:rsid w:val="00963B92"/>
    <w:rsid w:val="00963CC3"/>
    <w:rsid w:val="009655BE"/>
    <w:rsid w:val="009661D3"/>
    <w:rsid w:val="00971E52"/>
    <w:rsid w:val="00974365"/>
    <w:rsid w:val="00976A1A"/>
    <w:rsid w:val="0098031F"/>
    <w:rsid w:val="009810D2"/>
    <w:rsid w:val="009822BE"/>
    <w:rsid w:val="00983708"/>
    <w:rsid w:val="00983FAB"/>
    <w:rsid w:val="00984C03"/>
    <w:rsid w:val="009873E2"/>
    <w:rsid w:val="0099027B"/>
    <w:rsid w:val="00991F03"/>
    <w:rsid w:val="00994885"/>
    <w:rsid w:val="00995213"/>
    <w:rsid w:val="009962E8"/>
    <w:rsid w:val="009963B3"/>
    <w:rsid w:val="009968D2"/>
    <w:rsid w:val="00997306"/>
    <w:rsid w:val="009A073A"/>
    <w:rsid w:val="009A078B"/>
    <w:rsid w:val="009A1BE4"/>
    <w:rsid w:val="009A285F"/>
    <w:rsid w:val="009A29B1"/>
    <w:rsid w:val="009A32D5"/>
    <w:rsid w:val="009A4D58"/>
    <w:rsid w:val="009A5751"/>
    <w:rsid w:val="009A67C8"/>
    <w:rsid w:val="009A6D58"/>
    <w:rsid w:val="009B030C"/>
    <w:rsid w:val="009B12F9"/>
    <w:rsid w:val="009B16BE"/>
    <w:rsid w:val="009B2287"/>
    <w:rsid w:val="009B3163"/>
    <w:rsid w:val="009B3AB4"/>
    <w:rsid w:val="009B3DF0"/>
    <w:rsid w:val="009B79A0"/>
    <w:rsid w:val="009C04CA"/>
    <w:rsid w:val="009C0D50"/>
    <w:rsid w:val="009C0D65"/>
    <w:rsid w:val="009C17CF"/>
    <w:rsid w:val="009C17E7"/>
    <w:rsid w:val="009C191B"/>
    <w:rsid w:val="009C1A2F"/>
    <w:rsid w:val="009C2E12"/>
    <w:rsid w:val="009C3F8A"/>
    <w:rsid w:val="009C4CCD"/>
    <w:rsid w:val="009C5A72"/>
    <w:rsid w:val="009C72E2"/>
    <w:rsid w:val="009D1C5D"/>
    <w:rsid w:val="009D31DB"/>
    <w:rsid w:val="009D3B9A"/>
    <w:rsid w:val="009D3CA7"/>
    <w:rsid w:val="009D3FE7"/>
    <w:rsid w:val="009D532E"/>
    <w:rsid w:val="009D5A2C"/>
    <w:rsid w:val="009D5E68"/>
    <w:rsid w:val="009D61BE"/>
    <w:rsid w:val="009D664A"/>
    <w:rsid w:val="009D6A01"/>
    <w:rsid w:val="009D6B84"/>
    <w:rsid w:val="009D74E3"/>
    <w:rsid w:val="009D7E43"/>
    <w:rsid w:val="009E0505"/>
    <w:rsid w:val="009E25A9"/>
    <w:rsid w:val="009E2A07"/>
    <w:rsid w:val="009E3AAD"/>
    <w:rsid w:val="009E3B06"/>
    <w:rsid w:val="009E3BED"/>
    <w:rsid w:val="009E58FB"/>
    <w:rsid w:val="009E601B"/>
    <w:rsid w:val="009E6502"/>
    <w:rsid w:val="009E6FB4"/>
    <w:rsid w:val="009F00D8"/>
    <w:rsid w:val="009F02B2"/>
    <w:rsid w:val="009F03B0"/>
    <w:rsid w:val="009F182E"/>
    <w:rsid w:val="009F205C"/>
    <w:rsid w:val="009F2187"/>
    <w:rsid w:val="009F25C1"/>
    <w:rsid w:val="009F2853"/>
    <w:rsid w:val="009F392E"/>
    <w:rsid w:val="009F3E7C"/>
    <w:rsid w:val="00A00B50"/>
    <w:rsid w:val="00A02520"/>
    <w:rsid w:val="00A035CB"/>
    <w:rsid w:val="00A03F95"/>
    <w:rsid w:val="00A04EDB"/>
    <w:rsid w:val="00A055BC"/>
    <w:rsid w:val="00A05739"/>
    <w:rsid w:val="00A073E4"/>
    <w:rsid w:val="00A1083C"/>
    <w:rsid w:val="00A11491"/>
    <w:rsid w:val="00A12324"/>
    <w:rsid w:val="00A1377B"/>
    <w:rsid w:val="00A15964"/>
    <w:rsid w:val="00A15C47"/>
    <w:rsid w:val="00A15D9D"/>
    <w:rsid w:val="00A166A2"/>
    <w:rsid w:val="00A16E62"/>
    <w:rsid w:val="00A17366"/>
    <w:rsid w:val="00A21C89"/>
    <w:rsid w:val="00A21EE0"/>
    <w:rsid w:val="00A25208"/>
    <w:rsid w:val="00A25ED0"/>
    <w:rsid w:val="00A31117"/>
    <w:rsid w:val="00A31ED6"/>
    <w:rsid w:val="00A31F94"/>
    <w:rsid w:val="00A32B83"/>
    <w:rsid w:val="00A346DE"/>
    <w:rsid w:val="00A34B60"/>
    <w:rsid w:val="00A34F0F"/>
    <w:rsid w:val="00A3663B"/>
    <w:rsid w:val="00A37700"/>
    <w:rsid w:val="00A3783B"/>
    <w:rsid w:val="00A43806"/>
    <w:rsid w:val="00A45D50"/>
    <w:rsid w:val="00A46B4A"/>
    <w:rsid w:val="00A47C12"/>
    <w:rsid w:val="00A51BE5"/>
    <w:rsid w:val="00A52066"/>
    <w:rsid w:val="00A538C1"/>
    <w:rsid w:val="00A55F33"/>
    <w:rsid w:val="00A56AF4"/>
    <w:rsid w:val="00A56F58"/>
    <w:rsid w:val="00A60650"/>
    <w:rsid w:val="00A61943"/>
    <w:rsid w:val="00A6198D"/>
    <w:rsid w:val="00A61A9A"/>
    <w:rsid w:val="00A61F25"/>
    <w:rsid w:val="00A632F6"/>
    <w:rsid w:val="00A63C60"/>
    <w:rsid w:val="00A63D3D"/>
    <w:rsid w:val="00A65139"/>
    <w:rsid w:val="00A6572F"/>
    <w:rsid w:val="00A65863"/>
    <w:rsid w:val="00A65C4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0A3"/>
    <w:rsid w:val="00A850E6"/>
    <w:rsid w:val="00A852BE"/>
    <w:rsid w:val="00A85F2A"/>
    <w:rsid w:val="00A8610B"/>
    <w:rsid w:val="00A87509"/>
    <w:rsid w:val="00A87CEE"/>
    <w:rsid w:val="00A90341"/>
    <w:rsid w:val="00A9249E"/>
    <w:rsid w:val="00A952BA"/>
    <w:rsid w:val="00A95575"/>
    <w:rsid w:val="00A95F24"/>
    <w:rsid w:val="00A97238"/>
    <w:rsid w:val="00A97914"/>
    <w:rsid w:val="00A97F43"/>
    <w:rsid w:val="00AA260D"/>
    <w:rsid w:val="00AA3E96"/>
    <w:rsid w:val="00AA4D27"/>
    <w:rsid w:val="00AA58F3"/>
    <w:rsid w:val="00AA5A5B"/>
    <w:rsid w:val="00AA5CE7"/>
    <w:rsid w:val="00AA5FE0"/>
    <w:rsid w:val="00AA6F28"/>
    <w:rsid w:val="00AA70A3"/>
    <w:rsid w:val="00AA7EA9"/>
    <w:rsid w:val="00AB01C0"/>
    <w:rsid w:val="00AB1343"/>
    <w:rsid w:val="00AB1EE6"/>
    <w:rsid w:val="00AB23DB"/>
    <w:rsid w:val="00AB264F"/>
    <w:rsid w:val="00AB5C6C"/>
    <w:rsid w:val="00AB605B"/>
    <w:rsid w:val="00AC0BA0"/>
    <w:rsid w:val="00AC108E"/>
    <w:rsid w:val="00AC12A7"/>
    <w:rsid w:val="00AC1D2D"/>
    <w:rsid w:val="00AC1DB8"/>
    <w:rsid w:val="00AC20A2"/>
    <w:rsid w:val="00AC3685"/>
    <w:rsid w:val="00AC3DE2"/>
    <w:rsid w:val="00AC43BB"/>
    <w:rsid w:val="00AC575F"/>
    <w:rsid w:val="00AC58BD"/>
    <w:rsid w:val="00AD0488"/>
    <w:rsid w:val="00AD5E91"/>
    <w:rsid w:val="00AD61DD"/>
    <w:rsid w:val="00AD7350"/>
    <w:rsid w:val="00AE0BBF"/>
    <w:rsid w:val="00AE1BC7"/>
    <w:rsid w:val="00AE1FC1"/>
    <w:rsid w:val="00AE4988"/>
    <w:rsid w:val="00AE69EB"/>
    <w:rsid w:val="00AE6CCF"/>
    <w:rsid w:val="00AE7C66"/>
    <w:rsid w:val="00AF032A"/>
    <w:rsid w:val="00AF11C0"/>
    <w:rsid w:val="00AF3B89"/>
    <w:rsid w:val="00AF4302"/>
    <w:rsid w:val="00AF5522"/>
    <w:rsid w:val="00AF63EE"/>
    <w:rsid w:val="00AF78AB"/>
    <w:rsid w:val="00AF7F27"/>
    <w:rsid w:val="00AF7F33"/>
    <w:rsid w:val="00B06769"/>
    <w:rsid w:val="00B1037F"/>
    <w:rsid w:val="00B10586"/>
    <w:rsid w:val="00B10D84"/>
    <w:rsid w:val="00B10E98"/>
    <w:rsid w:val="00B11370"/>
    <w:rsid w:val="00B11A7A"/>
    <w:rsid w:val="00B120CF"/>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47378"/>
    <w:rsid w:val="00B477C7"/>
    <w:rsid w:val="00B500AF"/>
    <w:rsid w:val="00B50C82"/>
    <w:rsid w:val="00B52B58"/>
    <w:rsid w:val="00B533AA"/>
    <w:rsid w:val="00B540D4"/>
    <w:rsid w:val="00B559C2"/>
    <w:rsid w:val="00B55BA1"/>
    <w:rsid w:val="00B55DDA"/>
    <w:rsid w:val="00B5779D"/>
    <w:rsid w:val="00B60128"/>
    <w:rsid w:val="00B601E1"/>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4983"/>
    <w:rsid w:val="00B95566"/>
    <w:rsid w:val="00B95FDC"/>
    <w:rsid w:val="00BA05B7"/>
    <w:rsid w:val="00BA1128"/>
    <w:rsid w:val="00BA245F"/>
    <w:rsid w:val="00BA3489"/>
    <w:rsid w:val="00BA4332"/>
    <w:rsid w:val="00BA77B8"/>
    <w:rsid w:val="00BB046D"/>
    <w:rsid w:val="00BB065C"/>
    <w:rsid w:val="00BB0E5A"/>
    <w:rsid w:val="00BB18F5"/>
    <w:rsid w:val="00BB3D3C"/>
    <w:rsid w:val="00BB48F9"/>
    <w:rsid w:val="00BB4A4B"/>
    <w:rsid w:val="00BB5AF3"/>
    <w:rsid w:val="00BB70A9"/>
    <w:rsid w:val="00BC03B1"/>
    <w:rsid w:val="00BC1FD5"/>
    <w:rsid w:val="00BC2B5B"/>
    <w:rsid w:val="00BC3023"/>
    <w:rsid w:val="00BC3741"/>
    <w:rsid w:val="00BC4D24"/>
    <w:rsid w:val="00BC6BD4"/>
    <w:rsid w:val="00BD118D"/>
    <w:rsid w:val="00BD2487"/>
    <w:rsid w:val="00BD281F"/>
    <w:rsid w:val="00BD4892"/>
    <w:rsid w:val="00BD4A6E"/>
    <w:rsid w:val="00BD55AE"/>
    <w:rsid w:val="00BD5F6C"/>
    <w:rsid w:val="00BE0E7B"/>
    <w:rsid w:val="00BE0F08"/>
    <w:rsid w:val="00BE1884"/>
    <w:rsid w:val="00BE2059"/>
    <w:rsid w:val="00BE2295"/>
    <w:rsid w:val="00BE2A3D"/>
    <w:rsid w:val="00BE3022"/>
    <w:rsid w:val="00BE43A5"/>
    <w:rsid w:val="00BE5EA1"/>
    <w:rsid w:val="00BE5F09"/>
    <w:rsid w:val="00BE606E"/>
    <w:rsid w:val="00BE630B"/>
    <w:rsid w:val="00BE7621"/>
    <w:rsid w:val="00BF12B2"/>
    <w:rsid w:val="00BF1782"/>
    <w:rsid w:val="00BF18D7"/>
    <w:rsid w:val="00BF45A2"/>
    <w:rsid w:val="00BF7C30"/>
    <w:rsid w:val="00C0121C"/>
    <w:rsid w:val="00C01306"/>
    <w:rsid w:val="00C01DF0"/>
    <w:rsid w:val="00C01ED9"/>
    <w:rsid w:val="00C0465F"/>
    <w:rsid w:val="00C04D28"/>
    <w:rsid w:val="00C0613E"/>
    <w:rsid w:val="00C067B8"/>
    <w:rsid w:val="00C073CF"/>
    <w:rsid w:val="00C10363"/>
    <w:rsid w:val="00C120A7"/>
    <w:rsid w:val="00C126F9"/>
    <w:rsid w:val="00C14FCF"/>
    <w:rsid w:val="00C164CC"/>
    <w:rsid w:val="00C174FE"/>
    <w:rsid w:val="00C208F0"/>
    <w:rsid w:val="00C21467"/>
    <w:rsid w:val="00C229C9"/>
    <w:rsid w:val="00C238C7"/>
    <w:rsid w:val="00C24463"/>
    <w:rsid w:val="00C24680"/>
    <w:rsid w:val="00C25727"/>
    <w:rsid w:val="00C25ECA"/>
    <w:rsid w:val="00C26214"/>
    <w:rsid w:val="00C27206"/>
    <w:rsid w:val="00C273A7"/>
    <w:rsid w:val="00C30877"/>
    <w:rsid w:val="00C321AA"/>
    <w:rsid w:val="00C321B7"/>
    <w:rsid w:val="00C324A5"/>
    <w:rsid w:val="00C32789"/>
    <w:rsid w:val="00C33136"/>
    <w:rsid w:val="00C33828"/>
    <w:rsid w:val="00C344BC"/>
    <w:rsid w:val="00C36782"/>
    <w:rsid w:val="00C36B3D"/>
    <w:rsid w:val="00C36D75"/>
    <w:rsid w:val="00C36EC0"/>
    <w:rsid w:val="00C37A28"/>
    <w:rsid w:val="00C40C81"/>
    <w:rsid w:val="00C40D7F"/>
    <w:rsid w:val="00C413BE"/>
    <w:rsid w:val="00C41840"/>
    <w:rsid w:val="00C42F71"/>
    <w:rsid w:val="00C44F3B"/>
    <w:rsid w:val="00C453B1"/>
    <w:rsid w:val="00C459BD"/>
    <w:rsid w:val="00C46745"/>
    <w:rsid w:val="00C46FAA"/>
    <w:rsid w:val="00C505D4"/>
    <w:rsid w:val="00C51292"/>
    <w:rsid w:val="00C529D1"/>
    <w:rsid w:val="00C52C6F"/>
    <w:rsid w:val="00C53DBD"/>
    <w:rsid w:val="00C55466"/>
    <w:rsid w:val="00C55BAE"/>
    <w:rsid w:val="00C565B7"/>
    <w:rsid w:val="00C5698A"/>
    <w:rsid w:val="00C621C7"/>
    <w:rsid w:val="00C636B1"/>
    <w:rsid w:val="00C649D5"/>
    <w:rsid w:val="00C64E02"/>
    <w:rsid w:val="00C6538B"/>
    <w:rsid w:val="00C66B92"/>
    <w:rsid w:val="00C700F5"/>
    <w:rsid w:val="00C70112"/>
    <w:rsid w:val="00C7074A"/>
    <w:rsid w:val="00C728AC"/>
    <w:rsid w:val="00C72F65"/>
    <w:rsid w:val="00C73CBB"/>
    <w:rsid w:val="00C73DCA"/>
    <w:rsid w:val="00C74E6C"/>
    <w:rsid w:val="00C752D3"/>
    <w:rsid w:val="00C7646B"/>
    <w:rsid w:val="00C7684A"/>
    <w:rsid w:val="00C769C1"/>
    <w:rsid w:val="00C76EE8"/>
    <w:rsid w:val="00C76FC2"/>
    <w:rsid w:val="00C77554"/>
    <w:rsid w:val="00C81E44"/>
    <w:rsid w:val="00C8224B"/>
    <w:rsid w:val="00C82304"/>
    <w:rsid w:val="00C8328A"/>
    <w:rsid w:val="00C85107"/>
    <w:rsid w:val="00C8567B"/>
    <w:rsid w:val="00C85787"/>
    <w:rsid w:val="00C859F4"/>
    <w:rsid w:val="00C87205"/>
    <w:rsid w:val="00C87C64"/>
    <w:rsid w:val="00C90045"/>
    <w:rsid w:val="00C903D6"/>
    <w:rsid w:val="00C91CDD"/>
    <w:rsid w:val="00C929D5"/>
    <w:rsid w:val="00C9381A"/>
    <w:rsid w:val="00C9467B"/>
    <w:rsid w:val="00C95BF4"/>
    <w:rsid w:val="00C9659D"/>
    <w:rsid w:val="00C96F4A"/>
    <w:rsid w:val="00CA14DD"/>
    <w:rsid w:val="00CA26D2"/>
    <w:rsid w:val="00CA3AD8"/>
    <w:rsid w:val="00CA4D75"/>
    <w:rsid w:val="00CA5055"/>
    <w:rsid w:val="00CA5183"/>
    <w:rsid w:val="00CA5431"/>
    <w:rsid w:val="00CA5850"/>
    <w:rsid w:val="00CA65CC"/>
    <w:rsid w:val="00CB0642"/>
    <w:rsid w:val="00CB1773"/>
    <w:rsid w:val="00CB1917"/>
    <w:rsid w:val="00CB299C"/>
    <w:rsid w:val="00CB2D8D"/>
    <w:rsid w:val="00CB59F9"/>
    <w:rsid w:val="00CC1E9A"/>
    <w:rsid w:val="00CC3AE9"/>
    <w:rsid w:val="00CC5C2E"/>
    <w:rsid w:val="00CC5D5A"/>
    <w:rsid w:val="00CC71BD"/>
    <w:rsid w:val="00CD027F"/>
    <w:rsid w:val="00CD1130"/>
    <w:rsid w:val="00CD39D7"/>
    <w:rsid w:val="00CD3B86"/>
    <w:rsid w:val="00CD42E1"/>
    <w:rsid w:val="00CD6990"/>
    <w:rsid w:val="00CD751A"/>
    <w:rsid w:val="00CE18B4"/>
    <w:rsid w:val="00CE19BB"/>
    <w:rsid w:val="00CE1FAB"/>
    <w:rsid w:val="00CE477F"/>
    <w:rsid w:val="00CE5880"/>
    <w:rsid w:val="00CE5D3C"/>
    <w:rsid w:val="00CE685F"/>
    <w:rsid w:val="00CE7696"/>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CF2"/>
    <w:rsid w:val="00D01FD9"/>
    <w:rsid w:val="00D04787"/>
    <w:rsid w:val="00D07C3D"/>
    <w:rsid w:val="00D102E2"/>
    <w:rsid w:val="00D114F6"/>
    <w:rsid w:val="00D131C0"/>
    <w:rsid w:val="00D137BF"/>
    <w:rsid w:val="00D13A81"/>
    <w:rsid w:val="00D1522A"/>
    <w:rsid w:val="00D15622"/>
    <w:rsid w:val="00D156B6"/>
    <w:rsid w:val="00D1587E"/>
    <w:rsid w:val="00D16157"/>
    <w:rsid w:val="00D162A1"/>
    <w:rsid w:val="00D17A68"/>
    <w:rsid w:val="00D21B4D"/>
    <w:rsid w:val="00D21FB9"/>
    <w:rsid w:val="00D23041"/>
    <w:rsid w:val="00D24A37"/>
    <w:rsid w:val="00D251AF"/>
    <w:rsid w:val="00D311A0"/>
    <w:rsid w:val="00D32640"/>
    <w:rsid w:val="00D33B2F"/>
    <w:rsid w:val="00D34D57"/>
    <w:rsid w:val="00D3601D"/>
    <w:rsid w:val="00D3660B"/>
    <w:rsid w:val="00D4028B"/>
    <w:rsid w:val="00D408F4"/>
    <w:rsid w:val="00D412FB"/>
    <w:rsid w:val="00D4141B"/>
    <w:rsid w:val="00D42E50"/>
    <w:rsid w:val="00D43A78"/>
    <w:rsid w:val="00D4487E"/>
    <w:rsid w:val="00D45539"/>
    <w:rsid w:val="00D45DB4"/>
    <w:rsid w:val="00D46701"/>
    <w:rsid w:val="00D46D6A"/>
    <w:rsid w:val="00D47837"/>
    <w:rsid w:val="00D478FB"/>
    <w:rsid w:val="00D47B06"/>
    <w:rsid w:val="00D47D1F"/>
    <w:rsid w:val="00D50C59"/>
    <w:rsid w:val="00D51526"/>
    <w:rsid w:val="00D51ED8"/>
    <w:rsid w:val="00D51F9C"/>
    <w:rsid w:val="00D537ED"/>
    <w:rsid w:val="00D53D8D"/>
    <w:rsid w:val="00D5495D"/>
    <w:rsid w:val="00D567E4"/>
    <w:rsid w:val="00D56EDD"/>
    <w:rsid w:val="00D57078"/>
    <w:rsid w:val="00D573AA"/>
    <w:rsid w:val="00D600A8"/>
    <w:rsid w:val="00D60DF6"/>
    <w:rsid w:val="00D60FD5"/>
    <w:rsid w:val="00D6103C"/>
    <w:rsid w:val="00D62399"/>
    <w:rsid w:val="00D63BFF"/>
    <w:rsid w:val="00D653A9"/>
    <w:rsid w:val="00D65A57"/>
    <w:rsid w:val="00D6710F"/>
    <w:rsid w:val="00D67399"/>
    <w:rsid w:val="00D707C1"/>
    <w:rsid w:val="00D72969"/>
    <w:rsid w:val="00D72D5C"/>
    <w:rsid w:val="00D73498"/>
    <w:rsid w:val="00D73B7B"/>
    <w:rsid w:val="00D75D23"/>
    <w:rsid w:val="00D80AC4"/>
    <w:rsid w:val="00D821FA"/>
    <w:rsid w:val="00D8413A"/>
    <w:rsid w:val="00D84329"/>
    <w:rsid w:val="00D844E0"/>
    <w:rsid w:val="00D84568"/>
    <w:rsid w:val="00D879CA"/>
    <w:rsid w:val="00D918DB"/>
    <w:rsid w:val="00D9434C"/>
    <w:rsid w:val="00D9436B"/>
    <w:rsid w:val="00D96B3B"/>
    <w:rsid w:val="00DA13F1"/>
    <w:rsid w:val="00DA1C68"/>
    <w:rsid w:val="00DA3480"/>
    <w:rsid w:val="00DA4D78"/>
    <w:rsid w:val="00DA57A8"/>
    <w:rsid w:val="00DA5BD8"/>
    <w:rsid w:val="00DA7CC1"/>
    <w:rsid w:val="00DB0018"/>
    <w:rsid w:val="00DB0A91"/>
    <w:rsid w:val="00DB0F48"/>
    <w:rsid w:val="00DB4387"/>
    <w:rsid w:val="00DC32D3"/>
    <w:rsid w:val="00DC3F3C"/>
    <w:rsid w:val="00DC638C"/>
    <w:rsid w:val="00DD09E0"/>
    <w:rsid w:val="00DD2490"/>
    <w:rsid w:val="00DD2604"/>
    <w:rsid w:val="00DD45E2"/>
    <w:rsid w:val="00DD4B41"/>
    <w:rsid w:val="00DD534A"/>
    <w:rsid w:val="00DD740E"/>
    <w:rsid w:val="00DE001D"/>
    <w:rsid w:val="00DE09DA"/>
    <w:rsid w:val="00DE1143"/>
    <w:rsid w:val="00DE1CEE"/>
    <w:rsid w:val="00DE3AAE"/>
    <w:rsid w:val="00DE5008"/>
    <w:rsid w:val="00DE6299"/>
    <w:rsid w:val="00DE62FD"/>
    <w:rsid w:val="00DE69EE"/>
    <w:rsid w:val="00DE6F1E"/>
    <w:rsid w:val="00DF1AEC"/>
    <w:rsid w:val="00DF1FDD"/>
    <w:rsid w:val="00DF25AE"/>
    <w:rsid w:val="00DF28B1"/>
    <w:rsid w:val="00DF2E1C"/>
    <w:rsid w:val="00DF44F5"/>
    <w:rsid w:val="00DF7895"/>
    <w:rsid w:val="00E00B89"/>
    <w:rsid w:val="00E00B9A"/>
    <w:rsid w:val="00E01400"/>
    <w:rsid w:val="00E03BA9"/>
    <w:rsid w:val="00E03E36"/>
    <w:rsid w:val="00E04646"/>
    <w:rsid w:val="00E05B1B"/>
    <w:rsid w:val="00E063BE"/>
    <w:rsid w:val="00E06BCD"/>
    <w:rsid w:val="00E10C85"/>
    <w:rsid w:val="00E10F1D"/>
    <w:rsid w:val="00E1153F"/>
    <w:rsid w:val="00E11E96"/>
    <w:rsid w:val="00E12544"/>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155B"/>
    <w:rsid w:val="00E623D5"/>
    <w:rsid w:val="00E623F0"/>
    <w:rsid w:val="00E62EB0"/>
    <w:rsid w:val="00E63D94"/>
    <w:rsid w:val="00E6412F"/>
    <w:rsid w:val="00E65428"/>
    <w:rsid w:val="00E65950"/>
    <w:rsid w:val="00E66859"/>
    <w:rsid w:val="00E67395"/>
    <w:rsid w:val="00E67616"/>
    <w:rsid w:val="00E679E2"/>
    <w:rsid w:val="00E700F2"/>
    <w:rsid w:val="00E72CB9"/>
    <w:rsid w:val="00E7313F"/>
    <w:rsid w:val="00E73BCB"/>
    <w:rsid w:val="00E73D7C"/>
    <w:rsid w:val="00E74924"/>
    <w:rsid w:val="00E74F7D"/>
    <w:rsid w:val="00E75ACB"/>
    <w:rsid w:val="00E75B6A"/>
    <w:rsid w:val="00E76405"/>
    <w:rsid w:val="00E80876"/>
    <w:rsid w:val="00E80C8A"/>
    <w:rsid w:val="00E81230"/>
    <w:rsid w:val="00E8258F"/>
    <w:rsid w:val="00E83118"/>
    <w:rsid w:val="00E84E36"/>
    <w:rsid w:val="00E85C68"/>
    <w:rsid w:val="00E86943"/>
    <w:rsid w:val="00E901CD"/>
    <w:rsid w:val="00E90B7D"/>
    <w:rsid w:val="00E90F5C"/>
    <w:rsid w:val="00E9108F"/>
    <w:rsid w:val="00E91EEC"/>
    <w:rsid w:val="00E96A28"/>
    <w:rsid w:val="00EA05A1"/>
    <w:rsid w:val="00EA2850"/>
    <w:rsid w:val="00EA56FC"/>
    <w:rsid w:val="00EA617C"/>
    <w:rsid w:val="00EB2472"/>
    <w:rsid w:val="00EB2CCD"/>
    <w:rsid w:val="00EB3348"/>
    <w:rsid w:val="00EB4FA3"/>
    <w:rsid w:val="00EB61E6"/>
    <w:rsid w:val="00EB66D6"/>
    <w:rsid w:val="00EB68B5"/>
    <w:rsid w:val="00EB6C2C"/>
    <w:rsid w:val="00EC1411"/>
    <w:rsid w:val="00EC17C3"/>
    <w:rsid w:val="00EC1ACD"/>
    <w:rsid w:val="00EC26A9"/>
    <w:rsid w:val="00EC2846"/>
    <w:rsid w:val="00EC3C12"/>
    <w:rsid w:val="00EC3D88"/>
    <w:rsid w:val="00EC4690"/>
    <w:rsid w:val="00EC54B1"/>
    <w:rsid w:val="00EC5847"/>
    <w:rsid w:val="00ED08F1"/>
    <w:rsid w:val="00ED0B81"/>
    <w:rsid w:val="00ED0FC0"/>
    <w:rsid w:val="00ED22D9"/>
    <w:rsid w:val="00ED3937"/>
    <w:rsid w:val="00ED3C09"/>
    <w:rsid w:val="00ED495A"/>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1A69"/>
    <w:rsid w:val="00F1336F"/>
    <w:rsid w:val="00F14431"/>
    <w:rsid w:val="00F1586C"/>
    <w:rsid w:val="00F16D37"/>
    <w:rsid w:val="00F17BD9"/>
    <w:rsid w:val="00F21DA8"/>
    <w:rsid w:val="00F23646"/>
    <w:rsid w:val="00F23DBC"/>
    <w:rsid w:val="00F257C0"/>
    <w:rsid w:val="00F27D5B"/>
    <w:rsid w:val="00F30760"/>
    <w:rsid w:val="00F30E80"/>
    <w:rsid w:val="00F317B2"/>
    <w:rsid w:val="00F335B5"/>
    <w:rsid w:val="00F33C48"/>
    <w:rsid w:val="00F364B1"/>
    <w:rsid w:val="00F36937"/>
    <w:rsid w:val="00F36FF2"/>
    <w:rsid w:val="00F37257"/>
    <w:rsid w:val="00F3744C"/>
    <w:rsid w:val="00F40100"/>
    <w:rsid w:val="00F40FB0"/>
    <w:rsid w:val="00F434F1"/>
    <w:rsid w:val="00F45523"/>
    <w:rsid w:val="00F45C12"/>
    <w:rsid w:val="00F50900"/>
    <w:rsid w:val="00F51C55"/>
    <w:rsid w:val="00F528A6"/>
    <w:rsid w:val="00F52DC7"/>
    <w:rsid w:val="00F53972"/>
    <w:rsid w:val="00F53EC7"/>
    <w:rsid w:val="00F550E4"/>
    <w:rsid w:val="00F5566F"/>
    <w:rsid w:val="00F55E68"/>
    <w:rsid w:val="00F56259"/>
    <w:rsid w:val="00F56C52"/>
    <w:rsid w:val="00F5734A"/>
    <w:rsid w:val="00F57632"/>
    <w:rsid w:val="00F576FB"/>
    <w:rsid w:val="00F60D90"/>
    <w:rsid w:val="00F62161"/>
    <w:rsid w:val="00F64C94"/>
    <w:rsid w:val="00F66212"/>
    <w:rsid w:val="00F6653D"/>
    <w:rsid w:val="00F66A8B"/>
    <w:rsid w:val="00F70C32"/>
    <w:rsid w:val="00F70EF0"/>
    <w:rsid w:val="00F7109F"/>
    <w:rsid w:val="00F7155E"/>
    <w:rsid w:val="00F7245B"/>
    <w:rsid w:val="00F72BD1"/>
    <w:rsid w:val="00F76F38"/>
    <w:rsid w:val="00F76FCE"/>
    <w:rsid w:val="00F7702E"/>
    <w:rsid w:val="00F77D60"/>
    <w:rsid w:val="00F800D3"/>
    <w:rsid w:val="00F814E6"/>
    <w:rsid w:val="00F81BC4"/>
    <w:rsid w:val="00F830A0"/>
    <w:rsid w:val="00F835EB"/>
    <w:rsid w:val="00F85CA2"/>
    <w:rsid w:val="00F94554"/>
    <w:rsid w:val="00F94823"/>
    <w:rsid w:val="00F95D99"/>
    <w:rsid w:val="00F95FD1"/>
    <w:rsid w:val="00F9667D"/>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39D0"/>
    <w:rsid w:val="00FC3F02"/>
    <w:rsid w:val="00FC444F"/>
    <w:rsid w:val="00FC62F9"/>
    <w:rsid w:val="00FC7FCB"/>
    <w:rsid w:val="00FD09C7"/>
    <w:rsid w:val="00FD23CE"/>
    <w:rsid w:val="00FD2625"/>
    <w:rsid w:val="00FD2B9B"/>
    <w:rsid w:val="00FD2DBD"/>
    <w:rsid w:val="00FD5591"/>
    <w:rsid w:val="00FD562B"/>
    <w:rsid w:val="00FD5656"/>
    <w:rsid w:val="00FD5D81"/>
    <w:rsid w:val="00FD66B4"/>
    <w:rsid w:val="00FE200C"/>
    <w:rsid w:val="00FE4300"/>
    <w:rsid w:val="00FE5D52"/>
    <w:rsid w:val="00FE68A9"/>
    <w:rsid w:val="00FE6FD6"/>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9E8A8243-B27B-433F-BACC-34A572C7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unhideWhenUsed/>
    <w:rsid w:val="0035377B"/>
    <w:rPr>
      <w:color w:val="800080" w:themeColor="followedHyperlink"/>
      <w:u w:val="single"/>
    </w:rPr>
  </w:style>
  <w:style w:type="paragraph" w:customStyle="1" w:styleId="tab1">
    <w:name w:val="tab1"/>
    <w:basedOn w:val="Normal"/>
    <w:rsid w:val="00C413BE"/>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50188853">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7949091">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45700196">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094282036">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3323488">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sp.yale.edu/" TargetMode="External"/><Relationship Id="rId21" Type="http://schemas.openxmlformats.org/officeDocument/2006/relationships/hyperlink" Target="http://www.ucdp.uu.se/gpdatabase/search.php" TargetMode="External"/><Relationship Id="rId42" Type="http://schemas.openxmlformats.org/officeDocument/2006/relationships/hyperlink" Target="http://aulaplaneta.planetasaber.com/theworld/chronicles/seccions/cards/default.asp?pk=1271&amp;art=94" TargetMode="External"/><Relationship Id="rId47" Type="http://schemas.openxmlformats.org/officeDocument/2006/relationships/hyperlink" Target="http://aulaplaneta.planetasaber.com/theworld/chronicles/seccions/cards/default.asp?pk=1207&amp;art=94" TargetMode="External"/><Relationship Id="rId63" Type="http://schemas.openxmlformats.org/officeDocument/2006/relationships/hyperlink" Target="http://www.webislam.com/articulos/61851-el_viento_de_la_primavera_arabe.html" TargetMode="External"/><Relationship Id="rId68" Type="http://schemas.openxmlformats.org/officeDocument/2006/relationships/hyperlink" Target="http://aulaplaneta.planetasaber.com/theworld/chronicles/seccions/cards/default.asp?pk=2648&amp;art=94" TargetMode="External"/><Relationship Id="rId16" Type="http://schemas.openxmlformats.org/officeDocument/2006/relationships/hyperlink" Target="http://www.bbc.co.uk/mundo/noticias/2011/12/111202_video_brics_adonde_van_med.shtml" TargetMode="External"/><Relationship Id="rId11" Type="http://schemas.openxmlformats.org/officeDocument/2006/relationships/hyperlink" Target="http://aulaplaneta.planetasaber.com/theworld/dossiers/seccions/cards2/default.asp?pk=1111&amp;art=25" TargetMode="External"/><Relationship Id="rId24" Type="http://schemas.openxmlformats.org/officeDocument/2006/relationships/hyperlink" Target="http://aulaplaneta.planetasaber.com/encyclopedia/default.asp?idpack=4&amp;idpil=MC0GE025&amp;ruta=Buscador" TargetMode="External"/><Relationship Id="rId32" Type="http://schemas.openxmlformats.org/officeDocument/2006/relationships/hyperlink" Target="http://aulaplaneta.planetasaber.com/theworld/dossiers/seccions/cards2/default.asp?pk=1093&amp;art=25" TargetMode="External"/><Relationship Id="rId37" Type="http://schemas.openxmlformats.org/officeDocument/2006/relationships/hyperlink" Target="http://aulaplaneta.planetasaber.com/encyclopedia/default.asp?idreg=131225&amp;ruta=Buscador" TargetMode="External"/><Relationship Id="rId40" Type="http://schemas.openxmlformats.org/officeDocument/2006/relationships/hyperlink" Target="http://www.bbc.co.uk/mundo/temas/ucrania" TargetMode="External"/><Relationship Id="rId45" Type="http://schemas.openxmlformats.org/officeDocument/2006/relationships/hyperlink" Target="http://aulaplaneta.planetasaber.com/encyclopedia/default.asp?idreg=555202&amp;ruta=Buscador" TargetMode="External"/><Relationship Id="rId53" Type="http://schemas.openxmlformats.org/officeDocument/2006/relationships/hyperlink" Target="http://article.wn.com/view/2013/11/13/ONU_Aumenta_produccion_de_opio_en_Afganistan/" TargetMode="External"/><Relationship Id="rId58" Type="http://schemas.openxmlformats.org/officeDocument/2006/relationships/hyperlink" Target="http://aulaplaneta.planetasaber.com/theworld/monographics/seccions/cards/default.asp?pk=2400&amp;art=39" TargetMode="External"/><Relationship Id="rId66" Type="http://schemas.openxmlformats.org/officeDocument/2006/relationships/hyperlink" Target="http://aulaplaneta.planetasaber.com/theworld/chronicles/seccions/cards/default.asp?pk=1768&amp;art=94"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www.elpais.com/especial/revueltas-en-el-mundo-arabe/" TargetMode="External"/><Relationship Id="rId19" Type="http://schemas.openxmlformats.org/officeDocument/2006/relationships/hyperlink" Target="http://elpais.com/diario/2010/07/05/internacional/1278280810_850215.html" TargetMode="External"/><Relationship Id="rId14" Type="http://schemas.openxmlformats.org/officeDocument/2006/relationships/hyperlink" Target="http://aulaplaneta.planetasaber.com/theworld/dossiers/seccions/cards2/default.asp?pk=2065&amp;art=25" TargetMode="External"/><Relationship Id="rId22" Type="http://schemas.openxmlformats.org/officeDocument/2006/relationships/hyperlink" Target="http://aulaplaneta.planetasaber.com/theworld/monographics/seccions/cards/default.asp?pk=3231&amp;art=39" TargetMode="External"/><Relationship Id="rId27" Type="http://schemas.openxmlformats.org/officeDocument/2006/relationships/hyperlink" Target="http://gsp.yale.edu/" TargetMode="External"/><Relationship Id="rId30" Type="http://schemas.openxmlformats.org/officeDocument/2006/relationships/hyperlink" Target="http://www.passia.org/palestine_facts/MAPS/0_pal_facts_MAPS.htm" TargetMode="External"/><Relationship Id="rId35" Type="http://schemas.openxmlformats.org/officeDocument/2006/relationships/hyperlink" Target="http://aulaplaneta.planetasaber.com/estadisticas/paises_ficha_pais.aspx?pais=RUS" TargetMode="External"/><Relationship Id="rId43" Type="http://schemas.openxmlformats.org/officeDocument/2006/relationships/hyperlink" Target="http://aulaplaneta.planetasaber.com/theworld/chronicles/seccions/cards/default.asp?pk=1179&amp;art=94" TargetMode="External"/><Relationship Id="rId48" Type="http://schemas.openxmlformats.org/officeDocument/2006/relationships/hyperlink" Target="http://aulaplaneta.planetasaber.com/encyclopedia/default.asp?idpack=8&amp;idpil=000LKS01&amp;ruta=Buscador" TargetMode="External"/><Relationship Id="rId56" Type="http://schemas.openxmlformats.org/officeDocument/2006/relationships/hyperlink" Target="http://aulaplaneta.planetasaber.com/theworld/monographics/seccions/cards/default.asp?pk=2511&amp;art=39" TargetMode="External"/><Relationship Id="rId64" Type="http://schemas.openxmlformats.org/officeDocument/2006/relationships/hyperlink" Target="http://www.letraslibres.com/revista/dossier/primavera-arabe" TargetMode="External"/><Relationship Id="rId69" Type="http://schemas.openxmlformats.org/officeDocument/2006/relationships/hyperlink" Target="http://aulaplaneta.planetasaber.com/theworld/chronicles/seccions/cards/default.asp?pk=2113&amp;art=94" TargetMode="External"/><Relationship Id="rId77" Type="http://schemas.microsoft.com/office/2011/relationships/people" Target="people.xml"/><Relationship Id="rId8" Type="http://schemas.openxmlformats.org/officeDocument/2006/relationships/hyperlink" Target="http://aulaplaneta.planetasaber.com/encyclopedia/default.asp?idpack=4&amp;idpil=MC0EC029&amp;ruta=Buscador" TargetMode="External"/><Relationship Id="rId51" Type="http://schemas.openxmlformats.org/officeDocument/2006/relationships/hyperlink" Target="http://aulaplaneta.planetasaber.com/theworld/dossiers/seccions/cards2/default.asp?pk=1025&amp;art=25" TargetMode="External"/><Relationship Id="rId72" Type="http://schemas.openxmlformats.org/officeDocument/2006/relationships/hyperlink" Target="http://elpais.com/elpais/2013/12/27/media/1388174643_201224.html" TargetMode="External"/><Relationship Id="rId3" Type="http://schemas.openxmlformats.org/officeDocument/2006/relationships/styles" Target="styles.xml"/><Relationship Id="rId12" Type="http://schemas.openxmlformats.org/officeDocument/2006/relationships/hyperlink" Target="http://aulaplaneta.planetasaber.com/theworld/dossiers/seccions/cards2/default.asp?pk=2063&amp;art=25" TargetMode="External"/><Relationship Id="rId17" Type="http://schemas.openxmlformats.org/officeDocument/2006/relationships/hyperlink" Target="http://elpais.com/diario/2010/07/05/internacional/1278280810_850215.html" TargetMode="External"/><Relationship Id="rId25" Type="http://schemas.openxmlformats.org/officeDocument/2006/relationships/hyperlink" Target="http://www.bbc.co.uk/mundo/noticias/2015/03/150306_nimrud_ei_arrasa_civilizacion_egn" TargetMode="External"/><Relationship Id="rId33" Type="http://schemas.openxmlformats.org/officeDocument/2006/relationships/hyperlink" Target="http://news.bbc.co.uk/hi/spanish/international/newsid_7464000/7464843.stm" TargetMode="External"/><Relationship Id="rId38" Type="http://schemas.openxmlformats.org/officeDocument/2006/relationships/hyperlink" Target="http://aulaplaneta.planetasaber.com/encyclopedia/default.asp?idreg=167718&amp;ruta=Buscador" TargetMode="External"/><Relationship Id="rId46" Type="http://schemas.openxmlformats.org/officeDocument/2006/relationships/hyperlink" Target="http://aulaplaneta.planetasaber.com/theworld/chronicles/seccions/cards/default.asp?pk=1806&amp;art=94" TargetMode="External"/><Relationship Id="rId59" Type="http://schemas.openxmlformats.org/officeDocument/2006/relationships/hyperlink" Target="http://aulaplaneta.planetasaber.com/theworld/chronicles/seccions/cards/default.asp?pk=1494&amp;art=94" TargetMode="External"/><Relationship Id="rId67" Type="http://schemas.openxmlformats.org/officeDocument/2006/relationships/hyperlink" Target="http://www.rtve.es/noticias/20141124/cronologia-crisis-nuclear-irani/331836.shtml" TargetMode="External"/><Relationship Id="rId20" Type="http://schemas.openxmlformats.org/officeDocument/2006/relationships/hyperlink" Target="http://elpais.com/diario/2011/12/16/internacional/1323990009_850215.html" TargetMode="External"/><Relationship Id="rId41" Type="http://schemas.openxmlformats.org/officeDocument/2006/relationships/hyperlink" Target="http://aulaplaneta.planetasaber.com/theworld/chronicles/seccions/cards/default.asp?pk=1169&amp;art=94" TargetMode="External"/><Relationship Id="rId54" Type="http://schemas.openxmlformats.org/officeDocument/2006/relationships/hyperlink" Target="http://www.unesco.org/new/es/media-services/single-view/news/ten_years_on_remembering_the_tragic_destruction_of_the_giant_buddha_statues_of_bamiyan_afghanistan/" TargetMode="External"/><Relationship Id="rId62" Type="http://schemas.openxmlformats.org/officeDocument/2006/relationships/hyperlink" Target="http://www.monde-diplomatique.es/?url=editorial/0000856412872168186811102294251000/editorial/?articulo=8ca803e0-5eba-4c95-908f-64a36ee042fd" TargetMode="External"/><Relationship Id="rId70" Type="http://schemas.openxmlformats.org/officeDocument/2006/relationships/hyperlink" Target="http://aulaplaneta.planetasaber.com/theworld/chronicles/seccions/cards/default.asp?pk=1342&amp;art=94"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ulaplaneta.planetasaber.com/theworld/chronicles/seccions/cards/default.asp?pk=2746&amp;art=94" TargetMode="External"/><Relationship Id="rId23" Type="http://schemas.openxmlformats.org/officeDocument/2006/relationships/hyperlink" Target="http://aulaplaneta.planetasaber.com/encyclopedia/default.asp?idpack=10&amp;idpil=VI000485&amp;ruta=aulaplaneta&amp;DATA=8HYhBDZ%2bgfkkOR0awosqYeLFXyoAvYbEfHj5I9Hgdsg%3d" TargetMode="External"/><Relationship Id="rId28" Type="http://schemas.openxmlformats.org/officeDocument/2006/relationships/hyperlink" Target="http://gsp.yale.edu/" TargetMode="External"/><Relationship Id="rId36" Type="http://schemas.openxmlformats.org/officeDocument/2006/relationships/hyperlink" Target="http://www.miradasdeinternacional.com/2012/07/30/la-union-euroasiatica-un-proyecto-de-reintegracion-comercial-liderado-por-rusia/" TargetMode="External"/><Relationship Id="rId49" Type="http://schemas.openxmlformats.org/officeDocument/2006/relationships/hyperlink" Target="http://aulaplaneta.planetasaber.com/theworld/chronicles/seccions/cards/default.asp?pk=1686&amp;art=94" TargetMode="External"/><Relationship Id="rId57" Type="http://schemas.openxmlformats.org/officeDocument/2006/relationships/hyperlink" Target="http://aulaplaneta.planetasaber.com/theworld/chronicles/seccions/cards/default.asp?pk=2954&amp;art=94" TargetMode="External"/><Relationship Id="rId10" Type="http://schemas.microsoft.com/office/2011/relationships/commentsExtended" Target="commentsExtended.xml"/><Relationship Id="rId31" Type="http://schemas.openxmlformats.org/officeDocument/2006/relationships/hyperlink" Target="http://aulaplaneta.planetasaber.com/encyclopedia/default.asp?idreg=8212&amp;ruta=Buscador" TargetMode="External"/><Relationship Id="rId44" Type="http://schemas.openxmlformats.org/officeDocument/2006/relationships/hyperlink" Target="http://www.bbc.co.uk/mundo/noticias/2010/10/101019_chechenia_ataque_analisis_lh.shtml" TargetMode="External"/><Relationship Id="rId52" Type="http://schemas.openxmlformats.org/officeDocument/2006/relationships/hyperlink" Target="http://aulaplaneta.planetasaber.com/theworld/chronicles/seccions/cards/default.asp?pk=1177&amp;art=94" TargetMode="External"/><Relationship Id="rId60" Type="http://schemas.openxmlformats.org/officeDocument/2006/relationships/hyperlink" Target="http://www.elmundo.es/especiales/revueltas-mundo-arabe/" TargetMode="External"/><Relationship Id="rId65" Type="http://schemas.openxmlformats.org/officeDocument/2006/relationships/hyperlink" Target="http://www.rtve.es/noticias/revueltas-arabes/" TargetMode="External"/><Relationship Id="rId73" Type="http://schemas.openxmlformats.org/officeDocument/2006/relationships/hyperlink" Target="http://www.taringa.net/posts/apuntes-y-monografias/17512650/Islam-Geopolitica-de-la-division-sunita-chiita.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aulaplaneta.planetasaber.com/theworld/dossiers/seccions/cards2/default.asp?pk=1461&amp;art=25" TargetMode="External"/><Relationship Id="rId18" Type="http://schemas.openxmlformats.org/officeDocument/2006/relationships/hyperlink" Target="http://elpais.com/diario/2011/12/16/internacional/1323990009_850215.html" TargetMode="External"/><Relationship Id="rId39" Type="http://schemas.openxmlformats.org/officeDocument/2006/relationships/hyperlink" Target="http://aulaplaneta.planetasaber.com/theworld/chronicles/seccions/cards/default.asp?pk=2568&amp;art=94" TargetMode="External"/><Relationship Id="rId34" Type="http://schemas.openxmlformats.org/officeDocument/2006/relationships/hyperlink" Target="http://aulaplaneta.planetasaber.com/theworld/monographics/seccions/cards/default.asp?pk=1292&amp;art=39" TargetMode="External"/><Relationship Id="rId50" Type="http://schemas.openxmlformats.org/officeDocument/2006/relationships/hyperlink" Target="http://aulaplaneta.planetasaber.com/theworld/chronicles/seccions/cards/default.asp?pk=2161&amp;art=94" TargetMode="External"/><Relationship Id="rId55" Type="http://schemas.openxmlformats.org/officeDocument/2006/relationships/hyperlink" Target="http://aulaplaneta.planetasaber.com/theworld/chronicles/seccions/cards/default.asp?pk=1284&amp;art=94"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www.elespectador.com/noticias/elmundo/estado-islamico-amenaza-se-extiende-articulo-546054" TargetMode="External"/><Relationship Id="rId2" Type="http://schemas.openxmlformats.org/officeDocument/2006/relationships/numbering" Target="numbering.xml"/><Relationship Id="rId29" Type="http://schemas.openxmlformats.org/officeDocument/2006/relationships/hyperlink" Target="https://www.youtube.com/watch?v=l-27vKvxj7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2A6F3-7187-457B-AC8D-768470C6D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84</Pages>
  <Words>25649</Words>
  <Characters>141072</Characters>
  <Application>Microsoft Office Word</Application>
  <DocSecurity>0</DocSecurity>
  <Lines>1175</Lines>
  <Paragraphs>332</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166389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usuario</cp:lastModifiedBy>
  <cp:revision>93</cp:revision>
  <cp:lastPrinted>2015-03-10T19:49:00Z</cp:lastPrinted>
  <dcterms:created xsi:type="dcterms:W3CDTF">2015-03-24T15:05:00Z</dcterms:created>
  <dcterms:modified xsi:type="dcterms:W3CDTF">2015-03-28T19:30:00Z</dcterms:modified>
</cp:coreProperties>
</file>